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089DE" w14:textId="77777777" w:rsidR="003456D0" w:rsidRDefault="003456D0" w:rsidP="003456D0">
      <w:pPr>
        <w:jc w:val="both"/>
        <w:rPr>
          <w:b/>
          <w:bCs/>
        </w:rPr>
      </w:pPr>
      <w:r w:rsidRPr="007310B3">
        <w:rPr>
          <w:b/>
          <w:bCs/>
          <w:sz w:val="72"/>
          <w:szCs w:val="72"/>
        </w:rPr>
        <w:t>Revisão do Projeto</w:t>
      </w:r>
      <w:r w:rsidRPr="00AF68BE">
        <w:rPr>
          <w:b/>
          <w:bCs/>
        </w:rPr>
        <w:t xml:space="preserve"> </w:t>
      </w:r>
    </w:p>
    <w:p w14:paraId="6F15C66A" w14:textId="77777777" w:rsidR="003456D0" w:rsidRDefault="003456D0" w:rsidP="003456D0">
      <w:pPr>
        <w:jc w:val="both"/>
        <w:rPr>
          <w:b/>
          <w:bCs/>
        </w:rPr>
      </w:pPr>
    </w:p>
    <w:p w14:paraId="3169B643" w14:textId="77777777" w:rsidR="003456D0" w:rsidRPr="00AF68BE" w:rsidRDefault="003456D0" w:rsidP="003456D0">
      <w:pPr>
        <w:jc w:val="both"/>
        <w:rPr>
          <w:b/>
          <w:bCs/>
        </w:rPr>
      </w:pPr>
      <w:r w:rsidRPr="00AF68BE">
        <w:rPr>
          <w:b/>
          <w:bCs/>
        </w:rPr>
        <w:t xml:space="preserve">Disciplina: Trabalho de Conclusão de Curso I – </w:t>
      </w:r>
      <w:r>
        <w:rPr>
          <w:b/>
          <w:bCs/>
        </w:rPr>
        <w:t>BCC</w:t>
      </w:r>
    </w:p>
    <w:p w14:paraId="3F81F597" w14:textId="77777777" w:rsidR="003456D0" w:rsidRDefault="003456D0" w:rsidP="003456D0">
      <w:pPr>
        <w:jc w:val="both"/>
      </w:pPr>
    </w:p>
    <w:p w14:paraId="77B7861B" w14:textId="77777777" w:rsidR="003456D0" w:rsidRPr="00BC76D0" w:rsidRDefault="003456D0" w:rsidP="003456D0">
      <w:pPr>
        <w:jc w:val="both"/>
      </w:pPr>
      <w:r w:rsidRPr="00BC76D0">
        <w:t>Caro orienta</w:t>
      </w:r>
      <w:r>
        <w:t>ndo</w:t>
      </w:r>
      <w:r w:rsidRPr="00BC76D0">
        <w:t>,</w:t>
      </w:r>
    </w:p>
    <w:p w14:paraId="56A0BB5C" w14:textId="77777777" w:rsidR="003456D0" w:rsidRPr="00BC76D0" w:rsidRDefault="003456D0" w:rsidP="003456D0">
      <w:pPr>
        <w:jc w:val="both"/>
      </w:pPr>
    </w:p>
    <w:p w14:paraId="6F409482" w14:textId="77777777" w:rsidR="003456D0" w:rsidRDefault="003456D0" w:rsidP="003456D0">
      <w:pPr>
        <w:jc w:val="both"/>
      </w:pPr>
      <w:r w:rsidRPr="00BC76D0">
        <w:t xml:space="preserve">segue </w:t>
      </w:r>
      <w:r>
        <w:t>abaixo a tabela de cálculo da média das notas obtidas no Pré-Projeto e Projeto, as DUAS revisões do seu projeto contendo a avaliação do professor “avaliador” e professor “TCC1”. Lembro que os ajustes indicados nestas revisões não precisam ser feitos no projeto, mas sim quando levarem o conteúdo do projeto para o artigo (se for o caso). Este material contendo todo o histórico das revisões é encaminhado para o professor de TCC2.</w:t>
      </w:r>
    </w:p>
    <w:p w14:paraId="1B8E2222" w14:textId="77777777" w:rsidR="003456D0" w:rsidRDefault="003456D0" w:rsidP="003456D0">
      <w:pPr>
        <w:jc w:val="both"/>
      </w:pPr>
    </w:p>
    <w:p w14:paraId="0FB51D99" w14:textId="09D3641B" w:rsidR="003456D0" w:rsidRDefault="003456D0">
      <w:r>
        <w:t>Atenciosamente,</w:t>
      </w:r>
    </w:p>
    <w:p w14:paraId="0DB426EB" w14:textId="5345C74F" w:rsidR="00371586" w:rsidRDefault="00371586"/>
    <w:p w14:paraId="36FBF58B" w14:textId="79B9B0A9" w:rsidR="00371586" w:rsidRPr="00371586" w:rsidRDefault="00371586">
      <w:r w:rsidRPr="00371586">
        <w:drawing>
          <wp:inline distT="0" distB="0" distL="0" distR="0" wp14:anchorId="63BB3416" wp14:editId="1FFAE83A">
            <wp:extent cx="5760085" cy="464185"/>
            <wp:effectExtent l="0" t="0" r="5715" b="571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464185"/>
                    </a:xfrm>
                    <a:prstGeom prst="rect">
                      <a:avLst/>
                    </a:prstGeom>
                  </pic:spPr>
                </pic:pic>
              </a:graphicData>
            </a:graphic>
          </wp:inline>
        </w:drawing>
      </w:r>
    </w:p>
    <w:p w14:paraId="71607DA6" w14:textId="77777777" w:rsidR="003456D0" w:rsidRDefault="003456D0">
      <w:pPr>
        <w:rPr>
          <w:b/>
          <w:bCs/>
          <w:sz w:val="72"/>
          <w:szCs w:val="72"/>
        </w:rPr>
      </w:pPr>
      <w:r>
        <w:rPr>
          <w:b/>
          <w:bCs/>
          <w:sz w:val="72"/>
          <w:szCs w:val="72"/>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3648"/>
      </w:tblGrid>
      <w:tr w:rsidR="003456D0" w14:paraId="43D4BF0E" w14:textId="77777777" w:rsidTr="000814E0">
        <w:tc>
          <w:tcPr>
            <w:tcW w:w="9072" w:type="dxa"/>
            <w:gridSpan w:val="2"/>
            <w:shd w:val="clear" w:color="auto" w:fill="auto"/>
          </w:tcPr>
          <w:p w14:paraId="6992E7D5" w14:textId="77777777" w:rsidR="003456D0" w:rsidRDefault="003456D0" w:rsidP="000814E0">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3456D0" w14:paraId="3E2E74D8" w14:textId="77777777" w:rsidTr="000814E0">
        <w:tc>
          <w:tcPr>
            <w:tcW w:w="5387" w:type="dxa"/>
            <w:shd w:val="clear" w:color="auto" w:fill="auto"/>
          </w:tcPr>
          <w:p w14:paraId="53B24C68" w14:textId="77777777" w:rsidR="003456D0" w:rsidRPr="003C5262" w:rsidRDefault="003456D0"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7A2A2731" w14:textId="77777777" w:rsidR="003456D0" w:rsidRDefault="003456D0" w:rsidP="000814E0">
            <w:pPr>
              <w:pStyle w:val="Cabealho"/>
              <w:tabs>
                <w:tab w:val="clear" w:pos="8640"/>
                <w:tab w:val="right" w:pos="8931"/>
              </w:tabs>
              <w:ind w:right="141"/>
              <w:rPr>
                <w:rStyle w:val="Nmerodepgina"/>
              </w:rPr>
            </w:pPr>
            <w:r>
              <w:rPr>
                <w:rStyle w:val="Nmerodepgina"/>
              </w:rPr>
              <w:t>ANO/SEMESTRE: 2021/2</w:t>
            </w:r>
          </w:p>
        </w:tc>
      </w:tr>
    </w:tbl>
    <w:p w14:paraId="174547A1" w14:textId="77777777" w:rsidR="003456D0" w:rsidRDefault="003456D0" w:rsidP="001E682E">
      <w:pPr>
        <w:pStyle w:val="TF-TTULO"/>
      </w:pPr>
    </w:p>
    <w:p w14:paraId="57D9B810" w14:textId="77777777" w:rsidR="003456D0" w:rsidRPr="00B00E04" w:rsidRDefault="003456D0" w:rsidP="001E682E">
      <w:pPr>
        <w:pStyle w:val="TF-TTULO"/>
      </w:pPr>
      <w:r>
        <w:t>Um projeto para auxiliar as saídas a campo dos clubes de ciências</w:t>
      </w:r>
    </w:p>
    <w:p w14:paraId="56773014" w14:textId="77777777" w:rsidR="003456D0" w:rsidRDefault="003456D0" w:rsidP="00752038">
      <w:pPr>
        <w:pStyle w:val="TF-AUTOR"/>
      </w:pPr>
      <w:r>
        <w:t>Matheus Soares Lima</w:t>
      </w:r>
    </w:p>
    <w:p w14:paraId="357C492E" w14:textId="77777777" w:rsidR="003456D0" w:rsidRDefault="003456D0" w:rsidP="001E682E">
      <w:pPr>
        <w:pStyle w:val="TF-AUTOR"/>
      </w:pPr>
      <w:r>
        <w:t>Prof. Dalton Solano dos Reis – Orientador</w:t>
      </w:r>
    </w:p>
    <w:p w14:paraId="7C104259" w14:textId="77777777" w:rsidR="003456D0" w:rsidRDefault="003456D0" w:rsidP="00B1246A">
      <w:pPr>
        <w:pStyle w:val="Ttulo1"/>
      </w:pPr>
      <w:r w:rsidRPr="007D10F2">
        <w:t>Introdução</w:t>
      </w:r>
      <w:r>
        <w:t xml:space="preserve"> </w:t>
      </w:r>
    </w:p>
    <w:p w14:paraId="16CE4BF7" w14:textId="77777777" w:rsidR="003456D0" w:rsidRDefault="003456D0" w:rsidP="00FB657F">
      <w:pPr>
        <w:pStyle w:val="TF-TEXTO"/>
      </w:pPr>
      <w:r>
        <w:t xml:space="preserve">Segundo Freitas e Santos (2021), um Clube de Ciências é uma subcategoria de um Clube Escolar, que possui o objetivo de reunir um grupo pessoas para promover discussões e momentos de lazer sobre diversos temas onde há um interesse mútuo. Um Clube Escolar se diferencia de outros clubes justamente pelo seu objetivo educacional entre professores e alunos. O Clube de Ciências se segmenta dos Clubes Escolares na especialização na comunicação da ciência entre os participantes do clube. </w:t>
      </w:r>
    </w:p>
    <w:p w14:paraId="0345117C" w14:textId="77777777" w:rsidR="003456D0" w:rsidRDefault="003456D0" w:rsidP="00FB657F">
      <w:pPr>
        <w:pStyle w:val="TF-TEXTO"/>
      </w:pPr>
      <w:r>
        <w:t>O Clube de Ciências é composto por professores que são os mediadores do conhecimento e estudantes comumente chamados de clubistas evitando serem referidos como alunos, pois de acordo com Freitas e Santos</w:t>
      </w:r>
    </w:p>
    <w:p w14:paraId="0BBC71DB" w14:textId="77777777" w:rsidR="003456D0" w:rsidRDefault="003456D0" w:rsidP="00AE0A4F">
      <w:pPr>
        <w:pStyle w:val="TF-TEXTO"/>
        <w:ind w:left="2127" w:firstLine="0"/>
      </w:pPr>
      <w:r>
        <w:t>Consideramos que no Clube de Ciências o termo aluno seria inapropriado, pois nesse espaço espera-se que os participantes sejam ativos, protagonistas e que suas vozes sejam consideradas nas decisões. (FREITAS; SANTOS; 2021, p. 24)</w:t>
      </w:r>
    </w:p>
    <w:p w14:paraId="57688DB1" w14:textId="77777777" w:rsidR="003456D0" w:rsidRDefault="003456D0" w:rsidP="00477BF0">
      <w:pPr>
        <w:pStyle w:val="TF-TEXTO"/>
        <w:ind w:firstLine="709"/>
      </w:pPr>
      <w:r>
        <w:t xml:space="preserve">Dentro deste contexto, para o aprendizado científico os clubistas são expostos a uma grande gama de atividades em diversas áreas, </w:t>
      </w:r>
      <w:commentRangeStart w:id="0"/>
      <w:r>
        <w:t xml:space="preserve">onde que, </w:t>
      </w:r>
      <w:commentRangeEnd w:id="0"/>
      <w:r>
        <w:rPr>
          <w:rStyle w:val="Refdecomentrio"/>
        </w:rPr>
        <w:commentReference w:id="0"/>
      </w:r>
      <w:r>
        <w:t>o mediador individualmente ou através de um consenso comum entre todos os clubistas definirá a estratégia mais adequada ao objetivo pretendido</w:t>
      </w:r>
      <w:r w:rsidRPr="000E3055">
        <w:t xml:space="preserve"> </w:t>
      </w:r>
      <w:r>
        <w:t>(FREITAS; SANTOS; 2021, p. 28). De acordo com Córdoba (2012, p. 3), as atividades podem ser trabalhos em equipes em projetos e estudos científicos, atividades laboratoriais, saídas a campo em acampamentos ou passeios científicos, organização e implementação de campanhas, organização de atividades culturais e recreativas, organização e participação em atividades de divulgação, como feiras, conferências para clubistas e exposições e até atividades de colaboração com instituições comunitárias.</w:t>
      </w:r>
    </w:p>
    <w:p w14:paraId="6110936F" w14:textId="77777777" w:rsidR="003456D0" w:rsidRDefault="003456D0" w:rsidP="00F44877">
      <w:pPr>
        <w:pStyle w:val="TF-TEXTO"/>
      </w:pPr>
      <w:r w:rsidRPr="00510CE1">
        <w:t>O atual momento da sociedade presencia que a tecnologia se propagou e se consolidou em diversas áreas, assim como a evolução dos dispositivos móveis com uma grande variedade de aplicativos com diversas funcionalidades e principalmente sua portabilidade, permitindo ser levado a qualquer lugar.</w:t>
      </w:r>
      <w:r>
        <w:t xml:space="preserve"> Com esse crescimento, surgiram novas modalidades de aprendizagem mediadas pelos dispositivos móveis, chamadas de aprendizagem ubíqua. De acordo com Santaella (2013, p. 23), a aprendizagem ubíqua se caracteriza pelo acesso aberto a informação, pois através dos dispositivos móveis que cabem na palma da mão, a informação acaba se tornando disponível independentemente do lugar, tornando </w:t>
      </w:r>
      <w:commentRangeStart w:id="1"/>
      <w:r>
        <w:t xml:space="preserve">esses dispositivos ubíquos e </w:t>
      </w:r>
      <w:proofErr w:type="spellStart"/>
      <w:r>
        <w:t>pervasivos</w:t>
      </w:r>
      <w:proofErr w:type="spellEnd"/>
      <w:r>
        <w:t xml:space="preserve"> o acesso a informação, a comunicação e a aquisição de conhecimento.</w:t>
      </w:r>
      <w:commentRangeEnd w:id="1"/>
      <w:r>
        <w:rPr>
          <w:rStyle w:val="Refdecomentrio"/>
        </w:rPr>
        <w:commentReference w:id="1"/>
      </w:r>
    </w:p>
    <w:p w14:paraId="53F4F991" w14:textId="77777777" w:rsidR="003456D0" w:rsidRDefault="003456D0" w:rsidP="00386459">
      <w:pPr>
        <w:pStyle w:val="TF-TEXTO"/>
      </w:pPr>
      <w:r>
        <w:t xml:space="preserve"> </w:t>
      </w:r>
      <w:proofErr w:type="spellStart"/>
      <w:r>
        <w:t>Korbes</w:t>
      </w:r>
      <w:proofErr w:type="spellEnd"/>
      <w:r>
        <w:t xml:space="preserve"> (2021)</w:t>
      </w:r>
      <w:commentRangeStart w:id="2"/>
      <w:r>
        <w:t>,</w:t>
      </w:r>
      <w:commentRangeEnd w:id="2"/>
      <w:r>
        <w:rPr>
          <w:rStyle w:val="Refdecomentrio"/>
        </w:rPr>
        <w:commentReference w:id="2"/>
      </w:r>
      <w:r>
        <w:t xml:space="preserve"> desenvolveu o aplicativo </w:t>
      </w:r>
      <w:proofErr w:type="spellStart"/>
      <w:r>
        <w:t>ExploraHabitat</w:t>
      </w:r>
      <w:proofErr w:type="spellEnd"/>
      <w:r>
        <w:t>, que tem como objetivo através de conceitos da aprendizagem ubíqua, auxiliar as saídas a campo dos Clubes de Ciências, permitindo que o Clubista através da criação de atividades propostas por um mediador</w:t>
      </w:r>
      <w:commentRangeStart w:id="3"/>
      <w:r>
        <w:t xml:space="preserve"> </w:t>
      </w:r>
      <w:commentRangeEnd w:id="3"/>
      <w:r>
        <w:rPr>
          <w:rStyle w:val="Refdecomentrio"/>
        </w:rPr>
        <w:commentReference w:id="3"/>
      </w:r>
      <w:r>
        <w:t>desperte um lado mais investigativo, possibilitando uma maior interação com a natureza e desenvolva sua própria autonomia.  O aplicativo utiliza recursos dos dispositivos móveis como o GPS (</w:t>
      </w:r>
      <w:r w:rsidRPr="00F44877">
        <w:t xml:space="preserve">Global </w:t>
      </w:r>
      <w:proofErr w:type="spellStart"/>
      <w:r w:rsidRPr="00F44877">
        <w:t>Positioning</w:t>
      </w:r>
      <w:proofErr w:type="spellEnd"/>
      <w:r w:rsidRPr="00F44877">
        <w:t xml:space="preserve"> System</w:t>
      </w:r>
      <w:r>
        <w:t xml:space="preserve">), câmera, vídeo e áudio para simular instrumentos de uso comum na realização das atividades de um Clubista. </w:t>
      </w:r>
      <w:proofErr w:type="spellStart"/>
      <w:r>
        <w:t>Korbes</w:t>
      </w:r>
      <w:proofErr w:type="spellEnd"/>
      <w:r>
        <w:t xml:space="preserve"> (2021) afirma que, mesmo o </w:t>
      </w:r>
      <w:proofErr w:type="spellStart"/>
      <w:r>
        <w:t>ExploraHabitat</w:t>
      </w:r>
      <w:proofErr w:type="spellEnd"/>
      <w:r>
        <w:t xml:space="preserve"> cumprindo o esperado, existem problemas que dificultam a utilização do aplicativo</w:t>
      </w:r>
      <w:commentRangeStart w:id="4"/>
      <w:r>
        <w:t xml:space="preserve">, como </w:t>
      </w:r>
      <w:commentRangeEnd w:id="4"/>
      <w:r>
        <w:rPr>
          <w:rStyle w:val="Refdecomentrio"/>
        </w:rPr>
        <w:commentReference w:id="4"/>
      </w:r>
      <w:r>
        <w:t xml:space="preserve">por exemplo, a falta de um design mais atrativo e amigável, interfaces responsivas que se adaptam de acordo com o dispositivo, entre outros. Porém outro ponto notado, a falta de exploração do </w:t>
      </w:r>
      <w:r w:rsidRPr="00386459">
        <w:rPr>
          <w:i/>
          <w:iCs/>
        </w:rPr>
        <w:t>framework</w:t>
      </w:r>
      <w:r>
        <w:t xml:space="preserve"> </w:t>
      </w:r>
      <w:proofErr w:type="spellStart"/>
      <w:r>
        <w:t>Flutter</w:t>
      </w:r>
      <w:proofErr w:type="spellEnd"/>
      <w:r>
        <w:t xml:space="preserve">, </w:t>
      </w:r>
      <w:commentRangeStart w:id="5"/>
      <w:r>
        <w:t xml:space="preserve">onde </w:t>
      </w:r>
      <w:commentRangeEnd w:id="5"/>
      <w:r>
        <w:rPr>
          <w:rStyle w:val="Refdecomentrio"/>
        </w:rPr>
        <w:commentReference w:id="5"/>
      </w:r>
      <w:r>
        <w:t xml:space="preserve">não foi adotado nenhum padrão de desenvolvimento, como o </w:t>
      </w:r>
      <w:proofErr w:type="spellStart"/>
      <w:r>
        <w:t>Provider</w:t>
      </w:r>
      <w:proofErr w:type="spellEnd"/>
      <w:r>
        <w:t xml:space="preserve"> do </w:t>
      </w:r>
      <w:proofErr w:type="spellStart"/>
      <w:r>
        <w:t>Flutter</w:t>
      </w:r>
      <w:proofErr w:type="spellEnd"/>
      <w:r>
        <w:t xml:space="preserve"> por exemplo, o que tende a </w:t>
      </w:r>
      <w:r w:rsidRPr="00422035">
        <w:rPr>
          <w:highlight w:val="yellow"/>
        </w:rPr>
        <w:t>dificultar</w:t>
      </w:r>
      <w:r>
        <w:t xml:space="preserve"> na realização de melhorias na interface ou na manutenção e inclusão de novas funcionalidades, </w:t>
      </w:r>
      <w:r w:rsidRPr="00422035">
        <w:rPr>
          <w:highlight w:val="yellow"/>
        </w:rPr>
        <w:t>dificultando</w:t>
      </w:r>
      <w:r>
        <w:t xml:space="preserve"> a extensão em projetos futuros.</w:t>
      </w:r>
    </w:p>
    <w:p w14:paraId="78170D42" w14:textId="77777777" w:rsidR="003456D0" w:rsidRDefault="003456D0" w:rsidP="00386459">
      <w:pPr>
        <w:pStyle w:val="TF-TEXTO"/>
      </w:pPr>
      <w:r>
        <w:t xml:space="preserve">Desta forma, este trabalho propõe uma extensão do aplicativo </w:t>
      </w:r>
      <w:proofErr w:type="spellStart"/>
      <w:r>
        <w:t>ExploraHabitat</w:t>
      </w:r>
      <w:proofErr w:type="spellEnd"/>
      <w:r>
        <w:t xml:space="preserve"> (</w:t>
      </w:r>
      <w:proofErr w:type="spellStart"/>
      <w:r>
        <w:rPr>
          <w:iCs/>
        </w:rPr>
        <w:t>Korbes</w:t>
      </w:r>
      <w:proofErr w:type="spellEnd"/>
      <w:r>
        <w:t xml:space="preserve">, 2021), </w:t>
      </w:r>
      <w:proofErr w:type="spellStart"/>
      <w:r>
        <w:t>refatorando</w:t>
      </w:r>
      <w:proofErr w:type="spellEnd"/>
      <w:r>
        <w:t xml:space="preserve"> o aplicativo com a inclusão de novas funcionalidades, propondo uma estrutura utilizando o gerenciador de estados </w:t>
      </w:r>
      <w:proofErr w:type="spellStart"/>
      <w:r>
        <w:t>Provider</w:t>
      </w:r>
      <w:proofErr w:type="spellEnd"/>
      <w:r>
        <w:t xml:space="preserve"> do </w:t>
      </w:r>
      <w:proofErr w:type="spellStart"/>
      <w:r>
        <w:t>Flutter</w:t>
      </w:r>
      <w:proofErr w:type="spellEnd"/>
      <w:r>
        <w:t>, tornando arquitetura do projeto mais fácil de usar e reutilizável, possibilitando que novas extensões sejam realizadas facilmente. Também se propõe</w:t>
      </w:r>
      <w:commentRangeStart w:id="6"/>
      <w:r>
        <w:t xml:space="preserve"> </w:t>
      </w:r>
      <w:commentRangeEnd w:id="6"/>
      <w:r>
        <w:rPr>
          <w:rStyle w:val="Refdecomentrio"/>
        </w:rPr>
        <w:commentReference w:id="6"/>
      </w:r>
      <w:r>
        <w:t xml:space="preserve">utilizar o Material Design do </w:t>
      </w:r>
      <w:proofErr w:type="spellStart"/>
      <w:r>
        <w:t>Flutter</w:t>
      </w:r>
      <w:proofErr w:type="spellEnd"/>
      <w:r>
        <w:t xml:space="preserve"> para a criação de interfaces mais interativas e </w:t>
      </w:r>
      <w:commentRangeStart w:id="7"/>
      <w:r>
        <w:t>responsivas</w:t>
      </w:r>
      <w:commentRangeEnd w:id="7"/>
      <w:r>
        <w:rPr>
          <w:rStyle w:val="Refdecomentrio"/>
        </w:rPr>
        <w:commentReference w:id="7"/>
      </w:r>
      <w:r>
        <w:t>.</w:t>
      </w:r>
    </w:p>
    <w:p w14:paraId="27649829" w14:textId="77777777" w:rsidR="003456D0" w:rsidRDefault="003456D0" w:rsidP="003456D0">
      <w:pPr>
        <w:pStyle w:val="Ttulo2"/>
        <w:numPr>
          <w:ilvl w:val="1"/>
          <w:numId w:val="1"/>
        </w:numPr>
      </w:pPr>
      <w:r w:rsidRPr="007D10F2">
        <w:t>OBJETIVOS</w:t>
      </w:r>
    </w:p>
    <w:p w14:paraId="592E280C" w14:textId="77777777" w:rsidR="003456D0" w:rsidRDefault="003456D0" w:rsidP="00844B37">
      <w:pPr>
        <w:pStyle w:val="TF-TEXTO"/>
      </w:pPr>
      <w:r>
        <w:t xml:space="preserve">O objetivo deste trabalho é estender o aplicativo </w:t>
      </w:r>
      <w:proofErr w:type="spellStart"/>
      <w:r>
        <w:rPr>
          <w:iCs/>
        </w:rPr>
        <w:t>ExploraHabitat</w:t>
      </w:r>
      <w:proofErr w:type="spellEnd"/>
      <w:r>
        <w:rPr>
          <w:iCs/>
        </w:rPr>
        <w:t xml:space="preserve"> (</w:t>
      </w:r>
      <w:proofErr w:type="spellStart"/>
      <w:r>
        <w:rPr>
          <w:iCs/>
        </w:rPr>
        <w:t>Korbes</w:t>
      </w:r>
      <w:proofErr w:type="spellEnd"/>
      <w:r>
        <w:rPr>
          <w:iCs/>
        </w:rPr>
        <w:t>, 2021)</w:t>
      </w:r>
      <w:r>
        <w:t xml:space="preserve">, realizando uma </w:t>
      </w:r>
      <w:proofErr w:type="spellStart"/>
      <w:r>
        <w:t>refatoração</w:t>
      </w:r>
      <w:proofErr w:type="spellEnd"/>
      <w:r>
        <w:t xml:space="preserve"> com a utilização de um padrão de desenvolvimento, a fim de auxiliar as saídas a campo dos Clubistas, com a simulação de instrumentos comuns utilizados nas saídas a campo de um Clube de </w:t>
      </w:r>
      <w:commentRangeStart w:id="8"/>
      <w:r>
        <w:t>Ciências</w:t>
      </w:r>
      <w:commentRangeEnd w:id="8"/>
      <w:r>
        <w:rPr>
          <w:rStyle w:val="Refdecomentrio"/>
        </w:rPr>
        <w:commentReference w:id="8"/>
      </w:r>
      <w:r>
        <w:t xml:space="preserve">. </w:t>
      </w:r>
    </w:p>
    <w:p w14:paraId="5AC33551" w14:textId="77777777" w:rsidR="003456D0" w:rsidRDefault="003456D0" w:rsidP="00326A6A">
      <w:pPr>
        <w:pStyle w:val="TF-TEXTO"/>
      </w:pPr>
      <w:r>
        <w:lastRenderedPageBreak/>
        <w:t>Os objetivos específicos são:</w:t>
      </w:r>
    </w:p>
    <w:p w14:paraId="0DE13FEB" w14:textId="77777777" w:rsidR="003456D0" w:rsidRDefault="003456D0" w:rsidP="00047F39">
      <w:pPr>
        <w:pStyle w:val="TF-TEXTO"/>
        <w:numPr>
          <w:ilvl w:val="0"/>
          <w:numId w:val="5"/>
        </w:numPr>
      </w:pPr>
      <w:commentRangeStart w:id="9"/>
      <w:r>
        <w:t xml:space="preserve">propor </w:t>
      </w:r>
      <w:commentRangeEnd w:id="9"/>
      <w:r>
        <w:rPr>
          <w:rStyle w:val="Refdecomentrio"/>
        </w:rPr>
        <w:commentReference w:id="9"/>
      </w:r>
      <w:r>
        <w:t xml:space="preserve">um padrão de desenvolvimento utilizando o </w:t>
      </w:r>
      <w:proofErr w:type="spellStart"/>
      <w:r>
        <w:t>Provider</w:t>
      </w:r>
      <w:proofErr w:type="spellEnd"/>
      <w:r>
        <w:t xml:space="preserve"> do </w:t>
      </w:r>
      <w:proofErr w:type="spellStart"/>
      <w:r>
        <w:t>Flutter</w:t>
      </w:r>
      <w:proofErr w:type="spellEnd"/>
      <w:r>
        <w:t xml:space="preserve"> para atingir uma arquitetura consistente e fácil de ser utilizada, facilitando extensões futuras;</w:t>
      </w:r>
    </w:p>
    <w:p w14:paraId="155DC588" w14:textId="77777777" w:rsidR="003456D0" w:rsidRDefault="003456D0" w:rsidP="00047F39">
      <w:pPr>
        <w:pStyle w:val="TF-TEXTO"/>
        <w:numPr>
          <w:ilvl w:val="0"/>
          <w:numId w:val="5"/>
        </w:numPr>
      </w:pPr>
      <w:commentRangeStart w:id="10"/>
      <w:r>
        <w:t xml:space="preserve">auxiliar </w:t>
      </w:r>
      <w:commentRangeEnd w:id="10"/>
      <w:r>
        <w:rPr>
          <w:rStyle w:val="Refdecomentrio"/>
        </w:rPr>
        <w:commentReference w:id="10"/>
      </w:r>
      <w:r>
        <w:t>as saídas a campo dos Clubistas através da utilização de conceitos da aprendizagem ubíqua utilizando recursos dos dispositivos móveis como o GPS, mapa, câmera, áudio e vídeo ;</w:t>
      </w:r>
    </w:p>
    <w:p w14:paraId="496FBDDC" w14:textId="77777777" w:rsidR="003456D0" w:rsidRDefault="003456D0" w:rsidP="00047F39">
      <w:pPr>
        <w:pStyle w:val="TF-TEXTO"/>
        <w:numPr>
          <w:ilvl w:val="0"/>
          <w:numId w:val="5"/>
        </w:numPr>
      </w:pPr>
      <w:r>
        <w:t xml:space="preserve">avaliar a usabilidade do aplicativo com </w:t>
      </w:r>
      <w:commentRangeStart w:id="11"/>
      <w:r>
        <w:t xml:space="preserve">o usuário </w:t>
      </w:r>
      <w:commentRangeEnd w:id="11"/>
      <w:r>
        <w:rPr>
          <w:rStyle w:val="Refdecomentrio"/>
        </w:rPr>
        <w:commentReference w:id="11"/>
      </w:r>
      <w:r>
        <w:t>verificando a sua eficiência em relação ao aplicativo atual.</w:t>
      </w:r>
    </w:p>
    <w:p w14:paraId="5ED37763" w14:textId="77777777" w:rsidR="003456D0" w:rsidRDefault="003456D0" w:rsidP="00B1246A">
      <w:pPr>
        <w:pStyle w:val="Ttulo1"/>
      </w:pPr>
      <w:r>
        <w:t xml:space="preserve">trabalhos </w:t>
      </w:r>
      <w:r w:rsidRPr="00FC4A9F">
        <w:t>correlatos</w:t>
      </w:r>
    </w:p>
    <w:p w14:paraId="71980254" w14:textId="77777777" w:rsidR="003456D0" w:rsidRPr="00897AF2" w:rsidRDefault="003456D0" w:rsidP="00897AF2">
      <w:pPr>
        <w:pStyle w:val="TF-TEXTO"/>
      </w:pPr>
      <w:r>
        <w:t xml:space="preserve">Este capítulo apresenta os trabalhos que possuem características semelhantes ao aplicativo que está sendo proposto. O primeiro trabalho é o Clube Virtual de Ciências apresentado por Bet </w:t>
      </w:r>
      <w:r w:rsidRPr="000E3055">
        <w:rPr>
          <w:i/>
          <w:iCs/>
        </w:rPr>
        <w:t>et al.</w:t>
      </w:r>
      <w:r>
        <w:t xml:space="preserve"> (2004), que busca trazer o ambiente do Clube de Ciências para o mundo virtual. O segundo se trata da proposta de criação um ambiente </w:t>
      </w:r>
      <w:r w:rsidRPr="005F61AF">
        <w:rPr>
          <w:i/>
          <w:iCs/>
        </w:rPr>
        <w:t>u-</w:t>
      </w:r>
      <w:proofErr w:type="spellStart"/>
      <w:r w:rsidRPr="005F61AF">
        <w:rPr>
          <w:i/>
          <w:iCs/>
        </w:rPr>
        <w:t>learning</w:t>
      </w:r>
      <w:proofErr w:type="spellEnd"/>
      <w:r>
        <w:rPr>
          <w:i/>
          <w:iCs/>
        </w:rPr>
        <w:t xml:space="preserve"> </w:t>
      </w:r>
      <w:r>
        <w:t>desenvolvido</w:t>
      </w:r>
      <w:r w:rsidRPr="005F61AF">
        <w:t xml:space="preserve"> por</w:t>
      </w:r>
      <w:r>
        <w:rPr>
          <w:i/>
          <w:iCs/>
        </w:rPr>
        <w:t xml:space="preserve"> </w:t>
      </w:r>
      <w:r>
        <w:t xml:space="preserve">Mendonça </w:t>
      </w:r>
      <w:r w:rsidRPr="000E3055">
        <w:rPr>
          <w:i/>
          <w:iCs/>
        </w:rPr>
        <w:t>et al.</w:t>
      </w:r>
      <w:r>
        <w:t xml:space="preserve"> (2018),</w:t>
      </w:r>
      <w:r>
        <w:rPr>
          <w:i/>
          <w:iCs/>
        </w:rPr>
        <w:t xml:space="preserve"> </w:t>
      </w:r>
      <w:r w:rsidRPr="005F61AF">
        <w:t xml:space="preserve">para contribuir no ensino </w:t>
      </w:r>
      <w:r>
        <w:t xml:space="preserve">e aprendizagem </w:t>
      </w:r>
      <w:r w:rsidRPr="005F61AF">
        <w:t>de botânica</w:t>
      </w:r>
      <w:r>
        <w:t xml:space="preserve"> O terceiro é referente ao </w:t>
      </w:r>
      <w:proofErr w:type="spellStart"/>
      <w:r>
        <w:t>Ambcare</w:t>
      </w:r>
      <w:proofErr w:type="spellEnd"/>
      <w:r>
        <w:t>, um aplicativo desenvolvido por Rosa (2015), com o objetivo de auxiliar a solução de incidentes ambientais.</w:t>
      </w:r>
    </w:p>
    <w:p w14:paraId="6F9E49E6" w14:textId="77777777" w:rsidR="003456D0" w:rsidRDefault="003456D0" w:rsidP="003456D0">
      <w:pPr>
        <w:pStyle w:val="Ttulo2"/>
        <w:numPr>
          <w:ilvl w:val="1"/>
          <w:numId w:val="1"/>
        </w:numPr>
      </w:pPr>
      <w:r>
        <w:t>UM AMBIENTE COLABORATIVO PARA AUXÍLIO AO APRENDIZADO: CLUBE VIRTUAL DE CIÊNCIAS</w:t>
      </w:r>
    </w:p>
    <w:p w14:paraId="2685E049" w14:textId="77777777" w:rsidR="003456D0" w:rsidRDefault="003456D0" w:rsidP="00B25644">
      <w:pPr>
        <w:pStyle w:val="TF-TEXTO"/>
      </w:pPr>
      <w:r>
        <w:t xml:space="preserve">Bet </w:t>
      </w:r>
      <w:r w:rsidRPr="000E3055">
        <w:rPr>
          <w:i/>
          <w:iCs/>
        </w:rPr>
        <w:t>et al.</w:t>
      </w:r>
      <w:r>
        <w:t xml:space="preserve"> (2004) apresentou o desenvolvimento da aplicação </w:t>
      </w:r>
      <w:commentRangeStart w:id="12"/>
      <w:r w:rsidRPr="00F360D8">
        <w:rPr>
          <w:i/>
          <w:iCs/>
        </w:rPr>
        <w:t>Web</w:t>
      </w:r>
      <w:r>
        <w:t xml:space="preserve"> </w:t>
      </w:r>
      <w:commentRangeEnd w:id="12"/>
      <w:r>
        <w:rPr>
          <w:rStyle w:val="Refdecomentrio"/>
        </w:rPr>
        <w:commentReference w:id="12"/>
      </w:r>
      <w:r>
        <w:t xml:space="preserve">Clube Virtual de Ciências, uma ferramenta de auxílio à aprendizagem com vários recursos para cooperação entre usuários. Tem como principal objetivo trazer um pouco do ambiente do Clube de Ciências vivenciado em sala de aula para a internet, permitindo a interação de professores e alunos sem a necessidade da presença física. O Clube Virtual de Ciências é dividido em quatro módulos: a biblioteca virtual, o catálogo de projetos, os laboratórios virtuais e o banco de desafios. </w:t>
      </w:r>
    </w:p>
    <w:p w14:paraId="78FA215D" w14:textId="77777777" w:rsidR="003456D0" w:rsidRDefault="003456D0" w:rsidP="00B25644">
      <w:pPr>
        <w:pStyle w:val="TF-TEXTO"/>
      </w:pPr>
      <w:r>
        <w:t xml:space="preserve">A biblioteca virtual dentro do Clube Virtual de Ciências serve como um repositório de trabalhos, que passam por uma seleção realizada pelos professores colaboradores e são associados a uma disciplina específica, assim, permitindo que os usuários possam consultar essas informações com mais facilidade e com a confiança que se teria numa biblioteca tradicional. O catálogo de projetos é um ambiente para incentivar o desenvolvimento de pesquisas. Os professores podem realizar o cadastro de projetos que são classificados como aberto ou fechado, permitindo contribuições dos usuários durante o período de validade do projeto e após esse período, o professor responsável irá realizar a seleção dos trabalhos e disponibilizá-los no ambiente, </w:t>
      </w:r>
      <w:commentRangeStart w:id="13"/>
      <w:r>
        <w:t xml:space="preserve">esses trabalhos </w:t>
      </w:r>
      <w:commentRangeEnd w:id="13"/>
      <w:r>
        <w:rPr>
          <w:rStyle w:val="Refdecomentrio"/>
        </w:rPr>
        <w:commentReference w:id="13"/>
      </w:r>
      <w:r>
        <w:t xml:space="preserve">também irão compor o acervo da biblioteca virtual. Os laboratórios virtuais são utilizados para simular diversos experimentos relacionados com as disciplinas que fazem parte do Clube, a fim de reforçar conceitos estudados em sala de aula. Como os laboratórios virtuais exigem conhecimento avançado na área de programação, </w:t>
      </w:r>
      <w:commentRangeStart w:id="14"/>
      <w:r>
        <w:t xml:space="preserve">serão </w:t>
      </w:r>
      <w:commentRangeEnd w:id="14"/>
      <w:r>
        <w:rPr>
          <w:rStyle w:val="Refdecomentrio"/>
        </w:rPr>
        <w:commentReference w:id="14"/>
      </w:r>
      <w:r>
        <w:t xml:space="preserve">criados somente pela equipe de administração do Clube Virtual, ou então por colaboradores. O banco de desafios é utilizado para avaliar o conhecimento dos usuários, desta forma, eles </w:t>
      </w:r>
      <w:commentRangeStart w:id="15"/>
      <w:r>
        <w:t xml:space="preserve">poderão </w:t>
      </w:r>
      <w:commentRangeEnd w:id="15"/>
      <w:r>
        <w:rPr>
          <w:rStyle w:val="Refdecomentrio"/>
        </w:rPr>
        <w:commentReference w:id="15"/>
      </w:r>
      <w:r>
        <w:t xml:space="preserve">responder testes e a partir do resultado, </w:t>
      </w:r>
      <w:r w:rsidRPr="009B51B3">
        <w:rPr>
          <w:highlight w:val="yellow"/>
        </w:rPr>
        <w:t>será</w:t>
      </w:r>
      <w:r>
        <w:t xml:space="preserve"> criado um perfil para o usuário, permitindo uma melhor orientação do que deve ser reforçado ou </w:t>
      </w:r>
      <w:commentRangeStart w:id="16"/>
      <w:r>
        <w:t>estudado</w:t>
      </w:r>
      <w:commentRangeEnd w:id="16"/>
      <w:r>
        <w:rPr>
          <w:rStyle w:val="Refdecomentrio"/>
        </w:rPr>
        <w:commentReference w:id="16"/>
      </w:r>
      <w:r>
        <w:t>.</w:t>
      </w:r>
    </w:p>
    <w:p w14:paraId="2EDEEC9D" w14:textId="77777777" w:rsidR="003456D0" w:rsidRPr="00B25644" w:rsidRDefault="003456D0" w:rsidP="00B25644">
      <w:pPr>
        <w:pStyle w:val="TF-TEXTO"/>
      </w:pPr>
      <w:r>
        <w:t xml:space="preserve">Bet </w:t>
      </w:r>
      <w:r w:rsidRPr="000E3055">
        <w:rPr>
          <w:i/>
          <w:iCs/>
        </w:rPr>
        <w:t>et al.</w:t>
      </w:r>
      <w:r>
        <w:t xml:space="preserve"> (2004)</w:t>
      </w:r>
      <w:commentRangeStart w:id="17"/>
      <w:r>
        <w:t>,</w:t>
      </w:r>
      <w:commentRangeEnd w:id="17"/>
      <w:r>
        <w:rPr>
          <w:rStyle w:val="Refdecomentrio"/>
        </w:rPr>
        <w:commentReference w:id="17"/>
      </w:r>
      <w:r>
        <w:t xml:space="preserve"> concluiu que a utilização do computador nos estudos como um ótimo instrumento para o ensino, principalmente pelos recursos audiovisuais e a interatividade permitida entre os usuários, ainda mais com a internet facilitando a comunicação e sendo utilizada como fonte de </w:t>
      </w:r>
      <w:commentRangeStart w:id="18"/>
      <w:r>
        <w:t>pesquisa</w:t>
      </w:r>
      <w:commentRangeEnd w:id="18"/>
      <w:r>
        <w:rPr>
          <w:rStyle w:val="Refdecomentrio"/>
        </w:rPr>
        <w:commentReference w:id="18"/>
      </w:r>
      <w:r>
        <w:t>. Para continuidade do trabalho, foram levantadas algumas ações como a criação de modelos de uso pedagógico do ambiente, estabelecimento de convênios para uso e como forma de divulgação com Secretarias de Educação municipais e estaduais, divulgação de treinamentos operacionais e pedagógicos e a disponibilização do código fonte do Clube Virtual de Ciências.</w:t>
      </w:r>
    </w:p>
    <w:p w14:paraId="39281861" w14:textId="77777777" w:rsidR="003456D0" w:rsidRDefault="003456D0" w:rsidP="003456D0">
      <w:pPr>
        <w:pStyle w:val="Ttulo2"/>
        <w:numPr>
          <w:ilvl w:val="1"/>
          <w:numId w:val="1"/>
        </w:numPr>
      </w:pPr>
      <w:r>
        <w:t>Ambiente de Aprendizagem Ubíqua para Auxiliar o Estudo de Botânica em Atividades de Aula de Campo</w:t>
      </w:r>
    </w:p>
    <w:p w14:paraId="523C16CE" w14:textId="77777777" w:rsidR="003456D0" w:rsidRDefault="003456D0" w:rsidP="00DE1DA5">
      <w:pPr>
        <w:pStyle w:val="TF-TEXTO"/>
      </w:pPr>
      <w:r>
        <w:t xml:space="preserve">Mendonça </w:t>
      </w:r>
      <w:r w:rsidRPr="000E3055">
        <w:rPr>
          <w:i/>
          <w:iCs/>
        </w:rPr>
        <w:t>et al.</w:t>
      </w:r>
      <w:r>
        <w:t xml:space="preserve"> (2018)</w:t>
      </w:r>
      <w:r w:rsidRPr="00CB6663">
        <w:rPr>
          <w:highlight w:val="yellow"/>
        </w:rPr>
        <w:t>,</w:t>
      </w:r>
      <w:r>
        <w:t xml:space="preserve"> apresentou a proposta de desenvolvimento de um ambiente </w:t>
      </w:r>
      <w:r w:rsidRPr="008046A1">
        <w:rPr>
          <w:i/>
          <w:iCs/>
        </w:rPr>
        <w:t>u-</w:t>
      </w:r>
      <w:proofErr w:type="spellStart"/>
      <w:r w:rsidRPr="008046A1">
        <w:rPr>
          <w:i/>
          <w:iCs/>
        </w:rPr>
        <w:t>learning</w:t>
      </w:r>
      <w:proofErr w:type="spellEnd"/>
      <w:r>
        <w:rPr>
          <w:i/>
          <w:iCs/>
        </w:rPr>
        <w:t xml:space="preserve">, </w:t>
      </w:r>
      <w:r w:rsidRPr="00E64883">
        <w:t>consistindo</w:t>
      </w:r>
      <w:r>
        <w:rPr>
          <w:i/>
          <w:iCs/>
        </w:rPr>
        <w:t xml:space="preserve"> </w:t>
      </w:r>
      <w:r>
        <w:t>em uma interface para dispositivos móveis</w:t>
      </w:r>
      <w:r w:rsidRPr="00F62F21">
        <w:t xml:space="preserve"> utilizando</w:t>
      </w:r>
      <w:r>
        <w:t xml:space="preserve"> o </w:t>
      </w:r>
      <w:r w:rsidRPr="00F62F21">
        <w:rPr>
          <w:i/>
          <w:iCs/>
        </w:rPr>
        <w:t>framework</w:t>
      </w:r>
      <w:r>
        <w:rPr>
          <w:i/>
          <w:iCs/>
        </w:rPr>
        <w:t xml:space="preserve"> </w:t>
      </w:r>
      <w:proofErr w:type="spellStart"/>
      <w:r w:rsidRPr="00F62F21">
        <w:t>Ionic</w:t>
      </w:r>
      <w:proofErr w:type="spellEnd"/>
      <w:r>
        <w:t xml:space="preserve"> para as plataformas Android e iOS</w:t>
      </w:r>
      <w:r>
        <w:rPr>
          <w:i/>
          <w:iCs/>
        </w:rPr>
        <w:t xml:space="preserve"> </w:t>
      </w:r>
      <w:r>
        <w:t xml:space="preserve">e um servidor </w:t>
      </w:r>
      <w:commentRangeStart w:id="19"/>
      <w:r>
        <w:rPr>
          <w:i/>
          <w:iCs/>
        </w:rPr>
        <w:t>w</w:t>
      </w:r>
      <w:r w:rsidRPr="00F62F21">
        <w:rPr>
          <w:i/>
          <w:iCs/>
        </w:rPr>
        <w:t>eb</w:t>
      </w:r>
      <w:r>
        <w:rPr>
          <w:i/>
          <w:iCs/>
        </w:rPr>
        <w:t xml:space="preserve"> </w:t>
      </w:r>
      <w:commentRangeEnd w:id="19"/>
      <w:r>
        <w:rPr>
          <w:rStyle w:val="Refdecomentrio"/>
        </w:rPr>
        <w:commentReference w:id="19"/>
      </w:r>
      <w:r>
        <w:t xml:space="preserve">em PHP. O objetivo é contribuir no processo de ensino e aprendizagem de botânica, auxiliando na execução das aulas de campo através de um ambiente de aprendizagem ubíqua na utilização de alguns instrumentos dos dispositivos moveis. </w:t>
      </w:r>
    </w:p>
    <w:p w14:paraId="6643C74F" w14:textId="77777777" w:rsidR="003456D0" w:rsidRDefault="003456D0" w:rsidP="00C21DA1">
      <w:pPr>
        <w:pStyle w:val="TF-TEXTO"/>
      </w:pPr>
      <w:r>
        <w:t xml:space="preserve">O ambiente está composto por duas camadas (cliente e servidor), </w:t>
      </w:r>
      <w:r w:rsidRPr="00D43F5B">
        <w:rPr>
          <w:highlight w:val="yellow"/>
        </w:rPr>
        <w:t>onde que,</w:t>
      </w:r>
      <w:r>
        <w:t xml:space="preserve"> a camada de cliente </w:t>
      </w:r>
      <w:commentRangeStart w:id="20"/>
      <w:r>
        <w:t>sendo o aplicativo com GPS e acesso à internet e</w:t>
      </w:r>
      <w:commentRangeEnd w:id="20"/>
      <w:r>
        <w:rPr>
          <w:rStyle w:val="Refdecomentrio"/>
        </w:rPr>
        <w:commentReference w:id="20"/>
      </w:r>
      <w:r>
        <w:t xml:space="preserve"> o servidor composto por serviços </w:t>
      </w:r>
      <w:r w:rsidRPr="001811B8">
        <w:rPr>
          <w:i/>
          <w:iCs/>
        </w:rPr>
        <w:t>web</w:t>
      </w:r>
      <w:r>
        <w:rPr>
          <w:i/>
          <w:iCs/>
        </w:rPr>
        <w:t xml:space="preserve"> </w:t>
      </w:r>
      <w:r>
        <w:t xml:space="preserve">que fornecem funcionalidades para a camada cliente. Alguns dos principais serviços </w:t>
      </w:r>
      <w:r>
        <w:rPr>
          <w:i/>
          <w:iCs/>
        </w:rPr>
        <w:t xml:space="preserve">web </w:t>
      </w:r>
      <w:r>
        <w:t>para o ambiente de aprendizagem ubíqua são na sua maioria relacionados à aquisição de coordenadas de localização GPS, funções para cálculo da distância e verificação de proximidade entre dois pontos</w:t>
      </w:r>
      <w:commentRangeStart w:id="21"/>
      <w:r>
        <w:t xml:space="preserve">, </w:t>
      </w:r>
      <w:commentRangeEnd w:id="21"/>
      <w:r>
        <w:rPr>
          <w:rStyle w:val="Refdecomentrio"/>
        </w:rPr>
        <w:commentReference w:id="21"/>
      </w:r>
      <w:r>
        <w:t xml:space="preserve">também existem serviços para permitir que o usuário realize autenticação no aplicativo, a criação de conteúdos didáticos em forma de texto e a criação de atividades de aprendizagem a partir dos conteúdos criados. </w:t>
      </w:r>
    </w:p>
    <w:p w14:paraId="5141FFCF" w14:textId="77777777" w:rsidR="003456D0" w:rsidRDefault="003456D0" w:rsidP="00C21DA1">
      <w:pPr>
        <w:pStyle w:val="TF-TEXTO"/>
      </w:pPr>
      <w:r>
        <w:t xml:space="preserve">Para melhor utilização da ferramenta foi criado um cenário de aplicação, onde o professor registra a localização das plantas no campo de estudo utilizando o GPS do celular. Logo após, </w:t>
      </w:r>
      <w:r w:rsidRPr="00452189">
        <w:rPr>
          <w:highlight w:val="yellow"/>
        </w:rPr>
        <w:t>é criado todos</w:t>
      </w:r>
      <w:r>
        <w:t xml:space="preserve"> os conteúdos </w:t>
      </w:r>
      <w:r>
        <w:lastRenderedPageBreak/>
        <w:t xml:space="preserve">de aprendizado e associado às respectivas plantas, sendo dois conteúdos classificados como “Certo” ou “Errado” para cada planta. O conteúdo classificado como “Certo”, confirmará o acerto e exibirá a descrição da próxima planta que o aluno deverá procurar. Já o conteúdo “Errado”, informará o erro e apresentará para o aluno dicas para ajudá-lo a encontrar a planta correta. A atividade é iniciada a partir do momento em que o professor informa as características da primeira planta que deve ser encontrada no campo de estudo. Os alunos se direcionam para </w:t>
      </w:r>
      <w:r w:rsidRPr="002933C8">
        <w:rPr>
          <w:highlight w:val="yellow"/>
        </w:rPr>
        <w:t>à</w:t>
      </w:r>
      <w:r>
        <w:t xml:space="preserve"> planta que entendem como correta e realizam a confirmação da resposta no aplicativo, que envia a localização do aluno para o servidor </w:t>
      </w:r>
      <w:r w:rsidRPr="00763D89">
        <w:rPr>
          <w:i/>
          <w:iCs/>
        </w:rPr>
        <w:t>web</w:t>
      </w:r>
      <w:r>
        <w:t>, verificando se o aluno está próximo da planta correta e exibe os conteúdos associados à planta. A atividade é encerrada quando todas as plantas forem encontradas corretamente.</w:t>
      </w:r>
    </w:p>
    <w:p w14:paraId="6BFF876E" w14:textId="77777777" w:rsidR="003456D0" w:rsidRPr="00763D89" w:rsidRDefault="003456D0" w:rsidP="00C21DA1">
      <w:pPr>
        <w:pStyle w:val="TF-TEXTO"/>
      </w:pPr>
      <w:r>
        <w:t xml:space="preserve">Mendonça </w:t>
      </w:r>
      <w:r w:rsidRPr="000E3055">
        <w:rPr>
          <w:i/>
          <w:iCs/>
        </w:rPr>
        <w:t>et al.</w:t>
      </w:r>
      <w:r>
        <w:t xml:space="preserve"> (2018)</w:t>
      </w:r>
      <w:r w:rsidRPr="002933C8">
        <w:rPr>
          <w:highlight w:val="yellow"/>
        </w:rPr>
        <w:t>,</w:t>
      </w:r>
      <w:r>
        <w:t xml:space="preserve"> explica que como o trabalho está em fase de desenvolvimento apenas alguns resultados foram obtidos na fase inicial do projeto, como o levantamento e definição de requisitos, a caracterização do cenário de aplicação e a arquitetura do ambiente. Para extensão, </w:t>
      </w:r>
      <w:commentRangeStart w:id="22"/>
      <w:r>
        <w:t>pretende</w:t>
      </w:r>
      <w:commentRangeEnd w:id="22"/>
      <w:r>
        <w:rPr>
          <w:rStyle w:val="Refdecomentrio"/>
        </w:rPr>
        <w:commentReference w:id="22"/>
      </w:r>
      <w:r>
        <w:t>-se concluir a etapa de desenvolvimento e aplicar novos testes funcionais e de validação para verificar o comportamento em um ambiente real, para assim, constar se os objetivos da pesquisa foram de fato alcançados.</w:t>
      </w:r>
    </w:p>
    <w:p w14:paraId="44FB81FE" w14:textId="77777777" w:rsidR="003456D0" w:rsidRDefault="003456D0" w:rsidP="003456D0">
      <w:pPr>
        <w:pStyle w:val="Ttulo2"/>
        <w:numPr>
          <w:ilvl w:val="1"/>
          <w:numId w:val="1"/>
        </w:numPr>
      </w:pPr>
      <w:r w:rsidRPr="00B266A4">
        <w:t>Monitoramento</w:t>
      </w:r>
      <w:r>
        <w:rPr>
          <w:b/>
          <w:bCs/>
        </w:rPr>
        <w:t xml:space="preserve"> </w:t>
      </w:r>
      <w:r w:rsidRPr="00B266A4">
        <w:t>Ambiental Usando Dispositivos Móveis</w:t>
      </w:r>
    </w:p>
    <w:p w14:paraId="7FB6D100" w14:textId="77777777" w:rsidR="003456D0" w:rsidRDefault="003456D0" w:rsidP="00B266A4">
      <w:pPr>
        <w:pStyle w:val="TF-TEXTO"/>
      </w:pPr>
      <w:r>
        <w:t xml:space="preserve">Rosa (2015) desenvolveu um aplicativo multiplataforma utilizando o </w:t>
      </w:r>
      <w:r>
        <w:rPr>
          <w:i/>
          <w:iCs/>
        </w:rPr>
        <w:t>f</w:t>
      </w:r>
      <w:r w:rsidRPr="00493EF1">
        <w:rPr>
          <w:i/>
          <w:iCs/>
        </w:rPr>
        <w:t>ramework</w:t>
      </w:r>
      <w:r>
        <w:t xml:space="preserve"> </w:t>
      </w:r>
      <w:proofErr w:type="spellStart"/>
      <w:r>
        <w:t>Phonegap</w:t>
      </w:r>
      <w:proofErr w:type="spellEnd"/>
      <w:r>
        <w:t xml:space="preserve"> para as plataformas Android, iOS e Windows Phone. O aplicativo disponibiliza recursos para auxiliar órgãos responsáveis pela monitoração e elaboração de planos de contingência para incidentes relacionados ao meio ambiente. O aplicativo permite que usuários voluntariamente criem incidentes ambientais, e possibilita que outros usuários possam visualizar esses incidentes em um mapa, podendo apoiar e adicionar comentários, assim confirmando o incidente. Por fim, o incidente pode ser assumido por uma entidade e resolvido.</w:t>
      </w:r>
    </w:p>
    <w:p w14:paraId="237CE423" w14:textId="77777777" w:rsidR="003456D0" w:rsidRDefault="003456D0" w:rsidP="007311D1">
      <w:pPr>
        <w:pStyle w:val="TF-TEXTO"/>
      </w:pPr>
      <w:r>
        <w:t xml:space="preserve">A arquitetura do projeto foi implementada com uma estrutura de comunicação cliente-servidor, </w:t>
      </w:r>
      <w:r w:rsidRPr="007C3911">
        <w:rPr>
          <w:highlight w:val="yellow"/>
        </w:rPr>
        <w:t>onde</w:t>
      </w:r>
      <w:r>
        <w:t xml:space="preserve"> a camada do cliente é o aplicativo que permite a criação e visualização dos incidentes</w:t>
      </w:r>
      <w:r w:rsidRPr="0084043D">
        <w:rPr>
          <w:highlight w:val="yellow"/>
        </w:rPr>
        <w:t>,</w:t>
      </w:r>
      <w:r>
        <w:t xml:space="preserve"> e o servidor permite realizar a autenticação do usuário, alterações e busca em um banco de dados baseado em um protocolo próprio. Rosa (2015)</w:t>
      </w:r>
      <w:r w:rsidRPr="0084043D">
        <w:rPr>
          <w:highlight w:val="yellow"/>
        </w:rPr>
        <w:t>,</w:t>
      </w:r>
      <w:r>
        <w:t xml:space="preserve"> cita a possibilidade de alterar o protocolo para que funcione como um webservice, fornecendo incidentes para outras aplicações que operem de acordo com o protocolo, facilitando a utilização das informações por órgãos ambientais, agências reguladoras e outras entidades interessadas</w:t>
      </w:r>
    </w:p>
    <w:p w14:paraId="0948E55D" w14:textId="77777777" w:rsidR="003456D0" w:rsidRDefault="003456D0" w:rsidP="007311D1">
      <w:pPr>
        <w:pStyle w:val="TF-TEXTO"/>
      </w:pPr>
      <w:r>
        <w:t xml:space="preserve"> </w:t>
      </w:r>
      <w:commentRangeStart w:id="23"/>
      <w:r>
        <w:t xml:space="preserve">Na Figura 3, apresenta </w:t>
      </w:r>
      <w:commentRangeEnd w:id="23"/>
      <w:r>
        <w:rPr>
          <w:rStyle w:val="Refdecomentrio"/>
        </w:rPr>
        <w:commentReference w:id="23"/>
      </w:r>
      <w:r>
        <w:t xml:space="preserve">um exemplo do fluxo de inserção de incidente. </w:t>
      </w:r>
      <w:r w:rsidRPr="0084043D">
        <w:rPr>
          <w:highlight w:val="yellow"/>
        </w:rPr>
        <w:t>Na primeira foto, demonstra</w:t>
      </w:r>
      <w:r>
        <w:t xml:space="preserve"> que a partir da localização do GPS do usuário, ele poderá definir uma posição para iniciar o registro do incidente, o título e uma descrição do ocorrido. </w:t>
      </w:r>
      <w:r w:rsidRPr="0051641A">
        <w:rPr>
          <w:highlight w:val="yellow"/>
        </w:rPr>
        <w:t>Na segunda foto, demonstra</w:t>
      </w:r>
      <w:r>
        <w:t xml:space="preserve"> que o usuário poderá complementar o incidente classificando com uma categoria e adicionando uma </w:t>
      </w:r>
      <w:r w:rsidRPr="0051641A">
        <w:rPr>
          <w:highlight w:val="yellow"/>
        </w:rPr>
        <w:t>foto aumentado</w:t>
      </w:r>
      <w:r>
        <w:t xml:space="preserve"> a credibilidade do incidente, após esses passos, o usuário poderá salvar o incidente, assim ficando disponível para outros usuários visualizarem conforme sua </w:t>
      </w:r>
      <w:commentRangeStart w:id="24"/>
      <w:r>
        <w:t>localização</w:t>
      </w:r>
      <w:commentRangeEnd w:id="24"/>
      <w:r>
        <w:rPr>
          <w:rStyle w:val="Refdecomentrio"/>
        </w:rPr>
        <w:commentReference w:id="24"/>
      </w:r>
      <w:r>
        <w:t>.</w:t>
      </w:r>
      <w:r w:rsidRPr="005D5261">
        <w:t xml:space="preserve"> </w:t>
      </w:r>
    </w:p>
    <w:p w14:paraId="4C93E1AC" w14:textId="77777777" w:rsidR="003456D0" w:rsidRDefault="003456D0" w:rsidP="007311D1">
      <w:pPr>
        <w:pStyle w:val="TF-LEGENDA"/>
      </w:pPr>
      <w:r>
        <w:t>Figura 1 – Inserção de incidente</w:t>
      </w:r>
    </w:p>
    <w:p w14:paraId="604568DC" w14:textId="77777777" w:rsidR="003456D0" w:rsidRDefault="003456D0" w:rsidP="00A07669">
      <w:pPr>
        <w:pStyle w:val="TF-FIGURA"/>
      </w:pPr>
      <w:r>
        <w:rPr>
          <w:noProof/>
        </w:rPr>
        <w:drawing>
          <wp:inline distT="0" distB="0" distL="0" distR="0" wp14:anchorId="0BAAE409" wp14:editId="35FAE312">
            <wp:extent cx="4493764" cy="1933906"/>
            <wp:effectExtent l="12700" t="12700" r="1524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974" cy="1951641"/>
                    </a:xfrm>
                    <a:prstGeom prst="rect">
                      <a:avLst/>
                    </a:prstGeom>
                    <a:noFill/>
                    <a:ln w="6350" cmpd="sng">
                      <a:solidFill>
                        <a:srgbClr val="000000"/>
                      </a:solidFill>
                      <a:miter lim="800000"/>
                      <a:headEnd/>
                      <a:tailEnd/>
                    </a:ln>
                    <a:effectLst/>
                  </pic:spPr>
                </pic:pic>
              </a:graphicData>
            </a:graphic>
          </wp:inline>
        </w:drawing>
      </w:r>
    </w:p>
    <w:p w14:paraId="61D4B6E8" w14:textId="77777777" w:rsidR="003456D0" w:rsidRDefault="003456D0" w:rsidP="00BA2E43">
      <w:pPr>
        <w:pStyle w:val="TF-FONTE"/>
      </w:pPr>
      <w:r>
        <w:t>Fonte: Rosa (2015).</w:t>
      </w:r>
    </w:p>
    <w:p w14:paraId="3879CD34" w14:textId="77777777" w:rsidR="003456D0" w:rsidRPr="00BA2E43" w:rsidRDefault="003456D0" w:rsidP="00BA2E43">
      <w:pPr>
        <w:pStyle w:val="TF-TEXTOQUADRO"/>
        <w:ind w:firstLine="284"/>
      </w:pPr>
      <w:commentRangeStart w:id="25"/>
      <w:r>
        <w:t>Rosa</w:t>
      </w:r>
      <w:commentRangeEnd w:id="25"/>
      <w:r>
        <w:rPr>
          <w:rStyle w:val="Refdecomentrio"/>
        </w:rPr>
        <w:commentReference w:id="25"/>
      </w:r>
      <w:r>
        <w:t xml:space="preserve"> (2015)</w:t>
      </w:r>
      <w:r w:rsidRPr="00C35C06">
        <w:rPr>
          <w:highlight w:val="yellow"/>
        </w:rPr>
        <w:t>,</w:t>
      </w:r>
      <w:r>
        <w:t xml:space="preserve"> concluiu que é necessário um breve período de utilização após o lançamento efetivo do aplicativo, para que assim, </w:t>
      </w:r>
      <w:r w:rsidRPr="00522DCD">
        <w:rPr>
          <w:highlight w:val="yellow"/>
        </w:rPr>
        <w:t>seja realizado estudos</w:t>
      </w:r>
      <w:r>
        <w:t xml:space="preserve"> quanto à efetividade da aplicação, mas que é possível assumir que poderá contar com o apoio popular e contribuir para o auxílio na solução de incidentes ambientais.</w:t>
      </w:r>
    </w:p>
    <w:p w14:paraId="33C22573" w14:textId="77777777" w:rsidR="003456D0" w:rsidRPr="007311D1" w:rsidRDefault="003456D0" w:rsidP="007311D1">
      <w:pPr>
        <w:pStyle w:val="TF-TEXTOQUADRO"/>
      </w:pPr>
    </w:p>
    <w:p w14:paraId="3A237349" w14:textId="77777777" w:rsidR="003456D0" w:rsidRDefault="003456D0" w:rsidP="00B1246A">
      <w:pPr>
        <w:pStyle w:val="Ttulo1"/>
      </w:pPr>
      <w:r>
        <w:t>APLICATIVO ATUAL</w:t>
      </w:r>
    </w:p>
    <w:p w14:paraId="7D0A8E6F" w14:textId="77777777" w:rsidR="003456D0" w:rsidRDefault="003456D0" w:rsidP="006B2A64">
      <w:pPr>
        <w:pStyle w:val="TF-TEXTO"/>
      </w:pPr>
      <w:proofErr w:type="spellStart"/>
      <w:r>
        <w:t>Korbes</w:t>
      </w:r>
      <w:proofErr w:type="spellEnd"/>
      <w:r>
        <w:t xml:space="preserve"> (2021)</w:t>
      </w:r>
      <w:r w:rsidRPr="00522DCD">
        <w:rPr>
          <w:highlight w:val="yellow"/>
        </w:rPr>
        <w:t>,</w:t>
      </w:r>
      <w:r>
        <w:t xml:space="preserve"> desenvolveu o aplicativo </w:t>
      </w:r>
      <w:proofErr w:type="spellStart"/>
      <w:r>
        <w:t>ExploraHabitat</w:t>
      </w:r>
      <w:proofErr w:type="spellEnd"/>
      <w:r>
        <w:t xml:space="preserve"> para as plataformas Android e iOS. Foi desenvolvido com a linguagem </w:t>
      </w:r>
      <w:proofErr w:type="spellStart"/>
      <w:r>
        <w:t>Dart</w:t>
      </w:r>
      <w:proofErr w:type="spellEnd"/>
      <w:r>
        <w:t xml:space="preserve"> e o </w:t>
      </w:r>
      <w:r w:rsidRPr="0014439F">
        <w:rPr>
          <w:i/>
          <w:iCs/>
        </w:rPr>
        <w:t>framework</w:t>
      </w:r>
      <w:r>
        <w:rPr>
          <w:i/>
          <w:iCs/>
        </w:rPr>
        <w:t xml:space="preserve"> </w:t>
      </w:r>
      <w:proofErr w:type="spellStart"/>
      <w:r>
        <w:t>Flutter</w:t>
      </w:r>
      <w:proofErr w:type="spellEnd"/>
      <w:r>
        <w:t>, utilizando o UI Toolkit para a interface. O aplicativo tem como principal objetivo apoiar atividades de saída a campo em Clubes de Ciências, através da utilização de recursos dos dispositivos móveis como câmera, vídeo, áudio e GPS para a realização das atividades dos Clubistas, facilitar a coleta de dados, compartilhar informações com outros usuários e a própria construção científica deles.</w:t>
      </w:r>
    </w:p>
    <w:p w14:paraId="19072D24" w14:textId="77777777" w:rsidR="003456D0" w:rsidRDefault="003456D0" w:rsidP="008170B0">
      <w:pPr>
        <w:pStyle w:val="TF-TEXTO"/>
      </w:pPr>
      <w:r>
        <w:lastRenderedPageBreak/>
        <w:t xml:space="preserve">A utilização do aplicativo </w:t>
      </w:r>
      <w:proofErr w:type="spellStart"/>
      <w:r w:rsidRPr="00466BA5">
        <w:rPr>
          <w:highlight w:val="yellow"/>
        </w:rPr>
        <w:t>ExploraHabitat</w:t>
      </w:r>
      <w:proofErr w:type="spellEnd"/>
      <w:r w:rsidRPr="00466BA5">
        <w:rPr>
          <w:highlight w:val="yellow"/>
        </w:rPr>
        <w:t>, se</w:t>
      </w:r>
      <w:r>
        <w:t xml:space="preserve"> inicia com a escolha de perfil do usuário, onde ele escolhe entre Professor ou Clubista, após isso realiza a autenticação através de uma conta Google. Uma vez autenticado, o usuário poderá realizar o cadastro de um tema referente ao estudo em campo que será realizado. Dentro de um tema cadastrado poderá ser incluso objetivos e as atividades que irão compor o roteiro que será executado pelos Clubistas. O aplicativo permite que para cada objetivo possa ser criado um roteiro de atividades. As atividades são variadas, desde a tirar uma foto, realizar a gravação de um áudio ou vídeo, por exemplo. Os cadastros normalmente deverão ser realizados pelo professor coletivamente com os Clubistas, para que assim tenha uma mobilização entre todos os usuários. Após finalização do </w:t>
      </w:r>
      <w:r w:rsidRPr="00E70EED">
        <w:rPr>
          <w:highlight w:val="yellow"/>
        </w:rPr>
        <w:t>cadastro o</w:t>
      </w:r>
      <w:r>
        <w:t xml:space="preserve"> usuário poderá realizar a geração de um QR </w:t>
      </w:r>
      <w:proofErr w:type="spellStart"/>
      <w:r>
        <w:t>Code</w:t>
      </w:r>
      <w:proofErr w:type="spellEnd"/>
      <w:r>
        <w:t xml:space="preserve">, que possibilitará que os Clubistas realizem o consumo, assim carregando os dados do respectivo tema e permitindo que desenvolvam as atividades que foram </w:t>
      </w:r>
      <w:commentRangeStart w:id="26"/>
      <w:r>
        <w:t>propostas</w:t>
      </w:r>
      <w:commentRangeEnd w:id="26"/>
      <w:r>
        <w:rPr>
          <w:rStyle w:val="Refdecomentrio"/>
        </w:rPr>
        <w:commentReference w:id="26"/>
      </w:r>
      <w:r>
        <w:t>.</w:t>
      </w:r>
    </w:p>
    <w:p w14:paraId="435B7873" w14:textId="77777777" w:rsidR="003456D0" w:rsidRDefault="003456D0" w:rsidP="00D0210F">
      <w:pPr>
        <w:pStyle w:val="TF-TEXTO"/>
        <w:ind w:firstLine="0"/>
      </w:pPr>
      <w:r>
        <w:tab/>
        <w:t xml:space="preserve">Na realização das atividades, o Clubista preenche as informações solicitadas, de acordo com a definição previamente realizada no cadastro do </w:t>
      </w:r>
      <w:r w:rsidRPr="00B5575D">
        <w:rPr>
          <w:highlight w:val="yellow"/>
        </w:rPr>
        <w:t>tema, e</w:t>
      </w:r>
      <w:r>
        <w:t xml:space="preserve"> realiza a finalização da tarefa. Após finalizar todas as atividades propostas no roteiro, o Clubista envia as respostas para o professor. As atividades enviadas serão armazenadas em uma estrutura de pastas no Google Drive com a criação de um </w:t>
      </w:r>
      <w:r w:rsidRPr="00D0210F">
        <w:rPr>
          <w:i/>
          <w:iCs/>
        </w:rPr>
        <w:t>folder</w:t>
      </w:r>
      <w:r w:rsidRPr="00D0210F">
        <w:t>, permi</w:t>
      </w:r>
      <w:r>
        <w:t>tindo que os dados possam ser acessados posteriormente.</w:t>
      </w:r>
    </w:p>
    <w:p w14:paraId="27289A5D" w14:textId="77777777" w:rsidR="003456D0" w:rsidRDefault="003456D0" w:rsidP="00B9540C">
      <w:pPr>
        <w:pStyle w:val="TF-TEXTO"/>
        <w:ind w:firstLine="0"/>
      </w:pPr>
      <w:r>
        <w:tab/>
      </w:r>
      <w:proofErr w:type="spellStart"/>
      <w:r>
        <w:t>Korbes</w:t>
      </w:r>
      <w:proofErr w:type="spellEnd"/>
      <w:r>
        <w:t xml:space="preserve"> (2021</w:t>
      </w:r>
      <w:r w:rsidRPr="002C4276">
        <w:rPr>
          <w:highlight w:val="yellow"/>
        </w:rPr>
        <w:t>), a</w:t>
      </w:r>
      <w:r>
        <w:t xml:space="preserve">presenta resultados de um questionário sobre a usabilidade do aplicativo. Com os gráficos não foi possível identificar as principais dificuldades dos usuários, porém é possível identificar alguns problemas de alteração de informações de temas existentes e no envio de tema para o professor. Em geral o aplicativo foi bem aceito e considerado autoexplicativo. </w:t>
      </w:r>
      <w:proofErr w:type="spellStart"/>
      <w:r>
        <w:t>Korbes</w:t>
      </w:r>
      <w:proofErr w:type="spellEnd"/>
      <w:r>
        <w:t xml:space="preserve"> (2021)</w:t>
      </w:r>
      <w:r w:rsidRPr="00A431AB">
        <w:rPr>
          <w:highlight w:val="yellow"/>
        </w:rPr>
        <w:t>,</w:t>
      </w:r>
      <w:r>
        <w:t xml:space="preserve"> relata que a maioria das ferramentas utilizadas foram efetivas na sua proposta, entretanto entende que o</w:t>
      </w:r>
      <w:commentRangeStart w:id="27"/>
      <w:r>
        <w:t xml:space="preserve">, por exemplo, </w:t>
      </w:r>
      <w:commentRangeEnd w:id="27"/>
      <w:r>
        <w:rPr>
          <w:rStyle w:val="Refdecomentrio"/>
        </w:rPr>
        <w:commentReference w:id="27"/>
      </w:r>
      <w:proofErr w:type="spellStart"/>
      <w:r>
        <w:t>Flutter</w:t>
      </w:r>
      <w:proofErr w:type="spellEnd"/>
      <w:r>
        <w:t xml:space="preserve"> poderia ser mais bem estudado, principalmente em questões de redimensionamento de telas, designs mais atrativos, limites e posições de campo. Afirma também</w:t>
      </w:r>
      <w:r w:rsidRPr="008D0F94">
        <w:rPr>
          <w:highlight w:val="yellow"/>
        </w:rPr>
        <w:t>,</w:t>
      </w:r>
      <w:r>
        <w:t xml:space="preserve"> que uma limitação do aplicativo foi justamente no âmbito de desenhos em tela, que não cumpriu conforme o esperado. </w:t>
      </w:r>
      <w:proofErr w:type="spellStart"/>
      <w:r>
        <w:t>Korbes</w:t>
      </w:r>
      <w:proofErr w:type="spellEnd"/>
      <w:r>
        <w:t xml:space="preserve"> (2021)</w:t>
      </w:r>
      <w:r w:rsidRPr="008D0F94">
        <w:rPr>
          <w:highlight w:val="yellow"/>
        </w:rPr>
        <w:t>,</w:t>
      </w:r>
      <w:r>
        <w:t xml:space="preserve"> propôs sugestões de extensões futuras como a implementação de novas atividades, mais autonomia para o Clubista alterar e remover atividades, otimização no armazenamento de dados, melhorar a responsividade da tela, acessibilidade em outras línguas, inserir recursos do dispositivo como acelerômetro e bussola </w:t>
      </w:r>
      <w:commentRangeStart w:id="28"/>
      <w:r>
        <w:t>etc</w:t>
      </w:r>
      <w:commentRangeEnd w:id="28"/>
      <w:r>
        <w:rPr>
          <w:rStyle w:val="Refdecomentrio"/>
        </w:rPr>
        <w:commentReference w:id="28"/>
      </w:r>
      <w:r>
        <w:t>.</w:t>
      </w:r>
    </w:p>
    <w:p w14:paraId="5BB6994E" w14:textId="77777777" w:rsidR="003456D0" w:rsidRPr="0014439F" w:rsidRDefault="003456D0" w:rsidP="008D2491">
      <w:pPr>
        <w:pStyle w:val="TF-TEXTO"/>
        <w:ind w:firstLine="284"/>
      </w:pPr>
      <w:proofErr w:type="spellStart"/>
      <w:r>
        <w:t>Korbes</w:t>
      </w:r>
      <w:proofErr w:type="spellEnd"/>
      <w:r>
        <w:t xml:space="preserve"> (2021)</w:t>
      </w:r>
      <w:commentRangeStart w:id="29"/>
      <w:r>
        <w:t>,</w:t>
      </w:r>
      <w:commentRangeEnd w:id="29"/>
      <w:r>
        <w:rPr>
          <w:rStyle w:val="Refdecomentrio"/>
        </w:rPr>
        <w:commentReference w:id="29"/>
      </w:r>
      <w:r>
        <w:t xml:space="preserve"> concluiu que o trabalho é relevante para o estudo acadêmico em Clubes de Ciências, pois auxilia na automatização do processo de aplicação de perguntas, permitindo que haja incentivo aos Clubistas a trabalharem com mais autonomia e dedicar o tempo em outras atividades de ensino, a ampliação de possibilidades de investigação e interação com a natureza a partir do dispositivo móvel e na flexibilidade do professor ou o próprio Clubista proporem os roteiros com as atividades a serem </w:t>
      </w:r>
      <w:commentRangeStart w:id="30"/>
      <w:r>
        <w:t>executadas</w:t>
      </w:r>
      <w:commentRangeEnd w:id="30"/>
      <w:r>
        <w:rPr>
          <w:rStyle w:val="Refdecomentrio"/>
        </w:rPr>
        <w:commentReference w:id="30"/>
      </w:r>
      <w:r>
        <w:t>.</w:t>
      </w:r>
    </w:p>
    <w:p w14:paraId="07243608" w14:textId="77777777" w:rsidR="003456D0" w:rsidRDefault="003456D0" w:rsidP="00B1246A">
      <w:pPr>
        <w:pStyle w:val="Ttulo1"/>
      </w:pPr>
      <w:r>
        <w:t>proposta do APLICATIVO</w:t>
      </w:r>
    </w:p>
    <w:p w14:paraId="13398B94" w14:textId="77777777" w:rsidR="003456D0" w:rsidRDefault="003456D0" w:rsidP="00451B94">
      <w:pPr>
        <w:pStyle w:val="TF-TEXTO"/>
      </w:pPr>
      <w:r w:rsidRPr="00B93E04">
        <w:rPr>
          <w:highlight w:val="yellow"/>
        </w:rPr>
        <w:t>Este capítulo será apresentado a justificativa</w:t>
      </w:r>
      <w:r>
        <w:t xml:space="preserve"> para elaboração do aplicativo, os requisitos principais e a metodologia que será adotada</w:t>
      </w:r>
      <w:commentRangeStart w:id="31"/>
      <w:r>
        <w:t>.</w:t>
      </w:r>
      <w:commentRangeEnd w:id="31"/>
      <w:r>
        <w:rPr>
          <w:rStyle w:val="Refdecomentrio"/>
        </w:rPr>
        <w:commentReference w:id="31"/>
      </w:r>
    </w:p>
    <w:p w14:paraId="21AC68DC" w14:textId="77777777" w:rsidR="003456D0" w:rsidRDefault="003456D0" w:rsidP="003456D0">
      <w:pPr>
        <w:pStyle w:val="Ttulo2"/>
        <w:numPr>
          <w:ilvl w:val="1"/>
          <w:numId w:val="1"/>
        </w:numPr>
      </w:pPr>
      <w:r>
        <w:t>JUSTIFICATIVA</w:t>
      </w:r>
    </w:p>
    <w:p w14:paraId="6E3F8D52" w14:textId="77777777" w:rsidR="003456D0" w:rsidRDefault="003456D0" w:rsidP="00737E68">
      <w:pPr>
        <w:pStyle w:val="TF-TEXTO"/>
      </w:pPr>
      <w:r>
        <w:t xml:space="preserve">O clube de ciências pode desenvolver diversos aspectos de aprendizado tanto científico quanto social para a formação de um aluno, permitindo que ele desenvolva seu lado investigativo e expanda seu conhecimento sobre a área científica. Tomando conhecimento da evolução tecnológica nos dispositivos móveis, a aprendizagem ubíqua pode funcionar como um </w:t>
      </w:r>
      <w:commentRangeStart w:id="32"/>
      <w:r>
        <w:t xml:space="preserve">estopim </w:t>
      </w:r>
      <w:commentRangeEnd w:id="32"/>
      <w:r>
        <w:rPr>
          <w:rStyle w:val="Refdecomentrio"/>
        </w:rPr>
        <w:commentReference w:id="32"/>
      </w:r>
      <w:r>
        <w:t xml:space="preserve">da aprendizagem, quando uma informação </w:t>
      </w:r>
      <w:commentRangeStart w:id="33"/>
      <w:r>
        <w:t xml:space="preserve">fisga </w:t>
      </w:r>
      <w:commentRangeEnd w:id="33"/>
      <w:r>
        <w:rPr>
          <w:rStyle w:val="Refdecomentrio"/>
        </w:rPr>
        <w:commentReference w:id="33"/>
      </w:r>
      <w:r>
        <w:t>o interesse de um usuário, facilitando a compreensão sobre assuntos mais complexos e especializados (</w:t>
      </w:r>
      <w:commentRangeStart w:id="34"/>
      <w:r>
        <w:t>Santaella</w:t>
      </w:r>
      <w:commentRangeEnd w:id="34"/>
      <w:r>
        <w:rPr>
          <w:rStyle w:val="Refdecomentrio"/>
        </w:rPr>
        <w:commentReference w:id="34"/>
      </w:r>
      <w:r>
        <w:t>, 2014). Com a utilização de um aplicativo para flexibilização na execução das atividades, estimula o aprendizado de forma mais atrativa e produtiva, aumentando a interação entre mediadores e alunos (</w:t>
      </w:r>
      <w:commentRangeStart w:id="35"/>
      <w:r>
        <w:t>Moran</w:t>
      </w:r>
      <w:commentRangeEnd w:id="35"/>
      <w:r>
        <w:rPr>
          <w:rStyle w:val="Refdecomentrio"/>
        </w:rPr>
        <w:commentReference w:id="35"/>
      </w:r>
      <w:r>
        <w:t xml:space="preserve">, 2013). Visto os problemas destacados anteriormente no aplicativo </w:t>
      </w:r>
      <w:proofErr w:type="spellStart"/>
      <w:r>
        <w:t>ExploraHabitat</w:t>
      </w:r>
      <w:proofErr w:type="spellEnd"/>
      <w:r>
        <w:t xml:space="preserve"> (KORBES, 2021), este trabalho se propõe a realizar uma </w:t>
      </w:r>
      <w:proofErr w:type="spellStart"/>
      <w:r>
        <w:t>refatoração</w:t>
      </w:r>
      <w:proofErr w:type="spellEnd"/>
      <w:r>
        <w:t xml:space="preserve"> dele, estruturando uma arquitetura mais consistente através da utilização do gerenciador de estados </w:t>
      </w:r>
      <w:proofErr w:type="spellStart"/>
      <w:r>
        <w:t>Provider</w:t>
      </w:r>
      <w:proofErr w:type="spellEnd"/>
      <w:r>
        <w:t xml:space="preserve"> do </w:t>
      </w:r>
      <w:proofErr w:type="spellStart"/>
      <w:r>
        <w:t>Flutter</w:t>
      </w:r>
      <w:proofErr w:type="spellEnd"/>
      <w:r>
        <w:t xml:space="preserve">, facilitando a inclusão de funcionalidades novas e possibilitando extensões futuras de uma maneira mais prática. Por fim, na utilização de um padrão de design utilizando o Material </w:t>
      </w:r>
      <w:proofErr w:type="spellStart"/>
      <w:r>
        <w:t>Desgin</w:t>
      </w:r>
      <w:proofErr w:type="spellEnd"/>
      <w:r>
        <w:t xml:space="preserve"> do </w:t>
      </w:r>
      <w:proofErr w:type="spellStart"/>
      <w:r>
        <w:t>Flutter</w:t>
      </w:r>
      <w:proofErr w:type="spellEnd"/>
      <w:r>
        <w:t>, para a criação de telas responsivas e que sejam atrativas ao usuário, facilitando a usabilidade e o entendimento sobre suas funcionalidades.</w:t>
      </w:r>
    </w:p>
    <w:p w14:paraId="171D74FC" w14:textId="77777777" w:rsidR="003456D0" w:rsidRDefault="003456D0" w:rsidP="00565E04">
      <w:pPr>
        <w:pStyle w:val="TF-TEXTO"/>
      </w:pPr>
      <w:r>
        <w:t>No Quadro 1 apresenta de forma comparativa as características dos trabalhos correlatos, sendo cada linha as características comparadas e as colunas os respectivos trabalhos.</w:t>
      </w:r>
    </w:p>
    <w:p w14:paraId="601D9421" w14:textId="77777777" w:rsidR="003456D0" w:rsidRDefault="003456D0" w:rsidP="006B0760">
      <w:pPr>
        <w:pStyle w:val="TF-LEGENDA"/>
      </w:pPr>
      <w:r>
        <w:lastRenderedPageBreak/>
        <w:t xml:space="preserve">Quadro </w:t>
      </w:r>
      <w:r>
        <w:fldChar w:fldCharType="begin"/>
      </w:r>
      <w:r>
        <w:instrText xml:space="preserve"> SEQ Quadro \* ARABIC </w:instrText>
      </w:r>
      <w:r>
        <w:fldChar w:fldCharType="separate"/>
      </w:r>
      <w:r>
        <w:rPr>
          <w:noProof/>
        </w:rPr>
        <w:t>1</w:t>
      </w:r>
      <w:r>
        <w:rPr>
          <w:noProof/>
        </w:rPr>
        <w:fldChar w:fldCharType="end"/>
      </w:r>
      <w:r>
        <w:t xml:space="preserve"> - Comparativo dos trabalhos correlatos</w:t>
      </w:r>
    </w:p>
    <w:tbl>
      <w:tblPr>
        <w:tblW w:w="77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8"/>
        <w:gridCol w:w="1631"/>
        <w:gridCol w:w="1725"/>
        <w:gridCol w:w="2128"/>
      </w:tblGrid>
      <w:tr w:rsidR="003456D0" w14:paraId="3354FD9F" w14:textId="77777777" w:rsidTr="00E43A74">
        <w:trPr>
          <w:trHeight w:val="567"/>
          <w:jc w:val="center"/>
        </w:trPr>
        <w:tc>
          <w:tcPr>
            <w:tcW w:w="2308" w:type="dxa"/>
            <w:tcBorders>
              <w:tl2br w:val="single" w:sz="4" w:space="0" w:color="auto"/>
            </w:tcBorders>
            <w:shd w:val="clear" w:color="auto" w:fill="A6A6A6"/>
          </w:tcPr>
          <w:p w14:paraId="69C892BF" w14:textId="77777777" w:rsidR="003456D0" w:rsidRPr="007D4566" w:rsidRDefault="003456D0" w:rsidP="00493EF1">
            <w:pPr>
              <w:pStyle w:val="TF-TEXTOQUADRO"/>
            </w:pPr>
            <w:r>
              <w:rPr>
                <w:noProof/>
              </w:rPr>
              <mc:AlternateContent>
                <mc:Choice Requires="wps">
                  <w:drawing>
                    <wp:anchor distT="45720" distB="45720" distL="114300" distR="114300" simplePos="0" relativeHeight="251663360" behindDoc="0" locked="0" layoutInCell="1" allowOverlap="1" wp14:anchorId="74E5ED0C" wp14:editId="33C3D873">
                      <wp:simplePos x="0" y="0"/>
                      <wp:positionH relativeFrom="column">
                        <wp:posOffset>1221740</wp:posOffset>
                      </wp:positionH>
                      <wp:positionV relativeFrom="paragraph">
                        <wp:posOffset>53340</wp:posOffset>
                      </wp:positionV>
                      <wp:extent cx="1327785" cy="298450"/>
                      <wp:effectExtent l="0" t="0" r="0" b="0"/>
                      <wp:wrapSquare wrapText="bothSides"/>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8450"/>
                              </a:xfrm>
                              <a:prstGeom prst="rect">
                                <a:avLst/>
                              </a:prstGeom>
                              <a:noFill/>
                              <a:ln w="9525">
                                <a:noFill/>
                                <a:miter lim="800000"/>
                                <a:headEnd/>
                                <a:tailEnd/>
                              </a:ln>
                            </wps:spPr>
                            <wps:txbx>
                              <w:txbxContent>
                                <w:p w14:paraId="15170CBF" w14:textId="77777777" w:rsidR="003456D0" w:rsidRDefault="003456D0" w:rsidP="00493EF1">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5ED0C"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" filled="f" stroked="f">
                      <v:textbox>
                        <w:txbxContent>
                          <w:p w14:paraId="15170CBF" w14:textId="77777777" w:rsidR="003456D0" w:rsidRDefault="003456D0" w:rsidP="00493EF1">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7B538D9D" wp14:editId="4F6CB812">
                      <wp:simplePos x="0" y="0"/>
                      <wp:positionH relativeFrom="column">
                        <wp:posOffset>-65405</wp:posOffset>
                      </wp:positionH>
                      <wp:positionV relativeFrom="paragraph">
                        <wp:posOffset>273050</wp:posOffset>
                      </wp:positionV>
                      <wp:extent cx="1009650" cy="254000"/>
                      <wp:effectExtent l="0" t="0" r="0" b="0"/>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4000"/>
                              </a:xfrm>
                              <a:prstGeom prst="rect">
                                <a:avLst/>
                              </a:prstGeom>
                              <a:noFill/>
                              <a:ln w="9525">
                                <a:noFill/>
                                <a:miter lim="800000"/>
                                <a:headEnd/>
                                <a:tailEnd/>
                              </a:ln>
                            </wps:spPr>
                            <wps:txbx>
                              <w:txbxContent>
                                <w:p w14:paraId="21FAE9D7" w14:textId="77777777" w:rsidR="003456D0" w:rsidRDefault="003456D0" w:rsidP="00493EF1">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B538D9D" id="_x0000_s1027" type="#_x0000_t202" style="position:absolute;margin-left:-5.15pt;margin-top:21.5pt;width:79.5pt;height:2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" filled="f" stroked="f">
                      <v:textbox>
                        <w:txbxContent>
                          <w:p w14:paraId="21FAE9D7" w14:textId="77777777" w:rsidR="003456D0" w:rsidRDefault="003456D0" w:rsidP="00493EF1">
                            <w:pPr>
                              <w:pStyle w:val="TF-TEXTO"/>
                              <w:ind w:firstLine="0"/>
                            </w:pPr>
                            <w:r>
                              <w:t>Características</w:t>
                            </w:r>
                          </w:p>
                        </w:txbxContent>
                      </v:textbox>
                      <w10:wrap type="square"/>
                    </v:shape>
                  </w:pict>
                </mc:Fallback>
              </mc:AlternateContent>
            </w:r>
          </w:p>
        </w:tc>
        <w:tc>
          <w:tcPr>
            <w:tcW w:w="1631" w:type="dxa"/>
            <w:shd w:val="clear" w:color="auto" w:fill="A6A6A6"/>
            <w:vAlign w:val="center"/>
          </w:tcPr>
          <w:p w14:paraId="4EB2A4A5" w14:textId="77777777" w:rsidR="003456D0" w:rsidRDefault="003456D0" w:rsidP="00493EF1">
            <w:pPr>
              <w:pStyle w:val="TF-TEXTOQUADRO"/>
              <w:jc w:val="center"/>
            </w:pPr>
            <w:r>
              <w:t xml:space="preserve">Clube Virtual de Ciências (BET </w:t>
            </w:r>
            <w:r w:rsidRPr="00565E04">
              <w:rPr>
                <w:i/>
                <w:iCs/>
              </w:rPr>
              <w:t>et al</w:t>
            </w:r>
            <w:r>
              <w:t>. 2004)</w:t>
            </w:r>
          </w:p>
        </w:tc>
        <w:tc>
          <w:tcPr>
            <w:tcW w:w="1725" w:type="dxa"/>
            <w:shd w:val="clear" w:color="auto" w:fill="A6A6A6"/>
            <w:vAlign w:val="center"/>
          </w:tcPr>
          <w:p w14:paraId="36632010" w14:textId="77777777" w:rsidR="003456D0" w:rsidRDefault="003456D0" w:rsidP="00493EF1">
            <w:pPr>
              <w:pStyle w:val="TF-TEXTOQUADRO"/>
              <w:jc w:val="center"/>
            </w:pPr>
            <w:r>
              <w:t xml:space="preserve">Ambiente </w:t>
            </w:r>
            <w:r w:rsidRPr="00E43A74">
              <w:rPr>
                <w:i/>
                <w:iCs/>
              </w:rPr>
              <w:t>u-</w:t>
            </w:r>
            <w:proofErr w:type="spellStart"/>
            <w:r w:rsidRPr="00E43A74">
              <w:rPr>
                <w:i/>
                <w:iCs/>
              </w:rPr>
              <w:t>learning</w:t>
            </w:r>
            <w:proofErr w:type="spellEnd"/>
          </w:p>
          <w:p w14:paraId="13D1E2A7" w14:textId="77777777" w:rsidR="003456D0" w:rsidRPr="007D4566" w:rsidRDefault="003456D0" w:rsidP="00493EF1">
            <w:pPr>
              <w:pStyle w:val="TF-TEXTOQUADRO"/>
              <w:jc w:val="center"/>
            </w:pPr>
            <w:r>
              <w:t xml:space="preserve">(MENDONÇA </w:t>
            </w:r>
            <w:r w:rsidRPr="00565E04">
              <w:rPr>
                <w:i/>
                <w:iCs/>
              </w:rPr>
              <w:t>et al</w:t>
            </w:r>
            <w:r>
              <w:rPr>
                <w:i/>
                <w:iCs/>
              </w:rPr>
              <w:t xml:space="preserve">. </w:t>
            </w:r>
            <w:r>
              <w:t>2018)</w:t>
            </w:r>
          </w:p>
        </w:tc>
        <w:tc>
          <w:tcPr>
            <w:tcW w:w="2128" w:type="dxa"/>
            <w:shd w:val="clear" w:color="auto" w:fill="A6A6A6"/>
            <w:vAlign w:val="center"/>
          </w:tcPr>
          <w:p w14:paraId="75F0D62A" w14:textId="77777777" w:rsidR="003456D0" w:rsidRDefault="003456D0" w:rsidP="00493EF1">
            <w:pPr>
              <w:pStyle w:val="TF-TEXTOQUADRO"/>
              <w:jc w:val="center"/>
            </w:pPr>
            <w:proofErr w:type="spellStart"/>
            <w:r>
              <w:t>Ambcare</w:t>
            </w:r>
            <w:proofErr w:type="spellEnd"/>
            <w:r>
              <w:t xml:space="preserve"> (ROSA</w:t>
            </w:r>
            <w:r>
              <w:rPr>
                <w:i/>
                <w:iCs/>
              </w:rPr>
              <w:t>,</w:t>
            </w:r>
            <w:r>
              <w:t xml:space="preserve"> 2015)</w:t>
            </w:r>
          </w:p>
        </w:tc>
      </w:tr>
      <w:tr w:rsidR="003456D0" w:rsidRPr="003456D0" w14:paraId="11BFEB8D" w14:textId="77777777" w:rsidTr="00E43A74">
        <w:trPr>
          <w:jc w:val="center"/>
        </w:trPr>
        <w:tc>
          <w:tcPr>
            <w:tcW w:w="2308" w:type="dxa"/>
            <w:shd w:val="clear" w:color="auto" w:fill="auto"/>
          </w:tcPr>
          <w:p w14:paraId="5E929A0C" w14:textId="77777777" w:rsidR="003456D0" w:rsidRDefault="003456D0" w:rsidP="00493EF1">
            <w:pPr>
              <w:pStyle w:val="TF-TEXTOQUADRO"/>
            </w:pPr>
            <w:r>
              <w:t>Plataforma</w:t>
            </w:r>
          </w:p>
        </w:tc>
        <w:tc>
          <w:tcPr>
            <w:tcW w:w="1631" w:type="dxa"/>
            <w:shd w:val="clear" w:color="auto" w:fill="auto"/>
          </w:tcPr>
          <w:p w14:paraId="392C9DAB" w14:textId="77777777" w:rsidR="003456D0" w:rsidRPr="002141EA" w:rsidRDefault="003456D0" w:rsidP="00493EF1">
            <w:pPr>
              <w:pStyle w:val="TF-TEXTOQUADRO"/>
              <w:rPr>
                <w:i/>
                <w:iCs/>
              </w:rPr>
            </w:pPr>
            <w:r w:rsidRPr="002141EA">
              <w:rPr>
                <w:i/>
                <w:iCs/>
              </w:rPr>
              <w:t>Web</w:t>
            </w:r>
          </w:p>
        </w:tc>
        <w:tc>
          <w:tcPr>
            <w:tcW w:w="1725" w:type="dxa"/>
            <w:shd w:val="clear" w:color="auto" w:fill="auto"/>
          </w:tcPr>
          <w:p w14:paraId="7FA984C1" w14:textId="77777777" w:rsidR="003456D0" w:rsidRDefault="003456D0" w:rsidP="00493EF1">
            <w:pPr>
              <w:pStyle w:val="TF-TEXTOQUADRO"/>
            </w:pPr>
            <w:r>
              <w:t>Android e iOS</w:t>
            </w:r>
          </w:p>
        </w:tc>
        <w:tc>
          <w:tcPr>
            <w:tcW w:w="2128" w:type="dxa"/>
          </w:tcPr>
          <w:p w14:paraId="2556E5F0" w14:textId="77777777" w:rsidR="003456D0" w:rsidRPr="00BE1CFB" w:rsidRDefault="003456D0" w:rsidP="00493EF1">
            <w:pPr>
              <w:pStyle w:val="TF-TEXTOQUADRO"/>
              <w:rPr>
                <w:lang w:val="en-US"/>
              </w:rPr>
            </w:pPr>
            <w:r w:rsidRPr="00BE1CFB">
              <w:rPr>
                <w:lang w:val="en-US"/>
              </w:rPr>
              <w:t>Android, Windows Phone e iOS</w:t>
            </w:r>
          </w:p>
        </w:tc>
      </w:tr>
      <w:tr w:rsidR="003456D0" w14:paraId="1D86918E" w14:textId="77777777" w:rsidTr="00E323DF">
        <w:trPr>
          <w:trHeight w:val="500"/>
          <w:jc w:val="center"/>
        </w:trPr>
        <w:tc>
          <w:tcPr>
            <w:tcW w:w="2308" w:type="dxa"/>
            <w:shd w:val="clear" w:color="auto" w:fill="auto"/>
          </w:tcPr>
          <w:p w14:paraId="0ABC3F04" w14:textId="77777777" w:rsidR="003456D0" w:rsidRDefault="003456D0" w:rsidP="00493EF1">
            <w:pPr>
              <w:pStyle w:val="TF-TEXTOQUADRO"/>
            </w:pPr>
            <w:commentRangeStart w:id="36"/>
            <w:r>
              <w:t xml:space="preserve">Realiza </w:t>
            </w:r>
            <w:commentRangeEnd w:id="36"/>
            <w:r>
              <w:rPr>
                <w:rStyle w:val="Refdecomentrio"/>
              </w:rPr>
              <w:commentReference w:id="36"/>
            </w:r>
            <w:r>
              <w:t>autenticação do usuário</w:t>
            </w:r>
          </w:p>
        </w:tc>
        <w:tc>
          <w:tcPr>
            <w:tcW w:w="1631" w:type="dxa"/>
            <w:shd w:val="clear" w:color="auto" w:fill="auto"/>
          </w:tcPr>
          <w:p w14:paraId="72CA382B" w14:textId="77777777" w:rsidR="003456D0" w:rsidRDefault="003456D0" w:rsidP="00493EF1">
            <w:pPr>
              <w:pStyle w:val="TF-TEXTOQUADRO"/>
            </w:pPr>
            <w:r>
              <w:t>Não</w:t>
            </w:r>
          </w:p>
        </w:tc>
        <w:tc>
          <w:tcPr>
            <w:tcW w:w="1725" w:type="dxa"/>
            <w:shd w:val="clear" w:color="auto" w:fill="auto"/>
          </w:tcPr>
          <w:p w14:paraId="52D9C0E8" w14:textId="77777777" w:rsidR="003456D0" w:rsidRDefault="003456D0" w:rsidP="00493EF1">
            <w:pPr>
              <w:pStyle w:val="TF-TEXTOQUADRO"/>
            </w:pPr>
            <w:r>
              <w:t>Sim</w:t>
            </w:r>
          </w:p>
        </w:tc>
        <w:tc>
          <w:tcPr>
            <w:tcW w:w="2128" w:type="dxa"/>
          </w:tcPr>
          <w:p w14:paraId="06CA64B8" w14:textId="77777777" w:rsidR="003456D0" w:rsidRDefault="003456D0" w:rsidP="00493EF1">
            <w:pPr>
              <w:pStyle w:val="TF-TEXTOQUADRO"/>
            </w:pPr>
            <w:r>
              <w:t>Sim</w:t>
            </w:r>
          </w:p>
        </w:tc>
      </w:tr>
      <w:tr w:rsidR="003456D0" w14:paraId="2B4C76DE" w14:textId="77777777" w:rsidTr="00E323DF">
        <w:trPr>
          <w:trHeight w:val="500"/>
          <w:jc w:val="center"/>
        </w:trPr>
        <w:tc>
          <w:tcPr>
            <w:tcW w:w="2308" w:type="dxa"/>
            <w:shd w:val="clear" w:color="auto" w:fill="auto"/>
          </w:tcPr>
          <w:p w14:paraId="4E8ABC97" w14:textId="77777777" w:rsidR="003456D0" w:rsidRDefault="003456D0" w:rsidP="00475E2F">
            <w:pPr>
              <w:pStyle w:val="TF-TEXTOQUADRO"/>
            </w:pPr>
            <w:r>
              <w:t xml:space="preserve">Avalia conhecimentos do </w:t>
            </w:r>
            <w:commentRangeStart w:id="37"/>
            <w:r>
              <w:t>usuário</w:t>
            </w:r>
            <w:commentRangeEnd w:id="37"/>
            <w:r>
              <w:rPr>
                <w:rStyle w:val="Refdecomentrio"/>
              </w:rPr>
              <w:commentReference w:id="37"/>
            </w:r>
          </w:p>
        </w:tc>
        <w:tc>
          <w:tcPr>
            <w:tcW w:w="1631" w:type="dxa"/>
            <w:shd w:val="clear" w:color="auto" w:fill="auto"/>
          </w:tcPr>
          <w:p w14:paraId="3B71DC0D" w14:textId="77777777" w:rsidR="003456D0" w:rsidRDefault="003456D0" w:rsidP="00475E2F">
            <w:pPr>
              <w:pStyle w:val="TF-TEXTOQUADRO"/>
            </w:pPr>
            <w:r>
              <w:t>Sim</w:t>
            </w:r>
          </w:p>
        </w:tc>
        <w:tc>
          <w:tcPr>
            <w:tcW w:w="1725" w:type="dxa"/>
            <w:shd w:val="clear" w:color="auto" w:fill="auto"/>
          </w:tcPr>
          <w:p w14:paraId="1A13A77B" w14:textId="77777777" w:rsidR="003456D0" w:rsidRDefault="003456D0" w:rsidP="00475E2F">
            <w:pPr>
              <w:pStyle w:val="TF-TEXTOQUADRO"/>
            </w:pPr>
            <w:r>
              <w:t>Sim</w:t>
            </w:r>
          </w:p>
        </w:tc>
        <w:tc>
          <w:tcPr>
            <w:tcW w:w="2128" w:type="dxa"/>
          </w:tcPr>
          <w:p w14:paraId="7F0CDB78" w14:textId="77777777" w:rsidR="003456D0" w:rsidRDefault="003456D0" w:rsidP="00475E2F">
            <w:pPr>
              <w:pStyle w:val="TF-TEXTOQUADRO"/>
            </w:pPr>
            <w:r>
              <w:t>Não</w:t>
            </w:r>
          </w:p>
        </w:tc>
      </w:tr>
      <w:tr w:rsidR="003456D0" w14:paraId="182D9646" w14:textId="77777777" w:rsidTr="00E323DF">
        <w:trPr>
          <w:trHeight w:val="500"/>
          <w:jc w:val="center"/>
        </w:trPr>
        <w:tc>
          <w:tcPr>
            <w:tcW w:w="2308" w:type="dxa"/>
            <w:shd w:val="clear" w:color="auto" w:fill="auto"/>
          </w:tcPr>
          <w:p w14:paraId="2F78E842" w14:textId="77777777" w:rsidR="003456D0" w:rsidRDefault="003456D0" w:rsidP="00475E2F">
            <w:pPr>
              <w:pStyle w:val="TF-TEXTOQUADRO"/>
            </w:pPr>
            <w:r>
              <w:t>Compartilhamento de informações</w:t>
            </w:r>
          </w:p>
        </w:tc>
        <w:tc>
          <w:tcPr>
            <w:tcW w:w="1631" w:type="dxa"/>
            <w:shd w:val="clear" w:color="auto" w:fill="auto"/>
          </w:tcPr>
          <w:p w14:paraId="4C72FC00" w14:textId="77777777" w:rsidR="003456D0" w:rsidRDefault="003456D0" w:rsidP="00475E2F">
            <w:pPr>
              <w:pStyle w:val="TF-TEXTOQUADRO"/>
            </w:pPr>
            <w:r>
              <w:t>Sim</w:t>
            </w:r>
          </w:p>
        </w:tc>
        <w:tc>
          <w:tcPr>
            <w:tcW w:w="1725" w:type="dxa"/>
            <w:shd w:val="clear" w:color="auto" w:fill="auto"/>
          </w:tcPr>
          <w:p w14:paraId="723A6589" w14:textId="77777777" w:rsidR="003456D0" w:rsidRDefault="003456D0" w:rsidP="00475E2F">
            <w:pPr>
              <w:pStyle w:val="TF-TEXTOQUADRO"/>
            </w:pPr>
            <w:r>
              <w:t>Sim</w:t>
            </w:r>
          </w:p>
        </w:tc>
        <w:tc>
          <w:tcPr>
            <w:tcW w:w="2128" w:type="dxa"/>
          </w:tcPr>
          <w:p w14:paraId="45563B4B" w14:textId="77777777" w:rsidR="003456D0" w:rsidRDefault="003456D0" w:rsidP="00475E2F">
            <w:pPr>
              <w:pStyle w:val="TF-TEXTOQUADRO"/>
            </w:pPr>
            <w:r>
              <w:t>Sim</w:t>
            </w:r>
          </w:p>
        </w:tc>
      </w:tr>
      <w:tr w:rsidR="003456D0" w14:paraId="7D35B329" w14:textId="77777777" w:rsidTr="00E323DF">
        <w:trPr>
          <w:trHeight w:val="549"/>
          <w:jc w:val="center"/>
        </w:trPr>
        <w:tc>
          <w:tcPr>
            <w:tcW w:w="2308" w:type="dxa"/>
            <w:shd w:val="clear" w:color="auto" w:fill="auto"/>
          </w:tcPr>
          <w:p w14:paraId="27EAAFBB" w14:textId="77777777" w:rsidR="003456D0" w:rsidRDefault="003456D0" w:rsidP="00475E2F">
            <w:pPr>
              <w:pStyle w:val="TF-TEXTOQUADRO"/>
            </w:pPr>
            <w:r>
              <w:t>Utilização da localização (GPS)</w:t>
            </w:r>
          </w:p>
        </w:tc>
        <w:tc>
          <w:tcPr>
            <w:tcW w:w="1631" w:type="dxa"/>
            <w:shd w:val="clear" w:color="auto" w:fill="auto"/>
          </w:tcPr>
          <w:p w14:paraId="71646A87" w14:textId="77777777" w:rsidR="003456D0" w:rsidRDefault="003456D0" w:rsidP="00475E2F">
            <w:pPr>
              <w:pStyle w:val="TF-TEXTOQUADRO"/>
            </w:pPr>
            <w:r>
              <w:t>Não</w:t>
            </w:r>
          </w:p>
        </w:tc>
        <w:tc>
          <w:tcPr>
            <w:tcW w:w="1725" w:type="dxa"/>
            <w:shd w:val="clear" w:color="auto" w:fill="auto"/>
          </w:tcPr>
          <w:p w14:paraId="3457B5D4" w14:textId="77777777" w:rsidR="003456D0" w:rsidRDefault="003456D0" w:rsidP="00475E2F">
            <w:pPr>
              <w:pStyle w:val="TF-TEXTOQUADRO"/>
            </w:pPr>
            <w:r>
              <w:t>Sim</w:t>
            </w:r>
          </w:p>
        </w:tc>
        <w:tc>
          <w:tcPr>
            <w:tcW w:w="2128" w:type="dxa"/>
          </w:tcPr>
          <w:p w14:paraId="23E7585D" w14:textId="77777777" w:rsidR="003456D0" w:rsidRDefault="003456D0" w:rsidP="00475E2F">
            <w:pPr>
              <w:pStyle w:val="TF-TEXTOQUADRO"/>
            </w:pPr>
            <w:r>
              <w:t>Sim</w:t>
            </w:r>
          </w:p>
        </w:tc>
      </w:tr>
      <w:tr w:rsidR="003456D0" w14:paraId="6B459563" w14:textId="77777777" w:rsidTr="00E323DF">
        <w:trPr>
          <w:trHeight w:val="415"/>
          <w:jc w:val="center"/>
        </w:trPr>
        <w:tc>
          <w:tcPr>
            <w:tcW w:w="2308" w:type="dxa"/>
            <w:shd w:val="clear" w:color="auto" w:fill="auto"/>
          </w:tcPr>
          <w:p w14:paraId="102721C3" w14:textId="77777777" w:rsidR="003456D0" w:rsidRDefault="003456D0" w:rsidP="00475E2F">
            <w:pPr>
              <w:pStyle w:val="TF-TEXTOQUADRO"/>
            </w:pPr>
            <w:r>
              <w:t>Utilização de mapa</w:t>
            </w:r>
          </w:p>
        </w:tc>
        <w:tc>
          <w:tcPr>
            <w:tcW w:w="1631" w:type="dxa"/>
            <w:shd w:val="clear" w:color="auto" w:fill="auto"/>
          </w:tcPr>
          <w:p w14:paraId="4846DEAD" w14:textId="77777777" w:rsidR="003456D0" w:rsidRDefault="003456D0" w:rsidP="00475E2F">
            <w:pPr>
              <w:pStyle w:val="TF-TEXTOQUADRO"/>
            </w:pPr>
            <w:r>
              <w:t>Não</w:t>
            </w:r>
          </w:p>
        </w:tc>
        <w:tc>
          <w:tcPr>
            <w:tcW w:w="1725" w:type="dxa"/>
            <w:shd w:val="clear" w:color="auto" w:fill="auto"/>
          </w:tcPr>
          <w:p w14:paraId="61D96C76" w14:textId="77777777" w:rsidR="003456D0" w:rsidRDefault="003456D0" w:rsidP="00475E2F">
            <w:pPr>
              <w:pStyle w:val="TF-TEXTOQUADRO"/>
            </w:pPr>
            <w:r>
              <w:t>Não</w:t>
            </w:r>
          </w:p>
        </w:tc>
        <w:tc>
          <w:tcPr>
            <w:tcW w:w="2128" w:type="dxa"/>
          </w:tcPr>
          <w:p w14:paraId="6D22CDFF" w14:textId="77777777" w:rsidR="003456D0" w:rsidRDefault="003456D0" w:rsidP="00475E2F">
            <w:pPr>
              <w:pStyle w:val="TF-TEXTOQUADRO"/>
            </w:pPr>
            <w:r>
              <w:t>Sim</w:t>
            </w:r>
          </w:p>
        </w:tc>
      </w:tr>
      <w:tr w:rsidR="003456D0" w14:paraId="30AF6004" w14:textId="77777777" w:rsidTr="00E323DF">
        <w:trPr>
          <w:trHeight w:val="420"/>
          <w:jc w:val="center"/>
        </w:trPr>
        <w:tc>
          <w:tcPr>
            <w:tcW w:w="2308" w:type="dxa"/>
            <w:shd w:val="clear" w:color="auto" w:fill="auto"/>
          </w:tcPr>
          <w:p w14:paraId="6780EA94" w14:textId="77777777" w:rsidR="003456D0" w:rsidRDefault="003456D0" w:rsidP="00475E2F">
            <w:pPr>
              <w:pStyle w:val="TF-TEXTOQUADRO"/>
            </w:pPr>
            <w:r>
              <w:t>Utilização da câmera</w:t>
            </w:r>
          </w:p>
        </w:tc>
        <w:tc>
          <w:tcPr>
            <w:tcW w:w="1631" w:type="dxa"/>
            <w:shd w:val="clear" w:color="auto" w:fill="auto"/>
          </w:tcPr>
          <w:p w14:paraId="57B41418" w14:textId="77777777" w:rsidR="003456D0" w:rsidRDefault="003456D0" w:rsidP="00475E2F">
            <w:pPr>
              <w:pStyle w:val="TF-TEXTOQUADRO"/>
            </w:pPr>
            <w:r>
              <w:t>Não</w:t>
            </w:r>
          </w:p>
        </w:tc>
        <w:tc>
          <w:tcPr>
            <w:tcW w:w="1725" w:type="dxa"/>
            <w:shd w:val="clear" w:color="auto" w:fill="auto"/>
          </w:tcPr>
          <w:p w14:paraId="3273BEE0" w14:textId="77777777" w:rsidR="003456D0" w:rsidRDefault="003456D0" w:rsidP="00475E2F">
            <w:pPr>
              <w:pStyle w:val="TF-TEXTOQUADRO"/>
            </w:pPr>
            <w:r>
              <w:t>Não</w:t>
            </w:r>
          </w:p>
        </w:tc>
        <w:tc>
          <w:tcPr>
            <w:tcW w:w="2128" w:type="dxa"/>
          </w:tcPr>
          <w:p w14:paraId="1D6E6F45" w14:textId="77777777" w:rsidR="003456D0" w:rsidRDefault="003456D0" w:rsidP="00475E2F">
            <w:pPr>
              <w:pStyle w:val="TF-TEXTOQUADRO"/>
            </w:pPr>
            <w:r>
              <w:t>Sim</w:t>
            </w:r>
          </w:p>
        </w:tc>
      </w:tr>
    </w:tbl>
    <w:p w14:paraId="53034AE6" w14:textId="77777777" w:rsidR="003456D0" w:rsidRDefault="003456D0" w:rsidP="006B0760">
      <w:pPr>
        <w:pStyle w:val="TF-FONTE"/>
      </w:pPr>
      <w:r>
        <w:t>Fonte: elaborado pelo autor.</w:t>
      </w:r>
    </w:p>
    <w:p w14:paraId="405D4467" w14:textId="77777777" w:rsidR="003456D0" w:rsidRDefault="003456D0" w:rsidP="0071604C">
      <w:pPr>
        <w:pStyle w:val="TF-TEXTO"/>
      </w:pPr>
      <w:r>
        <w:t xml:space="preserve">Conforme observado no Quadro 1, o Clube Virtual de Ciências é a única aplicação que utiliza interface através de um navegador </w:t>
      </w:r>
      <w:r w:rsidRPr="008F0B4C">
        <w:rPr>
          <w:i/>
          <w:iCs/>
        </w:rPr>
        <w:t>Web</w:t>
      </w:r>
      <w:r w:rsidRPr="008F0B4C">
        <w:t>,</w:t>
      </w:r>
      <w:r>
        <w:t xml:space="preserve"> quanto que os demais trabalhos foram desenvolvidos para utilização em dispositivos móveis, o Ambiente </w:t>
      </w:r>
      <w:r w:rsidRPr="00E43A74">
        <w:rPr>
          <w:i/>
          <w:iCs/>
        </w:rPr>
        <w:t>u-</w:t>
      </w:r>
      <w:proofErr w:type="spellStart"/>
      <w:r w:rsidRPr="00E43A74">
        <w:rPr>
          <w:i/>
          <w:iCs/>
        </w:rPr>
        <w:t>learning</w:t>
      </w:r>
      <w:proofErr w:type="spellEnd"/>
      <w:r>
        <w:t xml:space="preserve"> e </w:t>
      </w:r>
      <w:proofErr w:type="spellStart"/>
      <w:r>
        <w:t>Ambcare</w:t>
      </w:r>
      <w:proofErr w:type="spellEnd"/>
      <w:r>
        <w:t xml:space="preserve"> possuem suporte a multiplataformas. Em relação a autenticação, no Clube Virtual de Ciências não é citado se existe algum tipo de autenticação, no Ambiente u-</w:t>
      </w:r>
      <w:proofErr w:type="spellStart"/>
      <w:r>
        <w:t>learning</w:t>
      </w:r>
      <w:proofErr w:type="spellEnd"/>
      <w:r>
        <w:t xml:space="preserve"> e no </w:t>
      </w:r>
      <w:proofErr w:type="spellStart"/>
      <w:r>
        <w:t>Ambcare</w:t>
      </w:r>
      <w:proofErr w:type="spellEnd"/>
      <w:r>
        <w:t xml:space="preserve"> é utilizado uma estrutura de comunicação de cliente-servidor, onde na camada cliente utiliza os serviços da camada servidor para autenticar o usuário. Quanto a avaliação de conhecimento dos usuários, devido ao foco na aprendizagem científica o Clube Virtual de Ciências e o Ambiente </w:t>
      </w:r>
      <w:r w:rsidRPr="00411740">
        <w:rPr>
          <w:i/>
          <w:iCs/>
        </w:rPr>
        <w:t>u-</w:t>
      </w:r>
      <w:proofErr w:type="spellStart"/>
      <w:r w:rsidRPr="00411740">
        <w:rPr>
          <w:i/>
          <w:iCs/>
        </w:rPr>
        <w:t>learning</w:t>
      </w:r>
      <w:proofErr w:type="spellEnd"/>
      <w:r w:rsidRPr="00411740">
        <w:t>, permite</w:t>
      </w:r>
      <w:r>
        <w:t>m que a partir do conteúdo interno, possa ser utilizado para criar avaliações para estimular o conhecimento e aprendizado do usuário. Todas as aplicações permitem de alguma forma realizar o compartilhamento de informações entre os usuários, no caso do Clube Virtual de Ciências, é através da criação de projetos de pesquisa que ficam disponíveis para que outros usuários possam acessar. No Ambiente u-</w:t>
      </w:r>
      <w:proofErr w:type="spellStart"/>
      <w:r>
        <w:t>learning</w:t>
      </w:r>
      <w:proofErr w:type="spellEnd"/>
      <w:r>
        <w:t xml:space="preserve">, o professor realiza a criação de conteúdos didáticos, utilizados como forma de avaliação para os alunos. No </w:t>
      </w:r>
      <w:proofErr w:type="spellStart"/>
      <w:r>
        <w:t>Ambcare</w:t>
      </w:r>
      <w:proofErr w:type="spellEnd"/>
      <w:r>
        <w:t xml:space="preserve"> quando um incidente é registrado, ele passa a ser visível para outros usuários, que podem interagir comentando e apoiando a resolução do incidente.</w:t>
      </w:r>
    </w:p>
    <w:p w14:paraId="5515FE01" w14:textId="77777777" w:rsidR="003456D0" w:rsidRPr="00E323DF" w:rsidRDefault="003456D0" w:rsidP="00EF54C5">
      <w:pPr>
        <w:pStyle w:val="TF-TEXTO"/>
      </w:pPr>
      <w:r>
        <w:t xml:space="preserve">Observa-se que o Ambiente </w:t>
      </w:r>
      <w:r w:rsidRPr="00E323DF">
        <w:rPr>
          <w:i/>
          <w:iCs/>
        </w:rPr>
        <w:t>u-</w:t>
      </w:r>
      <w:proofErr w:type="spellStart"/>
      <w:r w:rsidRPr="00E323DF">
        <w:rPr>
          <w:i/>
          <w:iCs/>
        </w:rPr>
        <w:t>learning</w:t>
      </w:r>
      <w:proofErr w:type="spellEnd"/>
      <w:r>
        <w:rPr>
          <w:i/>
          <w:iCs/>
        </w:rPr>
        <w:t xml:space="preserve">, </w:t>
      </w:r>
      <w:r>
        <w:t xml:space="preserve">utiliza a localização do dispositivo móvel para identificar a proximidade do usuário em relação a posição de uma planta no campo de estudo, no caso do </w:t>
      </w:r>
      <w:proofErr w:type="spellStart"/>
      <w:r>
        <w:t>Ambcare</w:t>
      </w:r>
      <w:proofErr w:type="spellEnd"/>
      <w:r>
        <w:t xml:space="preserve">, a localização é utilizada para registrar incidentes a partir da localização do usuário. Quanto a utilização de mapa, somente é utilizado pelo </w:t>
      </w:r>
      <w:proofErr w:type="spellStart"/>
      <w:r>
        <w:t>Ambcare</w:t>
      </w:r>
      <w:proofErr w:type="spellEnd"/>
      <w:r>
        <w:t xml:space="preserve">, que permite localizar os incidentes registrados, sinalizando para que usuários próximos possam ter visibilidade de onde os mesmos estão localizados. Por fim, na utilização da câmera, no </w:t>
      </w:r>
      <w:proofErr w:type="spellStart"/>
      <w:r>
        <w:t>Ambcare</w:t>
      </w:r>
      <w:proofErr w:type="spellEnd"/>
      <w:r>
        <w:t>, tem a função de registrar fotos do incidente, assim aumentando a credibilidade do ocorrido.</w:t>
      </w:r>
    </w:p>
    <w:p w14:paraId="47BE5D5B" w14:textId="77777777" w:rsidR="003456D0" w:rsidRDefault="003456D0" w:rsidP="003456D0">
      <w:pPr>
        <w:pStyle w:val="Ttulo2"/>
        <w:numPr>
          <w:ilvl w:val="1"/>
          <w:numId w:val="1"/>
        </w:numPr>
      </w:pPr>
      <w:r>
        <w:t>REQUISITOS PRINCIPAIS DO PROBLEMA A SER TRABALHADO</w:t>
      </w:r>
    </w:p>
    <w:p w14:paraId="6D104299" w14:textId="77777777" w:rsidR="003456D0" w:rsidRDefault="003456D0" w:rsidP="0009618D">
      <w:pPr>
        <w:pStyle w:val="TF-TEXTO"/>
      </w:pPr>
      <w:r>
        <w:t>Nesta seção será abordado os Requisitos Funcionais (RF) e Requisitos Não Funcionais (RNF) necessários para atingir os objetivos propostos, sendo assim, a aplicação deverá:</w:t>
      </w:r>
    </w:p>
    <w:p w14:paraId="23D7DFEB" w14:textId="77777777" w:rsidR="003456D0" w:rsidRDefault="003456D0" w:rsidP="00047F39">
      <w:pPr>
        <w:pStyle w:val="TF-TEXTO"/>
        <w:numPr>
          <w:ilvl w:val="0"/>
          <w:numId w:val="4"/>
        </w:numPr>
      </w:pPr>
      <w:commentRangeStart w:id="38"/>
      <w:r>
        <w:t>registrar</w:t>
      </w:r>
      <w:commentRangeEnd w:id="38"/>
      <w:r>
        <w:rPr>
          <w:rStyle w:val="Refdecomentrio"/>
        </w:rPr>
        <w:commentReference w:id="38"/>
      </w:r>
      <w:r>
        <w:t xml:space="preserve"> a localização do clubista em um mapa conforme a realização das atividades (RF);</w:t>
      </w:r>
    </w:p>
    <w:p w14:paraId="2BB6096C" w14:textId="77777777" w:rsidR="003456D0" w:rsidRDefault="003456D0" w:rsidP="00047F39">
      <w:pPr>
        <w:pStyle w:val="TF-TEXTO"/>
        <w:numPr>
          <w:ilvl w:val="0"/>
          <w:numId w:val="4"/>
        </w:numPr>
      </w:pPr>
      <w:commentRangeStart w:id="39"/>
      <w:r>
        <w:t xml:space="preserve">permitir </w:t>
      </w:r>
      <w:commentRangeEnd w:id="39"/>
      <w:r>
        <w:rPr>
          <w:rStyle w:val="Refdecomentrio"/>
        </w:rPr>
        <w:commentReference w:id="39"/>
      </w:r>
      <w:r>
        <w:t xml:space="preserve">criar grupo interno para realização das atividades (RF); </w:t>
      </w:r>
    </w:p>
    <w:p w14:paraId="01943FEB" w14:textId="77777777" w:rsidR="003456D0" w:rsidRDefault="003456D0" w:rsidP="00047F39">
      <w:pPr>
        <w:pStyle w:val="TF-TEXTO"/>
        <w:numPr>
          <w:ilvl w:val="0"/>
          <w:numId w:val="4"/>
        </w:numPr>
      </w:pPr>
      <w:r>
        <w:t xml:space="preserve">permitir a sincronização de conclusão de atividades do grupo (RF); </w:t>
      </w:r>
    </w:p>
    <w:p w14:paraId="2F64B905" w14:textId="77777777" w:rsidR="003456D0" w:rsidRDefault="003456D0" w:rsidP="00047F39">
      <w:pPr>
        <w:pStyle w:val="TF-TEXTO"/>
        <w:numPr>
          <w:ilvl w:val="0"/>
          <w:numId w:val="4"/>
        </w:numPr>
      </w:pPr>
      <w:r>
        <w:t>permitir a internacionalização em até três idiomas (inglês, português e espanhol) (RF);</w:t>
      </w:r>
    </w:p>
    <w:p w14:paraId="461AB375" w14:textId="77777777" w:rsidR="003456D0" w:rsidRDefault="003456D0" w:rsidP="00047F39">
      <w:pPr>
        <w:pStyle w:val="TF-TEXTO"/>
        <w:numPr>
          <w:ilvl w:val="0"/>
          <w:numId w:val="4"/>
        </w:numPr>
      </w:pPr>
      <w:r>
        <w:t xml:space="preserve">ser desenvolvido usando </w:t>
      </w:r>
      <w:proofErr w:type="spellStart"/>
      <w:r>
        <w:t>Flutter</w:t>
      </w:r>
      <w:proofErr w:type="spellEnd"/>
      <w:r>
        <w:t xml:space="preserve"> </w:t>
      </w:r>
      <w:proofErr w:type="spellStart"/>
      <w:r>
        <w:t>Provider</w:t>
      </w:r>
      <w:proofErr w:type="spellEnd"/>
      <w:r>
        <w:t xml:space="preserve"> (RNF);</w:t>
      </w:r>
    </w:p>
    <w:p w14:paraId="09636F27" w14:textId="77777777" w:rsidR="003456D0" w:rsidRDefault="003456D0" w:rsidP="00047F39">
      <w:pPr>
        <w:pStyle w:val="TF-TEXTO"/>
        <w:numPr>
          <w:ilvl w:val="0"/>
          <w:numId w:val="4"/>
        </w:numPr>
      </w:pPr>
      <w:r>
        <w:t xml:space="preserve">utilizar o Material </w:t>
      </w:r>
      <w:proofErr w:type="spellStart"/>
      <w:r>
        <w:t>Desgin</w:t>
      </w:r>
      <w:proofErr w:type="spellEnd"/>
      <w:r>
        <w:t xml:space="preserve"> do </w:t>
      </w:r>
      <w:proofErr w:type="spellStart"/>
      <w:r>
        <w:t>Flutter</w:t>
      </w:r>
      <w:proofErr w:type="spellEnd"/>
      <w:r>
        <w:t xml:space="preserve"> para desenvolvimento de interfaces (RNF);</w:t>
      </w:r>
    </w:p>
    <w:p w14:paraId="46ABECA8" w14:textId="77777777" w:rsidR="003456D0" w:rsidRDefault="003456D0" w:rsidP="00047F39">
      <w:pPr>
        <w:pStyle w:val="TF-TEXTO"/>
        <w:numPr>
          <w:ilvl w:val="0"/>
          <w:numId w:val="4"/>
        </w:numPr>
      </w:pPr>
      <w:r>
        <w:t>possuir interface responsiva de acordo com o tamanho do dispositivo (RNF);</w:t>
      </w:r>
    </w:p>
    <w:p w14:paraId="4CA2B96E" w14:textId="77777777" w:rsidR="003456D0" w:rsidRDefault="003456D0" w:rsidP="00047F39">
      <w:pPr>
        <w:pStyle w:val="TF-TEXTO"/>
        <w:numPr>
          <w:ilvl w:val="0"/>
          <w:numId w:val="4"/>
        </w:numPr>
      </w:pPr>
      <w:r>
        <w:t>ser desenvolvido de forma modularizada para agregação de funções futuras (RNF);</w:t>
      </w:r>
    </w:p>
    <w:p w14:paraId="19B086FB" w14:textId="77777777" w:rsidR="003456D0" w:rsidRDefault="003456D0" w:rsidP="00047F39">
      <w:pPr>
        <w:pStyle w:val="TF-TEXTO"/>
        <w:numPr>
          <w:ilvl w:val="0"/>
          <w:numId w:val="4"/>
        </w:numPr>
      </w:pPr>
      <w:r>
        <w:t xml:space="preserve">utilizar linguagem de programação </w:t>
      </w:r>
      <w:proofErr w:type="spellStart"/>
      <w:r>
        <w:t>Dart</w:t>
      </w:r>
      <w:proofErr w:type="spellEnd"/>
      <w:r>
        <w:t xml:space="preserve"> para implementar o aplicativo (RNF);</w:t>
      </w:r>
    </w:p>
    <w:p w14:paraId="243712BE" w14:textId="77777777" w:rsidR="003456D0" w:rsidRDefault="003456D0" w:rsidP="00047F39">
      <w:pPr>
        <w:pStyle w:val="TF-TEXTO"/>
        <w:numPr>
          <w:ilvl w:val="0"/>
          <w:numId w:val="4"/>
        </w:numPr>
      </w:pPr>
      <w:r>
        <w:t xml:space="preserve">ser desenvolvido no ambiente de programação </w:t>
      </w:r>
      <w:proofErr w:type="spellStart"/>
      <w:r>
        <w:t>Android</w:t>
      </w:r>
      <w:proofErr w:type="spellEnd"/>
      <w:r>
        <w:t xml:space="preserve"> Studio </w:t>
      </w:r>
      <w:proofErr w:type="spellStart"/>
      <w:r>
        <w:t>Code</w:t>
      </w:r>
      <w:proofErr w:type="spellEnd"/>
      <w:r>
        <w:t xml:space="preserve"> (RNF);</w:t>
      </w:r>
    </w:p>
    <w:p w14:paraId="6FD6C868" w14:textId="77777777" w:rsidR="003456D0" w:rsidRDefault="003456D0" w:rsidP="00047F39">
      <w:pPr>
        <w:pStyle w:val="TF-TEXTO"/>
        <w:numPr>
          <w:ilvl w:val="0"/>
          <w:numId w:val="4"/>
        </w:numPr>
      </w:pPr>
      <w:r>
        <w:lastRenderedPageBreak/>
        <w:t>permitir a realização posterior da sincronização dos dados quando o usuário não possuir acesso à internet. (RNF).</w:t>
      </w:r>
    </w:p>
    <w:p w14:paraId="1DD31F44" w14:textId="77777777" w:rsidR="003456D0" w:rsidRDefault="003456D0" w:rsidP="00E35734">
      <w:pPr>
        <w:pStyle w:val="TF-LEGENDA"/>
      </w:pPr>
      <w:commentRangeStart w:id="40"/>
      <w:r>
        <w:t xml:space="preserve">Quadro 2 </w:t>
      </w:r>
      <w:commentRangeEnd w:id="40"/>
      <w:r>
        <w:rPr>
          <w:rStyle w:val="Refdecomentrio"/>
        </w:rPr>
        <w:commentReference w:id="40"/>
      </w:r>
      <w:r>
        <w:t>– Requisitos do aplicativo atual</w:t>
      </w:r>
    </w:p>
    <w:tbl>
      <w:tblPr>
        <w:tblStyle w:val="Tabelacomgrade"/>
        <w:tblW w:w="7384" w:type="dxa"/>
        <w:jc w:val="center"/>
        <w:tblLook w:val="04A0" w:firstRow="1" w:lastRow="0" w:firstColumn="1" w:lastColumn="0" w:noHBand="0" w:noVBand="1"/>
      </w:tblPr>
      <w:tblGrid>
        <w:gridCol w:w="7384"/>
      </w:tblGrid>
      <w:tr w:rsidR="003456D0" w14:paraId="43B48C6F" w14:textId="77777777" w:rsidTr="00E35734">
        <w:trPr>
          <w:jc w:val="center"/>
        </w:trPr>
        <w:tc>
          <w:tcPr>
            <w:tcW w:w="7384" w:type="dxa"/>
            <w:shd w:val="clear" w:color="auto" w:fill="AEAAAA" w:themeFill="background2" w:themeFillShade="BF"/>
          </w:tcPr>
          <w:p w14:paraId="47633351" w14:textId="77777777" w:rsidR="003456D0" w:rsidRDefault="003456D0" w:rsidP="001E0822">
            <w:pPr>
              <w:pStyle w:val="TF-TEXTO"/>
              <w:ind w:firstLine="0"/>
            </w:pPr>
            <w:r>
              <w:t>Requisitos mantidos</w:t>
            </w:r>
          </w:p>
        </w:tc>
      </w:tr>
      <w:tr w:rsidR="003456D0" w14:paraId="3AEDB059" w14:textId="77777777" w:rsidTr="00E35734">
        <w:trPr>
          <w:jc w:val="center"/>
        </w:trPr>
        <w:tc>
          <w:tcPr>
            <w:tcW w:w="7384" w:type="dxa"/>
          </w:tcPr>
          <w:p w14:paraId="007C4848" w14:textId="77777777" w:rsidR="003456D0" w:rsidRDefault="003456D0" w:rsidP="001E0822">
            <w:pPr>
              <w:pStyle w:val="TF-TEXTO"/>
              <w:ind w:firstLine="0"/>
            </w:pPr>
            <w:r>
              <w:t xml:space="preserve">permitir </w:t>
            </w:r>
            <w:r w:rsidRPr="00222CA2">
              <w:t>a escolha entre dois tipos de usuários: Professor ou Clubista (RF)</w:t>
            </w:r>
          </w:p>
        </w:tc>
      </w:tr>
      <w:tr w:rsidR="003456D0" w14:paraId="64E764E5" w14:textId="77777777" w:rsidTr="00E35734">
        <w:trPr>
          <w:jc w:val="center"/>
        </w:trPr>
        <w:tc>
          <w:tcPr>
            <w:tcW w:w="7384" w:type="dxa"/>
          </w:tcPr>
          <w:p w14:paraId="4B931708" w14:textId="77777777" w:rsidR="003456D0" w:rsidRDefault="003456D0" w:rsidP="001E0822">
            <w:pPr>
              <w:pStyle w:val="TF-TEXTO"/>
              <w:ind w:firstLine="0"/>
            </w:pPr>
            <w:r>
              <w:t xml:space="preserve">realizar </w:t>
            </w:r>
            <w:r w:rsidRPr="00894C1E">
              <w:t>a autenticação através de uma conta Google (RF)</w:t>
            </w:r>
          </w:p>
        </w:tc>
      </w:tr>
      <w:tr w:rsidR="003456D0" w14:paraId="2B2A4CFF" w14:textId="77777777" w:rsidTr="00E35734">
        <w:trPr>
          <w:jc w:val="center"/>
        </w:trPr>
        <w:tc>
          <w:tcPr>
            <w:tcW w:w="7384" w:type="dxa"/>
          </w:tcPr>
          <w:p w14:paraId="1C16A0FA" w14:textId="77777777" w:rsidR="003456D0" w:rsidRDefault="003456D0" w:rsidP="001E0822">
            <w:pPr>
              <w:pStyle w:val="TF-TEXTO"/>
              <w:ind w:firstLine="0"/>
            </w:pPr>
            <w:r>
              <w:t>permitir o</w:t>
            </w:r>
            <w:r w:rsidRPr="00894C1E">
              <w:t xml:space="preserve"> cadastro de um tema (RF)</w:t>
            </w:r>
          </w:p>
        </w:tc>
      </w:tr>
      <w:tr w:rsidR="003456D0" w14:paraId="5F7DE29C" w14:textId="77777777" w:rsidTr="00E35734">
        <w:trPr>
          <w:jc w:val="center"/>
        </w:trPr>
        <w:tc>
          <w:tcPr>
            <w:tcW w:w="7384" w:type="dxa"/>
          </w:tcPr>
          <w:p w14:paraId="10D892A1" w14:textId="77777777" w:rsidR="003456D0" w:rsidRDefault="003456D0" w:rsidP="001E0822">
            <w:pPr>
              <w:pStyle w:val="TF-TEXTO"/>
              <w:ind w:firstLine="0"/>
            </w:pPr>
            <w:r>
              <w:t xml:space="preserve">permitir </w:t>
            </w:r>
            <w:r w:rsidRPr="00894C1E">
              <w:t>o cadastro de objetivos específicos vinculados ao tema (RF)</w:t>
            </w:r>
          </w:p>
        </w:tc>
      </w:tr>
      <w:tr w:rsidR="003456D0" w14:paraId="5FDDD407" w14:textId="77777777" w:rsidTr="00E35734">
        <w:trPr>
          <w:jc w:val="center"/>
        </w:trPr>
        <w:tc>
          <w:tcPr>
            <w:tcW w:w="7384" w:type="dxa"/>
          </w:tcPr>
          <w:p w14:paraId="7B6B5661" w14:textId="77777777" w:rsidR="003456D0" w:rsidRDefault="003456D0" w:rsidP="001E0822">
            <w:pPr>
              <w:pStyle w:val="TF-TEXTO"/>
              <w:ind w:firstLine="0"/>
            </w:pPr>
            <w:r>
              <w:t xml:space="preserve">permitir </w:t>
            </w:r>
            <w:r w:rsidRPr="00A735D6">
              <w:t>o cadastro atividades vinculadas aos roteiros (RF)</w:t>
            </w:r>
          </w:p>
        </w:tc>
      </w:tr>
      <w:tr w:rsidR="003456D0" w14:paraId="37BBEF19" w14:textId="77777777" w:rsidTr="00E35734">
        <w:trPr>
          <w:jc w:val="center"/>
        </w:trPr>
        <w:tc>
          <w:tcPr>
            <w:tcW w:w="7384" w:type="dxa"/>
          </w:tcPr>
          <w:p w14:paraId="5C1BF612" w14:textId="77777777" w:rsidR="003456D0" w:rsidRDefault="003456D0" w:rsidP="001E0822">
            <w:pPr>
              <w:pStyle w:val="TF-TEXTO"/>
              <w:ind w:firstLine="0"/>
            </w:pPr>
            <w:r>
              <w:t xml:space="preserve">realizar </w:t>
            </w:r>
            <w:r w:rsidRPr="00A735D6">
              <w:t xml:space="preserve">a geração de QR </w:t>
            </w:r>
            <w:proofErr w:type="spellStart"/>
            <w:r w:rsidRPr="00A735D6">
              <w:t>Code</w:t>
            </w:r>
            <w:proofErr w:type="spellEnd"/>
            <w:r w:rsidRPr="00A735D6">
              <w:t xml:space="preserve"> do tema (RF)</w:t>
            </w:r>
          </w:p>
        </w:tc>
      </w:tr>
      <w:tr w:rsidR="003456D0" w14:paraId="3B1C3F25" w14:textId="77777777" w:rsidTr="00E35734">
        <w:trPr>
          <w:jc w:val="center"/>
        </w:trPr>
        <w:tc>
          <w:tcPr>
            <w:tcW w:w="7384" w:type="dxa"/>
          </w:tcPr>
          <w:p w14:paraId="3FD074C3" w14:textId="77777777" w:rsidR="003456D0" w:rsidRDefault="003456D0" w:rsidP="001E0822">
            <w:pPr>
              <w:pStyle w:val="TF-TEXTO"/>
              <w:ind w:firstLine="0"/>
            </w:pPr>
            <w:r>
              <w:t xml:space="preserve">permitir </w:t>
            </w:r>
            <w:r w:rsidRPr="004523D7">
              <w:t xml:space="preserve">a leitura do QR </w:t>
            </w:r>
            <w:proofErr w:type="spellStart"/>
            <w:r w:rsidRPr="004523D7">
              <w:t>Code</w:t>
            </w:r>
            <w:proofErr w:type="spellEnd"/>
            <w:r w:rsidRPr="004523D7">
              <w:t xml:space="preserve"> de um tema (RF)</w:t>
            </w:r>
          </w:p>
        </w:tc>
      </w:tr>
      <w:tr w:rsidR="003456D0" w14:paraId="7240AF22" w14:textId="77777777" w:rsidTr="00E35734">
        <w:trPr>
          <w:jc w:val="center"/>
        </w:trPr>
        <w:tc>
          <w:tcPr>
            <w:tcW w:w="7384" w:type="dxa"/>
          </w:tcPr>
          <w:p w14:paraId="45AF5445" w14:textId="77777777" w:rsidR="003456D0" w:rsidRDefault="003456D0" w:rsidP="001E0822">
            <w:pPr>
              <w:pStyle w:val="TF-TEXTO"/>
              <w:ind w:firstLine="0"/>
            </w:pPr>
            <w:r>
              <w:t>armazenar os dados do</w:t>
            </w:r>
            <w:r w:rsidRPr="00A735D6">
              <w:t xml:space="preserve"> tema no Google Drive (RF)</w:t>
            </w:r>
          </w:p>
        </w:tc>
      </w:tr>
      <w:tr w:rsidR="003456D0" w14:paraId="261C0587" w14:textId="77777777" w:rsidTr="00E35734">
        <w:trPr>
          <w:jc w:val="center"/>
        </w:trPr>
        <w:tc>
          <w:tcPr>
            <w:tcW w:w="7384" w:type="dxa"/>
          </w:tcPr>
          <w:p w14:paraId="368BA3E9" w14:textId="77777777" w:rsidR="003456D0" w:rsidRDefault="003456D0" w:rsidP="001E0822">
            <w:pPr>
              <w:pStyle w:val="TF-TEXTO"/>
              <w:ind w:firstLine="0"/>
            </w:pPr>
            <w:r>
              <w:t xml:space="preserve">permitir </w:t>
            </w:r>
            <w:r w:rsidRPr="00D57729">
              <w:t>a seleção de atividades do clubista em grupo ou sozinho</w:t>
            </w:r>
            <w:r>
              <w:t xml:space="preserve"> </w:t>
            </w:r>
            <w:r w:rsidRPr="00A735D6">
              <w:t>(RF)</w:t>
            </w:r>
          </w:p>
        </w:tc>
      </w:tr>
      <w:tr w:rsidR="003456D0" w14:paraId="30D6FA95" w14:textId="77777777" w:rsidTr="00E35734">
        <w:trPr>
          <w:jc w:val="center"/>
        </w:trPr>
        <w:tc>
          <w:tcPr>
            <w:tcW w:w="7384" w:type="dxa"/>
          </w:tcPr>
          <w:p w14:paraId="1C0CC464" w14:textId="77777777" w:rsidR="003456D0" w:rsidRDefault="003456D0" w:rsidP="001E0822">
            <w:pPr>
              <w:pStyle w:val="TF-TEXTO"/>
              <w:ind w:firstLine="0"/>
            </w:pPr>
            <w:r>
              <w:t xml:space="preserve">permitir a </w:t>
            </w:r>
            <w:r w:rsidRPr="00E35734">
              <w:t>realização do roteiro do clubista proposto para o tema</w:t>
            </w:r>
            <w:r>
              <w:t xml:space="preserve"> </w:t>
            </w:r>
            <w:r w:rsidRPr="00A735D6">
              <w:t>(RF)</w:t>
            </w:r>
          </w:p>
        </w:tc>
      </w:tr>
    </w:tbl>
    <w:p w14:paraId="42580031" w14:textId="77777777" w:rsidR="003456D0" w:rsidRPr="00286FED" w:rsidRDefault="003456D0" w:rsidP="006C749F">
      <w:pPr>
        <w:pStyle w:val="TF-FONTE"/>
      </w:pPr>
      <w:r>
        <w:t>Fonte: elaborado pelo autor.</w:t>
      </w:r>
    </w:p>
    <w:p w14:paraId="450C3E61" w14:textId="77777777" w:rsidR="003456D0" w:rsidRDefault="003456D0" w:rsidP="003456D0">
      <w:pPr>
        <w:pStyle w:val="Ttulo2"/>
        <w:numPr>
          <w:ilvl w:val="1"/>
          <w:numId w:val="1"/>
        </w:numPr>
      </w:pPr>
      <w:r>
        <w:t>METODOLOGIA</w:t>
      </w:r>
    </w:p>
    <w:p w14:paraId="01C1DC45" w14:textId="77777777" w:rsidR="003456D0" w:rsidRPr="00B57F11" w:rsidRDefault="003456D0" w:rsidP="00FA716F">
      <w:pPr>
        <w:pStyle w:val="TF-TEXTO"/>
      </w:pPr>
      <w:r w:rsidRPr="00B57F11">
        <w:t xml:space="preserve">O trabalho será desenvolvido </w:t>
      </w:r>
      <w:r>
        <w:t>considerando</w:t>
      </w:r>
      <w:r w:rsidRPr="00B57F11">
        <w:t xml:space="preserve"> as seguintes etapas:</w:t>
      </w:r>
    </w:p>
    <w:p w14:paraId="052BEC0E" w14:textId="77777777" w:rsidR="003456D0" w:rsidRPr="00B57F11" w:rsidRDefault="003456D0" w:rsidP="003456D0">
      <w:pPr>
        <w:pStyle w:val="TF-ALNEA"/>
        <w:numPr>
          <w:ilvl w:val="0"/>
          <w:numId w:val="2"/>
        </w:numPr>
      </w:pPr>
      <w:r>
        <w:t>levantamento bibliográfico</w:t>
      </w:r>
      <w:r w:rsidRPr="00B57F11">
        <w:t>:</w:t>
      </w:r>
      <w:r>
        <w:t xml:space="preserve"> realizar o levantamento bibliográfico sobre as atividades executadas em saídas a campo nos clubes de </w:t>
      </w:r>
      <w:commentRangeStart w:id="41"/>
      <w:r>
        <w:t xml:space="preserve">ciências </w:t>
      </w:r>
      <w:commentRangeEnd w:id="41"/>
      <w:r>
        <w:rPr>
          <w:rStyle w:val="Refdecomentrio"/>
        </w:rPr>
        <w:commentReference w:id="41"/>
      </w:r>
    </w:p>
    <w:p w14:paraId="010B9648" w14:textId="77777777" w:rsidR="003456D0" w:rsidRPr="00B57F11" w:rsidRDefault="003456D0" w:rsidP="003456D0">
      <w:pPr>
        <w:pStyle w:val="TF-ALNEA"/>
        <w:numPr>
          <w:ilvl w:val="0"/>
          <w:numId w:val="2"/>
        </w:numPr>
      </w:pPr>
      <w:r>
        <w:t>elicitação de requisitos</w:t>
      </w:r>
      <w:r w:rsidRPr="00B57F11">
        <w:t xml:space="preserve">: </w:t>
      </w:r>
      <w:r>
        <w:t>reavaliar os requisitos já especificados e especificar outros</w:t>
      </w:r>
      <w:r>
        <w:tab/>
        <w:t xml:space="preserve"> com base nas necessidades atuais que foram identificadas na etapa anterior;</w:t>
      </w:r>
    </w:p>
    <w:p w14:paraId="3490ED50" w14:textId="77777777" w:rsidR="003456D0" w:rsidRDefault="003456D0" w:rsidP="003456D0">
      <w:pPr>
        <w:pStyle w:val="TF-ALNEA"/>
        <w:numPr>
          <w:ilvl w:val="0"/>
          <w:numId w:val="2"/>
        </w:numPr>
      </w:pPr>
      <w:r>
        <w:t>e</w:t>
      </w:r>
      <w:r w:rsidRPr="00B57F11">
        <w:t>specificação</w:t>
      </w:r>
      <w:r>
        <w:t xml:space="preserve">: formalizar as funcionalidades da ferramenta através dos diagramas de classe e de atividades da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w:t>
      </w:r>
      <w:proofErr w:type="spellStart"/>
      <w:r>
        <w:t>Astah</w:t>
      </w:r>
      <w:proofErr w:type="spellEnd"/>
      <w:r>
        <w:t xml:space="preserve"> UML</w:t>
      </w:r>
      <w:r w:rsidRPr="00B57F11">
        <w:t>;</w:t>
      </w:r>
    </w:p>
    <w:p w14:paraId="36ECE43E" w14:textId="77777777" w:rsidR="003456D0" w:rsidRPr="00B57F11" w:rsidRDefault="003456D0" w:rsidP="003456D0">
      <w:pPr>
        <w:pStyle w:val="TF-ALNEA"/>
        <w:numPr>
          <w:ilvl w:val="0"/>
          <w:numId w:val="2"/>
        </w:numPr>
      </w:pPr>
      <w:r>
        <w:t>i</w:t>
      </w:r>
      <w:r w:rsidRPr="00B57F11">
        <w:t>mplementação</w:t>
      </w:r>
      <w:r>
        <w:t xml:space="preserve"> do aplicativo</w:t>
      </w:r>
      <w:r w:rsidRPr="00B57F11">
        <w:t xml:space="preserve">: </w:t>
      </w:r>
      <w:r>
        <w:t>implementar</w:t>
      </w:r>
      <w:r w:rsidRPr="00B57F11">
        <w:t xml:space="preserve"> </w:t>
      </w:r>
      <w:r>
        <w:t xml:space="preserve">o aplicativo móvel usando o </w:t>
      </w:r>
      <w:r w:rsidRPr="00944FB3">
        <w:rPr>
          <w:i/>
          <w:iCs/>
        </w:rPr>
        <w:t>framework</w:t>
      </w:r>
      <w:r>
        <w:t xml:space="preserve"> </w:t>
      </w:r>
      <w:proofErr w:type="spellStart"/>
      <w:r>
        <w:t>Flutter</w:t>
      </w:r>
      <w:proofErr w:type="spellEnd"/>
      <w:r>
        <w:t xml:space="preserve"> com a linguagem </w:t>
      </w:r>
      <w:proofErr w:type="spellStart"/>
      <w:r w:rsidRPr="00944FB3">
        <w:t>Dart</w:t>
      </w:r>
      <w:proofErr w:type="spellEnd"/>
      <w:r>
        <w:t xml:space="preserve"> </w:t>
      </w:r>
      <w:r w:rsidRPr="00B57F11">
        <w:t>para desenvolvimento</w:t>
      </w:r>
      <w:r>
        <w:t xml:space="preserve"> móvel</w:t>
      </w:r>
      <w:r w:rsidRPr="00B57F11">
        <w:t xml:space="preserve"> no ambiente de desenvolvimento </w:t>
      </w:r>
      <w:r w:rsidRPr="006D7721">
        <w:rPr>
          <w:iCs/>
        </w:rPr>
        <w:t>Android Studio</w:t>
      </w:r>
      <w:r w:rsidRPr="006D7721">
        <w:rPr>
          <w:i/>
        </w:rPr>
        <w:t xml:space="preserve">. </w:t>
      </w:r>
    </w:p>
    <w:p w14:paraId="38FCF63A" w14:textId="77777777" w:rsidR="003456D0" w:rsidRPr="00B57F11" w:rsidRDefault="003456D0" w:rsidP="003456D0">
      <w:pPr>
        <w:pStyle w:val="TF-ALNEA"/>
        <w:numPr>
          <w:ilvl w:val="0"/>
          <w:numId w:val="2"/>
        </w:numPr>
      </w:pPr>
      <w:r>
        <w:t>testes:</w:t>
      </w:r>
      <w:r w:rsidRPr="00B57F11">
        <w:t xml:space="preserve"> </w:t>
      </w:r>
      <w:r>
        <w:t>elaborar em paralelo a implementação, testes quanto a responsividade da interface simulando em diversos tipos de dispositivos, testes de usabilidade do aplicativo juntamente com os usuários e especialistas, e por fim, realizar uma avaliação com usuários quanto a eficiência em relação ao aplicativo atual</w:t>
      </w:r>
      <w:r w:rsidRPr="00B57F11">
        <w:t>.</w:t>
      </w:r>
    </w:p>
    <w:p w14:paraId="5B7EED2E" w14:textId="77777777" w:rsidR="003456D0" w:rsidRDefault="003456D0" w:rsidP="00451B94">
      <w:pPr>
        <w:pStyle w:val="TF-TEXTO"/>
      </w:pPr>
      <w:r>
        <w:t>As etapas serão realizadas nos períodos relacionados no Quadro 2.</w:t>
      </w:r>
    </w:p>
    <w:p w14:paraId="2F5DDCF2" w14:textId="77777777" w:rsidR="003456D0" w:rsidRPr="00981488" w:rsidRDefault="003456D0" w:rsidP="00981488">
      <w:pPr>
        <w:pStyle w:val="TF-LEGENDA"/>
      </w:pPr>
      <w:r>
        <w:t>Quadro 2</w:t>
      </w:r>
      <w:r w:rsidRPr="007E0D87">
        <w:t xml:space="preserve"> </w:t>
      </w:r>
      <w:r>
        <w:t>–</w:t>
      </w:r>
      <w:r w:rsidRPr="007E0D87">
        <w:t xml:space="preserve">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3456D0" w:rsidRPr="00B57F11" w14:paraId="461627F4" w14:textId="77777777" w:rsidTr="00FD6B03">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3EF20495" w14:textId="77777777" w:rsidR="003456D0" w:rsidRPr="00B57F11" w:rsidRDefault="003456D0" w:rsidP="00FD6B03">
            <w:pPr>
              <w:pStyle w:val="TF-TEXTOQUADRO"/>
            </w:pPr>
          </w:p>
        </w:tc>
        <w:tc>
          <w:tcPr>
            <w:tcW w:w="2834" w:type="dxa"/>
            <w:gridSpan w:val="10"/>
            <w:tcBorders>
              <w:top w:val="single" w:sz="4" w:space="0" w:color="auto"/>
              <w:left w:val="single" w:sz="4" w:space="0" w:color="auto"/>
              <w:bottom w:val="single" w:sz="4" w:space="0" w:color="auto"/>
              <w:right w:val="single" w:sz="4" w:space="0" w:color="auto"/>
            </w:tcBorders>
            <w:shd w:val="clear" w:color="auto" w:fill="A6A6A6"/>
          </w:tcPr>
          <w:p w14:paraId="65A6ABB5" w14:textId="77777777" w:rsidR="003456D0" w:rsidRPr="00B57F11" w:rsidRDefault="003456D0" w:rsidP="00FD6B03">
            <w:pPr>
              <w:pStyle w:val="TF-TEXTOQUADROCentralizado"/>
            </w:pPr>
            <w:r w:rsidRPr="00B57F11">
              <w:t>2021</w:t>
            </w:r>
          </w:p>
        </w:tc>
      </w:tr>
      <w:tr w:rsidR="003456D0" w:rsidRPr="00B57F11" w14:paraId="2C9DCF39" w14:textId="77777777" w:rsidTr="00FD6B03">
        <w:trPr>
          <w:cantSplit/>
          <w:jc w:val="center"/>
        </w:trPr>
        <w:tc>
          <w:tcPr>
            <w:tcW w:w="6171" w:type="dxa"/>
            <w:tcBorders>
              <w:top w:val="nil"/>
              <w:left w:val="single" w:sz="4" w:space="0" w:color="auto"/>
              <w:bottom w:val="nil"/>
            </w:tcBorders>
            <w:shd w:val="clear" w:color="auto" w:fill="A6A6A6"/>
          </w:tcPr>
          <w:p w14:paraId="5B079661" w14:textId="77777777" w:rsidR="003456D0" w:rsidRPr="00B57F11" w:rsidRDefault="003456D0" w:rsidP="00FD6B03">
            <w:pPr>
              <w:pStyle w:val="TF-TEXTOQUADRO"/>
            </w:pPr>
          </w:p>
        </w:tc>
        <w:tc>
          <w:tcPr>
            <w:tcW w:w="557" w:type="dxa"/>
            <w:gridSpan w:val="2"/>
            <w:shd w:val="clear" w:color="auto" w:fill="A6A6A6"/>
          </w:tcPr>
          <w:p w14:paraId="4D20DFCE" w14:textId="77777777" w:rsidR="003456D0" w:rsidRPr="00B57F11" w:rsidRDefault="003456D0" w:rsidP="00FD6B03">
            <w:pPr>
              <w:pStyle w:val="TF-TEXTOQUADROCentralizado"/>
            </w:pPr>
            <w:r>
              <w:t>fev</w:t>
            </w:r>
            <w:r w:rsidRPr="00B57F11">
              <w:t>.</w:t>
            </w:r>
          </w:p>
        </w:tc>
        <w:tc>
          <w:tcPr>
            <w:tcW w:w="568" w:type="dxa"/>
            <w:gridSpan w:val="2"/>
            <w:shd w:val="clear" w:color="auto" w:fill="A6A6A6"/>
          </w:tcPr>
          <w:p w14:paraId="0136B024" w14:textId="77777777" w:rsidR="003456D0" w:rsidRPr="00B57F11" w:rsidRDefault="003456D0" w:rsidP="00FD6B03">
            <w:pPr>
              <w:pStyle w:val="TF-TEXTOQUADROCentralizado"/>
            </w:pPr>
            <w:r>
              <w:t>mar</w:t>
            </w:r>
            <w:r w:rsidRPr="00B57F11">
              <w:t>.</w:t>
            </w:r>
          </w:p>
        </w:tc>
        <w:tc>
          <w:tcPr>
            <w:tcW w:w="568" w:type="dxa"/>
            <w:gridSpan w:val="2"/>
            <w:shd w:val="clear" w:color="auto" w:fill="A6A6A6"/>
          </w:tcPr>
          <w:p w14:paraId="2A100170" w14:textId="77777777" w:rsidR="003456D0" w:rsidRPr="00B57F11" w:rsidRDefault="003456D0" w:rsidP="00FD6B03">
            <w:pPr>
              <w:pStyle w:val="TF-TEXTOQUADROCentralizado"/>
            </w:pPr>
            <w:r>
              <w:t>abr</w:t>
            </w:r>
            <w:r w:rsidRPr="00B57F11">
              <w:t>.</w:t>
            </w:r>
          </w:p>
        </w:tc>
        <w:tc>
          <w:tcPr>
            <w:tcW w:w="568" w:type="dxa"/>
            <w:gridSpan w:val="2"/>
            <w:shd w:val="clear" w:color="auto" w:fill="A6A6A6"/>
          </w:tcPr>
          <w:p w14:paraId="4313ED8C" w14:textId="77777777" w:rsidR="003456D0" w:rsidRPr="00B57F11" w:rsidRDefault="003456D0" w:rsidP="00FD6B03">
            <w:pPr>
              <w:pStyle w:val="TF-TEXTOQUADROCentralizado"/>
            </w:pPr>
            <w:r>
              <w:t>maio</w:t>
            </w:r>
          </w:p>
        </w:tc>
        <w:tc>
          <w:tcPr>
            <w:tcW w:w="573" w:type="dxa"/>
            <w:gridSpan w:val="2"/>
            <w:shd w:val="clear" w:color="auto" w:fill="A6A6A6"/>
          </w:tcPr>
          <w:p w14:paraId="6E8CDA41" w14:textId="77777777" w:rsidR="003456D0" w:rsidRPr="00B57F11" w:rsidRDefault="003456D0" w:rsidP="00FD6B03">
            <w:pPr>
              <w:pStyle w:val="TF-TEXTOQUADROCentralizado"/>
            </w:pPr>
            <w:r>
              <w:t>jun</w:t>
            </w:r>
            <w:r w:rsidRPr="00B57F11">
              <w:t>.</w:t>
            </w:r>
          </w:p>
        </w:tc>
      </w:tr>
      <w:tr w:rsidR="003456D0" w:rsidRPr="00B57F11" w14:paraId="53589CC9" w14:textId="77777777" w:rsidTr="00FD6B03">
        <w:trPr>
          <w:cantSplit/>
          <w:jc w:val="center"/>
        </w:trPr>
        <w:tc>
          <w:tcPr>
            <w:tcW w:w="6171" w:type="dxa"/>
            <w:tcBorders>
              <w:top w:val="nil"/>
              <w:left w:val="single" w:sz="4" w:space="0" w:color="auto"/>
            </w:tcBorders>
            <w:shd w:val="clear" w:color="auto" w:fill="A6A6A6"/>
          </w:tcPr>
          <w:p w14:paraId="3D238EDB" w14:textId="77777777" w:rsidR="003456D0" w:rsidRPr="00B57F11" w:rsidRDefault="003456D0" w:rsidP="00FD6B03">
            <w:pPr>
              <w:pStyle w:val="TF-TEXTOQUADRO"/>
            </w:pPr>
            <w:r>
              <w:t>e</w:t>
            </w:r>
            <w:r w:rsidRPr="00B57F11">
              <w:t>tapas / quinzenas</w:t>
            </w:r>
          </w:p>
        </w:tc>
        <w:tc>
          <w:tcPr>
            <w:tcW w:w="273" w:type="dxa"/>
            <w:tcBorders>
              <w:bottom w:val="single" w:sz="4" w:space="0" w:color="auto"/>
            </w:tcBorders>
            <w:shd w:val="clear" w:color="auto" w:fill="A6A6A6"/>
          </w:tcPr>
          <w:p w14:paraId="182C3689" w14:textId="77777777" w:rsidR="003456D0" w:rsidRPr="00B57F11" w:rsidRDefault="003456D0" w:rsidP="00FD6B03">
            <w:pPr>
              <w:pStyle w:val="TF-TEXTOQUADROCentralizado"/>
            </w:pPr>
            <w:r w:rsidRPr="00B57F11">
              <w:t>1</w:t>
            </w:r>
          </w:p>
        </w:tc>
        <w:tc>
          <w:tcPr>
            <w:tcW w:w="284" w:type="dxa"/>
            <w:tcBorders>
              <w:bottom w:val="single" w:sz="4" w:space="0" w:color="auto"/>
            </w:tcBorders>
            <w:shd w:val="clear" w:color="auto" w:fill="A6A6A6"/>
          </w:tcPr>
          <w:p w14:paraId="7334EA7A" w14:textId="77777777" w:rsidR="003456D0" w:rsidRPr="00B57F11" w:rsidRDefault="003456D0" w:rsidP="00FD6B03">
            <w:pPr>
              <w:pStyle w:val="TF-TEXTOQUADROCentralizado"/>
            </w:pPr>
            <w:r w:rsidRPr="00B57F11">
              <w:t>2</w:t>
            </w:r>
          </w:p>
        </w:tc>
        <w:tc>
          <w:tcPr>
            <w:tcW w:w="284" w:type="dxa"/>
            <w:tcBorders>
              <w:bottom w:val="single" w:sz="4" w:space="0" w:color="auto"/>
            </w:tcBorders>
            <w:shd w:val="clear" w:color="auto" w:fill="A6A6A6"/>
          </w:tcPr>
          <w:p w14:paraId="501439D0" w14:textId="77777777" w:rsidR="003456D0" w:rsidRPr="00B57F11" w:rsidRDefault="003456D0" w:rsidP="00FD6B03">
            <w:pPr>
              <w:pStyle w:val="TF-TEXTOQUADROCentralizado"/>
            </w:pPr>
            <w:r w:rsidRPr="00B57F11">
              <w:t>1</w:t>
            </w:r>
          </w:p>
        </w:tc>
        <w:tc>
          <w:tcPr>
            <w:tcW w:w="284" w:type="dxa"/>
            <w:tcBorders>
              <w:bottom w:val="single" w:sz="4" w:space="0" w:color="auto"/>
            </w:tcBorders>
            <w:shd w:val="clear" w:color="auto" w:fill="A6A6A6"/>
          </w:tcPr>
          <w:p w14:paraId="32FAC531" w14:textId="77777777" w:rsidR="003456D0" w:rsidRPr="00B57F11" w:rsidRDefault="003456D0" w:rsidP="00FD6B03">
            <w:pPr>
              <w:pStyle w:val="TF-TEXTOQUADROCentralizado"/>
            </w:pPr>
            <w:r w:rsidRPr="00B57F11">
              <w:t>2</w:t>
            </w:r>
          </w:p>
        </w:tc>
        <w:tc>
          <w:tcPr>
            <w:tcW w:w="284" w:type="dxa"/>
            <w:tcBorders>
              <w:bottom w:val="single" w:sz="4" w:space="0" w:color="auto"/>
            </w:tcBorders>
            <w:shd w:val="clear" w:color="auto" w:fill="A6A6A6"/>
          </w:tcPr>
          <w:p w14:paraId="596BC077" w14:textId="77777777" w:rsidR="003456D0" w:rsidRPr="00B57F11" w:rsidRDefault="003456D0" w:rsidP="00FD6B03">
            <w:pPr>
              <w:pStyle w:val="TF-TEXTOQUADROCentralizado"/>
            </w:pPr>
            <w:r w:rsidRPr="00B57F11">
              <w:t>1</w:t>
            </w:r>
          </w:p>
        </w:tc>
        <w:tc>
          <w:tcPr>
            <w:tcW w:w="284" w:type="dxa"/>
            <w:tcBorders>
              <w:bottom w:val="single" w:sz="4" w:space="0" w:color="auto"/>
            </w:tcBorders>
            <w:shd w:val="clear" w:color="auto" w:fill="A6A6A6"/>
          </w:tcPr>
          <w:p w14:paraId="15C38301" w14:textId="77777777" w:rsidR="003456D0" w:rsidRPr="00B57F11" w:rsidRDefault="003456D0" w:rsidP="00FD6B03">
            <w:pPr>
              <w:pStyle w:val="TF-TEXTOQUADROCentralizado"/>
            </w:pPr>
            <w:r w:rsidRPr="00B57F11">
              <w:t>2</w:t>
            </w:r>
          </w:p>
        </w:tc>
        <w:tc>
          <w:tcPr>
            <w:tcW w:w="284" w:type="dxa"/>
            <w:tcBorders>
              <w:bottom w:val="single" w:sz="4" w:space="0" w:color="auto"/>
            </w:tcBorders>
            <w:shd w:val="clear" w:color="auto" w:fill="A6A6A6"/>
          </w:tcPr>
          <w:p w14:paraId="088574D0" w14:textId="77777777" w:rsidR="003456D0" w:rsidRPr="00B57F11" w:rsidRDefault="003456D0" w:rsidP="00FD6B03">
            <w:pPr>
              <w:pStyle w:val="TF-TEXTOQUADROCentralizado"/>
            </w:pPr>
            <w:r w:rsidRPr="00B57F11">
              <w:t>1</w:t>
            </w:r>
          </w:p>
        </w:tc>
        <w:tc>
          <w:tcPr>
            <w:tcW w:w="284" w:type="dxa"/>
            <w:tcBorders>
              <w:bottom w:val="single" w:sz="4" w:space="0" w:color="auto"/>
            </w:tcBorders>
            <w:shd w:val="clear" w:color="auto" w:fill="A6A6A6"/>
          </w:tcPr>
          <w:p w14:paraId="02DF12ED" w14:textId="77777777" w:rsidR="003456D0" w:rsidRPr="00B57F11" w:rsidRDefault="003456D0" w:rsidP="00FD6B03">
            <w:pPr>
              <w:pStyle w:val="TF-TEXTOQUADROCentralizado"/>
            </w:pPr>
            <w:r w:rsidRPr="00B57F11">
              <w:t>2</w:t>
            </w:r>
          </w:p>
        </w:tc>
        <w:tc>
          <w:tcPr>
            <w:tcW w:w="284" w:type="dxa"/>
            <w:tcBorders>
              <w:bottom w:val="single" w:sz="4" w:space="0" w:color="auto"/>
            </w:tcBorders>
            <w:shd w:val="clear" w:color="auto" w:fill="A6A6A6"/>
          </w:tcPr>
          <w:p w14:paraId="42E5CCE3" w14:textId="77777777" w:rsidR="003456D0" w:rsidRPr="00B57F11" w:rsidRDefault="003456D0" w:rsidP="00FD6B03">
            <w:pPr>
              <w:pStyle w:val="TF-TEXTOQUADROCentralizado"/>
            </w:pPr>
            <w:r w:rsidRPr="00B57F11">
              <w:t>1</w:t>
            </w:r>
          </w:p>
        </w:tc>
        <w:tc>
          <w:tcPr>
            <w:tcW w:w="289" w:type="dxa"/>
            <w:tcBorders>
              <w:bottom w:val="single" w:sz="4" w:space="0" w:color="auto"/>
            </w:tcBorders>
            <w:shd w:val="clear" w:color="auto" w:fill="A6A6A6"/>
          </w:tcPr>
          <w:p w14:paraId="04F2028D" w14:textId="77777777" w:rsidR="003456D0" w:rsidRPr="00B57F11" w:rsidRDefault="003456D0" w:rsidP="00FD6B03">
            <w:pPr>
              <w:pStyle w:val="TF-TEXTOQUADROCentralizado"/>
            </w:pPr>
            <w:r w:rsidRPr="00B57F11">
              <w:t>2</w:t>
            </w:r>
          </w:p>
        </w:tc>
      </w:tr>
      <w:tr w:rsidR="003456D0" w:rsidRPr="00B57F11" w14:paraId="3AD87FAE" w14:textId="77777777" w:rsidTr="00FD6B03">
        <w:trPr>
          <w:jc w:val="center"/>
        </w:trPr>
        <w:tc>
          <w:tcPr>
            <w:tcW w:w="6171" w:type="dxa"/>
            <w:tcBorders>
              <w:left w:val="single" w:sz="4" w:space="0" w:color="auto"/>
            </w:tcBorders>
          </w:tcPr>
          <w:p w14:paraId="0983A264" w14:textId="77777777" w:rsidR="003456D0" w:rsidRPr="00B57F11" w:rsidRDefault="003456D0" w:rsidP="00FD6B03">
            <w:pPr>
              <w:pStyle w:val="TF-TEXTOQUADRO"/>
              <w:rPr>
                <w:bCs/>
              </w:rPr>
            </w:pPr>
            <w:r>
              <w:t>levantamento bibliográfico</w:t>
            </w:r>
          </w:p>
        </w:tc>
        <w:tc>
          <w:tcPr>
            <w:tcW w:w="273" w:type="dxa"/>
            <w:tcBorders>
              <w:bottom w:val="single" w:sz="4" w:space="0" w:color="auto"/>
            </w:tcBorders>
            <w:shd w:val="clear" w:color="auto" w:fill="AEAAAA"/>
          </w:tcPr>
          <w:p w14:paraId="19F981DD"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13F7C338"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2308FD35" w14:textId="77777777" w:rsidR="003456D0" w:rsidRPr="00B57F11" w:rsidRDefault="003456D0" w:rsidP="00FD6B03">
            <w:pPr>
              <w:pStyle w:val="TF-TEXTOQUADROCentralizado"/>
            </w:pPr>
          </w:p>
        </w:tc>
        <w:tc>
          <w:tcPr>
            <w:tcW w:w="284" w:type="dxa"/>
            <w:tcBorders>
              <w:bottom w:val="single" w:sz="4" w:space="0" w:color="auto"/>
            </w:tcBorders>
          </w:tcPr>
          <w:p w14:paraId="2AE6A722" w14:textId="77777777" w:rsidR="003456D0" w:rsidRPr="00B57F11" w:rsidRDefault="003456D0" w:rsidP="00FD6B03">
            <w:pPr>
              <w:pStyle w:val="TF-TEXTOQUADROCentralizado"/>
            </w:pPr>
          </w:p>
        </w:tc>
        <w:tc>
          <w:tcPr>
            <w:tcW w:w="284" w:type="dxa"/>
            <w:tcBorders>
              <w:bottom w:val="single" w:sz="4" w:space="0" w:color="auto"/>
            </w:tcBorders>
          </w:tcPr>
          <w:p w14:paraId="6DA684C3" w14:textId="77777777" w:rsidR="003456D0" w:rsidRPr="00B57F11" w:rsidRDefault="003456D0" w:rsidP="00FD6B03">
            <w:pPr>
              <w:pStyle w:val="TF-TEXTOQUADROCentralizado"/>
            </w:pPr>
          </w:p>
        </w:tc>
        <w:tc>
          <w:tcPr>
            <w:tcW w:w="284" w:type="dxa"/>
            <w:tcBorders>
              <w:bottom w:val="single" w:sz="4" w:space="0" w:color="auto"/>
            </w:tcBorders>
          </w:tcPr>
          <w:p w14:paraId="28401CA2" w14:textId="77777777" w:rsidR="003456D0" w:rsidRPr="00B57F11" w:rsidRDefault="003456D0" w:rsidP="00FD6B03">
            <w:pPr>
              <w:pStyle w:val="TF-TEXTOQUADROCentralizado"/>
            </w:pPr>
          </w:p>
        </w:tc>
        <w:tc>
          <w:tcPr>
            <w:tcW w:w="284" w:type="dxa"/>
            <w:tcBorders>
              <w:bottom w:val="single" w:sz="4" w:space="0" w:color="auto"/>
            </w:tcBorders>
          </w:tcPr>
          <w:p w14:paraId="3E974CFE" w14:textId="77777777" w:rsidR="003456D0" w:rsidRPr="00B57F11" w:rsidRDefault="003456D0" w:rsidP="00FD6B03">
            <w:pPr>
              <w:pStyle w:val="TF-TEXTOQUADROCentralizado"/>
            </w:pPr>
          </w:p>
        </w:tc>
        <w:tc>
          <w:tcPr>
            <w:tcW w:w="284" w:type="dxa"/>
            <w:tcBorders>
              <w:bottom w:val="single" w:sz="4" w:space="0" w:color="auto"/>
            </w:tcBorders>
          </w:tcPr>
          <w:p w14:paraId="4D717374" w14:textId="77777777" w:rsidR="003456D0" w:rsidRPr="00B57F11" w:rsidRDefault="003456D0" w:rsidP="00FD6B03">
            <w:pPr>
              <w:pStyle w:val="TF-TEXTOQUADROCentralizado"/>
            </w:pPr>
          </w:p>
        </w:tc>
        <w:tc>
          <w:tcPr>
            <w:tcW w:w="284" w:type="dxa"/>
            <w:tcBorders>
              <w:bottom w:val="single" w:sz="4" w:space="0" w:color="auto"/>
            </w:tcBorders>
          </w:tcPr>
          <w:p w14:paraId="1467186A" w14:textId="77777777" w:rsidR="003456D0" w:rsidRPr="00B57F11" w:rsidRDefault="003456D0" w:rsidP="00FD6B03">
            <w:pPr>
              <w:pStyle w:val="TF-TEXTOQUADROCentralizado"/>
            </w:pPr>
          </w:p>
        </w:tc>
        <w:tc>
          <w:tcPr>
            <w:tcW w:w="289" w:type="dxa"/>
          </w:tcPr>
          <w:p w14:paraId="522043DE" w14:textId="77777777" w:rsidR="003456D0" w:rsidRPr="00B57F11" w:rsidRDefault="003456D0" w:rsidP="00FD6B03">
            <w:pPr>
              <w:pStyle w:val="TF-TEXTOQUADROCentralizado"/>
            </w:pPr>
          </w:p>
        </w:tc>
      </w:tr>
      <w:tr w:rsidR="003456D0" w:rsidRPr="00B57F11" w14:paraId="021EBBD0" w14:textId="77777777" w:rsidTr="00FD6B03">
        <w:trPr>
          <w:jc w:val="center"/>
        </w:trPr>
        <w:tc>
          <w:tcPr>
            <w:tcW w:w="6171" w:type="dxa"/>
            <w:tcBorders>
              <w:left w:val="single" w:sz="4" w:space="0" w:color="auto"/>
            </w:tcBorders>
          </w:tcPr>
          <w:p w14:paraId="1EA6FC7F" w14:textId="77777777" w:rsidR="003456D0" w:rsidRPr="00B57F11" w:rsidRDefault="003456D0" w:rsidP="00FD6B03">
            <w:pPr>
              <w:pStyle w:val="TF-TEXTOQUADRO"/>
            </w:pPr>
            <w:r>
              <w:t>elicitação de requisitos</w:t>
            </w:r>
          </w:p>
        </w:tc>
        <w:tc>
          <w:tcPr>
            <w:tcW w:w="273" w:type="dxa"/>
            <w:tcBorders>
              <w:top w:val="single" w:sz="4" w:space="0" w:color="auto"/>
            </w:tcBorders>
          </w:tcPr>
          <w:p w14:paraId="07315627" w14:textId="77777777" w:rsidR="003456D0" w:rsidRPr="00B57F11" w:rsidRDefault="003456D0" w:rsidP="00FD6B03">
            <w:pPr>
              <w:pStyle w:val="TF-TEXTOQUADROCentralizado"/>
            </w:pPr>
          </w:p>
        </w:tc>
        <w:tc>
          <w:tcPr>
            <w:tcW w:w="284" w:type="dxa"/>
            <w:tcBorders>
              <w:top w:val="single" w:sz="4" w:space="0" w:color="auto"/>
            </w:tcBorders>
          </w:tcPr>
          <w:p w14:paraId="0AC2CA9F" w14:textId="77777777" w:rsidR="003456D0" w:rsidRPr="00FD6B03" w:rsidRDefault="003456D0" w:rsidP="00FD6B03">
            <w:pPr>
              <w:pStyle w:val="TF-TEXTOQUADROCentralizado"/>
              <w:rPr>
                <w:color w:val="A5A5A5"/>
                <w:highlight w:val="lightGray"/>
              </w:rPr>
            </w:pPr>
          </w:p>
        </w:tc>
        <w:tc>
          <w:tcPr>
            <w:tcW w:w="284" w:type="dxa"/>
            <w:tcBorders>
              <w:top w:val="single" w:sz="4" w:space="0" w:color="auto"/>
            </w:tcBorders>
            <w:shd w:val="clear" w:color="auto" w:fill="AEAAAA"/>
          </w:tcPr>
          <w:p w14:paraId="6DE3EEEE" w14:textId="77777777" w:rsidR="003456D0" w:rsidRPr="00B57F11" w:rsidRDefault="003456D0" w:rsidP="00FD6B03">
            <w:pPr>
              <w:pStyle w:val="TF-TEXTOQUADROCentralizado"/>
            </w:pPr>
          </w:p>
        </w:tc>
        <w:tc>
          <w:tcPr>
            <w:tcW w:w="284" w:type="dxa"/>
            <w:tcBorders>
              <w:top w:val="single" w:sz="4" w:space="0" w:color="auto"/>
            </w:tcBorders>
          </w:tcPr>
          <w:p w14:paraId="5C521100" w14:textId="77777777" w:rsidR="003456D0" w:rsidRPr="00B57F11" w:rsidRDefault="003456D0" w:rsidP="00FD6B03">
            <w:pPr>
              <w:pStyle w:val="TF-TEXTOQUADROCentralizado"/>
            </w:pPr>
          </w:p>
        </w:tc>
        <w:tc>
          <w:tcPr>
            <w:tcW w:w="284" w:type="dxa"/>
            <w:tcBorders>
              <w:top w:val="single" w:sz="4" w:space="0" w:color="auto"/>
            </w:tcBorders>
          </w:tcPr>
          <w:p w14:paraId="5363269C" w14:textId="77777777" w:rsidR="003456D0" w:rsidRPr="00B57F11" w:rsidRDefault="003456D0" w:rsidP="00FD6B03">
            <w:pPr>
              <w:pStyle w:val="TF-TEXTOQUADROCentralizado"/>
            </w:pPr>
          </w:p>
        </w:tc>
        <w:tc>
          <w:tcPr>
            <w:tcW w:w="284" w:type="dxa"/>
            <w:tcBorders>
              <w:top w:val="single" w:sz="4" w:space="0" w:color="auto"/>
            </w:tcBorders>
          </w:tcPr>
          <w:p w14:paraId="1DCD00F2" w14:textId="77777777" w:rsidR="003456D0" w:rsidRPr="00B57F11" w:rsidRDefault="003456D0" w:rsidP="00FD6B03">
            <w:pPr>
              <w:pStyle w:val="TF-TEXTOQUADROCentralizado"/>
            </w:pPr>
          </w:p>
        </w:tc>
        <w:tc>
          <w:tcPr>
            <w:tcW w:w="284" w:type="dxa"/>
            <w:tcBorders>
              <w:top w:val="single" w:sz="4" w:space="0" w:color="auto"/>
            </w:tcBorders>
          </w:tcPr>
          <w:p w14:paraId="5CAA0852" w14:textId="77777777" w:rsidR="003456D0" w:rsidRPr="00B57F11" w:rsidRDefault="003456D0" w:rsidP="00FD6B03">
            <w:pPr>
              <w:pStyle w:val="TF-TEXTOQUADROCentralizado"/>
            </w:pPr>
          </w:p>
        </w:tc>
        <w:tc>
          <w:tcPr>
            <w:tcW w:w="284" w:type="dxa"/>
            <w:tcBorders>
              <w:top w:val="single" w:sz="4" w:space="0" w:color="auto"/>
            </w:tcBorders>
          </w:tcPr>
          <w:p w14:paraId="020E2BC7" w14:textId="77777777" w:rsidR="003456D0" w:rsidRPr="00B57F11" w:rsidRDefault="003456D0" w:rsidP="00FD6B03">
            <w:pPr>
              <w:pStyle w:val="TF-TEXTOQUADROCentralizado"/>
            </w:pPr>
          </w:p>
        </w:tc>
        <w:tc>
          <w:tcPr>
            <w:tcW w:w="284" w:type="dxa"/>
            <w:tcBorders>
              <w:top w:val="single" w:sz="4" w:space="0" w:color="auto"/>
            </w:tcBorders>
          </w:tcPr>
          <w:p w14:paraId="74B219AD" w14:textId="77777777" w:rsidR="003456D0" w:rsidRPr="00B57F11" w:rsidRDefault="003456D0" w:rsidP="00FD6B03">
            <w:pPr>
              <w:pStyle w:val="TF-TEXTOQUADROCentralizado"/>
            </w:pPr>
          </w:p>
        </w:tc>
        <w:tc>
          <w:tcPr>
            <w:tcW w:w="289" w:type="dxa"/>
          </w:tcPr>
          <w:p w14:paraId="6F8FFE61" w14:textId="77777777" w:rsidR="003456D0" w:rsidRPr="00B57F11" w:rsidRDefault="003456D0" w:rsidP="00FD6B03">
            <w:pPr>
              <w:pStyle w:val="TF-TEXTOQUADROCentralizado"/>
            </w:pPr>
          </w:p>
        </w:tc>
      </w:tr>
      <w:tr w:rsidR="003456D0" w:rsidRPr="00B57F11" w14:paraId="649C41FD" w14:textId="77777777" w:rsidTr="00FD6B03">
        <w:trPr>
          <w:jc w:val="center"/>
        </w:trPr>
        <w:tc>
          <w:tcPr>
            <w:tcW w:w="6171" w:type="dxa"/>
            <w:tcBorders>
              <w:left w:val="single" w:sz="4" w:space="0" w:color="auto"/>
            </w:tcBorders>
          </w:tcPr>
          <w:p w14:paraId="7017D5AE" w14:textId="77777777" w:rsidR="003456D0" w:rsidRPr="00B57F11" w:rsidRDefault="003456D0" w:rsidP="00FD6B03">
            <w:pPr>
              <w:pStyle w:val="TF-TEXTOQUADRO"/>
            </w:pPr>
            <w:r>
              <w:t>e</w:t>
            </w:r>
            <w:r w:rsidRPr="00B57F11">
              <w:t xml:space="preserve">specificação </w:t>
            </w:r>
          </w:p>
        </w:tc>
        <w:tc>
          <w:tcPr>
            <w:tcW w:w="273" w:type="dxa"/>
            <w:tcBorders>
              <w:bottom w:val="single" w:sz="4" w:space="0" w:color="auto"/>
            </w:tcBorders>
          </w:tcPr>
          <w:p w14:paraId="5D6D5A1D" w14:textId="77777777" w:rsidR="003456D0" w:rsidRPr="00B57F11" w:rsidRDefault="003456D0" w:rsidP="00FD6B03">
            <w:pPr>
              <w:pStyle w:val="TF-TEXTOQUADROCentralizado"/>
            </w:pPr>
          </w:p>
        </w:tc>
        <w:tc>
          <w:tcPr>
            <w:tcW w:w="284" w:type="dxa"/>
            <w:tcBorders>
              <w:bottom w:val="single" w:sz="4" w:space="0" w:color="auto"/>
            </w:tcBorders>
          </w:tcPr>
          <w:p w14:paraId="4726FCA7"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3DB75EA5"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3EB6C0D3" w14:textId="77777777" w:rsidR="003456D0" w:rsidRPr="00B57F11" w:rsidRDefault="003456D0" w:rsidP="00FD6B03">
            <w:pPr>
              <w:pStyle w:val="TF-TEXTOQUADROCentralizado"/>
            </w:pPr>
          </w:p>
        </w:tc>
        <w:tc>
          <w:tcPr>
            <w:tcW w:w="284" w:type="dxa"/>
            <w:tcBorders>
              <w:bottom w:val="single" w:sz="4" w:space="0" w:color="auto"/>
            </w:tcBorders>
            <w:shd w:val="clear" w:color="auto" w:fill="A6A6A6"/>
          </w:tcPr>
          <w:p w14:paraId="0410332D" w14:textId="77777777" w:rsidR="003456D0" w:rsidRPr="00B57F11" w:rsidRDefault="003456D0" w:rsidP="00FD6B03">
            <w:pPr>
              <w:pStyle w:val="TF-TEXTOQUADROCentralizado"/>
            </w:pPr>
          </w:p>
        </w:tc>
        <w:tc>
          <w:tcPr>
            <w:tcW w:w="284" w:type="dxa"/>
            <w:tcBorders>
              <w:bottom w:val="single" w:sz="4" w:space="0" w:color="auto"/>
            </w:tcBorders>
          </w:tcPr>
          <w:p w14:paraId="7C87F4A0" w14:textId="77777777" w:rsidR="003456D0" w:rsidRPr="00B57F11" w:rsidRDefault="003456D0" w:rsidP="00FD6B03">
            <w:pPr>
              <w:pStyle w:val="TF-TEXTOQUADROCentralizado"/>
            </w:pPr>
          </w:p>
        </w:tc>
        <w:tc>
          <w:tcPr>
            <w:tcW w:w="284" w:type="dxa"/>
            <w:tcBorders>
              <w:bottom w:val="single" w:sz="4" w:space="0" w:color="auto"/>
            </w:tcBorders>
          </w:tcPr>
          <w:p w14:paraId="06C08F92" w14:textId="77777777" w:rsidR="003456D0" w:rsidRPr="00B57F11" w:rsidRDefault="003456D0" w:rsidP="00FD6B03">
            <w:pPr>
              <w:pStyle w:val="TF-TEXTOQUADROCentralizado"/>
            </w:pPr>
          </w:p>
        </w:tc>
        <w:tc>
          <w:tcPr>
            <w:tcW w:w="284" w:type="dxa"/>
            <w:tcBorders>
              <w:bottom w:val="single" w:sz="4" w:space="0" w:color="auto"/>
            </w:tcBorders>
          </w:tcPr>
          <w:p w14:paraId="245087D1" w14:textId="77777777" w:rsidR="003456D0" w:rsidRPr="00B57F11" w:rsidRDefault="003456D0" w:rsidP="00FD6B03">
            <w:pPr>
              <w:pStyle w:val="TF-TEXTOQUADROCentralizado"/>
            </w:pPr>
          </w:p>
        </w:tc>
        <w:tc>
          <w:tcPr>
            <w:tcW w:w="284" w:type="dxa"/>
            <w:tcBorders>
              <w:bottom w:val="single" w:sz="4" w:space="0" w:color="auto"/>
            </w:tcBorders>
          </w:tcPr>
          <w:p w14:paraId="4077241C" w14:textId="77777777" w:rsidR="003456D0" w:rsidRPr="00B57F11" w:rsidRDefault="003456D0" w:rsidP="00FD6B03">
            <w:pPr>
              <w:pStyle w:val="TF-TEXTOQUADROCentralizado"/>
            </w:pPr>
          </w:p>
        </w:tc>
        <w:tc>
          <w:tcPr>
            <w:tcW w:w="289" w:type="dxa"/>
          </w:tcPr>
          <w:p w14:paraId="35B10F14" w14:textId="77777777" w:rsidR="003456D0" w:rsidRPr="00B57F11" w:rsidRDefault="003456D0" w:rsidP="00FD6B03">
            <w:pPr>
              <w:pStyle w:val="TF-TEXTOQUADROCentralizado"/>
            </w:pPr>
          </w:p>
        </w:tc>
      </w:tr>
      <w:tr w:rsidR="003456D0" w:rsidRPr="00B57F11" w14:paraId="51B2AC24" w14:textId="77777777" w:rsidTr="00FD6B03">
        <w:trPr>
          <w:jc w:val="center"/>
        </w:trPr>
        <w:tc>
          <w:tcPr>
            <w:tcW w:w="6171" w:type="dxa"/>
            <w:tcBorders>
              <w:left w:val="single" w:sz="4" w:space="0" w:color="auto"/>
            </w:tcBorders>
          </w:tcPr>
          <w:p w14:paraId="599C6AF0" w14:textId="77777777" w:rsidR="003456D0" w:rsidRPr="00B57F11" w:rsidRDefault="003456D0" w:rsidP="00FD6B03">
            <w:pPr>
              <w:pStyle w:val="TF-TEXTOQUADRO"/>
            </w:pPr>
            <w:r>
              <w:t>implementação do aplicativo</w:t>
            </w:r>
          </w:p>
        </w:tc>
        <w:tc>
          <w:tcPr>
            <w:tcW w:w="273" w:type="dxa"/>
            <w:tcBorders>
              <w:bottom w:val="single" w:sz="4" w:space="0" w:color="auto"/>
            </w:tcBorders>
          </w:tcPr>
          <w:p w14:paraId="60BF65D5" w14:textId="77777777" w:rsidR="003456D0" w:rsidRPr="00B57F11" w:rsidRDefault="003456D0" w:rsidP="00FD6B03">
            <w:pPr>
              <w:pStyle w:val="TF-TEXTOQUADROCentralizado"/>
            </w:pPr>
          </w:p>
        </w:tc>
        <w:tc>
          <w:tcPr>
            <w:tcW w:w="284" w:type="dxa"/>
            <w:tcBorders>
              <w:bottom w:val="single" w:sz="4" w:space="0" w:color="auto"/>
            </w:tcBorders>
          </w:tcPr>
          <w:p w14:paraId="29B284C1" w14:textId="77777777" w:rsidR="003456D0" w:rsidRPr="00B57F11" w:rsidRDefault="003456D0" w:rsidP="00FD6B03">
            <w:pPr>
              <w:pStyle w:val="TF-TEXTOQUADROCentralizado"/>
            </w:pPr>
          </w:p>
        </w:tc>
        <w:tc>
          <w:tcPr>
            <w:tcW w:w="284" w:type="dxa"/>
            <w:tcBorders>
              <w:bottom w:val="single" w:sz="4" w:space="0" w:color="auto"/>
            </w:tcBorders>
          </w:tcPr>
          <w:p w14:paraId="409BBAED"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315EF5A2"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23021208"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217A9001"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75F33AB2"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0F1FB1AF" w14:textId="77777777" w:rsidR="003456D0" w:rsidRPr="00B57F11" w:rsidRDefault="003456D0" w:rsidP="00FD6B03">
            <w:pPr>
              <w:pStyle w:val="TF-TEXTOQUADROCentralizado"/>
            </w:pPr>
          </w:p>
        </w:tc>
        <w:tc>
          <w:tcPr>
            <w:tcW w:w="284" w:type="dxa"/>
            <w:tcBorders>
              <w:bottom w:val="single" w:sz="4" w:space="0" w:color="auto"/>
            </w:tcBorders>
            <w:shd w:val="clear" w:color="auto" w:fill="FFFFFF"/>
          </w:tcPr>
          <w:p w14:paraId="4DF03328" w14:textId="77777777" w:rsidR="003456D0" w:rsidRPr="00B57F11" w:rsidRDefault="003456D0" w:rsidP="00FD6B03">
            <w:pPr>
              <w:pStyle w:val="TF-TEXTOQUADROCentralizado"/>
            </w:pPr>
          </w:p>
        </w:tc>
        <w:tc>
          <w:tcPr>
            <w:tcW w:w="289" w:type="dxa"/>
            <w:shd w:val="clear" w:color="auto" w:fill="FFFFFF"/>
          </w:tcPr>
          <w:p w14:paraId="12E7624C" w14:textId="77777777" w:rsidR="003456D0" w:rsidRPr="00B57F11" w:rsidRDefault="003456D0" w:rsidP="00FD6B03">
            <w:pPr>
              <w:pStyle w:val="TF-TEXTOQUADROCentralizado"/>
            </w:pPr>
          </w:p>
        </w:tc>
      </w:tr>
      <w:tr w:rsidR="003456D0" w:rsidRPr="00B57F11" w14:paraId="0FB366FF" w14:textId="77777777" w:rsidTr="00FD6B03">
        <w:trPr>
          <w:jc w:val="center"/>
        </w:trPr>
        <w:tc>
          <w:tcPr>
            <w:tcW w:w="6171" w:type="dxa"/>
            <w:tcBorders>
              <w:left w:val="single" w:sz="4" w:space="0" w:color="auto"/>
              <w:bottom w:val="single" w:sz="4" w:space="0" w:color="auto"/>
            </w:tcBorders>
          </w:tcPr>
          <w:p w14:paraId="4E82B333" w14:textId="77777777" w:rsidR="003456D0" w:rsidRPr="00B57F11" w:rsidRDefault="003456D0" w:rsidP="00FD6B03">
            <w:pPr>
              <w:pStyle w:val="TF-TEXTOQUADRO"/>
            </w:pPr>
            <w:r>
              <w:t>testes</w:t>
            </w:r>
          </w:p>
        </w:tc>
        <w:tc>
          <w:tcPr>
            <w:tcW w:w="273" w:type="dxa"/>
            <w:tcBorders>
              <w:bottom w:val="single" w:sz="4" w:space="0" w:color="auto"/>
            </w:tcBorders>
          </w:tcPr>
          <w:p w14:paraId="0721885E" w14:textId="77777777" w:rsidR="003456D0" w:rsidRPr="00B57F11" w:rsidRDefault="003456D0" w:rsidP="00FD6B03">
            <w:pPr>
              <w:pStyle w:val="TF-TEXTOQUADROCentralizado"/>
            </w:pPr>
          </w:p>
        </w:tc>
        <w:tc>
          <w:tcPr>
            <w:tcW w:w="284" w:type="dxa"/>
            <w:tcBorders>
              <w:bottom w:val="single" w:sz="4" w:space="0" w:color="auto"/>
            </w:tcBorders>
          </w:tcPr>
          <w:p w14:paraId="2C7933A6" w14:textId="77777777" w:rsidR="003456D0" w:rsidRPr="00B57F11" w:rsidRDefault="003456D0" w:rsidP="00FD6B03">
            <w:pPr>
              <w:pStyle w:val="TF-TEXTOQUADROCentralizado"/>
            </w:pPr>
          </w:p>
        </w:tc>
        <w:tc>
          <w:tcPr>
            <w:tcW w:w="284" w:type="dxa"/>
            <w:tcBorders>
              <w:bottom w:val="single" w:sz="4" w:space="0" w:color="auto"/>
            </w:tcBorders>
          </w:tcPr>
          <w:p w14:paraId="40BF354E" w14:textId="77777777" w:rsidR="003456D0" w:rsidRPr="00B57F11" w:rsidRDefault="003456D0" w:rsidP="00FD6B03">
            <w:pPr>
              <w:pStyle w:val="TF-TEXTOQUADROCentralizado"/>
            </w:pPr>
          </w:p>
        </w:tc>
        <w:tc>
          <w:tcPr>
            <w:tcW w:w="284" w:type="dxa"/>
            <w:tcBorders>
              <w:bottom w:val="single" w:sz="4" w:space="0" w:color="auto"/>
            </w:tcBorders>
          </w:tcPr>
          <w:p w14:paraId="026CCE8D"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233CA934"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6933E949"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07898B9C"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42BD9D57"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7F49D8E2" w14:textId="77777777" w:rsidR="003456D0" w:rsidRPr="00B57F11" w:rsidRDefault="003456D0" w:rsidP="00FD6B03">
            <w:pPr>
              <w:pStyle w:val="TF-TEXTOQUADROCentralizado"/>
            </w:pPr>
          </w:p>
        </w:tc>
        <w:tc>
          <w:tcPr>
            <w:tcW w:w="289" w:type="dxa"/>
            <w:tcBorders>
              <w:bottom w:val="single" w:sz="4" w:space="0" w:color="auto"/>
            </w:tcBorders>
            <w:shd w:val="clear" w:color="auto" w:fill="FFFFFF"/>
          </w:tcPr>
          <w:p w14:paraId="4F1264D7" w14:textId="77777777" w:rsidR="003456D0" w:rsidRPr="00B57F11" w:rsidRDefault="003456D0" w:rsidP="00FD6B03">
            <w:pPr>
              <w:pStyle w:val="TF-TEXTOQUADROCentralizado"/>
            </w:pPr>
          </w:p>
        </w:tc>
      </w:tr>
    </w:tbl>
    <w:p w14:paraId="708304C6" w14:textId="77777777" w:rsidR="003456D0" w:rsidRDefault="003456D0" w:rsidP="00FC4A9F">
      <w:pPr>
        <w:pStyle w:val="TF-FONTE"/>
      </w:pPr>
      <w:r>
        <w:t>Fonte: elaborado pelo autor.</w:t>
      </w:r>
    </w:p>
    <w:p w14:paraId="6D5B0C59" w14:textId="77777777" w:rsidR="003456D0" w:rsidRDefault="003456D0" w:rsidP="00B1246A">
      <w:pPr>
        <w:pStyle w:val="Ttulo1"/>
      </w:pPr>
      <w:r>
        <w:t>REVISÃO BIBLIOGRÁFICA</w:t>
      </w:r>
    </w:p>
    <w:p w14:paraId="58F5AC3D" w14:textId="77777777" w:rsidR="003456D0" w:rsidRPr="00047C12" w:rsidRDefault="003456D0" w:rsidP="007D6C08">
      <w:pPr>
        <w:pStyle w:val="TF-TEXTO"/>
        <w:ind w:firstLine="709"/>
      </w:pPr>
      <w:r>
        <w:t>Neste capítulo serão apresentados os assuntos que fundamentarão a elaboração e construção deste projeto acerca das atividades executadas em saídas a campo pelos clubes de ciências.</w:t>
      </w:r>
    </w:p>
    <w:p w14:paraId="63DD8E61" w14:textId="77777777" w:rsidR="003456D0" w:rsidRDefault="003456D0" w:rsidP="003456D0">
      <w:pPr>
        <w:pStyle w:val="Ttulo2"/>
        <w:numPr>
          <w:ilvl w:val="1"/>
          <w:numId w:val="1"/>
        </w:numPr>
      </w:pPr>
      <w:r>
        <w:t>Clube de ciências</w:t>
      </w:r>
    </w:p>
    <w:p w14:paraId="45AC007F" w14:textId="77777777" w:rsidR="003456D0" w:rsidRDefault="003456D0" w:rsidP="007D6C08">
      <w:pPr>
        <w:pStyle w:val="TF-TEXTO"/>
        <w:ind w:firstLine="709"/>
      </w:pPr>
      <w:r>
        <w:t>Segundo Mancuso, Lima e Bandeira (1996, p. 41), um Clube de Ciências é estruturado a partir do momento, em que um grupo demonstra um maior interesse do que a maioria das outras pessoas sobre ciência e se reúnem em um local em horários comuns. Para Córdoba (2012, p. 3), trata-se de um espaço onde não se busca apenas o conhecimento sobre a ciência, mas também entender sobre seus processos de construção, bem como sobre aspectos relacionados à sua história e principalmente a relação com outros campos.</w:t>
      </w:r>
    </w:p>
    <w:p w14:paraId="729BD922" w14:textId="77777777" w:rsidR="003456D0" w:rsidRDefault="003456D0" w:rsidP="007D6C08">
      <w:pPr>
        <w:pStyle w:val="TF-TEXTO"/>
        <w:ind w:firstLine="709"/>
      </w:pPr>
      <w:r>
        <w:t>Existem certos atributos que caracterizam um Clube de Ciências. Freitas e Santos (2021, p. 23) sintetizaram as seguintes características:</w:t>
      </w:r>
    </w:p>
    <w:p w14:paraId="5FE5D4C0" w14:textId="77777777" w:rsidR="003456D0" w:rsidRPr="006D7721" w:rsidRDefault="003456D0" w:rsidP="00047F39">
      <w:pPr>
        <w:pStyle w:val="TF-TEXTO"/>
        <w:numPr>
          <w:ilvl w:val="0"/>
          <w:numId w:val="6"/>
        </w:numPr>
        <w:ind w:left="2410" w:hanging="283"/>
      </w:pPr>
      <w:commentRangeStart w:id="42"/>
      <w:r>
        <w:lastRenderedPageBreak/>
        <w:t>o</w:t>
      </w:r>
      <w:r w:rsidRPr="006D7721">
        <w:t xml:space="preserve"> </w:t>
      </w:r>
      <w:commentRangeEnd w:id="42"/>
      <w:r>
        <w:rPr>
          <w:rStyle w:val="Refdecomentrio"/>
        </w:rPr>
        <w:commentReference w:id="42"/>
      </w:r>
      <w:r w:rsidRPr="006D7721">
        <w:t>Clube de Ciências é um espaço de educação não formal, mesmo sendo sediado em escolas</w:t>
      </w:r>
      <w:r>
        <w:t>;</w:t>
      </w:r>
      <w:r w:rsidRPr="006D7721">
        <w:t xml:space="preserve">  </w:t>
      </w:r>
    </w:p>
    <w:p w14:paraId="0F1FBD11" w14:textId="77777777" w:rsidR="003456D0" w:rsidRPr="006D7721" w:rsidRDefault="003456D0" w:rsidP="00047F39">
      <w:pPr>
        <w:pStyle w:val="TF-TEXTO"/>
        <w:numPr>
          <w:ilvl w:val="0"/>
          <w:numId w:val="6"/>
        </w:numPr>
        <w:ind w:left="2410" w:hanging="283"/>
      </w:pPr>
      <w:r>
        <w:t>r</w:t>
      </w:r>
      <w:r w:rsidRPr="006D7721">
        <w:t>eúne professores e alunos que desejam explorar o universo das Ciências</w:t>
      </w:r>
      <w:r>
        <w:t>;</w:t>
      </w:r>
      <w:r w:rsidRPr="006D7721">
        <w:t xml:space="preserve">  </w:t>
      </w:r>
    </w:p>
    <w:p w14:paraId="4FA4FD8E" w14:textId="77777777" w:rsidR="003456D0" w:rsidRPr="006D7721" w:rsidRDefault="003456D0" w:rsidP="00047F39">
      <w:pPr>
        <w:pStyle w:val="TF-TEXTO"/>
        <w:numPr>
          <w:ilvl w:val="0"/>
          <w:numId w:val="6"/>
        </w:numPr>
        <w:ind w:left="2410" w:hanging="283"/>
      </w:pPr>
      <w:r>
        <w:t>n</w:t>
      </w:r>
      <w:r w:rsidRPr="006D7721">
        <w:t>ele, os alunos podem fazer Ciência e discutir sobre sua história, processos e produtos</w:t>
      </w:r>
      <w:r>
        <w:t>;</w:t>
      </w:r>
      <w:r w:rsidRPr="006D7721">
        <w:t xml:space="preserve"> </w:t>
      </w:r>
    </w:p>
    <w:p w14:paraId="07A01C43" w14:textId="77777777" w:rsidR="003456D0" w:rsidRPr="006D7721" w:rsidRDefault="003456D0" w:rsidP="00047F39">
      <w:pPr>
        <w:pStyle w:val="TF-TEXTO"/>
        <w:numPr>
          <w:ilvl w:val="0"/>
          <w:numId w:val="6"/>
        </w:numPr>
        <w:ind w:left="2410" w:hanging="283"/>
      </w:pPr>
      <w:r>
        <w:t>o</w:t>
      </w:r>
      <w:r w:rsidRPr="006D7721">
        <w:t>s aspectos éticos e sociais são importantes objetos de conhecimento nesse espaço, principalmente por considerar que os alunos estão se desenvolvendo moralmente</w:t>
      </w:r>
      <w:r>
        <w:t>;</w:t>
      </w:r>
      <w:r w:rsidRPr="006D7721">
        <w:t xml:space="preserve">  </w:t>
      </w:r>
    </w:p>
    <w:p w14:paraId="2468EA7E" w14:textId="77777777" w:rsidR="003456D0" w:rsidRPr="006D7721" w:rsidRDefault="003456D0" w:rsidP="00047F39">
      <w:pPr>
        <w:pStyle w:val="TF-TEXTO"/>
        <w:numPr>
          <w:ilvl w:val="0"/>
          <w:numId w:val="6"/>
        </w:numPr>
        <w:ind w:left="2410" w:hanging="283"/>
      </w:pPr>
      <w:r>
        <w:t>a</w:t>
      </w:r>
      <w:r w:rsidRPr="006D7721">
        <w:t>s atividades são diversas, de livre escolha dos estudantes, e as ações coletivas são fundamentais</w:t>
      </w:r>
      <w:r>
        <w:t>;</w:t>
      </w:r>
    </w:p>
    <w:p w14:paraId="67F8A76E" w14:textId="77777777" w:rsidR="003456D0" w:rsidRDefault="003456D0" w:rsidP="007D6C08">
      <w:pPr>
        <w:pStyle w:val="TF-TEXTO"/>
        <w:ind w:firstLine="709"/>
      </w:pPr>
      <w:r>
        <w:t>Um dos principais objetivos</w:t>
      </w:r>
      <w:r w:rsidRPr="00FA28F6">
        <w:t xml:space="preserve"> da implementação de um </w:t>
      </w:r>
      <w:r>
        <w:t>C</w:t>
      </w:r>
      <w:r w:rsidRPr="00FA28F6">
        <w:t xml:space="preserve">lube de </w:t>
      </w:r>
      <w:r>
        <w:t>C</w:t>
      </w:r>
      <w:r w:rsidRPr="00FA28F6">
        <w:t xml:space="preserve">iências </w:t>
      </w:r>
      <w:r>
        <w:t>é a educação científica, ou seja, a preparação dos alunos para que possam compreender os princípios dos fenômenos cotidianos, identificar a veracidade das informações e a mobilização a partir dos conhecimentos obtidos para buscar soluções de problemas pessoais e sociais (FREITAS; SANTOS, 2021, p. 233). Para Mancuso, Lima e Bandeira (1996, p. 73), por consequência, o aluno desenvolverá capacidades importantes para sua fase de crescimento e formação como a comunicação, liderança, sociabilidade, autogestão, tomada de decisões, integração e criticidade ao participar de um Clube de Ciências. Conforme destacado na introdução, as atividades executadas dentro de um Clube de Ciências são variadas, desde a experimentos, produção de materiais científicos, colaboração com outras instituições e saídas a campo. O presente projeto é destinado às saídas a campo que será abordado na próxima seção.</w:t>
      </w:r>
    </w:p>
    <w:p w14:paraId="493C27FD" w14:textId="77777777" w:rsidR="003456D0" w:rsidRDefault="003456D0" w:rsidP="003456D0">
      <w:pPr>
        <w:pStyle w:val="Ttulo2"/>
        <w:numPr>
          <w:ilvl w:val="1"/>
          <w:numId w:val="1"/>
        </w:numPr>
      </w:pPr>
      <w:r>
        <w:t>Saídas a campo</w:t>
      </w:r>
    </w:p>
    <w:p w14:paraId="23D6E682" w14:textId="77777777" w:rsidR="003456D0" w:rsidRDefault="003456D0" w:rsidP="007D6C08">
      <w:pPr>
        <w:pStyle w:val="TF-TEXTO"/>
        <w:ind w:firstLine="709"/>
      </w:pPr>
      <w:r>
        <w:t>Dentre as atividades realizadas em um clube de ciências, as aulas de campo podem ser utilizadas como uma metodologia pedagógica para a construção do conhecimento e a conexão da realidade com o que é estudado na sala de aula (PAVANI, 2013). Para Freitas e Santos (2021, p.112), as atividades realizadas em campo são “uma ação necessária para que o clubista entenda e reconheça as características da sua cultura e, ao mesmo tempo, a relacione com as singularidades da cultura científica, traçando e transpondo as fronteiras entre essas duas culturas”.</w:t>
      </w:r>
    </w:p>
    <w:p w14:paraId="0655DBA7" w14:textId="77777777" w:rsidR="003456D0" w:rsidRDefault="003456D0" w:rsidP="00176370">
      <w:pPr>
        <w:pStyle w:val="TF-TEXTO"/>
        <w:ind w:firstLine="0"/>
      </w:pPr>
      <w:r>
        <w:tab/>
        <w:t>Para a execução de uma aula em campo deve haver uma ruptura do autoritarismo na sala de aula, visto que normalmente um professor domina o ambiente e uma aula em campo não é fechada, deve haver a quebra de hierarquias para que o aluno possa desenvolver sua habilidade investigativa e a solução dos problemas através da mediação do professor (</w:t>
      </w:r>
      <w:r w:rsidRPr="005E0E10">
        <w:t>SILVA</w:t>
      </w:r>
      <w:r>
        <w:t>, 2015, p. 24). Para o desenvolvimento do aluno Freitas e Santos (2021, p. 112) elencam algumas abordagens para as saídas a campo:</w:t>
      </w:r>
    </w:p>
    <w:p w14:paraId="26D841A7" w14:textId="77777777" w:rsidR="003456D0" w:rsidRDefault="003456D0" w:rsidP="00D0396F">
      <w:pPr>
        <w:pStyle w:val="TF-TEXTO"/>
        <w:ind w:left="2127" w:firstLine="0"/>
      </w:pPr>
      <w:r>
        <w:t>Sugerimos como atividades as visitas a universidades, museus e centros de Ciências, bate-papo com cientistas e saídas para observação e coletas de dados. Se houver dificuldades para que os clubistas possam sair fisicamente, pode-se pensar em fazer visitas e conversas usando ferramentas da tecnologia de informação e comunicação</w:t>
      </w:r>
    </w:p>
    <w:p w14:paraId="515B6F0C" w14:textId="77777777" w:rsidR="003456D0" w:rsidRDefault="003456D0" w:rsidP="00480874">
      <w:pPr>
        <w:pStyle w:val="TF-refernciasbibliogrficasTTULO"/>
      </w:pPr>
      <w:r>
        <w:t>Referências</w:t>
      </w:r>
    </w:p>
    <w:p w14:paraId="3BBFEEDC" w14:textId="77777777" w:rsidR="003456D0" w:rsidRDefault="003456D0" w:rsidP="00F90486">
      <w:pPr>
        <w:pStyle w:val="TF-refernciasITEM"/>
      </w:pPr>
      <w:commentRangeStart w:id="43"/>
      <w:r w:rsidRPr="005E0E10">
        <w:t>BET</w:t>
      </w:r>
      <w:commentRangeEnd w:id="43"/>
      <w:r>
        <w:rPr>
          <w:rStyle w:val="Refdecomentrio"/>
        </w:rPr>
        <w:commentReference w:id="43"/>
      </w:r>
      <w:r w:rsidRPr="005E0E10">
        <w:t xml:space="preserve">, Sabrina et al. </w:t>
      </w:r>
      <w:r w:rsidRPr="005E0E10">
        <w:rPr>
          <w:b/>
          <w:bCs/>
        </w:rPr>
        <w:t>Um ambiente colaborativo para auxílio ao aprendizado</w:t>
      </w:r>
      <w:r w:rsidRPr="005E0E10">
        <w:t xml:space="preserve">: </w:t>
      </w:r>
      <w:r>
        <w:t>C</w:t>
      </w:r>
      <w:r w:rsidRPr="005E0E10">
        <w:t xml:space="preserve">lube </w:t>
      </w:r>
      <w:r>
        <w:t>V</w:t>
      </w:r>
      <w:r w:rsidRPr="005E0E10">
        <w:t xml:space="preserve">irtual de </w:t>
      </w:r>
      <w:r>
        <w:t>C</w:t>
      </w:r>
      <w:r w:rsidRPr="005E0E10">
        <w:t xml:space="preserve">iências. </w:t>
      </w:r>
      <w:proofErr w:type="spellStart"/>
      <w:r w:rsidRPr="005E0E10">
        <w:t>Brazilian</w:t>
      </w:r>
      <w:proofErr w:type="spellEnd"/>
      <w:r w:rsidRPr="005E0E10">
        <w:t xml:space="preserve"> </w:t>
      </w:r>
      <w:proofErr w:type="spellStart"/>
      <w:r w:rsidRPr="005E0E10">
        <w:t>Symposium</w:t>
      </w:r>
      <w:proofErr w:type="spellEnd"/>
      <w:r w:rsidRPr="005E0E10">
        <w:t xml:space="preserve"> </w:t>
      </w:r>
      <w:proofErr w:type="spellStart"/>
      <w:r w:rsidRPr="005E0E10">
        <w:t>on</w:t>
      </w:r>
      <w:proofErr w:type="spellEnd"/>
      <w:r w:rsidRPr="005E0E10">
        <w:t xml:space="preserve"> </w:t>
      </w:r>
      <w:proofErr w:type="spellStart"/>
      <w:r w:rsidRPr="005E0E10">
        <w:t>Computers</w:t>
      </w:r>
      <w:proofErr w:type="spellEnd"/>
      <w:r w:rsidRPr="005E0E10">
        <w:t xml:space="preserve"> in </w:t>
      </w:r>
      <w:proofErr w:type="spellStart"/>
      <w:r w:rsidRPr="005E0E10">
        <w:t>Education</w:t>
      </w:r>
      <w:proofErr w:type="spellEnd"/>
      <w:r w:rsidRPr="005E0E10">
        <w:t xml:space="preserve"> (Simpósio Brasileiro de Informática na Educação - SBIE), [</w:t>
      </w:r>
      <w:proofErr w:type="spellStart"/>
      <w:r w:rsidRPr="005E0E10">
        <w:t>S.l</w:t>
      </w:r>
      <w:proofErr w:type="spellEnd"/>
      <w:r w:rsidRPr="005E0E10">
        <w:t xml:space="preserve">.], p. 84-87, nov. 2004. ISSN 2316-6533. Disponível em: https://www.br-ie.org/pub/index.php/sbie/article/view/383. Acesso em: 30 nov. 2021. </w:t>
      </w:r>
      <w:proofErr w:type="spellStart"/>
      <w:r w:rsidRPr="005E0E10">
        <w:t>doi</w:t>
      </w:r>
      <w:proofErr w:type="spellEnd"/>
      <w:r w:rsidRPr="005E0E10">
        <w:t>:</w:t>
      </w:r>
      <w:r>
        <w:t xml:space="preserve"> </w:t>
      </w:r>
      <w:r w:rsidRPr="005E0E10">
        <w:t xml:space="preserve">http://dx.doi.org/10.5753/cbie.sbie.2004.84-87. </w:t>
      </w:r>
    </w:p>
    <w:p w14:paraId="4D3B3D0C" w14:textId="77777777" w:rsidR="003456D0" w:rsidRPr="006C2B27" w:rsidRDefault="003456D0" w:rsidP="001A724A">
      <w:pPr>
        <w:pStyle w:val="TF-refernciasITEM"/>
      </w:pPr>
      <w:commentRangeStart w:id="44"/>
      <w:r w:rsidRPr="006C2B27">
        <w:t>CÓRDOBA</w:t>
      </w:r>
      <w:commentRangeEnd w:id="44"/>
      <w:r>
        <w:rPr>
          <w:rStyle w:val="Refdecomentrio"/>
        </w:rPr>
        <w:commentReference w:id="44"/>
      </w:r>
      <w:r w:rsidRPr="006C2B27">
        <w:t xml:space="preserve">. </w:t>
      </w:r>
      <w:r w:rsidRPr="006C2B27">
        <w:rPr>
          <w:b/>
          <w:bCs/>
        </w:rPr>
        <w:t xml:space="preserve">Club Escolar de </w:t>
      </w:r>
      <w:proofErr w:type="spellStart"/>
      <w:r w:rsidRPr="006C2B27">
        <w:rPr>
          <w:b/>
          <w:bCs/>
        </w:rPr>
        <w:t>Ciencias</w:t>
      </w:r>
      <w:proofErr w:type="spellEnd"/>
      <w:r w:rsidRPr="006C2B27">
        <w:rPr>
          <w:b/>
          <w:bCs/>
        </w:rPr>
        <w:t xml:space="preserve"> y </w:t>
      </w:r>
      <w:proofErr w:type="spellStart"/>
      <w:r w:rsidRPr="006C2B27">
        <w:rPr>
          <w:b/>
          <w:bCs/>
        </w:rPr>
        <w:t>Tecnologías</w:t>
      </w:r>
      <w:proofErr w:type="spellEnd"/>
      <w:r w:rsidRPr="006C2B27">
        <w:rPr>
          <w:b/>
          <w:bCs/>
        </w:rPr>
        <w:t xml:space="preserve">. </w:t>
      </w:r>
      <w:proofErr w:type="spellStart"/>
      <w:r w:rsidRPr="006C2B27">
        <w:rPr>
          <w:b/>
          <w:bCs/>
        </w:rPr>
        <w:t>Ministerio</w:t>
      </w:r>
      <w:proofErr w:type="spellEnd"/>
      <w:r w:rsidRPr="006C2B27">
        <w:rPr>
          <w:b/>
          <w:bCs/>
        </w:rPr>
        <w:t xml:space="preserve"> de </w:t>
      </w:r>
      <w:proofErr w:type="spellStart"/>
      <w:r w:rsidRPr="006C2B27">
        <w:rPr>
          <w:b/>
          <w:bCs/>
        </w:rPr>
        <w:t>Educación</w:t>
      </w:r>
      <w:proofErr w:type="spellEnd"/>
      <w:r w:rsidRPr="006C2B27">
        <w:rPr>
          <w:b/>
          <w:bCs/>
        </w:rPr>
        <w:t xml:space="preserve">; </w:t>
      </w:r>
      <w:proofErr w:type="spellStart"/>
      <w:r w:rsidRPr="007A1BE8">
        <w:t>Ministerio</w:t>
      </w:r>
      <w:proofErr w:type="spellEnd"/>
      <w:r w:rsidRPr="007A1BE8">
        <w:t xml:space="preserve"> de </w:t>
      </w:r>
      <w:proofErr w:type="spellStart"/>
      <w:r w:rsidRPr="007A1BE8">
        <w:t>Ciencia</w:t>
      </w:r>
      <w:proofErr w:type="spellEnd"/>
      <w:r w:rsidRPr="007A1BE8">
        <w:t xml:space="preserve"> y </w:t>
      </w:r>
      <w:proofErr w:type="spellStart"/>
      <w:r w:rsidRPr="007A1BE8">
        <w:t>Tecnología</w:t>
      </w:r>
      <w:proofErr w:type="spellEnd"/>
      <w:r w:rsidRPr="006C2B27">
        <w:t>, 2012. Disponível em: https://www.igualdadycalidadcba.gov.ar/SIPEC-CBA/publicaciones/documentos/Club%20de%20ciencias%2025-7-12.pdf. Acesso em: 20 set. 2021.</w:t>
      </w:r>
    </w:p>
    <w:p w14:paraId="74A1C801" w14:textId="77777777" w:rsidR="003456D0" w:rsidRPr="006C2B27" w:rsidRDefault="003456D0" w:rsidP="001A724A">
      <w:pPr>
        <w:pStyle w:val="TF-refernciasITEM"/>
      </w:pPr>
      <w:r w:rsidRPr="006C2B27">
        <w:t xml:space="preserve">FREITAS, Thais C. de Oliveira, SANTOS, Carlos A. M. dos. </w:t>
      </w:r>
      <w:r w:rsidRPr="006C2B27">
        <w:rPr>
          <w:b/>
          <w:bCs/>
        </w:rPr>
        <w:t xml:space="preserve">Clubes de ciências na Escola: </w:t>
      </w:r>
      <w:r w:rsidRPr="00AF2FFA">
        <w:t>um guia para professores, gestores e pesquisadores</w:t>
      </w:r>
      <w:r w:rsidRPr="006C2B27">
        <w:rPr>
          <w:b/>
          <w:bCs/>
        </w:rPr>
        <w:t>.</w:t>
      </w:r>
      <w:r w:rsidRPr="006C2B27">
        <w:t xml:space="preserve"> Curitiba: Associação Brasileira de Editores Científicos, 2021. 166p.</w:t>
      </w:r>
    </w:p>
    <w:p w14:paraId="7D82B59C" w14:textId="77777777" w:rsidR="003456D0" w:rsidRPr="006C2B27" w:rsidRDefault="003456D0" w:rsidP="00985CB6">
      <w:pPr>
        <w:pStyle w:val="TF-TEXTO"/>
        <w:ind w:firstLine="0"/>
      </w:pPr>
      <w:r w:rsidRPr="006C2B27">
        <w:t xml:space="preserve">KORBES, Gustavo H. </w:t>
      </w:r>
      <w:proofErr w:type="spellStart"/>
      <w:r w:rsidRPr="006C2B27">
        <w:rPr>
          <w:b/>
          <w:bCs/>
        </w:rPr>
        <w:t>ExploraHabitat</w:t>
      </w:r>
      <w:proofErr w:type="spellEnd"/>
      <w:r w:rsidRPr="006C2B27">
        <w:rPr>
          <w:b/>
          <w:bCs/>
        </w:rPr>
        <w:t xml:space="preserve">: </w:t>
      </w:r>
      <w:r w:rsidRPr="00AF2FFA">
        <w:t>Um aplicativo para apoiar as saídas a campo em Clubes de Ciências</w:t>
      </w:r>
      <w:r w:rsidRPr="006C2B27">
        <w:t>. 2021. 69 f. Trabalho de Conclusão de Curso (Bacharelado em Ciências da Computação) - Centro de Ciências Exatas e Naturais, Universidade Regional de Blumenau. Disponível em: http://dsc.inf.furb.br/tcc/index.php?cd=6&amp;tcc=2080. Acesso em: 20 set. 2021.</w:t>
      </w:r>
    </w:p>
    <w:p w14:paraId="1A7E2D91" w14:textId="77777777" w:rsidR="003456D0" w:rsidRDefault="003456D0" w:rsidP="005E0E10">
      <w:pPr>
        <w:pStyle w:val="TF-refernciasITEM"/>
      </w:pPr>
      <w:r w:rsidRPr="006C2B27">
        <w:t xml:space="preserve">MANCUSO, Ronaldo; LIMA, </w:t>
      </w:r>
      <w:proofErr w:type="spellStart"/>
      <w:r w:rsidRPr="006C2B27">
        <w:t>Valderez</w:t>
      </w:r>
      <w:proofErr w:type="spellEnd"/>
      <w:r w:rsidRPr="006C2B27">
        <w:t xml:space="preserve">; BANDEIRA, Vera. </w:t>
      </w:r>
      <w:r w:rsidRPr="007D6C08">
        <w:rPr>
          <w:b/>
          <w:bCs/>
        </w:rPr>
        <w:t>Clube de ciências</w:t>
      </w:r>
      <w:r w:rsidRPr="006C2B27">
        <w:t>: Criação, funcionamento, dinamização. Porto Alegre: Calábria Artes Gráficas, 1996. 365p.</w:t>
      </w:r>
    </w:p>
    <w:p w14:paraId="75A6CBF2" w14:textId="77777777" w:rsidR="003456D0" w:rsidRDefault="003456D0" w:rsidP="005E0E10">
      <w:pPr>
        <w:pStyle w:val="TF-refernciasITEM"/>
      </w:pPr>
      <w:commentRangeStart w:id="45"/>
      <w:r>
        <w:lastRenderedPageBreak/>
        <w:t>MENDONÇA</w:t>
      </w:r>
      <w:commentRangeEnd w:id="45"/>
      <w:r>
        <w:rPr>
          <w:rStyle w:val="Refdecomentrio"/>
        </w:rPr>
        <w:commentReference w:id="45"/>
      </w:r>
      <w:r>
        <w:t xml:space="preserve">, </w:t>
      </w:r>
      <w:proofErr w:type="spellStart"/>
      <w:r>
        <w:t>Karoene</w:t>
      </w:r>
      <w:proofErr w:type="spellEnd"/>
      <w:r>
        <w:t xml:space="preserve"> Dirlene et al</w:t>
      </w:r>
      <w:r w:rsidRPr="005E0E10">
        <w:rPr>
          <w:b/>
          <w:bCs/>
        </w:rPr>
        <w:t>. Ambiente de Aprendizagem Ubíqua para Auxiliar o Estudo de Botânica em Atividades de Aula de Campo</w:t>
      </w:r>
      <w:r>
        <w:t xml:space="preserve">. </w:t>
      </w:r>
      <w:proofErr w:type="spellStart"/>
      <w:r>
        <w:t>Brazilian</w:t>
      </w:r>
      <w:proofErr w:type="spellEnd"/>
      <w:r>
        <w:t xml:space="preserve"> </w:t>
      </w:r>
      <w:proofErr w:type="spellStart"/>
      <w:r>
        <w:t>Symposium</w:t>
      </w:r>
      <w:proofErr w:type="spellEnd"/>
      <w:r>
        <w:t xml:space="preserve"> </w:t>
      </w:r>
      <w:proofErr w:type="spellStart"/>
      <w:r>
        <w:t>on</w:t>
      </w:r>
      <w:proofErr w:type="spellEnd"/>
      <w:r>
        <w:t xml:space="preserve"> </w:t>
      </w:r>
      <w:proofErr w:type="spellStart"/>
      <w:r>
        <w:t>Computers</w:t>
      </w:r>
      <w:proofErr w:type="spellEnd"/>
      <w:r>
        <w:t xml:space="preserve"> in </w:t>
      </w:r>
      <w:proofErr w:type="spellStart"/>
      <w:r>
        <w:t>Education</w:t>
      </w:r>
      <w:proofErr w:type="spellEnd"/>
      <w:r>
        <w:t xml:space="preserve"> (Simpósio Brasileiro de Informática na Educação - SBIE), [</w:t>
      </w:r>
      <w:proofErr w:type="spellStart"/>
      <w:r>
        <w:t>S.l</w:t>
      </w:r>
      <w:proofErr w:type="spellEnd"/>
      <w:r>
        <w:t xml:space="preserve">.], p. 1738, out. 2018. ISSN 2316-6533. Disponível em: http://br-ie.org/pub/index.php/sbie/article/view/8141. Acesso em: 30 nov. 2021. </w:t>
      </w:r>
      <w:proofErr w:type="spellStart"/>
      <w:r>
        <w:t>doi:http</w:t>
      </w:r>
      <w:proofErr w:type="spellEnd"/>
      <w:r>
        <w:t xml:space="preserve">://dx.doi.org/10.5753/cbie.sbie.2018.1738. </w:t>
      </w:r>
    </w:p>
    <w:p w14:paraId="1AEAEC91" w14:textId="77777777" w:rsidR="003456D0" w:rsidRDefault="003456D0" w:rsidP="005E0E10">
      <w:pPr>
        <w:pStyle w:val="TF-refernciasITEM"/>
      </w:pPr>
      <w:r>
        <w:t xml:space="preserve">PAVANI, Elaine C. R. </w:t>
      </w:r>
      <w:r w:rsidRPr="00864282">
        <w:rPr>
          <w:b/>
          <w:bCs/>
        </w:rPr>
        <w:t xml:space="preserve">Aulas de campo na perspectiva histórico-crítica: </w:t>
      </w:r>
      <w:r w:rsidRPr="00AF2FFA">
        <w:t>contribuições para os espaços de educação não formal</w:t>
      </w:r>
      <w:r>
        <w:t>. 2013. 110 f. Dissertação (Mestrado em Educação em Ciências e Matemática) – Programa de Pós-Graduação em Ciências e Matemática do Instituto Federal do Espírito Santo, Vitória.</w:t>
      </w:r>
    </w:p>
    <w:p w14:paraId="41822EA6" w14:textId="77777777" w:rsidR="003456D0" w:rsidRDefault="003456D0" w:rsidP="005E0E10">
      <w:pPr>
        <w:pStyle w:val="TF-refernciasITEM"/>
      </w:pPr>
      <w:commentRangeStart w:id="46"/>
      <w:r w:rsidRPr="005E0E10">
        <w:t>ROSA</w:t>
      </w:r>
      <w:commentRangeEnd w:id="46"/>
      <w:r>
        <w:rPr>
          <w:rStyle w:val="Refdecomentrio"/>
        </w:rPr>
        <w:commentReference w:id="46"/>
      </w:r>
      <w:r w:rsidRPr="005E0E10">
        <w:t xml:space="preserve">, Vagner Santos da. </w:t>
      </w:r>
      <w:proofErr w:type="spellStart"/>
      <w:r w:rsidRPr="005E0E10">
        <w:rPr>
          <w:b/>
          <w:bCs/>
        </w:rPr>
        <w:t>Ambcare</w:t>
      </w:r>
      <w:proofErr w:type="spellEnd"/>
      <w:r w:rsidRPr="005E0E10">
        <w:t xml:space="preserve">: monitoramento ambiental usando dispositivos móveis. Revista de Empreendedorismo, Inovação e Tecnologia, Passo Fundo, v. 1, n. 2, p. 43-49, out. 2015. ISSN 2359-3539. Disponível em: https://seer.imed.edu.br/index.php/revistasi/article/view/776. Acesso em: 30 nov. 2021. </w:t>
      </w:r>
      <w:proofErr w:type="spellStart"/>
      <w:r w:rsidRPr="005E0E10">
        <w:t>doi:https</w:t>
      </w:r>
      <w:proofErr w:type="spellEnd"/>
      <w:r w:rsidRPr="005E0E10">
        <w:t xml:space="preserve">://doi.org/10.18256/2359-3539/reit-imed.v1n2p43-49. </w:t>
      </w:r>
    </w:p>
    <w:p w14:paraId="3A446415" w14:textId="77777777" w:rsidR="003456D0" w:rsidRDefault="003456D0" w:rsidP="002F7BCC">
      <w:pPr>
        <w:pStyle w:val="TF-refernciasITEM"/>
      </w:pPr>
      <w:commentRangeStart w:id="47"/>
      <w:r>
        <w:t>SANTAELLA</w:t>
      </w:r>
      <w:commentRangeEnd w:id="47"/>
      <w:r>
        <w:rPr>
          <w:rStyle w:val="Refdecomentrio"/>
        </w:rPr>
        <w:commentReference w:id="47"/>
      </w:r>
      <w:r>
        <w:t xml:space="preserve">, </w:t>
      </w:r>
      <w:r w:rsidRPr="00816069">
        <w:t xml:space="preserve">L. </w:t>
      </w:r>
      <w:r w:rsidRPr="002F7BCC">
        <w:rPr>
          <w:b/>
          <w:bCs/>
        </w:rPr>
        <w:t>Desafios da ubiquidade</w:t>
      </w:r>
      <w:r>
        <w:rPr>
          <w:b/>
          <w:bCs/>
        </w:rPr>
        <w:t xml:space="preserve"> </w:t>
      </w:r>
      <w:r w:rsidRPr="002F7BCC">
        <w:rPr>
          <w:b/>
          <w:bCs/>
        </w:rPr>
        <w:t>para a educação</w:t>
      </w:r>
      <w:r>
        <w:rPr>
          <w:b/>
          <w:bCs/>
        </w:rPr>
        <w:t>.</w:t>
      </w:r>
      <w:r w:rsidRPr="006C2B27">
        <w:t xml:space="preserve"> </w:t>
      </w:r>
      <w:r>
        <w:t>Revista Ensino Superior Unicamp. 2013</w:t>
      </w:r>
      <w:r w:rsidRPr="006C2B27">
        <w:t xml:space="preserve">. Disponível em: </w:t>
      </w:r>
      <w:r w:rsidRPr="002F7BCC">
        <w:t>https://www.revistaensinosuperior.gr.unicamp.br/artigos/desafios-da-ubiquidade-para-a-educacao</w:t>
      </w:r>
      <w:r w:rsidRPr="006C2B27">
        <w:t xml:space="preserve">. Acesso em: </w:t>
      </w:r>
      <w:r>
        <w:t>30</w:t>
      </w:r>
      <w:r w:rsidRPr="006C2B27">
        <w:t xml:space="preserve"> </w:t>
      </w:r>
      <w:r>
        <w:t>nov</w:t>
      </w:r>
      <w:r w:rsidRPr="006C2B27">
        <w:t>. 2021.</w:t>
      </w:r>
    </w:p>
    <w:p w14:paraId="6CC041EF" w14:textId="77777777" w:rsidR="003456D0" w:rsidRDefault="003456D0" w:rsidP="005E0E10">
      <w:pPr>
        <w:pStyle w:val="TF-refernciasITEM"/>
      </w:pPr>
      <w:commentRangeStart w:id="48"/>
      <w:r w:rsidRPr="00816069">
        <w:t>SANTAELLA</w:t>
      </w:r>
      <w:commentRangeEnd w:id="48"/>
      <w:r>
        <w:rPr>
          <w:rStyle w:val="Refdecomentrio"/>
        </w:rPr>
        <w:commentReference w:id="48"/>
      </w:r>
      <w:r w:rsidRPr="00816069">
        <w:t xml:space="preserve">, L. </w:t>
      </w:r>
      <w:r w:rsidRPr="00816069">
        <w:rPr>
          <w:b/>
          <w:bCs/>
        </w:rPr>
        <w:t>A aprendizagem ubíqua na educação aberta</w:t>
      </w:r>
      <w:r w:rsidRPr="00816069">
        <w:t>. Revista Tempos e Espaços em Educação, p. 15-22, 30 dez. 2014.</w:t>
      </w:r>
      <w:r>
        <w:t xml:space="preserve"> </w:t>
      </w:r>
      <w:r w:rsidRPr="006C2B27">
        <w:t xml:space="preserve">Disponível em: </w:t>
      </w:r>
      <w:r w:rsidRPr="00816069">
        <w:t>https://seer.ufs.br/index.php/revtee/article/view/3446</w:t>
      </w:r>
      <w:r w:rsidRPr="006C2B27">
        <w:t xml:space="preserve">. Acesso em: </w:t>
      </w:r>
      <w:r>
        <w:t>30</w:t>
      </w:r>
      <w:r w:rsidRPr="006C2B27">
        <w:t xml:space="preserve"> </w:t>
      </w:r>
      <w:r>
        <w:t>nov</w:t>
      </w:r>
      <w:r w:rsidRPr="006C2B27">
        <w:t>. 2021.</w:t>
      </w:r>
    </w:p>
    <w:p w14:paraId="26AE5288" w14:textId="77777777" w:rsidR="003456D0" w:rsidRDefault="003456D0" w:rsidP="005E0E10">
      <w:pPr>
        <w:pStyle w:val="TF-refernciasITEM"/>
      </w:pPr>
      <w:commentRangeStart w:id="49"/>
      <w:r w:rsidRPr="005E0E10">
        <w:t>SILVA</w:t>
      </w:r>
      <w:commentRangeEnd w:id="49"/>
      <w:r>
        <w:rPr>
          <w:rStyle w:val="Refdecomentrio"/>
        </w:rPr>
        <w:commentReference w:id="49"/>
      </w:r>
      <w:r w:rsidRPr="005E0E10">
        <w:t xml:space="preserve">, Marcelo </w:t>
      </w:r>
      <w:proofErr w:type="spellStart"/>
      <w:r w:rsidRPr="005E0E10">
        <w:t>Scabelo</w:t>
      </w:r>
      <w:proofErr w:type="spellEnd"/>
      <w:r w:rsidRPr="005E0E10">
        <w:t xml:space="preserve"> da </w:t>
      </w:r>
      <w:r>
        <w:rPr>
          <w:i/>
          <w:iCs/>
        </w:rPr>
        <w:t>et al</w:t>
      </w:r>
      <w:r w:rsidRPr="005E0E10">
        <w:t xml:space="preserve">. </w:t>
      </w:r>
      <w:r w:rsidRPr="005E0E10">
        <w:rPr>
          <w:b/>
          <w:bCs/>
        </w:rPr>
        <w:t>Aulas de campo para a alfabetização científica</w:t>
      </w:r>
      <w:r w:rsidRPr="005E0E10">
        <w:t>: uma intervenção pedagógica no Parque Estadual da Fonte Grande (Vitória/ES). Imagens da Educação, v. 8, n. 2, p. e41740</w:t>
      </w:r>
      <w:r>
        <w:t>.</w:t>
      </w:r>
      <w:r w:rsidRPr="005E0E10">
        <w:t xml:space="preserve"> 2018. </w:t>
      </w:r>
    </w:p>
    <w:p w14:paraId="08A0E3AE" w14:textId="77777777" w:rsidR="003456D0" w:rsidRDefault="003456D0" w:rsidP="004A7198">
      <w:pPr>
        <w:pStyle w:val="TF-refernciasITEM"/>
      </w:pPr>
    </w:p>
    <w:p w14:paraId="1F4B4D80" w14:textId="77777777" w:rsidR="003456D0" w:rsidRPr="00320BFA" w:rsidRDefault="003456D0" w:rsidP="00247316">
      <w:pPr>
        <w:pStyle w:val="TF-xAvalTTULO"/>
      </w:pPr>
      <w:r>
        <w:br w:type="page"/>
      </w:r>
      <w:r w:rsidRPr="00320BFA">
        <w:lastRenderedPageBreak/>
        <w:t>FORMULÁRIO  DE  avaliação</w:t>
      </w:r>
      <w:r>
        <w:t xml:space="preserve"> BCC </w:t>
      </w:r>
      <w:r w:rsidRPr="00320BFA">
        <w:t xml:space="preserve">– PROFESSOR </w:t>
      </w:r>
      <w:r>
        <w:t>AVALIADOR</w:t>
      </w:r>
    </w:p>
    <w:p w14:paraId="26E8DF53" w14:textId="77777777" w:rsidR="003456D0" w:rsidRDefault="003456D0" w:rsidP="00247316">
      <w:pPr>
        <w:pStyle w:val="TF-xAvalLINHA"/>
      </w:pPr>
      <w:r w:rsidRPr="00320BFA">
        <w:t>Avaliador(a):</w:t>
      </w:r>
      <w:r w:rsidRPr="00320BFA">
        <w:tab/>
      </w:r>
      <w:r w:rsidRPr="00247316">
        <w:t>Maurício Capobianco Lopes</w:t>
      </w:r>
    </w:p>
    <w:p w14:paraId="4ECC32FE" w14:textId="77777777" w:rsidR="003456D0" w:rsidRPr="00C767AD" w:rsidRDefault="003456D0" w:rsidP="00247316">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2"/>
        <w:gridCol w:w="433"/>
        <w:gridCol w:w="538"/>
        <w:gridCol w:w="480"/>
      </w:tblGrid>
      <w:tr w:rsidR="003456D0" w:rsidRPr="00320BFA" w14:paraId="0913F37E" w14:textId="77777777" w:rsidTr="000814E0">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ACD0AD3" w14:textId="77777777" w:rsidR="003456D0" w:rsidRPr="00320BFA" w:rsidRDefault="003456D0" w:rsidP="000814E0">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724FE3E" w14:textId="77777777" w:rsidR="003456D0" w:rsidRPr="00320BFA" w:rsidRDefault="003456D0" w:rsidP="000814E0">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13A7633" w14:textId="77777777" w:rsidR="003456D0" w:rsidRPr="00320BFA" w:rsidRDefault="003456D0" w:rsidP="000814E0">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AD56F1A" w14:textId="77777777" w:rsidR="003456D0" w:rsidRPr="00320BFA" w:rsidRDefault="003456D0" w:rsidP="000814E0">
            <w:pPr>
              <w:pStyle w:val="TF-xAvalITEMTABELA"/>
            </w:pPr>
            <w:r w:rsidRPr="00320BFA">
              <w:t>não atende</w:t>
            </w:r>
          </w:p>
        </w:tc>
      </w:tr>
      <w:tr w:rsidR="003456D0" w:rsidRPr="00320BFA" w14:paraId="1D8F9500" w14:textId="77777777" w:rsidTr="000814E0">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D70E158" w14:textId="77777777" w:rsidR="003456D0" w:rsidRPr="0000224C" w:rsidRDefault="003456D0" w:rsidP="000814E0">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E81CC21" w14:textId="77777777" w:rsidR="003456D0" w:rsidRPr="00320BFA" w:rsidRDefault="003456D0" w:rsidP="003456D0">
            <w:pPr>
              <w:pStyle w:val="TF-xAvalITEM"/>
              <w:numPr>
                <w:ilvl w:val="0"/>
                <w:numId w:val="3"/>
              </w:numPr>
            </w:pPr>
            <w:r w:rsidRPr="00320BFA">
              <w:t>INTRODUÇÃO</w:t>
            </w:r>
          </w:p>
          <w:p w14:paraId="6480DBB0" w14:textId="77777777" w:rsidR="003456D0" w:rsidRPr="00320BFA" w:rsidRDefault="003456D0" w:rsidP="000814E0">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E78D6A4" w14:textId="77777777" w:rsidR="003456D0" w:rsidRPr="00320BFA" w:rsidRDefault="003456D0" w:rsidP="000814E0">
            <w:pPr>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3CCF140A" w14:textId="77777777" w:rsidR="003456D0" w:rsidRPr="00320BFA" w:rsidRDefault="003456D0" w:rsidP="000814E0">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F40A1E4" w14:textId="77777777" w:rsidR="003456D0" w:rsidRPr="00320BFA" w:rsidRDefault="003456D0" w:rsidP="000814E0">
            <w:pPr>
              <w:ind w:left="709" w:hanging="709"/>
              <w:jc w:val="center"/>
              <w:rPr>
                <w:sz w:val="18"/>
              </w:rPr>
            </w:pPr>
          </w:p>
        </w:tc>
      </w:tr>
      <w:tr w:rsidR="003456D0" w:rsidRPr="00320BFA" w14:paraId="1D588CB4" w14:textId="77777777" w:rsidTr="000814E0">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853ED81" w14:textId="77777777" w:rsidR="003456D0" w:rsidRPr="00320BFA" w:rsidRDefault="003456D0"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6CB32CC" w14:textId="77777777" w:rsidR="003456D0" w:rsidRPr="00320BFA" w:rsidRDefault="003456D0" w:rsidP="000814E0">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C689A25" w14:textId="77777777" w:rsidR="003456D0" w:rsidRPr="00320BFA" w:rsidRDefault="003456D0" w:rsidP="000814E0">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3EE55B5" w14:textId="77777777" w:rsidR="003456D0" w:rsidRPr="00320BFA" w:rsidRDefault="003456D0" w:rsidP="000814E0">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95AD98C" w14:textId="77777777" w:rsidR="003456D0" w:rsidRPr="00320BFA" w:rsidRDefault="003456D0" w:rsidP="000814E0">
            <w:pPr>
              <w:ind w:left="709" w:hanging="709"/>
              <w:jc w:val="center"/>
              <w:rPr>
                <w:sz w:val="18"/>
              </w:rPr>
            </w:pPr>
          </w:p>
        </w:tc>
      </w:tr>
      <w:tr w:rsidR="003456D0" w:rsidRPr="00320BFA" w14:paraId="2A61ED00"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1A9BBF" w14:textId="77777777" w:rsidR="003456D0" w:rsidRPr="00320BFA" w:rsidRDefault="003456D0"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D5DDBB" w14:textId="77777777" w:rsidR="003456D0" w:rsidRPr="00320BFA" w:rsidRDefault="003456D0" w:rsidP="003456D0">
            <w:pPr>
              <w:pStyle w:val="TF-xAvalITEM"/>
              <w:numPr>
                <w:ilvl w:val="0"/>
                <w:numId w:val="3"/>
              </w:numPr>
            </w:pPr>
            <w:r w:rsidRPr="00320BFA">
              <w:t>OBJETIVOS</w:t>
            </w:r>
          </w:p>
          <w:p w14:paraId="73A8259F" w14:textId="77777777" w:rsidR="003456D0" w:rsidRPr="00320BFA" w:rsidRDefault="003456D0" w:rsidP="000814E0">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4B84B09" w14:textId="77777777" w:rsidR="003456D0" w:rsidRPr="00320BFA" w:rsidRDefault="003456D0" w:rsidP="000814E0">
            <w:pPr>
              <w:ind w:left="709" w:hanging="709"/>
              <w:jc w:val="center"/>
              <w:rPr>
                <w:sz w:val="18"/>
              </w:rPr>
            </w:pPr>
            <w:commentRangeStart w:id="50"/>
            <w:r>
              <w:rPr>
                <w:sz w:val="18"/>
              </w:rPr>
              <w:t>X</w:t>
            </w:r>
            <w:commentRangeEnd w:id="50"/>
            <w:r>
              <w:rPr>
                <w:rStyle w:val="Refdecomentrio"/>
              </w:rPr>
              <w:commentReference w:id="50"/>
            </w:r>
          </w:p>
        </w:tc>
        <w:tc>
          <w:tcPr>
            <w:tcW w:w="299" w:type="pct"/>
            <w:tcBorders>
              <w:top w:val="single" w:sz="4" w:space="0" w:color="auto"/>
              <w:left w:val="single" w:sz="4" w:space="0" w:color="auto"/>
              <w:bottom w:val="single" w:sz="4" w:space="0" w:color="auto"/>
              <w:right w:val="single" w:sz="4" w:space="0" w:color="auto"/>
            </w:tcBorders>
          </w:tcPr>
          <w:p w14:paraId="7D235EEC" w14:textId="77777777" w:rsidR="003456D0" w:rsidRPr="00320BFA" w:rsidRDefault="003456D0" w:rsidP="000814E0">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0FD8EF3" w14:textId="77777777" w:rsidR="003456D0" w:rsidRPr="00320BFA" w:rsidRDefault="003456D0" w:rsidP="000814E0">
            <w:pPr>
              <w:ind w:left="709" w:hanging="709"/>
              <w:jc w:val="center"/>
              <w:rPr>
                <w:sz w:val="18"/>
              </w:rPr>
            </w:pPr>
          </w:p>
        </w:tc>
      </w:tr>
      <w:tr w:rsidR="003456D0" w:rsidRPr="00320BFA" w14:paraId="329CDC19" w14:textId="77777777" w:rsidTr="000814E0">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9CDE1FC" w14:textId="77777777" w:rsidR="003456D0" w:rsidRPr="00320BFA" w:rsidRDefault="003456D0"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A6330E0" w14:textId="77777777" w:rsidR="003456D0" w:rsidRPr="00320BFA" w:rsidRDefault="003456D0" w:rsidP="000814E0">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A56E149" w14:textId="77777777" w:rsidR="003456D0" w:rsidRPr="00320BFA" w:rsidRDefault="003456D0"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20D742D" w14:textId="77777777" w:rsidR="003456D0" w:rsidRPr="00320BFA" w:rsidRDefault="003456D0" w:rsidP="000814E0">
            <w:pPr>
              <w:ind w:left="709" w:hanging="709"/>
              <w:jc w:val="center"/>
              <w:rPr>
                <w:sz w:val="18"/>
              </w:rPr>
            </w:pPr>
            <w:commentRangeStart w:id="51"/>
            <w:r>
              <w:rPr>
                <w:sz w:val="18"/>
              </w:rPr>
              <w:t>x</w:t>
            </w:r>
            <w:commentRangeEnd w:id="51"/>
            <w:r>
              <w:rPr>
                <w:rStyle w:val="Refdecomentrio"/>
              </w:rPr>
              <w:commentReference w:id="51"/>
            </w:r>
          </w:p>
        </w:tc>
        <w:tc>
          <w:tcPr>
            <w:tcW w:w="267" w:type="pct"/>
            <w:tcBorders>
              <w:top w:val="single" w:sz="4" w:space="0" w:color="auto"/>
              <w:left w:val="single" w:sz="4" w:space="0" w:color="auto"/>
              <w:bottom w:val="single" w:sz="4" w:space="0" w:color="auto"/>
              <w:right w:val="single" w:sz="12" w:space="0" w:color="auto"/>
            </w:tcBorders>
          </w:tcPr>
          <w:p w14:paraId="192EC734" w14:textId="77777777" w:rsidR="003456D0" w:rsidRPr="00320BFA" w:rsidRDefault="003456D0" w:rsidP="000814E0">
            <w:pPr>
              <w:ind w:left="709" w:hanging="709"/>
              <w:jc w:val="center"/>
              <w:rPr>
                <w:sz w:val="18"/>
              </w:rPr>
            </w:pPr>
          </w:p>
        </w:tc>
      </w:tr>
      <w:tr w:rsidR="003456D0" w:rsidRPr="00320BFA" w14:paraId="6D3F92E4" w14:textId="77777777" w:rsidTr="000814E0">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B48C7D" w14:textId="77777777" w:rsidR="003456D0" w:rsidRPr="00320BFA" w:rsidRDefault="003456D0"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77E7659" w14:textId="77777777" w:rsidR="003456D0" w:rsidRPr="00320BFA" w:rsidRDefault="003456D0" w:rsidP="003456D0">
            <w:pPr>
              <w:pStyle w:val="TF-xAvalITEM"/>
              <w:numPr>
                <w:ilvl w:val="0"/>
                <w:numId w:val="3"/>
              </w:numPr>
            </w:pPr>
            <w:r w:rsidRPr="00320BFA">
              <w:t>TRABALHOS CORRELATOS</w:t>
            </w:r>
          </w:p>
          <w:p w14:paraId="698EED20" w14:textId="77777777" w:rsidR="003456D0" w:rsidRPr="00320BFA" w:rsidRDefault="003456D0" w:rsidP="000814E0">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2B2BD8B1" w14:textId="77777777" w:rsidR="003456D0" w:rsidRPr="00320BFA" w:rsidRDefault="003456D0" w:rsidP="000814E0">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C24BFA3" w14:textId="77777777" w:rsidR="003456D0" w:rsidRPr="00320BFA" w:rsidRDefault="003456D0" w:rsidP="000814E0">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8D8B90A" w14:textId="77777777" w:rsidR="003456D0" w:rsidRPr="00320BFA" w:rsidRDefault="003456D0" w:rsidP="000814E0">
            <w:pPr>
              <w:ind w:left="709" w:hanging="709"/>
              <w:jc w:val="center"/>
              <w:rPr>
                <w:sz w:val="18"/>
              </w:rPr>
            </w:pPr>
          </w:p>
        </w:tc>
      </w:tr>
      <w:tr w:rsidR="003456D0" w:rsidRPr="00320BFA" w14:paraId="0DE7BBBF"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AF32200" w14:textId="77777777" w:rsidR="003456D0" w:rsidRPr="00320BFA" w:rsidRDefault="003456D0"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C6C2681" w14:textId="77777777" w:rsidR="003456D0" w:rsidRPr="00320BFA" w:rsidRDefault="003456D0" w:rsidP="003456D0">
            <w:pPr>
              <w:pStyle w:val="TF-xAvalITEM"/>
              <w:numPr>
                <w:ilvl w:val="0"/>
                <w:numId w:val="3"/>
              </w:numPr>
            </w:pPr>
            <w:r w:rsidRPr="00320BFA">
              <w:t>JUSTIFICATIVA</w:t>
            </w:r>
          </w:p>
          <w:p w14:paraId="7C0DE7CB" w14:textId="77777777" w:rsidR="003456D0" w:rsidRPr="00320BFA" w:rsidRDefault="003456D0" w:rsidP="000814E0">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C825B25" w14:textId="77777777" w:rsidR="003456D0" w:rsidRPr="00320BFA" w:rsidRDefault="003456D0" w:rsidP="000814E0">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FEF72C7" w14:textId="77777777" w:rsidR="003456D0" w:rsidRPr="00320BFA" w:rsidRDefault="003456D0" w:rsidP="000814E0">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013426A" w14:textId="77777777" w:rsidR="003456D0" w:rsidRPr="00320BFA" w:rsidRDefault="003456D0" w:rsidP="000814E0">
            <w:pPr>
              <w:ind w:left="709" w:hanging="709"/>
              <w:jc w:val="center"/>
              <w:rPr>
                <w:sz w:val="18"/>
              </w:rPr>
            </w:pPr>
          </w:p>
        </w:tc>
      </w:tr>
      <w:tr w:rsidR="003456D0" w:rsidRPr="00320BFA" w14:paraId="11AF3210"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E1A3CB2" w14:textId="77777777" w:rsidR="003456D0" w:rsidRPr="00320BFA" w:rsidRDefault="003456D0"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F9735E2" w14:textId="77777777" w:rsidR="003456D0" w:rsidRPr="00320BFA" w:rsidRDefault="003456D0" w:rsidP="000814E0">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6FAE1F1" w14:textId="77777777" w:rsidR="003456D0" w:rsidRPr="00320BFA" w:rsidRDefault="003456D0" w:rsidP="000814E0">
            <w:pPr>
              <w:ind w:left="709" w:hanging="709"/>
              <w:jc w:val="center"/>
              <w:rPr>
                <w:sz w:val="18"/>
              </w:rPr>
            </w:pPr>
            <w:commentRangeStart w:id="52"/>
            <w:r>
              <w:rPr>
                <w:sz w:val="18"/>
              </w:rPr>
              <w:t>X</w:t>
            </w:r>
            <w:commentRangeEnd w:id="52"/>
            <w:r>
              <w:rPr>
                <w:rStyle w:val="Refdecomentrio"/>
              </w:rPr>
              <w:commentReference w:id="52"/>
            </w:r>
          </w:p>
        </w:tc>
        <w:tc>
          <w:tcPr>
            <w:tcW w:w="299" w:type="pct"/>
            <w:tcBorders>
              <w:top w:val="single" w:sz="4" w:space="0" w:color="auto"/>
              <w:left w:val="single" w:sz="4" w:space="0" w:color="auto"/>
              <w:bottom w:val="single" w:sz="4" w:space="0" w:color="auto"/>
              <w:right w:val="single" w:sz="4" w:space="0" w:color="auto"/>
            </w:tcBorders>
          </w:tcPr>
          <w:p w14:paraId="61BA8EED" w14:textId="77777777" w:rsidR="003456D0" w:rsidRPr="00320BFA" w:rsidRDefault="003456D0" w:rsidP="000814E0">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D09F2AA" w14:textId="77777777" w:rsidR="003456D0" w:rsidRPr="00320BFA" w:rsidRDefault="003456D0" w:rsidP="000814E0">
            <w:pPr>
              <w:ind w:left="709" w:hanging="709"/>
              <w:jc w:val="center"/>
              <w:rPr>
                <w:sz w:val="18"/>
              </w:rPr>
            </w:pPr>
          </w:p>
        </w:tc>
      </w:tr>
      <w:tr w:rsidR="003456D0" w:rsidRPr="00320BFA" w14:paraId="29FDC467"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9203C2C" w14:textId="77777777" w:rsidR="003456D0" w:rsidRPr="00320BFA" w:rsidRDefault="003456D0"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B12BD7" w14:textId="77777777" w:rsidR="003456D0" w:rsidRPr="00320BFA" w:rsidRDefault="003456D0" w:rsidP="000814E0">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BEBB85E" w14:textId="77777777" w:rsidR="003456D0" w:rsidRPr="00320BFA" w:rsidRDefault="003456D0" w:rsidP="000814E0">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D0C98C8" w14:textId="77777777" w:rsidR="003456D0" w:rsidRPr="00320BFA" w:rsidRDefault="003456D0" w:rsidP="000814E0">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74E180F" w14:textId="77777777" w:rsidR="003456D0" w:rsidRPr="00320BFA" w:rsidRDefault="003456D0" w:rsidP="000814E0">
            <w:pPr>
              <w:ind w:left="709" w:hanging="709"/>
              <w:jc w:val="center"/>
              <w:rPr>
                <w:sz w:val="18"/>
              </w:rPr>
            </w:pPr>
          </w:p>
        </w:tc>
      </w:tr>
      <w:tr w:rsidR="003456D0" w:rsidRPr="00320BFA" w14:paraId="2FCFFFB4"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7646BCD" w14:textId="77777777" w:rsidR="003456D0" w:rsidRPr="00320BFA" w:rsidRDefault="003456D0"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885CC8" w14:textId="77777777" w:rsidR="003456D0" w:rsidRPr="00320BFA" w:rsidRDefault="003456D0" w:rsidP="003456D0">
            <w:pPr>
              <w:pStyle w:val="TF-xAvalITEM"/>
              <w:numPr>
                <w:ilvl w:val="0"/>
                <w:numId w:val="3"/>
              </w:numPr>
            </w:pPr>
            <w:r w:rsidRPr="00320BFA">
              <w:t>REQUISITOS PRINCIPAIS DO PROBLEMA A SER TRABALHADO</w:t>
            </w:r>
          </w:p>
          <w:p w14:paraId="345C3F2C" w14:textId="77777777" w:rsidR="003456D0" w:rsidRPr="00320BFA" w:rsidRDefault="003456D0" w:rsidP="000814E0">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51F03EA5" w14:textId="77777777" w:rsidR="003456D0" w:rsidRPr="00320BFA" w:rsidRDefault="003456D0"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8A01A9C" w14:textId="77777777" w:rsidR="003456D0" w:rsidRPr="00320BFA" w:rsidRDefault="003456D0" w:rsidP="000814E0">
            <w:pPr>
              <w:ind w:left="709" w:hanging="709"/>
              <w:jc w:val="center"/>
              <w:rPr>
                <w:sz w:val="18"/>
              </w:rPr>
            </w:pPr>
            <w:commentRangeStart w:id="53"/>
            <w:r>
              <w:rPr>
                <w:sz w:val="18"/>
              </w:rPr>
              <w:t>x</w:t>
            </w:r>
            <w:commentRangeEnd w:id="53"/>
            <w:r>
              <w:rPr>
                <w:rStyle w:val="Refdecomentrio"/>
              </w:rPr>
              <w:commentReference w:id="53"/>
            </w:r>
          </w:p>
        </w:tc>
        <w:tc>
          <w:tcPr>
            <w:tcW w:w="267" w:type="pct"/>
            <w:tcBorders>
              <w:top w:val="single" w:sz="4" w:space="0" w:color="auto"/>
              <w:left w:val="single" w:sz="4" w:space="0" w:color="auto"/>
              <w:bottom w:val="single" w:sz="4" w:space="0" w:color="auto"/>
              <w:right w:val="single" w:sz="12" w:space="0" w:color="auto"/>
            </w:tcBorders>
          </w:tcPr>
          <w:p w14:paraId="01297DE9" w14:textId="77777777" w:rsidR="003456D0" w:rsidRPr="00320BFA" w:rsidRDefault="003456D0" w:rsidP="000814E0">
            <w:pPr>
              <w:ind w:left="709" w:hanging="709"/>
              <w:jc w:val="center"/>
              <w:rPr>
                <w:sz w:val="18"/>
              </w:rPr>
            </w:pPr>
          </w:p>
        </w:tc>
      </w:tr>
      <w:tr w:rsidR="003456D0" w:rsidRPr="00320BFA" w14:paraId="5DA42704" w14:textId="77777777" w:rsidTr="000814E0">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916EBD" w14:textId="77777777" w:rsidR="003456D0" w:rsidRPr="00320BFA" w:rsidRDefault="003456D0"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B521F8A" w14:textId="77777777" w:rsidR="003456D0" w:rsidRPr="00320BFA" w:rsidRDefault="003456D0" w:rsidP="003456D0">
            <w:pPr>
              <w:pStyle w:val="TF-xAvalITEM"/>
              <w:numPr>
                <w:ilvl w:val="0"/>
                <w:numId w:val="3"/>
              </w:numPr>
            </w:pPr>
            <w:r w:rsidRPr="00320BFA">
              <w:t>METODOLOGIA</w:t>
            </w:r>
          </w:p>
          <w:p w14:paraId="5890CF3E" w14:textId="77777777" w:rsidR="003456D0" w:rsidRPr="00320BFA" w:rsidRDefault="003456D0" w:rsidP="000814E0">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466B5CC2" w14:textId="77777777" w:rsidR="003456D0" w:rsidRPr="00320BFA" w:rsidRDefault="003456D0" w:rsidP="000814E0">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FD25326" w14:textId="77777777" w:rsidR="003456D0" w:rsidRPr="00320BFA" w:rsidRDefault="003456D0" w:rsidP="000814E0">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2CC9605" w14:textId="77777777" w:rsidR="003456D0" w:rsidRPr="00320BFA" w:rsidRDefault="003456D0" w:rsidP="000814E0">
            <w:pPr>
              <w:ind w:left="709" w:hanging="709"/>
              <w:jc w:val="center"/>
              <w:rPr>
                <w:sz w:val="18"/>
              </w:rPr>
            </w:pPr>
          </w:p>
        </w:tc>
      </w:tr>
      <w:tr w:rsidR="003456D0" w:rsidRPr="00320BFA" w14:paraId="649057CB"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799F30" w14:textId="77777777" w:rsidR="003456D0" w:rsidRPr="00320BFA" w:rsidRDefault="003456D0"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DCF35E" w14:textId="77777777" w:rsidR="003456D0" w:rsidRPr="00320BFA" w:rsidRDefault="003456D0" w:rsidP="000814E0">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0712B99" w14:textId="77777777" w:rsidR="003456D0" w:rsidRPr="00320BFA" w:rsidRDefault="003456D0" w:rsidP="000814E0">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0A26D3D" w14:textId="77777777" w:rsidR="003456D0" w:rsidRPr="00320BFA" w:rsidRDefault="003456D0" w:rsidP="000814E0">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245A324" w14:textId="77777777" w:rsidR="003456D0" w:rsidRPr="00320BFA" w:rsidRDefault="003456D0" w:rsidP="000814E0">
            <w:pPr>
              <w:ind w:left="709" w:hanging="709"/>
              <w:jc w:val="center"/>
              <w:rPr>
                <w:sz w:val="18"/>
              </w:rPr>
            </w:pPr>
          </w:p>
        </w:tc>
      </w:tr>
      <w:tr w:rsidR="003456D0" w:rsidRPr="00320BFA" w14:paraId="680FD398"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84FE09" w14:textId="77777777" w:rsidR="003456D0" w:rsidRPr="00320BFA" w:rsidRDefault="003456D0"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9125956" w14:textId="77777777" w:rsidR="003456D0" w:rsidRPr="00320BFA" w:rsidRDefault="003456D0" w:rsidP="003456D0">
            <w:pPr>
              <w:pStyle w:val="TF-xAvalITEM"/>
              <w:numPr>
                <w:ilvl w:val="0"/>
                <w:numId w:val="3"/>
              </w:numPr>
            </w:pPr>
            <w:r w:rsidRPr="00320BFA">
              <w:t>REVISÃO BIBLIOGRÁFICA</w:t>
            </w:r>
            <w:r>
              <w:t xml:space="preserve"> (atenção para a diferença de conteúdo entre projeto e pré-projeto)</w:t>
            </w:r>
          </w:p>
          <w:p w14:paraId="2FFA2FAE" w14:textId="77777777" w:rsidR="003456D0" w:rsidRPr="00320BFA" w:rsidRDefault="003456D0" w:rsidP="000814E0">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03EE38" w14:textId="77777777" w:rsidR="003456D0" w:rsidRPr="00320BFA" w:rsidRDefault="003456D0"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DD6A32D" w14:textId="77777777" w:rsidR="003456D0" w:rsidRPr="00320BFA" w:rsidRDefault="003456D0" w:rsidP="000814E0">
            <w:pPr>
              <w:ind w:left="709" w:hanging="709"/>
              <w:jc w:val="center"/>
              <w:rPr>
                <w:sz w:val="18"/>
              </w:rPr>
            </w:pPr>
            <w:commentRangeStart w:id="54"/>
            <w:r>
              <w:rPr>
                <w:sz w:val="18"/>
              </w:rPr>
              <w:t>x</w:t>
            </w:r>
            <w:commentRangeEnd w:id="54"/>
            <w:r>
              <w:rPr>
                <w:rStyle w:val="Refdecomentrio"/>
              </w:rPr>
              <w:commentReference w:id="54"/>
            </w:r>
          </w:p>
        </w:tc>
        <w:tc>
          <w:tcPr>
            <w:tcW w:w="267" w:type="pct"/>
            <w:tcBorders>
              <w:top w:val="single" w:sz="4" w:space="0" w:color="auto"/>
              <w:left w:val="single" w:sz="4" w:space="0" w:color="auto"/>
              <w:bottom w:val="single" w:sz="4" w:space="0" w:color="auto"/>
              <w:right w:val="single" w:sz="12" w:space="0" w:color="auto"/>
            </w:tcBorders>
          </w:tcPr>
          <w:p w14:paraId="1E3EBE1B" w14:textId="77777777" w:rsidR="003456D0" w:rsidRPr="00320BFA" w:rsidRDefault="003456D0" w:rsidP="000814E0">
            <w:pPr>
              <w:ind w:left="709" w:hanging="709"/>
              <w:jc w:val="center"/>
              <w:rPr>
                <w:sz w:val="18"/>
              </w:rPr>
            </w:pPr>
          </w:p>
        </w:tc>
      </w:tr>
      <w:tr w:rsidR="003456D0" w:rsidRPr="00320BFA" w14:paraId="2510F9E1"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2355A7E" w14:textId="77777777" w:rsidR="003456D0" w:rsidRPr="00320BFA" w:rsidRDefault="003456D0" w:rsidP="000814E0">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3DD594F" w14:textId="77777777" w:rsidR="003456D0" w:rsidRPr="00320BFA" w:rsidRDefault="003456D0" w:rsidP="000814E0">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DB7F4C1" w14:textId="77777777" w:rsidR="003456D0" w:rsidRPr="00320BFA" w:rsidRDefault="003456D0" w:rsidP="000814E0">
            <w:pPr>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5356DC7" w14:textId="77777777" w:rsidR="003456D0" w:rsidRPr="00320BFA" w:rsidRDefault="003456D0" w:rsidP="000814E0">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DC120B7" w14:textId="77777777" w:rsidR="003456D0" w:rsidRPr="00320BFA" w:rsidRDefault="003456D0" w:rsidP="000814E0">
            <w:pPr>
              <w:ind w:left="709" w:hanging="709"/>
              <w:jc w:val="center"/>
              <w:rPr>
                <w:sz w:val="18"/>
              </w:rPr>
            </w:pPr>
          </w:p>
        </w:tc>
      </w:tr>
      <w:tr w:rsidR="003456D0" w:rsidRPr="00320BFA" w14:paraId="6D61AD0F" w14:textId="77777777" w:rsidTr="000814E0">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74EE7B6" w14:textId="77777777" w:rsidR="003456D0" w:rsidRPr="0000224C" w:rsidRDefault="003456D0" w:rsidP="000814E0">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491BE2B8" w14:textId="77777777" w:rsidR="003456D0" w:rsidRPr="00320BFA" w:rsidRDefault="003456D0" w:rsidP="003456D0">
            <w:pPr>
              <w:pStyle w:val="TF-xAvalITEM"/>
              <w:numPr>
                <w:ilvl w:val="0"/>
                <w:numId w:val="3"/>
              </w:numPr>
            </w:pPr>
            <w:r w:rsidRPr="00320BFA">
              <w:t>LINGUAGEM USADA (redação)</w:t>
            </w:r>
          </w:p>
          <w:p w14:paraId="4DD59020" w14:textId="77777777" w:rsidR="003456D0" w:rsidRPr="00320BFA" w:rsidRDefault="003456D0" w:rsidP="000814E0">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506E8F4" w14:textId="77777777" w:rsidR="003456D0" w:rsidRPr="00320BFA" w:rsidRDefault="003456D0" w:rsidP="000814E0">
            <w:pPr>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45239D80" w14:textId="77777777" w:rsidR="003456D0" w:rsidRPr="00320BFA" w:rsidRDefault="003456D0" w:rsidP="000814E0">
            <w:pPr>
              <w:ind w:left="709" w:hanging="709"/>
              <w:jc w:val="center"/>
              <w:rPr>
                <w:sz w:val="18"/>
              </w:rPr>
            </w:pPr>
            <w:commentRangeStart w:id="55"/>
            <w:r>
              <w:rPr>
                <w:sz w:val="18"/>
              </w:rPr>
              <w:t>X</w:t>
            </w:r>
            <w:commentRangeEnd w:id="55"/>
            <w:r>
              <w:rPr>
                <w:rStyle w:val="Refdecomentrio"/>
              </w:rPr>
              <w:commentReference w:id="55"/>
            </w:r>
          </w:p>
        </w:tc>
        <w:tc>
          <w:tcPr>
            <w:tcW w:w="267" w:type="pct"/>
            <w:tcBorders>
              <w:top w:val="single" w:sz="12" w:space="0" w:color="auto"/>
              <w:left w:val="single" w:sz="4" w:space="0" w:color="auto"/>
              <w:bottom w:val="single" w:sz="4" w:space="0" w:color="auto"/>
              <w:right w:val="single" w:sz="12" w:space="0" w:color="auto"/>
            </w:tcBorders>
          </w:tcPr>
          <w:p w14:paraId="025E0E92" w14:textId="77777777" w:rsidR="003456D0" w:rsidRPr="00320BFA" w:rsidRDefault="003456D0" w:rsidP="000814E0">
            <w:pPr>
              <w:ind w:left="709" w:hanging="709"/>
              <w:jc w:val="center"/>
              <w:rPr>
                <w:sz w:val="18"/>
              </w:rPr>
            </w:pPr>
          </w:p>
        </w:tc>
      </w:tr>
      <w:tr w:rsidR="003456D0" w:rsidRPr="00320BFA" w14:paraId="4DC371E9"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739173B" w14:textId="77777777" w:rsidR="003456D0" w:rsidRPr="00320BFA" w:rsidRDefault="003456D0" w:rsidP="000814E0">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43D09E0" w14:textId="77777777" w:rsidR="003456D0" w:rsidRPr="00320BFA" w:rsidRDefault="003456D0" w:rsidP="000814E0">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4B0AF3D" w14:textId="77777777" w:rsidR="003456D0" w:rsidRPr="00320BFA" w:rsidRDefault="003456D0" w:rsidP="000814E0">
            <w:pPr>
              <w:ind w:left="709" w:hanging="709"/>
              <w:jc w:val="center"/>
              <w:rPr>
                <w:sz w:val="18"/>
              </w:rPr>
            </w:pPr>
            <w:commentRangeStart w:id="56"/>
            <w:r>
              <w:rPr>
                <w:sz w:val="18"/>
              </w:rPr>
              <w:t>X</w:t>
            </w:r>
            <w:commentRangeEnd w:id="56"/>
            <w:r>
              <w:rPr>
                <w:rStyle w:val="Refdecomentrio"/>
              </w:rPr>
              <w:commentReference w:id="56"/>
            </w:r>
          </w:p>
        </w:tc>
        <w:tc>
          <w:tcPr>
            <w:tcW w:w="299" w:type="pct"/>
            <w:tcBorders>
              <w:top w:val="single" w:sz="4" w:space="0" w:color="auto"/>
              <w:left w:val="single" w:sz="4" w:space="0" w:color="auto"/>
              <w:bottom w:val="single" w:sz="12" w:space="0" w:color="auto"/>
              <w:right w:val="single" w:sz="4" w:space="0" w:color="auto"/>
            </w:tcBorders>
          </w:tcPr>
          <w:p w14:paraId="393FA156" w14:textId="77777777" w:rsidR="003456D0" w:rsidRPr="00320BFA" w:rsidRDefault="003456D0" w:rsidP="000814E0">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91D228D" w14:textId="77777777" w:rsidR="003456D0" w:rsidRPr="00320BFA" w:rsidRDefault="003456D0" w:rsidP="000814E0">
            <w:pPr>
              <w:ind w:left="709" w:hanging="709"/>
              <w:jc w:val="center"/>
              <w:rPr>
                <w:sz w:val="18"/>
              </w:rPr>
            </w:pPr>
          </w:p>
        </w:tc>
      </w:tr>
    </w:tbl>
    <w:p w14:paraId="5DF5C6B1" w14:textId="77777777" w:rsidR="003456D0" w:rsidRPr="003F5F25" w:rsidRDefault="003456D0" w:rsidP="00247316">
      <w:pPr>
        <w:pStyle w:val="TF-xAvalTTULO"/>
        <w:ind w:left="0" w:firstLine="0"/>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3456D0" w:rsidRPr="0000224C" w14:paraId="105413CD" w14:textId="77777777" w:rsidTr="000C21AD">
        <w:trPr>
          <w:cantSplit/>
          <w:jc w:val="center"/>
        </w:trPr>
        <w:tc>
          <w:tcPr>
            <w:tcW w:w="9163" w:type="dxa"/>
            <w:gridSpan w:val="3"/>
            <w:tcBorders>
              <w:top w:val="single" w:sz="12" w:space="0" w:color="auto"/>
              <w:left w:val="single" w:sz="12" w:space="0" w:color="auto"/>
              <w:bottom w:val="nil"/>
              <w:right w:val="single" w:sz="12" w:space="0" w:color="auto"/>
            </w:tcBorders>
            <w:hideMark/>
          </w:tcPr>
          <w:p w14:paraId="38D46658" w14:textId="77777777" w:rsidR="003456D0" w:rsidRPr="0000224C" w:rsidRDefault="003456D0" w:rsidP="000C21AD">
            <w:pPr>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476702FA" w14:textId="77777777" w:rsidR="003456D0" w:rsidRPr="0000224C" w:rsidRDefault="003456D0" w:rsidP="00047F39">
            <w:pPr>
              <w:numPr>
                <w:ilvl w:val="0"/>
                <w:numId w:val="9"/>
              </w:numPr>
              <w:ind w:left="357" w:hanging="357"/>
              <w:jc w:val="both"/>
              <w:rPr>
                <w:sz w:val="18"/>
              </w:rPr>
            </w:pPr>
            <w:r w:rsidRPr="0000224C">
              <w:rPr>
                <w:sz w:val="18"/>
              </w:rPr>
              <w:t>qualquer um dos itens tiver resposta NÃO ATENDE;</w:t>
            </w:r>
          </w:p>
          <w:p w14:paraId="55EA15D3" w14:textId="77777777" w:rsidR="003456D0" w:rsidRPr="0000224C" w:rsidRDefault="003456D0" w:rsidP="00047F39">
            <w:pPr>
              <w:numPr>
                <w:ilvl w:val="0"/>
                <w:numId w:val="9"/>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3456D0" w:rsidRPr="0000224C" w14:paraId="123EE086" w14:textId="77777777" w:rsidTr="000C21AD">
        <w:trPr>
          <w:cantSplit/>
          <w:jc w:val="center"/>
        </w:trPr>
        <w:tc>
          <w:tcPr>
            <w:tcW w:w="1322" w:type="dxa"/>
            <w:tcBorders>
              <w:top w:val="nil"/>
              <w:left w:val="single" w:sz="12" w:space="0" w:color="auto"/>
              <w:bottom w:val="single" w:sz="12" w:space="0" w:color="auto"/>
              <w:right w:val="nil"/>
            </w:tcBorders>
            <w:hideMark/>
          </w:tcPr>
          <w:p w14:paraId="04885247" w14:textId="77777777" w:rsidR="003456D0" w:rsidRPr="0000224C" w:rsidRDefault="003456D0" w:rsidP="000C21AD">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7CC9271C" w14:textId="77777777" w:rsidR="003456D0" w:rsidRPr="0000224C" w:rsidRDefault="003456D0" w:rsidP="000C21AD">
            <w:pPr>
              <w:spacing w:before="60" w:after="60"/>
              <w:jc w:val="center"/>
              <w:rPr>
                <w:sz w:val="18"/>
              </w:rPr>
            </w:pPr>
            <w:r w:rsidRPr="0000224C">
              <w:rPr>
                <w:sz w:val="20"/>
              </w:rPr>
              <w:t xml:space="preserve">(   </w:t>
            </w:r>
            <w:r>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4BEE5BA7" w14:textId="77777777" w:rsidR="003456D0" w:rsidRPr="0000224C" w:rsidRDefault="003456D0" w:rsidP="000C21AD">
            <w:pPr>
              <w:spacing w:before="60" w:after="60"/>
              <w:jc w:val="center"/>
              <w:rPr>
                <w:sz w:val="20"/>
              </w:rPr>
            </w:pPr>
            <w:r w:rsidRPr="0000224C">
              <w:rPr>
                <w:sz w:val="20"/>
              </w:rPr>
              <w:t>(      ) REPROVADO</w:t>
            </w:r>
          </w:p>
        </w:tc>
      </w:tr>
    </w:tbl>
    <w:p w14:paraId="113839C4" w14:textId="77777777" w:rsidR="003456D0" w:rsidRDefault="003456D0" w:rsidP="00247316">
      <w:pPr>
        <w:pStyle w:val="TF-xAvalTTULO"/>
        <w:ind w:left="0" w:firstLine="0"/>
        <w:jc w:val="left"/>
      </w:pPr>
    </w:p>
    <w:p w14:paraId="350CD9D0" w14:textId="77777777" w:rsidR="003456D0" w:rsidRDefault="003456D0" w:rsidP="00247316">
      <w:pPr>
        <w:pStyle w:val="TF-xAvalTTULO"/>
      </w:pPr>
      <w:r>
        <w:t xml:space="preserve"> </w:t>
      </w:r>
    </w:p>
    <w:p w14:paraId="490CD096" w14:textId="77777777" w:rsidR="003456D0" w:rsidRPr="00BE1CFB" w:rsidRDefault="003456D0" w:rsidP="00BE1CFB">
      <w:pPr>
        <w:rPr>
          <w:caps/>
          <w:noProof/>
          <w:sz w:val="22"/>
          <w:szCs w:val="20"/>
        </w:rPr>
      </w:pPr>
    </w:p>
    <w:p w14:paraId="69EB7CF8" w14:textId="77777777" w:rsidR="003456D0" w:rsidRDefault="003456D0">
      <w:pPr>
        <w:rPr>
          <w:b/>
          <w:bCs/>
          <w:sz w:val="72"/>
          <w:szCs w:val="72"/>
        </w:rPr>
      </w:pPr>
      <w:r>
        <w:rPr>
          <w:b/>
          <w:bCs/>
          <w:sz w:val="72"/>
          <w:szCs w:val="72"/>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3648"/>
      </w:tblGrid>
      <w:tr w:rsidR="003456D0" w14:paraId="7E985E0F" w14:textId="77777777" w:rsidTr="000814E0">
        <w:tc>
          <w:tcPr>
            <w:tcW w:w="9072" w:type="dxa"/>
            <w:gridSpan w:val="2"/>
            <w:shd w:val="clear" w:color="auto" w:fill="auto"/>
          </w:tcPr>
          <w:p w14:paraId="43C884B8" w14:textId="77777777" w:rsidR="003456D0" w:rsidRDefault="003456D0" w:rsidP="000814E0">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3456D0" w14:paraId="4B80BFCB" w14:textId="77777777" w:rsidTr="000814E0">
        <w:tc>
          <w:tcPr>
            <w:tcW w:w="5387" w:type="dxa"/>
            <w:shd w:val="clear" w:color="auto" w:fill="auto"/>
          </w:tcPr>
          <w:p w14:paraId="365D4FC6" w14:textId="77777777" w:rsidR="003456D0" w:rsidRPr="003C5262" w:rsidRDefault="003456D0"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34CA2F2E" w14:textId="77777777" w:rsidR="003456D0" w:rsidRDefault="003456D0" w:rsidP="000814E0">
            <w:pPr>
              <w:pStyle w:val="Cabealho"/>
              <w:tabs>
                <w:tab w:val="clear" w:pos="8640"/>
                <w:tab w:val="right" w:pos="8931"/>
              </w:tabs>
              <w:ind w:right="141"/>
              <w:rPr>
                <w:rStyle w:val="Nmerodepgina"/>
              </w:rPr>
            </w:pPr>
            <w:r>
              <w:rPr>
                <w:rStyle w:val="Nmerodepgina"/>
              </w:rPr>
              <w:t>ANO/SEMESTRE: 2021/2</w:t>
            </w:r>
          </w:p>
        </w:tc>
      </w:tr>
    </w:tbl>
    <w:p w14:paraId="254A9E8C" w14:textId="77777777" w:rsidR="003456D0" w:rsidRDefault="003456D0" w:rsidP="001E682E">
      <w:pPr>
        <w:pStyle w:val="TF-TTULO"/>
      </w:pPr>
    </w:p>
    <w:p w14:paraId="3AB1257F" w14:textId="77777777" w:rsidR="003456D0" w:rsidRPr="00B00E04" w:rsidRDefault="003456D0" w:rsidP="001E682E">
      <w:pPr>
        <w:pStyle w:val="TF-TTULO"/>
      </w:pPr>
      <w:commentRangeStart w:id="57"/>
      <w:r>
        <w:t>Um projeto para auxiliar as saídas a campo dos clubes de ciências</w:t>
      </w:r>
      <w:commentRangeEnd w:id="57"/>
      <w:r>
        <w:rPr>
          <w:rStyle w:val="Refdecomentrio"/>
          <w:b w:val="0"/>
          <w:caps w:val="0"/>
        </w:rPr>
        <w:commentReference w:id="57"/>
      </w:r>
    </w:p>
    <w:p w14:paraId="38F83B4D" w14:textId="77777777" w:rsidR="003456D0" w:rsidRDefault="003456D0" w:rsidP="00752038">
      <w:pPr>
        <w:pStyle w:val="TF-AUTOR"/>
      </w:pPr>
      <w:r>
        <w:t>Matheus Soares Lima</w:t>
      </w:r>
    </w:p>
    <w:p w14:paraId="2607BB5C" w14:textId="77777777" w:rsidR="003456D0" w:rsidRDefault="003456D0" w:rsidP="001E682E">
      <w:pPr>
        <w:pStyle w:val="TF-AUTOR"/>
      </w:pPr>
      <w:r>
        <w:t>Prof. Dalton Solano dos Reis – Orientador</w:t>
      </w:r>
    </w:p>
    <w:p w14:paraId="11AB8FB7" w14:textId="77777777" w:rsidR="003456D0" w:rsidRDefault="003456D0" w:rsidP="00047F39">
      <w:pPr>
        <w:pStyle w:val="Ttulo1"/>
        <w:numPr>
          <w:ilvl w:val="0"/>
          <w:numId w:val="11"/>
        </w:numPr>
      </w:pPr>
      <w:r w:rsidRPr="007D10F2">
        <w:t>Introdução</w:t>
      </w:r>
      <w:r>
        <w:t xml:space="preserve"> </w:t>
      </w:r>
    </w:p>
    <w:p w14:paraId="7DB52A68" w14:textId="77777777" w:rsidR="003456D0" w:rsidRDefault="003456D0" w:rsidP="00FB657F">
      <w:pPr>
        <w:pStyle w:val="TF-TEXTO"/>
      </w:pPr>
      <w:r>
        <w:t xml:space="preserve">Segundo Freitas e Santos (2021), um Clube de Ciências é uma subcategoria de um Clube Escolar, que possui o objetivo de reunir um grupo pessoas para promover discussões e momentos de lazer sobre diversos temas onde há um interesse mútuo. Um Clube Escolar se diferencia de outros clubes justamente pelo seu objetivo educacional entre professores e alunos. O Clube de Ciências se segmenta dos Clubes Escolares na especialização na comunicação da ciência entre os participantes do clube. </w:t>
      </w:r>
    </w:p>
    <w:p w14:paraId="2A28CA33" w14:textId="77777777" w:rsidR="003456D0" w:rsidRDefault="003456D0" w:rsidP="00FB657F">
      <w:pPr>
        <w:pStyle w:val="TF-TEXTO"/>
      </w:pPr>
      <w:r>
        <w:t>O Clube de Ciências é composto por professores que são os mediadores do conhecimento e estudantes comumente chamados de clubistas evitando serem referidos como alunos, pois de acordo com Freitas e Santos</w:t>
      </w:r>
    </w:p>
    <w:p w14:paraId="79E1C816" w14:textId="77777777" w:rsidR="003456D0" w:rsidRDefault="003456D0" w:rsidP="00AE0A4F">
      <w:pPr>
        <w:pStyle w:val="TF-TEXTO"/>
        <w:ind w:left="2127" w:firstLine="0"/>
      </w:pPr>
      <w:commentRangeStart w:id="58"/>
      <w:r>
        <w:t>Consideramos que no Clube de Ciências o termo aluno seria inapropriado, pois nesse espaço espera-se que os participantes sejam ativos, protagonistas e que suas vozes sejam consideradas nas decisões. (FREITAS; SANTOS; 2021, p. 24)</w:t>
      </w:r>
      <w:commentRangeEnd w:id="58"/>
      <w:r>
        <w:rPr>
          <w:rStyle w:val="Refdecomentrio"/>
        </w:rPr>
        <w:commentReference w:id="58"/>
      </w:r>
    </w:p>
    <w:p w14:paraId="65C5F1B8" w14:textId="77777777" w:rsidR="003456D0" w:rsidRDefault="003456D0" w:rsidP="00477BF0">
      <w:pPr>
        <w:pStyle w:val="TF-TEXTO"/>
        <w:ind w:firstLine="709"/>
      </w:pPr>
      <w:r>
        <w:t>Dentro deste contexto, para o aprendizado científico os clubistas são expostos a uma grande gama de atividades em diversas áreas, onde que, o mediador individualmente ou através de um consenso comum entre todos os clubistas definirá a estratégia mais adequada ao objetivo pretendido</w:t>
      </w:r>
      <w:r w:rsidRPr="000E3055">
        <w:t xml:space="preserve"> </w:t>
      </w:r>
      <w:r>
        <w:t>(FREITAS; SANTOS; 2021, p. 28). De acordo com Córdoba (2012, p. 3), as atividades podem ser trabalhos em equipes em projetos e estudos científicos, atividades laboratoriais, saídas a campo em acampamentos ou passeios científicos, organização e implementação de campanhas, organização de atividades culturais e recreativas, organização e participação em atividades de divulgação, como feiras, conferências para clubistas e exposições e até atividades de colaboração com instituições comunitárias.</w:t>
      </w:r>
    </w:p>
    <w:p w14:paraId="75D71840" w14:textId="77777777" w:rsidR="003456D0" w:rsidRDefault="003456D0" w:rsidP="00F44877">
      <w:pPr>
        <w:pStyle w:val="TF-TEXTO"/>
      </w:pPr>
      <w:r w:rsidRPr="00510CE1">
        <w:t>O atual momento da sociedade presencia que a tecnologia se propagou e se consolidou em diversas áreas, assim como a evolução dos dispositivos móveis com uma grande variedade de aplicativos com diversas funcionalidades e principalmente sua portabilidade, permitindo ser levado a qualquer lugar.</w:t>
      </w:r>
      <w:r>
        <w:t xml:space="preserve"> Com esse crescimento, surgiram novas modalidades de aprendizagem mediadas pelos dispositivos móveis, chamadas de aprendizagem ubíqua. De acordo com Santaella (2013, p. 23), a aprendizagem ubíqua se caracteriza pelo acesso aberto a informação, pois através dos dispositivos móveis que cabem na palma da mão, a informação acaba se tornando disponível independentemente do lugar, tornando esses dispositivos ubíquos e </w:t>
      </w:r>
      <w:proofErr w:type="spellStart"/>
      <w:r>
        <w:t>pervasivos</w:t>
      </w:r>
      <w:proofErr w:type="spellEnd"/>
      <w:r>
        <w:t xml:space="preserve"> o acesso a informação, a comunicação e a aquisição de conhecimento.</w:t>
      </w:r>
    </w:p>
    <w:p w14:paraId="57CA4B7B" w14:textId="77777777" w:rsidR="003456D0" w:rsidRDefault="003456D0" w:rsidP="00386459">
      <w:pPr>
        <w:pStyle w:val="TF-TEXTO"/>
      </w:pPr>
      <w:r>
        <w:t xml:space="preserve"> </w:t>
      </w:r>
      <w:commentRangeStart w:id="59"/>
      <w:proofErr w:type="spellStart"/>
      <w:r>
        <w:t>Korbes</w:t>
      </w:r>
      <w:proofErr w:type="spellEnd"/>
      <w:r>
        <w:t xml:space="preserve"> (2021)</w:t>
      </w:r>
      <w:commentRangeStart w:id="60"/>
      <w:r>
        <w:t xml:space="preserve">, </w:t>
      </w:r>
      <w:commentRangeEnd w:id="60"/>
      <w:r>
        <w:rPr>
          <w:rStyle w:val="Refdecomentrio"/>
        </w:rPr>
        <w:commentReference w:id="60"/>
      </w:r>
      <w:r>
        <w:t xml:space="preserve">desenvolveu o aplicativo </w:t>
      </w:r>
      <w:proofErr w:type="spellStart"/>
      <w:r>
        <w:t>ExploraHabitat</w:t>
      </w:r>
      <w:proofErr w:type="spellEnd"/>
      <w:r>
        <w:t xml:space="preserve">, que tem como objetivo através de conceitos da aprendizagem ubíqua, auxiliar as saídas a campo dos Clubes de Ciências, permitindo que o Clubista através da criação de atividades propostas por um mediador desperte um lado mais investigativo, possibilitando uma maior interação com a natureza e desenvolva sua própria autonomia.  </w:t>
      </w:r>
      <w:commentRangeEnd w:id="59"/>
      <w:r>
        <w:rPr>
          <w:rStyle w:val="Refdecomentrio"/>
        </w:rPr>
        <w:commentReference w:id="59"/>
      </w:r>
      <w:r>
        <w:t>O aplicativo utiliza recursos dos dispositivos móveis como o GPS (</w:t>
      </w:r>
      <w:r w:rsidRPr="00F44877">
        <w:t xml:space="preserve">Global </w:t>
      </w:r>
      <w:proofErr w:type="spellStart"/>
      <w:r w:rsidRPr="00F44877">
        <w:t>Positioning</w:t>
      </w:r>
      <w:proofErr w:type="spellEnd"/>
      <w:r w:rsidRPr="00F44877">
        <w:t xml:space="preserve"> System</w:t>
      </w:r>
      <w:r>
        <w:t xml:space="preserve">), câmera, vídeo e áudio para simular instrumentos de uso comum na realização das atividades de um Clubista. </w:t>
      </w:r>
      <w:proofErr w:type="spellStart"/>
      <w:r>
        <w:t>Korbes</w:t>
      </w:r>
      <w:proofErr w:type="spellEnd"/>
      <w:r>
        <w:t xml:space="preserve"> (2021) afirma que, mesmo o </w:t>
      </w:r>
      <w:proofErr w:type="spellStart"/>
      <w:r>
        <w:t>ExploraHabitat</w:t>
      </w:r>
      <w:proofErr w:type="spellEnd"/>
      <w:r>
        <w:t xml:space="preserve"> cumprindo o esperado, existem problemas que dificultam a utilização do aplicativo, como por exemplo, a falta de um design mais atrativo e amigável, interfaces responsivas que se adaptam de acordo com o dispositivo, entre outros. Porém outro ponto notado, a falta de exploração do </w:t>
      </w:r>
      <w:r w:rsidRPr="00386459">
        <w:rPr>
          <w:i/>
          <w:iCs/>
        </w:rPr>
        <w:t>framework</w:t>
      </w:r>
      <w:r>
        <w:t xml:space="preserve"> </w:t>
      </w:r>
      <w:proofErr w:type="spellStart"/>
      <w:r>
        <w:t>Flutter</w:t>
      </w:r>
      <w:proofErr w:type="spellEnd"/>
      <w:r>
        <w:t xml:space="preserve">, onde não foi adotado nenhum padrão de desenvolvimento, como o </w:t>
      </w:r>
      <w:proofErr w:type="spellStart"/>
      <w:r>
        <w:t>Provider</w:t>
      </w:r>
      <w:proofErr w:type="spellEnd"/>
      <w:r>
        <w:t xml:space="preserve"> do </w:t>
      </w:r>
      <w:proofErr w:type="spellStart"/>
      <w:r>
        <w:t>Flutter</w:t>
      </w:r>
      <w:proofErr w:type="spellEnd"/>
      <w:r>
        <w:t xml:space="preserve"> por exemplo, o que tende a dificultar na realização de melhorias na interface ou na manutenção e inclusão de novas funcionalidades, dificultando a extensão em projetos futuros.</w:t>
      </w:r>
    </w:p>
    <w:p w14:paraId="06BE8DD2" w14:textId="77777777" w:rsidR="003456D0" w:rsidRDefault="003456D0" w:rsidP="00386459">
      <w:pPr>
        <w:pStyle w:val="TF-TEXTO"/>
      </w:pPr>
      <w:commentRangeStart w:id="61"/>
      <w:r>
        <w:t xml:space="preserve">Desta forma, este trabalho propõe uma extensão do aplicativo </w:t>
      </w:r>
      <w:proofErr w:type="spellStart"/>
      <w:r>
        <w:t>ExploraHabitat</w:t>
      </w:r>
      <w:proofErr w:type="spellEnd"/>
      <w:r>
        <w:t xml:space="preserve"> (</w:t>
      </w:r>
      <w:proofErr w:type="spellStart"/>
      <w:r>
        <w:rPr>
          <w:iCs/>
        </w:rPr>
        <w:t>Korbes</w:t>
      </w:r>
      <w:proofErr w:type="spellEnd"/>
      <w:r>
        <w:t xml:space="preserve">, 2021), </w:t>
      </w:r>
      <w:proofErr w:type="spellStart"/>
      <w:r>
        <w:t>refatorando</w:t>
      </w:r>
      <w:proofErr w:type="spellEnd"/>
      <w:r>
        <w:t xml:space="preserve"> o aplicativo com a inclusão de novas funcionalidades, propondo uma estrutura utilizando o gerenciador de estados </w:t>
      </w:r>
      <w:proofErr w:type="spellStart"/>
      <w:r>
        <w:t>Provider</w:t>
      </w:r>
      <w:proofErr w:type="spellEnd"/>
      <w:r>
        <w:t xml:space="preserve"> do </w:t>
      </w:r>
      <w:proofErr w:type="spellStart"/>
      <w:r>
        <w:t>Flutter</w:t>
      </w:r>
      <w:proofErr w:type="spellEnd"/>
      <w:r>
        <w:t xml:space="preserve">, tornando arquitetura do projeto mais fácil de usar e reutilizável, possibilitando que novas extensões sejam realizadas facilmente. </w:t>
      </w:r>
      <w:commentRangeEnd w:id="61"/>
      <w:r>
        <w:rPr>
          <w:rStyle w:val="Refdecomentrio"/>
        </w:rPr>
        <w:commentReference w:id="61"/>
      </w:r>
      <w:r>
        <w:t xml:space="preserve">Também se propõe utilizar o Material Design do </w:t>
      </w:r>
      <w:proofErr w:type="spellStart"/>
      <w:r>
        <w:t>Flutter</w:t>
      </w:r>
      <w:proofErr w:type="spellEnd"/>
      <w:r>
        <w:t xml:space="preserve"> para a criação de interfaces mais interativas e responsivas.</w:t>
      </w:r>
    </w:p>
    <w:p w14:paraId="5753667D" w14:textId="77777777" w:rsidR="003456D0" w:rsidRDefault="003456D0" w:rsidP="003456D0">
      <w:pPr>
        <w:pStyle w:val="Ttulo2"/>
        <w:numPr>
          <w:ilvl w:val="1"/>
          <w:numId w:val="1"/>
        </w:numPr>
      </w:pPr>
      <w:r w:rsidRPr="007D10F2">
        <w:t>OBJETIVOS</w:t>
      </w:r>
    </w:p>
    <w:p w14:paraId="358FA1E7" w14:textId="77777777" w:rsidR="003456D0" w:rsidRDefault="003456D0" w:rsidP="00844B37">
      <w:pPr>
        <w:pStyle w:val="TF-TEXTO"/>
      </w:pPr>
      <w:commentRangeStart w:id="62"/>
      <w:r>
        <w:t xml:space="preserve">O objetivo deste trabalho é estender o aplicativo </w:t>
      </w:r>
      <w:proofErr w:type="spellStart"/>
      <w:r>
        <w:rPr>
          <w:iCs/>
        </w:rPr>
        <w:t>ExploraHabitat</w:t>
      </w:r>
      <w:proofErr w:type="spellEnd"/>
      <w:r>
        <w:rPr>
          <w:iCs/>
        </w:rPr>
        <w:t xml:space="preserve"> (</w:t>
      </w:r>
      <w:proofErr w:type="spellStart"/>
      <w:r>
        <w:rPr>
          <w:iCs/>
        </w:rPr>
        <w:t>Korbes</w:t>
      </w:r>
      <w:proofErr w:type="spellEnd"/>
      <w:r>
        <w:rPr>
          <w:iCs/>
        </w:rPr>
        <w:t>, 2021)</w:t>
      </w:r>
      <w:r>
        <w:t xml:space="preserve">, realizando uma </w:t>
      </w:r>
      <w:proofErr w:type="spellStart"/>
      <w:r>
        <w:t>refatoração</w:t>
      </w:r>
      <w:proofErr w:type="spellEnd"/>
      <w:r>
        <w:t xml:space="preserve"> com a utilização de um padrão de desenvolvimento, a fim de auxiliar as saídas a campo dos Clubistas, </w:t>
      </w:r>
      <w:commentRangeStart w:id="63"/>
      <w:r>
        <w:t>com a simulação de instrumentos comuns utilizados nas saídas a campo de um Clube de Ciências</w:t>
      </w:r>
      <w:commentRangeEnd w:id="63"/>
      <w:r>
        <w:rPr>
          <w:rStyle w:val="Refdecomentrio"/>
        </w:rPr>
        <w:commentReference w:id="63"/>
      </w:r>
      <w:r>
        <w:t xml:space="preserve">. </w:t>
      </w:r>
      <w:commentRangeEnd w:id="62"/>
      <w:r>
        <w:rPr>
          <w:rStyle w:val="Refdecomentrio"/>
        </w:rPr>
        <w:commentReference w:id="62"/>
      </w:r>
    </w:p>
    <w:p w14:paraId="6242E23F" w14:textId="77777777" w:rsidR="003456D0" w:rsidRDefault="003456D0" w:rsidP="00326A6A">
      <w:pPr>
        <w:pStyle w:val="TF-TEXTO"/>
      </w:pPr>
      <w:r>
        <w:lastRenderedPageBreak/>
        <w:t>Os objetivos específicos são:</w:t>
      </w:r>
    </w:p>
    <w:p w14:paraId="3AEE8818" w14:textId="77777777" w:rsidR="003456D0" w:rsidRDefault="003456D0" w:rsidP="00047F39">
      <w:pPr>
        <w:pStyle w:val="TF-ALNEA"/>
        <w:numPr>
          <w:ilvl w:val="0"/>
          <w:numId w:val="12"/>
        </w:numPr>
        <w:tabs>
          <w:tab w:val="num" w:pos="1077"/>
        </w:tabs>
        <w:ind w:left="1077" w:hanging="397"/>
      </w:pPr>
      <w:r>
        <w:t xml:space="preserve">propor um padrão de desenvolvimento utilizando o </w:t>
      </w:r>
      <w:proofErr w:type="spellStart"/>
      <w:r>
        <w:t>Provider</w:t>
      </w:r>
      <w:proofErr w:type="spellEnd"/>
      <w:r>
        <w:t xml:space="preserve"> do </w:t>
      </w:r>
      <w:proofErr w:type="spellStart"/>
      <w:r>
        <w:t>Flutter</w:t>
      </w:r>
      <w:proofErr w:type="spellEnd"/>
      <w:r>
        <w:t xml:space="preserve"> para atingir uma arquitetura consistente e fácil de ser utilizada, facilitando extensões futuras;</w:t>
      </w:r>
    </w:p>
    <w:p w14:paraId="6BE7C833" w14:textId="77777777" w:rsidR="003456D0" w:rsidRDefault="003456D0" w:rsidP="00047F39">
      <w:pPr>
        <w:pStyle w:val="TF-ALNEA"/>
        <w:numPr>
          <w:ilvl w:val="0"/>
          <w:numId w:val="12"/>
        </w:numPr>
        <w:tabs>
          <w:tab w:val="num" w:pos="1077"/>
        </w:tabs>
        <w:ind w:left="1077" w:hanging="397"/>
      </w:pPr>
      <w:commentRangeStart w:id="64"/>
      <w:r>
        <w:t xml:space="preserve">auxiliar as saídas a campo dos Clubistas através da utilização de conceitos da aprendizagem ubíqua utilizando recursos dos dispositivos móveis como o GPS, mapa, câmera, áudio e vídeo </w:t>
      </w:r>
      <w:commentRangeEnd w:id="64"/>
      <w:r w:rsidRPr="00AE7F5A">
        <w:commentReference w:id="64"/>
      </w:r>
      <w:r>
        <w:t>;</w:t>
      </w:r>
    </w:p>
    <w:p w14:paraId="35F8314F" w14:textId="77777777" w:rsidR="003456D0" w:rsidRDefault="003456D0" w:rsidP="00047F39">
      <w:pPr>
        <w:pStyle w:val="TF-ALNEA"/>
        <w:numPr>
          <w:ilvl w:val="0"/>
          <w:numId w:val="12"/>
        </w:numPr>
        <w:tabs>
          <w:tab w:val="num" w:pos="1077"/>
        </w:tabs>
        <w:ind w:left="1077" w:hanging="397"/>
      </w:pPr>
      <w:commentRangeStart w:id="65"/>
      <w:r>
        <w:t>avaliar a usabilidade do aplicativo com o usuário verificando a sua eficiência em relação ao aplicativo atual.</w:t>
      </w:r>
      <w:commentRangeEnd w:id="65"/>
      <w:r w:rsidRPr="00AE7F5A">
        <w:commentReference w:id="65"/>
      </w:r>
    </w:p>
    <w:p w14:paraId="0D886304" w14:textId="77777777" w:rsidR="003456D0" w:rsidRDefault="003456D0" w:rsidP="00B1246A">
      <w:pPr>
        <w:pStyle w:val="Ttulo1"/>
      </w:pPr>
      <w:r>
        <w:t xml:space="preserve">trabalhos </w:t>
      </w:r>
      <w:r w:rsidRPr="00FC4A9F">
        <w:t>correlatos</w:t>
      </w:r>
    </w:p>
    <w:p w14:paraId="444B5696" w14:textId="77777777" w:rsidR="003456D0" w:rsidRPr="00897AF2" w:rsidRDefault="003456D0" w:rsidP="00897AF2">
      <w:pPr>
        <w:pStyle w:val="TF-TEXTO"/>
      </w:pPr>
      <w:r>
        <w:t xml:space="preserve">Este capítulo apresenta os trabalhos que possuem características semelhantes ao aplicativo que está sendo proposto. O primeiro trabalho é o Clube Virtual de Ciências apresentado por Bet </w:t>
      </w:r>
      <w:r w:rsidRPr="000E3055">
        <w:rPr>
          <w:i/>
          <w:iCs/>
        </w:rPr>
        <w:t>et al.</w:t>
      </w:r>
      <w:r>
        <w:t xml:space="preserve"> (2004), que busca trazer o ambiente do Clube de Ciências para o mundo virtual. O segundo se trata da proposta de criação um ambiente </w:t>
      </w:r>
      <w:r w:rsidRPr="005F61AF">
        <w:rPr>
          <w:i/>
          <w:iCs/>
        </w:rPr>
        <w:t>u-</w:t>
      </w:r>
      <w:proofErr w:type="spellStart"/>
      <w:r w:rsidRPr="005F61AF">
        <w:rPr>
          <w:i/>
          <w:iCs/>
        </w:rPr>
        <w:t>learning</w:t>
      </w:r>
      <w:proofErr w:type="spellEnd"/>
      <w:r>
        <w:rPr>
          <w:i/>
          <w:iCs/>
        </w:rPr>
        <w:t xml:space="preserve"> </w:t>
      </w:r>
      <w:r>
        <w:t>desenvolvido</w:t>
      </w:r>
      <w:r w:rsidRPr="005F61AF">
        <w:t xml:space="preserve"> por</w:t>
      </w:r>
      <w:r>
        <w:rPr>
          <w:i/>
          <w:iCs/>
        </w:rPr>
        <w:t xml:space="preserve"> </w:t>
      </w:r>
      <w:r>
        <w:t xml:space="preserve">Mendonça </w:t>
      </w:r>
      <w:r w:rsidRPr="000E3055">
        <w:rPr>
          <w:i/>
          <w:iCs/>
        </w:rPr>
        <w:t>et al.</w:t>
      </w:r>
      <w:r>
        <w:t xml:space="preserve"> (2018),</w:t>
      </w:r>
      <w:r>
        <w:rPr>
          <w:i/>
          <w:iCs/>
        </w:rPr>
        <w:t xml:space="preserve"> </w:t>
      </w:r>
      <w:r w:rsidRPr="005F61AF">
        <w:t xml:space="preserve">para contribuir no ensino </w:t>
      </w:r>
      <w:r>
        <w:t xml:space="preserve">e aprendizagem </w:t>
      </w:r>
      <w:r w:rsidRPr="005F61AF">
        <w:t>de botânica</w:t>
      </w:r>
      <w:r>
        <w:t xml:space="preserve"> O terceiro é referente ao </w:t>
      </w:r>
      <w:proofErr w:type="spellStart"/>
      <w:r>
        <w:t>Ambcare</w:t>
      </w:r>
      <w:proofErr w:type="spellEnd"/>
      <w:r>
        <w:t>, um aplicativo desenvolvido por Rosa (2015), com o objetivo de auxiliar a solução de incidentes ambientais.</w:t>
      </w:r>
    </w:p>
    <w:p w14:paraId="194592EF" w14:textId="77777777" w:rsidR="003456D0" w:rsidRDefault="003456D0" w:rsidP="003456D0">
      <w:pPr>
        <w:pStyle w:val="Ttulo2"/>
        <w:numPr>
          <w:ilvl w:val="1"/>
          <w:numId w:val="1"/>
        </w:numPr>
      </w:pPr>
      <w:commentRangeStart w:id="66"/>
      <w:r>
        <w:t>UM AMBIENTE COLABORATIVO PARA AUXÍLIO AO APRENDIZADO: CLUBE VIRTUAL DE CIÊNCIAS</w:t>
      </w:r>
      <w:commentRangeEnd w:id="66"/>
      <w:r>
        <w:rPr>
          <w:rStyle w:val="Refdecomentrio"/>
          <w:caps w:val="0"/>
          <w:color w:val="auto"/>
        </w:rPr>
        <w:commentReference w:id="66"/>
      </w:r>
    </w:p>
    <w:p w14:paraId="1D229785" w14:textId="77777777" w:rsidR="003456D0" w:rsidRDefault="003456D0" w:rsidP="00B25644">
      <w:pPr>
        <w:pStyle w:val="TF-TEXTO"/>
      </w:pPr>
      <w:r>
        <w:t xml:space="preserve">Bet </w:t>
      </w:r>
      <w:r w:rsidRPr="000E3055">
        <w:rPr>
          <w:i/>
          <w:iCs/>
        </w:rPr>
        <w:t>et al.</w:t>
      </w:r>
      <w:r>
        <w:t xml:space="preserve"> (</w:t>
      </w:r>
      <w:commentRangeStart w:id="67"/>
      <w:r>
        <w:t>2004</w:t>
      </w:r>
      <w:commentRangeEnd w:id="67"/>
      <w:r>
        <w:rPr>
          <w:rStyle w:val="Refdecomentrio"/>
        </w:rPr>
        <w:commentReference w:id="67"/>
      </w:r>
      <w:r>
        <w:t xml:space="preserve">) apresentou o desenvolvimento da aplicação </w:t>
      </w:r>
      <w:r w:rsidRPr="00F360D8">
        <w:rPr>
          <w:i/>
          <w:iCs/>
        </w:rPr>
        <w:t>Web</w:t>
      </w:r>
      <w:r>
        <w:t xml:space="preserve"> Clube Virtual de Ciências, uma ferramenta de auxílio à aprendizagem com vários recursos para cooperação entre usuários. Tem como principal objetivo trazer um pouco do ambiente do Clube de Ciências vivenciado em sala de aula para a internet, permitindo a interação de professores e alunos sem a necessidade da presença física. O Clube Virtual de Ciências é dividido em quatro módulos: a biblioteca virtual, o catálogo de projetos, os laboratórios virtuais e o banco de desafios. </w:t>
      </w:r>
    </w:p>
    <w:p w14:paraId="531B81BD" w14:textId="77777777" w:rsidR="003456D0" w:rsidRDefault="003456D0" w:rsidP="00B25644">
      <w:pPr>
        <w:pStyle w:val="TF-TEXTO"/>
      </w:pPr>
      <w:r>
        <w:t>A biblioteca virtual dentro do Clube Virtual de Ciências serve como um repositório de trabalhos, que passam por uma seleção realizada pelos professores colaboradores e são associados a uma disciplina específica, assim, permitindo que os usuários possam consultar essas informações com mais facilidade e com a confiança que se teria numa biblioteca tradicional. O catálogo de projetos é um ambiente para incentivar o desenvolvimento de pesquisas. Os professores podem realizar o cadastro de projetos que são classificados como aberto ou fechado, permitindo contribuições dos usuários durante o período de validade do projeto e após esse período, o professor responsável irá realizar a seleção dos trabalhos e disponibilizá-los no ambiente, esses trabalhos também irão compor o acervo da biblioteca virtual. Os laboratórios virtuais são utilizados para simular diversos experimentos relacionados com as disciplinas que fazem parte do Clube, a fim de reforçar conceitos estudados em sala de aula. Como os laboratórios virtuais exigem conhecimento avançado na área de programação, serão criados somente pela equipe de administração do Clube Virtual, ou então por colaboradores. O banco de desafios é utilizado para avaliar o conhecimento dos usuários, desta forma, eles poderão responder testes e a partir do resultado, será criado um perfil para o usuário, permitindo uma melhor orientação do que deve ser reforçado ou estudado.</w:t>
      </w:r>
    </w:p>
    <w:p w14:paraId="614D00E1" w14:textId="77777777" w:rsidR="003456D0" w:rsidRPr="00B25644" w:rsidRDefault="003456D0" w:rsidP="00B25644">
      <w:pPr>
        <w:pStyle w:val="TF-TEXTO"/>
      </w:pPr>
      <w:r>
        <w:t xml:space="preserve">Bet </w:t>
      </w:r>
      <w:r w:rsidRPr="000E3055">
        <w:rPr>
          <w:i/>
          <w:iCs/>
        </w:rPr>
        <w:t>et al.</w:t>
      </w:r>
      <w:r>
        <w:t xml:space="preserve"> (2004), concluiu que a utilização do computador nos estudos como um ótimo instrumento para o ensino, principalmente pelos recursos audiovisuais e a interatividade permitida entre os usuários, ainda mais com a internet facilitando a comunicação e sendo utilizada como fonte de pesquisa. Para continuidade do trabalho, foram levantadas algumas ações como a criação de modelos de uso pedagógico do ambiente, estabelecimento de convênios para uso e como forma de divulgação com Secretarias de Educação municipais e estaduais, divulgação de treinamentos operacionais e pedagógicos e a disponibilização do código fonte do Clube Virtual de Ciências.</w:t>
      </w:r>
    </w:p>
    <w:p w14:paraId="6227B40B" w14:textId="77777777" w:rsidR="003456D0" w:rsidRDefault="003456D0" w:rsidP="003456D0">
      <w:pPr>
        <w:pStyle w:val="Ttulo2"/>
        <w:numPr>
          <w:ilvl w:val="1"/>
          <w:numId w:val="1"/>
        </w:numPr>
      </w:pPr>
      <w:r>
        <w:t>Ambiente de Aprendizagem Ubíqua para Auxiliar o Estudo de Botânica em Atividades de Aula de Campo</w:t>
      </w:r>
    </w:p>
    <w:p w14:paraId="2832F0F3" w14:textId="77777777" w:rsidR="003456D0" w:rsidRDefault="003456D0" w:rsidP="00DE1DA5">
      <w:pPr>
        <w:pStyle w:val="TF-TEXTO"/>
      </w:pPr>
      <w:r>
        <w:t xml:space="preserve">Mendonça </w:t>
      </w:r>
      <w:r w:rsidRPr="000E3055">
        <w:rPr>
          <w:i/>
          <w:iCs/>
        </w:rPr>
        <w:t>et al.</w:t>
      </w:r>
      <w:r>
        <w:t xml:space="preserve"> (2018), apresentou a proposta de desenvolvimento de um ambiente </w:t>
      </w:r>
      <w:r w:rsidRPr="008046A1">
        <w:rPr>
          <w:i/>
          <w:iCs/>
        </w:rPr>
        <w:t>u-</w:t>
      </w:r>
      <w:proofErr w:type="spellStart"/>
      <w:r w:rsidRPr="008046A1">
        <w:rPr>
          <w:i/>
          <w:iCs/>
        </w:rPr>
        <w:t>learning</w:t>
      </w:r>
      <w:proofErr w:type="spellEnd"/>
      <w:r>
        <w:rPr>
          <w:i/>
          <w:iCs/>
        </w:rPr>
        <w:t xml:space="preserve">, </w:t>
      </w:r>
      <w:r w:rsidRPr="00E64883">
        <w:t>consistindo</w:t>
      </w:r>
      <w:r>
        <w:rPr>
          <w:i/>
          <w:iCs/>
        </w:rPr>
        <w:t xml:space="preserve"> </w:t>
      </w:r>
      <w:r>
        <w:t>em uma interface para dispositivos móveis</w:t>
      </w:r>
      <w:r w:rsidRPr="00F62F21">
        <w:t xml:space="preserve"> utilizando</w:t>
      </w:r>
      <w:r>
        <w:t xml:space="preserve"> o </w:t>
      </w:r>
      <w:r w:rsidRPr="00F62F21">
        <w:rPr>
          <w:i/>
          <w:iCs/>
        </w:rPr>
        <w:t>framework</w:t>
      </w:r>
      <w:r>
        <w:rPr>
          <w:i/>
          <w:iCs/>
        </w:rPr>
        <w:t xml:space="preserve"> </w:t>
      </w:r>
      <w:proofErr w:type="spellStart"/>
      <w:r w:rsidRPr="00F62F21">
        <w:t>Ionic</w:t>
      </w:r>
      <w:proofErr w:type="spellEnd"/>
      <w:r>
        <w:t xml:space="preserve"> para as plataformas Android e iOS</w:t>
      </w:r>
      <w:r>
        <w:rPr>
          <w:i/>
          <w:iCs/>
        </w:rPr>
        <w:t xml:space="preserve"> </w:t>
      </w:r>
      <w:r>
        <w:t xml:space="preserve">e um servidor </w:t>
      </w:r>
      <w:r>
        <w:rPr>
          <w:i/>
          <w:iCs/>
        </w:rPr>
        <w:t>w</w:t>
      </w:r>
      <w:r w:rsidRPr="00F62F21">
        <w:rPr>
          <w:i/>
          <w:iCs/>
        </w:rPr>
        <w:t>eb</w:t>
      </w:r>
      <w:r>
        <w:rPr>
          <w:i/>
          <w:iCs/>
        </w:rPr>
        <w:t xml:space="preserve"> </w:t>
      </w:r>
      <w:r>
        <w:t xml:space="preserve">em PHP. O objetivo é contribuir no processo de ensino e aprendizagem de botânica, auxiliando na execução das aulas de campo através de um ambiente de aprendizagem ubíqua na utilização de alguns instrumentos dos dispositivos moveis. </w:t>
      </w:r>
    </w:p>
    <w:p w14:paraId="455263C8" w14:textId="77777777" w:rsidR="003456D0" w:rsidRDefault="003456D0" w:rsidP="00C21DA1">
      <w:pPr>
        <w:pStyle w:val="TF-TEXTO"/>
      </w:pPr>
      <w:r>
        <w:t xml:space="preserve">O ambiente está composto por duas camadas (cliente e servidor), onde que, a camada de cliente sendo o aplicativo com GPS e acesso à internet e o servidor composto por serviços </w:t>
      </w:r>
      <w:r w:rsidRPr="001811B8">
        <w:rPr>
          <w:i/>
          <w:iCs/>
        </w:rPr>
        <w:t>web</w:t>
      </w:r>
      <w:r>
        <w:rPr>
          <w:i/>
          <w:iCs/>
        </w:rPr>
        <w:t xml:space="preserve"> </w:t>
      </w:r>
      <w:r>
        <w:t xml:space="preserve">que fornecem funcionalidades para a camada cliente. Alguns dos principais serviços </w:t>
      </w:r>
      <w:r>
        <w:rPr>
          <w:i/>
          <w:iCs/>
        </w:rPr>
        <w:t xml:space="preserve">web </w:t>
      </w:r>
      <w:r>
        <w:t xml:space="preserve">para o ambiente de aprendizagem ubíqua são na sua maioria relacionados à aquisição de coordenadas de localização GPS, funções para cálculo da distância e verificação de proximidade entre dois pontos, também existem serviços para permitir que o usuário realize autenticação no aplicativo, a criação de conteúdos didáticos em forma de texto e a criação de atividades de aprendizagem a partir dos conteúdos criados. </w:t>
      </w:r>
    </w:p>
    <w:p w14:paraId="04CAD0C4" w14:textId="77777777" w:rsidR="003456D0" w:rsidRDefault="003456D0" w:rsidP="00C21DA1">
      <w:pPr>
        <w:pStyle w:val="TF-TEXTO"/>
      </w:pPr>
      <w:r>
        <w:t xml:space="preserve">Para melhor utilização da ferramenta foi criado um cenário de aplicação, onde o professor registra a localização das plantas no campo de estudo utilizando o GPS do celular. Logo após, é criado todos os conteúdos de aprendizado e associado às respectivas plantas, sendo dois conteúdos classificados como “Certo” ou “Errado” </w:t>
      </w:r>
      <w:r>
        <w:lastRenderedPageBreak/>
        <w:t xml:space="preserve">para cada planta. O conteúdo classificado como “Certo”, confirmará o acerto e exibirá a descrição da próxima planta que o aluno deverá procurar. Já o conteúdo “Errado”, informará o erro e apresentará para o aluno dicas para ajudá-lo a encontrar a planta correta. A atividade é iniciada a partir do momento em que o professor informa as características da primeira planta que deve ser encontrada no campo de estudo. Os alunos se direcionam para à planta que entendem como correta e realizam a confirmação da resposta no aplicativo, que envia a localização do aluno para o servidor </w:t>
      </w:r>
      <w:r w:rsidRPr="00763D89">
        <w:rPr>
          <w:i/>
          <w:iCs/>
        </w:rPr>
        <w:t>web</w:t>
      </w:r>
      <w:r>
        <w:t>, verificando se o aluno está próximo da planta correta e exibe os conteúdos associados à planta. A atividade é encerrada quando todas as plantas forem encontradas corretamente.</w:t>
      </w:r>
    </w:p>
    <w:p w14:paraId="73B7B243" w14:textId="77777777" w:rsidR="003456D0" w:rsidRPr="00763D89" w:rsidRDefault="003456D0" w:rsidP="00C21DA1">
      <w:pPr>
        <w:pStyle w:val="TF-TEXTO"/>
      </w:pPr>
      <w:r>
        <w:t xml:space="preserve">Mendonça </w:t>
      </w:r>
      <w:r w:rsidRPr="000E3055">
        <w:rPr>
          <w:i/>
          <w:iCs/>
        </w:rPr>
        <w:t>et al.</w:t>
      </w:r>
      <w:r>
        <w:t xml:space="preserve"> (2018), explica que como o trabalho está em fase de desenvolvimento apenas alguns resultados foram obtidos na fase inicial do projeto, como o levantamento e definição de requisitos, a caracterização do cenário de aplicação e a arquitetura do ambiente. Para extensão, pretende-se concluir a etapa de desenvolvimento e aplicar novos testes funcionais e de validação para verificar o comportamento em um ambiente real, para assim, constar se os objetivos da pesquisa foram de fato alcançados.</w:t>
      </w:r>
    </w:p>
    <w:p w14:paraId="693EA3FB" w14:textId="77777777" w:rsidR="003456D0" w:rsidRDefault="003456D0" w:rsidP="003456D0">
      <w:pPr>
        <w:pStyle w:val="Ttulo2"/>
        <w:numPr>
          <w:ilvl w:val="1"/>
          <w:numId w:val="1"/>
        </w:numPr>
      </w:pPr>
      <w:r w:rsidRPr="00B266A4">
        <w:t>Monitoramento</w:t>
      </w:r>
      <w:r>
        <w:rPr>
          <w:b/>
          <w:bCs/>
        </w:rPr>
        <w:t xml:space="preserve"> </w:t>
      </w:r>
      <w:r w:rsidRPr="00B266A4">
        <w:t>Ambiental Usando Dispositivos Móveis</w:t>
      </w:r>
    </w:p>
    <w:p w14:paraId="2325C6E7" w14:textId="77777777" w:rsidR="003456D0" w:rsidRDefault="003456D0" w:rsidP="00B266A4">
      <w:pPr>
        <w:pStyle w:val="TF-TEXTO"/>
      </w:pPr>
      <w:r>
        <w:t xml:space="preserve">Rosa (2015) desenvolveu um aplicativo multiplataforma utilizando o </w:t>
      </w:r>
      <w:r>
        <w:rPr>
          <w:i/>
          <w:iCs/>
        </w:rPr>
        <w:t>f</w:t>
      </w:r>
      <w:r w:rsidRPr="00493EF1">
        <w:rPr>
          <w:i/>
          <w:iCs/>
        </w:rPr>
        <w:t>ramework</w:t>
      </w:r>
      <w:r>
        <w:t xml:space="preserve"> </w:t>
      </w:r>
      <w:proofErr w:type="spellStart"/>
      <w:r>
        <w:t>Phonegap</w:t>
      </w:r>
      <w:proofErr w:type="spellEnd"/>
      <w:r>
        <w:t xml:space="preserve"> para as plataformas Android, iOS e Windows Phone. O aplicativo disponibiliza recursos para auxiliar órgãos responsáveis pela monitoração e elaboração de planos de contingência para incidentes relacionados ao meio ambiente. O aplicativo permite que usuários voluntariamente </w:t>
      </w:r>
      <w:commentRangeStart w:id="68"/>
      <w:r>
        <w:t xml:space="preserve">criem </w:t>
      </w:r>
      <w:commentRangeEnd w:id="68"/>
      <w:r>
        <w:rPr>
          <w:rStyle w:val="Refdecomentrio"/>
        </w:rPr>
        <w:commentReference w:id="68"/>
      </w:r>
      <w:r>
        <w:t>incidentes ambientais, e possibilita que outros usuários possam visualizar esses incidentes em um mapa, podendo apoiar e adicionar comentários, assim confirmando o incidente. Por fim, o incidente pode ser assumido por uma entidade e resolvido.</w:t>
      </w:r>
    </w:p>
    <w:p w14:paraId="7B4C42E9" w14:textId="77777777" w:rsidR="003456D0" w:rsidRDefault="003456D0" w:rsidP="007311D1">
      <w:pPr>
        <w:pStyle w:val="TF-TEXTO"/>
      </w:pPr>
      <w:r>
        <w:t>A arquitetura do projeto foi implementada com uma estrutura de comunicação cliente-servidor, onde a camada do cliente é o aplicativo que permite a criação e visualização dos incidentes, e o servidor permite realizar a autenticação do usuário, alterações e busca em um banco de dados baseado em um protocolo próprio. Rosa (2015), cita a possibilidade de alterar o protocolo para que funcione como um webservice, fornecendo incidentes para outras aplicações que operem de acordo com o protocolo, facilitando a utilização das informações por órgãos ambientais, agências reguladoras e outras entidades interessadas</w:t>
      </w:r>
    </w:p>
    <w:p w14:paraId="37AFF149" w14:textId="77777777" w:rsidR="003456D0" w:rsidRDefault="003456D0" w:rsidP="007311D1">
      <w:pPr>
        <w:pStyle w:val="TF-TEXTO"/>
      </w:pPr>
      <w:r>
        <w:t xml:space="preserve"> Na Figura 3, apresenta um exemplo do fluxo de inserção de incidente. Na primeira foto, demonstra que a partir da localização do GPS do usuário, ele poderá definir uma posição para iniciar o registro do incidente, o título e uma descrição do ocorrido. Na segunda foto, demonstra que o usuário poderá complementar o incidente classificando com uma categoria e adicionando uma foto aumentado a credibilidade do incidente, após esses passos, o usuário poderá salvar o incidente, assim ficando disponível para outros usuários visualizarem conforme sua localização.</w:t>
      </w:r>
      <w:r w:rsidRPr="005D5261">
        <w:t xml:space="preserve"> </w:t>
      </w:r>
    </w:p>
    <w:p w14:paraId="73C8551C" w14:textId="77777777" w:rsidR="003456D0" w:rsidRDefault="003456D0" w:rsidP="007311D1">
      <w:pPr>
        <w:pStyle w:val="TF-LEGENDA"/>
      </w:pPr>
      <w:r>
        <w:t>Figura 1 – Inserção de incidente</w:t>
      </w:r>
    </w:p>
    <w:p w14:paraId="6775F9F9" w14:textId="77777777" w:rsidR="003456D0" w:rsidRDefault="003456D0" w:rsidP="00A07669">
      <w:pPr>
        <w:pStyle w:val="TF-FIGURA"/>
      </w:pPr>
      <w:r>
        <w:rPr>
          <w:noProof/>
        </w:rPr>
        <w:drawing>
          <wp:inline distT="0" distB="0" distL="0" distR="0" wp14:anchorId="33A135B6" wp14:editId="4A9663F4">
            <wp:extent cx="4493764" cy="1933906"/>
            <wp:effectExtent l="12700" t="12700" r="1524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974" cy="1951641"/>
                    </a:xfrm>
                    <a:prstGeom prst="rect">
                      <a:avLst/>
                    </a:prstGeom>
                    <a:noFill/>
                    <a:ln w="6350" cmpd="sng">
                      <a:solidFill>
                        <a:srgbClr val="000000"/>
                      </a:solidFill>
                      <a:miter lim="800000"/>
                      <a:headEnd/>
                      <a:tailEnd/>
                    </a:ln>
                    <a:effectLst/>
                  </pic:spPr>
                </pic:pic>
              </a:graphicData>
            </a:graphic>
          </wp:inline>
        </w:drawing>
      </w:r>
    </w:p>
    <w:p w14:paraId="3403A764" w14:textId="77777777" w:rsidR="003456D0" w:rsidRDefault="003456D0" w:rsidP="00BA2E43">
      <w:pPr>
        <w:pStyle w:val="TF-FONTE"/>
      </w:pPr>
      <w:r>
        <w:t>Fonte: Rosa (2015).</w:t>
      </w:r>
    </w:p>
    <w:p w14:paraId="0B396A51" w14:textId="77777777" w:rsidR="003456D0" w:rsidRPr="00BA2E43" w:rsidRDefault="003456D0" w:rsidP="00BA2E43">
      <w:pPr>
        <w:pStyle w:val="TF-TEXTOQUADRO"/>
        <w:ind w:firstLine="284"/>
      </w:pPr>
      <w:commentRangeStart w:id="69"/>
      <w:r>
        <w:t>Rosa (2015), concluiu que é necessário um breve período de utilização após o lançamento efetivo do aplicativo, para que assim, seja realizado estudos quanto à efetividade da aplicação, mas que é possível assumir que poderá contar com o apoio popular e contribuir para o auxílio na solução de incidentes ambientais.</w:t>
      </w:r>
      <w:commentRangeEnd w:id="69"/>
      <w:r>
        <w:rPr>
          <w:rStyle w:val="Refdecomentrio"/>
        </w:rPr>
        <w:commentReference w:id="69"/>
      </w:r>
    </w:p>
    <w:p w14:paraId="34B067BD" w14:textId="77777777" w:rsidR="003456D0" w:rsidRPr="007311D1" w:rsidRDefault="003456D0" w:rsidP="007311D1">
      <w:pPr>
        <w:pStyle w:val="TF-TEXTOQUADRO"/>
      </w:pPr>
    </w:p>
    <w:p w14:paraId="6E888DFB" w14:textId="77777777" w:rsidR="003456D0" w:rsidRDefault="003456D0" w:rsidP="00B1246A">
      <w:pPr>
        <w:pStyle w:val="Ttulo1"/>
      </w:pPr>
      <w:r>
        <w:t>APLICATIVO ATUAL</w:t>
      </w:r>
    </w:p>
    <w:p w14:paraId="07BBCB9A" w14:textId="77777777" w:rsidR="003456D0" w:rsidRDefault="003456D0" w:rsidP="006B2A64">
      <w:pPr>
        <w:pStyle w:val="TF-TEXTO"/>
      </w:pPr>
      <w:proofErr w:type="spellStart"/>
      <w:r>
        <w:t>Korbes</w:t>
      </w:r>
      <w:proofErr w:type="spellEnd"/>
      <w:r>
        <w:t xml:space="preserve"> (2021), desenvolveu o aplicativo </w:t>
      </w:r>
      <w:proofErr w:type="spellStart"/>
      <w:r>
        <w:t>ExploraHabitat</w:t>
      </w:r>
      <w:proofErr w:type="spellEnd"/>
      <w:r>
        <w:t xml:space="preserve"> para as plataformas Android e iOS. Foi desenvolvido com a linguagem </w:t>
      </w:r>
      <w:proofErr w:type="spellStart"/>
      <w:r>
        <w:t>Dart</w:t>
      </w:r>
      <w:proofErr w:type="spellEnd"/>
      <w:r>
        <w:t xml:space="preserve"> e o </w:t>
      </w:r>
      <w:r w:rsidRPr="0014439F">
        <w:rPr>
          <w:i/>
          <w:iCs/>
        </w:rPr>
        <w:t>framework</w:t>
      </w:r>
      <w:r>
        <w:rPr>
          <w:i/>
          <w:iCs/>
        </w:rPr>
        <w:t xml:space="preserve"> </w:t>
      </w:r>
      <w:proofErr w:type="spellStart"/>
      <w:r>
        <w:t>Flutter</w:t>
      </w:r>
      <w:proofErr w:type="spellEnd"/>
      <w:r>
        <w:t>, utilizando o UI Toolkit para a interface. O aplicativo tem como principal objetivo apoiar atividades de saída a campo em Clubes de Ciências, através da utilização de recursos dos dispositivos móveis como câmera, vídeo, áudio e GPS para a realização das atividades dos Clubistas, facilitar a coleta de dados, compartilhar informações com outros usuários e a própria construção científica deles.</w:t>
      </w:r>
    </w:p>
    <w:p w14:paraId="4A7E7856" w14:textId="77777777" w:rsidR="003456D0" w:rsidRDefault="003456D0" w:rsidP="008170B0">
      <w:pPr>
        <w:pStyle w:val="TF-TEXTO"/>
      </w:pPr>
      <w:r>
        <w:lastRenderedPageBreak/>
        <w:t xml:space="preserve">A utilização do aplicativo </w:t>
      </w:r>
      <w:proofErr w:type="spellStart"/>
      <w:r>
        <w:t>ExploraHabitat</w:t>
      </w:r>
      <w:proofErr w:type="spellEnd"/>
      <w:r>
        <w:t xml:space="preserve">, se inicia com a escolha de perfil do usuário, onde ele escolhe entre Professor ou Clubista, após isso realiza a autenticação através de uma conta Google. Uma vez autenticado, o usuário poderá realizar o cadastro de um tema referente ao estudo em campo que será realizado. Dentro de um tema cadastrado poderá ser incluso objetivos e as atividades que irão compor o roteiro que será executado pelos Clubistas. O aplicativo permite que para cada objetivo possa ser criado um roteiro de atividades. As atividades são variadas, desde a tirar uma foto, realizar a gravação de um áudio ou vídeo, por exemplo. Os cadastros normalmente deverão ser realizados pelo professor coletivamente com os Clubistas, para que assim tenha uma mobilização entre todos os usuários. </w:t>
      </w:r>
      <w:commentRangeStart w:id="70"/>
      <w:r>
        <w:t xml:space="preserve">Após finalização do cadastro o usuário poderá realizar a geração de um QR </w:t>
      </w:r>
      <w:proofErr w:type="spellStart"/>
      <w:r>
        <w:t>Code</w:t>
      </w:r>
      <w:proofErr w:type="spellEnd"/>
      <w:r>
        <w:t>, que possibilitará que os Clubistas realizem o consumo, assim carregando os dados do respectivo tema e permitindo que desenvolvam as atividades que foram propostas.</w:t>
      </w:r>
      <w:commentRangeEnd w:id="70"/>
      <w:r>
        <w:rPr>
          <w:rStyle w:val="Refdecomentrio"/>
        </w:rPr>
        <w:commentReference w:id="70"/>
      </w:r>
    </w:p>
    <w:p w14:paraId="70DB4738" w14:textId="77777777" w:rsidR="003456D0" w:rsidRDefault="003456D0" w:rsidP="00D0210F">
      <w:pPr>
        <w:pStyle w:val="TF-TEXTO"/>
        <w:ind w:firstLine="0"/>
      </w:pPr>
      <w:r>
        <w:tab/>
        <w:t xml:space="preserve">Na realização das atividades, o Clubista preenche as informações solicitadas, de acordo com a definição previamente realizada no cadastro do tema, e realiza a finalização da tarefa. Após finalizar todas as atividades propostas no roteiro, o Clubista envia as respostas para o professor. As atividades enviadas serão armazenadas em uma estrutura de pastas no Google Drive com a criação de um </w:t>
      </w:r>
      <w:r w:rsidRPr="00D0210F">
        <w:rPr>
          <w:i/>
          <w:iCs/>
        </w:rPr>
        <w:t>folder</w:t>
      </w:r>
      <w:r w:rsidRPr="00D0210F">
        <w:t>, permi</w:t>
      </w:r>
      <w:r>
        <w:t>tindo que os dados possam ser acessados posteriormente.</w:t>
      </w:r>
    </w:p>
    <w:p w14:paraId="2748103A" w14:textId="77777777" w:rsidR="003456D0" w:rsidRDefault="003456D0" w:rsidP="00B9540C">
      <w:pPr>
        <w:pStyle w:val="TF-TEXTO"/>
        <w:ind w:firstLine="0"/>
      </w:pPr>
      <w:r>
        <w:tab/>
      </w:r>
      <w:proofErr w:type="spellStart"/>
      <w:r>
        <w:t>Korbes</w:t>
      </w:r>
      <w:proofErr w:type="spellEnd"/>
      <w:r>
        <w:t xml:space="preserve"> (2021), apresenta resultados de um questionário sobre a usabilidade do aplicativo. Com os gráficos não foi possível identificar as principais dificuldades dos usuários, porém é possível identificar alguns problemas de alteração de informações de temas existentes e no envio de tema para o professor. Em geral o aplicativo foi bem aceito e considerado autoexplicativo. </w:t>
      </w:r>
      <w:proofErr w:type="spellStart"/>
      <w:r>
        <w:t>Korbes</w:t>
      </w:r>
      <w:proofErr w:type="spellEnd"/>
      <w:r>
        <w:t xml:space="preserve"> (2021), relata que a maioria das ferramentas utilizadas foram efetivas na sua proposta, entretanto entende que o, por exemplo, </w:t>
      </w:r>
      <w:proofErr w:type="spellStart"/>
      <w:r>
        <w:t>Flutter</w:t>
      </w:r>
      <w:proofErr w:type="spellEnd"/>
      <w:r>
        <w:t xml:space="preserve"> poderia ser mais bem estudado, principalmente em questões de redimensionamento de telas, designs mais atrativos, limites e posições de campo. Afirma também, que uma limitação do aplicativo foi justamente no âmbito de desenhos em tela, que não cumpriu conforme o esperado. </w:t>
      </w:r>
      <w:proofErr w:type="spellStart"/>
      <w:r>
        <w:t>Korbes</w:t>
      </w:r>
      <w:proofErr w:type="spellEnd"/>
      <w:r>
        <w:t xml:space="preserve"> (2021), propôs sugestões de extensões futuras como a implementação de novas atividades, mais autonomia para o Clubista alterar e remover atividades, otimização no armazenamento de dados, melhorar a responsividade da tela, acessibilidade em outras línguas, inserir recursos do dispositivo como acelerômetro e bussola etc.</w:t>
      </w:r>
    </w:p>
    <w:p w14:paraId="12A355AB" w14:textId="77777777" w:rsidR="003456D0" w:rsidRPr="0014439F" w:rsidRDefault="003456D0" w:rsidP="008D2491">
      <w:pPr>
        <w:pStyle w:val="TF-TEXTO"/>
        <w:ind w:firstLine="284"/>
      </w:pPr>
      <w:proofErr w:type="spellStart"/>
      <w:r>
        <w:t>Korbes</w:t>
      </w:r>
      <w:proofErr w:type="spellEnd"/>
      <w:r>
        <w:t xml:space="preserve"> (2021), concluiu que o trabalho é relevante para o estudo acadêmico em Clubes de Ciências, pois auxilia na automatização do processo de aplicação de perguntas, permitindo que haja incentivo aos Clubistas a trabalharem com mais autonomia e dedicar o tempo em outras atividades de ensino, a ampliação de possibilidades de investigação e interação com a natureza a partir do dispositivo móvel e na flexibilidade do professor ou o próprio Clubista proporem os roteiros com as atividades a serem executadas.</w:t>
      </w:r>
    </w:p>
    <w:p w14:paraId="1F1A375F" w14:textId="77777777" w:rsidR="003456D0" w:rsidRDefault="003456D0" w:rsidP="00B1246A">
      <w:pPr>
        <w:pStyle w:val="Ttulo1"/>
      </w:pPr>
      <w:r>
        <w:t>proposta do APLICATIVO</w:t>
      </w:r>
    </w:p>
    <w:p w14:paraId="4BCAFE78" w14:textId="77777777" w:rsidR="003456D0" w:rsidRDefault="003456D0" w:rsidP="00451B94">
      <w:pPr>
        <w:pStyle w:val="TF-TEXTO"/>
      </w:pPr>
      <w:r>
        <w:t>Este capítulo será apresentado a justificativa para elaboração do aplicativo, os requisitos principais e a metodologia que será adotada.</w:t>
      </w:r>
    </w:p>
    <w:p w14:paraId="45911BF5" w14:textId="77777777" w:rsidR="003456D0" w:rsidRDefault="003456D0" w:rsidP="003456D0">
      <w:pPr>
        <w:pStyle w:val="Ttulo2"/>
        <w:numPr>
          <w:ilvl w:val="1"/>
          <w:numId w:val="1"/>
        </w:numPr>
      </w:pPr>
      <w:r>
        <w:t>JUSTIFICATIVA</w:t>
      </w:r>
    </w:p>
    <w:p w14:paraId="6AEA6217" w14:textId="77777777" w:rsidR="003456D0" w:rsidRDefault="003456D0" w:rsidP="00737E68">
      <w:pPr>
        <w:pStyle w:val="TF-TEXTO"/>
      </w:pPr>
      <w:commentRangeStart w:id="71"/>
      <w:r>
        <w:t>O clube de ciências pode desenvolver diversos aspectos de aprendizado tanto científico quanto social para a formação de um aluno, permitindo que ele desenvolva seu lado investigativo e expanda seu conhecimento sobre a área científica. Tomando conhecimento da evolução tecnológica nos dispositivos móveis, a aprendizagem ubíqua pode funcionar como um estopim da aprendizagem, quando uma informação fisga o interesse de um usuário, facilitando a compreensão sobre assuntos mais complexos e especializados (</w:t>
      </w:r>
      <w:commentRangeStart w:id="72"/>
      <w:r w:rsidRPr="00C8069C">
        <w:rPr>
          <w:highlight w:val="yellow"/>
        </w:rPr>
        <w:t>Santaella</w:t>
      </w:r>
      <w:commentRangeEnd w:id="72"/>
      <w:r>
        <w:rPr>
          <w:rStyle w:val="Refdecomentrio"/>
        </w:rPr>
        <w:commentReference w:id="72"/>
      </w:r>
      <w:r>
        <w:t xml:space="preserve">, 2014). </w:t>
      </w:r>
      <w:commentRangeStart w:id="73"/>
      <w:r>
        <w:t>Com a utilização de um aplicativo para flexibilização na execução das atividades, estimula o aprendizado de forma mais atrativa e produtiva, aumentando a interação entre mediadores e alunos</w:t>
      </w:r>
      <w:commentRangeEnd w:id="73"/>
      <w:r>
        <w:rPr>
          <w:rStyle w:val="Refdecomentrio"/>
        </w:rPr>
        <w:commentReference w:id="73"/>
      </w:r>
      <w:r>
        <w:t xml:space="preserve"> (</w:t>
      </w:r>
      <w:commentRangeStart w:id="74"/>
      <w:r w:rsidRPr="00FD0E78">
        <w:t>Moran</w:t>
      </w:r>
      <w:commentRangeEnd w:id="74"/>
      <w:r>
        <w:rPr>
          <w:rStyle w:val="Refdecomentrio"/>
        </w:rPr>
        <w:commentReference w:id="74"/>
      </w:r>
      <w:r>
        <w:t xml:space="preserve">, 2013). </w:t>
      </w:r>
      <w:commentRangeEnd w:id="71"/>
      <w:r>
        <w:rPr>
          <w:rStyle w:val="Refdecomentrio"/>
        </w:rPr>
        <w:commentReference w:id="71"/>
      </w:r>
      <w:r>
        <w:t xml:space="preserve">Visto os problemas destacados anteriormente no aplicativo </w:t>
      </w:r>
      <w:proofErr w:type="spellStart"/>
      <w:r>
        <w:t>ExploraHabitat</w:t>
      </w:r>
      <w:proofErr w:type="spellEnd"/>
      <w:r>
        <w:t xml:space="preserve"> (KORBES, 2021), este trabalho se propõe a realizar uma </w:t>
      </w:r>
      <w:proofErr w:type="spellStart"/>
      <w:r>
        <w:t>refatoração</w:t>
      </w:r>
      <w:proofErr w:type="spellEnd"/>
      <w:r>
        <w:t xml:space="preserve"> dele, estruturando uma arquitetura mais consistente através da utilização do gerenciador de estados </w:t>
      </w:r>
      <w:proofErr w:type="spellStart"/>
      <w:r>
        <w:t>Provider</w:t>
      </w:r>
      <w:proofErr w:type="spellEnd"/>
      <w:r>
        <w:t xml:space="preserve"> do </w:t>
      </w:r>
      <w:proofErr w:type="spellStart"/>
      <w:r>
        <w:t>Flutter</w:t>
      </w:r>
      <w:proofErr w:type="spellEnd"/>
      <w:r>
        <w:t xml:space="preserve">, facilitando a inclusão de funcionalidades novas e possibilitando extensões futuras de uma maneira mais prática. Por fim, na utilização de um padrão de design utilizando o Material </w:t>
      </w:r>
      <w:proofErr w:type="spellStart"/>
      <w:r w:rsidRPr="00B16832">
        <w:rPr>
          <w:highlight w:val="yellow"/>
        </w:rPr>
        <w:t>Desgin</w:t>
      </w:r>
      <w:proofErr w:type="spellEnd"/>
      <w:r>
        <w:t xml:space="preserve"> do </w:t>
      </w:r>
      <w:proofErr w:type="spellStart"/>
      <w:r>
        <w:t>Flutter</w:t>
      </w:r>
      <w:proofErr w:type="spellEnd"/>
      <w:r>
        <w:t>, para a criação de telas responsivas e que sejam atrativas ao usuário, facilitando a usabilidade e o entendimento sobre suas funcionalidades</w:t>
      </w:r>
      <w:commentRangeStart w:id="75"/>
      <w:r>
        <w:t>.</w:t>
      </w:r>
      <w:commentRangeEnd w:id="75"/>
      <w:r>
        <w:rPr>
          <w:rStyle w:val="Refdecomentrio"/>
        </w:rPr>
        <w:commentReference w:id="75"/>
      </w:r>
    </w:p>
    <w:p w14:paraId="3CC1EF43" w14:textId="77777777" w:rsidR="003456D0" w:rsidRDefault="003456D0" w:rsidP="00565E04">
      <w:pPr>
        <w:pStyle w:val="TF-TEXTO"/>
      </w:pPr>
      <w:r>
        <w:t>No Quadro 1 apresenta de forma comparativa as características dos trabalhos correlatos, sendo cada linha as características comparadas e as colunas os respectivos trabalhos.</w:t>
      </w:r>
    </w:p>
    <w:p w14:paraId="7704AE2F" w14:textId="77777777" w:rsidR="003456D0" w:rsidRDefault="003456D0" w:rsidP="006B0760">
      <w:pPr>
        <w:pStyle w:val="TF-LEGENDA"/>
      </w:pPr>
      <w:r>
        <w:lastRenderedPageBreak/>
        <w:t xml:space="preserve">Quadro </w:t>
      </w:r>
      <w:r>
        <w:fldChar w:fldCharType="begin"/>
      </w:r>
      <w:r>
        <w:instrText xml:space="preserve"> SEQ Quadro \* ARABIC </w:instrText>
      </w:r>
      <w:r>
        <w:fldChar w:fldCharType="separate"/>
      </w:r>
      <w:r>
        <w:rPr>
          <w:noProof/>
        </w:rPr>
        <w:t>1</w:t>
      </w:r>
      <w:r>
        <w:rPr>
          <w:noProof/>
        </w:rPr>
        <w:fldChar w:fldCharType="end"/>
      </w:r>
      <w:r>
        <w:t xml:space="preserve"> - Comparativo dos trabalhos correlatos</w:t>
      </w:r>
    </w:p>
    <w:tbl>
      <w:tblPr>
        <w:tblW w:w="77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8"/>
        <w:gridCol w:w="1631"/>
        <w:gridCol w:w="1725"/>
        <w:gridCol w:w="2128"/>
      </w:tblGrid>
      <w:tr w:rsidR="003456D0" w14:paraId="4E8EC7D0" w14:textId="77777777" w:rsidTr="00E43A74">
        <w:trPr>
          <w:trHeight w:val="567"/>
          <w:jc w:val="center"/>
        </w:trPr>
        <w:tc>
          <w:tcPr>
            <w:tcW w:w="2308" w:type="dxa"/>
            <w:tcBorders>
              <w:tl2br w:val="single" w:sz="4" w:space="0" w:color="auto"/>
            </w:tcBorders>
            <w:shd w:val="clear" w:color="auto" w:fill="A6A6A6"/>
          </w:tcPr>
          <w:p w14:paraId="099B40E8" w14:textId="77777777" w:rsidR="003456D0" w:rsidRPr="007D4566" w:rsidRDefault="003456D0" w:rsidP="00493EF1">
            <w:pPr>
              <w:pStyle w:val="TF-TEXTOQUADRO"/>
            </w:pPr>
            <w:r>
              <w:rPr>
                <w:noProof/>
              </w:rPr>
              <mc:AlternateContent>
                <mc:Choice Requires="wps">
                  <w:drawing>
                    <wp:anchor distT="45720" distB="45720" distL="114300" distR="114300" simplePos="0" relativeHeight="251666432" behindDoc="0" locked="0" layoutInCell="1" allowOverlap="1" wp14:anchorId="06856382" wp14:editId="464719DD">
                      <wp:simplePos x="0" y="0"/>
                      <wp:positionH relativeFrom="column">
                        <wp:posOffset>1221740</wp:posOffset>
                      </wp:positionH>
                      <wp:positionV relativeFrom="paragraph">
                        <wp:posOffset>53340</wp:posOffset>
                      </wp:positionV>
                      <wp:extent cx="1327785" cy="298450"/>
                      <wp:effectExtent l="0" t="0" r="0" b="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8450"/>
                              </a:xfrm>
                              <a:prstGeom prst="rect">
                                <a:avLst/>
                              </a:prstGeom>
                              <a:noFill/>
                              <a:ln w="9525">
                                <a:noFill/>
                                <a:miter lim="800000"/>
                                <a:headEnd/>
                                <a:tailEnd/>
                              </a:ln>
                            </wps:spPr>
                            <wps:txbx>
                              <w:txbxContent>
                                <w:p w14:paraId="48B0E4BE" w14:textId="77777777" w:rsidR="003456D0" w:rsidRDefault="003456D0" w:rsidP="00493EF1">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56382" id="_x0000_s1028" type="#_x0000_t202" style="position:absolute;margin-left:96.2pt;margin-top:4.2pt;width:104.55pt;height:2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" filled="f" stroked="f">
                      <v:textbox>
                        <w:txbxContent>
                          <w:p w14:paraId="48B0E4BE" w14:textId="77777777" w:rsidR="003456D0" w:rsidRDefault="003456D0" w:rsidP="00493EF1">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30B8107F" wp14:editId="205DB07B">
                      <wp:simplePos x="0" y="0"/>
                      <wp:positionH relativeFrom="column">
                        <wp:posOffset>-65405</wp:posOffset>
                      </wp:positionH>
                      <wp:positionV relativeFrom="paragraph">
                        <wp:posOffset>273050</wp:posOffset>
                      </wp:positionV>
                      <wp:extent cx="1009650" cy="254000"/>
                      <wp:effectExtent l="0" t="0" r="0" b="0"/>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4000"/>
                              </a:xfrm>
                              <a:prstGeom prst="rect">
                                <a:avLst/>
                              </a:prstGeom>
                              <a:noFill/>
                              <a:ln w="9525">
                                <a:noFill/>
                                <a:miter lim="800000"/>
                                <a:headEnd/>
                                <a:tailEnd/>
                              </a:ln>
                            </wps:spPr>
                            <wps:txbx>
                              <w:txbxContent>
                                <w:p w14:paraId="63659484" w14:textId="77777777" w:rsidR="003456D0" w:rsidRDefault="003456D0" w:rsidP="00493EF1">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0B8107F" id="_x0000_s1029" type="#_x0000_t202" style="position:absolute;margin-left:-5.15pt;margin-top:21.5pt;width:79.5pt;height:2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" filled="f" stroked="f">
                      <v:textbox>
                        <w:txbxContent>
                          <w:p w14:paraId="63659484" w14:textId="77777777" w:rsidR="003456D0" w:rsidRDefault="003456D0" w:rsidP="00493EF1">
                            <w:pPr>
                              <w:pStyle w:val="TF-TEXTO"/>
                              <w:ind w:firstLine="0"/>
                            </w:pPr>
                            <w:r>
                              <w:t>Características</w:t>
                            </w:r>
                          </w:p>
                        </w:txbxContent>
                      </v:textbox>
                      <w10:wrap type="square"/>
                    </v:shape>
                  </w:pict>
                </mc:Fallback>
              </mc:AlternateContent>
            </w:r>
          </w:p>
        </w:tc>
        <w:tc>
          <w:tcPr>
            <w:tcW w:w="1631" w:type="dxa"/>
            <w:shd w:val="clear" w:color="auto" w:fill="A6A6A6"/>
            <w:vAlign w:val="center"/>
          </w:tcPr>
          <w:p w14:paraId="2415B343" w14:textId="77777777" w:rsidR="003456D0" w:rsidRDefault="003456D0" w:rsidP="00493EF1">
            <w:pPr>
              <w:pStyle w:val="TF-TEXTOQUADRO"/>
              <w:jc w:val="center"/>
            </w:pPr>
            <w:r>
              <w:t xml:space="preserve">Clube Virtual de Ciências (BET </w:t>
            </w:r>
            <w:r w:rsidRPr="00565E04">
              <w:rPr>
                <w:i/>
                <w:iCs/>
              </w:rPr>
              <w:t>et al</w:t>
            </w:r>
            <w:r>
              <w:t>. 2004)</w:t>
            </w:r>
          </w:p>
        </w:tc>
        <w:tc>
          <w:tcPr>
            <w:tcW w:w="1725" w:type="dxa"/>
            <w:shd w:val="clear" w:color="auto" w:fill="A6A6A6"/>
            <w:vAlign w:val="center"/>
          </w:tcPr>
          <w:p w14:paraId="6F8AE6E8" w14:textId="77777777" w:rsidR="003456D0" w:rsidRDefault="003456D0" w:rsidP="00493EF1">
            <w:pPr>
              <w:pStyle w:val="TF-TEXTOQUADRO"/>
              <w:jc w:val="center"/>
            </w:pPr>
            <w:r>
              <w:t xml:space="preserve">Ambiente </w:t>
            </w:r>
            <w:r w:rsidRPr="00E43A74">
              <w:rPr>
                <w:i/>
                <w:iCs/>
              </w:rPr>
              <w:t>u-</w:t>
            </w:r>
            <w:proofErr w:type="spellStart"/>
            <w:r w:rsidRPr="00E43A74">
              <w:rPr>
                <w:i/>
                <w:iCs/>
              </w:rPr>
              <w:t>learning</w:t>
            </w:r>
            <w:proofErr w:type="spellEnd"/>
          </w:p>
          <w:p w14:paraId="3EC93CC1" w14:textId="77777777" w:rsidR="003456D0" w:rsidRPr="007D4566" w:rsidRDefault="003456D0" w:rsidP="00493EF1">
            <w:pPr>
              <w:pStyle w:val="TF-TEXTOQUADRO"/>
              <w:jc w:val="center"/>
            </w:pPr>
            <w:r>
              <w:t xml:space="preserve">(MENDONÇA </w:t>
            </w:r>
            <w:r w:rsidRPr="00565E04">
              <w:rPr>
                <w:i/>
                <w:iCs/>
              </w:rPr>
              <w:t>et al</w:t>
            </w:r>
            <w:r>
              <w:rPr>
                <w:i/>
                <w:iCs/>
              </w:rPr>
              <w:t xml:space="preserve">. </w:t>
            </w:r>
            <w:r>
              <w:t>2018)</w:t>
            </w:r>
          </w:p>
        </w:tc>
        <w:tc>
          <w:tcPr>
            <w:tcW w:w="2128" w:type="dxa"/>
            <w:shd w:val="clear" w:color="auto" w:fill="A6A6A6"/>
            <w:vAlign w:val="center"/>
          </w:tcPr>
          <w:p w14:paraId="492C964C" w14:textId="77777777" w:rsidR="003456D0" w:rsidRDefault="003456D0" w:rsidP="00493EF1">
            <w:pPr>
              <w:pStyle w:val="TF-TEXTOQUADRO"/>
              <w:jc w:val="center"/>
            </w:pPr>
            <w:proofErr w:type="spellStart"/>
            <w:r>
              <w:t>Ambcare</w:t>
            </w:r>
            <w:proofErr w:type="spellEnd"/>
            <w:r>
              <w:t xml:space="preserve"> (ROSA</w:t>
            </w:r>
            <w:r>
              <w:rPr>
                <w:i/>
                <w:iCs/>
              </w:rPr>
              <w:t>,</w:t>
            </w:r>
            <w:r>
              <w:t xml:space="preserve"> 2015)</w:t>
            </w:r>
          </w:p>
        </w:tc>
      </w:tr>
      <w:tr w:rsidR="003456D0" w:rsidRPr="003456D0" w14:paraId="2E3B1209" w14:textId="77777777" w:rsidTr="00E43A74">
        <w:trPr>
          <w:jc w:val="center"/>
        </w:trPr>
        <w:tc>
          <w:tcPr>
            <w:tcW w:w="2308" w:type="dxa"/>
            <w:shd w:val="clear" w:color="auto" w:fill="auto"/>
          </w:tcPr>
          <w:p w14:paraId="5694471C" w14:textId="77777777" w:rsidR="003456D0" w:rsidRDefault="003456D0" w:rsidP="00493EF1">
            <w:pPr>
              <w:pStyle w:val="TF-TEXTOQUADRO"/>
            </w:pPr>
            <w:r>
              <w:t>Plataforma</w:t>
            </w:r>
          </w:p>
        </w:tc>
        <w:tc>
          <w:tcPr>
            <w:tcW w:w="1631" w:type="dxa"/>
            <w:shd w:val="clear" w:color="auto" w:fill="auto"/>
          </w:tcPr>
          <w:p w14:paraId="1178E121" w14:textId="77777777" w:rsidR="003456D0" w:rsidRPr="002141EA" w:rsidRDefault="003456D0" w:rsidP="00493EF1">
            <w:pPr>
              <w:pStyle w:val="TF-TEXTOQUADRO"/>
              <w:rPr>
                <w:i/>
                <w:iCs/>
              </w:rPr>
            </w:pPr>
            <w:r w:rsidRPr="002141EA">
              <w:rPr>
                <w:i/>
                <w:iCs/>
              </w:rPr>
              <w:t>Web</w:t>
            </w:r>
          </w:p>
        </w:tc>
        <w:tc>
          <w:tcPr>
            <w:tcW w:w="1725" w:type="dxa"/>
            <w:shd w:val="clear" w:color="auto" w:fill="auto"/>
          </w:tcPr>
          <w:p w14:paraId="65616E4D" w14:textId="77777777" w:rsidR="003456D0" w:rsidRDefault="003456D0" w:rsidP="00493EF1">
            <w:pPr>
              <w:pStyle w:val="TF-TEXTOQUADRO"/>
            </w:pPr>
            <w:r>
              <w:t>Android e iOS</w:t>
            </w:r>
          </w:p>
        </w:tc>
        <w:tc>
          <w:tcPr>
            <w:tcW w:w="2128" w:type="dxa"/>
          </w:tcPr>
          <w:p w14:paraId="65D16C78" w14:textId="77777777" w:rsidR="003456D0" w:rsidRPr="00BE1CFB" w:rsidRDefault="003456D0" w:rsidP="00493EF1">
            <w:pPr>
              <w:pStyle w:val="TF-TEXTOQUADRO"/>
              <w:rPr>
                <w:lang w:val="en-US"/>
              </w:rPr>
            </w:pPr>
            <w:r w:rsidRPr="00BE1CFB">
              <w:rPr>
                <w:lang w:val="en-US"/>
              </w:rPr>
              <w:t>Android, Windows Phone e iOS</w:t>
            </w:r>
          </w:p>
        </w:tc>
      </w:tr>
      <w:tr w:rsidR="003456D0" w14:paraId="567CB404" w14:textId="77777777" w:rsidTr="00E323DF">
        <w:trPr>
          <w:trHeight w:val="500"/>
          <w:jc w:val="center"/>
        </w:trPr>
        <w:tc>
          <w:tcPr>
            <w:tcW w:w="2308" w:type="dxa"/>
            <w:shd w:val="clear" w:color="auto" w:fill="auto"/>
          </w:tcPr>
          <w:p w14:paraId="2B2F9FF7" w14:textId="77777777" w:rsidR="003456D0" w:rsidRDefault="003456D0" w:rsidP="00493EF1">
            <w:pPr>
              <w:pStyle w:val="TF-TEXTOQUADRO"/>
            </w:pPr>
            <w:r>
              <w:t>Realiza autenticação do usuário</w:t>
            </w:r>
          </w:p>
        </w:tc>
        <w:tc>
          <w:tcPr>
            <w:tcW w:w="1631" w:type="dxa"/>
            <w:shd w:val="clear" w:color="auto" w:fill="auto"/>
          </w:tcPr>
          <w:p w14:paraId="5D187F26" w14:textId="77777777" w:rsidR="003456D0" w:rsidRDefault="003456D0" w:rsidP="00493EF1">
            <w:pPr>
              <w:pStyle w:val="TF-TEXTOQUADRO"/>
            </w:pPr>
            <w:r>
              <w:t>Não</w:t>
            </w:r>
          </w:p>
        </w:tc>
        <w:tc>
          <w:tcPr>
            <w:tcW w:w="1725" w:type="dxa"/>
            <w:shd w:val="clear" w:color="auto" w:fill="auto"/>
          </w:tcPr>
          <w:p w14:paraId="0FD2CC65" w14:textId="77777777" w:rsidR="003456D0" w:rsidRDefault="003456D0" w:rsidP="00493EF1">
            <w:pPr>
              <w:pStyle w:val="TF-TEXTOQUADRO"/>
            </w:pPr>
            <w:r>
              <w:t>Sim</w:t>
            </w:r>
          </w:p>
        </w:tc>
        <w:tc>
          <w:tcPr>
            <w:tcW w:w="2128" w:type="dxa"/>
          </w:tcPr>
          <w:p w14:paraId="24F7EE46" w14:textId="77777777" w:rsidR="003456D0" w:rsidRDefault="003456D0" w:rsidP="00493EF1">
            <w:pPr>
              <w:pStyle w:val="TF-TEXTOQUADRO"/>
            </w:pPr>
            <w:r>
              <w:t>Sim</w:t>
            </w:r>
          </w:p>
        </w:tc>
      </w:tr>
      <w:tr w:rsidR="003456D0" w14:paraId="50EC966A" w14:textId="77777777" w:rsidTr="00E323DF">
        <w:trPr>
          <w:trHeight w:val="500"/>
          <w:jc w:val="center"/>
        </w:trPr>
        <w:tc>
          <w:tcPr>
            <w:tcW w:w="2308" w:type="dxa"/>
            <w:shd w:val="clear" w:color="auto" w:fill="auto"/>
          </w:tcPr>
          <w:p w14:paraId="0912ED53" w14:textId="77777777" w:rsidR="003456D0" w:rsidRDefault="003456D0" w:rsidP="00475E2F">
            <w:pPr>
              <w:pStyle w:val="TF-TEXTOQUADRO"/>
            </w:pPr>
            <w:r>
              <w:t>Avalia conhecimentos do usuário</w:t>
            </w:r>
          </w:p>
        </w:tc>
        <w:tc>
          <w:tcPr>
            <w:tcW w:w="1631" w:type="dxa"/>
            <w:shd w:val="clear" w:color="auto" w:fill="auto"/>
          </w:tcPr>
          <w:p w14:paraId="362743E6" w14:textId="77777777" w:rsidR="003456D0" w:rsidRDefault="003456D0" w:rsidP="00475E2F">
            <w:pPr>
              <w:pStyle w:val="TF-TEXTOQUADRO"/>
            </w:pPr>
            <w:r>
              <w:t>Sim</w:t>
            </w:r>
          </w:p>
        </w:tc>
        <w:tc>
          <w:tcPr>
            <w:tcW w:w="1725" w:type="dxa"/>
            <w:shd w:val="clear" w:color="auto" w:fill="auto"/>
          </w:tcPr>
          <w:p w14:paraId="1B64919E" w14:textId="77777777" w:rsidR="003456D0" w:rsidRDefault="003456D0" w:rsidP="00475E2F">
            <w:pPr>
              <w:pStyle w:val="TF-TEXTOQUADRO"/>
            </w:pPr>
            <w:r>
              <w:t>Sim</w:t>
            </w:r>
          </w:p>
        </w:tc>
        <w:tc>
          <w:tcPr>
            <w:tcW w:w="2128" w:type="dxa"/>
          </w:tcPr>
          <w:p w14:paraId="7C3323AD" w14:textId="77777777" w:rsidR="003456D0" w:rsidRDefault="003456D0" w:rsidP="00475E2F">
            <w:pPr>
              <w:pStyle w:val="TF-TEXTOQUADRO"/>
            </w:pPr>
            <w:r>
              <w:t>Não</w:t>
            </w:r>
          </w:p>
        </w:tc>
      </w:tr>
      <w:tr w:rsidR="003456D0" w14:paraId="6CACA76F" w14:textId="77777777" w:rsidTr="00E323DF">
        <w:trPr>
          <w:trHeight w:val="500"/>
          <w:jc w:val="center"/>
        </w:trPr>
        <w:tc>
          <w:tcPr>
            <w:tcW w:w="2308" w:type="dxa"/>
            <w:shd w:val="clear" w:color="auto" w:fill="auto"/>
          </w:tcPr>
          <w:p w14:paraId="1F533002" w14:textId="77777777" w:rsidR="003456D0" w:rsidRDefault="003456D0" w:rsidP="00475E2F">
            <w:pPr>
              <w:pStyle w:val="TF-TEXTOQUADRO"/>
            </w:pPr>
            <w:r>
              <w:t>Compartilhamento de informações</w:t>
            </w:r>
          </w:p>
        </w:tc>
        <w:tc>
          <w:tcPr>
            <w:tcW w:w="1631" w:type="dxa"/>
            <w:shd w:val="clear" w:color="auto" w:fill="auto"/>
          </w:tcPr>
          <w:p w14:paraId="55658BDA" w14:textId="77777777" w:rsidR="003456D0" w:rsidRDefault="003456D0" w:rsidP="00475E2F">
            <w:pPr>
              <w:pStyle w:val="TF-TEXTOQUADRO"/>
            </w:pPr>
            <w:r>
              <w:t>Sim</w:t>
            </w:r>
          </w:p>
        </w:tc>
        <w:tc>
          <w:tcPr>
            <w:tcW w:w="1725" w:type="dxa"/>
            <w:shd w:val="clear" w:color="auto" w:fill="auto"/>
          </w:tcPr>
          <w:p w14:paraId="33B2FCD8" w14:textId="77777777" w:rsidR="003456D0" w:rsidRDefault="003456D0" w:rsidP="00475E2F">
            <w:pPr>
              <w:pStyle w:val="TF-TEXTOQUADRO"/>
            </w:pPr>
            <w:r>
              <w:t>Sim</w:t>
            </w:r>
          </w:p>
        </w:tc>
        <w:tc>
          <w:tcPr>
            <w:tcW w:w="2128" w:type="dxa"/>
          </w:tcPr>
          <w:p w14:paraId="749AAB5B" w14:textId="77777777" w:rsidR="003456D0" w:rsidRDefault="003456D0" w:rsidP="00475E2F">
            <w:pPr>
              <w:pStyle w:val="TF-TEXTOQUADRO"/>
            </w:pPr>
            <w:r>
              <w:t>Sim</w:t>
            </w:r>
          </w:p>
        </w:tc>
      </w:tr>
      <w:tr w:rsidR="003456D0" w14:paraId="2F6A981A" w14:textId="77777777" w:rsidTr="00E323DF">
        <w:trPr>
          <w:trHeight w:val="549"/>
          <w:jc w:val="center"/>
        </w:trPr>
        <w:tc>
          <w:tcPr>
            <w:tcW w:w="2308" w:type="dxa"/>
            <w:shd w:val="clear" w:color="auto" w:fill="auto"/>
          </w:tcPr>
          <w:p w14:paraId="36A04463" w14:textId="77777777" w:rsidR="003456D0" w:rsidRDefault="003456D0" w:rsidP="00475E2F">
            <w:pPr>
              <w:pStyle w:val="TF-TEXTOQUADRO"/>
            </w:pPr>
            <w:r>
              <w:t>Utilização da localização (GPS)</w:t>
            </w:r>
          </w:p>
        </w:tc>
        <w:tc>
          <w:tcPr>
            <w:tcW w:w="1631" w:type="dxa"/>
            <w:shd w:val="clear" w:color="auto" w:fill="auto"/>
          </w:tcPr>
          <w:p w14:paraId="3D6C5591" w14:textId="77777777" w:rsidR="003456D0" w:rsidRDefault="003456D0" w:rsidP="00475E2F">
            <w:pPr>
              <w:pStyle w:val="TF-TEXTOQUADRO"/>
            </w:pPr>
            <w:r>
              <w:t>Não</w:t>
            </w:r>
          </w:p>
        </w:tc>
        <w:tc>
          <w:tcPr>
            <w:tcW w:w="1725" w:type="dxa"/>
            <w:shd w:val="clear" w:color="auto" w:fill="auto"/>
          </w:tcPr>
          <w:p w14:paraId="001B8015" w14:textId="77777777" w:rsidR="003456D0" w:rsidRDefault="003456D0" w:rsidP="00475E2F">
            <w:pPr>
              <w:pStyle w:val="TF-TEXTOQUADRO"/>
            </w:pPr>
            <w:r>
              <w:t>Sim</w:t>
            </w:r>
          </w:p>
        </w:tc>
        <w:tc>
          <w:tcPr>
            <w:tcW w:w="2128" w:type="dxa"/>
          </w:tcPr>
          <w:p w14:paraId="3A0D6864" w14:textId="77777777" w:rsidR="003456D0" w:rsidRDefault="003456D0" w:rsidP="00475E2F">
            <w:pPr>
              <w:pStyle w:val="TF-TEXTOQUADRO"/>
            </w:pPr>
            <w:r>
              <w:t>Sim</w:t>
            </w:r>
          </w:p>
        </w:tc>
      </w:tr>
      <w:tr w:rsidR="003456D0" w14:paraId="0BB8523E" w14:textId="77777777" w:rsidTr="00E323DF">
        <w:trPr>
          <w:trHeight w:val="415"/>
          <w:jc w:val="center"/>
        </w:trPr>
        <w:tc>
          <w:tcPr>
            <w:tcW w:w="2308" w:type="dxa"/>
            <w:shd w:val="clear" w:color="auto" w:fill="auto"/>
          </w:tcPr>
          <w:p w14:paraId="2759E228" w14:textId="77777777" w:rsidR="003456D0" w:rsidRDefault="003456D0" w:rsidP="00475E2F">
            <w:pPr>
              <w:pStyle w:val="TF-TEXTOQUADRO"/>
            </w:pPr>
            <w:r>
              <w:t>Utilização de mapa</w:t>
            </w:r>
          </w:p>
        </w:tc>
        <w:tc>
          <w:tcPr>
            <w:tcW w:w="1631" w:type="dxa"/>
            <w:shd w:val="clear" w:color="auto" w:fill="auto"/>
          </w:tcPr>
          <w:p w14:paraId="3E45E1A9" w14:textId="77777777" w:rsidR="003456D0" w:rsidRDefault="003456D0" w:rsidP="00475E2F">
            <w:pPr>
              <w:pStyle w:val="TF-TEXTOQUADRO"/>
            </w:pPr>
            <w:r>
              <w:t>Não</w:t>
            </w:r>
          </w:p>
        </w:tc>
        <w:tc>
          <w:tcPr>
            <w:tcW w:w="1725" w:type="dxa"/>
            <w:shd w:val="clear" w:color="auto" w:fill="auto"/>
          </w:tcPr>
          <w:p w14:paraId="19EEF507" w14:textId="77777777" w:rsidR="003456D0" w:rsidRDefault="003456D0" w:rsidP="00475E2F">
            <w:pPr>
              <w:pStyle w:val="TF-TEXTOQUADRO"/>
            </w:pPr>
            <w:r>
              <w:t>Não</w:t>
            </w:r>
          </w:p>
        </w:tc>
        <w:tc>
          <w:tcPr>
            <w:tcW w:w="2128" w:type="dxa"/>
          </w:tcPr>
          <w:p w14:paraId="7F3ABED8" w14:textId="77777777" w:rsidR="003456D0" w:rsidRDefault="003456D0" w:rsidP="00475E2F">
            <w:pPr>
              <w:pStyle w:val="TF-TEXTOQUADRO"/>
            </w:pPr>
            <w:r>
              <w:t>Sim</w:t>
            </w:r>
          </w:p>
        </w:tc>
      </w:tr>
      <w:tr w:rsidR="003456D0" w14:paraId="2E4404C6" w14:textId="77777777" w:rsidTr="00E323DF">
        <w:trPr>
          <w:trHeight w:val="420"/>
          <w:jc w:val="center"/>
        </w:trPr>
        <w:tc>
          <w:tcPr>
            <w:tcW w:w="2308" w:type="dxa"/>
            <w:shd w:val="clear" w:color="auto" w:fill="auto"/>
          </w:tcPr>
          <w:p w14:paraId="3937CC0C" w14:textId="77777777" w:rsidR="003456D0" w:rsidRDefault="003456D0" w:rsidP="00475E2F">
            <w:pPr>
              <w:pStyle w:val="TF-TEXTOQUADRO"/>
            </w:pPr>
            <w:r>
              <w:t>Utilização da câmera</w:t>
            </w:r>
          </w:p>
        </w:tc>
        <w:tc>
          <w:tcPr>
            <w:tcW w:w="1631" w:type="dxa"/>
            <w:shd w:val="clear" w:color="auto" w:fill="auto"/>
          </w:tcPr>
          <w:p w14:paraId="2C9BB2B1" w14:textId="77777777" w:rsidR="003456D0" w:rsidRDefault="003456D0" w:rsidP="00475E2F">
            <w:pPr>
              <w:pStyle w:val="TF-TEXTOQUADRO"/>
            </w:pPr>
            <w:r>
              <w:t>Não</w:t>
            </w:r>
          </w:p>
        </w:tc>
        <w:tc>
          <w:tcPr>
            <w:tcW w:w="1725" w:type="dxa"/>
            <w:shd w:val="clear" w:color="auto" w:fill="auto"/>
          </w:tcPr>
          <w:p w14:paraId="6C22EAF8" w14:textId="77777777" w:rsidR="003456D0" w:rsidRDefault="003456D0" w:rsidP="00475E2F">
            <w:pPr>
              <w:pStyle w:val="TF-TEXTOQUADRO"/>
            </w:pPr>
            <w:r>
              <w:t>Não</w:t>
            </w:r>
          </w:p>
        </w:tc>
        <w:tc>
          <w:tcPr>
            <w:tcW w:w="2128" w:type="dxa"/>
          </w:tcPr>
          <w:p w14:paraId="129D0E8D" w14:textId="77777777" w:rsidR="003456D0" w:rsidRDefault="003456D0" w:rsidP="00475E2F">
            <w:pPr>
              <w:pStyle w:val="TF-TEXTOQUADRO"/>
            </w:pPr>
            <w:r>
              <w:t>Sim</w:t>
            </w:r>
          </w:p>
        </w:tc>
      </w:tr>
    </w:tbl>
    <w:p w14:paraId="0277F9B3" w14:textId="77777777" w:rsidR="003456D0" w:rsidRDefault="003456D0" w:rsidP="006B0760">
      <w:pPr>
        <w:pStyle w:val="TF-FONTE"/>
      </w:pPr>
      <w:r>
        <w:t>Fonte: elaborado pelo autor.</w:t>
      </w:r>
    </w:p>
    <w:p w14:paraId="4FB2EC5E" w14:textId="77777777" w:rsidR="003456D0" w:rsidRDefault="003456D0" w:rsidP="0071604C">
      <w:pPr>
        <w:pStyle w:val="TF-TEXTO"/>
      </w:pPr>
      <w:r>
        <w:t xml:space="preserve">Conforme observado no Quadro 1, o Clube Virtual de Ciências é a única aplicação que utiliza interface através de um navegador </w:t>
      </w:r>
      <w:r w:rsidRPr="008F0B4C">
        <w:rPr>
          <w:i/>
          <w:iCs/>
        </w:rPr>
        <w:t>Web</w:t>
      </w:r>
      <w:r w:rsidRPr="008F0B4C">
        <w:t>,</w:t>
      </w:r>
      <w:r>
        <w:t xml:space="preserve"> </w:t>
      </w:r>
      <w:commentRangeStart w:id="76"/>
      <w:r>
        <w:t xml:space="preserve">quanto que </w:t>
      </w:r>
      <w:commentRangeEnd w:id="76"/>
      <w:r>
        <w:rPr>
          <w:rStyle w:val="Refdecomentrio"/>
        </w:rPr>
        <w:commentReference w:id="76"/>
      </w:r>
      <w:r>
        <w:t xml:space="preserve">os demais trabalhos foram desenvolvidos para utilização em dispositivos móveis, o Ambiente </w:t>
      </w:r>
      <w:r w:rsidRPr="00E43A74">
        <w:rPr>
          <w:i/>
          <w:iCs/>
        </w:rPr>
        <w:t>u-</w:t>
      </w:r>
      <w:proofErr w:type="spellStart"/>
      <w:r w:rsidRPr="00E43A74">
        <w:rPr>
          <w:i/>
          <w:iCs/>
        </w:rPr>
        <w:t>learning</w:t>
      </w:r>
      <w:proofErr w:type="spellEnd"/>
      <w:r>
        <w:t xml:space="preserve"> e </w:t>
      </w:r>
      <w:proofErr w:type="spellStart"/>
      <w:r>
        <w:t>Ambcare</w:t>
      </w:r>
      <w:proofErr w:type="spellEnd"/>
      <w:r>
        <w:t xml:space="preserve"> possuem suporte a multiplataformas. Em relação a autenticação, no Clube Virtual de Ciências não é citado se existe algum tipo de autenticação, no Ambiente u-</w:t>
      </w:r>
      <w:proofErr w:type="spellStart"/>
      <w:r>
        <w:t>learning</w:t>
      </w:r>
      <w:proofErr w:type="spellEnd"/>
      <w:r>
        <w:t xml:space="preserve"> e no </w:t>
      </w:r>
      <w:proofErr w:type="spellStart"/>
      <w:r>
        <w:t>Ambcare</w:t>
      </w:r>
      <w:proofErr w:type="spellEnd"/>
      <w:r>
        <w:t xml:space="preserve"> é utilizado uma estrutura de comunicação de cliente-servidor, onde na camada cliente utiliza os serviços da camada servidor para autenticar o usuário. Quanto a avaliação de conhecimento dos usuários, devido ao foco na aprendizagem científica o Clube Virtual de Ciências e o Ambiente </w:t>
      </w:r>
      <w:r w:rsidRPr="00411740">
        <w:rPr>
          <w:i/>
          <w:iCs/>
        </w:rPr>
        <w:t>u-</w:t>
      </w:r>
      <w:proofErr w:type="spellStart"/>
      <w:r w:rsidRPr="00411740">
        <w:rPr>
          <w:i/>
          <w:iCs/>
        </w:rPr>
        <w:t>learning</w:t>
      </w:r>
      <w:proofErr w:type="spellEnd"/>
      <w:r w:rsidRPr="00411740">
        <w:t>, permite</w:t>
      </w:r>
      <w:r>
        <w:t>m que a partir do conteúdo interno, possa ser utilizado para criar avaliações para estimular o conhecimento e aprendizado do usuário. Todas as aplicações permitem de alguma forma realizar o compartilhamento de informações entre os usuários, no caso do Clube Virtual de Ciências, é através da criação de projetos de pesquisa que ficam disponíveis para que outros usuários possam acessar. No Ambiente u-</w:t>
      </w:r>
      <w:proofErr w:type="spellStart"/>
      <w:r>
        <w:t>learning</w:t>
      </w:r>
      <w:proofErr w:type="spellEnd"/>
      <w:r>
        <w:t xml:space="preserve">, o professor realiza a criação de conteúdos didáticos, utilizados como forma de avaliação para os alunos. No </w:t>
      </w:r>
      <w:proofErr w:type="spellStart"/>
      <w:r>
        <w:t>Ambcare</w:t>
      </w:r>
      <w:proofErr w:type="spellEnd"/>
      <w:r>
        <w:t xml:space="preserve"> quando um incidente é registrado, ele passa a ser visível para outros usuários, que podem interagir comentando e apoiando a resolução do incidente.</w:t>
      </w:r>
    </w:p>
    <w:p w14:paraId="1E22AFAA" w14:textId="77777777" w:rsidR="003456D0" w:rsidRPr="00E323DF" w:rsidRDefault="003456D0" w:rsidP="00EF54C5">
      <w:pPr>
        <w:pStyle w:val="TF-TEXTO"/>
      </w:pPr>
      <w:r>
        <w:t xml:space="preserve">Observa-se que o Ambiente </w:t>
      </w:r>
      <w:r w:rsidRPr="00E323DF">
        <w:rPr>
          <w:i/>
          <w:iCs/>
        </w:rPr>
        <w:t>u-</w:t>
      </w:r>
      <w:proofErr w:type="spellStart"/>
      <w:r w:rsidRPr="00E323DF">
        <w:rPr>
          <w:i/>
          <w:iCs/>
        </w:rPr>
        <w:t>learning</w:t>
      </w:r>
      <w:proofErr w:type="spellEnd"/>
      <w:r>
        <w:rPr>
          <w:i/>
          <w:iCs/>
        </w:rPr>
        <w:t xml:space="preserve">, </w:t>
      </w:r>
      <w:r>
        <w:t xml:space="preserve">utiliza a localização do dispositivo móvel para identificar a proximidade do usuário em relação a posição de uma planta no campo de estudo, no caso do </w:t>
      </w:r>
      <w:proofErr w:type="spellStart"/>
      <w:r>
        <w:t>Ambcare</w:t>
      </w:r>
      <w:proofErr w:type="spellEnd"/>
      <w:r>
        <w:t xml:space="preserve">, a localização é utilizada para registrar incidentes a partir da localização do usuário. Quanto a utilização de mapa, somente é utilizado pelo </w:t>
      </w:r>
      <w:proofErr w:type="spellStart"/>
      <w:r>
        <w:t>Ambcare</w:t>
      </w:r>
      <w:proofErr w:type="spellEnd"/>
      <w:r>
        <w:t xml:space="preserve">, que permite localizar os incidentes registrados, sinalizando para que usuários próximos possam ter visibilidade de onde os mesmos estão localizados. Por fim, na utilização da câmera, no </w:t>
      </w:r>
      <w:proofErr w:type="spellStart"/>
      <w:r>
        <w:t>Ambcare</w:t>
      </w:r>
      <w:proofErr w:type="spellEnd"/>
      <w:r>
        <w:t>, tem a função de registrar fotos do incidente, assim aumentando a credibilidade do ocorrido.</w:t>
      </w:r>
    </w:p>
    <w:p w14:paraId="33B9CB40" w14:textId="77777777" w:rsidR="003456D0" w:rsidRDefault="003456D0" w:rsidP="003456D0">
      <w:pPr>
        <w:pStyle w:val="Ttulo2"/>
        <w:numPr>
          <w:ilvl w:val="1"/>
          <w:numId w:val="1"/>
        </w:numPr>
      </w:pPr>
      <w:r>
        <w:t>REQUISITOS PRINCIPAIS DO PROBLEMA A SER TRABALHADO</w:t>
      </w:r>
    </w:p>
    <w:p w14:paraId="79B71C74" w14:textId="77777777" w:rsidR="003456D0" w:rsidRDefault="003456D0" w:rsidP="0009618D">
      <w:pPr>
        <w:pStyle w:val="TF-TEXTO"/>
      </w:pPr>
      <w:r>
        <w:t>Nesta seção será abordado os Requisitos Funcionais (RF) e Requisitos Não Funcionais (RNF) necessários para atingir os objetivos propostos, sendo assim, a aplicação deverá:</w:t>
      </w:r>
    </w:p>
    <w:p w14:paraId="00CB95EA" w14:textId="77777777" w:rsidR="003456D0" w:rsidRDefault="003456D0" w:rsidP="00047F39">
      <w:pPr>
        <w:pStyle w:val="TF-ALNEA"/>
        <w:numPr>
          <w:ilvl w:val="0"/>
          <w:numId w:val="14"/>
        </w:numPr>
        <w:tabs>
          <w:tab w:val="num" w:pos="1077"/>
        </w:tabs>
        <w:ind w:left="1077" w:hanging="397"/>
      </w:pPr>
      <w:r>
        <w:t>registrar a localização do clubista em um mapa conforme a realização das atividades (RF);</w:t>
      </w:r>
    </w:p>
    <w:p w14:paraId="1D42EA95" w14:textId="77777777" w:rsidR="003456D0" w:rsidRDefault="003456D0" w:rsidP="00047F39">
      <w:pPr>
        <w:pStyle w:val="TF-ALNEA"/>
        <w:numPr>
          <w:ilvl w:val="0"/>
          <w:numId w:val="14"/>
        </w:numPr>
        <w:tabs>
          <w:tab w:val="num" w:pos="1077"/>
        </w:tabs>
        <w:ind w:left="1077" w:hanging="397"/>
      </w:pPr>
      <w:r>
        <w:t xml:space="preserve">permitir criar grupo interno para realização das atividades (RF); </w:t>
      </w:r>
    </w:p>
    <w:p w14:paraId="2B2E0EED" w14:textId="77777777" w:rsidR="003456D0" w:rsidRDefault="003456D0" w:rsidP="00047F39">
      <w:pPr>
        <w:pStyle w:val="TF-ALNEA"/>
        <w:numPr>
          <w:ilvl w:val="0"/>
          <w:numId w:val="14"/>
        </w:numPr>
        <w:tabs>
          <w:tab w:val="num" w:pos="1077"/>
        </w:tabs>
        <w:ind w:left="1077" w:hanging="397"/>
      </w:pPr>
      <w:r>
        <w:t xml:space="preserve">permitir a sincronização de conclusão de atividades do grupo (RF); </w:t>
      </w:r>
    </w:p>
    <w:p w14:paraId="20FF734D" w14:textId="77777777" w:rsidR="003456D0" w:rsidRDefault="003456D0" w:rsidP="00047F39">
      <w:pPr>
        <w:pStyle w:val="TF-ALNEA"/>
        <w:numPr>
          <w:ilvl w:val="0"/>
          <w:numId w:val="14"/>
        </w:numPr>
        <w:tabs>
          <w:tab w:val="num" w:pos="1077"/>
        </w:tabs>
        <w:ind w:left="1077" w:hanging="397"/>
      </w:pPr>
      <w:r>
        <w:t>permitir a internacionalização em até três idiomas (inglês, português e espanhol) (RF);</w:t>
      </w:r>
    </w:p>
    <w:p w14:paraId="02F720F6" w14:textId="77777777" w:rsidR="003456D0" w:rsidRDefault="003456D0" w:rsidP="00047F39">
      <w:pPr>
        <w:pStyle w:val="TF-ALNEA"/>
        <w:numPr>
          <w:ilvl w:val="0"/>
          <w:numId w:val="14"/>
        </w:numPr>
        <w:tabs>
          <w:tab w:val="num" w:pos="1077"/>
        </w:tabs>
        <w:ind w:left="1077" w:hanging="397"/>
      </w:pPr>
      <w:r>
        <w:t xml:space="preserve">ser desenvolvido usando </w:t>
      </w:r>
      <w:proofErr w:type="spellStart"/>
      <w:r>
        <w:t>Flutter</w:t>
      </w:r>
      <w:proofErr w:type="spellEnd"/>
      <w:r>
        <w:t xml:space="preserve"> </w:t>
      </w:r>
      <w:proofErr w:type="spellStart"/>
      <w:r>
        <w:t>Provider</w:t>
      </w:r>
      <w:proofErr w:type="spellEnd"/>
      <w:r>
        <w:t xml:space="preserve"> (RNF);</w:t>
      </w:r>
    </w:p>
    <w:p w14:paraId="5DB8403D" w14:textId="77777777" w:rsidR="003456D0" w:rsidRDefault="003456D0" w:rsidP="00047F39">
      <w:pPr>
        <w:pStyle w:val="TF-ALNEA"/>
        <w:numPr>
          <w:ilvl w:val="0"/>
          <w:numId w:val="14"/>
        </w:numPr>
        <w:tabs>
          <w:tab w:val="num" w:pos="1077"/>
        </w:tabs>
        <w:ind w:left="1077" w:hanging="397"/>
      </w:pPr>
      <w:r>
        <w:t xml:space="preserve">utilizar o Material </w:t>
      </w:r>
      <w:proofErr w:type="spellStart"/>
      <w:r w:rsidRPr="00AE7F5A">
        <w:t>Desgin</w:t>
      </w:r>
      <w:proofErr w:type="spellEnd"/>
      <w:r>
        <w:t xml:space="preserve"> do </w:t>
      </w:r>
      <w:proofErr w:type="spellStart"/>
      <w:r>
        <w:t>Flutter</w:t>
      </w:r>
      <w:proofErr w:type="spellEnd"/>
      <w:r>
        <w:t xml:space="preserve"> para desenvolvimento de interfaces (RNF);</w:t>
      </w:r>
    </w:p>
    <w:p w14:paraId="00855592" w14:textId="77777777" w:rsidR="003456D0" w:rsidRDefault="003456D0" w:rsidP="00047F39">
      <w:pPr>
        <w:pStyle w:val="TF-ALNEA"/>
        <w:numPr>
          <w:ilvl w:val="0"/>
          <w:numId w:val="14"/>
        </w:numPr>
        <w:tabs>
          <w:tab w:val="num" w:pos="1077"/>
        </w:tabs>
        <w:ind w:left="1077" w:hanging="397"/>
      </w:pPr>
      <w:r>
        <w:t>possuir interface responsiva de acordo com o tamanho do dispositivo (RNF);</w:t>
      </w:r>
    </w:p>
    <w:p w14:paraId="163075F8" w14:textId="77777777" w:rsidR="003456D0" w:rsidRDefault="003456D0" w:rsidP="00047F39">
      <w:pPr>
        <w:pStyle w:val="TF-ALNEA"/>
        <w:numPr>
          <w:ilvl w:val="0"/>
          <w:numId w:val="14"/>
        </w:numPr>
        <w:tabs>
          <w:tab w:val="num" w:pos="1077"/>
        </w:tabs>
        <w:ind w:left="1077" w:hanging="397"/>
      </w:pPr>
      <w:r>
        <w:t>ser desenvolvido de forma modularizada para agregação de funções futuras (RNF);</w:t>
      </w:r>
    </w:p>
    <w:p w14:paraId="5C2A59D9" w14:textId="77777777" w:rsidR="003456D0" w:rsidRDefault="003456D0" w:rsidP="00047F39">
      <w:pPr>
        <w:pStyle w:val="TF-ALNEA"/>
        <w:numPr>
          <w:ilvl w:val="0"/>
          <w:numId w:val="14"/>
        </w:numPr>
        <w:tabs>
          <w:tab w:val="num" w:pos="1077"/>
        </w:tabs>
        <w:ind w:left="1077" w:hanging="397"/>
      </w:pPr>
      <w:r>
        <w:t xml:space="preserve">utilizar linguagem de programação </w:t>
      </w:r>
      <w:proofErr w:type="spellStart"/>
      <w:r>
        <w:t>Dart</w:t>
      </w:r>
      <w:proofErr w:type="spellEnd"/>
      <w:r>
        <w:t xml:space="preserve"> para implementar o aplicativo (RNF);</w:t>
      </w:r>
    </w:p>
    <w:p w14:paraId="5FC5CC5C" w14:textId="77777777" w:rsidR="003456D0" w:rsidRDefault="003456D0" w:rsidP="00047F39">
      <w:pPr>
        <w:pStyle w:val="TF-ALNEA"/>
        <w:numPr>
          <w:ilvl w:val="0"/>
          <w:numId w:val="14"/>
        </w:numPr>
        <w:tabs>
          <w:tab w:val="num" w:pos="1077"/>
        </w:tabs>
        <w:ind w:left="1077" w:hanging="397"/>
      </w:pPr>
      <w:r>
        <w:t xml:space="preserve">ser desenvolvido no ambiente de programação </w:t>
      </w:r>
      <w:proofErr w:type="spellStart"/>
      <w:r>
        <w:t>Android</w:t>
      </w:r>
      <w:proofErr w:type="spellEnd"/>
      <w:r>
        <w:t xml:space="preserve"> Studio </w:t>
      </w:r>
      <w:proofErr w:type="spellStart"/>
      <w:r>
        <w:t>Code</w:t>
      </w:r>
      <w:proofErr w:type="spellEnd"/>
      <w:r>
        <w:t xml:space="preserve"> (RNF);</w:t>
      </w:r>
    </w:p>
    <w:p w14:paraId="423DC495" w14:textId="50C0E298" w:rsidR="003456D0" w:rsidRDefault="003456D0" w:rsidP="00047F39">
      <w:pPr>
        <w:pStyle w:val="TF-ALNEA"/>
        <w:numPr>
          <w:ilvl w:val="0"/>
          <w:numId w:val="14"/>
        </w:numPr>
        <w:tabs>
          <w:tab w:val="num" w:pos="1077"/>
        </w:tabs>
        <w:ind w:left="1077" w:hanging="397"/>
      </w:pPr>
      <w:r>
        <w:t>permitir a realização posterior da sincronização dos dados quando o usuário não possuir acesso à internet. (RNF).</w:t>
      </w:r>
    </w:p>
    <w:p w14:paraId="12C1C2DA" w14:textId="2E5CF2AC" w:rsidR="00AE7F5A" w:rsidRDefault="00AE7F5A" w:rsidP="00AE7F5A">
      <w:pPr>
        <w:pStyle w:val="TF-ALNEA"/>
      </w:pPr>
    </w:p>
    <w:p w14:paraId="3ED68348" w14:textId="46772FFB" w:rsidR="00AE7F5A" w:rsidRDefault="00AE7F5A" w:rsidP="00AE7F5A">
      <w:pPr>
        <w:pStyle w:val="TF-ALNEA"/>
      </w:pPr>
    </w:p>
    <w:p w14:paraId="65788D51" w14:textId="77777777" w:rsidR="00AE7F5A" w:rsidRDefault="00AE7F5A" w:rsidP="00AE7F5A">
      <w:pPr>
        <w:pStyle w:val="TF-ALNEA"/>
      </w:pPr>
    </w:p>
    <w:p w14:paraId="56AB55D4" w14:textId="77777777" w:rsidR="003456D0" w:rsidRDefault="003456D0" w:rsidP="00E35734">
      <w:pPr>
        <w:pStyle w:val="TF-LEGENDA"/>
      </w:pPr>
      <w:commentRangeStart w:id="77"/>
      <w:r>
        <w:lastRenderedPageBreak/>
        <w:t>Quadro 2 – Requisitos do aplicativo atual</w:t>
      </w:r>
      <w:commentRangeEnd w:id="77"/>
      <w:r>
        <w:rPr>
          <w:rStyle w:val="Refdecomentrio"/>
        </w:rPr>
        <w:commentReference w:id="77"/>
      </w:r>
    </w:p>
    <w:tbl>
      <w:tblPr>
        <w:tblStyle w:val="Tabelacomgrade"/>
        <w:tblW w:w="7384" w:type="dxa"/>
        <w:jc w:val="center"/>
        <w:tblLook w:val="04A0" w:firstRow="1" w:lastRow="0" w:firstColumn="1" w:lastColumn="0" w:noHBand="0" w:noVBand="1"/>
      </w:tblPr>
      <w:tblGrid>
        <w:gridCol w:w="7384"/>
      </w:tblGrid>
      <w:tr w:rsidR="003456D0" w14:paraId="11318E4F" w14:textId="77777777" w:rsidTr="00E35734">
        <w:trPr>
          <w:jc w:val="center"/>
        </w:trPr>
        <w:tc>
          <w:tcPr>
            <w:tcW w:w="7384" w:type="dxa"/>
            <w:shd w:val="clear" w:color="auto" w:fill="AEAAAA" w:themeFill="background2" w:themeFillShade="BF"/>
          </w:tcPr>
          <w:p w14:paraId="06088DB8" w14:textId="77777777" w:rsidR="003456D0" w:rsidRDefault="003456D0" w:rsidP="001E0822">
            <w:pPr>
              <w:pStyle w:val="TF-TEXTO"/>
              <w:ind w:firstLine="0"/>
            </w:pPr>
            <w:r>
              <w:t>Requisitos mantidos</w:t>
            </w:r>
          </w:p>
        </w:tc>
      </w:tr>
      <w:tr w:rsidR="003456D0" w14:paraId="1FE1C864" w14:textId="77777777" w:rsidTr="00E35734">
        <w:trPr>
          <w:jc w:val="center"/>
        </w:trPr>
        <w:tc>
          <w:tcPr>
            <w:tcW w:w="7384" w:type="dxa"/>
          </w:tcPr>
          <w:p w14:paraId="352D2499" w14:textId="77777777" w:rsidR="003456D0" w:rsidRDefault="003456D0" w:rsidP="001E0822">
            <w:pPr>
              <w:pStyle w:val="TF-TEXTO"/>
              <w:ind w:firstLine="0"/>
            </w:pPr>
            <w:r>
              <w:t xml:space="preserve">permitir </w:t>
            </w:r>
            <w:r w:rsidRPr="00222CA2">
              <w:t>a escolha entre dois tipos de usuários: Professor ou Clubista (RF)</w:t>
            </w:r>
          </w:p>
        </w:tc>
      </w:tr>
      <w:tr w:rsidR="003456D0" w14:paraId="04DF8072" w14:textId="77777777" w:rsidTr="00E35734">
        <w:trPr>
          <w:jc w:val="center"/>
        </w:trPr>
        <w:tc>
          <w:tcPr>
            <w:tcW w:w="7384" w:type="dxa"/>
          </w:tcPr>
          <w:p w14:paraId="33D170C2" w14:textId="77777777" w:rsidR="003456D0" w:rsidRDefault="003456D0" w:rsidP="001E0822">
            <w:pPr>
              <w:pStyle w:val="TF-TEXTO"/>
              <w:ind w:firstLine="0"/>
            </w:pPr>
            <w:r>
              <w:t xml:space="preserve">realizar </w:t>
            </w:r>
            <w:r w:rsidRPr="00894C1E">
              <w:t>a autenticação através de uma conta Google (RF)</w:t>
            </w:r>
          </w:p>
        </w:tc>
      </w:tr>
      <w:tr w:rsidR="003456D0" w14:paraId="36EB3625" w14:textId="77777777" w:rsidTr="00E35734">
        <w:trPr>
          <w:jc w:val="center"/>
        </w:trPr>
        <w:tc>
          <w:tcPr>
            <w:tcW w:w="7384" w:type="dxa"/>
          </w:tcPr>
          <w:p w14:paraId="0D4F5136" w14:textId="77777777" w:rsidR="003456D0" w:rsidRDefault="003456D0" w:rsidP="001E0822">
            <w:pPr>
              <w:pStyle w:val="TF-TEXTO"/>
              <w:ind w:firstLine="0"/>
            </w:pPr>
            <w:r>
              <w:t>permitir o</w:t>
            </w:r>
            <w:r w:rsidRPr="00894C1E">
              <w:t xml:space="preserve"> cadastro de um tema (RF)</w:t>
            </w:r>
          </w:p>
        </w:tc>
      </w:tr>
      <w:tr w:rsidR="003456D0" w14:paraId="3BAE8E90" w14:textId="77777777" w:rsidTr="00E35734">
        <w:trPr>
          <w:jc w:val="center"/>
        </w:trPr>
        <w:tc>
          <w:tcPr>
            <w:tcW w:w="7384" w:type="dxa"/>
          </w:tcPr>
          <w:p w14:paraId="788905C0" w14:textId="77777777" w:rsidR="003456D0" w:rsidRDefault="003456D0" w:rsidP="001E0822">
            <w:pPr>
              <w:pStyle w:val="TF-TEXTO"/>
              <w:ind w:firstLine="0"/>
            </w:pPr>
            <w:r>
              <w:t xml:space="preserve">permitir </w:t>
            </w:r>
            <w:r w:rsidRPr="00894C1E">
              <w:t>o cadastro de objetivos específicos vinculados ao tema (RF)</w:t>
            </w:r>
          </w:p>
        </w:tc>
      </w:tr>
      <w:tr w:rsidR="003456D0" w14:paraId="3C9BC292" w14:textId="77777777" w:rsidTr="00E35734">
        <w:trPr>
          <w:jc w:val="center"/>
        </w:trPr>
        <w:tc>
          <w:tcPr>
            <w:tcW w:w="7384" w:type="dxa"/>
          </w:tcPr>
          <w:p w14:paraId="329FEEDF" w14:textId="77777777" w:rsidR="003456D0" w:rsidRDefault="003456D0" w:rsidP="001E0822">
            <w:pPr>
              <w:pStyle w:val="TF-TEXTO"/>
              <w:ind w:firstLine="0"/>
            </w:pPr>
            <w:r>
              <w:t xml:space="preserve">permitir </w:t>
            </w:r>
            <w:r w:rsidRPr="00A735D6">
              <w:t>o cadastro atividades vinculadas aos roteiros (RF)</w:t>
            </w:r>
          </w:p>
        </w:tc>
      </w:tr>
      <w:tr w:rsidR="003456D0" w14:paraId="6E07CEC6" w14:textId="77777777" w:rsidTr="00E35734">
        <w:trPr>
          <w:jc w:val="center"/>
        </w:trPr>
        <w:tc>
          <w:tcPr>
            <w:tcW w:w="7384" w:type="dxa"/>
          </w:tcPr>
          <w:p w14:paraId="3E84218C" w14:textId="77777777" w:rsidR="003456D0" w:rsidRDefault="003456D0" w:rsidP="001E0822">
            <w:pPr>
              <w:pStyle w:val="TF-TEXTO"/>
              <w:ind w:firstLine="0"/>
            </w:pPr>
            <w:r>
              <w:t xml:space="preserve">realizar </w:t>
            </w:r>
            <w:r w:rsidRPr="00A735D6">
              <w:t xml:space="preserve">a geração de QR </w:t>
            </w:r>
            <w:proofErr w:type="spellStart"/>
            <w:r w:rsidRPr="00A735D6">
              <w:t>Code</w:t>
            </w:r>
            <w:proofErr w:type="spellEnd"/>
            <w:r w:rsidRPr="00A735D6">
              <w:t xml:space="preserve"> do tema (RF)</w:t>
            </w:r>
          </w:p>
        </w:tc>
      </w:tr>
      <w:tr w:rsidR="003456D0" w14:paraId="269C37C2" w14:textId="77777777" w:rsidTr="00E35734">
        <w:trPr>
          <w:jc w:val="center"/>
        </w:trPr>
        <w:tc>
          <w:tcPr>
            <w:tcW w:w="7384" w:type="dxa"/>
          </w:tcPr>
          <w:p w14:paraId="3C9476BE" w14:textId="77777777" w:rsidR="003456D0" w:rsidRDefault="003456D0" w:rsidP="001E0822">
            <w:pPr>
              <w:pStyle w:val="TF-TEXTO"/>
              <w:ind w:firstLine="0"/>
            </w:pPr>
            <w:r>
              <w:t xml:space="preserve">permitir </w:t>
            </w:r>
            <w:r w:rsidRPr="004523D7">
              <w:t xml:space="preserve">a leitura do QR </w:t>
            </w:r>
            <w:proofErr w:type="spellStart"/>
            <w:r w:rsidRPr="004523D7">
              <w:t>Code</w:t>
            </w:r>
            <w:proofErr w:type="spellEnd"/>
            <w:r w:rsidRPr="004523D7">
              <w:t xml:space="preserve"> de um tema (RF)</w:t>
            </w:r>
          </w:p>
        </w:tc>
      </w:tr>
      <w:tr w:rsidR="003456D0" w14:paraId="5DBB2155" w14:textId="77777777" w:rsidTr="00E35734">
        <w:trPr>
          <w:jc w:val="center"/>
        </w:trPr>
        <w:tc>
          <w:tcPr>
            <w:tcW w:w="7384" w:type="dxa"/>
          </w:tcPr>
          <w:p w14:paraId="5213D40F" w14:textId="77777777" w:rsidR="003456D0" w:rsidRDefault="003456D0" w:rsidP="001E0822">
            <w:pPr>
              <w:pStyle w:val="TF-TEXTO"/>
              <w:ind w:firstLine="0"/>
            </w:pPr>
            <w:r>
              <w:t>armazenar os dados do</w:t>
            </w:r>
            <w:r w:rsidRPr="00A735D6">
              <w:t xml:space="preserve"> tema no Google Drive (RF)</w:t>
            </w:r>
          </w:p>
        </w:tc>
      </w:tr>
      <w:tr w:rsidR="003456D0" w14:paraId="216E8413" w14:textId="77777777" w:rsidTr="00E35734">
        <w:trPr>
          <w:jc w:val="center"/>
        </w:trPr>
        <w:tc>
          <w:tcPr>
            <w:tcW w:w="7384" w:type="dxa"/>
          </w:tcPr>
          <w:p w14:paraId="6EFAAA92" w14:textId="77777777" w:rsidR="003456D0" w:rsidRDefault="003456D0" w:rsidP="001E0822">
            <w:pPr>
              <w:pStyle w:val="TF-TEXTO"/>
              <w:ind w:firstLine="0"/>
            </w:pPr>
            <w:r>
              <w:t xml:space="preserve">permitir </w:t>
            </w:r>
            <w:r w:rsidRPr="00D57729">
              <w:t>a seleção de atividades do clubista em grupo ou sozinho</w:t>
            </w:r>
            <w:r>
              <w:t xml:space="preserve"> </w:t>
            </w:r>
            <w:r w:rsidRPr="00A735D6">
              <w:t>(RF)</w:t>
            </w:r>
          </w:p>
        </w:tc>
      </w:tr>
      <w:tr w:rsidR="003456D0" w14:paraId="13104BE9" w14:textId="77777777" w:rsidTr="00E35734">
        <w:trPr>
          <w:jc w:val="center"/>
        </w:trPr>
        <w:tc>
          <w:tcPr>
            <w:tcW w:w="7384" w:type="dxa"/>
          </w:tcPr>
          <w:p w14:paraId="27CD8912" w14:textId="77777777" w:rsidR="003456D0" w:rsidRDefault="003456D0" w:rsidP="001E0822">
            <w:pPr>
              <w:pStyle w:val="TF-TEXTO"/>
              <w:ind w:firstLine="0"/>
            </w:pPr>
            <w:r>
              <w:t xml:space="preserve">permitir a </w:t>
            </w:r>
            <w:r w:rsidRPr="00E35734">
              <w:t>realização do roteiro do clubista proposto para o tema</w:t>
            </w:r>
            <w:r>
              <w:t xml:space="preserve"> </w:t>
            </w:r>
            <w:r w:rsidRPr="00A735D6">
              <w:t>(RF)</w:t>
            </w:r>
          </w:p>
        </w:tc>
      </w:tr>
    </w:tbl>
    <w:p w14:paraId="733CF159" w14:textId="77777777" w:rsidR="003456D0" w:rsidRPr="00286FED" w:rsidRDefault="003456D0" w:rsidP="006C749F">
      <w:pPr>
        <w:pStyle w:val="TF-FONTE"/>
      </w:pPr>
      <w:r>
        <w:t>Fonte: elaborado pelo autor.</w:t>
      </w:r>
    </w:p>
    <w:p w14:paraId="0403DD05" w14:textId="77777777" w:rsidR="003456D0" w:rsidRDefault="003456D0" w:rsidP="003456D0">
      <w:pPr>
        <w:pStyle w:val="Ttulo2"/>
        <w:numPr>
          <w:ilvl w:val="1"/>
          <w:numId w:val="1"/>
        </w:numPr>
      </w:pPr>
      <w:r>
        <w:t>METODOLOGIA</w:t>
      </w:r>
    </w:p>
    <w:p w14:paraId="2342BBB2" w14:textId="77777777" w:rsidR="003456D0" w:rsidRPr="00B57F11" w:rsidRDefault="003456D0" w:rsidP="00FA716F">
      <w:pPr>
        <w:pStyle w:val="TF-TEXTO"/>
      </w:pPr>
      <w:r w:rsidRPr="00B57F11">
        <w:t xml:space="preserve">O trabalho será desenvolvido </w:t>
      </w:r>
      <w:r>
        <w:t>considerando</w:t>
      </w:r>
      <w:r w:rsidRPr="00B57F11">
        <w:t xml:space="preserve"> as seguintes etapas:</w:t>
      </w:r>
    </w:p>
    <w:p w14:paraId="52275BF4" w14:textId="77777777" w:rsidR="003456D0" w:rsidRPr="00B57F11" w:rsidRDefault="003456D0" w:rsidP="00047F39">
      <w:pPr>
        <w:pStyle w:val="TF-ALNEA"/>
        <w:numPr>
          <w:ilvl w:val="0"/>
          <w:numId w:val="16"/>
        </w:numPr>
      </w:pPr>
      <w:r>
        <w:t>levantamento bibliográfico</w:t>
      </w:r>
      <w:r w:rsidRPr="00B57F11">
        <w:t>:</w:t>
      </w:r>
      <w:r>
        <w:t xml:space="preserve"> realizar o levantamento bibliográfico sobre as atividades executadas em saídas a campo nos clubes de </w:t>
      </w:r>
      <w:commentRangeStart w:id="78"/>
      <w:r>
        <w:t>ciências</w:t>
      </w:r>
      <w:commentRangeEnd w:id="78"/>
      <w:r>
        <w:rPr>
          <w:rStyle w:val="Refdecomentrio"/>
        </w:rPr>
        <w:commentReference w:id="78"/>
      </w:r>
      <w:r>
        <w:t xml:space="preserve"> </w:t>
      </w:r>
    </w:p>
    <w:p w14:paraId="4AFF73A3" w14:textId="77777777" w:rsidR="003456D0" w:rsidRPr="00B57F11" w:rsidRDefault="003456D0" w:rsidP="00047F39">
      <w:pPr>
        <w:pStyle w:val="TF-ALNEA"/>
        <w:numPr>
          <w:ilvl w:val="0"/>
          <w:numId w:val="16"/>
        </w:numPr>
      </w:pPr>
      <w:r>
        <w:t>elicitação de requisitos</w:t>
      </w:r>
      <w:r w:rsidRPr="00B57F11">
        <w:t xml:space="preserve">: </w:t>
      </w:r>
      <w:r>
        <w:t>reavaliar os requisitos já especificados e especificar outros</w:t>
      </w:r>
      <w:r>
        <w:tab/>
        <w:t xml:space="preserve"> com base nas necessidades atuais que foram identificadas na etapa anterior;</w:t>
      </w:r>
    </w:p>
    <w:p w14:paraId="4503FF71" w14:textId="77777777" w:rsidR="003456D0" w:rsidRDefault="003456D0" w:rsidP="00047F39">
      <w:pPr>
        <w:pStyle w:val="TF-ALNEA"/>
        <w:numPr>
          <w:ilvl w:val="0"/>
          <w:numId w:val="16"/>
        </w:numPr>
      </w:pPr>
      <w:r>
        <w:t>e</w:t>
      </w:r>
      <w:r w:rsidRPr="00B57F11">
        <w:t>specificação</w:t>
      </w:r>
      <w:r>
        <w:t xml:space="preserve">: formalizar as funcionalidades da ferramenta através dos diagramas de classe e de atividades da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w:t>
      </w:r>
      <w:proofErr w:type="spellStart"/>
      <w:r>
        <w:t>Astah</w:t>
      </w:r>
      <w:proofErr w:type="spellEnd"/>
      <w:r>
        <w:t xml:space="preserve"> UML</w:t>
      </w:r>
      <w:r w:rsidRPr="00B57F11">
        <w:t>;</w:t>
      </w:r>
    </w:p>
    <w:p w14:paraId="456B79FA" w14:textId="77777777" w:rsidR="003456D0" w:rsidRPr="00B57F11" w:rsidRDefault="003456D0" w:rsidP="00047F39">
      <w:pPr>
        <w:pStyle w:val="TF-ALNEA"/>
        <w:numPr>
          <w:ilvl w:val="0"/>
          <w:numId w:val="16"/>
        </w:numPr>
      </w:pPr>
      <w:r>
        <w:t>i</w:t>
      </w:r>
      <w:r w:rsidRPr="00B57F11">
        <w:t>mplementação</w:t>
      </w:r>
      <w:r>
        <w:t xml:space="preserve"> do aplicativo</w:t>
      </w:r>
      <w:r w:rsidRPr="00B57F11">
        <w:t xml:space="preserve">: </w:t>
      </w:r>
      <w:commentRangeStart w:id="79"/>
      <w:r>
        <w:t>implementar</w:t>
      </w:r>
      <w:r w:rsidRPr="00B57F11">
        <w:t xml:space="preserve"> </w:t>
      </w:r>
      <w:commentRangeEnd w:id="79"/>
      <w:r>
        <w:rPr>
          <w:rStyle w:val="Refdecomentrio"/>
        </w:rPr>
        <w:commentReference w:id="79"/>
      </w:r>
      <w:r>
        <w:t xml:space="preserve">o aplicativo móvel usando o </w:t>
      </w:r>
      <w:r w:rsidRPr="00944FB3">
        <w:rPr>
          <w:i/>
          <w:iCs/>
        </w:rPr>
        <w:t>framework</w:t>
      </w:r>
      <w:r>
        <w:t xml:space="preserve"> </w:t>
      </w:r>
      <w:proofErr w:type="spellStart"/>
      <w:r>
        <w:t>Flutter</w:t>
      </w:r>
      <w:proofErr w:type="spellEnd"/>
      <w:r>
        <w:t xml:space="preserve"> com a linguagem </w:t>
      </w:r>
      <w:proofErr w:type="spellStart"/>
      <w:r w:rsidRPr="00944FB3">
        <w:t>Dart</w:t>
      </w:r>
      <w:proofErr w:type="spellEnd"/>
      <w:r>
        <w:t xml:space="preserve"> </w:t>
      </w:r>
      <w:r w:rsidRPr="00B57F11">
        <w:t>para desenvolvimento</w:t>
      </w:r>
      <w:r>
        <w:t xml:space="preserve"> móvel</w:t>
      </w:r>
      <w:r w:rsidRPr="00B57F11">
        <w:t xml:space="preserve"> no ambiente de desenvolvimento </w:t>
      </w:r>
      <w:r w:rsidRPr="006D7721">
        <w:rPr>
          <w:iCs/>
        </w:rPr>
        <w:t>Android Studio</w:t>
      </w:r>
      <w:r w:rsidRPr="006D7721">
        <w:rPr>
          <w:i/>
        </w:rPr>
        <w:t xml:space="preserve">. </w:t>
      </w:r>
    </w:p>
    <w:p w14:paraId="47334330" w14:textId="77777777" w:rsidR="003456D0" w:rsidRPr="00B57F11" w:rsidRDefault="003456D0" w:rsidP="00047F39">
      <w:pPr>
        <w:pStyle w:val="TF-ALNEA"/>
        <w:numPr>
          <w:ilvl w:val="0"/>
          <w:numId w:val="16"/>
        </w:numPr>
      </w:pPr>
      <w:r>
        <w:t>testes:</w:t>
      </w:r>
      <w:r w:rsidRPr="00B57F11">
        <w:t xml:space="preserve"> </w:t>
      </w:r>
      <w:r>
        <w:t>elaborar em paralelo a implementação, testes quanto a responsividade da interface simulando em diversos tipos de dispositivos, testes de usabilidade do aplicativo juntamente com os usuários e especialistas, e por fim, realizar uma avaliação com usuários quanto a eficiência em relação ao aplicativo atual</w:t>
      </w:r>
      <w:r w:rsidRPr="00B57F11">
        <w:t>.</w:t>
      </w:r>
    </w:p>
    <w:p w14:paraId="14A55A56" w14:textId="77777777" w:rsidR="003456D0" w:rsidRDefault="003456D0" w:rsidP="00451B94">
      <w:pPr>
        <w:pStyle w:val="TF-TEXTO"/>
      </w:pPr>
      <w:r>
        <w:t>As etapas serão realizadas nos períodos relacionados no Quadro 2.</w:t>
      </w:r>
    </w:p>
    <w:p w14:paraId="26875D2D" w14:textId="77777777" w:rsidR="003456D0" w:rsidRPr="00981488" w:rsidRDefault="003456D0" w:rsidP="00981488">
      <w:pPr>
        <w:pStyle w:val="TF-LEGENDA"/>
      </w:pPr>
      <w:r>
        <w:t>Quadro 2</w:t>
      </w:r>
      <w:r w:rsidRPr="007E0D87">
        <w:t xml:space="preserve"> </w:t>
      </w:r>
      <w:r>
        <w:t>–</w:t>
      </w:r>
      <w:r w:rsidRPr="007E0D87">
        <w:t xml:space="preserve">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3456D0" w:rsidRPr="00B57F11" w14:paraId="5BAAEE8C" w14:textId="77777777" w:rsidTr="00FD6B03">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320E4936" w14:textId="77777777" w:rsidR="003456D0" w:rsidRPr="00B57F11" w:rsidRDefault="003456D0" w:rsidP="00FD6B03">
            <w:pPr>
              <w:pStyle w:val="TF-TEXTOQUADRO"/>
            </w:pPr>
          </w:p>
        </w:tc>
        <w:tc>
          <w:tcPr>
            <w:tcW w:w="2834" w:type="dxa"/>
            <w:gridSpan w:val="10"/>
            <w:tcBorders>
              <w:top w:val="single" w:sz="4" w:space="0" w:color="auto"/>
              <w:left w:val="single" w:sz="4" w:space="0" w:color="auto"/>
              <w:bottom w:val="single" w:sz="4" w:space="0" w:color="auto"/>
              <w:right w:val="single" w:sz="4" w:space="0" w:color="auto"/>
            </w:tcBorders>
            <w:shd w:val="clear" w:color="auto" w:fill="A6A6A6"/>
          </w:tcPr>
          <w:p w14:paraId="691B697E" w14:textId="77777777" w:rsidR="003456D0" w:rsidRPr="00B57F11" w:rsidRDefault="003456D0" w:rsidP="00FD6B03">
            <w:pPr>
              <w:pStyle w:val="TF-TEXTOQUADROCentralizado"/>
            </w:pPr>
            <w:r w:rsidRPr="00B57F11">
              <w:t>2021</w:t>
            </w:r>
          </w:p>
        </w:tc>
      </w:tr>
      <w:tr w:rsidR="003456D0" w:rsidRPr="00B57F11" w14:paraId="1A9B2948" w14:textId="77777777" w:rsidTr="00FD6B03">
        <w:trPr>
          <w:cantSplit/>
          <w:jc w:val="center"/>
        </w:trPr>
        <w:tc>
          <w:tcPr>
            <w:tcW w:w="6171" w:type="dxa"/>
            <w:tcBorders>
              <w:top w:val="nil"/>
              <w:left w:val="single" w:sz="4" w:space="0" w:color="auto"/>
              <w:bottom w:val="nil"/>
            </w:tcBorders>
            <w:shd w:val="clear" w:color="auto" w:fill="A6A6A6"/>
          </w:tcPr>
          <w:p w14:paraId="478E60A7" w14:textId="77777777" w:rsidR="003456D0" w:rsidRPr="00B57F11" w:rsidRDefault="003456D0" w:rsidP="00FD6B03">
            <w:pPr>
              <w:pStyle w:val="TF-TEXTOQUADRO"/>
            </w:pPr>
          </w:p>
        </w:tc>
        <w:tc>
          <w:tcPr>
            <w:tcW w:w="557" w:type="dxa"/>
            <w:gridSpan w:val="2"/>
            <w:shd w:val="clear" w:color="auto" w:fill="A6A6A6"/>
          </w:tcPr>
          <w:p w14:paraId="3C1EC0CF" w14:textId="77777777" w:rsidR="003456D0" w:rsidRPr="00B57F11" w:rsidRDefault="003456D0" w:rsidP="00FD6B03">
            <w:pPr>
              <w:pStyle w:val="TF-TEXTOQUADROCentralizado"/>
            </w:pPr>
            <w:r>
              <w:t>fev</w:t>
            </w:r>
            <w:r w:rsidRPr="00B57F11">
              <w:t>.</w:t>
            </w:r>
          </w:p>
        </w:tc>
        <w:tc>
          <w:tcPr>
            <w:tcW w:w="568" w:type="dxa"/>
            <w:gridSpan w:val="2"/>
            <w:shd w:val="clear" w:color="auto" w:fill="A6A6A6"/>
          </w:tcPr>
          <w:p w14:paraId="02D78C63" w14:textId="77777777" w:rsidR="003456D0" w:rsidRPr="00B57F11" w:rsidRDefault="003456D0" w:rsidP="00FD6B03">
            <w:pPr>
              <w:pStyle w:val="TF-TEXTOQUADROCentralizado"/>
            </w:pPr>
            <w:r>
              <w:t>mar</w:t>
            </w:r>
            <w:r w:rsidRPr="00B57F11">
              <w:t>.</w:t>
            </w:r>
          </w:p>
        </w:tc>
        <w:tc>
          <w:tcPr>
            <w:tcW w:w="568" w:type="dxa"/>
            <w:gridSpan w:val="2"/>
            <w:shd w:val="clear" w:color="auto" w:fill="A6A6A6"/>
          </w:tcPr>
          <w:p w14:paraId="22315482" w14:textId="77777777" w:rsidR="003456D0" w:rsidRPr="00B57F11" w:rsidRDefault="003456D0" w:rsidP="00FD6B03">
            <w:pPr>
              <w:pStyle w:val="TF-TEXTOQUADROCentralizado"/>
            </w:pPr>
            <w:r>
              <w:t>abr</w:t>
            </w:r>
            <w:r w:rsidRPr="00B57F11">
              <w:t>.</w:t>
            </w:r>
          </w:p>
        </w:tc>
        <w:tc>
          <w:tcPr>
            <w:tcW w:w="568" w:type="dxa"/>
            <w:gridSpan w:val="2"/>
            <w:shd w:val="clear" w:color="auto" w:fill="A6A6A6"/>
          </w:tcPr>
          <w:p w14:paraId="5983CEF4" w14:textId="77777777" w:rsidR="003456D0" w:rsidRPr="00B57F11" w:rsidRDefault="003456D0" w:rsidP="00FD6B03">
            <w:pPr>
              <w:pStyle w:val="TF-TEXTOQUADROCentralizado"/>
            </w:pPr>
            <w:r>
              <w:t>maio</w:t>
            </w:r>
          </w:p>
        </w:tc>
        <w:tc>
          <w:tcPr>
            <w:tcW w:w="573" w:type="dxa"/>
            <w:gridSpan w:val="2"/>
            <w:shd w:val="clear" w:color="auto" w:fill="A6A6A6"/>
          </w:tcPr>
          <w:p w14:paraId="30A73B50" w14:textId="77777777" w:rsidR="003456D0" w:rsidRPr="00B57F11" w:rsidRDefault="003456D0" w:rsidP="00FD6B03">
            <w:pPr>
              <w:pStyle w:val="TF-TEXTOQUADROCentralizado"/>
            </w:pPr>
            <w:r>
              <w:t>jun</w:t>
            </w:r>
            <w:r w:rsidRPr="00B57F11">
              <w:t>.</w:t>
            </w:r>
          </w:p>
        </w:tc>
      </w:tr>
      <w:tr w:rsidR="003456D0" w:rsidRPr="00B57F11" w14:paraId="08DF749B" w14:textId="77777777" w:rsidTr="00FD6B03">
        <w:trPr>
          <w:cantSplit/>
          <w:jc w:val="center"/>
        </w:trPr>
        <w:tc>
          <w:tcPr>
            <w:tcW w:w="6171" w:type="dxa"/>
            <w:tcBorders>
              <w:top w:val="nil"/>
              <w:left w:val="single" w:sz="4" w:space="0" w:color="auto"/>
            </w:tcBorders>
            <w:shd w:val="clear" w:color="auto" w:fill="A6A6A6"/>
          </w:tcPr>
          <w:p w14:paraId="4D8B71FE" w14:textId="77777777" w:rsidR="003456D0" w:rsidRPr="00B57F11" w:rsidRDefault="003456D0" w:rsidP="00FD6B03">
            <w:pPr>
              <w:pStyle w:val="TF-TEXTOQUADRO"/>
            </w:pPr>
            <w:r>
              <w:t>e</w:t>
            </w:r>
            <w:r w:rsidRPr="00B57F11">
              <w:t>tapas / quinzenas</w:t>
            </w:r>
          </w:p>
        </w:tc>
        <w:tc>
          <w:tcPr>
            <w:tcW w:w="273" w:type="dxa"/>
            <w:tcBorders>
              <w:bottom w:val="single" w:sz="4" w:space="0" w:color="auto"/>
            </w:tcBorders>
            <w:shd w:val="clear" w:color="auto" w:fill="A6A6A6"/>
          </w:tcPr>
          <w:p w14:paraId="79A0F802" w14:textId="77777777" w:rsidR="003456D0" w:rsidRPr="00B57F11" w:rsidRDefault="003456D0" w:rsidP="00FD6B03">
            <w:pPr>
              <w:pStyle w:val="TF-TEXTOQUADROCentralizado"/>
            </w:pPr>
            <w:r w:rsidRPr="00B57F11">
              <w:t>1</w:t>
            </w:r>
          </w:p>
        </w:tc>
        <w:tc>
          <w:tcPr>
            <w:tcW w:w="284" w:type="dxa"/>
            <w:tcBorders>
              <w:bottom w:val="single" w:sz="4" w:space="0" w:color="auto"/>
            </w:tcBorders>
            <w:shd w:val="clear" w:color="auto" w:fill="A6A6A6"/>
          </w:tcPr>
          <w:p w14:paraId="2F5763A8" w14:textId="77777777" w:rsidR="003456D0" w:rsidRPr="00B57F11" w:rsidRDefault="003456D0" w:rsidP="00FD6B03">
            <w:pPr>
              <w:pStyle w:val="TF-TEXTOQUADROCentralizado"/>
            </w:pPr>
            <w:r w:rsidRPr="00B57F11">
              <w:t>2</w:t>
            </w:r>
          </w:p>
        </w:tc>
        <w:tc>
          <w:tcPr>
            <w:tcW w:w="284" w:type="dxa"/>
            <w:tcBorders>
              <w:bottom w:val="single" w:sz="4" w:space="0" w:color="auto"/>
            </w:tcBorders>
            <w:shd w:val="clear" w:color="auto" w:fill="A6A6A6"/>
          </w:tcPr>
          <w:p w14:paraId="4696F27B" w14:textId="77777777" w:rsidR="003456D0" w:rsidRPr="00B57F11" w:rsidRDefault="003456D0" w:rsidP="00FD6B03">
            <w:pPr>
              <w:pStyle w:val="TF-TEXTOQUADROCentralizado"/>
            </w:pPr>
            <w:r w:rsidRPr="00B57F11">
              <w:t>1</w:t>
            </w:r>
          </w:p>
        </w:tc>
        <w:tc>
          <w:tcPr>
            <w:tcW w:w="284" w:type="dxa"/>
            <w:tcBorders>
              <w:bottom w:val="single" w:sz="4" w:space="0" w:color="auto"/>
            </w:tcBorders>
            <w:shd w:val="clear" w:color="auto" w:fill="A6A6A6"/>
          </w:tcPr>
          <w:p w14:paraId="27E13958" w14:textId="77777777" w:rsidR="003456D0" w:rsidRPr="00B57F11" w:rsidRDefault="003456D0" w:rsidP="00FD6B03">
            <w:pPr>
              <w:pStyle w:val="TF-TEXTOQUADROCentralizado"/>
            </w:pPr>
            <w:r w:rsidRPr="00B57F11">
              <w:t>2</w:t>
            </w:r>
          </w:p>
        </w:tc>
        <w:tc>
          <w:tcPr>
            <w:tcW w:w="284" w:type="dxa"/>
            <w:tcBorders>
              <w:bottom w:val="single" w:sz="4" w:space="0" w:color="auto"/>
            </w:tcBorders>
            <w:shd w:val="clear" w:color="auto" w:fill="A6A6A6"/>
          </w:tcPr>
          <w:p w14:paraId="0661A496" w14:textId="77777777" w:rsidR="003456D0" w:rsidRPr="00B57F11" w:rsidRDefault="003456D0" w:rsidP="00FD6B03">
            <w:pPr>
              <w:pStyle w:val="TF-TEXTOQUADROCentralizado"/>
            </w:pPr>
            <w:r w:rsidRPr="00B57F11">
              <w:t>1</w:t>
            </w:r>
          </w:p>
        </w:tc>
        <w:tc>
          <w:tcPr>
            <w:tcW w:w="284" w:type="dxa"/>
            <w:tcBorders>
              <w:bottom w:val="single" w:sz="4" w:space="0" w:color="auto"/>
            </w:tcBorders>
            <w:shd w:val="clear" w:color="auto" w:fill="A6A6A6"/>
          </w:tcPr>
          <w:p w14:paraId="6AF3CA22" w14:textId="77777777" w:rsidR="003456D0" w:rsidRPr="00B57F11" w:rsidRDefault="003456D0" w:rsidP="00FD6B03">
            <w:pPr>
              <w:pStyle w:val="TF-TEXTOQUADROCentralizado"/>
            </w:pPr>
            <w:r w:rsidRPr="00B57F11">
              <w:t>2</w:t>
            </w:r>
          </w:p>
        </w:tc>
        <w:tc>
          <w:tcPr>
            <w:tcW w:w="284" w:type="dxa"/>
            <w:tcBorders>
              <w:bottom w:val="single" w:sz="4" w:space="0" w:color="auto"/>
            </w:tcBorders>
            <w:shd w:val="clear" w:color="auto" w:fill="A6A6A6"/>
          </w:tcPr>
          <w:p w14:paraId="259E6AAC" w14:textId="77777777" w:rsidR="003456D0" w:rsidRPr="00B57F11" w:rsidRDefault="003456D0" w:rsidP="00FD6B03">
            <w:pPr>
              <w:pStyle w:val="TF-TEXTOQUADROCentralizado"/>
            </w:pPr>
            <w:r w:rsidRPr="00B57F11">
              <w:t>1</w:t>
            </w:r>
          </w:p>
        </w:tc>
        <w:tc>
          <w:tcPr>
            <w:tcW w:w="284" w:type="dxa"/>
            <w:tcBorders>
              <w:bottom w:val="single" w:sz="4" w:space="0" w:color="auto"/>
            </w:tcBorders>
            <w:shd w:val="clear" w:color="auto" w:fill="A6A6A6"/>
          </w:tcPr>
          <w:p w14:paraId="496F06C0" w14:textId="77777777" w:rsidR="003456D0" w:rsidRPr="00B57F11" w:rsidRDefault="003456D0" w:rsidP="00FD6B03">
            <w:pPr>
              <w:pStyle w:val="TF-TEXTOQUADROCentralizado"/>
            </w:pPr>
            <w:r w:rsidRPr="00B57F11">
              <w:t>2</w:t>
            </w:r>
          </w:p>
        </w:tc>
        <w:tc>
          <w:tcPr>
            <w:tcW w:w="284" w:type="dxa"/>
            <w:tcBorders>
              <w:bottom w:val="single" w:sz="4" w:space="0" w:color="auto"/>
            </w:tcBorders>
            <w:shd w:val="clear" w:color="auto" w:fill="A6A6A6"/>
          </w:tcPr>
          <w:p w14:paraId="4362CB6B" w14:textId="77777777" w:rsidR="003456D0" w:rsidRPr="00B57F11" w:rsidRDefault="003456D0" w:rsidP="00FD6B03">
            <w:pPr>
              <w:pStyle w:val="TF-TEXTOQUADROCentralizado"/>
            </w:pPr>
            <w:r w:rsidRPr="00B57F11">
              <w:t>1</w:t>
            </w:r>
          </w:p>
        </w:tc>
        <w:tc>
          <w:tcPr>
            <w:tcW w:w="289" w:type="dxa"/>
            <w:tcBorders>
              <w:bottom w:val="single" w:sz="4" w:space="0" w:color="auto"/>
            </w:tcBorders>
            <w:shd w:val="clear" w:color="auto" w:fill="A6A6A6"/>
          </w:tcPr>
          <w:p w14:paraId="40228F47" w14:textId="77777777" w:rsidR="003456D0" w:rsidRPr="00B57F11" w:rsidRDefault="003456D0" w:rsidP="00FD6B03">
            <w:pPr>
              <w:pStyle w:val="TF-TEXTOQUADROCentralizado"/>
            </w:pPr>
            <w:r w:rsidRPr="00B57F11">
              <w:t>2</w:t>
            </w:r>
          </w:p>
        </w:tc>
      </w:tr>
      <w:tr w:rsidR="003456D0" w:rsidRPr="00B57F11" w14:paraId="1ABEFA74" w14:textId="77777777" w:rsidTr="00FD6B03">
        <w:trPr>
          <w:jc w:val="center"/>
        </w:trPr>
        <w:tc>
          <w:tcPr>
            <w:tcW w:w="6171" w:type="dxa"/>
            <w:tcBorders>
              <w:left w:val="single" w:sz="4" w:space="0" w:color="auto"/>
            </w:tcBorders>
          </w:tcPr>
          <w:p w14:paraId="7F8921AA" w14:textId="77777777" w:rsidR="003456D0" w:rsidRPr="00B57F11" w:rsidRDefault="003456D0" w:rsidP="00FD6B03">
            <w:pPr>
              <w:pStyle w:val="TF-TEXTOQUADRO"/>
              <w:rPr>
                <w:bCs/>
              </w:rPr>
            </w:pPr>
            <w:r>
              <w:t>levantamento bibliográfico</w:t>
            </w:r>
          </w:p>
        </w:tc>
        <w:tc>
          <w:tcPr>
            <w:tcW w:w="273" w:type="dxa"/>
            <w:tcBorders>
              <w:bottom w:val="single" w:sz="4" w:space="0" w:color="auto"/>
            </w:tcBorders>
            <w:shd w:val="clear" w:color="auto" w:fill="AEAAAA"/>
          </w:tcPr>
          <w:p w14:paraId="4ADD8246"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2EDB99A9"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39A2C741" w14:textId="77777777" w:rsidR="003456D0" w:rsidRPr="00B57F11" w:rsidRDefault="003456D0" w:rsidP="00FD6B03">
            <w:pPr>
              <w:pStyle w:val="TF-TEXTOQUADROCentralizado"/>
            </w:pPr>
          </w:p>
        </w:tc>
        <w:tc>
          <w:tcPr>
            <w:tcW w:w="284" w:type="dxa"/>
            <w:tcBorders>
              <w:bottom w:val="single" w:sz="4" w:space="0" w:color="auto"/>
            </w:tcBorders>
          </w:tcPr>
          <w:p w14:paraId="34C2E0CE" w14:textId="77777777" w:rsidR="003456D0" w:rsidRPr="00B57F11" w:rsidRDefault="003456D0" w:rsidP="00FD6B03">
            <w:pPr>
              <w:pStyle w:val="TF-TEXTOQUADROCentralizado"/>
            </w:pPr>
          </w:p>
        </w:tc>
        <w:tc>
          <w:tcPr>
            <w:tcW w:w="284" w:type="dxa"/>
            <w:tcBorders>
              <w:bottom w:val="single" w:sz="4" w:space="0" w:color="auto"/>
            </w:tcBorders>
          </w:tcPr>
          <w:p w14:paraId="333710A9" w14:textId="77777777" w:rsidR="003456D0" w:rsidRPr="00B57F11" w:rsidRDefault="003456D0" w:rsidP="00FD6B03">
            <w:pPr>
              <w:pStyle w:val="TF-TEXTOQUADROCentralizado"/>
            </w:pPr>
          </w:p>
        </w:tc>
        <w:tc>
          <w:tcPr>
            <w:tcW w:w="284" w:type="dxa"/>
            <w:tcBorders>
              <w:bottom w:val="single" w:sz="4" w:space="0" w:color="auto"/>
            </w:tcBorders>
          </w:tcPr>
          <w:p w14:paraId="6286E45B" w14:textId="77777777" w:rsidR="003456D0" w:rsidRPr="00B57F11" w:rsidRDefault="003456D0" w:rsidP="00FD6B03">
            <w:pPr>
              <w:pStyle w:val="TF-TEXTOQUADROCentralizado"/>
            </w:pPr>
          </w:p>
        </w:tc>
        <w:tc>
          <w:tcPr>
            <w:tcW w:w="284" w:type="dxa"/>
            <w:tcBorders>
              <w:bottom w:val="single" w:sz="4" w:space="0" w:color="auto"/>
            </w:tcBorders>
          </w:tcPr>
          <w:p w14:paraId="6BF36367" w14:textId="77777777" w:rsidR="003456D0" w:rsidRPr="00B57F11" w:rsidRDefault="003456D0" w:rsidP="00FD6B03">
            <w:pPr>
              <w:pStyle w:val="TF-TEXTOQUADROCentralizado"/>
            </w:pPr>
          </w:p>
        </w:tc>
        <w:tc>
          <w:tcPr>
            <w:tcW w:w="284" w:type="dxa"/>
            <w:tcBorders>
              <w:bottom w:val="single" w:sz="4" w:space="0" w:color="auto"/>
            </w:tcBorders>
          </w:tcPr>
          <w:p w14:paraId="73395948" w14:textId="77777777" w:rsidR="003456D0" w:rsidRPr="00B57F11" w:rsidRDefault="003456D0" w:rsidP="00FD6B03">
            <w:pPr>
              <w:pStyle w:val="TF-TEXTOQUADROCentralizado"/>
            </w:pPr>
          </w:p>
        </w:tc>
        <w:tc>
          <w:tcPr>
            <w:tcW w:w="284" w:type="dxa"/>
            <w:tcBorders>
              <w:bottom w:val="single" w:sz="4" w:space="0" w:color="auto"/>
            </w:tcBorders>
          </w:tcPr>
          <w:p w14:paraId="7A230A86" w14:textId="77777777" w:rsidR="003456D0" w:rsidRPr="00B57F11" w:rsidRDefault="003456D0" w:rsidP="00FD6B03">
            <w:pPr>
              <w:pStyle w:val="TF-TEXTOQUADROCentralizado"/>
            </w:pPr>
          </w:p>
        </w:tc>
        <w:tc>
          <w:tcPr>
            <w:tcW w:w="289" w:type="dxa"/>
          </w:tcPr>
          <w:p w14:paraId="2D57C21F" w14:textId="77777777" w:rsidR="003456D0" w:rsidRPr="00B57F11" w:rsidRDefault="003456D0" w:rsidP="00FD6B03">
            <w:pPr>
              <w:pStyle w:val="TF-TEXTOQUADROCentralizado"/>
            </w:pPr>
          </w:p>
        </w:tc>
      </w:tr>
      <w:tr w:rsidR="003456D0" w:rsidRPr="00B57F11" w14:paraId="5690B92F" w14:textId="77777777" w:rsidTr="00FD6B03">
        <w:trPr>
          <w:jc w:val="center"/>
        </w:trPr>
        <w:tc>
          <w:tcPr>
            <w:tcW w:w="6171" w:type="dxa"/>
            <w:tcBorders>
              <w:left w:val="single" w:sz="4" w:space="0" w:color="auto"/>
            </w:tcBorders>
          </w:tcPr>
          <w:p w14:paraId="2B9AE9CA" w14:textId="77777777" w:rsidR="003456D0" w:rsidRPr="00B57F11" w:rsidRDefault="003456D0" w:rsidP="00FD6B03">
            <w:pPr>
              <w:pStyle w:val="TF-TEXTOQUADRO"/>
            </w:pPr>
            <w:r>
              <w:t>elicitação de requisitos</w:t>
            </w:r>
          </w:p>
        </w:tc>
        <w:tc>
          <w:tcPr>
            <w:tcW w:w="273" w:type="dxa"/>
            <w:tcBorders>
              <w:top w:val="single" w:sz="4" w:space="0" w:color="auto"/>
            </w:tcBorders>
          </w:tcPr>
          <w:p w14:paraId="7107C651" w14:textId="77777777" w:rsidR="003456D0" w:rsidRPr="00B57F11" w:rsidRDefault="003456D0" w:rsidP="00FD6B03">
            <w:pPr>
              <w:pStyle w:val="TF-TEXTOQUADROCentralizado"/>
            </w:pPr>
          </w:p>
        </w:tc>
        <w:tc>
          <w:tcPr>
            <w:tcW w:w="284" w:type="dxa"/>
            <w:tcBorders>
              <w:top w:val="single" w:sz="4" w:space="0" w:color="auto"/>
            </w:tcBorders>
          </w:tcPr>
          <w:p w14:paraId="52500CC2" w14:textId="77777777" w:rsidR="003456D0" w:rsidRPr="00FD6B03" w:rsidRDefault="003456D0" w:rsidP="00FD6B03">
            <w:pPr>
              <w:pStyle w:val="TF-TEXTOQUADROCentralizado"/>
              <w:rPr>
                <w:color w:val="A5A5A5"/>
                <w:highlight w:val="lightGray"/>
              </w:rPr>
            </w:pPr>
          </w:p>
        </w:tc>
        <w:tc>
          <w:tcPr>
            <w:tcW w:w="284" w:type="dxa"/>
            <w:tcBorders>
              <w:top w:val="single" w:sz="4" w:space="0" w:color="auto"/>
            </w:tcBorders>
            <w:shd w:val="clear" w:color="auto" w:fill="AEAAAA"/>
          </w:tcPr>
          <w:p w14:paraId="640647B7" w14:textId="77777777" w:rsidR="003456D0" w:rsidRPr="00B57F11" w:rsidRDefault="003456D0" w:rsidP="00FD6B03">
            <w:pPr>
              <w:pStyle w:val="TF-TEXTOQUADROCentralizado"/>
            </w:pPr>
          </w:p>
        </w:tc>
        <w:tc>
          <w:tcPr>
            <w:tcW w:w="284" w:type="dxa"/>
            <w:tcBorders>
              <w:top w:val="single" w:sz="4" w:space="0" w:color="auto"/>
            </w:tcBorders>
          </w:tcPr>
          <w:p w14:paraId="5FFA1E21" w14:textId="77777777" w:rsidR="003456D0" w:rsidRPr="00B57F11" w:rsidRDefault="003456D0" w:rsidP="00FD6B03">
            <w:pPr>
              <w:pStyle w:val="TF-TEXTOQUADROCentralizado"/>
            </w:pPr>
          </w:p>
        </w:tc>
        <w:tc>
          <w:tcPr>
            <w:tcW w:w="284" w:type="dxa"/>
            <w:tcBorders>
              <w:top w:val="single" w:sz="4" w:space="0" w:color="auto"/>
            </w:tcBorders>
          </w:tcPr>
          <w:p w14:paraId="1962D259" w14:textId="77777777" w:rsidR="003456D0" w:rsidRPr="00B57F11" w:rsidRDefault="003456D0" w:rsidP="00FD6B03">
            <w:pPr>
              <w:pStyle w:val="TF-TEXTOQUADROCentralizado"/>
            </w:pPr>
          </w:p>
        </w:tc>
        <w:tc>
          <w:tcPr>
            <w:tcW w:w="284" w:type="dxa"/>
            <w:tcBorders>
              <w:top w:val="single" w:sz="4" w:space="0" w:color="auto"/>
            </w:tcBorders>
          </w:tcPr>
          <w:p w14:paraId="7F2C6B8E" w14:textId="77777777" w:rsidR="003456D0" w:rsidRPr="00B57F11" w:rsidRDefault="003456D0" w:rsidP="00FD6B03">
            <w:pPr>
              <w:pStyle w:val="TF-TEXTOQUADROCentralizado"/>
            </w:pPr>
          </w:p>
        </w:tc>
        <w:tc>
          <w:tcPr>
            <w:tcW w:w="284" w:type="dxa"/>
            <w:tcBorders>
              <w:top w:val="single" w:sz="4" w:space="0" w:color="auto"/>
            </w:tcBorders>
          </w:tcPr>
          <w:p w14:paraId="662734DF" w14:textId="77777777" w:rsidR="003456D0" w:rsidRPr="00B57F11" w:rsidRDefault="003456D0" w:rsidP="00FD6B03">
            <w:pPr>
              <w:pStyle w:val="TF-TEXTOQUADROCentralizado"/>
            </w:pPr>
          </w:p>
        </w:tc>
        <w:tc>
          <w:tcPr>
            <w:tcW w:w="284" w:type="dxa"/>
            <w:tcBorders>
              <w:top w:val="single" w:sz="4" w:space="0" w:color="auto"/>
            </w:tcBorders>
          </w:tcPr>
          <w:p w14:paraId="09244CD2" w14:textId="77777777" w:rsidR="003456D0" w:rsidRPr="00B57F11" w:rsidRDefault="003456D0" w:rsidP="00FD6B03">
            <w:pPr>
              <w:pStyle w:val="TF-TEXTOQUADROCentralizado"/>
            </w:pPr>
          </w:p>
        </w:tc>
        <w:tc>
          <w:tcPr>
            <w:tcW w:w="284" w:type="dxa"/>
            <w:tcBorders>
              <w:top w:val="single" w:sz="4" w:space="0" w:color="auto"/>
            </w:tcBorders>
          </w:tcPr>
          <w:p w14:paraId="50A3C6CA" w14:textId="77777777" w:rsidR="003456D0" w:rsidRPr="00B57F11" w:rsidRDefault="003456D0" w:rsidP="00FD6B03">
            <w:pPr>
              <w:pStyle w:val="TF-TEXTOQUADROCentralizado"/>
            </w:pPr>
          </w:p>
        </w:tc>
        <w:tc>
          <w:tcPr>
            <w:tcW w:w="289" w:type="dxa"/>
          </w:tcPr>
          <w:p w14:paraId="360E1D8F" w14:textId="77777777" w:rsidR="003456D0" w:rsidRPr="00B57F11" w:rsidRDefault="003456D0" w:rsidP="00FD6B03">
            <w:pPr>
              <w:pStyle w:val="TF-TEXTOQUADROCentralizado"/>
            </w:pPr>
          </w:p>
        </w:tc>
      </w:tr>
      <w:tr w:rsidR="003456D0" w:rsidRPr="00B57F11" w14:paraId="663796B3" w14:textId="77777777" w:rsidTr="00FD6B03">
        <w:trPr>
          <w:jc w:val="center"/>
        </w:trPr>
        <w:tc>
          <w:tcPr>
            <w:tcW w:w="6171" w:type="dxa"/>
            <w:tcBorders>
              <w:left w:val="single" w:sz="4" w:space="0" w:color="auto"/>
            </w:tcBorders>
          </w:tcPr>
          <w:p w14:paraId="091D2FCC" w14:textId="77777777" w:rsidR="003456D0" w:rsidRPr="00B57F11" w:rsidRDefault="003456D0" w:rsidP="00FD6B03">
            <w:pPr>
              <w:pStyle w:val="TF-TEXTOQUADRO"/>
            </w:pPr>
            <w:r>
              <w:t>e</w:t>
            </w:r>
            <w:r w:rsidRPr="00B57F11">
              <w:t xml:space="preserve">specificação </w:t>
            </w:r>
          </w:p>
        </w:tc>
        <w:tc>
          <w:tcPr>
            <w:tcW w:w="273" w:type="dxa"/>
            <w:tcBorders>
              <w:bottom w:val="single" w:sz="4" w:space="0" w:color="auto"/>
            </w:tcBorders>
          </w:tcPr>
          <w:p w14:paraId="3FBF51EB" w14:textId="77777777" w:rsidR="003456D0" w:rsidRPr="00B57F11" w:rsidRDefault="003456D0" w:rsidP="00FD6B03">
            <w:pPr>
              <w:pStyle w:val="TF-TEXTOQUADROCentralizado"/>
            </w:pPr>
          </w:p>
        </w:tc>
        <w:tc>
          <w:tcPr>
            <w:tcW w:w="284" w:type="dxa"/>
            <w:tcBorders>
              <w:bottom w:val="single" w:sz="4" w:space="0" w:color="auto"/>
            </w:tcBorders>
          </w:tcPr>
          <w:p w14:paraId="29B66FAD"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56E70861"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7839447B" w14:textId="77777777" w:rsidR="003456D0" w:rsidRPr="00B57F11" w:rsidRDefault="003456D0" w:rsidP="00FD6B03">
            <w:pPr>
              <w:pStyle w:val="TF-TEXTOQUADROCentralizado"/>
            </w:pPr>
          </w:p>
        </w:tc>
        <w:tc>
          <w:tcPr>
            <w:tcW w:w="284" w:type="dxa"/>
            <w:tcBorders>
              <w:bottom w:val="single" w:sz="4" w:space="0" w:color="auto"/>
            </w:tcBorders>
            <w:shd w:val="clear" w:color="auto" w:fill="A6A6A6"/>
          </w:tcPr>
          <w:p w14:paraId="48051B51" w14:textId="77777777" w:rsidR="003456D0" w:rsidRPr="00B57F11" w:rsidRDefault="003456D0" w:rsidP="00FD6B03">
            <w:pPr>
              <w:pStyle w:val="TF-TEXTOQUADROCentralizado"/>
            </w:pPr>
          </w:p>
        </w:tc>
        <w:tc>
          <w:tcPr>
            <w:tcW w:w="284" w:type="dxa"/>
            <w:tcBorders>
              <w:bottom w:val="single" w:sz="4" w:space="0" w:color="auto"/>
            </w:tcBorders>
          </w:tcPr>
          <w:p w14:paraId="06F5DD5A" w14:textId="77777777" w:rsidR="003456D0" w:rsidRPr="00B57F11" w:rsidRDefault="003456D0" w:rsidP="00FD6B03">
            <w:pPr>
              <w:pStyle w:val="TF-TEXTOQUADROCentralizado"/>
            </w:pPr>
          </w:p>
        </w:tc>
        <w:tc>
          <w:tcPr>
            <w:tcW w:w="284" w:type="dxa"/>
            <w:tcBorders>
              <w:bottom w:val="single" w:sz="4" w:space="0" w:color="auto"/>
            </w:tcBorders>
          </w:tcPr>
          <w:p w14:paraId="213980E4" w14:textId="77777777" w:rsidR="003456D0" w:rsidRPr="00B57F11" w:rsidRDefault="003456D0" w:rsidP="00FD6B03">
            <w:pPr>
              <w:pStyle w:val="TF-TEXTOQUADROCentralizado"/>
            </w:pPr>
          </w:p>
        </w:tc>
        <w:tc>
          <w:tcPr>
            <w:tcW w:w="284" w:type="dxa"/>
            <w:tcBorders>
              <w:bottom w:val="single" w:sz="4" w:space="0" w:color="auto"/>
            </w:tcBorders>
          </w:tcPr>
          <w:p w14:paraId="36127156" w14:textId="77777777" w:rsidR="003456D0" w:rsidRPr="00B57F11" w:rsidRDefault="003456D0" w:rsidP="00FD6B03">
            <w:pPr>
              <w:pStyle w:val="TF-TEXTOQUADROCentralizado"/>
            </w:pPr>
          </w:p>
        </w:tc>
        <w:tc>
          <w:tcPr>
            <w:tcW w:w="284" w:type="dxa"/>
            <w:tcBorders>
              <w:bottom w:val="single" w:sz="4" w:space="0" w:color="auto"/>
            </w:tcBorders>
          </w:tcPr>
          <w:p w14:paraId="7C92C728" w14:textId="77777777" w:rsidR="003456D0" w:rsidRPr="00B57F11" w:rsidRDefault="003456D0" w:rsidP="00FD6B03">
            <w:pPr>
              <w:pStyle w:val="TF-TEXTOQUADROCentralizado"/>
            </w:pPr>
          </w:p>
        </w:tc>
        <w:tc>
          <w:tcPr>
            <w:tcW w:w="289" w:type="dxa"/>
          </w:tcPr>
          <w:p w14:paraId="25EF3E59" w14:textId="77777777" w:rsidR="003456D0" w:rsidRPr="00B57F11" w:rsidRDefault="003456D0" w:rsidP="00FD6B03">
            <w:pPr>
              <w:pStyle w:val="TF-TEXTOQUADROCentralizado"/>
            </w:pPr>
          </w:p>
        </w:tc>
      </w:tr>
      <w:tr w:rsidR="003456D0" w:rsidRPr="00B57F11" w14:paraId="659E2BD0" w14:textId="77777777" w:rsidTr="00FD6B03">
        <w:trPr>
          <w:jc w:val="center"/>
        </w:trPr>
        <w:tc>
          <w:tcPr>
            <w:tcW w:w="6171" w:type="dxa"/>
            <w:tcBorders>
              <w:left w:val="single" w:sz="4" w:space="0" w:color="auto"/>
            </w:tcBorders>
          </w:tcPr>
          <w:p w14:paraId="7D9D3DF8" w14:textId="77777777" w:rsidR="003456D0" w:rsidRPr="00B57F11" w:rsidRDefault="003456D0" w:rsidP="00FD6B03">
            <w:pPr>
              <w:pStyle w:val="TF-TEXTOQUADRO"/>
            </w:pPr>
            <w:r>
              <w:t>implementação do aplicativo</w:t>
            </w:r>
          </w:p>
        </w:tc>
        <w:tc>
          <w:tcPr>
            <w:tcW w:w="273" w:type="dxa"/>
            <w:tcBorders>
              <w:bottom w:val="single" w:sz="4" w:space="0" w:color="auto"/>
            </w:tcBorders>
          </w:tcPr>
          <w:p w14:paraId="145F5758" w14:textId="77777777" w:rsidR="003456D0" w:rsidRPr="00B57F11" w:rsidRDefault="003456D0" w:rsidP="00FD6B03">
            <w:pPr>
              <w:pStyle w:val="TF-TEXTOQUADROCentralizado"/>
            </w:pPr>
          </w:p>
        </w:tc>
        <w:tc>
          <w:tcPr>
            <w:tcW w:w="284" w:type="dxa"/>
            <w:tcBorders>
              <w:bottom w:val="single" w:sz="4" w:space="0" w:color="auto"/>
            </w:tcBorders>
          </w:tcPr>
          <w:p w14:paraId="28A69560" w14:textId="77777777" w:rsidR="003456D0" w:rsidRPr="00B57F11" w:rsidRDefault="003456D0" w:rsidP="00FD6B03">
            <w:pPr>
              <w:pStyle w:val="TF-TEXTOQUADROCentralizado"/>
            </w:pPr>
          </w:p>
        </w:tc>
        <w:tc>
          <w:tcPr>
            <w:tcW w:w="284" w:type="dxa"/>
            <w:tcBorders>
              <w:bottom w:val="single" w:sz="4" w:space="0" w:color="auto"/>
            </w:tcBorders>
          </w:tcPr>
          <w:p w14:paraId="19BD4584"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0D2090EE"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3564A1E0"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70A2D6AE"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3212B5EA"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12D9B0A5" w14:textId="77777777" w:rsidR="003456D0" w:rsidRPr="00B57F11" w:rsidRDefault="003456D0" w:rsidP="00FD6B03">
            <w:pPr>
              <w:pStyle w:val="TF-TEXTOQUADROCentralizado"/>
            </w:pPr>
          </w:p>
        </w:tc>
        <w:tc>
          <w:tcPr>
            <w:tcW w:w="284" w:type="dxa"/>
            <w:tcBorders>
              <w:bottom w:val="single" w:sz="4" w:space="0" w:color="auto"/>
            </w:tcBorders>
            <w:shd w:val="clear" w:color="auto" w:fill="FFFFFF"/>
          </w:tcPr>
          <w:p w14:paraId="445A6D3A" w14:textId="77777777" w:rsidR="003456D0" w:rsidRPr="00B57F11" w:rsidRDefault="003456D0" w:rsidP="00FD6B03">
            <w:pPr>
              <w:pStyle w:val="TF-TEXTOQUADROCentralizado"/>
            </w:pPr>
          </w:p>
        </w:tc>
        <w:tc>
          <w:tcPr>
            <w:tcW w:w="289" w:type="dxa"/>
            <w:shd w:val="clear" w:color="auto" w:fill="FFFFFF"/>
          </w:tcPr>
          <w:p w14:paraId="5C1D2841" w14:textId="77777777" w:rsidR="003456D0" w:rsidRPr="00B57F11" w:rsidRDefault="003456D0" w:rsidP="00FD6B03">
            <w:pPr>
              <w:pStyle w:val="TF-TEXTOQUADROCentralizado"/>
            </w:pPr>
          </w:p>
        </w:tc>
      </w:tr>
      <w:tr w:rsidR="003456D0" w:rsidRPr="00B57F11" w14:paraId="29EBC599" w14:textId="77777777" w:rsidTr="00FD6B03">
        <w:trPr>
          <w:jc w:val="center"/>
        </w:trPr>
        <w:tc>
          <w:tcPr>
            <w:tcW w:w="6171" w:type="dxa"/>
            <w:tcBorders>
              <w:left w:val="single" w:sz="4" w:space="0" w:color="auto"/>
              <w:bottom w:val="single" w:sz="4" w:space="0" w:color="auto"/>
            </w:tcBorders>
          </w:tcPr>
          <w:p w14:paraId="0003C17A" w14:textId="77777777" w:rsidR="003456D0" w:rsidRPr="00B57F11" w:rsidRDefault="003456D0" w:rsidP="00FD6B03">
            <w:pPr>
              <w:pStyle w:val="TF-TEXTOQUADRO"/>
            </w:pPr>
            <w:r>
              <w:t>testes</w:t>
            </w:r>
          </w:p>
        </w:tc>
        <w:tc>
          <w:tcPr>
            <w:tcW w:w="273" w:type="dxa"/>
            <w:tcBorders>
              <w:bottom w:val="single" w:sz="4" w:space="0" w:color="auto"/>
            </w:tcBorders>
          </w:tcPr>
          <w:p w14:paraId="2B2222EA" w14:textId="77777777" w:rsidR="003456D0" w:rsidRPr="00B57F11" w:rsidRDefault="003456D0" w:rsidP="00FD6B03">
            <w:pPr>
              <w:pStyle w:val="TF-TEXTOQUADROCentralizado"/>
            </w:pPr>
          </w:p>
        </w:tc>
        <w:tc>
          <w:tcPr>
            <w:tcW w:w="284" w:type="dxa"/>
            <w:tcBorders>
              <w:bottom w:val="single" w:sz="4" w:space="0" w:color="auto"/>
            </w:tcBorders>
          </w:tcPr>
          <w:p w14:paraId="57A22A53" w14:textId="77777777" w:rsidR="003456D0" w:rsidRPr="00B57F11" w:rsidRDefault="003456D0" w:rsidP="00FD6B03">
            <w:pPr>
              <w:pStyle w:val="TF-TEXTOQUADROCentralizado"/>
            </w:pPr>
          </w:p>
        </w:tc>
        <w:tc>
          <w:tcPr>
            <w:tcW w:w="284" w:type="dxa"/>
            <w:tcBorders>
              <w:bottom w:val="single" w:sz="4" w:space="0" w:color="auto"/>
            </w:tcBorders>
          </w:tcPr>
          <w:p w14:paraId="033E861D" w14:textId="77777777" w:rsidR="003456D0" w:rsidRPr="00B57F11" w:rsidRDefault="003456D0" w:rsidP="00FD6B03">
            <w:pPr>
              <w:pStyle w:val="TF-TEXTOQUADROCentralizado"/>
            </w:pPr>
          </w:p>
        </w:tc>
        <w:tc>
          <w:tcPr>
            <w:tcW w:w="284" w:type="dxa"/>
            <w:tcBorders>
              <w:bottom w:val="single" w:sz="4" w:space="0" w:color="auto"/>
            </w:tcBorders>
          </w:tcPr>
          <w:p w14:paraId="10ABBB23"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2736F4D3"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025B1B99"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7C3E60FE"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001BFB1F"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4C7D8EA1" w14:textId="77777777" w:rsidR="003456D0" w:rsidRPr="00B57F11" w:rsidRDefault="003456D0" w:rsidP="00FD6B03">
            <w:pPr>
              <w:pStyle w:val="TF-TEXTOQUADROCentralizado"/>
            </w:pPr>
          </w:p>
        </w:tc>
        <w:tc>
          <w:tcPr>
            <w:tcW w:w="289" w:type="dxa"/>
            <w:tcBorders>
              <w:bottom w:val="single" w:sz="4" w:space="0" w:color="auto"/>
            </w:tcBorders>
            <w:shd w:val="clear" w:color="auto" w:fill="FFFFFF"/>
          </w:tcPr>
          <w:p w14:paraId="07D5A370" w14:textId="77777777" w:rsidR="003456D0" w:rsidRPr="00B57F11" w:rsidRDefault="003456D0" w:rsidP="00FD6B03">
            <w:pPr>
              <w:pStyle w:val="TF-TEXTOQUADROCentralizado"/>
            </w:pPr>
          </w:p>
        </w:tc>
      </w:tr>
    </w:tbl>
    <w:p w14:paraId="5508441D" w14:textId="77777777" w:rsidR="003456D0" w:rsidRDefault="003456D0" w:rsidP="00FC4A9F">
      <w:pPr>
        <w:pStyle w:val="TF-FONTE"/>
      </w:pPr>
      <w:r>
        <w:t>Fonte: elaborado pelo autor.</w:t>
      </w:r>
    </w:p>
    <w:p w14:paraId="3929FBF4" w14:textId="77777777" w:rsidR="003456D0" w:rsidRDefault="003456D0" w:rsidP="00B1246A">
      <w:pPr>
        <w:pStyle w:val="Ttulo1"/>
      </w:pPr>
      <w:commentRangeStart w:id="80"/>
      <w:r>
        <w:t>REVISÃO BIBLIOGRÁFICA</w:t>
      </w:r>
      <w:commentRangeEnd w:id="80"/>
      <w:r>
        <w:rPr>
          <w:rStyle w:val="Refdecomentrio"/>
          <w:b w:val="0"/>
          <w:caps w:val="0"/>
        </w:rPr>
        <w:commentReference w:id="80"/>
      </w:r>
    </w:p>
    <w:p w14:paraId="1AB39D4E" w14:textId="77777777" w:rsidR="003456D0" w:rsidRPr="00047C12" w:rsidRDefault="003456D0" w:rsidP="007D6C08">
      <w:pPr>
        <w:pStyle w:val="TF-TEXTO"/>
        <w:ind w:firstLine="709"/>
      </w:pPr>
      <w:r>
        <w:t xml:space="preserve">Neste capítulo serão apresentados </w:t>
      </w:r>
      <w:commentRangeStart w:id="81"/>
      <w:r>
        <w:t xml:space="preserve">os assuntos que fundamentarão a elaboração e construção deste projeto </w:t>
      </w:r>
      <w:commentRangeEnd w:id="81"/>
      <w:r>
        <w:rPr>
          <w:rStyle w:val="Refdecomentrio"/>
        </w:rPr>
        <w:commentReference w:id="81"/>
      </w:r>
      <w:r>
        <w:t>acerca das atividades executadas em saídas a campo pelos clubes de ciências.</w:t>
      </w:r>
    </w:p>
    <w:p w14:paraId="77A66EC2" w14:textId="77777777" w:rsidR="003456D0" w:rsidRDefault="003456D0" w:rsidP="003456D0">
      <w:pPr>
        <w:pStyle w:val="Ttulo2"/>
        <w:numPr>
          <w:ilvl w:val="1"/>
          <w:numId w:val="1"/>
        </w:numPr>
      </w:pPr>
      <w:r>
        <w:t>Clube de ciências</w:t>
      </w:r>
    </w:p>
    <w:p w14:paraId="46F3F5DF" w14:textId="77777777" w:rsidR="003456D0" w:rsidRDefault="003456D0" w:rsidP="007D6C08">
      <w:pPr>
        <w:pStyle w:val="TF-TEXTO"/>
        <w:ind w:firstLine="709"/>
      </w:pPr>
      <w:r>
        <w:t>Segundo Mancuso, Lima e Bandeira (1996, p. 41), um Clube de Ciências é estruturado a partir do momento</w:t>
      </w:r>
      <w:r w:rsidRPr="00E61777">
        <w:rPr>
          <w:highlight w:val="yellow"/>
        </w:rPr>
        <w:t>,</w:t>
      </w:r>
      <w:r>
        <w:t xml:space="preserve"> em que um grupo demonstra um maior interesse do que a maioria das outras pessoas sobre ciência e se reúnem em um local em horários comuns. Para Córdoba (2012, p. 3), trata-se de um espaço onde não se busca apenas o conhecimento sobre a ciência, mas também entender sobre seus processos de construção, bem como sobre aspectos relacionados à sua história e principalmente a relação com outros campos.</w:t>
      </w:r>
    </w:p>
    <w:p w14:paraId="182C4D59" w14:textId="77777777" w:rsidR="003456D0" w:rsidRDefault="003456D0" w:rsidP="007D6C08">
      <w:pPr>
        <w:pStyle w:val="TF-TEXTO"/>
        <w:ind w:firstLine="709"/>
      </w:pPr>
      <w:r>
        <w:t>Existem certos atributos que caracterizam um Clube de Ciências. Freitas e Santos (2021, p. 23) sintetizaram as seguintes características:</w:t>
      </w:r>
    </w:p>
    <w:p w14:paraId="76A000EE" w14:textId="77777777" w:rsidR="003456D0" w:rsidRPr="006D7721" w:rsidRDefault="003456D0" w:rsidP="00047F39">
      <w:pPr>
        <w:pStyle w:val="TF-ALNEA"/>
        <w:numPr>
          <w:ilvl w:val="0"/>
          <w:numId w:val="18"/>
        </w:numPr>
        <w:tabs>
          <w:tab w:val="num" w:pos="1077"/>
        </w:tabs>
        <w:ind w:left="1077" w:hanging="397"/>
      </w:pPr>
      <w:r>
        <w:t>o</w:t>
      </w:r>
      <w:r w:rsidRPr="006D7721">
        <w:t xml:space="preserve"> Clube de Ciências é um espaço de educação não formal, mesmo sendo sediado em escolas</w:t>
      </w:r>
      <w:r>
        <w:t>;</w:t>
      </w:r>
      <w:r w:rsidRPr="006D7721">
        <w:t xml:space="preserve">  </w:t>
      </w:r>
    </w:p>
    <w:p w14:paraId="7350B41A" w14:textId="77777777" w:rsidR="003456D0" w:rsidRPr="006D7721" w:rsidRDefault="003456D0" w:rsidP="00047F39">
      <w:pPr>
        <w:pStyle w:val="TF-ALNEA"/>
        <w:numPr>
          <w:ilvl w:val="0"/>
          <w:numId w:val="18"/>
        </w:numPr>
        <w:tabs>
          <w:tab w:val="num" w:pos="1077"/>
        </w:tabs>
        <w:ind w:left="1077" w:hanging="397"/>
      </w:pPr>
      <w:r>
        <w:t>r</w:t>
      </w:r>
      <w:r w:rsidRPr="006D7721">
        <w:t>eúne professores e alunos que desejam explorar o universo das Ciências</w:t>
      </w:r>
      <w:r>
        <w:t>;</w:t>
      </w:r>
      <w:r w:rsidRPr="006D7721">
        <w:t xml:space="preserve">  </w:t>
      </w:r>
    </w:p>
    <w:p w14:paraId="7A1A3D35" w14:textId="77777777" w:rsidR="003456D0" w:rsidRPr="006D7721" w:rsidRDefault="003456D0" w:rsidP="00047F39">
      <w:pPr>
        <w:pStyle w:val="TF-ALNEA"/>
        <w:numPr>
          <w:ilvl w:val="0"/>
          <w:numId w:val="18"/>
        </w:numPr>
        <w:tabs>
          <w:tab w:val="num" w:pos="1077"/>
        </w:tabs>
        <w:ind w:left="1077" w:hanging="397"/>
      </w:pPr>
      <w:r>
        <w:lastRenderedPageBreak/>
        <w:t>n</w:t>
      </w:r>
      <w:r w:rsidRPr="006D7721">
        <w:t>ele, os alunos podem fazer Ciência e discutir sobre sua história, processos e produtos</w:t>
      </w:r>
      <w:r>
        <w:t>;</w:t>
      </w:r>
      <w:r w:rsidRPr="006D7721">
        <w:t xml:space="preserve"> </w:t>
      </w:r>
    </w:p>
    <w:p w14:paraId="5BAB0C85" w14:textId="77777777" w:rsidR="003456D0" w:rsidRPr="006D7721" w:rsidRDefault="003456D0" w:rsidP="00047F39">
      <w:pPr>
        <w:pStyle w:val="TF-ALNEA"/>
        <w:numPr>
          <w:ilvl w:val="0"/>
          <w:numId w:val="18"/>
        </w:numPr>
        <w:tabs>
          <w:tab w:val="num" w:pos="1077"/>
        </w:tabs>
        <w:ind w:left="1077" w:hanging="397"/>
      </w:pPr>
      <w:r>
        <w:t>o</w:t>
      </w:r>
      <w:r w:rsidRPr="006D7721">
        <w:t>s aspectos éticos e sociais são importantes objetos de conhecimento nesse espaço, principalmente por considerar que os alunos estão se desenvolvendo moralmente</w:t>
      </w:r>
      <w:r>
        <w:t>;</w:t>
      </w:r>
      <w:r w:rsidRPr="006D7721">
        <w:t xml:space="preserve">  </w:t>
      </w:r>
    </w:p>
    <w:p w14:paraId="4C0C244E" w14:textId="77777777" w:rsidR="003456D0" w:rsidRPr="006D7721" w:rsidRDefault="003456D0" w:rsidP="00047F39">
      <w:pPr>
        <w:pStyle w:val="TF-ALNEA"/>
        <w:numPr>
          <w:ilvl w:val="0"/>
          <w:numId w:val="18"/>
        </w:numPr>
        <w:tabs>
          <w:tab w:val="num" w:pos="1077"/>
        </w:tabs>
        <w:ind w:left="1077" w:hanging="397"/>
      </w:pPr>
      <w:r>
        <w:t>a</w:t>
      </w:r>
      <w:r w:rsidRPr="006D7721">
        <w:t>s atividades são diversas, de livre escolha dos estudantes, e as ações coletivas são fundamentais</w:t>
      </w:r>
      <w:r>
        <w:t>;</w:t>
      </w:r>
    </w:p>
    <w:p w14:paraId="08D9A3F3" w14:textId="77777777" w:rsidR="003456D0" w:rsidRDefault="003456D0" w:rsidP="007D6C08">
      <w:pPr>
        <w:pStyle w:val="TF-TEXTO"/>
        <w:ind w:firstLine="709"/>
      </w:pPr>
      <w:r>
        <w:t>Um dos principais objetivos</w:t>
      </w:r>
      <w:r w:rsidRPr="00FA28F6">
        <w:t xml:space="preserve"> da implementação de um </w:t>
      </w:r>
      <w:r>
        <w:t>C</w:t>
      </w:r>
      <w:r w:rsidRPr="00FA28F6">
        <w:t xml:space="preserve">lube de </w:t>
      </w:r>
      <w:r>
        <w:t>C</w:t>
      </w:r>
      <w:r w:rsidRPr="00FA28F6">
        <w:t xml:space="preserve">iências </w:t>
      </w:r>
      <w:r>
        <w:t>é a educação científica, ou seja, a preparação dos alunos para que possam compreender os princípios dos fenômenos cotidianos, identificar a veracidade das informações e a mobilização a partir dos conhecimentos obtidos para buscar soluções de problemas pessoais e sociais (FREITAS; SANTOS, 2021, p. 233). Para Mancuso, Lima e Bandeira (1996, p. 73), por consequência, o aluno desenvolverá capacidades importantes para sua fase de crescimento e formação como a comunicação, liderança, sociabilidade, autogestão, tomada de decisões, integração e criticidade ao participar de um Clube de Ciências. Conforme destacado na introdução, as atividades executadas dentro de um Clube de Ciências são variadas, desde a experimentos, produção de materiais científicos, colaboração com outras instituições e saídas a campo. O presente projeto é destinado às saídas a campo que será abordado na próxima seção.</w:t>
      </w:r>
    </w:p>
    <w:p w14:paraId="20734C10" w14:textId="77777777" w:rsidR="003456D0" w:rsidRDefault="003456D0" w:rsidP="003456D0">
      <w:pPr>
        <w:pStyle w:val="Ttulo2"/>
        <w:numPr>
          <w:ilvl w:val="1"/>
          <w:numId w:val="1"/>
        </w:numPr>
      </w:pPr>
      <w:r>
        <w:t>Saídas a campo</w:t>
      </w:r>
    </w:p>
    <w:p w14:paraId="0239D0CB" w14:textId="77777777" w:rsidR="003456D0" w:rsidRDefault="003456D0" w:rsidP="007D6C08">
      <w:pPr>
        <w:pStyle w:val="TF-TEXTO"/>
        <w:ind w:firstLine="709"/>
      </w:pPr>
      <w:r>
        <w:t>Dentre as atividades realizadas em um clube de ciências, as aulas de campo podem ser utilizadas como uma metodologia pedagógica para a construção do conhecimento e a conexão da realidade com o que é estudado na sala de aula (PAVANI, 2013). Para Freitas e Santos (2021, p.112), as atividades realizadas em campo são “uma ação necessária para que o clubista entenda e reconheça as características da sua cultura e, ao mesmo tempo, a relacione com as singularidades da cultura científica, traçando e transpondo as fronteiras entre essas duas culturas”.</w:t>
      </w:r>
    </w:p>
    <w:p w14:paraId="7F0B9A17" w14:textId="77777777" w:rsidR="003456D0" w:rsidRDefault="003456D0" w:rsidP="00176370">
      <w:pPr>
        <w:pStyle w:val="TF-TEXTO"/>
        <w:ind w:firstLine="0"/>
      </w:pPr>
      <w:r>
        <w:tab/>
        <w:t>Para a execução de uma aula em campo deve haver uma ruptura do autoritarismo na sala de aula, visto que normalmente um professor domina o ambiente e uma aula em campo não é fechada, deve haver a quebra de hierarquias para que o aluno possa desenvolver sua habilidade investigativa e a solução dos problemas através da mediação do professor (</w:t>
      </w:r>
      <w:r w:rsidRPr="005E0E10">
        <w:t>SILVA</w:t>
      </w:r>
      <w:r>
        <w:t xml:space="preserve">, </w:t>
      </w:r>
      <w:commentRangeStart w:id="82"/>
      <w:r>
        <w:t>2015</w:t>
      </w:r>
      <w:commentRangeEnd w:id="82"/>
      <w:r>
        <w:rPr>
          <w:rStyle w:val="Refdecomentrio"/>
        </w:rPr>
        <w:commentReference w:id="82"/>
      </w:r>
      <w:r>
        <w:t xml:space="preserve">, p. 24). Para o desenvolvimento do aluno Freitas e Santos (2021, p. 112) elencam </w:t>
      </w:r>
      <w:commentRangeStart w:id="83"/>
      <w:r>
        <w:t xml:space="preserve">algumas abordagens </w:t>
      </w:r>
      <w:commentRangeEnd w:id="83"/>
      <w:r>
        <w:rPr>
          <w:rStyle w:val="Refdecomentrio"/>
        </w:rPr>
        <w:commentReference w:id="83"/>
      </w:r>
      <w:r>
        <w:t>para as saídas a campo:</w:t>
      </w:r>
    </w:p>
    <w:p w14:paraId="7B2353D9" w14:textId="77777777" w:rsidR="003456D0" w:rsidRDefault="003456D0" w:rsidP="00D0396F">
      <w:pPr>
        <w:pStyle w:val="TF-TEXTO"/>
        <w:ind w:left="2127" w:firstLine="0"/>
      </w:pPr>
      <w:r>
        <w:t>Sugerimos como atividades as visitas a universidades, museus e centros de Ciências, bate-papo com cientistas e saídas para observação e coletas de dados. Se houver dificuldades para que os clubistas possam sair fisicamente, pode-se pensar em fazer visitas e conversas usando ferramentas da tecnologia de informação e comunicação</w:t>
      </w:r>
    </w:p>
    <w:p w14:paraId="1554A78B" w14:textId="77777777" w:rsidR="003456D0" w:rsidRDefault="003456D0" w:rsidP="00480874">
      <w:pPr>
        <w:pStyle w:val="TF-refernciasbibliogrficasTTULO"/>
      </w:pPr>
      <w:r>
        <w:t>Referências</w:t>
      </w:r>
    </w:p>
    <w:p w14:paraId="6BAC2EC6" w14:textId="77777777" w:rsidR="003456D0" w:rsidRDefault="003456D0" w:rsidP="00F90486">
      <w:pPr>
        <w:pStyle w:val="TF-refernciasITEM"/>
      </w:pPr>
      <w:r w:rsidRPr="005E0E10">
        <w:t xml:space="preserve">BET, Sabrina et al. </w:t>
      </w:r>
      <w:r w:rsidRPr="005E0E10">
        <w:rPr>
          <w:b/>
          <w:bCs/>
        </w:rPr>
        <w:t>Um ambiente colaborativo para auxílio ao aprendizado</w:t>
      </w:r>
      <w:r w:rsidRPr="005E0E10">
        <w:t xml:space="preserve">: </w:t>
      </w:r>
      <w:r>
        <w:t>C</w:t>
      </w:r>
      <w:r w:rsidRPr="005E0E10">
        <w:t xml:space="preserve">lube </w:t>
      </w:r>
      <w:r>
        <w:t>V</w:t>
      </w:r>
      <w:r w:rsidRPr="005E0E10">
        <w:t xml:space="preserve">irtual de </w:t>
      </w:r>
      <w:r>
        <w:t>C</w:t>
      </w:r>
      <w:r w:rsidRPr="005E0E10">
        <w:t xml:space="preserve">iências. </w:t>
      </w:r>
      <w:proofErr w:type="spellStart"/>
      <w:r w:rsidRPr="005E0E10">
        <w:t>Brazilian</w:t>
      </w:r>
      <w:proofErr w:type="spellEnd"/>
      <w:r w:rsidRPr="005E0E10">
        <w:t xml:space="preserve"> </w:t>
      </w:r>
      <w:proofErr w:type="spellStart"/>
      <w:r w:rsidRPr="005E0E10">
        <w:t>Symposium</w:t>
      </w:r>
      <w:proofErr w:type="spellEnd"/>
      <w:r w:rsidRPr="005E0E10">
        <w:t xml:space="preserve"> </w:t>
      </w:r>
      <w:proofErr w:type="spellStart"/>
      <w:r w:rsidRPr="005E0E10">
        <w:t>on</w:t>
      </w:r>
      <w:proofErr w:type="spellEnd"/>
      <w:r w:rsidRPr="005E0E10">
        <w:t xml:space="preserve"> </w:t>
      </w:r>
      <w:proofErr w:type="spellStart"/>
      <w:r w:rsidRPr="005E0E10">
        <w:t>Computers</w:t>
      </w:r>
      <w:proofErr w:type="spellEnd"/>
      <w:r w:rsidRPr="005E0E10">
        <w:t xml:space="preserve"> in </w:t>
      </w:r>
      <w:proofErr w:type="spellStart"/>
      <w:r w:rsidRPr="005E0E10">
        <w:t>Education</w:t>
      </w:r>
      <w:proofErr w:type="spellEnd"/>
      <w:r w:rsidRPr="005E0E10">
        <w:t xml:space="preserve"> (Simpósio Brasileiro de Informática na Educação - SBIE), [</w:t>
      </w:r>
      <w:proofErr w:type="spellStart"/>
      <w:r w:rsidRPr="005E0E10">
        <w:t>S.l</w:t>
      </w:r>
      <w:proofErr w:type="spellEnd"/>
      <w:r w:rsidRPr="005E0E10">
        <w:t xml:space="preserve">.], p. 84-87, nov. 2004. ISSN 2316-6533. Disponível em: https://www.br-ie.org/pub/index.php/sbie/article/view/383. Acesso em: 30 nov. 2021. </w:t>
      </w:r>
      <w:proofErr w:type="spellStart"/>
      <w:r w:rsidRPr="005E0E10">
        <w:t>doi</w:t>
      </w:r>
      <w:proofErr w:type="spellEnd"/>
      <w:r w:rsidRPr="005E0E10">
        <w:t>:</w:t>
      </w:r>
      <w:r>
        <w:t xml:space="preserve"> </w:t>
      </w:r>
      <w:r w:rsidRPr="005E0E10">
        <w:t xml:space="preserve">http://dx.doi.org/10.5753/cbie.sbie.2004.84-87. </w:t>
      </w:r>
    </w:p>
    <w:p w14:paraId="478B535F" w14:textId="77777777" w:rsidR="003456D0" w:rsidRPr="006C2B27" w:rsidRDefault="003456D0" w:rsidP="001A724A">
      <w:pPr>
        <w:pStyle w:val="TF-refernciasITEM"/>
      </w:pPr>
      <w:r w:rsidRPr="006C2B27">
        <w:t xml:space="preserve">CÓRDOBA. </w:t>
      </w:r>
      <w:r w:rsidRPr="006C2B27">
        <w:rPr>
          <w:b/>
          <w:bCs/>
        </w:rPr>
        <w:t xml:space="preserve">Club Escolar de </w:t>
      </w:r>
      <w:proofErr w:type="spellStart"/>
      <w:r w:rsidRPr="006C2B27">
        <w:rPr>
          <w:b/>
          <w:bCs/>
        </w:rPr>
        <w:t>Ciencias</w:t>
      </w:r>
      <w:proofErr w:type="spellEnd"/>
      <w:r w:rsidRPr="006C2B27">
        <w:rPr>
          <w:b/>
          <w:bCs/>
        </w:rPr>
        <w:t xml:space="preserve"> y </w:t>
      </w:r>
      <w:proofErr w:type="spellStart"/>
      <w:r w:rsidRPr="006C2B27">
        <w:rPr>
          <w:b/>
          <w:bCs/>
        </w:rPr>
        <w:t>Tecnologías</w:t>
      </w:r>
      <w:proofErr w:type="spellEnd"/>
      <w:r w:rsidRPr="006C2B27">
        <w:rPr>
          <w:b/>
          <w:bCs/>
        </w:rPr>
        <w:t xml:space="preserve">. </w:t>
      </w:r>
      <w:proofErr w:type="spellStart"/>
      <w:r w:rsidRPr="006C2B27">
        <w:rPr>
          <w:b/>
          <w:bCs/>
        </w:rPr>
        <w:t>Ministerio</w:t>
      </w:r>
      <w:proofErr w:type="spellEnd"/>
      <w:r w:rsidRPr="006C2B27">
        <w:rPr>
          <w:b/>
          <w:bCs/>
        </w:rPr>
        <w:t xml:space="preserve"> de </w:t>
      </w:r>
      <w:proofErr w:type="spellStart"/>
      <w:r w:rsidRPr="006C2B27">
        <w:rPr>
          <w:b/>
          <w:bCs/>
        </w:rPr>
        <w:t>Educación</w:t>
      </w:r>
      <w:proofErr w:type="spellEnd"/>
      <w:r w:rsidRPr="006C2B27">
        <w:rPr>
          <w:b/>
          <w:bCs/>
        </w:rPr>
        <w:t xml:space="preserve">; </w:t>
      </w:r>
      <w:proofErr w:type="spellStart"/>
      <w:r w:rsidRPr="007A1BE8">
        <w:t>Ministerio</w:t>
      </w:r>
      <w:proofErr w:type="spellEnd"/>
      <w:r w:rsidRPr="007A1BE8">
        <w:t xml:space="preserve"> de </w:t>
      </w:r>
      <w:proofErr w:type="spellStart"/>
      <w:r w:rsidRPr="007A1BE8">
        <w:t>Ciencia</w:t>
      </w:r>
      <w:proofErr w:type="spellEnd"/>
      <w:r w:rsidRPr="007A1BE8">
        <w:t xml:space="preserve"> y </w:t>
      </w:r>
      <w:proofErr w:type="spellStart"/>
      <w:r w:rsidRPr="007A1BE8">
        <w:t>Tecnología</w:t>
      </w:r>
      <w:proofErr w:type="spellEnd"/>
      <w:r w:rsidRPr="006C2B27">
        <w:t>, 2012. Disponível em: https://www.igualdadycalidadcba.gov.ar/SIPEC-CBA/publicaciones/documentos/Club%20de%20ciencias%2025-7-12.pdf. Acesso em: 20 set. 2021.</w:t>
      </w:r>
    </w:p>
    <w:p w14:paraId="470A3DA6" w14:textId="77777777" w:rsidR="003456D0" w:rsidRPr="006C2B27" w:rsidRDefault="003456D0" w:rsidP="001A724A">
      <w:pPr>
        <w:pStyle w:val="TF-refernciasITEM"/>
      </w:pPr>
      <w:r w:rsidRPr="006C2B27">
        <w:t xml:space="preserve">FREITAS, Thais C. de Oliveira, SANTOS, Carlos A. M. dos. </w:t>
      </w:r>
      <w:r w:rsidRPr="006C2B27">
        <w:rPr>
          <w:b/>
          <w:bCs/>
        </w:rPr>
        <w:t xml:space="preserve">Clubes de ciências na Escola: </w:t>
      </w:r>
      <w:r w:rsidRPr="00AF2FFA">
        <w:t>um guia para professores, gestores e pesquisadores</w:t>
      </w:r>
      <w:r w:rsidRPr="006C2B27">
        <w:rPr>
          <w:b/>
          <w:bCs/>
        </w:rPr>
        <w:t>.</w:t>
      </w:r>
      <w:r w:rsidRPr="006C2B27">
        <w:t xml:space="preserve"> Curitiba: Associação Brasileira de Editores Científicos, 2021. 166p.</w:t>
      </w:r>
    </w:p>
    <w:p w14:paraId="6EEBF6D9" w14:textId="77777777" w:rsidR="003456D0" w:rsidRPr="006C2B27" w:rsidRDefault="003456D0" w:rsidP="00985CB6">
      <w:pPr>
        <w:pStyle w:val="TF-TEXTO"/>
        <w:ind w:firstLine="0"/>
      </w:pPr>
      <w:r w:rsidRPr="006C2B27">
        <w:t xml:space="preserve">KORBES, Gustavo H. </w:t>
      </w:r>
      <w:proofErr w:type="spellStart"/>
      <w:r w:rsidRPr="006C2B27">
        <w:rPr>
          <w:b/>
          <w:bCs/>
        </w:rPr>
        <w:t>ExploraHabitat</w:t>
      </w:r>
      <w:proofErr w:type="spellEnd"/>
      <w:r w:rsidRPr="006C2B27">
        <w:rPr>
          <w:b/>
          <w:bCs/>
        </w:rPr>
        <w:t xml:space="preserve">: </w:t>
      </w:r>
      <w:r w:rsidRPr="00AF2FFA">
        <w:t>Um aplicativo para apoiar as saídas a campo em Clubes de Ciências</w:t>
      </w:r>
      <w:r w:rsidRPr="006C2B27">
        <w:t>. 2021. 69 f. Trabalho de Conclusão de Curso (Bacharelado em Ciências da Computação) - Centro de Ciências Exatas e Naturais, Universidade Regional de Blumenau. Disponível em: http://dsc.inf.furb.br/tcc/index.php?cd=6&amp;tcc=2080. Acesso em: 20 set. 2021.</w:t>
      </w:r>
    </w:p>
    <w:p w14:paraId="6D69D219" w14:textId="77777777" w:rsidR="003456D0" w:rsidRDefault="003456D0" w:rsidP="005E0E10">
      <w:pPr>
        <w:pStyle w:val="TF-refernciasITEM"/>
      </w:pPr>
      <w:r w:rsidRPr="006C2B27">
        <w:t xml:space="preserve">MANCUSO, Ronaldo; LIMA, </w:t>
      </w:r>
      <w:proofErr w:type="spellStart"/>
      <w:r w:rsidRPr="006C2B27">
        <w:t>Valderez</w:t>
      </w:r>
      <w:proofErr w:type="spellEnd"/>
      <w:r w:rsidRPr="006C2B27">
        <w:t xml:space="preserve">; BANDEIRA, Vera. </w:t>
      </w:r>
      <w:r w:rsidRPr="007D6C08">
        <w:rPr>
          <w:b/>
          <w:bCs/>
        </w:rPr>
        <w:t>Clube de ciências</w:t>
      </w:r>
      <w:r w:rsidRPr="006C2B27">
        <w:t>: Criação, funcionamento, dinamização. Porto Alegre: Calábria Artes Gráficas, 1996. 365p.</w:t>
      </w:r>
    </w:p>
    <w:p w14:paraId="0FADFF3F" w14:textId="77777777" w:rsidR="003456D0" w:rsidRDefault="003456D0" w:rsidP="005E0E10">
      <w:pPr>
        <w:pStyle w:val="TF-refernciasITEM"/>
      </w:pPr>
      <w:r>
        <w:t xml:space="preserve">MENDONÇA, </w:t>
      </w:r>
      <w:proofErr w:type="spellStart"/>
      <w:r>
        <w:t>Karoene</w:t>
      </w:r>
      <w:proofErr w:type="spellEnd"/>
      <w:r>
        <w:t xml:space="preserve"> Dirlene et al</w:t>
      </w:r>
      <w:r w:rsidRPr="005E0E10">
        <w:rPr>
          <w:b/>
          <w:bCs/>
        </w:rPr>
        <w:t>. Ambiente de Aprendizagem Ubíqua para Auxiliar o Estudo de Botânica em Atividades de Aula de Campo</w:t>
      </w:r>
      <w:r>
        <w:t xml:space="preserve">. </w:t>
      </w:r>
      <w:proofErr w:type="spellStart"/>
      <w:r>
        <w:t>Brazilian</w:t>
      </w:r>
      <w:proofErr w:type="spellEnd"/>
      <w:r>
        <w:t xml:space="preserve"> </w:t>
      </w:r>
      <w:proofErr w:type="spellStart"/>
      <w:r>
        <w:t>Symposium</w:t>
      </w:r>
      <w:proofErr w:type="spellEnd"/>
      <w:r>
        <w:t xml:space="preserve"> </w:t>
      </w:r>
      <w:proofErr w:type="spellStart"/>
      <w:r>
        <w:t>on</w:t>
      </w:r>
      <w:proofErr w:type="spellEnd"/>
      <w:r>
        <w:t xml:space="preserve"> </w:t>
      </w:r>
      <w:proofErr w:type="spellStart"/>
      <w:r>
        <w:t>Computers</w:t>
      </w:r>
      <w:proofErr w:type="spellEnd"/>
      <w:r>
        <w:t xml:space="preserve"> in </w:t>
      </w:r>
      <w:proofErr w:type="spellStart"/>
      <w:r>
        <w:t>Education</w:t>
      </w:r>
      <w:proofErr w:type="spellEnd"/>
      <w:r>
        <w:t xml:space="preserve"> (Simpósio Brasileiro de Informática na Educação - SBIE), [</w:t>
      </w:r>
      <w:proofErr w:type="spellStart"/>
      <w:r>
        <w:t>S.l</w:t>
      </w:r>
      <w:proofErr w:type="spellEnd"/>
      <w:r>
        <w:t xml:space="preserve">.], p. 1738, out. 2018. ISSN 2316-6533. Disponível em: http://br-ie.org/pub/index.php/sbie/article/view/8141. Acesso em: 30 nov. 2021. </w:t>
      </w:r>
      <w:proofErr w:type="spellStart"/>
      <w:r>
        <w:t>doi:http</w:t>
      </w:r>
      <w:proofErr w:type="spellEnd"/>
      <w:r>
        <w:t xml:space="preserve">://dx.doi.org/10.5753/cbie.sbie.2018.1738. </w:t>
      </w:r>
    </w:p>
    <w:p w14:paraId="2125D899" w14:textId="77777777" w:rsidR="003456D0" w:rsidRDefault="003456D0" w:rsidP="005E0E10">
      <w:pPr>
        <w:pStyle w:val="TF-refernciasITEM"/>
      </w:pPr>
      <w:r>
        <w:t xml:space="preserve">PAVANI, Elaine C. R. </w:t>
      </w:r>
      <w:r w:rsidRPr="00864282">
        <w:rPr>
          <w:b/>
          <w:bCs/>
        </w:rPr>
        <w:t xml:space="preserve">Aulas de campo na perspectiva histórico-crítica: </w:t>
      </w:r>
      <w:r w:rsidRPr="00AF2FFA">
        <w:t>contribuições para os espaços de educação não formal</w:t>
      </w:r>
      <w:r>
        <w:t>. 2013. 110 f. Dissertação (Mestrado em Educação em Ciências e Matemática) – Programa de Pós-Graduação em Ciências e Matemática do Instituto Federal do Espírito Santo, Vitória.</w:t>
      </w:r>
    </w:p>
    <w:p w14:paraId="43F32EB6" w14:textId="77777777" w:rsidR="003456D0" w:rsidRDefault="003456D0" w:rsidP="005E0E10">
      <w:pPr>
        <w:pStyle w:val="TF-refernciasITEM"/>
      </w:pPr>
      <w:r w:rsidRPr="005E0E10">
        <w:lastRenderedPageBreak/>
        <w:t xml:space="preserve">ROSA, Vagner Santos da. </w:t>
      </w:r>
      <w:proofErr w:type="spellStart"/>
      <w:r w:rsidRPr="005E0E10">
        <w:rPr>
          <w:b/>
          <w:bCs/>
        </w:rPr>
        <w:t>Ambcare</w:t>
      </w:r>
      <w:proofErr w:type="spellEnd"/>
      <w:r w:rsidRPr="005E0E10">
        <w:t xml:space="preserve">: monitoramento ambiental usando dispositivos móveis. Revista de Empreendedorismo, Inovação e Tecnologia, Passo Fundo, v. 1, n. 2, p. 43-49, out. 2015. ISSN 2359-3539. Disponível em: https://seer.imed.edu.br/index.php/revistasi/article/view/776. Acesso em: 30 nov. 2021. </w:t>
      </w:r>
      <w:proofErr w:type="spellStart"/>
      <w:r w:rsidRPr="005E0E10">
        <w:t>doi:https</w:t>
      </w:r>
      <w:proofErr w:type="spellEnd"/>
      <w:r w:rsidRPr="005E0E10">
        <w:t xml:space="preserve">://doi.org/10.18256/2359-3539/reit-imed.v1n2p43-49. </w:t>
      </w:r>
    </w:p>
    <w:p w14:paraId="6353E0BE" w14:textId="77777777" w:rsidR="003456D0" w:rsidRDefault="003456D0" w:rsidP="002F7BCC">
      <w:pPr>
        <w:pStyle w:val="TF-refernciasITEM"/>
      </w:pPr>
      <w:r>
        <w:t xml:space="preserve">SANTAELLA, </w:t>
      </w:r>
      <w:r w:rsidRPr="00816069">
        <w:t xml:space="preserve">L. </w:t>
      </w:r>
      <w:r w:rsidRPr="002F7BCC">
        <w:rPr>
          <w:b/>
          <w:bCs/>
        </w:rPr>
        <w:t>Desafios da ubiquidade</w:t>
      </w:r>
      <w:r>
        <w:rPr>
          <w:b/>
          <w:bCs/>
        </w:rPr>
        <w:t xml:space="preserve"> </w:t>
      </w:r>
      <w:r w:rsidRPr="002F7BCC">
        <w:rPr>
          <w:b/>
          <w:bCs/>
        </w:rPr>
        <w:t>para a educação</w:t>
      </w:r>
      <w:r>
        <w:rPr>
          <w:b/>
          <w:bCs/>
        </w:rPr>
        <w:t>.</w:t>
      </w:r>
      <w:r w:rsidRPr="006C2B27">
        <w:t xml:space="preserve"> </w:t>
      </w:r>
      <w:r>
        <w:t>Revista Ensino Superior Unicamp. 2013</w:t>
      </w:r>
      <w:r w:rsidRPr="006C2B27">
        <w:t xml:space="preserve">. Disponível em: </w:t>
      </w:r>
      <w:r w:rsidRPr="002F7BCC">
        <w:t>https://www.revistaensinosuperior.gr.unicamp.br/artigos/desafios-da-ubiquidade-para-a-educacao</w:t>
      </w:r>
      <w:r w:rsidRPr="006C2B27">
        <w:t xml:space="preserve">. Acesso em: </w:t>
      </w:r>
      <w:r>
        <w:t>30</w:t>
      </w:r>
      <w:r w:rsidRPr="006C2B27">
        <w:t xml:space="preserve"> </w:t>
      </w:r>
      <w:r>
        <w:t>nov</w:t>
      </w:r>
      <w:r w:rsidRPr="006C2B27">
        <w:t>. 2021.</w:t>
      </w:r>
    </w:p>
    <w:p w14:paraId="23E1D70E" w14:textId="77777777" w:rsidR="003456D0" w:rsidRDefault="003456D0" w:rsidP="005E0E10">
      <w:pPr>
        <w:pStyle w:val="TF-refernciasITEM"/>
      </w:pPr>
      <w:r w:rsidRPr="00816069">
        <w:t xml:space="preserve">SANTAELLA, L. </w:t>
      </w:r>
      <w:r w:rsidRPr="00816069">
        <w:rPr>
          <w:b/>
          <w:bCs/>
        </w:rPr>
        <w:t>A aprendizagem ubíqua na educação aberta</w:t>
      </w:r>
      <w:r w:rsidRPr="00816069">
        <w:t>. Revista Tempos e Espaços em Educação, p. 15-22, 30 dez. 2014.</w:t>
      </w:r>
      <w:r>
        <w:t xml:space="preserve"> </w:t>
      </w:r>
      <w:r w:rsidRPr="006C2B27">
        <w:t xml:space="preserve">Disponível em: </w:t>
      </w:r>
      <w:r w:rsidRPr="00816069">
        <w:t>https://seer.ufs.br/index.php/revtee/article/view/3446</w:t>
      </w:r>
      <w:r w:rsidRPr="006C2B27">
        <w:t xml:space="preserve">. Acesso em: </w:t>
      </w:r>
      <w:r>
        <w:t>30</w:t>
      </w:r>
      <w:r w:rsidRPr="006C2B27">
        <w:t xml:space="preserve"> </w:t>
      </w:r>
      <w:r>
        <w:t>nov</w:t>
      </w:r>
      <w:r w:rsidRPr="006C2B27">
        <w:t>. 2021.</w:t>
      </w:r>
    </w:p>
    <w:p w14:paraId="2A03FB7F" w14:textId="77777777" w:rsidR="003456D0" w:rsidRDefault="003456D0" w:rsidP="005E0E10">
      <w:pPr>
        <w:pStyle w:val="TF-refernciasITEM"/>
      </w:pPr>
      <w:r w:rsidRPr="005E0E10">
        <w:t xml:space="preserve">SILVA, Marcelo </w:t>
      </w:r>
      <w:proofErr w:type="spellStart"/>
      <w:r w:rsidRPr="005E0E10">
        <w:t>Scabelo</w:t>
      </w:r>
      <w:proofErr w:type="spellEnd"/>
      <w:r w:rsidRPr="005E0E10">
        <w:t xml:space="preserve"> da </w:t>
      </w:r>
      <w:r>
        <w:rPr>
          <w:i/>
          <w:iCs/>
        </w:rPr>
        <w:t>et al</w:t>
      </w:r>
      <w:r w:rsidRPr="005E0E10">
        <w:t xml:space="preserve">. </w:t>
      </w:r>
      <w:r w:rsidRPr="005E0E10">
        <w:rPr>
          <w:b/>
          <w:bCs/>
        </w:rPr>
        <w:t>Aulas de campo para a alfabetização científica</w:t>
      </w:r>
      <w:r w:rsidRPr="005E0E10">
        <w:t>: uma intervenção pedagógica no Parque Estadual da Fonte Grande (Vitória/ES). Imagens da Educação, v. 8, n. 2, p. e41740</w:t>
      </w:r>
      <w:r>
        <w:t>.</w:t>
      </w:r>
      <w:r w:rsidRPr="005E0E10">
        <w:t xml:space="preserve"> 2018. </w:t>
      </w:r>
    </w:p>
    <w:p w14:paraId="75D3EE95" w14:textId="77777777" w:rsidR="003456D0" w:rsidRDefault="003456D0" w:rsidP="004A7198">
      <w:pPr>
        <w:pStyle w:val="TF-refernciasITEM"/>
      </w:pPr>
    </w:p>
    <w:p w14:paraId="5E74B3DA" w14:textId="77777777" w:rsidR="003456D0" w:rsidRPr="00320BFA" w:rsidRDefault="003456D0" w:rsidP="00BE1CFB">
      <w:pPr>
        <w:pStyle w:val="TF-xAvalTTULO"/>
      </w:pPr>
      <w:r>
        <w:br w:type="page"/>
      </w:r>
      <w:r>
        <w:lastRenderedPageBreak/>
        <w:t>FORMULÁRIO  DE  avaliação BCC</w:t>
      </w:r>
      <w:r w:rsidRPr="00320BFA">
        <w:t xml:space="preserve"> – PROFESSOR TCC I</w:t>
      </w:r>
    </w:p>
    <w:p w14:paraId="3E24976D" w14:textId="77777777" w:rsidR="003456D0" w:rsidRDefault="003456D0" w:rsidP="00BE1CFB">
      <w:pPr>
        <w:pStyle w:val="TF-xAvalLINHA"/>
      </w:pPr>
      <w:r w:rsidRPr="00320BFA">
        <w:t>Avaliador(a):</w:t>
      </w:r>
      <w:r w:rsidRPr="00320BFA">
        <w:tab/>
      </w:r>
      <w:r w:rsidRPr="00BE1CFB">
        <w:t>Marcel Hugo</w:t>
      </w:r>
    </w:p>
    <w:p w14:paraId="1CD1F349" w14:textId="77777777" w:rsidR="003456D0" w:rsidRPr="00320BFA" w:rsidRDefault="003456D0" w:rsidP="00BE1CFB">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2"/>
      </w:tblGrid>
      <w:tr w:rsidR="003456D0" w:rsidRPr="00320BFA" w14:paraId="702B1C99" w14:textId="77777777" w:rsidTr="000814E0">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D6F0452" w14:textId="77777777" w:rsidR="003456D0" w:rsidRPr="00320BFA" w:rsidRDefault="003456D0" w:rsidP="000814E0">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67059E98" w14:textId="77777777" w:rsidR="003456D0" w:rsidRPr="00320BFA" w:rsidRDefault="003456D0" w:rsidP="000814E0">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5DA22122" w14:textId="77777777" w:rsidR="003456D0" w:rsidRPr="00320BFA" w:rsidRDefault="003456D0" w:rsidP="000814E0">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2FDDEF1E" w14:textId="77777777" w:rsidR="003456D0" w:rsidRPr="00320BFA" w:rsidRDefault="003456D0" w:rsidP="000814E0">
            <w:pPr>
              <w:pStyle w:val="TF-xAvalITEMTABELA"/>
            </w:pPr>
            <w:r w:rsidRPr="00320BFA">
              <w:t>não atende</w:t>
            </w:r>
          </w:p>
        </w:tc>
      </w:tr>
      <w:tr w:rsidR="003456D0" w:rsidRPr="00320BFA" w14:paraId="491BA472" w14:textId="77777777" w:rsidTr="000814E0">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0F51D75" w14:textId="77777777" w:rsidR="003456D0" w:rsidRPr="00320BFA" w:rsidRDefault="003456D0" w:rsidP="000814E0">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1677DF5B" w14:textId="77777777" w:rsidR="003456D0" w:rsidRPr="00821EE8" w:rsidRDefault="003456D0" w:rsidP="00047F39">
            <w:pPr>
              <w:pStyle w:val="TF-xAvalITEM"/>
              <w:numPr>
                <w:ilvl w:val="0"/>
                <w:numId w:val="20"/>
              </w:numPr>
            </w:pPr>
            <w:r w:rsidRPr="00821EE8">
              <w:t>INTRODUÇÃO</w:t>
            </w:r>
          </w:p>
          <w:p w14:paraId="0FC07556" w14:textId="77777777" w:rsidR="003456D0" w:rsidRPr="00821EE8" w:rsidRDefault="003456D0" w:rsidP="000814E0">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65621E76" w14:textId="77777777" w:rsidR="003456D0" w:rsidRPr="00320BFA" w:rsidRDefault="003456D0" w:rsidP="000814E0">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03773E1" w14:textId="77777777" w:rsidR="003456D0" w:rsidRPr="00320BFA" w:rsidRDefault="003456D0" w:rsidP="000814E0">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A653E80" w14:textId="77777777" w:rsidR="003456D0" w:rsidRPr="00320BFA" w:rsidRDefault="003456D0" w:rsidP="000814E0">
            <w:pPr>
              <w:ind w:left="709" w:hanging="709"/>
              <w:jc w:val="center"/>
              <w:rPr>
                <w:sz w:val="18"/>
              </w:rPr>
            </w:pPr>
          </w:p>
        </w:tc>
      </w:tr>
      <w:tr w:rsidR="003456D0" w:rsidRPr="00320BFA" w14:paraId="1BF93A58" w14:textId="77777777" w:rsidTr="000814E0">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807983"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FC2771A" w14:textId="77777777" w:rsidR="003456D0" w:rsidRPr="00821EE8" w:rsidRDefault="003456D0" w:rsidP="000814E0">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25FD220" w14:textId="77777777" w:rsidR="003456D0" w:rsidRPr="00320BFA" w:rsidRDefault="003456D0" w:rsidP="000814E0">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10CD983" w14:textId="77777777" w:rsidR="003456D0" w:rsidRPr="00320BFA" w:rsidRDefault="003456D0" w:rsidP="000814E0">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5013FCC" w14:textId="77777777" w:rsidR="003456D0" w:rsidRPr="00320BFA" w:rsidRDefault="003456D0" w:rsidP="000814E0">
            <w:pPr>
              <w:ind w:left="709" w:hanging="709"/>
              <w:jc w:val="center"/>
              <w:rPr>
                <w:sz w:val="18"/>
              </w:rPr>
            </w:pPr>
          </w:p>
        </w:tc>
      </w:tr>
      <w:tr w:rsidR="003456D0" w:rsidRPr="00320BFA" w14:paraId="5769E2A2" w14:textId="77777777" w:rsidTr="000814E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3401584"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C8630BD" w14:textId="77777777" w:rsidR="003456D0" w:rsidRPr="00320BFA" w:rsidRDefault="003456D0" w:rsidP="00047F39">
            <w:pPr>
              <w:pStyle w:val="TF-xAvalITEM"/>
              <w:numPr>
                <w:ilvl w:val="0"/>
                <w:numId w:val="20"/>
              </w:numPr>
            </w:pPr>
            <w:r w:rsidRPr="00320BFA">
              <w:t>OBJETIVOS</w:t>
            </w:r>
          </w:p>
          <w:p w14:paraId="13087697" w14:textId="77777777" w:rsidR="003456D0" w:rsidRPr="00320BFA" w:rsidRDefault="003456D0" w:rsidP="000814E0">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46BA2D9C" w14:textId="77777777" w:rsidR="003456D0" w:rsidRPr="00320BFA" w:rsidRDefault="003456D0" w:rsidP="000814E0">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F74A0B2" w14:textId="77777777" w:rsidR="003456D0" w:rsidRPr="00320BFA" w:rsidRDefault="003456D0" w:rsidP="000814E0">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6845C380" w14:textId="77777777" w:rsidR="003456D0" w:rsidRPr="00320BFA" w:rsidRDefault="003456D0" w:rsidP="000814E0">
            <w:pPr>
              <w:ind w:left="709" w:hanging="709"/>
              <w:jc w:val="center"/>
              <w:rPr>
                <w:sz w:val="18"/>
              </w:rPr>
            </w:pPr>
          </w:p>
        </w:tc>
      </w:tr>
      <w:tr w:rsidR="003456D0" w:rsidRPr="00320BFA" w14:paraId="3E676E7C" w14:textId="77777777" w:rsidTr="000814E0">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4285897"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ADB565F" w14:textId="77777777" w:rsidR="003456D0" w:rsidRPr="00320BFA" w:rsidRDefault="003456D0" w:rsidP="000814E0">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7B8D5938" w14:textId="77777777" w:rsidR="003456D0" w:rsidRPr="00320BFA" w:rsidRDefault="003456D0" w:rsidP="000814E0">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8A4A9F5" w14:textId="77777777" w:rsidR="003456D0" w:rsidRPr="00320BFA" w:rsidRDefault="003456D0" w:rsidP="000814E0">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60191C81" w14:textId="77777777" w:rsidR="003456D0" w:rsidRPr="00320BFA" w:rsidRDefault="003456D0" w:rsidP="000814E0">
            <w:pPr>
              <w:ind w:left="709" w:hanging="709"/>
              <w:jc w:val="center"/>
              <w:rPr>
                <w:sz w:val="18"/>
              </w:rPr>
            </w:pPr>
          </w:p>
        </w:tc>
      </w:tr>
      <w:tr w:rsidR="003456D0" w:rsidRPr="00320BFA" w14:paraId="73927DDE" w14:textId="77777777" w:rsidTr="000814E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1065AEC"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BDADB57" w14:textId="77777777" w:rsidR="003456D0" w:rsidRPr="00EE20C1" w:rsidRDefault="003456D0" w:rsidP="00047F39">
            <w:pPr>
              <w:pStyle w:val="TF-xAvalITEM"/>
              <w:numPr>
                <w:ilvl w:val="0"/>
                <w:numId w:val="20"/>
              </w:numPr>
            </w:pPr>
            <w:r w:rsidRPr="00EE20C1">
              <w:t>JUSTIFICATIVA</w:t>
            </w:r>
          </w:p>
          <w:p w14:paraId="661D56A5" w14:textId="77777777" w:rsidR="003456D0" w:rsidRPr="00EE20C1" w:rsidRDefault="003456D0" w:rsidP="000814E0">
            <w:pPr>
              <w:pStyle w:val="TF-xAvalITEM"/>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0E91E112" w14:textId="77777777" w:rsidR="003456D0" w:rsidRPr="00320BFA" w:rsidRDefault="003456D0" w:rsidP="000814E0">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741CF3" w14:textId="77777777" w:rsidR="003456D0" w:rsidRPr="00320BFA" w:rsidRDefault="003456D0" w:rsidP="000814E0">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A874C9A" w14:textId="77777777" w:rsidR="003456D0" w:rsidRPr="00320BFA" w:rsidRDefault="003456D0" w:rsidP="000814E0">
            <w:pPr>
              <w:ind w:left="709" w:hanging="709"/>
              <w:jc w:val="center"/>
              <w:rPr>
                <w:sz w:val="18"/>
              </w:rPr>
            </w:pPr>
          </w:p>
        </w:tc>
      </w:tr>
      <w:tr w:rsidR="003456D0" w:rsidRPr="00320BFA" w14:paraId="37CD1F78" w14:textId="77777777" w:rsidTr="000814E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F3AA41"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FD75C25" w14:textId="77777777" w:rsidR="003456D0" w:rsidRPr="00EE20C1" w:rsidRDefault="003456D0" w:rsidP="000814E0">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03F70429" w14:textId="77777777" w:rsidR="003456D0" w:rsidRPr="00320BFA" w:rsidRDefault="003456D0" w:rsidP="000814E0">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667512B" w14:textId="77777777" w:rsidR="003456D0" w:rsidRPr="00320BFA" w:rsidRDefault="003456D0" w:rsidP="000814E0">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34A1A1E8" w14:textId="77777777" w:rsidR="003456D0" w:rsidRPr="00320BFA" w:rsidRDefault="003456D0" w:rsidP="000814E0">
            <w:pPr>
              <w:ind w:left="709" w:hanging="709"/>
              <w:jc w:val="center"/>
              <w:rPr>
                <w:sz w:val="18"/>
              </w:rPr>
            </w:pPr>
          </w:p>
        </w:tc>
      </w:tr>
      <w:tr w:rsidR="003456D0" w:rsidRPr="00320BFA" w14:paraId="412F257D" w14:textId="77777777" w:rsidTr="000814E0">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3CFE6F"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F9B8DF" w14:textId="77777777" w:rsidR="003456D0" w:rsidRPr="00320BFA" w:rsidRDefault="003456D0" w:rsidP="00047F39">
            <w:pPr>
              <w:pStyle w:val="TF-xAvalITEM"/>
              <w:numPr>
                <w:ilvl w:val="0"/>
                <w:numId w:val="20"/>
              </w:numPr>
            </w:pPr>
            <w:r w:rsidRPr="00320BFA">
              <w:t>METODOLOGIA</w:t>
            </w:r>
          </w:p>
          <w:p w14:paraId="383626F8" w14:textId="77777777" w:rsidR="003456D0" w:rsidRPr="00320BFA" w:rsidRDefault="003456D0" w:rsidP="000814E0">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081B769" w14:textId="77777777" w:rsidR="003456D0" w:rsidRPr="00320BFA" w:rsidRDefault="003456D0" w:rsidP="000814E0">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B65FD47" w14:textId="77777777" w:rsidR="003456D0" w:rsidRPr="00320BFA" w:rsidRDefault="003456D0" w:rsidP="000814E0">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2B2673B" w14:textId="77777777" w:rsidR="003456D0" w:rsidRPr="00320BFA" w:rsidRDefault="003456D0" w:rsidP="000814E0">
            <w:pPr>
              <w:ind w:left="709" w:hanging="709"/>
              <w:jc w:val="center"/>
              <w:rPr>
                <w:sz w:val="18"/>
              </w:rPr>
            </w:pPr>
          </w:p>
        </w:tc>
      </w:tr>
      <w:tr w:rsidR="003456D0" w:rsidRPr="00320BFA" w14:paraId="7C8883E4" w14:textId="77777777" w:rsidTr="000814E0">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8BE0B58"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DC60E21" w14:textId="77777777" w:rsidR="003456D0" w:rsidRPr="00320BFA" w:rsidRDefault="003456D0" w:rsidP="000814E0">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7218D5B0" w14:textId="77777777" w:rsidR="003456D0" w:rsidRPr="00320BFA" w:rsidRDefault="003456D0" w:rsidP="000814E0">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DCAA8A4" w14:textId="77777777" w:rsidR="003456D0" w:rsidRPr="00320BFA" w:rsidRDefault="003456D0" w:rsidP="000814E0">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2B45E0B" w14:textId="77777777" w:rsidR="003456D0" w:rsidRPr="00320BFA" w:rsidRDefault="003456D0" w:rsidP="000814E0">
            <w:pPr>
              <w:ind w:left="709" w:hanging="709"/>
              <w:jc w:val="center"/>
              <w:rPr>
                <w:sz w:val="18"/>
              </w:rPr>
            </w:pPr>
          </w:p>
        </w:tc>
      </w:tr>
      <w:tr w:rsidR="003456D0" w:rsidRPr="00320BFA" w14:paraId="62FC16C6" w14:textId="77777777" w:rsidTr="000814E0">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C38AF00"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59E5F80" w14:textId="77777777" w:rsidR="003456D0" w:rsidRPr="00801036" w:rsidRDefault="003456D0" w:rsidP="00047F39">
            <w:pPr>
              <w:pStyle w:val="TF-xAvalITEM"/>
              <w:numPr>
                <w:ilvl w:val="0"/>
                <w:numId w:val="20"/>
              </w:numPr>
            </w:pPr>
            <w:r w:rsidRPr="00801036">
              <w:t>REVISÃO BIBLIOGRÁFICA (atenção para a diferença de conteúdo entre projeto e pré-projeto)</w:t>
            </w:r>
          </w:p>
          <w:p w14:paraId="67C29CCC" w14:textId="77777777" w:rsidR="003456D0" w:rsidRPr="00801036" w:rsidRDefault="003456D0" w:rsidP="000814E0">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0061C25" w14:textId="77777777" w:rsidR="003456D0" w:rsidRPr="00801036" w:rsidRDefault="003456D0" w:rsidP="000814E0">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5728FB4" w14:textId="77777777" w:rsidR="003456D0" w:rsidRPr="00801036" w:rsidRDefault="003456D0" w:rsidP="000814E0">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46FFEB8B" w14:textId="77777777" w:rsidR="003456D0" w:rsidRPr="00320BFA" w:rsidRDefault="003456D0" w:rsidP="000814E0">
            <w:pPr>
              <w:ind w:left="709" w:hanging="709"/>
              <w:jc w:val="center"/>
              <w:rPr>
                <w:sz w:val="18"/>
              </w:rPr>
            </w:pPr>
          </w:p>
        </w:tc>
      </w:tr>
      <w:tr w:rsidR="003456D0" w:rsidRPr="00320BFA" w14:paraId="2A12DA25" w14:textId="77777777" w:rsidTr="000814E0">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C029D9E" w14:textId="77777777" w:rsidR="003456D0" w:rsidRPr="00320BFA" w:rsidRDefault="003456D0" w:rsidP="000814E0">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0B65A1A0" w14:textId="77777777" w:rsidR="003456D0" w:rsidRPr="00320BFA" w:rsidRDefault="003456D0" w:rsidP="00047F39">
            <w:pPr>
              <w:pStyle w:val="TF-xAvalITEM"/>
              <w:numPr>
                <w:ilvl w:val="0"/>
                <w:numId w:val="20"/>
              </w:numPr>
            </w:pPr>
            <w:r w:rsidRPr="00320BFA">
              <w:t>LINGUAGEM USADA (redação)</w:t>
            </w:r>
          </w:p>
          <w:p w14:paraId="54F627E7" w14:textId="77777777" w:rsidR="003456D0" w:rsidRPr="00320BFA" w:rsidRDefault="003456D0" w:rsidP="000814E0">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265AC47" w14:textId="77777777" w:rsidR="003456D0" w:rsidRPr="00320BFA" w:rsidRDefault="003456D0" w:rsidP="000814E0">
            <w:pPr>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118ECDBA" w14:textId="77777777" w:rsidR="003456D0" w:rsidRPr="00320BFA" w:rsidRDefault="003456D0" w:rsidP="000814E0">
            <w:pPr>
              <w:ind w:left="709" w:hanging="709"/>
              <w:jc w:val="center"/>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2E771950" w14:textId="77777777" w:rsidR="003456D0" w:rsidRPr="00320BFA" w:rsidRDefault="003456D0" w:rsidP="000814E0">
            <w:pPr>
              <w:ind w:left="709" w:hanging="709"/>
              <w:jc w:val="center"/>
              <w:rPr>
                <w:sz w:val="18"/>
              </w:rPr>
            </w:pPr>
          </w:p>
        </w:tc>
      </w:tr>
      <w:tr w:rsidR="003456D0" w:rsidRPr="00320BFA" w14:paraId="5824DD32" w14:textId="77777777" w:rsidTr="000814E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0478D3E"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4024828" w14:textId="77777777" w:rsidR="003456D0" w:rsidRPr="00320BFA" w:rsidRDefault="003456D0" w:rsidP="000814E0">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26970F0F" w14:textId="77777777" w:rsidR="003456D0" w:rsidRPr="00320BFA" w:rsidRDefault="003456D0" w:rsidP="000814E0">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C2974D7" w14:textId="77777777" w:rsidR="003456D0" w:rsidRPr="00320BFA" w:rsidRDefault="003456D0" w:rsidP="000814E0">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2D740D09" w14:textId="77777777" w:rsidR="003456D0" w:rsidRPr="00320BFA" w:rsidRDefault="003456D0" w:rsidP="000814E0">
            <w:pPr>
              <w:ind w:left="709" w:hanging="709"/>
              <w:jc w:val="center"/>
              <w:rPr>
                <w:sz w:val="18"/>
              </w:rPr>
            </w:pPr>
          </w:p>
        </w:tc>
      </w:tr>
      <w:tr w:rsidR="003456D0" w:rsidRPr="00320BFA" w14:paraId="2AA7A3E1" w14:textId="77777777" w:rsidTr="000814E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46B995"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94A4A9E" w14:textId="77777777" w:rsidR="003456D0" w:rsidRPr="00320BFA" w:rsidRDefault="003456D0" w:rsidP="00047F39">
            <w:pPr>
              <w:pStyle w:val="TF-xAvalITEM"/>
              <w:numPr>
                <w:ilvl w:val="0"/>
                <w:numId w:val="20"/>
              </w:numPr>
            </w:pPr>
            <w:r w:rsidRPr="00320BFA">
              <w:t>ORGANIZAÇÃO E APRESENTAÇÃO GRÁFICA DO TEXTO</w:t>
            </w:r>
          </w:p>
          <w:p w14:paraId="421D5FCC" w14:textId="77777777" w:rsidR="003456D0" w:rsidRPr="00320BFA" w:rsidRDefault="003456D0" w:rsidP="000814E0">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7BF0EB20" w14:textId="77777777" w:rsidR="003456D0" w:rsidRPr="00320BFA" w:rsidRDefault="003456D0" w:rsidP="000814E0">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479188B" w14:textId="77777777" w:rsidR="003456D0" w:rsidRPr="00320BFA" w:rsidRDefault="003456D0" w:rsidP="000814E0">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4AF7852" w14:textId="77777777" w:rsidR="003456D0" w:rsidRPr="00320BFA" w:rsidRDefault="003456D0" w:rsidP="000814E0">
            <w:pPr>
              <w:ind w:left="709" w:hanging="709"/>
              <w:jc w:val="center"/>
              <w:rPr>
                <w:sz w:val="18"/>
              </w:rPr>
            </w:pPr>
          </w:p>
        </w:tc>
      </w:tr>
      <w:tr w:rsidR="003456D0" w:rsidRPr="00320BFA" w14:paraId="43B01FFD" w14:textId="77777777" w:rsidTr="000814E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46AA27"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DFA9BF2" w14:textId="77777777" w:rsidR="003456D0" w:rsidRPr="00320BFA" w:rsidRDefault="003456D0" w:rsidP="00047F39">
            <w:pPr>
              <w:pStyle w:val="TF-xAvalITEM"/>
              <w:numPr>
                <w:ilvl w:val="0"/>
                <w:numId w:val="20"/>
              </w:numPr>
            </w:pPr>
            <w:r w:rsidRPr="00320BFA">
              <w:t>ILUSTRAÇÕES (figuras, quadros, tabelas)</w:t>
            </w:r>
          </w:p>
          <w:p w14:paraId="523D5D78" w14:textId="77777777" w:rsidR="003456D0" w:rsidRPr="00320BFA" w:rsidRDefault="003456D0" w:rsidP="000814E0">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737942C" w14:textId="77777777" w:rsidR="003456D0" w:rsidRPr="00320BFA" w:rsidRDefault="003456D0" w:rsidP="000814E0">
            <w:pPr>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A3C0BB7" w14:textId="77777777" w:rsidR="003456D0" w:rsidRPr="00320BFA" w:rsidRDefault="003456D0" w:rsidP="000814E0">
            <w:pPr>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C9A3A00" w14:textId="77777777" w:rsidR="003456D0" w:rsidRPr="00320BFA" w:rsidRDefault="003456D0" w:rsidP="000814E0">
            <w:pPr>
              <w:spacing w:before="80" w:after="80"/>
              <w:ind w:left="709" w:hanging="709"/>
              <w:jc w:val="center"/>
              <w:rPr>
                <w:sz w:val="18"/>
              </w:rPr>
            </w:pPr>
          </w:p>
        </w:tc>
      </w:tr>
      <w:tr w:rsidR="003456D0" w:rsidRPr="00320BFA" w14:paraId="1958C1D4" w14:textId="77777777" w:rsidTr="000814E0">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C80ED7"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3EE3774" w14:textId="77777777" w:rsidR="003456D0" w:rsidRPr="00320BFA" w:rsidRDefault="003456D0" w:rsidP="00047F39">
            <w:pPr>
              <w:pStyle w:val="TF-xAvalITEM"/>
              <w:numPr>
                <w:ilvl w:val="0"/>
                <w:numId w:val="20"/>
              </w:numPr>
            </w:pPr>
            <w:r w:rsidRPr="00320BFA">
              <w:t>REFERÊNCIAS E CITAÇÕES</w:t>
            </w:r>
          </w:p>
          <w:p w14:paraId="74D245D0" w14:textId="77777777" w:rsidR="003456D0" w:rsidRPr="00320BFA" w:rsidRDefault="003456D0" w:rsidP="000814E0">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1CD3340" w14:textId="77777777" w:rsidR="003456D0" w:rsidRPr="00320BFA" w:rsidRDefault="003456D0" w:rsidP="000814E0">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833ED4C" w14:textId="77777777" w:rsidR="003456D0" w:rsidRPr="00320BFA" w:rsidRDefault="003456D0" w:rsidP="000814E0">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B236EA6" w14:textId="77777777" w:rsidR="003456D0" w:rsidRPr="00320BFA" w:rsidRDefault="003456D0" w:rsidP="000814E0">
            <w:pPr>
              <w:ind w:left="709" w:hanging="709"/>
              <w:jc w:val="center"/>
              <w:rPr>
                <w:sz w:val="18"/>
              </w:rPr>
            </w:pPr>
          </w:p>
        </w:tc>
      </w:tr>
      <w:tr w:rsidR="003456D0" w:rsidRPr="00320BFA" w14:paraId="79F35F1F" w14:textId="77777777" w:rsidTr="000814E0">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D10AEAA"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409A8FF" w14:textId="77777777" w:rsidR="003456D0" w:rsidRPr="00320BFA" w:rsidRDefault="003456D0" w:rsidP="000814E0">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1A4EE38" w14:textId="77777777" w:rsidR="003456D0" w:rsidRPr="00320BFA" w:rsidRDefault="003456D0" w:rsidP="000814E0">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F539AEF" w14:textId="77777777" w:rsidR="003456D0" w:rsidRPr="00320BFA" w:rsidRDefault="003456D0" w:rsidP="000814E0">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56B8C55" w14:textId="77777777" w:rsidR="003456D0" w:rsidRPr="00320BFA" w:rsidRDefault="003456D0" w:rsidP="000814E0">
            <w:pPr>
              <w:ind w:left="709" w:hanging="709"/>
              <w:jc w:val="center"/>
              <w:rPr>
                <w:sz w:val="18"/>
              </w:rPr>
            </w:pPr>
          </w:p>
        </w:tc>
      </w:tr>
      <w:tr w:rsidR="003456D0" w:rsidRPr="00320BFA" w14:paraId="4AC3011C" w14:textId="77777777" w:rsidTr="000814E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95204D" w14:textId="77777777" w:rsidR="003456D0" w:rsidRPr="00320BFA" w:rsidRDefault="003456D0" w:rsidP="000814E0">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C04DD26" w14:textId="77777777" w:rsidR="003456D0" w:rsidRPr="00320BFA" w:rsidRDefault="003456D0" w:rsidP="000814E0">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1A4D6F7" w14:textId="77777777" w:rsidR="003456D0" w:rsidRPr="00320BFA" w:rsidRDefault="003456D0" w:rsidP="000814E0">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6BD7AB9A" w14:textId="77777777" w:rsidR="003456D0" w:rsidRPr="00320BFA" w:rsidRDefault="003456D0" w:rsidP="000814E0">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4BDF2609" w14:textId="77777777" w:rsidR="003456D0" w:rsidRPr="00320BFA" w:rsidRDefault="003456D0" w:rsidP="000814E0">
            <w:pPr>
              <w:ind w:left="709" w:hanging="709"/>
              <w:jc w:val="center"/>
              <w:rPr>
                <w:sz w:val="18"/>
              </w:rPr>
            </w:pPr>
          </w:p>
        </w:tc>
      </w:tr>
    </w:tbl>
    <w:p w14:paraId="360E60D8" w14:textId="77777777" w:rsidR="003456D0" w:rsidRPr="003F5F25" w:rsidRDefault="003456D0" w:rsidP="00BE1CFB">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2"/>
      </w:tblGrid>
      <w:tr w:rsidR="003456D0" w:rsidRPr="00320BFA" w14:paraId="4D50E421" w14:textId="77777777" w:rsidTr="000814E0">
        <w:trPr>
          <w:cantSplit/>
          <w:jc w:val="center"/>
        </w:trPr>
        <w:tc>
          <w:tcPr>
            <w:tcW w:w="5000" w:type="pct"/>
            <w:gridSpan w:val="3"/>
            <w:tcBorders>
              <w:top w:val="single" w:sz="12" w:space="0" w:color="auto"/>
              <w:left w:val="single" w:sz="12" w:space="0" w:color="auto"/>
              <w:bottom w:val="nil"/>
              <w:right w:val="single" w:sz="12" w:space="0" w:color="auto"/>
            </w:tcBorders>
            <w:hideMark/>
          </w:tcPr>
          <w:p w14:paraId="60A617DB" w14:textId="77777777" w:rsidR="003456D0" w:rsidRPr="00320BFA" w:rsidRDefault="003456D0" w:rsidP="000814E0">
            <w:pPr>
              <w:spacing w:before="60"/>
              <w:jc w:val="both"/>
              <w:rPr>
                <w:sz w:val="18"/>
              </w:rPr>
            </w:pPr>
            <w:r w:rsidRPr="00320BFA">
              <w:rPr>
                <w:sz w:val="18"/>
              </w:rPr>
              <w:t>O projeto de TCC será reprovado se:</w:t>
            </w:r>
          </w:p>
          <w:p w14:paraId="5EEE2125" w14:textId="77777777" w:rsidR="003456D0" w:rsidRPr="00320BFA" w:rsidRDefault="003456D0" w:rsidP="00047F39">
            <w:pPr>
              <w:numPr>
                <w:ilvl w:val="0"/>
                <w:numId w:val="9"/>
              </w:numPr>
              <w:ind w:left="357" w:hanging="357"/>
              <w:jc w:val="both"/>
              <w:rPr>
                <w:sz w:val="18"/>
              </w:rPr>
            </w:pPr>
            <w:r w:rsidRPr="00320BFA">
              <w:rPr>
                <w:sz w:val="18"/>
              </w:rPr>
              <w:t>qualquer um dos itens tiver resposta NÃO ATENDE;</w:t>
            </w:r>
          </w:p>
          <w:p w14:paraId="707A7A8E" w14:textId="77777777" w:rsidR="003456D0" w:rsidRPr="00320BFA" w:rsidRDefault="003456D0" w:rsidP="00047F39">
            <w:pPr>
              <w:numPr>
                <w:ilvl w:val="0"/>
                <w:numId w:val="9"/>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5BC8BEE" w14:textId="77777777" w:rsidR="003456D0" w:rsidRPr="00320BFA" w:rsidRDefault="003456D0" w:rsidP="00047F39">
            <w:pPr>
              <w:numPr>
                <w:ilvl w:val="0"/>
                <w:numId w:val="9"/>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456D0" w:rsidRPr="00320BFA" w14:paraId="5A8E020F" w14:textId="77777777" w:rsidTr="000814E0">
        <w:trPr>
          <w:cantSplit/>
          <w:jc w:val="center"/>
        </w:trPr>
        <w:tc>
          <w:tcPr>
            <w:tcW w:w="1250" w:type="pct"/>
            <w:tcBorders>
              <w:top w:val="nil"/>
              <w:left w:val="single" w:sz="12" w:space="0" w:color="auto"/>
              <w:bottom w:val="single" w:sz="12" w:space="0" w:color="auto"/>
              <w:right w:val="nil"/>
            </w:tcBorders>
            <w:hideMark/>
          </w:tcPr>
          <w:p w14:paraId="334CA872" w14:textId="77777777" w:rsidR="003456D0" w:rsidRPr="00320BFA" w:rsidRDefault="003456D0" w:rsidP="000814E0">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1EE6EAD1" w14:textId="77777777" w:rsidR="003456D0" w:rsidRPr="00320BFA" w:rsidRDefault="003456D0" w:rsidP="000814E0">
            <w:pPr>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1BCB1FC1" w14:textId="77777777" w:rsidR="003456D0" w:rsidRPr="00320BFA" w:rsidRDefault="003456D0" w:rsidP="000814E0">
            <w:pPr>
              <w:spacing w:before="60" w:after="60"/>
              <w:jc w:val="center"/>
              <w:rPr>
                <w:sz w:val="20"/>
              </w:rPr>
            </w:pPr>
            <w:r w:rsidRPr="00320BFA">
              <w:rPr>
                <w:sz w:val="20"/>
              </w:rPr>
              <w:t xml:space="preserve">(  </w:t>
            </w:r>
            <w:r>
              <w:rPr>
                <w:sz w:val="20"/>
              </w:rPr>
              <w:t>X</w:t>
            </w:r>
            <w:r w:rsidRPr="00320BFA">
              <w:rPr>
                <w:sz w:val="20"/>
              </w:rPr>
              <w:t xml:space="preserve">    ) REPROVADO</w:t>
            </w:r>
          </w:p>
        </w:tc>
      </w:tr>
    </w:tbl>
    <w:p w14:paraId="14F1D637" w14:textId="77777777" w:rsidR="003456D0" w:rsidRDefault="003456D0" w:rsidP="00BE1CFB">
      <w:pPr>
        <w:pStyle w:val="TF-xAvalTTULO"/>
        <w:ind w:left="0" w:firstLine="0"/>
        <w:jc w:val="left"/>
      </w:pPr>
    </w:p>
    <w:p w14:paraId="1CB3AA83" w14:textId="77777777" w:rsidR="003456D0" w:rsidRPr="00BE1CFB" w:rsidRDefault="003456D0" w:rsidP="00BE1CFB">
      <w:pPr>
        <w:rPr>
          <w:caps/>
          <w:noProof/>
          <w:sz w:val="22"/>
          <w:szCs w:val="20"/>
        </w:rPr>
      </w:pPr>
    </w:p>
    <w:p w14:paraId="53C78E6D" w14:textId="77777777" w:rsidR="003456D0" w:rsidRDefault="003456D0">
      <w:pPr>
        <w:rPr>
          <w:b/>
          <w:bCs/>
          <w:sz w:val="72"/>
          <w:szCs w:val="72"/>
        </w:rPr>
      </w:pPr>
      <w:r>
        <w:rPr>
          <w:b/>
          <w:bCs/>
          <w:sz w:val="72"/>
          <w:szCs w:val="72"/>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3648"/>
      </w:tblGrid>
      <w:tr w:rsidR="003456D0" w14:paraId="34E375E9" w14:textId="77777777" w:rsidTr="000814E0">
        <w:tc>
          <w:tcPr>
            <w:tcW w:w="9072" w:type="dxa"/>
            <w:gridSpan w:val="2"/>
            <w:shd w:val="clear" w:color="auto" w:fill="auto"/>
          </w:tcPr>
          <w:p w14:paraId="3EAE0430" w14:textId="77777777" w:rsidR="003456D0" w:rsidRDefault="003456D0" w:rsidP="000814E0">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3456D0" w14:paraId="395006A4" w14:textId="77777777" w:rsidTr="000814E0">
        <w:tc>
          <w:tcPr>
            <w:tcW w:w="5387" w:type="dxa"/>
            <w:shd w:val="clear" w:color="auto" w:fill="auto"/>
          </w:tcPr>
          <w:p w14:paraId="152F48A2" w14:textId="77777777" w:rsidR="003456D0" w:rsidRPr="003C5262" w:rsidRDefault="003456D0"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52023249" w14:textId="77777777" w:rsidR="003456D0" w:rsidRDefault="003456D0" w:rsidP="000814E0">
            <w:pPr>
              <w:pStyle w:val="Cabealho"/>
              <w:tabs>
                <w:tab w:val="clear" w:pos="8640"/>
                <w:tab w:val="right" w:pos="8931"/>
              </w:tabs>
              <w:ind w:right="141"/>
              <w:rPr>
                <w:rStyle w:val="Nmerodepgina"/>
              </w:rPr>
            </w:pPr>
            <w:r>
              <w:rPr>
                <w:rStyle w:val="Nmerodepgina"/>
              </w:rPr>
              <w:t>ANO/SEMESTRE: 2021/2</w:t>
            </w:r>
          </w:p>
        </w:tc>
      </w:tr>
    </w:tbl>
    <w:p w14:paraId="4E1B9F8A" w14:textId="77777777" w:rsidR="003456D0" w:rsidRDefault="003456D0" w:rsidP="001E682E">
      <w:pPr>
        <w:pStyle w:val="TF-TTULO"/>
      </w:pPr>
    </w:p>
    <w:p w14:paraId="14C4426F" w14:textId="77777777" w:rsidR="003456D0" w:rsidRPr="00B00E04" w:rsidRDefault="003456D0" w:rsidP="001E682E">
      <w:pPr>
        <w:pStyle w:val="TF-TTULO"/>
      </w:pPr>
      <w:r>
        <w:t>Um projeto para auxiliar as saídas a campo dos clubes de ciências</w:t>
      </w:r>
    </w:p>
    <w:p w14:paraId="483552DF" w14:textId="77777777" w:rsidR="003456D0" w:rsidRDefault="003456D0" w:rsidP="00752038">
      <w:pPr>
        <w:pStyle w:val="TF-AUTOR"/>
      </w:pPr>
      <w:r>
        <w:t>Matheus Soares Lima</w:t>
      </w:r>
    </w:p>
    <w:p w14:paraId="40B917D8" w14:textId="77777777" w:rsidR="003456D0" w:rsidRDefault="003456D0" w:rsidP="001E682E">
      <w:pPr>
        <w:pStyle w:val="TF-AUTOR"/>
      </w:pPr>
      <w:r>
        <w:t>Prof. Dalton Solano dos Reis – Orientador</w:t>
      </w:r>
    </w:p>
    <w:p w14:paraId="17D4835A" w14:textId="77777777" w:rsidR="003456D0" w:rsidRDefault="003456D0" w:rsidP="00047F39">
      <w:pPr>
        <w:pStyle w:val="Ttulo1"/>
        <w:numPr>
          <w:ilvl w:val="0"/>
          <w:numId w:val="22"/>
        </w:numPr>
      </w:pPr>
      <w:r w:rsidRPr="007D10F2">
        <w:t>Introdução</w:t>
      </w:r>
      <w:r>
        <w:t xml:space="preserve"> </w:t>
      </w:r>
    </w:p>
    <w:p w14:paraId="4EBFCAEB" w14:textId="77777777" w:rsidR="003456D0" w:rsidRDefault="003456D0" w:rsidP="00FB657F">
      <w:pPr>
        <w:pStyle w:val="TF-TEXTO"/>
      </w:pPr>
      <w:r>
        <w:t xml:space="preserve">Segundo Freitas e Santos (2021), um Clube de Ciências é uma subcategoria de um Clube Escolar, que possui o objetivo de reunir um grupo pessoas para promover discussões e momentos de lazer sobre diversos temas onde há um interesse mútuo. Um Clube Escolar se diferencia de outros clubes justamente pelo seu objetivo educacional entre professores e alunos. O Clube de Ciências se segmenta dos Clubes Escolares na especialização na comunicação da ciência entre os participantes do clube. </w:t>
      </w:r>
    </w:p>
    <w:p w14:paraId="2ED86E31" w14:textId="77777777" w:rsidR="003456D0" w:rsidRDefault="003456D0" w:rsidP="00FB657F">
      <w:pPr>
        <w:pStyle w:val="TF-TEXTO"/>
      </w:pPr>
      <w:r>
        <w:t xml:space="preserve">O Clube de Ciências é composto por professores que são os mediadores do conhecimento e estudantes comumente chamados de clubistas evitando serem referidos como alunos, </w:t>
      </w:r>
      <w:commentRangeStart w:id="84"/>
      <w:r>
        <w:t>pois de acordo com Freitas e Santos</w:t>
      </w:r>
      <w:commentRangeEnd w:id="84"/>
      <w:r>
        <w:rPr>
          <w:rStyle w:val="Refdecomentrio"/>
        </w:rPr>
        <w:commentReference w:id="84"/>
      </w:r>
    </w:p>
    <w:p w14:paraId="400818F4" w14:textId="77777777" w:rsidR="003456D0" w:rsidRDefault="003456D0" w:rsidP="00AE0A4F">
      <w:pPr>
        <w:pStyle w:val="TF-TEXTO"/>
        <w:ind w:left="2127" w:firstLine="0"/>
      </w:pPr>
      <w:r>
        <w:t>Consideramos que no Clube de Ciências o termo aluno seria inapropriado, pois nesse espaço espera-se que os participantes sejam ativos, protagonistas e que suas vozes sejam consideradas nas decisões. (FREITAS; SANTOS; 2021, p. 24)</w:t>
      </w:r>
    </w:p>
    <w:p w14:paraId="11B2299A" w14:textId="77777777" w:rsidR="003456D0" w:rsidRDefault="003456D0" w:rsidP="00477BF0">
      <w:pPr>
        <w:pStyle w:val="TF-TEXTO"/>
        <w:ind w:firstLine="709"/>
      </w:pPr>
      <w:r>
        <w:t xml:space="preserve">Dentro deste contexto, para o aprendizado científico os clubistas são expostos a uma grande gama de atividades em diversas áreas, </w:t>
      </w:r>
      <w:commentRangeStart w:id="85"/>
      <w:r>
        <w:t xml:space="preserve">onde </w:t>
      </w:r>
      <w:commentRangeEnd w:id="85"/>
      <w:r>
        <w:rPr>
          <w:rStyle w:val="Refdecomentrio"/>
        </w:rPr>
        <w:commentReference w:id="85"/>
      </w:r>
      <w:r>
        <w:t>que, o mediador individualmente ou através de um consenso comum entre todos os clubistas definirá a estratégia mais adequada ao objetivo pretendido</w:t>
      </w:r>
      <w:r w:rsidRPr="000E3055">
        <w:t xml:space="preserve"> </w:t>
      </w:r>
      <w:r>
        <w:t>(FREITAS; SANTOS; 2021</w:t>
      </w:r>
      <w:commentRangeStart w:id="86"/>
      <w:r>
        <w:t>, p. 28</w:t>
      </w:r>
      <w:commentRangeEnd w:id="86"/>
      <w:r>
        <w:rPr>
          <w:rStyle w:val="Refdecomentrio"/>
        </w:rPr>
        <w:commentReference w:id="86"/>
      </w:r>
      <w:r>
        <w:t>). De acordo com Córdoba (2012</w:t>
      </w:r>
      <w:commentRangeStart w:id="87"/>
      <w:r>
        <w:t>, p. 3</w:t>
      </w:r>
      <w:commentRangeEnd w:id="87"/>
      <w:r>
        <w:rPr>
          <w:rStyle w:val="Refdecomentrio"/>
        </w:rPr>
        <w:commentReference w:id="87"/>
      </w:r>
      <w:r>
        <w:t>), as atividades podem ser trabalhos em equipes em projetos e estudos científicos, atividades laboratoriais, saídas a campo em acampamentos ou passeios científicos, organização e implementação de campanhas, organização de atividades culturais e recreativas, organização e participação em atividades de divulgação, como feiras, conferências para clubistas e exposições e até atividades de colaboração com instituições comunitárias.</w:t>
      </w:r>
    </w:p>
    <w:p w14:paraId="7AF2AE11" w14:textId="77777777" w:rsidR="003456D0" w:rsidRDefault="003456D0" w:rsidP="00F44877">
      <w:pPr>
        <w:pStyle w:val="TF-TEXTO"/>
      </w:pPr>
      <w:r w:rsidRPr="00510CE1">
        <w:t>O atual momento da sociedade presencia que a tecnologia se propagou e se consolidou em diversas áreas, assim como a evolução dos dispositivos móveis com uma grande variedade de aplicativos com diversas funcionalidades e principalmente sua portabilidade, permitindo ser levado a qualquer lugar.</w:t>
      </w:r>
      <w:r>
        <w:t xml:space="preserve"> </w:t>
      </w:r>
      <w:commentRangeStart w:id="88"/>
      <w:r>
        <w:t xml:space="preserve">Com esse crescimento, surgiram novas modalidades de aprendizagem mediadas pelos dispositivos móveis, chamadas de aprendizagem ubíqua. </w:t>
      </w:r>
      <w:commentRangeEnd w:id="88"/>
      <w:r>
        <w:rPr>
          <w:rStyle w:val="Refdecomentrio"/>
        </w:rPr>
        <w:commentReference w:id="88"/>
      </w:r>
      <w:r>
        <w:t xml:space="preserve">De acordo com Santaella (2013, p. 23), </w:t>
      </w:r>
      <w:commentRangeStart w:id="89"/>
      <w:r>
        <w:t>a aprendizagem ubíqua se caracteriza pelo acesso aberto a informação, pois</w:t>
      </w:r>
      <w:ins w:id="90" w:author="Andreza Sartori" w:date="2021-12-22T12:27:00Z">
        <w:r>
          <w:t>,</w:t>
        </w:r>
      </w:ins>
      <w:r>
        <w:t xml:space="preserve"> através dos dispositivos móveis que cabem na palma da mão, a informação acaba se tornando disponível independentemente do lugar, tornando esses dispositivos ubíquos e </w:t>
      </w:r>
      <w:proofErr w:type="spellStart"/>
      <w:r>
        <w:t>pervasivos</w:t>
      </w:r>
      <w:proofErr w:type="spellEnd"/>
      <w:r>
        <w:t xml:space="preserve"> o acesso a informação, a comunicação e a aquisição de conhecimento.</w:t>
      </w:r>
      <w:commentRangeEnd w:id="89"/>
      <w:r>
        <w:rPr>
          <w:rStyle w:val="Refdecomentrio"/>
        </w:rPr>
        <w:commentReference w:id="89"/>
      </w:r>
    </w:p>
    <w:p w14:paraId="4B0CBA10" w14:textId="77777777" w:rsidR="003456D0" w:rsidRDefault="003456D0" w:rsidP="00386459">
      <w:pPr>
        <w:pStyle w:val="TF-TEXTO"/>
      </w:pPr>
      <w:r>
        <w:t xml:space="preserve"> </w:t>
      </w:r>
      <w:proofErr w:type="spellStart"/>
      <w:r>
        <w:t>Korbes</w:t>
      </w:r>
      <w:proofErr w:type="spellEnd"/>
      <w:r>
        <w:t xml:space="preserve"> (2021), desenvolveu o aplicativo </w:t>
      </w:r>
      <w:proofErr w:type="spellStart"/>
      <w:r>
        <w:t>ExploraHabitat</w:t>
      </w:r>
      <w:proofErr w:type="spellEnd"/>
      <w:r>
        <w:t xml:space="preserve">, que tem como objetivo através de conceitos da aprendizagem ubíqua, auxiliar as saídas a campo dos Clubes de Ciências, permitindo que o Clubista através da criação de atividades propostas por um mediador desperte um lado mais investigativo, possibilitando uma maior interação com a natureza e desenvolva sua própria autonomia. </w:t>
      </w:r>
      <w:del w:id="91" w:author="Andreza Sartori" w:date="2021-12-22T12:32:00Z">
        <w:r w:rsidDel="00640664">
          <w:delText xml:space="preserve"> </w:delText>
        </w:r>
      </w:del>
      <w:r>
        <w:t>O aplicativo utiliza recursos dos dispositivos móveis como o GPS (</w:t>
      </w:r>
      <w:r w:rsidRPr="00F44877">
        <w:t xml:space="preserve">Global </w:t>
      </w:r>
      <w:proofErr w:type="spellStart"/>
      <w:r w:rsidRPr="00F44877">
        <w:t>Positioning</w:t>
      </w:r>
      <w:proofErr w:type="spellEnd"/>
      <w:r w:rsidRPr="00F44877">
        <w:t xml:space="preserve"> System</w:t>
      </w:r>
      <w:r>
        <w:t xml:space="preserve">), câmera, vídeo e áudio para simular instrumentos de uso comum na realização das atividades de um Clubista. </w:t>
      </w:r>
      <w:proofErr w:type="spellStart"/>
      <w:r>
        <w:t>Korbes</w:t>
      </w:r>
      <w:proofErr w:type="spellEnd"/>
      <w:r>
        <w:t xml:space="preserve"> (2021) afirma que, mesmo o </w:t>
      </w:r>
      <w:proofErr w:type="spellStart"/>
      <w:r>
        <w:t>ExploraHabitat</w:t>
      </w:r>
      <w:proofErr w:type="spellEnd"/>
      <w:r>
        <w:t xml:space="preserve"> cumprindo o esperado, existem problemas que dificultam a utilização do aplicativo, como por exemplo, a falta de um design mais atrativo e amigável, interfaces responsivas que se adaptam de acordo com o dispositivo, entre outros. Porém outro ponto notado, a falta de exploração do </w:t>
      </w:r>
      <w:r w:rsidRPr="00386459">
        <w:rPr>
          <w:i/>
          <w:iCs/>
        </w:rPr>
        <w:t>framework</w:t>
      </w:r>
      <w:r>
        <w:t xml:space="preserve"> </w:t>
      </w:r>
      <w:proofErr w:type="spellStart"/>
      <w:r>
        <w:t>Flutter</w:t>
      </w:r>
      <w:proofErr w:type="spellEnd"/>
      <w:r>
        <w:t xml:space="preserve">, onde não foi adotado nenhum padrão de desenvolvimento, como o </w:t>
      </w:r>
      <w:proofErr w:type="spellStart"/>
      <w:r>
        <w:t>Provider</w:t>
      </w:r>
      <w:proofErr w:type="spellEnd"/>
      <w:r>
        <w:t xml:space="preserve"> do </w:t>
      </w:r>
      <w:proofErr w:type="spellStart"/>
      <w:r>
        <w:t>Flutter</w:t>
      </w:r>
      <w:proofErr w:type="spellEnd"/>
      <w:r>
        <w:t xml:space="preserve"> por exemplo, o que tende a dificultar na realização de melhorias na interface ou na manutenção e inclusão de novas funcionalidades, dificultando a extensão em projetos futuros.</w:t>
      </w:r>
    </w:p>
    <w:p w14:paraId="424AC344" w14:textId="77777777" w:rsidR="003456D0" w:rsidRDefault="003456D0" w:rsidP="00386459">
      <w:pPr>
        <w:pStyle w:val="TF-TEXTO"/>
      </w:pPr>
      <w:r>
        <w:t xml:space="preserve">Desta forma, este trabalho propõe uma extensão do aplicativo </w:t>
      </w:r>
      <w:proofErr w:type="spellStart"/>
      <w:r>
        <w:t>ExploraHabitat</w:t>
      </w:r>
      <w:proofErr w:type="spellEnd"/>
      <w:r>
        <w:t xml:space="preserve"> (</w:t>
      </w:r>
      <w:proofErr w:type="spellStart"/>
      <w:r>
        <w:rPr>
          <w:iCs/>
        </w:rPr>
        <w:t>Korbes</w:t>
      </w:r>
      <w:proofErr w:type="spellEnd"/>
      <w:r>
        <w:t xml:space="preserve">, 2021), </w:t>
      </w:r>
      <w:proofErr w:type="spellStart"/>
      <w:r>
        <w:t>refatorando</w:t>
      </w:r>
      <w:proofErr w:type="spellEnd"/>
      <w:r>
        <w:t xml:space="preserve"> o aplicativo com a inclusão de novas funcionalidades, propondo uma estrutura utilizando o gerenciador de estados </w:t>
      </w:r>
      <w:proofErr w:type="spellStart"/>
      <w:r>
        <w:t>Provider</w:t>
      </w:r>
      <w:proofErr w:type="spellEnd"/>
      <w:r>
        <w:t xml:space="preserve"> do </w:t>
      </w:r>
      <w:proofErr w:type="spellStart"/>
      <w:r>
        <w:t>Flutter</w:t>
      </w:r>
      <w:proofErr w:type="spellEnd"/>
      <w:r>
        <w:t xml:space="preserve">, tornando arquitetura do projeto mais fácil de usar e reutilizável, possibilitando que novas extensões sejam realizadas facilmente. Também se propõe utilizar o Material Design do </w:t>
      </w:r>
      <w:proofErr w:type="spellStart"/>
      <w:r>
        <w:t>Flutter</w:t>
      </w:r>
      <w:proofErr w:type="spellEnd"/>
      <w:r>
        <w:t xml:space="preserve"> para a criação de interfaces mais interativas e responsivas.</w:t>
      </w:r>
    </w:p>
    <w:p w14:paraId="4931DE2C" w14:textId="77777777" w:rsidR="003456D0" w:rsidRDefault="003456D0" w:rsidP="003456D0">
      <w:pPr>
        <w:pStyle w:val="Ttulo2"/>
        <w:numPr>
          <w:ilvl w:val="1"/>
          <w:numId w:val="1"/>
        </w:numPr>
      </w:pPr>
      <w:r w:rsidRPr="007D10F2">
        <w:t>OBJETIVOS</w:t>
      </w:r>
    </w:p>
    <w:p w14:paraId="192508FE" w14:textId="77777777" w:rsidR="003456D0" w:rsidRDefault="003456D0" w:rsidP="00844B37">
      <w:pPr>
        <w:pStyle w:val="TF-TEXTO"/>
      </w:pPr>
      <w:r>
        <w:t xml:space="preserve">O objetivo deste trabalho </w:t>
      </w:r>
      <w:commentRangeStart w:id="92"/>
      <w:r>
        <w:t xml:space="preserve">é estender o aplicativo </w:t>
      </w:r>
      <w:commentRangeEnd w:id="92"/>
      <w:r>
        <w:rPr>
          <w:rStyle w:val="Refdecomentrio"/>
        </w:rPr>
        <w:commentReference w:id="92"/>
      </w:r>
      <w:proofErr w:type="spellStart"/>
      <w:r>
        <w:rPr>
          <w:iCs/>
        </w:rPr>
        <w:t>ExploraHabitat</w:t>
      </w:r>
      <w:proofErr w:type="spellEnd"/>
      <w:r>
        <w:rPr>
          <w:iCs/>
        </w:rPr>
        <w:t xml:space="preserve"> (</w:t>
      </w:r>
      <w:proofErr w:type="spellStart"/>
      <w:r>
        <w:rPr>
          <w:iCs/>
        </w:rPr>
        <w:t>Korbes</w:t>
      </w:r>
      <w:proofErr w:type="spellEnd"/>
      <w:r>
        <w:rPr>
          <w:iCs/>
        </w:rPr>
        <w:t>, 2021)</w:t>
      </w:r>
      <w:r>
        <w:t xml:space="preserve">, realizando uma </w:t>
      </w:r>
      <w:proofErr w:type="spellStart"/>
      <w:r>
        <w:t>refatoração</w:t>
      </w:r>
      <w:proofErr w:type="spellEnd"/>
      <w:r>
        <w:t xml:space="preserve"> com a utilização de um </w:t>
      </w:r>
      <w:commentRangeStart w:id="93"/>
      <w:r>
        <w:t xml:space="preserve">padrão de desenvolvimento, a fim de auxiliar as saídas a campo dos Clubistas, com a simulação de instrumentos comuns utilizados nas saídas a campo de um Clube de Ciências. </w:t>
      </w:r>
      <w:commentRangeEnd w:id="93"/>
      <w:r>
        <w:rPr>
          <w:rStyle w:val="Refdecomentrio"/>
        </w:rPr>
        <w:commentReference w:id="93"/>
      </w:r>
    </w:p>
    <w:p w14:paraId="3CD6A4EE" w14:textId="77777777" w:rsidR="003456D0" w:rsidRDefault="003456D0" w:rsidP="00326A6A">
      <w:pPr>
        <w:pStyle w:val="TF-TEXTO"/>
      </w:pPr>
      <w:r>
        <w:lastRenderedPageBreak/>
        <w:t>Os objetivos específicos são:</w:t>
      </w:r>
    </w:p>
    <w:p w14:paraId="11822232" w14:textId="77777777" w:rsidR="003456D0" w:rsidRDefault="003456D0" w:rsidP="00047F39">
      <w:pPr>
        <w:pStyle w:val="TF-ALNEA"/>
        <w:numPr>
          <w:ilvl w:val="0"/>
          <w:numId w:val="24"/>
        </w:numPr>
        <w:tabs>
          <w:tab w:val="num" w:pos="1077"/>
        </w:tabs>
        <w:ind w:left="1077" w:hanging="397"/>
      </w:pPr>
      <w:commentRangeStart w:id="94"/>
      <w:r>
        <w:t xml:space="preserve">propor </w:t>
      </w:r>
      <w:commentRangeEnd w:id="94"/>
      <w:r w:rsidRPr="00E56681">
        <w:commentReference w:id="94"/>
      </w:r>
      <w:r>
        <w:t xml:space="preserve">um padrão de desenvolvimento utilizando o </w:t>
      </w:r>
      <w:proofErr w:type="spellStart"/>
      <w:r>
        <w:t>Provider</w:t>
      </w:r>
      <w:proofErr w:type="spellEnd"/>
      <w:r>
        <w:t xml:space="preserve"> do </w:t>
      </w:r>
      <w:proofErr w:type="spellStart"/>
      <w:r>
        <w:t>Flutter</w:t>
      </w:r>
      <w:proofErr w:type="spellEnd"/>
      <w:r>
        <w:t xml:space="preserve"> para atingir uma arquitetura consistente e fácil de ser utilizada, facilitando extensões futuras;</w:t>
      </w:r>
    </w:p>
    <w:p w14:paraId="48668293" w14:textId="77777777" w:rsidR="003456D0" w:rsidRDefault="003456D0" w:rsidP="00047F39">
      <w:pPr>
        <w:pStyle w:val="TF-ALNEA"/>
        <w:numPr>
          <w:ilvl w:val="0"/>
          <w:numId w:val="24"/>
        </w:numPr>
        <w:tabs>
          <w:tab w:val="num" w:pos="1077"/>
        </w:tabs>
        <w:ind w:left="1077" w:hanging="397"/>
      </w:pPr>
      <w:commentRangeStart w:id="95"/>
      <w:r>
        <w:t>auxiliar a</w:t>
      </w:r>
      <w:commentRangeEnd w:id="95"/>
      <w:r w:rsidRPr="00E56681">
        <w:commentReference w:id="95"/>
      </w:r>
      <w:r>
        <w:t>s saídas a campo dos Clubistas através da utilização de conceitos da aprendizagem ubíqua utilizando recursos dos dispositivos móveis como o GPS, mapa, câmera, áudio e vídeo ;</w:t>
      </w:r>
    </w:p>
    <w:p w14:paraId="1FAC13E7" w14:textId="77777777" w:rsidR="003456D0" w:rsidRDefault="003456D0" w:rsidP="00047F39">
      <w:pPr>
        <w:pStyle w:val="TF-ALNEA"/>
        <w:numPr>
          <w:ilvl w:val="0"/>
          <w:numId w:val="24"/>
        </w:numPr>
        <w:tabs>
          <w:tab w:val="num" w:pos="1077"/>
        </w:tabs>
        <w:ind w:left="1077" w:hanging="397"/>
      </w:pPr>
      <w:r>
        <w:t>avaliar a usabilidade do aplicativo com o usuário verificando a sua eficiência em relação ao aplicativo atual.</w:t>
      </w:r>
    </w:p>
    <w:p w14:paraId="278437DF" w14:textId="77777777" w:rsidR="003456D0" w:rsidRDefault="003456D0" w:rsidP="00B1246A">
      <w:pPr>
        <w:pStyle w:val="Ttulo1"/>
      </w:pPr>
      <w:r>
        <w:t xml:space="preserve">trabalhos </w:t>
      </w:r>
      <w:r w:rsidRPr="00FC4A9F">
        <w:t>correlatos</w:t>
      </w:r>
    </w:p>
    <w:p w14:paraId="16602D45" w14:textId="77777777" w:rsidR="003456D0" w:rsidRPr="00897AF2" w:rsidRDefault="003456D0" w:rsidP="00897AF2">
      <w:pPr>
        <w:pStyle w:val="TF-TEXTO"/>
      </w:pPr>
      <w:r>
        <w:t xml:space="preserve">Este capítulo apresenta os trabalhos que possuem características semelhantes ao aplicativo que está sendo proposto. O primeiro trabalho é o Clube Virtual de Ciências apresentado por Bet </w:t>
      </w:r>
      <w:r w:rsidRPr="000E3055">
        <w:rPr>
          <w:i/>
          <w:iCs/>
        </w:rPr>
        <w:t>et al.</w:t>
      </w:r>
      <w:r>
        <w:t xml:space="preserve"> (2004), que busca trazer o ambiente do Clube de Ciências para o mundo virtual. O segundo se trata da proposta de criação um ambiente </w:t>
      </w:r>
      <w:r w:rsidRPr="005F61AF">
        <w:rPr>
          <w:i/>
          <w:iCs/>
        </w:rPr>
        <w:t>u-</w:t>
      </w:r>
      <w:proofErr w:type="spellStart"/>
      <w:r w:rsidRPr="005F61AF">
        <w:rPr>
          <w:i/>
          <w:iCs/>
        </w:rPr>
        <w:t>learning</w:t>
      </w:r>
      <w:proofErr w:type="spellEnd"/>
      <w:r>
        <w:rPr>
          <w:i/>
          <w:iCs/>
        </w:rPr>
        <w:t xml:space="preserve"> </w:t>
      </w:r>
      <w:r>
        <w:t>desenvolvido</w:t>
      </w:r>
      <w:r w:rsidRPr="005F61AF">
        <w:t xml:space="preserve"> por</w:t>
      </w:r>
      <w:r>
        <w:rPr>
          <w:i/>
          <w:iCs/>
        </w:rPr>
        <w:t xml:space="preserve"> </w:t>
      </w:r>
      <w:r>
        <w:t xml:space="preserve">Mendonça </w:t>
      </w:r>
      <w:r w:rsidRPr="000E3055">
        <w:rPr>
          <w:i/>
          <w:iCs/>
        </w:rPr>
        <w:t>et al.</w:t>
      </w:r>
      <w:r>
        <w:t xml:space="preserve"> (2018),</w:t>
      </w:r>
      <w:r>
        <w:rPr>
          <w:i/>
          <w:iCs/>
        </w:rPr>
        <w:t xml:space="preserve"> </w:t>
      </w:r>
      <w:r w:rsidRPr="005F61AF">
        <w:t xml:space="preserve">para contribuir no ensino </w:t>
      </w:r>
      <w:r>
        <w:t xml:space="preserve">e aprendizagem </w:t>
      </w:r>
      <w:r w:rsidRPr="005F61AF">
        <w:t>de botânica</w:t>
      </w:r>
      <w:r>
        <w:t xml:space="preserve"> O terceiro é referente ao </w:t>
      </w:r>
      <w:proofErr w:type="spellStart"/>
      <w:r>
        <w:t>Ambcare</w:t>
      </w:r>
      <w:proofErr w:type="spellEnd"/>
      <w:r>
        <w:t>, um aplicativo desenvolvido por Rosa (2015), com o objetivo de auxiliar a solução de incidentes ambientais.</w:t>
      </w:r>
    </w:p>
    <w:p w14:paraId="02B57FF2" w14:textId="77777777" w:rsidR="003456D0" w:rsidRDefault="003456D0" w:rsidP="003456D0">
      <w:pPr>
        <w:pStyle w:val="Ttulo2"/>
        <w:numPr>
          <w:ilvl w:val="1"/>
          <w:numId w:val="1"/>
        </w:numPr>
      </w:pPr>
      <w:r>
        <w:t>UM AMBIENTE COLABORATIVO PARA AUXÍLIO AO APRENDIZADO: CLUBE VIRTUAL DE CIÊNCIAS</w:t>
      </w:r>
    </w:p>
    <w:p w14:paraId="07FA0C28" w14:textId="77777777" w:rsidR="003456D0" w:rsidRDefault="003456D0" w:rsidP="00B25644">
      <w:pPr>
        <w:pStyle w:val="TF-TEXTO"/>
      </w:pPr>
      <w:commentRangeStart w:id="96"/>
      <w:r>
        <w:t xml:space="preserve">Bet </w:t>
      </w:r>
      <w:r w:rsidRPr="000E3055">
        <w:rPr>
          <w:i/>
          <w:iCs/>
        </w:rPr>
        <w:t>et al.</w:t>
      </w:r>
      <w:r>
        <w:t xml:space="preserve"> (2004) </w:t>
      </w:r>
      <w:commentRangeEnd w:id="96"/>
      <w:r>
        <w:rPr>
          <w:rStyle w:val="Refdecomentrio"/>
        </w:rPr>
        <w:commentReference w:id="96"/>
      </w:r>
      <w:r>
        <w:t xml:space="preserve">apresentou o desenvolvimento </w:t>
      </w:r>
      <w:commentRangeStart w:id="97"/>
      <w:r>
        <w:t xml:space="preserve">da aplicação </w:t>
      </w:r>
      <w:r w:rsidRPr="00F360D8">
        <w:rPr>
          <w:i/>
          <w:iCs/>
        </w:rPr>
        <w:t>Web</w:t>
      </w:r>
      <w:r>
        <w:t xml:space="preserve"> </w:t>
      </w:r>
      <w:commentRangeEnd w:id="97"/>
      <w:r>
        <w:rPr>
          <w:rStyle w:val="Refdecomentrio"/>
        </w:rPr>
        <w:commentReference w:id="97"/>
      </w:r>
      <w:r>
        <w:t xml:space="preserve">Clube Virtual de Ciências, uma ferramenta de auxílio à aprendizagem com vários recursos para cooperação entre usuários. Tem como principal objetivo trazer um pouco do ambiente do Clube de Ciências vivenciado em sala de aula para a internet, permitindo a interação de professores e alunos sem a necessidade da presença física. O Clube Virtual de Ciências é dividido em quatro módulos: a biblioteca virtual, o catálogo de projetos, os laboratórios virtuais e o banco de desafios. </w:t>
      </w:r>
    </w:p>
    <w:p w14:paraId="1EB11894" w14:textId="77777777" w:rsidR="003456D0" w:rsidRDefault="003456D0" w:rsidP="00B25644">
      <w:pPr>
        <w:pStyle w:val="TF-TEXTO"/>
      </w:pPr>
      <w:r>
        <w:t>A biblioteca virtual dentro do Clube Virtual de Ciências serve como um repositório de trabalhos, que passam por uma seleção realizada pelos professores colaboradores e são associados a uma disciplina específica, assim, permitindo que os usuários possam consultar essas informações com mais facilidade e com a confiança que se teria numa biblioteca tradicional. O catálogo de projetos é um ambiente para incentivar o desenvolvimento de pesquisas. Os professores podem realizar o cadastro de projetos que são classificados como aberto ou fechado, permitindo contribuições dos usuários durante o período de validade do projeto e</w:t>
      </w:r>
      <w:ins w:id="98" w:author="Andreza Sartori" w:date="2021-12-22T12:47:00Z">
        <w:r>
          <w:t>,</w:t>
        </w:r>
      </w:ins>
      <w:r>
        <w:t xml:space="preserve"> após esse período, o professor responsável irá realizar a seleção dos trabalhos e disponibilizá-los no ambiente</w:t>
      </w:r>
      <w:del w:id="99" w:author="Andreza Sartori" w:date="2021-12-22T12:47:00Z">
        <w:r w:rsidDel="0008708F">
          <w:delText>, e</w:delText>
        </w:r>
      </w:del>
      <w:ins w:id="100" w:author="Andreza Sartori" w:date="2021-12-22T12:47:00Z">
        <w:r>
          <w:t>. E</w:t>
        </w:r>
      </w:ins>
      <w:r>
        <w:t>sses trabalhos também irão compor o acervo da biblioteca virtual. Os laboratórios virtuais são utilizados para simular diversos experimentos relacionados com as disciplinas que fazem parte do Clube, a fim de reforçar conceitos estudados em sala de aula. Como os laboratórios virtuais exigem conhecimento avançado na área de programação, serão criados somente pela equipe de administração do Clube Virtual, ou então por colaboradores. O banco de desafios é utilizado para avaliar o conhecimento dos usuários, desta forma, eles poderão responder testes e a partir do resultado, será criado um perfil para o usuário, permitindo uma melhor orientação do que deve ser reforçado ou estudado.</w:t>
      </w:r>
    </w:p>
    <w:p w14:paraId="0B089929" w14:textId="77777777" w:rsidR="003456D0" w:rsidRPr="00B25644" w:rsidRDefault="003456D0" w:rsidP="00B25644">
      <w:pPr>
        <w:pStyle w:val="TF-TEXTO"/>
      </w:pPr>
      <w:r>
        <w:t xml:space="preserve">Bet </w:t>
      </w:r>
      <w:r w:rsidRPr="000E3055">
        <w:rPr>
          <w:i/>
          <w:iCs/>
        </w:rPr>
        <w:t>et al.</w:t>
      </w:r>
      <w:r>
        <w:t xml:space="preserve"> (2004), concluiu que a utilização do computador nos estudos como um ótimo instrumento para o ensino, principalmente pelos recursos audiovisuais e a interatividade permitida entre os usuários, ainda mais com a internet facilitando a comunicação e sendo utilizada como fonte de pesquisa. Para </w:t>
      </w:r>
      <w:ins w:id="101" w:author="Andreza Sartori" w:date="2021-12-22T12:48:00Z">
        <w:r>
          <w:t xml:space="preserve">dar? </w:t>
        </w:r>
      </w:ins>
      <w:r>
        <w:t>continuidade do trabalho, foram levantadas algumas ações como a criação de modelos de uso pedagógico do ambiente, estabelecimento de convênios para uso e como forma de divulgação com Secretarias de Educação municipais e estaduais, divulgação de treinamentos operacionais e pedagógicos e a disponibilização do código fonte do Clube Virtual de Ciências.</w:t>
      </w:r>
    </w:p>
    <w:p w14:paraId="63E87559" w14:textId="77777777" w:rsidR="003456D0" w:rsidRDefault="003456D0" w:rsidP="003456D0">
      <w:pPr>
        <w:pStyle w:val="Ttulo2"/>
        <w:numPr>
          <w:ilvl w:val="1"/>
          <w:numId w:val="1"/>
        </w:numPr>
      </w:pPr>
      <w:r>
        <w:t>Ambiente de Aprendizagem Ubíqua para Auxiliar o Estudo de Botânica em Atividades de Aula de Campo</w:t>
      </w:r>
    </w:p>
    <w:p w14:paraId="67EAC969" w14:textId="77777777" w:rsidR="003456D0" w:rsidRDefault="003456D0" w:rsidP="00DE1DA5">
      <w:pPr>
        <w:pStyle w:val="TF-TEXTO"/>
      </w:pPr>
      <w:r>
        <w:t xml:space="preserve">Mendonça </w:t>
      </w:r>
      <w:r w:rsidRPr="000E3055">
        <w:rPr>
          <w:i/>
          <w:iCs/>
        </w:rPr>
        <w:t>et al.</w:t>
      </w:r>
      <w:r>
        <w:t xml:space="preserve"> (2018), apresentou a proposta de desenvolvimento de um ambiente </w:t>
      </w:r>
      <w:r w:rsidRPr="008046A1">
        <w:rPr>
          <w:i/>
          <w:iCs/>
        </w:rPr>
        <w:t>u-</w:t>
      </w:r>
      <w:proofErr w:type="spellStart"/>
      <w:r w:rsidRPr="008046A1">
        <w:rPr>
          <w:i/>
          <w:iCs/>
        </w:rPr>
        <w:t>learning</w:t>
      </w:r>
      <w:proofErr w:type="spellEnd"/>
      <w:r>
        <w:rPr>
          <w:i/>
          <w:iCs/>
        </w:rPr>
        <w:t xml:space="preserve">, </w:t>
      </w:r>
      <w:r w:rsidRPr="00E64883">
        <w:t>consistindo</w:t>
      </w:r>
      <w:r>
        <w:rPr>
          <w:i/>
          <w:iCs/>
        </w:rPr>
        <w:t xml:space="preserve"> </w:t>
      </w:r>
      <w:r>
        <w:t>em uma interface para dispositivos móveis</w:t>
      </w:r>
      <w:r w:rsidRPr="00F62F21">
        <w:t xml:space="preserve"> utilizando</w:t>
      </w:r>
      <w:r>
        <w:t xml:space="preserve"> o </w:t>
      </w:r>
      <w:r w:rsidRPr="00F62F21">
        <w:rPr>
          <w:i/>
          <w:iCs/>
        </w:rPr>
        <w:t>framework</w:t>
      </w:r>
      <w:r>
        <w:rPr>
          <w:i/>
          <w:iCs/>
        </w:rPr>
        <w:t xml:space="preserve"> </w:t>
      </w:r>
      <w:proofErr w:type="spellStart"/>
      <w:r w:rsidRPr="00F62F21">
        <w:t>Ionic</w:t>
      </w:r>
      <w:proofErr w:type="spellEnd"/>
      <w:r>
        <w:t xml:space="preserve"> para as plataformas Android e iOS</w:t>
      </w:r>
      <w:r>
        <w:rPr>
          <w:i/>
          <w:iCs/>
        </w:rPr>
        <w:t xml:space="preserve"> </w:t>
      </w:r>
      <w:r>
        <w:t xml:space="preserve">e um servidor </w:t>
      </w:r>
      <w:r>
        <w:rPr>
          <w:i/>
          <w:iCs/>
        </w:rPr>
        <w:t>w</w:t>
      </w:r>
      <w:r w:rsidRPr="00F62F21">
        <w:rPr>
          <w:i/>
          <w:iCs/>
        </w:rPr>
        <w:t>eb</w:t>
      </w:r>
      <w:r>
        <w:rPr>
          <w:i/>
          <w:iCs/>
        </w:rPr>
        <w:t xml:space="preserve"> </w:t>
      </w:r>
      <w:r>
        <w:t>em PHP. O objetivo é contribuir no processo de ensino e aprendizagem de botânica, auxiliando na execução das aulas de campo através de um ambiente de aprendizagem ubíqua na utilização de alguns instrumentos dos dispositivos m</w:t>
      </w:r>
      <w:del w:id="102" w:author="Andreza Sartori" w:date="2021-12-22T12:50:00Z">
        <w:r w:rsidDel="002F0E32">
          <w:delText>o</w:delText>
        </w:r>
      </w:del>
      <w:ins w:id="103" w:author="Andreza Sartori" w:date="2021-12-22T12:50:00Z">
        <w:r>
          <w:t>ó</w:t>
        </w:r>
      </w:ins>
      <w:r>
        <w:t xml:space="preserve">veis. </w:t>
      </w:r>
    </w:p>
    <w:p w14:paraId="353D9CDC" w14:textId="77777777" w:rsidR="003456D0" w:rsidRDefault="003456D0" w:rsidP="00C21DA1">
      <w:pPr>
        <w:pStyle w:val="TF-TEXTO"/>
      </w:pPr>
      <w:r>
        <w:t xml:space="preserve">O ambiente </w:t>
      </w:r>
      <w:del w:id="104" w:author="Andreza Sartori" w:date="2021-12-22T12:50:00Z">
        <w:r w:rsidDel="002F0E32">
          <w:delText xml:space="preserve">está </w:delText>
        </w:r>
      </w:del>
      <w:ins w:id="105" w:author="Andreza Sartori" w:date="2021-12-22T12:50:00Z">
        <w:r>
          <w:t xml:space="preserve">é </w:t>
        </w:r>
      </w:ins>
      <w:r>
        <w:t xml:space="preserve">composto por duas camadas (cliente e servidor), </w:t>
      </w:r>
      <w:commentRangeStart w:id="106"/>
      <w:r>
        <w:t>onde</w:t>
      </w:r>
      <w:del w:id="107" w:author="Andreza Sartori" w:date="2021-12-22T12:50:00Z">
        <w:r w:rsidDel="002F0E32">
          <w:delText xml:space="preserve"> que,</w:delText>
        </w:r>
      </w:del>
      <w:r>
        <w:t xml:space="preserve"> a camada de cliente sendo o aplicativo com GPS e acesso à internet e o servidor composto por serviços </w:t>
      </w:r>
      <w:r w:rsidRPr="001811B8">
        <w:rPr>
          <w:i/>
          <w:iCs/>
        </w:rPr>
        <w:t>web</w:t>
      </w:r>
      <w:r>
        <w:rPr>
          <w:i/>
          <w:iCs/>
        </w:rPr>
        <w:t xml:space="preserve"> </w:t>
      </w:r>
      <w:r>
        <w:t xml:space="preserve">que </w:t>
      </w:r>
      <w:commentRangeEnd w:id="106"/>
      <w:r>
        <w:rPr>
          <w:rStyle w:val="Refdecomentrio"/>
        </w:rPr>
        <w:commentReference w:id="106"/>
      </w:r>
      <w:r>
        <w:t xml:space="preserve">fornecem funcionalidades para a camada cliente. Alguns dos principais serviços </w:t>
      </w:r>
      <w:r>
        <w:rPr>
          <w:i/>
          <w:iCs/>
        </w:rPr>
        <w:t xml:space="preserve">web </w:t>
      </w:r>
      <w:r>
        <w:t xml:space="preserve">para o ambiente de aprendizagem ubíqua são na sua maioria relacionados à aquisição de coordenadas de localização GPS, funções para cálculo da distância e verificação de proximidade entre dois pontos, também existem serviços para permitir que o usuário realize autenticação no aplicativo, a criação de conteúdos didáticos em forma de texto e a criação de atividades de aprendizagem a partir dos conteúdos criados. </w:t>
      </w:r>
    </w:p>
    <w:p w14:paraId="17B763FD" w14:textId="77777777" w:rsidR="003456D0" w:rsidRDefault="003456D0" w:rsidP="00C21DA1">
      <w:pPr>
        <w:pStyle w:val="TF-TEXTO"/>
      </w:pPr>
      <w:r>
        <w:t xml:space="preserve">Para melhor utilização da ferramenta foi criado um cenário de aplicação, onde o professor registra a localização das plantas no campo de estudo utilizando o GPS do celular. Logo após, </w:t>
      </w:r>
      <w:commentRangeStart w:id="108"/>
      <w:r>
        <w:t xml:space="preserve">é criado </w:t>
      </w:r>
      <w:commentRangeEnd w:id="108"/>
      <w:r>
        <w:rPr>
          <w:rStyle w:val="Refdecomentrio"/>
        </w:rPr>
        <w:commentReference w:id="108"/>
      </w:r>
      <w:r>
        <w:t xml:space="preserve">todos os conteúdos de aprendizado e </w:t>
      </w:r>
      <w:commentRangeStart w:id="109"/>
      <w:r>
        <w:t>associado</w:t>
      </w:r>
      <w:ins w:id="110" w:author="Andreza Sartori" w:date="2021-12-22T12:52:00Z">
        <w:r>
          <w:t>s</w:t>
        </w:r>
        <w:commentRangeEnd w:id="109"/>
        <w:r>
          <w:rPr>
            <w:rStyle w:val="Refdecomentrio"/>
          </w:rPr>
          <w:commentReference w:id="109"/>
        </w:r>
      </w:ins>
      <w:r>
        <w:t xml:space="preserve"> às respectivas plantas, sendo dois conteúdos classificados como “Certo” ou “Errado” </w:t>
      </w:r>
      <w:r>
        <w:lastRenderedPageBreak/>
        <w:t xml:space="preserve">para cada planta. O conteúdo classificado como “Certo”, confirmará o acerto e exibirá a descrição da próxima planta que o aluno deverá procurar. Já o conteúdo “Errado”, informará o erro e apresentará para o aluno dicas para ajudá-lo a encontrar a planta correta. A atividade é iniciada a partir do momento em que o professor informa as características da primeira planta que deve ser encontrada no campo de estudo. Os alunos se direcionam para à planta que entendem como correta e realizam a confirmação da resposta no aplicativo, que envia a localização do aluno para o servidor </w:t>
      </w:r>
      <w:r w:rsidRPr="00763D89">
        <w:rPr>
          <w:i/>
          <w:iCs/>
        </w:rPr>
        <w:t>web</w:t>
      </w:r>
      <w:r>
        <w:t>, verificando se o aluno está próximo da planta correta e exibe os conteúdos associados à planta. A atividade é encerrada quando todas as plantas forem encontradas corretamente.</w:t>
      </w:r>
    </w:p>
    <w:p w14:paraId="71839FFF" w14:textId="77777777" w:rsidR="003456D0" w:rsidRPr="00763D89" w:rsidRDefault="003456D0" w:rsidP="00C21DA1">
      <w:pPr>
        <w:pStyle w:val="TF-TEXTO"/>
      </w:pPr>
      <w:r>
        <w:t xml:space="preserve">Mendonça </w:t>
      </w:r>
      <w:r w:rsidRPr="000E3055">
        <w:rPr>
          <w:i/>
          <w:iCs/>
        </w:rPr>
        <w:t>et al.</w:t>
      </w:r>
      <w:r>
        <w:t xml:space="preserve"> (2018), explica que como o trabalho está em fase de desenvolvimento apenas alguns resultados foram obtidos na fase inicial do projeto, como o levantamento e definição de requisitos, a caracterização do cenário de aplicação e a arquitetura do ambiente. Para extensão, pretende-se concluir a etapa de desenvolvimento e aplicar novos testes funcionais e de validação para verificar o comportamento em um ambiente real, para assim, constar se os objetivos da pesquisa foram de fato alcançados.</w:t>
      </w:r>
    </w:p>
    <w:p w14:paraId="619DF797" w14:textId="77777777" w:rsidR="003456D0" w:rsidRDefault="003456D0" w:rsidP="003456D0">
      <w:pPr>
        <w:pStyle w:val="Ttulo2"/>
        <w:numPr>
          <w:ilvl w:val="1"/>
          <w:numId w:val="1"/>
        </w:numPr>
      </w:pPr>
      <w:r w:rsidRPr="00B266A4">
        <w:t>Monitoramento</w:t>
      </w:r>
      <w:r>
        <w:rPr>
          <w:b/>
          <w:bCs/>
        </w:rPr>
        <w:t xml:space="preserve"> </w:t>
      </w:r>
      <w:r w:rsidRPr="00B266A4">
        <w:t>Ambiental Usando Dispositivos Móveis</w:t>
      </w:r>
    </w:p>
    <w:p w14:paraId="043042BC" w14:textId="77777777" w:rsidR="003456D0" w:rsidRDefault="003456D0" w:rsidP="00B266A4">
      <w:pPr>
        <w:pStyle w:val="TF-TEXTO"/>
      </w:pPr>
      <w:r>
        <w:t xml:space="preserve">Rosa (2015) desenvolveu um aplicativo multiplataforma utilizando o </w:t>
      </w:r>
      <w:r>
        <w:rPr>
          <w:i/>
          <w:iCs/>
        </w:rPr>
        <w:t>f</w:t>
      </w:r>
      <w:r w:rsidRPr="00493EF1">
        <w:rPr>
          <w:i/>
          <w:iCs/>
        </w:rPr>
        <w:t>ramework</w:t>
      </w:r>
      <w:r>
        <w:t xml:space="preserve"> </w:t>
      </w:r>
      <w:proofErr w:type="spellStart"/>
      <w:r>
        <w:t>Phonegap</w:t>
      </w:r>
      <w:proofErr w:type="spellEnd"/>
      <w:r>
        <w:t xml:space="preserve"> para as plataformas Android, iOS e Windows Phone. O aplicativo disponibiliza recursos para auxiliar órgãos responsáveis pela monitoração e elaboração de planos de contingência para incidentes relacionados ao meio ambiente. O aplicativo permite que usuários voluntariamente criem incidentes ambientais, e possibilita que outros usuários possam visualizar esses incidentes em um mapa, podendo apoiar e adicionar comentários, assim confirmando o incidente. Por fim, o incidente pode ser assumido por uma entidade e resolvido.</w:t>
      </w:r>
    </w:p>
    <w:p w14:paraId="4A7CE8D5" w14:textId="77777777" w:rsidR="003456D0" w:rsidRDefault="003456D0" w:rsidP="007311D1">
      <w:pPr>
        <w:pStyle w:val="TF-TEXTO"/>
      </w:pPr>
      <w:r>
        <w:t>A arquitetura do projeto foi implementada com uma estrutura de comunicação cliente-servidor, onde a camada do cliente é o aplicativo que permite a criação e visualização dos incidentes, e o servidor permite realizar a autenticação do usuário, alterações e busca em um banco de dados baseado em um protocolo próprio. Rosa (2015), cita a possibilidade de alterar o protocolo para que funcione como um webservice, fornecendo incidentes para outras aplicações que operem de acordo com o protocolo, facilitando a utilização das informações por órgãos ambientais, agências reguladoras e outras entidades interessadas</w:t>
      </w:r>
    </w:p>
    <w:p w14:paraId="34FD189C" w14:textId="77777777" w:rsidR="003456D0" w:rsidRDefault="003456D0" w:rsidP="007311D1">
      <w:pPr>
        <w:pStyle w:val="TF-TEXTO"/>
      </w:pPr>
      <w:r>
        <w:t xml:space="preserve"> </w:t>
      </w:r>
      <w:del w:id="111" w:author="Andreza Sartori" w:date="2021-12-22T13:15:00Z">
        <w:r w:rsidDel="00ED3087">
          <w:delText xml:space="preserve">Na </w:delText>
        </w:r>
      </w:del>
      <w:ins w:id="112" w:author="Andreza Sartori" w:date="2021-12-22T13:15:00Z">
        <w:r>
          <w:t xml:space="preserve">A </w:t>
        </w:r>
      </w:ins>
      <w:commentRangeStart w:id="113"/>
      <w:r>
        <w:t xml:space="preserve">Figura </w:t>
      </w:r>
      <w:del w:id="114" w:author="Andreza Sartori" w:date="2021-12-22T13:15:00Z">
        <w:r w:rsidDel="00ED3087">
          <w:delText>3</w:delText>
        </w:r>
      </w:del>
      <w:ins w:id="115" w:author="Andreza Sartori" w:date="2021-12-22T13:15:00Z">
        <w:r>
          <w:t>1</w:t>
        </w:r>
        <w:commentRangeEnd w:id="113"/>
        <w:r>
          <w:rPr>
            <w:rStyle w:val="Refdecomentrio"/>
          </w:rPr>
          <w:commentReference w:id="113"/>
        </w:r>
      </w:ins>
      <w:del w:id="116" w:author="Andreza Sartori" w:date="2021-12-22T13:15:00Z">
        <w:r w:rsidDel="00ED3087">
          <w:delText>,</w:delText>
        </w:r>
      </w:del>
      <w:r>
        <w:t xml:space="preserve"> apresenta um exemplo do fluxo de inserção de incidente. </w:t>
      </w:r>
      <w:commentRangeStart w:id="117"/>
      <w:r>
        <w:t>Na primeira foto, demonstra que a partir da localização do GPS do usuário, ele poderá definir uma posição para iniciar o registro do incidente, o título e uma descrição do ocorrido. Na segunda foto, demonstra que o usuário poderá complementar o incidente classificando com uma categoria e adicionando uma foto aumentado a credibilidade do incidente, após esses passos, o usuário poderá salvar o incidente, assim ficando disponível para outros usuários visualizarem conforme sua localização.</w:t>
      </w:r>
      <w:r w:rsidRPr="005D5261">
        <w:t xml:space="preserve"> </w:t>
      </w:r>
      <w:commentRangeEnd w:id="117"/>
      <w:r>
        <w:rPr>
          <w:rStyle w:val="Refdecomentrio"/>
        </w:rPr>
        <w:commentReference w:id="117"/>
      </w:r>
    </w:p>
    <w:p w14:paraId="6CA5DB5B" w14:textId="77777777" w:rsidR="003456D0" w:rsidRDefault="003456D0" w:rsidP="007311D1">
      <w:pPr>
        <w:pStyle w:val="TF-LEGENDA"/>
      </w:pPr>
      <w:r>
        <w:t>Figura 1 – Inserção de incidente</w:t>
      </w:r>
    </w:p>
    <w:p w14:paraId="31DD2539" w14:textId="77777777" w:rsidR="003456D0" w:rsidRDefault="003456D0" w:rsidP="00A07669">
      <w:pPr>
        <w:pStyle w:val="TF-FIGURA"/>
      </w:pPr>
      <w:r>
        <w:rPr>
          <w:noProof/>
        </w:rPr>
        <w:drawing>
          <wp:inline distT="0" distB="0" distL="0" distR="0" wp14:anchorId="1C128D39" wp14:editId="0EC0796F">
            <wp:extent cx="4493764" cy="1933906"/>
            <wp:effectExtent l="12700" t="12700" r="1524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974" cy="1951641"/>
                    </a:xfrm>
                    <a:prstGeom prst="rect">
                      <a:avLst/>
                    </a:prstGeom>
                    <a:noFill/>
                    <a:ln w="6350" cmpd="sng">
                      <a:solidFill>
                        <a:srgbClr val="000000"/>
                      </a:solidFill>
                      <a:miter lim="800000"/>
                      <a:headEnd/>
                      <a:tailEnd/>
                    </a:ln>
                    <a:effectLst/>
                  </pic:spPr>
                </pic:pic>
              </a:graphicData>
            </a:graphic>
          </wp:inline>
        </w:drawing>
      </w:r>
    </w:p>
    <w:p w14:paraId="0BE9DC98" w14:textId="77777777" w:rsidR="003456D0" w:rsidRDefault="003456D0" w:rsidP="00BA2E43">
      <w:pPr>
        <w:pStyle w:val="TF-FONTE"/>
      </w:pPr>
      <w:r>
        <w:t>Fonte: Rosa (2015).</w:t>
      </w:r>
    </w:p>
    <w:p w14:paraId="25C06160" w14:textId="77777777" w:rsidR="003456D0" w:rsidRPr="00BA2E43" w:rsidRDefault="003456D0" w:rsidP="00BA2E43">
      <w:pPr>
        <w:pStyle w:val="TF-TEXTOQUADRO"/>
        <w:ind w:firstLine="284"/>
      </w:pPr>
      <w:commentRangeStart w:id="118"/>
      <w:r>
        <w:t>Rosa (2015), concluiu que é necessário um breve período de utilização após o lançamento efetivo do aplicativo, para que assim, seja realizado estudos quanto à efetividade da aplicação, mas que é possível assumir que poderá contar com o apoio popular e contribuir para o auxílio na solução de incidentes ambientais.</w:t>
      </w:r>
      <w:commentRangeEnd w:id="118"/>
      <w:r>
        <w:rPr>
          <w:rStyle w:val="Refdecomentrio"/>
        </w:rPr>
        <w:commentReference w:id="118"/>
      </w:r>
    </w:p>
    <w:p w14:paraId="60647584" w14:textId="77777777" w:rsidR="003456D0" w:rsidRPr="007311D1" w:rsidRDefault="003456D0" w:rsidP="007311D1">
      <w:pPr>
        <w:pStyle w:val="TF-TEXTOQUADRO"/>
      </w:pPr>
    </w:p>
    <w:p w14:paraId="08FD3A66" w14:textId="77777777" w:rsidR="003456D0" w:rsidRDefault="003456D0" w:rsidP="00B1246A">
      <w:pPr>
        <w:pStyle w:val="Ttulo1"/>
      </w:pPr>
      <w:r>
        <w:t>APLICATIVO ATUAL</w:t>
      </w:r>
    </w:p>
    <w:p w14:paraId="75B60EAD" w14:textId="77777777" w:rsidR="003456D0" w:rsidRDefault="003456D0" w:rsidP="006B2A64">
      <w:pPr>
        <w:pStyle w:val="TF-TEXTO"/>
      </w:pPr>
      <w:proofErr w:type="spellStart"/>
      <w:r>
        <w:t>Korbes</w:t>
      </w:r>
      <w:proofErr w:type="spellEnd"/>
      <w:r>
        <w:t xml:space="preserve"> (2021), desenvolveu o aplicativo </w:t>
      </w:r>
      <w:proofErr w:type="spellStart"/>
      <w:r>
        <w:t>ExploraHabitat</w:t>
      </w:r>
      <w:proofErr w:type="spellEnd"/>
      <w:r>
        <w:t xml:space="preserve"> para as plataformas Android e iOS. Foi desenvolvido com a linguagem </w:t>
      </w:r>
      <w:proofErr w:type="spellStart"/>
      <w:r>
        <w:t>Dart</w:t>
      </w:r>
      <w:proofErr w:type="spellEnd"/>
      <w:r>
        <w:t xml:space="preserve"> e o </w:t>
      </w:r>
      <w:r w:rsidRPr="0014439F">
        <w:rPr>
          <w:i/>
          <w:iCs/>
        </w:rPr>
        <w:t>framework</w:t>
      </w:r>
      <w:r>
        <w:rPr>
          <w:i/>
          <w:iCs/>
        </w:rPr>
        <w:t xml:space="preserve"> </w:t>
      </w:r>
      <w:proofErr w:type="spellStart"/>
      <w:r>
        <w:t>Flutter</w:t>
      </w:r>
      <w:proofErr w:type="spellEnd"/>
      <w:r>
        <w:t>, utilizando o UI Toolkit para a interface. O aplicativo tem como principal objetivo apoiar atividades de saída a campo em Clubes de Ciências, através da utilização de recursos dos dispositivos móveis como câmera, vídeo, áudio e GPS para a realização das atividades dos Clubistas, facilitar a coleta de dados, compartilhar informações com outros usuários e a própria construção científica deles.</w:t>
      </w:r>
    </w:p>
    <w:p w14:paraId="645E08D1" w14:textId="77777777" w:rsidR="003456D0" w:rsidRDefault="003456D0" w:rsidP="008170B0">
      <w:pPr>
        <w:pStyle w:val="TF-TEXTO"/>
      </w:pPr>
      <w:r>
        <w:lastRenderedPageBreak/>
        <w:t xml:space="preserve">A utilização do aplicativo </w:t>
      </w:r>
      <w:proofErr w:type="spellStart"/>
      <w:r>
        <w:t>ExploraHabitat</w:t>
      </w:r>
      <w:proofErr w:type="spellEnd"/>
      <w:del w:id="119" w:author="Andreza Sartori" w:date="2021-12-22T13:25:00Z">
        <w:r w:rsidDel="00A16844">
          <w:delText>,</w:delText>
        </w:r>
      </w:del>
      <w:r>
        <w:t xml:space="preserve"> se inicia com a escolha de perfil do usuário, onde ele escolhe entre Professor ou Clubista, após isso realiza a autenticação através de uma conta Google. Uma vez autenticado, o usuário poderá realizar o cadastro de um tema referente ao estudo em campo que será realizado. Dentro de um tema cadastrado poderá ser incluso objetivos e as atividades que irão compor o roteiro que será executado pelos Clubistas. O aplicativo permite que para cada objetivo possa ser criado um roteiro de atividades. As atividades são variadas, desde a tirar uma foto, realizar a gravação de um áudio ou vídeo, por exemplo. Os cadastros normalmente deverão ser realizados pelo professor coletivamente com os Clubistas, para que assim tenha uma mobilização entre todos os usuários. Após finalização do cadastro o usuário poderá realizar a geração de um QR </w:t>
      </w:r>
      <w:proofErr w:type="spellStart"/>
      <w:r>
        <w:t>Code</w:t>
      </w:r>
      <w:proofErr w:type="spellEnd"/>
      <w:r>
        <w:t>, que possibilitará que os Clubistas realizem o consumo, assim carregando os dados do respectivo tema e permitindo que desenvolvam as atividades que foram propostas.</w:t>
      </w:r>
    </w:p>
    <w:p w14:paraId="06853171" w14:textId="77777777" w:rsidR="003456D0" w:rsidRDefault="003456D0" w:rsidP="00D0210F">
      <w:pPr>
        <w:pStyle w:val="TF-TEXTO"/>
        <w:ind w:firstLine="0"/>
      </w:pPr>
      <w:r>
        <w:tab/>
        <w:t xml:space="preserve">Na realização das atividades, o Clubista preenche as informações solicitadas, de acordo com a definição previamente realizada no cadastro do tema, e realiza a finalização da tarefa. Após finalizar todas as atividades propostas no roteiro, o Clubista envia as respostas para o professor. As atividades enviadas serão armazenadas em uma estrutura de pastas no Google Drive com a criação de um </w:t>
      </w:r>
      <w:r w:rsidRPr="00D0210F">
        <w:rPr>
          <w:i/>
          <w:iCs/>
        </w:rPr>
        <w:t>folder</w:t>
      </w:r>
      <w:r w:rsidRPr="00D0210F">
        <w:t>, permi</w:t>
      </w:r>
      <w:r>
        <w:t>tindo que os dados possam ser acessados posteriormente.</w:t>
      </w:r>
    </w:p>
    <w:p w14:paraId="3EC664AA" w14:textId="77777777" w:rsidR="003456D0" w:rsidRDefault="003456D0" w:rsidP="00B9540C">
      <w:pPr>
        <w:pStyle w:val="TF-TEXTO"/>
        <w:ind w:firstLine="0"/>
      </w:pPr>
      <w:r>
        <w:tab/>
      </w:r>
      <w:proofErr w:type="spellStart"/>
      <w:r>
        <w:t>Korbes</w:t>
      </w:r>
      <w:proofErr w:type="spellEnd"/>
      <w:r>
        <w:t xml:space="preserve"> (2021)</w:t>
      </w:r>
      <w:commentRangeStart w:id="120"/>
      <w:r>
        <w:t>,</w:t>
      </w:r>
      <w:commentRangeEnd w:id="120"/>
      <w:r>
        <w:rPr>
          <w:rStyle w:val="Refdecomentrio"/>
        </w:rPr>
        <w:commentReference w:id="120"/>
      </w:r>
      <w:r>
        <w:t xml:space="preserve"> </w:t>
      </w:r>
      <w:commentRangeStart w:id="121"/>
      <w:r>
        <w:t xml:space="preserve">apresenta </w:t>
      </w:r>
      <w:commentRangeEnd w:id="121"/>
      <w:r>
        <w:rPr>
          <w:rStyle w:val="Refdecomentrio"/>
        </w:rPr>
        <w:commentReference w:id="121"/>
      </w:r>
      <w:r>
        <w:t xml:space="preserve">resultados de um questionário sobre a usabilidade do aplicativo. Com os gráficos não foi possível identificar as principais dificuldades dos usuários, porém é possível identificar alguns problemas de alteração de informações de temas existentes e no envio de tema para o professor. Em geral o aplicativo foi bem aceito e considerado autoexplicativo. </w:t>
      </w:r>
      <w:proofErr w:type="spellStart"/>
      <w:r>
        <w:t>Korbes</w:t>
      </w:r>
      <w:proofErr w:type="spellEnd"/>
      <w:r>
        <w:t xml:space="preserve"> (2021), relata que a maioria das ferramentas utilizadas foram efetivas na sua proposta, entretanto entende que </w:t>
      </w:r>
      <w:proofErr w:type="spellStart"/>
      <w:r>
        <w:t>o</w:t>
      </w:r>
      <w:del w:id="122" w:author="Andreza Sartori" w:date="2021-12-22T13:36:00Z">
        <w:r w:rsidDel="002249BA">
          <w:delText xml:space="preserve">, por exemplo, </w:delText>
        </w:r>
      </w:del>
      <w:r>
        <w:t>Flutter</w:t>
      </w:r>
      <w:proofErr w:type="spellEnd"/>
      <w:r>
        <w:t xml:space="preserve"> poderia ser mais bem estudado, principalmente em questões de redimensionamento de telas, designs mais atrativos, limites e posições de campo. </w:t>
      </w:r>
      <w:ins w:id="123" w:author="Andreza Sartori" w:date="2021-12-22T13:36:00Z">
        <w:r>
          <w:t xml:space="preserve">O autor </w:t>
        </w:r>
      </w:ins>
      <w:del w:id="124" w:author="Andreza Sartori" w:date="2021-12-22T13:36:00Z">
        <w:r w:rsidDel="002249BA">
          <w:delText>A</w:delText>
        </w:r>
      </w:del>
      <w:ins w:id="125" w:author="Andreza Sartori" w:date="2021-12-22T13:36:00Z">
        <w:r>
          <w:t>a</w:t>
        </w:r>
      </w:ins>
      <w:r>
        <w:t xml:space="preserve">firma também, que uma limitação do aplicativo foi justamente no âmbito de desenhos em tela, que </w:t>
      </w:r>
      <w:commentRangeStart w:id="126"/>
      <w:r>
        <w:t xml:space="preserve">não cumpriu </w:t>
      </w:r>
      <w:commentRangeEnd w:id="126"/>
      <w:r>
        <w:rPr>
          <w:rStyle w:val="Refdecomentrio"/>
        </w:rPr>
        <w:commentReference w:id="126"/>
      </w:r>
      <w:r>
        <w:t xml:space="preserve">conforme o esperado. </w:t>
      </w:r>
      <w:proofErr w:type="spellStart"/>
      <w:r>
        <w:t>Korbes</w:t>
      </w:r>
      <w:proofErr w:type="spellEnd"/>
      <w:r>
        <w:t xml:space="preserve"> (2021), propôs sugestões de extensões futuras como a implementação de novas atividades, mais autonomia para o Clubista alterar e remover atividades, otimização no armazenamento de dados, melhorar a responsividade da tela, acessibilidade em outras línguas, inserir recursos do dispositivo como acelerômetro e bussola etc.</w:t>
      </w:r>
    </w:p>
    <w:p w14:paraId="5C109277" w14:textId="77777777" w:rsidR="003456D0" w:rsidRPr="0014439F" w:rsidRDefault="003456D0" w:rsidP="008D2491">
      <w:pPr>
        <w:pStyle w:val="TF-TEXTO"/>
        <w:ind w:firstLine="284"/>
      </w:pPr>
      <w:proofErr w:type="spellStart"/>
      <w:r>
        <w:t>Korbes</w:t>
      </w:r>
      <w:proofErr w:type="spellEnd"/>
      <w:r>
        <w:t xml:space="preserve"> (2021), concluiu que o trabalho é relevante para o estudo acadêmico em Clubes de Ciências, pois auxilia na automatização do processo de aplicação de perguntas, permitindo que haja incentivo aos Clubistas a trabalharem com mais autonomia e dedicar o tempo em outras atividades de ensino, a ampliação de possibilidades de investigação e interação com a natureza a partir do dispositivo móvel e na flexibilidade do professor ou o próprio Clubista proporem os roteiros com as atividades a serem executadas.</w:t>
      </w:r>
    </w:p>
    <w:p w14:paraId="02CFCEBA" w14:textId="77777777" w:rsidR="003456D0" w:rsidRDefault="003456D0" w:rsidP="00B1246A">
      <w:pPr>
        <w:pStyle w:val="Ttulo1"/>
      </w:pPr>
      <w:r>
        <w:t>proposta do APLICATIVO</w:t>
      </w:r>
    </w:p>
    <w:p w14:paraId="793A73D5" w14:textId="77777777" w:rsidR="003456D0" w:rsidRDefault="003456D0" w:rsidP="00451B94">
      <w:pPr>
        <w:pStyle w:val="TF-TEXTO"/>
      </w:pPr>
      <w:del w:id="127" w:author="Andreza Sartori" w:date="2021-12-22T13:41:00Z">
        <w:r w:rsidDel="00D54FA1">
          <w:delText xml:space="preserve">Este </w:delText>
        </w:r>
      </w:del>
      <w:ins w:id="128" w:author="Andreza Sartori" w:date="2021-12-22T13:41:00Z">
        <w:r>
          <w:t xml:space="preserve">Neste </w:t>
        </w:r>
      </w:ins>
      <w:r>
        <w:t>capítulo será apresentado a justificativa para elaboração do aplicativo, os requisitos principais e a metodologia que será adotada.</w:t>
      </w:r>
    </w:p>
    <w:p w14:paraId="527AB069" w14:textId="77777777" w:rsidR="003456D0" w:rsidRDefault="003456D0" w:rsidP="003456D0">
      <w:pPr>
        <w:pStyle w:val="Ttulo2"/>
        <w:numPr>
          <w:ilvl w:val="1"/>
          <w:numId w:val="1"/>
        </w:numPr>
      </w:pPr>
      <w:r>
        <w:t>JUSTIFICATIVA</w:t>
      </w:r>
    </w:p>
    <w:p w14:paraId="47CE8AA1" w14:textId="77777777" w:rsidR="003456D0" w:rsidRDefault="003456D0" w:rsidP="00737E68">
      <w:pPr>
        <w:pStyle w:val="TF-TEXTO"/>
      </w:pPr>
      <w:r>
        <w:t xml:space="preserve">O clube de ciências pode desenvolver diversos aspectos de aprendizado tanto científico quanto social para a formação de um aluno, permitindo que ele desenvolva seu lado investigativo e expanda seu conhecimento sobre a área científica. </w:t>
      </w:r>
      <w:commentRangeStart w:id="129"/>
      <w:r>
        <w:t xml:space="preserve">Tomando conhecimento da evolução tecnológica nos dispositivos móveis, a aprendizagem ubíqua pode funcionar como um estopim da aprendizagem, quando uma informação fisga o interesse de um usuário, facilitando a compreensão sobre assuntos mais complexos e especializados </w:t>
      </w:r>
      <w:commentRangeEnd w:id="129"/>
      <w:r>
        <w:rPr>
          <w:rStyle w:val="Refdecomentrio"/>
        </w:rPr>
        <w:commentReference w:id="129"/>
      </w:r>
      <w:r>
        <w:t>(</w:t>
      </w:r>
      <w:r w:rsidRPr="00CB34D7">
        <w:t>Santaella</w:t>
      </w:r>
      <w:r>
        <w:t xml:space="preserve">, 2014). </w:t>
      </w:r>
      <w:del w:id="130" w:author="Andreza Sartori" w:date="2021-12-22T13:43:00Z">
        <w:r w:rsidDel="00FA6073">
          <w:delText>Com a</w:delText>
        </w:r>
      </w:del>
      <w:ins w:id="131" w:author="Andreza Sartori" w:date="2021-12-22T13:43:00Z">
        <w:r>
          <w:t>A</w:t>
        </w:r>
      </w:ins>
      <w:r>
        <w:t xml:space="preserve"> utilização de um aplicativo para flexibilização na execução das atividades, estimula o aprendizado de forma mais atrativa e produtiva, aumentando a interação entre mediadores e alunos (</w:t>
      </w:r>
      <w:r w:rsidRPr="00FD0E78">
        <w:t>Moran</w:t>
      </w:r>
      <w:r>
        <w:t xml:space="preserve">, 2013). Visto os problemas destacados anteriormente no aplicativo </w:t>
      </w:r>
      <w:proofErr w:type="spellStart"/>
      <w:r>
        <w:t>ExploraHabitat</w:t>
      </w:r>
      <w:proofErr w:type="spellEnd"/>
      <w:r>
        <w:t xml:space="preserve"> (KORBES, 2021), este trabalho se propõe a realizar uma </w:t>
      </w:r>
      <w:proofErr w:type="spellStart"/>
      <w:r>
        <w:t>refatoração</w:t>
      </w:r>
      <w:proofErr w:type="spellEnd"/>
      <w:r>
        <w:t xml:space="preserve"> dele, estruturando uma arquitetura mais consistente através da utilização do gerenciador de estados </w:t>
      </w:r>
      <w:proofErr w:type="spellStart"/>
      <w:r>
        <w:t>Provider</w:t>
      </w:r>
      <w:proofErr w:type="spellEnd"/>
      <w:r>
        <w:t xml:space="preserve"> do </w:t>
      </w:r>
      <w:proofErr w:type="spellStart"/>
      <w:r>
        <w:t>Flutter</w:t>
      </w:r>
      <w:proofErr w:type="spellEnd"/>
      <w:r>
        <w:t xml:space="preserve">, facilitando a inclusão de funcionalidades novas e possibilitando extensões futuras de uma maneira mais prática. Por fim, na utilização de um padrão de design utilizando o Material </w:t>
      </w:r>
      <w:proofErr w:type="spellStart"/>
      <w:r w:rsidRPr="00CB34D7">
        <w:t>Desgin</w:t>
      </w:r>
      <w:proofErr w:type="spellEnd"/>
      <w:r>
        <w:t xml:space="preserve"> do </w:t>
      </w:r>
      <w:proofErr w:type="spellStart"/>
      <w:r>
        <w:t>Flutter</w:t>
      </w:r>
      <w:proofErr w:type="spellEnd"/>
      <w:r>
        <w:t>, para a criação de telas responsivas e que sejam atrativas ao usuário, facilitando a usabilidade e o entendimento sobre suas funcionalidades.</w:t>
      </w:r>
    </w:p>
    <w:p w14:paraId="59A91E33" w14:textId="77777777" w:rsidR="003456D0" w:rsidRDefault="003456D0" w:rsidP="00565E04">
      <w:pPr>
        <w:pStyle w:val="TF-TEXTO"/>
      </w:pPr>
      <w:r>
        <w:t>No Quadro 1 apresenta de forma comparativa as características dos trabalhos correlatos, sendo cada linha as características comparadas e as colunas os respectivos trabalhos.</w:t>
      </w:r>
    </w:p>
    <w:p w14:paraId="47F870F4" w14:textId="77777777" w:rsidR="003456D0" w:rsidRDefault="003456D0" w:rsidP="006B0760">
      <w:pPr>
        <w:pStyle w:val="TF-LEGENDA"/>
      </w:pPr>
      <w:r>
        <w:lastRenderedPageBreak/>
        <w:t xml:space="preserve">Quadro </w:t>
      </w:r>
      <w:r>
        <w:fldChar w:fldCharType="begin"/>
      </w:r>
      <w:r>
        <w:instrText xml:space="preserve"> SEQ Quadro \* ARABIC </w:instrText>
      </w:r>
      <w:r>
        <w:fldChar w:fldCharType="separate"/>
      </w:r>
      <w:r>
        <w:rPr>
          <w:noProof/>
        </w:rPr>
        <w:t>1</w:t>
      </w:r>
      <w:r>
        <w:rPr>
          <w:noProof/>
        </w:rPr>
        <w:fldChar w:fldCharType="end"/>
      </w:r>
      <w:r>
        <w:t xml:space="preserve"> - Comparativo dos trabalhos correlatos</w:t>
      </w:r>
    </w:p>
    <w:tbl>
      <w:tblPr>
        <w:tblW w:w="77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8"/>
        <w:gridCol w:w="1631"/>
        <w:gridCol w:w="1725"/>
        <w:gridCol w:w="2128"/>
      </w:tblGrid>
      <w:tr w:rsidR="003456D0" w14:paraId="57154F5F" w14:textId="77777777" w:rsidTr="00E43A74">
        <w:trPr>
          <w:trHeight w:val="567"/>
          <w:jc w:val="center"/>
        </w:trPr>
        <w:tc>
          <w:tcPr>
            <w:tcW w:w="2308" w:type="dxa"/>
            <w:tcBorders>
              <w:tl2br w:val="single" w:sz="4" w:space="0" w:color="auto"/>
            </w:tcBorders>
            <w:shd w:val="clear" w:color="auto" w:fill="A6A6A6"/>
          </w:tcPr>
          <w:p w14:paraId="21122619" w14:textId="77777777" w:rsidR="003456D0" w:rsidRPr="007D4566" w:rsidRDefault="003456D0" w:rsidP="00493EF1">
            <w:pPr>
              <w:pStyle w:val="TF-TEXTOQUADRO"/>
            </w:pPr>
            <w:r>
              <w:rPr>
                <w:noProof/>
              </w:rPr>
              <mc:AlternateContent>
                <mc:Choice Requires="wps">
                  <w:drawing>
                    <wp:anchor distT="45720" distB="45720" distL="114300" distR="114300" simplePos="0" relativeHeight="251669504" behindDoc="0" locked="0" layoutInCell="1" allowOverlap="1" wp14:anchorId="08FF53DF" wp14:editId="46413C7F">
                      <wp:simplePos x="0" y="0"/>
                      <wp:positionH relativeFrom="column">
                        <wp:posOffset>1221740</wp:posOffset>
                      </wp:positionH>
                      <wp:positionV relativeFrom="paragraph">
                        <wp:posOffset>53340</wp:posOffset>
                      </wp:positionV>
                      <wp:extent cx="1327785" cy="298450"/>
                      <wp:effectExtent l="0" t="0" r="0" b="0"/>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8450"/>
                              </a:xfrm>
                              <a:prstGeom prst="rect">
                                <a:avLst/>
                              </a:prstGeom>
                              <a:noFill/>
                              <a:ln w="9525">
                                <a:noFill/>
                                <a:miter lim="800000"/>
                                <a:headEnd/>
                                <a:tailEnd/>
                              </a:ln>
                            </wps:spPr>
                            <wps:txbx>
                              <w:txbxContent>
                                <w:p w14:paraId="01EEC6E2" w14:textId="77777777" w:rsidR="003456D0" w:rsidRDefault="003456D0" w:rsidP="00493EF1">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F53DF" id="_x0000_s1030" type="#_x0000_t202" style="position:absolute;margin-left:96.2pt;margin-top:4.2pt;width:104.55pt;height: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" filled="f" stroked="f">
                      <v:textbox>
                        <w:txbxContent>
                          <w:p w14:paraId="01EEC6E2" w14:textId="77777777" w:rsidR="003456D0" w:rsidRDefault="003456D0" w:rsidP="00493EF1">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4FBAAD9A" wp14:editId="47A2C223">
                      <wp:simplePos x="0" y="0"/>
                      <wp:positionH relativeFrom="column">
                        <wp:posOffset>-65405</wp:posOffset>
                      </wp:positionH>
                      <wp:positionV relativeFrom="paragraph">
                        <wp:posOffset>273050</wp:posOffset>
                      </wp:positionV>
                      <wp:extent cx="1009650" cy="254000"/>
                      <wp:effectExtent l="0" t="0" r="0" b="0"/>
                      <wp:wrapSquare wrapText="bothSides"/>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4000"/>
                              </a:xfrm>
                              <a:prstGeom prst="rect">
                                <a:avLst/>
                              </a:prstGeom>
                              <a:noFill/>
                              <a:ln w="9525">
                                <a:noFill/>
                                <a:miter lim="800000"/>
                                <a:headEnd/>
                                <a:tailEnd/>
                              </a:ln>
                            </wps:spPr>
                            <wps:txbx>
                              <w:txbxContent>
                                <w:p w14:paraId="6C3DD6CC" w14:textId="77777777" w:rsidR="003456D0" w:rsidRDefault="003456D0" w:rsidP="00493EF1">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FBAAD9A" id="_x0000_s1031" type="#_x0000_t202" style="position:absolute;margin-left:-5.15pt;margin-top:21.5pt;width:79.5pt;height:20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" filled="f" stroked="f">
                      <v:textbox>
                        <w:txbxContent>
                          <w:p w14:paraId="6C3DD6CC" w14:textId="77777777" w:rsidR="003456D0" w:rsidRDefault="003456D0" w:rsidP="00493EF1">
                            <w:pPr>
                              <w:pStyle w:val="TF-TEXTO"/>
                              <w:ind w:firstLine="0"/>
                            </w:pPr>
                            <w:r>
                              <w:t>Características</w:t>
                            </w:r>
                          </w:p>
                        </w:txbxContent>
                      </v:textbox>
                      <w10:wrap type="square"/>
                    </v:shape>
                  </w:pict>
                </mc:Fallback>
              </mc:AlternateContent>
            </w:r>
          </w:p>
        </w:tc>
        <w:tc>
          <w:tcPr>
            <w:tcW w:w="1631" w:type="dxa"/>
            <w:shd w:val="clear" w:color="auto" w:fill="A6A6A6"/>
            <w:vAlign w:val="center"/>
          </w:tcPr>
          <w:p w14:paraId="504C3E4F" w14:textId="77777777" w:rsidR="003456D0" w:rsidRDefault="003456D0" w:rsidP="00493EF1">
            <w:pPr>
              <w:pStyle w:val="TF-TEXTOQUADRO"/>
              <w:jc w:val="center"/>
            </w:pPr>
            <w:r>
              <w:t xml:space="preserve">Clube Virtual de Ciências (BET </w:t>
            </w:r>
            <w:r w:rsidRPr="00565E04">
              <w:rPr>
                <w:i/>
                <w:iCs/>
              </w:rPr>
              <w:t>et al</w:t>
            </w:r>
            <w:r>
              <w:t>. 2004)</w:t>
            </w:r>
          </w:p>
        </w:tc>
        <w:tc>
          <w:tcPr>
            <w:tcW w:w="1725" w:type="dxa"/>
            <w:shd w:val="clear" w:color="auto" w:fill="A6A6A6"/>
            <w:vAlign w:val="center"/>
          </w:tcPr>
          <w:p w14:paraId="17FF4381" w14:textId="77777777" w:rsidR="003456D0" w:rsidRDefault="003456D0" w:rsidP="00493EF1">
            <w:pPr>
              <w:pStyle w:val="TF-TEXTOQUADRO"/>
              <w:jc w:val="center"/>
            </w:pPr>
            <w:r>
              <w:t xml:space="preserve">Ambiente </w:t>
            </w:r>
            <w:r w:rsidRPr="00E43A74">
              <w:rPr>
                <w:i/>
                <w:iCs/>
              </w:rPr>
              <w:t>u-</w:t>
            </w:r>
            <w:proofErr w:type="spellStart"/>
            <w:r w:rsidRPr="00E43A74">
              <w:rPr>
                <w:i/>
                <w:iCs/>
              </w:rPr>
              <w:t>learning</w:t>
            </w:r>
            <w:proofErr w:type="spellEnd"/>
          </w:p>
          <w:p w14:paraId="36CD676F" w14:textId="77777777" w:rsidR="003456D0" w:rsidRPr="007D4566" w:rsidRDefault="003456D0" w:rsidP="00493EF1">
            <w:pPr>
              <w:pStyle w:val="TF-TEXTOQUADRO"/>
              <w:jc w:val="center"/>
            </w:pPr>
            <w:r>
              <w:t xml:space="preserve">(MENDONÇA </w:t>
            </w:r>
            <w:r w:rsidRPr="00565E04">
              <w:rPr>
                <w:i/>
                <w:iCs/>
              </w:rPr>
              <w:t>et al</w:t>
            </w:r>
            <w:r>
              <w:rPr>
                <w:i/>
                <w:iCs/>
              </w:rPr>
              <w:t xml:space="preserve">. </w:t>
            </w:r>
            <w:r>
              <w:t>2018)</w:t>
            </w:r>
          </w:p>
        </w:tc>
        <w:tc>
          <w:tcPr>
            <w:tcW w:w="2128" w:type="dxa"/>
            <w:shd w:val="clear" w:color="auto" w:fill="A6A6A6"/>
            <w:vAlign w:val="center"/>
          </w:tcPr>
          <w:p w14:paraId="0105D050" w14:textId="77777777" w:rsidR="003456D0" w:rsidRDefault="003456D0" w:rsidP="00493EF1">
            <w:pPr>
              <w:pStyle w:val="TF-TEXTOQUADRO"/>
              <w:jc w:val="center"/>
            </w:pPr>
            <w:proofErr w:type="spellStart"/>
            <w:r>
              <w:t>Ambcare</w:t>
            </w:r>
            <w:proofErr w:type="spellEnd"/>
            <w:r>
              <w:t xml:space="preserve"> (ROSA</w:t>
            </w:r>
            <w:r>
              <w:rPr>
                <w:i/>
                <w:iCs/>
              </w:rPr>
              <w:t>,</w:t>
            </w:r>
            <w:r>
              <w:t xml:space="preserve"> 2015)</w:t>
            </w:r>
          </w:p>
        </w:tc>
      </w:tr>
      <w:tr w:rsidR="003456D0" w:rsidRPr="003456D0" w14:paraId="76EDBB42" w14:textId="77777777" w:rsidTr="00E43A74">
        <w:trPr>
          <w:jc w:val="center"/>
        </w:trPr>
        <w:tc>
          <w:tcPr>
            <w:tcW w:w="2308" w:type="dxa"/>
            <w:shd w:val="clear" w:color="auto" w:fill="auto"/>
          </w:tcPr>
          <w:p w14:paraId="6792E632" w14:textId="77777777" w:rsidR="003456D0" w:rsidRDefault="003456D0" w:rsidP="00493EF1">
            <w:pPr>
              <w:pStyle w:val="TF-TEXTOQUADRO"/>
            </w:pPr>
            <w:r>
              <w:t>Plataforma</w:t>
            </w:r>
          </w:p>
        </w:tc>
        <w:tc>
          <w:tcPr>
            <w:tcW w:w="1631" w:type="dxa"/>
            <w:shd w:val="clear" w:color="auto" w:fill="auto"/>
          </w:tcPr>
          <w:p w14:paraId="09960D0B" w14:textId="77777777" w:rsidR="003456D0" w:rsidRPr="002141EA" w:rsidRDefault="003456D0" w:rsidP="00493EF1">
            <w:pPr>
              <w:pStyle w:val="TF-TEXTOQUADRO"/>
              <w:rPr>
                <w:i/>
                <w:iCs/>
              </w:rPr>
            </w:pPr>
            <w:r w:rsidRPr="002141EA">
              <w:rPr>
                <w:i/>
                <w:iCs/>
              </w:rPr>
              <w:t>Web</w:t>
            </w:r>
          </w:p>
        </w:tc>
        <w:tc>
          <w:tcPr>
            <w:tcW w:w="1725" w:type="dxa"/>
            <w:shd w:val="clear" w:color="auto" w:fill="auto"/>
          </w:tcPr>
          <w:p w14:paraId="5C7F22A8" w14:textId="77777777" w:rsidR="003456D0" w:rsidRDefault="003456D0" w:rsidP="00493EF1">
            <w:pPr>
              <w:pStyle w:val="TF-TEXTOQUADRO"/>
            </w:pPr>
            <w:r>
              <w:t>Android e iOS</w:t>
            </w:r>
          </w:p>
        </w:tc>
        <w:tc>
          <w:tcPr>
            <w:tcW w:w="2128" w:type="dxa"/>
          </w:tcPr>
          <w:p w14:paraId="146161B3" w14:textId="77777777" w:rsidR="003456D0" w:rsidRPr="00BE1CFB" w:rsidRDefault="003456D0" w:rsidP="00493EF1">
            <w:pPr>
              <w:pStyle w:val="TF-TEXTOQUADRO"/>
              <w:rPr>
                <w:lang w:val="en-US"/>
              </w:rPr>
            </w:pPr>
            <w:r w:rsidRPr="00BE1CFB">
              <w:rPr>
                <w:lang w:val="en-US"/>
              </w:rPr>
              <w:t>Android, Windows Phone e iOS</w:t>
            </w:r>
          </w:p>
        </w:tc>
      </w:tr>
      <w:tr w:rsidR="003456D0" w14:paraId="19C9EFB9" w14:textId="77777777" w:rsidTr="00E323DF">
        <w:trPr>
          <w:trHeight w:val="500"/>
          <w:jc w:val="center"/>
        </w:trPr>
        <w:tc>
          <w:tcPr>
            <w:tcW w:w="2308" w:type="dxa"/>
            <w:shd w:val="clear" w:color="auto" w:fill="auto"/>
          </w:tcPr>
          <w:p w14:paraId="1935CBC3" w14:textId="77777777" w:rsidR="003456D0" w:rsidRDefault="003456D0" w:rsidP="00493EF1">
            <w:pPr>
              <w:pStyle w:val="TF-TEXTOQUADRO"/>
            </w:pPr>
            <w:r>
              <w:t>Realiza autenticação do usuário</w:t>
            </w:r>
          </w:p>
        </w:tc>
        <w:tc>
          <w:tcPr>
            <w:tcW w:w="1631" w:type="dxa"/>
            <w:shd w:val="clear" w:color="auto" w:fill="auto"/>
          </w:tcPr>
          <w:p w14:paraId="3FD6CA30" w14:textId="77777777" w:rsidR="003456D0" w:rsidRDefault="003456D0" w:rsidP="00493EF1">
            <w:pPr>
              <w:pStyle w:val="TF-TEXTOQUADRO"/>
            </w:pPr>
            <w:r>
              <w:t>Não</w:t>
            </w:r>
          </w:p>
        </w:tc>
        <w:tc>
          <w:tcPr>
            <w:tcW w:w="1725" w:type="dxa"/>
            <w:shd w:val="clear" w:color="auto" w:fill="auto"/>
          </w:tcPr>
          <w:p w14:paraId="2E175ED1" w14:textId="77777777" w:rsidR="003456D0" w:rsidRDefault="003456D0" w:rsidP="00493EF1">
            <w:pPr>
              <w:pStyle w:val="TF-TEXTOQUADRO"/>
            </w:pPr>
            <w:r>
              <w:t>Sim</w:t>
            </w:r>
          </w:p>
        </w:tc>
        <w:tc>
          <w:tcPr>
            <w:tcW w:w="2128" w:type="dxa"/>
          </w:tcPr>
          <w:p w14:paraId="519D476D" w14:textId="77777777" w:rsidR="003456D0" w:rsidRDefault="003456D0" w:rsidP="00493EF1">
            <w:pPr>
              <w:pStyle w:val="TF-TEXTOQUADRO"/>
            </w:pPr>
            <w:r>
              <w:t>Sim</w:t>
            </w:r>
          </w:p>
        </w:tc>
      </w:tr>
      <w:tr w:rsidR="003456D0" w14:paraId="24D08301" w14:textId="77777777" w:rsidTr="00E323DF">
        <w:trPr>
          <w:trHeight w:val="500"/>
          <w:jc w:val="center"/>
        </w:trPr>
        <w:tc>
          <w:tcPr>
            <w:tcW w:w="2308" w:type="dxa"/>
            <w:shd w:val="clear" w:color="auto" w:fill="auto"/>
          </w:tcPr>
          <w:p w14:paraId="72FE5EDA" w14:textId="77777777" w:rsidR="003456D0" w:rsidRDefault="003456D0" w:rsidP="00475E2F">
            <w:pPr>
              <w:pStyle w:val="TF-TEXTOQUADRO"/>
            </w:pPr>
            <w:r>
              <w:t>Avalia conhecimentos do usuário</w:t>
            </w:r>
          </w:p>
        </w:tc>
        <w:tc>
          <w:tcPr>
            <w:tcW w:w="1631" w:type="dxa"/>
            <w:shd w:val="clear" w:color="auto" w:fill="auto"/>
          </w:tcPr>
          <w:p w14:paraId="2389B873" w14:textId="77777777" w:rsidR="003456D0" w:rsidRDefault="003456D0" w:rsidP="00475E2F">
            <w:pPr>
              <w:pStyle w:val="TF-TEXTOQUADRO"/>
            </w:pPr>
            <w:r>
              <w:t>Sim</w:t>
            </w:r>
          </w:p>
        </w:tc>
        <w:tc>
          <w:tcPr>
            <w:tcW w:w="1725" w:type="dxa"/>
            <w:shd w:val="clear" w:color="auto" w:fill="auto"/>
          </w:tcPr>
          <w:p w14:paraId="7575D2F0" w14:textId="77777777" w:rsidR="003456D0" w:rsidRDefault="003456D0" w:rsidP="00475E2F">
            <w:pPr>
              <w:pStyle w:val="TF-TEXTOQUADRO"/>
            </w:pPr>
            <w:r>
              <w:t>Sim</w:t>
            </w:r>
          </w:p>
        </w:tc>
        <w:tc>
          <w:tcPr>
            <w:tcW w:w="2128" w:type="dxa"/>
          </w:tcPr>
          <w:p w14:paraId="442A461C" w14:textId="77777777" w:rsidR="003456D0" w:rsidRDefault="003456D0" w:rsidP="00475E2F">
            <w:pPr>
              <w:pStyle w:val="TF-TEXTOQUADRO"/>
            </w:pPr>
            <w:r>
              <w:t>Não</w:t>
            </w:r>
          </w:p>
        </w:tc>
      </w:tr>
      <w:tr w:rsidR="003456D0" w14:paraId="1B39C452" w14:textId="77777777" w:rsidTr="00E323DF">
        <w:trPr>
          <w:trHeight w:val="500"/>
          <w:jc w:val="center"/>
        </w:trPr>
        <w:tc>
          <w:tcPr>
            <w:tcW w:w="2308" w:type="dxa"/>
            <w:shd w:val="clear" w:color="auto" w:fill="auto"/>
          </w:tcPr>
          <w:p w14:paraId="6E3E873D" w14:textId="77777777" w:rsidR="003456D0" w:rsidRDefault="003456D0" w:rsidP="00475E2F">
            <w:pPr>
              <w:pStyle w:val="TF-TEXTOQUADRO"/>
            </w:pPr>
            <w:r>
              <w:t>Compartilhamento de informações</w:t>
            </w:r>
          </w:p>
        </w:tc>
        <w:tc>
          <w:tcPr>
            <w:tcW w:w="1631" w:type="dxa"/>
            <w:shd w:val="clear" w:color="auto" w:fill="auto"/>
          </w:tcPr>
          <w:p w14:paraId="6FD7331B" w14:textId="77777777" w:rsidR="003456D0" w:rsidRDefault="003456D0" w:rsidP="00475E2F">
            <w:pPr>
              <w:pStyle w:val="TF-TEXTOQUADRO"/>
            </w:pPr>
            <w:r>
              <w:t>Sim</w:t>
            </w:r>
          </w:p>
        </w:tc>
        <w:tc>
          <w:tcPr>
            <w:tcW w:w="1725" w:type="dxa"/>
            <w:shd w:val="clear" w:color="auto" w:fill="auto"/>
          </w:tcPr>
          <w:p w14:paraId="2DD08E11" w14:textId="77777777" w:rsidR="003456D0" w:rsidRDefault="003456D0" w:rsidP="00475E2F">
            <w:pPr>
              <w:pStyle w:val="TF-TEXTOQUADRO"/>
            </w:pPr>
            <w:r>
              <w:t>Sim</w:t>
            </w:r>
          </w:p>
        </w:tc>
        <w:tc>
          <w:tcPr>
            <w:tcW w:w="2128" w:type="dxa"/>
          </w:tcPr>
          <w:p w14:paraId="34E6F460" w14:textId="77777777" w:rsidR="003456D0" w:rsidRDefault="003456D0" w:rsidP="00475E2F">
            <w:pPr>
              <w:pStyle w:val="TF-TEXTOQUADRO"/>
            </w:pPr>
            <w:r>
              <w:t>Sim</w:t>
            </w:r>
          </w:p>
        </w:tc>
      </w:tr>
      <w:tr w:rsidR="003456D0" w14:paraId="16F454E2" w14:textId="77777777" w:rsidTr="00E323DF">
        <w:trPr>
          <w:trHeight w:val="549"/>
          <w:jc w:val="center"/>
        </w:trPr>
        <w:tc>
          <w:tcPr>
            <w:tcW w:w="2308" w:type="dxa"/>
            <w:shd w:val="clear" w:color="auto" w:fill="auto"/>
          </w:tcPr>
          <w:p w14:paraId="122D2F2C" w14:textId="77777777" w:rsidR="003456D0" w:rsidRDefault="003456D0" w:rsidP="00475E2F">
            <w:pPr>
              <w:pStyle w:val="TF-TEXTOQUADRO"/>
            </w:pPr>
            <w:r>
              <w:t>Utilização da localização (GPS)</w:t>
            </w:r>
          </w:p>
        </w:tc>
        <w:tc>
          <w:tcPr>
            <w:tcW w:w="1631" w:type="dxa"/>
            <w:shd w:val="clear" w:color="auto" w:fill="auto"/>
          </w:tcPr>
          <w:p w14:paraId="6A7752FE" w14:textId="77777777" w:rsidR="003456D0" w:rsidRDefault="003456D0" w:rsidP="00475E2F">
            <w:pPr>
              <w:pStyle w:val="TF-TEXTOQUADRO"/>
            </w:pPr>
            <w:r>
              <w:t>Não</w:t>
            </w:r>
          </w:p>
        </w:tc>
        <w:tc>
          <w:tcPr>
            <w:tcW w:w="1725" w:type="dxa"/>
            <w:shd w:val="clear" w:color="auto" w:fill="auto"/>
          </w:tcPr>
          <w:p w14:paraId="7EB7DA53" w14:textId="77777777" w:rsidR="003456D0" w:rsidRDefault="003456D0" w:rsidP="00475E2F">
            <w:pPr>
              <w:pStyle w:val="TF-TEXTOQUADRO"/>
            </w:pPr>
            <w:r>
              <w:t>Sim</w:t>
            </w:r>
          </w:p>
        </w:tc>
        <w:tc>
          <w:tcPr>
            <w:tcW w:w="2128" w:type="dxa"/>
          </w:tcPr>
          <w:p w14:paraId="6E3F8C40" w14:textId="77777777" w:rsidR="003456D0" w:rsidRDefault="003456D0" w:rsidP="00475E2F">
            <w:pPr>
              <w:pStyle w:val="TF-TEXTOQUADRO"/>
            </w:pPr>
            <w:r>
              <w:t>Sim</w:t>
            </w:r>
          </w:p>
        </w:tc>
      </w:tr>
      <w:tr w:rsidR="003456D0" w14:paraId="32F51CCF" w14:textId="77777777" w:rsidTr="00E323DF">
        <w:trPr>
          <w:trHeight w:val="415"/>
          <w:jc w:val="center"/>
        </w:trPr>
        <w:tc>
          <w:tcPr>
            <w:tcW w:w="2308" w:type="dxa"/>
            <w:shd w:val="clear" w:color="auto" w:fill="auto"/>
          </w:tcPr>
          <w:p w14:paraId="36692FA7" w14:textId="77777777" w:rsidR="003456D0" w:rsidRDefault="003456D0" w:rsidP="00475E2F">
            <w:pPr>
              <w:pStyle w:val="TF-TEXTOQUADRO"/>
            </w:pPr>
            <w:r>
              <w:t>Utilização de mapa</w:t>
            </w:r>
          </w:p>
        </w:tc>
        <w:tc>
          <w:tcPr>
            <w:tcW w:w="1631" w:type="dxa"/>
            <w:shd w:val="clear" w:color="auto" w:fill="auto"/>
          </w:tcPr>
          <w:p w14:paraId="7C55F36E" w14:textId="77777777" w:rsidR="003456D0" w:rsidRDefault="003456D0" w:rsidP="00475E2F">
            <w:pPr>
              <w:pStyle w:val="TF-TEXTOQUADRO"/>
            </w:pPr>
            <w:r>
              <w:t>Não</w:t>
            </w:r>
          </w:p>
        </w:tc>
        <w:tc>
          <w:tcPr>
            <w:tcW w:w="1725" w:type="dxa"/>
            <w:shd w:val="clear" w:color="auto" w:fill="auto"/>
          </w:tcPr>
          <w:p w14:paraId="0868B408" w14:textId="77777777" w:rsidR="003456D0" w:rsidRDefault="003456D0" w:rsidP="00475E2F">
            <w:pPr>
              <w:pStyle w:val="TF-TEXTOQUADRO"/>
            </w:pPr>
            <w:r>
              <w:t>Não</w:t>
            </w:r>
          </w:p>
        </w:tc>
        <w:tc>
          <w:tcPr>
            <w:tcW w:w="2128" w:type="dxa"/>
          </w:tcPr>
          <w:p w14:paraId="33CF4E21" w14:textId="77777777" w:rsidR="003456D0" w:rsidRDefault="003456D0" w:rsidP="00475E2F">
            <w:pPr>
              <w:pStyle w:val="TF-TEXTOQUADRO"/>
            </w:pPr>
            <w:r>
              <w:t>Sim</w:t>
            </w:r>
          </w:p>
        </w:tc>
      </w:tr>
      <w:tr w:rsidR="003456D0" w14:paraId="70A05AB5" w14:textId="77777777" w:rsidTr="00E323DF">
        <w:trPr>
          <w:trHeight w:val="420"/>
          <w:jc w:val="center"/>
        </w:trPr>
        <w:tc>
          <w:tcPr>
            <w:tcW w:w="2308" w:type="dxa"/>
            <w:shd w:val="clear" w:color="auto" w:fill="auto"/>
          </w:tcPr>
          <w:p w14:paraId="005EFC5B" w14:textId="77777777" w:rsidR="003456D0" w:rsidRDefault="003456D0" w:rsidP="00475E2F">
            <w:pPr>
              <w:pStyle w:val="TF-TEXTOQUADRO"/>
            </w:pPr>
            <w:r>
              <w:t>Utilização da câmera</w:t>
            </w:r>
          </w:p>
        </w:tc>
        <w:tc>
          <w:tcPr>
            <w:tcW w:w="1631" w:type="dxa"/>
            <w:shd w:val="clear" w:color="auto" w:fill="auto"/>
          </w:tcPr>
          <w:p w14:paraId="5703E9A7" w14:textId="77777777" w:rsidR="003456D0" w:rsidRDefault="003456D0" w:rsidP="00475E2F">
            <w:pPr>
              <w:pStyle w:val="TF-TEXTOQUADRO"/>
            </w:pPr>
            <w:r>
              <w:t>Não</w:t>
            </w:r>
          </w:p>
        </w:tc>
        <w:tc>
          <w:tcPr>
            <w:tcW w:w="1725" w:type="dxa"/>
            <w:shd w:val="clear" w:color="auto" w:fill="auto"/>
          </w:tcPr>
          <w:p w14:paraId="4C278728" w14:textId="77777777" w:rsidR="003456D0" w:rsidRDefault="003456D0" w:rsidP="00475E2F">
            <w:pPr>
              <w:pStyle w:val="TF-TEXTOQUADRO"/>
            </w:pPr>
            <w:r>
              <w:t>Não</w:t>
            </w:r>
          </w:p>
        </w:tc>
        <w:tc>
          <w:tcPr>
            <w:tcW w:w="2128" w:type="dxa"/>
          </w:tcPr>
          <w:p w14:paraId="2378E971" w14:textId="77777777" w:rsidR="003456D0" w:rsidRDefault="003456D0" w:rsidP="00475E2F">
            <w:pPr>
              <w:pStyle w:val="TF-TEXTOQUADRO"/>
            </w:pPr>
            <w:r>
              <w:t>Sim</w:t>
            </w:r>
          </w:p>
        </w:tc>
      </w:tr>
    </w:tbl>
    <w:p w14:paraId="52C4B69B" w14:textId="77777777" w:rsidR="003456D0" w:rsidRDefault="003456D0" w:rsidP="006B0760">
      <w:pPr>
        <w:pStyle w:val="TF-FONTE"/>
      </w:pPr>
      <w:r>
        <w:t>Fonte: elaborado pelo autor.</w:t>
      </w:r>
    </w:p>
    <w:p w14:paraId="5F9E4507" w14:textId="77777777" w:rsidR="003456D0" w:rsidRDefault="003456D0" w:rsidP="0071604C">
      <w:pPr>
        <w:pStyle w:val="TF-TEXTO"/>
      </w:pPr>
      <w:r>
        <w:t xml:space="preserve">Conforme observado no Quadro 1, o Clube Virtual de Ciências é a única aplicação que utiliza interface através de um navegador </w:t>
      </w:r>
      <w:r w:rsidRPr="008F0B4C">
        <w:rPr>
          <w:i/>
          <w:iCs/>
        </w:rPr>
        <w:t>Web</w:t>
      </w:r>
      <w:r w:rsidRPr="008F0B4C">
        <w:t>,</w:t>
      </w:r>
      <w:r>
        <w:t xml:space="preserve"> quanto que os demais trabalhos foram desenvolvidos para utilização em dispositivos móveis, o Ambiente </w:t>
      </w:r>
      <w:r w:rsidRPr="00E43A74">
        <w:rPr>
          <w:i/>
          <w:iCs/>
        </w:rPr>
        <w:t>u-</w:t>
      </w:r>
      <w:proofErr w:type="spellStart"/>
      <w:r w:rsidRPr="00E43A74">
        <w:rPr>
          <w:i/>
          <w:iCs/>
        </w:rPr>
        <w:t>learning</w:t>
      </w:r>
      <w:proofErr w:type="spellEnd"/>
      <w:r>
        <w:t xml:space="preserve"> e </w:t>
      </w:r>
      <w:proofErr w:type="spellStart"/>
      <w:r>
        <w:t>Ambcare</w:t>
      </w:r>
      <w:proofErr w:type="spellEnd"/>
      <w:r>
        <w:t xml:space="preserve"> possuem suporte a multiplataformas. Em relação a autenticação, no Clube Virtual de Ciências não é citado se existe algum tipo de autenticação</w:t>
      </w:r>
      <w:del w:id="132" w:author="Andreza Sartori" w:date="2021-12-22T13:46:00Z">
        <w:r w:rsidDel="009D2C34">
          <w:delText>, n</w:delText>
        </w:r>
      </w:del>
      <w:ins w:id="133" w:author="Andreza Sartori" w:date="2021-12-22T13:46:00Z">
        <w:r>
          <w:t>. N</w:t>
        </w:r>
      </w:ins>
      <w:r>
        <w:t>o Ambiente u-</w:t>
      </w:r>
      <w:proofErr w:type="spellStart"/>
      <w:r>
        <w:t>learning</w:t>
      </w:r>
      <w:proofErr w:type="spellEnd"/>
      <w:r>
        <w:t xml:space="preserve"> e no </w:t>
      </w:r>
      <w:proofErr w:type="spellStart"/>
      <w:r>
        <w:t>Ambcare</w:t>
      </w:r>
      <w:proofErr w:type="spellEnd"/>
      <w:r>
        <w:t xml:space="preserve"> é utilizado uma estrutura de comunicação de cliente-servidor, </w:t>
      </w:r>
      <w:commentRangeStart w:id="134"/>
      <w:r>
        <w:t>onde</w:t>
      </w:r>
      <w:commentRangeEnd w:id="134"/>
      <w:r>
        <w:rPr>
          <w:rStyle w:val="Refdecomentrio"/>
        </w:rPr>
        <w:commentReference w:id="134"/>
      </w:r>
      <w:r>
        <w:t xml:space="preserve"> na camada cliente utiliza os serviços da camada servidor para autenticar o usuário. Quanto a avaliação de conhecimento dos usuários, devido ao foco na aprendizagem científica o Clube Virtual de Ciências e o Ambiente </w:t>
      </w:r>
      <w:r w:rsidRPr="00411740">
        <w:rPr>
          <w:i/>
          <w:iCs/>
        </w:rPr>
        <w:t>u-</w:t>
      </w:r>
      <w:proofErr w:type="spellStart"/>
      <w:r w:rsidRPr="00411740">
        <w:rPr>
          <w:i/>
          <w:iCs/>
        </w:rPr>
        <w:t>learning</w:t>
      </w:r>
      <w:proofErr w:type="spellEnd"/>
      <w:r w:rsidRPr="00411740">
        <w:t>, permite</w:t>
      </w:r>
      <w:r>
        <w:t>m que a partir do conteúdo interno, possa ser utilizado para criar avaliações para estimular o conhecimento e aprendizado do usuário. Todas as aplicações permitem de alguma forma realizar o compartilhamento de informações entre os usuários, no caso do Clube Virtual de Ciências, é através da criação de projetos de pesquisa que ficam disponíveis para que outros usuários possam acessar. No Ambiente u-</w:t>
      </w:r>
      <w:proofErr w:type="spellStart"/>
      <w:r>
        <w:t>learning</w:t>
      </w:r>
      <w:proofErr w:type="spellEnd"/>
      <w:r>
        <w:t xml:space="preserve">, o professor realiza a criação de conteúdos didáticos, utilizados como forma de avaliação para os alunos. No </w:t>
      </w:r>
      <w:proofErr w:type="spellStart"/>
      <w:r>
        <w:t>Ambcare</w:t>
      </w:r>
      <w:proofErr w:type="spellEnd"/>
      <w:r>
        <w:t xml:space="preserve"> quando um incidente é registrado, ele passa a ser visível para outros usuários, que podem interagir comentando e apoiando a resolução do incidente.</w:t>
      </w:r>
    </w:p>
    <w:p w14:paraId="55CB0CE3" w14:textId="77777777" w:rsidR="003456D0" w:rsidRPr="00E323DF" w:rsidRDefault="003456D0" w:rsidP="00EF54C5">
      <w:pPr>
        <w:pStyle w:val="TF-TEXTO"/>
      </w:pPr>
      <w:r>
        <w:t xml:space="preserve">Observa-se que o Ambiente </w:t>
      </w:r>
      <w:r w:rsidRPr="00E323DF">
        <w:rPr>
          <w:i/>
          <w:iCs/>
        </w:rPr>
        <w:t>u-</w:t>
      </w:r>
      <w:proofErr w:type="spellStart"/>
      <w:r w:rsidRPr="00E323DF">
        <w:rPr>
          <w:i/>
          <w:iCs/>
        </w:rPr>
        <w:t>learning</w:t>
      </w:r>
      <w:proofErr w:type="spellEnd"/>
      <w:r>
        <w:rPr>
          <w:i/>
          <w:iCs/>
        </w:rPr>
        <w:t xml:space="preserve">, </w:t>
      </w:r>
      <w:r>
        <w:t xml:space="preserve">utiliza a localização do dispositivo móvel para identificar a proximidade do usuário em relação a posição de uma planta no campo de estudo, no caso do </w:t>
      </w:r>
      <w:proofErr w:type="spellStart"/>
      <w:r>
        <w:t>Ambcare</w:t>
      </w:r>
      <w:proofErr w:type="spellEnd"/>
      <w:r>
        <w:t xml:space="preserve">, a localização é utilizada para registrar incidentes a partir da localização do usuário. Quanto a utilização de mapa, somente é utilizado pelo </w:t>
      </w:r>
      <w:proofErr w:type="spellStart"/>
      <w:r>
        <w:t>Ambcare</w:t>
      </w:r>
      <w:proofErr w:type="spellEnd"/>
      <w:r>
        <w:t xml:space="preserve">, que permite localizar os incidentes registrados, sinalizando para que usuários próximos possam ter visibilidade de onde os mesmos estão localizados. Por fim, na utilização da câmera, no </w:t>
      </w:r>
      <w:proofErr w:type="spellStart"/>
      <w:r>
        <w:t>Ambcare</w:t>
      </w:r>
      <w:proofErr w:type="spellEnd"/>
      <w:r>
        <w:t xml:space="preserve">, tem a função de registrar fotos do incidente, assim aumentando a credibilidade do </w:t>
      </w:r>
      <w:commentRangeStart w:id="135"/>
      <w:r>
        <w:t>ocorrido.</w:t>
      </w:r>
      <w:commentRangeEnd w:id="135"/>
      <w:r>
        <w:rPr>
          <w:rStyle w:val="Refdecomentrio"/>
        </w:rPr>
        <w:commentReference w:id="135"/>
      </w:r>
    </w:p>
    <w:p w14:paraId="69BA3728" w14:textId="77777777" w:rsidR="003456D0" w:rsidRDefault="003456D0" w:rsidP="003456D0">
      <w:pPr>
        <w:pStyle w:val="Ttulo2"/>
        <w:numPr>
          <w:ilvl w:val="1"/>
          <w:numId w:val="1"/>
        </w:numPr>
      </w:pPr>
      <w:r>
        <w:t>REQUISITOS PRINCIPAIS DO PROBLEMA A SER TRABALHADO</w:t>
      </w:r>
    </w:p>
    <w:p w14:paraId="27E2D971" w14:textId="77777777" w:rsidR="003456D0" w:rsidRDefault="003456D0" w:rsidP="0009618D">
      <w:pPr>
        <w:pStyle w:val="TF-TEXTO"/>
      </w:pPr>
      <w:r>
        <w:t>Nesta seção será abordado os Requisitos Funcionais (RF) e Requisitos Não Funcionais (RNF) necessários para atingir os objetivos propostos, sendo assim, a aplicação deverá:</w:t>
      </w:r>
    </w:p>
    <w:p w14:paraId="44BC8AB5" w14:textId="77777777" w:rsidR="003456D0" w:rsidRDefault="003456D0" w:rsidP="00047F39">
      <w:pPr>
        <w:pStyle w:val="TF-ALNEA"/>
        <w:numPr>
          <w:ilvl w:val="0"/>
          <w:numId w:val="26"/>
        </w:numPr>
        <w:tabs>
          <w:tab w:val="num" w:pos="1077"/>
        </w:tabs>
        <w:ind w:left="1077" w:hanging="397"/>
      </w:pPr>
      <w:r>
        <w:t>registrar a localização do clubista em um mapa conforme a realização das atividades (RF);</w:t>
      </w:r>
    </w:p>
    <w:p w14:paraId="1022269C" w14:textId="77777777" w:rsidR="003456D0" w:rsidRDefault="003456D0" w:rsidP="00047F39">
      <w:pPr>
        <w:pStyle w:val="TF-ALNEA"/>
        <w:numPr>
          <w:ilvl w:val="0"/>
          <w:numId w:val="26"/>
        </w:numPr>
        <w:tabs>
          <w:tab w:val="num" w:pos="1077"/>
        </w:tabs>
        <w:ind w:left="1077" w:hanging="397"/>
      </w:pPr>
      <w:r>
        <w:t xml:space="preserve">permitir criar grupo interno para realização das atividades (RF); </w:t>
      </w:r>
    </w:p>
    <w:p w14:paraId="092FF4E2" w14:textId="77777777" w:rsidR="003456D0" w:rsidRDefault="003456D0" w:rsidP="00047F39">
      <w:pPr>
        <w:pStyle w:val="TF-ALNEA"/>
        <w:numPr>
          <w:ilvl w:val="0"/>
          <w:numId w:val="26"/>
        </w:numPr>
        <w:tabs>
          <w:tab w:val="num" w:pos="1077"/>
        </w:tabs>
        <w:ind w:left="1077" w:hanging="397"/>
      </w:pPr>
      <w:r>
        <w:t xml:space="preserve">permitir a sincronização de conclusão de atividades do grupo (RF); </w:t>
      </w:r>
    </w:p>
    <w:p w14:paraId="0FD23D26" w14:textId="77777777" w:rsidR="003456D0" w:rsidRDefault="003456D0" w:rsidP="00047F39">
      <w:pPr>
        <w:pStyle w:val="TF-ALNEA"/>
        <w:numPr>
          <w:ilvl w:val="0"/>
          <w:numId w:val="26"/>
        </w:numPr>
        <w:tabs>
          <w:tab w:val="num" w:pos="1077"/>
        </w:tabs>
        <w:ind w:left="1077" w:hanging="397"/>
      </w:pPr>
      <w:r>
        <w:t>permitir a internacionalização em até três idiomas (inglês, português e espanhol) (RF);</w:t>
      </w:r>
    </w:p>
    <w:p w14:paraId="0F809361" w14:textId="77777777" w:rsidR="003456D0" w:rsidRDefault="003456D0" w:rsidP="00047F39">
      <w:pPr>
        <w:pStyle w:val="TF-ALNEA"/>
        <w:numPr>
          <w:ilvl w:val="0"/>
          <w:numId w:val="26"/>
        </w:numPr>
        <w:tabs>
          <w:tab w:val="num" w:pos="1077"/>
        </w:tabs>
        <w:ind w:left="1077" w:hanging="397"/>
      </w:pPr>
      <w:r>
        <w:t xml:space="preserve">ser desenvolvido usando </w:t>
      </w:r>
      <w:proofErr w:type="spellStart"/>
      <w:r>
        <w:t>Flutter</w:t>
      </w:r>
      <w:proofErr w:type="spellEnd"/>
      <w:r>
        <w:t xml:space="preserve"> </w:t>
      </w:r>
      <w:proofErr w:type="spellStart"/>
      <w:r>
        <w:t>Provider</w:t>
      </w:r>
      <w:proofErr w:type="spellEnd"/>
      <w:r>
        <w:t xml:space="preserve"> (RNF);</w:t>
      </w:r>
    </w:p>
    <w:p w14:paraId="52A2A908" w14:textId="77777777" w:rsidR="003456D0" w:rsidRDefault="003456D0" w:rsidP="00047F39">
      <w:pPr>
        <w:pStyle w:val="TF-ALNEA"/>
        <w:numPr>
          <w:ilvl w:val="0"/>
          <w:numId w:val="26"/>
        </w:numPr>
        <w:tabs>
          <w:tab w:val="num" w:pos="1077"/>
        </w:tabs>
        <w:ind w:left="1077" w:hanging="397"/>
      </w:pPr>
      <w:r>
        <w:t xml:space="preserve">utilizar o Material </w:t>
      </w:r>
      <w:proofErr w:type="spellStart"/>
      <w:r w:rsidRPr="00CB34D7">
        <w:t>Desgin</w:t>
      </w:r>
      <w:proofErr w:type="spellEnd"/>
      <w:r>
        <w:t xml:space="preserve"> do </w:t>
      </w:r>
      <w:proofErr w:type="spellStart"/>
      <w:r>
        <w:t>Flutter</w:t>
      </w:r>
      <w:proofErr w:type="spellEnd"/>
      <w:r>
        <w:t xml:space="preserve"> para desenvolvimento de interfaces (RNF);</w:t>
      </w:r>
    </w:p>
    <w:p w14:paraId="453B8BF8" w14:textId="77777777" w:rsidR="003456D0" w:rsidRDefault="003456D0" w:rsidP="00047F39">
      <w:pPr>
        <w:pStyle w:val="TF-ALNEA"/>
        <w:numPr>
          <w:ilvl w:val="0"/>
          <w:numId w:val="26"/>
        </w:numPr>
        <w:tabs>
          <w:tab w:val="num" w:pos="1077"/>
        </w:tabs>
        <w:ind w:left="1077" w:hanging="397"/>
      </w:pPr>
      <w:r>
        <w:t>possuir interface responsiva de acordo com o tamanho do dispositivo (RNF);</w:t>
      </w:r>
    </w:p>
    <w:p w14:paraId="187590CC" w14:textId="77777777" w:rsidR="003456D0" w:rsidRDefault="003456D0" w:rsidP="00047F39">
      <w:pPr>
        <w:pStyle w:val="TF-ALNEA"/>
        <w:numPr>
          <w:ilvl w:val="0"/>
          <w:numId w:val="26"/>
        </w:numPr>
        <w:tabs>
          <w:tab w:val="num" w:pos="1077"/>
        </w:tabs>
        <w:ind w:left="1077" w:hanging="397"/>
      </w:pPr>
      <w:r>
        <w:t>ser desenvolvido de forma modularizada para agregação de funções futuras (RNF);</w:t>
      </w:r>
    </w:p>
    <w:p w14:paraId="7140A491" w14:textId="77777777" w:rsidR="003456D0" w:rsidRDefault="003456D0" w:rsidP="00047F39">
      <w:pPr>
        <w:pStyle w:val="TF-ALNEA"/>
        <w:numPr>
          <w:ilvl w:val="0"/>
          <w:numId w:val="26"/>
        </w:numPr>
        <w:tabs>
          <w:tab w:val="num" w:pos="1077"/>
        </w:tabs>
        <w:ind w:left="1077" w:hanging="397"/>
      </w:pPr>
      <w:r>
        <w:t xml:space="preserve">utilizar linguagem de programação </w:t>
      </w:r>
      <w:proofErr w:type="spellStart"/>
      <w:r>
        <w:t>Dart</w:t>
      </w:r>
      <w:proofErr w:type="spellEnd"/>
      <w:r>
        <w:t xml:space="preserve"> para implementar o aplicativo (RNF);</w:t>
      </w:r>
    </w:p>
    <w:p w14:paraId="57F6534C" w14:textId="77777777" w:rsidR="003456D0" w:rsidRDefault="003456D0" w:rsidP="00047F39">
      <w:pPr>
        <w:pStyle w:val="TF-ALNEA"/>
        <w:numPr>
          <w:ilvl w:val="0"/>
          <w:numId w:val="26"/>
        </w:numPr>
        <w:tabs>
          <w:tab w:val="num" w:pos="1077"/>
        </w:tabs>
        <w:ind w:left="1077" w:hanging="397"/>
      </w:pPr>
      <w:r>
        <w:t xml:space="preserve">ser desenvolvido no ambiente de programação </w:t>
      </w:r>
      <w:proofErr w:type="spellStart"/>
      <w:r>
        <w:t>Android</w:t>
      </w:r>
      <w:proofErr w:type="spellEnd"/>
      <w:r>
        <w:t xml:space="preserve"> Studio </w:t>
      </w:r>
      <w:proofErr w:type="spellStart"/>
      <w:r>
        <w:t>Code</w:t>
      </w:r>
      <w:proofErr w:type="spellEnd"/>
      <w:r>
        <w:t xml:space="preserve"> (RNF);</w:t>
      </w:r>
    </w:p>
    <w:p w14:paraId="1FE677EF" w14:textId="61C72C3D" w:rsidR="003456D0" w:rsidRDefault="003456D0" w:rsidP="00047F39">
      <w:pPr>
        <w:pStyle w:val="TF-ALNEA"/>
        <w:numPr>
          <w:ilvl w:val="0"/>
          <w:numId w:val="26"/>
        </w:numPr>
        <w:tabs>
          <w:tab w:val="num" w:pos="1077"/>
        </w:tabs>
        <w:ind w:left="1077" w:hanging="397"/>
      </w:pPr>
      <w:r>
        <w:t>permitir a realização posterior da sincronização dos dados quando o usuário não possuir acesso à internet. (RNF).</w:t>
      </w:r>
    </w:p>
    <w:p w14:paraId="30F90C95" w14:textId="5D648399" w:rsidR="00E56681" w:rsidRDefault="00E56681" w:rsidP="00E56681">
      <w:pPr>
        <w:pStyle w:val="TF-ALNEA"/>
      </w:pPr>
    </w:p>
    <w:p w14:paraId="74196BC1" w14:textId="0E47CFE4" w:rsidR="00E56681" w:rsidRDefault="00E56681" w:rsidP="00E56681">
      <w:pPr>
        <w:pStyle w:val="TF-ALNEA"/>
      </w:pPr>
    </w:p>
    <w:p w14:paraId="73FF0C35" w14:textId="77777777" w:rsidR="00E56681" w:rsidRDefault="00E56681" w:rsidP="00E56681">
      <w:pPr>
        <w:pStyle w:val="TF-ALNEA"/>
      </w:pPr>
    </w:p>
    <w:p w14:paraId="6793BFD3" w14:textId="77777777" w:rsidR="003456D0" w:rsidRDefault="003456D0" w:rsidP="00E35734">
      <w:pPr>
        <w:pStyle w:val="TF-LEGENDA"/>
      </w:pPr>
      <w:r>
        <w:lastRenderedPageBreak/>
        <w:t>Quadro 2 – Requisitos do aplicativo atual</w:t>
      </w:r>
    </w:p>
    <w:tbl>
      <w:tblPr>
        <w:tblStyle w:val="Tabelacomgrade"/>
        <w:tblW w:w="7384" w:type="dxa"/>
        <w:jc w:val="center"/>
        <w:tblLook w:val="04A0" w:firstRow="1" w:lastRow="0" w:firstColumn="1" w:lastColumn="0" w:noHBand="0" w:noVBand="1"/>
      </w:tblPr>
      <w:tblGrid>
        <w:gridCol w:w="7384"/>
      </w:tblGrid>
      <w:tr w:rsidR="003456D0" w14:paraId="7C717E90" w14:textId="77777777" w:rsidTr="00E35734">
        <w:trPr>
          <w:jc w:val="center"/>
        </w:trPr>
        <w:tc>
          <w:tcPr>
            <w:tcW w:w="7384" w:type="dxa"/>
            <w:shd w:val="clear" w:color="auto" w:fill="AEAAAA" w:themeFill="background2" w:themeFillShade="BF"/>
          </w:tcPr>
          <w:p w14:paraId="2A32DDBE" w14:textId="77777777" w:rsidR="003456D0" w:rsidRDefault="003456D0" w:rsidP="001E0822">
            <w:pPr>
              <w:pStyle w:val="TF-TEXTO"/>
              <w:ind w:firstLine="0"/>
            </w:pPr>
            <w:r>
              <w:t>Requisitos mantidos</w:t>
            </w:r>
          </w:p>
        </w:tc>
      </w:tr>
      <w:tr w:rsidR="003456D0" w14:paraId="18715B39" w14:textId="77777777" w:rsidTr="00E35734">
        <w:trPr>
          <w:jc w:val="center"/>
        </w:trPr>
        <w:tc>
          <w:tcPr>
            <w:tcW w:w="7384" w:type="dxa"/>
          </w:tcPr>
          <w:p w14:paraId="29115186" w14:textId="77777777" w:rsidR="003456D0" w:rsidRDefault="003456D0" w:rsidP="001E0822">
            <w:pPr>
              <w:pStyle w:val="TF-TEXTO"/>
              <w:ind w:firstLine="0"/>
            </w:pPr>
            <w:r>
              <w:t xml:space="preserve">permitir </w:t>
            </w:r>
            <w:r w:rsidRPr="00222CA2">
              <w:t>a escolha entre dois tipos de usuários: Professor ou Clubista (RF)</w:t>
            </w:r>
          </w:p>
        </w:tc>
      </w:tr>
      <w:tr w:rsidR="003456D0" w14:paraId="5F87F1BC" w14:textId="77777777" w:rsidTr="00E35734">
        <w:trPr>
          <w:jc w:val="center"/>
        </w:trPr>
        <w:tc>
          <w:tcPr>
            <w:tcW w:w="7384" w:type="dxa"/>
          </w:tcPr>
          <w:p w14:paraId="4FC54F81" w14:textId="77777777" w:rsidR="003456D0" w:rsidRDefault="003456D0" w:rsidP="001E0822">
            <w:pPr>
              <w:pStyle w:val="TF-TEXTO"/>
              <w:ind w:firstLine="0"/>
            </w:pPr>
            <w:r>
              <w:t xml:space="preserve">realizar </w:t>
            </w:r>
            <w:r w:rsidRPr="00894C1E">
              <w:t>a autenticação através de uma conta Google (RF)</w:t>
            </w:r>
          </w:p>
        </w:tc>
      </w:tr>
      <w:tr w:rsidR="003456D0" w14:paraId="414F2BCE" w14:textId="77777777" w:rsidTr="00E35734">
        <w:trPr>
          <w:jc w:val="center"/>
        </w:trPr>
        <w:tc>
          <w:tcPr>
            <w:tcW w:w="7384" w:type="dxa"/>
          </w:tcPr>
          <w:p w14:paraId="7D51AC62" w14:textId="77777777" w:rsidR="003456D0" w:rsidRDefault="003456D0" w:rsidP="001E0822">
            <w:pPr>
              <w:pStyle w:val="TF-TEXTO"/>
              <w:ind w:firstLine="0"/>
            </w:pPr>
            <w:r>
              <w:t>permitir o</w:t>
            </w:r>
            <w:r w:rsidRPr="00894C1E">
              <w:t xml:space="preserve"> cadastro de um tema (RF)</w:t>
            </w:r>
          </w:p>
        </w:tc>
      </w:tr>
      <w:tr w:rsidR="003456D0" w14:paraId="4509E77D" w14:textId="77777777" w:rsidTr="00E35734">
        <w:trPr>
          <w:jc w:val="center"/>
        </w:trPr>
        <w:tc>
          <w:tcPr>
            <w:tcW w:w="7384" w:type="dxa"/>
          </w:tcPr>
          <w:p w14:paraId="15504F96" w14:textId="77777777" w:rsidR="003456D0" w:rsidRDefault="003456D0" w:rsidP="001E0822">
            <w:pPr>
              <w:pStyle w:val="TF-TEXTO"/>
              <w:ind w:firstLine="0"/>
            </w:pPr>
            <w:r>
              <w:t xml:space="preserve">permitir </w:t>
            </w:r>
            <w:r w:rsidRPr="00894C1E">
              <w:t>o cadastro de objetivos específicos vinculados ao tema (RF)</w:t>
            </w:r>
          </w:p>
        </w:tc>
      </w:tr>
      <w:tr w:rsidR="003456D0" w14:paraId="00A34416" w14:textId="77777777" w:rsidTr="00E35734">
        <w:trPr>
          <w:jc w:val="center"/>
        </w:trPr>
        <w:tc>
          <w:tcPr>
            <w:tcW w:w="7384" w:type="dxa"/>
          </w:tcPr>
          <w:p w14:paraId="28027084" w14:textId="77777777" w:rsidR="003456D0" w:rsidRDefault="003456D0" w:rsidP="001E0822">
            <w:pPr>
              <w:pStyle w:val="TF-TEXTO"/>
              <w:ind w:firstLine="0"/>
            </w:pPr>
            <w:r>
              <w:t xml:space="preserve">permitir </w:t>
            </w:r>
            <w:r w:rsidRPr="00A735D6">
              <w:t>o cadastro atividades vinculadas aos roteiros (RF)</w:t>
            </w:r>
          </w:p>
        </w:tc>
      </w:tr>
      <w:tr w:rsidR="003456D0" w14:paraId="1291F246" w14:textId="77777777" w:rsidTr="00E35734">
        <w:trPr>
          <w:jc w:val="center"/>
        </w:trPr>
        <w:tc>
          <w:tcPr>
            <w:tcW w:w="7384" w:type="dxa"/>
          </w:tcPr>
          <w:p w14:paraId="1277A216" w14:textId="77777777" w:rsidR="003456D0" w:rsidRDefault="003456D0" w:rsidP="001E0822">
            <w:pPr>
              <w:pStyle w:val="TF-TEXTO"/>
              <w:ind w:firstLine="0"/>
            </w:pPr>
            <w:r>
              <w:t xml:space="preserve">realizar </w:t>
            </w:r>
            <w:r w:rsidRPr="00A735D6">
              <w:t xml:space="preserve">a geração de QR </w:t>
            </w:r>
            <w:proofErr w:type="spellStart"/>
            <w:r w:rsidRPr="00A735D6">
              <w:t>Code</w:t>
            </w:r>
            <w:proofErr w:type="spellEnd"/>
            <w:r w:rsidRPr="00A735D6">
              <w:t xml:space="preserve"> do tema (RF)</w:t>
            </w:r>
          </w:p>
        </w:tc>
      </w:tr>
      <w:tr w:rsidR="003456D0" w14:paraId="47320A0D" w14:textId="77777777" w:rsidTr="00E35734">
        <w:trPr>
          <w:jc w:val="center"/>
        </w:trPr>
        <w:tc>
          <w:tcPr>
            <w:tcW w:w="7384" w:type="dxa"/>
          </w:tcPr>
          <w:p w14:paraId="040822F7" w14:textId="77777777" w:rsidR="003456D0" w:rsidRDefault="003456D0" w:rsidP="001E0822">
            <w:pPr>
              <w:pStyle w:val="TF-TEXTO"/>
              <w:ind w:firstLine="0"/>
            </w:pPr>
            <w:r>
              <w:t xml:space="preserve">permitir </w:t>
            </w:r>
            <w:r w:rsidRPr="004523D7">
              <w:t xml:space="preserve">a leitura do QR </w:t>
            </w:r>
            <w:proofErr w:type="spellStart"/>
            <w:r w:rsidRPr="004523D7">
              <w:t>Code</w:t>
            </w:r>
            <w:proofErr w:type="spellEnd"/>
            <w:r w:rsidRPr="004523D7">
              <w:t xml:space="preserve"> de um tema (RF)</w:t>
            </w:r>
          </w:p>
        </w:tc>
      </w:tr>
      <w:tr w:rsidR="003456D0" w14:paraId="6F1EAFF7" w14:textId="77777777" w:rsidTr="00E35734">
        <w:trPr>
          <w:jc w:val="center"/>
        </w:trPr>
        <w:tc>
          <w:tcPr>
            <w:tcW w:w="7384" w:type="dxa"/>
          </w:tcPr>
          <w:p w14:paraId="65B86C46" w14:textId="77777777" w:rsidR="003456D0" w:rsidRDefault="003456D0" w:rsidP="001E0822">
            <w:pPr>
              <w:pStyle w:val="TF-TEXTO"/>
              <w:ind w:firstLine="0"/>
            </w:pPr>
            <w:r>
              <w:t>armazenar os dados do</w:t>
            </w:r>
            <w:r w:rsidRPr="00A735D6">
              <w:t xml:space="preserve"> tema no Google Drive (RF)</w:t>
            </w:r>
          </w:p>
        </w:tc>
      </w:tr>
      <w:tr w:rsidR="003456D0" w14:paraId="5C638B3F" w14:textId="77777777" w:rsidTr="00E35734">
        <w:trPr>
          <w:jc w:val="center"/>
        </w:trPr>
        <w:tc>
          <w:tcPr>
            <w:tcW w:w="7384" w:type="dxa"/>
          </w:tcPr>
          <w:p w14:paraId="07517E36" w14:textId="77777777" w:rsidR="003456D0" w:rsidRDefault="003456D0" w:rsidP="001E0822">
            <w:pPr>
              <w:pStyle w:val="TF-TEXTO"/>
              <w:ind w:firstLine="0"/>
            </w:pPr>
            <w:r>
              <w:t xml:space="preserve">permitir </w:t>
            </w:r>
            <w:r w:rsidRPr="00D57729">
              <w:t>a seleção de atividades do clubista em grupo ou sozinho</w:t>
            </w:r>
            <w:r>
              <w:t xml:space="preserve"> </w:t>
            </w:r>
            <w:r w:rsidRPr="00A735D6">
              <w:t>(RF)</w:t>
            </w:r>
          </w:p>
        </w:tc>
      </w:tr>
      <w:tr w:rsidR="003456D0" w14:paraId="0193ED40" w14:textId="77777777" w:rsidTr="00E35734">
        <w:trPr>
          <w:jc w:val="center"/>
        </w:trPr>
        <w:tc>
          <w:tcPr>
            <w:tcW w:w="7384" w:type="dxa"/>
          </w:tcPr>
          <w:p w14:paraId="71E1E17A" w14:textId="77777777" w:rsidR="003456D0" w:rsidRDefault="003456D0" w:rsidP="001E0822">
            <w:pPr>
              <w:pStyle w:val="TF-TEXTO"/>
              <w:ind w:firstLine="0"/>
            </w:pPr>
            <w:r>
              <w:t xml:space="preserve">permitir a </w:t>
            </w:r>
            <w:r w:rsidRPr="00E35734">
              <w:t>realização do roteiro do clubista proposto para o tema</w:t>
            </w:r>
            <w:r>
              <w:t xml:space="preserve"> </w:t>
            </w:r>
            <w:r w:rsidRPr="00A735D6">
              <w:t>(RF)</w:t>
            </w:r>
          </w:p>
        </w:tc>
      </w:tr>
    </w:tbl>
    <w:p w14:paraId="23016155" w14:textId="77777777" w:rsidR="003456D0" w:rsidRPr="00286FED" w:rsidRDefault="003456D0" w:rsidP="006C749F">
      <w:pPr>
        <w:pStyle w:val="TF-FONTE"/>
      </w:pPr>
      <w:r>
        <w:t>Fonte: elaborado pelo autor.</w:t>
      </w:r>
    </w:p>
    <w:p w14:paraId="06FFAC63" w14:textId="77777777" w:rsidR="003456D0" w:rsidRDefault="003456D0" w:rsidP="003456D0">
      <w:pPr>
        <w:pStyle w:val="Ttulo2"/>
        <w:numPr>
          <w:ilvl w:val="1"/>
          <w:numId w:val="1"/>
        </w:numPr>
      </w:pPr>
      <w:r>
        <w:t>METODOLOGIA</w:t>
      </w:r>
    </w:p>
    <w:p w14:paraId="1984FAEA" w14:textId="77777777" w:rsidR="003456D0" w:rsidRPr="00B57F11" w:rsidRDefault="003456D0" w:rsidP="00FA716F">
      <w:pPr>
        <w:pStyle w:val="TF-TEXTO"/>
      </w:pPr>
      <w:r w:rsidRPr="00B57F11">
        <w:t xml:space="preserve">O trabalho será desenvolvido </w:t>
      </w:r>
      <w:r>
        <w:t>considerando</w:t>
      </w:r>
      <w:r w:rsidRPr="00B57F11">
        <w:t xml:space="preserve"> as seguintes etapas:</w:t>
      </w:r>
    </w:p>
    <w:p w14:paraId="1D9AB3E5" w14:textId="77777777" w:rsidR="003456D0" w:rsidRPr="00B57F11" w:rsidRDefault="003456D0" w:rsidP="00047F39">
      <w:pPr>
        <w:pStyle w:val="TF-ALNEA"/>
        <w:numPr>
          <w:ilvl w:val="0"/>
          <w:numId w:val="28"/>
        </w:numPr>
      </w:pPr>
      <w:r>
        <w:t>levantamento bibliográfico</w:t>
      </w:r>
      <w:r w:rsidRPr="00B57F11">
        <w:t>:</w:t>
      </w:r>
      <w:r>
        <w:t xml:space="preserve"> realizar o levantamento bibliográfico sobre as atividades executadas em saídas a campo nos clubes de ciências </w:t>
      </w:r>
    </w:p>
    <w:p w14:paraId="52F421F5" w14:textId="77777777" w:rsidR="003456D0" w:rsidRPr="00B57F11" w:rsidRDefault="003456D0" w:rsidP="00047F39">
      <w:pPr>
        <w:pStyle w:val="TF-ALNEA"/>
        <w:numPr>
          <w:ilvl w:val="0"/>
          <w:numId w:val="28"/>
        </w:numPr>
      </w:pPr>
      <w:r>
        <w:t>elicitação de requisitos</w:t>
      </w:r>
      <w:r w:rsidRPr="00B57F11">
        <w:t xml:space="preserve">: </w:t>
      </w:r>
      <w:r>
        <w:t>reavaliar os requisitos já especificados e especificar outros com base nas necessidades atuais que foram identificadas na etapa anterior;</w:t>
      </w:r>
    </w:p>
    <w:p w14:paraId="7AC79A51" w14:textId="77777777" w:rsidR="003456D0" w:rsidRDefault="003456D0" w:rsidP="00047F39">
      <w:pPr>
        <w:pStyle w:val="TF-ALNEA"/>
        <w:numPr>
          <w:ilvl w:val="0"/>
          <w:numId w:val="28"/>
        </w:numPr>
      </w:pPr>
      <w:r>
        <w:t>e</w:t>
      </w:r>
      <w:r w:rsidRPr="00B57F11">
        <w:t>specificação</w:t>
      </w:r>
      <w:r>
        <w:t xml:space="preserve">: formalizar as funcionalidades da ferramenta através dos diagramas de classe e de atividades da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w:t>
      </w:r>
      <w:proofErr w:type="spellStart"/>
      <w:r>
        <w:t>Astah</w:t>
      </w:r>
      <w:proofErr w:type="spellEnd"/>
      <w:r>
        <w:t xml:space="preserve"> UML</w:t>
      </w:r>
      <w:r w:rsidRPr="00B57F11">
        <w:t>;</w:t>
      </w:r>
    </w:p>
    <w:p w14:paraId="56780392" w14:textId="77777777" w:rsidR="003456D0" w:rsidRPr="00B57F11" w:rsidRDefault="003456D0" w:rsidP="00047F39">
      <w:pPr>
        <w:pStyle w:val="TF-ALNEA"/>
        <w:numPr>
          <w:ilvl w:val="0"/>
          <w:numId w:val="28"/>
        </w:numPr>
      </w:pPr>
      <w:r>
        <w:t>i</w:t>
      </w:r>
      <w:r w:rsidRPr="00B57F11">
        <w:t>mplementação</w:t>
      </w:r>
      <w:r>
        <w:t xml:space="preserve"> do aplicativo</w:t>
      </w:r>
      <w:r w:rsidRPr="00B57F11">
        <w:t xml:space="preserve">: </w:t>
      </w:r>
      <w:commentRangeStart w:id="136"/>
      <w:r>
        <w:t>implementar</w:t>
      </w:r>
      <w:r w:rsidRPr="00B57F11">
        <w:t xml:space="preserve"> </w:t>
      </w:r>
      <w:r>
        <w:t xml:space="preserve">o aplicativo móvel </w:t>
      </w:r>
      <w:commentRangeEnd w:id="136"/>
      <w:r>
        <w:rPr>
          <w:rStyle w:val="Refdecomentrio"/>
        </w:rPr>
        <w:commentReference w:id="136"/>
      </w:r>
      <w:r>
        <w:t xml:space="preserve">usando o </w:t>
      </w:r>
      <w:r w:rsidRPr="00944FB3">
        <w:rPr>
          <w:i/>
          <w:iCs/>
        </w:rPr>
        <w:t>framework</w:t>
      </w:r>
      <w:r>
        <w:t xml:space="preserve"> </w:t>
      </w:r>
      <w:proofErr w:type="spellStart"/>
      <w:r>
        <w:t>Flutter</w:t>
      </w:r>
      <w:proofErr w:type="spellEnd"/>
      <w:r>
        <w:t xml:space="preserve"> com a linguagem </w:t>
      </w:r>
      <w:proofErr w:type="spellStart"/>
      <w:r w:rsidRPr="00944FB3">
        <w:t>Dart</w:t>
      </w:r>
      <w:proofErr w:type="spellEnd"/>
      <w:r>
        <w:t xml:space="preserve"> </w:t>
      </w:r>
      <w:r w:rsidRPr="00B57F11">
        <w:t>para desenvolvimento</w:t>
      </w:r>
      <w:r>
        <w:t xml:space="preserve"> móvel</w:t>
      </w:r>
      <w:r w:rsidRPr="00B57F11">
        <w:t xml:space="preserve"> no ambiente de desenvolvimento </w:t>
      </w:r>
      <w:r w:rsidRPr="006D7721">
        <w:rPr>
          <w:iCs/>
        </w:rPr>
        <w:t>Android Studio</w:t>
      </w:r>
      <w:r w:rsidRPr="006D7721">
        <w:rPr>
          <w:i/>
        </w:rPr>
        <w:t xml:space="preserve">. </w:t>
      </w:r>
    </w:p>
    <w:p w14:paraId="552DD27A" w14:textId="77777777" w:rsidR="003456D0" w:rsidRPr="00B57F11" w:rsidRDefault="003456D0" w:rsidP="00047F39">
      <w:pPr>
        <w:pStyle w:val="TF-ALNEA"/>
        <w:numPr>
          <w:ilvl w:val="0"/>
          <w:numId w:val="28"/>
        </w:numPr>
      </w:pPr>
      <w:r>
        <w:t>testes:</w:t>
      </w:r>
      <w:r w:rsidRPr="00B57F11">
        <w:t xml:space="preserve"> </w:t>
      </w:r>
      <w:r>
        <w:t>elaborar em paralelo a implementação, testes quanto a responsividade da interface simulando em diversos tipos de dispositivos, testes de usabilidade do aplicativo juntamente com os usuários e especialistas, e por fim, realizar uma avaliação com usuários quanto a eficiência em relação ao aplicativo atual</w:t>
      </w:r>
      <w:r w:rsidRPr="00B57F11">
        <w:t>.</w:t>
      </w:r>
    </w:p>
    <w:p w14:paraId="59F07560" w14:textId="77777777" w:rsidR="003456D0" w:rsidRDefault="003456D0" w:rsidP="00451B94">
      <w:pPr>
        <w:pStyle w:val="TF-TEXTO"/>
      </w:pPr>
      <w:r>
        <w:t>As etapas serão realizadas nos períodos relacionados no Quadro 2.</w:t>
      </w:r>
    </w:p>
    <w:p w14:paraId="78D3C2A8" w14:textId="77777777" w:rsidR="003456D0" w:rsidRPr="00981488" w:rsidRDefault="003456D0" w:rsidP="00981488">
      <w:pPr>
        <w:pStyle w:val="TF-LEGENDA"/>
      </w:pPr>
      <w:r>
        <w:t>Quadro 2</w:t>
      </w:r>
      <w:r w:rsidRPr="007E0D87">
        <w:t xml:space="preserve"> </w:t>
      </w:r>
      <w:r>
        <w:t>–</w:t>
      </w:r>
      <w:r w:rsidRPr="007E0D87">
        <w:t xml:space="preserve">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3456D0" w:rsidRPr="00B57F11" w14:paraId="6A0895A1" w14:textId="77777777" w:rsidTr="00FD6B03">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6EDF9E9D" w14:textId="77777777" w:rsidR="003456D0" w:rsidRPr="00B57F11" w:rsidRDefault="003456D0" w:rsidP="00FD6B03">
            <w:pPr>
              <w:pStyle w:val="TF-TEXTOQUADRO"/>
            </w:pPr>
          </w:p>
        </w:tc>
        <w:tc>
          <w:tcPr>
            <w:tcW w:w="2834" w:type="dxa"/>
            <w:gridSpan w:val="10"/>
            <w:tcBorders>
              <w:top w:val="single" w:sz="4" w:space="0" w:color="auto"/>
              <w:left w:val="single" w:sz="4" w:space="0" w:color="auto"/>
              <w:bottom w:val="single" w:sz="4" w:space="0" w:color="auto"/>
              <w:right w:val="single" w:sz="4" w:space="0" w:color="auto"/>
            </w:tcBorders>
            <w:shd w:val="clear" w:color="auto" w:fill="A6A6A6"/>
          </w:tcPr>
          <w:p w14:paraId="13D4E958" w14:textId="77777777" w:rsidR="003456D0" w:rsidRPr="00B57F11" w:rsidRDefault="003456D0" w:rsidP="00FD6B03">
            <w:pPr>
              <w:pStyle w:val="TF-TEXTOQUADROCentralizado"/>
            </w:pPr>
            <w:r w:rsidRPr="00B57F11">
              <w:t>2021</w:t>
            </w:r>
          </w:p>
        </w:tc>
      </w:tr>
      <w:tr w:rsidR="003456D0" w:rsidRPr="00B57F11" w14:paraId="44856F39" w14:textId="77777777" w:rsidTr="00FD6B03">
        <w:trPr>
          <w:cantSplit/>
          <w:jc w:val="center"/>
        </w:trPr>
        <w:tc>
          <w:tcPr>
            <w:tcW w:w="6171" w:type="dxa"/>
            <w:tcBorders>
              <w:top w:val="nil"/>
              <w:left w:val="single" w:sz="4" w:space="0" w:color="auto"/>
              <w:bottom w:val="nil"/>
            </w:tcBorders>
            <w:shd w:val="clear" w:color="auto" w:fill="A6A6A6"/>
          </w:tcPr>
          <w:p w14:paraId="66613853" w14:textId="77777777" w:rsidR="003456D0" w:rsidRPr="00B57F11" w:rsidRDefault="003456D0" w:rsidP="00FD6B03">
            <w:pPr>
              <w:pStyle w:val="TF-TEXTOQUADRO"/>
            </w:pPr>
          </w:p>
        </w:tc>
        <w:tc>
          <w:tcPr>
            <w:tcW w:w="557" w:type="dxa"/>
            <w:gridSpan w:val="2"/>
            <w:shd w:val="clear" w:color="auto" w:fill="A6A6A6"/>
          </w:tcPr>
          <w:p w14:paraId="3ABAA524" w14:textId="77777777" w:rsidR="003456D0" w:rsidRPr="00B57F11" w:rsidRDefault="003456D0" w:rsidP="00FD6B03">
            <w:pPr>
              <w:pStyle w:val="TF-TEXTOQUADROCentralizado"/>
            </w:pPr>
            <w:r>
              <w:t>fev</w:t>
            </w:r>
            <w:r w:rsidRPr="00B57F11">
              <w:t>.</w:t>
            </w:r>
          </w:p>
        </w:tc>
        <w:tc>
          <w:tcPr>
            <w:tcW w:w="568" w:type="dxa"/>
            <w:gridSpan w:val="2"/>
            <w:shd w:val="clear" w:color="auto" w:fill="A6A6A6"/>
          </w:tcPr>
          <w:p w14:paraId="255E1984" w14:textId="77777777" w:rsidR="003456D0" w:rsidRPr="00B57F11" w:rsidRDefault="003456D0" w:rsidP="00FD6B03">
            <w:pPr>
              <w:pStyle w:val="TF-TEXTOQUADROCentralizado"/>
            </w:pPr>
            <w:r>
              <w:t>mar</w:t>
            </w:r>
            <w:r w:rsidRPr="00B57F11">
              <w:t>.</w:t>
            </w:r>
          </w:p>
        </w:tc>
        <w:tc>
          <w:tcPr>
            <w:tcW w:w="568" w:type="dxa"/>
            <w:gridSpan w:val="2"/>
            <w:shd w:val="clear" w:color="auto" w:fill="A6A6A6"/>
          </w:tcPr>
          <w:p w14:paraId="2605A2B7" w14:textId="77777777" w:rsidR="003456D0" w:rsidRPr="00B57F11" w:rsidRDefault="003456D0" w:rsidP="00FD6B03">
            <w:pPr>
              <w:pStyle w:val="TF-TEXTOQUADROCentralizado"/>
            </w:pPr>
            <w:r>
              <w:t>abr</w:t>
            </w:r>
            <w:r w:rsidRPr="00B57F11">
              <w:t>.</w:t>
            </w:r>
          </w:p>
        </w:tc>
        <w:tc>
          <w:tcPr>
            <w:tcW w:w="568" w:type="dxa"/>
            <w:gridSpan w:val="2"/>
            <w:shd w:val="clear" w:color="auto" w:fill="A6A6A6"/>
          </w:tcPr>
          <w:p w14:paraId="413FFE14" w14:textId="77777777" w:rsidR="003456D0" w:rsidRPr="00B57F11" w:rsidRDefault="003456D0" w:rsidP="00FD6B03">
            <w:pPr>
              <w:pStyle w:val="TF-TEXTOQUADROCentralizado"/>
            </w:pPr>
            <w:r>
              <w:t>maio</w:t>
            </w:r>
          </w:p>
        </w:tc>
        <w:tc>
          <w:tcPr>
            <w:tcW w:w="573" w:type="dxa"/>
            <w:gridSpan w:val="2"/>
            <w:shd w:val="clear" w:color="auto" w:fill="A6A6A6"/>
          </w:tcPr>
          <w:p w14:paraId="4F031690" w14:textId="77777777" w:rsidR="003456D0" w:rsidRPr="00B57F11" w:rsidRDefault="003456D0" w:rsidP="00FD6B03">
            <w:pPr>
              <w:pStyle w:val="TF-TEXTOQUADROCentralizado"/>
            </w:pPr>
            <w:r>
              <w:t>jun</w:t>
            </w:r>
            <w:r w:rsidRPr="00B57F11">
              <w:t>.</w:t>
            </w:r>
          </w:p>
        </w:tc>
      </w:tr>
      <w:tr w:rsidR="003456D0" w:rsidRPr="00B57F11" w14:paraId="50181CBB" w14:textId="77777777" w:rsidTr="00FD6B03">
        <w:trPr>
          <w:cantSplit/>
          <w:jc w:val="center"/>
        </w:trPr>
        <w:tc>
          <w:tcPr>
            <w:tcW w:w="6171" w:type="dxa"/>
            <w:tcBorders>
              <w:top w:val="nil"/>
              <w:left w:val="single" w:sz="4" w:space="0" w:color="auto"/>
            </w:tcBorders>
            <w:shd w:val="clear" w:color="auto" w:fill="A6A6A6"/>
          </w:tcPr>
          <w:p w14:paraId="4E08C089" w14:textId="77777777" w:rsidR="003456D0" w:rsidRPr="00B57F11" w:rsidRDefault="003456D0" w:rsidP="00FD6B03">
            <w:pPr>
              <w:pStyle w:val="TF-TEXTOQUADRO"/>
            </w:pPr>
            <w:r>
              <w:t>e</w:t>
            </w:r>
            <w:r w:rsidRPr="00B57F11">
              <w:t>tapas / quinzenas</w:t>
            </w:r>
          </w:p>
        </w:tc>
        <w:tc>
          <w:tcPr>
            <w:tcW w:w="273" w:type="dxa"/>
            <w:tcBorders>
              <w:bottom w:val="single" w:sz="4" w:space="0" w:color="auto"/>
            </w:tcBorders>
            <w:shd w:val="clear" w:color="auto" w:fill="A6A6A6"/>
          </w:tcPr>
          <w:p w14:paraId="40CF3803" w14:textId="77777777" w:rsidR="003456D0" w:rsidRPr="00B57F11" w:rsidRDefault="003456D0" w:rsidP="00FD6B03">
            <w:pPr>
              <w:pStyle w:val="TF-TEXTOQUADROCentralizado"/>
            </w:pPr>
            <w:r w:rsidRPr="00B57F11">
              <w:t>1</w:t>
            </w:r>
          </w:p>
        </w:tc>
        <w:tc>
          <w:tcPr>
            <w:tcW w:w="284" w:type="dxa"/>
            <w:tcBorders>
              <w:bottom w:val="single" w:sz="4" w:space="0" w:color="auto"/>
            </w:tcBorders>
            <w:shd w:val="clear" w:color="auto" w:fill="A6A6A6"/>
          </w:tcPr>
          <w:p w14:paraId="68A4A8AC" w14:textId="77777777" w:rsidR="003456D0" w:rsidRPr="00B57F11" w:rsidRDefault="003456D0" w:rsidP="00FD6B03">
            <w:pPr>
              <w:pStyle w:val="TF-TEXTOQUADROCentralizado"/>
            </w:pPr>
            <w:r w:rsidRPr="00B57F11">
              <w:t>2</w:t>
            </w:r>
          </w:p>
        </w:tc>
        <w:tc>
          <w:tcPr>
            <w:tcW w:w="284" w:type="dxa"/>
            <w:tcBorders>
              <w:bottom w:val="single" w:sz="4" w:space="0" w:color="auto"/>
            </w:tcBorders>
            <w:shd w:val="clear" w:color="auto" w:fill="A6A6A6"/>
          </w:tcPr>
          <w:p w14:paraId="0FE7C9AB" w14:textId="77777777" w:rsidR="003456D0" w:rsidRPr="00B57F11" w:rsidRDefault="003456D0" w:rsidP="00FD6B03">
            <w:pPr>
              <w:pStyle w:val="TF-TEXTOQUADROCentralizado"/>
            </w:pPr>
            <w:r w:rsidRPr="00B57F11">
              <w:t>1</w:t>
            </w:r>
          </w:p>
        </w:tc>
        <w:tc>
          <w:tcPr>
            <w:tcW w:w="284" w:type="dxa"/>
            <w:tcBorders>
              <w:bottom w:val="single" w:sz="4" w:space="0" w:color="auto"/>
            </w:tcBorders>
            <w:shd w:val="clear" w:color="auto" w:fill="A6A6A6"/>
          </w:tcPr>
          <w:p w14:paraId="4A307046" w14:textId="77777777" w:rsidR="003456D0" w:rsidRPr="00B57F11" w:rsidRDefault="003456D0" w:rsidP="00FD6B03">
            <w:pPr>
              <w:pStyle w:val="TF-TEXTOQUADROCentralizado"/>
            </w:pPr>
            <w:r w:rsidRPr="00B57F11">
              <w:t>2</w:t>
            </w:r>
          </w:p>
        </w:tc>
        <w:tc>
          <w:tcPr>
            <w:tcW w:w="284" w:type="dxa"/>
            <w:tcBorders>
              <w:bottom w:val="single" w:sz="4" w:space="0" w:color="auto"/>
            </w:tcBorders>
            <w:shd w:val="clear" w:color="auto" w:fill="A6A6A6"/>
          </w:tcPr>
          <w:p w14:paraId="3F500E63" w14:textId="77777777" w:rsidR="003456D0" w:rsidRPr="00B57F11" w:rsidRDefault="003456D0" w:rsidP="00FD6B03">
            <w:pPr>
              <w:pStyle w:val="TF-TEXTOQUADROCentralizado"/>
            </w:pPr>
            <w:r w:rsidRPr="00B57F11">
              <w:t>1</w:t>
            </w:r>
          </w:p>
        </w:tc>
        <w:tc>
          <w:tcPr>
            <w:tcW w:w="284" w:type="dxa"/>
            <w:tcBorders>
              <w:bottom w:val="single" w:sz="4" w:space="0" w:color="auto"/>
            </w:tcBorders>
            <w:shd w:val="clear" w:color="auto" w:fill="A6A6A6"/>
          </w:tcPr>
          <w:p w14:paraId="7D44C773" w14:textId="77777777" w:rsidR="003456D0" w:rsidRPr="00B57F11" w:rsidRDefault="003456D0" w:rsidP="00FD6B03">
            <w:pPr>
              <w:pStyle w:val="TF-TEXTOQUADROCentralizado"/>
            </w:pPr>
            <w:r w:rsidRPr="00B57F11">
              <w:t>2</w:t>
            </w:r>
          </w:p>
        </w:tc>
        <w:tc>
          <w:tcPr>
            <w:tcW w:w="284" w:type="dxa"/>
            <w:tcBorders>
              <w:bottom w:val="single" w:sz="4" w:space="0" w:color="auto"/>
            </w:tcBorders>
            <w:shd w:val="clear" w:color="auto" w:fill="A6A6A6"/>
          </w:tcPr>
          <w:p w14:paraId="52A47EA9" w14:textId="77777777" w:rsidR="003456D0" w:rsidRPr="00B57F11" w:rsidRDefault="003456D0" w:rsidP="00FD6B03">
            <w:pPr>
              <w:pStyle w:val="TF-TEXTOQUADROCentralizado"/>
            </w:pPr>
            <w:r w:rsidRPr="00B57F11">
              <w:t>1</w:t>
            </w:r>
          </w:p>
        </w:tc>
        <w:tc>
          <w:tcPr>
            <w:tcW w:w="284" w:type="dxa"/>
            <w:tcBorders>
              <w:bottom w:val="single" w:sz="4" w:space="0" w:color="auto"/>
            </w:tcBorders>
            <w:shd w:val="clear" w:color="auto" w:fill="A6A6A6"/>
          </w:tcPr>
          <w:p w14:paraId="0B9C0B37" w14:textId="77777777" w:rsidR="003456D0" w:rsidRPr="00B57F11" w:rsidRDefault="003456D0" w:rsidP="00FD6B03">
            <w:pPr>
              <w:pStyle w:val="TF-TEXTOQUADROCentralizado"/>
            </w:pPr>
            <w:r w:rsidRPr="00B57F11">
              <w:t>2</w:t>
            </w:r>
          </w:p>
        </w:tc>
        <w:tc>
          <w:tcPr>
            <w:tcW w:w="284" w:type="dxa"/>
            <w:tcBorders>
              <w:bottom w:val="single" w:sz="4" w:space="0" w:color="auto"/>
            </w:tcBorders>
            <w:shd w:val="clear" w:color="auto" w:fill="A6A6A6"/>
          </w:tcPr>
          <w:p w14:paraId="7C66ED15" w14:textId="77777777" w:rsidR="003456D0" w:rsidRPr="00B57F11" w:rsidRDefault="003456D0" w:rsidP="00FD6B03">
            <w:pPr>
              <w:pStyle w:val="TF-TEXTOQUADROCentralizado"/>
            </w:pPr>
            <w:r w:rsidRPr="00B57F11">
              <w:t>1</w:t>
            </w:r>
          </w:p>
        </w:tc>
        <w:tc>
          <w:tcPr>
            <w:tcW w:w="289" w:type="dxa"/>
            <w:tcBorders>
              <w:bottom w:val="single" w:sz="4" w:space="0" w:color="auto"/>
            </w:tcBorders>
            <w:shd w:val="clear" w:color="auto" w:fill="A6A6A6"/>
          </w:tcPr>
          <w:p w14:paraId="13A23000" w14:textId="77777777" w:rsidR="003456D0" w:rsidRPr="00B57F11" w:rsidRDefault="003456D0" w:rsidP="00FD6B03">
            <w:pPr>
              <w:pStyle w:val="TF-TEXTOQUADROCentralizado"/>
            </w:pPr>
            <w:r w:rsidRPr="00B57F11">
              <w:t>2</w:t>
            </w:r>
          </w:p>
        </w:tc>
      </w:tr>
      <w:tr w:rsidR="003456D0" w:rsidRPr="00B57F11" w14:paraId="2F0AA501" w14:textId="77777777" w:rsidTr="00FD6B03">
        <w:trPr>
          <w:jc w:val="center"/>
        </w:trPr>
        <w:tc>
          <w:tcPr>
            <w:tcW w:w="6171" w:type="dxa"/>
            <w:tcBorders>
              <w:left w:val="single" w:sz="4" w:space="0" w:color="auto"/>
            </w:tcBorders>
          </w:tcPr>
          <w:p w14:paraId="48131CA2" w14:textId="77777777" w:rsidR="003456D0" w:rsidRPr="00B57F11" w:rsidRDefault="003456D0" w:rsidP="00FD6B03">
            <w:pPr>
              <w:pStyle w:val="TF-TEXTOQUADRO"/>
              <w:rPr>
                <w:bCs/>
              </w:rPr>
            </w:pPr>
            <w:r>
              <w:t>levantamento bibliográfico</w:t>
            </w:r>
          </w:p>
        </w:tc>
        <w:tc>
          <w:tcPr>
            <w:tcW w:w="273" w:type="dxa"/>
            <w:tcBorders>
              <w:bottom w:val="single" w:sz="4" w:space="0" w:color="auto"/>
            </w:tcBorders>
            <w:shd w:val="clear" w:color="auto" w:fill="AEAAAA"/>
          </w:tcPr>
          <w:p w14:paraId="203E3F81"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0F170ABD"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0203A418" w14:textId="77777777" w:rsidR="003456D0" w:rsidRPr="00B57F11" w:rsidRDefault="003456D0" w:rsidP="00FD6B03">
            <w:pPr>
              <w:pStyle w:val="TF-TEXTOQUADROCentralizado"/>
            </w:pPr>
          </w:p>
        </w:tc>
        <w:tc>
          <w:tcPr>
            <w:tcW w:w="284" w:type="dxa"/>
            <w:tcBorders>
              <w:bottom w:val="single" w:sz="4" w:space="0" w:color="auto"/>
            </w:tcBorders>
          </w:tcPr>
          <w:p w14:paraId="60BADF5E" w14:textId="77777777" w:rsidR="003456D0" w:rsidRPr="00B57F11" w:rsidRDefault="003456D0" w:rsidP="00FD6B03">
            <w:pPr>
              <w:pStyle w:val="TF-TEXTOQUADROCentralizado"/>
            </w:pPr>
          </w:p>
        </w:tc>
        <w:tc>
          <w:tcPr>
            <w:tcW w:w="284" w:type="dxa"/>
            <w:tcBorders>
              <w:bottom w:val="single" w:sz="4" w:space="0" w:color="auto"/>
            </w:tcBorders>
          </w:tcPr>
          <w:p w14:paraId="7C181142" w14:textId="77777777" w:rsidR="003456D0" w:rsidRPr="00B57F11" w:rsidRDefault="003456D0" w:rsidP="00FD6B03">
            <w:pPr>
              <w:pStyle w:val="TF-TEXTOQUADROCentralizado"/>
            </w:pPr>
          </w:p>
        </w:tc>
        <w:tc>
          <w:tcPr>
            <w:tcW w:w="284" w:type="dxa"/>
            <w:tcBorders>
              <w:bottom w:val="single" w:sz="4" w:space="0" w:color="auto"/>
            </w:tcBorders>
          </w:tcPr>
          <w:p w14:paraId="425B0856" w14:textId="77777777" w:rsidR="003456D0" w:rsidRPr="00B57F11" w:rsidRDefault="003456D0" w:rsidP="00FD6B03">
            <w:pPr>
              <w:pStyle w:val="TF-TEXTOQUADROCentralizado"/>
            </w:pPr>
          </w:p>
        </w:tc>
        <w:tc>
          <w:tcPr>
            <w:tcW w:w="284" w:type="dxa"/>
            <w:tcBorders>
              <w:bottom w:val="single" w:sz="4" w:space="0" w:color="auto"/>
            </w:tcBorders>
          </w:tcPr>
          <w:p w14:paraId="395BB2B8" w14:textId="77777777" w:rsidR="003456D0" w:rsidRPr="00B57F11" w:rsidRDefault="003456D0" w:rsidP="00FD6B03">
            <w:pPr>
              <w:pStyle w:val="TF-TEXTOQUADROCentralizado"/>
            </w:pPr>
          </w:p>
        </w:tc>
        <w:tc>
          <w:tcPr>
            <w:tcW w:w="284" w:type="dxa"/>
            <w:tcBorders>
              <w:bottom w:val="single" w:sz="4" w:space="0" w:color="auto"/>
            </w:tcBorders>
          </w:tcPr>
          <w:p w14:paraId="0DE410C4" w14:textId="77777777" w:rsidR="003456D0" w:rsidRPr="00B57F11" w:rsidRDefault="003456D0" w:rsidP="00FD6B03">
            <w:pPr>
              <w:pStyle w:val="TF-TEXTOQUADROCentralizado"/>
            </w:pPr>
          </w:p>
        </w:tc>
        <w:tc>
          <w:tcPr>
            <w:tcW w:w="284" w:type="dxa"/>
            <w:tcBorders>
              <w:bottom w:val="single" w:sz="4" w:space="0" w:color="auto"/>
            </w:tcBorders>
          </w:tcPr>
          <w:p w14:paraId="0163F378" w14:textId="77777777" w:rsidR="003456D0" w:rsidRPr="00B57F11" w:rsidRDefault="003456D0" w:rsidP="00FD6B03">
            <w:pPr>
              <w:pStyle w:val="TF-TEXTOQUADROCentralizado"/>
            </w:pPr>
          </w:p>
        </w:tc>
        <w:tc>
          <w:tcPr>
            <w:tcW w:w="289" w:type="dxa"/>
          </w:tcPr>
          <w:p w14:paraId="727FE1E9" w14:textId="77777777" w:rsidR="003456D0" w:rsidRPr="00B57F11" w:rsidRDefault="003456D0" w:rsidP="00FD6B03">
            <w:pPr>
              <w:pStyle w:val="TF-TEXTOQUADROCentralizado"/>
            </w:pPr>
          </w:p>
        </w:tc>
      </w:tr>
      <w:tr w:rsidR="003456D0" w:rsidRPr="00B57F11" w14:paraId="5BDB91EC" w14:textId="77777777" w:rsidTr="00FD6B03">
        <w:trPr>
          <w:jc w:val="center"/>
        </w:trPr>
        <w:tc>
          <w:tcPr>
            <w:tcW w:w="6171" w:type="dxa"/>
            <w:tcBorders>
              <w:left w:val="single" w:sz="4" w:space="0" w:color="auto"/>
            </w:tcBorders>
          </w:tcPr>
          <w:p w14:paraId="4668D208" w14:textId="77777777" w:rsidR="003456D0" w:rsidRPr="00B57F11" w:rsidRDefault="003456D0" w:rsidP="00FD6B03">
            <w:pPr>
              <w:pStyle w:val="TF-TEXTOQUADRO"/>
            </w:pPr>
            <w:r>
              <w:t>elicitação de requisitos</w:t>
            </w:r>
          </w:p>
        </w:tc>
        <w:tc>
          <w:tcPr>
            <w:tcW w:w="273" w:type="dxa"/>
            <w:tcBorders>
              <w:top w:val="single" w:sz="4" w:space="0" w:color="auto"/>
            </w:tcBorders>
          </w:tcPr>
          <w:p w14:paraId="3E4E5F5D" w14:textId="77777777" w:rsidR="003456D0" w:rsidRPr="00B57F11" w:rsidRDefault="003456D0" w:rsidP="00FD6B03">
            <w:pPr>
              <w:pStyle w:val="TF-TEXTOQUADROCentralizado"/>
            </w:pPr>
          </w:p>
        </w:tc>
        <w:tc>
          <w:tcPr>
            <w:tcW w:w="284" w:type="dxa"/>
            <w:tcBorders>
              <w:top w:val="single" w:sz="4" w:space="0" w:color="auto"/>
            </w:tcBorders>
          </w:tcPr>
          <w:p w14:paraId="5FAD402F" w14:textId="77777777" w:rsidR="003456D0" w:rsidRPr="00FD6B03" w:rsidRDefault="003456D0" w:rsidP="00FD6B03">
            <w:pPr>
              <w:pStyle w:val="TF-TEXTOQUADROCentralizado"/>
              <w:rPr>
                <w:color w:val="A5A5A5"/>
                <w:highlight w:val="lightGray"/>
              </w:rPr>
            </w:pPr>
          </w:p>
        </w:tc>
        <w:tc>
          <w:tcPr>
            <w:tcW w:w="284" w:type="dxa"/>
            <w:tcBorders>
              <w:top w:val="single" w:sz="4" w:space="0" w:color="auto"/>
            </w:tcBorders>
            <w:shd w:val="clear" w:color="auto" w:fill="AEAAAA"/>
          </w:tcPr>
          <w:p w14:paraId="14843D45" w14:textId="77777777" w:rsidR="003456D0" w:rsidRPr="00B57F11" w:rsidRDefault="003456D0" w:rsidP="00FD6B03">
            <w:pPr>
              <w:pStyle w:val="TF-TEXTOQUADROCentralizado"/>
            </w:pPr>
          </w:p>
        </w:tc>
        <w:tc>
          <w:tcPr>
            <w:tcW w:w="284" w:type="dxa"/>
            <w:tcBorders>
              <w:top w:val="single" w:sz="4" w:space="0" w:color="auto"/>
            </w:tcBorders>
          </w:tcPr>
          <w:p w14:paraId="302F2CA6" w14:textId="77777777" w:rsidR="003456D0" w:rsidRPr="00B57F11" w:rsidRDefault="003456D0" w:rsidP="00FD6B03">
            <w:pPr>
              <w:pStyle w:val="TF-TEXTOQUADROCentralizado"/>
            </w:pPr>
          </w:p>
        </w:tc>
        <w:tc>
          <w:tcPr>
            <w:tcW w:w="284" w:type="dxa"/>
            <w:tcBorders>
              <w:top w:val="single" w:sz="4" w:space="0" w:color="auto"/>
            </w:tcBorders>
          </w:tcPr>
          <w:p w14:paraId="1CD0B912" w14:textId="77777777" w:rsidR="003456D0" w:rsidRPr="00B57F11" w:rsidRDefault="003456D0" w:rsidP="00FD6B03">
            <w:pPr>
              <w:pStyle w:val="TF-TEXTOQUADROCentralizado"/>
            </w:pPr>
          </w:p>
        </w:tc>
        <w:tc>
          <w:tcPr>
            <w:tcW w:w="284" w:type="dxa"/>
            <w:tcBorders>
              <w:top w:val="single" w:sz="4" w:space="0" w:color="auto"/>
            </w:tcBorders>
          </w:tcPr>
          <w:p w14:paraId="0E589613" w14:textId="77777777" w:rsidR="003456D0" w:rsidRPr="00B57F11" w:rsidRDefault="003456D0" w:rsidP="00FD6B03">
            <w:pPr>
              <w:pStyle w:val="TF-TEXTOQUADROCentralizado"/>
            </w:pPr>
          </w:p>
        </w:tc>
        <w:tc>
          <w:tcPr>
            <w:tcW w:w="284" w:type="dxa"/>
            <w:tcBorders>
              <w:top w:val="single" w:sz="4" w:space="0" w:color="auto"/>
            </w:tcBorders>
          </w:tcPr>
          <w:p w14:paraId="778202A8" w14:textId="77777777" w:rsidR="003456D0" w:rsidRPr="00B57F11" w:rsidRDefault="003456D0" w:rsidP="00FD6B03">
            <w:pPr>
              <w:pStyle w:val="TF-TEXTOQUADROCentralizado"/>
            </w:pPr>
          </w:p>
        </w:tc>
        <w:tc>
          <w:tcPr>
            <w:tcW w:w="284" w:type="dxa"/>
            <w:tcBorders>
              <w:top w:val="single" w:sz="4" w:space="0" w:color="auto"/>
            </w:tcBorders>
          </w:tcPr>
          <w:p w14:paraId="51ACEA3B" w14:textId="77777777" w:rsidR="003456D0" w:rsidRPr="00B57F11" w:rsidRDefault="003456D0" w:rsidP="00FD6B03">
            <w:pPr>
              <w:pStyle w:val="TF-TEXTOQUADROCentralizado"/>
            </w:pPr>
          </w:p>
        </w:tc>
        <w:tc>
          <w:tcPr>
            <w:tcW w:w="284" w:type="dxa"/>
            <w:tcBorders>
              <w:top w:val="single" w:sz="4" w:space="0" w:color="auto"/>
            </w:tcBorders>
          </w:tcPr>
          <w:p w14:paraId="71A2B55E" w14:textId="77777777" w:rsidR="003456D0" w:rsidRPr="00B57F11" w:rsidRDefault="003456D0" w:rsidP="00FD6B03">
            <w:pPr>
              <w:pStyle w:val="TF-TEXTOQUADROCentralizado"/>
            </w:pPr>
          </w:p>
        </w:tc>
        <w:tc>
          <w:tcPr>
            <w:tcW w:w="289" w:type="dxa"/>
          </w:tcPr>
          <w:p w14:paraId="0A14D27C" w14:textId="77777777" w:rsidR="003456D0" w:rsidRPr="00B57F11" w:rsidRDefault="003456D0" w:rsidP="00FD6B03">
            <w:pPr>
              <w:pStyle w:val="TF-TEXTOQUADROCentralizado"/>
            </w:pPr>
          </w:p>
        </w:tc>
      </w:tr>
      <w:tr w:rsidR="003456D0" w:rsidRPr="00B57F11" w14:paraId="3E4A950C" w14:textId="77777777" w:rsidTr="00FD6B03">
        <w:trPr>
          <w:jc w:val="center"/>
        </w:trPr>
        <w:tc>
          <w:tcPr>
            <w:tcW w:w="6171" w:type="dxa"/>
            <w:tcBorders>
              <w:left w:val="single" w:sz="4" w:space="0" w:color="auto"/>
            </w:tcBorders>
          </w:tcPr>
          <w:p w14:paraId="1179F164" w14:textId="77777777" w:rsidR="003456D0" w:rsidRPr="00B57F11" w:rsidRDefault="003456D0" w:rsidP="00FD6B03">
            <w:pPr>
              <w:pStyle w:val="TF-TEXTOQUADRO"/>
            </w:pPr>
            <w:r>
              <w:t>e</w:t>
            </w:r>
            <w:r w:rsidRPr="00B57F11">
              <w:t xml:space="preserve">specificação </w:t>
            </w:r>
          </w:p>
        </w:tc>
        <w:tc>
          <w:tcPr>
            <w:tcW w:w="273" w:type="dxa"/>
            <w:tcBorders>
              <w:bottom w:val="single" w:sz="4" w:space="0" w:color="auto"/>
            </w:tcBorders>
          </w:tcPr>
          <w:p w14:paraId="0E2E36F6" w14:textId="77777777" w:rsidR="003456D0" w:rsidRPr="00B57F11" w:rsidRDefault="003456D0" w:rsidP="00FD6B03">
            <w:pPr>
              <w:pStyle w:val="TF-TEXTOQUADROCentralizado"/>
            </w:pPr>
          </w:p>
        </w:tc>
        <w:tc>
          <w:tcPr>
            <w:tcW w:w="284" w:type="dxa"/>
            <w:tcBorders>
              <w:bottom w:val="single" w:sz="4" w:space="0" w:color="auto"/>
            </w:tcBorders>
          </w:tcPr>
          <w:p w14:paraId="1DFF4699"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65441D24"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011EEBD0" w14:textId="77777777" w:rsidR="003456D0" w:rsidRPr="00B57F11" w:rsidRDefault="003456D0" w:rsidP="00FD6B03">
            <w:pPr>
              <w:pStyle w:val="TF-TEXTOQUADROCentralizado"/>
            </w:pPr>
          </w:p>
        </w:tc>
        <w:tc>
          <w:tcPr>
            <w:tcW w:w="284" w:type="dxa"/>
            <w:tcBorders>
              <w:bottom w:val="single" w:sz="4" w:space="0" w:color="auto"/>
            </w:tcBorders>
            <w:shd w:val="clear" w:color="auto" w:fill="A6A6A6"/>
          </w:tcPr>
          <w:p w14:paraId="1A493619" w14:textId="77777777" w:rsidR="003456D0" w:rsidRPr="00B57F11" w:rsidRDefault="003456D0" w:rsidP="00FD6B03">
            <w:pPr>
              <w:pStyle w:val="TF-TEXTOQUADROCentralizado"/>
            </w:pPr>
          </w:p>
        </w:tc>
        <w:tc>
          <w:tcPr>
            <w:tcW w:w="284" w:type="dxa"/>
            <w:tcBorders>
              <w:bottom w:val="single" w:sz="4" w:space="0" w:color="auto"/>
            </w:tcBorders>
          </w:tcPr>
          <w:p w14:paraId="05AD2505" w14:textId="77777777" w:rsidR="003456D0" w:rsidRPr="00B57F11" w:rsidRDefault="003456D0" w:rsidP="00FD6B03">
            <w:pPr>
              <w:pStyle w:val="TF-TEXTOQUADROCentralizado"/>
            </w:pPr>
          </w:p>
        </w:tc>
        <w:tc>
          <w:tcPr>
            <w:tcW w:w="284" w:type="dxa"/>
            <w:tcBorders>
              <w:bottom w:val="single" w:sz="4" w:space="0" w:color="auto"/>
            </w:tcBorders>
          </w:tcPr>
          <w:p w14:paraId="5E71D7D1" w14:textId="77777777" w:rsidR="003456D0" w:rsidRPr="00B57F11" w:rsidRDefault="003456D0" w:rsidP="00FD6B03">
            <w:pPr>
              <w:pStyle w:val="TF-TEXTOQUADROCentralizado"/>
            </w:pPr>
          </w:p>
        </w:tc>
        <w:tc>
          <w:tcPr>
            <w:tcW w:w="284" w:type="dxa"/>
            <w:tcBorders>
              <w:bottom w:val="single" w:sz="4" w:space="0" w:color="auto"/>
            </w:tcBorders>
          </w:tcPr>
          <w:p w14:paraId="50714873" w14:textId="77777777" w:rsidR="003456D0" w:rsidRPr="00B57F11" w:rsidRDefault="003456D0" w:rsidP="00FD6B03">
            <w:pPr>
              <w:pStyle w:val="TF-TEXTOQUADROCentralizado"/>
            </w:pPr>
          </w:p>
        </w:tc>
        <w:tc>
          <w:tcPr>
            <w:tcW w:w="284" w:type="dxa"/>
            <w:tcBorders>
              <w:bottom w:val="single" w:sz="4" w:space="0" w:color="auto"/>
            </w:tcBorders>
          </w:tcPr>
          <w:p w14:paraId="24F54BEE" w14:textId="77777777" w:rsidR="003456D0" w:rsidRPr="00B57F11" w:rsidRDefault="003456D0" w:rsidP="00FD6B03">
            <w:pPr>
              <w:pStyle w:val="TF-TEXTOQUADROCentralizado"/>
            </w:pPr>
          </w:p>
        </w:tc>
        <w:tc>
          <w:tcPr>
            <w:tcW w:w="289" w:type="dxa"/>
          </w:tcPr>
          <w:p w14:paraId="716EAF5E" w14:textId="77777777" w:rsidR="003456D0" w:rsidRPr="00B57F11" w:rsidRDefault="003456D0" w:rsidP="00FD6B03">
            <w:pPr>
              <w:pStyle w:val="TF-TEXTOQUADROCentralizado"/>
            </w:pPr>
          </w:p>
        </w:tc>
      </w:tr>
      <w:tr w:rsidR="003456D0" w:rsidRPr="00B57F11" w14:paraId="2F580FA8" w14:textId="77777777" w:rsidTr="00FD6B03">
        <w:trPr>
          <w:jc w:val="center"/>
        </w:trPr>
        <w:tc>
          <w:tcPr>
            <w:tcW w:w="6171" w:type="dxa"/>
            <w:tcBorders>
              <w:left w:val="single" w:sz="4" w:space="0" w:color="auto"/>
            </w:tcBorders>
          </w:tcPr>
          <w:p w14:paraId="4E44B66A" w14:textId="77777777" w:rsidR="003456D0" w:rsidRPr="00B57F11" w:rsidRDefault="003456D0" w:rsidP="00FD6B03">
            <w:pPr>
              <w:pStyle w:val="TF-TEXTOQUADRO"/>
            </w:pPr>
            <w:r>
              <w:t>implementação do aplicativo</w:t>
            </w:r>
          </w:p>
        </w:tc>
        <w:tc>
          <w:tcPr>
            <w:tcW w:w="273" w:type="dxa"/>
            <w:tcBorders>
              <w:bottom w:val="single" w:sz="4" w:space="0" w:color="auto"/>
            </w:tcBorders>
          </w:tcPr>
          <w:p w14:paraId="3D16DE2B" w14:textId="77777777" w:rsidR="003456D0" w:rsidRPr="00B57F11" w:rsidRDefault="003456D0" w:rsidP="00FD6B03">
            <w:pPr>
              <w:pStyle w:val="TF-TEXTOQUADROCentralizado"/>
            </w:pPr>
          </w:p>
        </w:tc>
        <w:tc>
          <w:tcPr>
            <w:tcW w:w="284" w:type="dxa"/>
            <w:tcBorders>
              <w:bottom w:val="single" w:sz="4" w:space="0" w:color="auto"/>
            </w:tcBorders>
          </w:tcPr>
          <w:p w14:paraId="3155F369" w14:textId="77777777" w:rsidR="003456D0" w:rsidRPr="00B57F11" w:rsidRDefault="003456D0" w:rsidP="00FD6B03">
            <w:pPr>
              <w:pStyle w:val="TF-TEXTOQUADROCentralizado"/>
            </w:pPr>
          </w:p>
        </w:tc>
        <w:tc>
          <w:tcPr>
            <w:tcW w:w="284" w:type="dxa"/>
            <w:tcBorders>
              <w:bottom w:val="single" w:sz="4" w:space="0" w:color="auto"/>
            </w:tcBorders>
          </w:tcPr>
          <w:p w14:paraId="4967CA2D"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2DC401AE"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5381482D"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21BAC9A1"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15D5F2D1"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4BD100C9" w14:textId="77777777" w:rsidR="003456D0" w:rsidRPr="00B57F11" w:rsidRDefault="003456D0" w:rsidP="00FD6B03">
            <w:pPr>
              <w:pStyle w:val="TF-TEXTOQUADROCentralizado"/>
            </w:pPr>
          </w:p>
        </w:tc>
        <w:tc>
          <w:tcPr>
            <w:tcW w:w="284" w:type="dxa"/>
            <w:tcBorders>
              <w:bottom w:val="single" w:sz="4" w:space="0" w:color="auto"/>
            </w:tcBorders>
            <w:shd w:val="clear" w:color="auto" w:fill="FFFFFF"/>
          </w:tcPr>
          <w:p w14:paraId="2C17F616" w14:textId="77777777" w:rsidR="003456D0" w:rsidRPr="00B57F11" w:rsidRDefault="003456D0" w:rsidP="00FD6B03">
            <w:pPr>
              <w:pStyle w:val="TF-TEXTOQUADROCentralizado"/>
            </w:pPr>
          </w:p>
        </w:tc>
        <w:tc>
          <w:tcPr>
            <w:tcW w:w="289" w:type="dxa"/>
            <w:shd w:val="clear" w:color="auto" w:fill="FFFFFF"/>
          </w:tcPr>
          <w:p w14:paraId="2E488661" w14:textId="77777777" w:rsidR="003456D0" w:rsidRPr="00B57F11" w:rsidRDefault="003456D0" w:rsidP="00FD6B03">
            <w:pPr>
              <w:pStyle w:val="TF-TEXTOQUADROCentralizado"/>
            </w:pPr>
          </w:p>
        </w:tc>
      </w:tr>
      <w:tr w:rsidR="003456D0" w:rsidRPr="00B57F11" w14:paraId="6BD2A23E" w14:textId="77777777" w:rsidTr="00FD6B03">
        <w:trPr>
          <w:jc w:val="center"/>
        </w:trPr>
        <w:tc>
          <w:tcPr>
            <w:tcW w:w="6171" w:type="dxa"/>
            <w:tcBorders>
              <w:left w:val="single" w:sz="4" w:space="0" w:color="auto"/>
              <w:bottom w:val="single" w:sz="4" w:space="0" w:color="auto"/>
            </w:tcBorders>
          </w:tcPr>
          <w:p w14:paraId="605D6065" w14:textId="77777777" w:rsidR="003456D0" w:rsidRPr="00B57F11" w:rsidRDefault="003456D0" w:rsidP="00FD6B03">
            <w:pPr>
              <w:pStyle w:val="TF-TEXTOQUADRO"/>
            </w:pPr>
            <w:r>
              <w:t>testes</w:t>
            </w:r>
          </w:p>
        </w:tc>
        <w:tc>
          <w:tcPr>
            <w:tcW w:w="273" w:type="dxa"/>
            <w:tcBorders>
              <w:bottom w:val="single" w:sz="4" w:space="0" w:color="auto"/>
            </w:tcBorders>
          </w:tcPr>
          <w:p w14:paraId="7947DDA7" w14:textId="77777777" w:rsidR="003456D0" w:rsidRPr="00B57F11" w:rsidRDefault="003456D0" w:rsidP="00FD6B03">
            <w:pPr>
              <w:pStyle w:val="TF-TEXTOQUADROCentralizado"/>
            </w:pPr>
          </w:p>
        </w:tc>
        <w:tc>
          <w:tcPr>
            <w:tcW w:w="284" w:type="dxa"/>
            <w:tcBorders>
              <w:bottom w:val="single" w:sz="4" w:space="0" w:color="auto"/>
            </w:tcBorders>
          </w:tcPr>
          <w:p w14:paraId="550F3D23" w14:textId="77777777" w:rsidR="003456D0" w:rsidRPr="00B57F11" w:rsidRDefault="003456D0" w:rsidP="00FD6B03">
            <w:pPr>
              <w:pStyle w:val="TF-TEXTOQUADROCentralizado"/>
            </w:pPr>
          </w:p>
        </w:tc>
        <w:tc>
          <w:tcPr>
            <w:tcW w:w="284" w:type="dxa"/>
            <w:tcBorders>
              <w:bottom w:val="single" w:sz="4" w:space="0" w:color="auto"/>
            </w:tcBorders>
          </w:tcPr>
          <w:p w14:paraId="44A95017" w14:textId="77777777" w:rsidR="003456D0" w:rsidRPr="00B57F11" w:rsidRDefault="003456D0" w:rsidP="00FD6B03">
            <w:pPr>
              <w:pStyle w:val="TF-TEXTOQUADROCentralizado"/>
            </w:pPr>
          </w:p>
        </w:tc>
        <w:tc>
          <w:tcPr>
            <w:tcW w:w="284" w:type="dxa"/>
            <w:tcBorders>
              <w:bottom w:val="single" w:sz="4" w:space="0" w:color="auto"/>
            </w:tcBorders>
          </w:tcPr>
          <w:p w14:paraId="2E725D2C"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746D1A27"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18913AB7"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16862B5E"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343A610F" w14:textId="77777777" w:rsidR="003456D0" w:rsidRPr="00B57F11" w:rsidRDefault="003456D0" w:rsidP="00FD6B03">
            <w:pPr>
              <w:pStyle w:val="TF-TEXTOQUADROCentralizado"/>
            </w:pPr>
          </w:p>
        </w:tc>
        <w:tc>
          <w:tcPr>
            <w:tcW w:w="284" w:type="dxa"/>
            <w:tcBorders>
              <w:bottom w:val="single" w:sz="4" w:space="0" w:color="auto"/>
            </w:tcBorders>
            <w:shd w:val="clear" w:color="auto" w:fill="AEAAAA"/>
          </w:tcPr>
          <w:p w14:paraId="3EAA40DC" w14:textId="77777777" w:rsidR="003456D0" w:rsidRPr="00B57F11" w:rsidRDefault="003456D0" w:rsidP="00FD6B03">
            <w:pPr>
              <w:pStyle w:val="TF-TEXTOQUADROCentralizado"/>
            </w:pPr>
          </w:p>
        </w:tc>
        <w:tc>
          <w:tcPr>
            <w:tcW w:w="289" w:type="dxa"/>
            <w:tcBorders>
              <w:bottom w:val="single" w:sz="4" w:space="0" w:color="auto"/>
            </w:tcBorders>
            <w:shd w:val="clear" w:color="auto" w:fill="FFFFFF"/>
          </w:tcPr>
          <w:p w14:paraId="24870B8B" w14:textId="77777777" w:rsidR="003456D0" w:rsidRPr="00B57F11" w:rsidRDefault="003456D0" w:rsidP="00FD6B03">
            <w:pPr>
              <w:pStyle w:val="TF-TEXTOQUADROCentralizado"/>
            </w:pPr>
          </w:p>
        </w:tc>
      </w:tr>
    </w:tbl>
    <w:p w14:paraId="0AA7210F" w14:textId="77777777" w:rsidR="003456D0" w:rsidRDefault="003456D0" w:rsidP="00FC4A9F">
      <w:pPr>
        <w:pStyle w:val="TF-FONTE"/>
      </w:pPr>
      <w:r>
        <w:t>Fonte: elaborado pelo autor.</w:t>
      </w:r>
    </w:p>
    <w:p w14:paraId="48ABEBBB" w14:textId="77777777" w:rsidR="003456D0" w:rsidRDefault="003456D0" w:rsidP="00B1246A">
      <w:pPr>
        <w:pStyle w:val="Ttulo1"/>
      </w:pPr>
      <w:r>
        <w:t>REVISÃO BIBLIOGRÁFICA</w:t>
      </w:r>
    </w:p>
    <w:p w14:paraId="067F3004" w14:textId="77777777" w:rsidR="003456D0" w:rsidRPr="00047C12" w:rsidRDefault="003456D0" w:rsidP="007D6C08">
      <w:pPr>
        <w:pStyle w:val="TF-TEXTO"/>
        <w:ind w:firstLine="709"/>
      </w:pPr>
      <w:r>
        <w:t xml:space="preserve">Neste capítulo serão apresentados os assuntos que fundamentarão </w:t>
      </w:r>
      <w:commentRangeStart w:id="137"/>
      <w:r>
        <w:t>a elaboração e construção deste projeto acerca das atividades executadas em saídas a campo pelos clubes de ciências.</w:t>
      </w:r>
      <w:commentRangeEnd w:id="137"/>
      <w:r>
        <w:rPr>
          <w:rStyle w:val="Refdecomentrio"/>
        </w:rPr>
        <w:commentReference w:id="137"/>
      </w:r>
    </w:p>
    <w:p w14:paraId="5861BD14" w14:textId="77777777" w:rsidR="003456D0" w:rsidRDefault="003456D0" w:rsidP="003456D0">
      <w:pPr>
        <w:pStyle w:val="Ttulo2"/>
        <w:numPr>
          <w:ilvl w:val="1"/>
          <w:numId w:val="1"/>
        </w:numPr>
      </w:pPr>
      <w:r>
        <w:t>Clube de ciências</w:t>
      </w:r>
    </w:p>
    <w:p w14:paraId="389F87E0" w14:textId="77777777" w:rsidR="003456D0" w:rsidRDefault="003456D0" w:rsidP="007D6C08">
      <w:pPr>
        <w:pStyle w:val="TF-TEXTO"/>
        <w:ind w:firstLine="709"/>
      </w:pPr>
      <w:r>
        <w:t>Segundo Mancuso, Lima e Bandeira (1996</w:t>
      </w:r>
      <w:commentRangeStart w:id="138"/>
      <w:r>
        <w:t>, p. 41</w:t>
      </w:r>
      <w:commentRangeEnd w:id="138"/>
      <w:r>
        <w:rPr>
          <w:rStyle w:val="Refdecomentrio"/>
        </w:rPr>
        <w:commentReference w:id="138"/>
      </w:r>
      <w:r>
        <w:t>), um Clube de Ciências é estruturado a partir do momento</w:t>
      </w:r>
      <w:r w:rsidRPr="00CB34D7">
        <w:t>,</w:t>
      </w:r>
      <w:r>
        <w:t xml:space="preserve"> em que um grupo demonstra um maior interesse do que a maioria das outras pessoas sobre ciência e se reúnem em um local em horários comuns. Para Córdoba (2012, p. 3), trata-se de um espaço onde não se busca apenas o conhecimento sobre a ciência, mas também entender sobre seus processos de construção, bem como sobre aspectos relacionados à sua história e principalmente a relação com outros campos.</w:t>
      </w:r>
    </w:p>
    <w:p w14:paraId="5B2C6D85" w14:textId="77777777" w:rsidR="003456D0" w:rsidRDefault="003456D0" w:rsidP="007D6C08">
      <w:pPr>
        <w:pStyle w:val="TF-TEXTO"/>
        <w:ind w:firstLine="709"/>
      </w:pPr>
      <w:r>
        <w:t>Existem certos atributos que caracterizam um Clube de Ciências. Freitas e Santos (2021, p. 23) sintetizaram as seguintes características:</w:t>
      </w:r>
    </w:p>
    <w:p w14:paraId="52727CA7" w14:textId="77777777" w:rsidR="003456D0" w:rsidRPr="006D7721" w:rsidRDefault="003456D0" w:rsidP="00047F39">
      <w:pPr>
        <w:pStyle w:val="TF-ALNEA"/>
        <w:numPr>
          <w:ilvl w:val="0"/>
          <w:numId w:val="30"/>
        </w:numPr>
        <w:tabs>
          <w:tab w:val="num" w:pos="1077"/>
        </w:tabs>
        <w:ind w:left="1077" w:hanging="397"/>
      </w:pPr>
      <w:r>
        <w:t>o</w:t>
      </w:r>
      <w:r w:rsidRPr="006D7721">
        <w:t xml:space="preserve"> Clube de Ciências é um espaço de educação não formal, mesmo sendo sediado em escolas</w:t>
      </w:r>
      <w:r>
        <w:t>;</w:t>
      </w:r>
      <w:r w:rsidRPr="006D7721">
        <w:t xml:space="preserve">  </w:t>
      </w:r>
    </w:p>
    <w:p w14:paraId="0D24FDBE" w14:textId="77777777" w:rsidR="003456D0" w:rsidRPr="006D7721" w:rsidRDefault="003456D0" w:rsidP="00047F39">
      <w:pPr>
        <w:pStyle w:val="TF-ALNEA"/>
        <w:numPr>
          <w:ilvl w:val="0"/>
          <w:numId w:val="30"/>
        </w:numPr>
        <w:tabs>
          <w:tab w:val="num" w:pos="1077"/>
        </w:tabs>
        <w:ind w:left="1077" w:hanging="397"/>
      </w:pPr>
      <w:r>
        <w:t>r</w:t>
      </w:r>
      <w:r w:rsidRPr="006D7721">
        <w:t>eúne professores e alunos que desejam explorar o universo das Ciências</w:t>
      </w:r>
      <w:r>
        <w:t>;</w:t>
      </w:r>
      <w:r w:rsidRPr="006D7721">
        <w:t xml:space="preserve">  </w:t>
      </w:r>
    </w:p>
    <w:p w14:paraId="5F272B27" w14:textId="77777777" w:rsidR="003456D0" w:rsidRPr="006D7721" w:rsidRDefault="003456D0" w:rsidP="00047F39">
      <w:pPr>
        <w:pStyle w:val="TF-ALNEA"/>
        <w:numPr>
          <w:ilvl w:val="0"/>
          <w:numId w:val="30"/>
        </w:numPr>
        <w:tabs>
          <w:tab w:val="num" w:pos="1077"/>
        </w:tabs>
        <w:ind w:left="1077" w:hanging="397"/>
      </w:pPr>
      <w:r>
        <w:lastRenderedPageBreak/>
        <w:t>n</w:t>
      </w:r>
      <w:r w:rsidRPr="006D7721">
        <w:t>ele, os alunos podem fazer Ciência e discutir sobre sua história, processos e produtos</w:t>
      </w:r>
      <w:r>
        <w:t>;</w:t>
      </w:r>
      <w:r w:rsidRPr="006D7721">
        <w:t xml:space="preserve"> </w:t>
      </w:r>
    </w:p>
    <w:p w14:paraId="7CAF5BCB" w14:textId="77777777" w:rsidR="003456D0" w:rsidRPr="006D7721" w:rsidRDefault="003456D0" w:rsidP="00047F39">
      <w:pPr>
        <w:pStyle w:val="TF-ALNEA"/>
        <w:numPr>
          <w:ilvl w:val="0"/>
          <w:numId w:val="30"/>
        </w:numPr>
        <w:tabs>
          <w:tab w:val="num" w:pos="1077"/>
        </w:tabs>
        <w:ind w:left="1077" w:hanging="397"/>
      </w:pPr>
      <w:r>
        <w:t>o</w:t>
      </w:r>
      <w:r w:rsidRPr="006D7721">
        <w:t>s aspectos éticos e sociais são importantes objetos de conhecimento nesse espaço, principalmente por considerar que os alunos estão se desenvolvendo moralmente</w:t>
      </w:r>
      <w:r>
        <w:t>;</w:t>
      </w:r>
      <w:r w:rsidRPr="006D7721">
        <w:t xml:space="preserve">  </w:t>
      </w:r>
    </w:p>
    <w:p w14:paraId="6E6178C6" w14:textId="77777777" w:rsidR="003456D0" w:rsidRPr="006D7721" w:rsidRDefault="003456D0" w:rsidP="00047F39">
      <w:pPr>
        <w:pStyle w:val="TF-ALNEA"/>
        <w:numPr>
          <w:ilvl w:val="0"/>
          <w:numId w:val="30"/>
        </w:numPr>
        <w:tabs>
          <w:tab w:val="num" w:pos="1077"/>
        </w:tabs>
        <w:ind w:left="1077" w:hanging="397"/>
      </w:pPr>
      <w:r>
        <w:t>a</w:t>
      </w:r>
      <w:r w:rsidRPr="006D7721">
        <w:t>s atividades são diversas, de livre escolha dos estudantes, e as ações coletivas são fundamentais</w:t>
      </w:r>
      <w:r>
        <w:t>;</w:t>
      </w:r>
    </w:p>
    <w:p w14:paraId="2C6331DA" w14:textId="77777777" w:rsidR="003456D0" w:rsidRDefault="003456D0" w:rsidP="007D6C08">
      <w:pPr>
        <w:pStyle w:val="TF-TEXTO"/>
        <w:ind w:firstLine="709"/>
      </w:pPr>
      <w:r>
        <w:t>Um dos principais objetivos</w:t>
      </w:r>
      <w:r w:rsidRPr="00FA28F6">
        <w:t xml:space="preserve"> da implementação de um </w:t>
      </w:r>
      <w:r>
        <w:t>C</w:t>
      </w:r>
      <w:r w:rsidRPr="00FA28F6">
        <w:t xml:space="preserve">lube de </w:t>
      </w:r>
      <w:r>
        <w:t>C</w:t>
      </w:r>
      <w:r w:rsidRPr="00FA28F6">
        <w:t xml:space="preserve">iências </w:t>
      </w:r>
      <w:r>
        <w:t xml:space="preserve">é a educação científica, ou seja, a preparação dos alunos para que possam compreender os princípios dos fenômenos cotidianos, identificar a veracidade das informações e a mobilização a partir dos conhecimentos obtidos para buscar soluções de problemas pessoais e sociais (FREITAS; SANTOS, 2021, p. 233). Para Mancuso, Lima e Bandeira (1996, p. 73), por consequência, o aluno desenvolverá capacidades importantes para sua fase de crescimento e formação como a comunicação, liderança, sociabilidade, autogestão, tomada de decisões, integração e criticidade ao participar de um Clube de Ciências. Conforme destacado na introdução, as atividades executadas dentro de um Clube de Ciências são variadas, desde a experimentos, produção de materiais científicos, colaboração com outras instituições e saídas a campo. O presente projeto é destinado às saídas a campo que será abordado na </w:t>
      </w:r>
      <w:del w:id="139" w:author="Andreza Sartori" w:date="2021-12-22T13:59:00Z">
        <w:r w:rsidDel="00FB4B89">
          <w:delText xml:space="preserve">próxima </w:delText>
        </w:r>
      </w:del>
      <w:ins w:id="140" w:author="Andreza Sartori" w:date="2021-12-22T13:59:00Z">
        <w:r>
          <w:t xml:space="preserve"> </w:t>
        </w:r>
      </w:ins>
      <w:r>
        <w:t>seção</w:t>
      </w:r>
      <w:ins w:id="141" w:author="Andreza Sartori" w:date="2021-12-22T13:59:00Z">
        <w:r>
          <w:t xml:space="preserve"> 5.2</w:t>
        </w:r>
      </w:ins>
      <w:r>
        <w:t>.</w:t>
      </w:r>
    </w:p>
    <w:p w14:paraId="747C3DA7" w14:textId="77777777" w:rsidR="003456D0" w:rsidRDefault="003456D0" w:rsidP="003456D0">
      <w:pPr>
        <w:pStyle w:val="Ttulo2"/>
        <w:numPr>
          <w:ilvl w:val="1"/>
          <w:numId w:val="1"/>
        </w:numPr>
      </w:pPr>
      <w:r>
        <w:t>Saídas a campo</w:t>
      </w:r>
    </w:p>
    <w:p w14:paraId="5D56181E" w14:textId="77777777" w:rsidR="003456D0" w:rsidRDefault="003456D0" w:rsidP="007D6C08">
      <w:pPr>
        <w:pStyle w:val="TF-TEXTO"/>
        <w:ind w:firstLine="709"/>
      </w:pPr>
      <w:r>
        <w:t>Dentre as atividades realizadas em um clube de ciências, as aulas de campo podem ser utilizadas como uma metodologia pedagógica para a construção do conhecimento e a conexão da realidade com o que é estudado na sala de aula (PAVANI, 2013). Para Freitas e Santos (2021, p.112), as atividades realizadas em campo são “uma ação necessária para que o clubista entenda e reconheça as características da sua cultura e, ao mesmo tempo, a relacione com as singularidades da cultura científica, traçando e transpondo as fronteiras entre essas duas culturas”.</w:t>
      </w:r>
    </w:p>
    <w:p w14:paraId="4AE818D4" w14:textId="77777777" w:rsidR="003456D0" w:rsidRDefault="003456D0" w:rsidP="00176370">
      <w:pPr>
        <w:pStyle w:val="TF-TEXTO"/>
        <w:ind w:firstLine="0"/>
      </w:pPr>
      <w:r>
        <w:tab/>
        <w:t>Para a execução de uma aula em campo deve haver uma ruptura do autoritarismo na sala de aula, visto que normalmente um professor domina o ambiente e uma aula em campo não é fechada, deve haver a quebra de hierarquias para que o aluno possa desenvolver sua habilidade investigativa e a solução dos problemas através da mediação do professor (</w:t>
      </w:r>
      <w:r w:rsidRPr="005E0E10">
        <w:t>SILVA</w:t>
      </w:r>
      <w:r>
        <w:t xml:space="preserve">, 2015, p. 24). </w:t>
      </w:r>
      <w:commentRangeStart w:id="142"/>
      <w:r>
        <w:t>Para o desenvolvimento do aluno Freitas e Santos (2021, p. 112) elencam algumas abordagens para as saídas a campo:</w:t>
      </w:r>
    </w:p>
    <w:p w14:paraId="450D665D" w14:textId="77777777" w:rsidR="003456D0" w:rsidRDefault="003456D0" w:rsidP="00D0396F">
      <w:pPr>
        <w:pStyle w:val="TF-TEXTO"/>
        <w:ind w:left="2127" w:firstLine="0"/>
      </w:pPr>
      <w:r>
        <w:t>Sugerimos como atividades as visitas a universidades, museus e centros de Ciências, bate-papo com cientistas e saídas para observação e coletas de dados. Se houver dificuldades para que os clubistas possam sair fisicamente, pode-se pensar em fazer visitas e conversas usando ferramentas da tecnologia de informação e comunicação</w:t>
      </w:r>
      <w:ins w:id="143" w:author="Andreza Sartori" w:date="2021-12-22T14:00:00Z">
        <w:r>
          <w:t>.</w:t>
        </w:r>
      </w:ins>
      <w:commentRangeEnd w:id="142"/>
      <w:ins w:id="144" w:author="Andreza Sartori" w:date="2021-12-22T14:01:00Z">
        <w:r>
          <w:rPr>
            <w:rStyle w:val="Refdecomentrio"/>
          </w:rPr>
          <w:commentReference w:id="142"/>
        </w:r>
      </w:ins>
    </w:p>
    <w:p w14:paraId="2E1CE676" w14:textId="77777777" w:rsidR="003456D0" w:rsidRDefault="003456D0" w:rsidP="00480874">
      <w:pPr>
        <w:pStyle w:val="TF-refernciasbibliogrficasTTULO"/>
      </w:pPr>
      <w:r>
        <w:t>Referências</w:t>
      </w:r>
    </w:p>
    <w:p w14:paraId="25C20D31" w14:textId="77777777" w:rsidR="003456D0" w:rsidRDefault="003456D0" w:rsidP="00F90486">
      <w:pPr>
        <w:pStyle w:val="TF-refernciasITEM"/>
      </w:pPr>
      <w:r w:rsidRPr="005E0E10">
        <w:t xml:space="preserve">BET, Sabrina et al. </w:t>
      </w:r>
      <w:r w:rsidRPr="005E0E10">
        <w:rPr>
          <w:b/>
          <w:bCs/>
        </w:rPr>
        <w:t>Um ambiente colaborativo para auxílio ao aprendizado</w:t>
      </w:r>
      <w:r w:rsidRPr="005E0E10">
        <w:t xml:space="preserve">: </w:t>
      </w:r>
      <w:r>
        <w:t>C</w:t>
      </w:r>
      <w:r w:rsidRPr="005E0E10">
        <w:t xml:space="preserve">lube </w:t>
      </w:r>
      <w:r>
        <w:t>V</w:t>
      </w:r>
      <w:r w:rsidRPr="005E0E10">
        <w:t xml:space="preserve">irtual de </w:t>
      </w:r>
      <w:r>
        <w:t>C</w:t>
      </w:r>
      <w:r w:rsidRPr="005E0E10">
        <w:t xml:space="preserve">iências. </w:t>
      </w:r>
      <w:proofErr w:type="spellStart"/>
      <w:r w:rsidRPr="005E0E10">
        <w:t>Brazilian</w:t>
      </w:r>
      <w:proofErr w:type="spellEnd"/>
      <w:r w:rsidRPr="005E0E10">
        <w:t xml:space="preserve"> </w:t>
      </w:r>
      <w:proofErr w:type="spellStart"/>
      <w:r w:rsidRPr="005E0E10">
        <w:t>Symposium</w:t>
      </w:r>
      <w:proofErr w:type="spellEnd"/>
      <w:r w:rsidRPr="005E0E10">
        <w:t xml:space="preserve"> </w:t>
      </w:r>
      <w:proofErr w:type="spellStart"/>
      <w:r w:rsidRPr="005E0E10">
        <w:t>on</w:t>
      </w:r>
      <w:proofErr w:type="spellEnd"/>
      <w:r w:rsidRPr="005E0E10">
        <w:t xml:space="preserve"> </w:t>
      </w:r>
      <w:proofErr w:type="spellStart"/>
      <w:r w:rsidRPr="005E0E10">
        <w:t>Computers</w:t>
      </w:r>
      <w:proofErr w:type="spellEnd"/>
      <w:r w:rsidRPr="005E0E10">
        <w:t xml:space="preserve"> in </w:t>
      </w:r>
      <w:proofErr w:type="spellStart"/>
      <w:r w:rsidRPr="005E0E10">
        <w:t>Education</w:t>
      </w:r>
      <w:proofErr w:type="spellEnd"/>
      <w:r w:rsidRPr="005E0E10">
        <w:t xml:space="preserve"> (Simpósio Brasileiro de Informática na Educação - SBIE), [</w:t>
      </w:r>
      <w:proofErr w:type="spellStart"/>
      <w:r w:rsidRPr="005E0E10">
        <w:t>S.l</w:t>
      </w:r>
      <w:proofErr w:type="spellEnd"/>
      <w:r w:rsidRPr="005E0E10">
        <w:t xml:space="preserve">.], p. 84-87, nov. 2004. ISSN 2316-6533. Disponível em: https://www.br-ie.org/pub/index.php/sbie/article/view/383. Acesso em: 30 nov. 2021. </w:t>
      </w:r>
      <w:proofErr w:type="spellStart"/>
      <w:r w:rsidRPr="005E0E10">
        <w:t>doi</w:t>
      </w:r>
      <w:proofErr w:type="spellEnd"/>
      <w:r w:rsidRPr="005E0E10">
        <w:t>:</w:t>
      </w:r>
      <w:r>
        <w:t xml:space="preserve"> </w:t>
      </w:r>
      <w:r w:rsidRPr="005E0E10">
        <w:t xml:space="preserve">http://dx.doi.org/10.5753/cbie.sbie.2004.84-87. </w:t>
      </w:r>
    </w:p>
    <w:p w14:paraId="2080DFDA" w14:textId="77777777" w:rsidR="003456D0" w:rsidRPr="006C2B27" w:rsidRDefault="003456D0" w:rsidP="001A724A">
      <w:pPr>
        <w:pStyle w:val="TF-refernciasITEM"/>
      </w:pPr>
      <w:r w:rsidRPr="006C2B27">
        <w:t xml:space="preserve">CÓRDOBA. </w:t>
      </w:r>
      <w:r w:rsidRPr="006C2B27">
        <w:rPr>
          <w:b/>
          <w:bCs/>
        </w:rPr>
        <w:t xml:space="preserve">Club Escolar de </w:t>
      </w:r>
      <w:proofErr w:type="spellStart"/>
      <w:r w:rsidRPr="006C2B27">
        <w:rPr>
          <w:b/>
          <w:bCs/>
        </w:rPr>
        <w:t>Ciencias</w:t>
      </w:r>
      <w:proofErr w:type="spellEnd"/>
      <w:r w:rsidRPr="006C2B27">
        <w:rPr>
          <w:b/>
          <w:bCs/>
        </w:rPr>
        <w:t xml:space="preserve"> y </w:t>
      </w:r>
      <w:proofErr w:type="spellStart"/>
      <w:r w:rsidRPr="006C2B27">
        <w:rPr>
          <w:b/>
          <w:bCs/>
        </w:rPr>
        <w:t>Tecnologías</w:t>
      </w:r>
      <w:proofErr w:type="spellEnd"/>
      <w:r w:rsidRPr="006C2B27">
        <w:rPr>
          <w:b/>
          <w:bCs/>
        </w:rPr>
        <w:t xml:space="preserve">. </w:t>
      </w:r>
      <w:proofErr w:type="spellStart"/>
      <w:r w:rsidRPr="006C2B27">
        <w:rPr>
          <w:b/>
          <w:bCs/>
        </w:rPr>
        <w:t>Ministerio</w:t>
      </w:r>
      <w:proofErr w:type="spellEnd"/>
      <w:r w:rsidRPr="006C2B27">
        <w:rPr>
          <w:b/>
          <w:bCs/>
        </w:rPr>
        <w:t xml:space="preserve"> de </w:t>
      </w:r>
      <w:proofErr w:type="spellStart"/>
      <w:r w:rsidRPr="006C2B27">
        <w:rPr>
          <w:b/>
          <w:bCs/>
        </w:rPr>
        <w:t>Educación</w:t>
      </w:r>
      <w:proofErr w:type="spellEnd"/>
      <w:r w:rsidRPr="006C2B27">
        <w:rPr>
          <w:b/>
          <w:bCs/>
        </w:rPr>
        <w:t xml:space="preserve">; </w:t>
      </w:r>
      <w:proofErr w:type="spellStart"/>
      <w:r w:rsidRPr="007A1BE8">
        <w:t>Ministerio</w:t>
      </w:r>
      <w:proofErr w:type="spellEnd"/>
      <w:r w:rsidRPr="007A1BE8">
        <w:t xml:space="preserve"> de </w:t>
      </w:r>
      <w:proofErr w:type="spellStart"/>
      <w:r w:rsidRPr="007A1BE8">
        <w:t>Ciencia</w:t>
      </w:r>
      <w:proofErr w:type="spellEnd"/>
      <w:r w:rsidRPr="007A1BE8">
        <w:t xml:space="preserve"> y </w:t>
      </w:r>
      <w:proofErr w:type="spellStart"/>
      <w:r w:rsidRPr="007A1BE8">
        <w:t>Tecnología</w:t>
      </w:r>
      <w:proofErr w:type="spellEnd"/>
      <w:r w:rsidRPr="006C2B27">
        <w:t>, 2012. Disponível em: https://www.igualdadycalidadcba.gov.ar/SIPEC-CBA/publicaciones/documentos/Club%20de%20ciencias%2025-7-12.pdf. Acesso em: 20 set. 2021.</w:t>
      </w:r>
    </w:p>
    <w:p w14:paraId="0B1879E0" w14:textId="77777777" w:rsidR="003456D0" w:rsidRPr="006C2B27" w:rsidRDefault="003456D0" w:rsidP="001A724A">
      <w:pPr>
        <w:pStyle w:val="TF-refernciasITEM"/>
      </w:pPr>
      <w:r w:rsidRPr="006C2B27">
        <w:t xml:space="preserve">FREITAS, Thais C. de Oliveira, SANTOS, Carlos A. M. dos. </w:t>
      </w:r>
      <w:r w:rsidRPr="006C2B27">
        <w:rPr>
          <w:b/>
          <w:bCs/>
        </w:rPr>
        <w:t xml:space="preserve">Clubes de ciências na Escola: </w:t>
      </w:r>
      <w:r w:rsidRPr="00AF2FFA">
        <w:t>um guia para professores, gestores e pesquisadores</w:t>
      </w:r>
      <w:r w:rsidRPr="006C2B27">
        <w:rPr>
          <w:b/>
          <w:bCs/>
        </w:rPr>
        <w:t>.</w:t>
      </w:r>
      <w:r w:rsidRPr="006C2B27">
        <w:t xml:space="preserve"> Curitiba: Associação Brasileira de Editores Científicos, 2021. 166p.</w:t>
      </w:r>
    </w:p>
    <w:p w14:paraId="45084B62" w14:textId="77777777" w:rsidR="003456D0" w:rsidRPr="006C2B27" w:rsidRDefault="003456D0" w:rsidP="00985CB6">
      <w:pPr>
        <w:pStyle w:val="TF-TEXTO"/>
        <w:ind w:firstLine="0"/>
      </w:pPr>
      <w:r w:rsidRPr="006C2B27">
        <w:t xml:space="preserve">KORBES, Gustavo H. </w:t>
      </w:r>
      <w:proofErr w:type="spellStart"/>
      <w:r w:rsidRPr="006C2B27">
        <w:rPr>
          <w:b/>
          <w:bCs/>
        </w:rPr>
        <w:t>ExploraHabitat</w:t>
      </w:r>
      <w:proofErr w:type="spellEnd"/>
      <w:r w:rsidRPr="006C2B27">
        <w:rPr>
          <w:b/>
          <w:bCs/>
        </w:rPr>
        <w:t xml:space="preserve">: </w:t>
      </w:r>
      <w:r w:rsidRPr="00AF2FFA">
        <w:t>Um aplicativo para apoiar as saídas a campo em Clubes de Ciências</w:t>
      </w:r>
      <w:r w:rsidRPr="006C2B27">
        <w:t>. 2021. 69 f. Trabalho de Conclusão de Curso (Bacharelado em Ciências da Computação) - Centro de Ciências Exatas e Naturais, Universidade Regional de Blumenau. Disponível em: http://dsc.inf.furb.br/tcc/index.php?cd=6&amp;tcc=2080. Acesso em: 20 set. 2021.</w:t>
      </w:r>
    </w:p>
    <w:p w14:paraId="6A40D39A" w14:textId="77777777" w:rsidR="003456D0" w:rsidRDefault="003456D0" w:rsidP="005E0E10">
      <w:pPr>
        <w:pStyle w:val="TF-refernciasITEM"/>
      </w:pPr>
      <w:r w:rsidRPr="006C2B27">
        <w:t xml:space="preserve">MANCUSO, Ronaldo; LIMA, </w:t>
      </w:r>
      <w:proofErr w:type="spellStart"/>
      <w:r w:rsidRPr="006C2B27">
        <w:t>Valderez</w:t>
      </w:r>
      <w:proofErr w:type="spellEnd"/>
      <w:r w:rsidRPr="006C2B27">
        <w:t xml:space="preserve">; BANDEIRA, Vera. </w:t>
      </w:r>
      <w:r w:rsidRPr="007D6C08">
        <w:rPr>
          <w:b/>
          <w:bCs/>
        </w:rPr>
        <w:t>Clube de ciências</w:t>
      </w:r>
      <w:r w:rsidRPr="006C2B27">
        <w:t>: Criação, funcionamento, dinamização. Porto Alegre: Calábria Artes Gráficas, 1996. 365p.</w:t>
      </w:r>
    </w:p>
    <w:p w14:paraId="5402B574" w14:textId="77777777" w:rsidR="003456D0" w:rsidRDefault="003456D0" w:rsidP="005E0E10">
      <w:pPr>
        <w:pStyle w:val="TF-refernciasITEM"/>
      </w:pPr>
      <w:r>
        <w:t xml:space="preserve">MENDONÇA, </w:t>
      </w:r>
      <w:proofErr w:type="spellStart"/>
      <w:r>
        <w:t>Karoene</w:t>
      </w:r>
      <w:proofErr w:type="spellEnd"/>
      <w:r>
        <w:t xml:space="preserve"> Dirlene et al</w:t>
      </w:r>
      <w:r w:rsidRPr="005E0E10">
        <w:rPr>
          <w:b/>
          <w:bCs/>
        </w:rPr>
        <w:t>. Ambiente de Aprendizagem Ubíqua para Auxiliar o Estudo de Botânica em Atividades de Aula de Campo</w:t>
      </w:r>
      <w:r>
        <w:t xml:space="preserve">. </w:t>
      </w:r>
      <w:proofErr w:type="spellStart"/>
      <w:r>
        <w:t>Brazilian</w:t>
      </w:r>
      <w:proofErr w:type="spellEnd"/>
      <w:r>
        <w:t xml:space="preserve"> </w:t>
      </w:r>
      <w:proofErr w:type="spellStart"/>
      <w:r>
        <w:t>Symposium</w:t>
      </w:r>
      <w:proofErr w:type="spellEnd"/>
      <w:r>
        <w:t xml:space="preserve"> </w:t>
      </w:r>
      <w:proofErr w:type="spellStart"/>
      <w:r>
        <w:t>on</w:t>
      </w:r>
      <w:proofErr w:type="spellEnd"/>
      <w:r>
        <w:t xml:space="preserve"> </w:t>
      </w:r>
      <w:proofErr w:type="spellStart"/>
      <w:r>
        <w:t>Computers</w:t>
      </w:r>
      <w:proofErr w:type="spellEnd"/>
      <w:r>
        <w:t xml:space="preserve"> in </w:t>
      </w:r>
      <w:proofErr w:type="spellStart"/>
      <w:r>
        <w:t>Education</w:t>
      </w:r>
      <w:proofErr w:type="spellEnd"/>
      <w:r>
        <w:t xml:space="preserve"> (Simpósio Brasileiro de Informática na Educação - SBIE), [</w:t>
      </w:r>
      <w:proofErr w:type="spellStart"/>
      <w:r>
        <w:t>S.l</w:t>
      </w:r>
      <w:proofErr w:type="spellEnd"/>
      <w:r>
        <w:t xml:space="preserve">.], p. 1738, out. 2018. ISSN 2316-6533. Disponível em: http://br-ie.org/pub/index.php/sbie/article/view/8141. Acesso em: 30 nov. 2021. </w:t>
      </w:r>
      <w:proofErr w:type="spellStart"/>
      <w:r>
        <w:t>doi:http</w:t>
      </w:r>
      <w:proofErr w:type="spellEnd"/>
      <w:r>
        <w:t xml:space="preserve">://dx.doi.org/10.5753/cbie.sbie.2018.1738. </w:t>
      </w:r>
    </w:p>
    <w:p w14:paraId="06F7FC4F" w14:textId="77777777" w:rsidR="003456D0" w:rsidRDefault="003456D0" w:rsidP="005E0E10">
      <w:pPr>
        <w:pStyle w:val="TF-refernciasITEM"/>
      </w:pPr>
      <w:r>
        <w:t xml:space="preserve">PAVANI, Elaine C. R. </w:t>
      </w:r>
      <w:r w:rsidRPr="00864282">
        <w:rPr>
          <w:b/>
          <w:bCs/>
        </w:rPr>
        <w:t xml:space="preserve">Aulas de campo na perspectiva histórico-crítica: </w:t>
      </w:r>
      <w:r w:rsidRPr="00AF2FFA">
        <w:t>contribuições para os espaços de educação não formal</w:t>
      </w:r>
      <w:r>
        <w:t>. 2013. 110 f. Dissertação (Mestrado em Educação em Ciências e Matemática) – Programa de Pós-Graduação em Ciências e Matemática do Instituto Federal do Espírito Santo, Vitória.</w:t>
      </w:r>
    </w:p>
    <w:p w14:paraId="72971C04" w14:textId="77777777" w:rsidR="003456D0" w:rsidRDefault="003456D0" w:rsidP="005E0E10">
      <w:pPr>
        <w:pStyle w:val="TF-refernciasITEM"/>
      </w:pPr>
      <w:r w:rsidRPr="005E0E10">
        <w:lastRenderedPageBreak/>
        <w:t xml:space="preserve">ROSA, Vagner Santos da. </w:t>
      </w:r>
      <w:proofErr w:type="spellStart"/>
      <w:r w:rsidRPr="005E0E10">
        <w:rPr>
          <w:b/>
          <w:bCs/>
        </w:rPr>
        <w:t>Ambcare</w:t>
      </w:r>
      <w:proofErr w:type="spellEnd"/>
      <w:r w:rsidRPr="005E0E10">
        <w:t xml:space="preserve">: monitoramento ambiental usando dispositivos móveis. Revista de Empreendedorismo, Inovação e Tecnologia, Passo Fundo, v. 1, n. 2, p. 43-49, out. 2015. ISSN 2359-3539. Disponível em: https://seer.imed.edu.br/index.php/revistasi/article/view/776. Acesso em: 30 nov. 2021. </w:t>
      </w:r>
      <w:proofErr w:type="spellStart"/>
      <w:r w:rsidRPr="005E0E10">
        <w:t>doi:https</w:t>
      </w:r>
      <w:proofErr w:type="spellEnd"/>
      <w:r w:rsidRPr="005E0E10">
        <w:t xml:space="preserve">://doi.org/10.18256/2359-3539/reit-imed.v1n2p43-49. </w:t>
      </w:r>
    </w:p>
    <w:p w14:paraId="2A1AC3EF" w14:textId="77777777" w:rsidR="003456D0" w:rsidRDefault="003456D0" w:rsidP="002F7BCC">
      <w:pPr>
        <w:pStyle w:val="TF-refernciasITEM"/>
      </w:pPr>
      <w:r>
        <w:t xml:space="preserve">SANTAELLA, </w:t>
      </w:r>
      <w:r w:rsidRPr="00816069">
        <w:t xml:space="preserve">L. </w:t>
      </w:r>
      <w:r w:rsidRPr="002F7BCC">
        <w:rPr>
          <w:b/>
          <w:bCs/>
        </w:rPr>
        <w:t>Desafios da ubiquidade</w:t>
      </w:r>
      <w:r>
        <w:rPr>
          <w:b/>
          <w:bCs/>
        </w:rPr>
        <w:t xml:space="preserve"> </w:t>
      </w:r>
      <w:r w:rsidRPr="002F7BCC">
        <w:rPr>
          <w:b/>
          <w:bCs/>
        </w:rPr>
        <w:t>para a educação</w:t>
      </w:r>
      <w:r>
        <w:rPr>
          <w:b/>
          <w:bCs/>
        </w:rPr>
        <w:t>.</w:t>
      </w:r>
      <w:r w:rsidRPr="006C2B27">
        <w:t xml:space="preserve"> </w:t>
      </w:r>
      <w:r>
        <w:t>Revista Ensino Superior Unicamp. 2013</w:t>
      </w:r>
      <w:r w:rsidRPr="006C2B27">
        <w:t xml:space="preserve">. Disponível em: </w:t>
      </w:r>
      <w:r w:rsidRPr="002F7BCC">
        <w:t>https://www.revistaensinosuperior.gr.unicamp.br/artigos/desafios-da-ubiquidade-para-a-educacao</w:t>
      </w:r>
      <w:r w:rsidRPr="006C2B27">
        <w:t xml:space="preserve">. Acesso em: </w:t>
      </w:r>
      <w:r>
        <w:t>30</w:t>
      </w:r>
      <w:r w:rsidRPr="006C2B27">
        <w:t xml:space="preserve"> </w:t>
      </w:r>
      <w:r>
        <w:t>nov</w:t>
      </w:r>
      <w:r w:rsidRPr="006C2B27">
        <w:t>. 2021.</w:t>
      </w:r>
    </w:p>
    <w:p w14:paraId="5FDB72AD" w14:textId="77777777" w:rsidR="003456D0" w:rsidRDefault="003456D0" w:rsidP="005E0E10">
      <w:pPr>
        <w:pStyle w:val="TF-refernciasITEM"/>
      </w:pPr>
      <w:r w:rsidRPr="00816069">
        <w:t xml:space="preserve">SANTAELLA, L. </w:t>
      </w:r>
      <w:r w:rsidRPr="00816069">
        <w:rPr>
          <w:b/>
          <w:bCs/>
        </w:rPr>
        <w:t>A aprendizagem ubíqua na educação aberta</w:t>
      </w:r>
      <w:r w:rsidRPr="00816069">
        <w:t>. Revista Tempos e Espaços em Educação, p. 15-22, 30 dez. 2014.</w:t>
      </w:r>
      <w:r>
        <w:t xml:space="preserve"> </w:t>
      </w:r>
      <w:r w:rsidRPr="006C2B27">
        <w:t xml:space="preserve">Disponível em: </w:t>
      </w:r>
      <w:r w:rsidRPr="00816069">
        <w:t>https://seer.ufs.br/index.php/revtee/article/view/3446</w:t>
      </w:r>
      <w:r w:rsidRPr="006C2B27">
        <w:t xml:space="preserve">. Acesso em: </w:t>
      </w:r>
      <w:r>
        <w:t>30</w:t>
      </w:r>
      <w:r w:rsidRPr="006C2B27">
        <w:t xml:space="preserve"> </w:t>
      </w:r>
      <w:r>
        <w:t>nov</w:t>
      </w:r>
      <w:r w:rsidRPr="006C2B27">
        <w:t>. 2021.</w:t>
      </w:r>
    </w:p>
    <w:p w14:paraId="00CB424D" w14:textId="77777777" w:rsidR="003456D0" w:rsidRDefault="003456D0" w:rsidP="005E0E10">
      <w:pPr>
        <w:pStyle w:val="TF-refernciasITEM"/>
      </w:pPr>
      <w:r w:rsidRPr="005E0E10">
        <w:t xml:space="preserve">SILVA, Marcelo </w:t>
      </w:r>
      <w:proofErr w:type="spellStart"/>
      <w:r w:rsidRPr="005E0E10">
        <w:t>Scabelo</w:t>
      </w:r>
      <w:proofErr w:type="spellEnd"/>
      <w:r w:rsidRPr="005E0E10">
        <w:t xml:space="preserve"> da </w:t>
      </w:r>
      <w:r>
        <w:rPr>
          <w:i/>
          <w:iCs/>
        </w:rPr>
        <w:t>et al</w:t>
      </w:r>
      <w:r w:rsidRPr="005E0E10">
        <w:t xml:space="preserve">. </w:t>
      </w:r>
      <w:r w:rsidRPr="005E0E10">
        <w:rPr>
          <w:b/>
          <w:bCs/>
        </w:rPr>
        <w:t>Aulas de campo para a alfabetização científica</w:t>
      </w:r>
      <w:r w:rsidRPr="005E0E10">
        <w:t>: uma intervenção pedagógica no Parque Estadual da Fonte Grande (Vitória/ES). Imagens da Educação, v. 8, n. 2, p. e41740</w:t>
      </w:r>
      <w:r>
        <w:t>.</w:t>
      </w:r>
      <w:r w:rsidRPr="005E0E10">
        <w:t xml:space="preserve"> 2018. </w:t>
      </w:r>
    </w:p>
    <w:p w14:paraId="10BB2339" w14:textId="77777777" w:rsidR="003456D0" w:rsidRDefault="003456D0" w:rsidP="004A7198">
      <w:pPr>
        <w:pStyle w:val="TF-refernciasITEM"/>
      </w:pPr>
    </w:p>
    <w:p w14:paraId="7642EB5E" w14:textId="77777777" w:rsidR="003456D0" w:rsidRPr="00320BFA" w:rsidRDefault="003456D0" w:rsidP="00BE1CFB">
      <w:pPr>
        <w:pStyle w:val="TF-xAvalTTULO"/>
      </w:pPr>
      <w:r>
        <w:br w:type="page"/>
      </w:r>
      <w:r>
        <w:lastRenderedPageBreak/>
        <w:t>FORMULÁRIO  DE  avaliação BCC</w:t>
      </w:r>
      <w:r w:rsidRPr="00320BFA">
        <w:t xml:space="preserve"> – PROFESSOR TCC I</w:t>
      </w:r>
    </w:p>
    <w:p w14:paraId="004C5A32" w14:textId="77777777" w:rsidR="003456D0" w:rsidRDefault="003456D0" w:rsidP="00BE1CFB">
      <w:pPr>
        <w:pStyle w:val="TF-xAvalLINHA"/>
      </w:pPr>
      <w:r w:rsidRPr="00320BFA">
        <w:t>Avaliador(a):</w:t>
      </w:r>
      <w:r w:rsidRPr="00320BFA">
        <w:tab/>
      </w:r>
      <w:r w:rsidRPr="00CB34D7">
        <w:t>Andreza Sartori</w:t>
      </w:r>
    </w:p>
    <w:p w14:paraId="0C2CCE5D" w14:textId="77777777" w:rsidR="003456D0" w:rsidRPr="00320BFA" w:rsidRDefault="003456D0" w:rsidP="00BE1CFB">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2"/>
      </w:tblGrid>
      <w:tr w:rsidR="003456D0" w:rsidRPr="00320BFA" w14:paraId="5CB9C47B" w14:textId="77777777" w:rsidTr="000814E0">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2DF580FB" w14:textId="77777777" w:rsidR="003456D0" w:rsidRPr="00320BFA" w:rsidRDefault="003456D0" w:rsidP="000814E0">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3E61F212" w14:textId="77777777" w:rsidR="003456D0" w:rsidRPr="00320BFA" w:rsidRDefault="003456D0" w:rsidP="000814E0">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4E905F69" w14:textId="77777777" w:rsidR="003456D0" w:rsidRPr="00320BFA" w:rsidRDefault="003456D0" w:rsidP="000814E0">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13A93097" w14:textId="77777777" w:rsidR="003456D0" w:rsidRPr="00320BFA" w:rsidRDefault="003456D0" w:rsidP="000814E0">
            <w:pPr>
              <w:pStyle w:val="TF-xAvalITEMTABELA"/>
            </w:pPr>
            <w:r w:rsidRPr="00320BFA">
              <w:t>não atende</w:t>
            </w:r>
          </w:p>
        </w:tc>
      </w:tr>
      <w:tr w:rsidR="003456D0" w:rsidRPr="00320BFA" w14:paraId="2662DD3A" w14:textId="77777777" w:rsidTr="000814E0">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DB3824A" w14:textId="77777777" w:rsidR="003456D0" w:rsidRPr="00320BFA" w:rsidRDefault="003456D0" w:rsidP="000814E0">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4A9A4865" w14:textId="77777777" w:rsidR="003456D0" w:rsidRPr="00821EE8" w:rsidRDefault="003456D0" w:rsidP="00047F39">
            <w:pPr>
              <w:pStyle w:val="TF-xAvalITEM"/>
              <w:numPr>
                <w:ilvl w:val="0"/>
                <w:numId w:val="32"/>
              </w:numPr>
            </w:pPr>
            <w:r w:rsidRPr="00821EE8">
              <w:t>INTRODUÇÃO</w:t>
            </w:r>
          </w:p>
          <w:p w14:paraId="1BD819AB" w14:textId="77777777" w:rsidR="003456D0" w:rsidRPr="00821EE8" w:rsidRDefault="003456D0" w:rsidP="000814E0">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4C5D79D4" w14:textId="77777777" w:rsidR="003456D0" w:rsidRPr="00320BFA" w:rsidRDefault="003456D0" w:rsidP="000814E0">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917A982" w14:textId="77777777" w:rsidR="003456D0" w:rsidRPr="00320BFA" w:rsidRDefault="003456D0" w:rsidP="000814E0">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BCEC4DB" w14:textId="77777777" w:rsidR="003456D0" w:rsidRPr="00320BFA" w:rsidRDefault="003456D0" w:rsidP="000814E0">
            <w:pPr>
              <w:ind w:left="709" w:hanging="709"/>
              <w:jc w:val="center"/>
              <w:rPr>
                <w:sz w:val="18"/>
              </w:rPr>
            </w:pPr>
          </w:p>
        </w:tc>
      </w:tr>
      <w:tr w:rsidR="003456D0" w:rsidRPr="00320BFA" w14:paraId="27A1F4BB" w14:textId="77777777" w:rsidTr="000814E0">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CDC17A"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5844322" w14:textId="77777777" w:rsidR="003456D0" w:rsidRPr="00821EE8" w:rsidRDefault="003456D0" w:rsidP="000814E0">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E1032B6" w14:textId="77777777" w:rsidR="003456D0" w:rsidRPr="00320BFA" w:rsidRDefault="003456D0" w:rsidP="000814E0">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E765546" w14:textId="77777777" w:rsidR="003456D0" w:rsidRPr="00320BFA" w:rsidRDefault="003456D0" w:rsidP="000814E0">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CB21A27" w14:textId="77777777" w:rsidR="003456D0" w:rsidRPr="00320BFA" w:rsidRDefault="003456D0" w:rsidP="000814E0">
            <w:pPr>
              <w:ind w:left="709" w:hanging="709"/>
              <w:jc w:val="center"/>
              <w:rPr>
                <w:sz w:val="18"/>
              </w:rPr>
            </w:pPr>
          </w:p>
        </w:tc>
      </w:tr>
      <w:tr w:rsidR="003456D0" w:rsidRPr="00320BFA" w14:paraId="72B68517" w14:textId="77777777" w:rsidTr="000814E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B366402"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0A74B70" w14:textId="77777777" w:rsidR="003456D0" w:rsidRPr="00320BFA" w:rsidRDefault="003456D0" w:rsidP="00047F39">
            <w:pPr>
              <w:pStyle w:val="TF-xAvalITEM"/>
              <w:numPr>
                <w:ilvl w:val="0"/>
                <w:numId w:val="32"/>
              </w:numPr>
            </w:pPr>
            <w:r w:rsidRPr="00320BFA">
              <w:t>OBJETIVOS</w:t>
            </w:r>
          </w:p>
          <w:p w14:paraId="6D05CFB1" w14:textId="77777777" w:rsidR="003456D0" w:rsidRPr="00320BFA" w:rsidRDefault="003456D0" w:rsidP="000814E0">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12FDA87F" w14:textId="77777777" w:rsidR="003456D0" w:rsidRPr="00320BFA" w:rsidRDefault="003456D0" w:rsidP="000814E0">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835D8E5" w14:textId="77777777" w:rsidR="003456D0" w:rsidRPr="00320BFA" w:rsidRDefault="003456D0" w:rsidP="000814E0">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34CE8AFB" w14:textId="77777777" w:rsidR="003456D0" w:rsidRPr="00320BFA" w:rsidRDefault="003456D0" w:rsidP="000814E0">
            <w:pPr>
              <w:ind w:left="709" w:hanging="709"/>
              <w:jc w:val="center"/>
              <w:rPr>
                <w:sz w:val="18"/>
              </w:rPr>
            </w:pPr>
          </w:p>
        </w:tc>
      </w:tr>
      <w:tr w:rsidR="003456D0" w:rsidRPr="00320BFA" w14:paraId="208B30C0" w14:textId="77777777" w:rsidTr="000814E0">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F1CAF40"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A7C19AB" w14:textId="77777777" w:rsidR="003456D0" w:rsidRPr="00320BFA" w:rsidRDefault="003456D0" w:rsidP="000814E0">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5F192C8" w14:textId="77777777" w:rsidR="003456D0" w:rsidRPr="00320BFA" w:rsidRDefault="003456D0" w:rsidP="000814E0">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F98DE72" w14:textId="77777777" w:rsidR="003456D0" w:rsidRPr="00320BFA" w:rsidRDefault="003456D0" w:rsidP="000814E0">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69A8271" w14:textId="77777777" w:rsidR="003456D0" w:rsidRPr="00320BFA" w:rsidRDefault="003456D0" w:rsidP="000814E0">
            <w:pPr>
              <w:ind w:left="709" w:hanging="709"/>
              <w:jc w:val="center"/>
              <w:rPr>
                <w:sz w:val="18"/>
              </w:rPr>
            </w:pPr>
          </w:p>
        </w:tc>
      </w:tr>
      <w:tr w:rsidR="003456D0" w:rsidRPr="00320BFA" w14:paraId="4DC9EB34" w14:textId="77777777" w:rsidTr="000814E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6D9E76E"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0902AD9" w14:textId="77777777" w:rsidR="003456D0" w:rsidRPr="00EE20C1" w:rsidRDefault="003456D0" w:rsidP="00047F39">
            <w:pPr>
              <w:pStyle w:val="TF-xAvalITEM"/>
              <w:numPr>
                <w:ilvl w:val="0"/>
                <w:numId w:val="32"/>
              </w:numPr>
            </w:pPr>
            <w:r w:rsidRPr="00EE20C1">
              <w:t>JUSTIFICATIVA</w:t>
            </w:r>
          </w:p>
          <w:p w14:paraId="75C89009" w14:textId="77777777" w:rsidR="003456D0" w:rsidRPr="00EE20C1" w:rsidRDefault="003456D0" w:rsidP="000814E0">
            <w:pPr>
              <w:pStyle w:val="TF-xAvalITEM"/>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2A4A94DE" w14:textId="77777777" w:rsidR="003456D0" w:rsidRPr="00320BFA" w:rsidRDefault="003456D0" w:rsidP="000814E0">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A3DDC32" w14:textId="77777777" w:rsidR="003456D0" w:rsidRPr="00320BFA" w:rsidRDefault="003456D0" w:rsidP="000814E0">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23531F3" w14:textId="77777777" w:rsidR="003456D0" w:rsidRPr="00320BFA" w:rsidRDefault="003456D0" w:rsidP="000814E0">
            <w:pPr>
              <w:ind w:left="709" w:hanging="709"/>
              <w:jc w:val="center"/>
              <w:rPr>
                <w:sz w:val="18"/>
              </w:rPr>
            </w:pPr>
          </w:p>
        </w:tc>
      </w:tr>
      <w:tr w:rsidR="003456D0" w:rsidRPr="00320BFA" w14:paraId="5931F631" w14:textId="77777777" w:rsidTr="000814E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50FF03"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53EDC1" w14:textId="77777777" w:rsidR="003456D0" w:rsidRPr="00EE20C1" w:rsidRDefault="003456D0" w:rsidP="000814E0">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3AD4F2E2" w14:textId="77777777" w:rsidR="003456D0" w:rsidRPr="00320BFA" w:rsidRDefault="003456D0" w:rsidP="000814E0">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676A5FD" w14:textId="77777777" w:rsidR="003456D0" w:rsidRPr="00320BFA" w:rsidRDefault="003456D0" w:rsidP="000814E0">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60CAA53D" w14:textId="77777777" w:rsidR="003456D0" w:rsidRPr="00320BFA" w:rsidRDefault="003456D0" w:rsidP="000814E0">
            <w:pPr>
              <w:ind w:left="709" w:hanging="709"/>
              <w:jc w:val="center"/>
              <w:rPr>
                <w:sz w:val="18"/>
              </w:rPr>
            </w:pPr>
          </w:p>
        </w:tc>
      </w:tr>
      <w:tr w:rsidR="003456D0" w:rsidRPr="00320BFA" w14:paraId="404B7865" w14:textId="77777777" w:rsidTr="000814E0">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CBE9841"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3E960" w14:textId="77777777" w:rsidR="003456D0" w:rsidRPr="00320BFA" w:rsidRDefault="003456D0" w:rsidP="00047F39">
            <w:pPr>
              <w:pStyle w:val="TF-xAvalITEM"/>
              <w:numPr>
                <w:ilvl w:val="0"/>
                <w:numId w:val="32"/>
              </w:numPr>
            </w:pPr>
            <w:r w:rsidRPr="00320BFA">
              <w:t>METODOLOGIA</w:t>
            </w:r>
          </w:p>
          <w:p w14:paraId="507CFA24" w14:textId="77777777" w:rsidR="003456D0" w:rsidRPr="00320BFA" w:rsidRDefault="003456D0" w:rsidP="000814E0">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659510FD" w14:textId="77777777" w:rsidR="003456D0" w:rsidRPr="00320BFA" w:rsidRDefault="003456D0" w:rsidP="000814E0">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2B9B8EA" w14:textId="77777777" w:rsidR="003456D0" w:rsidRPr="00320BFA" w:rsidRDefault="003456D0" w:rsidP="000814E0">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9F7BE47" w14:textId="77777777" w:rsidR="003456D0" w:rsidRPr="00320BFA" w:rsidRDefault="003456D0" w:rsidP="000814E0">
            <w:pPr>
              <w:ind w:left="709" w:hanging="709"/>
              <w:jc w:val="center"/>
              <w:rPr>
                <w:sz w:val="18"/>
              </w:rPr>
            </w:pPr>
          </w:p>
        </w:tc>
      </w:tr>
      <w:tr w:rsidR="003456D0" w:rsidRPr="00320BFA" w14:paraId="2B27EBE6" w14:textId="77777777" w:rsidTr="000814E0">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5682ED"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3E97578" w14:textId="77777777" w:rsidR="003456D0" w:rsidRPr="00320BFA" w:rsidRDefault="003456D0" w:rsidP="000814E0">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E4C5F5A" w14:textId="77777777" w:rsidR="003456D0" w:rsidRPr="00320BFA" w:rsidRDefault="003456D0" w:rsidP="000814E0">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2F2C29C" w14:textId="77777777" w:rsidR="003456D0" w:rsidRPr="00320BFA" w:rsidRDefault="003456D0" w:rsidP="000814E0">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6209605" w14:textId="77777777" w:rsidR="003456D0" w:rsidRPr="00320BFA" w:rsidRDefault="003456D0" w:rsidP="000814E0">
            <w:pPr>
              <w:ind w:left="709" w:hanging="709"/>
              <w:jc w:val="center"/>
              <w:rPr>
                <w:sz w:val="18"/>
              </w:rPr>
            </w:pPr>
          </w:p>
        </w:tc>
      </w:tr>
      <w:tr w:rsidR="003456D0" w:rsidRPr="00320BFA" w14:paraId="43C47B18" w14:textId="77777777" w:rsidTr="000814E0">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91A53B"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F7C97A2" w14:textId="77777777" w:rsidR="003456D0" w:rsidRPr="00801036" w:rsidRDefault="003456D0" w:rsidP="00047F39">
            <w:pPr>
              <w:pStyle w:val="TF-xAvalITEM"/>
              <w:numPr>
                <w:ilvl w:val="0"/>
                <w:numId w:val="32"/>
              </w:numPr>
            </w:pPr>
            <w:r w:rsidRPr="00801036">
              <w:t>REVISÃO BIBLIOGRÁFICA (atenção para a diferença de conteúdo entre projeto e pré-projeto)</w:t>
            </w:r>
          </w:p>
          <w:p w14:paraId="59D1FB77" w14:textId="77777777" w:rsidR="003456D0" w:rsidRPr="00801036" w:rsidRDefault="003456D0" w:rsidP="000814E0">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7A8E75C" w14:textId="77777777" w:rsidR="003456D0" w:rsidRPr="00801036" w:rsidRDefault="003456D0" w:rsidP="000814E0">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5C09A2C" w14:textId="77777777" w:rsidR="003456D0" w:rsidRPr="00801036" w:rsidRDefault="003456D0" w:rsidP="000814E0">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E77D73" w14:textId="77777777" w:rsidR="003456D0" w:rsidRPr="00320BFA" w:rsidRDefault="003456D0" w:rsidP="000814E0">
            <w:pPr>
              <w:ind w:left="709" w:hanging="709"/>
              <w:jc w:val="center"/>
              <w:rPr>
                <w:sz w:val="18"/>
              </w:rPr>
            </w:pPr>
          </w:p>
        </w:tc>
      </w:tr>
      <w:tr w:rsidR="003456D0" w:rsidRPr="00320BFA" w14:paraId="648CE32F" w14:textId="77777777" w:rsidTr="000814E0">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3B32B26" w14:textId="77777777" w:rsidR="003456D0" w:rsidRPr="00320BFA" w:rsidRDefault="003456D0" w:rsidP="000814E0">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6B8B2C11" w14:textId="77777777" w:rsidR="003456D0" w:rsidRPr="00320BFA" w:rsidRDefault="003456D0" w:rsidP="00047F39">
            <w:pPr>
              <w:pStyle w:val="TF-xAvalITEM"/>
              <w:numPr>
                <w:ilvl w:val="0"/>
                <w:numId w:val="32"/>
              </w:numPr>
            </w:pPr>
            <w:r w:rsidRPr="00320BFA">
              <w:t>LINGUAGEM USADA (redação)</w:t>
            </w:r>
          </w:p>
          <w:p w14:paraId="55266B28" w14:textId="77777777" w:rsidR="003456D0" w:rsidRPr="00320BFA" w:rsidRDefault="003456D0" w:rsidP="000814E0">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3DE9B56C" w14:textId="77777777" w:rsidR="003456D0" w:rsidRPr="00320BFA" w:rsidRDefault="003456D0" w:rsidP="000814E0">
            <w:pPr>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49E1CC8C" w14:textId="77777777" w:rsidR="003456D0" w:rsidRPr="00320BFA" w:rsidRDefault="003456D0" w:rsidP="000814E0">
            <w:pPr>
              <w:ind w:left="709" w:hanging="709"/>
              <w:jc w:val="center"/>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7670E84E" w14:textId="77777777" w:rsidR="003456D0" w:rsidRPr="00320BFA" w:rsidRDefault="003456D0" w:rsidP="000814E0">
            <w:pPr>
              <w:ind w:left="709" w:hanging="709"/>
              <w:jc w:val="center"/>
              <w:rPr>
                <w:sz w:val="18"/>
              </w:rPr>
            </w:pPr>
          </w:p>
        </w:tc>
      </w:tr>
      <w:tr w:rsidR="003456D0" w:rsidRPr="00320BFA" w14:paraId="29EC0784" w14:textId="77777777" w:rsidTr="000814E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BF45CD1"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997021" w14:textId="77777777" w:rsidR="003456D0" w:rsidRPr="00320BFA" w:rsidRDefault="003456D0" w:rsidP="000814E0">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16F7049" w14:textId="77777777" w:rsidR="003456D0" w:rsidRPr="00320BFA" w:rsidRDefault="003456D0" w:rsidP="000814E0">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B33999A" w14:textId="77777777" w:rsidR="003456D0" w:rsidRPr="00320BFA" w:rsidRDefault="003456D0" w:rsidP="000814E0">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6598972A" w14:textId="77777777" w:rsidR="003456D0" w:rsidRPr="00320BFA" w:rsidRDefault="003456D0" w:rsidP="000814E0">
            <w:pPr>
              <w:ind w:left="709" w:hanging="709"/>
              <w:jc w:val="center"/>
              <w:rPr>
                <w:sz w:val="18"/>
              </w:rPr>
            </w:pPr>
          </w:p>
        </w:tc>
      </w:tr>
      <w:tr w:rsidR="003456D0" w:rsidRPr="00320BFA" w14:paraId="32E3C5D8" w14:textId="77777777" w:rsidTr="000814E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EE923F3"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11508AE" w14:textId="77777777" w:rsidR="003456D0" w:rsidRPr="00320BFA" w:rsidRDefault="003456D0" w:rsidP="00047F39">
            <w:pPr>
              <w:pStyle w:val="TF-xAvalITEM"/>
              <w:numPr>
                <w:ilvl w:val="0"/>
                <w:numId w:val="32"/>
              </w:numPr>
            </w:pPr>
            <w:r w:rsidRPr="00320BFA">
              <w:t>ORGANIZAÇÃO E APRESENTAÇÃO GRÁFICA DO TEXTO</w:t>
            </w:r>
          </w:p>
          <w:p w14:paraId="0EFAC82A" w14:textId="77777777" w:rsidR="003456D0" w:rsidRPr="00320BFA" w:rsidRDefault="003456D0" w:rsidP="000814E0">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45DDBBA3" w14:textId="77777777" w:rsidR="003456D0" w:rsidRPr="00320BFA" w:rsidRDefault="003456D0" w:rsidP="000814E0">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67447E3" w14:textId="77777777" w:rsidR="003456D0" w:rsidRPr="00320BFA" w:rsidRDefault="003456D0" w:rsidP="000814E0">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5F6A9FB" w14:textId="77777777" w:rsidR="003456D0" w:rsidRPr="00320BFA" w:rsidRDefault="003456D0" w:rsidP="000814E0">
            <w:pPr>
              <w:ind w:left="709" w:hanging="709"/>
              <w:jc w:val="center"/>
              <w:rPr>
                <w:sz w:val="18"/>
              </w:rPr>
            </w:pPr>
          </w:p>
        </w:tc>
      </w:tr>
      <w:tr w:rsidR="003456D0" w:rsidRPr="00320BFA" w14:paraId="066722AA" w14:textId="77777777" w:rsidTr="000814E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729CA21"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93C4BF3" w14:textId="77777777" w:rsidR="003456D0" w:rsidRPr="00320BFA" w:rsidRDefault="003456D0" w:rsidP="00047F39">
            <w:pPr>
              <w:pStyle w:val="TF-xAvalITEM"/>
              <w:numPr>
                <w:ilvl w:val="0"/>
                <w:numId w:val="32"/>
              </w:numPr>
            </w:pPr>
            <w:r w:rsidRPr="00320BFA">
              <w:t>ILUSTRAÇÕES (figuras, quadros, tabelas)</w:t>
            </w:r>
          </w:p>
          <w:p w14:paraId="293A7BB3" w14:textId="77777777" w:rsidR="003456D0" w:rsidRPr="00320BFA" w:rsidRDefault="003456D0" w:rsidP="000814E0">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43A85460" w14:textId="77777777" w:rsidR="003456D0" w:rsidRPr="00320BFA" w:rsidRDefault="003456D0" w:rsidP="000814E0">
            <w:pPr>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BB9B241" w14:textId="77777777" w:rsidR="003456D0" w:rsidRPr="00320BFA" w:rsidRDefault="003456D0" w:rsidP="000814E0">
            <w:pPr>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DF8371E" w14:textId="77777777" w:rsidR="003456D0" w:rsidRPr="00320BFA" w:rsidRDefault="003456D0" w:rsidP="000814E0">
            <w:pPr>
              <w:spacing w:before="80" w:after="80"/>
              <w:ind w:left="709" w:hanging="709"/>
              <w:jc w:val="center"/>
              <w:rPr>
                <w:sz w:val="18"/>
              </w:rPr>
            </w:pPr>
          </w:p>
        </w:tc>
      </w:tr>
      <w:tr w:rsidR="003456D0" w:rsidRPr="00320BFA" w14:paraId="59A5EE47" w14:textId="77777777" w:rsidTr="000814E0">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DA9800A"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AA1E6E3" w14:textId="77777777" w:rsidR="003456D0" w:rsidRPr="00320BFA" w:rsidRDefault="003456D0" w:rsidP="00047F39">
            <w:pPr>
              <w:pStyle w:val="TF-xAvalITEM"/>
              <w:numPr>
                <w:ilvl w:val="0"/>
                <w:numId w:val="32"/>
              </w:numPr>
            </w:pPr>
            <w:r w:rsidRPr="00320BFA">
              <w:t>REFERÊNCIAS E CITAÇÕES</w:t>
            </w:r>
          </w:p>
          <w:p w14:paraId="2023517B" w14:textId="77777777" w:rsidR="003456D0" w:rsidRPr="00320BFA" w:rsidRDefault="003456D0" w:rsidP="000814E0">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5F9AC4F" w14:textId="77777777" w:rsidR="003456D0" w:rsidRPr="00320BFA" w:rsidRDefault="003456D0" w:rsidP="000814E0">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6541742" w14:textId="77777777" w:rsidR="003456D0" w:rsidRPr="00320BFA" w:rsidRDefault="003456D0" w:rsidP="000814E0">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30D2088" w14:textId="77777777" w:rsidR="003456D0" w:rsidRPr="00320BFA" w:rsidRDefault="003456D0" w:rsidP="000814E0">
            <w:pPr>
              <w:ind w:left="709" w:hanging="709"/>
              <w:jc w:val="center"/>
              <w:rPr>
                <w:sz w:val="18"/>
              </w:rPr>
            </w:pPr>
          </w:p>
        </w:tc>
      </w:tr>
      <w:tr w:rsidR="003456D0" w:rsidRPr="00320BFA" w14:paraId="31E08B8A" w14:textId="77777777" w:rsidTr="000814E0">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DB2F0C9" w14:textId="77777777" w:rsidR="003456D0" w:rsidRPr="00320BFA" w:rsidRDefault="003456D0" w:rsidP="000814E0">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CC2470" w14:textId="77777777" w:rsidR="003456D0" w:rsidRPr="00320BFA" w:rsidRDefault="003456D0" w:rsidP="000814E0">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69EB93A" w14:textId="77777777" w:rsidR="003456D0" w:rsidRPr="00320BFA" w:rsidRDefault="003456D0" w:rsidP="000814E0">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234A610" w14:textId="77777777" w:rsidR="003456D0" w:rsidRPr="00320BFA" w:rsidRDefault="003456D0" w:rsidP="000814E0">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8D36BF0" w14:textId="77777777" w:rsidR="003456D0" w:rsidRPr="00320BFA" w:rsidRDefault="003456D0" w:rsidP="000814E0">
            <w:pPr>
              <w:ind w:left="709" w:hanging="709"/>
              <w:jc w:val="center"/>
              <w:rPr>
                <w:sz w:val="18"/>
              </w:rPr>
            </w:pPr>
          </w:p>
        </w:tc>
      </w:tr>
      <w:tr w:rsidR="003456D0" w:rsidRPr="00320BFA" w14:paraId="7CF35DB5" w14:textId="77777777" w:rsidTr="000814E0">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E55ED33" w14:textId="77777777" w:rsidR="003456D0" w:rsidRPr="00320BFA" w:rsidRDefault="003456D0" w:rsidP="000814E0">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11797C9F" w14:textId="77777777" w:rsidR="003456D0" w:rsidRPr="00320BFA" w:rsidRDefault="003456D0" w:rsidP="000814E0">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CAE90FC" w14:textId="77777777" w:rsidR="003456D0" w:rsidRPr="00320BFA" w:rsidRDefault="003456D0" w:rsidP="000814E0">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4FFD20B6" w14:textId="77777777" w:rsidR="003456D0" w:rsidRPr="00320BFA" w:rsidRDefault="003456D0" w:rsidP="000814E0">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3CDCC80D" w14:textId="77777777" w:rsidR="003456D0" w:rsidRPr="00320BFA" w:rsidRDefault="003456D0" w:rsidP="000814E0">
            <w:pPr>
              <w:ind w:left="709" w:hanging="709"/>
              <w:jc w:val="center"/>
              <w:rPr>
                <w:sz w:val="18"/>
              </w:rPr>
            </w:pPr>
          </w:p>
        </w:tc>
      </w:tr>
    </w:tbl>
    <w:p w14:paraId="1F5ED16E" w14:textId="77777777" w:rsidR="003456D0" w:rsidRPr="003F5F25" w:rsidRDefault="003456D0" w:rsidP="00BE1CFB">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2"/>
      </w:tblGrid>
      <w:tr w:rsidR="003456D0" w:rsidRPr="00320BFA" w14:paraId="600652B7" w14:textId="77777777" w:rsidTr="000814E0">
        <w:trPr>
          <w:cantSplit/>
          <w:jc w:val="center"/>
        </w:trPr>
        <w:tc>
          <w:tcPr>
            <w:tcW w:w="5000" w:type="pct"/>
            <w:gridSpan w:val="3"/>
            <w:tcBorders>
              <w:top w:val="single" w:sz="12" w:space="0" w:color="auto"/>
              <w:left w:val="single" w:sz="12" w:space="0" w:color="auto"/>
              <w:bottom w:val="nil"/>
              <w:right w:val="single" w:sz="12" w:space="0" w:color="auto"/>
            </w:tcBorders>
            <w:hideMark/>
          </w:tcPr>
          <w:p w14:paraId="1395395D" w14:textId="77777777" w:rsidR="003456D0" w:rsidRPr="00320BFA" w:rsidRDefault="003456D0" w:rsidP="000814E0">
            <w:pPr>
              <w:spacing w:before="60"/>
              <w:jc w:val="both"/>
              <w:rPr>
                <w:sz w:val="18"/>
              </w:rPr>
            </w:pPr>
            <w:r w:rsidRPr="00320BFA">
              <w:rPr>
                <w:sz w:val="18"/>
              </w:rPr>
              <w:t>O projeto de TCC será reprovado se:</w:t>
            </w:r>
          </w:p>
          <w:p w14:paraId="5EC65470" w14:textId="77777777" w:rsidR="003456D0" w:rsidRPr="00320BFA" w:rsidRDefault="003456D0" w:rsidP="00047F39">
            <w:pPr>
              <w:numPr>
                <w:ilvl w:val="0"/>
                <w:numId w:val="9"/>
              </w:numPr>
              <w:ind w:left="357" w:hanging="357"/>
              <w:jc w:val="both"/>
              <w:rPr>
                <w:sz w:val="18"/>
              </w:rPr>
            </w:pPr>
            <w:r w:rsidRPr="00320BFA">
              <w:rPr>
                <w:sz w:val="18"/>
              </w:rPr>
              <w:t>qualquer um dos itens tiver resposta NÃO ATENDE;</w:t>
            </w:r>
          </w:p>
          <w:p w14:paraId="79A23A9B" w14:textId="77777777" w:rsidR="003456D0" w:rsidRPr="00320BFA" w:rsidRDefault="003456D0" w:rsidP="00047F39">
            <w:pPr>
              <w:numPr>
                <w:ilvl w:val="0"/>
                <w:numId w:val="9"/>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5FAF380E" w14:textId="77777777" w:rsidR="003456D0" w:rsidRPr="00320BFA" w:rsidRDefault="003456D0" w:rsidP="00047F39">
            <w:pPr>
              <w:numPr>
                <w:ilvl w:val="0"/>
                <w:numId w:val="9"/>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456D0" w:rsidRPr="00320BFA" w14:paraId="4B17336F" w14:textId="77777777" w:rsidTr="000814E0">
        <w:trPr>
          <w:cantSplit/>
          <w:jc w:val="center"/>
        </w:trPr>
        <w:tc>
          <w:tcPr>
            <w:tcW w:w="1250" w:type="pct"/>
            <w:tcBorders>
              <w:top w:val="nil"/>
              <w:left w:val="single" w:sz="12" w:space="0" w:color="auto"/>
              <w:bottom w:val="single" w:sz="12" w:space="0" w:color="auto"/>
              <w:right w:val="nil"/>
            </w:tcBorders>
            <w:hideMark/>
          </w:tcPr>
          <w:p w14:paraId="6DA02A51" w14:textId="77777777" w:rsidR="003456D0" w:rsidRPr="00320BFA" w:rsidRDefault="003456D0" w:rsidP="000814E0">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34845E96" w14:textId="77777777" w:rsidR="003456D0" w:rsidRPr="00320BFA" w:rsidRDefault="003456D0" w:rsidP="000814E0">
            <w:pPr>
              <w:spacing w:before="60" w:after="60"/>
              <w:jc w:val="center"/>
              <w:rPr>
                <w:sz w:val="18"/>
              </w:rPr>
            </w:pPr>
            <w:r w:rsidRPr="00320BFA">
              <w:rPr>
                <w:sz w:val="20"/>
              </w:rPr>
              <w:t xml:space="preserve">(   </w:t>
            </w:r>
            <w:r>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52D6F64" w14:textId="77777777" w:rsidR="003456D0" w:rsidRPr="00320BFA" w:rsidRDefault="003456D0" w:rsidP="000814E0">
            <w:pPr>
              <w:spacing w:before="60" w:after="60"/>
              <w:jc w:val="center"/>
              <w:rPr>
                <w:sz w:val="20"/>
              </w:rPr>
            </w:pPr>
            <w:r w:rsidRPr="00320BFA">
              <w:rPr>
                <w:sz w:val="20"/>
              </w:rPr>
              <w:t xml:space="preserve">(  </w:t>
            </w:r>
            <w:r>
              <w:rPr>
                <w:sz w:val="20"/>
              </w:rPr>
              <w:t xml:space="preserve"> </w:t>
            </w:r>
            <w:r w:rsidRPr="00320BFA">
              <w:rPr>
                <w:sz w:val="20"/>
              </w:rPr>
              <w:t xml:space="preserve">   ) REPROVADO</w:t>
            </w:r>
          </w:p>
        </w:tc>
      </w:tr>
    </w:tbl>
    <w:p w14:paraId="541CF693" w14:textId="77777777" w:rsidR="003456D0" w:rsidRDefault="003456D0" w:rsidP="00BE1CFB">
      <w:pPr>
        <w:pStyle w:val="TF-xAvalTTULO"/>
        <w:ind w:left="0" w:firstLine="0"/>
        <w:jc w:val="left"/>
      </w:pPr>
    </w:p>
    <w:p w14:paraId="762C49A7" w14:textId="77777777" w:rsidR="003456D0" w:rsidRPr="00BE1CFB" w:rsidRDefault="003456D0" w:rsidP="00BE1CFB">
      <w:pPr>
        <w:rPr>
          <w:caps/>
          <w:noProof/>
          <w:sz w:val="22"/>
          <w:szCs w:val="20"/>
        </w:rPr>
      </w:pPr>
    </w:p>
    <w:p w14:paraId="37ADF213" w14:textId="0EE3C9F6" w:rsidR="003456D0" w:rsidRPr="003456D0" w:rsidRDefault="003456D0">
      <w:r>
        <w:rPr>
          <w:b/>
          <w:bCs/>
          <w:sz w:val="72"/>
          <w:szCs w:val="72"/>
        </w:rPr>
        <w:br w:type="page"/>
      </w:r>
    </w:p>
    <w:p w14:paraId="2DE8C5FA" w14:textId="281B3ADD" w:rsidR="003456D0" w:rsidRDefault="003456D0" w:rsidP="003456D0">
      <w:pPr>
        <w:jc w:val="both"/>
        <w:rPr>
          <w:b/>
          <w:bCs/>
        </w:rPr>
      </w:pPr>
      <w:r w:rsidRPr="007310B3">
        <w:rPr>
          <w:b/>
          <w:bCs/>
          <w:sz w:val="72"/>
          <w:szCs w:val="72"/>
        </w:rPr>
        <w:lastRenderedPageBreak/>
        <w:t>Revisão do Pré-projeto</w:t>
      </w:r>
      <w:r w:rsidRPr="00AF68BE">
        <w:rPr>
          <w:b/>
          <w:bCs/>
        </w:rPr>
        <w:t xml:space="preserve"> </w:t>
      </w:r>
    </w:p>
    <w:p w14:paraId="55FFE10F" w14:textId="77777777" w:rsidR="003456D0" w:rsidRDefault="003456D0" w:rsidP="003456D0">
      <w:pPr>
        <w:jc w:val="both"/>
        <w:rPr>
          <w:b/>
          <w:bCs/>
        </w:rPr>
      </w:pPr>
    </w:p>
    <w:p w14:paraId="5469E31A" w14:textId="77777777" w:rsidR="003456D0" w:rsidRPr="00AF68BE" w:rsidRDefault="003456D0" w:rsidP="003456D0">
      <w:pPr>
        <w:jc w:val="both"/>
        <w:rPr>
          <w:b/>
          <w:bCs/>
        </w:rPr>
      </w:pPr>
      <w:r w:rsidRPr="00AF68BE">
        <w:rPr>
          <w:b/>
          <w:bCs/>
        </w:rPr>
        <w:t xml:space="preserve">Disciplina: Trabalho de Conclusão de Curso I – </w:t>
      </w:r>
      <w:r>
        <w:rPr>
          <w:b/>
          <w:bCs/>
        </w:rPr>
        <w:t>BCC</w:t>
      </w:r>
    </w:p>
    <w:p w14:paraId="7D3A3070" w14:textId="77777777" w:rsidR="003456D0" w:rsidRDefault="003456D0" w:rsidP="003456D0">
      <w:pPr>
        <w:jc w:val="both"/>
      </w:pPr>
    </w:p>
    <w:p w14:paraId="3C612A48" w14:textId="77777777" w:rsidR="003456D0" w:rsidRPr="00BC76D0" w:rsidRDefault="003456D0" w:rsidP="003456D0">
      <w:pPr>
        <w:jc w:val="both"/>
      </w:pPr>
      <w:r w:rsidRPr="00BC76D0">
        <w:t>Caro orienta</w:t>
      </w:r>
      <w:r>
        <w:t>ndo</w:t>
      </w:r>
      <w:r w:rsidRPr="00BC76D0">
        <w:t>,</w:t>
      </w:r>
    </w:p>
    <w:p w14:paraId="769FCDB7" w14:textId="77777777" w:rsidR="003456D0" w:rsidRPr="00BC76D0" w:rsidRDefault="003456D0" w:rsidP="003456D0">
      <w:pPr>
        <w:jc w:val="both"/>
      </w:pPr>
    </w:p>
    <w:p w14:paraId="6BA3E335" w14:textId="77777777" w:rsidR="003456D0" w:rsidRDefault="003456D0" w:rsidP="003456D0">
      <w:pPr>
        <w:jc w:val="both"/>
      </w:pPr>
      <w:r w:rsidRPr="00BC76D0">
        <w:t xml:space="preserve">segue </w:t>
      </w:r>
      <w:r>
        <w:t>abaixo o Termo de Compromisso, as DUAS revisões do seu pré-projeto contendo a avaliação do professor “avaliador” e professor “TCC1”, junto com as avaliações da defesa na banca de qualificação. É muito importante que revise com cuidado e discuta possíveis dúvidas decorrente das revisões com o seu professor orientador, e com o professor de TCC1. Sempre procure fazer todos os ajustes solicitados, até mesmo o menores detalhes, pois todos são importantes e irão refletir na sua nota nesta disciplina.</w:t>
      </w:r>
    </w:p>
    <w:p w14:paraId="095060AB" w14:textId="77777777" w:rsidR="003456D0" w:rsidRDefault="003456D0" w:rsidP="003456D0">
      <w:pPr>
        <w:jc w:val="both"/>
      </w:pPr>
      <w:r>
        <w:t>Mas, caso o professor orientador julgue que algumas anotações das revisões não devam ser feitas, ou mesmo que sejam feitas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 e justifique o motivo.</w:t>
      </w:r>
    </w:p>
    <w:p w14:paraId="6B992FB3" w14:textId="77777777" w:rsidR="003456D0" w:rsidRDefault="003456D0" w:rsidP="003456D0">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p>
    <w:p w14:paraId="6EC7CCFA" w14:textId="77777777" w:rsidR="003456D0" w:rsidRDefault="003456D0" w:rsidP="003456D0">
      <w:pPr>
        <w:jc w:val="both"/>
      </w:pPr>
    </w:p>
    <w:p w14:paraId="020F82D8" w14:textId="77777777" w:rsidR="003456D0" w:rsidRDefault="003456D0" w:rsidP="003456D0">
      <w:r>
        <w:t>Atenciosamente,</w:t>
      </w:r>
    </w:p>
    <w:p w14:paraId="7FAE85F4" w14:textId="77777777" w:rsidR="0029300C" w:rsidRDefault="0029300C" w:rsidP="0029300C"/>
    <w:p w14:paraId="787C6D35" w14:textId="4D57346C" w:rsidR="00DF6E9B" w:rsidRDefault="00DF6E9B">
      <w:r>
        <w:br w:type="page"/>
      </w:r>
    </w:p>
    <w:p w14:paraId="2582F76A" w14:textId="3789A82B" w:rsidR="0080416A" w:rsidRDefault="00FC3A78" w:rsidP="0080416A">
      <w:pPr>
        <w:jc w:val="both"/>
      </w:pPr>
      <w:r>
        <w:rPr>
          <w:noProof/>
        </w:rPr>
        <w:lastRenderedPageBreak/>
        <w:drawing>
          <wp:inline distT="0" distB="0" distL="0" distR="0" wp14:anchorId="1DD8F93F" wp14:editId="66D5EA48">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3705558F" w14:textId="62B023EB" w:rsidR="00FC3A78" w:rsidRDefault="00FC3A78">
      <w:r>
        <w:br w:type="page"/>
      </w:r>
    </w:p>
    <w:tbl>
      <w:tblPr>
        <w:tblW w:w="5000" w:type="pct"/>
        <w:tblLook w:val="0000" w:firstRow="0" w:lastRow="0" w:firstColumn="0" w:lastColumn="0" w:noHBand="0" w:noVBand="0"/>
      </w:tblPr>
      <w:tblGrid>
        <w:gridCol w:w="1792"/>
        <w:gridCol w:w="7279"/>
      </w:tblGrid>
      <w:tr w:rsidR="00980F2C" w14:paraId="7959AA10" w14:textId="77777777" w:rsidTr="00671D82">
        <w:trPr>
          <w:trHeight w:val="721"/>
        </w:trPr>
        <w:tc>
          <w:tcPr>
            <w:tcW w:w="988" w:type="pct"/>
            <w:tcBorders>
              <w:top w:val="nil"/>
              <w:left w:val="nil"/>
              <w:bottom w:val="nil"/>
              <w:right w:val="nil"/>
            </w:tcBorders>
            <w:vAlign w:val="center"/>
          </w:tcPr>
          <w:p w14:paraId="32590A72" w14:textId="77777777" w:rsidR="00980F2C" w:rsidRDefault="00980F2C" w:rsidP="00B30858">
            <w:pPr>
              <w:pStyle w:val="Ttulo3"/>
            </w:pPr>
            <w:r>
              <w:rPr>
                <w:noProof/>
              </w:rPr>
              <w:lastRenderedPageBreak/>
              <w:drawing>
                <wp:inline distT="0" distB="0" distL="0" distR="0" wp14:anchorId="50C3152E" wp14:editId="6710562F">
                  <wp:extent cx="943117" cy="590550"/>
                  <wp:effectExtent l="0" t="0" r="9525" b="0"/>
                  <wp:docPr id="3" name="Imagem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1CF2948D" w14:textId="77777777" w:rsidR="00980F2C" w:rsidRPr="00951D18" w:rsidRDefault="00980F2C"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2139B699" w14:textId="77777777" w:rsidR="00980F2C" w:rsidRDefault="00980F2C"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3E1EC919" w14:textId="77777777" w:rsidR="00980F2C" w:rsidRDefault="00980F2C"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3E15A2CB" w14:textId="77777777" w:rsidR="00980F2C" w:rsidRDefault="00980F2C"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5F131000" w14:textId="77777777" w:rsidR="00980F2C" w:rsidRPr="00951D18" w:rsidRDefault="00980F2C" w:rsidP="00671D82">
            <w:pPr>
              <w:jc w:val="both"/>
              <w:rPr>
                <w:smallCaps/>
                <w:sz w:val="22"/>
              </w:rPr>
            </w:pPr>
          </w:p>
        </w:tc>
      </w:tr>
    </w:tbl>
    <w:p w14:paraId="7FDE0E63" w14:textId="77777777" w:rsidR="00980F2C" w:rsidRDefault="00980F2C">
      <w:pPr>
        <w:spacing w:line="360" w:lineRule="auto"/>
        <w:rPr>
          <w:rFonts w:ascii="Arial" w:hAnsi="Arial" w:cs="Arial"/>
          <w:sz w:val="22"/>
        </w:rPr>
      </w:pPr>
    </w:p>
    <w:p w14:paraId="04DADF6F" w14:textId="77777777" w:rsidR="00980F2C" w:rsidRPr="00126703" w:rsidRDefault="00980F2C"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5BBA555A" w14:textId="77777777" w:rsidR="00980F2C" w:rsidRPr="00107FE9" w:rsidRDefault="00980F2C" w:rsidP="00107FE9">
      <w:pPr>
        <w:pStyle w:val="Recuodecorpodetexto"/>
        <w:spacing w:before="12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 </w:t>
      </w:r>
      <w:r w:rsidRPr="00B939B7">
        <w:rPr>
          <w:rFonts w:ascii="Arial" w:hAnsi="Arial" w:cs="Arial"/>
          <w:sz w:val="22"/>
        </w:rPr>
        <w:t>realizado pelo(a) acadêmico(a),</w:t>
      </w:r>
      <w:r>
        <w:rPr>
          <w:rFonts w:ascii="Arial" w:hAnsi="Arial" w:cs="Arial"/>
          <w:sz w:val="22"/>
        </w:rPr>
        <w:t xml:space="preserve"> </w:t>
      </w:r>
      <w:r w:rsidRPr="00107FE9">
        <w:rPr>
          <w:rFonts w:ascii="Arial" w:hAnsi="Arial" w:cs="Arial"/>
          <w:sz w:val="22"/>
        </w:rPr>
        <w:t>Matheus</w:t>
      </w:r>
      <w:r>
        <w:rPr>
          <w:rFonts w:ascii="Arial" w:hAnsi="Arial" w:cs="Arial"/>
          <w:sz w:val="22"/>
        </w:rPr>
        <w:t xml:space="preserve"> </w:t>
      </w:r>
      <w:r w:rsidRPr="00107FE9">
        <w:rPr>
          <w:rFonts w:ascii="Arial" w:hAnsi="Arial" w:cs="Arial"/>
          <w:sz w:val="22"/>
        </w:rPr>
        <w:t>Soares</w:t>
      </w:r>
      <w:r>
        <w:rPr>
          <w:rFonts w:ascii="Arial" w:hAnsi="Arial" w:cs="Arial"/>
          <w:sz w:val="22"/>
        </w:rPr>
        <w:t xml:space="preserve"> </w:t>
      </w:r>
      <w:r w:rsidRPr="00107FE9">
        <w:rPr>
          <w:rFonts w:ascii="Arial" w:hAnsi="Arial" w:cs="Arial"/>
          <w:sz w:val="22"/>
        </w:rPr>
        <w:t>Lima</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3C5422">
        <w:rPr>
          <w:rFonts w:ascii="Arial" w:hAnsi="Arial" w:cs="Arial"/>
          <w:sz w:val="22"/>
        </w:rPr>
        <w:t>com o título</w:t>
      </w:r>
      <w:r>
        <w:rPr>
          <w:rFonts w:ascii="Arial" w:hAnsi="Arial" w:cs="Arial"/>
          <w:sz w:val="22"/>
        </w:rPr>
        <w:t xml:space="preserve"> </w:t>
      </w:r>
      <w:r w:rsidRPr="00107FE9">
        <w:rPr>
          <w:rFonts w:ascii="Arial" w:hAnsi="Arial" w:cs="Arial"/>
          <w:sz w:val="22"/>
        </w:rPr>
        <w:t>EXPLORAHABITAT – PROJETO CLUBE DE CIÊNCIAS FURB</w:t>
      </w:r>
      <w:r w:rsidRPr="003C5422">
        <w:rPr>
          <w:rFonts w:ascii="Arial" w:hAnsi="Arial" w:cs="Arial"/>
          <w:sz w:val="22"/>
        </w:rPr>
        <w:t>.</w:t>
      </w:r>
    </w:p>
    <w:p w14:paraId="16694819" w14:textId="77777777" w:rsidR="00980F2C" w:rsidRDefault="00980F2C" w:rsidP="00610451">
      <w:pPr>
        <w:pStyle w:val="Recuodecorpodetexto"/>
        <w:spacing w:before="120"/>
        <w:ind w:firstLine="0"/>
        <w:jc w:val="both"/>
        <w:rPr>
          <w:rFonts w:ascii="Arial" w:hAnsi="Arial" w:cs="Arial"/>
          <w:sz w:val="22"/>
        </w:rPr>
      </w:pPr>
    </w:p>
    <w:p w14:paraId="5FFF97DC" w14:textId="77777777" w:rsidR="00980F2C" w:rsidRDefault="00980F2C"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980F2C" w14:paraId="0E9610A7"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6B71B646" w14:textId="77777777" w:rsidR="00980F2C" w:rsidRDefault="00980F2C"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046A9617" w14:textId="77777777" w:rsidR="00980F2C" w:rsidRDefault="00980F2C"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080CB12C" w14:textId="77777777" w:rsidR="00980F2C" w:rsidRDefault="00980F2C"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69F59D07" w14:textId="77777777" w:rsidR="00980F2C" w:rsidRDefault="00980F2C"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980F2C" w14:paraId="21EE9531"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2E099ADB" w14:textId="77777777" w:rsidR="00980F2C" w:rsidRDefault="00980F2C" w:rsidP="0054485F">
            <w:pPr>
              <w:pStyle w:val="Corpodetexto"/>
              <w:spacing w:line="240" w:lineRule="auto"/>
              <w:jc w:val="left"/>
              <w:rPr>
                <w:rFonts w:ascii="Arial" w:hAnsi="Arial" w:cs="Arial"/>
                <w:sz w:val="22"/>
              </w:rPr>
            </w:pPr>
            <w:r>
              <w:rPr>
                <w:rFonts w:ascii="Arial" w:hAnsi="Arial" w:cs="Arial"/>
                <w:sz w:val="22"/>
              </w:rPr>
              <w:t xml:space="preserve">Professor(a) Orientador(a): </w:t>
            </w:r>
          </w:p>
          <w:p w14:paraId="41868246" w14:textId="77777777" w:rsidR="00980F2C" w:rsidRPr="0017031C" w:rsidRDefault="00980F2C" w:rsidP="00B46D59">
            <w:pPr>
              <w:pStyle w:val="Corpodetexto"/>
              <w:spacing w:line="240" w:lineRule="auto"/>
              <w:jc w:val="left"/>
              <w:rPr>
                <w:rFonts w:ascii="Arial" w:hAnsi="Arial" w:cs="Arial"/>
                <w:b w:val="0"/>
                <w:bCs w:val="0"/>
                <w:sz w:val="22"/>
              </w:rPr>
            </w:pPr>
            <w:r w:rsidRPr="00BF077D">
              <w:rPr>
                <w:rFonts w:ascii="Arial" w:hAnsi="Arial" w:cs="Arial"/>
                <w:b w:val="0"/>
                <w:bCs w:val="0"/>
                <w:sz w:val="22"/>
              </w:rPr>
              <w:t xml:space="preserve"> </w:t>
            </w:r>
            <w:r>
              <w:rPr>
                <w:rFonts w:ascii="Arial" w:hAnsi="Arial" w:cs="Arial"/>
                <w:b w:val="0"/>
                <w:bCs w:val="0"/>
                <w:sz w:val="22"/>
              </w:rPr>
              <w:t>Dalton Solano dos Reis</w:t>
            </w:r>
          </w:p>
        </w:tc>
        <w:tc>
          <w:tcPr>
            <w:tcW w:w="1519" w:type="dxa"/>
            <w:vAlign w:val="center"/>
          </w:tcPr>
          <w:p w14:paraId="6040928A" w14:textId="0EBAE2B1" w:rsidR="00980F2C" w:rsidRDefault="00980F2C"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10,0</w:t>
            </w:r>
          </w:p>
        </w:tc>
        <w:tc>
          <w:tcPr>
            <w:tcW w:w="236" w:type="dxa"/>
            <w:tcBorders>
              <w:top w:val="nil"/>
              <w:left w:val="single" w:sz="4" w:space="0" w:color="auto"/>
              <w:bottom w:val="nil"/>
              <w:right w:val="nil"/>
            </w:tcBorders>
            <w:vAlign w:val="center"/>
          </w:tcPr>
          <w:p w14:paraId="2842B38B" w14:textId="77777777" w:rsidR="00980F2C" w:rsidRDefault="00980F2C"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58DE4D65" w14:textId="717566F3" w:rsidR="00980F2C" w:rsidRDefault="00980F2C" w:rsidP="0072263E">
      <w:pPr>
        <w:pStyle w:val="Recuodecorpodetexto"/>
        <w:spacing w:before="240"/>
        <w:ind w:firstLine="0"/>
        <w:jc w:val="both"/>
        <w:rPr>
          <w:rFonts w:ascii="Arial" w:hAnsi="Arial" w:cs="Arial"/>
          <w:sz w:val="22"/>
        </w:rPr>
      </w:pPr>
      <w:r>
        <w:rPr>
          <w:rFonts w:ascii="Arial" w:hAnsi="Arial" w:cs="Arial"/>
          <w:sz w:val="22"/>
        </w:rPr>
        <w:t>A apresentação aconteceu em 28/10/2021 na sala de reunião virtual do MS-</w:t>
      </w:r>
      <w:proofErr w:type="spellStart"/>
      <w:r>
        <w:rPr>
          <w:rFonts w:ascii="Arial" w:hAnsi="Arial" w:cs="Arial"/>
          <w:sz w:val="22"/>
        </w:rPr>
        <w:t>Teams</w:t>
      </w:r>
      <w:proofErr w:type="spellEnd"/>
      <w:r>
        <w:rPr>
          <w:rFonts w:ascii="Arial" w:hAnsi="Arial" w:cs="Arial"/>
          <w:sz w:val="22"/>
        </w:rPr>
        <w:t xml:space="preserve">, tendo início às 17:30 </w:t>
      </w:r>
      <w:proofErr w:type="spellStart"/>
      <w:r>
        <w:rPr>
          <w:rFonts w:ascii="Arial" w:hAnsi="Arial" w:cs="Arial"/>
          <w:sz w:val="22"/>
        </w:rPr>
        <w:t>hs</w:t>
      </w:r>
      <w:proofErr w:type="spellEnd"/>
      <w:r>
        <w:rPr>
          <w:rFonts w:ascii="Arial" w:hAnsi="Arial" w:cs="Arial"/>
          <w:sz w:val="22"/>
        </w:rPr>
        <w:t xml:space="preserve"> e foi encerrada às 18:09 </w:t>
      </w:r>
      <w:proofErr w:type="spellStart"/>
      <w:r>
        <w:rPr>
          <w:rFonts w:ascii="Arial" w:hAnsi="Arial" w:cs="Arial"/>
          <w:sz w:val="22"/>
        </w:rPr>
        <w:t>hs</w:t>
      </w:r>
      <w:proofErr w:type="spellEnd"/>
      <w:r>
        <w:rPr>
          <w:rFonts w:ascii="Arial" w:hAnsi="Arial" w:cs="Arial"/>
          <w:sz w:val="22"/>
        </w:rPr>
        <w:t>.</w:t>
      </w:r>
    </w:p>
    <w:p w14:paraId="634BF84D" w14:textId="77777777" w:rsidR="00980F2C" w:rsidRDefault="00980F2C" w:rsidP="00584D96">
      <w:pPr>
        <w:spacing w:line="360" w:lineRule="auto"/>
        <w:jc w:val="right"/>
        <w:rPr>
          <w:rFonts w:ascii="Arial" w:hAnsi="Arial" w:cs="Arial"/>
          <w:sz w:val="22"/>
          <w:szCs w:val="22"/>
        </w:rPr>
      </w:pPr>
    </w:p>
    <w:p w14:paraId="74818F4A" w14:textId="77777777" w:rsidR="00980F2C" w:rsidRPr="0001192F" w:rsidRDefault="00980F2C"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3" w:history="1">
        <w:r w:rsidRPr="00F72701">
          <w:rPr>
            <w:rStyle w:val="Hyperlink"/>
            <w:rFonts w:ascii="Arial" w:hAnsi="Arial" w:cs="Arial"/>
            <w:sz w:val="18"/>
            <w:szCs w:val="18"/>
          </w:rPr>
          <w:t>dalton@furb.br</w:t>
        </w:r>
      </w:hyperlink>
      <w:r>
        <w:rPr>
          <w:rFonts w:ascii="Arial" w:hAnsi="Arial" w:cs="Arial"/>
          <w:sz w:val="18"/>
          <w:szCs w:val="18"/>
        </w:rPr>
        <w:t xml:space="preserve">). Lembro que os </w:t>
      </w:r>
      <w:r w:rsidRPr="0001192F">
        <w:rPr>
          <w:rFonts w:ascii="Arial" w:hAnsi="Arial" w:cs="Arial"/>
          <w:sz w:val="18"/>
          <w:szCs w:val="18"/>
        </w:rPr>
        <w:t>arquivo</w:t>
      </w:r>
      <w:r>
        <w:rPr>
          <w:rFonts w:ascii="Arial" w:hAnsi="Arial" w:cs="Arial"/>
          <w:sz w:val="18"/>
          <w:szCs w:val="18"/>
        </w:rPr>
        <w:t>s</w:t>
      </w:r>
      <w:r w:rsidRPr="0001192F">
        <w:rPr>
          <w:rFonts w:ascii="Arial" w:hAnsi="Arial" w:cs="Arial"/>
          <w:sz w:val="18"/>
          <w:szCs w:val="18"/>
        </w:rPr>
        <w:t xml:space="preserve"> com as anotações da</w:t>
      </w:r>
      <w:r>
        <w:rPr>
          <w:rFonts w:ascii="Arial" w:hAnsi="Arial" w:cs="Arial"/>
          <w:sz w:val="18"/>
          <w:szCs w:val="18"/>
        </w:rPr>
        <w:t>s</w:t>
      </w:r>
      <w:r w:rsidRPr="0001192F">
        <w:rPr>
          <w:rFonts w:ascii="Arial" w:hAnsi="Arial" w:cs="Arial"/>
          <w:sz w:val="18"/>
          <w:szCs w:val="18"/>
        </w:rPr>
        <w:t xml:space="preserve"> revis</w:t>
      </w:r>
      <w:r>
        <w:rPr>
          <w:rFonts w:ascii="Arial" w:hAnsi="Arial" w:cs="Arial"/>
          <w:sz w:val="18"/>
          <w:szCs w:val="18"/>
        </w:rPr>
        <w:t xml:space="preserve">ões do professor de TCC1 e Avaliador serão </w:t>
      </w:r>
      <w:r w:rsidRPr="0001192F">
        <w:rPr>
          <w:rFonts w:ascii="Arial" w:hAnsi="Arial" w:cs="Arial"/>
          <w:sz w:val="18"/>
          <w:szCs w:val="18"/>
        </w:rPr>
        <w:t>enviado</w:t>
      </w:r>
      <w:r>
        <w:rPr>
          <w:rFonts w:ascii="Arial" w:hAnsi="Arial" w:cs="Arial"/>
          <w:sz w:val="18"/>
          <w:szCs w:val="18"/>
        </w:rPr>
        <w:t>s para o</w:t>
      </w:r>
      <w:r w:rsidRPr="0001192F">
        <w:rPr>
          <w:rFonts w:ascii="Arial" w:hAnsi="Arial" w:cs="Arial"/>
          <w:sz w:val="18"/>
          <w:szCs w:val="18"/>
        </w:rPr>
        <w:t xml:space="preserve"> orientando</w:t>
      </w:r>
      <w:r>
        <w:rPr>
          <w:rFonts w:ascii="Arial" w:hAnsi="Arial" w:cs="Arial"/>
          <w:sz w:val="18"/>
          <w:szCs w:val="18"/>
        </w:rPr>
        <w:t xml:space="preserve"> </w:t>
      </w:r>
      <w:r w:rsidRPr="0001192F">
        <w:rPr>
          <w:rFonts w:ascii="Arial" w:hAnsi="Arial" w:cs="Arial"/>
          <w:sz w:val="18"/>
          <w:szCs w:val="18"/>
        </w:rPr>
        <w:t>e</w:t>
      </w:r>
      <w:r>
        <w:rPr>
          <w:rFonts w:ascii="Arial" w:hAnsi="Arial" w:cs="Arial"/>
          <w:sz w:val="18"/>
          <w:szCs w:val="18"/>
        </w:rPr>
        <w:t xml:space="preserve"> professor </w:t>
      </w:r>
      <w:r w:rsidRPr="0001192F">
        <w:rPr>
          <w:rFonts w:ascii="Arial" w:hAnsi="Arial" w:cs="Arial"/>
          <w:sz w:val="18"/>
          <w:szCs w:val="18"/>
        </w:rPr>
        <w:t>orientador</w:t>
      </w:r>
      <w:r>
        <w:rPr>
          <w:rFonts w:ascii="Arial" w:hAnsi="Arial" w:cs="Arial"/>
          <w:sz w:val="18"/>
          <w:szCs w:val="18"/>
        </w:rPr>
        <w:t xml:space="preserve"> a</w:t>
      </w:r>
      <w:r w:rsidRPr="0001192F">
        <w:rPr>
          <w:rFonts w:ascii="Arial" w:hAnsi="Arial" w:cs="Arial"/>
          <w:sz w:val="18"/>
          <w:szCs w:val="18"/>
        </w:rPr>
        <w:t xml:space="preserve">pós </w:t>
      </w:r>
      <w:r>
        <w:rPr>
          <w:rFonts w:ascii="Arial" w:hAnsi="Arial" w:cs="Arial"/>
          <w:sz w:val="18"/>
          <w:szCs w:val="18"/>
        </w:rPr>
        <w:t>o professor de TCC1 receber esta ata preenchida</w:t>
      </w:r>
      <w:r w:rsidRPr="0001192F">
        <w:rPr>
          <w:rFonts w:ascii="Arial" w:hAnsi="Arial" w:cs="Arial"/>
          <w:sz w:val="18"/>
          <w:szCs w:val="18"/>
        </w:rPr>
        <w:t>. Caso julgue necessário fazer mais alguma consideração relacionada ao pré-projeto ou a defesa, favor usar o espaço abaixo.</w:t>
      </w:r>
    </w:p>
    <w:p w14:paraId="29630A9D" w14:textId="77777777" w:rsidR="00980F2C" w:rsidRDefault="00980F2C" w:rsidP="0001192F">
      <w:pPr>
        <w:spacing w:line="360" w:lineRule="auto"/>
        <w:jc w:val="both"/>
        <w:rPr>
          <w:rFonts w:ascii="Arial" w:hAnsi="Arial" w:cs="Arial"/>
          <w:sz w:val="22"/>
          <w:szCs w:val="22"/>
        </w:rPr>
      </w:pPr>
    </w:p>
    <w:p w14:paraId="579ADEE8" w14:textId="77777777" w:rsidR="00980F2C" w:rsidRDefault="00980F2C" w:rsidP="0001192F">
      <w:pPr>
        <w:spacing w:line="360" w:lineRule="auto"/>
        <w:rPr>
          <w:rFonts w:ascii="Arial" w:hAnsi="Arial" w:cs="Arial"/>
          <w:sz w:val="22"/>
          <w:szCs w:val="22"/>
        </w:rPr>
      </w:pPr>
      <w:r>
        <w:rPr>
          <w:rFonts w:ascii="Arial" w:hAnsi="Arial" w:cs="Arial"/>
          <w:sz w:val="22"/>
          <w:szCs w:val="22"/>
        </w:rPr>
        <w:t>Observações da apresentação:</w:t>
      </w:r>
    </w:p>
    <w:p w14:paraId="6B665B1F" w14:textId="77777777" w:rsidR="00980F2C" w:rsidRDefault="00980F2C" w:rsidP="0001192F">
      <w:pPr>
        <w:spacing w:line="360" w:lineRule="auto"/>
        <w:rPr>
          <w:rFonts w:ascii="Arial" w:hAnsi="Arial" w:cs="Arial"/>
          <w:sz w:val="22"/>
          <w:szCs w:val="22"/>
        </w:rPr>
      </w:pPr>
    </w:p>
    <w:p w14:paraId="50C2A33B" w14:textId="77777777" w:rsidR="00980F2C" w:rsidRDefault="00980F2C" w:rsidP="0001192F">
      <w:pPr>
        <w:spacing w:line="360" w:lineRule="auto"/>
        <w:rPr>
          <w:rFonts w:ascii="Arial" w:hAnsi="Arial" w:cs="Arial"/>
          <w:sz w:val="22"/>
          <w:szCs w:val="22"/>
        </w:rPr>
      </w:pPr>
    </w:p>
    <w:p w14:paraId="55FCE8B9" w14:textId="77777777" w:rsidR="00980F2C" w:rsidRDefault="00980F2C" w:rsidP="0001192F">
      <w:pPr>
        <w:spacing w:line="360" w:lineRule="auto"/>
        <w:rPr>
          <w:rFonts w:ascii="Arial" w:hAnsi="Arial" w:cs="Arial"/>
          <w:sz w:val="22"/>
          <w:szCs w:val="22"/>
        </w:rPr>
      </w:pPr>
    </w:p>
    <w:p w14:paraId="6278D653" w14:textId="77777777" w:rsidR="00980F2C" w:rsidRDefault="00980F2C" w:rsidP="0001192F">
      <w:pPr>
        <w:spacing w:line="360" w:lineRule="auto"/>
        <w:rPr>
          <w:rFonts w:ascii="Arial" w:hAnsi="Arial" w:cs="Arial"/>
          <w:sz w:val="22"/>
          <w:szCs w:val="22"/>
        </w:rPr>
      </w:pPr>
    </w:p>
    <w:p w14:paraId="1A5EC777" w14:textId="32974B3C" w:rsidR="00980F2C" w:rsidRDefault="00980F2C">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4"/>
        <w:gridCol w:w="3397"/>
      </w:tblGrid>
      <w:tr w:rsidR="00980F2C" w14:paraId="43E24D12" w14:textId="77777777" w:rsidTr="00225EA3">
        <w:tc>
          <w:tcPr>
            <w:tcW w:w="9212" w:type="dxa"/>
            <w:gridSpan w:val="2"/>
            <w:shd w:val="clear" w:color="auto" w:fill="auto"/>
          </w:tcPr>
          <w:p w14:paraId="50115478" w14:textId="77777777" w:rsidR="00980F2C" w:rsidRDefault="00980F2C" w:rsidP="00225EA3">
            <w:pPr>
              <w:pStyle w:val="Cabealho"/>
              <w:tabs>
                <w:tab w:val="clear" w:pos="8640"/>
                <w:tab w:val="right" w:pos="8931"/>
              </w:tabs>
              <w:ind w:right="141"/>
              <w:jc w:val="center"/>
              <w:rPr>
                <w:rStyle w:val="Nmerodepgina"/>
              </w:rPr>
            </w:pPr>
            <w:bookmarkStart w:id="145" w:name="_Toc420723208"/>
            <w:bookmarkStart w:id="146" w:name="_Toc482682369"/>
            <w:bookmarkStart w:id="147" w:name="_Toc54164903"/>
            <w:bookmarkStart w:id="148" w:name="_Toc54165663"/>
            <w:bookmarkStart w:id="149" w:name="_Toc54169315"/>
            <w:bookmarkStart w:id="150" w:name="_Toc96347419"/>
            <w:bookmarkStart w:id="151" w:name="_Toc96357709"/>
            <w:bookmarkStart w:id="152" w:name="_Toc96491849"/>
            <w:bookmarkStart w:id="153" w:name="_Toc411603089"/>
            <w:r>
              <w:rPr>
                <w:rStyle w:val="Nmerodepgina"/>
              </w:rPr>
              <w:lastRenderedPageBreak/>
              <w:t>CURSO DE CIÊNCIA DA COMPUTAÇÃO – TCC</w:t>
            </w:r>
          </w:p>
        </w:tc>
      </w:tr>
      <w:tr w:rsidR="00980F2C" w14:paraId="49C50150" w14:textId="77777777" w:rsidTr="00225EA3">
        <w:tc>
          <w:tcPr>
            <w:tcW w:w="5778" w:type="dxa"/>
            <w:shd w:val="clear" w:color="auto" w:fill="auto"/>
          </w:tcPr>
          <w:p w14:paraId="5BB37E55" w14:textId="77777777" w:rsidR="00980F2C" w:rsidRPr="003C5262" w:rsidRDefault="00980F2C"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10027812" w14:textId="77777777" w:rsidR="00980F2C" w:rsidRDefault="00980F2C" w:rsidP="00225EA3">
            <w:pPr>
              <w:pStyle w:val="Cabealho"/>
              <w:tabs>
                <w:tab w:val="clear" w:pos="8640"/>
                <w:tab w:val="right" w:pos="8931"/>
              </w:tabs>
              <w:ind w:right="141"/>
              <w:rPr>
                <w:rStyle w:val="Nmerodepgina"/>
              </w:rPr>
            </w:pPr>
            <w:r>
              <w:rPr>
                <w:rStyle w:val="Nmerodepgina"/>
              </w:rPr>
              <w:t>ANO/SEMESTRE: 2021/2</w:t>
            </w:r>
          </w:p>
        </w:tc>
      </w:tr>
    </w:tbl>
    <w:p w14:paraId="25D02B70" w14:textId="77777777" w:rsidR="00980F2C" w:rsidRDefault="00980F2C" w:rsidP="001E682E">
      <w:pPr>
        <w:pStyle w:val="TF-TTULO"/>
      </w:pPr>
    </w:p>
    <w:p w14:paraId="3E1F2534" w14:textId="77777777" w:rsidR="00980F2C" w:rsidRPr="00B00E04" w:rsidRDefault="00980F2C" w:rsidP="001E682E">
      <w:pPr>
        <w:pStyle w:val="TF-TTULO"/>
      </w:pPr>
      <w:r>
        <w:t>Um projeto para auxiliar as saídas a campo dos clubes de ciências</w:t>
      </w:r>
    </w:p>
    <w:p w14:paraId="4BE31A99" w14:textId="77777777" w:rsidR="00980F2C" w:rsidRDefault="00980F2C" w:rsidP="00752038">
      <w:pPr>
        <w:pStyle w:val="TF-AUTOR"/>
      </w:pPr>
      <w:r>
        <w:t>Matheus Soares Lima</w:t>
      </w:r>
    </w:p>
    <w:p w14:paraId="62805033" w14:textId="77777777" w:rsidR="00980F2C" w:rsidRDefault="00980F2C" w:rsidP="001E682E">
      <w:pPr>
        <w:pStyle w:val="TF-AUTOR"/>
      </w:pPr>
      <w:r>
        <w:t>Prof. Dalton Solano dos Reis – Orientador</w:t>
      </w:r>
    </w:p>
    <w:p w14:paraId="6F918E97" w14:textId="77777777" w:rsidR="00980F2C" w:rsidRDefault="00980F2C" w:rsidP="00047F39">
      <w:pPr>
        <w:pStyle w:val="Ttulo1"/>
        <w:numPr>
          <w:ilvl w:val="0"/>
          <w:numId w:val="34"/>
        </w:numPr>
      </w:pPr>
      <w:r w:rsidRPr="007D10F2">
        <w:t>Introdução</w:t>
      </w:r>
      <w:r>
        <w:t xml:space="preserve"> </w:t>
      </w:r>
      <w:bookmarkEnd w:id="145"/>
      <w:bookmarkEnd w:id="146"/>
      <w:bookmarkEnd w:id="147"/>
      <w:bookmarkEnd w:id="148"/>
      <w:bookmarkEnd w:id="149"/>
      <w:bookmarkEnd w:id="150"/>
      <w:bookmarkEnd w:id="151"/>
      <w:bookmarkEnd w:id="152"/>
      <w:bookmarkEnd w:id="153"/>
    </w:p>
    <w:p w14:paraId="3E181D6F" w14:textId="77777777" w:rsidR="00980F2C" w:rsidRDefault="00980F2C" w:rsidP="00FB657F">
      <w:pPr>
        <w:pStyle w:val="TF-TEXTO"/>
      </w:pPr>
      <w:r>
        <w:t xml:space="preserve">Segundo Freitas e Santos (2021) um Clube de Ciências é uma subcategoria de um Clube Escolar que possui o objetivo de reunir um grupo </w:t>
      </w:r>
      <w:ins w:id="154" w:author="Marcel Hugo" w:date="2021-10-17T12:14:00Z">
        <w:r>
          <w:t xml:space="preserve">de </w:t>
        </w:r>
      </w:ins>
      <w:r>
        <w:t xml:space="preserve">pessoas para promover discussões e momentos de lazer sobre diversos temas onde há um interesse mútuo. Um Clube Escolar se diferencia de outros clubes justamente pelo seu objetivo educacional entre professores e alunos, onde que, um Clube de Ciências se segmenta dos Clubes Escolares na especialização </w:t>
      </w:r>
      <w:del w:id="155" w:author="Marcel Hugo" w:date="2021-10-17T12:14:00Z">
        <w:r w:rsidDel="00752F63">
          <w:delText xml:space="preserve">na </w:delText>
        </w:r>
      </w:del>
      <w:ins w:id="156" w:author="Marcel Hugo" w:date="2021-10-17T12:14:00Z">
        <w:r>
          <w:t xml:space="preserve">pela </w:t>
        </w:r>
      </w:ins>
      <w:r>
        <w:t xml:space="preserve">comunicação da ciência entre os participantes do clube. </w:t>
      </w:r>
    </w:p>
    <w:p w14:paraId="3E2DF86D" w14:textId="77777777" w:rsidR="00980F2C" w:rsidRDefault="00980F2C" w:rsidP="00FB657F">
      <w:pPr>
        <w:pStyle w:val="TF-TEXTO"/>
      </w:pPr>
      <w:r>
        <w:t>O Clube de Ciências é composto por professores que são os mediadores do conhecimento e estudantes comumente chamados de clubistas evitando serem referidos como alunos, pois de acordo com Freitas e Santos</w:t>
      </w:r>
    </w:p>
    <w:p w14:paraId="04A043EB" w14:textId="77777777" w:rsidR="00980F2C" w:rsidRDefault="00980F2C" w:rsidP="00AE0A4F">
      <w:pPr>
        <w:pStyle w:val="TF-TEXTO"/>
        <w:ind w:left="2127" w:firstLine="0"/>
      </w:pPr>
      <w:r>
        <w:t>Consideramos que no Clube de Ciências o termo aluno seria inapropriado, pois nesse espaço espera-se que os participantes sejam ativos, protagonistas e que suas vozes sejam consideradas nas decisões. (FREITAS; SANTOS; 2021, p. 24)</w:t>
      </w:r>
    </w:p>
    <w:p w14:paraId="135A4B71" w14:textId="77777777" w:rsidR="00980F2C" w:rsidRDefault="00980F2C" w:rsidP="00D47C12">
      <w:pPr>
        <w:pStyle w:val="TF-TEXTO"/>
        <w:ind w:firstLine="709"/>
      </w:pPr>
      <w:r>
        <w:t>Dentro deste contexto para o aprendizado científico os clubistas são expostos a uma grande gama de atividades em diversas áreas, onde que, o mediador ou através de um consenso comum entre todos os clubistas definirá a estratégia mais adequada ao objetivo pretendido. As atividades de acordo com Córdoba (2012, p. 3) podem ser trabalhos em equipes em projetos e estudos científicos, atividades laboratoriais, saídas a campo em acampamentos ou passeios científicos, organização e implementação de campanhas, organização de atividades culturais e recreativas, organização e participação em atividades de divulgação, como feiras, conferências para clubistas e exposições e até atividades de colaboração com instituições comunitárias.</w:t>
      </w:r>
    </w:p>
    <w:p w14:paraId="0A0CE2F4" w14:textId="77777777" w:rsidR="00980F2C" w:rsidRDefault="00980F2C" w:rsidP="00FB657F">
      <w:pPr>
        <w:pStyle w:val="TF-TEXTO"/>
        <w:ind w:firstLine="0"/>
      </w:pPr>
      <w:r>
        <w:tab/>
        <w:t xml:space="preserve">O atual momento da sociedade presencia que a tecnologia se propagou e se consolidou em diversas áreas, assim como a grande evolução dos dispositivos móveis com uma grande variedade de aplicativos com diversas funcionalidades e principalmente sua portabilidade, permitindo ser levado a qualquer lugar. Os dispositivos móveis podem ser um grande facilitador na realização das atividades dos Clubes de Ciências como por exemplo a praticidade ao realizar uma pesquisa num contexto científico ou no registro de imagens e vídeos podendo ser compartilhado entre todos os membros do clube. Como Moran (2013) salienta </w:t>
      </w:r>
      <w:del w:id="157" w:author="Marcel Hugo" w:date="2021-10-17T12:17:00Z">
        <w:r w:rsidDel="00710A43">
          <w:delText>que</w:delText>
        </w:r>
      </w:del>
    </w:p>
    <w:p w14:paraId="2B6B6742" w14:textId="77777777" w:rsidR="00980F2C" w:rsidRDefault="00980F2C" w:rsidP="00094D79">
      <w:pPr>
        <w:pStyle w:val="TF-TEXTO"/>
        <w:ind w:left="2127" w:firstLine="0"/>
      </w:pPr>
      <w:r>
        <w:t>[...] com a internet e as tecnologias móveis, desenvolvemos formas abrangentes de comunicação, escrita, fala e narrativa audiovisual. Fundamentalmente o que fazemos hoje na internet é escrever para fazer registros (de ideias, notícias, sentimentos), para publicar (divulgar páginas pessoais, serviços etc.) e para nos comunicar (instantaneamente ou não).</w:t>
      </w:r>
    </w:p>
    <w:p w14:paraId="526526CB" w14:textId="77777777" w:rsidR="00980F2C" w:rsidRPr="001A724A" w:rsidRDefault="00980F2C" w:rsidP="00480874">
      <w:pPr>
        <w:pStyle w:val="TF-TEXTO"/>
        <w:ind w:firstLine="0"/>
      </w:pPr>
      <w:r>
        <w:tab/>
      </w:r>
      <w:commentRangeStart w:id="158"/>
      <w:r>
        <w:t xml:space="preserve">Desta forma este trabalho </w:t>
      </w:r>
      <w:del w:id="159" w:author="Marcel Hugo" w:date="2021-10-17T12:19:00Z">
        <w:r w:rsidDel="003F70FF">
          <w:delText xml:space="preserve">se </w:delText>
        </w:r>
      </w:del>
      <w:r>
        <w:t xml:space="preserve">propõe uma extensão do aplicativo </w:t>
      </w:r>
      <w:proofErr w:type="spellStart"/>
      <w:r>
        <w:t>ExploraHabitat</w:t>
      </w:r>
      <w:proofErr w:type="spellEnd"/>
      <w:r>
        <w:t xml:space="preserve"> (KORBES, 2021) tornando mais intuitivo, com mais funcionalidades e ser reimplementado seguindo melhores práticas de desenvolvimento, para facilitar e complementar a realização das atividades dos clubistas em relação as saídas a campo, permitindo que eles possam usufruir dos recursos da tecnologia para maior interatividade e imersão entre os participantes do Clube de Ciências.</w:t>
      </w:r>
      <w:commentRangeEnd w:id="158"/>
      <w:r>
        <w:rPr>
          <w:rStyle w:val="Refdecomentrio"/>
        </w:rPr>
        <w:commentReference w:id="158"/>
      </w:r>
      <w:r>
        <w:tab/>
      </w:r>
    </w:p>
    <w:p w14:paraId="0D8E0F18" w14:textId="77777777" w:rsidR="00980F2C" w:rsidRDefault="00980F2C" w:rsidP="00980F2C">
      <w:pPr>
        <w:pStyle w:val="Ttulo2"/>
        <w:numPr>
          <w:ilvl w:val="1"/>
          <w:numId w:val="1"/>
        </w:numPr>
      </w:pPr>
      <w:bookmarkStart w:id="160" w:name="_Toc419598576"/>
      <w:bookmarkStart w:id="161" w:name="_Toc420721317"/>
      <w:bookmarkStart w:id="162" w:name="_Toc420721467"/>
      <w:bookmarkStart w:id="163" w:name="_Toc420721562"/>
      <w:bookmarkStart w:id="164" w:name="_Toc420721768"/>
      <w:bookmarkStart w:id="165" w:name="_Toc420723209"/>
      <w:bookmarkStart w:id="166" w:name="_Toc482682370"/>
      <w:bookmarkStart w:id="167" w:name="_Toc54164904"/>
      <w:bookmarkStart w:id="168" w:name="_Toc54165664"/>
      <w:bookmarkStart w:id="169" w:name="_Toc54169316"/>
      <w:bookmarkStart w:id="170" w:name="_Toc96347426"/>
      <w:bookmarkStart w:id="171" w:name="_Toc96357710"/>
      <w:bookmarkStart w:id="172" w:name="_Toc96491850"/>
      <w:bookmarkStart w:id="173" w:name="_Toc411603090"/>
      <w:r w:rsidRPr="007D10F2">
        <w:t>OBJETIVOS</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14:paraId="1DE5BAED" w14:textId="77777777" w:rsidR="00980F2C" w:rsidRPr="00844B37" w:rsidRDefault="00980F2C" w:rsidP="00844B37">
      <w:pPr>
        <w:pStyle w:val="TF-TEXTO"/>
      </w:pPr>
      <w:r>
        <w:t xml:space="preserve">O objetivo deste trabalho é estender o aplicativo atual </w:t>
      </w:r>
      <w:proofErr w:type="spellStart"/>
      <w:r>
        <w:rPr>
          <w:iCs/>
        </w:rPr>
        <w:t>ExploraHabitat</w:t>
      </w:r>
      <w:proofErr w:type="spellEnd"/>
      <w:r>
        <w:rPr>
          <w:iCs/>
        </w:rPr>
        <w:t xml:space="preserve"> (</w:t>
      </w:r>
      <w:del w:id="174" w:author="Marcel Hugo" w:date="2021-10-17T12:13:00Z">
        <w:r w:rsidRPr="00D3612D" w:rsidDel="00C52D2F">
          <w:rPr>
            <w:iCs/>
          </w:rPr>
          <w:delText>Korbes</w:delText>
        </w:r>
      </w:del>
      <w:ins w:id="175" w:author="Marcel Hugo" w:date="2021-10-17T12:13:00Z">
        <w:r>
          <w:rPr>
            <w:iCs/>
          </w:rPr>
          <w:t>KORBES</w:t>
        </w:r>
      </w:ins>
      <w:r>
        <w:rPr>
          <w:iCs/>
        </w:rPr>
        <w:t>, 2021)</w:t>
      </w:r>
      <w:r>
        <w:t xml:space="preserve">, realizando </w:t>
      </w:r>
      <w:commentRangeStart w:id="176"/>
      <w:r>
        <w:t xml:space="preserve">uma reformulação mantendo as funcionalidades atuais </w:t>
      </w:r>
      <w:commentRangeEnd w:id="176"/>
      <w:r>
        <w:rPr>
          <w:rStyle w:val="Refdecomentrio"/>
        </w:rPr>
        <w:commentReference w:id="176"/>
      </w:r>
      <w:r>
        <w:t xml:space="preserve">e com a </w:t>
      </w:r>
      <w:commentRangeStart w:id="177"/>
      <w:r>
        <w:t xml:space="preserve">inclusão de novas funcionalidades </w:t>
      </w:r>
      <w:commentRangeEnd w:id="177"/>
      <w:r>
        <w:rPr>
          <w:rStyle w:val="Refdecomentrio"/>
        </w:rPr>
        <w:commentReference w:id="177"/>
      </w:r>
      <w:r>
        <w:t>para facilitar as saídas a campo dos clubistas.</w:t>
      </w:r>
    </w:p>
    <w:p w14:paraId="1140DA36" w14:textId="77777777" w:rsidR="00980F2C" w:rsidRDefault="00980F2C" w:rsidP="00326A6A">
      <w:pPr>
        <w:pStyle w:val="TF-TEXTO"/>
      </w:pPr>
      <w:r>
        <w:t>Os objetivos específicos são:</w:t>
      </w:r>
    </w:p>
    <w:p w14:paraId="0000015E" w14:textId="77777777" w:rsidR="00980F2C" w:rsidRDefault="00980F2C" w:rsidP="00047F39">
      <w:pPr>
        <w:pStyle w:val="TF-ALNEA"/>
        <w:numPr>
          <w:ilvl w:val="0"/>
          <w:numId w:val="36"/>
        </w:numPr>
        <w:tabs>
          <w:tab w:val="num" w:pos="1077"/>
        </w:tabs>
        <w:ind w:left="1077" w:hanging="397"/>
      </w:pPr>
      <w:r>
        <w:t xml:space="preserve">realizar a </w:t>
      </w:r>
      <w:proofErr w:type="spellStart"/>
      <w:r>
        <w:t>refatoração</w:t>
      </w:r>
      <w:proofErr w:type="spellEnd"/>
      <w:r>
        <w:t xml:space="preserve"> do aplicativo atual, </w:t>
      </w:r>
      <w:commentRangeStart w:id="178"/>
      <w:r>
        <w:t>considerando uma melhor usabilidade e interatividade com o usuário;</w:t>
      </w:r>
      <w:commentRangeEnd w:id="178"/>
      <w:r w:rsidRPr="00B1246A">
        <w:commentReference w:id="178"/>
      </w:r>
    </w:p>
    <w:p w14:paraId="1B412C06" w14:textId="77777777" w:rsidR="00980F2C" w:rsidRDefault="00980F2C" w:rsidP="00047F39">
      <w:pPr>
        <w:pStyle w:val="TF-ALNEA"/>
        <w:numPr>
          <w:ilvl w:val="0"/>
          <w:numId w:val="36"/>
        </w:numPr>
        <w:tabs>
          <w:tab w:val="num" w:pos="1077"/>
        </w:tabs>
        <w:ind w:left="1077" w:hanging="397"/>
      </w:pPr>
      <w:commentRangeStart w:id="179"/>
      <w:r>
        <w:t>desenvolvimento do aplicativo utilizando melhores práticas e aplicação de padrões de projeto</w:t>
      </w:r>
      <w:commentRangeEnd w:id="179"/>
      <w:r w:rsidRPr="00B1246A">
        <w:commentReference w:id="179"/>
      </w:r>
      <w:r>
        <w:t>;</w:t>
      </w:r>
    </w:p>
    <w:p w14:paraId="2E42907D" w14:textId="77777777" w:rsidR="00980F2C" w:rsidRDefault="00980F2C" w:rsidP="00047F39">
      <w:pPr>
        <w:pStyle w:val="TF-ALNEA"/>
        <w:numPr>
          <w:ilvl w:val="0"/>
          <w:numId w:val="36"/>
        </w:numPr>
        <w:tabs>
          <w:tab w:val="num" w:pos="1077"/>
        </w:tabs>
        <w:ind w:left="1077" w:hanging="397"/>
      </w:pPr>
      <w:commentRangeStart w:id="180"/>
      <w:r>
        <w:t>utilizar os recursos do dispositivo móvel que possam simular instrumentos de uso comum em saídas a campo</w:t>
      </w:r>
      <w:commentRangeEnd w:id="180"/>
      <w:r w:rsidRPr="00B1246A">
        <w:commentReference w:id="180"/>
      </w:r>
      <w:r>
        <w:t>.</w:t>
      </w:r>
    </w:p>
    <w:p w14:paraId="4AADD66A" w14:textId="77777777" w:rsidR="00980F2C" w:rsidRDefault="00980F2C" w:rsidP="00B1246A">
      <w:pPr>
        <w:pStyle w:val="Ttulo1"/>
      </w:pPr>
      <w:bookmarkStart w:id="181" w:name="_Toc419598587"/>
      <w:commentRangeStart w:id="182"/>
      <w:r>
        <w:t xml:space="preserve">trabalhos </w:t>
      </w:r>
      <w:r w:rsidRPr="00FC4A9F">
        <w:t>correlatos</w:t>
      </w:r>
      <w:commentRangeEnd w:id="182"/>
      <w:r>
        <w:rPr>
          <w:rStyle w:val="Refdecomentrio"/>
          <w:b w:val="0"/>
          <w:caps w:val="0"/>
        </w:rPr>
        <w:commentReference w:id="182"/>
      </w:r>
    </w:p>
    <w:p w14:paraId="0A077388" w14:textId="77777777" w:rsidR="00980F2C" w:rsidRPr="004E1041" w:rsidRDefault="00980F2C" w:rsidP="002269A6">
      <w:pPr>
        <w:pStyle w:val="TF-TEXTO"/>
        <w:ind w:firstLine="0"/>
      </w:pPr>
    </w:p>
    <w:p w14:paraId="5AE7E5C5" w14:textId="77777777" w:rsidR="00980F2C" w:rsidRDefault="00980F2C" w:rsidP="00980F2C">
      <w:pPr>
        <w:pStyle w:val="Ttulo2"/>
        <w:numPr>
          <w:ilvl w:val="1"/>
          <w:numId w:val="1"/>
        </w:numPr>
      </w:pPr>
      <w:r>
        <w:lastRenderedPageBreak/>
        <w:t>UM aplicativo Móvel para Educação ambiental</w:t>
      </w:r>
    </w:p>
    <w:p w14:paraId="0D66ADB5" w14:textId="77777777" w:rsidR="00980F2C" w:rsidRDefault="00980F2C" w:rsidP="00CA1427">
      <w:pPr>
        <w:pStyle w:val="TF-TEXTO"/>
      </w:pPr>
      <w:commentRangeStart w:id="183"/>
      <w:r>
        <w:t xml:space="preserve">A aplicação </w:t>
      </w:r>
      <w:proofErr w:type="spellStart"/>
      <w:r>
        <w:t>QRFlora</w:t>
      </w:r>
      <w:proofErr w:type="spellEnd"/>
      <w:r>
        <w:t xml:space="preserve"> desenvolvido por Abreu </w:t>
      </w:r>
      <w:r w:rsidRPr="00CA1427">
        <w:rPr>
          <w:i/>
          <w:iCs/>
        </w:rPr>
        <w:t>et al</w:t>
      </w:r>
      <w:r>
        <w:t xml:space="preserve">. (2017) no Simpósio Brasileiro de Informática na Educação, disponibilizada na plataforma </w:t>
      </w:r>
      <w:proofErr w:type="spellStart"/>
      <w:r>
        <w:t>Android</w:t>
      </w:r>
      <w:proofErr w:type="spellEnd"/>
      <w:r>
        <w:t>, tem como principal objetivo ser utilizado como ferramenta para auxiliar professores em disciplinas relacionadas a biologia e em aulas de campo despertando o interesse e o aprendizado sobre a flora do meio ambiente</w:t>
      </w:r>
      <w:commentRangeEnd w:id="183"/>
      <w:r>
        <w:rPr>
          <w:rStyle w:val="Refdecomentrio"/>
        </w:rPr>
        <w:commentReference w:id="183"/>
      </w:r>
      <w:r>
        <w:t xml:space="preserve">. Desta forma o aplicativo permite que o </w:t>
      </w:r>
      <w:commentRangeStart w:id="184"/>
      <w:r>
        <w:t xml:space="preserve">usuário </w:t>
      </w:r>
      <w:del w:id="185" w:author="Marcel Hugo" w:date="2021-10-17T12:30:00Z">
        <w:r w:rsidDel="00CE1D45">
          <w:delText>através da utilização de um dispositivo móvel ao acessar o aplicativo poderá</w:delText>
        </w:r>
      </w:del>
      <w:ins w:id="186" w:author="Marcel Hugo" w:date="2021-10-17T12:30:00Z">
        <w:r>
          <w:t>possa</w:t>
        </w:r>
        <w:commentRangeEnd w:id="184"/>
        <w:r>
          <w:rPr>
            <w:rStyle w:val="Refdecomentrio"/>
          </w:rPr>
          <w:commentReference w:id="184"/>
        </w:r>
      </w:ins>
      <w:r>
        <w:t xml:space="preserve"> visualizar um mapa da região explorada e selecionar as espécies arbóreas cadastradas e acessar o leitor de </w:t>
      </w:r>
      <w:proofErr w:type="spellStart"/>
      <w:r>
        <w:t>Quick</w:t>
      </w:r>
      <w:proofErr w:type="spellEnd"/>
      <w:r>
        <w:t xml:space="preserve"> Response </w:t>
      </w:r>
      <w:proofErr w:type="spellStart"/>
      <w:r>
        <w:t>Code</w:t>
      </w:r>
      <w:proofErr w:type="spellEnd"/>
      <w:r>
        <w:t xml:space="preserve"> (</w:t>
      </w:r>
      <w:r w:rsidRPr="0022567E">
        <w:t xml:space="preserve">QR </w:t>
      </w:r>
      <w:proofErr w:type="spellStart"/>
      <w:r w:rsidRPr="0022567E">
        <w:t>Code</w:t>
      </w:r>
      <w:proofErr w:type="spellEnd"/>
      <w:r>
        <w:t xml:space="preserve">) </w:t>
      </w:r>
      <w:r w:rsidRPr="00740359">
        <w:t>para obter mais informações sobre a espécie</w:t>
      </w:r>
      <w:r>
        <w:t>.</w:t>
      </w:r>
    </w:p>
    <w:p w14:paraId="3722A4E3" w14:textId="77777777" w:rsidR="00980F2C" w:rsidRDefault="00980F2C" w:rsidP="00CA1427">
      <w:pPr>
        <w:pStyle w:val="TF-TEXTO"/>
      </w:pPr>
      <w:r>
        <w:t xml:space="preserve">A Figura 1 apresenta algumas telas do aplicativo </w:t>
      </w:r>
      <w:proofErr w:type="spellStart"/>
      <w:r>
        <w:t>QRFlora</w:t>
      </w:r>
      <w:proofErr w:type="spellEnd"/>
      <w:r>
        <w:t xml:space="preserve">, onde é possível verificar o fluxo desde a autenticação do usuário, a navegação do mapa da área selecionada, o acesso as espécies arbóreas cadastradas e a </w:t>
      </w:r>
      <w:commentRangeStart w:id="187"/>
      <w:r>
        <w:t xml:space="preserve">geração do código </w:t>
      </w:r>
      <w:commentRangeEnd w:id="187"/>
      <w:r>
        <w:rPr>
          <w:rStyle w:val="Refdecomentrio"/>
        </w:rPr>
        <w:commentReference w:id="187"/>
      </w:r>
      <w:r w:rsidRPr="0022567E">
        <w:t xml:space="preserve">QR </w:t>
      </w:r>
      <w:proofErr w:type="spellStart"/>
      <w:r w:rsidRPr="0022567E">
        <w:t>Code</w:t>
      </w:r>
      <w:proofErr w:type="spellEnd"/>
      <w:r w:rsidRPr="00740359">
        <w:t>.</w:t>
      </w:r>
    </w:p>
    <w:p w14:paraId="471C71C7" w14:textId="77777777" w:rsidR="00980F2C" w:rsidRDefault="00980F2C" w:rsidP="00740359">
      <w:pPr>
        <w:pStyle w:val="TF-LEGENDA"/>
      </w:pPr>
      <w:r>
        <w:t>Figura 1 - Exemplo da utilização do aplicativo</w:t>
      </w:r>
    </w:p>
    <w:p w14:paraId="2945CCEA" w14:textId="77777777" w:rsidR="00980F2C" w:rsidRDefault="00B1246A" w:rsidP="00003E90">
      <w:pPr>
        <w:pStyle w:val="TF-FIGURA"/>
        <w:rPr>
          <w:noProof/>
        </w:rPr>
      </w:pPr>
      <w:r>
        <w:rPr>
          <w:noProof/>
          <w:highlight w:val="red"/>
        </w:rPr>
      </w:r>
      <w:r w:rsidR="00B1246A">
        <w:rPr>
          <w:noProof/>
          <w:highlight w:val="red"/>
        </w:rPr>
        <w:pict w14:anchorId="7764B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 style="width:313pt;height:110.1pt;visibility:visible;mso-wrap-style:square;mso-width-percent:0;mso-height-percent:0;mso-width-percent:0;mso-height-percent:0" o:bordertopcolor="this" o:borderleftcolor="this" o:borderbottomcolor="this" o:borderrightcolor="this">
            <v:imagedata r:id="rId14" o:title=""/>
            <w10:bordertop type="single" width="4"/>
            <w10:borderleft type="single" width="4"/>
            <w10:borderbottom type="single" width="4"/>
            <w10:borderright type="single" width="4"/>
          </v:shape>
        </w:pict>
      </w:r>
    </w:p>
    <w:p w14:paraId="75D2FCE1" w14:textId="77777777" w:rsidR="00980F2C" w:rsidRDefault="00980F2C" w:rsidP="00740359">
      <w:pPr>
        <w:pStyle w:val="TF-FONTE"/>
      </w:pPr>
      <w:r w:rsidRPr="00C07B36">
        <w:t xml:space="preserve">Fonte: </w:t>
      </w:r>
      <w:r>
        <w:t xml:space="preserve">Abreu </w:t>
      </w:r>
      <w:r w:rsidRPr="00CA1427">
        <w:rPr>
          <w:i/>
          <w:iCs/>
        </w:rPr>
        <w:t>et al</w:t>
      </w:r>
      <w:r>
        <w:t>. (2020).</w:t>
      </w:r>
    </w:p>
    <w:p w14:paraId="3A3C35B4" w14:textId="77777777" w:rsidR="00980F2C" w:rsidRDefault="00980F2C" w:rsidP="00CA1427">
      <w:pPr>
        <w:pStyle w:val="TF-TEXTO"/>
      </w:pPr>
      <w:r>
        <w:t xml:space="preserve">De acordo com Abreu </w:t>
      </w:r>
      <w:r w:rsidRPr="00003E90">
        <w:rPr>
          <w:i/>
          <w:iCs/>
        </w:rPr>
        <w:t>et al.</w:t>
      </w:r>
      <w:r w:rsidRPr="00003E90">
        <w:t xml:space="preserve"> (2017)</w:t>
      </w:r>
      <w:r>
        <w:t xml:space="preserve"> concluiu-se que quando realizado a catalogação da flora do ambiente explorado, o aplicativo poderá ser aplicado no apoio de projetos educacionais</w:t>
      </w:r>
      <w:ins w:id="188" w:author="Marcel Hugo" w:date="2021-10-17T12:33:00Z">
        <w:r>
          <w:t>,</w:t>
        </w:r>
      </w:ins>
      <w:r>
        <w:t xml:space="preserve"> </w:t>
      </w:r>
      <w:del w:id="189" w:author="Marcel Hugo" w:date="2021-10-17T12:33:00Z">
        <w:r w:rsidDel="00AC44EE">
          <w:delText xml:space="preserve">e </w:delText>
        </w:r>
      </w:del>
      <w:r>
        <w:t>contribuindo para a existência de ambientes imersivos de aprendizagem da flora nativa em uma determinada região.</w:t>
      </w:r>
    </w:p>
    <w:p w14:paraId="32E51EDF" w14:textId="77777777" w:rsidR="00980F2C" w:rsidRDefault="00980F2C" w:rsidP="00980F2C">
      <w:pPr>
        <w:pStyle w:val="Ttulo2"/>
        <w:numPr>
          <w:ilvl w:val="1"/>
          <w:numId w:val="1"/>
        </w:numPr>
      </w:pPr>
      <w:r>
        <w:t>FERRAMENTA PARA IDENTIFICAÇÃO DE ESPÉCIES VEGETAIS VIA LEITURA DE QR CODE COM SMARTPHONE</w:t>
      </w:r>
    </w:p>
    <w:p w14:paraId="1ADE1ABE" w14:textId="77777777" w:rsidR="00980F2C" w:rsidRDefault="00980F2C" w:rsidP="00A44581">
      <w:pPr>
        <w:pStyle w:val="TF-TEXTO"/>
      </w:pPr>
      <w:r>
        <w:t xml:space="preserve">O aplicativo </w:t>
      </w:r>
      <w:proofErr w:type="spellStart"/>
      <w:r>
        <w:t>FlorALL</w:t>
      </w:r>
      <w:proofErr w:type="spellEnd"/>
      <w:r>
        <w:t xml:space="preserve"> proposto por Nascimento </w:t>
      </w:r>
      <w:r w:rsidRPr="00A71908">
        <w:rPr>
          <w:i/>
          <w:iCs/>
        </w:rPr>
        <w:t>et al</w:t>
      </w:r>
      <w:r>
        <w:t>. (2020)</w:t>
      </w:r>
      <w:ins w:id="190" w:author="Marcel Hugo" w:date="2021-10-17T12:33:00Z">
        <w:r>
          <w:t>,</w:t>
        </w:r>
      </w:ins>
      <w:r>
        <w:t xml:space="preserve"> disponibilizado nas plataformas </w:t>
      </w:r>
      <w:proofErr w:type="spellStart"/>
      <w:r>
        <w:t>Android</w:t>
      </w:r>
      <w:proofErr w:type="spellEnd"/>
      <w:r>
        <w:t xml:space="preserve"> e iOS</w:t>
      </w:r>
      <w:ins w:id="191" w:author="Marcel Hugo" w:date="2021-10-17T12:33:00Z">
        <w:r>
          <w:t>,</w:t>
        </w:r>
      </w:ins>
      <w:r>
        <w:t xml:space="preserve"> foi desenvolvido utilizando o </w:t>
      </w:r>
      <w:r w:rsidRPr="00507E71">
        <w:rPr>
          <w:i/>
          <w:iCs/>
        </w:rPr>
        <w:t xml:space="preserve">Framework </w:t>
      </w:r>
      <w:proofErr w:type="spellStart"/>
      <w:r w:rsidRPr="00507E71">
        <w:rPr>
          <w:i/>
          <w:iCs/>
        </w:rPr>
        <w:t>React</w:t>
      </w:r>
      <w:proofErr w:type="spellEnd"/>
      <w:r w:rsidRPr="00507E71">
        <w:rPr>
          <w:i/>
          <w:iCs/>
        </w:rPr>
        <w:t xml:space="preserve"> </w:t>
      </w:r>
      <w:proofErr w:type="spellStart"/>
      <w:r w:rsidRPr="00507E71">
        <w:rPr>
          <w:i/>
          <w:iCs/>
        </w:rPr>
        <w:t>Native</w:t>
      </w:r>
      <w:proofErr w:type="spellEnd"/>
      <w:r>
        <w:t xml:space="preserve">. A aplicação permite o usuário utilizar a tecnologia de </w:t>
      </w:r>
      <w:r w:rsidRPr="0022567E">
        <w:t xml:space="preserve">QR </w:t>
      </w:r>
      <w:proofErr w:type="spellStart"/>
      <w:r w:rsidRPr="0022567E">
        <w:t>Code</w:t>
      </w:r>
      <w:proofErr w:type="spellEnd"/>
      <w:r>
        <w:t xml:space="preserve"> para fornecimento de informações a respeito de espécies vegetais em parques ambientais ou áreas florestais aos visitantes para que possam tomar a consciência da importância das espécies vegetais de uma região. O visitante acessa o aplicativo e direciona a câmera para leitura de um código e o sistema retorna informações sobre determinada espécie. </w:t>
      </w:r>
    </w:p>
    <w:p w14:paraId="55B4BAAC" w14:textId="77777777" w:rsidR="00980F2C" w:rsidRDefault="00980F2C" w:rsidP="00531ABA">
      <w:pPr>
        <w:pStyle w:val="TF-TEXTO"/>
      </w:pPr>
      <w:r>
        <w:t xml:space="preserve">A Figura 2 apresenta algumas telas do aplicativo </w:t>
      </w:r>
      <w:del w:id="192" w:author="Marcel Hugo" w:date="2021-10-19T17:54:00Z">
        <w:r w:rsidDel="00376AA3">
          <w:delText xml:space="preserve">da tela principal </w:delText>
        </w:r>
      </w:del>
      <w:r>
        <w:t xml:space="preserve">onde é possível escolher a opção de </w:t>
      </w:r>
      <w:proofErr w:type="spellStart"/>
      <w:r>
        <w:t>escanear</w:t>
      </w:r>
      <w:proofErr w:type="spellEnd"/>
      <w:r>
        <w:t xml:space="preserve"> o QR </w:t>
      </w:r>
      <w:proofErr w:type="spellStart"/>
      <w:r>
        <w:t>code</w:t>
      </w:r>
      <w:proofErr w:type="spellEnd"/>
      <w:ins w:id="193" w:author="Marcel Hugo" w:date="2021-10-19T17:55:00Z">
        <w:r>
          <w:t>, s</w:t>
        </w:r>
      </w:ins>
      <w:del w:id="194" w:author="Marcel Hugo" w:date="2021-10-19T17:55:00Z">
        <w:r w:rsidDel="00F95B2E">
          <w:delText>. S</w:delText>
        </w:r>
      </w:del>
      <w:r>
        <w:t>eguido de uma demonstração da utilização da câmera para efetuar a leitura</w:t>
      </w:r>
      <w:ins w:id="195" w:author="Marcel Hugo" w:date="2021-10-19T17:55:00Z">
        <w:r>
          <w:t>. P</w:t>
        </w:r>
      </w:ins>
      <w:del w:id="196" w:author="Marcel Hugo" w:date="2021-10-19T17:55:00Z">
        <w:r w:rsidDel="00F95B2E">
          <w:delText xml:space="preserve"> e, p</w:delText>
        </w:r>
      </w:del>
      <w:r>
        <w:t xml:space="preserve">or fim, após realização da leitura é feito uma busca no banco de dados e redirecionado para uma nova tela onde </w:t>
      </w:r>
      <w:ins w:id="197" w:author="Marcel Hugo" w:date="2021-10-19T17:55:00Z">
        <w:r>
          <w:t>são</w:t>
        </w:r>
      </w:ins>
      <w:del w:id="198" w:author="Marcel Hugo" w:date="2021-10-19T17:55:00Z">
        <w:r w:rsidDel="00F95B2E">
          <w:delText>é</w:delText>
        </w:r>
      </w:del>
      <w:r>
        <w:t xml:space="preserve"> retorna</w:t>
      </w:r>
      <w:ins w:id="199" w:author="Marcel Hugo" w:date="2021-10-19T17:55:00Z">
        <w:r>
          <w:t>das</w:t>
        </w:r>
      </w:ins>
      <w:del w:id="200" w:author="Marcel Hugo" w:date="2021-10-19T17:55:00Z">
        <w:r w:rsidDel="00F95B2E">
          <w:delText>ndo</w:delText>
        </w:r>
      </w:del>
      <w:r>
        <w:t xml:space="preserve"> todas as informações a respeito da espécie.</w:t>
      </w:r>
    </w:p>
    <w:p w14:paraId="116A358C" w14:textId="77777777" w:rsidR="00980F2C" w:rsidRDefault="00980F2C" w:rsidP="000E2EAA">
      <w:pPr>
        <w:pStyle w:val="TF-LEGENDA"/>
        <w:rPr>
          <w:noProof/>
        </w:rPr>
      </w:pPr>
      <w:r>
        <w:rPr>
          <w:noProof/>
        </w:rPr>
        <w:t>Figura 2 – Tela principal e o acesso da câmera</w:t>
      </w:r>
    </w:p>
    <w:p w14:paraId="32950644" w14:textId="77777777" w:rsidR="00980F2C" w:rsidRDefault="00B1246A" w:rsidP="00003E90">
      <w:pPr>
        <w:pStyle w:val="TF-FIGURA"/>
        <w:rPr>
          <w:noProof/>
        </w:rPr>
      </w:pPr>
      <w:r>
        <w:rPr>
          <w:noProof/>
        </w:rPr>
      </w:r>
      <w:r w:rsidR="00B1246A">
        <w:rPr>
          <w:noProof/>
        </w:rPr>
        <w:pict w14:anchorId="26ED8C01">
          <v:shape id="_x0000_i1047" type="#_x0000_t75" alt="" style="width:171.95pt;height:108.9pt;visibility:visible;mso-wrap-style:square;mso-width-percent:0;mso-height-percent:0;mso-width-percent:0;mso-height-percent:0" o:bordertopcolor="this" o:borderleftcolor="this" o:borderbottomcolor="this" o:borderrightcolor="this">
            <v:imagedata r:id="rId15" o:title=""/>
            <w10:bordertop type="single" width="4"/>
            <w10:borderleft type="single" width="4"/>
            <w10:borderbottom type="single" width="4"/>
            <w10:borderright type="single" width="4"/>
          </v:shape>
        </w:pict>
      </w:r>
      <w:r w:rsidR="00980F2C">
        <w:rPr>
          <w:noProof/>
        </w:rPr>
        <w:t xml:space="preserve"> </w:t>
      </w:r>
    </w:p>
    <w:p w14:paraId="1A1E2058" w14:textId="77777777" w:rsidR="00980F2C" w:rsidRDefault="00980F2C" w:rsidP="000E2EAA">
      <w:pPr>
        <w:pStyle w:val="TF-FONTE"/>
      </w:pPr>
      <w:r w:rsidRPr="00C07B36">
        <w:t xml:space="preserve">Fonte: </w:t>
      </w:r>
      <w:r>
        <w:t xml:space="preserve">Nascimento </w:t>
      </w:r>
      <w:r w:rsidRPr="00565E04">
        <w:rPr>
          <w:i/>
          <w:iCs/>
        </w:rPr>
        <w:t>et al.</w:t>
      </w:r>
      <w:r w:rsidRPr="00C07B36">
        <w:t xml:space="preserve"> (2021)</w:t>
      </w:r>
      <w:r>
        <w:t>.</w:t>
      </w:r>
    </w:p>
    <w:p w14:paraId="10CB87F2" w14:textId="77777777" w:rsidR="00980F2C" w:rsidRPr="00326A6A" w:rsidRDefault="00980F2C" w:rsidP="00326A6A">
      <w:pPr>
        <w:pStyle w:val="TF-TEXTO"/>
        <w:ind w:firstLine="709"/>
      </w:pPr>
      <w:r>
        <w:t xml:space="preserve">Segundo Nascimento </w:t>
      </w:r>
      <w:r w:rsidRPr="00003E90">
        <w:rPr>
          <w:i/>
          <w:iCs/>
        </w:rPr>
        <w:t>et al</w:t>
      </w:r>
      <w:r>
        <w:t>. (2020) após os testes realizados foi identificado que a aplicação cumpre com o esperado de acordo com a proposta do estudo. E poderá ser uma ferramenta utilizada pela comunidade para a conscientização em relação a importância das áreas verdes através do conhecimento sobre as espécies.</w:t>
      </w:r>
    </w:p>
    <w:p w14:paraId="6B2AF653" w14:textId="77777777" w:rsidR="00980F2C" w:rsidRDefault="00980F2C" w:rsidP="00980F2C">
      <w:pPr>
        <w:pStyle w:val="Ttulo2"/>
        <w:numPr>
          <w:ilvl w:val="1"/>
          <w:numId w:val="1"/>
        </w:numPr>
      </w:pPr>
      <w:r w:rsidRPr="00B266A4">
        <w:t>Monitoramento</w:t>
      </w:r>
      <w:r>
        <w:rPr>
          <w:b/>
          <w:bCs/>
        </w:rPr>
        <w:t xml:space="preserve"> </w:t>
      </w:r>
      <w:r w:rsidRPr="00B266A4">
        <w:t>Ambiental Usando Dispositivos Móveis</w:t>
      </w:r>
    </w:p>
    <w:p w14:paraId="6A38BCD2" w14:textId="77777777" w:rsidR="00980F2C" w:rsidRDefault="00980F2C" w:rsidP="00B266A4">
      <w:pPr>
        <w:pStyle w:val="TF-TEXTO"/>
      </w:pPr>
      <w:r>
        <w:t xml:space="preserve">Rosa (2015) desenvolveu um aplicativo </w:t>
      </w:r>
      <w:proofErr w:type="spellStart"/>
      <w:r>
        <w:t>multiplataforma</w:t>
      </w:r>
      <w:proofErr w:type="spellEnd"/>
      <w:r>
        <w:t xml:space="preserve"> utilizando o </w:t>
      </w:r>
      <w:r w:rsidRPr="00493EF1">
        <w:rPr>
          <w:i/>
          <w:iCs/>
        </w:rPr>
        <w:t>Framework</w:t>
      </w:r>
      <w:r>
        <w:t xml:space="preserve"> </w:t>
      </w:r>
      <w:proofErr w:type="spellStart"/>
      <w:r>
        <w:t>Phonegap</w:t>
      </w:r>
      <w:proofErr w:type="spellEnd"/>
      <w:r>
        <w:t xml:space="preserve">, que disponibiliza recursos para auxiliar órgãos responsáveis pela monitoração e elaboração de planos de contingência para incidentes relacionados ao meio ambiente. O aplicativo permite que usuários voluntariamente criem </w:t>
      </w:r>
      <w:commentRangeStart w:id="201"/>
      <w:del w:id="202" w:author="Marcel Hugo" w:date="2021-10-19T17:56:00Z">
        <w:r w:rsidDel="00017321">
          <w:delText xml:space="preserve">reportes </w:delText>
        </w:r>
      </w:del>
      <w:ins w:id="203" w:author="Marcel Hugo" w:date="2021-10-19T17:56:00Z">
        <w:r>
          <w:t xml:space="preserve">relatos </w:t>
        </w:r>
      </w:ins>
      <w:commentRangeEnd w:id="201"/>
      <w:ins w:id="204" w:author="Marcel Hugo" w:date="2021-10-19T18:06:00Z">
        <w:r>
          <w:rPr>
            <w:rStyle w:val="Refdecomentrio"/>
          </w:rPr>
          <w:commentReference w:id="201"/>
        </w:r>
      </w:ins>
      <w:r>
        <w:t>de incidentes ambientais</w:t>
      </w:r>
      <w:ins w:id="205" w:author="Marcel Hugo" w:date="2021-10-19T17:55:00Z">
        <w:r>
          <w:t>. A</w:t>
        </w:r>
      </w:ins>
      <w:del w:id="206" w:author="Marcel Hugo" w:date="2021-10-19T17:55:00Z">
        <w:r w:rsidDel="00F26A91">
          <w:delText>, a</w:delText>
        </w:r>
      </w:del>
      <w:r>
        <w:t xml:space="preserve">ssim, outros usuários podem visualizar esse incidente em um mapa, podendo apoiar o </w:t>
      </w:r>
      <w:del w:id="207" w:author="Marcel Hugo" w:date="2021-10-19T17:56:00Z">
        <w:r w:rsidDel="00017321">
          <w:delText xml:space="preserve">reporte </w:delText>
        </w:r>
      </w:del>
      <w:ins w:id="208" w:author="Marcel Hugo" w:date="2021-10-19T17:56:00Z">
        <w:r>
          <w:t xml:space="preserve">relato </w:t>
        </w:r>
      </w:ins>
      <w:r>
        <w:t>e adicionar comentários confirmando o incidente. Por fim, o incidente pode ser assumido e resolvido.</w:t>
      </w:r>
    </w:p>
    <w:p w14:paraId="1DB0A912" w14:textId="77777777" w:rsidR="00980F2C" w:rsidRDefault="00980F2C" w:rsidP="007311D1">
      <w:pPr>
        <w:pStyle w:val="TF-TEXTO"/>
      </w:pPr>
      <w:ins w:id="209" w:author="Marcel Hugo" w:date="2021-10-19T17:56:00Z">
        <w:r>
          <w:lastRenderedPageBreak/>
          <w:t>A</w:t>
        </w:r>
      </w:ins>
      <w:del w:id="210" w:author="Marcel Hugo" w:date="2021-10-19T17:56:00Z">
        <w:r w:rsidDel="0005603A">
          <w:delText>Na</w:delText>
        </w:r>
      </w:del>
      <w:r>
        <w:t xml:space="preserve"> Figura 3 apresenta </w:t>
      </w:r>
      <w:ins w:id="211" w:author="Marcel Hugo" w:date="2021-10-19T17:56:00Z">
        <w:r>
          <w:t xml:space="preserve">telas em </w:t>
        </w:r>
      </w:ins>
      <w:r>
        <w:t>um exemplo do fluxo de inserção de incidente. Primeiramente utilizando a localização do usuário para sinalizar no mapa. E assim o usuário poderá incluir um título, descrição e uma foto do incidente.</w:t>
      </w:r>
      <w:r w:rsidRPr="005D5261">
        <w:t xml:space="preserve"> </w:t>
      </w:r>
      <w:r>
        <w:t xml:space="preserve">Rosa (2015) concluiu que após a utilização do aplicativo poderá ser realizado estudos quanto à efetividade, porém salientou que depende do apoio da população para contribuir com o </w:t>
      </w:r>
      <w:del w:id="212" w:author="Marcel Hugo" w:date="2021-10-19T17:57:00Z">
        <w:r w:rsidDel="003D4109">
          <w:delText xml:space="preserve">reporte </w:delText>
        </w:r>
      </w:del>
      <w:ins w:id="213" w:author="Marcel Hugo" w:date="2021-10-19T17:57:00Z">
        <w:r>
          <w:t xml:space="preserve">relato </w:t>
        </w:r>
      </w:ins>
      <w:r>
        <w:t>dos incidentes ambientais.</w:t>
      </w:r>
    </w:p>
    <w:p w14:paraId="1D52D6C8" w14:textId="77777777" w:rsidR="00980F2C" w:rsidRDefault="00980F2C" w:rsidP="007311D1">
      <w:pPr>
        <w:pStyle w:val="TF-LEGENDA"/>
      </w:pPr>
      <w:r>
        <w:t>Figura 3 – Inserção de incidente</w:t>
      </w:r>
    </w:p>
    <w:p w14:paraId="0E0675D3" w14:textId="77777777" w:rsidR="00980F2C" w:rsidRDefault="00B1246A" w:rsidP="00A07669">
      <w:pPr>
        <w:pStyle w:val="TF-FIGURA"/>
      </w:pPr>
      <w:r>
        <w:rPr>
          <w:noProof/>
        </w:rPr>
      </w:r>
      <w:r w:rsidR="00B1246A">
        <w:rPr>
          <w:noProof/>
        </w:rPr>
        <w:pict w14:anchorId="3DFEBFBA">
          <v:shape id="_x0000_i1046" type="#_x0000_t75" alt="" style="width:361.2pt;height:155.3pt;visibility:visible;mso-wrap-style:square;mso-width-percent:0;mso-height-percent:0;mso-width-percent:0;mso-height-percent:0" o:bordertopcolor="this" o:borderleftcolor="this" o:borderbottomcolor="this" o:borderrightcolor="this">
            <v:imagedata r:id="rId16" o:title=""/>
            <w10:bordertop type="single" width="4"/>
            <w10:borderleft type="single" width="4"/>
            <w10:borderbottom type="single" width="4"/>
            <w10:borderright type="single" width="4"/>
          </v:shape>
        </w:pict>
      </w:r>
    </w:p>
    <w:p w14:paraId="28E2D7DA" w14:textId="77777777" w:rsidR="00980F2C" w:rsidRDefault="00980F2C" w:rsidP="00A07669">
      <w:pPr>
        <w:pStyle w:val="TF-LEGENDA"/>
      </w:pPr>
      <w:r>
        <w:t>Fonte: Rosa (2015).</w:t>
      </w:r>
    </w:p>
    <w:p w14:paraId="217F8284" w14:textId="77777777" w:rsidR="00980F2C" w:rsidRPr="007311D1" w:rsidRDefault="00980F2C" w:rsidP="007311D1">
      <w:pPr>
        <w:pStyle w:val="TF-TEXTOQUADRO"/>
      </w:pPr>
    </w:p>
    <w:p w14:paraId="33BEBDE6" w14:textId="77777777" w:rsidR="00980F2C" w:rsidRDefault="00980F2C" w:rsidP="00B1246A">
      <w:pPr>
        <w:pStyle w:val="Ttulo1"/>
      </w:pPr>
      <w:bookmarkStart w:id="214" w:name="_Toc54164921"/>
      <w:bookmarkStart w:id="215" w:name="_Toc54165675"/>
      <w:bookmarkStart w:id="216" w:name="_Toc54169333"/>
      <w:bookmarkStart w:id="217" w:name="_Toc96347439"/>
      <w:bookmarkStart w:id="218" w:name="_Toc96357723"/>
      <w:bookmarkStart w:id="219" w:name="_Toc96491866"/>
      <w:bookmarkStart w:id="220" w:name="_Toc411603107"/>
      <w:bookmarkEnd w:id="181"/>
      <w:r>
        <w:t>APLICATIVO ATUAL</w:t>
      </w:r>
    </w:p>
    <w:p w14:paraId="3787E005" w14:textId="77777777" w:rsidR="00980F2C" w:rsidRDefault="00980F2C" w:rsidP="00003E90">
      <w:pPr>
        <w:pStyle w:val="TF-TEXTO"/>
      </w:pPr>
      <w:r>
        <w:t xml:space="preserve">O aplicativo </w:t>
      </w:r>
      <w:proofErr w:type="spellStart"/>
      <w:r>
        <w:t>ExploraHabitat</w:t>
      </w:r>
      <w:proofErr w:type="spellEnd"/>
      <w:r>
        <w:t xml:space="preserve"> desenvolvido por </w:t>
      </w:r>
      <w:proofErr w:type="spellStart"/>
      <w:r>
        <w:t>Korbes</w:t>
      </w:r>
      <w:proofErr w:type="spellEnd"/>
      <w:r>
        <w:t xml:space="preserve"> (2021) tem como objetivo apoiar as saídas a campo dos clubistas em Clube de Ciências através da utilização dos recursos dos dispositivos móveis para simular atividades comuns executadas pelos clubistas. Conforme pode ser verificado na Figura 4 o aplicativo possibilitava que o professor do clube realizasse o cadastro de um tema referente a saída a campo que estaria sendo realizada pelos participantes do clube.</w:t>
      </w:r>
    </w:p>
    <w:p w14:paraId="72A9F3E2" w14:textId="77777777" w:rsidR="00980F2C" w:rsidRDefault="00980F2C" w:rsidP="00C07B36">
      <w:pPr>
        <w:pStyle w:val="TF-LEGENDA"/>
      </w:pPr>
      <w:r>
        <w:t>Figura 4 - Cadastro de um Tema</w:t>
      </w:r>
    </w:p>
    <w:p w14:paraId="7CFE1DA8" w14:textId="77777777" w:rsidR="00980F2C" w:rsidRDefault="00B1246A" w:rsidP="00C07B36">
      <w:pPr>
        <w:pStyle w:val="TF-FIGURA"/>
        <w:rPr>
          <w:noProof/>
        </w:rPr>
      </w:pPr>
      <w:r>
        <w:rPr>
          <w:noProof/>
        </w:rPr>
      </w:r>
      <w:r w:rsidR="00B1246A">
        <w:rPr>
          <w:noProof/>
        </w:rPr>
        <w:pict w14:anchorId="0431139C">
          <v:shape id="_x0000_i1045" type="#_x0000_t75" alt="" style="width:373.7pt;height:105.9pt;visibility:visible;mso-wrap-style:square;mso-width-percent:0;mso-height-percent:0;mso-width-percent:0;mso-height-percent:0" o:bordertopcolor="this" o:borderleftcolor="this" o:borderbottomcolor="this" o:borderrightcolor="this">
            <v:imagedata r:id="rId17" o:title=""/>
            <w10:bordertop type="single" width="4"/>
            <w10:borderleft type="single" width="4"/>
            <w10:borderbottom type="single" width="4"/>
            <w10:borderright type="single" width="4"/>
          </v:shape>
        </w:pict>
      </w:r>
    </w:p>
    <w:p w14:paraId="3BC4C046" w14:textId="77777777" w:rsidR="00980F2C" w:rsidRDefault="00980F2C" w:rsidP="00C07B36">
      <w:pPr>
        <w:pStyle w:val="TF-FONTE"/>
      </w:pPr>
      <w:r w:rsidRPr="00C07B36">
        <w:t xml:space="preserve">Fonte: </w:t>
      </w:r>
      <w:proofErr w:type="spellStart"/>
      <w:r w:rsidRPr="00C07B36">
        <w:t>Korbes</w:t>
      </w:r>
      <w:proofErr w:type="spellEnd"/>
      <w:r w:rsidRPr="00C07B36">
        <w:t xml:space="preserve"> (2021)</w:t>
      </w:r>
      <w:r>
        <w:t>.</w:t>
      </w:r>
    </w:p>
    <w:p w14:paraId="06111C38" w14:textId="77777777" w:rsidR="00980F2C" w:rsidRDefault="00980F2C" w:rsidP="00C07B36">
      <w:pPr>
        <w:pStyle w:val="TF-TEXTO"/>
      </w:pPr>
      <w:r>
        <w:tab/>
        <w:t>Após a realização do cadastro do tema o professor em conjunto com o clubista pode realizar o cadastro de um ou mais objetivos específicos para o tema e dentro dos objetivos inserir o roteiro de atividades para realização dele. A Figura 5 apresenta um exemplo de uma tela de um objetivo já com as atividades cadastradas.</w:t>
      </w:r>
    </w:p>
    <w:p w14:paraId="59743B34" w14:textId="77777777" w:rsidR="00980F2C" w:rsidRDefault="00980F2C" w:rsidP="00C07B36">
      <w:pPr>
        <w:pStyle w:val="TF-LEGENDA"/>
      </w:pPr>
      <w:r>
        <w:t>Figura 5 – Objetivo com atividades cadastradas</w:t>
      </w:r>
    </w:p>
    <w:p w14:paraId="5B100FD5" w14:textId="77777777" w:rsidR="00980F2C" w:rsidRDefault="00B1246A" w:rsidP="00C07B36">
      <w:pPr>
        <w:pStyle w:val="TF-FIGURA"/>
        <w:rPr>
          <w:noProof/>
        </w:rPr>
      </w:pPr>
      <w:r>
        <w:rPr>
          <w:noProof/>
        </w:rPr>
      </w:r>
      <w:r w:rsidR="00B1246A">
        <w:rPr>
          <w:noProof/>
        </w:rPr>
        <w:pict w14:anchorId="0931FFB5">
          <v:shape id="_x0000_i1044" type="#_x0000_t75" alt="" style="width:306.45pt;height:169pt;visibility:visible;mso-wrap-style:square;mso-width-percent:0;mso-height-percent:0;mso-width-percent:0;mso-height-percent:0" o:bordertopcolor="this" o:borderleftcolor="this" o:borderbottomcolor="this" o:borderrightcolor="this">
            <v:imagedata r:id="rId18" o:title=""/>
            <w10:bordertop type="single" width="4"/>
            <w10:borderleft type="single" width="4"/>
            <w10:borderbottom type="single" width="4"/>
            <w10:borderright type="single" width="4"/>
          </v:shape>
        </w:pict>
      </w:r>
    </w:p>
    <w:p w14:paraId="123C4555" w14:textId="77777777" w:rsidR="00980F2C" w:rsidRDefault="00980F2C" w:rsidP="00C07B36">
      <w:pPr>
        <w:pStyle w:val="TF-FONTE"/>
      </w:pPr>
      <w:r w:rsidRPr="00C07B36">
        <w:t xml:space="preserve">Fonte: </w:t>
      </w:r>
      <w:proofErr w:type="spellStart"/>
      <w:r w:rsidRPr="00C07B36">
        <w:t>Korbes</w:t>
      </w:r>
      <w:proofErr w:type="spellEnd"/>
      <w:r w:rsidRPr="00C07B36">
        <w:t xml:space="preserve"> (2021)</w:t>
      </w:r>
      <w:r>
        <w:t>.</w:t>
      </w:r>
    </w:p>
    <w:p w14:paraId="2D3C9763" w14:textId="77777777" w:rsidR="00980F2C" w:rsidRDefault="00980F2C" w:rsidP="00C07B36">
      <w:pPr>
        <w:pStyle w:val="TF-TEXTO"/>
      </w:pPr>
      <w:del w:id="221" w:author="Marcel Hugo" w:date="2021-10-19T17:58:00Z">
        <w:r w:rsidDel="00AE60DC">
          <w:lastRenderedPageBreak/>
          <w:delText>Por fim, devido o</w:delText>
        </w:r>
      </w:del>
      <w:ins w:id="222" w:author="Marcel Hugo" w:date="2021-10-19T17:58:00Z">
        <w:r>
          <w:t>O</w:t>
        </w:r>
      </w:ins>
      <w:r>
        <w:t xml:space="preserve"> aplicativo </w:t>
      </w:r>
      <w:del w:id="223" w:author="Marcel Hugo" w:date="2021-10-19T17:58:00Z">
        <w:r w:rsidDel="00AE60DC">
          <w:delText>ter sido</w:delText>
        </w:r>
      </w:del>
      <w:ins w:id="224" w:author="Marcel Hugo" w:date="2021-10-19T17:58:00Z">
        <w:r>
          <w:t>foi</w:t>
        </w:r>
      </w:ins>
      <w:r>
        <w:t xml:space="preserve"> planejado para evitar a utilização de internet, pois em saídas a campo os clubistas podem estar em lugares onde não possu</w:t>
      </w:r>
      <w:del w:id="225" w:author="Marcel Hugo" w:date="2021-10-19T17:58:00Z">
        <w:r w:rsidDel="005929F3">
          <w:delText>i</w:delText>
        </w:r>
      </w:del>
      <w:ins w:id="226" w:author="Marcel Hugo" w:date="2021-10-19T17:58:00Z">
        <w:r>
          <w:t>em</w:t>
        </w:r>
      </w:ins>
      <w:r>
        <w:t xml:space="preserve"> uma estrutura propícia para utilização redes móveis ou WI-</w:t>
      </w:r>
      <w:proofErr w:type="spellStart"/>
      <w:r>
        <w:t>FI</w:t>
      </w:r>
      <w:ins w:id="227" w:author="Marcel Hugo" w:date="2021-10-19T17:58:00Z">
        <w:r>
          <w:t>.</w:t>
        </w:r>
      </w:ins>
      <w:del w:id="228" w:author="Marcel Hugo" w:date="2021-10-19T17:58:00Z">
        <w:r w:rsidDel="005929F3">
          <w:delText>, d</w:delText>
        </w:r>
      </w:del>
      <w:ins w:id="229" w:author="Marcel Hugo" w:date="2021-10-19T17:58:00Z">
        <w:r>
          <w:t>D</w:t>
        </w:r>
      </w:ins>
      <w:r>
        <w:t>esta</w:t>
      </w:r>
      <w:proofErr w:type="spellEnd"/>
      <w:r>
        <w:t xml:space="preserve"> forma, permite a integração com outros usuários através da geração de um QR </w:t>
      </w:r>
      <w:proofErr w:type="spellStart"/>
      <w:r>
        <w:t>Code</w:t>
      </w:r>
      <w:proofErr w:type="spellEnd"/>
      <w:r>
        <w:t xml:space="preserve">. O QR </w:t>
      </w:r>
      <w:proofErr w:type="spellStart"/>
      <w:r>
        <w:t>Code</w:t>
      </w:r>
      <w:proofErr w:type="spellEnd"/>
      <w:r>
        <w:t xml:space="preserve"> é gerado quando professor finaliza o cadastro de um tema</w:t>
      </w:r>
      <w:ins w:id="230" w:author="Marcel Hugo" w:date="2021-10-19T17:59:00Z">
        <w:r>
          <w:t>. S</w:t>
        </w:r>
      </w:ins>
      <w:del w:id="231" w:author="Marcel Hugo" w:date="2021-10-19T17:59:00Z">
        <w:r w:rsidDel="005929F3">
          <w:delText>, s</w:delText>
        </w:r>
      </w:del>
      <w:r>
        <w:t>endo assim, o clubista poderá realizar a leitura e obter todos os dados relacionado</w:t>
      </w:r>
      <w:ins w:id="232" w:author="Marcel Hugo" w:date="2021-10-19T17:59:00Z">
        <w:r>
          <w:t>s</w:t>
        </w:r>
      </w:ins>
      <w:r>
        <w:t xml:space="preserve"> ao tema, incluindo o roteiro com as atividades para conclusão dos objetivos. Na Figura 6 demonstra um exemplo de QR </w:t>
      </w:r>
      <w:proofErr w:type="spellStart"/>
      <w:r>
        <w:t>Code</w:t>
      </w:r>
      <w:proofErr w:type="spellEnd"/>
      <w:r>
        <w:t xml:space="preserve"> gerado para sincronização do tema cadastrado.</w:t>
      </w:r>
    </w:p>
    <w:p w14:paraId="08886BB6" w14:textId="77777777" w:rsidR="00980F2C" w:rsidRDefault="00980F2C" w:rsidP="00C07B36">
      <w:pPr>
        <w:pStyle w:val="TF-LEGENDA"/>
      </w:pPr>
      <w:r>
        <w:t xml:space="preserve">Figura 6 – </w:t>
      </w:r>
      <w:proofErr w:type="spellStart"/>
      <w:r>
        <w:t>QRCode</w:t>
      </w:r>
      <w:proofErr w:type="spellEnd"/>
      <w:r>
        <w:t xml:space="preserve"> gerado</w:t>
      </w:r>
    </w:p>
    <w:p w14:paraId="7498E82D" w14:textId="77777777" w:rsidR="00980F2C" w:rsidRDefault="00B1246A" w:rsidP="00C07B36">
      <w:pPr>
        <w:pStyle w:val="TF-FIGURA"/>
        <w:rPr>
          <w:noProof/>
        </w:rPr>
      </w:pPr>
      <w:r>
        <w:rPr>
          <w:noProof/>
        </w:rPr>
      </w:r>
      <w:r w:rsidR="00B1246A">
        <w:rPr>
          <w:noProof/>
        </w:rPr>
        <w:pict w14:anchorId="3353FEA4">
          <v:shape id="_x0000_i1043" type="#_x0000_t75" alt="" style="width:141pt;height:136.25pt;visibility:visible;mso-wrap-style:square;mso-width-percent:0;mso-height-percent:0;mso-width-percent:0;mso-height-percent:0">
            <v:imagedata r:id="rId19" o:title=""/>
          </v:shape>
        </w:pict>
      </w:r>
    </w:p>
    <w:p w14:paraId="290FF5FE" w14:textId="77777777" w:rsidR="00980F2C" w:rsidRDefault="00980F2C" w:rsidP="00C07B36">
      <w:pPr>
        <w:pStyle w:val="TF-FONTE"/>
      </w:pPr>
      <w:r w:rsidRPr="00C07B36">
        <w:t xml:space="preserve">Fonte: </w:t>
      </w:r>
      <w:proofErr w:type="spellStart"/>
      <w:r w:rsidRPr="00C07B36">
        <w:t>Korbes</w:t>
      </w:r>
      <w:proofErr w:type="spellEnd"/>
      <w:r w:rsidRPr="00C07B36">
        <w:t xml:space="preserve"> (2021)</w:t>
      </w:r>
      <w:r>
        <w:t>.</w:t>
      </w:r>
    </w:p>
    <w:p w14:paraId="645CDDA0" w14:textId="77777777" w:rsidR="00980F2C" w:rsidRPr="002A70E8" w:rsidRDefault="00980F2C" w:rsidP="002A70E8">
      <w:pPr>
        <w:pStyle w:val="TF-TEXTO"/>
      </w:pPr>
      <w:r>
        <w:t xml:space="preserve">O aplicativo foi desenvolvido utilizando a linguagem </w:t>
      </w:r>
      <w:proofErr w:type="spellStart"/>
      <w:r w:rsidRPr="002A70E8">
        <w:t>Dart</w:t>
      </w:r>
      <w:proofErr w:type="spellEnd"/>
      <w:r>
        <w:rPr>
          <w:i/>
          <w:iCs/>
        </w:rPr>
        <w:t xml:space="preserve"> </w:t>
      </w:r>
      <w:r>
        <w:t xml:space="preserve">e o </w:t>
      </w:r>
      <w:r w:rsidRPr="006D7721">
        <w:rPr>
          <w:i/>
          <w:iCs/>
        </w:rPr>
        <w:t>framework</w:t>
      </w:r>
      <w:r>
        <w:t xml:space="preserve"> </w:t>
      </w:r>
      <w:proofErr w:type="spellStart"/>
      <w:r w:rsidRPr="002A70E8">
        <w:t>Flutter</w:t>
      </w:r>
      <w:proofErr w:type="spellEnd"/>
      <w:r>
        <w:rPr>
          <w:i/>
          <w:iCs/>
        </w:rPr>
        <w:t xml:space="preserve"> </w:t>
      </w:r>
      <w:r>
        <w:t xml:space="preserve">utilizando o UI </w:t>
      </w:r>
      <w:proofErr w:type="spellStart"/>
      <w:r>
        <w:t>Tolkit</w:t>
      </w:r>
      <w:proofErr w:type="spellEnd"/>
      <w:r>
        <w:t xml:space="preserve"> para desenvolvimento da interface do aplicativo. </w:t>
      </w:r>
      <w:proofErr w:type="spellStart"/>
      <w:r>
        <w:t>Korbes</w:t>
      </w:r>
      <w:proofErr w:type="spellEnd"/>
      <w:r>
        <w:t xml:space="preserve"> (2021) concluiu que de fato auxiliou nas saídas a campo, através da automatização dos processos realizados nas execuções das atividades do </w:t>
      </w:r>
      <w:ins w:id="233" w:author="Marcel Hugo" w:date="2021-10-19T17:59:00Z">
        <w:r>
          <w:t>c</w:t>
        </w:r>
      </w:ins>
      <w:del w:id="234" w:author="Marcel Hugo" w:date="2021-10-19T17:59:00Z">
        <w:r w:rsidDel="00237EFE">
          <w:delText>C</w:delText>
        </w:r>
      </w:del>
      <w:r>
        <w:t xml:space="preserve">lube de ciências e no incentivo aos </w:t>
      </w:r>
      <w:ins w:id="235" w:author="Marcel Hugo" w:date="2021-10-19T17:59:00Z">
        <w:r>
          <w:t>c</w:t>
        </w:r>
      </w:ins>
      <w:del w:id="236" w:author="Marcel Hugo" w:date="2021-10-19T17:59:00Z">
        <w:r w:rsidDel="00237EFE">
          <w:delText>C</w:delText>
        </w:r>
      </w:del>
      <w:r>
        <w:t>lubistas trabalharem com mais autonomia em grupos menores, permitindo o foco em outras atividades de ensino.</w:t>
      </w:r>
    </w:p>
    <w:p w14:paraId="59AF207C" w14:textId="77777777" w:rsidR="00980F2C" w:rsidRDefault="00980F2C" w:rsidP="00B1246A">
      <w:pPr>
        <w:pStyle w:val="Ttulo1"/>
      </w:pPr>
      <w:r>
        <w:t>proposta do APLICATIVO</w:t>
      </w:r>
    </w:p>
    <w:p w14:paraId="2E7E1B53" w14:textId="77777777" w:rsidR="00980F2C" w:rsidRDefault="00980F2C" w:rsidP="00451B94">
      <w:pPr>
        <w:pStyle w:val="TF-TEXTO"/>
      </w:pPr>
      <w:r>
        <w:t>Este capítulo será apresentado a justificativa para elaboração do aplicativo, os requisitos principais e a metodologia que será adotada.</w:t>
      </w:r>
    </w:p>
    <w:p w14:paraId="36EB16AB" w14:textId="77777777" w:rsidR="00980F2C" w:rsidRDefault="00980F2C" w:rsidP="00980F2C">
      <w:pPr>
        <w:pStyle w:val="Ttulo2"/>
        <w:numPr>
          <w:ilvl w:val="1"/>
          <w:numId w:val="1"/>
        </w:numPr>
      </w:pPr>
      <w:bookmarkStart w:id="237" w:name="_Toc54164915"/>
      <w:bookmarkStart w:id="238" w:name="_Toc54165669"/>
      <w:bookmarkStart w:id="239" w:name="_Toc54169327"/>
      <w:bookmarkStart w:id="240" w:name="_Toc96347433"/>
      <w:bookmarkStart w:id="241" w:name="_Toc96357717"/>
      <w:bookmarkStart w:id="242" w:name="_Toc96491860"/>
      <w:bookmarkStart w:id="243" w:name="_Toc351015594"/>
      <w:r>
        <w:t>JUSTIFICATIVA</w:t>
      </w:r>
    </w:p>
    <w:p w14:paraId="73D17DF4" w14:textId="77777777" w:rsidR="00980F2C" w:rsidRDefault="00980F2C" w:rsidP="00565E04">
      <w:pPr>
        <w:pStyle w:val="TF-TEXTO"/>
      </w:pPr>
      <w:r>
        <w:t>No Quadro 1 é apresentado uma comparação entre os trabalhos correlatos. Cada linha é a representação das características e as colunas os trabalhos.</w:t>
      </w:r>
    </w:p>
    <w:p w14:paraId="46D9DFB1" w14:textId="77777777" w:rsidR="00980F2C" w:rsidRDefault="00980F2C" w:rsidP="006B0760">
      <w:pPr>
        <w:pStyle w:val="TF-LEGENDA"/>
      </w:pPr>
      <w:bookmarkStart w:id="244" w:name="_Ref52025161"/>
      <w:r>
        <w:t xml:space="preserve">Quadro </w:t>
      </w:r>
      <w:r w:rsidR="00972726">
        <w:fldChar w:fldCharType="begin"/>
      </w:r>
      <w:r w:rsidR="00972726">
        <w:instrText xml:space="preserve"> SEQ Quadro \* ARABIC </w:instrText>
      </w:r>
      <w:r w:rsidR="00972726">
        <w:fldChar w:fldCharType="separate"/>
      </w:r>
      <w:r>
        <w:rPr>
          <w:noProof/>
        </w:rPr>
        <w:t>1</w:t>
      </w:r>
      <w:r w:rsidR="00972726">
        <w:rPr>
          <w:noProof/>
        </w:rPr>
        <w:fldChar w:fldCharType="end"/>
      </w:r>
      <w:bookmarkEnd w:id="244"/>
      <w:r>
        <w:t xml:space="preserve"> - Comparativo dos trabalhos correlatos</w:t>
      </w:r>
    </w:p>
    <w:tbl>
      <w:tblPr>
        <w:tblW w:w="90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7"/>
        <w:gridCol w:w="1714"/>
        <w:gridCol w:w="1631"/>
        <w:gridCol w:w="1725"/>
        <w:gridCol w:w="1715"/>
      </w:tblGrid>
      <w:tr w:rsidR="00980F2C" w14:paraId="64D67E3F" w14:textId="77777777" w:rsidTr="005D5261">
        <w:trPr>
          <w:trHeight w:val="567"/>
          <w:jc w:val="center"/>
        </w:trPr>
        <w:tc>
          <w:tcPr>
            <w:tcW w:w="2106" w:type="dxa"/>
            <w:tcBorders>
              <w:tl2br w:val="single" w:sz="4" w:space="0" w:color="auto"/>
            </w:tcBorders>
            <w:shd w:val="clear" w:color="auto" w:fill="A6A6A6"/>
          </w:tcPr>
          <w:p w14:paraId="2F67726D" w14:textId="77777777" w:rsidR="00980F2C" w:rsidRPr="007D4566" w:rsidRDefault="00B1246A" w:rsidP="00493EF1">
            <w:pPr>
              <w:pStyle w:val="TF-TEXTOQUADRO"/>
            </w:pPr>
            <w:r>
              <w:rPr>
                <w:noProof/>
              </w:rPr>
            </w:r>
            <w:r w:rsidR="00B1246A">
              <w:rPr>
                <w:noProof/>
              </w:rPr>
              <w:pict w14:anchorId="74D50945">
                <v:shape id="_x0000_s1032"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" filled="f" stroked="f">
                  <o:lock v:ext="edit" aspectratio="t" verticies="t" text="t" shapetype="t"/>
                  <v:textbox>
                    <w:txbxContent>
                      <w:p w14:paraId="425A90E1" w14:textId="77777777" w:rsidR="00980F2C" w:rsidRDefault="00980F2C" w:rsidP="00493EF1">
                        <w:pPr>
                          <w:pStyle w:val="TF-TEXTOQUADRO"/>
                          <w:jc w:val="center"/>
                        </w:pPr>
                        <w:r>
                          <w:t>Trabalhos Correlatos</w:t>
                        </w:r>
                      </w:p>
                    </w:txbxContent>
                  </v:textbox>
                  <w10:wrap type="square"/>
                </v:shape>
              </w:pict>
            </w:r>
            <w:r>
              <w:rPr>
                <w:noProof/>
              </w:rPr>
            </w:r>
            <w:r w:rsidR="00B1246A">
              <w:rPr>
                <w:noProof/>
              </w:rPr>
              <w:pict w14:anchorId="219329C4">
                <v:shape id="_x0000_s1033"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" filled="f" stroked="f">
                  <o:lock v:ext="edit" aspectratio="t" verticies="t" text="t" shapetype="t"/>
                  <v:textbox>
                    <w:txbxContent>
                      <w:p w14:paraId="4846F039" w14:textId="77777777" w:rsidR="00980F2C" w:rsidRDefault="00980F2C" w:rsidP="00493EF1">
                        <w:pPr>
                          <w:pStyle w:val="TF-TEXTO"/>
                          <w:ind w:firstLine="0"/>
                        </w:pPr>
                        <w:r>
                          <w:t>Características</w:t>
                        </w:r>
                      </w:p>
                    </w:txbxContent>
                  </v:textbox>
                  <w10:wrap type="square"/>
                </v:shape>
              </w:pict>
            </w:r>
          </w:p>
        </w:tc>
        <w:tc>
          <w:tcPr>
            <w:tcW w:w="1746" w:type="dxa"/>
            <w:shd w:val="clear" w:color="auto" w:fill="A6A6A6"/>
            <w:vAlign w:val="center"/>
          </w:tcPr>
          <w:p w14:paraId="2E9D935E" w14:textId="77777777" w:rsidR="00980F2C" w:rsidRDefault="00980F2C" w:rsidP="00493EF1">
            <w:pPr>
              <w:pStyle w:val="TF-TEXTOQUADRO"/>
              <w:jc w:val="center"/>
            </w:pPr>
            <w:proofErr w:type="spellStart"/>
            <w:r>
              <w:t>ExploraHabitat</w:t>
            </w:r>
            <w:proofErr w:type="spellEnd"/>
            <w:r>
              <w:t xml:space="preserve"> (KORBES, 2021)</w:t>
            </w:r>
          </w:p>
        </w:tc>
        <w:tc>
          <w:tcPr>
            <w:tcW w:w="1746" w:type="dxa"/>
            <w:shd w:val="clear" w:color="auto" w:fill="A6A6A6"/>
            <w:vAlign w:val="center"/>
          </w:tcPr>
          <w:p w14:paraId="6E2B59D5" w14:textId="77777777" w:rsidR="00980F2C" w:rsidRDefault="00980F2C" w:rsidP="00493EF1">
            <w:pPr>
              <w:pStyle w:val="TF-TEXTOQUADRO"/>
              <w:jc w:val="center"/>
            </w:pPr>
            <w:proofErr w:type="spellStart"/>
            <w:r>
              <w:t>QRFlora</w:t>
            </w:r>
            <w:proofErr w:type="spellEnd"/>
            <w:r>
              <w:t xml:space="preserve"> (ABREU </w:t>
            </w:r>
            <w:r w:rsidRPr="00565E04">
              <w:rPr>
                <w:i/>
                <w:iCs/>
              </w:rPr>
              <w:t>et al</w:t>
            </w:r>
            <w:r>
              <w:t>., 2021)</w:t>
            </w:r>
          </w:p>
        </w:tc>
        <w:tc>
          <w:tcPr>
            <w:tcW w:w="1747" w:type="dxa"/>
            <w:shd w:val="clear" w:color="auto" w:fill="A6A6A6"/>
            <w:vAlign w:val="center"/>
          </w:tcPr>
          <w:p w14:paraId="102234AC" w14:textId="77777777" w:rsidR="00980F2C" w:rsidRPr="007D4566" w:rsidRDefault="00980F2C" w:rsidP="00493EF1">
            <w:pPr>
              <w:pStyle w:val="TF-TEXTOQUADRO"/>
              <w:jc w:val="center"/>
            </w:pPr>
            <w:proofErr w:type="spellStart"/>
            <w:r>
              <w:t>FlorALL</w:t>
            </w:r>
            <w:proofErr w:type="spellEnd"/>
            <w:r>
              <w:t xml:space="preserve"> (NASCIMENTO </w:t>
            </w:r>
            <w:r w:rsidRPr="00565E04">
              <w:rPr>
                <w:i/>
                <w:iCs/>
              </w:rPr>
              <w:t>et al</w:t>
            </w:r>
            <w:r>
              <w:rPr>
                <w:i/>
                <w:iCs/>
              </w:rPr>
              <w:t>.,</w:t>
            </w:r>
            <w:r>
              <w:t xml:space="preserve"> 2021)</w:t>
            </w:r>
          </w:p>
        </w:tc>
        <w:tc>
          <w:tcPr>
            <w:tcW w:w="1747" w:type="dxa"/>
            <w:shd w:val="clear" w:color="auto" w:fill="A6A6A6"/>
            <w:vAlign w:val="center"/>
          </w:tcPr>
          <w:p w14:paraId="0B4B5A5E" w14:textId="77777777" w:rsidR="00980F2C" w:rsidRDefault="00980F2C" w:rsidP="00493EF1">
            <w:pPr>
              <w:pStyle w:val="TF-TEXTOQUADRO"/>
              <w:jc w:val="center"/>
            </w:pPr>
            <w:proofErr w:type="spellStart"/>
            <w:r>
              <w:t>Ambcare</w:t>
            </w:r>
            <w:proofErr w:type="spellEnd"/>
            <w:r>
              <w:t xml:space="preserve"> (ROSA</w:t>
            </w:r>
            <w:r>
              <w:rPr>
                <w:i/>
                <w:iCs/>
              </w:rPr>
              <w:t>,</w:t>
            </w:r>
            <w:r>
              <w:t xml:space="preserve"> 2015)</w:t>
            </w:r>
          </w:p>
        </w:tc>
      </w:tr>
      <w:tr w:rsidR="00980F2C" w14:paraId="572D605A" w14:textId="77777777" w:rsidTr="005D5261">
        <w:trPr>
          <w:jc w:val="center"/>
        </w:trPr>
        <w:tc>
          <w:tcPr>
            <w:tcW w:w="2106" w:type="dxa"/>
            <w:shd w:val="clear" w:color="auto" w:fill="auto"/>
          </w:tcPr>
          <w:p w14:paraId="13B61646" w14:textId="77777777" w:rsidR="00980F2C" w:rsidRDefault="00980F2C" w:rsidP="00493EF1">
            <w:pPr>
              <w:pStyle w:val="TF-TEXTOQUADRO"/>
            </w:pPr>
            <w:r>
              <w:t>Plataforma</w:t>
            </w:r>
          </w:p>
        </w:tc>
        <w:tc>
          <w:tcPr>
            <w:tcW w:w="1746" w:type="dxa"/>
            <w:shd w:val="clear" w:color="auto" w:fill="auto"/>
          </w:tcPr>
          <w:p w14:paraId="4B8137AC" w14:textId="77777777" w:rsidR="00980F2C" w:rsidRDefault="00980F2C" w:rsidP="00493EF1">
            <w:pPr>
              <w:pStyle w:val="TF-TEXTOQUADRO"/>
            </w:pPr>
            <w:proofErr w:type="spellStart"/>
            <w:r>
              <w:t>Multiplataforma</w:t>
            </w:r>
            <w:proofErr w:type="spellEnd"/>
          </w:p>
        </w:tc>
        <w:tc>
          <w:tcPr>
            <w:tcW w:w="1746" w:type="dxa"/>
            <w:shd w:val="clear" w:color="auto" w:fill="auto"/>
          </w:tcPr>
          <w:p w14:paraId="37419CD3" w14:textId="77777777" w:rsidR="00980F2C" w:rsidRDefault="00980F2C" w:rsidP="00493EF1">
            <w:pPr>
              <w:pStyle w:val="TF-TEXTOQUADRO"/>
            </w:pPr>
            <w:proofErr w:type="spellStart"/>
            <w:r>
              <w:t>Android</w:t>
            </w:r>
            <w:proofErr w:type="spellEnd"/>
          </w:p>
        </w:tc>
        <w:tc>
          <w:tcPr>
            <w:tcW w:w="1747" w:type="dxa"/>
            <w:shd w:val="clear" w:color="auto" w:fill="auto"/>
          </w:tcPr>
          <w:p w14:paraId="6B2A0E3C" w14:textId="77777777" w:rsidR="00980F2C" w:rsidRDefault="00980F2C" w:rsidP="00493EF1">
            <w:pPr>
              <w:pStyle w:val="TF-TEXTOQUADRO"/>
            </w:pPr>
            <w:proofErr w:type="spellStart"/>
            <w:r>
              <w:t>Multiplataforma</w:t>
            </w:r>
            <w:proofErr w:type="spellEnd"/>
          </w:p>
        </w:tc>
        <w:tc>
          <w:tcPr>
            <w:tcW w:w="1747" w:type="dxa"/>
          </w:tcPr>
          <w:p w14:paraId="47710DDB" w14:textId="77777777" w:rsidR="00980F2C" w:rsidRDefault="00980F2C" w:rsidP="00493EF1">
            <w:pPr>
              <w:pStyle w:val="TF-TEXTOQUADRO"/>
            </w:pPr>
            <w:proofErr w:type="spellStart"/>
            <w:r>
              <w:t>Multiplataforma</w:t>
            </w:r>
            <w:proofErr w:type="spellEnd"/>
          </w:p>
        </w:tc>
      </w:tr>
      <w:tr w:rsidR="00980F2C" w14:paraId="38299431" w14:textId="77777777" w:rsidTr="005D5261">
        <w:trPr>
          <w:jc w:val="center"/>
        </w:trPr>
        <w:tc>
          <w:tcPr>
            <w:tcW w:w="2106" w:type="dxa"/>
            <w:shd w:val="clear" w:color="auto" w:fill="auto"/>
          </w:tcPr>
          <w:p w14:paraId="02D635B7" w14:textId="77777777" w:rsidR="00980F2C" w:rsidRDefault="00980F2C" w:rsidP="00493EF1">
            <w:pPr>
              <w:pStyle w:val="TF-TEXTOQUADRO"/>
            </w:pPr>
            <w:r>
              <w:t>Realiza autenticação do usuário</w:t>
            </w:r>
          </w:p>
        </w:tc>
        <w:tc>
          <w:tcPr>
            <w:tcW w:w="1746" w:type="dxa"/>
            <w:shd w:val="clear" w:color="auto" w:fill="auto"/>
          </w:tcPr>
          <w:p w14:paraId="6ED758DD" w14:textId="77777777" w:rsidR="00980F2C" w:rsidRDefault="00980F2C" w:rsidP="00493EF1">
            <w:pPr>
              <w:pStyle w:val="TF-TEXTOQUADRO"/>
            </w:pPr>
            <w:r>
              <w:t>Sim</w:t>
            </w:r>
          </w:p>
        </w:tc>
        <w:tc>
          <w:tcPr>
            <w:tcW w:w="1746" w:type="dxa"/>
            <w:shd w:val="clear" w:color="auto" w:fill="auto"/>
          </w:tcPr>
          <w:p w14:paraId="5678F6A5" w14:textId="77777777" w:rsidR="00980F2C" w:rsidRDefault="00980F2C" w:rsidP="00493EF1">
            <w:pPr>
              <w:pStyle w:val="TF-TEXTOQUADRO"/>
            </w:pPr>
            <w:r>
              <w:t>Sim</w:t>
            </w:r>
          </w:p>
        </w:tc>
        <w:tc>
          <w:tcPr>
            <w:tcW w:w="1747" w:type="dxa"/>
            <w:shd w:val="clear" w:color="auto" w:fill="auto"/>
          </w:tcPr>
          <w:p w14:paraId="799AF91F" w14:textId="77777777" w:rsidR="00980F2C" w:rsidRDefault="00980F2C" w:rsidP="00493EF1">
            <w:pPr>
              <w:pStyle w:val="TF-TEXTOQUADRO"/>
            </w:pPr>
            <w:r>
              <w:t>Não</w:t>
            </w:r>
          </w:p>
        </w:tc>
        <w:tc>
          <w:tcPr>
            <w:tcW w:w="1747" w:type="dxa"/>
          </w:tcPr>
          <w:p w14:paraId="49540AA7" w14:textId="77777777" w:rsidR="00980F2C" w:rsidRDefault="00980F2C" w:rsidP="00493EF1">
            <w:pPr>
              <w:pStyle w:val="TF-TEXTOQUADRO"/>
            </w:pPr>
            <w:r>
              <w:t>Não</w:t>
            </w:r>
          </w:p>
        </w:tc>
      </w:tr>
      <w:tr w:rsidR="00980F2C" w14:paraId="3E958B65" w14:textId="77777777" w:rsidTr="005D5261">
        <w:trPr>
          <w:jc w:val="center"/>
        </w:trPr>
        <w:tc>
          <w:tcPr>
            <w:tcW w:w="2106" w:type="dxa"/>
            <w:shd w:val="clear" w:color="auto" w:fill="auto"/>
          </w:tcPr>
          <w:p w14:paraId="2E26E861" w14:textId="77777777" w:rsidR="00980F2C" w:rsidRDefault="00980F2C" w:rsidP="00493EF1">
            <w:pPr>
              <w:pStyle w:val="TF-TEXTOQUADRO"/>
            </w:pPr>
            <w:r>
              <w:t>Exibe localização (GPS)</w:t>
            </w:r>
          </w:p>
        </w:tc>
        <w:tc>
          <w:tcPr>
            <w:tcW w:w="1746" w:type="dxa"/>
            <w:shd w:val="clear" w:color="auto" w:fill="auto"/>
          </w:tcPr>
          <w:p w14:paraId="25AD9D24" w14:textId="77777777" w:rsidR="00980F2C" w:rsidRDefault="00980F2C" w:rsidP="00493EF1">
            <w:pPr>
              <w:pStyle w:val="TF-TEXTOQUADRO"/>
            </w:pPr>
            <w:r>
              <w:t>Sim</w:t>
            </w:r>
          </w:p>
        </w:tc>
        <w:tc>
          <w:tcPr>
            <w:tcW w:w="1746" w:type="dxa"/>
            <w:shd w:val="clear" w:color="auto" w:fill="auto"/>
          </w:tcPr>
          <w:p w14:paraId="107247FF" w14:textId="77777777" w:rsidR="00980F2C" w:rsidRDefault="00980F2C" w:rsidP="00493EF1">
            <w:pPr>
              <w:pStyle w:val="TF-TEXTOQUADRO"/>
            </w:pPr>
            <w:r>
              <w:t>Não</w:t>
            </w:r>
          </w:p>
        </w:tc>
        <w:tc>
          <w:tcPr>
            <w:tcW w:w="1747" w:type="dxa"/>
            <w:shd w:val="clear" w:color="auto" w:fill="auto"/>
          </w:tcPr>
          <w:p w14:paraId="0B40B3EB" w14:textId="77777777" w:rsidR="00980F2C" w:rsidRDefault="00980F2C" w:rsidP="00493EF1">
            <w:pPr>
              <w:pStyle w:val="TF-TEXTOQUADRO"/>
            </w:pPr>
            <w:r>
              <w:t>Não</w:t>
            </w:r>
          </w:p>
        </w:tc>
        <w:tc>
          <w:tcPr>
            <w:tcW w:w="1747" w:type="dxa"/>
          </w:tcPr>
          <w:p w14:paraId="4C42ED47" w14:textId="77777777" w:rsidR="00980F2C" w:rsidRDefault="00980F2C" w:rsidP="00493EF1">
            <w:pPr>
              <w:pStyle w:val="TF-TEXTOQUADRO"/>
            </w:pPr>
            <w:r>
              <w:t>Sim</w:t>
            </w:r>
          </w:p>
        </w:tc>
      </w:tr>
      <w:tr w:rsidR="00980F2C" w14:paraId="0ED3C6E7" w14:textId="77777777" w:rsidTr="005D5261">
        <w:trPr>
          <w:jc w:val="center"/>
        </w:trPr>
        <w:tc>
          <w:tcPr>
            <w:tcW w:w="2106" w:type="dxa"/>
            <w:shd w:val="clear" w:color="auto" w:fill="auto"/>
          </w:tcPr>
          <w:p w14:paraId="0A1169ED" w14:textId="77777777" w:rsidR="00980F2C" w:rsidRDefault="00980F2C" w:rsidP="00493EF1">
            <w:pPr>
              <w:pStyle w:val="TF-TEXTOQUADRO"/>
            </w:pPr>
            <w:r>
              <w:t xml:space="preserve">Leitura de </w:t>
            </w:r>
            <w:r w:rsidRPr="00507E71">
              <w:t>QR</w:t>
            </w:r>
            <w:r>
              <w:t xml:space="preserve"> </w:t>
            </w:r>
            <w:proofErr w:type="spellStart"/>
            <w:r>
              <w:t>C</w:t>
            </w:r>
            <w:r w:rsidRPr="00507E71">
              <w:t>ode</w:t>
            </w:r>
            <w:proofErr w:type="spellEnd"/>
          </w:p>
        </w:tc>
        <w:tc>
          <w:tcPr>
            <w:tcW w:w="1746" w:type="dxa"/>
            <w:shd w:val="clear" w:color="auto" w:fill="auto"/>
          </w:tcPr>
          <w:p w14:paraId="59196078" w14:textId="77777777" w:rsidR="00980F2C" w:rsidRDefault="00980F2C" w:rsidP="00493EF1">
            <w:pPr>
              <w:pStyle w:val="TF-TEXTOQUADRO"/>
            </w:pPr>
            <w:r>
              <w:t>Sim</w:t>
            </w:r>
          </w:p>
        </w:tc>
        <w:tc>
          <w:tcPr>
            <w:tcW w:w="1746" w:type="dxa"/>
            <w:shd w:val="clear" w:color="auto" w:fill="auto"/>
          </w:tcPr>
          <w:p w14:paraId="3D96BE5A" w14:textId="77777777" w:rsidR="00980F2C" w:rsidRDefault="00980F2C" w:rsidP="00493EF1">
            <w:pPr>
              <w:pStyle w:val="TF-TEXTOQUADRO"/>
            </w:pPr>
            <w:r>
              <w:t>Sim</w:t>
            </w:r>
          </w:p>
        </w:tc>
        <w:tc>
          <w:tcPr>
            <w:tcW w:w="1747" w:type="dxa"/>
            <w:shd w:val="clear" w:color="auto" w:fill="auto"/>
          </w:tcPr>
          <w:p w14:paraId="5B11459B" w14:textId="77777777" w:rsidR="00980F2C" w:rsidRDefault="00980F2C" w:rsidP="00493EF1">
            <w:pPr>
              <w:pStyle w:val="TF-TEXTOQUADRO"/>
            </w:pPr>
            <w:r>
              <w:t>Sim</w:t>
            </w:r>
          </w:p>
        </w:tc>
        <w:tc>
          <w:tcPr>
            <w:tcW w:w="1747" w:type="dxa"/>
          </w:tcPr>
          <w:p w14:paraId="40A82D04" w14:textId="77777777" w:rsidR="00980F2C" w:rsidRDefault="00980F2C" w:rsidP="00493EF1">
            <w:pPr>
              <w:pStyle w:val="TF-TEXTOQUADRO"/>
            </w:pPr>
            <w:r>
              <w:t>Não</w:t>
            </w:r>
          </w:p>
        </w:tc>
      </w:tr>
      <w:tr w:rsidR="00980F2C" w14:paraId="00EC30A8" w14:textId="77777777" w:rsidTr="005D5261">
        <w:trPr>
          <w:jc w:val="center"/>
        </w:trPr>
        <w:tc>
          <w:tcPr>
            <w:tcW w:w="2106" w:type="dxa"/>
            <w:shd w:val="clear" w:color="auto" w:fill="auto"/>
          </w:tcPr>
          <w:p w14:paraId="6D82343A" w14:textId="77777777" w:rsidR="00980F2C" w:rsidRDefault="00980F2C" w:rsidP="00493EF1">
            <w:pPr>
              <w:pStyle w:val="TF-TEXTOQUADRO"/>
            </w:pPr>
            <w:r>
              <w:t>Utilização da câmera</w:t>
            </w:r>
          </w:p>
        </w:tc>
        <w:tc>
          <w:tcPr>
            <w:tcW w:w="1746" w:type="dxa"/>
            <w:shd w:val="clear" w:color="auto" w:fill="auto"/>
          </w:tcPr>
          <w:p w14:paraId="371A8AA2" w14:textId="77777777" w:rsidR="00980F2C" w:rsidRDefault="00980F2C" w:rsidP="00493EF1">
            <w:pPr>
              <w:pStyle w:val="TF-TEXTOQUADRO"/>
            </w:pPr>
            <w:r>
              <w:t>Sim</w:t>
            </w:r>
          </w:p>
        </w:tc>
        <w:tc>
          <w:tcPr>
            <w:tcW w:w="1746" w:type="dxa"/>
            <w:shd w:val="clear" w:color="auto" w:fill="auto"/>
          </w:tcPr>
          <w:p w14:paraId="1045428B" w14:textId="77777777" w:rsidR="00980F2C" w:rsidRDefault="00980F2C" w:rsidP="00493EF1">
            <w:pPr>
              <w:pStyle w:val="TF-TEXTOQUADRO"/>
            </w:pPr>
            <w:r>
              <w:t>Não</w:t>
            </w:r>
          </w:p>
        </w:tc>
        <w:tc>
          <w:tcPr>
            <w:tcW w:w="1747" w:type="dxa"/>
            <w:shd w:val="clear" w:color="auto" w:fill="auto"/>
          </w:tcPr>
          <w:p w14:paraId="4C16923B" w14:textId="77777777" w:rsidR="00980F2C" w:rsidRDefault="00980F2C" w:rsidP="00493EF1">
            <w:pPr>
              <w:pStyle w:val="TF-TEXTOQUADRO"/>
            </w:pPr>
            <w:r>
              <w:t>Sim</w:t>
            </w:r>
          </w:p>
        </w:tc>
        <w:tc>
          <w:tcPr>
            <w:tcW w:w="1747" w:type="dxa"/>
          </w:tcPr>
          <w:p w14:paraId="18F4C311" w14:textId="77777777" w:rsidR="00980F2C" w:rsidRDefault="00980F2C" w:rsidP="00493EF1">
            <w:pPr>
              <w:pStyle w:val="TF-TEXTOQUADRO"/>
            </w:pPr>
            <w:r>
              <w:t>Sim</w:t>
            </w:r>
          </w:p>
        </w:tc>
      </w:tr>
      <w:tr w:rsidR="00980F2C" w14:paraId="62611C81" w14:textId="77777777" w:rsidTr="005D5261">
        <w:trPr>
          <w:jc w:val="center"/>
        </w:trPr>
        <w:tc>
          <w:tcPr>
            <w:tcW w:w="2106" w:type="dxa"/>
            <w:shd w:val="clear" w:color="auto" w:fill="auto"/>
          </w:tcPr>
          <w:p w14:paraId="00134978" w14:textId="77777777" w:rsidR="00980F2C" w:rsidRDefault="00980F2C" w:rsidP="00493EF1">
            <w:pPr>
              <w:pStyle w:val="TF-TEXTOQUADRO"/>
            </w:pPr>
            <w:r>
              <w:t>Exportação de dados para análise</w:t>
            </w:r>
          </w:p>
        </w:tc>
        <w:tc>
          <w:tcPr>
            <w:tcW w:w="1746" w:type="dxa"/>
            <w:shd w:val="clear" w:color="auto" w:fill="auto"/>
          </w:tcPr>
          <w:p w14:paraId="7EF6290D" w14:textId="77777777" w:rsidR="00980F2C" w:rsidRDefault="00980F2C" w:rsidP="00493EF1">
            <w:pPr>
              <w:pStyle w:val="TF-TEXTOQUADRO"/>
            </w:pPr>
            <w:r>
              <w:t>Sim</w:t>
            </w:r>
          </w:p>
        </w:tc>
        <w:tc>
          <w:tcPr>
            <w:tcW w:w="1746" w:type="dxa"/>
            <w:shd w:val="clear" w:color="auto" w:fill="auto"/>
          </w:tcPr>
          <w:p w14:paraId="4491E6B9" w14:textId="77777777" w:rsidR="00980F2C" w:rsidRDefault="00980F2C" w:rsidP="00493EF1">
            <w:pPr>
              <w:pStyle w:val="TF-TEXTOQUADRO"/>
            </w:pPr>
            <w:r>
              <w:t>Não</w:t>
            </w:r>
          </w:p>
        </w:tc>
        <w:tc>
          <w:tcPr>
            <w:tcW w:w="1747" w:type="dxa"/>
            <w:shd w:val="clear" w:color="auto" w:fill="auto"/>
          </w:tcPr>
          <w:p w14:paraId="2C4D1283" w14:textId="77777777" w:rsidR="00980F2C" w:rsidRDefault="00980F2C" w:rsidP="00493EF1">
            <w:pPr>
              <w:pStyle w:val="TF-TEXTOQUADRO"/>
            </w:pPr>
            <w:r>
              <w:t>Não</w:t>
            </w:r>
          </w:p>
        </w:tc>
        <w:tc>
          <w:tcPr>
            <w:tcW w:w="1747" w:type="dxa"/>
          </w:tcPr>
          <w:p w14:paraId="23CBF41F" w14:textId="77777777" w:rsidR="00980F2C" w:rsidRDefault="00980F2C" w:rsidP="00493EF1">
            <w:pPr>
              <w:pStyle w:val="TF-TEXTOQUADRO"/>
            </w:pPr>
            <w:r>
              <w:t>Não</w:t>
            </w:r>
          </w:p>
        </w:tc>
      </w:tr>
      <w:tr w:rsidR="00980F2C" w14:paraId="59348831" w14:textId="77777777" w:rsidTr="005D5261">
        <w:trPr>
          <w:jc w:val="center"/>
        </w:trPr>
        <w:tc>
          <w:tcPr>
            <w:tcW w:w="2106" w:type="dxa"/>
            <w:shd w:val="clear" w:color="auto" w:fill="auto"/>
          </w:tcPr>
          <w:p w14:paraId="428F797F" w14:textId="77777777" w:rsidR="00980F2C" w:rsidRDefault="00980F2C" w:rsidP="00493EF1">
            <w:pPr>
              <w:pStyle w:val="TF-TEXTOQUADRO"/>
            </w:pPr>
            <w:r>
              <w:t>Compartilhamento de informação entre os usuários</w:t>
            </w:r>
          </w:p>
        </w:tc>
        <w:tc>
          <w:tcPr>
            <w:tcW w:w="1746" w:type="dxa"/>
            <w:shd w:val="clear" w:color="auto" w:fill="auto"/>
          </w:tcPr>
          <w:p w14:paraId="1534E7EA" w14:textId="77777777" w:rsidR="00980F2C" w:rsidRDefault="00980F2C" w:rsidP="00493EF1">
            <w:pPr>
              <w:pStyle w:val="TF-TEXTOQUADRO"/>
            </w:pPr>
            <w:r>
              <w:t>Sim</w:t>
            </w:r>
          </w:p>
        </w:tc>
        <w:tc>
          <w:tcPr>
            <w:tcW w:w="1746" w:type="dxa"/>
            <w:shd w:val="clear" w:color="auto" w:fill="auto"/>
          </w:tcPr>
          <w:p w14:paraId="29B1A944" w14:textId="77777777" w:rsidR="00980F2C" w:rsidRDefault="00980F2C" w:rsidP="00493EF1">
            <w:pPr>
              <w:pStyle w:val="TF-TEXTOQUADRO"/>
            </w:pPr>
            <w:r>
              <w:t>Não</w:t>
            </w:r>
          </w:p>
        </w:tc>
        <w:tc>
          <w:tcPr>
            <w:tcW w:w="1747" w:type="dxa"/>
            <w:shd w:val="clear" w:color="auto" w:fill="auto"/>
          </w:tcPr>
          <w:p w14:paraId="1FB76474" w14:textId="77777777" w:rsidR="00980F2C" w:rsidRDefault="00980F2C" w:rsidP="00493EF1">
            <w:pPr>
              <w:pStyle w:val="TF-TEXTOQUADRO"/>
            </w:pPr>
            <w:r>
              <w:t>Não</w:t>
            </w:r>
          </w:p>
        </w:tc>
        <w:tc>
          <w:tcPr>
            <w:tcW w:w="1747" w:type="dxa"/>
          </w:tcPr>
          <w:p w14:paraId="59958C4F" w14:textId="77777777" w:rsidR="00980F2C" w:rsidRDefault="00980F2C" w:rsidP="00493EF1">
            <w:pPr>
              <w:pStyle w:val="TF-TEXTOQUADRO"/>
            </w:pPr>
            <w:r>
              <w:t>Sim</w:t>
            </w:r>
          </w:p>
        </w:tc>
      </w:tr>
      <w:tr w:rsidR="00980F2C" w14:paraId="2D2358C4" w14:textId="77777777" w:rsidTr="005D5261">
        <w:trPr>
          <w:jc w:val="center"/>
        </w:trPr>
        <w:tc>
          <w:tcPr>
            <w:tcW w:w="2106" w:type="dxa"/>
            <w:shd w:val="clear" w:color="auto" w:fill="auto"/>
          </w:tcPr>
          <w:p w14:paraId="4F59A34E" w14:textId="77777777" w:rsidR="00980F2C" w:rsidRDefault="00980F2C" w:rsidP="00493EF1">
            <w:pPr>
              <w:pStyle w:val="TF-TEXTOQUADRO"/>
            </w:pPr>
            <w:r>
              <w:t>Utilização de mapa</w:t>
            </w:r>
          </w:p>
        </w:tc>
        <w:tc>
          <w:tcPr>
            <w:tcW w:w="1746" w:type="dxa"/>
            <w:shd w:val="clear" w:color="auto" w:fill="auto"/>
          </w:tcPr>
          <w:p w14:paraId="3CDAC991" w14:textId="77777777" w:rsidR="00980F2C" w:rsidRDefault="00980F2C" w:rsidP="00493EF1">
            <w:pPr>
              <w:pStyle w:val="TF-TEXTOQUADRO"/>
            </w:pPr>
            <w:r>
              <w:t>Não</w:t>
            </w:r>
          </w:p>
        </w:tc>
        <w:tc>
          <w:tcPr>
            <w:tcW w:w="1746" w:type="dxa"/>
            <w:shd w:val="clear" w:color="auto" w:fill="auto"/>
          </w:tcPr>
          <w:p w14:paraId="30739E89" w14:textId="77777777" w:rsidR="00980F2C" w:rsidRDefault="00980F2C" w:rsidP="00493EF1">
            <w:pPr>
              <w:pStyle w:val="TF-TEXTOQUADRO"/>
            </w:pPr>
            <w:r>
              <w:t>Sim</w:t>
            </w:r>
          </w:p>
        </w:tc>
        <w:tc>
          <w:tcPr>
            <w:tcW w:w="1747" w:type="dxa"/>
            <w:shd w:val="clear" w:color="auto" w:fill="auto"/>
          </w:tcPr>
          <w:p w14:paraId="5E95C5F5" w14:textId="77777777" w:rsidR="00980F2C" w:rsidRDefault="00980F2C" w:rsidP="00493EF1">
            <w:pPr>
              <w:pStyle w:val="TF-TEXTOQUADRO"/>
            </w:pPr>
            <w:r>
              <w:t>Sim</w:t>
            </w:r>
          </w:p>
        </w:tc>
        <w:tc>
          <w:tcPr>
            <w:tcW w:w="1747" w:type="dxa"/>
          </w:tcPr>
          <w:p w14:paraId="32D84031" w14:textId="77777777" w:rsidR="00980F2C" w:rsidRDefault="00980F2C" w:rsidP="00493EF1">
            <w:pPr>
              <w:pStyle w:val="TF-TEXTOQUADRO"/>
            </w:pPr>
            <w:r>
              <w:t>Sim</w:t>
            </w:r>
          </w:p>
        </w:tc>
      </w:tr>
    </w:tbl>
    <w:p w14:paraId="40111D30" w14:textId="77777777" w:rsidR="00980F2C" w:rsidRDefault="00980F2C" w:rsidP="006B0760">
      <w:pPr>
        <w:pStyle w:val="TF-FONTE"/>
      </w:pPr>
      <w:r>
        <w:t>Fonte: elaborado pelo autor.</w:t>
      </w:r>
    </w:p>
    <w:p w14:paraId="6B9986F0" w14:textId="77777777" w:rsidR="00980F2C" w:rsidRDefault="00980F2C" w:rsidP="00C068A2">
      <w:pPr>
        <w:pStyle w:val="TF-TEXTO"/>
      </w:pPr>
      <w:commentRangeStart w:id="245"/>
      <w:r>
        <w:t xml:space="preserve">Conforme observado no Quadro 1, as aplicações </w:t>
      </w:r>
      <w:proofErr w:type="spellStart"/>
      <w:r>
        <w:t>ExploraHabitat</w:t>
      </w:r>
      <w:proofErr w:type="spellEnd"/>
      <w:r>
        <w:t xml:space="preserve">, </w:t>
      </w:r>
      <w:proofErr w:type="spellStart"/>
      <w:r>
        <w:t>FlorALL</w:t>
      </w:r>
      <w:proofErr w:type="spellEnd"/>
      <w:r>
        <w:t xml:space="preserve"> e </w:t>
      </w:r>
      <w:proofErr w:type="spellStart"/>
      <w:r>
        <w:t>Ambcare</w:t>
      </w:r>
      <w:proofErr w:type="spellEnd"/>
      <w:del w:id="246" w:author="Marcel Hugo" w:date="2021-10-19T18:00:00Z">
        <w:r w:rsidDel="00D06892">
          <w:delText>,</w:delText>
        </w:r>
      </w:del>
      <w:r>
        <w:t xml:space="preserve"> foram desenvolvidas com o suporte para </w:t>
      </w:r>
      <w:proofErr w:type="spellStart"/>
      <w:r>
        <w:t>Android</w:t>
      </w:r>
      <w:proofErr w:type="spellEnd"/>
      <w:r>
        <w:t xml:space="preserve"> e iOS </w:t>
      </w:r>
      <w:commentRangeEnd w:id="245"/>
      <w:r>
        <w:rPr>
          <w:rStyle w:val="Refdecomentrio"/>
        </w:rPr>
        <w:commentReference w:id="245"/>
      </w:r>
      <w:r>
        <w:t xml:space="preserve">tornando mais acessíveis não segmentando em apenas uma única plataforma. Apenas as aplicações </w:t>
      </w:r>
      <w:proofErr w:type="spellStart"/>
      <w:r>
        <w:t>FlorALL</w:t>
      </w:r>
      <w:proofErr w:type="spellEnd"/>
      <w:r>
        <w:t xml:space="preserve"> e </w:t>
      </w:r>
      <w:proofErr w:type="spellStart"/>
      <w:r>
        <w:t>Ambcare</w:t>
      </w:r>
      <w:proofErr w:type="spellEnd"/>
      <w:r>
        <w:t xml:space="preserve"> opt</w:t>
      </w:r>
      <w:ins w:id="247" w:author="Marcel Hugo" w:date="2021-10-19T18:01:00Z">
        <w:r>
          <w:t>aram</w:t>
        </w:r>
      </w:ins>
      <w:del w:id="248" w:author="Marcel Hugo" w:date="2021-10-19T18:01:00Z">
        <w:r w:rsidDel="0021594A">
          <w:delText>ou</w:delText>
        </w:r>
      </w:del>
      <w:r>
        <w:t xml:space="preserve"> por não realizar a autenticação do usuário. Referente a utilização da localização somente os aplicativos </w:t>
      </w:r>
      <w:proofErr w:type="spellStart"/>
      <w:r>
        <w:t>ExploraHabitat</w:t>
      </w:r>
      <w:proofErr w:type="spellEnd"/>
      <w:r>
        <w:t xml:space="preserve"> e </w:t>
      </w:r>
      <w:proofErr w:type="spellStart"/>
      <w:r>
        <w:t>Ambcare</w:t>
      </w:r>
      <w:proofErr w:type="spellEnd"/>
      <w:r>
        <w:t xml:space="preserve"> possuem o uso da tecnologia </w:t>
      </w:r>
      <w:commentRangeStart w:id="249"/>
      <w:r>
        <w:t>para salvar a informação de localização do usuário</w:t>
      </w:r>
      <w:commentRangeEnd w:id="249"/>
      <w:r>
        <w:rPr>
          <w:rStyle w:val="Refdecomentrio"/>
        </w:rPr>
        <w:commentReference w:id="249"/>
      </w:r>
      <w:r>
        <w:t xml:space="preserve">. </w:t>
      </w:r>
    </w:p>
    <w:p w14:paraId="7BDA907B" w14:textId="77777777" w:rsidR="00980F2C" w:rsidRDefault="00980F2C" w:rsidP="00C068A2">
      <w:pPr>
        <w:pStyle w:val="TF-TEXTO"/>
      </w:pPr>
      <w:r>
        <w:t xml:space="preserve">Com relação ao uso do QR </w:t>
      </w:r>
      <w:proofErr w:type="spellStart"/>
      <w:r>
        <w:t>Code</w:t>
      </w:r>
      <w:proofErr w:type="spellEnd"/>
      <w:r>
        <w:t xml:space="preserve"> exceto ao </w:t>
      </w:r>
      <w:proofErr w:type="spellStart"/>
      <w:r>
        <w:t>Ambcare</w:t>
      </w:r>
      <w:proofErr w:type="spellEnd"/>
      <w:r>
        <w:t xml:space="preserve"> todas as aplicações permitem efetuar a leitura do código enquanto o </w:t>
      </w:r>
      <w:proofErr w:type="spellStart"/>
      <w:r>
        <w:t>ExploraHabitat</w:t>
      </w:r>
      <w:proofErr w:type="spellEnd"/>
      <w:r>
        <w:t xml:space="preserve"> utiliza da tecnologia para compartilhar dados cadastrados de um usuário para outro. Já o </w:t>
      </w:r>
      <w:proofErr w:type="spellStart"/>
      <w:r>
        <w:t>QRFlora</w:t>
      </w:r>
      <w:proofErr w:type="spellEnd"/>
      <w:r>
        <w:t xml:space="preserve"> e </w:t>
      </w:r>
      <w:proofErr w:type="spellStart"/>
      <w:r>
        <w:t>FlorALL</w:t>
      </w:r>
      <w:proofErr w:type="spellEnd"/>
      <w:r>
        <w:t xml:space="preserve"> utilizam para exibir alguma informação ao usuário. </w:t>
      </w:r>
    </w:p>
    <w:p w14:paraId="0AE5C316" w14:textId="77777777" w:rsidR="00980F2C" w:rsidRDefault="00980F2C" w:rsidP="00853E24">
      <w:pPr>
        <w:pStyle w:val="TF-TEXTO"/>
      </w:pPr>
      <w:r>
        <w:lastRenderedPageBreak/>
        <w:t xml:space="preserve">Na utilização da câmera do dispositivo o aplicativo </w:t>
      </w:r>
      <w:proofErr w:type="spellStart"/>
      <w:r>
        <w:t>FlorALL</w:t>
      </w:r>
      <w:proofErr w:type="spellEnd"/>
      <w:r>
        <w:t xml:space="preserve"> utiliza justamente para efetuar a leitura do QR </w:t>
      </w:r>
      <w:proofErr w:type="spellStart"/>
      <w:r>
        <w:t>Code</w:t>
      </w:r>
      <w:proofErr w:type="spellEnd"/>
      <w:ins w:id="250" w:author="Marcel Hugo" w:date="2021-10-19T18:03:00Z">
        <w:r>
          <w:t>. N</w:t>
        </w:r>
      </w:ins>
      <w:del w:id="251" w:author="Marcel Hugo" w:date="2021-10-19T18:03:00Z">
        <w:r w:rsidDel="0020292F">
          <w:delText>, n</w:delText>
        </w:r>
      </w:del>
      <w:r>
        <w:t xml:space="preserve">o </w:t>
      </w:r>
      <w:proofErr w:type="spellStart"/>
      <w:r>
        <w:t>ExploraHabitat</w:t>
      </w:r>
      <w:proofErr w:type="spellEnd"/>
      <w:r>
        <w:t xml:space="preserve"> a câmera pode ser utilizada na realização de algum objetivo do roteiro do clubista</w:t>
      </w:r>
      <w:ins w:id="252" w:author="Marcel Hugo" w:date="2021-10-19T18:03:00Z">
        <w:r>
          <w:t>. J</w:t>
        </w:r>
      </w:ins>
      <w:del w:id="253" w:author="Marcel Hugo" w:date="2021-10-19T18:03:00Z">
        <w:r w:rsidDel="006352D6">
          <w:delText>, j</w:delText>
        </w:r>
      </w:del>
      <w:r>
        <w:t xml:space="preserve">á no </w:t>
      </w:r>
      <w:proofErr w:type="spellStart"/>
      <w:r>
        <w:t>Ambcare</w:t>
      </w:r>
      <w:proofErr w:type="spellEnd"/>
      <w:r>
        <w:t xml:space="preserve"> a câmera é utilizada para incluir uma foto evidenciando </w:t>
      </w:r>
      <w:del w:id="254" w:author="Marcel Hugo" w:date="2021-10-19T18:03:00Z">
        <w:r w:rsidDel="006352D6">
          <w:delText>n</w:delText>
        </w:r>
      </w:del>
      <w:r>
        <w:t xml:space="preserve">o </w:t>
      </w:r>
      <w:del w:id="255" w:author="Marcel Hugo" w:date="2021-10-19T18:03:00Z">
        <w:r w:rsidDel="0020292F">
          <w:delText xml:space="preserve">reporte </w:delText>
        </w:r>
      </w:del>
      <w:ins w:id="256" w:author="Marcel Hugo" w:date="2021-10-19T18:03:00Z">
        <w:r>
          <w:t xml:space="preserve">relato </w:t>
        </w:r>
      </w:ins>
      <w:r>
        <w:t xml:space="preserve">de um incidente ambiental. Para exportação dos dados para análise, apenas o </w:t>
      </w:r>
      <w:proofErr w:type="spellStart"/>
      <w:r>
        <w:t>ExploraHabitat</w:t>
      </w:r>
      <w:proofErr w:type="spellEnd"/>
      <w:r>
        <w:t xml:space="preserve"> permite salvar os temas criados no Google Drive permitindo até o compartilhamento das pastas entre os usuários que foram cadastrados no aplicativo. Apenas dois aplicativos permite</w:t>
      </w:r>
      <w:ins w:id="257" w:author="Marcel Hugo" w:date="2021-10-19T18:04:00Z">
        <w:r>
          <w:t>m</w:t>
        </w:r>
      </w:ins>
      <w:r>
        <w:t xml:space="preserve"> o compartilhamento de informações entre os usuários, o Explora Habitat utiliza de pastas no Google Drive ou a leitura do QR </w:t>
      </w:r>
      <w:proofErr w:type="spellStart"/>
      <w:r>
        <w:t>Code</w:t>
      </w:r>
      <w:proofErr w:type="spellEnd"/>
      <w:r>
        <w:t xml:space="preserve"> para o compartilhamento</w:t>
      </w:r>
      <w:ins w:id="258" w:author="Marcel Hugo" w:date="2021-10-19T18:04:00Z">
        <w:r>
          <w:t>. J</w:t>
        </w:r>
      </w:ins>
      <w:del w:id="259" w:author="Marcel Hugo" w:date="2021-10-19T18:04:00Z">
        <w:r w:rsidDel="0088000E">
          <w:delText>, j</w:delText>
        </w:r>
      </w:del>
      <w:r>
        <w:t xml:space="preserve">á o </w:t>
      </w:r>
      <w:proofErr w:type="spellStart"/>
      <w:r>
        <w:t>Ambcare</w:t>
      </w:r>
      <w:proofErr w:type="spellEnd"/>
      <w:r>
        <w:t xml:space="preserve"> através dos incidentes relatados outros usuários podem apoiar e comentar aumentando o engajamento do </w:t>
      </w:r>
      <w:del w:id="260" w:author="Marcel Hugo" w:date="2021-10-19T18:04:00Z">
        <w:r w:rsidDel="0088000E">
          <w:delText>reporte</w:delText>
        </w:r>
      </w:del>
      <w:ins w:id="261" w:author="Marcel Hugo" w:date="2021-10-19T18:04:00Z">
        <w:r>
          <w:t>relato</w:t>
        </w:r>
      </w:ins>
      <w:r>
        <w:t xml:space="preserve">. Por fim, a utilização do mapa é utilizada pelo </w:t>
      </w:r>
      <w:proofErr w:type="spellStart"/>
      <w:r>
        <w:t>QRFlora</w:t>
      </w:r>
      <w:proofErr w:type="spellEnd"/>
      <w:r>
        <w:t xml:space="preserve"> que permite visualizar as áreas vegetais e selecioná-las para obter mais informações ou realizar a leitura do QR </w:t>
      </w:r>
      <w:proofErr w:type="spellStart"/>
      <w:r>
        <w:t>Code</w:t>
      </w:r>
      <w:proofErr w:type="spellEnd"/>
      <w:r>
        <w:t xml:space="preserve"> e pelo </w:t>
      </w:r>
      <w:proofErr w:type="spellStart"/>
      <w:r>
        <w:t>Ambcare</w:t>
      </w:r>
      <w:proofErr w:type="spellEnd"/>
      <w:r>
        <w:t xml:space="preserve"> que permite visualizar os incidentes criados através do mapa com base na localização atual do usuário.</w:t>
      </w:r>
    </w:p>
    <w:p w14:paraId="2B79D4F9" w14:textId="77777777" w:rsidR="00980F2C" w:rsidRPr="00565E04" w:rsidRDefault="00980F2C" w:rsidP="00853E24">
      <w:pPr>
        <w:pStyle w:val="TF-TEXTO"/>
      </w:pPr>
      <w:commentRangeStart w:id="262"/>
      <w:r>
        <w:t xml:space="preserve">É entendido que mesmo após a globalização permitindo o fácil acesso à tecnologia ou a interação com produtos produzidos através da ciência, a população ainda não compreende os princípios, os processos e as responsabilidades ao fazer ciência (FREITAS; SANTOS, 2021, p. 26). Sendo assim, o clube de ciências pode desenvolver diversos aspectos de aprendizado tanto científico quanto social para a formação de um aluno, permitindo que ele desenvolva seu lado investigativo e expanda seu conhecimento sobre a área científica. </w:t>
      </w:r>
      <w:commentRangeStart w:id="263"/>
      <w:r>
        <w:t>Além da contribuição no desenvolvimento social, a utilização de um aplicativo para flexibilização na execução das atividades estimulando o aprendizado de forma mais atrativa e produtiva, aumentando a interação entre professores e alunos (</w:t>
      </w:r>
      <w:r w:rsidRPr="006C2B27">
        <w:t>MORAN</w:t>
      </w:r>
      <w:r>
        <w:t>, 2013). Este projeto tem como objetivo utilizar através dos recursos da tecnologia dos dispositivos móveis facilitar a imersão do aluno na execução das atividades como clubista e no aprendizado científico.</w:t>
      </w:r>
      <w:commentRangeEnd w:id="263"/>
      <w:r>
        <w:rPr>
          <w:rStyle w:val="Refdecomentrio"/>
        </w:rPr>
        <w:commentReference w:id="263"/>
      </w:r>
      <w:commentRangeEnd w:id="262"/>
      <w:r>
        <w:rPr>
          <w:rStyle w:val="Refdecomentrio"/>
        </w:rPr>
        <w:commentReference w:id="262"/>
      </w:r>
    </w:p>
    <w:p w14:paraId="7BEC0DD9" w14:textId="77777777" w:rsidR="00980F2C" w:rsidRDefault="00980F2C" w:rsidP="00980F2C">
      <w:pPr>
        <w:pStyle w:val="Ttulo2"/>
        <w:numPr>
          <w:ilvl w:val="1"/>
          <w:numId w:val="1"/>
        </w:numPr>
      </w:pPr>
      <w:r>
        <w:t>REQUISITOS PRINCIPAIS DO PROBLEMA A SER TRABALHADO</w:t>
      </w:r>
      <w:bookmarkEnd w:id="237"/>
      <w:bookmarkEnd w:id="238"/>
      <w:bookmarkEnd w:id="239"/>
      <w:bookmarkEnd w:id="240"/>
      <w:bookmarkEnd w:id="241"/>
      <w:bookmarkEnd w:id="242"/>
      <w:bookmarkEnd w:id="243"/>
    </w:p>
    <w:p w14:paraId="29DC4348" w14:textId="77777777" w:rsidR="00980F2C" w:rsidRDefault="00980F2C" w:rsidP="0009618D">
      <w:pPr>
        <w:pStyle w:val="TF-TEXTO"/>
      </w:pPr>
      <w:r>
        <w:t>Nesta seção será abordado os Requisitos Funcionais (RF) e Requisitos Não Funcionais (RNF) necessários para atingir os objetivos propostos</w:t>
      </w:r>
      <w:ins w:id="264" w:author="Marcel Hugo" w:date="2021-10-19T18:09:00Z">
        <w:r>
          <w:t>. A</w:t>
        </w:r>
      </w:ins>
      <w:del w:id="265" w:author="Marcel Hugo" w:date="2021-10-19T18:09:00Z">
        <w:r w:rsidDel="00586892">
          <w:delText>, sendo assim, a</w:delText>
        </w:r>
      </w:del>
      <w:r>
        <w:t xml:space="preserve"> aplicação deverá:</w:t>
      </w:r>
    </w:p>
    <w:p w14:paraId="020DE7F8" w14:textId="77777777" w:rsidR="00980F2C" w:rsidRDefault="00980F2C" w:rsidP="00047F39">
      <w:pPr>
        <w:pStyle w:val="TF-ALNEA"/>
        <w:numPr>
          <w:ilvl w:val="0"/>
          <w:numId w:val="38"/>
        </w:numPr>
        <w:tabs>
          <w:tab w:val="num" w:pos="1077"/>
        </w:tabs>
        <w:ind w:left="1077" w:hanging="397"/>
      </w:pPr>
      <w:commentRangeStart w:id="266"/>
      <w:proofErr w:type="spellStart"/>
      <w:r>
        <w:t>refatorar</w:t>
      </w:r>
      <w:commentRangeEnd w:id="266"/>
      <w:proofErr w:type="spellEnd"/>
      <w:r w:rsidRPr="00B1246A">
        <w:commentReference w:id="266"/>
      </w:r>
      <w:r>
        <w:t xml:space="preserve"> a escolha entre dois tipos de usuários: Professor ou Clubista (RF);</w:t>
      </w:r>
    </w:p>
    <w:p w14:paraId="6A88BB28" w14:textId="77777777" w:rsidR="00980F2C" w:rsidRDefault="00980F2C" w:rsidP="00047F39">
      <w:pPr>
        <w:pStyle w:val="TF-ALNEA"/>
        <w:numPr>
          <w:ilvl w:val="0"/>
          <w:numId w:val="38"/>
        </w:numPr>
        <w:tabs>
          <w:tab w:val="num" w:pos="1077"/>
        </w:tabs>
        <w:ind w:left="1077" w:hanging="397"/>
      </w:pPr>
      <w:proofErr w:type="spellStart"/>
      <w:r>
        <w:t>refatorar</w:t>
      </w:r>
      <w:proofErr w:type="spellEnd"/>
      <w:r>
        <w:t xml:space="preserve"> a autenticação através de uma conta Google (RF);</w:t>
      </w:r>
    </w:p>
    <w:p w14:paraId="1A80D1DD" w14:textId="77777777" w:rsidR="00980F2C" w:rsidRDefault="00980F2C" w:rsidP="00047F39">
      <w:pPr>
        <w:pStyle w:val="TF-ALNEA"/>
        <w:numPr>
          <w:ilvl w:val="0"/>
          <w:numId w:val="38"/>
        </w:numPr>
        <w:tabs>
          <w:tab w:val="num" w:pos="1077"/>
        </w:tabs>
        <w:ind w:left="1077" w:hanging="397"/>
      </w:pPr>
      <w:proofErr w:type="spellStart"/>
      <w:r>
        <w:t>refatorar</w:t>
      </w:r>
      <w:proofErr w:type="spellEnd"/>
      <w:r>
        <w:t xml:space="preserve"> a realização do cadastro de um tema (RF);</w:t>
      </w:r>
    </w:p>
    <w:p w14:paraId="5AFFDE14" w14:textId="77777777" w:rsidR="00980F2C" w:rsidRDefault="00980F2C" w:rsidP="00047F39">
      <w:pPr>
        <w:pStyle w:val="TF-ALNEA"/>
        <w:numPr>
          <w:ilvl w:val="0"/>
          <w:numId w:val="38"/>
        </w:numPr>
        <w:tabs>
          <w:tab w:val="num" w:pos="1077"/>
        </w:tabs>
        <w:ind w:left="1077" w:hanging="397"/>
      </w:pPr>
      <w:proofErr w:type="spellStart"/>
      <w:r>
        <w:t>refatorar</w:t>
      </w:r>
      <w:proofErr w:type="spellEnd"/>
      <w:r>
        <w:t xml:space="preserve"> o cadastro de objetivos específicos vinculados ao tema (RF);</w:t>
      </w:r>
    </w:p>
    <w:p w14:paraId="24F79A75" w14:textId="77777777" w:rsidR="00980F2C" w:rsidRDefault="00980F2C" w:rsidP="00047F39">
      <w:pPr>
        <w:pStyle w:val="TF-ALNEA"/>
        <w:numPr>
          <w:ilvl w:val="0"/>
          <w:numId w:val="38"/>
        </w:numPr>
        <w:tabs>
          <w:tab w:val="num" w:pos="1077"/>
        </w:tabs>
        <w:ind w:left="1077" w:hanging="397"/>
      </w:pPr>
      <w:proofErr w:type="spellStart"/>
      <w:r>
        <w:t>refatorar</w:t>
      </w:r>
      <w:proofErr w:type="spellEnd"/>
      <w:r>
        <w:t xml:space="preserve"> o cadastro atividades vinculadas aos roteiros (RF)</w:t>
      </w:r>
    </w:p>
    <w:p w14:paraId="49ED3147" w14:textId="77777777" w:rsidR="00980F2C" w:rsidRDefault="00980F2C" w:rsidP="00047F39">
      <w:pPr>
        <w:pStyle w:val="TF-ALNEA"/>
        <w:numPr>
          <w:ilvl w:val="0"/>
          <w:numId w:val="38"/>
        </w:numPr>
        <w:tabs>
          <w:tab w:val="num" w:pos="1077"/>
        </w:tabs>
        <w:ind w:left="1077" w:hanging="397"/>
      </w:pPr>
      <w:proofErr w:type="spellStart"/>
      <w:r>
        <w:t>refatorar</w:t>
      </w:r>
      <w:proofErr w:type="spellEnd"/>
      <w:r>
        <w:t xml:space="preserve"> a geração de QR </w:t>
      </w:r>
      <w:proofErr w:type="spellStart"/>
      <w:r>
        <w:t>Code</w:t>
      </w:r>
      <w:proofErr w:type="spellEnd"/>
      <w:r>
        <w:t xml:space="preserve"> do tema (RF);</w:t>
      </w:r>
    </w:p>
    <w:p w14:paraId="2B88422B" w14:textId="77777777" w:rsidR="00980F2C" w:rsidRDefault="00980F2C" w:rsidP="00047F39">
      <w:pPr>
        <w:pStyle w:val="TF-ALNEA"/>
        <w:numPr>
          <w:ilvl w:val="0"/>
          <w:numId w:val="38"/>
        </w:numPr>
        <w:tabs>
          <w:tab w:val="num" w:pos="1077"/>
        </w:tabs>
        <w:ind w:left="1077" w:hanging="397"/>
      </w:pPr>
      <w:proofErr w:type="spellStart"/>
      <w:r>
        <w:t>refatorar</w:t>
      </w:r>
      <w:proofErr w:type="spellEnd"/>
      <w:r>
        <w:t xml:space="preserve"> o armazenamento do tema no Google Drive (RF)</w:t>
      </w:r>
    </w:p>
    <w:p w14:paraId="255F2924" w14:textId="77777777" w:rsidR="00980F2C" w:rsidRDefault="00980F2C" w:rsidP="00047F39">
      <w:pPr>
        <w:pStyle w:val="TF-ALNEA"/>
        <w:numPr>
          <w:ilvl w:val="0"/>
          <w:numId w:val="38"/>
        </w:numPr>
        <w:tabs>
          <w:tab w:val="num" w:pos="1077"/>
        </w:tabs>
        <w:ind w:left="1077" w:hanging="397"/>
      </w:pPr>
      <w:proofErr w:type="spellStart"/>
      <w:r>
        <w:t>refatorar</w:t>
      </w:r>
      <w:proofErr w:type="spellEnd"/>
      <w:r>
        <w:t xml:space="preserve"> a leitura do QR </w:t>
      </w:r>
      <w:proofErr w:type="spellStart"/>
      <w:r>
        <w:t>Code</w:t>
      </w:r>
      <w:proofErr w:type="spellEnd"/>
      <w:r>
        <w:t xml:space="preserve"> de um tema (RF);</w:t>
      </w:r>
    </w:p>
    <w:p w14:paraId="4EBA026C" w14:textId="77777777" w:rsidR="00980F2C" w:rsidRDefault="00980F2C" w:rsidP="00047F39">
      <w:pPr>
        <w:pStyle w:val="TF-ALNEA"/>
        <w:numPr>
          <w:ilvl w:val="0"/>
          <w:numId w:val="38"/>
        </w:numPr>
        <w:tabs>
          <w:tab w:val="num" w:pos="1077"/>
        </w:tabs>
        <w:ind w:left="1077" w:hanging="397"/>
      </w:pPr>
      <w:proofErr w:type="spellStart"/>
      <w:r>
        <w:t>refatorar</w:t>
      </w:r>
      <w:proofErr w:type="spellEnd"/>
      <w:r>
        <w:t xml:space="preserve"> a seleção de atividades do clubista em grupo ou sozinho (RF);</w:t>
      </w:r>
    </w:p>
    <w:p w14:paraId="50FBD9DA" w14:textId="77777777" w:rsidR="00980F2C" w:rsidRDefault="00980F2C" w:rsidP="00047F39">
      <w:pPr>
        <w:pStyle w:val="TF-ALNEA"/>
        <w:numPr>
          <w:ilvl w:val="0"/>
          <w:numId w:val="38"/>
        </w:numPr>
        <w:tabs>
          <w:tab w:val="num" w:pos="1077"/>
        </w:tabs>
        <w:ind w:left="1077" w:hanging="397"/>
      </w:pPr>
      <w:proofErr w:type="spellStart"/>
      <w:r>
        <w:t>refatorar</w:t>
      </w:r>
      <w:proofErr w:type="spellEnd"/>
      <w:r>
        <w:t xml:space="preserve"> a realização do roteiro do clubista proposto para o tema (RF);</w:t>
      </w:r>
    </w:p>
    <w:p w14:paraId="68E15A42" w14:textId="77777777" w:rsidR="00980F2C" w:rsidRDefault="00980F2C" w:rsidP="00047F39">
      <w:pPr>
        <w:pStyle w:val="TF-ALNEA"/>
        <w:numPr>
          <w:ilvl w:val="0"/>
          <w:numId w:val="38"/>
        </w:numPr>
        <w:tabs>
          <w:tab w:val="num" w:pos="1077"/>
        </w:tabs>
        <w:ind w:left="1077" w:hanging="397"/>
      </w:pPr>
      <w:r>
        <w:t>permitir que o professor insira uma pontuação para realização das atividades (RF);</w:t>
      </w:r>
    </w:p>
    <w:p w14:paraId="28507C8E" w14:textId="77777777" w:rsidR="00980F2C" w:rsidRDefault="00980F2C" w:rsidP="00047F39">
      <w:pPr>
        <w:pStyle w:val="TF-ALNEA"/>
        <w:numPr>
          <w:ilvl w:val="0"/>
          <w:numId w:val="38"/>
        </w:numPr>
        <w:tabs>
          <w:tab w:val="num" w:pos="1077"/>
        </w:tabs>
        <w:ind w:left="1077" w:hanging="397"/>
      </w:pPr>
      <w:r>
        <w:t>registrar a localização do clubista em um mapa conforme a realização das atividades (RF);</w:t>
      </w:r>
    </w:p>
    <w:p w14:paraId="32C7209D" w14:textId="77777777" w:rsidR="00980F2C" w:rsidRDefault="00980F2C" w:rsidP="00047F39">
      <w:pPr>
        <w:pStyle w:val="TF-ALNEA"/>
        <w:numPr>
          <w:ilvl w:val="0"/>
          <w:numId w:val="38"/>
        </w:numPr>
        <w:tabs>
          <w:tab w:val="num" w:pos="1077"/>
        </w:tabs>
        <w:ind w:left="1077" w:hanging="397"/>
      </w:pPr>
      <w:r>
        <w:t>permitir criar grupo interno para realização das atividades (RF);</w:t>
      </w:r>
    </w:p>
    <w:p w14:paraId="1C3AF663" w14:textId="77777777" w:rsidR="00980F2C" w:rsidRDefault="00980F2C" w:rsidP="00047F39">
      <w:pPr>
        <w:pStyle w:val="TF-ALNEA"/>
        <w:numPr>
          <w:ilvl w:val="0"/>
          <w:numId w:val="38"/>
        </w:numPr>
        <w:tabs>
          <w:tab w:val="num" w:pos="1077"/>
        </w:tabs>
        <w:ind w:left="1077" w:hanging="397"/>
      </w:pPr>
      <w:r>
        <w:t xml:space="preserve">permitir a sincronização de conclusão de atividades do grupo (RF); </w:t>
      </w:r>
    </w:p>
    <w:p w14:paraId="1D0AF528" w14:textId="77777777" w:rsidR="00980F2C" w:rsidRDefault="00980F2C" w:rsidP="00047F39">
      <w:pPr>
        <w:pStyle w:val="TF-ALNEA"/>
        <w:numPr>
          <w:ilvl w:val="0"/>
          <w:numId w:val="38"/>
        </w:numPr>
        <w:tabs>
          <w:tab w:val="num" w:pos="1077"/>
        </w:tabs>
        <w:ind w:left="1077" w:hanging="397"/>
      </w:pPr>
      <w:r>
        <w:t>ser desenvolvido usando o Material Des</w:t>
      </w:r>
      <w:del w:id="267" w:author="Marcel Hugo" w:date="2021-10-19T18:11:00Z">
        <w:r w:rsidDel="00A16C40">
          <w:delText>g</w:delText>
        </w:r>
      </w:del>
      <w:r>
        <w:t>i</w:t>
      </w:r>
      <w:ins w:id="268" w:author="Marcel Hugo" w:date="2021-10-19T18:11:00Z">
        <w:r>
          <w:t>g</w:t>
        </w:r>
      </w:ins>
      <w:r>
        <w:t xml:space="preserve">n do </w:t>
      </w:r>
      <w:proofErr w:type="spellStart"/>
      <w:r>
        <w:t>Flutter</w:t>
      </w:r>
      <w:proofErr w:type="spellEnd"/>
      <w:r>
        <w:t xml:space="preserve"> (RNF);</w:t>
      </w:r>
    </w:p>
    <w:p w14:paraId="486BB40E" w14:textId="77777777" w:rsidR="00980F2C" w:rsidRDefault="00980F2C" w:rsidP="00047F39">
      <w:pPr>
        <w:pStyle w:val="TF-ALNEA"/>
        <w:numPr>
          <w:ilvl w:val="0"/>
          <w:numId w:val="38"/>
        </w:numPr>
        <w:tabs>
          <w:tab w:val="num" w:pos="1077"/>
        </w:tabs>
        <w:ind w:left="1077" w:hanging="397"/>
      </w:pPr>
      <w:r>
        <w:t>ser desenvolvido de forma modularizada para agregação de funções futuras</w:t>
      </w:r>
      <w:ins w:id="269" w:author="Marcel Hugo" w:date="2021-10-19T18:11:00Z">
        <w:r>
          <w:t xml:space="preserve"> (RNF);</w:t>
        </w:r>
      </w:ins>
    </w:p>
    <w:p w14:paraId="66E76396" w14:textId="77777777" w:rsidR="00980F2C" w:rsidRDefault="00980F2C" w:rsidP="00047F39">
      <w:pPr>
        <w:pStyle w:val="TF-ALNEA"/>
        <w:numPr>
          <w:ilvl w:val="0"/>
          <w:numId w:val="38"/>
        </w:numPr>
        <w:tabs>
          <w:tab w:val="num" w:pos="1077"/>
        </w:tabs>
        <w:ind w:left="1077" w:hanging="397"/>
      </w:pPr>
      <w:r>
        <w:t xml:space="preserve">ser desenvolvido usando </w:t>
      </w:r>
      <w:proofErr w:type="spellStart"/>
      <w:r>
        <w:t>Flutter</w:t>
      </w:r>
      <w:proofErr w:type="spellEnd"/>
      <w:r>
        <w:t xml:space="preserve"> </w:t>
      </w:r>
      <w:proofErr w:type="spellStart"/>
      <w:r>
        <w:t>Provider</w:t>
      </w:r>
      <w:proofErr w:type="spellEnd"/>
      <w:r>
        <w:t xml:space="preserve"> (RNF);</w:t>
      </w:r>
    </w:p>
    <w:p w14:paraId="55E45DEA" w14:textId="77777777" w:rsidR="00980F2C" w:rsidRDefault="00980F2C" w:rsidP="00047F39">
      <w:pPr>
        <w:pStyle w:val="TF-ALNEA"/>
        <w:numPr>
          <w:ilvl w:val="0"/>
          <w:numId w:val="38"/>
        </w:numPr>
        <w:tabs>
          <w:tab w:val="num" w:pos="1077"/>
        </w:tabs>
        <w:ind w:left="1077" w:hanging="397"/>
      </w:pPr>
      <w:r>
        <w:t xml:space="preserve">utilizar linguagem de programação </w:t>
      </w:r>
      <w:proofErr w:type="spellStart"/>
      <w:r>
        <w:t>Dart</w:t>
      </w:r>
      <w:proofErr w:type="spellEnd"/>
      <w:r>
        <w:t xml:space="preserve"> para implementar o aplicativo (RNF);</w:t>
      </w:r>
    </w:p>
    <w:p w14:paraId="34F3AD7B" w14:textId="77777777" w:rsidR="00980F2C" w:rsidRDefault="00980F2C" w:rsidP="00047F39">
      <w:pPr>
        <w:pStyle w:val="TF-ALNEA"/>
        <w:numPr>
          <w:ilvl w:val="0"/>
          <w:numId w:val="38"/>
        </w:numPr>
        <w:tabs>
          <w:tab w:val="num" w:pos="1077"/>
        </w:tabs>
        <w:ind w:left="1077" w:hanging="397"/>
      </w:pPr>
      <w:r>
        <w:t xml:space="preserve">ser desenvolvido no ambiente de programação </w:t>
      </w:r>
      <w:proofErr w:type="spellStart"/>
      <w:r>
        <w:t>Android</w:t>
      </w:r>
      <w:proofErr w:type="spellEnd"/>
      <w:r>
        <w:t xml:space="preserve"> Studio </w:t>
      </w:r>
      <w:proofErr w:type="spellStart"/>
      <w:r>
        <w:t>Code</w:t>
      </w:r>
      <w:proofErr w:type="spellEnd"/>
      <w:r>
        <w:t xml:space="preserve"> (RNF);</w:t>
      </w:r>
    </w:p>
    <w:p w14:paraId="03530880" w14:textId="77777777" w:rsidR="00980F2C" w:rsidRPr="00286FED" w:rsidRDefault="00980F2C" w:rsidP="00047F39">
      <w:pPr>
        <w:pStyle w:val="TF-ALNEA"/>
        <w:numPr>
          <w:ilvl w:val="0"/>
          <w:numId w:val="38"/>
        </w:numPr>
        <w:tabs>
          <w:tab w:val="num" w:pos="1077"/>
        </w:tabs>
        <w:ind w:left="1077" w:hanging="397"/>
      </w:pPr>
      <w:r>
        <w:t xml:space="preserve">ter </w:t>
      </w:r>
      <w:del w:id="270" w:author="Marcel Hugo" w:date="2021-10-19T18:11:00Z">
        <w:r w:rsidDel="00C72A37">
          <w:delText xml:space="preserve">sincronização </w:delText>
        </w:r>
      </w:del>
      <w:ins w:id="271" w:author="Marcel Hugo" w:date="2021-10-19T18:11:00Z">
        <w:r>
          <w:t xml:space="preserve">comunicação </w:t>
        </w:r>
      </w:ins>
      <w:r>
        <w:t>assíncrona entre base local e servidor. (RNF).</w:t>
      </w:r>
    </w:p>
    <w:p w14:paraId="2379CE8C" w14:textId="77777777" w:rsidR="00980F2C" w:rsidRDefault="00980F2C" w:rsidP="00980F2C">
      <w:pPr>
        <w:pStyle w:val="Ttulo2"/>
        <w:numPr>
          <w:ilvl w:val="1"/>
          <w:numId w:val="1"/>
        </w:numPr>
      </w:pPr>
      <w:r>
        <w:t>METODOLOGIA</w:t>
      </w:r>
    </w:p>
    <w:p w14:paraId="12F5A59C" w14:textId="77777777" w:rsidR="00980F2C" w:rsidRPr="00B57F11" w:rsidRDefault="00980F2C" w:rsidP="00FA716F">
      <w:pPr>
        <w:pStyle w:val="TF-TEXTO"/>
      </w:pPr>
      <w:r w:rsidRPr="00B57F11">
        <w:t xml:space="preserve">O trabalho será desenvolvido </w:t>
      </w:r>
      <w:r>
        <w:t>considerando</w:t>
      </w:r>
      <w:r w:rsidRPr="00B57F11">
        <w:t xml:space="preserve"> as seguintes etapas:</w:t>
      </w:r>
    </w:p>
    <w:p w14:paraId="74DF067E" w14:textId="77777777" w:rsidR="00980F2C" w:rsidRPr="00B57F11" w:rsidRDefault="00980F2C" w:rsidP="00047F39">
      <w:pPr>
        <w:pStyle w:val="TF-ALNEA"/>
        <w:numPr>
          <w:ilvl w:val="0"/>
          <w:numId w:val="40"/>
        </w:numPr>
      </w:pPr>
      <w:r>
        <w:t>levantamento bibliográfico</w:t>
      </w:r>
      <w:r w:rsidRPr="00B57F11">
        <w:t>:</w:t>
      </w:r>
      <w:r>
        <w:t xml:space="preserve"> realizar o levantamento bibliográfico sobre as atividades executadas em saídas a campo nos clubes de ciências e visar as melhores técnicas e padrões de projeto para implementação do aplicativo de forma que tenha uma melhor usabilidade;</w:t>
      </w:r>
    </w:p>
    <w:p w14:paraId="2B091226" w14:textId="77777777" w:rsidR="00980F2C" w:rsidRPr="00B57F11" w:rsidRDefault="00980F2C" w:rsidP="00047F39">
      <w:pPr>
        <w:pStyle w:val="TF-ALNEA"/>
        <w:numPr>
          <w:ilvl w:val="0"/>
          <w:numId w:val="40"/>
        </w:numPr>
      </w:pPr>
      <w:r>
        <w:t>elicitação de requisitos</w:t>
      </w:r>
      <w:r w:rsidRPr="00B57F11">
        <w:t xml:space="preserve">: </w:t>
      </w:r>
      <w:r>
        <w:t xml:space="preserve">detalhar, </w:t>
      </w:r>
      <w:r w:rsidRPr="00B57F11">
        <w:t xml:space="preserve">reavaliar os requisitos </w:t>
      </w:r>
      <w:r>
        <w:t>e caso necessário a especificação de novos requisitos a partir da observação realizada acerca do levantamento bibliográfico;</w:t>
      </w:r>
    </w:p>
    <w:p w14:paraId="160A17BF" w14:textId="77777777" w:rsidR="00980F2C" w:rsidRDefault="00980F2C" w:rsidP="00047F39">
      <w:pPr>
        <w:pStyle w:val="TF-ALNEA"/>
        <w:numPr>
          <w:ilvl w:val="0"/>
          <w:numId w:val="40"/>
        </w:numPr>
      </w:pPr>
      <w:r>
        <w:t>e</w:t>
      </w:r>
      <w:r w:rsidRPr="00B57F11">
        <w:t>specificação</w:t>
      </w:r>
      <w:r>
        <w:t xml:space="preserve">: formalizar as funcionalidades da ferramenta através dos diagramas de classe e de atividades da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w:t>
      </w:r>
      <w:proofErr w:type="spellStart"/>
      <w:r>
        <w:t>Astah</w:t>
      </w:r>
      <w:proofErr w:type="spellEnd"/>
      <w:r>
        <w:t xml:space="preserve"> UML</w:t>
      </w:r>
      <w:r w:rsidRPr="00B57F11">
        <w:t>;</w:t>
      </w:r>
    </w:p>
    <w:p w14:paraId="1C3DA8FF" w14:textId="77777777" w:rsidR="00980F2C" w:rsidRPr="00B57F11" w:rsidRDefault="00980F2C" w:rsidP="00047F39">
      <w:pPr>
        <w:pStyle w:val="TF-ALNEA"/>
        <w:numPr>
          <w:ilvl w:val="0"/>
          <w:numId w:val="40"/>
        </w:numPr>
      </w:pPr>
      <w:r>
        <w:t>i</w:t>
      </w:r>
      <w:r w:rsidRPr="00B57F11">
        <w:t>mplementação</w:t>
      </w:r>
      <w:r>
        <w:t xml:space="preserve"> do aplicativo</w:t>
      </w:r>
      <w:r w:rsidRPr="00B57F11">
        <w:t xml:space="preserve">: </w:t>
      </w:r>
      <w:commentRangeStart w:id="272"/>
      <w:r>
        <w:t>implementar</w:t>
      </w:r>
      <w:r w:rsidRPr="00B57F11">
        <w:t xml:space="preserve"> </w:t>
      </w:r>
      <w:r>
        <w:t xml:space="preserve">o aplicativo móvel </w:t>
      </w:r>
      <w:commentRangeEnd w:id="272"/>
      <w:r>
        <w:rPr>
          <w:rStyle w:val="Refdecomentrio"/>
        </w:rPr>
        <w:commentReference w:id="272"/>
      </w:r>
      <w:r>
        <w:t xml:space="preserve">usando o framework </w:t>
      </w:r>
      <w:proofErr w:type="spellStart"/>
      <w:r>
        <w:t>Flutter</w:t>
      </w:r>
      <w:proofErr w:type="spellEnd"/>
      <w:r>
        <w:t xml:space="preserve"> com a linguagem </w:t>
      </w:r>
      <w:proofErr w:type="spellStart"/>
      <w:r w:rsidRPr="006D7721">
        <w:rPr>
          <w:i/>
          <w:iCs/>
        </w:rPr>
        <w:t>Dart</w:t>
      </w:r>
      <w:proofErr w:type="spellEnd"/>
      <w:r>
        <w:t xml:space="preserve"> </w:t>
      </w:r>
      <w:r w:rsidRPr="00B57F11">
        <w:t>para desenvolvimento</w:t>
      </w:r>
      <w:r>
        <w:t xml:space="preserve"> móvel</w:t>
      </w:r>
      <w:r w:rsidRPr="00B57F11">
        <w:t xml:space="preserve"> no ambiente de desenvolvimento </w:t>
      </w:r>
      <w:proofErr w:type="spellStart"/>
      <w:r w:rsidRPr="006D7721">
        <w:rPr>
          <w:iCs/>
        </w:rPr>
        <w:t>Android</w:t>
      </w:r>
      <w:proofErr w:type="spellEnd"/>
      <w:r w:rsidRPr="006D7721">
        <w:rPr>
          <w:iCs/>
        </w:rPr>
        <w:t xml:space="preserve"> Studio</w:t>
      </w:r>
      <w:r w:rsidRPr="006D7721">
        <w:rPr>
          <w:i/>
        </w:rPr>
        <w:t xml:space="preserve">. </w:t>
      </w:r>
      <w:r w:rsidRPr="006D7721">
        <w:rPr>
          <w:iCs/>
        </w:rPr>
        <w:t xml:space="preserve">Serão incorporados às funcionalidades já existentes no trabalho </w:t>
      </w:r>
      <w:proofErr w:type="spellStart"/>
      <w:r w:rsidRPr="006D7721">
        <w:rPr>
          <w:iCs/>
        </w:rPr>
        <w:t>ExploraHabitat</w:t>
      </w:r>
      <w:proofErr w:type="spellEnd"/>
      <w:r w:rsidRPr="006D7721">
        <w:rPr>
          <w:iCs/>
        </w:rPr>
        <w:t xml:space="preserve"> (</w:t>
      </w:r>
      <w:proofErr w:type="spellStart"/>
      <w:r w:rsidRPr="006D7721">
        <w:rPr>
          <w:iCs/>
        </w:rPr>
        <w:t>Korbes</w:t>
      </w:r>
      <w:proofErr w:type="spellEnd"/>
      <w:r w:rsidRPr="006D7721">
        <w:rPr>
          <w:iCs/>
        </w:rPr>
        <w:t>, 2021)</w:t>
      </w:r>
      <w:r w:rsidRPr="00B57F11">
        <w:t>;</w:t>
      </w:r>
    </w:p>
    <w:p w14:paraId="0488F15E" w14:textId="77777777" w:rsidR="00980F2C" w:rsidRPr="00B57F11" w:rsidRDefault="00980F2C" w:rsidP="00047F39">
      <w:pPr>
        <w:pStyle w:val="TF-ALNEA"/>
        <w:numPr>
          <w:ilvl w:val="0"/>
          <w:numId w:val="40"/>
        </w:numPr>
      </w:pPr>
      <w:r>
        <w:t>testes:</w:t>
      </w:r>
      <w:r w:rsidRPr="00B57F11">
        <w:t xml:space="preserve"> </w:t>
      </w:r>
      <w:r>
        <w:t>verificar a usabilidade e interatividade com o usuário em relação a versão a atual</w:t>
      </w:r>
      <w:r w:rsidRPr="00B57F11">
        <w:t>.</w:t>
      </w:r>
    </w:p>
    <w:p w14:paraId="14A05581" w14:textId="77777777" w:rsidR="00980F2C" w:rsidRDefault="00980F2C" w:rsidP="00451B94">
      <w:pPr>
        <w:pStyle w:val="TF-TEXTO"/>
      </w:pPr>
      <w:r>
        <w:t>As etapas serão realizadas nos períodos relacionados no 2.</w:t>
      </w:r>
    </w:p>
    <w:p w14:paraId="65FCEBBC" w14:textId="77777777" w:rsidR="00980F2C" w:rsidRPr="00981488" w:rsidRDefault="00980F2C" w:rsidP="00981488">
      <w:pPr>
        <w:pStyle w:val="TF-LEGENDA"/>
      </w:pPr>
      <w:bookmarkStart w:id="273" w:name="_Ref98650273"/>
      <w:r>
        <w:lastRenderedPageBreak/>
        <w:t xml:space="preserve">Quadro </w:t>
      </w:r>
      <w:bookmarkEnd w:id="273"/>
      <w:r>
        <w:t>2</w:t>
      </w:r>
      <w:r w:rsidRPr="007E0D87">
        <w:t xml:space="preserve"> </w:t>
      </w:r>
      <w:r>
        <w:t>–</w:t>
      </w:r>
      <w:r w:rsidRPr="007E0D87">
        <w:t xml:space="preserve">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980F2C" w:rsidRPr="00B57F11" w14:paraId="3AA8C8CA" w14:textId="77777777" w:rsidTr="00CD098F">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32EC7C24" w14:textId="77777777" w:rsidR="00980F2C" w:rsidRPr="00B57F11" w:rsidRDefault="00980F2C" w:rsidP="00CD098F">
            <w:pPr>
              <w:pStyle w:val="TF-TEXTOQUADRO"/>
            </w:pPr>
          </w:p>
        </w:tc>
        <w:tc>
          <w:tcPr>
            <w:tcW w:w="2834" w:type="dxa"/>
            <w:gridSpan w:val="10"/>
            <w:tcBorders>
              <w:top w:val="single" w:sz="4" w:space="0" w:color="auto"/>
              <w:left w:val="single" w:sz="4" w:space="0" w:color="auto"/>
              <w:bottom w:val="single" w:sz="4" w:space="0" w:color="auto"/>
              <w:right w:val="single" w:sz="4" w:space="0" w:color="auto"/>
            </w:tcBorders>
            <w:shd w:val="clear" w:color="auto" w:fill="A6A6A6"/>
          </w:tcPr>
          <w:p w14:paraId="356339AF" w14:textId="77777777" w:rsidR="00980F2C" w:rsidRPr="00B57F11" w:rsidRDefault="00980F2C" w:rsidP="00CD098F">
            <w:pPr>
              <w:pStyle w:val="TF-TEXTOQUADROCentralizado"/>
            </w:pPr>
            <w:r w:rsidRPr="00B57F11">
              <w:t>2021</w:t>
            </w:r>
          </w:p>
        </w:tc>
      </w:tr>
      <w:tr w:rsidR="00980F2C" w:rsidRPr="00B57F11" w14:paraId="73316374" w14:textId="77777777" w:rsidTr="00CD098F">
        <w:trPr>
          <w:cantSplit/>
          <w:jc w:val="center"/>
        </w:trPr>
        <w:tc>
          <w:tcPr>
            <w:tcW w:w="6171" w:type="dxa"/>
            <w:tcBorders>
              <w:top w:val="nil"/>
              <w:left w:val="single" w:sz="4" w:space="0" w:color="auto"/>
              <w:bottom w:val="nil"/>
            </w:tcBorders>
            <w:shd w:val="clear" w:color="auto" w:fill="A6A6A6"/>
          </w:tcPr>
          <w:p w14:paraId="782BBB88" w14:textId="77777777" w:rsidR="00980F2C" w:rsidRPr="00B57F11" w:rsidRDefault="00980F2C" w:rsidP="00CD098F">
            <w:pPr>
              <w:pStyle w:val="TF-TEXTOQUADRO"/>
            </w:pPr>
          </w:p>
        </w:tc>
        <w:tc>
          <w:tcPr>
            <w:tcW w:w="557" w:type="dxa"/>
            <w:gridSpan w:val="2"/>
            <w:shd w:val="clear" w:color="auto" w:fill="A6A6A6"/>
          </w:tcPr>
          <w:p w14:paraId="40C63B8E" w14:textId="77777777" w:rsidR="00980F2C" w:rsidRPr="00B57F11" w:rsidRDefault="00980F2C" w:rsidP="00CD098F">
            <w:pPr>
              <w:pStyle w:val="TF-TEXTOQUADROCentralizado"/>
            </w:pPr>
            <w:r>
              <w:t>fev</w:t>
            </w:r>
            <w:r w:rsidRPr="00B57F11">
              <w:t>.</w:t>
            </w:r>
          </w:p>
        </w:tc>
        <w:tc>
          <w:tcPr>
            <w:tcW w:w="568" w:type="dxa"/>
            <w:gridSpan w:val="2"/>
            <w:shd w:val="clear" w:color="auto" w:fill="A6A6A6"/>
          </w:tcPr>
          <w:p w14:paraId="0FE786D6" w14:textId="77777777" w:rsidR="00980F2C" w:rsidRPr="00B57F11" w:rsidRDefault="00980F2C" w:rsidP="00CD098F">
            <w:pPr>
              <w:pStyle w:val="TF-TEXTOQUADROCentralizado"/>
            </w:pPr>
            <w:r>
              <w:t>mar</w:t>
            </w:r>
            <w:r w:rsidRPr="00B57F11">
              <w:t>.</w:t>
            </w:r>
          </w:p>
        </w:tc>
        <w:tc>
          <w:tcPr>
            <w:tcW w:w="568" w:type="dxa"/>
            <w:gridSpan w:val="2"/>
            <w:shd w:val="clear" w:color="auto" w:fill="A6A6A6"/>
          </w:tcPr>
          <w:p w14:paraId="402C87D3" w14:textId="77777777" w:rsidR="00980F2C" w:rsidRPr="00B57F11" w:rsidRDefault="00980F2C" w:rsidP="00CD098F">
            <w:pPr>
              <w:pStyle w:val="TF-TEXTOQUADROCentralizado"/>
            </w:pPr>
            <w:r>
              <w:t>abr</w:t>
            </w:r>
            <w:r w:rsidRPr="00B57F11">
              <w:t>.</w:t>
            </w:r>
          </w:p>
        </w:tc>
        <w:tc>
          <w:tcPr>
            <w:tcW w:w="568" w:type="dxa"/>
            <w:gridSpan w:val="2"/>
            <w:shd w:val="clear" w:color="auto" w:fill="A6A6A6"/>
          </w:tcPr>
          <w:p w14:paraId="07637974" w14:textId="77777777" w:rsidR="00980F2C" w:rsidRPr="00B57F11" w:rsidRDefault="00980F2C" w:rsidP="00CD098F">
            <w:pPr>
              <w:pStyle w:val="TF-TEXTOQUADROCentralizado"/>
            </w:pPr>
            <w:r>
              <w:t>maio</w:t>
            </w:r>
          </w:p>
        </w:tc>
        <w:tc>
          <w:tcPr>
            <w:tcW w:w="573" w:type="dxa"/>
            <w:gridSpan w:val="2"/>
            <w:shd w:val="clear" w:color="auto" w:fill="A6A6A6"/>
          </w:tcPr>
          <w:p w14:paraId="0E371BC7" w14:textId="77777777" w:rsidR="00980F2C" w:rsidRPr="00B57F11" w:rsidRDefault="00980F2C" w:rsidP="00CD098F">
            <w:pPr>
              <w:pStyle w:val="TF-TEXTOQUADROCentralizado"/>
            </w:pPr>
            <w:r>
              <w:t>jun</w:t>
            </w:r>
            <w:r w:rsidRPr="00B57F11">
              <w:t>.</w:t>
            </w:r>
          </w:p>
        </w:tc>
      </w:tr>
      <w:tr w:rsidR="00980F2C" w:rsidRPr="00B57F11" w14:paraId="2BBB84DF" w14:textId="77777777" w:rsidTr="00CD098F">
        <w:trPr>
          <w:cantSplit/>
          <w:jc w:val="center"/>
        </w:trPr>
        <w:tc>
          <w:tcPr>
            <w:tcW w:w="6171" w:type="dxa"/>
            <w:tcBorders>
              <w:top w:val="nil"/>
              <w:left w:val="single" w:sz="4" w:space="0" w:color="auto"/>
            </w:tcBorders>
            <w:shd w:val="clear" w:color="auto" w:fill="A6A6A6"/>
          </w:tcPr>
          <w:p w14:paraId="48C141E4" w14:textId="77777777" w:rsidR="00980F2C" w:rsidRPr="00B57F11" w:rsidRDefault="00980F2C" w:rsidP="00CD098F">
            <w:pPr>
              <w:pStyle w:val="TF-TEXTOQUADRO"/>
            </w:pPr>
            <w:r w:rsidRPr="00B57F11">
              <w:t>Etapas / quinzenas</w:t>
            </w:r>
          </w:p>
        </w:tc>
        <w:tc>
          <w:tcPr>
            <w:tcW w:w="273" w:type="dxa"/>
            <w:tcBorders>
              <w:bottom w:val="single" w:sz="4" w:space="0" w:color="auto"/>
            </w:tcBorders>
            <w:shd w:val="clear" w:color="auto" w:fill="A6A6A6"/>
          </w:tcPr>
          <w:p w14:paraId="39099F45" w14:textId="77777777" w:rsidR="00980F2C" w:rsidRPr="00B57F11" w:rsidRDefault="00980F2C" w:rsidP="00CD098F">
            <w:pPr>
              <w:pStyle w:val="TF-TEXTOQUADROCentralizado"/>
            </w:pPr>
            <w:r w:rsidRPr="00B57F11">
              <w:t>1</w:t>
            </w:r>
          </w:p>
        </w:tc>
        <w:tc>
          <w:tcPr>
            <w:tcW w:w="284" w:type="dxa"/>
            <w:tcBorders>
              <w:bottom w:val="single" w:sz="4" w:space="0" w:color="auto"/>
            </w:tcBorders>
            <w:shd w:val="clear" w:color="auto" w:fill="A6A6A6"/>
          </w:tcPr>
          <w:p w14:paraId="412FF2EE" w14:textId="77777777" w:rsidR="00980F2C" w:rsidRPr="00B57F11" w:rsidRDefault="00980F2C" w:rsidP="00CD098F">
            <w:pPr>
              <w:pStyle w:val="TF-TEXTOQUADROCentralizado"/>
            </w:pPr>
            <w:r w:rsidRPr="00B57F11">
              <w:t>2</w:t>
            </w:r>
          </w:p>
        </w:tc>
        <w:tc>
          <w:tcPr>
            <w:tcW w:w="284" w:type="dxa"/>
            <w:tcBorders>
              <w:bottom w:val="single" w:sz="4" w:space="0" w:color="auto"/>
            </w:tcBorders>
            <w:shd w:val="clear" w:color="auto" w:fill="A6A6A6"/>
          </w:tcPr>
          <w:p w14:paraId="67877EA2" w14:textId="77777777" w:rsidR="00980F2C" w:rsidRPr="00B57F11" w:rsidRDefault="00980F2C" w:rsidP="00CD098F">
            <w:pPr>
              <w:pStyle w:val="TF-TEXTOQUADROCentralizado"/>
            </w:pPr>
            <w:r w:rsidRPr="00B57F11">
              <w:t>1</w:t>
            </w:r>
          </w:p>
        </w:tc>
        <w:tc>
          <w:tcPr>
            <w:tcW w:w="284" w:type="dxa"/>
            <w:tcBorders>
              <w:bottom w:val="single" w:sz="4" w:space="0" w:color="auto"/>
            </w:tcBorders>
            <w:shd w:val="clear" w:color="auto" w:fill="A6A6A6"/>
          </w:tcPr>
          <w:p w14:paraId="5411F573" w14:textId="77777777" w:rsidR="00980F2C" w:rsidRPr="00B57F11" w:rsidRDefault="00980F2C" w:rsidP="00CD098F">
            <w:pPr>
              <w:pStyle w:val="TF-TEXTOQUADROCentralizado"/>
            </w:pPr>
            <w:r w:rsidRPr="00B57F11">
              <w:t>2</w:t>
            </w:r>
          </w:p>
        </w:tc>
        <w:tc>
          <w:tcPr>
            <w:tcW w:w="284" w:type="dxa"/>
            <w:tcBorders>
              <w:bottom w:val="single" w:sz="4" w:space="0" w:color="auto"/>
            </w:tcBorders>
            <w:shd w:val="clear" w:color="auto" w:fill="A6A6A6"/>
          </w:tcPr>
          <w:p w14:paraId="50022C7F" w14:textId="77777777" w:rsidR="00980F2C" w:rsidRPr="00B57F11" w:rsidRDefault="00980F2C" w:rsidP="00CD098F">
            <w:pPr>
              <w:pStyle w:val="TF-TEXTOQUADROCentralizado"/>
            </w:pPr>
            <w:r w:rsidRPr="00B57F11">
              <w:t>1</w:t>
            </w:r>
          </w:p>
        </w:tc>
        <w:tc>
          <w:tcPr>
            <w:tcW w:w="284" w:type="dxa"/>
            <w:tcBorders>
              <w:bottom w:val="single" w:sz="4" w:space="0" w:color="auto"/>
            </w:tcBorders>
            <w:shd w:val="clear" w:color="auto" w:fill="A6A6A6"/>
          </w:tcPr>
          <w:p w14:paraId="7E71D74E" w14:textId="77777777" w:rsidR="00980F2C" w:rsidRPr="00B57F11" w:rsidRDefault="00980F2C" w:rsidP="00CD098F">
            <w:pPr>
              <w:pStyle w:val="TF-TEXTOQUADROCentralizado"/>
            </w:pPr>
            <w:r w:rsidRPr="00B57F11">
              <w:t>2</w:t>
            </w:r>
          </w:p>
        </w:tc>
        <w:tc>
          <w:tcPr>
            <w:tcW w:w="284" w:type="dxa"/>
            <w:tcBorders>
              <w:bottom w:val="single" w:sz="4" w:space="0" w:color="auto"/>
            </w:tcBorders>
            <w:shd w:val="clear" w:color="auto" w:fill="A6A6A6"/>
          </w:tcPr>
          <w:p w14:paraId="705DBD00" w14:textId="77777777" w:rsidR="00980F2C" w:rsidRPr="00B57F11" w:rsidRDefault="00980F2C" w:rsidP="00CD098F">
            <w:pPr>
              <w:pStyle w:val="TF-TEXTOQUADROCentralizado"/>
            </w:pPr>
            <w:r w:rsidRPr="00B57F11">
              <w:t>1</w:t>
            </w:r>
          </w:p>
        </w:tc>
        <w:tc>
          <w:tcPr>
            <w:tcW w:w="284" w:type="dxa"/>
            <w:tcBorders>
              <w:bottom w:val="single" w:sz="4" w:space="0" w:color="auto"/>
            </w:tcBorders>
            <w:shd w:val="clear" w:color="auto" w:fill="A6A6A6"/>
          </w:tcPr>
          <w:p w14:paraId="572897F8" w14:textId="77777777" w:rsidR="00980F2C" w:rsidRPr="00B57F11" w:rsidRDefault="00980F2C" w:rsidP="00CD098F">
            <w:pPr>
              <w:pStyle w:val="TF-TEXTOQUADROCentralizado"/>
            </w:pPr>
            <w:r w:rsidRPr="00B57F11">
              <w:t>2</w:t>
            </w:r>
          </w:p>
        </w:tc>
        <w:tc>
          <w:tcPr>
            <w:tcW w:w="284" w:type="dxa"/>
            <w:tcBorders>
              <w:bottom w:val="single" w:sz="4" w:space="0" w:color="auto"/>
            </w:tcBorders>
            <w:shd w:val="clear" w:color="auto" w:fill="A6A6A6"/>
          </w:tcPr>
          <w:p w14:paraId="4B5ADF62" w14:textId="77777777" w:rsidR="00980F2C" w:rsidRPr="00B57F11" w:rsidRDefault="00980F2C" w:rsidP="00CD098F">
            <w:pPr>
              <w:pStyle w:val="TF-TEXTOQUADROCentralizado"/>
            </w:pPr>
            <w:r w:rsidRPr="00B57F11">
              <w:t>1</w:t>
            </w:r>
          </w:p>
        </w:tc>
        <w:tc>
          <w:tcPr>
            <w:tcW w:w="289" w:type="dxa"/>
            <w:tcBorders>
              <w:bottom w:val="single" w:sz="4" w:space="0" w:color="auto"/>
            </w:tcBorders>
            <w:shd w:val="clear" w:color="auto" w:fill="A6A6A6"/>
          </w:tcPr>
          <w:p w14:paraId="783887B8" w14:textId="77777777" w:rsidR="00980F2C" w:rsidRPr="00B57F11" w:rsidRDefault="00980F2C" w:rsidP="00CD098F">
            <w:pPr>
              <w:pStyle w:val="TF-TEXTOQUADROCentralizado"/>
            </w:pPr>
            <w:r w:rsidRPr="00B57F11">
              <w:t>2</w:t>
            </w:r>
          </w:p>
        </w:tc>
      </w:tr>
      <w:tr w:rsidR="00980F2C" w:rsidRPr="00B57F11" w14:paraId="25D17F5B" w14:textId="77777777" w:rsidTr="00CD098F">
        <w:trPr>
          <w:jc w:val="center"/>
        </w:trPr>
        <w:tc>
          <w:tcPr>
            <w:tcW w:w="6171" w:type="dxa"/>
            <w:tcBorders>
              <w:left w:val="single" w:sz="4" w:space="0" w:color="auto"/>
            </w:tcBorders>
          </w:tcPr>
          <w:p w14:paraId="53E52F8F" w14:textId="77777777" w:rsidR="00980F2C" w:rsidRPr="00B57F11" w:rsidRDefault="00980F2C" w:rsidP="00CD098F">
            <w:pPr>
              <w:pStyle w:val="TF-TEXTOQUADRO"/>
              <w:rPr>
                <w:bCs/>
              </w:rPr>
            </w:pPr>
            <w:r>
              <w:t>levantamento bibliográfico</w:t>
            </w:r>
          </w:p>
        </w:tc>
        <w:tc>
          <w:tcPr>
            <w:tcW w:w="273" w:type="dxa"/>
            <w:tcBorders>
              <w:bottom w:val="single" w:sz="4" w:space="0" w:color="auto"/>
            </w:tcBorders>
            <w:shd w:val="clear" w:color="auto" w:fill="AEAAAA"/>
          </w:tcPr>
          <w:p w14:paraId="1A5E64E8" w14:textId="77777777" w:rsidR="00980F2C" w:rsidRPr="00B57F11" w:rsidRDefault="00980F2C" w:rsidP="00CD098F">
            <w:pPr>
              <w:pStyle w:val="TF-TEXTOQUADROCentralizado"/>
            </w:pPr>
          </w:p>
        </w:tc>
        <w:tc>
          <w:tcPr>
            <w:tcW w:w="284" w:type="dxa"/>
            <w:tcBorders>
              <w:bottom w:val="single" w:sz="4" w:space="0" w:color="auto"/>
            </w:tcBorders>
            <w:shd w:val="clear" w:color="auto" w:fill="AEAAAA"/>
          </w:tcPr>
          <w:p w14:paraId="3251D799" w14:textId="77777777" w:rsidR="00980F2C" w:rsidRPr="00B57F11" w:rsidRDefault="00980F2C" w:rsidP="00CD098F">
            <w:pPr>
              <w:pStyle w:val="TF-TEXTOQUADROCentralizado"/>
            </w:pPr>
          </w:p>
        </w:tc>
        <w:tc>
          <w:tcPr>
            <w:tcW w:w="284" w:type="dxa"/>
            <w:tcBorders>
              <w:bottom w:val="single" w:sz="4" w:space="0" w:color="auto"/>
            </w:tcBorders>
            <w:shd w:val="clear" w:color="auto" w:fill="AEAAAA"/>
          </w:tcPr>
          <w:p w14:paraId="08C8CEB8" w14:textId="77777777" w:rsidR="00980F2C" w:rsidRPr="00B57F11" w:rsidRDefault="00980F2C" w:rsidP="00CD098F">
            <w:pPr>
              <w:pStyle w:val="TF-TEXTOQUADROCentralizado"/>
            </w:pPr>
          </w:p>
        </w:tc>
        <w:tc>
          <w:tcPr>
            <w:tcW w:w="284" w:type="dxa"/>
            <w:tcBorders>
              <w:bottom w:val="single" w:sz="4" w:space="0" w:color="auto"/>
            </w:tcBorders>
          </w:tcPr>
          <w:p w14:paraId="1AAF1CEC" w14:textId="77777777" w:rsidR="00980F2C" w:rsidRPr="00B57F11" w:rsidRDefault="00980F2C" w:rsidP="00CD098F">
            <w:pPr>
              <w:pStyle w:val="TF-TEXTOQUADROCentralizado"/>
            </w:pPr>
          </w:p>
        </w:tc>
        <w:tc>
          <w:tcPr>
            <w:tcW w:w="284" w:type="dxa"/>
            <w:tcBorders>
              <w:bottom w:val="single" w:sz="4" w:space="0" w:color="auto"/>
            </w:tcBorders>
          </w:tcPr>
          <w:p w14:paraId="4AF5466D" w14:textId="77777777" w:rsidR="00980F2C" w:rsidRPr="00B57F11" w:rsidRDefault="00980F2C" w:rsidP="00CD098F">
            <w:pPr>
              <w:pStyle w:val="TF-TEXTOQUADROCentralizado"/>
            </w:pPr>
          </w:p>
        </w:tc>
        <w:tc>
          <w:tcPr>
            <w:tcW w:w="284" w:type="dxa"/>
            <w:tcBorders>
              <w:bottom w:val="single" w:sz="4" w:space="0" w:color="auto"/>
            </w:tcBorders>
          </w:tcPr>
          <w:p w14:paraId="3E9BA262" w14:textId="77777777" w:rsidR="00980F2C" w:rsidRPr="00B57F11" w:rsidRDefault="00980F2C" w:rsidP="00CD098F">
            <w:pPr>
              <w:pStyle w:val="TF-TEXTOQUADROCentralizado"/>
            </w:pPr>
          </w:p>
        </w:tc>
        <w:tc>
          <w:tcPr>
            <w:tcW w:w="284" w:type="dxa"/>
            <w:tcBorders>
              <w:bottom w:val="single" w:sz="4" w:space="0" w:color="auto"/>
            </w:tcBorders>
          </w:tcPr>
          <w:p w14:paraId="73B15AD2" w14:textId="77777777" w:rsidR="00980F2C" w:rsidRPr="00B57F11" w:rsidRDefault="00980F2C" w:rsidP="00CD098F">
            <w:pPr>
              <w:pStyle w:val="TF-TEXTOQUADROCentralizado"/>
            </w:pPr>
          </w:p>
        </w:tc>
        <w:tc>
          <w:tcPr>
            <w:tcW w:w="284" w:type="dxa"/>
            <w:tcBorders>
              <w:bottom w:val="single" w:sz="4" w:space="0" w:color="auto"/>
            </w:tcBorders>
          </w:tcPr>
          <w:p w14:paraId="75F62698" w14:textId="77777777" w:rsidR="00980F2C" w:rsidRPr="00B57F11" w:rsidRDefault="00980F2C" w:rsidP="00CD098F">
            <w:pPr>
              <w:pStyle w:val="TF-TEXTOQUADROCentralizado"/>
            </w:pPr>
          </w:p>
        </w:tc>
        <w:tc>
          <w:tcPr>
            <w:tcW w:w="284" w:type="dxa"/>
            <w:tcBorders>
              <w:bottom w:val="single" w:sz="4" w:space="0" w:color="auto"/>
            </w:tcBorders>
          </w:tcPr>
          <w:p w14:paraId="7F337C3E" w14:textId="77777777" w:rsidR="00980F2C" w:rsidRPr="00B57F11" w:rsidRDefault="00980F2C" w:rsidP="00CD098F">
            <w:pPr>
              <w:pStyle w:val="TF-TEXTOQUADROCentralizado"/>
            </w:pPr>
          </w:p>
        </w:tc>
        <w:tc>
          <w:tcPr>
            <w:tcW w:w="289" w:type="dxa"/>
          </w:tcPr>
          <w:p w14:paraId="75324D6F" w14:textId="77777777" w:rsidR="00980F2C" w:rsidRPr="00B57F11" w:rsidRDefault="00980F2C" w:rsidP="00CD098F">
            <w:pPr>
              <w:pStyle w:val="TF-TEXTOQUADROCentralizado"/>
            </w:pPr>
          </w:p>
        </w:tc>
      </w:tr>
      <w:tr w:rsidR="00980F2C" w:rsidRPr="00B57F11" w14:paraId="2CB9F6EE" w14:textId="77777777" w:rsidTr="00CD098F">
        <w:trPr>
          <w:jc w:val="center"/>
        </w:trPr>
        <w:tc>
          <w:tcPr>
            <w:tcW w:w="6171" w:type="dxa"/>
            <w:tcBorders>
              <w:left w:val="single" w:sz="4" w:space="0" w:color="auto"/>
            </w:tcBorders>
          </w:tcPr>
          <w:p w14:paraId="710F8C6A" w14:textId="77777777" w:rsidR="00980F2C" w:rsidRPr="00B57F11" w:rsidRDefault="00980F2C" w:rsidP="00CD098F">
            <w:pPr>
              <w:pStyle w:val="TF-TEXTOQUADRO"/>
            </w:pPr>
            <w:r>
              <w:t>elicitação de requisitos</w:t>
            </w:r>
          </w:p>
        </w:tc>
        <w:tc>
          <w:tcPr>
            <w:tcW w:w="273" w:type="dxa"/>
            <w:tcBorders>
              <w:top w:val="single" w:sz="4" w:space="0" w:color="auto"/>
            </w:tcBorders>
          </w:tcPr>
          <w:p w14:paraId="7C8AADD9" w14:textId="77777777" w:rsidR="00980F2C" w:rsidRPr="00B57F11" w:rsidRDefault="00980F2C" w:rsidP="00CD098F">
            <w:pPr>
              <w:pStyle w:val="TF-TEXTOQUADROCentralizado"/>
            </w:pPr>
          </w:p>
        </w:tc>
        <w:tc>
          <w:tcPr>
            <w:tcW w:w="284" w:type="dxa"/>
            <w:tcBorders>
              <w:top w:val="single" w:sz="4" w:space="0" w:color="auto"/>
            </w:tcBorders>
          </w:tcPr>
          <w:p w14:paraId="6F3C5B09" w14:textId="77777777" w:rsidR="00980F2C" w:rsidRPr="006D46D0" w:rsidRDefault="00980F2C" w:rsidP="00CD098F">
            <w:pPr>
              <w:pStyle w:val="TF-TEXTOQUADROCentralizado"/>
              <w:rPr>
                <w:color w:val="A5A5A5"/>
                <w:highlight w:val="lightGray"/>
              </w:rPr>
            </w:pPr>
          </w:p>
        </w:tc>
        <w:tc>
          <w:tcPr>
            <w:tcW w:w="284" w:type="dxa"/>
            <w:tcBorders>
              <w:top w:val="single" w:sz="4" w:space="0" w:color="auto"/>
            </w:tcBorders>
            <w:shd w:val="clear" w:color="auto" w:fill="AEAAAA"/>
          </w:tcPr>
          <w:p w14:paraId="797D5630" w14:textId="77777777" w:rsidR="00980F2C" w:rsidRPr="00B57F11" w:rsidRDefault="00980F2C" w:rsidP="00CD098F">
            <w:pPr>
              <w:pStyle w:val="TF-TEXTOQUADROCentralizado"/>
            </w:pPr>
          </w:p>
        </w:tc>
        <w:tc>
          <w:tcPr>
            <w:tcW w:w="284" w:type="dxa"/>
            <w:tcBorders>
              <w:top w:val="single" w:sz="4" w:space="0" w:color="auto"/>
            </w:tcBorders>
          </w:tcPr>
          <w:p w14:paraId="58605B42" w14:textId="77777777" w:rsidR="00980F2C" w:rsidRPr="00B57F11" w:rsidRDefault="00980F2C" w:rsidP="00CD098F">
            <w:pPr>
              <w:pStyle w:val="TF-TEXTOQUADROCentralizado"/>
            </w:pPr>
          </w:p>
        </w:tc>
        <w:tc>
          <w:tcPr>
            <w:tcW w:w="284" w:type="dxa"/>
            <w:tcBorders>
              <w:top w:val="single" w:sz="4" w:space="0" w:color="auto"/>
            </w:tcBorders>
          </w:tcPr>
          <w:p w14:paraId="0399DB81" w14:textId="77777777" w:rsidR="00980F2C" w:rsidRPr="00B57F11" w:rsidRDefault="00980F2C" w:rsidP="00CD098F">
            <w:pPr>
              <w:pStyle w:val="TF-TEXTOQUADROCentralizado"/>
            </w:pPr>
          </w:p>
        </w:tc>
        <w:tc>
          <w:tcPr>
            <w:tcW w:w="284" w:type="dxa"/>
            <w:tcBorders>
              <w:top w:val="single" w:sz="4" w:space="0" w:color="auto"/>
            </w:tcBorders>
          </w:tcPr>
          <w:p w14:paraId="4086A640" w14:textId="77777777" w:rsidR="00980F2C" w:rsidRPr="00B57F11" w:rsidRDefault="00980F2C" w:rsidP="00CD098F">
            <w:pPr>
              <w:pStyle w:val="TF-TEXTOQUADROCentralizado"/>
            </w:pPr>
          </w:p>
        </w:tc>
        <w:tc>
          <w:tcPr>
            <w:tcW w:w="284" w:type="dxa"/>
            <w:tcBorders>
              <w:top w:val="single" w:sz="4" w:space="0" w:color="auto"/>
            </w:tcBorders>
          </w:tcPr>
          <w:p w14:paraId="08A4BC8C" w14:textId="77777777" w:rsidR="00980F2C" w:rsidRPr="00B57F11" w:rsidRDefault="00980F2C" w:rsidP="00CD098F">
            <w:pPr>
              <w:pStyle w:val="TF-TEXTOQUADROCentralizado"/>
            </w:pPr>
          </w:p>
        </w:tc>
        <w:tc>
          <w:tcPr>
            <w:tcW w:w="284" w:type="dxa"/>
            <w:tcBorders>
              <w:top w:val="single" w:sz="4" w:space="0" w:color="auto"/>
            </w:tcBorders>
          </w:tcPr>
          <w:p w14:paraId="32E1EB6D" w14:textId="77777777" w:rsidR="00980F2C" w:rsidRPr="00B57F11" w:rsidRDefault="00980F2C" w:rsidP="00CD098F">
            <w:pPr>
              <w:pStyle w:val="TF-TEXTOQUADROCentralizado"/>
            </w:pPr>
          </w:p>
        </w:tc>
        <w:tc>
          <w:tcPr>
            <w:tcW w:w="284" w:type="dxa"/>
            <w:tcBorders>
              <w:top w:val="single" w:sz="4" w:space="0" w:color="auto"/>
            </w:tcBorders>
          </w:tcPr>
          <w:p w14:paraId="201180A7" w14:textId="77777777" w:rsidR="00980F2C" w:rsidRPr="00B57F11" w:rsidRDefault="00980F2C" w:rsidP="00CD098F">
            <w:pPr>
              <w:pStyle w:val="TF-TEXTOQUADROCentralizado"/>
            </w:pPr>
          </w:p>
        </w:tc>
        <w:tc>
          <w:tcPr>
            <w:tcW w:w="289" w:type="dxa"/>
          </w:tcPr>
          <w:p w14:paraId="5A814827" w14:textId="77777777" w:rsidR="00980F2C" w:rsidRPr="00B57F11" w:rsidRDefault="00980F2C" w:rsidP="00CD098F">
            <w:pPr>
              <w:pStyle w:val="TF-TEXTOQUADROCentralizado"/>
            </w:pPr>
          </w:p>
        </w:tc>
      </w:tr>
      <w:tr w:rsidR="00980F2C" w:rsidRPr="00B57F11" w14:paraId="493BF3ED" w14:textId="77777777" w:rsidTr="00CD098F">
        <w:trPr>
          <w:jc w:val="center"/>
        </w:trPr>
        <w:tc>
          <w:tcPr>
            <w:tcW w:w="6171" w:type="dxa"/>
            <w:tcBorders>
              <w:left w:val="single" w:sz="4" w:space="0" w:color="auto"/>
            </w:tcBorders>
          </w:tcPr>
          <w:p w14:paraId="7542DE7A" w14:textId="77777777" w:rsidR="00980F2C" w:rsidRPr="00B57F11" w:rsidRDefault="00980F2C" w:rsidP="00CD098F">
            <w:pPr>
              <w:pStyle w:val="TF-TEXTOQUADRO"/>
            </w:pPr>
            <w:r>
              <w:t>e</w:t>
            </w:r>
            <w:r w:rsidRPr="00B57F11">
              <w:t xml:space="preserve">specificação </w:t>
            </w:r>
          </w:p>
        </w:tc>
        <w:tc>
          <w:tcPr>
            <w:tcW w:w="273" w:type="dxa"/>
            <w:tcBorders>
              <w:bottom w:val="single" w:sz="4" w:space="0" w:color="auto"/>
            </w:tcBorders>
          </w:tcPr>
          <w:p w14:paraId="215DDC3E" w14:textId="77777777" w:rsidR="00980F2C" w:rsidRPr="00B57F11" w:rsidRDefault="00980F2C" w:rsidP="00CD098F">
            <w:pPr>
              <w:pStyle w:val="TF-TEXTOQUADROCentralizado"/>
            </w:pPr>
          </w:p>
        </w:tc>
        <w:tc>
          <w:tcPr>
            <w:tcW w:w="284" w:type="dxa"/>
            <w:tcBorders>
              <w:bottom w:val="single" w:sz="4" w:space="0" w:color="auto"/>
            </w:tcBorders>
          </w:tcPr>
          <w:p w14:paraId="28D6FBFC" w14:textId="77777777" w:rsidR="00980F2C" w:rsidRPr="00B57F11" w:rsidRDefault="00980F2C" w:rsidP="00CD098F">
            <w:pPr>
              <w:pStyle w:val="TF-TEXTOQUADROCentralizado"/>
            </w:pPr>
          </w:p>
        </w:tc>
        <w:tc>
          <w:tcPr>
            <w:tcW w:w="284" w:type="dxa"/>
            <w:tcBorders>
              <w:bottom w:val="single" w:sz="4" w:space="0" w:color="auto"/>
            </w:tcBorders>
            <w:shd w:val="clear" w:color="auto" w:fill="AEAAAA"/>
          </w:tcPr>
          <w:p w14:paraId="5A8DB4A2" w14:textId="77777777" w:rsidR="00980F2C" w:rsidRPr="00B57F11" w:rsidRDefault="00980F2C" w:rsidP="00CD098F">
            <w:pPr>
              <w:pStyle w:val="TF-TEXTOQUADROCentralizado"/>
            </w:pPr>
          </w:p>
        </w:tc>
        <w:tc>
          <w:tcPr>
            <w:tcW w:w="284" w:type="dxa"/>
            <w:tcBorders>
              <w:bottom w:val="single" w:sz="4" w:space="0" w:color="auto"/>
            </w:tcBorders>
            <w:shd w:val="clear" w:color="auto" w:fill="AEAAAA"/>
          </w:tcPr>
          <w:p w14:paraId="09578CA3" w14:textId="77777777" w:rsidR="00980F2C" w:rsidRPr="00B57F11" w:rsidRDefault="00980F2C" w:rsidP="00CD098F">
            <w:pPr>
              <w:pStyle w:val="TF-TEXTOQUADROCentralizado"/>
            </w:pPr>
          </w:p>
        </w:tc>
        <w:tc>
          <w:tcPr>
            <w:tcW w:w="284" w:type="dxa"/>
            <w:tcBorders>
              <w:bottom w:val="single" w:sz="4" w:space="0" w:color="auto"/>
            </w:tcBorders>
            <w:shd w:val="clear" w:color="auto" w:fill="A6A6A6"/>
          </w:tcPr>
          <w:p w14:paraId="7EBAFE43" w14:textId="77777777" w:rsidR="00980F2C" w:rsidRPr="00B57F11" w:rsidRDefault="00980F2C" w:rsidP="00CD098F">
            <w:pPr>
              <w:pStyle w:val="TF-TEXTOQUADROCentralizado"/>
            </w:pPr>
          </w:p>
        </w:tc>
        <w:tc>
          <w:tcPr>
            <w:tcW w:w="284" w:type="dxa"/>
            <w:tcBorders>
              <w:bottom w:val="single" w:sz="4" w:space="0" w:color="auto"/>
            </w:tcBorders>
          </w:tcPr>
          <w:p w14:paraId="66B94141" w14:textId="77777777" w:rsidR="00980F2C" w:rsidRPr="00B57F11" w:rsidRDefault="00980F2C" w:rsidP="00CD098F">
            <w:pPr>
              <w:pStyle w:val="TF-TEXTOQUADROCentralizado"/>
            </w:pPr>
          </w:p>
        </w:tc>
        <w:tc>
          <w:tcPr>
            <w:tcW w:w="284" w:type="dxa"/>
            <w:tcBorders>
              <w:bottom w:val="single" w:sz="4" w:space="0" w:color="auto"/>
            </w:tcBorders>
          </w:tcPr>
          <w:p w14:paraId="6C09509F" w14:textId="77777777" w:rsidR="00980F2C" w:rsidRPr="00B57F11" w:rsidRDefault="00980F2C" w:rsidP="00CD098F">
            <w:pPr>
              <w:pStyle w:val="TF-TEXTOQUADROCentralizado"/>
            </w:pPr>
          </w:p>
        </w:tc>
        <w:tc>
          <w:tcPr>
            <w:tcW w:w="284" w:type="dxa"/>
            <w:tcBorders>
              <w:bottom w:val="single" w:sz="4" w:space="0" w:color="auto"/>
            </w:tcBorders>
          </w:tcPr>
          <w:p w14:paraId="3C66E730" w14:textId="77777777" w:rsidR="00980F2C" w:rsidRPr="00B57F11" w:rsidRDefault="00980F2C" w:rsidP="00CD098F">
            <w:pPr>
              <w:pStyle w:val="TF-TEXTOQUADROCentralizado"/>
            </w:pPr>
          </w:p>
        </w:tc>
        <w:tc>
          <w:tcPr>
            <w:tcW w:w="284" w:type="dxa"/>
            <w:tcBorders>
              <w:bottom w:val="single" w:sz="4" w:space="0" w:color="auto"/>
            </w:tcBorders>
          </w:tcPr>
          <w:p w14:paraId="52BFE6FE" w14:textId="77777777" w:rsidR="00980F2C" w:rsidRPr="00B57F11" w:rsidRDefault="00980F2C" w:rsidP="00CD098F">
            <w:pPr>
              <w:pStyle w:val="TF-TEXTOQUADROCentralizado"/>
            </w:pPr>
          </w:p>
        </w:tc>
        <w:tc>
          <w:tcPr>
            <w:tcW w:w="289" w:type="dxa"/>
          </w:tcPr>
          <w:p w14:paraId="270D6DD9" w14:textId="77777777" w:rsidR="00980F2C" w:rsidRPr="00B57F11" w:rsidRDefault="00980F2C" w:rsidP="00CD098F">
            <w:pPr>
              <w:pStyle w:val="TF-TEXTOQUADROCentralizado"/>
            </w:pPr>
          </w:p>
        </w:tc>
      </w:tr>
      <w:tr w:rsidR="00980F2C" w:rsidRPr="00B57F11" w14:paraId="31FDC322" w14:textId="77777777" w:rsidTr="00CD098F">
        <w:trPr>
          <w:jc w:val="center"/>
        </w:trPr>
        <w:tc>
          <w:tcPr>
            <w:tcW w:w="6171" w:type="dxa"/>
            <w:tcBorders>
              <w:left w:val="single" w:sz="4" w:space="0" w:color="auto"/>
            </w:tcBorders>
          </w:tcPr>
          <w:p w14:paraId="1C0999A0" w14:textId="77777777" w:rsidR="00980F2C" w:rsidRPr="00B57F11" w:rsidRDefault="00980F2C" w:rsidP="00CD098F">
            <w:pPr>
              <w:pStyle w:val="TF-TEXTOQUADRO"/>
            </w:pPr>
            <w:r>
              <w:t>implementação do aplicativo</w:t>
            </w:r>
          </w:p>
        </w:tc>
        <w:tc>
          <w:tcPr>
            <w:tcW w:w="273" w:type="dxa"/>
            <w:tcBorders>
              <w:bottom w:val="single" w:sz="4" w:space="0" w:color="auto"/>
            </w:tcBorders>
          </w:tcPr>
          <w:p w14:paraId="37575063" w14:textId="77777777" w:rsidR="00980F2C" w:rsidRPr="00B57F11" w:rsidRDefault="00980F2C" w:rsidP="00CD098F">
            <w:pPr>
              <w:pStyle w:val="TF-TEXTOQUADROCentralizado"/>
            </w:pPr>
          </w:p>
        </w:tc>
        <w:tc>
          <w:tcPr>
            <w:tcW w:w="284" w:type="dxa"/>
            <w:tcBorders>
              <w:bottom w:val="single" w:sz="4" w:space="0" w:color="auto"/>
            </w:tcBorders>
          </w:tcPr>
          <w:p w14:paraId="2BB3C7D3" w14:textId="77777777" w:rsidR="00980F2C" w:rsidRPr="00B57F11" w:rsidRDefault="00980F2C" w:rsidP="00CD098F">
            <w:pPr>
              <w:pStyle w:val="TF-TEXTOQUADROCentralizado"/>
            </w:pPr>
          </w:p>
        </w:tc>
        <w:tc>
          <w:tcPr>
            <w:tcW w:w="284" w:type="dxa"/>
            <w:tcBorders>
              <w:bottom w:val="single" w:sz="4" w:space="0" w:color="auto"/>
            </w:tcBorders>
          </w:tcPr>
          <w:p w14:paraId="2B05A5AC" w14:textId="77777777" w:rsidR="00980F2C" w:rsidRPr="00B57F11" w:rsidRDefault="00980F2C" w:rsidP="00CD098F">
            <w:pPr>
              <w:pStyle w:val="TF-TEXTOQUADROCentralizado"/>
            </w:pPr>
          </w:p>
        </w:tc>
        <w:tc>
          <w:tcPr>
            <w:tcW w:w="284" w:type="dxa"/>
            <w:tcBorders>
              <w:bottom w:val="single" w:sz="4" w:space="0" w:color="auto"/>
            </w:tcBorders>
            <w:shd w:val="clear" w:color="auto" w:fill="AEAAAA"/>
          </w:tcPr>
          <w:p w14:paraId="12B17DEC" w14:textId="77777777" w:rsidR="00980F2C" w:rsidRPr="00B57F11" w:rsidRDefault="00980F2C" w:rsidP="00CD098F">
            <w:pPr>
              <w:pStyle w:val="TF-TEXTOQUADROCentralizado"/>
            </w:pPr>
          </w:p>
        </w:tc>
        <w:tc>
          <w:tcPr>
            <w:tcW w:w="284" w:type="dxa"/>
            <w:tcBorders>
              <w:bottom w:val="single" w:sz="4" w:space="0" w:color="auto"/>
            </w:tcBorders>
            <w:shd w:val="clear" w:color="auto" w:fill="AEAAAA"/>
          </w:tcPr>
          <w:p w14:paraId="3E387052" w14:textId="77777777" w:rsidR="00980F2C" w:rsidRPr="00B57F11" w:rsidRDefault="00980F2C" w:rsidP="00CD098F">
            <w:pPr>
              <w:pStyle w:val="TF-TEXTOQUADROCentralizado"/>
            </w:pPr>
          </w:p>
        </w:tc>
        <w:tc>
          <w:tcPr>
            <w:tcW w:w="284" w:type="dxa"/>
            <w:tcBorders>
              <w:bottom w:val="single" w:sz="4" w:space="0" w:color="auto"/>
            </w:tcBorders>
            <w:shd w:val="clear" w:color="auto" w:fill="AEAAAA"/>
          </w:tcPr>
          <w:p w14:paraId="1639CC5D" w14:textId="77777777" w:rsidR="00980F2C" w:rsidRPr="00B57F11" w:rsidRDefault="00980F2C" w:rsidP="00CD098F">
            <w:pPr>
              <w:pStyle w:val="TF-TEXTOQUADROCentralizado"/>
            </w:pPr>
          </w:p>
        </w:tc>
        <w:tc>
          <w:tcPr>
            <w:tcW w:w="284" w:type="dxa"/>
            <w:tcBorders>
              <w:bottom w:val="single" w:sz="4" w:space="0" w:color="auto"/>
            </w:tcBorders>
            <w:shd w:val="clear" w:color="auto" w:fill="AEAAAA"/>
          </w:tcPr>
          <w:p w14:paraId="4261C5B4" w14:textId="77777777" w:rsidR="00980F2C" w:rsidRPr="00B57F11" w:rsidRDefault="00980F2C" w:rsidP="00CD098F">
            <w:pPr>
              <w:pStyle w:val="TF-TEXTOQUADROCentralizado"/>
            </w:pPr>
          </w:p>
        </w:tc>
        <w:tc>
          <w:tcPr>
            <w:tcW w:w="284" w:type="dxa"/>
            <w:tcBorders>
              <w:bottom w:val="single" w:sz="4" w:space="0" w:color="auto"/>
            </w:tcBorders>
            <w:shd w:val="clear" w:color="auto" w:fill="AEAAAA"/>
          </w:tcPr>
          <w:p w14:paraId="3BEA73E4" w14:textId="77777777" w:rsidR="00980F2C" w:rsidRPr="00B57F11" w:rsidRDefault="00980F2C" w:rsidP="00CD098F">
            <w:pPr>
              <w:pStyle w:val="TF-TEXTOQUADROCentralizado"/>
            </w:pPr>
          </w:p>
        </w:tc>
        <w:tc>
          <w:tcPr>
            <w:tcW w:w="284" w:type="dxa"/>
            <w:tcBorders>
              <w:bottom w:val="single" w:sz="4" w:space="0" w:color="auto"/>
            </w:tcBorders>
            <w:shd w:val="clear" w:color="auto" w:fill="FFFFFF"/>
          </w:tcPr>
          <w:p w14:paraId="2C6CC214" w14:textId="77777777" w:rsidR="00980F2C" w:rsidRPr="00B57F11" w:rsidRDefault="00980F2C" w:rsidP="00CD098F">
            <w:pPr>
              <w:pStyle w:val="TF-TEXTOQUADROCentralizado"/>
            </w:pPr>
          </w:p>
        </w:tc>
        <w:tc>
          <w:tcPr>
            <w:tcW w:w="289" w:type="dxa"/>
            <w:shd w:val="clear" w:color="auto" w:fill="FFFFFF"/>
          </w:tcPr>
          <w:p w14:paraId="635E4158" w14:textId="77777777" w:rsidR="00980F2C" w:rsidRPr="00B57F11" w:rsidRDefault="00980F2C" w:rsidP="00CD098F">
            <w:pPr>
              <w:pStyle w:val="TF-TEXTOQUADROCentralizado"/>
            </w:pPr>
          </w:p>
        </w:tc>
      </w:tr>
      <w:tr w:rsidR="00980F2C" w:rsidRPr="00B57F11" w14:paraId="01E99E2A" w14:textId="77777777" w:rsidTr="00CD098F">
        <w:trPr>
          <w:jc w:val="center"/>
        </w:trPr>
        <w:tc>
          <w:tcPr>
            <w:tcW w:w="6171" w:type="dxa"/>
            <w:tcBorders>
              <w:left w:val="single" w:sz="4" w:space="0" w:color="auto"/>
              <w:bottom w:val="single" w:sz="4" w:space="0" w:color="auto"/>
            </w:tcBorders>
          </w:tcPr>
          <w:p w14:paraId="6F33B3FC" w14:textId="77777777" w:rsidR="00980F2C" w:rsidRPr="00B57F11" w:rsidRDefault="00980F2C" w:rsidP="00CD098F">
            <w:pPr>
              <w:pStyle w:val="TF-TEXTOQUADRO"/>
            </w:pPr>
            <w:r>
              <w:t>testes</w:t>
            </w:r>
          </w:p>
        </w:tc>
        <w:tc>
          <w:tcPr>
            <w:tcW w:w="273" w:type="dxa"/>
            <w:tcBorders>
              <w:bottom w:val="single" w:sz="4" w:space="0" w:color="auto"/>
            </w:tcBorders>
          </w:tcPr>
          <w:p w14:paraId="2D8CB313" w14:textId="77777777" w:rsidR="00980F2C" w:rsidRPr="00B57F11" w:rsidRDefault="00980F2C" w:rsidP="00CD098F">
            <w:pPr>
              <w:pStyle w:val="TF-TEXTOQUADROCentralizado"/>
            </w:pPr>
          </w:p>
        </w:tc>
        <w:tc>
          <w:tcPr>
            <w:tcW w:w="284" w:type="dxa"/>
            <w:tcBorders>
              <w:bottom w:val="single" w:sz="4" w:space="0" w:color="auto"/>
            </w:tcBorders>
          </w:tcPr>
          <w:p w14:paraId="09BEA25E" w14:textId="77777777" w:rsidR="00980F2C" w:rsidRPr="00B57F11" w:rsidRDefault="00980F2C" w:rsidP="00CD098F">
            <w:pPr>
              <w:pStyle w:val="TF-TEXTOQUADROCentralizado"/>
            </w:pPr>
          </w:p>
        </w:tc>
        <w:tc>
          <w:tcPr>
            <w:tcW w:w="284" w:type="dxa"/>
            <w:tcBorders>
              <w:bottom w:val="single" w:sz="4" w:space="0" w:color="auto"/>
            </w:tcBorders>
          </w:tcPr>
          <w:p w14:paraId="7167A80B" w14:textId="77777777" w:rsidR="00980F2C" w:rsidRPr="00B57F11" w:rsidRDefault="00980F2C" w:rsidP="00CD098F">
            <w:pPr>
              <w:pStyle w:val="TF-TEXTOQUADROCentralizado"/>
            </w:pPr>
          </w:p>
        </w:tc>
        <w:tc>
          <w:tcPr>
            <w:tcW w:w="284" w:type="dxa"/>
            <w:tcBorders>
              <w:bottom w:val="single" w:sz="4" w:space="0" w:color="auto"/>
            </w:tcBorders>
          </w:tcPr>
          <w:p w14:paraId="30A69B2B" w14:textId="77777777" w:rsidR="00980F2C" w:rsidRPr="00B57F11" w:rsidRDefault="00980F2C" w:rsidP="00CD098F">
            <w:pPr>
              <w:pStyle w:val="TF-TEXTOQUADROCentralizado"/>
            </w:pPr>
          </w:p>
        </w:tc>
        <w:tc>
          <w:tcPr>
            <w:tcW w:w="284" w:type="dxa"/>
            <w:tcBorders>
              <w:bottom w:val="single" w:sz="4" w:space="0" w:color="auto"/>
            </w:tcBorders>
            <w:shd w:val="clear" w:color="auto" w:fill="AEAAAA"/>
          </w:tcPr>
          <w:p w14:paraId="029B8D21" w14:textId="77777777" w:rsidR="00980F2C" w:rsidRPr="00B57F11" w:rsidRDefault="00980F2C" w:rsidP="00CD098F">
            <w:pPr>
              <w:pStyle w:val="TF-TEXTOQUADROCentralizado"/>
            </w:pPr>
          </w:p>
        </w:tc>
        <w:tc>
          <w:tcPr>
            <w:tcW w:w="284" w:type="dxa"/>
            <w:tcBorders>
              <w:bottom w:val="single" w:sz="4" w:space="0" w:color="auto"/>
            </w:tcBorders>
            <w:shd w:val="clear" w:color="auto" w:fill="AEAAAA"/>
          </w:tcPr>
          <w:p w14:paraId="2481C990" w14:textId="77777777" w:rsidR="00980F2C" w:rsidRPr="00B57F11" w:rsidRDefault="00980F2C" w:rsidP="00CD098F">
            <w:pPr>
              <w:pStyle w:val="TF-TEXTOQUADROCentralizado"/>
            </w:pPr>
          </w:p>
        </w:tc>
        <w:tc>
          <w:tcPr>
            <w:tcW w:w="284" w:type="dxa"/>
            <w:tcBorders>
              <w:bottom w:val="single" w:sz="4" w:space="0" w:color="auto"/>
            </w:tcBorders>
            <w:shd w:val="clear" w:color="auto" w:fill="AEAAAA"/>
          </w:tcPr>
          <w:p w14:paraId="221E50FD" w14:textId="77777777" w:rsidR="00980F2C" w:rsidRPr="00B57F11" w:rsidRDefault="00980F2C" w:rsidP="00CD098F">
            <w:pPr>
              <w:pStyle w:val="TF-TEXTOQUADROCentralizado"/>
            </w:pPr>
          </w:p>
        </w:tc>
        <w:tc>
          <w:tcPr>
            <w:tcW w:w="284" w:type="dxa"/>
            <w:tcBorders>
              <w:bottom w:val="single" w:sz="4" w:space="0" w:color="auto"/>
            </w:tcBorders>
            <w:shd w:val="clear" w:color="auto" w:fill="AEAAAA"/>
          </w:tcPr>
          <w:p w14:paraId="0015C2D2" w14:textId="77777777" w:rsidR="00980F2C" w:rsidRPr="00B57F11" w:rsidRDefault="00980F2C" w:rsidP="00CD098F">
            <w:pPr>
              <w:pStyle w:val="TF-TEXTOQUADROCentralizado"/>
            </w:pPr>
          </w:p>
        </w:tc>
        <w:tc>
          <w:tcPr>
            <w:tcW w:w="284" w:type="dxa"/>
            <w:tcBorders>
              <w:bottom w:val="single" w:sz="4" w:space="0" w:color="auto"/>
            </w:tcBorders>
            <w:shd w:val="clear" w:color="auto" w:fill="AEAAAA"/>
          </w:tcPr>
          <w:p w14:paraId="5DDF9BA6" w14:textId="77777777" w:rsidR="00980F2C" w:rsidRPr="00B57F11" w:rsidRDefault="00980F2C" w:rsidP="00CD098F">
            <w:pPr>
              <w:pStyle w:val="TF-TEXTOQUADROCentralizado"/>
            </w:pPr>
          </w:p>
        </w:tc>
        <w:tc>
          <w:tcPr>
            <w:tcW w:w="289" w:type="dxa"/>
            <w:tcBorders>
              <w:bottom w:val="single" w:sz="4" w:space="0" w:color="auto"/>
            </w:tcBorders>
            <w:shd w:val="clear" w:color="auto" w:fill="FFFFFF"/>
          </w:tcPr>
          <w:p w14:paraId="66631355" w14:textId="77777777" w:rsidR="00980F2C" w:rsidRPr="00B57F11" w:rsidRDefault="00980F2C" w:rsidP="00CD098F">
            <w:pPr>
              <w:pStyle w:val="TF-TEXTOQUADROCentralizado"/>
            </w:pPr>
          </w:p>
        </w:tc>
      </w:tr>
    </w:tbl>
    <w:p w14:paraId="7A657584" w14:textId="77777777" w:rsidR="00980F2C" w:rsidRDefault="00980F2C" w:rsidP="00FC4A9F">
      <w:pPr>
        <w:pStyle w:val="TF-FONTE"/>
      </w:pPr>
      <w:r>
        <w:t>Fonte: elaborado pelo autor.</w:t>
      </w:r>
    </w:p>
    <w:p w14:paraId="215A3501" w14:textId="77777777" w:rsidR="00980F2C" w:rsidRDefault="00980F2C" w:rsidP="00B1246A">
      <w:pPr>
        <w:pStyle w:val="Ttulo1"/>
      </w:pPr>
      <w:r>
        <w:t>REVISÃO BIBLIOGRÁFICA</w:t>
      </w:r>
    </w:p>
    <w:p w14:paraId="1CB02F12" w14:textId="77777777" w:rsidR="00980F2C" w:rsidRPr="00047C12" w:rsidRDefault="00980F2C" w:rsidP="007D6C08">
      <w:pPr>
        <w:pStyle w:val="TF-TEXTO"/>
        <w:ind w:firstLine="709"/>
      </w:pPr>
      <w:r>
        <w:t>Neste capítulo serão apresentados os assuntos que fundamentarão a elaboração e construção deste projeto acerca das atividades executadas em saídas a campo pelos clubes de ciências.</w:t>
      </w:r>
    </w:p>
    <w:p w14:paraId="2E0A98DC" w14:textId="77777777" w:rsidR="00980F2C" w:rsidRDefault="00980F2C" w:rsidP="00980F2C">
      <w:pPr>
        <w:pStyle w:val="Ttulo2"/>
        <w:numPr>
          <w:ilvl w:val="1"/>
          <w:numId w:val="1"/>
        </w:numPr>
      </w:pPr>
      <w:r>
        <w:t>Clube de ciências</w:t>
      </w:r>
      <w:bookmarkStart w:id="274" w:name="_Toc351015602"/>
      <w:bookmarkEnd w:id="214"/>
      <w:bookmarkEnd w:id="215"/>
      <w:bookmarkEnd w:id="216"/>
      <w:bookmarkEnd w:id="217"/>
      <w:bookmarkEnd w:id="218"/>
      <w:bookmarkEnd w:id="219"/>
      <w:bookmarkEnd w:id="220"/>
    </w:p>
    <w:p w14:paraId="67970929" w14:textId="77777777" w:rsidR="00980F2C" w:rsidRDefault="00980F2C" w:rsidP="007D6C08">
      <w:pPr>
        <w:pStyle w:val="TF-TEXTO"/>
        <w:ind w:firstLine="709"/>
      </w:pPr>
      <w:r>
        <w:t>Segundo Mancuso, Lima e Bandeira (1996, p. 41) um Clube de Ciências é estruturado a partir do momento, onde que, um grupo demonstra um maior interesse do que a maioria das outras pessoas sobre ciência e se reúnem em um local em horários comuns. Para Córdoba (2012, p. 3) trata-se de um espaço onde não se busca apenas o conhecimento sobre a ciência, mas também entender sobre seus processos de construção, bem como sobre aspectos relacionados à sua história e principalmente a relação com outros campos.</w:t>
      </w:r>
    </w:p>
    <w:p w14:paraId="2847508C" w14:textId="77777777" w:rsidR="00980F2C" w:rsidRDefault="00980F2C" w:rsidP="007D6C08">
      <w:pPr>
        <w:pStyle w:val="TF-TEXTO"/>
        <w:ind w:firstLine="709"/>
      </w:pPr>
      <w:r>
        <w:t>Existem certos atributos que caracterizam um Clube de Ciências</w:t>
      </w:r>
      <w:del w:id="275" w:author="Marcel Hugo" w:date="2021-10-19T18:14:00Z">
        <w:r w:rsidDel="00A63231">
          <w:delText>,</w:delText>
        </w:r>
      </w:del>
      <w:ins w:id="276" w:author="Marcel Hugo" w:date="2021-10-19T18:14:00Z">
        <w:r>
          <w:t>.</w:t>
        </w:r>
      </w:ins>
      <w:r>
        <w:t xml:space="preserve"> Freitas e Santos (2021, p. 23) sintetiz</w:t>
      </w:r>
      <w:ins w:id="277" w:author="Marcel Hugo" w:date="2021-10-19T18:14:00Z">
        <w:r>
          <w:t>aram</w:t>
        </w:r>
      </w:ins>
      <w:del w:id="278" w:author="Marcel Hugo" w:date="2021-10-19T18:14:00Z">
        <w:r w:rsidDel="00A63231">
          <w:delText>ou</w:delText>
        </w:r>
      </w:del>
      <w:r>
        <w:t xml:space="preserve"> as seguintes características:</w:t>
      </w:r>
    </w:p>
    <w:p w14:paraId="52E9DEDA" w14:textId="77777777" w:rsidR="00980F2C" w:rsidRPr="006D7721" w:rsidRDefault="00980F2C" w:rsidP="00047F39">
      <w:pPr>
        <w:pStyle w:val="TF-ALNEA"/>
        <w:numPr>
          <w:ilvl w:val="0"/>
          <w:numId w:val="42"/>
        </w:numPr>
        <w:tabs>
          <w:tab w:val="num" w:pos="1077"/>
        </w:tabs>
        <w:ind w:left="1077" w:hanging="397"/>
      </w:pPr>
      <w:r w:rsidRPr="006D7721">
        <w:t>O Clube de Ciências é um espaço de educação não formal, mesmo sendo sediado em escolas</w:t>
      </w:r>
      <w:ins w:id="279" w:author="Marcel Hugo" w:date="2021-10-19T18:14:00Z">
        <w:r>
          <w:t>;</w:t>
        </w:r>
      </w:ins>
      <w:del w:id="280" w:author="Marcel Hugo" w:date="2021-10-19T18:14:00Z">
        <w:r w:rsidRPr="006D7721" w:rsidDel="00A63231">
          <w:delText>.</w:delText>
        </w:r>
      </w:del>
      <w:r w:rsidRPr="006D7721">
        <w:t xml:space="preserve">  </w:t>
      </w:r>
    </w:p>
    <w:p w14:paraId="711742C9" w14:textId="77777777" w:rsidR="00980F2C" w:rsidRPr="006D7721" w:rsidRDefault="00980F2C" w:rsidP="00047F39">
      <w:pPr>
        <w:pStyle w:val="TF-ALNEA"/>
        <w:numPr>
          <w:ilvl w:val="0"/>
          <w:numId w:val="42"/>
        </w:numPr>
        <w:tabs>
          <w:tab w:val="num" w:pos="1077"/>
        </w:tabs>
        <w:ind w:left="1077" w:hanging="397"/>
      </w:pPr>
      <w:r w:rsidRPr="006D7721">
        <w:t>Reúne professores e alunos que desejam explorar o universo das Ciências</w:t>
      </w:r>
      <w:ins w:id="281" w:author="Marcel Hugo" w:date="2021-10-19T18:14:00Z">
        <w:r>
          <w:t>;</w:t>
        </w:r>
      </w:ins>
      <w:del w:id="282" w:author="Marcel Hugo" w:date="2021-10-19T18:14:00Z">
        <w:r w:rsidRPr="006D7721" w:rsidDel="00A63231">
          <w:delText>.</w:delText>
        </w:r>
      </w:del>
      <w:r w:rsidRPr="006D7721">
        <w:t xml:space="preserve">  </w:t>
      </w:r>
    </w:p>
    <w:p w14:paraId="246A00F2" w14:textId="77777777" w:rsidR="00980F2C" w:rsidRPr="006D7721" w:rsidRDefault="00980F2C" w:rsidP="00047F39">
      <w:pPr>
        <w:pStyle w:val="TF-ALNEA"/>
        <w:numPr>
          <w:ilvl w:val="0"/>
          <w:numId w:val="42"/>
        </w:numPr>
        <w:tabs>
          <w:tab w:val="num" w:pos="1077"/>
        </w:tabs>
        <w:ind w:left="1077" w:hanging="397"/>
      </w:pPr>
      <w:r w:rsidRPr="006D7721">
        <w:t>Nele, os alunos podem fazer Ciência e discutir sobre sua história, processos e produtos</w:t>
      </w:r>
      <w:ins w:id="283" w:author="Marcel Hugo" w:date="2021-10-19T18:14:00Z">
        <w:r>
          <w:t>;</w:t>
        </w:r>
      </w:ins>
      <w:del w:id="284" w:author="Marcel Hugo" w:date="2021-10-19T18:14:00Z">
        <w:r w:rsidRPr="006D7721" w:rsidDel="00A63231">
          <w:delText>.</w:delText>
        </w:r>
      </w:del>
      <w:r w:rsidRPr="006D7721">
        <w:t xml:space="preserve"> </w:t>
      </w:r>
    </w:p>
    <w:p w14:paraId="11B31B5C" w14:textId="77777777" w:rsidR="00980F2C" w:rsidRPr="006D7721" w:rsidRDefault="00980F2C" w:rsidP="00047F39">
      <w:pPr>
        <w:pStyle w:val="TF-ALNEA"/>
        <w:numPr>
          <w:ilvl w:val="0"/>
          <w:numId w:val="42"/>
        </w:numPr>
        <w:tabs>
          <w:tab w:val="num" w:pos="1077"/>
        </w:tabs>
        <w:ind w:left="1077" w:hanging="397"/>
      </w:pPr>
      <w:r w:rsidRPr="006D7721">
        <w:t>Os aspectos éticos e sociais são importantes objetos de conhecimento nesse espaço, principalmente por considerar que os alunos estão se desenvolvendo moralmente</w:t>
      </w:r>
      <w:ins w:id="285" w:author="Marcel Hugo" w:date="2021-10-19T18:14:00Z">
        <w:r>
          <w:t>;</w:t>
        </w:r>
      </w:ins>
      <w:del w:id="286" w:author="Marcel Hugo" w:date="2021-10-19T18:14:00Z">
        <w:r w:rsidRPr="006D7721" w:rsidDel="00A63231">
          <w:delText>.</w:delText>
        </w:r>
      </w:del>
      <w:r w:rsidRPr="006D7721">
        <w:t xml:space="preserve">  </w:t>
      </w:r>
    </w:p>
    <w:p w14:paraId="1F2D4AED" w14:textId="77777777" w:rsidR="00980F2C" w:rsidRPr="006D7721" w:rsidRDefault="00980F2C" w:rsidP="00047F39">
      <w:pPr>
        <w:pStyle w:val="TF-ALNEA"/>
        <w:numPr>
          <w:ilvl w:val="0"/>
          <w:numId w:val="42"/>
        </w:numPr>
        <w:tabs>
          <w:tab w:val="num" w:pos="1077"/>
        </w:tabs>
        <w:ind w:left="1077" w:hanging="397"/>
      </w:pPr>
      <w:r w:rsidRPr="006D7721">
        <w:t>As atividades são diversas, de livre escolha dos estudantes, e as ações coletivas são fundamentais</w:t>
      </w:r>
      <w:r>
        <w:t>.</w:t>
      </w:r>
    </w:p>
    <w:p w14:paraId="27A029E9" w14:textId="77777777" w:rsidR="00980F2C" w:rsidRDefault="00980F2C" w:rsidP="007D6C08">
      <w:pPr>
        <w:pStyle w:val="TF-TEXTO"/>
        <w:ind w:firstLine="709"/>
      </w:pPr>
      <w:r>
        <w:t>Um dos principais objetivos</w:t>
      </w:r>
      <w:r w:rsidRPr="00FA28F6">
        <w:t xml:space="preserve"> da implementação de um </w:t>
      </w:r>
      <w:r>
        <w:t>C</w:t>
      </w:r>
      <w:r w:rsidRPr="00FA28F6">
        <w:t xml:space="preserve">lube de </w:t>
      </w:r>
      <w:r>
        <w:t>C</w:t>
      </w:r>
      <w:r w:rsidRPr="00FA28F6">
        <w:t xml:space="preserve">iências </w:t>
      </w:r>
      <w:r>
        <w:t>é a educação científica, ou seja, a preparação dos alunos para que possam compreender os princípios dos fenômenos cotidianos, identificar a veracidade das informações e a mobilização a partir dos conhecimentos obtidos para buscar soluções de problemas pessoais e sociais (FREITAS; SANTOS, 2021, p. 233), para Mancuso, Lima e Bandeira (1996, p. 73) por consequência, o aluno desenvolverá capacidades importantes para sua fase de crescimento e formação como a comunicação, liderança, sociabilidade, autogestão, tomada de decisões, integração e criticidade, ou participar de um Clube de Ciências. Conforme destacado na introdução as atividades executadas dentro de um Clube de Ciências são variadas, desde a experimentos, produção de materiais científicos, colaboração com outras instituições e saídas a campo. O presente projeto é destinado às saídas a campo que será abordado na próxima seção.</w:t>
      </w:r>
    </w:p>
    <w:p w14:paraId="467491E2" w14:textId="77777777" w:rsidR="00980F2C" w:rsidRDefault="00980F2C" w:rsidP="00980F2C">
      <w:pPr>
        <w:pStyle w:val="Ttulo2"/>
        <w:numPr>
          <w:ilvl w:val="1"/>
          <w:numId w:val="1"/>
        </w:numPr>
      </w:pPr>
      <w:r>
        <w:t>Saídas a campo</w:t>
      </w:r>
    </w:p>
    <w:p w14:paraId="010D5476" w14:textId="77777777" w:rsidR="00980F2C" w:rsidRDefault="00980F2C" w:rsidP="007D6C08">
      <w:pPr>
        <w:pStyle w:val="TF-TEXTO"/>
        <w:ind w:firstLine="709"/>
      </w:pPr>
      <w:r>
        <w:t>Dentre as atividades realizadas em um clube de ciências, as aulas de campo podem ser utilizadas como uma metodologia pedagógica para a construção do conhecimento e a conexão da realidade com o que é estudado na sala de aula (PAVANI, 2013). Para Freitas e Santos (2021, p.112) as atividades realizadas em campo são “uma ação necessária para que o clubista entenda e reconheça as características da sua cultura e, ao mesmo tempo, a relacione com as singularidades da cultura científica, traçando e transpondo as fronteiras entre essas duas culturas”.</w:t>
      </w:r>
    </w:p>
    <w:p w14:paraId="776DDFAC" w14:textId="77777777" w:rsidR="00980F2C" w:rsidRDefault="00980F2C" w:rsidP="00176370">
      <w:pPr>
        <w:pStyle w:val="TF-TEXTO"/>
        <w:ind w:firstLine="0"/>
      </w:pPr>
      <w:r>
        <w:tab/>
        <w:t>Para a execução de uma aula em campo deve haver uma ruptura do autoritarismo na sala de aula, visto que normalmente um professor domina o ambiente e uma aula em campo não é fechada</w:t>
      </w:r>
      <w:ins w:id="287" w:author="Marcel Hugo" w:date="2021-10-19T18:15:00Z">
        <w:r>
          <w:t>. D</w:t>
        </w:r>
      </w:ins>
      <w:del w:id="288" w:author="Marcel Hugo" w:date="2021-10-19T18:15:00Z">
        <w:r w:rsidDel="000A137C">
          <w:delText>, d</w:delText>
        </w:r>
      </w:del>
      <w:r>
        <w:t>eve haver a quebra de hierarquias</w:t>
      </w:r>
      <w:del w:id="289" w:author="Marcel Hugo" w:date="2021-10-19T18:15:00Z">
        <w:r w:rsidDel="000A137C">
          <w:delText>,</w:delText>
        </w:r>
      </w:del>
      <w:r>
        <w:t xml:space="preserve"> para que o aluno possa desenvolver sua habilidade investigativa e a solução dos problemas através da mediação do professor (CAMPOS, 2015, p. 24). Para o desenvolvimento do aluno Freitas e Santos (2021, p. 112) elencam algumas abordagens para as saídas a campo:</w:t>
      </w:r>
    </w:p>
    <w:p w14:paraId="4D2ABB27" w14:textId="77777777" w:rsidR="00980F2C" w:rsidRDefault="00980F2C" w:rsidP="00D0396F">
      <w:pPr>
        <w:pStyle w:val="TF-TEXTO"/>
        <w:ind w:left="2127" w:firstLine="0"/>
      </w:pPr>
      <w:r>
        <w:t>Sugerimos como atividades as visitas a universidades, museus e centros de Ciências, bate-papo com cientistas e saídas para observação e coletas de dados. Se houver dificuldades para que os clubistas possam sair fisicamente, pode-se pensar em fazer visitas e conversas usando ferramentas da tecnologia de informação e comunicação</w:t>
      </w:r>
    </w:p>
    <w:p w14:paraId="7B5A9B4F" w14:textId="77777777" w:rsidR="00980F2C" w:rsidRDefault="00980F2C" w:rsidP="00480874">
      <w:pPr>
        <w:pStyle w:val="TF-refernciasbibliogrficasTTULO"/>
      </w:pPr>
      <w:r>
        <w:t>Referências</w:t>
      </w:r>
      <w:bookmarkEnd w:id="274"/>
    </w:p>
    <w:p w14:paraId="5E05253A" w14:textId="77777777" w:rsidR="00980F2C" w:rsidRPr="00D3612D" w:rsidRDefault="00980F2C" w:rsidP="00A717BF">
      <w:pPr>
        <w:pStyle w:val="TF-TEXTO"/>
        <w:ind w:firstLine="0"/>
      </w:pPr>
      <w:r w:rsidRPr="00D3612D">
        <w:t>ABREU, João</w:t>
      </w:r>
      <w:r w:rsidRPr="00D3612D">
        <w:rPr>
          <w:rFonts w:eastAsia="Calibri"/>
          <w:lang w:eastAsia="en-US"/>
        </w:rPr>
        <w:t xml:space="preserve"> </w:t>
      </w:r>
      <w:r w:rsidRPr="00D3612D">
        <w:rPr>
          <w:rFonts w:eastAsia="Calibri"/>
          <w:i/>
          <w:iCs/>
          <w:lang w:eastAsia="en-US"/>
        </w:rPr>
        <w:t>et al</w:t>
      </w:r>
      <w:r w:rsidRPr="00D3612D">
        <w:t xml:space="preserve">. </w:t>
      </w:r>
      <w:proofErr w:type="spellStart"/>
      <w:r w:rsidRPr="00D3612D">
        <w:rPr>
          <w:b/>
          <w:bCs/>
        </w:rPr>
        <w:t>QRFlora</w:t>
      </w:r>
      <w:proofErr w:type="spellEnd"/>
      <w:r w:rsidRPr="00D3612D">
        <w:rPr>
          <w:b/>
          <w:bCs/>
        </w:rPr>
        <w:t xml:space="preserve">: </w:t>
      </w:r>
      <w:r w:rsidRPr="00D3612D">
        <w:t>Um Aplicativo Móvel Para Educação Ambiental. 2017. 3 f. VI Congresso Brasileiro de Informática na Educação (CBIE 2017), Anais do XXVIII Simpósio Brasileiro de Informática na Educação (SBIE 2017). Disponível em: &lt; https://www.br-ie.org/pub/index.php/sbie/article/view/7705&gt;. Acesso em: 20 set. 2021.</w:t>
      </w:r>
    </w:p>
    <w:p w14:paraId="067201E8" w14:textId="77777777" w:rsidR="00980F2C" w:rsidRPr="00D3612D" w:rsidRDefault="00980F2C" w:rsidP="00176370">
      <w:pPr>
        <w:pStyle w:val="TF-refernciasITEM"/>
      </w:pPr>
      <w:r w:rsidRPr="00D3612D">
        <w:lastRenderedPageBreak/>
        <w:t xml:space="preserve">CAMPOS, Carlos R. P. </w:t>
      </w:r>
      <w:r w:rsidRPr="00D3612D">
        <w:rPr>
          <w:b/>
          <w:bCs/>
        </w:rPr>
        <w:t>Aula de campo para alfabetização científica</w:t>
      </w:r>
      <w:r w:rsidRPr="00D3612D">
        <w:t>. 2015. Instituto Federal de Educação, Ciência e Tecnologia do Espírito Santo. Disponível em: &lt;https://educimat.ifes.edu.br/images/stories/Publica%C3%A7%C3%B5es/Livros/Aulas-de-Campo-para-Alfabetiza%C3%A7%C3%A3o-Cient%C3%ADfica-978-85-8263-092-1.pdf&gt;. Acesso em: 20 set. 2021.</w:t>
      </w:r>
    </w:p>
    <w:p w14:paraId="5EBFE0F8" w14:textId="77777777" w:rsidR="00980F2C" w:rsidRPr="00D3612D" w:rsidRDefault="00980F2C" w:rsidP="001A724A">
      <w:pPr>
        <w:pStyle w:val="TF-refernciasITEM"/>
      </w:pPr>
      <w:r w:rsidRPr="00D3612D">
        <w:t xml:space="preserve">CÓRDOBA. </w:t>
      </w:r>
      <w:r w:rsidRPr="00D3612D">
        <w:rPr>
          <w:b/>
          <w:bCs/>
        </w:rPr>
        <w:t xml:space="preserve">Club Escolar de </w:t>
      </w:r>
      <w:proofErr w:type="spellStart"/>
      <w:r w:rsidRPr="00D3612D">
        <w:rPr>
          <w:b/>
          <w:bCs/>
        </w:rPr>
        <w:t>Ciencias</w:t>
      </w:r>
      <w:proofErr w:type="spellEnd"/>
      <w:r w:rsidRPr="00D3612D">
        <w:rPr>
          <w:b/>
          <w:bCs/>
        </w:rPr>
        <w:t xml:space="preserve"> y </w:t>
      </w:r>
      <w:proofErr w:type="spellStart"/>
      <w:r w:rsidRPr="00D3612D">
        <w:rPr>
          <w:b/>
          <w:bCs/>
        </w:rPr>
        <w:t>Tecnologías</w:t>
      </w:r>
      <w:proofErr w:type="spellEnd"/>
      <w:r w:rsidRPr="00D3612D">
        <w:rPr>
          <w:b/>
          <w:bCs/>
        </w:rPr>
        <w:t xml:space="preserve">. </w:t>
      </w:r>
      <w:proofErr w:type="spellStart"/>
      <w:r w:rsidRPr="00D3612D">
        <w:rPr>
          <w:b/>
          <w:bCs/>
        </w:rPr>
        <w:t>Ministerio</w:t>
      </w:r>
      <w:proofErr w:type="spellEnd"/>
      <w:r w:rsidRPr="00D3612D">
        <w:rPr>
          <w:b/>
          <w:bCs/>
        </w:rPr>
        <w:t xml:space="preserve"> de </w:t>
      </w:r>
      <w:proofErr w:type="spellStart"/>
      <w:r w:rsidRPr="00D3612D">
        <w:rPr>
          <w:b/>
          <w:bCs/>
        </w:rPr>
        <w:t>Educación</w:t>
      </w:r>
      <w:proofErr w:type="spellEnd"/>
      <w:r w:rsidRPr="00D3612D">
        <w:rPr>
          <w:b/>
          <w:bCs/>
        </w:rPr>
        <w:t xml:space="preserve">; </w:t>
      </w:r>
      <w:proofErr w:type="spellStart"/>
      <w:r w:rsidRPr="00D3612D">
        <w:rPr>
          <w:b/>
          <w:bCs/>
        </w:rPr>
        <w:t>Ministerio</w:t>
      </w:r>
      <w:proofErr w:type="spellEnd"/>
      <w:r w:rsidRPr="00D3612D">
        <w:rPr>
          <w:b/>
          <w:bCs/>
        </w:rPr>
        <w:t xml:space="preserve"> de </w:t>
      </w:r>
      <w:proofErr w:type="spellStart"/>
      <w:r w:rsidRPr="00D3612D">
        <w:rPr>
          <w:b/>
          <w:bCs/>
        </w:rPr>
        <w:t>Ciencia</w:t>
      </w:r>
      <w:proofErr w:type="spellEnd"/>
      <w:r w:rsidRPr="00D3612D">
        <w:rPr>
          <w:b/>
          <w:bCs/>
        </w:rPr>
        <w:t xml:space="preserve"> y </w:t>
      </w:r>
      <w:proofErr w:type="spellStart"/>
      <w:r w:rsidRPr="00D3612D">
        <w:rPr>
          <w:b/>
          <w:bCs/>
        </w:rPr>
        <w:t>Tecnología</w:t>
      </w:r>
      <w:proofErr w:type="spellEnd"/>
      <w:r w:rsidRPr="00D3612D">
        <w:t>, 2012. Disponível em: https://www.igualdadycalidadcba.gov.ar/SIPEC-CBA/publicaciones/documentos/Club%20de%20ciencias%2025-7-12.pdf. Acesso em: 20 set. 2021.</w:t>
      </w:r>
    </w:p>
    <w:p w14:paraId="02267313" w14:textId="77777777" w:rsidR="00980F2C" w:rsidRPr="00D3612D" w:rsidRDefault="00980F2C" w:rsidP="001A724A">
      <w:pPr>
        <w:pStyle w:val="TF-refernciasITEM"/>
      </w:pPr>
      <w:r w:rsidRPr="00D3612D">
        <w:t xml:space="preserve">FREITAS, Thais C. de Oliveira, SANTOS, Carlos A. M. dos. </w:t>
      </w:r>
      <w:r w:rsidRPr="00D3612D">
        <w:rPr>
          <w:b/>
          <w:bCs/>
        </w:rPr>
        <w:t xml:space="preserve">Clubes de ciências na Escola: </w:t>
      </w:r>
      <w:r w:rsidRPr="00D3612D">
        <w:t>um guia para professores, gestores e pesquisadores</w:t>
      </w:r>
      <w:r w:rsidRPr="00D3612D">
        <w:rPr>
          <w:b/>
          <w:bCs/>
        </w:rPr>
        <w:t>.</w:t>
      </w:r>
      <w:r w:rsidRPr="00D3612D">
        <w:t xml:space="preserve"> Curitiba: Associação Brasileira de Editores Científicos, 2021. 166p.</w:t>
      </w:r>
    </w:p>
    <w:p w14:paraId="18193F60" w14:textId="77777777" w:rsidR="00980F2C" w:rsidRPr="00D3612D" w:rsidRDefault="00980F2C" w:rsidP="00985CB6">
      <w:pPr>
        <w:pStyle w:val="TF-TEXTO"/>
        <w:ind w:firstLine="0"/>
      </w:pPr>
      <w:r w:rsidRPr="00D3612D">
        <w:t xml:space="preserve">KORBES, Gustavo. H. </w:t>
      </w:r>
      <w:proofErr w:type="spellStart"/>
      <w:r w:rsidRPr="00D3612D">
        <w:rPr>
          <w:b/>
          <w:bCs/>
        </w:rPr>
        <w:t>ExploraHabitat</w:t>
      </w:r>
      <w:proofErr w:type="spellEnd"/>
      <w:r w:rsidRPr="00D3612D">
        <w:rPr>
          <w:b/>
          <w:bCs/>
        </w:rPr>
        <w:t xml:space="preserve">: </w:t>
      </w:r>
      <w:r w:rsidRPr="00D3612D">
        <w:t>Um aplicativo para apoiar as saídas a campo em Clubes de Ciências. 2021. 69 f. Trabalho de Conclusão de Curso (Bacharelado em Ciências da Computação) - Centro de Ciências Exatas e Naturais, Universidade Regional de Blumenau, Blumenau. Disponível em: &lt;</w:t>
      </w:r>
      <w:proofErr w:type="spellStart"/>
      <w:r w:rsidRPr="00D3612D">
        <w:t>http</w:t>
      </w:r>
      <w:proofErr w:type="spellEnd"/>
      <w:r w:rsidRPr="00D3612D">
        <w:t>://dsc.inf.furb.br/</w:t>
      </w:r>
      <w:proofErr w:type="spellStart"/>
      <w:r w:rsidRPr="00D3612D">
        <w:t>tcc</w:t>
      </w:r>
      <w:proofErr w:type="spellEnd"/>
      <w:r w:rsidRPr="00D3612D">
        <w:t>/</w:t>
      </w:r>
      <w:proofErr w:type="spellStart"/>
      <w:r w:rsidRPr="00D3612D">
        <w:t>index.php?cd</w:t>
      </w:r>
      <w:proofErr w:type="spellEnd"/>
      <w:r w:rsidRPr="00D3612D">
        <w:t>=6&amp;tcc=2080&gt;. Acesso em: 20 set. 2021.</w:t>
      </w:r>
    </w:p>
    <w:p w14:paraId="1BA10472" w14:textId="77777777" w:rsidR="00980F2C" w:rsidRPr="00D3612D" w:rsidRDefault="00980F2C" w:rsidP="001A724A">
      <w:pPr>
        <w:pStyle w:val="TF-refernciasITEM"/>
      </w:pPr>
      <w:r w:rsidRPr="00D3612D">
        <w:t xml:space="preserve">MANCUSO, Ronaldo; LIMA, </w:t>
      </w:r>
      <w:proofErr w:type="spellStart"/>
      <w:r w:rsidRPr="00D3612D">
        <w:t>Valderez</w:t>
      </w:r>
      <w:proofErr w:type="spellEnd"/>
      <w:r w:rsidRPr="00D3612D">
        <w:t xml:space="preserve">; BANDEIRA, Vera. </w:t>
      </w:r>
      <w:r w:rsidRPr="00D3612D">
        <w:rPr>
          <w:b/>
          <w:bCs/>
        </w:rPr>
        <w:t>Clube de ciências</w:t>
      </w:r>
      <w:r w:rsidRPr="00D3612D">
        <w:t>: Criação, funcionamento, dinamização. Porto Alegre: Calábria Artes Gráficas, 1996. 365p.</w:t>
      </w:r>
    </w:p>
    <w:p w14:paraId="0B34473C" w14:textId="77777777" w:rsidR="00980F2C" w:rsidRPr="00D3612D" w:rsidRDefault="00980F2C" w:rsidP="001A724A">
      <w:pPr>
        <w:pStyle w:val="TF-refernciasITEM"/>
      </w:pPr>
      <w:r w:rsidRPr="00D3612D">
        <w:t xml:space="preserve">MORAN, José L. </w:t>
      </w:r>
      <w:r w:rsidRPr="00D3612D">
        <w:rPr>
          <w:b/>
          <w:bCs/>
        </w:rPr>
        <w:t>Ensino e aprendizagem inovadores com apoio de tecnologias</w:t>
      </w:r>
      <w:r w:rsidRPr="00D3612D">
        <w:t>. In: MORAN, J. L.; MASETTO, M. T.; BEHRENS, M. A. Novas tecnologias e mediação pedagógica. 21ª ed. Campinas: Papirus, 2013.</w:t>
      </w:r>
    </w:p>
    <w:p w14:paraId="6F9D76A7" w14:textId="77777777" w:rsidR="00980F2C" w:rsidRPr="00D3612D" w:rsidRDefault="00980F2C" w:rsidP="00296574">
      <w:pPr>
        <w:pStyle w:val="TF-TEXTO"/>
        <w:ind w:firstLine="0"/>
      </w:pPr>
      <w:r w:rsidRPr="00D3612D">
        <w:t>NASCIMENTO, Diana B.</w:t>
      </w:r>
      <w:r w:rsidRPr="00D3612D">
        <w:rPr>
          <w:rFonts w:eastAsia="Calibri"/>
          <w:i/>
          <w:iCs/>
          <w:lang w:eastAsia="en-US"/>
        </w:rPr>
        <w:t xml:space="preserve"> et al</w:t>
      </w:r>
      <w:r w:rsidRPr="00D3612D">
        <w:t xml:space="preserve">. </w:t>
      </w:r>
      <w:proofErr w:type="spellStart"/>
      <w:r w:rsidRPr="00D3612D">
        <w:rPr>
          <w:b/>
          <w:bCs/>
        </w:rPr>
        <w:t>FlorALL</w:t>
      </w:r>
      <w:proofErr w:type="spellEnd"/>
      <w:r w:rsidRPr="00D3612D">
        <w:t xml:space="preserve">: Ferramenta para identificação de espécies vegetais via leitura de QR </w:t>
      </w:r>
      <w:proofErr w:type="spellStart"/>
      <w:r w:rsidRPr="00D3612D">
        <w:t>Code</w:t>
      </w:r>
      <w:proofErr w:type="spellEnd"/>
      <w:r w:rsidRPr="00D3612D">
        <w:t xml:space="preserve"> com smartphone. 2020. 12 f.. Disponível em: &lt;http://www.conhecer.org.br/Agrarian%20Academy/2020A/ferramenta.pdf &gt;. Acesso em: 20 set. 2021.</w:t>
      </w:r>
    </w:p>
    <w:p w14:paraId="06DDC4CE" w14:textId="77777777" w:rsidR="00980F2C" w:rsidRPr="00D3612D" w:rsidRDefault="00980F2C" w:rsidP="00AF2FFA">
      <w:pPr>
        <w:pStyle w:val="TF-TEXTO"/>
        <w:ind w:firstLine="0"/>
      </w:pPr>
      <w:r w:rsidRPr="00D3612D">
        <w:t xml:space="preserve">PAVANI, Elaine C. R. </w:t>
      </w:r>
      <w:r w:rsidRPr="00D3612D">
        <w:rPr>
          <w:b/>
          <w:bCs/>
        </w:rPr>
        <w:t xml:space="preserve">Aulas de campo na perspectiva histórico-crítica: </w:t>
      </w:r>
      <w:r w:rsidRPr="00D3612D">
        <w:t>contribuições para os espaços de educação não formal. 2013. 110 f. Dissertação (Mestrado em Educação em Ciências e Matemática) – Programa de Pós-Graduação em Ciências e Matemática do Instituto Federal do Espírito Santo, Vitória, 2013.</w:t>
      </w:r>
    </w:p>
    <w:p w14:paraId="04D3C81D" w14:textId="77777777" w:rsidR="00980F2C" w:rsidRDefault="00980F2C" w:rsidP="00B266A4">
      <w:pPr>
        <w:pStyle w:val="TF-TEXTO"/>
        <w:ind w:firstLine="0"/>
      </w:pPr>
      <w:r w:rsidRPr="00D3612D">
        <w:t xml:space="preserve">ROSA, Vagner Santos da. </w:t>
      </w:r>
      <w:proofErr w:type="spellStart"/>
      <w:r w:rsidRPr="00D3612D">
        <w:rPr>
          <w:b/>
          <w:bCs/>
        </w:rPr>
        <w:t>Ambcare</w:t>
      </w:r>
      <w:proofErr w:type="spellEnd"/>
      <w:r w:rsidRPr="00D3612D">
        <w:rPr>
          <w:b/>
          <w:bCs/>
        </w:rPr>
        <w:t xml:space="preserve">: </w:t>
      </w:r>
      <w:r w:rsidRPr="00D3612D">
        <w:t>Monitoramento</w:t>
      </w:r>
      <w:r w:rsidRPr="00D3612D">
        <w:rPr>
          <w:b/>
          <w:bCs/>
        </w:rPr>
        <w:t xml:space="preserve"> </w:t>
      </w:r>
      <w:r w:rsidRPr="00D3612D">
        <w:t>Ambiental Usando Dispositivos Móveis. 2015. 7 f. Universidade Federal do Rio Grande. Disponível em: &lt; https://www.semanticscholar.org/paper/Ambcare%3A-monitoramento-ambiental-usando-m%C3%B3veis-Rosa/a6b59849311cacf731ba82cea10c86670621dd61&gt;. Acesso em: 29 set. 2021.</w:t>
      </w:r>
    </w:p>
    <w:p w14:paraId="4BB0B9A1" w14:textId="77777777" w:rsidR="00980F2C" w:rsidRDefault="00980F2C" w:rsidP="00AF2FFA">
      <w:pPr>
        <w:pStyle w:val="TF-TEXTO"/>
        <w:ind w:firstLine="0"/>
      </w:pPr>
    </w:p>
    <w:p w14:paraId="55CE3F10" w14:textId="77777777" w:rsidR="00980F2C" w:rsidRPr="00320BFA" w:rsidRDefault="00980F2C" w:rsidP="00546A11">
      <w:pPr>
        <w:pStyle w:val="TF-xAvalTTULO"/>
      </w:pPr>
      <w:r>
        <w:br w:type="page"/>
      </w:r>
      <w:r>
        <w:lastRenderedPageBreak/>
        <w:t>FORMULÁRIO  DE  avaliação BCC</w:t>
      </w:r>
      <w:r w:rsidRPr="00320BFA">
        <w:t xml:space="preserve"> – PROFESSOR TCC I</w:t>
      </w:r>
    </w:p>
    <w:p w14:paraId="64562007" w14:textId="77777777" w:rsidR="00980F2C" w:rsidRDefault="00980F2C" w:rsidP="00546A11">
      <w:pPr>
        <w:pStyle w:val="TF-xAvalLINHA"/>
      </w:pPr>
      <w:r w:rsidRPr="00320BFA">
        <w:t>Avaliador(a):</w:t>
      </w:r>
      <w:r w:rsidRPr="00320BFA">
        <w:tab/>
      </w:r>
      <w:r w:rsidRPr="00546A11">
        <w:rPr>
          <w:b/>
          <w:bCs/>
        </w:rPr>
        <w:t>Marcel Hugo</w:t>
      </w:r>
    </w:p>
    <w:p w14:paraId="571796DD" w14:textId="77777777" w:rsidR="00980F2C" w:rsidRPr="00320BFA" w:rsidRDefault="00980F2C" w:rsidP="00546A11">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2"/>
      </w:tblGrid>
      <w:tr w:rsidR="00980F2C" w:rsidRPr="00320BFA" w14:paraId="3550D526" w14:textId="77777777" w:rsidTr="00FB0456">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F0392D2" w14:textId="77777777" w:rsidR="00980F2C" w:rsidRPr="00320BFA" w:rsidRDefault="00980F2C" w:rsidP="00FB0456">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072469C5" w14:textId="77777777" w:rsidR="00980F2C" w:rsidRPr="00320BFA" w:rsidRDefault="00980F2C" w:rsidP="00FB0456">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AFA5820" w14:textId="77777777" w:rsidR="00980F2C" w:rsidRPr="00320BFA" w:rsidRDefault="00980F2C" w:rsidP="00FB0456">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111387E3" w14:textId="77777777" w:rsidR="00980F2C" w:rsidRPr="00320BFA" w:rsidRDefault="00980F2C" w:rsidP="00FB0456">
            <w:pPr>
              <w:pStyle w:val="TF-xAvalITEMTABELA"/>
            </w:pPr>
            <w:r w:rsidRPr="00320BFA">
              <w:t>não atende</w:t>
            </w:r>
          </w:p>
        </w:tc>
      </w:tr>
      <w:tr w:rsidR="00980F2C" w:rsidRPr="00320BFA" w14:paraId="7719AE7D" w14:textId="77777777" w:rsidTr="00FB0456">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90DE9CB" w14:textId="77777777" w:rsidR="00980F2C" w:rsidRPr="00320BFA" w:rsidRDefault="00980F2C" w:rsidP="00FB0456">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5CF0C88" w14:textId="77777777" w:rsidR="00980F2C" w:rsidRPr="00821EE8" w:rsidRDefault="00980F2C" w:rsidP="00980F2C">
            <w:pPr>
              <w:pStyle w:val="TF-xAvalITEM"/>
            </w:pPr>
            <w:r w:rsidRPr="00821EE8">
              <w:t>INTRODUÇÃO</w:t>
            </w:r>
          </w:p>
          <w:p w14:paraId="13207395" w14:textId="77777777" w:rsidR="00980F2C" w:rsidRPr="00821EE8" w:rsidRDefault="00980F2C" w:rsidP="00FB0456">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EFEDB1E" w14:textId="77777777" w:rsidR="00980F2C" w:rsidRPr="00320BFA" w:rsidRDefault="00980F2C" w:rsidP="00FB0456">
            <w:pPr>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7228EC61" w14:textId="77777777" w:rsidR="00980F2C" w:rsidRPr="00320BFA" w:rsidRDefault="00980F2C" w:rsidP="00FB0456">
            <w:pPr>
              <w:ind w:left="709" w:hanging="709"/>
              <w:jc w:val="both"/>
              <w:rPr>
                <w:sz w:val="18"/>
              </w:rPr>
            </w:pPr>
            <w:ins w:id="290" w:author="Marcel Hugo" w:date="2021-10-19T18:15:00Z">
              <w:r>
                <w:rPr>
                  <w:sz w:val="18"/>
                </w:rPr>
                <w:t>X</w:t>
              </w:r>
            </w:ins>
          </w:p>
        </w:tc>
        <w:tc>
          <w:tcPr>
            <w:tcW w:w="262" w:type="pct"/>
            <w:tcBorders>
              <w:top w:val="single" w:sz="12" w:space="0" w:color="auto"/>
              <w:left w:val="single" w:sz="4" w:space="0" w:color="auto"/>
              <w:bottom w:val="single" w:sz="4" w:space="0" w:color="auto"/>
              <w:right w:val="single" w:sz="12" w:space="0" w:color="auto"/>
            </w:tcBorders>
          </w:tcPr>
          <w:p w14:paraId="27014751" w14:textId="77777777" w:rsidR="00980F2C" w:rsidRPr="00320BFA" w:rsidRDefault="00980F2C" w:rsidP="00FB0456">
            <w:pPr>
              <w:ind w:left="709" w:hanging="709"/>
              <w:jc w:val="both"/>
              <w:rPr>
                <w:sz w:val="18"/>
              </w:rPr>
            </w:pPr>
          </w:p>
        </w:tc>
      </w:tr>
      <w:tr w:rsidR="00980F2C" w:rsidRPr="00320BFA" w14:paraId="014F2447" w14:textId="77777777" w:rsidTr="00FB0456">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F47D6DD" w14:textId="77777777" w:rsidR="00980F2C" w:rsidRPr="00320BFA" w:rsidRDefault="00980F2C" w:rsidP="00FB0456">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20AB406" w14:textId="77777777" w:rsidR="00980F2C" w:rsidRPr="00821EE8" w:rsidRDefault="00980F2C" w:rsidP="00FB0456">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1FA93EEC" w14:textId="77777777" w:rsidR="00980F2C" w:rsidRPr="00320BFA" w:rsidRDefault="00980F2C" w:rsidP="00FB0456">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ADF9736" w14:textId="77777777" w:rsidR="00980F2C" w:rsidRPr="00320BFA" w:rsidRDefault="00980F2C" w:rsidP="00FB0456">
            <w:pPr>
              <w:ind w:left="709" w:hanging="709"/>
              <w:jc w:val="both"/>
              <w:rPr>
                <w:sz w:val="18"/>
              </w:rPr>
            </w:pPr>
            <w:ins w:id="291" w:author="Marcel Hugo" w:date="2021-10-19T18:15:00Z">
              <w:r>
                <w:rPr>
                  <w:sz w:val="18"/>
                </w:rPr>
                <w:t>X</w:t>
              </w:r>
            </w:ins>
          </w:p>
        </w:tc>
        <w:tc>
          <w:tcPr>
            <w:tcW w:w="262" w:type="pct"/>
            <w:tcBorders>
              <w:top w:val="single" w:sz="4" w:space="0" w:color="auto"/>
              <w:left w:val="single" w:sz="4" w:space="0" w:color="auto"/>
              <w:bottom w:val="single" w:sz="4" w:space="0" w:color="auto"/>
              <w:right w:val="single" w:sz="12" w:space="0" w:color="auto"/>
            </w:tcBorders>
          </w:tcPr>
          <w:p w14:paraId="2EB8C44A" w14:textId="77777777" w:rsidR="00980F2C" w:rsidRPr="00320BFA" w:rsidRDefault="00980F2C" w:rsidP="00FB0456">
            <w:pPr>
              <w:ind w:left="709" w:hanging="709"/>
              <w:jc w:val="both"/>
              <w:rPr>
                <w:sz w:val="18"/>
              </w:rPr>
            </w:pPr>
          </w:p>
        </w:tc>
      </w:tr>
      <w:tr w:rsidR="00980F2C" w:rsidRPr="00320BFA" w14:paraId="1305F181" w14:textId="77777777" w:rsidTr="00FB0456">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42F5FA7" w14:textId="77777777" w:rsidR="00980F2C" w:rsidRPr="00320BFA" w:rsidRDefault="00980F2C" w:rsidP="00FB0456">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757BC9" w14:textId="77777777" w:rsidR="00980F2C" w:rsidRPr="00320BFA" w:rsidRDefault="00980F2C" w:rsidP="00980F2C">
            <w:pPr>
              <w:pStyle w:val="TF-xAvalITEM"/>
            </w:pPr>
            <w:r w:rsidRPr="00320BFA">
              <w:t>OBJETIVOS</w:t>
            </w:r>
          </w:p>
          <w:p w14:paraId="0E1AA577" w14:textId="77777777" w:rsidR="00980F2C" w:rsidRPr="00320BFA" w:rsidRDefault="00980F2C" w:rsidP="00FB0456">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2F4A78BC" w14:textId="77777777" w:rsidR="00980F2C" w:rsidRPr="00320BFA" w:rsidRDefault="00980F2C" w:rsidP="00FB0456">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06881B" w14:textId="77777777" w:rsidR="00980F2C" w:rsidRPr="00320BFA" w:rsidRDefault="00980F2C" w:rsidP="00FB0456">
            <w:pPr>
              <w:ind w:left="709" w:hanging="709"/>
              <w:jc w:val="both"/>
              <w:rPr>
                <w:sz w:val="18"/>
              </w:rPr>
            </w:pPr>
            <w:ins w:id="292" w:author="Marcel Hugo" w:date="2021-10-19T18:15:00Z">
              <w:r>
                <w:rPr>
                  <w:sz w:val="18"/>
                </w:rPr>
                <w:t>X</w:t>
              </w:r>
            </w:ins>
          </w:p>
        </w:tc>
        <w:tc>
          <w:tcPr>
            <w:tcW w:w="262" w:type="pct"/>
            <w:tcBorders>
              <w:top w:val="single" w:sz="4" w:space="0" w:color="auto"/>
              <w:left w:val="single" w:sz="4" w:space="0" w:color="auto"/>
              <w:bottom w:val="single" w:sz="4" w:space="0" w:color="auto"/>
              <w:right w:val="single" w:sz="12" w:space="0" w:color="auto"/>
            </w:tcBorders>
          </w:tcPr>
          <w:p w14:paraId="30A05C69" w14:textId="77777777" w:rsidR="00980F2C" w:rsidRPr="00320BFA" w:rsidRDefault="00980F2C" w:rsidP="00FB0456">
            <w:pPr>
              <w:ind w:left="709" w:hanging="709"/>
              <w:jc w:val="both"/>
              <w:rPr>
                <w:sz w:val="18"/>
              </w:rPr>
            </w:pPr>
          </w:p>
        </w:tc>
      </w:tr>
      <w:tr w:rsidR="00980F2C" w:rsidRPr="00320BFA" w14:paraId="7B1CD7DF" w14:textId="77777777" w:rsidTr="00FB0456">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0E8EAB" w14:textId="77777777" w:rsidR="00980F2C" w:rsidRPr="00320BFA" w:rsidRDefault="00980F2C" w:rsidP="00FB0456">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78427C9" w14:textId="77777777" w:rsidR="00980F2C" w:rsidRPr="00320BFA" w:rsidRDefault="00980F2C" w:rsidP="00FB0456">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3F738EB" w14:textId="77777777" w:rsidR="00980F2C" w:rsidRPr="00320BFA" w:rsidRDefault="00980F2C" w:rsidP="00FB0456">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E4F3C41" w14:textId="77777777" w:rsidR="00980F2C" w:rsidRPr="00320BFA" w:rsidRDefault="00980F2C" w:rsidP="00FB0456">
            <w:pPr>
              <w:ind w:left="709" w:hanging="709"/>
              <w:jc w:val="both"/>
              <w:rPr>
                <w:sz w:val="18"/>
              </w:rPr>
            </w:pPr>
            <w:ins w:id="293" w:author="Marcel Hugo" w:date="2021-10-19T18:15:00Z">
              <w:r>
                <w:rPr>
                  <w:sz w:val="18"/>
                </w:rPr>
                <w:t>X</w:t>
              </w:r>
            </w:ins>
          </w:p>
        </w:tc>
        <w:tc>
          <w:tcPr>
            <w:tcW w:w="262" w:type="pct"/>
            <w:tcBorders>
              <w:top w:val="single" w:sz="4" w:space="0" w:color="auto"/>
              <w:left w:val="single" w:sz="4" w:space="0" w:color="auto"/>
              <w:bottom w:val="single" w:sz="4" w:space="0" w:color="auto"/>
              <w:right w:val="single" w:sz="12" w:space="0" w:color="auto"/>
            </w:tcBorders>
          </w:tcPr>
          <w:p w14:paraId="00C75BE4" w14:textId="77777777" w:rsidR="00980F2C" w:rsidRPr="00320BFA" w:rsidRDefault="00980F2C" w:rsidP="00FB0456">
            <w:pPr>
              <w:ind w:left="709" w:hanging="709"/>
              <w:jc w:val="both"/>
              <w:rPr>
                <w:sz w:val="18"/>
              </w:rPr>
            </w:pPr>
          </w:p>
        </w:tc>
      </w:tr>
      <w:tr w:rsidR="00980F2C" w:rsidRPr="00320BFA" w14:paraId="378BC664" w14:textId="77777777" w:rsidTr="00FB0456">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C928000" w14:textId="77777777" w:rsidR="00980F2C" w:rsidRPr="00320BFA" w:rsidRDefault="00980F2C" w:rsidP="00FB0456">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B4533ED" w14:textId="77777777" w:rsidR="00980F2C" w:rsidRPr="00EE20C1" w:rsidRDefault="00980F2C" w:rsidP="00980F2C">
            <w:pPr>
              <w:pStyle w:val="TF-xAvalITEM"/>
            </w:pPr>
            <w:r w:rsidRPr="00EE20C1">
              <w:t>JUSTIFICATIVA</w:t>
            </w:r>
          </w:p>
          <w:p w14:paraId="68E5E037" w14:textId="77777777" w:rsidR="00980F2C" w:rsidRPr="00EE20C1" w:rsidRDefault="00980F2C" w:rsidP="00FB0456">
            <w:pPr>
              <w:pStyle w:val="TF-xAvalITEM"/>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5D78502" w14:textId="77777777" w:rsidR="00980F2C" w:rsidRPr="00320BFA" w:rsidRDefault="00980F2C" w:rsidP="00FB0456">
            <w:pPr>
              <w:ind w:left="709" w:hanging="709"/>
              <w:jc w:val="both"/>
              <w:rPr>
                <w:sz w:val="18"/>
              </w:rPr>
            </w:pPr>
            <w:ins w:id="294" w:author="Marcel Hugo" w:date="2021-10-19T18:15:00Z">
              <w:r>
                <w:rPr>
                  <w:sz w:val="18"/>
                </w:rPr>
                <w:t>X</w:t>
              </w:r>
            </w:ins>
          </w:p>
        </w:tc>
        <w:tc>
          <w:tcPr>
            <w:tcW w:w="266" w:type="pct"/>
            <w:tcBorders>
              <w:top w:val="single" w:sz="4" w:space="0" w:color="auto"/>
              <w:left w:val="single" w:sz="4" w:space="0" w:color="auto"/>
              <w:bottom w:val="single" w:sz="4" w:space="0" w:color="auto"/>
              <w:right w:val="single" w:sz="4" w:space="0" w:color="auto"/>
            </w:tcBorders>
          </w:tcPr>
          <w:p w14:paraId="48166E33" w14:textId="77777777" w:rsidR="00980F2C" w:rsidRPr="00320BFA" w:rsidRDefault="00980F2C" w:rsidP="00FB0456">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F8E7784" w14:textId="77777777" w:rsidR="00980F2C" w:rsidRPr="00320BFA" w:rsidRDefault="00980F2C" w:rsidP="00FB0456">
            <w:pPr>
              <w:ind w:left="709" w:hanging="709"/>
              <w:jc w:val="both"/>
              <w:rPr>
                <w:sz w:val="18"/>
              </w:rPr>
            </w:pPr>
          </w:p>
        </w:tc>
      </w:tr>
      <w:tr w:rsidR="00980F2C" w:rsidRPr="00320BFA" w14:paraId="741B19E2" w14:textId="77777777" w:rsidTr="00FB0456">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46B017" w14:textId="77777777" w:rsidR="00980F2C" w:rsidRPr="00320BFA" w:rsidRDefault="00980F2C" w:rsidP="00FB0456">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ADE19F4" w14:textId="77777777" w:rsidR="00980F2C" w:rsidRPr="00EE20C1" w:rsidRDefault="00980F2C" w:rsidP="00FB0456">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59676F0" w14:textId="77777777" w:rsidR="00980F2C" w:rsidRPr="00320BFA" w:rsidRDefault="00980F2C" w:rsidP="00FB0456">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085DB21A" w14:textId="77777777" w:rsidR="00980F2C" w:rsidRPr="00320BFA" w:rsidRDefault="00980F2C" w:rsidP="00FB0456">
            <w:pPr>
              <w:ind w:left="709" w:hanging="709"/>
              <w:jc w:val="both"/>
              <w:rPr>
                <w:sz w:val="18"/>
              </w:rPr>
            </w:pPr>
            <w:ins w:id="295" w:author="Marcel Hugo" w:date="2021-10-19T18:15:00Z">
              <w:r>
                <w:rPr>
                  <w:sz w:val="18"/>
                </w:rPr>
                <w:t>X</w:t>
              </w:r>
            </w:ins>
          </w:p>
        </w:tc>
        <w:tc>
          <w:tcPr>
            <w:tcW w:w="262" w:type="pct"/>
            <w:tcBorders>
              <w:top w:val="single" w:sz="4" w:space="0" w:color="auto"/>
              <w:left w:val="single" w:sz="4" w:space="0" w:color="auto"/>
              <w:bottom w:val="single" w:sz="4" w:space="0" w:color="auto"/>
              <w:right w:val="single" w:sz="12" w:space="0" w:color="auto"/>
            </w:tcBorders>
          </w:tcPr>
          <w:p w14:paraId="0D864BEA" w14:textId="77777777" w:rsidR="00980F2C" w:rsidRPr="00320BFA" w:rsidRDefault="00980F2C" w:rsidP="00FB0456">
            <w:pPr>
              <w:ind w:left="709" w:hanging="709"/>
              <w:jc w:val="both"/>
              <w:rPr>
                <w:sz w:val="18"/>
              </w:rPr>
            </w:pPr>
          </w:p>
        </w:tc>
      </w:tr>
      <w:tr w:rsidR="00980F2C" w:rsidRPr="00320BFA" w14:paraId="43EFF57E" w14:textId="77777777" w:rsidTr="00FB0456">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EBCF70D" w14:textId="77777777" w:rsidR="00980F2C" w:rsidRPr="00320BFA" w:rsidRDefault="00980F2C" w:rsidP="00FB0456">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25E829E" w14:textId="77777777" w:rsidR="00980F2C" w:rsidRPr="00320BFA" w:rsidRDefault="00980F2C" w:rsidP="00980F2C">
            <w:pPr>
              <w:pStyle w:val="TF-xAvalITEM"/>
            </w:pPr>
            <w:r w:rsidRPr="00320BFA">
              <w:t>METODOLOGIA</w:t>
            </w:r>
          </w:p>
          <w:p w14:paraId="3EC5B985" w14:textId="77777777" w:rsidR="00980F2C" w:rsidRPr="00320BFA" w:rsidRDefault="00980F2C" w:rsidP="00FB0456">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426B0027" w14:textId="77777777" w:rsidR="00980F2C" w:rsidRPr="00320BFA" w:rsidRDefault="00980F2C" w:rsidP="00FB0456">
            <w:pPr>
              <w:ind w:left="709" w:hanging="709"/>
              <w:jc w:val="both"/>
              <w:rPr>
                <w:sz w:val="18"/>
              </w:rPr>
            </w:pPr>
            <w:ins w:id="296" w:author="Marcel Hugo" w:date="2021-10-19T18:15:00Z">
              <w:r>
                <w:rPr>
                  <w:sz w:val="18"/>
                </w:rPr>
                <w:t>X</w:t>
              </w:r>
            </w:ins>
          </w:p>
        </w:tc>
        <w:tc>
          <w:tcPr>
            <w:tcW w:w="266" w:type="pct"/>
            <w:tcBorders>
              <w:top w:val="single" w:sz="4" w:space="0" w:color="auto"/>
              <w:left w:val="single" w:sz="4" w:space="0" w:color="auto"/>
              <w:bottom w:val="single" w:sz="4" w:space="0" w:color="auto"/>
              <w:right w:val="single" w:sz="4" w:space="0" w:color="auto"/>
            </w:tcBorders>
          </w:tcPr>
          <w:p w14:paraId="1DF1B408" w14:textId="77777777" w:rsidR="00980F2C" w:rsidRPr="00320BFA" w:rsidRDefault="00980F2C" w:rsidP="00FB0456">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C9464E8" w14:textId="77777777" w:rsidR="00980F2C" w:rsidRPr="00320BFA" w:rsidRDefault="00980F2C" w:rsidP="00FB0456">
            <w:pPr>
              <w:ind w:left="709" w:hanging="709"/>
              <w:jc w:val="both"/>
              <w:rPr>
                <w:sz w:val="18"/>
              </w:rPr>
            </w:pPr>
          </w:p>
        </w:tc>
      </w:tr>
      <w:tr w:rsidR="00980F2C" w:rsidRPr="00320BFA" w14:paraId="52020E1D" w14:textId="77777777" w:rsidTr="00FB0456">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7A9BB1D" w14:textId="77777777" w:rsidR="00980F2C" w:rsidRPr="00320BFA" w:rsidRDefault="00980F2C" w:rsidP="00FB0456">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57C274A" w14:textId="77777777" w:rsidR="00980F2C" w:rsidRPr="00320BFA" w:rsidRDefault="00980F2C" w:rsidP="00FB0456">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6FC4755" w14:textId="77777777" w:rsidR="00980F2C" w:rsidRPr="00320BFA" w:rsidRDefault="00980F2C" w:rsidP="00FB0456">
            <w:pPr>
              <w:ind w:left="709" w:hanging="709"/>
              <w:jc w:val="both"/>
              <w:rPr>
                <w:sz w:val="18"/>
              </w:rPr>
            </w:pPr>
            <w:ins w:id="297" w:author="Marcel Hugo" w:date="2021-10-19T18:16:00Z">
              <w:r>
                <w:rPr>
                  <w:sz w:val="18"/>
                </w:rPr>
                <w:t>X</w:t>
              </w:r>
            </w:ins>
          </w:p>
        </w:tc>
        <w:tc>
          <w:tcPr>
            <w:tcW w:w="266" w:type="pct"/>
            <w:tcBorders>
              <w:top w:val="single" w:sz="4" w:space="0" w:color="auto"/>
              <w:left w:val="single" w:sz="4" w:space="0" w:color="auto"/>
              <w:bottom w:val="single" w:sz="4" w:space="0" w:color="auto"/>
              <w:right w:val="single" w:sz="4" w:space="0" w:color="auto"/>
            </w:tcBorders>
          </w:tcPr>
          <w:p w14:paraId="07494EB1" w14:textId="77777777" w:rsidR="00980F2C" w:rsidRPr="00320BFA" w:rsidRDefault="00980F2C" w:rsidP="00FB0456">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25C825E" w14:textId="77777777" w:rsidR="00980F2C" w:rsidRPr="00320BFA" w:rsidRDefault="00980F2C" w:rsidP="00FB0456">
            <w:pPr>
              <w:ind w:left="709" w:hanging="709"/>
              <w:jc w:val="both"/>
              <w:rPr>
                <w:sz w:val="18"/>
              </w:rPr>
            </w:pPr>
          </w:p>
        </w:tc>
      </w:tr>
      <w:tr w:rsidR="00980F2C" w:rsidRPr="00320BFA" w14:paraId="2FCB6AD7" w14:textId="77777777" w:rsidTr="00FB0456">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E450B1" w14:textId="77777777" w:rsidR="00980F2C" w:rsidRPr="00320BFA" w:rsidRDefault="00980F2C" w:rsidP="00FB0456">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F86E31" w14:textId="77777777" w:rsidR="00980F2C" w:rsidRPr="00801036" w:rsidRDefault="00980F2C" w:rsidP="00980F2C">
            <w:pPr>
              <w:pStyle w:val="TF-xAvalITEM"/>
            </w:pPr>
            <w:r w:rsidRPr="00801036">
              <w:t>REVISÃO BIBLIOGRÁFICA (atenção para a diferença de conteúdo entre projeto e pré-projeto)</w:t>
            </w:r>
          </w:p>
          <w:p w14:paraId="4DA82A1D" w14:textId="77777777" w:rsidR="00980F2C" w:rsidRPr="00801036" w:rsidRDefault="00980F2C" w:rsidP="00FB0456">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7646BFB" w14:textId="77777777" w:rsidR="00980F2C" w:rsidRPr="00801036" w:rsidRDefault="00980F2C" w:rsidP="00FB0456">
            <w:pPr>
              <w:ind w:left="709" w:hanging="709"/>
              <w:jc w:val="both"/>
              <w:rPr>
                <w:sz w:val="18"/>
              </w:rPr>
            </w:pPr>
            <w:ins w:id="298" w:author="Marcel Hugo" w:date="2021-10-19T18:16:00Z">
              <w:r>
                <w:rPr>
                  <w:sz w:val="18"/>
                </w:rPr>
                <w:t>X</w:t>
              </w:r>
            </w:ins>
          </w:p>
        </w:tc>
        <w:tc>
          <w:tcPr>
            <w:tcW w:w="266" w:type="pct"/>
            <w:tcBorders>
              <w:top w:val="single" w:sz="4" w:space="0" w:color="auto"/>
              <w:left w:val="single" w:sz="4" w:space="0" w:color="auto"/>
              <w:bottom w:val="single" w:sz="4" w:space="0" w:color="auto"/>
              <w:right w:val="single" w:sz="4" w:space="0" w:color="auto"/>
            </w:tcBorders>
          </w:tcPr>
          <w:p w14:paraId="728F6707" w14:textId="77777777" w:rsidR="00980F2C" w:rsidRPr="00801036" w:rsidRDefault="00980F2C" w:rsidP="00FB0456">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2707880" w14:textId="77777777" w:rsidR="00980F2C" w:rsidRPr="00320BFA" w:rsidRDefault="00980F2C" w:rsidP="00FB0456">
            <w:pPr>
              <w:ind w:left="709" w:hanging="709"/>
              <w:jc w:val="both"/>
              <w:rPr>
                <w:sz w:val="18"/>
              </w:rPr>
            </w:pPr>
          </w:p>
        </w:tc>
      </w:tr>
      <w:tr w:rsidR="00980F2C" w:rsidRPr="00320BFA" w14:paraId="32D56EEE" w14:textId="77777777" w:rsidTr="00FB0456">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9CE979F" w14:textId="77777777" w:rsidR="00980F2C" w:rsidRPr="00320BFA" w:rsidRDefault="00980F2C" w:rsidP="00FB0456">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59B6D40" w14:textId="77777777" w:rsidR="00980F2C" w:rsidRPr="00320BFA" w:rsidRDefault="00980F2C" w:rsidP="00980F2C">
            <w:pPr>
              <w:pStyle w:val="TF-xAvalITEM"/>
            </w:pPr>
            <w:r w:rsidRPr="00320BFA">
              <w:t>LINGUAGEM USADA (redação)</w:t>
            </w:r>
          </w:p>
          <w:p w14:paraId="66BB1CD2" w14:textId="77777777" w:rsidR="00980F2C" w:rsidRPr="00320BFA" w:rsidRDefault="00980F2C" w:rsidP="00FB0456">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334D85C6" w14:textId="77777777" w:rsidR="00980F2C" w:rsidRPr="00320BFA" w:rsidRDefault="00980F2C" w:rsidP="00FB0456">
            <w:pPr>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4011BC78" w14:textId="77777777" w:rsidR="00980F2C" w:rsidRPr="00320BFA" w:rsidRDefault="00980F2C" w:rsidP="00FB0456">
            <w:pPr>
              <w:ind w:left="709" w:hanging="709"/>
              <w:jc w:val="both"/>
              <w:rPr>
                <w:sz w:val="18"/>
              </w:rPr>
            </w:pPr>
            <w:ins w:id="299" w:author="Marcel Hugo" w:date="2021-10-19T18:16:00Z">
              <w:r>
                <w:rPr>
                  <w:sz w:val="18"/>
                </w:rPr>
                <w:t>X</w:t>
              </w:r>
            </w:ins>
          </w:p>
        </w:tc>
        <w:tc>
          <w:tcPr>
            <w:tcW w:w="262" w:type="pct"/>
            <w:tcBorders>
              <w:top w:val="single" w:sz="12" w:space="0" w:color="auto"/>
              <w:left w:val="single" w:sz="4" w:space="0" w:color="auto"/>
              <w:bottom w:val="single" w:sz="4" w:space="0" w:color="auto"/>
              <w:right w:val="single" w:sz="12" w:space="0" w:color="auto"/>
            </w:tcBorders>
          </w:tcPr>
          <w:p w14:paraId="037822A3" w14:textId="77777777" w:rsidR="00980F2C" w:rsidRPr="00320BFA" w:rsidRDefault="00980F2C" w:rsidP="00FB0456">
            <w:pPr>
              <w:ind w:left="709" w:hanging="709"/>
              <w:jc w:val="both"/>
              <w:rPr>
                <w:sz w:val="18"/>
              </w:rPr>
            </w:pPr>
          </w:p>
        </w:tc>
      </w:tr>
      <w:tr w:rsidR="00980F2C" w:rsidRPr="00320BFA" w14:paraId="64971248" w14:textId="77777777" w:rsidTr="00FB0456">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10D5E47" w14:textId="77777777" w:rsidR="00980F2C" w:rsidRPr="00320BFA" w:rsidRDefault="00980F2C" w:rsidP="00FB0456">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E69E03" w14:textId="77777777" w:rsidR="00980F2C" w:rsidRPr="00320BFA" w:rsidRDefault="00980F2C" w:rsidP="00FB0456">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0248B93A" w14:textId="77777777" w:rsidR="00980F2C" w:rsidRPr="00320BFA" w:rsidRDefault="00980F2C" w:rsidP="00FB0456">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AF69B45" w14:textId="77777777" w:rsidR="00980F2C" w:rsidRPr="00320BFA" w:rsidRDefault="00980F2C" w:rsidP="00FB0456">
            <w:pPr>
              <w:ind w:left="709" w:hanging="709"/>
              <w:jc w:val="both"/>
              <w:rPr>
                <w:sz w:val="18"/>
              </w:rPr>
            </w:pPr>
            <w:ins w:id="300" w:author="Marcel Hugo" w:date="2021-10-19T18:16:00Z">
              <w:r>
                <w:rPr>
                  <w:sz w:val="18"/>
                </w:rPr>
                <w:t>X</w:t>
              </w:r>
            </w:ins>
          </w:p>
        </w:tc>
        <w:tc>
          <w:tcPr>
            <w:tcW w:w="262" w:type="pct"/>
            <w:tcBorders>
              <w:top w:val="single" w:sz="4" w:space="0" w:color="auto"/>
              <w:left w:val="single" w:sz="4" w:space="0" w:color="auto"/>
              <w:bottom w:val="single" w:sz="4" w:space="0" w:color="auto"/>
              <w:right w:val="single" w:sz="12" w:space="0" w:color="auto"/>
            </w:tcBorders>
          </w:tcPr>
          <w:p w14:paraId="21AF7E90" w14:textId="77777777" w:rsidR="00980F2C" w:rsidRPr="00320BFA" w:rsidRDefault="00980F2C" w:rsidP="00FB0456">
            <w:pPr>
              <w:ind w:left="709" w:hanging="709"/>
              <w:jc w:val="both"/>
              <w:rPr>
                <w:sz w:val="18"/>
              </w:rPr>
            </w:pPr>
          </w:p>
        </w:tc>
      </w:tr>
      <w:tr w:rsidR="00980F2C" w:rsidRPr="00320BFA" w14:paraId="7C889640" w14:textId="77777777" w:rsidTr="00FB0456">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2A5484C" w14:textId="77777777" w:rsidR="00980F2C" w:rsidRPr="00320BFA" w:rsidRDefault="00980F2C" w:rsidP="00FB0456">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D353EA" w14:textId="77777777" w:rsidR="00980F2C" w:rsidRPr="00320BFA" w:rsidRDefault="00980F2C" w:rsidP="00980F2C">
            <w:pPr>
              <w:pStyle w:val="TF-xAvalITEM"/>
            </w:pPr>
            <w:r w:rsidRPr="00320BFA">
              <w:t>ORGANIZAÇÃO E APRESENTAÇÃO GRÁFICA DO TEXTO</w:t>
            </w:r>
          </w:p>
          <w:p w14:paraId="6B471CB6" w14:textId="77777777" w:rsidR="00980F2C" w:rsidRPr="00320BFA" w:rsidRDefault="00980F2C" w:rsidP="00FB0456">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22550C1" w14:textId="77777777" w:rsidR="00980F2C" w:rsidRPr="00320BFA" w:rsidRDefault="00980F2C" w:rsidP="00FB0456">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0C97BF7A" w14:textId="77777777" w:rsidR="00980F2C" w:rsidRPr="00320BFA" w:rsidRDefault="00980F2C" w:rsidP="00FB0456">
            <w:pPr>
              <w:ind w:left="709" w:hanging="709"/>
              <w:jc w:val="both"/>
              <w:rPr>
                <w:sz w:val="18"/>
              </w:rPr>
            </w:pPr>
            <w:ins w:id="301" w:author="Marcel Hugo" w:date="2021-10-19T18:16:00Z">
              <w:r>
                <w:rPr>
                  <w:sz w:val="18"/>
                </w:rPr>
                <w:t>X</w:t>
              </w:r>
            </w:ins>
          </w:p>
        </w:tc>
        <w:tc>
          <w:tcPr>
            <w:tcW w:w="262" w:type="pct"/>
            <w:tcBorders>
              <w:top w:val="single" w:sz="4" w:space="0" w:color="auto"/>
              <w:left w:val="single" w:sz="4" w:space="0" w:color="auto"/>
              <w:bottom w:val="single" w:sz="4" w:space="0" w:color="auto"/>
              <w:right w:val="single" w:sz="12" w:space="0" w:color="auto"/>
            </w:tcBorders>
          </w:tcPr>
          <w:p w14:paraId="34996A1C" w14:textId="77777777" w:rsidR="00980F2C" w:rsidRPr="00320BFA" w:rsidRDefault="00980F2C" w:rsidP="00FB0456">
            <w:pPr>
              <w:ind w:left="709" w:hanging="709"/>
              <w:jc w:val="both"/>
              <w:rPr>
                <w:sz w:val="18"/>
              </w:rPr>
            </w:pPr>
          </w:p>
        </w:tc>
      </w:tr>
      <w:tr w:rsidR="00980F2C" w:rsidRPr="00320BFA" w14:paraId="72330E31" w14:textId="77777777" w:rsidTr="00FB0456">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EF90C8A" w14:textId="77777777" w:rsidR="00980F2C" w:rsidRPr="00320BFA" w:rsidRDefault="00980F2C" w:rsidP="00FB0456">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362C434" w14:textId="77777777" w:rsidR="00980F2C" w:rsidRPr="00320BFA" w:rsidRDefault="00980F2C" w:rsidP="00980F2C">
            <w:pPr>
              <w:pStyle w:val="TF-xAvalITEM"/>
            </w:pPr>
            <w:r w:rsidRPr="00320BFA">
              <w:t>ILUSTRAÇÕES (figuras, quadros, tabelas)</w:t>
            </w:r>
          </w:p>
          <w:p w14:paraId="0F0DCFF7" w14:textId="77777777" w:rsidR="00980F2C" w:rsidRPr="00320BFA" w:rsidRDefault="00980F2C" w:rsidP="00FB0456">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FEFFEBD" w14:textId="77777777" w:rsidR="00980F2C" w:rsidRPr="00320BFA" w:rsidRDefault="00980F2C" w:rsidP="00FB0456">
            <w:pPr>
              <w:spacing w:before="80" w:after="80"/>
              <w:ind w:left="709" w:hanging="709"/>
              <w:jc w:val="both"/>
              <w:rPr>
                <w:sz w:val="18"/>
              </w:rPr>
            </w:pPr>
            <w:ins w:id="302" w:author="Marcel Hugo" w:date="2021-10-19T18:16:00Z">
              <w:r>
                <w:rPr>
                  <w:sz w:val="18"/>
                </w:rPr>
                <w:t>X</w:t>
              </w:r>
            </w:ins>
          </w:p>
        </w:tc>
        <w:tc>
          <w:tcPr>
            <w:tcW w:w="266" w:type="pct"/>
            <w:tcBorders>
              <w:top w:val="single" w:sz="4" w:space="0" w:color="auto"/>
              <w:left w:val="single" w:sz="4" w:space="0" w:color="auto"/>
              <w:bottom w:val="single" w:sz="4" w:space="0" w:color="auto"/>
              <w:right w:val="single" w:sz="4" w:space="0" w:color="auto"/>
            </w:tcBorders>
          </w:tcPr>
          <w:p w14:paraId="550C617D" w14:textId="77777777" w:rsidR="00980F2C" w:rsidRPr="00320BFA" w:rsidRDefault="00980F2C" w:rsidP="00FB0456">
            <w:pPr>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704E787" w14:textId="77777777" w:rsidR="00980F2C" w:rsidRPr="00320BFA" w:rsidRDefault="00980F2C" w:rsidP="00FB0456">
            <w:pPr>
              <w:spacing w:before="80" w:after="80"/>
              <w:ind w:left="709" w:hanging="709"/>
              <w:jc w:val="both"/>
              <w:rPr>
                <w:sz w:val="18"/>
              </w:rPr>
            </w:pPr>
          </w:p>
        </w:tc>
      </w:tr>
      <w:tr w:rsidR="00980F2C" w:rsidRPr="00320BFA" w14:paraId="612E302A" w14:textId="77777777" w:rsidTr="00FB0456">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BB45A13" w14:textId="77777777" w:rsidR="00980F2C" w:rsidRPr="00320BFA" w:rsidRDefault="00980F2C" w:rsidP="00FB0456">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0F05083" w14:textId="77777777" w:rsidR="00980F2C" w:rsidRPr="00320BFA" w:rsidRDefault="00980F2C" w:rsidP="00980F2C">
            <w:pPr>
              <w:pStyle w:val="TF-xAvalITEM"/>
            </w:pPr>
            <w:r w:rsidRPr="00320BFA">
              <w:t>REFERÊNCIAS E CITAÇÕES</w:t>
            </w:r>
          </w:p>
          <w:p w14:paraId="5E4D819D" w14:textId="77777777" w:rsidR="00980F2C" w:rsidRPr="00320BFA" w:rsidRDefault="00980F2C" w:rsidP="00FB0456">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E723D93" w14:textId="77777777" w:rsidR="00980F2C" w:rsidRPr="00320BFA" w:rsidRDefault="00980F2C" w:rsidP="00FB0456">
            <w:pPr>
              <w:ind w:left="709" w:hanging="709"/>
              <w:jc w:val="both"/>
              <w:rPr>
                <w:sz w:val="18"/>
              </w:rPr>
            </w:pPr>
            <w:ins w:id="303" w:author="Marcel Hugo" w:date="2021-10-19T18:16:00Z">
              <w:r>
                <w:rPr>
                  <w:sz w:val="18"/>
                </w:rPr>
                <w:t>X</w:t>
              </w:r>
            </w:ins>
          </w:p>
        </w:tc>
        <w:tc>
          <w:tcPr>
            <w:tcW w:w="266" w:type="pct"/>
            <w:tcBorders>
              <w:top w:val="single" w:sz="4" w:space="0" w:color="auto"/>
              <w:left w:val="single" w:sz="4" w:space="0" w:color="auto"/>
              <w:bottom w:val="single" w:sz="4" w:space="0" w:color="auto"/>
              <w:right w:val="single" w:sz="4" w:space="0" w:color="auto"/>
            </w:tcBorders>
          </w:tcPr>
          <w:p w14:paraId="5FB10C90" w14:textId="77777777" w:rsidR="00980F2C" w:rsidRPr="00320BFA" w:rsidRDefault="00980F2C" w:rsidP="00FB0456">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63BDA30" w14:textId="77777777" w:rsidR="00980F2C" w:rsidRPr="00320BFA" w:rsidRDefault="00980F2C" w:rsidP="00FB0456">
            <w:pPr>
              <w:ind w:left="709" w:hanging="709"/>
              <w:jc w:val="both"/>
              <w:rPr>
                <w:sz w:val="18"/>
              </w:rPr>
            </w:pPr>
          </w:p>
        </w:tc>
      </w:tr>
      <w:tr w:rsidR="00980F2C" w:rsidRPr="00320BFA" w14:paraId="701DA2FC" w14:textId="77777777" w:rsidTr="00FB0456">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3FA9519" w14:textId="77777777" w:rsidR="00980F2C" w:rsidRPr="00320BFA" w:rsidRDefault="00980F2C" w:rsidP="00FB0456">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F36B1C0" w14:textId="77777777" w:rsidR="00980F2C" w:rsidRPr="00320BFA" w:rsidRDefault="00980F2C" w:rsidP="00FB0456">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704E1280" w14:textId="77777777" w:rsidR="00980F2C" w:rsidRPr="00320BFA" w:rsidRDefault="00980F2C" w:rsidP="00FB0456">
            <w:pPr>
              <w:ind w:left="709" w:hanging="709"/>
              <w:jc w:val="both"/>
              <w:rPr>
                <w:sz w:val="18"/>
              </w:rPr>
            </w:pPr>
            <w:ins w:id="304" w:author="Marcel Hugo" w:date="2021-10-19T18:16:00Z">
              <w:r>
                <w:rPr>
                  <w:sz w:val="18"/>
                </w:rPr>
                <w:t>X</w:t>
              </w:r>
            </w:ins>
          </w:p>
        </w:tc>
        <w:tc>
          <w:tcPr>
            <w:tcW w:w="266" w:type="pct"/>
            <w:tcBorders>
              <w:top w:val="single" w:sz="4" w:space="0" w:color="auto"/>
              <w:left w:val="single" w:sz="4" w:space="0" w:color="auto"/>
              <w:bottom w:val="single" w:sz="4" w:space="0" w:color="auto"/>
              <w:right w:val="single" w:sz="4" w:space="0" w:color="auto"/>
            </w:tcBorders>
          </w:tcPr>
          <w:p w14:paraId="7E28AD29" w14:textId="77777777" w:rsidR="00980F2C" w:rsidRPr="00320BFA" w:rsidRDefault="00980F2C" w:rsidP="00FB0456">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987F70D" w14:textId="77777777" w:rsidR="00980F2C" w:rsidRPr="00320BFA" w:rsidRDefault="00980F2C" w:rsidP="00FB0456">
            <w:pPr>
              <w:ind w:left="709" w:hanging="709"/>
              <w:jc w:val="both"/>
              <w:rPr>
                <w:sz w:val="18"/>
              </w:rPr>
            </w:pPr>
          </w:p>
        </w:tc>
      </w:tr>
      <w:tr w:rsidR="00980F2C" w:rsidRPr="00320BFA" w14:paraId="115C181E" w14:textId="77777777" w:rsidTr="00FB0456">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0281BA" w14:textId="77777777" w:rsidR="00980F2C" w:rsidRPr="00320BFA" w:rsidRDefault="00980F2C" w:rsidP="00FB0456">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473790DD" w14:textId="77777777" w:rsidR="00980F2C" w:rsidRPr="00320BFA" w:rsidRDefault="00980F2C" w:rsidP="00FB0456">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39BD5563" w14:textId="77777777" w:rsidR="00980F2C" w:rsidRPr="00320BFA" w:rsidRDefault="00980F2C" w:rsidP="00FB0456">
            <w:pPr>
              <w:ind w:left="709" w:hanging="709"/>
              <w:jc w:val="both"/>
              <w:rPr>
                <w:sz w:val="18"/>
              </w:rPr>
            </w:pPr>
            <w:ins w:id="305" w:author="Marcel Hugo" w:date="2021-10-19T18:16:00Z">
              <w:r>
                <w:rPr>
                  <w:sz w:val="18"/>
                </w:rPr>
                <w:t>X</w:t>
              </w:r>
            </w:ins>
          </w:p>
        </w:tc>
        <w:tc>
          <w:tcPr>
            <w:tcW w:w="266" w:type="pct"/>
            <w:tcBorders>
              <w:top w:val="single" w:sz="4" w:space="0" w:color="auto"/>
              <w:left w:val="single" w:sz="4" w:space="0" w:color="auto"/>
              <w:bottom w:val="single" w:sz="12" w:space="0" w:color="auto"/>
              <w:right w:val="single" w:sz="4" w:space="0" w:color="auto"/>
            </w:tcBorders>
          </w:tcPr>
          <w:p w14:paraId="2F818E68" w14:textId="77777777" w:rsidR="00980F2C" w:rsidRPr="00320BFA" w:rsidRDefault="00980F2C" w:rsidP="00FB0456">
            <w:pPr>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84104A6" w14:textId="77777777" w:rsidR="00980F2C" w:rsidRPr="00320BFA" w:rsidRDefault="00980F2C" w:rsidP="00FB0456">
            <w:pPr>
              <w:ind w:left="709" w:hanging="709"/>
              <w:jc w:val="both"/>
              <w:rPr>
                <w:sz w:val="18"/>
              </w:rPr>
            </w:pPr>
          </w:p>
        </w:tc>
      </w:tr>
    </w:tbl>
    <w:p w14:paraId="1515F923" w14:textId="77777777" w:rsidR="00980F2C" w:rsidRDefault="00980F2C" w:rsidP="00546A11">
      <w:pPr>
        <w:pStyle w:val="TF-xAvalITEMDETALHE"/>
      </w:pPr>
    </w:p>
    <w:p w14:paraId="07037D13" w14:textId="77777777" w:rsidR="00980F2C" w:rsidRDefault="00980F2C" w:rsidP="00E945DE">
      <w:pPr>
        <w:pStyle w:val="TF-xAvalTTULO"/>
        <w:ind w:left="0" w:firstLine="0"/>
        <w:jc w:val="left"/>
      </w:pPr>
    </w:p>
    <w:p w14:paraId="712E19B5" w14:textId="45DDF358" w:rsidR="00980F2C" w:rsidRDefault="00980F2C">
      <w:r>
        <w:br w:type="page"/>
      </w:r>
    </w:p>
    <w:tbl>
      <w:tblPr>
        <w:tblW w:w="5000" w:type="pct"/>
        <w:tblLook w:val="0000" w:firstRow="0" w:lastRow="0" w:firstColumn="0" w:lastColumn="0" w:noHBand="0" w:noVBand="0"/>
      </w:tblPr>
      <w:tblGrid>
        <w:gridCol w:w="1792"/>
        <w:gridCol w:w="7279"/>
      </w:tblGrid>
      <w:tr w:rsidR="00980F2C" w14:paraId="1DDB997A" w14:textId="77777777" w:rsidTr="00671D82">
        <w:trPr>
          <w:trHeight w:val="721"/>
        </w:trPr>
        <w:tc>
          <w:tcPr>
            <w:tcW w:w="988" w:type="pct"/>
            <w:tcBorders>
              <w:top w:val="nil"/>
              <w:left w:val="nil"/>
              <w:bottom w:val="nil"/>
              <w:right w:val="nil"/>
            </w:tcBorders>
            <w:vAlign w:val="center"/>
          </w:tcPr>
          <w:p w14:paraId="5C96575A" w14:textId="5453C7A2" w:rsidR="00980F2C" w:rsidRDefault="00980F2C" w:rsidP="00B30858">
            <w:pPr>
              <w:pStyle w:val="Ttulo3"/>
            </w:pPr>
            <w:r>
              <w:rPr>
                <w:noProof/>
              </w:rPr>
              <w:lastRenderedPageBreak/>
              <w:drawing>
                <wp:inline distT="0" distB="0" distL="0" distR="0" wp14:anchorId="184A562D" wp14:editId="76D8C58D">
                  <wp:extent cx="943117" cy="590550"/>
                  <wp:effectExtent l="0" t="0" r="9525" b="0"/>
                  <wp:docPr id="10" name="Imagem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0EA1F270" w14:textId="77777777" w:rsidR="00980F2C" w:rsidRPr="00951D18" w:rsidRDefault="00980F2C"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75DE64E3" w14:textId="77777777" w:rsidR="00980F2C" w:rsidRDefault="00980F2C"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6FD14D20" w14:textId="77777777" w:rsidR="00980F2C" w:rsidRDefault="00980F2C"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4B88BDC9" w14:textId="77777777" w:rsidR="00980F2C" w:rsidRDefault="00980F2C"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57E596EB" w14:textId="77777777" w:rsidR="00980F2C" w:rsidRPr="00951D18" w:rsidRDefault="00980F2C" w:rsidP="00671D82">
            <w:pPr>
              <w:jc w:val="both"/>
              <w:rPr>
                <w:smallCaps/>
                <w:sz w:val="22"/>
              </w:rPr>
            </w:pPr>
          </w:p>
        </w:tc>
      </w:tr>
    </w:tbl>
    <w:p w14:paraId="0C9BAA93" w14:textId="77777777" w:rsidR="00980F2C" w:rsidRDefault="00980F2C">
      <w:pPr>
        <w:spacing w:line="360" w:lineRule="auto"/>
        <w:rPr>
          <w:rFonts w:ascii="Arial" w:hAnsi="Arial" w:cs="Arial"/>
          <w:sz w:val="22"/>
        </w:rPr>
      </w:pPr>
    </w:p>
    <w:p w14:paraId="4AEB874B" w14:textId="77777777" w:rsidR="00980F2C" w:rsidRPr="00126703" w:rsidRDefault="00980F2C"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48B2236F" w14:textId="77777777" w:rsidR="00980F2C" w:rsidRDefault="00980F2C" w:rsidP="00B30858">
      <w:pPr>
        <w:pStyle w:val="Recuodecorpodetexto"/>
        <w:spacing w:before="120"/>
        <w:ind w:firstLine="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w:t>
      </w:r>
      <w:r w:rsidRPr="00B939B7">
        <w:rPr>
          <w:rFonts w:ascii="Arial" w:hAnsi="Arial" w:cs="Arial"/>
          <w:sz w:val="22"/>
        </w:rPr>
        <w:t xml:space="preserve"> </w:t>
      </w:r>
    </w:p>
    <w:p w14:paraId="75063555" w14:textId="77777777" w:rsidR="00980F2C" w:rsidRDefault="00980F2C" w:rsidP="00B30858">
      <w:pPr>
        <w:pStyle w:val="Recuodecorpodetexto"/>
        <w:spacing w:before="120"/>
        <w:ind w:firstLine="0"/>
        <w:jc w:val="both"/>
        <w:rPr>
          <w:rFonts w:ascii="Arial" w:hAnsi="Arial" w:cs="Arial"/>
          <w:b/>
          <w:sz w:val="22"/>
        </w:rPr>
      </w:pPr>
      <w:r w:rsidRPr="00B939B7">
        <w:rPr>
          <w:rFonts w:ascii="Arial" w:hAnsi="Arial" w:cs="Arial"/>
          <w:sz w:val="22"/>
        </w:rPr>
        <w:t>realizado pelo(a) acadêmico(a),</w:t>
      </w:r>
      <w:r>
        <w:rPr>
          <w:rFonts w:ascii="Arial" w:hAnsi="Arial" w:cs="Arial"/>
          <w:sz w:val="22"/>
        </w:rPr>
        <w:t xml:space="preserve"> </w:t>
      </w:r>
      <w:r w:rsidRPr="00107FE9">
        <w:rPr>
          <w:rFonts w:ascii="Arial" w:hAnsi="Arial" w:cs="Arial"/>
          <w:sz w:val="22"/>
        </w:rPr>
        <w:t>Matheus</w:t>
      </w:r>
      <w:r>
        <w:rPr>
          <w:rFonts w:ascii="Arial" w:hAnsi="Arial" w:cs="Arial"/>
          <w:sz w:val="22"/>
        </w:rPr>
        <w:t xml:space="preserve"> </w:t>
      </w:r>
      <w:r w:rsidRPr="00107FE9">
        <w:rPr>
          <w:rFonts w:ascii="Arial" w:hAnsi="Arial" w:cs="Arial"/>
          <w:sz w:val="22"/>
        </w:rPr>
        <w:t>Soares</w:t>
      </w:r>
      <w:r>
        <w:rPr>
          <w:rFonts w:ascii="Arial" w:hAnsi="Arial" w:cs="Arial"/>
          <w:sz w:val="22"/>
        </w:rPr>
        <w:t xml:space="preserve"> </w:t>
      </w:r>
      <w:r w:rsidRPr="00107FE9">
        <w:rPr>
          <w:rFonts w:ascii="Arial" w:hAnsi="Arial" w:cs="Arial"/>
          <w:sz w:val="22"/>
        </w:rPr>
        <w:t>Lima</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28211F">
        <w:rPr>
          <w:rFonts w:ascii="Arial" w:hAnsi="Arial" w:cs="Arial"/>
          <w:sz w:val="22"/>
        </w:rPr>
        <w:t xml:space="preserve">com o título  </w:t>
      </w:r>
      <w:r w:rsidRPr="00107FE9">
        <w:rPr>
          <w:rFonts w:ascii="Arial" w:hAnsi="Arial" w:cs="Arial"/>
          <w:sz w:val="22"/>
        </w:rPr>
        <w:t>EXPLORAHABITAT – PROJETO CLUBE DE CIÊNCIAS FURB</w:t>
      </w:r>
      <w:r w:rsidRPr="00646F0D">
        <w:rPr>
          <w:rFonts w:ascii="Arial" w:hAnsi="Arial" w:cs="Arial"/>
          <w:sz w:val="22"/>
        </w:rPr>
        <w:t>,</w:t>
      </w:r>
      <w:r w:rsidRPr="0028211F">
        <w:rPr>
          <w:rFonts w:ascii="Arial" w:hAnsi="Arial" w:cs="Arial"/>
          <w:sz w:val="22"/>
        </w:rPr>
        <w:t xml:space="preserve"> sob orientação </w:t>
      </w:r>
      <w:r w:rsidRPr="004F3C7A">
        <w:rPr>
          <w:rFonts w:ascii="Arial" w:hAnsi="Arial" w:cs="Arial"/>
          <w:sz w:val="22"/>
        </w:rPr>
        <w:t xml:space="preserve">do </w:t>
      </w:r>
      <w:proofErr w:type="spellStart"/>
      <w:r w:rsidRPr="004F3C7A">
        <w:rPr>
          <w:rFonts w:ascii="Arial" w:hAnsi="Arial" w:cs="Arial"/>
          <w:sz w:val="22"/>
        </w:rPr>
        <w:t>prof</w:t>
      </w:r>
      <w:proofErr w:type="spellEnd"/>
      <w:r w:rsidRPr="004F3C7A">
        <w:rPr>
          <w:rFonts w:ascii="Arial" w:hAnsi="Arial" w:cs="Arial"/>
          <w:sz w:val="22"/>
        </w:rPr>
        <w:t xml:space="preserve">(a). </w:t>
      </w:r>
      <w:r>
        <w:rPr>
          <w:rFonts w:ascii="Arial" w:hAnsi="Arial" w:cs="Arial"/>
          <w:sz w:val="22"/>
        </w:rPr>
        <w:t>Dalton Solano dos Reis</w:t>
      </w:r>
      <w:r w:rsidRPr="0030563C">
        <w:rPr>
          <w:rFonts w:ascii="Arial" w:hAnsi="Arial" w:cs="Arial"/>
          <w:sz w:val="22"/>
        </w:rPr>
        <w:t>.</w:t>
      </w:r>
    </w:p>
    <w:p w14:paraId="0A39002F" w14:textId="77777777" w:rsidR="00980F2C" w:rsidRDefault="00980F2C" w:rsidP="00610451">
      <w:pPr>
        <w:pStyle w:val="Recuodecorpodetexto"/>
        <w:spacing w:before="120"/>
        <w:ind w:firstLine="0"/>
        <w:jc w:val="both"/>
        <w:rPr>
          <w:rFonts w:ascii="Arial" w:hAnsi="Arial" w:cs="Arial"/>
          <w:sz w:val="22"/>
        </w:rPr>
      </w:pPr>
    </w:p>
    <w:p w14:paraId="47C8B9C1" w14:textId="77777777" w:rsidR="00980F2C" w:rsidRDefault="00980F2C"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980F2C" w14:paraId="63AF996B"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7A8B012B" w14:textId="77777777" w:rsidR="00980F2C" w:rsidRDefault="00980F2C"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41B8C994" w14:textId="77777777" w:rsidR="00980F2C" w:rsidRDefault="00980F2C"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691A0F73" w14:textId="77777777" w:rsidR="00980F2C" w:rsidRDefault="00980F2C"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27CFA311" w14:textId="77777777" w:rsidR="00980F2C" w:rsidRDefault="00980F2C"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980F2C" w14:paraId="47CAB646"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629D7A55" w14:textId="77777777" w:rsidR="00980F2C" w:rsidRDefault="00980F2C" w:rsidP="0081369D">
            <w:pPr>
              <w:pStyle w:val="Corpodetexto"/>
              <w:spacing w:line="240" w:lineRule="auto"/>
              <w:jc w:val="left"/>
              <w:rPr>
                <w:rFonts w:ascii="Arial" w:hAnsi="Arial" w:cs="Arial"/>
                <w:sz w:val="22"/>
              </w:rPr>
            </w:pPr>
            <w:r>
              <w:rPr>
                <w:rFonts w:ascii="Arial" w:hAnsi="Arial" w:cs="Arial"/>
                <w:sz w:val="22"/>
              </w:rPr>
              <w:t xml:space="preserve">Professor(a) Avaliador(a): </w:t>
            </w:r>
          </w:p>
          <w:p w14:paraId="4E6AEE43" w14:textId="77777777" w:rsidR="00980F2C" w:rsidRPr="00BA12B0" w:rsidRDefault="00980F2C" w:rsidP="00BA12B0">
            <w:pPr>
              <w:pStyle w:val="Corpodetexto"/>
              <w:rPr>
                <w:rFonts w:ascii="Arial" w:hAnsi="Arial" w:cs="Arial"/>
                <w:b w:val="0"/>
                <w:bCs w:val="0"/>
                <w:sz w:val="22"/>
              </w:rPr>
            </w:pPr>
            <w:r>
              <w:rPr>
                <w:rFonts w:ascii="Arial" w:hAnsi="Arial" w:cs="Arial"/>
                <w:b w:val="0"/>
                <w:bCs w:val="0"/>
                <w:sz w:val="22"/>
              </w:rPr>
              <w:t xml:space="preserve"> </w:t>
            </w:r>
            <w:r w:rsidRPr="00BA12B0">
              <w:rPr>
                <w:rFonts w:ascii="Arial" w:hAnsi="Arial" w:cs="Arial"/>
                <w:b w:val="0"/>
                <w:bCs w:val="0"/>
                <w:sz w:val="22"/>
              </w:rPr>
              <w:t xml:space="preserve">Maurício </w:t>
            </w:r>
            <w:proofErr w:type="spellStart"/>
            <w:r w:rsidRPr="00BA12B0">
              <w:rPr>
                <w:rFonts w:ascii="Arial" w:hAnsi="Arial" w:cs="Arial"/>
                <w:b w:val="0"/>
                <w:bCs w:val="0"/>
                <w:sz w:val="22"/>
              </w:rPr>
              <w:t>Capobianco</w:t>
            </w:r>
            <w:proofErr w:type="spellEnd"/>
            <w:r w:rsidRPr="00BA12B0">
              <w:rPr>
                <w:rFonts w:ascii="Arial" w:hAnsi="Arial" w:cs="Arial"/>
                <w:b w:val="0"/>
                <w:bCs w:val="0"/>
                <w:sz w:val="22"/>
              </w:rPr>
              <w:t xml:space="preserve"> Lopes </w:t>
            </w:r>
          </w:p>
        </w:tc>
        <w:tc>
          <w:tcPr>
            <w:tcW w:w="1519" w:type="dxa"/>
            <w:vAlign w:val="center"/>
          </w:tcPr>
          <w:p w14:paraId="774362F1" w14:textId="77777777" w:rsidR="00980F2C" w:rsidRDefault="00980F2C"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10,0</w:t>
            </w:r>
          </w:p>
        </w:tc>
        <w:tc>
          <w:tcPr>
            <w:tcW w:w="236" w:type="dxa"/>
            <w:tcBorders>
              <w:top w:val="nil"/>
              <w:left w:val="single" w:sz="4" w:space="0" w:color="auto"/>
              <w:bottom w:val="nil"/>
              <w:right w:val="nil"/>
            </w:tcBorders>
            <w:vAlign w:val="center"/>
          </w:tcPr>
          <w:p w14:paraId="6F37B940" w14:textId="77777777" w:rsidR="00980F2C" w:rsidRDefault="00980F2C"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46BF762B" w14:textId="77777777" w:rsidR="00980F2C" w:rsidRDefault="00980F2C" w:rsidP="00584D96">
      <w:pPr>
        <w:spacing w:line="360" w:lineRule="auto"/>
        <w:jc w:val="right"/>
        <w:rPr>
          <w:rFonts w:ascii="Arial" w:hAnsi="Arial" w:cs="Arial"/>
          <w:sz w:val="22"/>
          <w:szCs w:val="22"/>
        </w:rPr>
      </w:pPr>
    </w:p>
    <w:p w14:paraId="3A252830" w14:textId="77777777" w:rsidR="00980F2C" w:rsidRPr="0001192F" w:rsidRDefault="00980F2C"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20" w:history="1">
        <w:r w:rsidRPr="00F72701">
          <w:rPr>
            <w:rStyle w:val="Hyperlink"/>
            <w:rFonts w:ascii="Arial" w:hAnsi="Arial" w:cs="Arial"/>
            <w:sz w:val="18"/>
            <w:szCs w:val="18"/>
          </w:rPr>
          <w:t>dalton@furb.br</w:t>
        </w:r>
      </w:hyperlink>
      <w:r>
        <w:rPr>
          <w:rFonts w:ascii="Arial" w:hAnsi="Arial" w:cs="Arial"/>
          <w:sz w:val="18"/>
          <w:szCs w:val="18"/>
        </w:rPr>
        <w:t>). N</w:t>
      </w:r>
      <w:r w:rsidRPr="0001192F">
        <w:rPr>
          <w:rFonts w:ascii="Arial" w:hAnsi="Arial" w:cs="Arial"/>
          <w:sz w:val="18"/>
          <w:szCs w:val="18"/>
        </w:rPr>
        <w:t>ão passar o arquivo com as anotações da revisão já enviado ao professor de TCC1</w:t>
      </w:r>
      <w:r>
        <w:rPr>
          <w:rFonts w:ascii="Arial" w:hAnsi="Arial" w:cs="Arial"/>
          <w:sz w:val="18"/>
          <w:szCs w:val="18"/>
        </w:rPr>
        <w:t xml:space="preserve"> </w:t>
      </w:r>
      <w:r w:rsidRPr="0001192F">
        <w:rPr>
          <w:rFonts w:ascii="Arial" w:hAnsi="Arial" w:cs="Arial"/>
          <w:sz w:val="18"/>
          <w:szCs w:val="18"/>
        </w:rPr>
        <w:t xml:space="preserve">para o orientando e nem para o </w:t>
      </w:r>
      <w:r>
        <w:rPr>
          <w:rFonts w:ascii="Arial" w:hAnsi="Arial" w:cs="Arial"/>
          <w:sz w:val="18"/>
          <w:szCs w:val="18"/>
        </w:rPr>
        <w:t xml:space="preserve">professor </w:t>
      </w:r>
      <w:r w:rsidRPr="0001192F">
        <w:rPr>
          <w:rFonts w:ascii="Arial" w:hAnsi="Arial" w:cs="Arial"/>
          <w:sz w:val="18"/>
          <w:szCs w:val="18"/>
        </w:rPr>
        <w:t xml:space="preserve">orientador. Após </w:t>
      </w:r>
      <w:r>
        <w:rPr>
          <w:rFonts w:ascii="Arial" w:hAnsi="Arial" w:cs="Arial"/>
          <w:sz w:val="18"/>
          <w:szCs w:val="18"/>
        </w:rPr>
        <w:t xml:space="preserve">o professor de TCC1 receber esta ata preenchida, </w:t>
      </w:r>
      <w:r w:rsidRPr="0001192F">
        <w:rPr>
          <w:rFonts w:ascii="Arial" w:hAnsi="Arial" w:cs="Arial"/>
          <w:sz w:val="18"/>
          <w:szCs w:val="18"/>
        </w:rPr>
        <w:t xml:space="preserve">o professor de TCC1 vai disponibilizar </w:t>
      </w:r>
      <w:r>
        <w:rPr>
          <w:rFonts w:ascii="Arial" w:hAnsi="Arial" w:cs="Arial"/>
          <w:sz w:val="18"/>
          <w:szCs w:val="18"/>
        </w:rPr>
        <w:t>para o</w:t>
      </w:r>
      <w:r w:rsidRPr="0001192F">
        <w:rPr>
          <w:rFonts w:ascii="Arial" w:hAnsi="Arial" w:cs="Arial"/>
          <w:sz w:val="18"/>
          <w:szCs w:val="18"/>
        </w:rPr>
        <w:t xml:space="preserve"> orientando/orientador os arquivos com as revisões. Caso julgue necessário fazer mais alguma consideração relacionada ao pré-projeto ou a defesa, favor usar o espaço abaixo.</w:t>
      </w:r>
    </w:p>
    <w:p w14:paraId="3E8387BD" w14:textId="77777777" w:rsidR="00980F2C" w:rsidRDefault="00980F2C" w:rsidP="0001192F">
      <w:pPr>
        <w:spacing w:line="360" w:lineRule="auto"/>
        <w:jc w:val="both"/>
        <w:rPr>
          <w:rFonts w:ascii="Arial" w:hAnsi="Arial" w:cs="Arial"/>
          <w:sz w:val="22"/>
          <w:szCs w:val="22"/>
        </w:rPr>
      </w:pPr>
    </w:p>
    <w:p w14:paraId="56FB3061" w14:textId="77777777" w:rsidR="00980F2C" w:rsidRDefault="00980F2C" w:rsidP="0001192F">
      <w:pPr>
        <w:spacing w:line="360" w:lineRule="auto"/>
        <w:rPr>
          <w:rFonts w:ascii="Arial" w:hAnsi="Arial" w:cs="Arial"/>
          <w:sz w:val="22"/>
          <w:szCs w:val="22"/>
        </w:rPr>
      </w:pPr>
      <w:r>
        <w:rPr>
          <w:rFonts w:ascii="Arial" w:hAnsi="Arial" w:cs="Arial"/>
          <w:sz w:val="22"/>
          <w:szCs w:val="22"/>
        </w:rPr>
        <w:t>Observações da apresentação:</w:t>
      </w:r>
    </w:p>
    <w:p w14:paraId="156B54C4" w14:textId="77777777" w:rsidR="00980F2C" w:rsidRDefault="00980F2C" w:rsidP="0001192F">
      <w:pPr>
        <w:spacing w:line="360" w:lineRule="auto"/>
        <w:rPr>
          <w:rFonts w:ascii="Arial" w:hAnsi="Arial" w:cs="Arial"/>
          <w:sz w:val="22"/>
          <w:szCs w:val="22"/>
        </w:rPr>
      </w:pPr>
      <w:r>
        <w:rPr>
          <w:rFonts w:ascii="Arial" w:hAnsi="Arial" w:cs="Arial"/>
          <w:sz w:val="22"/>
          <w:szCs w:val="22"/>
        </w:rPr>
        <w:t>Bem apropriado sobre o tema.</w:t>
      </w:r>
    </w:p>
    <w:p w14:paraId="519F8DFD" w14:textId="77777777" w:rsidR="00980F2C" w:rsidRDefault="00980F2C" w:rsidP="0001192F">
      <w:pPr>
        <w:spacing w:line="360" w:lineRule="auto"/>
        <w:rPr>
          <w:rFonts w:ascii="Arial" w:hAnsi="Arial" w:cs="Arial"/>
          <w:sz w:val="22"/>
          <w:szCs w:val="22"/>
        </w:rPr>
      </w:pPr>
    </w:p>
    <w:p w14:paraId="58F654D5" w14:textId="01F6C3E9" w:rsidR="00FC3A78" w:rsidRPr="0080416A" w:rsidRDefault="00FC3A78" w:rsidP="008F02A6"/>
    <w:sectPr w:rsidR="00FC3A78" w:rsidRPr="0080416A" w:rsidSect="003456D0">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uricio Capobianco Lopes" w:date="2021-12-16T22:46:00Z" w:initials="MCL">
    <w:p w14:paraId="18DE6415" w14:textId="77777777" w:rsidR="003456D0" w:rsidRDefault="003456D0">
      <w:pPr>
        <w:pStyle w:val="Textodecomentrio"/>
      </w:pPr>
      <w:r>
        <w:t>“s</w:t>
      </w:r>
      <w:r>
        <w:rPr>
          <w:rStyle w:val="Refdecomentrio"/>
        </w:rPr>
        <w:annotationRef/>
      </w:r>
      <w:r>
        <w:t>endo que” (sem vírgula em seguida)</w:t>
      </w:r>
    </w:p>
  </w:comment>
  <w:comment w:id="1" w:author="Mauricio Capobianco Lopes" w:date="2021-12-16T23:24:00Z" w:initials="MCL">
    <w:p w14:paraId="26B22F6E" w14:textId="77777777" w:rsidR="003456D0" w:rsidRDefault="003456D0">
      <w:pPr>
        <w:pStyle w:val="Textodecomentrio"/>
      </w:pPr>
      <w:r>
        <w:rPr>
          <w:rStyle w:val="Refdecomentrio"/>
        </w:rPr>
        <w:annotationRef/>
      </w:r>
      <w:r>
        <w:t>A construção da frase está estranha.</w:t>
      </w:r>
    </w:p>
  </w:comment>
  <w:comment w:id="2" w:author="Mauricio Capobianco Lopes" w:date="2021-12-16T23:24:00Z" w:initials="MCL">
    <w:p w14:paraId="1CD25279" w14:textId="77777777" w:rsidR="003456D0" w:rsidRDefault="003456D0">
      <w:pPr>
        <w:pStyle w:val="Textodecomentrio"/>
      </w:pPr>
      <w:r>
        <w:rPr>
          <w:rStyle w:val="Refdecomentrio"/>
        </w:rPr>
        <w:annotationRef/>
      </w:r>
      <w:r>
        <w:t>tirar</w:t>
      </w:r>
    </w:p>
  </w:comment>
  <w:comment w:id="3" w:author="Mauricio Capobianco Lopes" w:date="2021-12-16T23:25:00Z" w:initials="MCL">
    <w:p w14:paraId="4BB2B8AF" w14:textId="77777777" w:rsidR="003456D0" w:rsidRDefault="003456D0">
      <w:pPr>
        <w:pStyle w:val="Textodecomentrio"/>
      </w:pPr>
      <w:r>
        <w:rPr>
          <w:rStyle w:val="Refdecomentrio"/>
        </w:rPr>
        <w:annotationRef/>
      </w:r>
      <w:r>
        <w:t>,</w:t>
      </w:r>
    </w:p>
  </w:comment>
  <w:comment w:id="4" w:author="Mauricio Capobianco Lopes" w:date="2021-12-16T23:25:00Z" w:initials="MCL">
    <w:p w14:paraId="2263EB6A" w14:textId="77777777" w:rsidR="003456D0" w:rsidRDefault="003456D0">
      <w:pPr>
        <w:pStyle w:val="Textodecomentrio"/>
      </w:pPr>
      <w:r>
        <w:rPr>
          <w:rStyle w:val="Refdecomentrio"/>
        </w:rPr>
        <w:annotationRef/>
      </w:r>
      <w:r>
        <w:t>como,</w:t>
      </w:r>
    </w:p>
  </w:comment>
  <w:comment w:id="5" w:author="Mauricio Capobianco Lopes" w:date="2021-12-16T23:26:00Z" w:initials="MCL">
    <w:p w14:paraId="6E4B132D" w14:textId="77777777" w:rsidR="003456D0" w:rsidRDefault="003456D0">
      <w:pPr>
        <w:pStyle w:val="Textodecomentrio"/>
      </w:pPr>
      <w:r>
        <w:rPr>
          <w:rStyle w:val="Refdecomentrio"/>
        </w:rPr>
        <w:annotationRef/>
      </w:r>
      <w:r>
        <w:t>já falei sobre o uso do “onde” no pré-projeto.</w:t>
      </w:r>
    </w:p>
  </w:comment>
  <w:comment w:id="6" w:author="Mauricio Capobianco Lopes" w:date="2021-12-16T23:27:00Z" w:initials="MCL">
    <w:p w14:paraId="512BA51A" w14:textId="77777777" w:rsidR="003456D0" w:rsidRDefault="003456D0">
      <w:pPr>
        <w:pStyle w:val="Textodecomentrio"/>
      </w:pPr>
      <w:r>
        <w:rPr>
          <w:rStyle w:val="Refdecomentrio"/>
        </w:rPr>
        <w:annotationRef/>
      </w:r>
      <w:r>
        <w:t>a</w:t>
      </w:r>
    </w:p>
  </w:comment>
  <w:comment w:id="7" w:author="Mauricio Capobianco Lopes" w:date="2021-12-16T23:27:00Z" w:initials="MCL">
    <w:p w14:paraId="1269A4C0" w14:textId="77777777" w:rsidR="003456D0" w:rsidRDefault="003456D0">
      <w:pPr>
        <w:pStyle w:val="Textodecomentrio"/>
      </w:pPr>
      <w:r>
        <w:rPr>
          <w:rStyle w:val="Refdecomentrio"/>
        </w:rPr>
        <w:annotationRef/>
      </w:r>
      <w:r>
        <w:t>A redação segue com alguns problemas. Precisa melhorar.</w:t>
      </w:r>
    </w:p>
  </w:comment>
  <w:comment w:id="8" w:author="Mauricio Capobianco Lopes" w:date="2021-12-16T23:28:00Z" w:initials="MCL">
    <w:p w14:paraId="79E2061B" w14:textId="77777777" w:rsidR="003456D0" w:rsidRDefault="003456D0">
      <w:pPr>
        <w:pStyle w:val="Textodecomentrio"/>
      </w:pPr>
      <w:r>
        <w:rPr>
          <w:rStyle w:val="Refdecomentrio"/>
        </w:rPr>
        <w:annotationRef/>
      </w:r>
      <w:r>
        <w:t>Segue confuso. Quanto mais escreve mais complica. Objetivo tem esse nome pois precisa ser direto.</w:t>
      </w:r>
    </w:p>
  </w:comment>
  <w:comment w:id="9" w:author="Mauricio Capobianco Lopes" w:date="2021-12-16T23:29:00Z" w:initials="MCL">
    <w:p w14:paraId="6F112807" w14:textId="77777777" w:rsidR="003456D0" w:rsidRDefault="003456D0">
      <w:pPr>
        <w:pStyle w:val="Textodecomentrio"/>
      </w:pPr>
      <w:r>
        <w:rPr>
          <w:rStyle w:val="Refdecomentrio"/>
        </w:rPr>
        <w:annotationRef/>
      </w:r>
      <w:r>
        <w:t>Usar os estilos corretos.</w:t>
      </w:r>
    </w:p>
  </w:comment>
  <w:comment w:id="10" w:author="Mauricio Capobianco Lopes" w:date="2021-12-16T23:29:00Z" w:initials="MCL">
    <w:p w14:paraId="003975E1" w14:textId="77777777" w:rsidR="003456D0" w:rsidRDefault="003456D0">
      <w:pPr>
        <w:pStyle w:val="Textodecomentrio"/>
      </w:pPr>
      <w:r>
        <w:rPr>
          <w:rStyle w:val="Refdecomentrio"/>
        </w:rPr>
        <w:annotationRef/>
      </w:r>
      <w:r>
        <w:t>Propor e auxiliar não são objetivos. Precisa pensar no que é mensurável.</w:t>
      </w:r>
    </w:p>
  </w:comment>
  <w:comment w:id="11" w:author="Mauricio Capobianco Lopes" w:date="2021-12-16T23:30:00Z" w:initials="MCL">
    <w:p w14:paraId="376BEA6B" w14:textId="77777777" w:rsidR="003456D0" w:rsidRDefault="003456D0">
      <w:pPr>
        <w:pStyle w:val="Textodecomentrio"/>
      </w:pPr>
      <w:r>
        <w:rPr>
          <w:rStyle w:val="Refdecomentrio"/>
        </w:rPr>
        <w:annotationRef/>
      </w:r>
      <w:r>
        <w:t>Só um?</w:t>
      </w:r>
    </w:p>
  </w:comment>
  <w:comment w:id="12" w:author="Mauricio Capobianco Lopes" w:date="2021-12-16T23:32:00Z" w:initials="MCL">
    <w:p w14:paraId="420CCEC2" w14:textId="77777777" w:rsidR="003456D0" w:rsidRDefault="003456D0">
      <w:pPr>
        <w:pStyle w:val="Textodecomentrio"/>
      </w:pPr>
      <w:r>
        <w:rPr>
          <w:rStyle w:val="Refdecomentrio"/>
        </w:rPr>
        <w:annotationRef/>
      </w:r>
      <w:r>
        <w:t>Sem itálico.</w:t>
      </w:r>
    </w:p>
  </w:comment>
  <w:comment w:id="13" w:author="Mauricio Capobianco Lopes" w:date="2021-12-16T23:33:00Z" w:initials="MCL">
    <w:p w14:paraId="0064C012" w14:textId="77777777" w:rsidR="003456D0" w:rsidRDefault="003456D0">
      <w:pPr>
        <w:pStyle w:val="Textodecomentrio"/>
      </w:pPr>
      <w:r>
        <w:rPr>
          <w:rStyle w:val="Refdecomentrio"/>
        </w:rPr>
        <w:annotationRef/>
      </w:r>
      <w:r>
        <w:t>os quais</w:t>
      </w:r>
    </w:p>
  </w:comment>
  <w:comment w:id="14" w:author="Mauricio Capobianco Lopes" w:date="2021-12-16T23:33:00Z" w:initials="MCL">
    <w:p w14:paraId="342932FA" w14:textId="77777777" w:rsidR="003456D0" w:rsidRDefault="003456D0">
      <w:pPr>
        <w:pStyle w:val="Textodecomentrio"/>
      </w:pPr>
      <w:r>
        <w:rPr>
          <w:rStyle w:val="Refdecomentrio"/>
        </w:rPr>
        <w:annotationRef/>
      </w:r>
      <w:r>
        <w:t>pq no futuro?</w:t>
      </w:r>
    </w:p>
  </w:comment>
  <w:comment w:id="15" w:author="Mauricio Capobianco Lopes" w:date="2021-12-16T23:34:00Z" w:initials="MCL">
    <w:p w14:paraId="2B9582C1" w14:textId="77777777" w:rsidR="003456D0" w:rsidRDefault="003456D0">
      <w:pPr>
        <w:pStyle w:val="Textodecomentrio"/>
      </w:pPr>
      <w:r>
        <w:rPr>
          <w:rStyle w:val="Refdecomentrio"/>
        </w:rPr>
        <w:annotationRef/>
      </w:r>
      <w:r>
        <w:t>Pq no futuro?</w:t>
      </w:r>
    </w:p>
  </w:comment>
  <w:comment w:id="16" w:author="Mauricio Capobianco Lopes" w:date="2021-12-16T23:34:00Z" w:initials="MCL">
    <w:p w14:paraId="21C5F77D" w14:textId="77777777" w:rsidR="003456D0" w:rsidRDefault="003456D0">
      <w:pPr>
        <w:pStyle w:val="Textodecomentrio"/>
      </w:pPr>
      <w:r>
        <w:rPr>
          <w:rStyle w:val="Refdecomentrio"/>
        </w:rPr>
        <w:annotationRef/>
      </w:r>
      <w:r>
        <w:t>Inserir referência no parágrafo.</w:t>
      </w:r>
    </w:p>
  </w:comment>
  <w:comment w:id="17" w:author="Mauricio Capobianco Lopes" w:date="2021-12-16T23:34:00Z" w:initials="MCL">
    <w:p w14:paraId="42B433ED" w14:textId="77777777" w:rsidR="003456D0" w:rsidRDefault="003456D0">
      <w:pPr>
        <w:pStyle w:val="Textodecomentrio"/>
      </w:pPr>
      <w:r>
        <w:rPr>
          <w:rStyle w:val="Refdecomentrio"/>
        </w:rPr>
        <w:annotationRef/>
      </w:r>
      <w:r>
        <w:t>tirar</w:t>
      </w:r>
    </w:p>
  </w:comment>
  <w:comment w:id="18" w:author="Mauricio Capobianco Lopes" w:date="2021-12-16T23:37:00Z" w:initials="MCL">
    <w:p w14:paraId="1638E9CF" w14:textId="77777777" w:rsidR="003456D0" w:rsidRDefault="003456D0">
      <w:pPr>
        <w:pStyle w:val="Textodecomentrio"/>
      </w:pPr>
      <w:r>
        <w:rPr>
          <w:rStyle w:val="Refdecomentrio"/>
        </w:rPr>
        <w:annotationRef/>
      </w:r>
      <w:r>
        <w:t>Frase incompleta.</w:t>
      </w:r>
    </w:p>
  </w:comment>
  <w:comment w:id="19" w:author="Mauricio Capobianco Lopes" w:date="2021-12-16T23:38:00Z" w:initials="MCL">
    <w:p w14:paraId="206E7475" w14:textId="77777777" w:rsidR="003456D0" w:rsidRDefault="003456D0">
      <w:pPr>
        <w:pStyle w:val="Textodecomentrio"/>
      </w:pPr>
      <w:r>
        <w:rPr>
          <w:rStyle w:val="Refdecomentrio"/>
        </w:rPr>
        <w:annotationRef/>
      </w:r>
      <w:r>
        <w:t>Sem itálico em web. Corrigir em todo o texto.</w:t>
      </w:r>
    </w:p>
  </w:comment>
  <w:comment w:id="20" w:author="Mauricio Capobianco Lopes" w:date="2021-12-16T23:42:00Z" w:initials="MCL">
    <w:p w14:paraId="48766034" w14:textId="77777777" w:rsidR="003456D0" w:rsidRDefault="003456D0">
      <w:pPr>
        <w:pStyle w:val="Textodecomentrio"/>
      </w:pPr>
      <w:r>
        <w:rPr>
          <w:rStyle w:val="Refdecomentrio"/>
        </w:rPr>
        <w:annotationRef/>
      </w:r>
      <w:r>
        <w:t>Melhorar a redação.</w:t>
      </w:r>
    </w:p>
  </w:comment>
  <w:comment w:id="21" w:author="Mauricio Capobianco Lopes" w:date="2021-12-16T23:42:00Z" w:initials="MCL">
    <w:p w14:paraId="00559179" w14:textId="77777777" w:rsidR="003456D0" w:rsidRDefault="003456D0">
      <w:pPr>
        <w:pStyle w:val="Textodecomentrio"/>
      </w:pPr>
      <w:r>
        <w:rPr>
          <w:rStyle w:val="Refdecomentrio"/>
        </w:rPr>
        <w:annotationRef/>
      </w:r>
      <w:r>
        <w:t>.</w:t>
      </w:r>
    </w:p>
  </w:comment>
  <w:comment w:id="22" w:author="Mauricio Capobianco Lopes" w:date="2021-12-16T23:44:00Z" w:initials="MCL">
    <w:p w14:paraId="6DBA759E" w14:textId="77777777" w:rsidR="003456D0" w:rsidRDefault="003456D0">
      <w:pPr>
        <w:pStyle w:val="Textodecomentrio"/>
      </w:pPr>
      <w:r>
        <w:rPr>
          <w:rStyle w:val="Refdecomentrio"/>
        </w:rPr>
        <w:annotationRef/>
      </w:r>
      <w:r>
        <w:t>Quem?</w:t>
      </w:r>
    </w:p>
  </w:comment>
  <w:comment w:id="23" w:author="Mauricio Capobianco Lopes" w:date="2021-12-16T23:45:00Z" w:initials="MCL">
    <w:p w14:paraId="253F241D" w14:textId="77777777" w:rsidR="003456D0" w:rsidRDefault="003456D0">
      <w:pPr>
        <w:pStyle w:val="Textodecomentrio"/>
      </w:pPr>
      <w:r>
        <w:rPr>
          <w:rStyle w:val="Refdecomentrio"/>
        </w:rPr>
        <w:annotationRef/>
      </w:r>
      <w:r>
        <w:t>corrigir</w:t>
      </w:r>
    </w:p>
  </w:comment>
  <w:comment w:id="24" w:author="Mauricio Capobianco Lopes" w:date="2021-12-16T23:46:00Z" w:initials="MCL">
    <w:p w14:paraId="02593C30" w14:textId="77777777" w:rsidR="003456D0" w:rsidRDefault="003456D0">
      <w:pPr>
        <w:pStyle w:val="Textodecomentrio"/>
      </w:pPr>
      <w:r>
        <w:rPr>
          <w:rStyle w:val="Refdecomentrio"/>
        </w:rPr>
        <w:annotationRef/>
      </w:r>
      <w:r>
        <w:t>E o restante das fotos?</w:t>
      </w:r>
    </w:p>
  </w:comment>
  <w:comment w:id="25" w:author="Mauricio Capobianco Lopes" w:date="2021-12-16T23:47:00Z" w:initials="MCL">
    <w:p w14:paraId="3466B423" w14:textId="77777777" w:rsidR="003456D0" w:rsidRDefault="003456D0">
      <w:pPr>
        <w:pStyle w:val="Textodecomentrio"/>
      </w:pPr>
      <w:r>
        <w:rPr>
          <w:rStyle w:val="Refdecomentrio"/>
        </w:rPr>
        <w:annotationRef/>
      </w:r>
      <w:r>
        <w:t>TF-Texto</w:t>
      </w:r>
    </w:p>
  </w:comment>
  <w:comment w:id="26" w:author="Mauricio Capobianco Lopes" w:date="2021-12-16T23:50:00Z" w:initials="MCL">
    <w:p w14:paraId="63196D1F" w14:textId="77777777" w:rsidR="003456D0" w:rsidRDefault="003456D0">
      <w:pPr>
        <w:pStyle w:val="Textodecomentrio"/>
      </w:pPr>
      <w:r>
        <w:rPr>
          <w:rStyle w:val="Refdecomentrio"/>
        </w:rPr>
        <w:annotationRef/>
      </w:r>
      <w:r>
        <w:t>Está um tanto confusa a explicação. Melhorar redação.</w:t>
      </w:r>
    </w:p>
  </w:comment>
  <w:comment w:id="27" w:author="Mauricio Capobianco Lopes" w:date="2021-12-16T23:53:00Z" w:initials="MCL">
    <w:p w14:paraId="617C16E6" w14:textId="77777777" w:rsidR="003456D0" w:rsidRDefault="003456D0">
      <w:pPr>
        <w:pStyle w:val="Textodecomentrio"/>
      </w:pPr>
      <w:r>
        <w:rPr>
          <w:rStyle w:val="Refdecomentrio"/>
        </w:rPr>
        <w:annotationRef/>
      </w:r>
      <w:r>
        <w:t>tirar</w:t>
      </w:r>
    </w:p>
  </w:comment>
  <w:comment w:id="28" w:author="Mauricio Capobianco Lopes" w:date="2021-12-16T23:53:00Z" w:initials="MCL">
    <w:p w14:paraId="7087712F" w14:textId="77777777" w:rsidR="003456D0" w:rsidRDefault="003456D0">
      <w:pPr>
        <w:pStyle w:val="Textodecomentrio"/>
      </w:pPr>
      <w:r>
        <w:rPr>
          <w:rStyle w:val="Refdecomentrio"/>
        </w:rPr>
        <w:annotationRef/>
      </w:r>
      <w:r>
        <w:t>entre outros</w:t>
      </w:r>
    </w:p>
  </w:comment>
  <w:comment w:id="29" w:author="Mauricio Capobianco Lopes" w:date="2021-12-16T23:53:00Z" w:initials="MCL">
    <w:p w14:paraId="170E0D0A" w14:textId="77777777" w:rsidR="003456D0" w:rsidRDefault="003456D0">
      <w:pPr>
        <w:pStyle w:val="Textodecomentrio"/>
      </w:pPr>
      <w:r>
        <w:rPr>
          <w:rStyle w:val="Refdecomentrio"/>
        </w:rPr>
        <w:annotationRef/>
      </w:r>
      <w:r>
        <w:t>Cara, que difícil! Entre sujeito e verbo existe vírgula?</w:t>
      </w:r>
    </w:p>
  </w:comment>
  <w:comment w:id="30" w:author="Mauricio Capobianco Lopes" w:date="2021-12-16T23:55:00Z" w:initials="MCL">
    <w:p w14:paraId="111700F1" w14:textId="77777777" w:rsidR="003456D0" w:rsidRDefault="003456D0">
      <w:pPr>
        <w:pStyle w:val="Textodecomentrio"/>
      </w:pPr>
      <w:r>
        <w:rPr>
          <w:rStyle w:val="Refdecomentrio"/>
        </w:rPr>
        <w:annotationRef/>
      </w:r>
      <w:r>
        <w:t>Frase longa e confusa.</w:t>
      </w:r>
    </w:p>
  </w:comment>
  <w:comment w:id="31" w:author="Mauricio Capobianco Lopes" w:date="2021-12-16T23:55:00Z" w:initials="MCL">
    <w:p w14:paraId="3A8BDBE4" w14:textId="77777777" w:rsidR="003456D0" w:rsidRDefault="003456D0">
      <w:pPr>
        <w:pStyle w:val="Textodecomentrio"/>
      </w:pPr>
      <w:r>
        <w:rPr>
          <w:rStyle w:val="Refdecomentrio"/>
        </w:rPr>
        <w:annotationRef/>
      </w:r>
      <w:r>
        <w:t>Matheus, eu cansei de apontar erros de português. Você precisa urgentemente aprimorar a habilidade de escrita. A comunicação é essencial para a compreensão do texto. Daqui em diante vou (tentar) me concentrar no conteúdo.</w:t>
      </w:r>
    </w:p>
  </w:comment>
  <w:comment w:id="32" w:author="Mauricio Capobianco Lopes" w:date="2021-12-16T23:56:00Z" w:initials="MCL">
    <w:p w14:paraId="227F9877" w14:textId="77777777" w:rsidR="003456D0" w:rsidRDefault="003456D0">
      <w:pPr>
        <w:pStyle w:val="Textodecomentrio"/>
      </w:pPr>
      <w:r>
        <w:rPr>
          <w:rStyle w:val="Refdecomentrio"/>
        </w:rPr>
        <w:annotationRef/>
      </w:r>
      <w:r>
        <w:t>Não se usa. É coloquial.</w:t>
      </w:r>
    </w:p>
  </w:comment>
  <w:comment w:id="33" w:author="Mauricio Capobianco Lopes" w:date="2021-12-16T23:57:00Z" w:initials="MCL">
    <w:p w14:paraId="1408D085" w14:textId="77777777" w:rsidR="003456D0" w:rsidRDefault="003456D0">
      <w:pPr>
        <w:pStyle w:val="Textodecomentrio"/>
      </w:pPr>
      <w:r>
        <w:rPr>
          <w:rStyle w:val="Refdecomentrio"/>
        </w:rPr>
        <w:annotationRef/>
      </w:r>
      <w:r>
        <w:t>Outro coloquialismo.</w:t>
      </w:r>
    </w:p>
  </w:comment>
  <w:comment w:id="34" w:author="Mauricio Capobianco Lopes" w:date="2021-12-16T23:57:00Z" w:initials="MCL">
    <w:p w14:paraId="31343624" w14:textId="77777777" w:rsidR="003456D0" w:rsidRDefault="003456D0">
      <w:pPr>
        <w:pStyle w:val="Textodecomentrio"/>
      </w:pPr>
      <w:r>
        <w:rPr>
          <w:rStyle w:val="Refdecomentrio"/>
        </w:rPr>
        <w:annotationRef/>
      </w:r>
      <w:r>
        <w:t>Caixa alta.</w:t>
      </w:r>
    </w:p>
  </w:comment>
  <w:comment w:id="35" w:author="Mauricio Capobianco Lopes" w:date="2021-12-16T23:57:00Z" w:initials="MCL">
    <w:p w14:paraId="3B0DC2EB" w14:textId="77777777" w:rsidR="003456D0" w:rsidRDefault="003456D0">
      <w:pPr>
        <w:pStyle w:val="Textodecomentrio"/>
      </w:pPr>
      <w:r>
        <w:rPr>
          <w:rStyle w:val="Refdecomentrio"/>
        </w:rPr>
        <w:annotationRef/>
      </w:r>
      <w:r>
        <w:t>Idem.</w:t>
      </w:r>
    </w:p>
  </w:comment>
  <w:comment w:id="36" w:author="Mauricio Capobianco Lopes" w:date="2021-12-16T23:58:00Z" w:initials="MCL">
    <w:p w14:paraId="19FB81EC" w14:textId="77777777" w:rsidR="003456D0" w:rsidRDefault="003456D0">
      <w:pPr>
        <w:pStyle w:val="Textodecomentrio"/>
      </w:pPr>
      <w:r>
        <w:rPr>
          <w:rStyle w:val="Refdecomentrio"/>
        </w:rPr>
        <w:annotationRef/>
      </w:r>
      <w:r>
        <w:t>Pq é importante avaliar isso?</w:t>
      </w:r>
    </w:p>
  </w:comment>
  <w:comment w:id="37" w:author="Mauricio Capobianco Lopes" w:date="2021-12-16T23:59:00Z" w:initials="MCL">
    <w:p w14:paraId="60B3F853" w14:textId="77777777" w:rsidR="003456D0" w:rsidRDefault="003456D0">
      <w:pPr>
        <w:pStyle w:val="Textodecomentrio"/>
      </w:pPr>
      <w:r>
        <w:rPr>
          <w:rStyle w:val="Refdecomentrio"/>
        </w:rPr>
        <w:annotationRef/>
      </w:r>
      <w:r>
        <w:t>E isso? VC precisa se concentrar em comparar aquilo que é útil para o seu trabalho.</w:t>
      </w:r>
    </w:p>
  </w:comment>
  <w:comment w:id="38" w:author="Mauricio Capobianco Lopes" w:date="2021-12-16T23:59:00Z" w:initials="MCL">
    <w:p w14:paraId="734A6DD4" w14:textId="77777777" w:rsidR="003456D0" w:rsidRDefault="003456D0">
      <w:pPr>
        <w:pStyle w:val="Textodecomentrio"/>
      </w:pPr>
      <w:r>
        <w:rPr>
          <w:rStyle w:val="Refdecomentrio"/>
        </w:rPr>
        <w:annotationRef/>
      </w:r>
      <w:r>
        <w:t>Tf-</w:t>
      </w:r>
      <w:r>
        <w:t xml:space="preserve">alinea. </w:t>
      </w:r>
    </w:p>
  </w:comment>
  <w:comment w:id="39" w:author="Mauricio Capobianco Lopes" w:date="2021-12-17T00:00:00Z" w:initials="MCL">
    <w:p w14:paraId="09644A84" w14:textId="77777777" w:rsidR="003456D0" w:rsidRDefault="003456D0">
      <w:pPr>
        <w:pStyle w:val="Textodecomentrio"/>
      </w:pPr>
      <w:r>
        <w:rPr>
          <w:rStyle w:val="Refdecomentrio"/>
        </w:rPr>
        <w:annotationRef/>
      </w:r>
      <w:r>
        <w:t xml:space="preserve">Olha as sugestões de continuidade do trabalho do </w:t>
      </w:r>
      <w:r>
        <w:t>Korbes e relaciona com o que você aponta aqui. Realmente não entendi as escolhas dos itens b, c e d.</w:t>
      </w:r>
    </w:p>
  </w:comment>
  <w:comment w:id="40" w:author="Mauricio Capobianco Lopes" w:date="2021-12-17T00:02:00Z" w:initials="MCL">
    <w:p w14:paraId="678B5E07" w14:textId="77777777" w:rsidR="003456D0" w:rsidRDefault="003456D0">
      <w:pPr>
        <w:pStyle w:val="Textodecomentrio"/>
      </w:pPr>
      <w:r>
        <w:rPr>
          <w:rStyle w:val="Refdecomentrio"/>
        </w:rPr>
        <w:annotationRef/>
      </w:r>
      <w:r>
        <w:t>Qual o contexto deste quadro?</w:t>
      </w:r>
    </w:p>
  </w:comment>
  <w:comment w:id="41" w:author="Mauricio Capobianco Lopes" w:date="2021-12-17T00:03:00Z" w:initials="MCL">
    <w:p w14:paraId="68A31599" w14:textId="77777777" w:rsidR="003456D0" w:rsidRDefault="003456D0">
      <w:pPr>
        <w:pStyle w:val="Textodecomentrio"/>
      </w:pPr>
      <w:r>
        <w:rPr>
          <w:rStyle w:val="Refdecomentrio"/>
        </w:rPr>
        <w:annotationRef/>
      </w:r>
      <w:r>
        <w:t xml:space="preserve">Veja que isso não se relaciona com o que </w:t>
      </w:r>
      <w:r>
        <w:t>vc propõe de melhoria no app. Pq escrever sobre isso efetivamente?</w:t>
      </w:r>
    </w:p>
  </w:comment>
  <w:comment w:id="42" w:author="Mauricio Capobianco Lopes" w:date="2021-12-17T00:04:00Z" w:initials="MCL">
    <w:p w14:paraId="53806D5E" w14:textId="77777777" w:rsidR="003456D0" w:rsidRDefault="003456D0">
      <w:pPr>
        <w:pStyle w:val="Textodecomentrio"/>
      </w:pPr>
      <w:r>
        <w:rPr>
          <w:rStyle w:val="Refdecomentrio"/>
        </w:rPr>
        <w:annotationRef/>
      </w:r>
      <w:r>
        <w:t>Tf-</w:t>
      </w:r>
      <w:r>
        <w:t>alinea</w:t>
      </w:r>
    </w:p>
  </w:comment>
  <w:comment w:id="43" w:author="Mauricio Capobianco Lopes" w:date="2021-12-17T00:06:00Z" w:initials="MCL">
    <w:p w14:paraId="00F08060" w14:textId="77777777" w:rsidR="003456D0" w:rsidRDefault="003456D0">
      <w:pPr>
        <w:pStyle w:val="Textodecomentrio"/>
      </w:pPr>
      <w:r>
        <w:rPr>
          <w:rStyle w:val="Refdecomentrio"/>
        </w:rPr>
        <w:annotationRef/>
      </w:r>
      <w:r>
        <w:t>Seguir a ABNT.</w:t>
      </w:r>
    </w:p>
  </w:comment>
  <w:comment w:id="44" w:author="Mauricio Capobianco Lopes" w:date="2021-12-17T00:06:00Z" w:initials="MCL">
    <w:p w14:paraId="25799275" w14:textId="77777777" w:rsidR="003456D0" w:rsidRDefault="003456D0" w:rsidP="004F2193">
      <w:pPr>
        <w:pStyle w:val="Textodecomentrio"/>
      </w:pPr>
      <w:r>
        <w:rPr>
          <w:rStyle w:val="Refdecomentrio"/>
        </w:rPr>
        <w:annotationRef/>
      </w:r>
      <w:r>
        <w:rPr>
          <w:rStyle w:val="Refdecomentrio"/>
        </w:rPr>
        <w:annotationRef/>
      </w:r>
      <w:r>
        <w:t>Seguir a ABNT.</w:t>
      </w:r>
    </w:p>
    <w:p w14:paraId="43F45318" w14:textId="77777777" w:rsidR="003456D0" w:rsidRDefault="003456D0">
      <w:pPr>
        <w:pStyle w:val="Textodecomentrio"/>
      </w:pPr>
    </w:p>
  </w:comment>
  <w:comment w:id="45" w:author="Mauricio Capobianco Lopes" w:date="2021-12-17T00:07:00Z" w:initials="MCL">
    <w:p w14:paraId="0F2494BA" w14:textId="77777777" w:rsidR="003456D0" w:rsidRDefault="003456D0" w:rsidP="00617058">
      <w:pPr>
        <w:pStyle w:val="Textodecomentrio"/>
      </w:pPr>
      <w:r>
        <w:rPr>
          <w:rStyle w:val="Refdecomentrio"/>
        </w:rPr>
        <w:annotationRef/>
      </w:r>
      <w:r>
        <w:rPr>
          <w:rStyle w:val="Refdecomentrio"/>
        </w:rPr>
        <w:annotationRef/>
      </w:r>
      <w:r>
        <w:t>Seguir a ABNT.</w:t>
      </w:r>
    </w:p>
    <w:p w14:paraId="096A6D01" w14:textId="77777777" w:rsidR="003456D0" w:rsidRDefault="003456D0">
      <w:pPr>
        <w:pStyle w:val="Textodecomentrio"/>
      </w:pPr>
    </w:p>
  </w:comment>
  <w:comment w:id="46" w:author="Mauricio Capobianco Lopes" w:date="2021-12-17T00:07:00Z" w:initials="MCL">
    <w:p w14:paraId="52E47323" w14:textId="77777777" w:rsidR="003456D0" w:rsidRDefault="003456D0" w:rsidP="00617058">
      <w:pPr>
        <w:pStyle w:val="Textodecomentrio"/>
      </w:pPr>
      <w:r>
        <w:rPr>
          <w:rStyle w:val="Refdecomentrio"/>
        </w:rPr>
        <w:annotationRef/>
      </w:r>
      <w:r>
        <w:rPr>
          <w:rStyle w:val="Refdecomentrio"/>
        </w:rPr>
        <w:annotationRef/>
      </w:r>
      <w:r>
        <w:t>Seguir a ABNT.</w:t>
      </w:r>
    </w:p>
    <w:p w14:paraId="2121F343" w14:textId="77777777" w:rsidR="003456D0" w:rsidRDefault="003456D0">
      <w:pPr>
        <w:pStyle w:val="Textodecomentrio"/>
      </w:pPr>
    </w:p>
  </w:comment>
  <w:comment w:id="47" w:author="Mauricio Capobianco Lopes" w:date="2021-12-17T00:07:00Z" w:initials="MCL">
    <w:p w14:paraId="2E7E1A3F" w14:textId="77777777" w:rsidR="003456D0" w:rsidRDefault="003456D0" w:rsidP="00617058">
      <w:pPr>
        <w:pStyle w:val="Textodecomentrio"/>
      </w:pPr>
      <w:r>
        <w:rPr>
          <w:rStyle w:val="Refdecomentrio"/>
        </w:rPr>
        <w:annotationRef/>
      </w:r>
      <w:r>
        <w:rPr>
          <w:rStyle w:val="Refdecomentrio"/>
        </w:rPr>
        <w:annotationRef/>
      </w:r>
      <w:r>
        <w:t>Seguir a ABNT.</w:t>
      </w:r>
    </w:p>
    <w:p w14:paraId="36C1B29C" w14:textId="77777777" w:rsidR="003456D0" w:rsidRDefault="003456D0">
      <w:pPr>
        <w:pStyle w:val="Textodecomentrio"/>
      </w:pPr>
    </w:p>
  </w:comment>
  <w:comment w:id="48" w:author="Mauricio Capobianco Lopes" w:date="2021-12-17T00:07:00Z" w:initials="MCL">
    <w:p w14:paraId="3FEDEEB4" w14:textId="77777777" w:rsidR="003456D0" w:rsidRDefault="003456D0" w:rsidP="00617058">
      <w:pPr>
        <w:pStyle w:val="Textodecomentrio"/>
      </w:pPr>
      <w:r>
        <w:rPr>
          <w:rStyle w:val="Refdecomentrio"/>
        </w:rPr>
        <w:annotationRef/>
      </w:r>
      <w:r>
        <w:rPr>
          <w:rStyle w:val="Refdecomentrio"/>
        </w:rPr>
        <w:annotationRef/>
      </w:r>
      <w:r>
        <w:t>Seguir a ABNT.</w:t>
      </w:r>
    </w:p>
    <w:p w14:paraId="25EB35AD" w14:textId="77777777" w:rsidR="003456D0" w:rsidRDefault="003456D0">
      <w:pPr>
        <w:pStyle w:val="Textodecomentrio"/>
      </w:pPr>
    </w:p>
  </w:comment>
  <w:comment w:id="49" w:author="Mauricio Capobianco Lopes" w:date="2021-12-17T00:08:00Z" w:initials="MCL">
    <w:p w14:paraId="4B76EFDC" w14:textId="77777777" w:rsidR="003456D0" w:rsidRDefault="003456D0" w:rsidP="00617058">
      <w:pPr>
        <w:pStyle w:val="Textodecomentrio"/>
      </w:pPr>
      <w:r>
        <w:rPr>
          <w:rStyle w:val="Refdecomentrio"/>
        </w:rPr>
        <w:annotationRef/>
      </w:r>
      <w:r>
        <w:rPr>
          <w:rStyle w:val="Refdecomentrio"/>
        </w:rPr>
        <w:annotationRef/>
      </w:r>
      <w:r>
        <w:t>Seguir a ABNT.</w:t>
      </w:r>
    </w:p>
    <w:p w14:paraId="2CDCA5BD" w14:textId="77777777" w:rsidR="003456D0" w:rsidRDefault="003456D0">
      <w:pPr>
        <w:pStyle w:val="Textodecomentrio"/>
      </w:pPr>
    </w:p>
  </w:comment>
  <w:comment w:id="50" w:author="Mauricio Capobianco Lopes" w:date="2021-12-19T22:46:00Z" w:initials="MCL">
    <w:p w14:paraId="27CEFCD5" w14:textId="77777777" w:rsidR="003456D0" w:rsidRDefault="003456D0">
      <w:pPr>
        <w:pStyle w:val="Textodecomentrio"/>
      </w:pPr>
      <w:r>
        <w:rPr>
          <w:rStyle w:val="Refdecomentrio"/>
        </w:rPr>
        <w:annotationRef/>
      </w:r>
      <w:r>
        <w:t>Apesar de eu ter assinalado aqui, segue confuso.</w:t>
      </w:r>
    </w:p>
  </w:comment>
  <w:comment w:id="51" w:author="Mauricio Capobianco Lopes" w:date="2021-12-19T22:49:00Z" w:initials="MCL">
    <w:p w14:paraId="4AC6418F" w14:textId="77777777" w:rsidR="003456D0" w:rsidRDefault="003456D0">
      <w:pPr>
        <w:pStyle w:val="Textodecomentrio"/>
      </w:pPr>
      <w:r>
        <w:rPr>
          <w:rStyle w:val="Refdecomentrio"/>
        </w:rPr>
        <w:annotationRef/>
      </w:r>
      <w:r>
        <w:t>Precisam ser revisitados.</w:t>
      </w:r>
    </w:p>
  </w:comment>
  <w:comment w:id="52" w:author="Mauricio Capobianco Lopes" w:date="2021-12-19T22:47:00Z" w:initials="MCL">
    <w:p w14:paraId="32CDDE0C" w14:textId="77777777" w:rsidR="003456D0" w:rsidRDefault="003456D0">
      <w:pPr>
        <w:pStyle w:val="Textodecomentrio"/>
      </w:pPr>
      <w:r>
        <w:rPr>
          <w:rStyle w:val="Refdecomentrio"/>
        </w:rPr>
        <w:annotationRef/>
      </w:r>
      <w:r>
        <w:t>Apesar de eu ter colocado aqui, tanto esse quanto o seguinte podem ser mais consistentes.</w:t>
      </w:r>
    </w:p>
  </w:comment>
  <w:comment w:id="53" w:author="Mauricio Capobianco Lopes" w:date="2021-12-19T22:49:00Z" w:initials="MCL">
    <w:p w14:paraId="1ECC36B2" w14:textId="77777777" w:rsidR="003456D0" w:rsidRDefault="003456D0">
      <w:pPr>
        <w:pStyle w:val="Textodecomentrio"/>
      </w:pPr>
      <w:r>
        <w:rPr>
          <w:rStyle w:val="Refdecomentrio"/>
        </w:rPr>
        <w:annotationRef/>
      </w:r>
      <w:r>
        <w:t>Deu um nó aqui.</w:t>
      </w:r>
    </w:p>
  </w:comment>
  <w:comment w:id="54" w:author="Mauricio Capobianco Lopes" w:date="2021-12-19T22:48:00Z" w:initials="MCL">
    <w:p w14:paraId="1B5B1751" w14:textId="77777777" w:rsidR="003456D0" w:rsidRDefault="003456D0">
      <w:pPr>
        <w:pStyle w:val="Textodecomentrio"/>
      </w:pPr>
      <w:r>
        <w:rPr>
          <w:rStyle w:val="Refdecomentrio"/>
        </w:rPr>
        <w:annotationRef/>
      </w:r>
      <w:r>
        <w:t>Repensar se é só o que propôs mesmo.</w:t>
      </w:r>
    </w:p>
  </w:comment>
  <w:comment w:id="55" w:author="Mauricio Capobianco Lopes" w:date="2021-12-19T22:48:00Z" w:initials="MCL">
    <w:p w14:paraId="109A514D" w14:textId="77777777" w:rsidR="003456D0" w:rsidRDefault="003456D0">
      <w:pPr>
        <w:pStyle w:val="Textodecomentrio"/>
      </w:pPr>
      <w:r>
        <w:rPr>
          <w:rStyle w:val="Refdecomentrio"/>
        </w:rPr>
        <w:annotationRef/>
      </w:r>
      <w:r>
        <w:t>Precisa treinar a redação.</w:t>
      </w:r>
    </w:p>
  </w:comment>
  <w:comment w:id="56" w:author="Mauricio Capobianco Lopes" w:date="2021-12-19T22:48:00Z" w:initials="MCL">
    <w:p w14:paraId="0B2DA668" w14:textId="77777777" w:rsidR="003456D0" w:rsidRDefault="003456D0">
      <w:pPr>
        <w:pStyle w:val="Textodecomentrio"/>
      </w:pPr>
      <w:r>
        <w:rPr>
          <w:rStyle w:val="Refdecomentrio"/>
        </w:rPr>
        <w:annotationRef/>
      </w:r>
      <w:r>
        <w:t>As inúmeras falhas na redação comprometem um pouco essa avaliação.</w:t>
      </w:r>
    </w:p>
  </w:comment>
  <w:comment w:id="57" w:author="Marcel Hugo" w:date="2021-12-12T21:09:00Z" w:initials="MH">
    <w:p w14:paraId="45481814" w14:textId="77777777" w:rsidR="003456D0" w:rsidRDefault="003456D0">
      <w:pPr>
        <w:pStyle w:val="Textodecomentrio"/>
      </w:pPr>
      <w:r>
        <w:rPr>
          <w:rStyle w:val="Refdecomentrio"/>
        </w:rPr>
        <w:annotationRef/>
      </w:r>
      <w:r>
        <w:t>Os vários erros ortográficos e gramaticais indicados pelos dois avaliadores no pré-projeto continuam presentes no projeto.</w:t>
      </w:r>
    </w:p>
    <w:p w14:paraId="79D09659" w14:textId="77777777" w:rsidR="003456D0" w:rsidRDefault="003456D0">
      <w:pPr>
        <w:pStyle w:val="Textodecomentrio"/>
      </w:pPr>
      <w:r>
        <w:t>O aluno ignorou as correções e comentários realizados pelos avaliadores neste sentido.</w:t>
      </w:r>
    </w:p>
  </w:comment>
  <w:comment w:id="58" w:author="Marcel Hugo" w:date="2021-12-12T21:19:00Z" w:initials="MH">
    <w:p w14:paraId="5224C16D" w14:textId="77777777" w:rsidR="003456D0" w:rsidRDefault="003456D0">
      <w:pPr>
        <w:pStyle w:val="Textodecomentrio"/>
      </w:pPr>
      <w:r>
        <w:t>Em uma citação direta a</w:t>
      </w:r>
      <w:r>
        <w:rPr>
          <w:rStyle w:val="Refdecomentrio"/>
        </w:rPr>
        <w:annotationRef/>
      </w:r>
      <w:r>
        <w:t xml:space="preserve"> fonte deveria ser menor que a do texto comum.</w:t>
      </w:r>
    </w:p>
  </w:comment>
  <w:comment w:id="60" w:author="Marcel Hugo" w:date="2021-12-12T21:55:00Z" w:initials="MH">
    <w:p w14:paraId="671D5E6B" w14:textId="77777777" w:rsidR="003456D0" w:rsidRDefault="003456D0">
      <w:pPr>
        <w:pStyle w:val="Textodecomentrio"/>
      </w:pPr>
      <w:r>
        <w:rPr>
          <w:rStyle w:val="Refdecomentrio"/>
        </w:rPr>
        <w:annotationRef/>
      </w:r>
      <w:r>
        <w:t>Não há vírgula entre sujeito e predicado. Este erro é cometido ao longo do texto.</w:t>
      </w:r>
    </w:p>
  </w:comment>
  <w:comment w:id="59" w:author="Marcel Hugo" w:date="2021-12-12T21:13:00Z" w:initials="MH">
    <w:p w14:paraId="6CBC1752" w14:textId="77777777" w:rsidR="003456D0" w:rsidRDefault="003456D0">
      <w:pPr>
        <w:pStyle w:val="Textodecomentrio"/>
      </w:pPr>
      <w:r>
        <w:rPr>
          <w:rStyle w:val="Refdecomentrio"/>
        </w:rPr>
        <w:annotationRef/>
      </w:r>
      <w:r>
        <w:t>Novamente o problema de frases muito longas, com muitas ideias entrecortadas por outras ideias.</w:t>
      </w:r>
    </w:p>
    <w:p w14:paraId="06D78693" w14:textId="77777777" w:rsidR="003456D0" w:rsidRDefault="003456D0">
      <w:pPr>
        <w:pStyle w:val="Textodecomentrio"/>
      </w:pPr>
      <w:r>
        <w:t>Do pré-projeto para o projeto não houve evolução neste sentido. Se a redação do trabalho final também for desta forma, terá problemas com os avaliadores.</w:t>
      </w:r>
    </w:p>
  </w:comment>
  <w:comment w:id="61" w:author="Marcel Hugo" w:date="2021-12-12T21:15:00Z" w:initials="MH">
    <w:p w14:paraId="15526A88" w14:textId="77777777" w:rsidR="003456D0" w:rsidRDefault="003456D0">
      <w:pPr>
        <w:pStyle w:val="Textodecomentrio"/>
      </w:pPr>
      <w:r>
        <w:rPr>
          <w:rStyle w:val="Refdecomentrio"/>
        </w:rPr>
        <w:annotationRef/>
      </w:r>
      <w:r>
        <w:t>Outro exemplo de frase longa......</w:t>
      </w:r>
    </w:p>
  </w:comment>
  <w:comment w:id="63" w:author="Marcel Hugo" w:date="2021-12-12T21:38:00Z" w:initials="MH">
    <w:p w14:paraId="15CD8E91" w14:textId="77777777" w:rsidR="003456D0" w:rsidRDefault="003456D0">
      <w:pPr>
        <w:pStyle w:val="Textodecomentrio"/>
      </w:pPr>
      <w:r>
        <w:rPr>
          <w:rStyle w:val="Refdecomentrio"/>
        </w:rPr>
        <w:annotationRef/>
      </w:r>
      <w:r>
        <w:t>Mas isto o trabalho anterior já fazia. Onde está a novidade?</w:t>
      </w:r>
    </w:p>
  </w:comment>
  <w:comment w:id="62" w:author="Marcel Hugo" w:date="2021-12-12T21:40:00Z" w:initials="MH">
    <w:p w14:paraId="09E31C22" w14:textId="77777777" w:rsidR="003456D0" w:rsidRDefault="003456D0">
      <w:pPr>
        <w:pStyle w:val="Textodecomentrio"/>
      </w:pPr>
      <w:r>
        <w:rPr>
          <w:rStyle w:val="Refdecomentrio"/>
        </w:rPr>
        <w:annotationRef/>
      </w:r>
      <w:r>
        <w:t>Confuso e com ideias repetidas.</w:t>
      </w:r>
    </w:p>
  </w:comment>
  <w:comment w:id="64" w:author="Marcel Hugo" w:date="2021-12-12T21:38:00Z" w:initials="MH">
    <w:p w14:paraId="68BAF474" w14:textId="77777777" w:rsidR="003456D0" w:rsidRDefault="003456D0">
      <w:pPr>
        <w:pStyle w:val="Textodecomentrio"/>
      </w:pPr>
      <w:r>
        <w:rPr>
          <w:rStyle w:val="Refdecomentrio"/>
        </w:rPr>
        <w:annotationRef/>
      </w:r>
      <w:r>
        <w:t>O trabalho anterior já usava estes recursos e já auxiliava as saídas a campo. Portanto, qual é a novidade ou o que vai ser modificado?</w:t>
      </w:r>
    </w:p>
  </w:comment>
  <w:comment w:id="65" w:author="Marcel Hugo" w:date="2021-12-12T21:44:00Z" w:initials="MH">
    <w:p w14:paraId="6740F781" w14:textId="77777777" w:rsidR="003456D0" w:rsidRDefault="003456D0">
      <w:pPr>
        <w:pStyle w:val="Textodecomentrio"/>
      </w:pPr>
      <w:r>
        <w:rPr>
          <w:rStyle w:val="Refdecomentrio"/>
        </w:rPr>
        <w:annotationRef/>
      </w:r>
      <w:r>
        <w:t xml:space="preserve">Você citou na introdução que o aplicativo de </w:t>
      </w:r>
      <w:r>
        <w:t>Korbes possuía problemas de design e responsividade. Mas nenhum objetivo seu visa realizar estas alterações. Então o que será avaliado exatamente?</w:t>
      </w:r>
    </w:p>
  </w:comment>
  <w:comment w:id="66" w:author="Marcel Hugo" w:date="2021-12-12T21:58:00Z" w:initials="MH">
    <w:p w14:paraId="4264093F" w14:textId="77777777" w:rsidR="003456D0" w:rsidRDefault="003456D0">
      <w:pPr>
        <w:pStyle w:val="Textodecomentrio"/>
      </w:pPr>
      <w:r>
        <w:rPr>
          <w:rStyle w:val="Refdecomentrio"/>
        </w:rPr>
        <w:annotationRef/>
      </w:r>
      <w:r>
        <w:t>Por que modificou os trabalhos correlatos?</w:t>
      </w:r>
    </w:p>
    <w:p w14:paraId="12C3999F" w14:textId="77777777" w:rsidR="003456D0" w:rsidRDefault="003456D0">
      <w:pPr>
        <w:pStyle w:val="Textodecomentrio"/>
      </w:pPr>
      <w:r>
        <w:t xml:space="preserve">Os aplicativos </w:t>
      </w:r>
      <w:r>
        <w:t>QRFlora e FlorALL eram mais correlatos ao seu trabalho que este! Este não é para saídas a campo.</w:t>
      </w:r>
    </w:p>
  </w:comment>
  <w:comment w:id="67" w:author="Marcel Hugo" w:date="2021-12-12T22:00:00Z" w:initials="MH">
    <w:p w14:paraId="74E9132B" w14:textId="77777777" w:rsidR="003456D0" w:rsidRDefault="003456D0">
      <w:pPr>
        <w:pStyle w:val="Textodecomentrio"/>
      </w:pPr>
      <w:r>
        <w:rPr>
          <w:rStyle w:val="Refdecomentrio"/>
        </w:rPr>
        <w:annotationRef/>
      </w:r>
      <w:r>
        <w:t>E uma referência de 17 anos atrás dificilmente trará contribuições do ponto de vista de trabalhos correlatos.</w:t>
      </w:r>
    </w:p>
  </w:comment>
  <w:comment w:id="68" w:author="Marcel Hugo" w:date="2021-12-12T22:02:00Z" w:initials="MH">
    <w:p w14:paraId="2C91517B" w14:textId="77777777" w:rsidR="003456D0" w:rsidRDefault="003456D0">
      <w:pPr>
        <w:pStyle w:val="Textodecomentrio"/>
      </w:pPr>
      <w:r>
        <w:rPr>
          <w:rStyle w:val="Refdecomentrio"/>
        </w:rPr>
        <w:annotationRef/>
      </w:r>
      <w:r>
        <w:t>Usuário não cria um incidente. Ele registra um incidente ocorrido.</w:t>
      </w:r>
    </w:p>
  </w:comment>
  <w:comment w:id="69" w:author="Marcel Hugo" w:date="2021-12-12T22:05:00Z" w:initials="MH">
    <w:p w14:paraId="5DEFB512" w14:textId="77777777" w:rsidR="003456D0" w:rsidRDefault="003456D0">
      <w:pPr>
        <w:pStyle w:val="Textodecomentrio"/>
      </w:pPr>
      <w:r>
        <w:rPr>
          <w:rStyle w:val="Refdecomentrio"/>
        </w:rPr>
        <w:annotationRef/>
      </w:r>
      <w:r>
        <w:t>Formato inadequado do parágrafo.</w:t>
      </w:r>
    </w:p>
  </w:comment>
  <w:comment w:id="70" w:author="Marcel Hugo" w:date="2021-12-12T22:09:00Z" w:initials="MH">
    <w:p w14:paraId="50026820" w14:textId="77777777" w:rsidR="003456D0" w:rsidRDefault="003456D0">
      <w:pPr>
        <w:pStyle w:val="Textodecomentrio"/>
      </w:pPr>
      <w:r>
        <w:rPr>
          <w:rStyle w:val="Refdecomentrio"/>
        </w:rPr>
        <w:annotationRef/>
      </w:r>
      <w:r>
        <w:t>Na versão anterior explicava o porquê disto.</w:t>
      </w:r>
    </w:p>
  </w:comment>
  <w:comment w:id="72" w:author="Marcel Hugo" w:date="2021-12-12T22:20:00Z" w:initials="MH">
    <w:p w14:paraId="076185BF" w14:textId="77777777" w:rsidR="003456D0" w:rsidRDefault="003456D0">
      <w:pPr>
        <w:pStyle w:val="Textodecomentrio"/>
      </w:pPr>
      <w:r>
        <w:rPr>
          <w:rStyle w:val="Refdecomentrio"/>
        </w:rPr>
        <w:annotationRef/>
      </w:r>
      <w:r>
        <w:t>SANTAELLA</w:t>
      </w:r>
    </w:p>
  </w:comment>
  <w:comment w:id="73" w:author="Marcel Hugo" w:date="2021-12-12T22:11:00Z" w:initials="MH">
    <w:p w14:paraId="43549600" w14:textId="77777777" w:rsidR="003456D0" w:rsidRDefault="003456D0">
      <w:pPr>
        <w:pStyle w:val="Textodecomentrio"/>
      </w:pPr>
      <w:r>
        <w:rPr>
          <w:rStyle w:val="Refdecomentrio"/>
        </w:rPr>
        <w:annotationRef/>
      </w:r>
      <w:r>
        <w:t>Moran não deve ter falado isso desse jeito confuso.</w:t>
      </w:r>
    </w:p>
  </w:comment>
  <w:comment w:id="74" w:author="Marcel Hugo" w:date="2021-12-12T22:20:00Z" w:initials="MH">
    <w:p w14:paraId="1F0B5EE2" w14:textId="77777777" w:rsidR="003456D0" w:rsidRDefault="003456D0">
      <w:pPr>
        <w:pStyle w:val="Textodecomentrio"/>
      </w:pPr>
      <w:r>
        <w:rPr>
          <w:rStyle w:val="Refdecomentrio"/>
        </w:rPr>
        <w:annotationRef/>
      </w:r>
      <w:r>
        <w:t>MORAN</w:t>
      </w:r>
    </w:p>
  </w:comment>
  <w:comment w:id="71" w:author="Marcel Hugo" w:date="2021-12-12T22:18:00Z" w:initials="MH">
    <w:p w14:paraId="1243D8A0" w14:textId="77777777" w:rsidR="003456D0" w:rsidRDefault="003456D0">
      <w:pPr>
        <w:pStyle w:val="Textodecomentrio"/>
      </w:pPr>
      <w:r>
        <w:rPr>
          <w:rStyle w:val="Refdecomentrio"/>
        </w:rPr>
        <w:annotationRef/>
      </w:r>
      <w:r>
        <w:t>Estes elementos têm relação com o tema do trabalho mas não diretamente com a justificativa que você deve apresentar.</w:t>
      </w:r>
    </w:p>
  </w:comment>
  <w:comment w:id="75" w:author="Marcel Hugo" w:date="2021-12-12T22:23:00Z" w:initials="MH">
    <w:p w14:paraId="4FDA2167" w14:textId="77777777" w:rsidR="003456D0" w:rsidRDefault="003456D0">
      <w:pPr>
        <w:pStyle w:val="Textodecomentrio"/>
      </w:pPr>
      <w:r>
        <w:rPr>
          <w:rStyle w:val="Refdecomentrio"/>
        </w:rPr>
        <w:annotationRef/>
      </w:r>
      <w:r>
        <w:t>Há alguns argumentos técnicos que justificam a proposta.</w:t>
      </w:r>
    </w:p>
    <w:p w14:paraId="7E405DDB" w14:textId="77777777" w:rsidR="003456D0" w:rsidRDefault="003456D0">
      <w:pPr>
        <w:pStyle w:val="Textodecomentrio"/>
      </w:pPr>
      <w:r>
        <w:t xml:space="preserve">Mas quais são as </w:t>
      </w:r>
      <w:r w:rsidRPr="00EE20C1">
        <w:t>contribuições teóricas, práticas ou sociais que justificam a proposta</w:t>
      </w:r>
      <w:r>
        <w:t>?</w:t>
      </w:r>
    </w:p>
    <w:p w14:paraId="065D9AEA" w14:textId="77777777" w:rsidR="003456D0" w:rsidRDefault="003456D0">
      <w:pPr>
        <w:pStyle w:val="Textodecomentrio"/>
      </w:pPr>
      <w:r>
        <w:t>Ao invés de você melhorar a redação que existia no pré-projeto, você excluiu o parágrafo.</w:t>
      </w:r>
    </w:p>
  </w:comment>
  <w:comment w:id="76" w:author="Marcel Hugo" w:date="2021-12-12T22:16:00Z" w:initials="MH">
    <w:p w14:paraId="500CBC54" w14:textId="77777777" w:rsidR="003456D0" w:rsidRDefault="003456D0">
      <w:pPr>
        <w:pStyle w:val="Textodecomentrio"/>
      </w:pPr>
      <w:r>
        <w:rPr>
          <w:rStyle w:val="Refdecomentrio"/>
        </w:rPr>
        <w:annotationRef/>
      </w:r>
      <w:r>
        <w:t>enquanto</w:t>
      </w:r>
    </w:p>
  </w:comment>
  <w:comment w:id="77" w:author="Marcel Hugo" w:date="2021-12-12T22:21:00Z" w:initials="MH">
    <w:p w14:paraId="13A1BAA2" w14:textId="77777777" w:rsidR="003456D0" w:rsidRDefault="003456D0">
      <w:pPr>
        <w:pStyle w:val="Textodecomentrio"/>
      </w:pPr>
      <w:r>
        <w:rPr>
          <w:rStyle w:val="Refdecomentrio"/>
        </w:rPr>
        <w:annotationRef/>
      </w:r>
      <w:r>
        <w:t>Não citado ao longo do texto.</w:t>
      </w:r>
    </w:p>
  </w:comment>
  <w:comment w:id="78" w:author="Marcel Hugo" w:date="2021-12-12T22:34:00Z" w:initials="MH">
    <w:p w14:paraId="3E81A3B5" w14:textId="77777777" w:rsidR="003456D0" w:rsidRDefault="003456D0">
      <w:pPr>
        <w:pStyle w:val="Textodecomentrio"/>
      </w:pPr>
      <w:r>
        <w:rPr>
          <w:rStyle w:val="Refdecomentrio"/>
        </w:rPr>
        <w:annotationRef/>
      </w:r>
      <w:r>
        <w:t>ciências;</w:t>
      </w:r>
    </w:p>
  </w:comment>
  <w:comment w:id="79" w:author="Marcel Hugo" w:date="2021-12-12T22:36:00Z" w:initials="MH">
    <w:p w14:paraId="0E721BD7" w14:textId="77777777" w:rsidR="003456D0" w:rsidRDefault="003456D0">
      <w:pPr>
        <w:pStyle w:val="Textodecomentrio"/>
      </w:pPr>
      <w:r>
        <w:rPr>
          <w:rStyle w:val="Refdecomentrio"/>
        </w:rPr>
        <w:annotationRef/>
      </w:r>
      <w:r>
        <w:t xml:space="preserve">todo seu documento fala em estender o trabalho de </w:t>
      </w:r>
      <w:r>
        <w:t>Korbes por meio de refatoração. Agora aqui você afirma que vai implementar um aplicativo móvel?</w:t>
      </w:r>
    </w:p>
  </w:comment>
  <w:comment w:id="80" w:author="Marcel Hugo" w:date="2021-12-12T22:42:00Z" w:initials="MH">
    <w:p w14:paraId="4AA2CCB7" w14:textId="77777777" w:rsidR="003456D0" w:rsidRDefault="003456D0">
      <w:pPr>
        <w:pStyle w:val="Textodecomentrio"/>
      </w:pPr>
      <w:r>
        <w:rPr>
          <w:rStyle w:val="Refdecomentrio"/>
        </w:rPr>
        <w:annotationRef/>
      </w:r>
      <w:r>
        <w:t xml:space="preserve">Não ampliou a revisão bibliográfica. </w:t>
      </w:r>
    </w:p>
  </w:comment>
  <w:comment w:id="81" w:author="Marcel Hugo" w:date="2021-12-12T22:44:00Z" w:initials="MH">
    <w:p w14:paraId="62945881" w14:textId="77777777" w:rsidR="003456D0" w:rsidRDefault="003456D0" w:rsidP="00D3348D">
      <w:pPr>
        <w:pStyle w:val="Textodecomentrio"/>
      </w:pPr>
      <w:r>
        <w:rPr>
          <w:rStyle w:val="Refdecomentrio"/>
        </w:rPr>
        <w:annotationRef/>
      </w:r>
      <w:r>
        <w:t xml:space="preserve">Será que esta frase é verdadeira? </w:t>
      </w:r>
    </w:p>
    <w:p w14:paraId="70142666" w14:textId="77777777" w:rsidR="003456D0" w:rsidRDefault="003456D0" w:rsidP="00D3348D">
      <w:pPr>
        <w:pStyle w:val="Textodecomentrio"/>
      </w:pPr>
      <w:r>
        <w:t>Apenas estes assuntos são suficientes para dar conta da elaboração e construção deste projeto?</w:t>
      </w:r>
    </w:p>
  </w:comment>
  <w:comment w:id="82" w:author="Marcel Hugo" w:date="2021-12-12T22:50:00Z" w:initials="MH">
    <w:p w14:paraId="50121994" w14:textId="77777777" w:rsidR="003456D0" w:rsidRDefault="003456D0">
      <w:pPr>
        <w:pStyle w:val="Textodecomentrio"/>
      </w:pPr>
      <w:r>
        <w:rPr>
          <w:rStyle w:val="Refdecomentrio"/>
        </w:rPr>
        <w:annotationRef/>
      </w:r>
      <w:r>
        <w:t>2018?</w:t>
      </w:r>
    </w:p>
  </w:comment>
  <w:comment w:id="83" w:author="Marcel Hugo" w:date="2021-12-12T22:45:00Z" w:initials="MH">
    <w:p w14:paraId="616C2CCA" w14:textId="77777777" w:rsidR="003456D0" w:rsidRDefault="003456D0">
      <w:pPr>
        <w:pStyle w:val="Textodecomentrio"/>
      </w:pPr>
      <w:r>
        <w:rPr>
          <w:rStyle w:val="Refdecomentrio"/>
        </w:rPr>
        <w:annotationRef/>
      </w:r>
      <w:r>
        <w:t xml:space="preserve">Estas abordagens têm relação com seu trabalho? </w:t>
      </w:r>
    </w:p>
    <w:p w14:paraId="0DFF1C0D" w14:textId="77777777" w:rsidR="003456D0" w:rsidRDefault="003456D0">
      <w:pPr>
        <w:pStyle w:val="Textodecomentrio"/>
      </w:pPr>
      <w:r>
        <w:t>No pré-projeto podiam ser entendidas como exemplos, mas agora precisava aprofundar no tipo específico que sua aplicação vai atender.</w:t>
      </w:r>
    </w:p>
  </w:comment>
  <w:comment w:id="84" w:author="Andreza Sartori" w:date="2021-12-21T16:40:00Z" w:initials="AS">
    <w:p w14:paraId="49FEA6B6" w14:textId="77777777" w:rsidR="003456D0" w:rsidRDefault="003456D0">
      <w:pPr>
        <w:pStyle w:val="Textodecomentrio"/>
      </w:pPr>
      <w:r>
        <w:rPr>
          <w:rStyle w:val="Refdecomentrio"/>
        </w:rPr>
        <w:annotationRef/>
      </w:r>
      <w:r>
        <w:t>Não está referenciado de acordo com a norma.</w:t>
      </w:r>
    </w:p>
  </w:comment>
  <w:comment w:id="85" w:author="Andreza Sartori" w:date="2021-12-21T16:43:00Z" w:initials="AS">
    <w:p w14:paraId="494E6078" w14:textId="77777777" w:rsidR="003456D0" w:rsidRDefault="003456D0">
      <w:pPr>
        <w:pStyle w:val="Textodecomentrio"/>
      </w:pPr>
      <w:r>
        <w:rPr>
          <w:rStyle w:val="Refdecomentrio"/>
        </w:rPr>
        <w:annotationRef/>
      </w:r>
      <w:r w:rsidRPr="00E03D66">
        <w:t>Onde expressa lugar. Prefira “o qual”, “no qual”, “em que” ou veja se é realmente necessário.</w:t>
      </w:r>
    </w:p>
  </w:comment>
  <w:comment w:id="86" w:author="Andreza Sartori" w:date="2021-12-21T16:44:00Z" w:initials="AS">
    <w:p w14:paraId="5ED7B8F4" w14:textId="77777777" w:rsidR="003456D0" w:rsidRDefault="003456D0">
      <w:pPr>
        <w:pStyle w:val="Textodecomentrio"/>
      </w:pPr>
      <w:r>
        <w:rPr>
          <w:rStyle w:val="Refdecomentrio"/>
        </w:rPr>
        <w:annotationRef/>
      </w:r>
      <w:r>
        <w:t>Isso é citação? Se for, deve estar de acordo com a norma, caso contrário não se deve colocar o número da página.</w:t>
      </w:r>
    </w:p>
  </w:comment>
  <w:comment w:id="87" w:author="Andreza Sartori" w:date="2021-12-21T16:45:00Z" w:initials="AS">
    <w:p w14:paraId="14DF4EEC" w14:textId="77777777" w:rsidR="003456D0" w:rsidRDefault="003456D0">
      <w:pPr>
        <w:pStyle w:val="Textodecomentrio"/>
      </w:pPr>
      <w:r>
        <w:rPr>
          <w:rStyle w:val="Refdecomentrio"/>
        </w:rPr>
        <w:annotationRef/>
      </w:r>
      <w:r>
        <w:t>Ver comentário anterior</w:t>
      </w:r>
    </w:p>
  </w:comment>
  <w:comment w:id="88" w:author="Andreza Sartori" w:date="2021-12-21T17:04:00Z" w:initials="AS">
    <w:p w14:paraId="55E364E3" w14:textId="77777777" w:rsidR="003456D0" w:rsidRDefault="003456D0">
      <w:pPr>
        <w:pStyle w:val="Textodecomentrio"/>
      </w:pPr>
      <w:r>
        <w:rPr>
          <w:rStyle w:val="Refdecomentrio"/>
        </w:rPr>
        <w:annotationRef/>
      </w:r>
      <w:r>
        <w:t>Fonte?</w:t>
      </w:r>
    </w:p>
  </w:comment>
  <w:comment w:id="89" w:author="Andreza Sartori" w:date="2021-12-22T12:27:00Z" w:initials="AS">
    <w:p w14:paraId="0FA2384D" w14:textId="77777777" w:rsidR="003456D0" w:rsidRDefault="003456D0">
      <w:pPr>
        <w:pStyle w:val="Textodecomentrio"/>
      </w:pPr>
      <w:r>
        <w:rPr>
          <w:rStyle w:val="Refdecomentrio"/>
        </w:rPr>
        <w:annotationRef/>
      </w:r>
      <w:r>
        <w:t>Reformular frase. Confuso.</w:t>
      </w:r>
    </w:p>
  </w:comment>
  <w:comment w:id="92" w:author="Andreza Sartori" w:date="2021-12-22T12:39:00Z" w:initials="AS">
    <w:p w14:paraId="5D56A1A9" w14:textId="77777777" w:rsidR="003456D0" w:rsidRDefault="003456D0">
      <w:pPr>
        <w:pStyle w:val="Textodecomentrio"/>
      </w:pPr>
      <w:r>
        <w:rPr>
          <w:rStyle w:val="Refdecomentrio"/>
        </w:rPr>
        <w:annotationRef/>
      </w:r>
      <w:r>
        <w:t>Estender não é objetivo</w:t>
      </w:r>
    </w:p>
  </w:comment>
  <w:comment w:id="93" w:author="Andreza Sartori" w:date="2021-12-22T14:04:00Z" w:initials="AS">
    <w:p w14:paraId="5F84B95E" w14:textId="77777777" w:rsidR="003456D0" w:rsidRDefault="003456D0">
      <w:pPr>
        <w:pStyle w:val="Textodecomentrio"/>
      </w:pPr>
      <w:r>
        <w:rPr>
          <w:rStyle w:val="Refdecomentrio"/>
        </w:rPr>
        <w:annotationRef/>
      </w:r>
      <w:r>
        <w:t>Precisa rever o objetivo. Está confuso.</w:t>
      </w:r>
    </w:p>
  </w:comment>
  <w:comment w:id="94" w:author="Andreza Sartori" w:date="2021-12-22T12:41:00Z" w:initials="AS">
    <w:p w14:paraId="01C83759" w14:textId="77777777" w:rsidR="003456D0" w:rsidRDefault="003456D0">
      <w:pPr>
        <w:pStyle w:val="Textodecomentrio"/>
      </w:pPr>
      <w:r>
        <w:rPr>
          <w:rStyle w:val="Refdecomentrio"/>
        </w:rPr>
        <w:annotationRef/>
      </w:r>
      <w:r>
        <w:t xml:space="preserve">Não é objetivo. Como você irá verificar no final? </w:t>
      </w:r>
    </w:p>
  </w:comment>
  <w:comment w:id="95" w:author="Andreza Sartori" w:date="2021-12-22T14:04:00Z" w:initials="AS">
    <w:p w14:paraId="79000FE5" w14:textId="77777777" w:rsidR="003456D0" w:rsidRDefault="003456D0" w:rsidP="00692FE4">
      <w:pPr>
        <w:pStyle w:val="Textodecomentrio"/>
      </w:pPr>
      <w:r>
        <w:rPr>
          <w:rStyle w:val="Refdecomentrio"/>
        </w:rPr>
        <w:annotationRef/>
      </w:r>
      <w:r>
        <w:rPr>
          <w:rStyle w:val="Refdecomentrio"/>
        </w:rPr>
        <w:annotationRef/>
      </w:r>
      <w:r>
        <w:t xml:space="preserve">Não é objetivo. Como você irá verificar no final? </w:t>
      </w:r>
    </w:p>
    <w:p w14:paraId="126EB7BC" w14:textId="77777777" w:rsidR="003456D0" w:rsidRDefault="003456D0">
      <w:pPr>
        <w:pStyle w:val="Textodecomentrio"/>
      </w:pPr>
    </w:p>
  </w:comment>
  <w:comment w:id="96" w:author="Andreza Sartori" w:date="2021-12-22T14:08:00Z" w:initials="AS">
    <w:p w14:paraId="3C8B754C" w14:textId="77777777" w:rsidR="003456D0" w:rsidRDefault="003456D0">
      <w:pPr>
        <w:pStyle w:val="Textodecomentrio"/>
      </w:pPr>
      <w:r>
        <w:rPr>
          <w:rStyle w:val="Refdecomentrio"/>
        </w:rPr>
        <w:annotationRef/>
      </w:r>
      <w:r>
        <w:t>Este trabalho é muito antigo para ser um correlato</w:t>
      </w:r>
    </w:p>
  </w:comment>
  <w:comment w:id="97" w:author="Andreza Sartori" w:date="2021-12-22T12:48:00Z" w:initials="AS">
    <w:p w14:paraId="4D1FC1D2" w14:textId="77777777" w:rsidR="003456D0" w:rsidRDefault="003456D0">
      <w:pPr>
        <w:pStyle w:val="Textodecomentrio"/>
      </w:pPr>
      <w:r>
        <w:rPr>
          <w:rStyle w:val="Refdecomentrio"/>
        </w:rPr>
        <w:annotationRef/>
      </w:r>
      <w:r>
        <w:t>Quais ferramentas/plataformas foram utilizadas?</w:t>
      </w:r>
    </w:p>
  </w:comment>
  <w:comment w:id="106" w:author="Andreza Sartori" w:date="2021-12-22T12:50:00Z" w:initials="AS">
    <w:p w14:paraId="565B6DA1" w14:textId="77777777" w:rsidR="003456D0" w:rsidRDefault="003456D0">
      <w:pPr>
        <w:pStyle w:val="Textodecomentrio"/>
      </w:pPr>
      <w:r>
        <w:rPr>
          <w:rStyle w:val="Refdecomentrio"/>
        </w:rPr>
        <w:annotationRef/>
      </w:r>
      <w:r>
        <w:t>Rever a redação.</w:t>
      </w:r>
    </w:p>
  </w:comment>
  <w:comment w:id="108" w:author="Andreza Sartori" w:date="2021-12-22T12:51:00Z" w:initials="AS">
    <w:p w14:paraId="0C899940" w14:textId="77777777" w:rsidR="003456D0" w:rsidRDefault="003456D0">
      <w:pPr>
        <w:pStyle w:val="Textodecomentrio"/>
      </w:pPr>
      <w:r>
        <w:rPr>
          <w:rStyle w:val="Refdecomentrio"/>
        </w:rPr>
        <w:annotationRef/>
      </w:r>
      <w:r>
        <w:t>plural</w:t>
      </w:r>
    </w:p>
  </w:comment>
  <w:comment w:id="109" w:author="Andreza Sartori" w:date="2021-12-22T12:52:00Z" w:initials="AS">
    <w:p w14:paraId="15C8E4F9" w14:textId="77777777" w:rsidR="003456D0" w:rsidRDefault="003456D0">
      <w:pPr>
        <w:pStyle w:val="Textodecomentrio"/>
      </w:pPr>
      <w:r>
        <w:rPr>
          <w:rStyle w:val="Refdecomentrio"/>
        </w:rPr>
        <w:annotationRef/>
      </w:r>
      <w:r>
        <w:t>quem?</w:t>
      </w:r>
    </w:p>
  </w:comment>
  <w:comment w:id="113" w:author="Andreza Sartori" w:date="2021-12-22T13:15:00Z" w:initials="AS">
    <w:p w14:paraId="5704EB30" w14:textId="77777777" w:rsidR="003456D0" w:rsidRDefault="003456D0">
      <w:pPr>
        <w:pStyle w:val="Textodecomentrio"/>
      </w:pPr>
      <w:r>
        <w:rPr>
          <w:rStyle w:val="Refdecomentrio"/>
        </w:rPr>
        <w:annotationRef/>
      </w:r>
      <w:r w:rsidRPr="00ED3087">
        <w:t>Coloque o recurso de referência cruzada para figura/quadro/tabela. Faça isso em todo o texto.</w:t>
      </w:r>
    </w:p>
  </w:comment>
  <w:comment w:id="117" w:author="Andreza Sartori" w:date="2021-12-22T13:17:00Z" w:initials="AS">
    <w:p w14:paraId="72BF7C42" w14:textId="77777777" w:rsidR="003456D0" w:rsidRDefault="003456D0">
      <w:pPr>
        <w:pStyle w:val="Textodecomentrio"/>
      </w:pPr>
      <w:r>
        <w:rPr>
          <w:rStyle w:val="Refdecomentrio"/>
        </w:rPr>
        <w:annotationRef/>
      </w:r>
      <w:r>
        <w:t>Aqui você pode colocar letras (a , b, c, d) em cada imagem e referenciar de acordo no texto. Por exemplo: A Figura 1 (a).....</w:t>
      </w:r>
    </w:p>
  </w:comment>
  <w:comment w:id="118" w:author="Andreza Sartori" w:date="2021-12-22T13:18:00Z" w:initials="AS">
    <w:p w14:paraId="370ED86D" w14:textId="77777777" w:rsidR="003456D0" w:rsidRDefault="003456D0">
      <w:pPr>
        <w:pStyle w:val="Textodecomentrio"/>
      </w:pPr>
      <w:r>
        <w:rPr>
          <w:rStyle w:val="Refdecomentrio"/>
        </w:rPr>
        <w:annotationRef/>
      </w:r>
      <w:r>
        <w:t>O texto deve ser justificado.</w:t>
      </w:r>
    </w:p>
    <w:p w14:paraId="4F91AF87" w14:textId="77777777" w:rsidR="003456D0" w:rsidRDefault="003456D0">
      <w:pPr>
        <w:pStyle w:val="Textodecomentrio"/>
      </w:pPr>
      <w:r>
        <w:t xml:space="preserve">Rever a redação, está confuso. </w:t>
      </w:r>
      <w:r w:rsidRPr="005D00E8">
        <w:t>Não se faz parágrafo com uma única frase.</w:t>
      </w:r>
    </w:p>
  </w:comment>
  <w:comment w:id="120" w:author="Andreza Sartori" w:date="2021-12-22T13:35:00Z" w:initials="AS">
    <w:p w14:paraId="2307B765" w14:textId="77777777" w:rsidR="003456D0" w:rsidRDefault="003456D0">
      <w:pPr>
        <w:pStyle w:val="Textodecomentrio"/>
      </w:pPr>
      <w:r>
        <w:rPr>
          <w:rStyle w:val="Refdecomentrio"/>
        </w:rPr>
        <w:annotationRef/>
      </w:r>
      <w:r>
        <w:t>remover</w:t>
      </w:r>
    </w:p>
  </w:comment>
  <w:comment w:id="121" w:author="Andreza Sartori" w:date="2021-12-22T13:35:00Z" w:initials="AS">
    <w:p w14:paraId="7A136000" w14:textId="77777777" w:rsidR="003456D0" w:rsidRDefault="003456D0">
      <w:pPr>
        <w:pStyle w:val="Textodecomentrio"/>
      </w:pPr>
      <w:r>
        <w:rPr>
          <w:rStyle w:val="Refdecomentrio"/>
        </w:rPr>
        <w:annotationRef/>
      </w:r>
      <w:r>
        <w:t>aonde?</w:t>
      </w:r>
    </w:p>
  </w:comment>
  <w:comment w:id="126" w:author="Andreza Sartori" w:date="2021-12-22T13:36:00Z" w:initials="AS">
    <w:p w14:paraId="5456D6AF" w14:textId="77777777" w:rsidR="003456D0" w:rsidRDefault="003456D0">
      <w:pPr>
        <w:pStyle w:val="Textodecomentrio"/>
      </w:pPr>
      <w:r>
        <w:rPr>
          <w:rStyle w:val="Refdecomentrio"/>
        </w:rPr>
        <w:annotationRef/>
      </w:r>
      <w:r>
        <w:t>O que?</w:t>
      </w:r>
    </w:p>
  </w:comment>
  <w:comment w:id="129" w:author="Andreza Sartori" w:date="2021-12-22T13:42:00Z" w:initials="AS">
    <w:p w14:paraId="2276ECFD" w14:textId="77777777" w:rsidR="003456D0" w:rsidRDefault="003456D0">
      <w:pPr>
        <w:pStyle w:val="Textodecomentrio"/>
      </w:pPr>
      <w:r>
        <w:rPr>
          <w:rStyle w:val="Refdecomentrio"/>
        </w:rPr>
        <w:annotationRef/>
      </w:r>
      <w:r>
        <w:t>Isso é citação?</w:t>
      </w:r>
    </w:p>
  </w:comment>
  <w:comment w:id="134" w:author="Andreza Sartori" w:date="2021-12-22T13:47:00Z" w:initials="AS">
    <w:p w14:paraId="476E7196" w14:textId="77777777" w:rsidR="003456D0" w:rsidRDefault="003456D0">
      <w:pPr>
        <w:pStyle w:val="Textodecomentrio"/>
      </w:pPr>
      <w:r>
        <w:rPr>
          <w:rStyle w:val="Refdecomentrio"/>
        </w:rPr>
        <w:annotationRef/>
      </w:r>
      <w:r w:rsidRPr="009D2C34">
        <w:t>Onde expressa lugar. Prefira “o qual”, “no qual”, “em que” ou veja se é realmente necessário.</w:t>
      </w:r>
      <w:r>
        <w:t xml:space="preserve"> Rever em todo o texto.</w:t>
      </w:r>
    </w:p>
  </w:comment>
  <w:comment w:id="135" w:author="Andreza Sartori" w:date="2021-12-22T13:49:00Z" w:initials="AS">
    <w:p w14:paraId="730872DD" w14:textId="77777777" w:rsidR="003456D0" w:rsidRDefault="003456D0">
      <w:pPr>
        <w:pStyle w:val="Textodecomentrio"/>
      </w:pPr>
      <w:r>
        <w:rPr>
          <w:rStyle w:val="Refdecomentrio"/>
        </w:rPr>
        <w:annotationRef/>
      </w:r>
      <w:r>
        <w:t>Qual a diferença do teu trabalho com o dos correlatos?</w:t>
      </w:r>
    </w:p>
    <w:p w14:paraId="262B6D4A" w14:textId="77777777" w:rsidR="003456D0" w:rsidRDefault="003456D0">
      <w:pPr>
        <w:pStyle w:val="Textodecomentrio"/>
      </w:pPr>
      <w:r>
        <w:t xml:space="preserve">Quais são </w:t>
      </w:r>
      <w:r w:rsidRPr="00EE20C1">
        <w:t>as contribuições teóricas, práticas ou sociais que justificam a proposta?</w:t>
      </w:r>
    </w:p>
  </w:comment>
  <w:comment w:id="136" w:author="Andreza Sartori" w:date="2021-12-22T14:09:00Z" w:initials="AS">
    <w:p w14:paraId="6B0C8406" w14:textId="77777777" w:rsidR="003456D0" w:rsidRDefault="003456D0">
      <w:pPr>
        <w:pStyle w:val="Textodecomentrio"/>
      </w:pPr>
      <w:r>
        <w:rPr>
          <w:rStyle w:val="Refdecomentrio"/>
        </w:rPr>
        <w:annotationRef/>
      </w:r>
      <w:r>
        <w:t>Você vai implementar novamente?</w:t>
      </w:r>
    </w:p>
  </w:comment>
  <w:comment w:id="137" w:author="Andreza Sartori" w:date="2021-12-22T14:11:00Z" w:initials="AS">
    <w:p w14:paraId="5A31D9B5" w14:textId="77777777" w:rsidR="003456D0" w:rsidRDefault="003456D0">
      <w:pPr>
        <w:pStyle w:val="Textodecomentrio"/>
      </w:pPr>
      <w:r>
        <w:rPr>
          <w:rStyle w:val="Refdecomentrio"/>
        </w:rPr>
        <w:annotationRef/>
      </w:r>
      <w:r>
        <w:t xml:space="preserve">Para o desenvolvimento deste trabalho somente estes temas são suficientes? </w:t>
      </w:r>
    </w:p>
  </w:comment>
  <w:comment w:id="138" w:author="Andreza Sartori" w:date="2021-12-22T13:58:00Z" w:initials="AS">
    <w:p w14:paraId="4579D496" w14:textId="77777777" w:rsidR="003456D0" w:rsidRDefault="003456D0">
      <w:pPr>
        <w:pStyle w:val="Textodecomentrio"/>
      </w:pPr>
      <w:r>
        <w:rPr>
          <w:rStyle w:val="Refdecomentrio"/>
        </w:rPr>
        <w:annotationRef/>
      </w:r>
      <w:r>
        <w:t>Fora da norma</w:t>
      </w:r>
    </w:p>
  </w:comment>
  <w:comment w:id="142" w:author="Andreza Sartori" w:date="2021-12-22T14:01:00Z" w:initials="AS">
    <w:p w14:paraId="6DDD648B" w14:textId="77777777" w:rsidR="003456D0" w:rsidRDefault="003456D0">
      <w:pPr>
        <w:pStyle w:val="Textodecomentrio"/>
      </w:pPr>
      <w:r>
        <w:rPr>
          <w:rStyle w:val="Refdecomentrio"/>
        </w:rPr>
        <w:annotationRef/>
      </w:r>
      <w:r>
        <w:t>Não está de acordo com a norma.</w:t>
      </w:r>
    </w:p>
  </w:comment>
  <w:comment w:id="158" w:author="Marcel Hugo" w:date="2021-10-17T12:17:00Z" w:initials="MH">
    <w:p w14:paraId="22DD85D5" w14:textId="77777777" w:rsidR="00980F2C" w:rsidRDefault="00980F2C">
      <w:pPr>
        <w:pStyle w:val="Textodecomentrio"/>
      </w:pPr>
      <w:r>
        <w:rPr>
          <w:rStyle w:val="Refdecomentrio"/>
        </w:rPr>
        <w:annotationRef/>
      </w:r>
      <w:r>
        <w:t>Sugiro antes deste parágrafo um outro explicando o ExploraHabitat, mostrando que ele já se propunha a alcançar o que o parágrafo anterior estava sugerindo. Mas que pode ou precisa ser estendido.</w:t>
      </w:r>
    </w:p>
    <w:p w14:paraId="276401D7" w14:textId="77777777" w:rsidR="00980F2C" w:rsidRDefault="00980F2C">
      <w:pPr>
        <w:pStyle w:val="Textodecomentrio"/>
      </w:pPr>
    </w:p>
    <w:p w14:paraId="42A75731" w14:textId="77777777" w:rsidR="00980F2C" w:rsidRDefault="00980F2C">
      <w:pPr>
        <w:pStyle w:val="Textodecomentrio"/>
      </w:pPr>
      <w:r>
        <w:t>Além disso, o parágrafo contém uma única frase. Separar em duas ou três.</w:t>
      </w:r>
    </w:p>
    <w:p w14:paraId="28C8D495" w14:textId="77777777" w:rsidR="00980F2C" w:rsidRDefault="00980F2C">
      <w:pPr>
        <w:pStyle w:val="Textodecomentrio"/>
      </w:pPr>
      <w:r>
        <w:t>Evitar frases longas.</w:t>
      </w:r>
    </w:p>
  </w:comment>
  <w:comment w:id="176" w:author="Marcel Hugo" w:date="2021-10-17T12:20:00Z" w:initials="MH">
    <w:p w14:paraId="3B90338B" w14:textId="77777777" w:rsidR="00980F2C" w:rsidRDefault="00980F2C">
      <w:pPr>
        <w:pStyle w:val="Textodecomentrio"/>
      </w:pPr>
      <w:r>
        <w:rPr>
          <w:rStyle w:val="Refdecomentrio"/>
        </w:rPr>
        <w:annotationRef/>
      </w:r>
      <w:r>
        <w:t xml:space="preserve">Tecnicamente isto se chama </w:t>
      </w:r>
      <w:r>
        <w:t>refatoração.</w:t>
      </w:r>
    </w:p>
  </w:comment>
  <w:comment w:id="177" w:author="Marcel Hugo" w:date="2021-10-17T12:24:00Z" w:initials="MH">
    <w:p w14:paraId="2616260D" w14:textId="77777777" w:rsidR="00980F2C" w:rsidRDefault="00980F2C">
      <w:pPr>
        <w:pStyle w:val="Textodecomentrio"/>
      </w:pPr>
      <w:r>
        <w:rPr>
          <w:rStyle w:val="Refdecomentrio"/>
        </w:rPr>
        <w:annotationRef/>
      </w:r>
    </w:p>
  </w:comment>
  <w:comment w:id="178" w:author="Marcel Hugo" w:date="2021-10-17T12:22:00Z" w:initials="MH">
    <w:p w14:paraId="3ABE904C" w14:textId="77777777" w:rsidR="00980F2C" w:rsidRDefault="00980F2C">
      <w:pPr>
        <w:pStyle w:val="Textodecomentrio"/>
      </w:pPr>
      <w:r>
        <w:rPr>
          <w:rStyle w:val="Refdecomentrio"/>
        </w:rPr>
        <w:annotationRef/>
      </w:r>
      <w:r>
        <w:rPr>
          <w:rStyle w:val="Refdecomentrio"/>
        </w:rPr>
        <w:t>Nenhum dos objetivos específicos atendeu esta parte.</w:t>
      </w:r>
    </w:p>
  </w:comment>
  <w:comment w:id="179" w:author="Marcel Hugo" w:date="2021-10-17T12:23:00Z" w:initials="MH">
    <w:p w14:paraId="3BB289B4" w14:textId="77777777" w:rsidR="00980F2C" w:rsidRDefault="00980F2C">
      <w:pPr>
        <w:pStyle w:val="Textodecomentrio"/>
      </w:pPr>
      <w:r>
        <w:rPr>
          <w:rStyle w:val="Refdecomentrio"/>
        </w:rPr>
        <w:annotationRef/>
      </w:r>
      <w:r>
        <w:t xml:space="preserve">Isto é </w:t>
      </w:r>
      <w:r>
        <w:t>refatoração!</w:t>
      </w:r>
    </w:p>
    <w:p w14:paraId="4B598CEA" w14:textId="77777777" w:rsidR="00980F2C" w:rsidRDefault="00980F2C">
      <w:pPr>
        <w:pStyle w:val="Textodecomentrio"/>
      </w:pPr>
    </w:p>
    <w:p w14:paraId="457FD4A2" w14:textId="77777777" w:rsidR="00980F2C" w:rsidRDefault="00980F2C">
      <w:pPr>
        <w:pStyle w:val="Textodecomentrio"/>
      </w:pPr>
      <w:r>
        <w:t>Melhores práticas: de programação?</w:t>
      </w:r>
    </w:p>
  </w:comment>
  <w:comment w:id="180" w:author="Marcel Hugo" w:date="2021-10-17T12:25:00Z" w:initials="MH">
    <w:p w14:paraId="540D2CB5" w14:textId="77777777" w:rsidR="00980F2C" w:rsidRDefault="00980F2C">
      <w:pPr>
        <w:pStyle w:val="Textodecomentrio"/>
      </w:pPr>
      <w:r>
        <w:rPr>
          <w:rStyle w:val="Refdecomentrio"/>
        </w:rPr>
        <w:annotationRef/>
      </w:r>
      <w:r>
        <w:t>Não consegui compreender que “instrumentos de uso comum” seriam esses. Talvez tenha que explicar algo sobre isso na introdução.</w:t>
      </w:r>
    </w:p>
  </w:comment>
  <w:comment w:id="182" w:author="Marcel Hugo" w:date="2021-10-17T12:10:00Z" w:initials="MH">
    <w:p w14:paraId="1878FE23" w14:textId="77777777" w:rsidR="00980F2C" w:rsidRDefault="00980F2C">
      <w:pPr>
        <w:pStyle w:val="Textodecomentrio"/>
      </w:pPr>
      <w:r>
        <w:rPr>
          <w:rStyle w:val="Refdecomentrio"/>
        </w:rPr>
        <w:annotationRef/>
      </w:r>
      <w:r>
        <w:t>Falta texto introduzindo a seção, antes de iniciar os tópicos.</w:t>
      </w:r>
    </w:p>
  </w:comment>
  <w:comment w:id="183" w:author="Marcel Hugo" w:date="2021-10-17T12:27:00Z" w:initials="MH">
    <w:p w14:paraId="74BA4B25" w14:textId="77777777" w:rsidR="00980F2C" w:rsidRDefault="00980F2C">
      <w:pPr>
        <w:pStyle w:val="Textodecomentrio"/>
      </w:pPr>
      <w:r>
        <w:rPr>
          <w:rStyle w:val="Refdecomentrio"/>
        </w:rPr>
        <w:annotationRef/>
      </w:r>
      <w:r>
        <w:t>Outra frase longa que tem muitas ideias:</w:t>
      </w:r>
    </w:p>
    <w:p w14:paraId="29E1C0C1" w14:textId="77777777" w:rsidR="00980F2C" w:rsidRDefault="00980F2C">
      <w:pPr>
        <w:pStyle w:val="Textodecomentrio"/>
      </w:pPr>
      <w:r>
        <w:t>- a aplicação foi desenvolvida por Abreu et al</w:t>
      </w:r>
    </w:p>
    <w:p w14:paraId="54AC7EC2" w14:textId="77777777" w:rsidR="00980F2C" w:rsidRDefault="00980F2C">
      <w:pPr>
        <w:pStyle w:val="Textodecomentrio"/>
      </w:pPr>
      <w:r>
        <w:t>- a aplicação foi apresentada no Simpósio</w:t>
      </w:r>
    </w:p>
    <w:p w14:paraId="7887BFBA" w14:textId="77777777" w:rsidR="00980F2C" w:rsidRDefault="00980F2C">
      <w:pPr>
        <w:pStyle w:val="Textodecomentrio"/>
      </w:pPr>
      <w:r>
        <w:t>- a aplicação tem um objetivo</w:t>
      </w:r>
    </w:p>
    <w:p w14:paraId="0AD327F4" w14:textId="77777777" w:rsidR="00980F2C" w:rsidRDefault="00980F2C">
      <w:pPr>
        <w:pStyle w:val="Textodecomentrio"/>
      </w:pPr>
    </w:p>
    <w:p w14:paraId="61B065F9" w14:textId="77777777" w:rsidR="00980F2C" w:rsidRDefault="00980F2C">
      <w:pPr>
        <w:pStyle w:val="Textodecomentrio"/>
      </w:pPr>
      <w:r>
        <w:t>Uma frase por ideia. Isto ajuda o leitor a melhor entender o texto e fluir na leitura.</w:t>
      </w:r>
    </w:p>
  </w:comment>
  <w:comment w:id="184" w:author="Marcel Hugo" w:date="2021-10-17T12:30:00Z" w:initials="MH">
    <w:p w14:paraId="4744F359" w14:textId="77777777" w:rsidR="00980F2C" w:rsidRDefault="00980F2C">
      <w:pPr>
        <w:pStyle w:val="Textodecomentrio"/>
      </w:pPr>
      <w:r>
        <w:rPr>
          <w:rStyle w:val="Refdecomentrio"/>
        </w:rPr>
        <w:annotationRef/>
      </w:r>
      <w:r>
        <w:t>Como esta frase está longa e confusa por informações redundantes.</w:t>
      </w:r>
    </w:p>
  </w:comment>
  <w:comment w:id="187" w:author="Marcel Hugo" w:date="2021-10-17T12:32:00Z" w:initials="MH">
    <w:p w14:paraId="3B387AC5" w14:textId="77777777" w:rsidR="00980F2C" w:rsidRDefault="00980F2C">
      <w:pPr>
        <w:pStyle w:val="Textodecomentrio"/>
      </w:pPr>
      <w:r>
        <w:rPr>
          <w:rStyle w:val="Refdecomentrio"/>
        </w:rPr>
        <w:annotationRef/>
      </w:r>
      <w:r>
        <w:t xml:space="preserve">Ele gera QR </w:t>
      </w:r>
      <w:r>
        <w:t>Code ou lê (como indicou o parágrafo anterior)?</w:t>
      </w:r>
    </w:p>
  </w:comment>
  <w:comment w:id="201" w:author="Marcel Hugo" w:date="2021-10-19T18:06:00Z" w:initials="MH">
    <w:p w14:paraId="00CA9E74" w14:textId="77777777" w:rsidR="00980F2C" w:rsidRDefault="00980F2C">
      <w:pPr>
        <w:pStyle w:val="Textodecomentrio"/>
      </w:pPr>
      <w:r>
        <w:t>‘</w:t>
      </w:r>
      <w:r>
        <w:rPr>
          <w:rStyle w:val="Refdecomentrio"/>
        </w:rPr>
        <w:annotationRef/>
      </w:r>
      <w:r>
        <w:t>Reporte’ em português tem outro significado.</w:t>
      </w:r>
    </w:p>
  </w:comment>
  <w:comment w:id="245" w:author="Marcel Hugo" w:date="2021-10-19T18:00:00Z" w:initials="MH">
    <w:p w14:paraId="782D752B" w14:textId="77777777" w:rsidR="00980F2C" w:rsidRDefault="00980F2C">
      <w:pPr>
        <w:pStyle w:val="Textodecomentrio"/>
      </w:pPr>
      <w:r>
        <w:rPr>
          <w:rStyle w:val="Refdecomentrio"/>
        </w:rPr>
        <w:annotationRef/>
      </w:r>
      <w:r>
        <w:t xml:space="preserve">Isto não pode ser observado no quadro. O quadro indica que são </w:t>
      </w:r>
      <w:r>
        <w:t>multiplataforma, mas não especifica quais.</w:t>
      </w:r>
    </w:p>
  </w:comment>
  <w:comment w:id="249" w:author="Marcel Hugo" w:date="2021-10-19T18:01:00Z" w:initials="MH">
    <w:p w14:paraId="02F4F933" w14:textId="77777777" w:rsidR="00980F2C" w:rsidRDefault="00980F2C">
      <w:pPr>
        <w:pStyle w:val="Textodecomentrio"/>
      </w:pPr>
      <w:r>
        <w:rPr>
          <w:rStyle w:val="Refdecomentrio"/>
        </w:rPr>
        <w:annotationRef/>
      </w:r>
      <w:r>
        <w:t>O quadro indica que exibe localização e não que a localização do usuário é salva.</w:t>
      </w:r>
    </w:p>
  </w:comment>
  <w:comment w:id="263" w:author="Marcel Hugo" w:date="2021-10-19T18:07:00Z" w:initials="MH">
    <w:p w14:paraId="0B08BAE0" w14:textId="77777777" w:rsidR="00980F2C" w:rsidRDefault="00980F2C">
      <w:pPr>
        <w:pStyle w:val="Textodecomentrio"/>
      </w:pPr>
      <w:r>
        <w:rPr>
          <w:rStyle w:val="Refdecomentrio"/>
        </w:rPr>
        <w:annotationRef/>
      </w:r>
      <w:r>
        <w:t>Confuso. Rever redação.</w:t>
      </w:r>
    </w:p>
  </w:comment>
  <w:comment w:id="262" w:author="Marcel Hugo" w:date="2021-10-19T18:09:00Z" w:initials="MH">
    <w:p w14:paraId="68F5D055" w14:textId="77777777" w:rsidR="00980F2C" w:rsidRDefault="00980F2C">
      <w:pPr>
        <w:pStyle w:val="Textodecomentrio"/>
      </w:pPr>
      <w:r>
        <w:rPr>
          <w:rStyle w:val="Refdecomentrio"/>
        </w:rPr>
        <w:annotationRef/>
      </w:r>
      <w:r>
        <w:t>Explora pouco as contribuições do trabalho.</w:t>
      </w:r>
    </w:p>
  </w:comment>
  <w:comment w:id="266" w:author="Marcel Hugo" w:date="2021-10-19T18:09:00Z" w:initials="MH">
    <w:p w14:paraId="39463D1D" w14:textId="77777777" w:rsidR="00980F2C" w:rsidRDefault="00980F2C">
      <w:pPr>
        <w:pStyle w:val="Textodecomentrio"/>
      </w:pPr>
      <w:r>
        <w:rPr>
          <w:rStyle w:val="Refdecomentrio"/>
        </w:rPr>
        <w:annotationRef/>
      </w:r>
      <w:r>
        <w:t xml:space="preserve">A aplicação não </w:t>
      </w:r>
      <w:r>
        <w:t>refatora. Quem refatora é o desenvolvedor!</w:t>
      </w:r>
    </w:p>
    <w:p w14:paraId="56A34FD6" w14:textId="77777777" w:rsidR="00980F2C" w:rsidRDefault="00980F2C">
      <w:pPr>
        <w:pStyle w:val="Textodecomentrio"/>
      </w:pPr>
      <w:r>
        <w:t>O que a aplicação deve apresentar / fazer?</w:t>
      </w:r>
    </w:p>
    <w:p w14:paraId="523A9776" w14:textId="77777777" w:rsidR="00980F2C" w:rsidRDefault="00980F2C">
      <w:pPr>
        <w:pStyle w:val="Textodecomentrio"/>
      </w:pPr>
      <w:r>
        <w:t>E refatorar é aspecto interno que não modifica funcionalidade, portanto Requisito Não Funcional!</w:t>
      </w:r>
    </w:p>
  </w:comment>
  <w:comment w:id="272" w:author="Marcel Hugo" w:date="2021-10-19T18:12:00Z" w:initials="MH">
    <w:p w14:paraId="2CD17817" w14:textId="77777777" w:rsidR="00980F2C" w:rsidRDefault="00980F2C">
      <w:pPr>
        <w:pStyle w:val="Textodecomentrio"/>
      </w:pPr>
      <w:r>
        <w:rPr>
          <w:rStyle w:val="Refdecomentrio"/>
        </w:rPr>
        <w:annotationRef/>
      </w:r>
      <w:r>
        <w:t xml:space="preserve">Modificar o aplicativo </w:t>
      </w:r>
      <w:r>
        <w:t>ExploraHabitat ....</w:t>
      </w:r>
    </w:p>
    <w:p w14:paraId="7AF8C53F" w14:textId="77777777" w:rsidR="00980F2C" w:rsidRDefault="00980F2C">
      <w:pPr>
        <w:pStyle w:val="Textodecomentrio"/>
      </w:pPr>
      <w:r>
        <w:t>Você não vai partir dele?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DE6415" w15:done="0"/>
  <w15:commentEx w15:paraId="26B22F6E" w15:done="0"/>
  <w15:commentEx w15:paraId="1CD25279" w15:done="0"/>
  <w15:commentEx w15:paraId="4BB2B8AF" w15:done="0"/>
  <w15:commentEx w15:paraId="2263EB6A" w15:done="0"/>
  <w15:commentEx w15:paraId="6E4B132D" w15:done="0"/>
  <w15:commentEx w15:paraId="512BA51A" w15:done="0"/>
  <w15:commentEx w15:paraId="1269A4C0" w15:done="0"/>
  <w15:commentEx w15:paraId="79E2061B" w15:done="0"/>
  <w15:commentEx w15:paraId="6F112807" w15:done="0"/>
  <w15:commentEx w15:paraId="003975E1" w15:done="0"/>
  <w15:commentEx w15:paraId="376BEA6B" w15:done="0"/>
  <w15:commentEx w15:paraId="420CCEC2" w15:done="0"/>
  <w15:commentEx w15:paraId="0064C012" w15:done="0"/>
  <w15:commentEx w15:paraId="342932FA" w15:done="0"/>
  <w15:commentEx w15:paraId="2B9582C1" w15:done="0"/>
  <w15:commentEx w15:paraId="21C5F77D" w15:done="0"/>
  <w15:commentEx w15:paraId="42B433ED" w15:done="0"/>
  <w15:commentEx w15:paraId="1638E9CF" w15:done="0"/>
  <w15:commentEx w15:paraId="206E7475" w15:done="0"/>
  <w15:commentEx w15:paraId="48766034" w15:done="0"/>
  <w15:commentEx w15:paraId="00559179" w15:done="0"/>
  <w15:commentEx w15:paraId="6DBA759E" w15:done="0"/>
  <w15:commentEx w15:paraId="253F241D" w15:done="0"/>
  <w15:commentEx w15:paraId="02593C30" w15:done="0"/>
  <w15:commentEx w15:paraId="3466B423" w15:done="0"/>
  <w15:commentEx w15:paraId="63196D1F" w15:done="0"/>
  <w15:commentEx w15:paraId="617C16E6" w15:done="0"/>
  <w15:commentEx w15:paraId="7087712F" w15:done="0"/>
  <w15:commentEx w15:paraId="170E0D0A" w15:done="0"/>
  <w15:commentEx w15:paraId="111700F1" w15:done="0"/>
  <w15:commentEx w15:paraId="3A8BDBE4" w15:done="0"/>
  <w15:commentEx w15:paraId="227F9877" w15:done="0"/>
  <w15:commentEx w15:paraId="1408D085" w15:done="0"/>
  <w15:commentEx w15:paraId="31343624" w15:done="0"/>
  <w15:commentEx w15:paraId="3B0DC2EB" w15:done="0"/>
  <w15:commentEx w15:paraId="19FB81EC" w15:done="0"/>
  <w15:commentEx w15:paraId="60B3F853" w15:done="0"/>
  <w15:commentEx w15:paraId="734A6DD4" w15:done="0"/>
  <w15:commentEx w15:paraId="09644A84" w15:done="0"/>
  <w15:commentEx w15:paraId="678B5E07" w15:done="0"/>
  <w15:commentEx w15:paraId="68A31599" w15:done="0"/>
  <w15:commentEx w15:paraId="53806D5E" w15:done="0"/>
  <w15:commentEx w15:paraId="00F08060" w15:done="0"/>
  <w15:commentEx w15:paraId="43F45318" w15:done="0"/>
  <w15:commentEx w15:paraId="096A6D01" w15:done="0"/>
  <w15:commentEx w15:paraId="2121F343" w15:done="0"/>
  <w15:commentEx w15:paraId="36C1B29C" w15:done="0"/>
  <w15:commentEx w15:paraId="25EB35AD" w15:done="0"/>
  <w15:commentEx w15:paraId="2CDCA5BD" w15:done="0"/>
  <w15:commentEx w15:paraId="27CEFCD5" w15:done="0"/>
  <w15:commentEx w15:paraId="4AC6418F" w15:done="0"/>
  <w15:commentEx w15:paraId="32CDDE0C" w15:done="0"/>
  <w15:commentEx w15:paraId="1ECC36B2" w15:done="0"/>
  <w15:commentEx w15:paraId="1B5B1751" w15:done="0"/>
  <w15:commentEx w15:paraId="109A514D" w15:done="0"/>
  <w15:commentEx w15:paraId="0B2DA668" w15:done="0"/>
  <w15:commentEx w15:paraId="79D09659" w15:done="0"/>
  <w15:commentEx w15:paraId="5224C16D" w15:done="0"/>
  <w15:commentEx w15:paraId="671D5E6B" w15:done="0"/>
  <w15:commentEx w15:paraId="06D78693" w15:done="0"/>
  <w15:commentEx w15:paraId="15526A88" w15:done="0"/>
  <w15:commentEx w15:paraId="15CD8E91" w15:done="0"/>
  <w15:commentEx w15:paraId="09E31C22" w15:done="0"/>
  <w15:commentEx w15:paraId="68BAF474" w15:done="0"/>
  <w15:commentEx w15:paraId="6740F781" w15:done="0"/>
  <w15:commentEx w15:paraId="12C3999F" w15:done="0"/>
  <w15:commentEx w15:paraId="74E9132B" w15:done="0"/>
  <w15:commentEx w15:paraId="2C91517B" w15:done="0"/>
  <w15:commentEx w15:paraId="5DEFB512" w15:done="0"/>
  <w15:commentEx w15:paraId="50026820" w15:done="0"/>
  <w15:commentEx w15:paraId="076185BF" w15:done="0"/>
  <w15:commentEx w15:paraId="43549600" w15:done="0"/>
  <w15:commentEx w15:paraId="1F0B5EE2" w15:done="0"/>
  <w15:commentEx w15:paraId="1243D8A0" w15:done="0"/>
  <w15:commentEx w15:paraId="065D9AEA" w15:done="0"/>
  <w15:commentEx w15:paraId="500CBC54" w15:done="0"/>
  <w15:commentEx w15:paraId="13A1BAA2" w15:done="0"/>
  <w15:commentEx w15:paraId="3E81A3B5" w15:done="0"/>
  <w15:commentEx w15:paraId="0E721BD7" w15:done="0"/>
  <w15:commentEx w15:paraId="4AA2CCB7" w15:done="0"/>
  <w15:commentEx w15:paraId="70142666" w15:done="0"/>
  <w15:commentEx w15:paraId="50121994" w15:done="0"/>
  <w15:commentEx w15:paraId="0DFF1C0D" w15:done="0"/>
  <w15:commentEx w15:paraId="49FEA6B6" w15:done="0"/>
  <w15:commentEx w15:paraId="494E6078" w15:done="0"/>
  <w15:commentEx w15:paraId="5ED7B8F4" w15:done="0"/>
  <w15:commentEx w15:paraId="14DF4EEC" w15:done="0"/>
  <w15:commentEx w15:paraId="55E364E3" w15:done="0"/>
  <w15:commentEx w15:paraId="0FA2384D" w15:done="0"/>
  <w15:commentEx w15:paraId="5D56A1A9" w15:done="0"/>
  <w15:commentEx w15:paraId="5F84B95E" w15:done="0"/>
  <w15:commentEx w15:paraId="01C83759" w15:done="0"/>
  <w15:commentEx w15:paraId="126EB7BC" w15:done="0"/>
  <w15:commentEx w15:paraId="3C8B754C" w15:done="0"/>
  <w15:commentEx w15:paraId="4D1FC1D2" w15:done="0"/>
  <w15:commentEx w15:paraId="565B6DA1" w15:done="0"/>
  <w15:commentEx w15:paraId="0C899940" w15:done="0"/>
  <w15:commentEx w15:paraId="15C8E4F9" w15:done="0"/>
  <w15:commentEx w15:paraId="5704EB30" w15:done="0"/>
  <w15:commentEx w15:paraId="72BF7C42" w15:done="0"/>
  <w15:commentEx w15:paraId="4F91AF87" w15:done="0"/>
  <w15:commentEx w15:paraId="2307B765" w15:done="0"/>
  <w15:commentEx w15:paraId="7A136000" w15:done="0"/>
  <w15:commentEx w15:paraId="5456D6AF" w15:done="0"/>
  <w15:commentEx w15:paraId="2276ECFD" w15:done="0"/>
  <w15:commentEx w15:paraId="476E7196" w15:done="0"/>
  <w15:commentEx w15:paraId="262B6D4A" w15:done="0"/>
  <w15:commentEx w15:paraId="6B0C8406" w15:done="0"/>
  <w15:commentEx w15:paraId="5A31D9B5" w15:done="0"/>
  <w15:commentEx w15:paraId="4579D496" w15:done="0"/>
  <w15:commentEx w15:paraId="6DDD648B" w15:done="0"/>
  <w15:commentEx w15:paraId="28C8D495" w15:done="0"/>
  <w15:commentEx w15:paraId="3B90338B" w15:done="0"/>
  <w15:commentEx w15:paraId="2616260D" w15:done="0"/>
  <w15:commentEx w15:paraId="3ABE904C" w15:done="0"/>
  <w15:commentEx w15:paraId="457FD4A2" w15:done="0"/>
  <w15:commentEx w15:paraId="540D2CB5" w15:done="0"/>
  <w15:commentEx w15:paraId="1878FE23" w15:done="0"/>
  <w15:commentEx w15:paraId="61B065F9" w15:done="0"/>
  <w15:commentEx w15:paraId="4744F359" w15:done="0"/>
  <w15:commentEx w15:paraId="3B387AC5" w15:done="0"/>
  <w15:commentEx w15:paraId="00CA9E74" w15:done="0"/>
  <w15:commentEx w15:paraId="782D752B" w15:done="0"/>
  <w15:commentEx w15:paraId="02F4F933" w15:done="0"/>
  <w15:commentEx w15:paraId="0B08BAE0" w15:done="0"/>
  <w15:commentEx w15:paraId="68F5D055" w15:done="0"/>
  <w15:commentEx w15:paraId="523A9776" w15:done="0"/>
  <w15:commentEx w15:paraId="7AF8C5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64043" w16cex:dateUtc="2021-12-17T01:46:00Z"/>
  <w16cex:commentExtensible w16cex:durableId="2566491D" w16cex:dateUtc="2021-12-17T02:24:00Z"/>
  <w16cex:commentExtensible w16cex:durableId="25664933" w16cex:dateUtc="2021-12-17T02:24:00Z"/>
  <w16cex:commentExtensible w16cex:durableId="25664953" w16cex:dateUtc="2021-12-17T02:25:00Z"/>
  <w16cex:commentExtensible w16cex:durableId="2566497B" w16cex:dateUtc="2021-12-17T02:25:00Z"/>
  <w16cex:commentExtensible w16cex:durableId="25664996" w16cex:dateUtc="2021-12-17T02:26:00Z"/>
  <w16cex:commentExtensible w16cex:durableId="256649CF" w16cex:dateUtc="2021-12-17T02:27:00Z"/>
  <w16cex:commentExtensible w16cex:durableId="256649D8" w16cex:dateUtc="2021-12-17T02:27:00Z"/>
  <w16cex:commentExtensible w16cex:durableId="25664A18" w16cex:dateUtc="2021-12-17T02:28:00Z"/>
  <w16cex:commentExtensible w16cex:durableId="25664A5F" w16cex:dateUtc="2021-12-17T02:29:00Z"/>
  <w16cex:commentExtensible w16cex:durableId="25664A75" w16cex:dateUtc="2021-12-17T02:29:00Z"/>
  <w16cex:commentExtensible w16cex:durableId="25664A9F" w16cex:dateUtc="2021-12-17T02:30:00Z"/>
  <w16cex:commentExtensible w16cex:durableId="25664B01" w16cex:dateUtc="2021-12-17T02:32:00Z"/>
  <w16cex:commentExtensible w16cex:durableId="25664B47" w16cex:dateUtc="2021-12-17T02:33:00Z"/>
  <w16cex:commentExtensible w16cex:durableId="25664B5B" w16cex:dateUtc="2021-12-17T02:33:00Z"/>
  <w16cex:commentExtensible w16cex:durableId="25664B6D" w16cex:dateUtc="2021-12-17T02:34:00Z"/>
  <w16cex:commentExtensible w16cex:durableId="25664B88" w16cex:dateUtc="2021-12-17T02:34:00Z"/>
  <w16cex:commentExtensible w16cex:durableId="25664B9C" w16cex:dateUtc="2021-12-17T02:34:00Z"/>
  <w16cex:commentExtensible w16cex:durableId="25664C23" w16cex:dateUtc="2021-12-17T02:37:00Z"/>
  <w16cex:commentExtensible w16cex:durableId="25664C6C" w16cex:dateUtc="2021-12-17T02:38:00Z"/>
  <w16cex:commentExtensible w16cex:durableId="25664D63" w16cex:dateUtc="2021-12-17T02:42:00Z"/>
  <w16cex:commentExtensible w16cex:durableId="25664D79" w16cex:dateUtc="2021-12-17T02:42:00Z"/>
  <w16cex:commentExtensible w16cex:durableId="25664DCC" w16cex:dateUtc="2021-12-17T02:44:00Z"/>
  <w16cex:commentExtensible w16cex:durableId="25664E34" w16cex:dateUtc="2021-12-17T02:45:00Z"/>
  <w16cex:commentExtensible w16cex:durableId="25664E71" w16cex:dateUtc="2021-12-17T02:46:00Z"/>
  <w16cex:commentExtensible w16cex:durableId="25664E87" w16cex:dateUtc="2021-12-17T02:47:00Z"/>
  <w16cex:commentExtensible w16cex:durableId="25664F31" w16cex:dateUtc="2021-12-17T02:50:00Z"/>
  <w16cex:commentExtensible w16cex:durableId="25664FDD" w16cex:dateUtc="2021-12-17T02:53:00Z"/>
  <w16cex:commentExtensible w16cex:durableId="25664FFB" w16cex:dateUtc="2021-12-17T02:53:00Z"/>
  <w16cex:commentExtensible w16cex:durableId="2566500B" w16cex:dateUtc="2021-12-17T02:53:00Z"/>
  <w16cex:commentExtensible w16cex:durableId="25665056" w16cex:dateUtc="2021-12-17T02:55:00Z"/>
  <w16cex:commentExtensible w16cex:durableId="25665075" w16cex:dateUtc="2021-12-17T02:55:00Z"/>
  <w16cex:commentExtensible w16cex:durableId="256650C2" w16cex:dateUtc="2021-12-17T02:56:00Z"/>
  <w16cex:commentExtensible w16cex:durableId="256650D7" w16cex:dateUtc="2021-12-17T02:57:00Z"/>
  <w16cex:commentExtensible w16cex:durableId="256650E1" w16cex:dateUtc="2021-12-17T02:57:00Z"/>
  <w16cex:commentExtensible w16cex:durableId="256650EA" w16cex:dateUtc="2021-12-17T02:57:00Z"/>
  <w16cex:commentExtensible w16cex:durableId="2566512B" w16cex:dateUtc="2021-12-17T02:58:00Z"/>
  <w16cex:commentExtensible w16cex:durableId="25665145" w16cex:dateUtc="2021-12-17T02:59:00Z"/>
  <w16cex:commentExtensible w16cex:durableId="25665167" w16cex:dateUtc="2021-12-17T02:59:00Z"/>
  <w16cex:commentExtensible w16cex:durableId="256651B6" w16cex:dateUtc="2021-12-17T03:00:00Z"/>
  <w16cex:commentExtensible w16cex:durableId="25665216" w16cex:dateUtc="2021-12-17T03:02:00Z"/>
  <w16cex:commentExtensible w16cex:durableId="2566523B" w16cex:dateUtc="2021-12-17T03:03:00Z"/>
  <w16cex:commentExtensible w16cex:durableId="25665283" w16cex:dateUtc="2021-12-17T03:04:00Z"/>
  <w16cex:commentExtensible w16cex:durableId="25665300" w16cex:dateUtc="2021-12-17T03:06:00Z"/>
  <w16cex:commentExtensible w16cex:durableId="25665311" w16cex:dateUtc="2021-12-17T03:06:00Z"/>
  <w16cex:commentExtensible w16cex:durableId="2566533A" w16cex:dateUtc="2021-12-17T03:07:00Z"/>
  <w16cex:commentExtensible w16cex:durableId="25665345" w16cex:dateUtc="2021-12-17T03:07:00Z"/>
  <w16cex:commentExtensible w16cex:durableId="25665350" w16cex:dateUtc="2021-12-17T03:07:00Z"/>
  <w16cex:commentExtensible w16cex:durableId="25665358" w16cex:dateUtc="2021-12-17T03:07:00Z"/>
  <w16cex:commentExtensible w16cex:durableId="25665360" w16cex:dateUtc="2021-12-17T03:08:00Z"/>
  <w16cex:commentExtensible w16cex:durableId="256A34CF" w16cex:dateUtc="2021-12-20T01:46:00Z"/>
  <w16cex:commentExtensible w16cex:durableId="256A357C" w16cex:dateUtc="2021-12-20T01:49:00Z"/>
  <w16cex:commentExtensible w16cex:durableId="256A3512" w16cex:dateUtc="2021-12-20T01:47:00Z"/>
  <w16cex:commentExtensible w16cex:durableId="256A3572" w16cex:dateUtc="2021-12-20T01:49:00Z"/>
  <w16cex:commentExtensible w16cex:durableId="256A355A" w16cex:dateUtc="2021-12-20T01:48:00Z"/>
  <w16cex:commentExtensible w16cex:durableId="256A354E" w16cex:dateUtc="2021-12-20T01:48:00Z"/>
  <w16cex:commentExtensible w16cex:durableId="256A3537" w16cex:dateUtc="2021-12-20T01:48:00Z"/>
  <w16cex:commentExtensible w16cex:durableId="2560E38E" w16cex:dateUtc="2021-12-13T00:09:00Z"/>
  <w16cex:commentExtensible w16cex:durableId="2560E5E7" w16cex:dateUtc="2021-12-13T00:19:00Z"/>
  <w16cex:commentExtensible w16cex:durableId="2560EE36" w16cex:dateUtc="2021-12-13T00:55:00Z"/>
  <w16cex:commentExtensible w16cex:durableId="2560E494" w16cex:dateUtc="2021-12-13T00:13:00Z"/>
  <w16cex:commentExtensible w16cex:durableId="2560E4EA" w16cex:dateUtc="2021-12-13T00:15:00Z"/>
  <w16cex:commentExtensible w16cex:durableId="2560EA4F" w16cex:dateUtc="2021-12-13T00:38:00Z"/>
  <w16cex:commentExtensible w16cex:durableId="2560EAD9" w16cex:dateUtc="2021-12-13T00:40:00Z"/>
  <w16cex:commentExtensible w16cex:durableId="2560EA6F" w16cex:dateUtc="2021-12-13T00:38:00Z"/>
  <w16cex:commentExtensible w16cex:durableId="2560EBB8" w16cex:dateUtc="2021-12-13T00:44:00Z"/>
  <w16cex:commentExtensible w16cex:durableId="2560EF03" w16cex:dateUtc="2021-12-13T00:58:00Z"/>
  <w16cex:commentExtensible w16cex:durableId="2560EF67" w16cex:dateUtc="2021-12-13T01:00:00Z"/>
  <w16cex:commentExtensible w16cex:durableId="2560F001" w16cex:dateUtc="2021-12-13T01:02:00Z"/>
  <w16cex:commentExtensible w16cex:durableId="2560F09F" w16cex:dateUtc="2021-12-13T01:05:00Z"/>
  <w16cex:commentExtensible w16cex:durableId="2560F1B4" w16cex:dateUtc="2021-12-13T01:09:00Z"/>
  <w16cex:commentExtensible w16cex:durableId="2560F418" w16cex:dateUtc="2021-12-13T01:20:00Z"/>
  <w16cex:commentExtensible w16cex:durableId="2560F21B" w16cex:dateUtc="2021-12-13T01:11:00Z"/>
  <w16cex:commentExtensible w16cex:durableId="2560F422" w16cex:dateUtc="2021-12-13T01:20:00Z"/>
  <w16cex:commentExtensible w16cex:durableId="2560F3CD" w16cex:dateUtc="2021-12-13T01:18:00Z"/>
  <w16cex:commentExtensible w16cex:durableId="2560F4F6" w16cex:dateUtc="2021-12-13T01:23:00Z"/>
  <w16cex:commentExtensible w16cex:durableId="2560F338" w16cex:dateUtc="2021-12-13T01:16:00Z"/>
  <w16cex:commentExtensible w16cex:durableId="2560F473" w16cex:dateUtc="2021-12-13T01:21:00Z"/>
  <w16cex:commentExtensible w16cex:durableId="2560F766" w16cex:dateUtc="2021-12-13T01:34:00Z"/>
  <w16cex:commentExtensible w16cex:durableId="2560F7DF" w16cex:dateUtc="2021-12-13T01:36:00Z"/>
  <w16cex:commentExtensible w16cex:durableId="2560F944" w16cex:dateUtc="2021-12-13T01:42:00Z"/>
  <w16cex:commentExtensible w16cex:durableId="2560F9D8" w16cex:dateUtc="2021-12-13T01:44:00Z"/>
  <w16cex:commentExtensible w16cex:durableId="2560FB2D" w16cex:dateUtc="2021-12-13T01:50:00Z"/>
  <w16cex:commentExtensible w16cex:durableId="2560FA1B" w16cex:dateUtc="2021-12-13T01:45:00Z"/>
  <w16cex:commentExtensible w16cex:durableId="256C81E1" w16cex:dateUtc="2021-12-21T19:40:00Z"/>
  <w16cex:commentExtensible w16cex:durableId="256C82AA" w16cex:dateUtc="2021-12-21T19:43:00Z"/>
  <w16cex:commentExtensible w16cex:durableId="256C82EB" w16cex:dateUtc="2021-12-21T19:44:00Z"/>
  <w16cex:commentExtensible w16cex:durableId="256C831E" w16cex:dateUtc="2021-12-21T19:45:00Z"/>
  <w16cex:commentExtensible w16cex:durableId="256C87B4" w16cex:dateUtc="2021-12-21T20:04:00Z"/>
  <w16cex:commentExtensible w16cex:durableId="256D983D" w16cex:dateUtc="2021-12-22T15:27:00Z"/>
  <w16cex:commentExtensible w16cex:durableId="256D9B12" w16cex:dateUtc="2021-12-22T15:39:00Z"/>
  <w16cex:commentExtensible w16cex:durableId="256DAEEF" w16cex:dateUtc="2021-12-22T17:04:00Z"/>
  <w16cex:commentExtensible w16cex:durableId="256D9B8E" w16cex:dateUtc="2021-12-22T15:41:00Z"/>
  <w16cex:commentExtensible w16cex:durableId="256DAEDC" w16cex:dateUtc="2021-12-22T17:04:00Z"/>
  <w16cex:commentExtensible w16cex:durableId="256DAFE8" w16cex:dateUtc="2021-12-22T17:08:00Z"/>
  <w16cex:commentExtensible w16cex:durableId="256D9D38" w16cex:dateUtc="2021-12-22T15:48:00Z"/>
  <w16cex:commentExtensible w16cex:durableId="256D9DAE" w16cex:dateUtc="2021-12-22T15:50:00Z"/>
  <w16cex:commentExtensible w16cex:durableId="256D9DED" w16cex:dateUtc="2021-12-22T15:51:00Z"/>
  <w16cex:commentExtensible w16cex:durableId="256D9E06" w16cex:dateUtc="2021-12-22T15:52:00Z"/>
  <w16cex:commentExtensible w16cex:durableId="256DA384" w16cex:dateUtc="2021-12-22T16:15:00Z"/>
  <w16cex:commentExtensible w16cex:durableId="256DA3D6" w16cex:dateUtc="2021-12-22T16:17:00Z"/>
  <w16cex:commentExtensible w16cex:durableId="256DA438" w16cex:dateUtc="2021-12-22T16:18:00Z"/>
  <w16cex:commentExtensible w16cex:durableId="256DA80D" w16cex:dateUtc="2021-12-22T16:35:00Z"/>
  <w16cex:commentExtensible w16cex:durableId="256DA81B" w16cex:dateUtc="2021-12-22T16:35:00Z"/>
  <w16cex:commentExtensible w16cex:durableId="256DA86A" w16cex:dateUtc="2021-12-22T16:36:00Z"/>
  <w16cex:commentExtensible w16cex:durableId="256DA9CB" w16cex:dateUtc="2021-12-22T16:42:00Z"/>
  <w16cex:commentExtensible w16cex:durableId="256DAADB" w16cex:dateUtc="2021-12-22T16:47:00Z"/>
  <w16cex:commentExtensible w16cex:durableId="256DAB61" w16cex:dateUtc="2021-12-22T16:49:00Z"/>
  <w16cex:commentExtensible w16cex:durableId="256DB033" w16cex:dateUtc="2021-12-22T17:09:00Z"/>
  <w16cex:commentExtensible w16cex:durableId="256DB074" w16cex:dateUtc="2021-12-22T17:11:00Z"/>
  <w16cex:commentExtensible w16cex:durableId="256DAD84" w16cex:dateUtc="2021-12-22T16:58:00Z"/>
  <w16cex:commentExtensible w16cex:durableId="256DAE21" w16cex:dateUtc="2021-12-22T17:01:00Z"/>
  <w16cex:commentExtensible w16cex:durableId="251692F3" w16cex:dateUtc="2021-10-17T15:17:00Z"/>
  <w16cex:commentExtensible w16cex:durableId="251693A7" w16cex:dateUtc="2021-10-17T15:20:00Z"/>
  <w16cex:commentExtensible w16cex:durableId="25169479" w16cex:dateUtc="2021-10-17T15:24:00Z"/>
  <w16cex:commentExtensible w16cex:durableId="25169403" w16cex:dateUtc="2021-10-17T15:22:00Z"/>
  <w16cex:commentExtensible w16cex:durableId="25169453" w16cex:dateUtc="2021-10-17T15:23:00Z"/>
  <w16cex:commentExtensible w16cex:durableId="251694BF" w16cex:dateUtc="2021-10-17T15:25:00Z"/>
  <w16cex:commentExtensible w16cex:durableId="25169127" w16cex:dateUtc="2021-10-17T15:10:00Z"/>
  <w16cex:commentExtensible w16cex:durableId="2516954A" w16cex:dateUtc="2021-10-17T15:27:00Z"/>
  <w16cex:commentExtensible w16cex:durableId="25169601" w16cex:dateUtc="2021-10-17T15:30:00Z"/>
  <w16cex:commentExtensible w16cex:durableId="25169653" w16cex:dateUtc="2021-10-17T15:32:00Z"/>
  <w16cex:commentExtensible w16cex:durableId="2519878A" w16cex:dateUtc="2021-10-19T21:06:00Z"/>
  <w16cex:commentExtensible w16cex:durableId="2519864D" w16cex:dateUtc="2021-10-19T21:00:00Z"/>
  <w16cex:commentExtensible w16cex:durableId="2519868C" w16cex:dateUtc="2021-10-19T21:01:00Z"/>
  <w16cex:commentExtensible w16cex:durableId="251987F9" w16cex:dateUtc="2021-10-19T21:07:00Z"/>
  <w16cex:commentExtensible w16cex:durableId="25198842" w16cex:dateUtc="2021-10-19T21:09:00Z"/>
  <w16cex:commentExtensible w16cex:durableId="25198867" w16cex:dateUtc="2021-10-19T21:09:00Z"/>
  <w16cex:commentExtensible w16cex:durableId="25198917" w16cex:dateUtc="2021-10-19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DE6415" w16cid:durableId="25664043"/>
  <w16cid:commentId w16cid:paraId="26B22F6E" w16cid:durableId="2566491D"/>
  <w16cid:commentId w16cid:paraId="1CD25279" w16cid:durableId="25664933"/>
  <w16cid:commentId w16cid:paraId="4BB2B8AF" w16cid:durableId="25664953"/>
  <w16cid:commentId w16cid:paraId="2263EB6A" w16cid:durableId="2566497B"/>
  <w16cid:commentId w16cid:paraId="6E4B132D" w16cid:durableId="25664996"/>
  <w16cid:commentId w16cid:paraId="512BA51A" w16cid:durableId="256649CF"/>
  <w16cid:commentId w16cid:paraId="1269A4C0" w16cid:durableId="256649D8"/>
  <w16cid:commentId w16cid:paraId="79E2061B" w16cid:durableId="25664A18"/>
  <w16cid:commentId w16cid:paraId="6F112807" w16cid:durableId="25664A5F"/>
  <w16cid:commentId w16cid:paraId="003975E1" w16cid:durableId="25664A75"/>
  <w16cid:commentId w16cid:paraId="376BEA6B" w16cid:durableId="25664A9F"/>
  <w16cid:commentId w16cid:paraId="420CCEC2" w16cid:durableId="25664B01"/>
  <w16cid:commentId w16cid:paraId="0064C012" w16cid:durableId="25664B47"/>
  <w16cid:commentId w16cid:paraId="342932FA" w16cid:durableId="25664B5B"/>
  <w16cid:commentId w16cid:paraId="2B9582C1" w16cid:durableId="25664B6D"/>
  <w16cid:commentId w16cid:paraId="21C5F77D" w16cid:durableId="25664B88"/>
  <w16cid:commentId w16cid:paraId="42B433ED" w16cid:durableId="25664B9C"/>
  <w16cid:commentId w16cid:paraId="1638E9CF" w16cid:durableId="25664C23"/>
  <w16cid:commentId w16cid:paraId="206E7475" w16cid:durableId="25664C6C"/>
  <w16cid:commentId w16cid:paraId="48766034" w16cid:durableId="25664D63"/>
  <w16cid:commentId w16cid:paraId="00559179" w16cid:durableId="25664D79"/>
  <w16cid:commentId w16cid:paraId="6DBA759E" w16cid:durableId="25664DCC"/>
  <w16cid:commentId w16cid:paraId="253F241D" w16cid:durableId="25664E34"/>
  <w16cid:commentId w16cid:paraId="02593C30" w16cid:durableId="25664E71"/>
  <w16cid:commentId w16cid:paraId="3466B423" w16cid:durableId="25664E87"/>
  <w16cid:commentId w16cid:paraId="63196D1F" w16cid:durableId="25664F31"/>
  <w16cid:commentId w16cid:paraId="617C16E6" w16cid:durableId="25664FDD"/>
  <w16cid:commentId w16cid:paraId="7087712F" w16cid:durableId="25664FFB"/>
  <w16cid:commentId w16cid:paraId="170E0D0A" w16cid:durableId="2566500B"/>
  <w16cid:commentId w16cid:paraId="111700F1" w16cid:durableId="25665056"/>
  <w16cid:commentId w16cid:paraId="3A8BDBE4" w16cid:durableId="25665075"/>
  <w16cid:commentId w16cid:paraId="227F9877" w16cid:durableId="256650C2"/>
  <w16cid:commentId w16cid:paraId="1408D085" w16cid:durableId="256650D7"/>
  <w16cid:commentId w16cid:paraId="31343624" w16cid:durableId="256650E1"/>
  <w16cid:commentId w16cid:paraId="3B0DC2EB" w16cid:durableId="256650EA"/>
  <w16cid:commentId w16cid:paraId="19FB81EC" w16cid:durableId="2566512B"/>
  <w16cid:commentId w16cid:paraId="60B3F853" w16cid:durableId="25665145"/>
  <w16cid:commentId w16cid:paraId="734A6DD4" w16cid:durableId="25665167"/>
  <w16cid:commentId w16cid:paraId="09644A84" w16cid:durableId="256651B6"/>
  <w16cid:commentId w16cid:paraId="678B5E07" w16cid:durableId="25665216"/>
  <w16cid:commentId w16cid:paraId="68A31599" w16cid:durableId="2566523B"/>
  <w16cid:commentId w16cid:paraId="53806D5E" w16cid:durableId="25665283"/>
  <w16cid:commentId w16cid:paraId="00F08060" w16cid:durableId="25665300"/>
  <w16cid:commentId w16cid:paraId="43F45318" w16cid:durableId="25665311"/>
  <w16cid:commentId w16cid:paraId="096A6D01" w16cid:durableId="2566533A"/>
  <w16cid:commentId w16cid:paraId="2121F343" w16cid:durableId="25665345"/>
  <w16cid:commentId w16cid:paraId="36C1B29C" w16cid:durableId="25665350"/>
  <w16cid:commentId w16cid:paraId="25EB35AD" w16cid:durableId="25665358"/>
  <w16cid:commentId w16cid:paraId="2CDCA5BD" w16cid:durableId="25665360"/>
  <w16cid:commentId w16cid:paraId="27CEFCD5" w16cid:durableId="256A34CF"/>
  <w16cid:commentId w16cid:paraId="4AC6418F" w16cid:durableId="256A357C"/>
  <w16cid:commentId w16cid:paraId="32CDDE0C" w16cid:durableId="256A3512"/>
  <w16cid:commentId w16cid:paraId="1ECC36B2" w16cid:durableId="256A3572"/>
  <w16cid:commentId w16cid:paraId="1B5B1751" w16cid:durableId="256A355A"/>
  <w16cid:commentId w16cid:paraId="109A514D" w16cid:durableId="256A354E"/>
  <w16cid:commentId w16cid:paraId="0B2DA668" w16cid:durableId="256A3537"/>
  <w16cid:commentId w16cid:paraId="79D09659" w16cid:durableId="2560E38E"/>
  <w16cid:commentId w16cid:paraId="5224C16D" w16cid:durableId="2560E5E7"/>
  <w16cid:commentId w16cid:paraId="671D5E6B" w16cid:durableId="2560EE36"/>
  <w16cid:commentId w16cid:paraId="06D78693" w16cid:durableId="2560E494"/>
  <w16cid:commentId w16cid:paraId="15526A88" w16cid:durableId="2560E4EA"/>
  <w16cid:commentId w16cid:paraId="15CD8E91" w16cid:durableId="2560EA4F"/>
  <w16cid:commentId w16cid:paraId="09E31C22" w16cid:durableId="2560EAD9"/>
  <w16cid:commentId w16cid:paraId="68BAF474" w16cid:durableId="2560EA6F"/>
  <w16cid:commentId w16cid:paraId="6740F781" w16cid:durableId="2560EBB8"/>
  <w16cid:commentId w16cid:paraId="12C3999F" w16cid:durableId="2560EF03"/>
  <w16cid:commentId w16cid:paraId="74E9132B" w16cid:durableId="2560EF67"/>
  <w16cid:commentId w16cid:paraId="2C91517B" w16cid:durableId="2560F001"/>
  <w16cid:commentId w16cid:paraId="5DEFB512" w16cid:durableId="2560F09F"/>
  <w16cid:commentId w16cid:paraId="50026820" w16cid:durableId="2560F1B4"/>
  <w16cid:commentId w16cid:paraId="076185BF" w16cid:durableId="2560F418"/>
  <w16cid:commentId w16cid:paraId="43549600" w16cid:durableId="2560F21B"/>
  <w16cid:commentId w16cid:paraId="1F0B5EE2" w16cid:durableId="2560F422"/>
  <w16cid:commentId w16cid:paraId="1243D8A0" w16cid:durableId="2560F3CD"/>
  <w16cid:commentId w16cid:paraId="065D9AEA" w16cid:durableId="2560F4F6"/>
  <w16cid:commentId w16cid:paraId="500CBC54" w16cid:durableId="2560F338"/>
  <w16cid:commentId w16cid:paraId="13A1BAA2" w16cid:durableId="2560F473"/>
  <w16cid:commentId w16cid:paraId="3E81A3B5" w16cid:durableId="2560F766"/>
  <w16cid:commentId w16cid:paraId="0E721BD7" w16cid:durableId="2560F7DF"/>
  <w16cid:commentId w16cid:paraId="4AA2CCB7" w16cid:durableId="2560F944"/>
  <w16cid:commentId w16cid:paraId="70142666" w16cid:durableId="2560F9D8"/>
  <w16cid:commentId w16cid:paraId="50121994" w16cid:durableId="2560FB2D"/>
  <w16cid:commentId w16cid:paraId="0DFF1C0D" w16cid:durableId="2560FA1B"/>
  <w16cid:commentId w16cid:paraId="49FEA6B6" w16cid:durableId="256C81E1"/>
  <w16cid:commentId w16cid:paraId="494E6078" w16cid:durableId="256C82AA"/>
  <w16cid:commentId w16cid:paraId="5ED7B8F4" w16cid:durableId="256C82EB"/>
  <w16cid:commentId w16cid:paraId="14DF4EEC" w16cid:durableId="256C831E"/>
  <w16cid:commentId w16cid:paraId="55E364E3" w16cid:durableId="256C87B4"/>
  <w16cid:commentId w16cid:paraId="0FA2384D" w16cid:durableId="256D983D"/>
  <w16cid:commentId w16cid:paraId="5D56A1A9" w16cid:durableId="256D9B12"/>
  <w16cid:commentId w16cid:paraId="5F84B95E" w16cid:durableId="256DAEEF"/>
  <w16cid:commentId w16cid:paraId="01C83759" w16cid:durableId="256D9B8E"/>
  <w16cid:commentId w16cid:paraId="126EB7BC" w16cid:durableId="256DAEDC"/>
  <w16cid:commentId w16cid:paraId="3C8B754C" w16cid:durableId="256DAFE8"/>
  <w16cid:commentId w16cid:paraId="4D1FC1D2" w16cid:durableId="256D9D38"/>
  <w16cid:commentId w16cid:paraId="565B6DA1" w16cid:durableId="256D9DAE"/>
  <w16cid:commentId w16cid:paraId="0C899940" w16cid:durableId="256D9DED"/>
  <w16cid:commentId w16cid:paraId="15C8E4F9" w16cid:durableId="256D9E06"/>
  <w16cid:commentId w16cid:paraId="5704EB30" w16cid:durableId="256DA384"/>
  <w16cid:commentId w16cid:paraId="72BF7C42" w16cid:durableId="256DA3D6"/>
  <w16cid:commentId w16cid:paraId="4F91AF87" w16cid:durableId="256DA438"/>
  <w16cid:commentId w16cid:paraId="2307B765" w16cid:durableId="256DA80D"/>
  <w16cid:commentId w16cid:paraId="7A136000" w16cid:durableId="256DA81B"/>
  <w16cid:commentId w16cid:paraId="5456D6AF" w16cid:durableId="256DA86A"/>
  <w16cid:commentId w16cid:paraId="2276ECFD" w16cid:durableId="256DA9CB"/>
  <w16cid:commentId w16cid:paraId="476E7196" w16cid:durableId="256DAADB"/>
  <w16cid:commentId w16cid:paraId="262B6D4A" w16cid:durableId="256DAB61"/>
  <w16cid:commentId w16cid:paraId="6B0C8406" w16cid:durableId="256DB033"/>
  <w16cid:commentId w16cid:paraId="5A31D9B5" w16cid:durableId="256DB074"/>
  <w16cid:commentId w16cid:paraId="4579D496" w16cid:durableId="256DAD84"/>
  <w16cid:commentId w16cid:paraId="6DDD648B" w16cid:durableId="256DAE21"/>
  <w16cid:commentId w16cid:paraId="28C8D495" w16cid:durableId="251692F3"/>
  <w16cid:commentId w16cid:paraId="3B90338B" w16cid:durableId="251693A7"/>
  <w16cid:commentId w16cid:paraId="2616260D" w16cid:durableId="25169479"/>
  <w16cid:commentId w16cid:paraId="3ABE904C" w16cid:durableId="25169403"/>
  <w16cid:commentId w16cid:paraId="457FD4A2" w16cid:durableId="25169453"/>
  <w16cid:commentId w16cid:paraId="540D2CB5" w16cid:durableId="251694BF"/>
  <w16cid:commentId w16cid:paraId="1878FE23" w16cid:durableId="25169127"/>
  <w16cid:commentId w16cid:paraId="61B065F9" w16cid:durableId="2516954A"/>
  <w16cid:commentId w16cid:paraId="4744F359" w16cid:durableId="25169601"/>
  <w16cid:commentId w16cid:paraId="3B387AC5" w16cid:durableId="25169653"/>
  <w16cid:commentId w16cid:paraId="00CA9E74" w16cid:durableId="2519878A"/>
  <w16cid:commentId w16cid:paraId="782D752B" w16cid:durableId="2519864D"/>
  <w16cid:commentId w16cid:paraId="02F4F933" w16cid:durableId="2519868C"/>
  <w16cid:commentId w16cid:paraId="0B08BAE0" w16cid:durableId="251987F9"/>
  <w16cid:commentId w16cid:paraId="68F5D055" w16cid:durableId="25198842"/>
  <w16cid:commentId w16cid:paraId="523A9776" w16cid:durableId="25198867"/>
  <w16cid:commentId w16cid:paraId="7AF8C53F" w16cid:durableId="251989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DF631FC"/>
    <w:lvl w:ilvl="0">
      <w:start w:val="1"/>
      <w:numFmt w:val="decimal"/>
      <w:pStyle w:val="Ttulo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C515B0"/>
    <w:multiLevelType w:val="hybridMultilevel"/>
    <w:tmpl w:val="735C02A4"/>
    <w:lvl w:ilvl="0" w:tplc="04160017">
      <w:start w:val="1"/>
      <w:numFmt w:val="lowerLetter"/>
      <w:lvlText w:val="%1)"/>
      <w:lvlJc w:val="left"/>
      <w:pPr>
        <w:ind w:left="2138"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0BA452F7"/>
    <w:multiLevelType w:val="hybridMultilevel"/>
    <w:tmpl w:val="7CFE9B66"/>
    <w:lvl w:ilvl="0" w:tplc="FFFFFFFF">
      <w:start w:val="1"/>
      <w:numFmt w:val="lowerLetter"/>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4" w15:restartNumberingAfterBreak="0">
    <w:nsid w:val="0D7F68A2"/>
    <w:multiLevelType w:val="multilevel"/>
    <w:tmpl w:val="B53C688C"/>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5"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0E726874"/>
    <w:multiLevelType w:val="multilevel"/>
    <w:tmpl w:val="ADD431B6"/>
    <w:styleLink w:val="Listaatual13"/>
    <w:lvl w:ilvl="0">
      <w:start w:val="1"/>
      <w:numFmt w:val="lowerLetter"/>
      <w:lvlText w:val="%1)"/>
      <w:lvlJc w:val="left"/>
      <w:pPr>
        <w:ind w:left="2138" w:hanging="360"/>
      </w:pPr>
      <w:rPr>
        <w:rFonts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7" w15:restartNumberingAfterBreak="0">
    <w:nsid w:val="0F2A6EA3"/>
    <w:multiLevelType w:val="hybridMultilevel"/>
    <w:tmpl w:val="7A66FD80"/>
    <w:lvl w:ilvl="0" w:tplc="FFFFFFFF">
      <w:start w:val="1"/>
      <w:numFmt w:val="lowerLetter"/>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8" w15:restartNumberingAfterBreak="0">
    <w:nsid w:val="0F84790D"/>
    <w:multiLevelType w:val="multilevel"/>
    <w:tmpl w:val="89E48C4A"/>
    <w:styleLink w:val="Listaatual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151F089E"/>
    <w:multiLevelType w:val="hybridMultilevel"/>
    <w:tmpl w:val="53CC41FA"/>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17A83F7F"/>
    <w:multiLevelType w:val="multilevel"/>
    <w:tmpl w:val="89E48C4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96C6EA9"/>
    <w:multiLevelType w:val="multilevel"/>
    <w:tmpl w:val="B53C688C"/>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1A845D5C"/>
    <w:multiLevelType w:val="multilevel"/>
    <w:tmpl w:val="B53C688C"/>
    <w:styleLink w:val="Listaatual9"/>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3" w15:restartNumberingAfterBreak="0">
    <w:nsid w:val="1B6649EA"/>
    <w:multiLevelType w:val="hybridMultilevel"/>
    <w:tmpl w:val="78467CF2"/>
    <w:lvl w:ilvl="0" w:tplc="FFFFFFFF">
      <w:start w:val="1"/>
      <w:numFmt w:val="lowerLetter"/>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14" w15:restartNumberingAfterBreak="0">
    <w:nsid w:val="1CCA26E5"/>
    <w:multiLevelType w:val="multilevel"/>
    <w:tmpl w:val="BC8851F8"/>
    <w:styleLink w:val="Listaatual14"/>
    <w:lvl w:ilvl="0">
      <w:start w:val="1"/>
      <w:numFmt w:val="lowerLetter"/>
      <w:lvlText w:val="%1)"/>
      <w:lvlJc w:val="left"/>
      <w:pPr>
        <w:ind w:left="2138" w:hanging="360"/>
      </w:pPr>
      <w:rPr>
        <w:rFonts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15" w15:restartNumberingAfterBreak="0">
    <w:nsid w:val="21D40ADE"/>
    <w:multiLevelType w:val="multilevel"/>
    <w:tmpl w:val="670A41F0"/>
    <w:styleLink w:val="Listaatual1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23900193"/>
    <w:multiLevelType w:val="multilevel"/>
    <w:tmpl w:val="78467CF2"/>
    <w:styleLink w:val="Listaatual8"/>
    <w:lvl w:ilvl="0">
      <w:start w:val="1"/>
      <w:numFmt w:val="lowerLetter"/>
      <w:lvlText w:val="%1)"/>
      <w:lvlJc w:val="left"/>
      <w:pPr>
        <w:ind w:left="2138" w:hanging="360"/>
      </w:pPr>
      <w:rPr>
        <w:rFonts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17" w15:restartNumberingAfterBreak="0">
    <w:nsid w:val="29A42F42"/>
    <w:multiLevelType w:val="multilevel"/>
    <w:tmpl w:val="89E48C4A"/>
    <w:styleLink w:val="Listaatual5"/>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15:restartNumberingAfterBreak="0">
    <w:nsid w:val="2DE13FBE"/>
    <w:multiLevelType w:val="multilevel"/>
    <w:tmpl w:val="2A16179E"/>
    <w:styleLink w:val="Listaatual7"/>
    <w:lvl w:ilvl="0">
      <w:start w:val="1"/>
      <w:numFmt w:val="lowerLetter"/>
      <w:lvlText w:val="%1)"/>
      <w:lvlJc w:val="left"/>
      <w:pPr>
        <w:ind w:left="2138" w:hanging="360"/>
      </w:pPr>
      <w:rPr>
        <w:rFonts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19" w15:restartNumberingAfterBreak="0">
    <w:nsid w:val="321476C8"/>
    <w:multiLevelType w:val="hybridMultilevel"/>
    <w:tmpl w:val="ADD431B6"/>
    <w:lvl w:ilvl="0" w:tplc="FFFFFFFF">
      <w:start w:val="1"/>
      <w:numFmt w:val="lowerLetter"/>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20" w15:restartNumberingAfterBreak="0">
    <w:nsid w:val="369C49D3"/>
    <w:multiLevelType w:val="hybridMultilevel"/>
    <w:tmpl w:val="BC8851F8"/>
    <w:lvl w:ilvl="0" w:tplc="FFFFFFFF">
      <w:start w:val="1"/>
      <w:numFmt w:val="lowerLetter"/>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21" w15:restartNumberingAfterBreak="0">
    <w:nsid w:val="39680D81"/>
    <w:multiLevelType w:val="multilevel"/>
    <w:tmpl w:val="B6A6866A"/>
    <w:styleLink w:val="Listaatual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15:restartNumberingAfterBreak="0">
    <w:nsid w:val="3DCC737E"/>
    <w:multiLevelType w:val="multilevel"/>
    <w:tmpl w:val="89E48C4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450E6DBB"/>
    <w:multiLevelType w:val="multilevel"/>
    <w:tmpl w:val="E0222FBC"/>
    <w:styleLink w:val="Listaatual4"/>
    <w:lvl w:ilvl="0">
      <w:start w:val="1"/>
      <w:numFmt w:val="lowerLetter"/>
      <w:lvlText w:val="%1)"/>
      <w:lvlJc w:val="left"/>
      <w:pPr>
        <w:ind w:left="2138" w:hanging="360"/>
      </w:pPr>
      <w:rPr>
        <w:rFonts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24" w15:restartNumberingAfterBreak="0">
    <w:nsid w:val="4A4F032E"/>
    <w:multiLevelType w:val="hybridMultilevel"/>
    <w:tmpl w:val="ED22CE8A"/>
    <w:lvl w:ilvl="0" w:tplc="FFFFFFFF">
      <w:start w:val="1"/>
      <w:numFmt w:val="lowerLetter"/>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25" w15:restartNumberingAfterBreak="0">
    <w:nsid w:val="4C2A3462"/>
    <w:multiLevelType w:val="multilevel"/>
    <w:tmpl w:val="24E25218"/>
    <w:styleLink w:val="Listaatual1"/>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15:restartNumberingAfterBreak="0">
    <w:nsid w:val="55FC637B"/>
    <w:multiLevelType w:val="hybridMultilevel"/>
    <w:tmpl w:val="86F881A2"/>
    <w:lvl w:ilvl="0" w:tplc="04160017">
      <w:start w:val="1"/>
      <w:numFmt w:val="lowerLetter"/>
      <w:lvlText w:val="%1)"/>
      <w:lvlJc w:val="left"/>
      <w:pPr>
        <w:ind w:left="2138" w:hanging="360"/>
      </w:pPr>
      <w:rPr>
        <w:rFonts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7" w15:restartNumberingAfterBreak="0">
    <w:nsid w:val="58CC6060"/>
    <w:multiLevelType w:val="multilevel"/>
    <w:tmpl w:val="B1FC9A56"/>
    <w:styleLink w:val="Listaatual10"/>
    <w:lvl w:ilvl="0">
      <w:start w:val="1"/>
      <w:numFmt w:val="lowerLetter"/>
      <w:lvlText w:val="%1)"/>
      <w:lvlJc w:val="left"/>
      <w:pPr>
        <w:ind w:left="2138" w:hanging="360"/>
      </w:pPr>
      <w:rPr>
        <w:rFonts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28" w15:restartNumberingAfterBreak="0">
    <w:nsid w:val="5C2C43EA"/>
    <w:multiLevelType w:val="multilevel"/>
    <w:tmpl w:val="469C463C"/>
    <w:styleLink w:val="Listaatual2"/>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9" w15:restartNumberingAfterBreak="0">
    <w:nsid w:val="5CD10BF3"/>
    <w:multiLevelType w:val="multilevel"/>
    <w:tmpl w:val="B53C688C"/>
    <w:styleLink w:val="Listaatual3"/>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0" w15:restartNumberingAfterBreak="0">
    <w:nsid w:val="68414DC0"/>
    <w:multiLevelType w:val="multilevel"/>
    <w:tmpl w:val="B53C688C"/>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1" w15:restartNumberingAfterBreak="0">
    <w:nsid w:val="687066A1"/>
    <w:multiLevelType w:val="hybridMultilevel"/>
    <w:tmpl w:val="7A66FD80"/>
    <w:lvl w:ilvl="0" w:tplc="FFFFFFFF">
      <w:start w:val="1"/>
      <w:numFmt w:val="lowerLetter"/>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32" w15:restartNumberingAfterBreak="0">
    <w:nsid w:val="6AB72E1B"/>
    <w:multiLevelType w:val="multilevel"/>
    <w:tmpl w:val="B53C688C"/>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3" w15:restartNumberingAfterBreak="0">
    <w:nsid w:val="6B043891"/>
    <w:multiLevelType w:val="multilevel"/>
    <w:tmpl w:val="89E48C4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4" w15:restartNumberingAfterBreak="0">
    <w:nsid w:val="6CA36AD6"/>
    <w:multiLevelType w:val="multilevel"/>
    <w:tmpl w:val="B53C688C"/>
    <w:styleLink w:val="Listaatual15"/>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5" w15:restartNumberingAfterBreak="0">
    <w:nsid w:val="7280782B"/>
    <w:multiLevelType w:val="hybridMultilevel"/>
    <w:tmpl w:val="2A16179E"/>
    <w:lvl w:ilvl="0" w:tplc="FFFFFFFF">
      <w:start w:val="1"/>
      <w:numFmt w:val="lowerLetter"/>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36" w15:restartNumberingAfterBreak="0">
    <w:nsid w:val="746753FB"/>
    <w:multiLevelType w:val="multilevel"/>
    <w:tmpl w:val="7CFE9B66"/>
    <w:styleLink w:val="Listaatual16"/>
    <w:lvl w:ilvl="0">
      <w:start w:val="1"/>
      <w:numFmt w:val="lowerLetter"/>
      <w:lvlText w:val="%1)"/>
      <w:lvlJc w:val="left"/>
      <w:pPr>
        <w:ind w:left="2138" w:hanging="360"/>
      </w:pPr>
      <w:rPr>
        <w:rFonts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37" w15:restartNumberingAfterBreak="0">
    <w:nsid w:val="762A007F"/>
    <w:multiLevelType w:val="hybridMultilevel"/>
    <w:tmpl w:val="B1FC9A56"/>
    <w:lvl w:ilvl="0" w:tplc="FFFFFFFF">
      <w:start w:val="1"/>
      <w:numFmt w:val="lowerLetter"/>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3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4"/>
  </w:num>
  <w:num w:numId="3">
    <w:abstractNumId w:val="33"/>
  </w:num>
  <w:num w:numId="4">
    <w:abstractNumId w:val="2"/>
  </w:num>
  <w:num w:numId="5">
    <w:abstractNumId w:val="9"/>
  </w:num>
  <w:num w:numId="6">
    <w:abstractNumId w:val="26"/>
  </w:num>
  <w:num w:numId="7">
    <w:abstractNumId w:val="1"/>
  </w:num>
  <w:num w:numId="8">
    <w:abstractNumId w:val="5"/>
  </w:num>
  <w:num w:numId="9">
    <w:abstractNumId w:val="38"/>
  </w:num>
  <w:num w:numId="10">
    <w:abstractNumId w:val="25"/>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28"/>
  </w:num>
  <w:num w:numId="14">
    <w:abstractNumId w:val="35"/>
  </w:num>
  <w:num w:numId="15">
    <w:abstractNumId w:val="29"/>
  </w:num>
  <w:num w:numId="16">
    <w:abstractNumId w:val="11"/>
  </w:num>
  <w:num w:numId="17">
    <w:abstractNumId w:val="23"/>
  </w:num>
  <w:num w:numId="18">
    <w:abstractNumId w:val="13"/>
  </w:num>
  <w:num w:numId="19">
    <w:abstractNumId w:val="17"/>
  </w:num>
  <w:num w:numId="20">
    <w:abstractNumId w:val="10"/>
  </w:num>
  <w:num w:numId="21">
    <w:abstractNumId w:val="21"/>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37"/>
  </w:num>
  <w:num w:numId="25">
    <w:abstractNumId w:val="16"/>
  </w:num>
  <w:num w:numId="26">
    <w:abstractNumId w:val="19"/>
  </w:num>
  <w:num w:numId="27">
    <w:abstractNumId w:val="12"/>
  </w:num>
  <w:num w:numId="28">
    <w:abstractNumId w:val="32"/>
  </w:num>
  <w:num w:numId="29">
    <w:abstractNumId w:val="27"/>
  </w:num>
  <w:num w:numId="30">
    <w:abstractNumId w:val="20"/>
  </w:num>
  <w:num w:numId="31">
    <w:abstractNumId w:val="8"/>
  </w:num>
  <w:num w:numId="32">
    <w:abstractNumId w:val="22"/>
  </w:num>
  <w:num w:numId="33">
    <w:abstractNumId w:val="15"/>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3"/>
  </w:num>
  <w:num w:numId="37">
    <w:abstractNumId w:val="14"/>
  </w:num>
  <w:num w:numId="38">
    <w:abstractNumId w:val="7"/>
  </w:num>
  <w:num w:numId="39">
    <w:abstractNumId w:val="34"/>
  </w:num>
  <w:num w:numId="40">
    <w:abstractNumId w:val="30"/>
  </w:num>
  <w:num w:numId="41">
    <w:abstractNumId w:val="36"/>
  </w:num>
  <w:num w:numId="42">
    <w:abstractNumId w:val="31"/>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uricio Capobianco Lopes">
    <w15:presenceInfo w15:providerId="AD" w15:userId="S::mclopes@furb.br::e2602793-81ee-4f40-ac4e-f7a7f9d1e175"/>
  </w15:person>
  <w15:person w15:author="Marcel Hugo">
    <w15:presenceInfo w15:providerId="None" w15:userId="Marcel Hugo"/>
  </w15:person>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047F39"/>
    <w:rsid w:val="0029300C"/>
    <w:rsid w:val="003456D0"/>
    <w:rsid w:val="0036712C"/>
    <w:rsid w:val="00371586"/>
    <w:rsid w:val="003C5448"/>
    <w:rsid w:val="00557348"/>
    <w:rsid w:val="005A5022"/>
    <w:rsid w:val="0080416A"/>
    <w:rsid w:val="008D62C1"/>
    <w:rsid w:val="008F02A6"/>
    <w:rsid w:val="00972726"/>
    <w:rsid w:val="00980F2C"/>
    <w:rsid w:val="00A151C9"/>
    <w:rsid w:val="00AE7F5A"/>
    <w:rsid w:val="00B1246A"/>
    <w:rsid w:val="00BC76D0"/>
    <w:rsid w:val="00C169FA"/>
    <w:rsid w:val="00DF6E9B"/>
    <w:rsid w:val="00E56681"/>
    <w:rsid w:val="00E67749"/>
    <w:rsid w:val="00F75AFB"/>
    <w:rsid w:val="00FB6F90"/>
    <w:rsid w:val="00FC3A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B1246A"/>
    <w:pPr>
      <w:keepNext/>
      <w:keepLines/>
      <w:numPr>
        <w:numId w:val="1"/>
      </w:numPr>
      <w:tabs>
        <w:tab w:val="left" w:pos="284"/>
      </w:tabs>
      <w:spacing w:before="120" w:line="360" w:lineRule="auto"/>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980F2C"/>
    <w:pPr>
      <w:keepNext/>
      <w:keepLines/>
      <w:spacing w:before="120" w:after="120"/>
      <w:ind w:left="567" w:hanging="567"/>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basedOn w:val="Normal"/>
    <w:next w:val="Normal"/>
    <w:link w:val="Ttulo3Char"/>
    <w:qFormat/>
    <w:rsid w:val="00980F2C"/>
    <w:pPr>
      <w:keepNext/>
      <w:jc w:val="center"/>
      <w:outlineLvl w:val="2"/>
    </w:pPr>
    <w:rPr>
      <w:rFonts w:ascii="Arial" w:eastAsia="Times New Roman" w:hAnsi="Arial" w:cs="Arial"/>
      <w:b/>
      <w:szCs w:val="20"/>
      <w:lang w:eastAsia="pt-BR"/>
    </w:rPr>
  </w:style>
  <w:style w:type="paragraph" w:styleId="Ttulo4">
    <w:name w:val="heading 4"/>
    <w:aliases w:val="TF-TÍTULO 4"/>
    <w:next w:val="TF-TEXTO"/>
    <w:link w:val="Ttulo4Char"/>
    <w:autoRedefine/>
    <w:qFormat/>
    <w:rsid w:val="00980F2C"/>
    <w:pPr>
      <w:keepNext/>
      <w:keepLines/>
      <w:spacing w:before="240" w:line="360" w:lineRule="auto"/>
      <w:ind w:left="992" w:hanging="992"/>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980F2C"/>
    <w:pPr>
      <w:keepNext/>
      <w:keepLines/>
      <w:spacing w:before="240" w:line="360" w:lineRule="auto"/>
      <w:ind w:left="1134" w:hanging="1134"/>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980F2C"/>
    <w:pPr>
      <w:keepNext/>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980F2C"/>
    <w:pPr>
      <w:keepNext/>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980F2C"/>
    <w:pPr>
      <w:keepNext/>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980F2C"/>
    <w:pPr>
      <w:keepNext/>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aliases w:val="TF-TÍTULO 3 Char"/>
    <w:basedOn w:val="Fontepargpadro"/>
    <w:link w:val="Ttulo3"/>
    <w:rsid w:val="00980F2C"/>
    <w:rPr>
      <w:rFonts w:ascii="Arial" w:eastAsia="Times New Roman" w:hAnsi="Arial" w:cs="Arial"/>
      <w:b/>
      <w:szCs w:val="20"/>
      <w:lang w:eastAsia="pt-BR"/>
    </w:rPr>
  </w:style>
  <w:style w:type="paragraph" w:styleId="Recuodecorpodetexto">
    <w:name w:val="Body Text Indent"/>
    <w:basedOn w:val="Normal"/>
    <w:link w:val="RecuodecorpodetextoChar"/>
    <w:semiHidden/>
    <w:rsid w:val="00980F2C"/>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980F2C"/>
    <w:rPr>
      <w:rFonts w:ascii="Times New Roman" w:eastAsia="Times New Roman" w:hAnsi="Times New Roman" w:cs="Times New Roman"/>
      <w:lang w:eastAsia="pt-BR"/>
    </w:rPr>
  </w:style>
  <w:style w:type="paragraph" w:styleId="Corpodetexto">
    <w:name w:val="Body Text"/>
    <w:basedOn w:val="Normal"/>
    <w:link w:val="CorpodetextoChar"/>
    <w:semiHidden/>
    <w:rsid w:val="00980F2C"/>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980F2C"/>
    <w:rPr>
      <w:rFonts w:ascii="Times New Roman" w:eastAsia="Times New Roman" w:hAnsi="Times New Roman" w:cs="Times New Roman"/>
      <w:lang w:eastAsia="pt-BR"/>
    </w:rPr>
  </w:style>
  <w:style w:type="table" w:styleId="GradeClara">
    <w:name w:val="Light Grid"/>
    <w:basedOn w:val="Tabelanormal"/>
    <w:uiPriority w:val="62"/>
    <w:rsid w:val="00980F2C"/>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Fontepargpadro"/>
    <w:uiPriority w:val="99"/>
    <w:unhideWhenUsed/>
    <w:rsid w:val="00980F2C"/>
    <w:rPr>
      <w:color w:val="0563C1" w:themeColor="hyperlink"/>
      <w:u w:val="single"/>
    </w:rPr>
  </w:style>
  <w:style w:type="character" w:customStyle="1" w:styleId="Ttulo1Char">
    <w:name w:val="Título 1 Char"/>
    <w:aliases w:val="TF-TÍTULO 1 Char"/>
    <w:basedOn w:val="Fontepargpadro"/>
    <w:link w:val="Ttulo1"/>
    <w:rsid w:val="00B1246A"/>
    <w:rPr>
      <w:rFonts w:ascii="Times New Roman" w:eastAsia="Times New Roman" w:hAnsi="Times New Roman" w:cs="Times New Roman"/>
      <w:b/>
      <w:caps/>
      <w:sz w:val="20"/>
      <w:lang w:eastAsia="pt-BR"/>
    </w:rPr>
  </w:style>
  <w:style w:type="character" w:customStyle="1" w:styleId="Ttulo2Char">
    <w:name w:val="Título 2 Char"/>
    <w:aliases w:val="TF-TÍTULO 2 Char"/>
    <w:basedOn w:val="Fontepargpadro"/>
    <w:link w:val="Ttulo2"/>
    <w:rsid w:val="00980F2C"/>
    <w:rPr>
      <w:rFonts w:ascii="Times New Roman" w:eastAsia="Times New Roman" w:hAnsi="Times New Roman" w:cs="Times New Roman"/>
      <w:caps/>
      <w:color w:val="000000"/>
      <w:sz w:val="20"/>
      <w:szCs w:val="20"/>
      <w:lang w:eastAsia="pt-BR"/>
    </w:rPr>
  </w:style>
  <w:style w:type="character" w:customStyle="1" w:styleId="Ttulo4Char">
    <w:name w:val="Título 4 Char"/>
    <w:aliases w:val="TF-TÍTULO 4 Char"/>
    <w:basedOn w:val="Fontepargpadro"/>
    <w:link w:val="Ttulo4"/>
    <w:rsid w:val="00980F2C"/>
    <w:rPr>
      <w:rFonts w:ascii="Times New Roman" w:eastAsia="Times New Roman" w:hAnsi="Times New Roman" w:cs="Times New Roman"/>
      <w:color w:val="000000"/>
      <w:sz w:val="20"/>
      <w:szCs w:val="20"/>
      <w:lang w:eastAsia="pt-BR"/>
    </w:rPr>
  </w:style>
  <w:style w:type="character" w:customStyle="1" w:styleId="Ttulo5Char">
    <w:name w:val="Título 5 Char"/>
    <w:aliases w:val="TF-TÍTULO 5 Char"/>
    <w:basedOn w:val="Fontepargpadro"/>
    <w:link w:val="Ttulo5"/>
    <w:rsid w:val="00980F2C"/>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980F2C"/>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980F2C"/>
    <w:rPr>
      <w:rFonts w:ascii="Times" w:eastAsia="Times New Roman" w:hAnsi="Times" w:cs="Times New Roman"/>
      <w:szCs w:val="20"/>
      <w:lang w:eastAsia="pt-BR"/>
    </w:rPr>
  </w:style>
  <w:style w:type="character" w:customStyle="1" w:styleId="Ttulo8Char">
    <w:name w:val="Título 8 Char"/>
    <w:basedOn w:val="Fontepargpadro"/>
    <w:link w:val="Ttulo8"/>
    <w:rsid w:val="00980F2C"/>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980F2C"/>
    <w:rPr>
      <w:rFonts w:ascii="Times New Roman" w:eastAsia="Times New Roman" w:hAnsi="Times New Roman" w:cs="Times New Roman"/>
      <w:b/>
      <w:color w:val="000000"/>
      <w:szCs w:val="20"/>
      <w:lang w:eastAsia="pt-BR"/>
    </w:rPr>
  </w:style>
  <w:style w:type="paragraph" w:customStyle="1" w:styleId="TF-TEXTO">
    <w:name w:val="TF-TEXTO"/>
    <w:qFormat/>
    <w:rsid w:val="00980F2C"/>
    <w:pPr>
      <w:spacing w:after="120"/>
      <w:ind w:firstLine="680"/>
      <w:jc w:val="both"/>
    </w:pPr>
    <w:rPr>
      <w:rFonts w:ascii="Times New Roman" w:eastAsia="Times New Roman" w:hAnsi="Times New Roman" w:cs="Times New Roman"/>
      <w:sz w:val="20"/>
      <w:szCs w:val="20"/>
      <w:lang w:eastAsia="pt-BR"/>
    </w:rPr>
  </w:style>
  <w:style w:type="paragraph" w:customStyle="1" w:styleId="TF-TEXTOQUADRO">
    <w:name w:val="TF-TEXTO QUADRO"/>
    <w:rsid w:val="00980F2C"/>
    <w:pPr>
      <w:keepNext/>
      <w:keepLines/>
    </w:pPr>
    <w:rPr>
      <w:rFonts w:ascii="Times New Roman" w:eastAsia="Times New Roman" w:hAnsi="Times New Roman" w:cs="Times New Roman"/>
      <w:sz w:val="20"/>
      <w:szCs w:val="20"/>
      <w:lang w:eastAsia="pt-BR"/>
    </w:rPr>
  </w:style>
  <w:style w:type="paragraph" w:customStyle="1" w:styleId="TF-refernciasbibliogrficasTTULO">
    <w:name w:val="TF-referências bibliográficas TÍTULO"/>
    <w:basedOn w:val="Normal"/>
    <w:next w:val="TF-refernciasITEM"/>
    <w:rsid w:val="00980F2C"/>
    <w:pPr>
      <w:keepNext/>
      <w:spacing w:before="120"/>
      <w:jc w:val="center"/>
    </w:pPr>
    <w:rPr>
      <w:rFonts w:ascii="Times New Roman" w:eastAsia="Times New Roman" w:hAnsi="Times New Roman" w:cs="Times New Roman"/>
      <w:b/>
      <w:caps/>
      <w:sz w:val="20"/>
      <w:szCs w:val="20"/>
      <w:lang w:eastAsia="pt-BR"/>
    </w:rPr>
  </w:style>
  <w:style w:type="paragraph" w:customStyle="1" w:styleId="TF-refernciasITEM">
    <w:name w:val="TF-referências ITEM"/>
    <w:rsid w:val="00980F2C"/>
    <w:pPr>
      <w:keepLines/>
      <w:spacing w:after="120"/>
    </w:pPr>
    <w:rPr>
      <w:rFonts w:ascii="Times New Roman" w:eastAsia="Times New Roman" w:hAnsi="Times New Roman" w:cs="Times New Roman"/>
      <w:sz w:val="20"/>
      <w:szCs w:val="20"/>
      <w:lang w:eastAsia="pt-BR"/>
    </w:rPr>
  </w:style>
  <w:style w:type="paragraph" w:customStyle="1" w:styleId="TF-ALNEA">
    <w:name w:val="TF-ALÍNEA"/>
    <w:qFormat/>
    <w:rsid w:val="00980F2C"/>
    <w:pPr>
      <w:widowControl w:val="0"/>
      <w:spacing w:after="120"/>
      <w:contextualSpacing/>
      <w:jc w:val="both"/>
    </w:pPr>
    <w:rPr>
      <w:rFonts w:ascii="Times New Roman" w:eastAsia="Times New Roman" w:hAnsi="Times New Roman" w:cs="Times New Roman"/>
      <w:sz w:val="20"/>
      <w:szCs w:val="20"/>
      <w:lang w:eastAsia="pt-BR"/>
    </w:rPr>
  </w:style>
  <w:style w:type="paragraph" w:styleId="Cabealho">
    <w:name w:val="header"/>
    <w:basedOn w:val="Normal"/>
    <w:link w:val="CabealhoChar"/>
    <w:uiPriority w:val="99"/>
    <w:rsid w:val="00980F2C"/>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980F2C"/>
    <w:rPr>
      <w:rFonts w:ascii="Times New Roman" w:eastAsia="Times New Roman" w:hAnsi="Times New Roman" w:cs="Times New Roman"/>
      <w:lang w:eastAsia="pt-BR"/>
    </w:rPr>
  </w:style>
  <w:style w:type="character" w:styleId="Nmerodepgina">
    <w:name w:val="page number"/>
    <w:basedOn w:val="Fontepargpadro"/>
    <w:semiHidden/>
    <w:rsid w:val="00980F2C"/>
  </w:style>
  <w:style w:type="paragraph" w:customStyle="1" w:styleId="TF-LEGENDA">
    <w:name w:val="TF-LEGENDA"/>
    <w:basedOn w:val="Normal"/>
    <w:next w:val="TF-TEXTOQUADRO"/>
    <w:qFormat/>
    <w:rsid w:val="00980F2C"/>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TTULO">
    <w:name w:val="TF-TÍTULO"/>
    <w:next w:val="Normal"/>
    <w:rsid w:val="00980F2C"/>
    <w:pPr>
      <w:spacing w:after="120"/>
      <w:jc w:val="center"/>
    </w:pPr>
    <w:rPr>
      <w:rFonts w:ascii="Times New Roman" w:eastAsia="Times New Roman" w:hAnsi="Times New Roman" w:cs="Times New Roman"/>
      <w:b/>
      <w:caps/>
      <w:szCs w:val="20"/>
      <w:lang w:eastAsia="pt-BR"/>
    </w:rPr>
  </w:style>
  <w:style w:type="paragraph" w:customStyle="1" w:styleId="TF-xAvalITEMTABELA">
    <w:name w:val="TF-xAval ITEM TABELA"/>
    <w:basedOn w:val="TF-xAvalITEMDETALHE"/>
    <w:rsid w:val="00980F2C"/>
    <w:pPr>
      <w:ind w:left="0"/>
      <w:jc w:val="center"/>
    </w:pPr>
  </w:style>
  <w:style w:type="paragraph" w:customStyle="1" w:styleId="TF-TEXTOQUADROCentralizado">
    <w:name w:val="TF-TEXTO QUADRO Centralizado"/>
    <w:basedOn w:val="TF-TEXTOQUADRO"/>
    <w:rsid w:val="00980F2C"/>
    <w:pPr>
      <w:jc w:val="center"/>
    </w:pPr>
  </w:style>
  <w:style w:type="paragraph" w:customStyle="1" w:styleId="TF-FIGURA">
    <w:name w:val="TF-FIGURA"/>
    <w:basedOn w:val="TF-TEXTO"/>
    <w:qFormat/>
    <w:rsid w:val="00980F2C"/>
    <w:pPr>
      <w:keepNext/>
      <w:spacing w:after="0"/>
      <w:ind w:firstLine="0"/>
      <w:jc w:val="center"/>
    </w:pPr>
  </w:style>
  <w:style w:type="paragraph" w:styleId="Textodecomentrio">
    <w:name w:val="annotation text"/>
    <w:basedOn w:val="Normal"/>
    <w:link w:val="TextodecomentrioChar"/>
    <w:uiPriority w:val="99"/>
    <w:semiHidden/>
    <w:unhideWhenUsed/>
    <w:rsid w:val="00980F2C"/>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semiHidden/>
    <w:rsid w:val="00980F2C"/>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980F2C"/>
    <w:rPr>
      <w:sz w:val="16"/>
      <w:szCs w:val="16"/>
    </w:rPr>
  </w:style>
  <w:style w:type="paragraph" w:customStyle="1" w:styleId="TF-AUTOR">
    <w:name w:val="TF-AUTOR"/>
    <w:basedOn w:val="Normal"/>
    <w:rsid w:val="00980F2C"/>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FONTE">
    <w:name w:val="TF-FONTE"/>
    <w:next w:val="Normal"/>
    <w:qFormat/>
    <w:rsid w:val="00980F2C"/>
    <w:pPr>
      <w:spacing w:after="120"/>
      <w:jc w:val="center"/>
    </w:pPr>
    <w:rPr>
      <w:rFonts w:ascii="Times New Roman" w:eastAsia="Times New Roman" w:hAnsi="Times New Roman" w:cs="Times New Roman"/>
      <w:sz w:val="18"/>
      <w:szCs w:val="20"/>
      <w:lang w:eastAsia="pt-BR"/>
    </w:rPr>
  </w:style>
  <w:style w:type="paragraph" w:customStyle="1" w:styleId="TF-xAvalITEM">
    <w:name w:val="TF-xAval ITEM"/>
    <w:basedOn w:val="Normal"/>
    <w:rsid w:val="00980F2C"/>
    <w:p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980F2C"/>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980F2C"/>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980F2C"/>
    <w:pPr>
      <w:tabs>
        <w:tab w:val="left" w:pos="708"/>
      </w:tabs>
      <w:ind w:left="720" w:hanging="720"/>
      <w:jc w:val="center"/>
    </w:pPr>
    <w:rPr>
      <w:rFonts w:ascii="Times New Roman" w:eastAsia="Times New Roman" w:hAnsi="Times New Roman" w:cs="Times New Roman"/>
      <w:caps/>
      <w:noProof/>
      <w:sz w:val="22"/>
      <w:szCs w:val="20"/>
      <w:lang w:eastAsia="pt-BR"/>
    </w:rPr>
  </w:style>
  <w:style w:type="paragraph" w:styleId="ndicedeilustraes">
    <w:name w:val="table of figures"/>
    <w:basedOn w:val="Normal"/>
    <w:next w:val="Normal"/>
    <w:uiPriority w:val="99"/>
    <w:rsid w:val="003456D0"/>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3456D0"/>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3456D0"/>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3456D0"/>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3456D0"/>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3456D0"/>
    <w:pPr>
      <w:widowControl w:val="0"/>
      <w:spacing w:before="0"/>
      <w:jc w:val="center"/>
    </w:pPr>
  </w:style>
  <w:style w:type="paragraph" w:customStyle="1" w:styleId="TF-folharostoFINALIDADE">
    <w:name w:val="TF-folha rosto FINALIDADE"/>
    <w:semiHidden/>
    <w:rsid w:val="003456D0"/>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3456D0"/>
    <w:pPr>
      <w:spacing w:before="2000"/>
    </w:pPr>
  </w:style>
  <w:style w:type="paragraph" w:customStyle="1" w:styleId="TF-autor0">
    <w:name w:val="TF-autor"/>
    <w:basedOn w:val="TF-folharostoFINALIDADE"/>
    <w:semiHidden/>
    <w:rsid w:val="003456D0"/>
    <w:pPr>
      <w:keepNext/>
      <w:keepLines/>
      <w:spacing w:before="0"/>
      <w:ind w:left="0"/>
      <w:jc w:val="right"/>
    </w:pPr>
  </w:style>
  <w:style w:type="paragraph" w:customStyle="1" w:styleId="TF-folharostoANO">
    <w:name w:val="TF-folha rosto ANO"/>
    <w:next w:val="TF-folharostoID"/>
    <w:semiHidden/>
    <w:rsid w:val="003456D0"/>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3456D0"/>
  </w:style>
  <w:style w:type="paragraph" w:customStyle="1" w:styleId="TF-folhaaprovaoTTULO">
    <w:name w:val="TF-folha aprovação TÍTULO"/>
    <w:basedOn w:val="TF-capaTTULO"/>
    <w:semiHidden/>
    <w:rsid w:val="003456D0"/>
    <w:pPr>
      <w:pageBreakBefore/>
      <w:spacing w:before="0"/>
    </w:pPr>
  </w:style>
  <w:style w:type="paragraph" w:customStyle="1" w:styleId="TF-folhaaprovaoPOR">
    <w:name w:val="TF-folha aprovação POR"/>
    <w:semiHidden/>
    <w:rsid w:val="003456D0"/>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3456D0"/>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3456D0"/>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3456D0"/>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3456D0"/>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3456D0"/>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3456D0"/>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3456D0"/>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3456D0"/>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3456D0"/>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3456D0"/>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3456D0"/>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3456D0"/>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3456D0"/>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3456D0"/>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3456D0"/>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3456D0"/>
  </w:style>
  <w:style w:type="paragraph" w:customStyle="1" w:styleId="TF-resumoTEXTO">
    <w:name w:val="TF-resumo TEXTO"/>
    <w:next w:val="TF-resumoPALAVRAS-CHAVE"/>
    <w:semiHidden/>
    <w:rsid w:val="003456D0"/>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3456D0"/>
    <w:pPr>
      <w:spacing w:before="240"/>
    </w:pPr>
  </w:style>
  <w:style w:type="paragraph" w:customStyle="1" w:styleId="TF-abstractKEY-WORDS">
    <w:name w:val="TF-abstract KEY-WORDS"/>
    <w:basedOn w:val="TF-resumoPALAVRAS-CHAVE"/>
    <w:semiHidden/>
    <w:rsid w:val="003456D0"/>
  </w:style>
  <w:style w:type="paragraph" w:customStyle="1" w:styleId="TF-listadeilustraesTTULO">
    <w:name w:val="TF-lista de ilustrações TÍTULO"/>
    <w:basedOn w:val="Normal"/>
    <w:semiHidden/>
    <w:rsid w:val="003456D0"/>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3456D0"/>
    <w:pPr>
      <w:keepNext/>
      <w:jc w:val="center"/>
    </w:pPr>
    <w:rPr>
      <w:rFonts w:ascii="Times New Roman" w:eastAsia="Times New Roman" w:hAnsi="Times New Roman" w:cs="Times New Roman"/>
      <w:b/>
      <w:caps/>
      <w:sz w:val="28"/>
      <w:szCs w:val="20"/>
      <w:lang w:eastAsia="pt-BR"/>
    </w:rPr>
  </w:style>
  <w:style w:type="paragraph" w:customStyle="1" w:styleId="TF-listadesmbolosTTULO">
    <w:name w:val="TF-lista de símbolos TÍTULO"/>
    <w:basedOn w:val="Normal"/>
    <w:next w:val="TF-listadesmbolosITEM"/>
    <w:semiHidden/>
    <w:rsid w:val="003456D0"/>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3456D0"/>
  </w:style>
  <w:style w:type="paragraph" w:customStyle="1" w:styleId="TF-listadesiglasITEM">
    <w:name w:val="TF-lista de siglas ITEM"/>
    <w:semiHidden/>
    <w:rsid w:val="003456D0"/>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3456D0"/>
    <w:pPr>
      <w:pageBreakBefore/>
      <w:jc w:val="center"/>
    </w:pPr>
    <w:rPr>
      <w:rFonts w:ascii="Times New Roman" w:eastAsia="Times New Roman" w:hAnsi="Times New Roman" w:cs="Times New Roman"/>
      <w:b/>
      <w:caps/>
      <w:sz w:val="28"/>
      <w:szCs w:val="20"/>
      <w:lang w:eastAsia="pt-BR"/>
    </w:rPr>
  </w:style>
  <w:style w:type="paragraph" w:customStyle="1" w:styleId="TF-SUBALNEAnvel1">
    <w:name w:val="TF-SUBALÍNEA nível 1"/>
    <w:basedOn w:val="TF-ALNEA"/>
    <w:rsid w:val="003456D0"/>
    <w:pPr>
      <w:numPr>
        <w:ilvl w:val="1"/>
      </w:numPr>
    </w:pPr>
    <w:rPr>
      <w:rFonts w:ascii="Times" w:hAnsi="Times"/>
    </w:rPr>
  </w:style>
  <w:style w:type="paragraph" w:customStyle="1" w:styleId="TF-resumoTTULO">
    <w:name w:val="TF-resumo TÍTULO"/>
    <w:basedOn w:val="Normal"/>
    <w:next w:val="TF-resumoTEXTO"/>
    <w:semiHidden/>
    <w:rsid w:val="003456D0"/>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3456D0"/>
    <w:pPr>
      <w:numPr>
        <w:ilvl w:val="2"/>
      </w:numPr>
    </w:pPr>
  </w:style>
  <w:style w:type="paragraph" w:styleId="Rodap">
    <w:name w:val="footer"/>
    <w:basedOn w:val="Normal"/>
    <w:link w:val="RodapChar"/>
    <w:uiPriority w:val="99"/>
    <w:rsid w:val="003456D0"/>
    <w:pPr>
      <w:keepNext/>
      <w:keepLines/>
      <w:tabs>
        <w:tab w:val="center" w:pos="4320"/>
        <w:tab w:val="right" w:pos="8640"/>
      </w:tabs>
    </w:pPr>
    <w:rPr>
      <w:rFonts w:ascii="Times New Roman" w:eastAsia="Times New Roman" w:hAnsi="Times New Roman" w:cs="Times New Roman"/>
      <w:sz w:val="20"/>
      <w:lang w:eastAsia="pt-BR"/>
    </w:rPr>
  </w:style>
  <w:style w:type="character" w:customStyle="1" w:styleId="RodapChar">
    <w:name w:val="Rodapé Char"/>
    <w:basedOn w:val="Fontepargpadro"/>
    <w:link w:val="Rodap"/>
    <w:uiPriority w:val="99"/>
    <w:rsid w:val="003456D0"/>
    <w:rPr>
      <w:rFonts w:ascii="Times New Roman" w:eastAsia="Times New Roman" w:hAnsi="Times New Roman" w:cs="Times New Roman"/>
      <w:sz w:val="20"/>
      <w:lang w:eastAsia="pt-BR"/>
    </w:rPr>
  </w:style>
  <w:style w:type="paragraph" w:styleId="Sumrio2">
    <w:name w:val="toc 2"/>
    <w:basedOn w:val="Sumrio1"/>
    <w:autoRedefine/>
    <w:uiPriority w:val="39"/>
    <w:rsid w:val="003456D0"/>
    <w:pPr>
      <w:tabs>
        <w:tab w:val="left" w:pos="426"/>
      </w:tabs>
      <w:ind w:left="425" w:hanging="425"/>
    </w:pPr>
    <w:rPr>
      <w:b w:val="0"/>
    </w:rPr>
  </w:style>
  <w:style w:type="paragraph" w:styleId="Sumrio1">
    <w:name w:val="toc 1"/>
    <w:autoRedefine/>
    <w:uiPriority w:val="39"/>
    <w:rsid w:val="003456D0"/>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3456D0"/>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3456D0"/>
    <w:pPr>
      <w:tabs>
        <w:tab w:val="left" w:pos="709"/>
      </w:tabs>
      <w:ind w:left="709" w:hanging="709"/>
    </w:pPr>
  </w:style>
  <w:style w:type="paragraph" w:styleId="Sumrio5">
    <w:name w:val="toc 5"/>
    <w:basedOn w:val="Sumrio4"/>
    <w:autoRedefine/>
    <w:uiPriority w:val="39"/>
    <w:rsid w:val="003456D0"/>
    <w:pPr>
      <w:tabs>
        <w:tab w:val="left" w:pos="993"/>
      </w:tabs>
      <w:ind w:left="992" w:hanging="992"/>
    </w:pPr>
  </w:style>
  <w:style w:type="paragraph" w:styleId="Sumrio6">
    <w:name w:val="toc 6"/>
    <w:basedOn w:val="Sumrio5"/>
    <w:autoRedefine/>
    <w:semiHidden/>
    <w:rsid w:val="003456D0"/>
    <w:pPr>
      <w:tabs>
        <w:tab w:val="left" w:pos="1134"/>
      </w:tabs>
      <w:ind w:left="1134" w:hanging="1134"/>
    </w:pPr>
  </w:style>
  <w:style w:type="paragraph" w:styleId="Sumrio7">
    <w:name w:val="toc 7"/>
    <w:basedOn w:val="Sumrio6"/>
    <w:autoRedefine/>
    <w:semiHidden/>
    <w:rsid w:val="003456D0"/>
    <w:pPr>
      <w:tabs>
        <w:tab w:val="left" w:pos="1276"/>
      </w:tabs>
      <w:ind w:left="1276" w:hanging="1276"/>
    </w:pPr>
  </w:style>
  <w:style w:type="paragraph" w:styleId="Sumrio8">
    <w:name w:val="toc 8"/>
    <w:basedOn w:val="Sumrio7"/>
    <w:autoRedefine/>
    <w:semiHidden/>
    <w:rsid w:val="003456D0"/>
    <w:pPr>
      <w:tabs>
        <w:tab w:val="left" w:pos="1418"/>
      </w:tabs>
      <w:ind w:left="1418" w:hanging="1418"/>
    </w:pPr>
  </w:style>
  <w:style w:type="paragraph" w:styleId="Sumrio9">
    <w:name w:val="toc 9"/>
    <w:basedOn w:val="Sumrio8"/>
    <w:autoRedefine/>
    <w:uiPriority w:val="39"/>
    <w:rsid w:val="003456D0"/>
    <w:pPr>
      <w:tabs>
        <w:tab w:val="left" w:pos="1701"/>
      </w:tabs>
      <w:ind w:left="0" w:firstLine="0"/>
    </w:pPr>
    <w:rPr>
      <w:b/>
    </w:rPr>
  </w:style>
  <w:style w:type="paragraph" w:styleId="Lista5">
    <w:name w:val="List 5"/>
    <w:basedOn w:val="Normal"/>
    <w:semiHidden/>
    <w:rsid w:val="003456D0"/>
    <w:pPr>
      <w:keepNext/>
      <w:keepLines/>
      <w:ind w:left="1415" w:hanging="283"/>
    </w:pPr>
    <w:rPr>
      <w:rFonts w:ascii="Times New Roman" w:eastAsia="Times New Roman" w:hAnsi="Times New Roman" w:cs="Times New Roman"/>
      <w:lang w:eastAsia="pt-BR"/>
    </w:rPr>
  </w:style>
  <w:style w:type="paragraph" w:customStyle="1" w:styleId="TF-apndiceTTULO">
    <w:name w:val="TF-apêndice TÍTULO"/>
    <w:next w:val="TF-TEXTO"/>
    <w:semiHidden/>
    <w:rsid w:val="003456D0"/>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3456D0"/>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3456D0"/>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3456D0"/>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3456D0"/>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3456D0"/>
    <w:pPr>
      <w:pageBreakBefore/>
      <w:jc w:val="center"/>
    </w:pPr>
    <w:rPr>
      <w:rFonts w:ascii="Times New Roman" w:eastAsia="Times New Roman" w:hAnsi="Times New Roman" w:cs="Times New Roman"/>
      <w:b/>
      <w:caps/>
      <w:szCs w:val="20"/>
      <w:lang w:eastAsia="pt-BR"/>
    </w:rPr>
  </w:style>
  <w:style w:type="paragraph" w:customStyle="1" w:styleId="TF-listadesiglasTTULO">
    <w:name w:val="TF-lista de siglas TÍTULO"/>
    <w:basedOn w:val="Normal"/>
    <w:next w:val="TF-listadesiglasITEM"/>
    <w:semiHidden/>
    <w:rsid w:val="003456D0"/>
    <w:pPr>
      <w:pageBreakBefore/>
      <w:jc w:val="center"/>
    </w:pPr>
    <w:rPr>
      <w:rFonts w:ascii="Times New Roman" w:eastAsia="Times New Roman" w:hAnsi="Times New Roman" w:cs="Times New Roman"/>
      <w:b/>
      <w:caps/>
      <w:sz w:val="28"/>
      <w:szCs w:val="20"/>
      <w:lang w:eastAsia="pt-BR"/>
    </w:rPr>
  </w:style>
  <w:style w:type="paragraph" w:customStyle="1" w:styleId="TF-CITAO">
    <w:name w:val="TF-CITAÇÃO"/>
    <w:next w:val="TF-TEXTO"/>
    <w:rsid w:val="003456D0"/>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3456D0"/>
    <w:pPr>
      <w:spacing w:after="160"/>
    </w:pPr>
  </w:style>
  <w:style w:type="paragraph" w:customStyle="1" w:styleId="xl24">
    <w:name w:val="xl24"/>
    <w:basedOn w:val="Normal"/>
    <w:rsid w:val="003456D0"/>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3456D0"/>
    <w:rPr>
      <w:i/>
      <w:iCs/>
    </w:rPr>
  </w:style>
  <w:style w:type="paragraph" w:customStyle="1" w:styleId="TF-ilustraoTEXTO">
    <w:name w:val="TF-ilustração TEXTO"/>
    <w:semiHidden/>
    <w:rsid w:val="003456D0"/>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3456D0"/>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3456D0"/>
    <w:pPr>
      <w:numPr>
        <w:numId w:val="7"/>
      </w:numPr>
      <w:spacing w:line="360" w:lineRule="auto"/>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3456D0"/>
  </w:style>
  <w:style w:type="paragraph" w:customStyle="1" w:styleId="TF-subalineasn3">
    <w:name w:val="TF-subalineas n3"/>
    <w:basedOn w:val="TF-subalineasn2"/>
    <w:autoRedefine/>
    <w:semiHidden/>
    <w:rsid w:val="003456D0"/>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3456D0"/>
    <w:pPr>
      <w:keepNext/>
      <w:keepLines/>
    </w:pPr>
    <w:rPr>
      <w:rFonts w:ascii="Courier" w:eastAsia="Times New Roman" w:hAnsi="Courier" w:cs="Times New Roman"/>
      <w:sz w:val="20"/>
      <w:szCs w:val="20"/>
      <w:lang w:val="en-US" w:eastAsia="pt-BR"/>
    </w:rPr>
  </w:style>
  <w:style w:type="paragraph" w:styleId="Textodebalo">
    <w:name w:val="Balloon Text"/>
    <w:basedOn w:val="Normal"/>
    <w:link w:val="TextodebaloChar"/>
    <w:uiPriority w:val="99"/>
    <w:semiHidden/>
    <w:unhideWhenUsed/>
    <w:rsid w:val="003456D0"/>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3456D0"/>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3456D0"/>
    <w:pPr>
      <w:jc w:val="right"/>
    </w:pPr>
  </w:style>
  <w:style w:type="table" w:styleId="Tabelacomgrade">
    <w:name w:val="Table Grid"/>
    <w:basedOn w:val="Tabelanormal"/>
    <w:uiPriority w:val="59"/>
    <w:rsid w:val="003456D0"/>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3456D0"/>
  </w:style>
  <w:style w:type="paragraph" w:customStyle="1" w:styleId="TF-LEGENDA-Tabela">
    <w:name w:val="TF-LEGENDA-Tabela"/>
    <w:basedOn w:val="TF-LEGENDA"/>
    <w:semiHidden/>
    <w:qFormat/>
    <w:rsid w:val="003456D0"/>
  </w:style>
  <w:style w:type="character" w:customStyle="1" w:styleId="TF-COURIER10">
    <w:name w:val="TF-COURIER10"/>
    <w:qFormat/>
    <w:rsid w:val="003456D0"/>
    <w:rPr>
      <w:rFonts w:ascii="Courier New" w:hAnsi="Courier New"/>
      <w:sz w:val="20"/>
    </w:rPr>
  </w:style>
  <w:style w:type="paragraph" w:customStyle="1" w:styleId="TtuloIntroduo">
    <w:name w:val="Título Introdução"/>
    <w:basedOn w:val="Ttulo1"/>
    <w:qFormat/>
    <w:rsid w:val="003456D0"/>
    <w:pPr>
      <w:spacing w:before="480"/>
    </w:pPr>
  </w:style>
  <w:style w:type="paragraph" w:styleId="Assuntodocomentrio">
    <w:name w:val="annotation subject"/>
    <w:basedOn w:val="Textodecomentrio"/>
    <w:next w:val="Textodecomentrio"/>
    <w:link w:val="AssuntodocomentrioChar"/>
    <w:uiPriority w:val="99"/>
    <w:semiHidden/>
    <w:unhideWhenUsed/>
    <w:rsid w:val="003456D0"/>
    <w:rPr>
      <w:b/>
      <w:bCs/>
      <w:lang w:val="x-none" w:eastAsia="x-none"/>
    </w:rPr>
  </w:style>
  <w:style w:type="character" w:customStyle="1" w:styleId="AssuntodocomentrioChar">
    <w:name w:val="Assunto do comentário Char"/>
    <w:basedOn w:val="TextodecomentrioChar"/>
    <w:link w:val="Assuntodocomentrio"/>
    <w:uiPriority w:val="99"/>
    <w:semiHidden/>
    <w:rsid w:val="003456D0"/>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3456D0"/>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3456D0"/>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3456D0"/>
    <w:rPr>
      <w:rFonts w:ascii="Times New Roman" w:eastAsia="Times New Roman" w:hAnsi="Times New Roman" w:cs="Times New Roman"/>
      <w:sz w:val="20"/>
      <w:szCs w:val="20"/>
      <w:lang w:eastAsia="pt-BR"/>
    </w:rPr>
  </w:style>
  <w:style w:type="character" w:styleId="Refdenotaderodap">
    <w:name w:val="footnote reference"/>
    <w:semiHidden/>
    <w:unhideWhenUsed/>
    <w:rsid w:val="003456D0"/>
    <w:rPr>
      <w:vertAlign w:val="superscript"/>
    </w:rPr>
  </w:style>
  <w:style w:type="paragraph" w:customStyle="1" w:styleId="TF-orientador">
    <w:name w:val="TF-orientador"/>
    <w:basedOn w:val="TF-autor0"/>
    <w:semiHidden/>
    <w:qFormat/>
    <w:rsid w:val="003456D0"/>
    <w:pPr>
      <w:spacing w:after="480"/>
    </w:pPr>
  </w:style>
  <w:style w:type="paragraph" w:customStyle="1" w:styleId="TF-avaliaoCABEALHO">
    <w:name w:val="TF-avaliação CABEÇALHO"/>
    <w:basedOn w:val="Normal"/>
    <w:semiHidden/>
    <w:rsid w:val="003456D0"/>
    <w:rPr>
      <w:rFonts w:ascii="Times New Roman" w:eastAsia="Times New Roman" w:hAnsi="Times New Roman" w:cs="Times New Roman"/>
      <w:lang w:eastAsia="pt-BR"/>
    </w:rPr>
  </w:style>
  <w:style w:type="paragraph" w:customStyle="1" w:styleId="TF-avaliaoTTULOTCC">
    <w:name w:val="TF-avaliação TÍTULO TCC"/>
    <w:basedOn w:val="Normal"/>
    <w:semiHidden/>
    <w:rsid w:val="003456D0"/>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3456D0"/>
    <w:pPr>
      <w:numPr>
        <w:numId w:val="8"/>
      </w:numPr>
      <w:tabs>
        <w:tab w:val="left" w:pos="284"/>
      </w:tabs>
      <w:spacing w:before="240"/>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3456D0"/>
    <w:pPr>
      <w:numPr>
        <w:ilvl w:val="1"/>
      </w:numPr>
      <w:spacing w:before="400" w:after="100"/>
    </w:pPr>
    <w:rPr>
      <w:b w:val="0"/>
    </w:rPr>
  </w:style>
  <w:style w:type="paragraph" w:customStyle="1" w:styleId="TF-avaliaotexto">
    <w:name w:val="TF-avaliação texto"/>
    <w:basedOn w:val="TF-TEXTO"/>
    <w:semiHidden/>
    <w:qFormat/>
    <w:rsid w:val="003456D0"/>
    <w:pPr>
      <w:ind w:firstLine="0"/>
    </w:pPr>
  </w:style>
  <w:style w:type="paragraph" w:customStyle="1" w:styleId="TF-avaliaoQUADRO">
    <w:name w:val="TF-avaliação QUADRO"/>
    <w:basedOn w:val="Normal"/>
    <w:semiHidden/>
    <w:rsid w:val="003456D0"/>
    <w:pPr>
      <w:spacing w:before="60" w:after="60"/>
    </w:pPr>
    <w:rPr>
      <w:rFonts w:ascii="Times New Roman" w:eastAsia="Times New Roman" w:hAnsi="Times New Roman" w:cs="Times New Roman"/>
      <w:sz w:val="20"/>
      <w:lang w:eastAsia="pt-BR"/>
    </w:rPr>
  </w:style>
  <w:style w:type="paragraph" w:customStyle="1" w:styleId="TF-CDIGO-FONTE">
    <w:name w:val="TF-CÓDIGO-FONTE"/>
    <w:rsid w:val="003456D0"/>
    <w:pPr>
      <w:keepNext/>
      <w:keepLines/>
    </w:pPr>
    <w:rPr>
      <w:rFonts w:ascii="Courier" w:eastAsia="Times New Roman" w:hAnsi="Courier" w:cs="Times New Roman"/>
      <w:sz w:val="20"/>
      <w:szCs w:val="20"/>
      <w:lang w:val="en-US" w:eastAsia="pt-BR"/>
    </w:rPr>
  </w:style>
  <w:style w:type="paragraph" w:customStyle="1" w:styleId="TF-REFERNCIASITEM0">
    <w:name w:val="TF-REFERÊNCIAS ITEM"/>
    <w:rsid w:val="003456D0"/>
    <w:pPr>
      <w:keepLines/>
      <w:spacing w:before="120"/>
    </w:pPr>
    <w:rPr>
      <w:rFonts w:ascii="Times New Roman" w:eastAsia="Times New Roman" w:hAnsi="Times New Roman" w:cs="Times New Roman"/>
      <w:sz w:val="18"/>
      <w:szCs w:val="20"/>
      <w:lang w:eastAsia="pt-BR"/>
    </w:rPr>
  </w:style>
  <w:style w:type="numbering" w:customStyle="1" w:styleId="Listaatual1">
    <w:name w:val="Lista atual1"/>
    <w:uiPriority w:val="99"/>
    <w:rsid w:val="003456D0"/>
    <w:pPr>
      <w:numPr>
        <w:numId w:val="10"/>
      </w:numPr>
    </w:pPr>
  </w:style>
  <w:style w:type="numbering" w:customStyle="1" w:styleId="Listaatual2">
    <w:name w:val="Lista atual2"/>
    <w:uiPriority w:val="99"/>
    <w:rsid w:val="00AE7F5A"/>
    <w:pPr>
      <w:numPr>
        <w:numId w:val="13"/>
      </w:numPr>
    </w:pPr>
  </w:style>
  <w:style w:type="numbering" w:customStyle="1" w:styleId="Listaatual3">
    <w:name w:val="Lista atual3"/>
    <w:uiPriority w:val="99"/>
    <w:rsid w:val="00AE7F5A"/>
    <w:pPr>
      <w:numPr>
        <w:numId w:val="15"/>
      </w:numPr>
    </w:pPr>
  </w:style>
  <w:style w:type="numbering" w:customStyle="1" w:styleId="Listaatual4">
    <w:name w:val="Lista atual4"/>
    <w:uiPriority w:val="99"/>
    <w:rsid w:val="00AE7F5A"/>
    <w:pPr>
      <w:numPr>
        <w:numId w:val="17"/>
      </w:numPr>
    </w:pPr>
  </w:style>
  <w:style w:type="numbering" w:customStyle="1" w:styleId="Listaatual5">
    <w:name w:val="Lista atual5"/>
    <w:uiPriority w:val="99"/>
    <w:rsid w:val="00F75AFB"/>
    <w:pPr>
      <w:numPr>
        <w:numId w:val="19"/>
      </w:numPr>
    </w:pPr>
  </w:style>
  <w:style w:type="numbering" w:customStyle="1" w:styleId="Listaatual6">
    <w:name w:val="Lista atual6"/>
    <w:uiPriority w:val="99"/>
    <w:rsid w:val="00E56681"/>
    <w:pPr>
      <w:numPr>
        <w:numId w:val="21"/>
      </w:numPr>
    </w:pPr>
  </w:style>
  <w:style w:type="numbering" w:customStyle="1" w:styleId="Listaatual7">
    <w:name w:val="Lista atual7"/>
    <w:uiPriority w:val="99"/>
    <w:rsid w:val="00E56681"/>
    <w:pPr>
      <w:numPr>
        <w:numId w:val="23"/>
      </w:numPr>
    </w:pPr>
  </w:style>
  <w:style w:type="numbering" w:customStyle="1" w:styleId="Listaatual8">
    <w:name w:val="Lista atual8"/>
    <w:uiPriority w:val="99"/>
    <w:rsid w:val="00E56681"/>
    <w:pPr>
      <w:numPr>
        <w:numId w:val="25"/>
      </w:numPr>
    </w:pPr>
  </w:style>
  <w:style w:type="numbering" w:customStyle="1" w:styleId="Listaatual9">
    <w:name w:val="Lista atual9"/>
    <w:uiPriority w:val="99"/>
    <w:rsid w:val="00E56681"/>
    <w:pPr>
      <w:numPr>
        <w:numId w:val="27"/>
      </w:numPr>
    </w:pPr>
  </w:style>
  <w:style w:type="numbering" w:customStyle="1" w:styleId="Listaatual10">
    <w:name w:val="Lista atual10"/>
    <w:uiPriority w:val="99"/>
    <w:rsid w:val="00E56681"/>
    <w:pPr>
      <w:numPr>
        <w:numId w:val="29"/>
      </w:numPr>
    </w:pPr>
  </w:style>
  <w:style w:type="numbering" w:customStyle="1" w:styleId="Listaatual11">
    <w:name w:val="Lista atual11"/>
    <w:uiPriority w:val="99"/>
    <w:rsid w:val="00E56681"/>
    <w:pPr>
      <w:numPr>
        <w:numId w:val="31"/>
      </w:numPr>
    </w:pPr>
  </w:style>
  <w:style w:type="numbering" w:customStyle="1" w:styleId="Listaatual12">
    <w:name w:val="Lista atual12"/>
    <w:uiPriority w:val="99"/>
    <w:rsid w:val="00B1246A"/>
    <w:pPr>
      <w:numPr>
        <w:numId w:val="33"/>
      </w:numPr>
    </w:pPr>
  </w:style>
  <w:style w:type="numbering" w:customStyle="1" w:styleId="Listaatual13">
    <w:name w:val="Lista atual13"/>
    <w:uiPriority w:val="99"/>
    <w:rsid w:val="00B1246A"/>
    <w:pPr>
      <w:numPr>
        <w:numId w:val="35"/>
      </w:numPr>
    </w:pPr>
  </w:style>
  <w:style w:type="numbering" w:customStyle="1" w:styleId="Listaatual14">
    <w:name w:val="Lista atual14"/>
    <w:uiPriority w:val="99"/>
    <w:rsid w:val="00B1246A"/>
    <w:pPr>
      <w:numPr>
        <w:numId w:val="37"/>
      </w:numPr>
    </w:pPr>
  </w:style>
  <w:style w:type="numbering" w:customStyle="1" w:styleId="Listaatual15">
    <w:name w:val="Lista atual15"/>
    <w:uiPriority w:val="99"/>
    <w:rsid w:val="00B1246A"/>
    <w:pPr>
      <w:numPr>
        <w:numId w:val="39"/>
      </w:numPr>
    </w:pPr>
  </w:style>
  <w:style w:type="numbering" w:customStyle="1" w:styleId="Listaatual16">
    <w:name w:val="Lista atual16"/>
    <w:uiPriority w:val="99"/>
    <w:rsid w:val="00B1246A"/>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mailto:dalton@furb.br"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mailto:dalton@furb.br"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40</Pages>
  <Words>20381</Words>
  <Characters>110063</Characters>
  <Application>Microsoft Office Word</Application>
  <DocSecurity>0</DocSecurity>
  <Lines>917</Lines>
  <Paragraphs>260</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130184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15</cp:revision>
  <dcterms:created xsi:type="dcterms:W3CDTF">2021-10-26T15:09:00Z</dcterms:created>
  <dcterms:modified xsi:type="dcterms:W3CDTF">2021-12-22T19:38:00Z</dcterms:modified>
</cp:coreProperties>
</file>