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A924F2" w14:paraId="74E89F93" w14:textId="77777777" w:rsidTr="00912AE2">
        <w:tc>
          <w:tcPr>
            <w:tcW w:w="9212" w:type="dxa"/>
            <w:gridSpan w:val="2"/>
            <w:shd w:val="clear" w:color="auto" w:fill="auto"/>
          </w:tcPr>
          <w:p w14:paraId="6A55B409" w14:textId="77777777" w:rsidR="00A924F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A924F2" w14:paraId="258C55EF" w14:textId="77777777" w:rsidTr="00912AE2">
        <w:tc>
          <w:tcPr>
            <w:tcW w:w="5778" w:type="dxa"/>
            <w:shd w:val="clear" w:color="auto" w:fill="auto"/>
          </w:tcPr>
          <w:p w14:paraId="1B3EB03C" w14:textId="77777777" w:rsidR="00A924F2" w:rsidRPr="003C526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EFB9B94" w14:textId="77777777" w:rsidR="00A924F2" w:rsidRDefault="00A924F2" w:rsidP="00912AE2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BF7CDEC" w14:textId="77777777" w:rsidR="00A924F2" w:rsidRDefault="00A924F2" w:rsidP="001D4E18">
      <w:pPr>
        <w:pStyle w:val="TF-TTULO"/>
      </w:pPr>
    </w:p>
    <w:p w14:paraId="147108DD" w14:textId="3DA632CE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4F7C5DDB" w:rsidR="001E682E" w:rsidRDefault="001E682E" w:rsidP="001E682E">
      <w:pPr>
        <w:pStyle w:val="TF-AUTOR0"/>
      </w:pPr>
      <w:r>
        <w:t xml:space="preserve">Prof. </w:t>
      </w:r>
      <w:r w:rsidR="00E1442E">
        <w:t xml:space="preserve">Dalton </w:t>
      </w:r>
      <w:ins w:id="9" w:author="Aurélio Faustino Hoppe" w:date="2021-10-15T09:08:00Z">
        <w:r w:rsidR="00EA750B">
          <w:t>Solano</w:t>
        </w:r>
      </w:ins>
      <w:ins w:id="10" w:author="Aurélio Faustino Hoppe" w:date="2021-10-15T15:55:00Z">
        <w:r w:rsidR="00DE2D26">
          <w:t xml:space="preserve"> dos</w:t>
        </w:r>
      </w:ins>
      <w:ins w:id="11" w:author="Aurélio Faustino Hoppe" w:date="2021-10-15T09:08:00Z">
        <w:r w:rsidR="00EA750B">
          <w:t xml:space="preserve"> </w:t>
        </w:r>
      </w:ins>
      <w:r w:rsidR="00E1442E">
        <w:t>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1596B6EC" w:rsidR="00AC1CDA" w:rsidRDefault="00AC1CDA" w:rsidP="003D398C">
      <w:pPr>
        <w:pStyle w:val="TF-TEXTO"/>
      </w:pPr>
      <w:r>
        <w:t xml:space="preserve">De acordo com o censo demográfico do Instituto Brasileiro de Geografia e Estatística (IBGE) de 2010, 18,6% da população da brasileira possui alguma deficiência visual. Desse total, 506 mil pessoas não conseguem </w:t>
      </w:r>
      <w:r w:rsidRPr="00EA750B">
        <w:rPr>
          <w:highlight w:val="yellow"/>
          <w:rPrChange w:id="12" w:author="Aurélio Faustino Hoppe" w:date="2021-10-15T09:09:00Z">
            <w:rPr/>
          </w:rPrChange>
        </w:rPr>
        <w:t>enxergar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Pr="00EA750B">
        <w:rPr>
          <w:highlight w:val="yellow"/>
          <w:rPrChange w:id="13" w:author="Aurélio Faustino Hoppe" w:date="2021-10-15T09:09:00Z">
            <w:rPr/>
          </w:rPrChange>
        </w:rPr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del w:id="14" w:author="Aurélio Faustino Hoppe" w:date="2021-10-15T16:00:00Z">
        <w:r w:rsidR="0050160D" w:rsidDel="00DE2D26">
          <w:delText xml:space="preserve">de campo efetuada </w:delText>
        </w:r>
        <w:r w:rsidR="00A14009" w:rsidDel="00DE2D26">
          <w:delText>na</w:delText>
        </w:r>
      </w:del>
      <w:ins w:id="15" w:author="Aurélio Faustino Hoppe" w:date="2021-10-15T16:00:00Z">
        <w:r w:rsidR="00DE2D26">
          <w:t>realizada por</w:t>
        </w:r>
      </w:ins>
      <w:r w:rsidR="0050160D">
        <w:t xml:space="preserve"> </w:t>
      </w:r>
      <w:del w:id="16" w:author="Aurélio Faustino Hoppe" w:date="2021-10-15T16:00:00Z">
        <w:r w:rsidR="0050160D" w:rsidDel="00DE2D26">
          <w:delText>Folha de Pernambuco</w:delText>
        </w:r>
        <w:r w:rsidR="00A14009" w:rsidDel="00DE2D26">
          <w:delText xml:space="preserve"> por </w:delText>
        </w:r>
      </w:del>
      <w:r w:rsidR="00A14009">
        <w:t>Barbosa</w:t>
      </w:r>
      <w:r w:rsidR="0050160D">
        <w:t xml:space="preserve"> (2019), a maior dificuldade dos pedestres cegos ou com alguma acuidade visual é transitarem em ruas e avenidas da sua cidade, </w:t>
      </w:r>
      <w:del w:id="17" w:author="Aurélio Faustino Hoppe" w:date="2021-10-15T16:01:00Z">
        <w:r w:rsidR="00F26ADA" w:rsidDel="00DE2D26">
          <w:delText>pôr</w:delText>
        </w:r>
        <w:r w:rsidR="0050160D" w:rsidDel="00DE2D26">
          <w:delText xml:space="preserve"> </w:delText>
        </w:r>
      </w:del>
      <w:ins w:id="18" w:author="Aurélio Faustino Hoppe" w:date="2021-10-15T16:01:00Z">
        <w:r w:rsidR="00DE2D26">
          <w:t>pois</w:t>
        </w:r>
        <w:r w:rsidR="00DE2D26">
          <w:t xml:space="preserve"> </w:t>
        </w:r>
      </w:ins>
      <w:r w:rsidR="0050160D">
        <w:t xml:space="preserve">o terreno </w:t>
      </w:r>
      <w:del w:id="19" w:author="Aurélio Faustino Hoppe" w:date="2021-10-15T16:01:00Z">
        <w:r w:rsidR="0050160D" w:rsidDel="00DE2D26">
          <w:delText xml:space="preserve">ser </w:delText>
        </w:r>
      </w:del>
      <w:ins w:id="20" w:author="Aurélio Faustino Hoppe" w:date="2021-10-15T16:01:00Z">
        <w:r w:rsidR="00DE2D26">
          <w:t>é</w:t>
        </w:r>
        <w:r w:rsidR="00DE2D26">
          <w:t xml:space="preserve"> </w:t>
        </w:r>
      </w:ins>
      <w:r w:rsidR="0050160D">
        <w:t>muito irregular e com buracos ou sem a devida acessibilidade.</w:t>
      </w:r>
    </w:p>
    <w:p w14:paraId="4CBA40A0" w14:textId="36AB275D" w:rsidR="0050160D" w:rsidRDefault="00855E15" w:rsidP="003D398C">
      <w:pPr>
        <w:pStyle w:val="TF-TEXTO"/>
        <w:rPr>
          <w:shd w:val="clear" w:color="auto" w:fill="FFFFFF"/>
        </w:rPr>
      </w:pPr>
      <w:r>
        <w:t xml:space="preserve">Radabaugh (1993) afirma que para as pessoas sem deficiência, a tecnologia é um facilitador, porém para pessoas com alguma deficiência, a tecnologia torna as coisas possíveis. </w:t>
      </w:r>
      <w:ins w:id="21" w:author="Aurélio Faustino Hoppe" w:date="2021-10-15T16:01:00Z">
        <w:r w:rsidR="00DE2D26">
          <w:t xml:space="preserve">De acordo com alguém.... </w:t>
        </w:r>
      </w:ins>
      <w:r w:rsidR="0050160D">
        <w:t xml:space="preserve">Uma forma de </w:t>
      </w:r>
      <w:del w:id="22" w:author="Aurélio Faustino Hoppe" w:date="2021-10-15T16:02:00Z">
        <w:r w:rsidR="0050160D" w:rsidDel="00DE2D26">
          <w:delText xml:space="preserve">se propiciar uma melhoria </w:delText>
        </w:r>
        <w:r w:rsidR="007D30EA" w:rsidDel="00DE2D26">
          <w:delText>no</w:delText>
        </w:r>
      </w:del>
      <w:ins w:id="23" w:author="Aurélio Faustino Hoppe" w:date="2021-10-15T16:02:00Z">
        <w:r w:rsidR="00DE2D26">
          <w:t>melhorar o</w:t>
        </w:r>
      </w:ins>
      <w:r w:rsidR="007D30EA">
        <w:t xml:space="preserve"> deslocamento dessas pessoas é com o uso de </w:t>
      </w:r>
      <w:r w:rsidR="007D30EA" w:rsidRPr="00AB0B7A">
        <w:rPr>
          <w:highlight w:val="yellow"/>
          <w:rPrChange w:id="24" w:author="Aurélio Faustino Hoppe" w:date="2021-10-15T09:54:00Z">
            <w:rPr/>
          </w:rPrChange>
        </w:rPr>
        <w:t>tecnologias</w:t>
      </w:r>
      <w:r w:rsidR="007D30EA">
        <w:t xml:space="preserve">, entre essas </w:t>
      </w:r>
      <w:r w:rsidR="007D30EA" w:rsidRPr="00AB0B7A">
        <w:rPr>
          <w:highlight w:val="yellow"/>
          <w:rPrChange w:id="25" w:author="Aurélio Faustino Hoppe" w:date="2021-10-15T09:54:00Z">
            <w:rPr/>
          </w:rPrChange>
        </w:rPr>
        <w:t>tecnologias</w:t>
      </w:r>
      <w:r w:rsidR="00F26ADA">
        <w:t xml:space="preserve"> existem as b</w:t>
      </w:r>
      <w:r w:rsidR="00945FDE">
        <w:t>e</w:t>
      </w:r>
      <w:r w:rsidR="00F26ADA">
        <w:t xml:space="preserve">ngalas, textos em </w:t>
      </w:r>
      <w:r w:rsidR="00945FDE">
        <w:t xml:space="preserve">braile. Dentro das </w:t>
      </w:r>
      <w:r w:rsidR="00945FDE" w:rsidRPr="00DE2D26">
        <w:rPr>
          <w:highlight w:val="yellow"/>
          <w:rPrChange w:id="26" w:author="Aurélio Faustino Hoppe" w:date="2021-10-15T16:02:00Z">
            <w:rPr/>
          </w:rPrChange>
        </w:rPr>
        <w:t>tecnologias</w:t>
      </w:r>
      <w:r w:rsidR="00945FDE">
        <w:t xml:space="preserve"> digitais se presencia algumas que se podem ser usadas com os atuais</w:t>
      </w:r>
      <w:r w:rsidR="0018637C">
        <w:t xml:space="preserve"> dispositivos móveis</w:t>
      </w:r>
      <w:r w:rsidR="00945FDE">
        <w:t xml:space="preserve">, pois eles já contam com </w:t>
      </w:r>
      <w:commentRangeStart w:id="27"/>
      <w:r w:rsidR="00945FDE">
        <w:t>recursos</w:t>
      </w:r>
      <w:commentRangeEnd w:id="27"/>
      <w:r w:rsidR="00DE2D26">
        <w:rPr>
          <w:rStyle w:val="Refdecomentrio"/>
        </w:rPr>
        <w:commentReference w:id="27"/>
      </w:r>
      <w:r w:rsidR="00945FDE">
        <w:t xml:space="preserve"> de localização de </w:t>
      </w:r>
      <w:r w:rsidR="00945FDE" w:rsidRPr="00945FDE">
        <w:t>Global Position System</w:t>
      </w:r>
      <w:r w:rsidR="00945FDE">
        <w:t xml:space="preserve"> (GPS), uso de Beacons</w:t>
      </w:r>
      <w:r w:rsidR="00930200">
        <w:t xml:space="preserve"> e o próprio sensor</w:t>
      </w:r>
      <w:ins w:id="28" w:author="Aurélio Faustino Hoppe" w:date="2021-10-15T16:03:00Z">
        <w:r w:rsidR="00DE2D26">
          <w:t xml:space="preserve"> </w:t>
        </w:r>
        <w:r w:rsidR="00DE2D26">
          <w:t>Light Detection and Ranging</w:t>
        </w:r>
      </w:ins>
      <w:r w:rsidR="00930200">
        <w:t xml:space="preserve"> </w:t>
      </w:r>
      <w:ins w:id="29" w:author="Aurélio Faustino Hoppe" w:date="2021-10-15T16:03:00Z">
        <w:r w:rsidR="00DE2D26">
          <w:t>(</w:t>
        </w:r>
      </w:ins>
      <w:r w:rsidR="00930200">
        <w:t>L</w:t>
      </w:r>
      <w:r w:rsidR="00A14009">
        <w:t>i</w:t>
      </w:r>
      <w:r w:rsidR="00930200">
        <w:t>DAR</w:t>
      </w:r>
      <w:ins w:id="30" w:author="Aurélio Faustino Hoppe" w:date="2021-10-15T16:04:00Z">
        <w:r w:rsidR="00DE2D26">
          <w:t xml:space="preserve">). </w:t>
        </w:r>
      </w:ins>
      <w:del w:id="31" w:author="Aurélio Faustino Hoppe" w:date="2021-10-15T16:04:00Z">
        <w:r w:rsidR="00945FDE" w:rsidDel="00DE2D26">
          <w:delText>.</w:delText>
        </w:r>
        <w:r w:rsidR="007D30EA" w:rsidDel="00DE2D26">
          <w:delText xml:space="preserve"> </w:delText>
        </w:r>
        <w:r w:rsidR="00C0203E" w:rsidDel="00DE2D26">
          <w:delText>O Light Detection and Ranging, também conhecido como L</w:delText>
        </w:r>
        <w:r w:rsidR="00A14009" w:rsidDel="00DE2D26">
          <w:delText>i</w:delText>
        </w:r>
        <w:r w:rsidR="00C0203E" w:rsidDel="00DE2D26">
          <w:delText>DAR, s</w:delText>
        </w:r>
      </w:del>
      <w:ins w:id="32" w:author="Aurélio Faustino Hoppe" w:date="2021-10-15T16:04:00Z">
        <w:r w:rsidR="00DE2D26">
          <w:t>S</w:t>
        </w:r>
      </w:ins>
      <w:r w:rsidR="00C0203E">
        <w:t>egundo a Pix Force (2018)</w:t>
      </w:r>
      <w:r w:rsidR="00930200">
        <w:t>,</w:t>
      </w:r>
      <w:r w:rsidR="00C0203E">
        <w:t xml:space="preserve"> é um sensor óptico ativo que emites feixes de luz compreendidas na região do infravermelho do espectro eletromagnético, o 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µm</w:t>
      </w:r>
      <w:r w:rsidR="00C0203E">
        <w:rPr>
          <w:shd w:val="clear" w:color="auto" w:fill="FFFFFF"/>
        </w:rPr>
        <w:t>, e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69483133" w:rsidR="00A138A4" w:rsidRDefault="00283B74" w:rsidP="003D398C">
      <w:pPr>
        <w:pStyle w:val="TF-TEXTO"/>
      </w:pPr>
      <w:r>
        <w:t xml:space="preserve">Segundo Krause (2018), os Beacons Bluetooth são transmissores que utilizam </w:t>
      </w:r>
      <w:r w:rsidRPr="00930200">
        <w:t>Bluetooth Low Energy</w:t>
      </w:r>
      <w:r>
        <w:t xml:space="preserve"> 4.0 (BLE) para emitir </w:t>
      </w:r>
      <w:del w:id="33" w:author="Aurélio Faustino Hoppe" w:date="2021-10-15T16:05:00Z">
        <w:r w:rsidDel="00DE2D26">
          <w:delText xml:space="preserve">o </w:delText>
        </w:r>
      </w:del>
      <w:r>
        <w:t>sina</w:t>
      </w:r>
      <w:ins w:id="34" w:author="Aurélio Faustino Hoppe" w:date="2021-10-15T16:05:00Z">
        <w:r w:rsidR="00DE2D26">
          <w:t>is</w:t>
        </w:r>
      </w:ins>
      <w:del w:id="35" w:author="Aurélio Faustino Hoppe" w:date="2021-10-15T16:05:00Z">
        <w:r w:rsidDel="00DE2D26">
          <w:delText>l</w:delText>
        </w:r>
      </w:del>
      <w:r>
        <w:t xml:space="preserve"> para </w:t>
      </w:r>
      <w:del w:id="36" w:author="Aurélio Faustino Hoppe" w:date="2021-10-15T16:05:00Z">
        <w:r w:rsidDel="00DE2D26">
          <w:delText xml:space="preserve">os </w:delText>
        </w:r>
      </w:del>
      <w:r>
        <w:t xml:space="preserve">dispositivos compatíveis. O BLE é uma rede wireless </w:t>
      </w:r>
      <w:del w:id="37" w:author="Aurélio Faustino Hoppe" w:date="2021-10-15T16:06:00Z">
        <w:r w:rsidDel="001112D4">
          <w:delText xml:space="preserve">utilizada </w:delText>
        </w:r>
      </w:del>
      <w:r>
        <w:t>para transmi</w:t>
      </w:r>
      <w:del w:id="38" w:author="Aurélio Faustino Hoppe" w:date="2021-10-15T16:06:00Z">
        <w:r w:rsidDel="001112D4">
          <w:delText>tir</w:delText>
        </w:r>
      </w:del>
      <w:ins w:id="39" w:author="Aurélio Faustino Hoppe" w:date="2021-10-15T16:06:00Z">
        <w:r w:rsidR="001112D4">
          <w:t>ssão</w:t>
        </w:r>
      </w:ins>
      <w:r>
        <w:t xml:space="preserve"> em pequenas distâncias, até um metro, com um valor específico que foi configurado. O Beacon pode ser </w:t>
      </w:r>
      <w:del w:id="40" w:author="Aurélio Faustino Hoppe" w:date="2021-10-15T16:07:00Z">
        <w:r w:rsidDel="001112D4">
          <w:delText>muito bem explorado em um</w:delText>
        </w:r>
      </w:del>
      <w:ins w:id="41" w:author="Aurélio Faustino Hoppe" w:date="2021-10-15T16:07:00Z">
        <w:r w:rsidR="001112D4">
          <w:t>utilizado em</w:t>
        </w:r>
      </w:ins>
      <w:r>
        <w:t xml:space="preserve"> sistema</w:t>
      </w:r>
      <w:ins w:id="42" w:author="Aurélio Faustino Hoppe" w:date="2021-10-15T16:07:00Z">
        <w:r w:rsidR="001112D4">
          <w:t>s</w:t>
        </w:r>
      </w:ins>
      <w:r>
        <w:t xml:space="preserve"> </w:t>
      </w:r>
      <w:del w:id="43" w:author="Aurélio Faustino Hoppe" w:date="2021-10-15T16:07:00Z">
        <w:r w:rsidDel="001112D4">
          <w:delText xml:space="preserve">de </w:delText>
        </w:r>
      </w:del>
      <w:r>
        <w:t>Indoor Positioning System (IPS), por exemplo em uma sala comercial onde é possível orientar e quantificar as pessoas que acessam determinados cômodos e com o os valores dos Beacons mais visitados é possível reestruturar a loja para uma melhor</w:t>
      </w:r>
      <w:r w:rsidR="00071CFE">
        <w:t>i</w:t>
      </w:r>
      <w:r>
        <w:t>a na disposição dos produtos.</w:t>
      </w:r>
    </w:p>
    <w:p w14:paraId="0494E6BA" w14:textId="6C9E1354" w:rsidR="00C03122" w:rsidRDefault="00B67F0E" w:rsidP="008C717D">
      <w:pPr>
        <w:pStyle w:val="TF-TEXTO"/>
        <w:ind w:firstLine="0"/>
        <w:jc w:val="center"/>
      </w:pPr>
      <w:r>
        <w:t>Figura 1</w:t>
      </w:r>
      <w:r w:rsidRPr="006543D1">
        <w:rPr>
          <w:highlight w:val="yellow"/>
          <w:rPrChange w:id="44" w:author="Aurélio Faustino Hoppe" w:date="2021-10-15T10:25:00Z">
            <w:rPr/>
          </w:rPrChange>
        </w:rPr>
        <w:t>:</w:t>
      </w:r>
      <w:r>
        <w:t xml:space="preserve"> Diferentes tipos de </w:t>
      </w:r>
      <w:commentRangeStart w:id="45"/>
      <w:r>
        <w:t>Beacons</w:t>
      </w:r>
      <w:commentRangeEnd w:id="45"/>
      <w:r w:rsidR="001112D4">
        <w:rPr>
          <w:rStyle w:val="Refdecomentrio"/>
        </w:rPr>
        <w:commentReference w:id="45"/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C91A6C9" wp14:editId="61A616CF">
            <wp:extent cx="4514850" cy="1639321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105" cy="16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</w:p>
    <w:p w14:paraId="34955674" w14:textId="784C0875" w:rsidR="00930200" w:rsidRDefault="00071CFE" w:rsidP="00930200">
      <w:pPr>
        <w:pStyle w:val="TF-TEXTO"/>
      </w:pPr>
      <w:del w:id="46" w:author="Aurélio Faustino Hoppe" w:date="2021-10-15T16:09:00Z">
        <w:r w:rsidDel="00BF663F">
          <w:delText>Uma o</w:delText>
        </w:r>
      </w:del>
      <w:ins w:id="47" w:author="Aurélio Faustino Hoppe" w:date="2021-10-15T16:09:00Z">
        <w:r w:rsidR="00BF663F">
          <w:t>Para alguém, o</w:t>
        </w:r>
      </w:ins>
      <w:r>
        <w:t>utra tecnologia que pode ser utilizada para a orientação no deslocamento é a comunicação de voz para texto e texto para voz, conhecida como Text to Speech e Speech to Text. Segundo a Google Cloud (2021) é possível realizar essa tradução de texto para voz e vice-versa de três maneira</w:t>
      </w:r>
      <w:ins w:id="48" w:author="Aurélio Faustino Hoppe" w:date="2021-10-15T16:09:00Z">
        <w:r w:rsidR="00BF663F">
          <w:t>:</w:t>
        </w:r>
      </w:ins>
      <w:del w:id="49" w:author="Aurélio Faustino Hoppe" w:date="2021-10-15T16:09:00Z">
        <w:r w:rsidDel="00BF663F">
          <w:delText>,</w:delText>
        </w:r>
      </w:del>
      <w:del w:id="50" w:author="Aurélio Faustino Hoppe" w:date="2021-10-15T16:10:00Z">
        <w:r w:rsidDel="00BF663F">
          <w:delText xml:space="preserve"> a primeira</w:delText>
        </w:r>
      </w:del>
      <w:ins w:id="51" w:author="Aurélio Faustino Hoppe" w:date="2021-10-15T16:10:00Z">
        <w:r w:rsidR="00BF663F">
          <w:t xml:space="preserve"> (i)</w:t>
        </w:r>
      </w:ins>
      <w:r>
        <w:t xml:space="preserve"> </w:t>
      </w:r>
      <w:del w:id="52" w:author="Aurélio Faustino Hoppe" w:date="2021-10-15T16:10:00Z">
        <w:r w:rsidDel="00BF663F">
          <w:delText xml:space="preserve">de </w:delText>
        </w:r>
      </w:del>
      <w:r>
        <w:t xml:space="preserve">reconhecimento síncrono, </w:t>
      </w:r>
      <w:del w:id="53" w:author="Aurélio Faustino Hoppe" w:date="2021-10-15T16:10:00Z">
        <w:r w:rsidDel="00BF663F">
          <w:delText xml:space="preserve">a segunda de </w:delText>
        </w:r>
      </w:del>
      <w:ins w:id="54" w:author="Aurélio Faustino Hoppe" w:date="2021-10-15T16:10:00Z">
        <w:r w:rsidR="00BF663F">
          <w:t xml:space="preserve">(ii) </w:t>
        </w:r>
      </w:ins>
      <w:r>
        <w:t xml:space="preserve">maneira assíncrona e </w:t>
      </w:r>
      <w:del w:id="55" w:author="Aurélio Faustino Hoppe" w:date="2021-10-15T16:10:00Z">
        <w:r w:rsidDel="00BF663F">
          <w:delText xml:space="preserve">a terceira de </w:delText>
        </w:r>
      </w:del>
      <w:ins w:id="56" w:author="Aurélio Faustino Hoppe" w:date="2021-10-15T16:10:00Z">
        <w:r w:rsidR="00BF663F">
          <w:t xml:space="preserve">(iii) </w:t>
        </w:r>
      </w:ins>
      <w:r>
        <w:t xml:space="preserve">forma de </w:t>
      </w:r>
      <w:r w:rsidRPr="00A14009">
        <w:rPr>
          <w:i/>
          <w:iCs/>
        </w:rPr>
        <w:t>streaming</w:t>
      </w:r>
      <w:r>
        <w:t xml:space="preserve">. A forma de reconhecimento síncrona </w:t>
      </w:r>
      <w:r w:rsidRPr="006543D1">
        <w:rPr>
          <w:highlight w:val="yellow"/>
          <w:rPrChange w:id="57" w:author="Aurélio Faustino Hoppe" w:date="2021-10-15T10:25:00Z">
            <w:rPr/>
          </w:rPrChange>
        </w:rPr>
        <w:t>é utilizando REST</w:t>
      </w:r>
      <w:r>
        <w:t xml:space="preserve"> </w:t>
      </w:r>
      <w:commentRangeStart w:id="58"/>
      <w:r>
        <w:t>e</w:t>
      </w:r>
      <w:commentRangeEnd w:id="58"/>
      <w:r w:rsidR="00BF663F">
        <w:rPr>
          <w:rStyle w:val="Refdecomentrio"/>
        </w:rPr>
        <w:commentReference w:id="58"/>
      </w:r>
      <w:r>
        <w:t xml:space="preserve"> gRPC é enviado o áudio</w:t>
      </w:r>
      <w:r w:rsidR="00BE1107">
        <w:t xml:space="preserve"> inteiro</w:t>
      </w:r>
      <w:r>
        <w:t xml:space="preserve"> com os dados, é efetuado o reconhecimento desses dados</w:t>
      </w:r>
      <w:r w:rsidR="00BE1107">
        <w:t xml:space="preserve"> e retorna em texto após a sua execução, podendo ter áudios de até 1 minuto. Com a forma assíncrona, funciona de maneira semelhante a síncrona, ela utiliza REST e gRPC, envia os dados do áudio para a API correspondente </w:t>
      </w:r>
      <w:r w:rsidR="00BE1107" w:rsidRPr="006543D1">
        <w:rPr>
          <w:highlight w:val="yellow"/>
          <w:rPrChange w:id="59" w:author="Aurélio Faustino Hoppe" w:date="2021-10-15T10:26:00Z">
            <w:rPr/>
          </w:rPrChange>
        </w:rPr>
        <w:t>e é</w:t>
      </w:r>
      <w:r w:rsidR="00BE1107">
        <w:t xml:space="preserve"> iniciado uma operação de longa duração. Após a conclusão do reconhecimento é convertido em forma de texto, além de poder ter tamanho máximo de 480 minutos.</w:t>
      </w:r>
      <w:r w:rsidR="00B67F0E">
        <w:t xml:space="preserve"> E</w:t>
      </w:r>
      <w:ins w:id="60" w:author="Aurélio Faustino Hoppe" w:date="2021-10-15T16:11:00Z">
        <w:r w:rsidR="00691DB1">
          <w:t>,</w:t>
        </w:r>
      </w:ins>
      <w:r w:rsidR="00840D9A">
        <w:t xml:space="preserve"> por fim</w:t>
      </w:r>
      <w:ins w:id="61" w:author="Aurélio Faustino Hoppe" w:date="2021-10-15T16:11:00Z">
        <w:r w:rsidR="00691DB1">
          <w:t>,</w:t>
        </w:r>
      </w:ins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</w:t>
      </w:r>
      <w:r w:rsidR="00930200">
        <w:lastRenderedPageBreak/>
        <w:t>que</w:t>
      </w:r>
      <w:r w:rsidR="00840D9A">
        <w:t xml:space="preserve"> realiza o reconhecimento dos dados do áudio fornecidos em um </w:t>
      </w:r>
      <w:r w:rsidR="00840D9A" w:rsidRPr="00A14009">
        <w:rPr>
          <w:i/>
          <w:iCs/>
        </w:rPr>
        <w:t>stream</w:t>
      </w:r>
      <w:r w:rsidR="00840D9A">
        <w:t xml:space="preserve"> gRPC bidirecional, ou seja, existe um caminho de entrada e saída de valores. Enquanto o áudio é processado, o texto resultado já é apresentado, podendo sofrer algumas perdas de qualidade em função de responder em tempo real. Para que assim, a pessoa com a deficiência visual possa interagir sem a necessidade de uma </w:t>
      </w:r>
      <w:commentRangeStart w:id="62"/>
      <w:r w:rsidR="00840D9A">
        <w:t>interfac</w:t>
      </w:r>
      <w:r w:rsidR="00930200">
        <w:t>e</w:t>
      </w:r>
      <w:commentRangeEnd w:id="62"/>
      <w:r w:rsidR="00691DB1">
        <w:rPr>
          <w:rStyle w:val="Refdecomentrio"/>
        </w:rPr>
        <w:commentReference w:id="62"/>
      </w:r>
      <w:r w:rsidR="00840D9A">
        <w:t>.</w:t>
      </w:r>
    </w:p>
    <w:p w14:paraId="4AED7900" w14:textId="05AAFC8A" w:rsidR="00283B74" w:rsidRPr="00C0203E" w:rsidRDefault="00840D9A" w:rsidP="00930200">
      <w:pPr>
        <w:pStyle w:val="TF-TEXTO"/>
      </w:pPr>
      <w:r>
        <w:t>Diante dos conceitos acima apresentados se propõe fazer um aplicativo que possa utilizar a tecnologia presente nos</w:t>
      </w:r>
      <w:r w:rsidR="000604D2">
        <w:t xml:space="preserve"> dispositivos móveis </w:t>
      </w:r>
      <w:r w:rsidR="00930200">
        <w:t>com o</w:t>
      </w:r>
      <w:r w:rsidR="008E393D">
        <w:t xml:space="preserve"> uso de L</w:t>
      </w:r>
      <w:r w:rsidR="00A14009">
        <w:t>i</w:t>
      </w:r>
      <w:r w:rsidR="008E393D">
        <w:t>DAR, Beacons</w:t>
      </w:r>
      <w:r w:rsidR="00930200">
        <w:t xml:space="preserve"> e exercer os retornos em forma de áudio utilizando o Text to </w:t>
      </w:r>
      <w:commentRangeStart w:id="63"/>
      <w:r w:rsidR="00930200">
        <w:t>Speech</w:t>
      </w:r>
      <w:commentRangeEnd w:id="63"/>
      <w:r w:rsidR="00691DB1">
        <w:rPr>
          <w:rStyle w:val="Refdecomentrio"/>
        </w:rPr>
        <w:commentReference w:id="63"/>
      </w:r>
      <w:r w:rsidR="00930200">
        <w:t>.</w:t>
      </w:r>
    </w:p>
    <w:p w14:paraId="0E5E2FD4" w14:textId="50A0656D" w:rsidR="00C35E57" w:rsidRPr="001D4E18" w:rsidRDefault="00F255FC" w:rsidP="00A924F2">
      <w:pPr>
        <w:pStyle w:val="Ttulo2"/>
      </w:pPr>
      <w:bookmarkStart w:id="64" w:name="_Toc419598576"/>
      <w:bookmarkStart w:id="65" w:name="_Toc420721317"/>
      <w:bookmarkStart w:id="66" w:name="_Toc420721467"/>
      <w:bookmarkStart w:id="67" w:name="_Toc420721562"/>
      <w:bookmarkStart w:id="68" w:name="_Toc420721768"/>
      <w:bookmarkStart w:id="69" w:name="_Toc420723209"/>
      <w:bookmarkStart w:id="70" w:name="_Toc482682370"/>
      <w:bookmarkStart w:id="71" w:name="_Toc54164904"/>
      <w:bookmarkStart w:id="72" w:name="_Toc54165664"/>
      <w:bookmarkStart w:id="73" w:name="_Toc54169316"/>
      <w:bookmarkStart w:id="74" w:name="_Toc96347426"/>
      <w:bookmarkStart w:id="75" w:name="_Toc96357710"/>
      <w:bookmarkStart w:id="76" w:name="_Toc96491850"/>
      <w:bookmarkStart w:id="77" w:name="_Toc411603090"/>
      <w:r w:rsidRPr="001D4E18">
        <w:t xml:space="preserve">OBJETIVOS 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FC92A7C" w14:textId="3FD1E3F8" w:rsidR="00C502D5" w:rsidRDefault="00930200" w:rsidP="00C35E57">
      <w:pPr>
        <w:pStyle w:val="TF-TEXTO"/>
      </w:pPr>
      <w:r>
        <w:t>Desenvolvimento de uma aplicação para</w:t>
      </w:r>
      <w:r w:rsidR="000604D2">
        <w:t xml:space="preserve"> dispositivos móveis </w:t>
      </w:r>
      <w:r w:rsidR="00C03260">
        <w:t xml:space="preserve">que possa auxiliar as pessoas </w:t>
      </w:r>
      <w:commentRangeStart w:id="78"/>
      <w:r w:rsidR="00C03260">
        <w:t>cegas</w:t>
      </w:r>
      <w:commentRangeEnd w:id="78"/>
      <w:r w:rsidR="006543D1">
        <w:rPr>
          <w:rStyle w:val="Refdecomentrio"/>
        </w:rPr>
        <w:commentReference w:id="78"/>
      </w:r>
      <w:r w:rsidR="00C03260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9EA728E" w:rsidR="00DB33B6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A14009">
        <w:t>;</w:t>
      </w:r>
    </w:p>
    <w:p w14:paraId="7FD35341" w14:textId="5032E0BA" w:rsidR="00C03260" w:rsidRDefault="00C03260" w:rsidP="00F77926">
      <w:pPr>
        <w:pStyle w:val="TF-ALNEA"/>
      </w:pPr>
      <w:commentRangeStart w:id="79"/>
      <w:r>
        <w:t>exercer</w:t>
      </w:r>
      <w:commentRangeEnd w:id="79"/>
      <w:r w:rsidR="00BA1003">
        <w:rPr>
          <w:rStyle w:val="Refdecomentrio"/>
        </w:rPr>
        <w:commentReference w:id="79"/>
      </w:r>
      <w:r>
        <w:t xml:space="preserve"> a microlocalização com o uso de Beacons</w:t>
      </w:r>
      <w:r w:rsidR="00A14009">
        <w:t>;</w:t>
      </w:r>
    </w:p>
    <w:p w14:paraId="35658FC1" w14:textId="4AE421CD" w:rsidR="00203938" w:rsidRDefault="008C2231" w:rsidP="00F77926">
      <w:pPr>
        <w:pStyle w:val="TF-ALNEA"/>
      </w:pPr>
      <w:r>
        <w:t xml:space="preserve">realizar interação com a interface apenas com </w:t>
      </w:r>
      <w:commentRangeStart w:id="80"/>
      <w:r>
        <w:t>áudio</w:t>
      </w:r>
      <w:commentRangeEnd w:id="80"/>
      <w:r w:rsidR="00D30B85">
        <w:rPr>
          <w:rStyle w:val="Refdecomentrio"/>
        </w:rPr>
        <w:commentReference w:id="80"/>
      </w:r>
      <w:r w:rsidR="00A14009">
        <w:t>.</w:t>
      </w:r>
    </w:p>
    <w:p w14:paraId="0F83796A" w14:textId="3C635EEC" w:rsidR="00A44581" w:rsidRDefault="00A44581" w:rsidP="00424AD5">
      <w:pPr>
        <w:pStyle w:val="Ttulo1"/>
      </w:pPr>
      <w:bookmarkStart w:id="81" w:name="_Toc419598587"/>
      <w:r>
        <w:t xml:space="preserve">trabalhos </w:t>
      </w:r>
      <w:r w:rsidRPr="00FC4A9F">
        <w:t>correlatos</w:t>
      </w:r>
    </w:p>
    <w:p w14:paraId="4C2B16C4" w14:textId="0CD6B5C6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ins w:id="82" w:author="Aurélio Faustino Hoppe" w:date="2021-10-15T10:30:00Z">
        <w:r w:rsidR="00D30B85">
          <w:t xml:space="preserve">são </w:t>
        </w:r>
      </w:ins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del w:id="83" w:author="Aurélio Faustino Hoppe" w:date="2021-10-15T10:31:00Z">
        <w:r w:rsidR="00663A2A" w:rsidDel="00D30B85">
          <w:delText xml:space="preserve">um </w:delText>
        </w:r>
      </w:del>
      <w:r w:rsidR="00663A2A">
        <w:t>Beacon</w:t>
      </w:r>
      <w:ins w:id="84" w:author="Aurélio Faustino Hoppe" w:date="2021-10-15T10:31:00Z">
        <w:r w:rsidR="00D30B85">
          <w:t>s</w:t>
        </w:r>
      </w:ins>
      <w:r w:rsidR="00663A2A">
        <w:t xml:space="preserve"> 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 xml:space="preserve">, </w:t>
      </w:r>
      <w:commentRangeStart w:id="85"/>
      <w:r w:rsidR="00976AE9">
        <w:t>2019</w:t>
      </w:r>
      <w:commentRangeEnd w:id="85"/>
      <w:r w:rsidR="00B20A7B">
        <w:rPr>
          <w:rStyle w:val="Refdecomentrio"/>
        </w:rPr>
        <w:commentReference w:id="85"/>
      </w:r>
      <w:r w:rsidR="00DD6638">
        <w:t>).</w:t>
      </w:r>
    </w:p>
    <w:p w14:paraId="4BC56702" w14:textId="57124052" w:rsidR="00A44581" w:rsidRDefault="008C2231" w:rsidP="00A924F2">
      <w:pPr>
        <w:pStyle w:val="Ttulo2"/>
      </w:pPr>
      <w:r>
        <w:t>SISTEMAS DE LOCALIZAÇÃO: EXPLORANDO A IPS – BEACONS</w:t>
      </w:r>
    </w:p>
    <w:p w14:paraId="2884FB7E" w14:textId="2408267A" w:rsidR="003F34EA" w:rsidRDefault="003F34EA" w:rsidP="0092679A">
      <w:pPr>
        <w:pStyle w:val="TF-TEXTO"/>
      </w:pPr>
      <w:r>
        <w:t>Segundo Krause (2018)</w:t>
      </w:r>
      <w:ins w:id="86" w:author="Aurélio Faustino Hoppe" w:date="2021-10-15T10:32:00Z">
        <w:r w:rsidR="00D30B85">
          <w:t>,</w:t>
        </w:r>
      </w:ins>
      <w:r>
        <w:t xml:space="preserve"> o sistema de localização mais utilizado é o GPS</w:t>
      </w:r>
      <w:r w:rsidR="00293969">
        <w:t>. Segundo Mackey (2017, p.823, tradução nossa) “O surgimento da internet das coisas (IoT),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03924A70" w:rsidR="00293969" w:rsidRDefault="00293969" w:rsidP="0092679A">
      <w:pPr>
        <w:pStyle w:val="TF-TEXTO"/>
      </w:pPr>
      <w:r>
        <w:t>De acordo com Krause (2018)</w:t>
      </w:r>
      <w:ins w:id="87" w:author="Aurélio Faustino Hoppe" w:date="2021-10-15T10:33:00Z">
        <w:r w:rsidR="00D30B85">
          <w:t>,</w:t>
        </w:r>
      </w:ins>
      <w:r>
        <w:t xml:space="preserve"> </w:t>
      </w:r>
      <w:r w:rsidR="00CD1EBF">
        <w:t>as</w:t>
      </w:r>
      <w:commentRangeStart w:id="88"/>
      <w:r w:rsidR="00CD1EBF">
        <w:t xml:space="preserve"> aplicações de um sistema de Indoor Positioning System (IPS) são</w:t>
      </w:r>
      <w:r>
        <w:t xml:space="preserve"> </w:t>
      </w:r>
      <w:r w:rsidR="000C089F">
        <w:t>mais bem</w:t>
      </w:r>
      <w:r w:rsidR="00547712">
        <w:t xml:space="preserve"> aproveitado</w:t>
      </w:r>
      <w:r w:rsidR="00CD1EBF">
        <w:t>s</w:t>
      </w:r>
      <w:r w:rsidR="00547712">
        <w:t xml:space="preserve"> </w:t>
      </w:r>
      <w:r>
        <w:t>em ambientes internos</w:t>
      </w:r>
      <w:commentRangeEnd w:id="88"/>
      <w:r w:rsidR="00EE50EC">
        <w:rPr>
          <w:rStyle w:val="Refdecomentrio"/>
        </w:rPr>
        <w:commentReference w:id="88"/>
      </w:r>
      <w:r>
        <w:t>, principalmente para realizar a identificação dos cômodos. Com o uso desse sistema</w:t>
      </w:r>
      <w:ins w:id="89" w:author="Aurélio Faustino Hoppe" w:date="2021-10-15T16:19:00Z">
        <w:r w:rsidR="00EE50EC">
          <w:t>,</w:t>
        </w:r>
      </w:ins>
      <w:r>
        <w:t xml:space="preserve"> </w:t>
      </w:r>
      <w:del w:id="90" w:author="Aurélio Faustino Hoppe" w:date="2021-10-15T16:19:00Z">
        <w:r w:rsidR="00547712" w:rsidDel="00EE50EC">
          <w:delText xml:space="preserve">se </w:delText>
        </w:r>
      </w:del>
      <w:r w:rsidR="00547712">
        <w:t>pode</w:t>
      </w:r>
      <w:ins w:id="91" w:author="Aurélio Faustino Hoppe" w:date="2021-10-15T16:19:00Z">
        <w:r w:rsidR="00EE50EC">
          <w:t>-se</w:t>
        </w:r>
      </w:ins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47C677ED" w:rsidR="00547712" w:rsidRDefault="00547712" w:rsidP="0092679A">
      <w:pPr>
        <w:pStyle w:val="TF-TEXTO"/>
      </w:pPr>
      <w:r>
        <w:t>Diante disso, Krause (2018)</w:t>
      </w:r>
      <w:del w:id="92" w:author="Aurélio Faustino Hoppe" w:date="2021-10-15T16:19:00Z">
        <w:r w:rsidDel="00EE50EC">
          <w:delText>,</w:delText>
        </w:r>
      </w:del>
      <w:r>
        <w:t xml:space="preserve"> utilizou </w:t>
      </w:r>
      <w:del w:id="93" w:author="Aurélio Faustino Hoppe" w:date="2021-10-15T16:20:00Z">
        <w:r w:rsidDel="00EE50EC">
          <w:delText>d</w:delText>
        </w:r>
      </w:del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beacons estrategicamente</w:t>
      </w:r>
      <w:r w:rsidR="001B0E81">
        <w:t>. Após mapear, é necessário calcular a intensidade de sinal Received Signal Strength Indicator (RSSI) de cada subárea. Segundo Xu, Yang e Jiang (2011, p. 1), o RSSI é uma métrica da qualidade do sinal emitido por um dispositivo. Durante o mapeamento das subáreas, é necessário pegar as métricas de todos os beacons que forem utilizados.</w:t>
      </w:r>
      <w:r w:rsidR="007B1925">
        <w:t xml:space="preserve"> </w:t>
      </w:r>
      <w:ins w:id="94" w:author="Aurélio Faustino Hoppe" w:date="2021-10-15T16:21:00Z">
        <w:r w:rsidR="00EE50EC">
          <w:t xml:space="preserve">De acordo com alguém... </w:t>
        </w:r>
      </w:ins>
      <w:r w:rsidR="007B1925">
        <w:t>Variando a complexidade do ambiente, pode fazer com que sejam necessárias várias medições para obter-se uma média e guardá-los em um banco de dados. A segunda etapa é realizada durante a utilização da aplicação, o sinal que é recebido deve ser comparado com os dados do banco de dados, assim podendo determinar em qual subárea o dispositivo se encontra. É plausível adotar uma abordagem determinística para caracterizar cada posição do ambiente, assim cada subárea possuirá indicadores como força do sinal, valor médio e desvio padrão de todas as métricas resgata</w:t>
      </w:r>
      <w:ins w:id="95" w:author="Aurélio Faustino Hoppe" w:date="2021-10-15T10:36:00Z">
        <w:r w:rsidR="00D30B85">
          <w:t>da</w:t>
        </w:r>
      </w:ins>
      <w:r w:rsidR="007B1925">
        <w:t>s na primeira etapa.</w:t>
      </w:r>
    </w:p>
    <w:p w14:paraId="6D88F2B6" w14:textId="19838FB3" w:rsidR="001B0E81" w:rsidRDefault="001B0E81" w:rsidP="000C089F">
      <w:pPr>
        <w:pStyle w:val="TF-TEXTO"/>
        <w:ind w:firstLine="0"/>
        <w:jc w:val="center"/>
      </w:pPr>
      <w:r>
        <w:t>Figura 2</w:t>
      </w:r>
      <w:r w:rsidRPr="00D30B85">
        <w:rPr>
          <w:highlight w:val="yellow"/>
          <w:rPrChange w:id="96" w:author="Aurélio Faustino Hoppe" w:date="2021-10-15T10:36:00Z">
            <w:rPr/>
          </w:rPrChange>
        </w:rPr>
        <w:t>:</w:t>
      </w:r>
      <w:r>
        <w:t xml:space="preserve"> Divisão da sala </w:t>
      </w:r>
      <w:commentRangeStart w:id="97"/>
      <w:r w:rsidR="00012520">
        <w:t>F</w:t>
      </w:r>
      <w:r w:rsidRPr="00012520">
        <w:t>ingerprint</w:t>
      </w:r>
      <w:commentRangeEnd w:id="97"/>
      <w:r w:rsidR="00EE50EC">
        <w:rPr>
          <w:rStyle w:val="Refdecomentrio"/>
        </w:rPr>
        <w:commentReference w:id="97"/>
      </w:r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4A3F35AB">
            <wp:extent cx="2261937" cy="1445246"/>
            <wp:effectExtent l="0" t="0" r="0" b="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957" cy="14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lastRenderedPageBreak/>
        <w:t>Fonte: Reck (2016)</w:t>
      </w:r>
      <w:r w:rsidR="00A14009">
        <w:rPr>
          <w:sz w:val="18"/>
          <w:szCs w:val="18"/>
        </w:rPr>
        <w:t>.</w:t>
      </w:r>
    </w:p>
    <w:p w14:paraId="2939A906" w14:textId="4666A998" w:rsidR="007B1925" w:rsidRDefault="00154991" w:rsidP="00442EB7">
      <w:pPr>
        <w:pStyle w:val="TF-TEXTO"/>
      </w:pPr>
      <w:r>
        <w:t>Outra técnica utilizada por</w:t>
      </w:r>
      <w:r w:rsidR="007B1925">
        <w:t xml:space="preserve"> Krause (2018)</w:t>
      </w:r>
      <w:r>
        <w:t xml:space="preserve"> foi uma abordagem utilizando grafos</w:t>
      </w:r>
      <w:ins w:id="98" w:author="Aurélio Faustino Hoppe" w:date="2021-10-15T10:37:00Z">
        <w:r w:rsidR="00D30B85">
          <w:t>.</w:t>
        </w:r>
      </w:ins>
      <w:del w:id="99" w:author="Aurélio Faustino Hoppe" w:date="2021-10-15T10:37:00Z">
        <w:r w:rsidDel="00D30B85">
          <w:delText>,</w:delText>
        </w:r>
      </w:del>
      <w:r>
        <w:t xml:space="preserve"> </w:t>
      </w:r>
      <w:del w:id="100" w:author="Aurélio Faustino Hoppe" w:date="2021-10-15T10:37:00Z">
        <w:r w:rsidDel="00D30B85">
          <w:delText xml:space="preserve">dessa </w:delText>
        </w:r>
      </w:del>
      <w:ins w:id="101" w:author="Aurélio Faustino Hoppe" w:date="2021-10-15T10:37:00Z">
        <w:r w:rsidR="00D30B85">
          <w:t xml:space="preserve">Dessa </w:t>
        </w:r>
      </w:ins>
      <w:r>
        <w:t>forma</w:t>
      </w:r>
      <w:ins w:id="102" w:author="Aurélio Faustino Hoppe" w:date="2021-10-15T10:37:00Z">
        <w:r w:rsidR="00D30B85">
          <w:t>,</w:t>
        </w:r>
      </w:ins>
      <w:r>
        <w:t xml:space="preserve"> o ambiente </w:t>
      </w:r>
      <w:ins w:id="103" w:author="Aurélio Faustino Hoppe" w:date="2021-10-15T16:23:00Z">
        <w:r w:rsidR="00022A73">
          <w:t>foi</w:t>
        </w:r>
      </w:ins>
      <w:del w:id="104" w:author="Aurélio Faustino Hoppe" w:date="2021-10-15T16:23:00Z">
        <w:r w:rsidDel="00022A73">
          <w:delText>é</w:delText>
        </w:r>
      </w:del>
      <w:r>
        <w:t xml:space="preserve"> representado por um grafo com os beacons sendo os vértices.</w:t>
      </w:r>
      <w:r w:rsidR="00DD3429">
        <w:t xml:space="preserve"> Nessa abordagem é necessário adicionar um beacon em cada subárea para informar ao receptor para onde ele deve prosseguir ou retroceder. </w:t>
      </w:r>
      <w:r>
        <w:t xml:space="preserve">No decorrer do desenvolvimento, observa-se que o sinal emitido por um beacon não é precisamente convertido em uma distância em metros, todavia, para determinar uma proximidade, os beacons podem ser utilizados com confiabilidade. </w:t>
      </w:r>
      <w:ins w:id="105" w:author="Aurélio Faustino Hoppe" w:date="2021-10-15T16:24:00Z">
        <w:r w:rsidR="00022A73">
          <w:t xml:space="preserve">Segundo o autor, </w:t>
        </w:r>
      </w:ins>
      <w:del w:id="106" w:author="Aurélio Faustino Hoppe" w:date="2021-10-15T16:24:00Z">
        <w:r w:rsidDel="00022A73">
          <w:delText>É</w:delText>
        </w:r>
      </w:del>
      <w:ins w:id="107" w:author="Aurélio Faustino Hoppe" w:date="2021-10-15T16:24:00Z">
        <w:r w:rsidR="00022A73">
          <w:t>é</w:t>
        </w:r>
      </w:ins>
      <w:r>
        <w:t xml:space="preserve"> possível </w:t>
      </w:r>
      <w:r w:rsidR="00DD3429">
        <w:t>identificar se um beacon está próximo ou distante pela intensidade do sinal</w:t>
      </w:r>
      <w:ins w:id="108" w:author="Aurélio Faustino Hoppe" w:date="2021-10-15T16:26:00Z">
        <w:r w:rsidR="00C150EE">
          <w:t>.</w:t>
        </w:r>
      </w:ins>
      <w:del w:id="109" w:author="Aurélio Faustino Hoppe" w:date="2021-10-15T16:26:00Z">
        <w:r w:rsidR="00DD3429" w:rsidDel="00C150EE">
          <w:delText>,</w:delText>
        </w:r>
      </w:del>
      <w:r w:rsidR="00DD3429">
        <w:t xml:space="preserve"> </w:t>
      </w:r>
      <w:del w:id="110" w:author="Aurélio Faustino Hoppe" w:date="2021-10-15T16:26:00Z">
        <w:r w:rsidR="00DD3429" w:rsidDel="00C150EE">
          <w:delText xml:space="preserve">dessa </w:delText>
        </w:r>
      </w:del>
      <w:ins w:id="111" w:author="Aurélio Faustino Hoppe" w:date="2021-10-15T16:26:00Z">
        <w:r w:rsidR="00C150EE">
          <w:t>D</w:t>
        </w:r>
        <w:r w:rsidR="00C150EE">
          <w:t xml:space="preserve">essa </w:t>
        </w:r>
      </w:ins>
      <w:r w:rsidR="00DD3429">
        <w:t xml:space="preserve">forma </w:t>
      </w:r>
      <w:del w:id="112" w:author="Aurélio Faustino Hoppe" w:date="2021-10-15T16:27:00Z">
        <w:r w:rsidR="00DD3429" w:rsidDel="00C150EE">
          <w:delText>é plausível</w:delText>
        </w:r>
      </w:del>
      <w:ins w:id="113" w:author="Aurélio Faustino Hoppe" w:date="2021-10-15T16:27:00Z">
        <w:r w:rsidR="00C150EE">
          <w:t>torna-se possível</w:t>
        </w:r>
      </w:ins>
      <w:r w:rsidR="00DD3429">
        <w:t xml:space="preserve"> determinar </w:t>
      </w:r>
      <w:ins w:id="114" w:author="Aurélio Faustino Hoppe" w:date="2021-10-15T16:27:00Z">
        <w:r w:rsidR="00C150EE">
          <w:t>qual</w:t>
        </w:r>
      </w:ins>
      <w:del w:id="115" w:author="Aurélio Faustino Hoppe" w:date="2021-10-15T16:27:00Z">
        <w:r w:rsidR="00DD3429" w:rsidDel="00C150EE">
          <w:delText>o</w:delText>
        </w:r>
      </w:del>
      <w:r w:rsidR="00DD3429">
        <w:t xml:space="preserve"> vértice </w:t>
      </w:r>
      <w:ins w:id="116" w:author="Aurélio Faustino Hoppe" w:date="2021-10-15T16:27:00Z">
        <w:r w:rsidR="00C150EE">
          <w:t xml:space="preserve">está </w:t>
        </w:r>
      </w:ins>
      <w:r w:rsidR="00DD3429">
        <w:t>mais próximo</w:t>
      </w:r>
      <w:del w:id="117" w:author="Aurélio Faustino Hoppe" w:date="2021-10-15T16:27:00Z">
        <w:r w:rsidR="00DD3429" w:rsidDel="00C150EE">
          <w:delText xml:space="preserve"> do grafo e assim</w:delText>
        </w:r>
      </w:del>
      <w:ins w:id="118" w:author="Aurélio Faustino Hoppe" w:date="2021-10-15T16:27:00Z">
        <w:r w:rsidR="00C150EE">
          <w:t xml:space="preserve">, </w:t>
        </w:r>
      </w:ins>
      <w:ins w:id="119" w:author="Aurélio Faustino Hoppe" w:date="2021-10-15T16:28:00Z">
        <w:r w:rsidR="00C150EE">
          <w:t>permitindo a naveg</w:t>
        </w:r>
      </w:ins>
      <w:ins w:id="120" w:author="Aurélio Faustino Hoppe" w:date="2021-10-15T16:29:00Z">
        <w:r w:rsidR="00C150EE">
          <w:t>aç</w:t>
        </w:r>
      </w:ins>
      <w:ins w:id="121" w:author="Aurélio Faustino Hoppe" w:date="2021-10-15T16:28:00Z">
        <w:r w:rsidR="00C150EE">
          <w:t xml:space="preserve">ão </w:t>
        </w:r>
      </w:ins>
      <w:del w:id="122" w:author="Aurélio Faustino Hoppe" w:date="2021-10-15T16:28:00Z">
        <w:r w:rsidR="00DD3429" w:rsidDel="00C150EE">
          <w:delText xml:space="preserve"> transitar </w:delText>
        </w:r>
      </w:del>
      <w:r w:rsidR="00DD3429">
        <w:t xml:space="preserve">pelo ambiente. A </w:t>
      </w:r>
      <w:r w:rsidR="00442EB7" w:rsidRPr="00C150EE">
        <w:rPr>
          <w:highlight w:val="yellow"/>
          <w:rPrChange w:id="123" w:author="Aurélio Faustino Hoppe" w:date="2021-10-15T16:29:00Z">
            <w:rPr/>
          </w:rPrChange>
        </w:rPr>
        <w:t>F</w:t>
      </w:r>
      <w:r w:rsidR="00DD3429" w:rsidRPr="00C150EE">
        <w:rPr>
          <w:highlight w:val="yellow"/>
          <w:rPrChange w:id="124" w:author="Aurélio Faustino Hoppe" w:date="2021-10-15T16:29:00Z">
            <w:rPr/>
          </w:rPrChange>
        </w:rPr>
        <w:t>igura 3</w:t>
      </w:r>
      <w:r w:rsidR="00DD3429">
        <w:t xml:space="preserve"> mostra o ambiente com as suas subáreas. Cada ponto vermelho é um vértice que pode ser um beacon. As linhas azuis são as arestas ou a ligação entre os vértices.</w:t>
      </w:r>
    </w:p>
    <w:p w14:paraId="129D40E3" w14:textId="0217A0E5" w:rsidR="00DD3429" w:rsidRDefault="00DD3429" w:rsidP="000C089F">
      <w:pPr>
        <w:pStyle w:val="TF-TEXTO"/>
        <w:ind w:firstLine="0"/>
        <w:jc w:val="center"/>
      </w:pPr>
      <w:r>
        <w:t xml:space="preserve">Figura </w:t>
      </w:r>
      <w:r w:rsidRPr="00C150EE">
        <w:rPr>
          <w:highlight w:val="yellow"/>
          <w:rPrChange w:id="125" w:author="Aurélio Faustino Hoppe" w:date="2021-10-15T16:29:00Z">
            <w:rPr/>
          </w:rPrChange>
        </w:rPr>
        <w:t>3</w:t>
      </w:r>
      <w:r>
        <w:t>: 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54E00DB5">
            <wp:extent cx="3435350" cy="2198623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0877" cy="22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53F00631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 xml:space="preserve">Krause (2018) não obteve resultados </w:t>
      </w:r>
      <w:commentRangeStart w:id="126"/>
      <w:r w:rsidR="00EB7C15">
        <w:t>satisfatórios</w:t>
      </w:r>
      <w:commentRangeEnd w:id="126"/>
      <w:r w:rsidR="00C150EE">
        <w:rPr>
          <w:rStyle w:val="Refdecomentrio"/>
        </w:rPr>
        <w:commentReference w:id="126"/>
      </w:r>
      <w:r w:rsidR="00EB7C15">
        <w:t xml:space="preserve">, porque o resultado da operação era bem diferente da distância real. </w:t>
      </w:r>
      <w:del w:id="127" w:author="Aurélio Faustino Hoppe" w:date="2021-10-15T16:30:00Z">
        <w:r w:rsidR="00EB7C15" w:rsidDel="00C150EE">
          <w:delText>Como demonstrado no seu trabalho</w:delText>
        </w:r>
      </w:del>
      <w:ins w:id="128" w:author="Aurélio Faustino Hoppe" w:date="2021-10-15T16:30:00Z">
        <w:r w:rsidR="00C150EE">
          <w:t>Segundo o autor</w:t>
        </w:r>
      </w:ins>
      <w:r w:rsidR="00EB7C15">
        <w:t xml:space="preserve">, o principal empecilho para calcular com precisão a distância é a falta de confiabilidade e acuracidade das distâncias calculadas entre o beacons e o dispositivo receptor. Além </w:t>
      </w:r>
      <w:ins w:id="129" w:author="Aurélio Faustino Hoppe" w:date="2021-10-15T16:30:00Z">
        <w:r w:rsidR="00C150EE">
          <w:t>disso, Krause (2018)</w:t>
        </w:r>
      </w:ins>
      <w:del w:id="130" w:author="Aurélio Faustino Hoppe" w:date="2021-10-15T16:30:00Z">
        <w:r w:rsidR="00EB7C15" w:rsidDel="00C150EE">
          <w:delText xml:space="preserve">desse fator culminante, </w:delText>
        </w:r>
        <w:r w:rsidR="00EB7C15" w:rsidRPr="00D30B85" w:rsidDel="00C150EE">
          <w:rPr>
            <w:highlight w:val="yellow"/>
            <w:rPrChange w:id="131" w:author="Aurélio Faustino Hoppe" w:date="2021-10-15T10:39:00Z">
              <w:rPr/>
            </w:rPrChange>
          </w:rPr>
          <w:delText>temo</w:delText>
        </w:r>
      </w:del>
      <w:ins w:id="132" w:author="Aurélio Faustino Hoppe" w:date="2021-10-15T16:30:00Z">
        <w:r w:rsidR="00C150EE">
          <w:t xml:space="preserve"> cita</w:t>
        </w:r>
      </w:ins>
      <w:r w:rsidR="00EB7C15" w:rsidRPr="00D30B85">
        <w:rPr>
          <w:highlight w:val="yellow"/>
          <w:rPrChange w:id="133" w:author="Aurélio Faustino Hoppe" w:date="2021-10-15T10:39:00Z">
            <w:rPr/>
          </w:rPrChange>
        </w:rPr>
        <w:t>s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5BADF011" w:rsidR="00A44581" w:rsidRDefault="00AA7C7D" w:rsidP="00A44581">
      <w:pPr>
        <w:pStyle w:val="TF-TEXTO"/>
      </w:pPr>
      <w:r>
        <w:t xml:space="preserve">De acordo com Krause (2018), utilizando a técnica de grafos para a navegação e localização mostrou-se ser bem receptiva para a implementação utilizando </w:t>
      </w:r>
      <w:r w:rsidRPr="00AA7C7D">
        <w:t>beacons</w:t>
      </w:r>
      <w:r>
        <w:t xml:space="preserve">. Principalmente pela facilidade de comparar a intensidade de sinal entre um beacon e outro do que a distância entre eles. </w:t>
      </w:r>
    </w:p>
    <w:p w14:paraId="04E56115" w14:textId="631CB289" w:rsidR="00653E52" w:rsidRDefault="00653E52" w:rsidP="00A924F2">
      <w:pPr>
        <w:pStyle w:val="Ttulo2"/>
      </w:pPr>
      <w:r>
        <w:t>BLACK GLASSES – ASSISTENTE PARA DEFICIENTES VISUAIS VIA GEOLOCALIZAÇÃO</w:t>
      </w:r>
    </w:p>
    <w:p w14:paraId="6A24EF2D" w14:textId="194B34C4" w:rsidR="00506E68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commentRangeStart w:id="134"/>
      <w:r w:rsidR="00506E68">
        <w:t xml:space="preserve">tinha como objetivo utilizar </w:t>
      </w:r>
      <w:commentRangeEnd w:id="134"/>
      <w:r w:rsidR="00F700F6">
        <w:rPr>
          <w:rStyle w:val="Refdecomentrio"/>
        </w:rPr>
        <w:commentReference w:id="134"/>
      </w:r>
      <w:r w:rsidR="00506E68">
        <w:t>o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 </w:t>
      </w:r>
      <w:del w:id="135" w:author="Aurélio Faustino Hoppe" w:date="2021-10-15T16:33:00Z">
        <w:r w:rsidR="00506E68" w:rsidDel="00F700F6">
          <w:delText>Como explicado por Silva (2010)</w:delText>
        </w:r>
      </w:del>
      <w:ins w:id="136" w:author="Aurélio Faustino Hoppe" w:date="2021-10-15T16:33:00Z">
        <w:r w:rsidR="00F700F6">
          <w:t>Segundo o autor</w:t>
        </w:r>
      </w:ins>
      <w:r w:rsidR="00506E68">
        <w:t xml:space="preserve">, o sistema de reconhecimento de voz é composto por vários blocos conforme ilustrado na </w:t>
      </w:r>
      <w:r w:rsidR="003F3881">
        <w:t>F</w:t>
      </w:r>
      <w:r w:rsidR="00506E68">
        <w:t>igura 4</w:t>
      </w:r>
      <w:del w:id="137" w:author="Aurélio Faustino Hoppe" w:date="2021-10-15T16:33:00Z">
        <w:r w:rsidR="00506E68" w:rsidDel="00F700F6">
          <w:delText>. Desses</w:delText>
        </w:r>
      </w:del>
      <w:ins w:id="138" w:author="Aurélio Faustino Hoppe" w:date="2021-10-15T16:34:00Z">
        <w:r w:rsidR="00F700F6">
          <w:t>,</w:t>
        </w:r>
      </w:ins>
      <w:r w:rsidR="00506E68">
        <w:t xml:space="preserve"> sendo</w:t>
      </w:r>
      <w:del w:id="139" w:author="Aurélio Faustino Hoppe" w:date="2021-10-15T16:34:00Z">
        <w:r w:rsidR="00506E68" w:rsidDel="00F700F6">
          <w:delText>,</w:delText>
        </w:r>
      </w:del>
      <w:r w:rsidR="00506E68">
        <w:t xml:space="preserve"> o </w:t>
      </w:r>
      <w:r w:rsidR="00506E68" w:rsidRPr="00442EB7">
        <w:rPr>
          <w:i/>
          <w:iCs/>
        </w:rPr>
        <w:t>front-end</w:t>
      </w:r>
      <w:r w:rsidR="00506E68">
        <w:rPr>
          <w:i/>
          <w:iCs/>
        </w:rPr>
        <w:t xml:space="preserve"> </w:t>
      </w:r>
      <w:del w:id="140" w:author="Aurélio Faustino Hoppe" w:date="2021-10-15T16:34:00Z">
        <w:r w:rsidR="00506E68" w:rsidDel="00F700F6">
          <w:delText xml:space="preserve">que é </w:delText>
        </w:r>
      </w:del>
      <w:r w:rsidR="00506E68">
        <w:t>responsável por extrair os parâmetros (</w:t>
      </w:r>
      <w:r w:rsidR="00506E68" w:rsidRPr="00442EB7">
        <w:rPr>
          <w:i/>
          <w:iCs/>
        </w:rPr>
        <w:t>features</w:t>
      </w:r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r w:rsidR="00506E68" w:rsidRPr="00442EB7">
        <w:rPr>
          <w:i/>
          <w:iCs/>
        </w:rPr>
        <w:t>features</w:t>
      </w:r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r w:rsidR="00E3053B" w:rsidRPr="006D59A1">
        <w:rPr>
          <w:highlight w:val="yellow"/>
          <w:rPrChange w:id="141" w:author="Aurélio Faustino Hoppe" w:date="2021-10-15T10:40:00Z">
            <w:rPr/>
          </w:rPrChange>
        </w:rPr>
        <w:t>temos</w:t>
      </w:r>
      <w:r w:rsidR="00E3053B">
        <w:t xml:space="preserve"> o decodificador, que juntamente com os blocos MA e ML, realiza o processo de transcrição do sinal de voz.</w:t>
      </w:r>
    </w:p>
    <w:p w14:paraId="35B20548" w14:textId="46B100A6" w:rsidR="00E3053B" w:rsidRDefault="00E3053B" w:rsidP="000C089F">
      <w:pPr>
        <w:pStyle w:val="TF-TEXTO"/>
        <w:ind w:firstLine="0"/>
        <w:jc w:val="center"/>
      </w:pPr>
      <w:r>
        <w:t>Figura 4</w:t>
      </w:r>
      <w:r w:rsidRPr="00CD4958">
        <w:rPr>
          <w:highlight w:val="yellow"/>
          <w:rPrChange w:id="142" w:author="Aurélio Faustino Hoppe" w:date="2021-10-15T10:43:00Z">
            <w:rPr/>
          </w:rPrChange>
        </w:rPr>
        <w:t>:</w:t>
      </w:r>
      <w:r>
        <w:t xml:space="preserve"> 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2AF4358F">
            <wp:extent cx="3134360" cy="135850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506" cy="13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3703A563" w:rsidR="00E3053B" w:rsidRDefault="00E3053B" w:rsidP="000C089F">
      <w:pPr>
        <w:pStyle w:val="TF-TEXTO"/>
        <w:ind w:firstLine="0"/>
        <w:jc w:val="center"/>
        <w:rPr>
          <w:ins w:id="143" w:author="Aurélio Faustino Hoppe" w:date="2021-10-15T16:36:00Z"/>
          <w:sz w:val="18"/>
          <w:szCs w:val="18"/>
        </w:rPr>
      </w:pPr>
      <w:r w:rsidRPr="00E3053B">
        <w:rPr>
          <w:sz w:val="18"/>
          <w:szCs w:val="18"/>
        </w:rPr>
        <w:lastRenderedPageBreak/>
        <w:t>Fonte: Silva (</w:t>
      </w:r>
      <w:commentRangeStart w:id="144"/>
      <w:r w:rsidRPr="00E3053B">
        <w:rPr>
          <w:sz w:val="18"/>
          <w:szCs w:val="18"/>
        </w:rPr>
        <w:t>2010</w:t>
      </w:r>
      <w:commentRangeEnd w:id="144"/>
      <w:r w:rsidR="00E162D1">
        <w:rPr>
          <w:rStyle w:val="Refdecomentrio"/>
        </w:rPr>
        <w:commentReference w:id="144"/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21EC8EF9" w14:textId="77777777" w:rsidR="00E162D1" w:rsidRDefault="00E162D1" w:rsidP="000C089F">
      <w:pPr>
        <w:pStyle w:val="TF-TEXTO"/>
        <w:ind w:firstLine="0"/>
        <w:jc w:val="center"/>
        <w:rPr>
          <w:sz w:val="18"/>
          <w:szCs w:val="18"/>
        </w:rPr>
      </w:pPr>
    </w:p>
    <w:p w14:paraId="5A777F89" w14:textId="04487FC2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porque o seu dispositivo detectava muito ruído externo e som ambiente, assim impactando na precisão do reconhecimento de fala e não executando uma função conforme o </w:t>
      </w:r>
      <w:commentRangeStart w:id="145"/>
      <w:r w:rsidR="004A792E">
        <w:t>esperado</w:t>
      </w:r>
      <w:commentRangeEnd w:id="145"/>
      <w:r w:rsidR="006D59A1">
        <w:rPr>
          <w:rStyle w:val="Refdecomentrio"/>
        </w:rPr>
        <w:commentReference w:id="145"/>
      </w:r>
      <w:r w:rsidR="004A792E">
        <w:t>.</w:t>
      </w:r>
    </w:p>
    <w:p w14:paraId="6B996DD8" w14:textId="50781456" w:rsidR="00A44581" w:rsidRDefault="00D54280" w:rsidP="00A924F2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29B0FE03" w14:textId="04BB113D" w:rsidR="00870A8D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commentRangeStart w:id="146"/>
      <w:r w:rsidR="004944F2">
        <w:t>Já na literatura pode se observar que o emprego de sensores como o L</w:t>
      </w:r>
      <w:r w:rsidR="00404609">
        <w:t>i</w:t>
      </w:r>
      <w:r w:rsidR="004944F2">
        <w:t>DAR vem crescendo para o registro de nuvem de pontos, e como consequência, sendo utilizado para reconstrução e mapeamento de ambientes (PAVAN; SANTOS, 2015).</w:t>
      </w:r>
      <w:commentRangeEnd w:id="146"/>
      <w:r w:rsidR="00CC5221">
        <w:rPr>
          <w:rStyle w:val="Refdecomentrio"/>
        </w:rPr>
        <w:commentReference w:id="146"/>
      </w:r>
    </w:p>
    <w:p w14:paraId="14536F3D" w14:textId="08C060AD" w:rsidR="004944F2" w:rsidRDefault="004944F2" w:rsidP="00870A8D">
      <w:pPr>
        <w:pStyle w:val="TF-TEXTO"/>
      </w:pPr>
      <w:r>
        <w:t>Segundo Maciel (2011), a tecnologia L</w:t>
      </w:r>
      <w:r w:rsidR="00404609">
        <w:t>i</w:t>
      </w:r>
      <w:r>
        <w:t xml:space="preserve">DAR pertencendo à área sensorial, que tem como objetivo medir a distância entre o sensor e a superfície por meio de </w:t>
      </w:r>
      <w:r w:rsidRPr="00012520">
        <w:t>Light Amplification by Simulated Emission of Radiati</w:t>
      </w:r>
      <w:r w:rsidRPr="008D6A1C">
        <w:t>on</w:t>
      </w:r>
      <w:r>
        <w:rPr>
          <w:i/>
          <w:iCs/>
        </w:rPr>
        <w:t xml:space="preserve"> </w:t>
      </w:r>
      <w:r w:rsidRPr="004944F2">
        <w:t>(</w:t>
      </w:r>
      <w:r>
        <w:t>LASER</w:t>
      </w:r>
      <w:r w:rsidRPr="004944F2">
        <w:t>)</w:t>
      </w:r>
      <w:r>
        <w:t>, que quando está associado a informação de posicionamento</w:t>
      </w:r>
      <w:r w:rsidR="00EE71CA">
        <w:t xml:space="preserve">, é capaz de criar uma nuvem de pontos tanto em âmbito bidimensional quanto </w:t>
      </w:r>
      <w:commentRangeStart w:id="147"/>
      <w:r w:rsidR="00EE71CA">
        <w:t>tridimensional</w:t>
      </w:r>
      <w:commentRangeEnd w:id="147"/>
      <w:r w:rsidR="00C835D8">
        <w:rPr>
          <w:rStyle w:val="Refdecomentrio"/>
        </w:rPr>
        <w:commentReference w:id="147"/>
      </w:r>
      <w:r w:rsidR="00EE71CA">
        <w:t>.</w:t>
      </w:r>
    </w:p>
    <w:p w14:paraId="02B3E368" w14:textId="5BE3B5A5" w:rsidR="00EE71CA" w:rsidRDefault="00EE71CA" w:rsidP="0025710C">
      <w:pPr>
        <w:pStyle w:val="TF-TEXTO"/>
        <w:ind w:firstLine="0"/>
        <w:jc w:val="center"/>
      </w:pPr>
      <w:r>
        <w:t>Figura 5</w:t>
      </w:r>
      <w:r w:rsidRPr="00CD4958">
        <w:rPr>
          <w:highlight w:val="yellow"/>
          <w:rPrChange w:id="148" w:author="Aurélio Faustino Hoppe" w:date="2021-10-15T10:42:00Z">
            <w:rPr/>
          </w:rPrChange>
        </w:rPr>
        <w:t>:</w:t>
      </w:r>
      <w:r>
        <w:t xml:space="preserve"> Sensor L</w:t>
      </w:r>
      <w:r w:rsidR="00B44304">
        <w:t>i</w:t>
      </w:r>
      <w:r>
        <w:t xml:space="preserve">DAR modelo </w:t>
      </w:r>
      <w:commentRangeStart w:id="149"/>
      <w:r>
        <w:t>YDLIDARX4</w:t>
      </w:r>
      <w:commentRangeEnd w:id="149"/>
      <w:r w:rsidR="00C835D8">
        <w:rPr>
          <w:rStyle w:val="Refdecomentrio"/>
        </w:rPr>
        <w:commentReference w:id="149"/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0A191FC" wp14:editId="017EE725">
            <wp:extent cx="3083694" cy="27968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6444" cy="2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8799675" w14:textId="5D49F1D8" w:rsidR="00EE71CA" w:rsidRDefault="00EE71CA" w:rsidP="00404609">
      <w:pPr>
        <w:pStyle w:val="TF-TEXTO"/>
        <w:tabs>
          <w:tab w:val="left" w:pos="4410"/>
        </w:tabs>
      </w:pPr>
      <w:r>
        <w:t xml:space="preserve">De acordo com </w:t>
      </w:r>
      <w:r w:rsidR="00713168" w:rsidRPr="00713168">
        <w:t>Rossi</w:t>
      </w:r>
      <w:r w:rsidR="00713168">
        <w:t xml:space="preserve">, </w:t>
      </w:r>
      <w:r w:rsidR="00713168" w:rsidRPr="00713168">
        <w:t>Freitas</w:t>
      </w:r>
      <w:r w:rsidR="00713168">
        <w:t xml:space="preserve"> e </w:t>
      </w:r>
      <w:r w:rsidR="00713168" w:rsidRPr="00713168">
        <w:t xml:space="preserve">Reis </w:t>
      </w:r>
      <w:r>
        <w:t xml:space="preserve">(2019), o sensor utilizado funciona com princípio de triangulação, que é uma metodologia empregada para medir distâncias de um objeto. Para funcionar </w:t>
      </w:r>
      <w:r w:rsidRPr="00F75D4E">
        <w:rPr>
          <w:highlight w:val="yellow"/>
          <w:rPrChange w:id="150" w:author="Aurélio Faustino Hoppe" w:date="2021-10-15T16:40:00Z">
            <w:rPr/>
          </w:rPrChange>
        </w:rPr>
        <w:t>dessa maneira</w:t>
      </w:r>
      <w:r>
        <w:t xml:space="preserve">, o sensor emite um feixe de LASER que é refletido e captado por uma lente fotossensível. </w:t>
      </w:r>
      <w:r w:rsidRPr="00F75D4E">
        <w:rPr>
          <w:highlight w:val="yellow"/>
          <w:rPrChange w:id="151" w:author="Aurélio Faustino Hoppe" w:date="2021-10-15T16:40:00Z">
            <w:rPr/>
          </w:rPrChange>
        </w:rPr>
        <w:t>Dessa forma</w:t>
      </w:r>
      <w:r>
        <w:t>, quando o objeto a ser mapeado está mais próximo ou mais distante, os feixes tocam em uma parte diferente da lente</w:t>
      </w:r>
      <w:r w:rsidR="00E319EC">
        <w:t xml:space="preserve"> e pelo princípio da triangulação geométrica é estimada a posição do </w:t>
      </w:r>
      <w:commentRangeStart w:id="152"/>
      <w:r w:rsidR="00E319EC">
        <w:t>objeto</w:t>
      </w:r>
      <w:commentRangeEnd w:id="152"/>
      <w:r w:rsidR="00F75D4E">
        <w:rPr>
          <w:rStyle w:val="Refdecomentrio"/>
        </w:rPr>
        <w:commentReference w:id="152"/>
      </w:r>
      <w:r w:rsidR="00E319EC">
        <w:t>.</w:t>
      </w:r>
    </w:p>
    <w:p w14:paraId="5DFD1FD1" w14:textId="143F357F" w:rsidR="00E319EC" w:rsidRPr="00EE71CA" w:rsidRDefault="00E319EC" w:rsidP="00404609">
      <w:pPr>
        <w:pStyle w:val="TF-TEXTO"/>
        <w:tabs>
          <w:tab w:val="left" w:pos="4410"/>
        </w:tabs>
      </w:pPr>
      <w:r>
        <w:t>Com o auxílio do filtro de Kalman para reduzir o ruído dos sensores, o resultado do trabalho foi bem-</w:t>
      </w:r>
      <w:commentRangeStart w:id="153"/>
      <w:r>
        <w:t>sucedido</w:t>
      </w:r>
      <w:commentRangeEnd w:id="153"/>
      <w:r w:rsidR="00F75D4E">
        <w:rPr>
          <w:rStyle w:val="Refdecomentrio"/>
        </w:rPr>
        <w:commentReference w:id="153"/>
      </w:r>
      <w:r>
        <w:t xml:space="preserve"> e que tanto a nuvem de pontos quanto o mapa gerado apresentaram grandes semelhanças com o ambiente testado (</w:t>
      </w:r>
      <w:r w:rsidR="00713168">
        <w:t>ROSSI;</w:t>
      </w:r>
      <w:ins w:id="154" w:author="Aurélio Faustino Hoppe" w:date="2021-10-15T16:41:00Z">
        <w:r w:rsidR="00F75D4E">
          <w:t xml:space="preserve"> </w:t>
        </w:r>
      </w:ins>
      <w:r w:rsidR="00713168">
        <w:t>FREITAS;</w:t>
      </w:r>
      <w:ins w:id="155" w:author="Aurélio Faustino Hoppe" w:date="2021-10-15T16:41:00Z">
        <w:r w:rsidR="00F75D4E">
          <w:t xml:space="preserve"> </w:t>
        </w:r>
      </w:ins>
      <w:r w:rsidR="00713168">
        <w:t>REIS</w:t>
      </w:r>
      <w:r>
        <w:t>, 2019).</w:t>
      </w:r>
    </w:p>
    <w:p w14:paraId="7817D9B2" w14:textId="77777777" w:rsidR="00451B94" w:rsidRDefault="00451B94" w:rsidP="00424AD5">
      <w:pPr>
        <w:pStyle w:val="Ttulo1"/>
      </w:pPr>
      <w:bookmarkStart w:id="156" w:name="_Toc54164921"/>
      <w:bookmarkStart w:id="157" w:name="_Toc54165675"/>
      <w:bookmarkStart w:id="158" w:name="_Toc54169333"/>
      <w:bookmarkStart w:id="159" w:name="_Toc96347439"/>
      <w:bookmarkStart w:id="160" w:name="_Toc96357723"/>
      <w:bookmarkStart w:id="161" w:name="_Toc96491866"/>
      <w:bookmarkStart w:id="162" w:name="_Toc411603107"/>
      <w:bookmarkEnd w:id="81"/>
      <w:r>
        <w:t>proposta</w:t>
      </w:r>
    </w:p>
    <w:p w14:paraId="29C27354" w14:textId="0B2959EA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a proposta do trabalho, definindo o desenvolvimento, justificando os requisitos funcionais e não-funcionais, as metodologias utilizadas e por fim o cronograma.</w:t>
      </w:r>
    </w:p>
    <w:p w14:paraId="6DDA7BF0" w14:textId="33DFB147" w:rsidR="006B0760" w:rsidRDefault="00451B94" w:rsidP="00A924F2">
      <w:pPr>
        <w:pStyle w:val="Ttulo2"/>
      </w:pPr>
      <w:bookmarkStart w:id="163" w:name="_Toc54164915"/>
      <w:bookmarkStart w:id="164" w:name="_Toc54165669"/>
      <w:bookmarkStart w:id="165" w:name="_Toc54169327"/>
      <w:bookmarkStart w:id="166" w:name="_Toc96347433"/>
      <w:bookmarkStart w:id="167" w:name="_Toc96357717"/>
      <w:bookmarkStart w:id="168" w:name="_Toc96491860"/>
      <w:bookmarkStart w:id="169" w:name="_Toc351015594"/>
      <w:r>
        <w:lastRenderedPageBreak/>
        <w:t>JUSTIFICATIVA</w:t>
      </w:r>
    </w:p>
    <w:p w14:paraId="5BD5B9B1" w14:textId="6C0F4214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mencionado por Krause (2018) em seu trabalho correlato, os beacons necessitam estar pré-cadastrados em algum local, em função disso é utilizado um banco de dados para guardar essas configurações de ID e sinal do beacon </w:t>
      </w:r>
      <w:commentRangeStart w:id="170"/>
      <w:r>
        <w:rPr>
          <w:sz w:val="20"/>
          <w:szCs w:val="20"/>
        </w:rPr>
        <w:t>equivalente</w:t>
      </w:r>
      <w:commentRangeEnd w:id="170"/>
      <w:r w:rsidR="0017607F">
        <w:rPr>
          <w:rStyle w:val="Refdecomentrio"/>
        </w:rPr>
        <w:commentReference w:id="170"/>
      </w:r>
      <w:r>
        <w:rPr>
          <w:sz w:val="20"/>
          <w:szCs w:val="20"/>
        </w:rPr>
        <w:t>.</w:t>
      </w:r>
    </w:p>
    <w:p w14:paraId="3141906C" w14:textId="5F0AC28D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correlatos contam com algoritmos específicos para cada situação. </w:t>
      </w:r>
      <w:del w:id="171" w:author="Aurélio Faustino Hoppe" w:date="2021-10-15T16:45:00Z">
        <w:r w:rsidDel="009C7A08">
          <w:rPr>
            <w:sz w:val="20"/>
            <w:szCs w:val="20"/>
          </w:rPr>
          <w:delText xml:space="preserve">No caso de </w:delText>
        </w:r>
      </w:del>
      <w:r>
        <w:rPr>
          <w:sz w:val="20"/>
          <w:szCs w:val="20"/>
        </w:rPr>
        <w:t xml:space="preserve">Krause (2018) </w:t>
      </w:r>
      <w:del w:id="172" w:author="Aurélio Faustino Hoppe" w:date="2021-10-15T16:45:00Z">
        <w:r w:rsidDel="009C7A08">
          <w:rPr>
            <w:sz w:val="20"/>
            <w:szCs w:val="20"/>
          </w:rPr>
          <w:delText xml:space="preserve">é </w:delText>
        </w:r>
      </w:del>
      <w:r>
        <w:rPr>
          <w:sz w:val="20"/>
          <w:szCs w:val="20"/>
        </w:rPr>
        <w:t>utiliza</w:t>
      </w:r>
      <w:del w:id="173" w:author="Aurélio Faustino Hoppe" w:date="2021-10-15T16:45:00Z">
        <w:r w:rsidDel="009C7A08">
          <w:rPr>
            <w:sz w:val="20"/>
            <w:szCs w:val="20"/>
          </w:rPr>
          <w:delText>do</w:delText>
        </w:r>
      </w:del>
      <w:r>
        <w:rPr>
          <w:sz w:val="20"/>
          <w:szCs w:val="20"/>
        </w:rPr>
        <w:t xml:space="preserve"> o algoritmo F</w:t>
      </w:r>
      <w:r w:rsidRPr="00012520">
        <w:rPr>
          <w:sz w:val="20"/>
          <w:szCs w:val="20"/>
        </w:rPr>
        <w:t>ingerprint</w:t>
      </w:r>
      <w:r>
        <w:rPr>
          <w:sz w:val="20"/>
          <w:szCs w:val="20"/>
        </w:rPr>
        <w:t xml:space="preserve"> para localizar um dispositivo em uma subárea. </w:t>
      </w:r>
      <w:del w:id="174" w:author="Aurélio Faustino Hoppe" w:date="2021-10-15T16:45:00Z">
        <w:r w:rsidDel="009C7A08">
          <w:rPr>
            <w:sz w:val="20"/>
            <w:szCs w:val="20"/>
          </w:rPr>
          <w:delText xml:space="preserve">No algoritmo de </w:delText>
        </w:r>
      </w:del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del w:id="175" w:author="Aurélio Faustino Hoppe" w:date="2021-10-15T16:46:00Z">
        <w:r w:rsidDel="009C7A08">
          <w:rPr>
            <w:sz w:val="20"/>
            <w:szCs w:val="20"/>
          </w:rPr>
          <w:delText xml:space="preserve">é </w:delText>
        </w:r>
        <w:r w:rsidDel="00221F07">
          <w:rPr>
            <w:sz w:val="20"/>
            <w:szCs w:val="20"/>
          </w:rPr>
          <w:delText xml:space="preserve">efetuado </w:delText>
        </w:r>
      </w:del>
      <w:ins w:id="176" w:author="Aurélio Faustino Hoppe" w:date="2021-10-15T16:46:00Z">
        <w:r w:rsidR="00221F07">
          <w:rPr>
            <w:sz w:val="20"/>
            <w:szCs w:val="20"/>
          </w:rPr>
          <w:t>realiza</w:t>
        </w:r>
        <w:r w:rsidR="00221F07">
          <w:rPr>
            <w:sz w:val="20"/>
            <w:szCs w:val="20"/>
          </w:rPr>
          <w:t xml:space="preserve"> </w:t>
        </w:r>
      </w:ins>
      <w:r>
        <w:rPr>
          <w:sz w:val="20"/>
          <w:szCs w:val="20"/>
        </w:rPr>
        <w:t xml:space="preserve">um comparativo do áudio com a frequência que aquela palavra é falada. </w:t>
      </w:r>
      <w:del w:id="177" w:author="Aurélio Faustino Hoppe" w:date="2021-10-15T16:46:00Z">
        <w:r w:rsidDel="00221F07">
          <w:rPr>
            <w:sz w:val="20"/>
            <w:szCs w:val="20"/>
          </w:rPr>
          <w:delText xml:space="preserve">E, por sua vez, </w:delText>
        </w:r>
      </w:del>
      <w:ins w:id="178" w:author="Aurélio Faustino Hoppe" w:date="2021-10-15T16:46:00Z">
        <w:r w:rsidR="00221F07">
          <w:rPr>
            <w:sz w:val="20"/>
            <w:szCs w:val="20"/>
          </w:rPr>
          <w:t xml:space="preserve">Já </w:t>
        </w:r>
      </w:ins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Kalman para reduzir o ruído do ambiente para melhorar os seus resultados.</w:t>
      </w:r>
    </w:p>
    <w:p w14:paraId="3B4E3FE6" w14:textId="2D499017" w:rsidR="00404609" w:rsidRDefault="00404609" w:rsidP="0000418F">
      <w:pPr>
        <w:ind w:firstLine="709"/>
        <w:jc w:val="both"/>
        <w:rPr>
          <w:sz w:val="20"/>
          <w:szCs w:val="20"/>
        </w:rPr>
      </w:pPr>
      <w:r w:rsidRPr="00DA073A">
        <w:rPr>
          <w:sz w:val="20"/>
          <w:szCs w:val="20"/>
          <w:highlight w:val="yellow"/>
          <w:rPrChange w:id="179" w:author="Aurélio Faustino Hoppe" w:date="2021-10-15T10:49:00Z">
            <w:rPr>
              <w:sz w:val="20"/>
              <w:szCs w:val="20"/>
            </w:rPr>
          </w:rPrChange>
        </w:rPr>
        <w:t>Pelo fato dos correlatos contam</w:t>
      </w:r>
      <w:r>
        <w:rPr>
          <w:sz w:val="20"/>
          <w:szCs w:val="20"/>
        </w:rPr>
        <w:t xml:space="preserve"> com dados resgatados do ambiente, todos eles necessitam de algum tipo de sensor, captador de dados. Para Krause (2018), com o sinal de Bluetooth é possível identificar qual beacon está mais próximo ou qual seria o beacon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objeto, e assim tendo um mapeamento 3D.</w:t>
      </w:r>
    </w:p>
    <w:p w14:paraId="43F62B07" w14:textId="5A8D8E8C" w:rsidR="00404609" w:rsidRDefault="00404609" w:rsidP="0000418F">
      <w:pPr>
        <w:ind w:firstLine="709"/>
        <w:jc w:val="both"/>
        <w:rPr>
          <w:sz w:val="20"/>
          <w:szCs w:val="20"/>
        </w:rPr>
      </w:pPr>
      <w:commentRangeStart w:id="180"/>
      <w:r>
        <w:rPr>
          <w:sz w:val="20"/>
          <w:szCs w:val="20"/>
        </w:rPr>
        <w:t xml:space="preserve">Apesar da grande parte dos correlatos citados anteriormente conterem características semelhantes ao proposto </w:t>
      </w:r>
      <w:r w:rsidRPr="00DA073A">
        <w:rPr>
          <w:sz w:val="20"/>
          <w:szCs w:val="20"/>
          <w:highlight w:val="red"/>
          <w:rPrChange w:id="181" w:author="Aurélio Faustino Hoppe" w:date="2021-10-15T10:50:00Z">
            <w:rPr>
              <w:sz w:val="20"/>
              <w:szCs w:val="20"/>
            </w:rPr>
          </w:rPrChange>
        </w:rPr>
        <w:t>nesse artigo</w:t>
      </w:r>
      <w:r>
        <w:rPr>
          <w:sz w:val="20"/>
          <w:szCs w:val="20"/>
        </w:rPr>
        <w:t>, eles foram desenvolvidos com hardwares distintos e sensores diferentes, para atenderem determinadas funções em suas aplicações</w:t>
      </w:r>
      <w:commentRangeEnd w:id="180"/>
      <w:r w:rsidR="00221F07">
        <w:rPr>
          <w:rStyle w:val="Refdecomentrio"/>
        </w:rPr>
        <w:commentReference w:id="180"/>
      </w:r>
      <w:r>
        <w:rPr>
          <w:sz w:val="20"/>
          <w:szCs w:val="20"/>
        </w:rPr>
        <w:t xml:space="preserve">. </w:t>
      </w:r>
      <w:del w:id="182" w:author="Aurélio Faustino Hoppe" w:date="2021-10-15T16:48:00Z">
        <w:r w:rsidDel="00221F07">
          <w:rPr>
            <w:sz w:val="20"/>
            <w:szCs w:val="20"/>
          </w:rPr>
          <w:delText>Contudo neste trabalho está sendo proposto</w:delText>
        </w:r>
      </w:del>
      <w:ins w:id="183" w:author="Aurélio Faustino Hoppe" w:date="2021-10-15T16:48:00Z">
        <w:r w:rsidR="00221F07">
          <w:rPr>
            <w:sz w:val="20"/>
            <w:szCs w:val="20"/>
          </w:rPr>
          <w:t>Neste trabalho propõe-se</w:t>
        </w:r>
      </w:ins>
      <w:r>
        <w:rPr>
          <w:sz w:val="20"/>
          <w:szCs w:val="20"/>
        </w:rPr>
        <w:t xml:space="preserve">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o iPhone 12 PRO </w:t>
      </w:r>
      <w:commentRangeStart w:id="184"/>
      <w:r>
        <w:rPr>
          <w:sz w:val="20"/>
          <w:szCs w:val="20"/>
        </w:rPr>
        <w:t>MAX</w:t>
      </w:r>
      <w:commentRangeEnd w:id="184"/>
      <w:r w:rsidR="00DA073A">
        <w:rPr>
          <w:rStyle w:val="Refdecomentrio"/>
        </w:rPr>
        <w:commentReference w:id="184"/>
      </w:r>
      <w:r>
        <w:rPr>
          <w:sz w:val="20"/>
          <w:szCs w:val="20"/>
        </w:rPr>
        <w:t xml:space="preserve">, que contém o sistema de localização GPS, </w:t>
      </w:r>
      <w:r w:rsidRPr="00355BCF">
        <w:rPr>
          <w:sz w:val="20"/>
          <w:szCs w:val="20"/>
          <w:highlight w:val="yellow"/>
          <w:rPrChange w:id="185" w:author="Aurélio Faustino Hoppe" w:date="2021-10-15T11:01:00Z">
            <w:rPr>
              <w:sz w:val="20"/>
              <w:szCs w:val="20"/>
            </w:rPr>
          </w:rPrChange>
        </w:rPr>
        <w:t>possui</w:t>
      </w:r>
      <w:r>
        <w:rPr>
          <w:sz w:val="20"/>
          <w:szCs w:val="20"/>
        </w:rPr>
        <w:t xml:space="preserve"> o sensor LIDAR, </w:t>
      </w:r>
      <w:r w:rsidRPr="00355BCF">
        <w:rPr>
          <w:sz w:val="20"/>
          <w:szCs w:val="20"/>
          <w:highlight w:val="yellow"/>
          <w:rPrChange w:id="186" w:author="Aurélio Faustino Hoppe" w:date="2021-10-15T11:01:00Z">
            <w:rPr>
              <w:sz w:val="20"/>
              <w:szCs w:val="20"/>
            </w:rPr>
          </w:rPrChange>
        </w:rPr>
        <w:t>possui</w:t>
      </w:r>
      <w:r>
        <w:rPr>
          <w:sz w:val="20"/>
          <w:szCs w:val="20"/>
        </w:rPr>
        <w:t xml:space="preserve"> microfone para os comandos de voz e </w:t>
      </w:r>
      <w:r w:rsidRPr="00355BCF">
        <w:rPr>
          <w:sz w:val="20"/>
          <w:szCs w:val="20"/>
          <w:highlight w:val="yellow"/>
          <w:rPrChange w:id="187" w:author="Aurélio Faustino Hoppe" w:date="2021-10-15T11:01:00Z">
            <w:rPr>
              <w:sz w:val="20"/>
              <w:szCs w:val="20"/>
            </w:rPr>
          </w:rPrChange>
        </w:rPr>
        <w:t>possui</w:t>
      </w:r>
      <w:r>
        <w:rPr>
          <w:sz w:val="20"/>
          <w:szCs w:val="20"/>
        </w:rPr>
        <w:t xml:space="preserve"> Bluetooth 5.1 para a localização mais precisa de beacons. Além de </w:t>
      </w:r>
      <w:r w:rsidRPr="00355BCF">
        <w:rPr>
          <w:sz w:val="20"/>
          <w:szCs w:val="20"/>
          <w:highlight w:val="yellow"/>
          <w:rPrChange w:id="188" w:author="Aurélio Faustino Hoppe" w:date="2021-10-15T11:01:00Z">
            <w:rPr>
              <w:sz w:val="20"/>
              <w:szCs w:val="20"/>
            </w:rPr>
          </w:rPrChange>
        </w:rPr>
        <w:t>possuir</w:t>
      </w:r>
      <w:r>
        <w:rPr>
          <w:sz w:val="20"/>
          <w:szCs w:val="20"/>
        </w:rPr>
        <w:t xml:space="preserve"> uma integração com o AirTag da Apple, que em outras palavras é um beacon muito preciso que utiliza o Bluetooth 5.1, conseguindo assim uma precisão melhor desses beacons em um ambiente interno, como os cômodos de uma casa por exemplo. </w:t>
      </w:r>
      <w:commentRangeStart w:id="189"/>
      <w:r>
        <w:rPr>
          <w:sz w:val="20"/>
          <w:szCs w:val="20"/>
        </w:rPr>
        <w:t>Desse modo, acredita</w:t>
      </w:r>
      <w:ins w:id="190" w:author="Aurélio Faustino Hoppe" w:date="2021-10-15T11:02:00Z">
        <w:r w:rsidR="00355BCF">
          <w:rPr>
            <w:sz w:val="20"/>
            <w:szCs w:val="20"/>
          </w:rPr>
          <w:t>-</w:t>
        </w:r>
      </w:ins>
      <w:del w:id="191" w:author="Aurélio Faustino Hoppe" w:date="2021-10-15T11:02:00Z">
        <w:r w:rsidDel="00355BCF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se ser possível propor um aplicativo que abranja todas as especificações citadas nos requisitos em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juntamente com um beacon externo.</w:t>
      </w:r>
      <w:commentRangeEnd w:id="189"/>
      <w:r w:rsidR="00221F07">
        <w:rPr>
          <w:rStyle w:val="Refdecomentrio"/>
        </w:rPr>
        <w:commentReference w:id="189"/>
      </w:r>
    </w:p>
    <w:p w14:paraId="27A0B893" w14:textId="37B25AA6" w:rsidR="00404609" w:rsidRP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</w:t>
      </w:r>
      <w:commentRangeStart w:id="192"/>
      <w:r>
        <w:t>deslocamento</w:t>
      </w:r>
      <w:commentRangeEnd w:id="192"/>
      <w:r w:rsidR="00AC5711">
        <w:rPr>
          <w:rStyle w:val="Refdecomentrio"/>
        </w:rPr>
        <w:commentReference w:id="192"/>
      </w:r>
      <w:r>
        <w:t xml:space="preserve"> de pessoas com deficiência visual. Porém se não for atingido por conta de algum empecilho técnico, esse artigo deverá trazer contribuições para o estudo da área de acessibilidade, com foco em pessoas cegas, para melhorar a sua qualidade de </w:t>
      </w:r>
      <w:commentRangeStart w:id="193"/>
      <w:commentRangeStart w:id="194"/>
      <w:r>
        <w:t>deslocamento</w:t>
      </w:r>
      <w:commentRangeEnd w:id="193"/>
      <w:r w:rsidR="0017607F">
        <w:rPr>
          <w:rStyle w:val="Refdecomentrio"/>
        </w:rPr>
        <w:commentReference w:id="193"/>
      </w:r>
      <w:commentRangeEnd w:id="194"/>
      <w:r w:rsidR="00AC5711">
        <w:rPr>
          <w:rStyle w:val="Refdecomentrio"/>
        </w:rPr>
        <w:commentReference w:id="194"/>
      </w:r>
      <w:r>
        <w:t>.</w:t>
      </w:r>
    </w:p>
    <w:p w14:paraId="374F9020" w14:textId="2496DF95" w:rsidR="006B0760" w:rsidRDefault="006B0760" w:rsidP="006B0760">
      <w:pPr>
        <w:pStyle w:val="TF-LEGENDA"/>
      </w:pPr>
      <w:bookmarkStart w:id="195" w:name="_Ref52025161"/>
      <w:r>
        <w:t xml:space="preserve">Quadro </w:t>
      </w:r>
      <w:fldSimple w:instr=" SEQ Quadro \* ARABIC ">
        <w:r w:rsidR="00514792">
          <w:rPr>
            <w:noProof/>
          </w:rPr>
          <w:t>1</w:t>
        </w:r>
      </w:fldSimple>
      <w:bookmarkEnd w:id="195"/>
      <w:r>
        <w:t xml:space="preserve"> - </w:t>
      </w:r>
      <w:r w:rsidR="00F3649F">
        <w:t>Comparativo</w:t>
      </w:r>
      <w:r>
        <w:t xml:space="preserve"> dos trabalhos </w:t>
      </w:r>
      <w:commentRangeStart w:id="196"/>
      <w:r>
        <w:t>correlatos</w:t>
      </w:r>
      <w:commentRangeEnd w:id="196"/>
      <w:r w:rsidR="009503F4">
        <w:rPr>
          <w:rStyle w:val="Refdecomentrio"/>
        </w:rPr>
        <w:commentReference w:id="196"/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03DAB86" w:rsidR="006B0760" w:rsidRPr="007D4566" w:rsidRDefault="00EA750B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7A6CE28" wp14:editId="6A105945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635" t="2540" r="0" b="3810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A6C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2E79380" wp14:editId="751F3AD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79380" id="Caixa de Texto 2" o:sp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0255AC23" w:rsidR="006B0760" w:rsidRDefault="00BA692A" w:rsidP="005C2FC2">
            <w:pPr>
              <w:pStyle w:val="TF-TEXTOQUADRO"/>
              <w:jc w:val="center"/>
            </w:pPr>
            <w:r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40567776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  <w:t>Não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commentRangeStart w:id="197"/>
            <w:r>
              <w:t>Não</w:t>
            </w:r>
            <w:commentRangeEnd w:id="197"/>
            <w:r w:rsidR="0017607F">
              <w:rPr>
                <w:rStyle w:val="Refdecomentrio"/>
              </w:rPr>
              <w:commentReference w:id="197"/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22CC10FD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2BB96DBE" w:rsidR="006B0760" w:rsidRDefault="006B0760" w:rsidP="006B0760">
      <w:pPr>
        <w:pStyle w:val="TF-FONTE"/>
      </w:pPr>
      <w:r>
        <w:t>Fonte: elaborado pelo autor.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E0058B" w14:textId="77777777" w:rsidR="00451B94" w:rsidRDefault="00451B94" w:rsidP="00A924F2">
      <w:pPr>
        <w:pStyle w:val="Ttulo2"/>
      </w:pPr>
      <w:r>
        <w:t>REQUISITOS PRINCIPAIS DO PROBLEMA A SER TRABALHADO</w:t>
      </w:r>
      <w:bookmarkEnd w:id="163"/>
      <w:bookmarkEnd w:id="164"/>
      <w:bookmarkEnd w:id="165"/>
      <w:bookmarkEnd w:id="166"/>
      <w:bookmarkEnd w:id="167"/>
      <w:bookmarkEnd w:id="168"/>
      <w:bookmarkEnd w:id="169"/>
    </w:p>
    <w:p w14:paraId="6956CD40" w14:textId="77777777" w:rsidR="00A22048" w:rsidRDefault="00E20FC2" w:rsidP="0000418F">
      <w:pPr>
        <w:pStyle w:val="TF-TEXTO"/>
        <w:ind w:firstLine="709"/>
      </w:pPr>
      <w:r>
        <w:t xml:space="preserve">Requisitos Funcionais: </w:t>
      </w:r>
    </w:p>
    <w:p w14:paraId="07BB407C" w14:textId="17F3F1D2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ser desenvolvido utilizando os sensores do </w:t>
      </w:r>
      <w:r w:rsidR="000604D2">
        <w:t xml:space="preserve">dispositivo </w:t>
      </w:r>
      <w:commentRangeStart w:id="198"/>
      <w:r w:rsidR="000604D2">
        <w:t>móvel</w:t>
      </w:r>
      <w:commentRangeEnd w:id="198"/>
      <w:r w:rsidR="005A078E">
        <w:rPr>
          <w:rStyle w:val="Refdecomentrio"/>
        </w:rPr>
        <w:commentReference w:id="198"/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realizar a integração com o Google Maps em tempo real;</w:t>
      </w:r>
    </w:p>
    <w:p w14:paraId="77C5DBA9" w14:textId="0086711A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a utilização do Speech to </w:t>
      </w:r>
      <w:commentRangeStart w:id="199"/>
      <w:r>
        <w:t>Text</w:t>
      </w:r>
      <w:commentRangeEnd w:id="199"/>
      <w:r w:rsidR="005A078E">
        <w:rPr>
          <w:rStyle w:val="Refdecomentrio"/>
        </w:rPr>
        <w:commentReference w:id="199"/>
      </w:r>
      <w:r>
        <w:t>;</w:t>
      </w:r>
    </w:p>
    <w:p w14:paraId="49B9EDDA" w14:textId="43A9A813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permitir o cadastro de novos beacons em seu banco de dados;</w:t>
      </w:r>
    </w:p>
    <w:p w14:paraId="5EA1AD2E" w14:textId="1EC0DA69" w:rsidR="00EB68BA" w:rsidRDefault="00EB68BA" w:rsidP="0000418F">
      <w:pPr>
        <w:pStyle w:val="TF-TEXTO"/>
        <w:numPr>
          <w:ilvl w:val="0"/>
          <w:numId w:val="21"/>
        </w:numPr>
        <w:ind w:left="993" w:hanging="284"/>
      </w:pPr>
      <w:r>
        <w:t>O aplicativo deve utilizar o sensor L</w:t>
      </w:r>
      <w:r w:rsidR="00006BB1">
        <w:t>i</w:t>
      </w:r>
      <w:r>
        <w:t>DAR;</w:t>
      </w:r>
    </w:p>
    <w:p w14:paraId="29288F0B" w14:textId="0911BEF4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</w:t>
      </w:r>
      <w:r w:rsidR="00EB68BA">
        <w:t xml:space="preserve">deve informar que há um objeto </w:t>
      </w:r>
      <w:r w:rsidR="002E6AB6">
        <w:t xml:space="preserve">próximo, </w:t>
      </w:r>
      <w:r w:rsidR="00EB68BA">
        <w:t xml:space="preserve">em sua </w:t>
      </w:r>
      <w:r w:rsidR="002E6AB6">
        <w:t xml:space="preserve">direção, </w:t>
      </w:r>
      <w:r w:rsidR="00EB68BA">
        <w:t xml:space="preserve">para evitar a </w:t>
      </w:r>
      <w:commentRangeStart w:id="200"/>
      <w:r w:rsidR="00EB68BA">
        <w:t>colisão</w:t>
      </w:r>
      <w:commentRangeEnd w:id="200"/>
      <w:r w:rsidR="005A078E">
        <w:rPr>
          <w:rStyle w:val="Refdecomentrio"/>
        </w:rPr>
        <w:commentReference w:id="200"/>
      </w:r>
      <w:r>
        <w:t>;</w:t>
      </w:r>
    </w:p>
    <w:p w14:paraId="08D75715" w14:textId="59AC1E4B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os </w:t>
      </w:r>
      <w:commentRangeStart w:id="201"/>
      <w:commentRangeStart w:id="202"/>
      <w:r>
        <w:t>Beacons</w:t>
      </w:r>
      <w:commentRangeEnd w:id="201"/>
      <w:r w:rsidR="005A078E">
        <w:rPr>
          <w:rStyle w:val="Refdecomentrio"/>
        </w:rPr>
        <w:commentReference w:id="201"/>
      </w:r>
      <w:commentRangeEnd w:id="202"/>
      <w:r w:rsidR="00410903">
        <w:rPr>
          <w:rStyle w:val="Refdecomentrio"/>
        </w:rPr>
        <w:commentReference w:id="202"/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r>
        <w:t>Requisitos Não Funcionais:</w:t>
      </w:r>
    </w:p>
    <w:p w14:paraId="221B9E24" w14:textId="5AC77069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uma interface para verificar se as informações são </w:t>
      </w:r>
      <w:commentRangeStart w:id="203"/>
      <w:r>
        <w:t>coerentes</w:t>
      </w:r>
      <w:commentRangeEnd w:id="203"/>
      <w:r w:rsidR="001A7D03">
        <w:rPr>
          <w:rStyle w:val="Refdecomentrio"/>
        </w:rPr>
        <w:commentReference w:id="203"/>
      </w:r>
      <w:r>
        <w:t>;</w:t>
      </w:r>
      <w:ins w:id="204" w:author="Aurélio Faustino Hoppe" w:date="2021-10-15T16:55:00Z">
        <w:r w:rsidR="001A7D03">
          <w:t xml:space="preserve"> </w:t>
        </w:r>
      </w:ins>
    </w:p>
    <w:p w14:paraId="4ED471B2" w14:textId="7E47CCB7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lastRenderedPageBreak/>
        <w:t xml:space="preserve">O aplicativo possuirá um banco de dados para guardar os </w:t>
      </w:r>
      <w:r w:rsidR="000C089F">
        <w:t xml:space="preserve">dados dos </w:t>
      </w:r>
      <w:r>
        <w:t xml:space="preserve">beacons </w:t>
      </w:r>
      <w:commentRangeStart w:id="205"/>
      <w:r>
        <w:t>cadastrados</w:t>
      </w:r>
      <w:commentRangeEnd w:id="205"/>
      <w:r w:rsidR="001A7D03">
        <w:rPr>
          <w:rStyle w:val="Refdecomentrio"/>
        </w:rPr>
        <w:commentReference w:id="205"/>
      </w:r>
      <w:r>
        <w:t>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A924F2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 xml:space="preserve">O trabalho será desenvolvido da observando as seguintes </w:t>
      </w:r>
      <w:commentRangeStart w:id="206"/>
      <w:r>
        <w:t>etapas</w:t>
      </w:r>
      <w:commentRangeEnd w:id="206"/>
      <w:r w:rsidR="000E0784">
        <w:rPr>
          <w:rStyle w:val="Refdecomentrio"/>
        </w:rPr>
        <w:commentReference w:id="206"/>
      </w:r>
      <w:r>
        <w:t>:</w:t>
      </w:r>
    </w:p>
    <w:p w14:paraId="18075F9C" w14:textId="00E18452" w:rsidR="008831BE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 xml:space="preserve">LIDAR, como implementar o conversor de voz para texto, como utilizar os beacons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Estudar referente a linguagem de programação chamada </w:t>
      </w:r>
      <w:commentRangeStart w:id="207"/>
      <w:r w:rsidR="007B5289">
        <w:t>Swift</w:t>
      </w:r>
      <w:commentRangeEnd w:id="207"/>
      <w:r w:rsidR="00D736E8">
        <w:rPr>
          <w:rStyle w:val="Refdecomentrio"/>
        </w:rPr>
        <w:commentReference w:id="207"/>
      </w:r>
      <w:r w:rsidR="00006BB1">
        <w:t>;</w:t>
      </w:r>
    </w:p>
    <w:p w14:paraId="147464BF" w14:textId="6BC49A74" w:rsidR="003A0CE8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3A0CE8">
        <w:t>mplementação do sensor LIDAR:</w:t>
      </w:r>
      <w:r w:rsidR="007B5289">
        <w:t xml:space="preserve"> realizar integração com o sensor, efetuar a leitura dos dados recebidos e conseguir identificar um objeto, caso exista um em sua frente</w:t>
      </w:r>
      <w:r w:rsidR="00006BB1">
        <w:t>;</w:t>
      </w:r>
    </w:p>
    <w:p w14:paraId="1FB6D994" w14:textId="1DA2499E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realizar implementação para que todos os comandos sejam </w:t>
      </w:r>
      <w:commentRangeStart w:id="208"/>
      <w:r w:rsidR="007B5289">
        <w:t>recebidos</w:t>
      </w:r>
      <w:commentRangeEnd w:id="208"/>
      <w:r w:rsidR="00D736E8">
        <w:rPr>
          <w:rStyle w:val="Refdecomentrio"/>
        </w:rPr>
        <w:commentReference w:id="208"/>
      </w:r>
      <w:r w:rsidR="007B5289">
        <w:t xml:space="preserve"> e enviados em forma de áudio, como por exemplo, quando for esbarrar em algum objeto o aplicativo deve informar, ou quando for cadastrar um novo beacon, deve ser efetuado totalmente de forma vocal, ou seja, todas as funcionalidades devem ser tomadas e recebidas em forma de áudio</w:t>
      </w:r>
      <w:r w:rsidR="00006BB1">
        <w:t>;</w:t>
      </w:r>
    </w:p>
    <w:p w14:paraId="714F05F4" w14:textId="36D01BDB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CD1EBF">
        <w:t xml:space="preserve">utilizar o sistema de GPS já existente dos </w:t>
      </w:r>
      <w:r w:rsidR="000604D2">
        <w:t>dispositivos móveis</w:t>
      </w:r>
      <w:r w:rsidR="00CD1EBF">
        <w:t xml:space="preserve">, além disso o aplicativo deve permitir traçar rotas por comandos de </w:t>
      </w:r>
      <w:commentRangeStart w:id="209"/>
      <w:r w:rsidR="00CD1EBF">
        <w:t>voz</w:t>
      </w:r>
      <w:commentRangeEnd w:id="209"/>
      <w:r w:rsidR="00095D33">
        <w:rPr>
          <w:rStyle w:val="Refdecomentrio"/>
        </w:rPr>
        <w:commentReference w:id="209"/>
      </w:r>
      <w:r w:rsidR="00006BB1">
        <w:t>;</w:t>
      </w:r>
    </w:p>
    <w:p w14:paraId="0D03CB68" w14:textId="77C60411" w:rsidR="00CD1EBF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c</w:t>
      </w:r>
      <w:r w:rsidR="00CD1EBF">
        <w:t xml:space="preserve">adastro e localização de Beacons: permitir cadastrar, alterar, excluir e localizar </w:t>
      </w:r>
      <w:commentRangeStart w:id="210"/>
      <w:r w:rsidR="00CD1EBF">
        <w:t>beacons</w:t>
      </w:r>
      <w:commentRangeEnd w:id="210"/>
      <w:r w:rsidR="00D736E8">
        <w:rPr>
          <w:rStyle w:val="Refdecomentrio"/>
        </w:rPr>
        <w:commentReference w:id="210"/>
      </w:r>
      <w:r w:rsidR="00006BB1">
        <w:t>;</w:t>
      </w:r>
    </w:p>
    <w:p w14:paraId="3696FF02" w14:textId="778E889E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realizar uma interface que informe os dados que estão sendo recebidos pelos </w:t>
      </w:r>
      <w:commentRangeStart w:id="211"/>
      <w:r w:rsidR="00B743FE">
        <w:t>sensores</w:t>
      </w:r>
      <w:commentRangeEnd w:id="211"/>
      <w:r w:rsidR="007F3E40">
        <w:rPr>
          <w:rStyle w:val="Refdecomentrio"/>
        </w:rPr>
        <w:commentReference w:id="211"/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C2D10A3" w:rsidR="00451B94" w:rsidRDefault="00451B94" w:rsidP="0000418F">
      <w:pPr>
        <w:pStyle w:val="TF-TEXTO"/>
        <w:ind w:firstLine="709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514792">
        <w:t xml:space="preserve">Quadro </w:t>
      </w:r>
      <w:r w:rsidR="0060060C">
        <w:fldChar w:fldCharType="end"/>
      </w:r>
      <w:r>
        <w:t>.</w:t>
      </w:r>
    </w:p>
    <w:p w14:paraId="73BDF8FD" w14:textId="37A04788" w:rsidR="00451B94" w:rsidRPr="007E0D87" w:rsidRDefault="0060060C" w:rsidP="005B2E12">
      <w:pPr>
        <w:pStyle w:val="TF-LEGENDA"/>
      </w:pPr>
      <w:bookmarkStart w:id="212" w:name="_Ref98650273"/>
      <w:r>
        <w:t xml:space="preserve">Quadro </w:t>
      </w:r>
      <w:bookmarkEnd w:id="212"/>
      <w:r w:rsidR="00B743FE">
        <w:t>2</w:t>
      </w:r>
      <w:r w:rsidR="00451B94" w:rsidRPr="007E0D87">
        <w:t xml:space="preserve"> - </w:t>
      </w:r>
      <w:commentRangeStart w:id="213"/>
      <w:r w:rsidR="00451B94" w:rsidRPr="007E0D87">
        <w:t>Cronograma</w:t>
      </w:r>
      <w:commentRangeEnd w:id="213"/>
      <w:r w:rsidR="005C5E62">
        <w:rPr>
          <w:rStyle w:val="Refdecomentrio"/>
        </w:rPr>
        <w:commentReference w:id="213"/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06AEB73" w14:textId="410F1791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0D740D8" w14:textId="7B07F2B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FE9FBF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4B8EFA0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5B47A77A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mplementação do sensor L</w:t>
            </w:r>
            <w:r>
              <w:t>i</w:t>
            </w:r>
            <w:r w:rsidR="00BA692A">
              <w:t>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3FC7866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681E83CC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808080" w:themeFill="background1" w:themeFillShade="80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702E8E51" w:rsidR="00BA692A" w:rsidRPr="007E0D87" w:rsidRDefault="00FB166C" w:rsidP="00470C41">
            <w:pPr>
              <w:pStyle w:val="TF-TEXTOQUADRO"/>
            </w:pPr>
            <w:r>
              <w:t>c</w:t>
            </w:r>
            <w:r w:rsidR="00BA692A">
              <w:t>adastro e localização de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C60E3FC" w14:textId="799B1654" w:rsidR="009E0521" w:rsidRDefault="00B26DF1" w:rsidP="006B5DE4">
      <w:pPr>
        <w:pStyle w:val="TF-TEXTO"/>
        <w:ind w:firstLine="709"/>
      </w:pPr>
      <w:r>
        <w:t>Ness</w:t>
      </w:r>
      <w:r w:rsidR="007A1F69">
        <w:t>a</w:t>
      </w:r>
      <w:r>
        <w:t xml:space="preserve"> </w:t>
      </w:r>
      <w:r w:rsidRPr="00355BCF">
        <w:rPr>
          <w:highlight w:val="yellow"/>
          <w:rPrChange w:id="214" w:author="Aurélio Faustino Hoppe" w:date="2021-10-15T11:04:00Z">
            <w:rPr/>
          </w:rPrChange>
        </w:rPr>
        <w:t>primeir</w:t>
      </w:r>
      <w:r w:rsidR="007A1F69" w:rsidRPr="00355BCF">
        <w:rPr>
          <w:highlight w:val="yellow"/>
          <w:rPrChange w:id="215" w:author="Aurélio Faustino Hoppe" w:date="2021-10-15T11:04:00Z">
            <w:rPr/>
          </w:rPrChange>
        </w:rPr>
        <w:t>a</w:t>
      </w:r>
      <w:r w:rsidRPr="00355BCF">
        <w:rPr>
          <w:highlight w:val="yellow"/>
          <w:rPrChange w:id="216" w:author="Aurélio Faustino Hoppe" w:date="2021-10-15T11:04:00Z">
            <w:rPr/>
          </w:rPrChange>
        </w:rPr>
        <w:t xml:space="preserve"> </w:t>
      </w:r>
      <w:r w:rsidR="007A1F69" w:rsidRPr="00355BCF">
        <w:rPr>
          <w:highlight w:val="yellow"/>
          <w:rPrChange w:id="217" w:author="Aurélio Faustino Hoppe" w:date="2021-10-15T11:04:00Z">
            <w:rPr/>
          </w:rPrChange>
        </w:rPr>
        <w:t>seção</w:t>
      </w:r>
      <w:r w:rsidR="007A1F69">
        <w:t xml:space="preserve">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</w:t>
      </w:r>
      <w:r w:rsidR="009E0521" w:rsidRPr="00355BCF">
        <w:rPr>
          <w:highlight w:val="yellow"/>
          <w:rPrChange w:id="218" w:author="Aurélio Faustino Hoppe" w:date="2021-10-15T11:05:00Z">
            <w:rPr/>
          </w:rPrChange>
        </w:rPr>
        <w:t xml:space="preserve">realidade </w:t>
      </w:r>
      <w:commentRangeStart w:id="219"/>
      <w:r w:rsidR="009E0521" w:rsidRPr="00355BCF">
        <w:rPr>
          <w:highlight w:val="yellow"/>
          <w:rPrChange w:id="220" w:author="Aurélio Faustino Hoppe" w:date="2021-10-15T11:05:00Z">
            <w:rPr/>
          </w:rPrChange>
        </w:rPr>
        <w:t>virtual</w:t>
      </w:r>
      <w:commentRangeEnd w:id="219"/>
      <w:r w:rsidR="00355BCF">
        <w:rPr>
          <w:rStyle w:val="Refdecomentrio"/>
        </w:rPr>
        <w:commentReference w:id="219"/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</w:p>
    <w:p w14:paraId="7F094D4F" w14:textId="44D101DB" w:rsidR="00E34B3E" w:rsidRDefault="002000F1" w:rsidP="006B5DE4">
      <w:pPr>
        <w:pStyle w:val="TF-TEXTO"/>
        <w:ind w:firstLine="709"/>
      </w:pPr>
      <w:commentRangeStart w:id="221"/>
      <w:r>
        <w:t>Para efetuar o mapeamento tridimensional de um ambiente, aconselha</w:t>
      </w:r>
      <w:ins w:id="222" w:author="Aurélio Faustino Hoppe" w:date="2021-10-15T11:04:00Z">
        <w:r w:rsidR="00355BCF">
          <w:t>-</w:t>
        </w:r>
      </w:ins>
      <w:del w:id="223" w:author="Aurélio Faustino Hoppe" w:date="2021-10-15T11:04:00Z">
        <w:r w:rsidDel="00355BCF">
          <w:delText>s</w:delText>
        </w:r>
      </w:del>
      <w:r>
        <w:t>se a utiliza</w:t>
      </w:r>
      <w:r w:rsidR="00CB3542">
        <w:t>ção</w:t>
      </w:r>
      <w:r>
        <w:t xml:space="preserve"> de sensores</w:t>
      </w:r>
      <w:r w:rsidR="00855E15">
        <w:t>, como o L</w:t>
      </w:r>
      <w:r w:rsidR="007A1F69">
        <w:t>i</w:t>
      </w:r>
      <w:r w:rsidR="00855E15">
        <w:t>DAR por exemplo</w:t>
      </w:r>
      <w:r w:rsidR="00E34B3E">
        <w:t xml:space="preserve">. Assim se propicia a realizar diferentes </w:t>
      </w:r>
      <w:r>
        <w:t>algoritmos,</w:t>
      </w:r>
      <w:r w:rsidR="00E34B3E">
        <w:t xml:space="preserve"> para a identificação de um objeto</w:t>
      </w:r>
      <w:r>
        <w:t xml:space="preserve"> que esteja atrapalhando a navegação (</w:t>
      </w:r>
      <w:r w:rsidR="00CD6489">
        <w:t>ROSSI;FREITAS;REIS</w:t>
      </w:r>
      <w:r>
        <w:t>, 2019)</w:t>
      </w:r>
      <w:r w:rsidR="00855E15">
        <w:t>.</w:t>
      </w:r>
      <w:r w:rsidR="00E34B3E">
        <w:t xml:space="preserve"> </w:t>
      </w:r>
    </w:p>
    <w:p w14:paraId="422FEBDF" w14:textId="18493C14" w:rsidR="00B26DF1" w:rsidRDefault="00B26DF1" w:rsidP="006B5DE4">
      <w:pPr>
        <w:pStyle w:val="TF-TEXTO"/>
        <w:ind w:firstLine="709"/>
      </w:pPr>
      <w:r>
        <w:t xml:space="preserve"> </w:t>
      </w:r>
      <w:r w:rsidR="00E34B3E">
        <w:t>Além de informar ao usuário quando há um desvio a ser efetuado utilizando o L</w:t>
      </w:r>
      <w:r w:rsidR="009C1BDB">
        <w:t>i</w:t>
      </w:r>
      <w:r w:rsidR="00E34B3E">
        <w:t xml:space="preserve">DAR, se proporciona questioná-lo ou informá-lo </w:t>
      </w:r>
      <w:r w:rsidR="0090748B">
        <w:t>de qual cômodo ele deve seguir</w:t>
      </w:r>
      <w:r w:rsidR="002625A4">
        <w:t>.</w:t>
      </w:r>
      <w:r w:rsidR="0090748B">
        <w:t xml:space="preserve"> </w:t>
      </w:r>
      <w:r w:rsidR="009C1BDB">
        <w:t>Segundo Krause (2018)</w:t>
      </w:r>
      <w:r w:rsidR="002625A4">
        <w:t xml:space="preserve">, se </w:t>
      </w:r>
      <w:r w:rsidR="0090748B">
        <w:t xml:space="preserve">consegue identificar qual o cômodo mais próximo, </w:t>
      </w:r>
      <w:r w:rsidR="002625A4">
        <w:t xml:space="preserve">mesmo </w:t>
      </w:r>
      <w:r w:rsidR="0090748B">
        <w:t>sendo necessário instalar um beacon em cada cômodo, como se a casa fosse um grafo e os beacons são os vértices</w:t>
      </w:r>
      <w:r w:rsidR="009C1BDB">
        <w:t>.</w:t>
      </w:r>
    </w:p>
    <w:p w14:paraId="4B8B051F" w14:textId="15047038" w:rsidR="00076FE1" w:rsidRDefault="00076FE1" w:rsidP="006B5DE4">
      <w:pPr>
        <w:pStyle w:val="TF-TEXTO"/>
        <w:ind w:firstLine="709"/>
      </w:pPr>
      <w:r>
        <w:t>Como Silva (2010), explica em seu trabalho, um sistema de reconhecimento de voz é composto por vários blocos</w:t>
      </w:r>
      <w:r w:rsidR="006358AC">
        <w:t xml:space="preserve">. Dentre eles há o </w:t>
      </w:r>
      <w:r w:rsidR="006358AC" w:rsidRPr="009C1BDB">
        <w:rPr>
          <w:i/>
          <w:iCs/>
        </w:rPr>
        <w:t>front-end</w:t>
      </w:r>
      <w:r w:rsidR="006358AC">
        <w:t xml:space="preserve"> responsável pela extração dos parâmetros, conhecidos como </w:t>
      </w:r>
      <w:r w:rsidR="006358AC" w:rsidRPr="009C1BDB">
        <w:rPr>
          <w:i/>
          <w:iCs/>
        </w:rPr>
        <w:t>features</w:t>
      </w:r>
      <w:r w:rsidR="006358AC">
        <w:t xml:space="preserve">, do sinal de voz. O </w:t>
      </w:r>
      <w:r w:rsidR="009C1BDB">
        <w:t>M</w:t>
      </w:r>
      <w:r w:rsidR="006358AC">
        <w:t xml:space="preserve">odelo </w:t>
      </w:r>
      <w:r w:rsidR="009C1BDB">
        <w:t>A</w:t>
      </w:r>
      <w:r w:rsidR="006358AC">
        <w:t xml:space="preserve">cústico (MA), que busca modelar, a partir das </w:t>
      </w:r>
      <w:r w:rsidR="006358AC" w:rsidRPr="009C1BDB">
        <w:rPr>
          <w:i/>
          <w:iCs/>
        </w:rPr>
        <w:t>features</w:t>
      </w:r>
      <w:r w:rsidR="006358AC">
        <w:t xml:space="preserve">. O sinal acústico por meio de modelos </w:t>
      </w:r>
      <w:r w:rsidR="006358AC">
        <w:lastRenderedPageBreak/>
        <w:t xml:space="preserve">matemáticos. O </w:t>
      </w:r>
      <w:r w:rsidR="00B44304">
        <w:t>M</w:t>
      </w:r>
      <w:r w:rsidR="006358AC">
        <w:t xml:space="preserve">odelo de </w:t>
      </w:r>
      <w:r w:rsidR="00B44304">
        <w:t>L</w:t>
      </w:r>
      <w:r w:rsidR="006358AC">
        <w:t>inguagem (ML), responsável pela organização das palavras a serem reconhecidas. Por fim, o decodificador, que juntamente com os itens anteriores, realiza a transcrição do sinal de voz e compreende o que foi falado.</w:t>
      </w:r>
      <w:commentRangeEnd w:id="221"/>
      <w:r w:rsidR="00972EAD">
        <w:rPr>
          <w:rStyle w:val="Refdecomentrio"/>
        </w:rPr>
        <w:commentReference w:id="221"/>
      </w:r>
    </w:p>
    <w:p w14:paraId="6BD54095" w14:textId="65099E42" w:rsidR="00451B94" w:rsidRDefault="00451B94" w:rsidP="00F83A19">
      <w:pPr>
        <w:pStyle w:val="TF-refernciasbibliogrficasTTULO"/>
      </w:pPr>
      <w:bookmarkStart w:id="224" w:name="_Toc351015602"/>
      <w:bookmarkEnd w:id="156"/>
      <w:bookmarkEnd w:id="157"/>
      <w:bookmarkEnd w:id="158"/>
      <w:bookmarkEnd w:id="159"/>
      <w:bookmarkEnd w:id="160"/>
      <w:bookmarkEnd w:id="161"/>
      <w:bookmarkEnd w:id="162"/>
      <w:r>
        <w:t>Referências</w:t>
      </w:r>
      <w:bookmarkEnd w:id="224"/>
    </w:p>
    <w:p w14:paraId="4B0ED358" w14:textId="77777777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Speech-to-Text</w:t>
      </w:r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0414D20E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t>KRAUSE, Djonathan.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>: explorando a ips - beacons. 2018. 18 f. TCC (Doutorado)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1BCA6F1E" w14:textId="77777777" w:rsidR="005C6BA3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MACIEL, A. O. </w:t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2011. p. 5455–5462, 2011. Citado na página 16.</w:t>
      </w:r>
    </w:p>
    <w:p w14:paraId="2D69D7C4" w14:textId="017C11ED" w:rsidR="005C6BA3" w:rsidRPr="00302DA8" w:rsidRDefault="005C6BA3" w:rsidP="005C6BA3">
      <w:pPr>
        <w:pStyle w:val="TF-refernciasITEM"/>
        <w:rPr>
          <w:sz w:val="18"/>
          <w:szCs w:val="18"/>
        </w:rPr>
      </w:pPr>
      <w:r w:rsidRPr="00A924F2">
        <w:rPr>
          <w:sz w:val="18"/>
          <w:szCs w:val="18"/>
          <w:lang w:val="en-US"/>
        </w:rPr>
        <w:t xml:space="preserve">MACKEY, Andrew; SPACHOS, Petros. </w:t>
      </w:r>
      <w:r w:rsidRPr="00A924F2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A924F2">
        <w:rPr>
          <w:sz w:val="18"/>
          <w:szCs w:val="18"/>
          <w:lang w:val="en-US"/>
        </w:rPr>
        <w:t xml:space="preserve">. 2017 Ieee Global Conference On Signal And Information Processing (globalsip), Montreal, v. 1, n. 1, p.823-825, nov. 2017. </w:t>
      </w:r>
      <w:r w:rsidRPr="009E0521">
        <w:rPr>
          <w:sz w:val="18"/>
          <w:szCs w:val="18"/>
        </w:rPr>
        <w:t>IEEE.</w:t>
      </w:r>
    </w:p>
    <w:p w14:paraId="64036EDC" w14:textId="1987DCE0" w:rsidR="005C6BA3" w:rsidRDefault="005C6BA3" w:rsidP="0015704D">
      <w:pPr>
        <w:pStyle w:val="TF-refernciasITEM"/>
        <w:rPr>
          <w:sz w:val="18"/>
          <w:szCs w:val="18"/>
        </w:rPr>
      </w:pPr>
      <w:r w:rsidRPr="005C6BA3">
        <w:rPr>
          <w:sz w:val="18"/>
          <w:szCs w:val="18"/>
        </w:rPr>
        <w:t xml:space="preserve">PAVAN, N. L.; SANTOS, D. R. d. </w:t>
      </w:r>
      <w:r w:rsidRPr="006E0858">
        <w:rPr>
          <w:b/>
          <w:bCs/>
          <w:sz w:val="18"/>
          <w:szCs w:val="18"/>
        </w:rPr>
        <w:t>Um Método Automatico Para Registro De Dados Laser Scanning Terrestre Usando Superficies Planas</w:t>
      </w:r>
      <w:r w:rsidRPr="005C6BA3">
        <w:rPr>
          <w:sz w:val="18"/>
          <w:szCs w:val="18"/>
        </w:rPr>
        <w:t>. BCG - Boletim de Ciencias Geodesicas, 2015. scielo, v. 21, p. 572 – 589, 09 2015. ISSN 1982-2170. Citado na página 16.</w:t>
      </w:r>
    </w:p>
    <w:p w14:paraId="0C3135A6" w14:textId="2DCB1810" w:rsidR="005C6BA3" w:rsidRPr="00A924F2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utilizado?</w:t>
      </w:r>
      <w:r w:rsidRPr="0050748B">
        <w:rPr>
          <w:color w:val="222222"/>
          <w:sz w:val="18"/>
          <w:szCs w:val="18"/>
          <w:shd w:val="clear" w:color="auto" w:fill="FFFFFF"/>
        </w:rPr>
        <w:t> 20</w:t>
      </w:r>
      <w:r w:rsidR="003F3881">
        <w:rPr>
          <w:color w:val="222222"/>
          <w:sz w:val="18"/>
          <w:szCs w:val="18"/>
          <w:shd w:val="clear" w:color="auto" w:fill="FFFFFF"/>
        </w:rPr>
        <w:t>18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. Disponível em: https://pixforce.com.br/o-que-e-o-lidar-e-como-e-utilizado/. </w:t>
      </w:r>
      <w:r w:rsidRPr="00A924F2">
        <w:rPr>
          <w:color w:val="222222"/>
          <w:sz w:val="18"/>
          <w:szCs w:val="18"/>
          <w:shd w:val="clear" w:color="auto" w:fill="FFFFFF"/>
          <w:lang w:val="en-US"/>
        </w:rPr>
        <w:t>Acesso em: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r w:rsidRPr="00A924F2">
        <w:rPr>
          <w:sz w:val="18"/>
          <w:szCs w:val="18"/>
          <w:lang w:val="en-US"/>
        </w:rPr>
        <w:t xml:space="preserve">RADABAUGH,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[S.l.],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2BBAEC55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>Beacons BLE – Bluetooth Low Energy – Design e análise de um sistema de localização indoor</w:t>
      </w:r>
      <w:r w:rsidRPr="003F3881">
        <w:rPr>
          <w:sz w:val="18"/>
          <w:szCs w:val="18"/>
        </w:rPr>
        <w:t>. 2016. 84 f. Trabalho de Conclusão de Curso (Engenheiro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52C8CCC0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f. Monografia (Especialização)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67C9DF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r w:rsidRPr="008831BE">
        <w:rPr>
          <w:sz w:val="18"/>
          <w:szCs w:val="18"/>
          <w:shd w:val="clear" w:color="auto" w:fill="FFFFFF"/>
        </w:rPr>
        <w:t>: assistente para deficientes visuais via geolocalização. 2019. 20 f. Monografia (Especialização) - Curso de Bacharel em Ciência da Computação, Universidade Regional de Blumenau (Furb), Blumenau, 2019. Disponível em: http://dsc.inf.furb.br/arquivos/tccs/monografias/2019_2_william-lopes-da-silva_monografia.pdf. Acesso em: 20 set. 2021.</w:t>
      </w:r>
    </w:p>
    <w:p w14:paraId="278016B1" w14:textId="4905DB16" w:rsidR="00A924F2" w:rsidRDefault="00B44304" w:rsidP="00A924F2">
      <w:pPr>
        <w:pStyle w:val="TF-refernciasITEM"/>
        <w:rPr>
          <w:sz w:val="18"/>
          <w:szCs w:val="18"/>
          <w:lang w:val="en-US"/>
        </w:rPr>
      </w:pPr>
      <w:r w:rsidRPr="00A924F2">
        <w:rPr>
          <w:sz w:val="18"/>
          <w:szCs w:val="18"/>
          <w:lang w:val="en-US"/>
        </w:rPr>
        <w:t xml:space="preserve">XU, Lisheng; YANG, Feifei; JIANG, Yuqi. Variation of Received Signal Strength in Wireless Sensor Network. In: </w:t>
      </w:r>
      <w:r w:rsidRPr="00A924F2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A924F2">
        <w:rPr>
          <w:b/>
          <w:bCs/>
          <w:sz w:val="18"/>
          <w:szCs w:val="18"/>
          <w:lang w:val="en-US"/>
        </w:rPr>
        <w:t>L</w:t>
      </w:r>
      <w:r w:rsidRPr="00A924F2">
        <w:rPr>
          <w:sz w:val="18"/>
          <w:szCs w:val="18"/>
          <w:lang w:val="en-US"/>
        </w:rPr>
        <w:t>, 3., 2011, Harbin. Anais... Harbin: IEEE, 2011. p. 1-1.</w:t>
      </w:r>
    </w:p>
    <w:p w14:paraId="00B2ABD8" w14:textId="61773091" w:rsidR="00A924F2" w:rsidRDefault="00A924F2" w:rsidP="00A924F2">
      <w:pPr>
        <w:pStyle w:val="TF-refernciasITEM"/>
        <w:rPr>
          <w:sz w:val="18"/>
          <w:szCs w:val="18"/>
          <w:lang w:val="en-US"/>
        </w:rPr>
      </w:pPr>
    </w:p>
    <w:p w14:paraId="348F263C" w14:textId="72BA9EE4" w:rsidR="00A924F2" w:rsidRDefault="00A924F2">
      <w:pPr>
        <w:keepNext w:val="0"/>
        <w:keepLines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585B6B2" w14:textId="77777777" w:rsidR="00A924F2" w:rsidRPr="00320BFA" w:rsidRDefault="00A924F2" w:rsidP="00A924F2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65BE9D9C" w14:textId="506CAFCD" w:rsidR="00A924F2" w:rsidRDefault="00A924F2" w:rsidP="00A924F2">
      <w:pPr>
        <w:pStyle w:val="TF-xAvalLINHA"/>
      </w:pPr>
      <w:r w:rsidRPr="00320BFA">
        <w:t>Avaliador(a):</w:t>
      </w:r>
      <w:r w:rsidRPr="00320BFA">
        <w:tab/>
      </w:r>
      <w:r w:rsidR="005F7C51" w:rsidRPr="005F7C51">
        <w:rPr>
          <w:b/>
          <w:bCs/>
        </w:rPr>
        <w:t>Aurélio Faustino Hoppe</w:t>
      </w:r>
    </w:p>
    <w:p w14:paraId="5CB1466F" w14:textId="77777777" w:rsidR="00A924F2" w:rsidRPr="00C767AD" w:rsidRDefault="00A924F2" w:rsidP="00A924F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924F2" w:rsidRPr="00320BFA" w14:paraId="08A9DAC9" w14:textId="77777777" w:rsidTr="00912AE2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E7E539" w14:textId="77777777" w:rsidR="00A924F2" w:rsidRPr="00320BFA" w:rsidRDefault="00A924F2" w:rsidP="00912AE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6516777" w14:textId="77777777" w:rsidR="00A924F2" w:rsidRPr="00320BFA" w:rsidRDefault="00A924F2" w:rsidP="00912AE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FB1D10" w14:textId="77777777" w:rsidR="00A924F2" w:rsidRPr="00320BFA" w:rsidRDefault="00A924F2" w:rsidP="00912AE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96F10A" w14:textId="77777777" w:rsidR="00A924F2" w:rsidRPr="00320BFA" w:rsidRDefault="00A924F2" w:rsidP="00912AE2">
            <w:pPr>
              <w:pStyle w:val="TF-xAvalITEMTABELA"/>
            </w:pPr>
            <w:r w:rsidRPr="00320BFA">
              <w:t>não atende</w:t>
            </w:r>
          </w:p>
        </w:tc>
      </w:tr>
      <w:tr w:rsidR="00A924F2" w:rsidRPr="00320BFA" w14:paraId="6492E3B2" w14:textId="77777777" w:rsidTr="00912AE2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73B15CD" w14:textId="77777777" w:rsidR="00A924F2" w:rsidRPr="0000224C" w:rsidRDefault="00A924F2" w:rsidP="00912AE2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4FEF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CC76468" w14:textId="77777777" w:rsidR="00A924F2" w:rsidRPr="00320BFA" w:rsidRDefault="00A924F2" w:rsidP="00912AE2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C8CA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D382" w14:textId="65B2F0C2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25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1122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16A06E10" w14:textId="77777777" w:rsidTr="00912AE2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3608F7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DBC0" w14:textId="77777777" w:rsidR="00A924F2" w:rsidRPr="00320BFA" w:rsidRDefault="00A924F2" w:rsidP="00912AE2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1D81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C604" w14:textId="1CCB2CBA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26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E4D84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251F922C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AB1CA1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0488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98D084" w14:textId="77777777" w:rsidR="00A924F2" w:rsidRPr="00320BFA" w:rsidRDefault="00A924F2" w:rsidP="00912AE2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1C37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2FAA" w14:textId="397FA4C7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27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063BF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28EE23E1" w14:textId="77777777" w:rsidTr="00912AE2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375828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DCE2" w14:textId="77777777" w:rsidR="00A924F2" w:rsidRPr="00320BFA" w:rsidRDefault="00A924F2" w:rsidP="00912AE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A896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5E34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1D751" w14:textId="2F2207FE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28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</w:tr>
      <w:tr w:rsidR="00A924F2" w:rsidRPr="00320BFA" w14:paraId="20E8AA94" w14:textId="77777777" w:rsidTr="00912AE2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E3467A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AB0E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31963824" w14:textId="77777777" w:rsidR="00A924F2" w:rsidRPr="00320BFA" w:rsidRDefault="00A924F2" w:rsidP="00912AE2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80E3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D11" w14:textId="7DC667DE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29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C1EE87" w14:textId="6DBCC45F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6FEF8AB9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E4BB39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29D0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723DB92" w14:textId="77777777" w:rsidR="00A924F2" w:rsidRPr="00320BFA" w:rsidRDefault="00A924F2" w:rsidP="00912AE2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1CB3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BC66" w14:textId="3F8BBD7D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0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03F78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57D27A84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A9DAE3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14CD" w14:textId="77777777" w:rsidR="00A924F2" w:rsidRPr="00320BFA" w:rsidRDefault="00A924F2" w:rsidP="00912AE2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A40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C18F" w14:textId="6EF13867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1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52494B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1956C112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3039A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0922" w14:textId="77777777" w:rsidR="00A924F2" w:rsidRPr="00320BFA" w:rsidRDefault="00A924F2" w:rsidP="00912AE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1D30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B15A" w14:textId="370DB903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2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F5875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22B1B19A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39918D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A90A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0E0E9DCE" w14:textId="77777777" w:rsidR="00A924F2" w:rsidRPr="00320BFA" w:rsidRDefault="00A924F2" w:rsidP="00912AE2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B203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68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07E38F" w14:textId="4799788F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3" w:author="Aurélio Faustino Hoppe" w:date="2021-10-15T17:12:00Z">
              <w:r>
                <w:rPr>
                  <w:sz w:val="18"/>
                </w:rPr>
                <w:t>X</w:t>
              </w:r>
            </w:ins>
          </w:p>
        </w:tc>
      </w:tr>
      <w:tr w:rsidR="00A924F2" w:rsidRPr="00320BFA" w14:paraId="309E4783" w14:textId="77777777" w:rsidTr="00912AE2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F733D2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AEB8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4BAA1DC" w14:textId="77777777" w:rsidR="00A924F2" w:rsidRPr="00320BFA" w:rsidRDefault="00A924F2" w:rsidP="00912AE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46A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E7B" w14:textId="247F69A7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4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E0AEC9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474F4E8C" w14:textId="77777777" w:rsidTr="00912AE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2A350C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D9A3" w14:textId="77777777" w:rsidR="00A924F2" w:rsidRPr="00320BFA" w:rsidRDefault="00A924F2" w:rsidP="00912AE2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189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DCB4" w14:textId="47050309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5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2AE2E5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3287F83E" w14:textId="77777777" w:rsidTr="00912AE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52527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3045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111B9E83" w14:textId="77777777" w:rsidR="00A924F2" w:rsidRPr="00320BFA" w:rsidRDefault="00A924F2" w:rsidP="00912AE2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A17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EE87" w14:textId="2652422B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6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A99B7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5C2DCEDF" w14:textId="77777777" w:rsidTr="00912AE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4B388B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C4F40D" w14:textId="77777777" w:rsidR="00A924F2" w:rsidRPr="00320BFA" w:rsidRDefault="00A924F2" w:rsidP="00912AE2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D38279" w14:textId="3CC1338E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7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411713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1F19CD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43BA0A06" w14:textId="77777777" w:rsidTr="00912AE2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663586" w14:textId="77777777" w:rsidR="00A924F2" w:rsidRPr="0000224C" w:rsidRDefault="00A924F2" w:rsidP="00912AE2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40D4" w14:textId="77777777" w:rsidR="00A924F2" w:rsidRPr="00320BFA" w:rsidRDefault="00A924F2" w:rsidP="00912AE2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063D51E" w14:textId="77777777" w:rsidR="00A924F2" w:rsidRPr="00320BFA" w:rsidRDefault="00A924F2" w:rsidP="00912AE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9A0C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00A" w14:textId="5AE39072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8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FBF386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A924F2" w:rsidRPr="00320BFA" w14:paraId="30FF96C8" w14:textId="77777777" w:rsidTr="00912AE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F5C10" w14:textId="77777777" w:rsidR="00A924F2" w:rsidRPr="00320BFA" w:rsidRDefault="00A924F2" w:rsidP="00912AE2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1BA5BB" w14:textId="77777777" w:rsidR="00A924F2" w:rsidRPr="00320BFA" w:rsidRDefault="00A924F2" w:rsidP="00912AE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B1E18F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26F0B6" w14:textId="672958A7" w:rsidR="00A924F2" w:rsidRPr="00320BFA" w:rsidRDefault="005400C8" w:rsidP="00912AE2">
            <w:pPr>
              <w:ind w:left="709" w:hanging="709"/>
              <w:jc w:val="both"/>
              <w:rPr>
                <w:sz w:val="18"/>
              </w:rPr>
            </w:pPr>
            <w:ins w:id="239" w:author="Aurélio Faustino Hoppe" w:date="2021-10-15T17:13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ED2DB8" w14:textId="77777777" w:rsidR="00A924F2" w:rsidRPr="00320BFA" w:rsidRDefault="00A924F2" w:rsidP="00912AE2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58484432" w14:textId="77777777" w:rsidR="00A924F2" w:rsidRDefault="00A924F2" w:rsidP="00A924F2">
      <w:pPr>
        <w:pStyle w:val="TF-xAvalLINHA"/>
        <w:tabs>
          <w:tab w:val="left" w:leader="underscore" w:pos="6237"/>
        </w:tabs>
      </w:pPr>
    </w:p>
    <w:p w14:paraId="676D230B" w14:textId="77777777" w:rsidR="00A924F2" w:rsidRDefault="00A924F2" w:rsidP="00A924F2">
      <w:pPr>
        <w:pStyle w:val="TF-xAvalTTULO"/>
        <w:ind w:left="0" w:firstLine="0"/>
        <w:jc w:val="left"/>
      </w:pPr>
    </w:p>
    <w:p w14:paraId="7C6E7B86" w14:textId="77777777" w:rsidR="00A924F2" w:rsidRPr="00A924F2" w:rsidRDefault="00A924F2" w:rsidP="00A924F2">
      <w:pPr>
        <w:pStyle w:val="TF-refernciasITEM"/>
        <w:rPr>
          <w:sz w:val="18"/>
          <w:szCs w:val="18"/>
        </w:rPr>
      </w:pPr>
    </w:p>
    <w:sectPr w:rsidR="00A924F2" w:rsidRPr="00A924F2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Aurélio Faustino Hoppe" w:date="2021-10-15T16:03:00Z" w:initials="AFH">
    <w:p w14:paraId="3F880657" w14:textId="498BB798" w:rsidR="00DE2D26" w:rsidRDefault="00DE2D26">
      <w:pPr>
        <w:pStyle w:val="Textodecomentrio"/>
      </w:pPr>
      <w:r>
        <w:rPr>
          <w:rStyle w:val="Refdecomentrio"/>
        </w:rPr>
        <w:annotationRef/>
      </w:r>
      <w:r>
        <w:t>Frase confuso/enrolada</w:t>
      </w:r>
    </w:p>
  </w:comment>
  <w:comment w:id="45" w:author="Aurélio Faustino Hoppe" w:date="2021-10-15T16:08:00Z" w:initials="AFH">
    <w:p w14:paraId="11945436" w14:textId="2D01019F" w:rsidR="001112D4" w:rsidRDefault="001112D4">
      <w:pPr>
        <w:pStyle w:val="Textodecomentrio"/>
      </w:pPr>
      <w:r>
        <w:rPr>
          <w:rStyle w:val="Refdecomentrio"/>
        </w:rPr>
        <w:annotationRef/>
      </w:r>
      <w:r>
        <w:t>Acho que esta imagem não é relevante... ela também não possui chamada no texto</w:t>
      </w:r>
    </w:p>
  </w:comment>
  <w:comment w:id="58" w:author="Aurélio Faustino Hoppe" w:date="2021-10-15T16:10:00Z" w:initials="AFH">
    <w:p w14:paraId="6931B8F3" w14:textId="13EF8FF7" w:rsidR="00BF663F" w:rsidRDefault="00BF663F">
      <w:pPr>
        <w:pStyle w:val="Textodecomentrio"/>
      </w:pPr>
      <w:r>
        <w:rPr>
          <w:rStyle w:val="Refdecomentrio"/>
        </w:rPr>
        <w:annotationRef/>
      </w:r>
      <w:r>
        <w:t>Estranho, não ficou claro a frase</w:t>
      </w:r>
    </w:p>
  </w:comment>
  <w:comment w:id="62" w:author="Aurélio Faustino Hoppe" w:date="2021-10-15T16:12:00Z" w:initials="AFH">
    <w:p w14:paraId="17ED64B8" w14:textId="48B332D4" w:rsidR="00691DB1" w:rsidRDefault="00691DB1">
      <w:pPr>
        <w:pStyle w:val="Textodecomentrio"/>
      </w:pPr>
      <w:r>
        <w:rPr>
          <w:rStyle w:val="Refdecomentrio"/>
        </w:rPr>
        <w:annotationRef/>
      </w:r>
      <w:r>
        <w:t>Isso, aqui você pode apresentar o que você pretende fazer... como solução... e como ela irá funcionar...</w:t>
      </w:r>
    </w:p>
  </w:comment>
  <w:comment w:id="63" w:author="Aurélio Faustino Hoppe" w:date="2021-10-15T16:14:00Z" w:initials="AFH">
    <w:p w14:paraId="1DB1B946" w14:textId="25D81E77" w:rsidR="00691DB1" w:rsidRDefault="00691DB1">
      <w:pPr>
        <w:pStyle w:val="Textodecomentrio"/>
      </w:pPr>
      <w:r>
        <w:rPr>
          <w:rStyle w:val="Refdecomentrio"/>
        </w:rPr>
        <w:annotationRef/>
      </w:r>
      <w:r>
        <w:t>Depois de continuar a escrita no parágrafo anterior, rever a escrita ou se este parágrafo será necessário.</w:t>
      </w:r>
    </w:p>
  </w:comment>
  <w:comment w:id="78" w:author="Aurélio Faustino Hoppe" w:date="2021-10-15T10:28:00Z" w:initials="AFH">
    <w:p w14:paraId="015D0502" w14:textId="2B13DC5A" w:rsidR="006543D1" w:rsidRDefault="006543D1">
      <w:pPr>
        <w:pStyle w:val="Textodecomentrio"/>
      </w:pPr>
      <w:r>
        <w:rPr>
          <w:rStyle w:val="Refdecomentrio"/>
        </w:rPr>
        <w:annotationRef/>
      </w:r>
      <w:r>
        <w:t>Auxiliar em que sentido (deslocamento, leitura, etc???). Objetivo amplo demais</w:t>
      </w:r>
    </w:p>
  </w:comment>
  <w:comment w:id="79" w:author="Aurélio Faustino Hoppe" w:date="2021-10-15T16:15:00Z" w:initials="AFH">
    <w:p w14:paraId="77A51EF2" w14:textId="429432FD" w:rsidR="00BA1003" w:rsidRDefault="00BA1003">
      <w:pPr>
        <w:pStyle w:val="Textodecomentrio"/>
      </w:pPr>
      <w:r>
        <w:rPr>
          <w:rStyle w:val="Refdecomentrio"/>
        </w:rPr>
        <w:annotationRef/>
      </w:r>
      <w:r>
        <w:t>Não sei se exercer é o termo correto...</w:t>
      </w:r>
      <w:r w:rsidR="00B20A7B">
        <w:t xml:space="preserve"> auxiliar ou estabelecer a microlocalização (indoor???)</w:t>
      </w:r>
    </w:p>
  </w:comment>
  <w:comment w:id="80" w:author="Aurélio Faustino Hoppe" w:date="2021-10-15T10:29:00Z" w:initials="AFH">
    <w:p w14:paraId="29E915D9" w14:textId="4A74FB89" w:rsidR="00D30B85" w:rsidRDefault="00D30B85">
      <w:pPr>
        <w:pStyle w:val="Textodecomentrio"/>
      </w:pPr>
      <w:r>
        <w:rPr>
          <w:rStyle w:val="Refdecomentrio"/>
        </w:rPr>
        <w:annotationRef/>
      </w:r>
      <w:r>
        <w:t>requisito</w:t>
      </w:r>
    </w:p>
  </w:comment>
  <w:comment w:id="85" w:author="Aurélio Faustino Hoppe" w:date="2021-10-15T16:17:00Z" w:initials="AFH">
    <w:p w14:paraId="04E298A1" w14:textId="55F86683" w:rsidR="00B20A7B" w:rsidRDefault="00B20A7B">
      <w:pPr>
        <w:pStyle w:val="Textodecomentrio"/>
      </w:pPr>
      <w:r>
        <w:rPr>
          <w:rStyle w:val="Refdecomentrio"/>
        </w:rPr>
        <w:annotationRef/>
      </w:r>
      <w:r>
        <w:t>rever pontuação.</w:t>
      </w:r>
    </w:p>
  </w:comment>
  <w:comment w:id="88" w:author="Aurélio Faustino Hoppe" w:date="2021-10-15T16:18:00Z" w:initials="AFH">
    <w:p w14:paraId="44B160F1" w14:textId="07D3B98A" w:rsidR="00EE50EC" w:rsidRDefault="00EE50EC">
      <w:pPr>
        <w:pStyle w:val="Textodecomentrio"/>
      </w:pPr>
      <w:r>
        <w:rPr>
          <w:rStyle w:val="Refdecomentrio"/>
        </w:rPr>
        <w:annotationRef/>
      </w:r>
      <w:r>
        <w:t>Frase confusa.. são mais bem aproveitadas...</w:t>
      </w:r>
    </w:p>
  </w:comment>
  <w:comment w:id="97" w:author="Aurélio Faustino Hoppe" w:date="2021-10-15T16:22:00Z" w:initials="AFH">
    <w:p w14:paraId="23F3AC0C" w14:textId="58A478F3" w:rsidR="00EE50EC" w:rsidRDefault="00EE50EC">
      <w:pPr>
        <w:pStyle w:val="Textodecomentrio"/>
      </w:pPr>
      <w:r>
        <w:rPr>
          <w:rStyle w:val="Refdecomentrio"/>
        </w:rPr>
        <w:annotationRef/>
      </w:r>
      <w:r>
        <w:t>Do nada aparece a imagem... relacionar texto/figura... senão, você pode remove-la</w:t>
      </w:r>
    </w:p>
  </w:comment>
  <w:comment w:id="126" w:author="Aurélio Faustino Hoppe" w:date="2021-10-15T16:31:00Z" w:initials="AFH">
    <w:p w14:paraId="3A2A687B" w14:textId="1CAE434B" w:rsidR="00C150EE" w:rsidRDefault="00C150EE">
      <w:pPr>
        <w:pStyle w:val="Textodecomentrio"/>
      </w:pPr>
      <w:r>
        <w:rPr>
          <w:rStyle w:val="Refdecomentrio"/>
        </w:rPr>
        <w:annotationRef/>
      </w:r>
      <w:r>
        <w:t>Ok, mas não ficou claro os cenários de teste...</w:t>
      </w:r>
    </w:p>
  </w:comment>
  <w:comment w:id="134" w:author="Aurélio Faustino Hoppe" w:date="2021-10-15T16:33:00Z" w:initials="AFH">
    <w:p w14:paraId="7D4C7FAA" w14:textId="490EE3DF" w:rsidR="00F700F6" w:rsidRDefault="00F700F6">
      <w:pPr>
        <w:pStyle w:val="Textodecomentrio"/>
      </w:pPr>
      <w:r>
        <w:rPr>
          <w:rStyle w:val="Refdecomentrio"/>
        </w:rPr>
        <w:annotationRef/>
      </w:r>
      <w:r>
        <w:t>Desenvolveu...</w:t>
      </w:r>
    </w:p>
  </w:comment>
  <w:comment w:id="144" w:author="Aurélio Faustino Hoppe" w:date="2021-10-15T16:36:00Z" w:initials="AFH">
    <w:p w14:paraId="0B35AF4A" w14:textId="55A2DDC8" w:rsidR="00E162D1" w:rsidRDefault="00E162D1">
      <w:pPr>
        <w:pStyle w:val="Textodecomentrio"/>
      </w:pPr>
      <w:r>
        <w:rPr>
          <w:rStyle w:val="Refdecomentrio"/>
        </w:rPr>
        <w:annotationRef/>
      </w:r>
      <w:r>
        <w:t>Detalhar mais o trabalho... ferramentas, testes, conclusões, extensões e limitações</w:t>
      </w:r>
    </w:p>
  </w:comment>
  <w:comment w:id="145" w:author="Aurélio Faustino Hoppe" w:date="2021-10-15T10:40:00Z" w:initials="AFH">
    <w:p w14:paraId="3C0209D2" w14:textId="50C7FC6E" w:rsidR="006D59A1" w:rsidRDefault="006D59A1">
      <w:pPr>
        <w:pStyle w:val="Textodecomentrio"/>
      </w:pPr>
      <w:r>
        <w:rPr>
          <w:rStyle w:val="Refdecomentrio"/>
        </w:rPr>
        <w:annotationRef/>
      </w:r>
      <w:r>
        <w:t>Descrição muito sucinta do trabalho</w:t>
      </w:r>
    </w:p>
  </w:comment>
  <w:comment w:id="146" w:author="Aurélio Faustino Hoppe" w:date="2021-10-15T16:37:00Z" w:initials="AFH">
    <w:p w14:paraId="74A0EAF3" w14:textId="65C603BA" w:rsidR="00CC5221" w:rsidRDefault="00CC5221">
      <w:pPr>
        <w:pStyle w:val="Textodecomentrio"/>
      </w:pPr>
      <w:r>
        <w:rPr>
          <w:rStyle w:val="Refdecomentrio"/>
        </w:rPr>
        <w:annotationRef/>
      </w:r>
      <w:r>
        <w:t>Focar na descrição do trabalho correlato... neste caso, esta explicação está fora de contexto...</w:t>
      </w:r>
    </w:p>
  </w:comment>
  <w:comment w:id="147" w:author="Aurélio Faustino Hoppe" w:date="2021-10-15T16:39:00Z" w:initials="AFH">
    <w:p w14:paraId="5CE24CAF" w14:textId="18F71372" w:rsidR="00C835D8" w:rsidRDefault="00C835D8">
      <w:pPr>
        <w:pStyle w:val="Textodecomentrio"/>
      </w:pPr>
      <w:r>
        <w:rPr>
          <w:rStyle w:val="Refdecomentrio"/>
        </w:rPr>
        <w:annotationRef/>
      </w:r>
      <w:r>
        <w:t>Este parágrafo é introdução ou revisão... focar na descrição do trabalho correlato que estás descrevendo...</w:t>
      </w:r>
    </w:p>
  </w:comment>
  <w:comment w:id="149" w:author="Aurélio Faustino Hoppe" w:date="2021-10-15T16:39:00Z" w:initials="AFH">
    <w:p w14:paraId="59B1B895" w14:textId="61943A02" w:rsidR="00C835D8" w:rsidRDefault="00C835D8">
      <w:pPr>
        <w:pStyle w:val="Textodecomentrio"/>
      </w:pPr>
      <w:r>
        <w:rPr>
          <w:rStyle w:val="Refdecomentrio"/>
        </w:rPr>
        <w:annotationRef/>
      </w:r>
      <w:r>
        <w:t>Do nada uma figura...</w:t>
      </w:r>
    </w:p>
  </w:comment>
  <w:comment w:id="152" w:author="Aurélio Faustino Hoppe" w:date="2021-10-15T16:40:00Z" w:initials="AFH">
    <w:p w14:paraId="2E157A7A" w14:textId="77777777" w:rsidR="00F75D4E" w:rsidRDefault="00F75D4E">
      <w:pPr>
        <w:pStyle w:val="Textodecomentrio"/>
      </w:pPr>
      <w:r>
        <w:rPr>
          <w:rStyle w:val="Refdecomentrio"/>
        </w:rPr>
        <w:annotationRef/>
      </w:r>
      <w:r>
        <w:t>Mesmo problema...</w:t>
      </w:r>
    </w:p>
    <w:p w14:paraId="2476F968" w14:textId="77777777" w:rsidR="00F75D4E" w:rsidRDefault="00F75D4E">
      <w:pPr>
        <w:pStyle w:val="Textodecomentrio"/>
      </w:pPr>
    </w:p>
    <w:p w14:paraId="2B51091F" w14:textId="034ABF16" w:rsidR="00F75D4E" w:rsidRDefault="00F75D4E">
      <w:pPr>
        <w:pStyle w:val="Textodecomentrio"/>
      </w:pPr>
      <w:r>
        <w:t>Detalhar mais o trabalho... ferramentas, testes, conclusões, extensões e limitações</w:t>
      </w:r>
    </w:p>
  </w:comment>
  <w:comment w:id="153" w:author="Aurélio Faustino Hoppe" w:date="2021-10-15T16:41:00Z" w:initials="AFH">
    <w:p w14:paraId="1D4C9412" w14:textId="77777777" w:rsidR="00F75D4E" w:rsidRDefault="00F75D4E">
      <w:pPr>
        <w:pStyle w:val="Textodecomentrio"/>
      </w:pPr>
      <w:r>
        <w:rPr>
          <w:rStyle w:val="Refdecomentrio"/>
        </w:rPr>
        <w:annotationRef/>
      </w:r>
      <w:r>
        <w:t>Como foram realizados os testes, cenários, etc...</w:t>
      </w:r>
    </w:p>
    <w:p w14:paraId="312D561B" w14:textId="77777777" w:rsidR="00F75D4E" w:rsidRDefault="00F75D4E">
      <w:pPr>
        <w:pStyle w:val="Textodecomentrio"/>
      </w:pPr>
    </w:p>
    <w:p w14:paraId="57F40C1F" w14:textId="26563390" w:rsidR="00F75D4E" w:rsidRDefault="00F75D4E">
      <w:pPr>
        <w:pStyle w:val="Textodecomentrio"/>
      </w:pPr>
      <w:r>
        <w:t>Descrição sucinta...</w:t>
      </w:r>
    </w:p>
  </w:comment>
  <w:comment w:id="170" w:author="Aurélio Faustino Hoppe" w:date="2021-10-15T16:44:00Z" w:initials="AFH">
    <w:p w14:paraId="6C9E2137" w14:textId="08AA6C82" w:rsidR="0017607F" w:rsidRDefault="0017607F">
      <w:pPr>
        <w:pStyle w:val="Textodecomentrio"/>
      </w:pPr>
      <w:r>
        <w:rPr>
          <w:rStyle w:val="Refdecomentrio"/>
        </w:rPr>
        <w:annotationRef/>
      </w:r>
      <w:r>
        <w:t>Parágrafo fora do contexto...</w:t>
      </w:r>
    </w:p>
  </w:comment>
  <w:comment w:id="180" w:author="Aurélio Faustino Hoppe" w:date="2021-10-15T16:47:00Z" w:initials="AFH">
    <w:p w14:paraId="3AD68DDD" w14:textId="1138FF2C" w:rsidR="00221F07" w:rsidRDefault="00221F07">
      <w:pPr>
        <w:pStyle w:val="Textodecomentrio"/>
      </w:pPr>
      <w:r>
        <w:rPr>
          <w:rStyle w:val="Refdecomentrio"/>
        </w:rPr>
        <w:annotationRef/>
      </w:r>
      <w:r>
        <w:t>Frase inconclusiva ...</w:t>
      </w:r>
    </w:p>
  </w:comment>
  <w:comment w:id="184" w:author="Aurélio Faustino Hoppe" w:date="2021-10-15T10:51:00Z" w:initials="AFH">
    <w:p w14:paraId="1474D48B" w14:textId="0AD29075" w:rsidR="00DA073A" w:rsidRDefault="00DA073A">
      <w:pPr>
        <w:pStyle w:val="Textodecomentrio"/>
      </w:pPr>
      <w:r>
        <w:rPr>
          <w:rStyle w:val="Refdecomentrio"/>
        </w:rPr>
        <w:annotationRef/>
      </w:r>
      <w:r>
        <w:t>Apenas iPhone</w:t>
      </w:r>
      <w:r w:rsidR="00221F07">
        <w:t>?</w:t>
      </w:r>
      <w:r>
        <w:t xml:space="preserve"> talvez seja interessante mencionar na introdução / objetivos</w:t>
      </w:r>
    </w:p>
  </w:comment>
  <w:comment w:id="189" w:author="Aurélio Faustino Hoppe" w:date="2021-10-15T16:49:00Z" w:initials="AFH">
    <w:p w14:paraId="7A811025" w14:textId="19617B6B" w:rsidR="00221F07" w:rsidRDefault="00221F07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>Acredita-se que... .. ser direto nos benefícios...</w:t>
      </w:r>
    </w:p>
    <w:p w14:paraId="1AC06E12" w14:textId="77777777" w:rsidR="00221F07" w:rsidRDefault="00221F07">
      <w:pPr>
        <w:pStyle w:val="Textodecomentrio"/>
        <w:rPr>
          <w:rStyle w:val="Refdecomentrio"/>
        </w:rPr>
      </w:pPr>
    </w:p>
    <w:p w14:paraId="4AFC9F9C" w14:textId="02F418D2" w:rsidR="00221F07" w:rsidRDefault="00221F07">
      <w:pPr>
        <w:pStyle w:val="Textodecomentrio"/>
      </w:pPr>
      <w:r>
        <w:rPr>
          <w:rStyle w:val="Refdecomentrio"/>
        </w:rPr>
        <w:t>A frase em si está enrolada...</w:t>
      </w:r>
    </w:p>
  </w:comment>
  <w:comment w:id="192" w:author="Aurélio Faustino Hoppe" w:date="2021-10-15T16:51:00Z" w:initials="AFH">
    <w:p w14:paraId="5FE2703B" w14:textId="5B654889" w:rsidR="00AC5711" w:rsidRDefault="00AC5711">
      <w:pPr>
        <w:pStyle w:val="Textodecomentrio"/>
      </w:pPr>
      <w:r>
        <w:rPr>
          <w:rStyle w:val="Refdecomentrio"/>
        </w:rPr>
        <w:annotationRef/>
      </w:r>
      <w:r>
        <w:t>Indoor??</w:t>
      </w:r>
    </w:p>
  </w:comment>
  <w:comment w:id="193" w:author="Aurélio Faustino Hoppe" w:date="2021-10-15T16:44:00Z" w:initials="AFH">
    <w:p w14:paraId="0D11696F" w14:textId="03C6DAE0" w:rsidR="0017607F" w:rsidRDefault="0017607F">
      <w:pPr>
        <w:pStyle w:val="Textodecomentrio"/>
      </w:pPr>
      <w:r>
        <w:rPr>
          <w:rStyle w:val="Refdecomentrio"/>
        </w:rPr>
        <w:annotationRef/>
      </w:r>
      <w:r>
        <w:t>Do nada, um quadro comparativo... sem indicativo do que são as linhas e colunas, etc...</w:t>
      </w:r>
    </w:p>
  </w:comment>
  <w:comment w:id="194" w:author="Aurélio Faustino Hoppe" w:date="2021-10-15T16:51:00Z" w:initials="AFH">
    <w:p w14:paraId="2E96B1F8" w14:textId="2B23A61D" w:rsidR="00AC5711" w:rsidRDefault="00AC5711">
      <w:pPr>
        <w:pStyle w:val="Textodecomentrio"/>
      </w:pPr>
      <w:r>
        <w:rPr>
          <w:rStyle w:val="Refdecomentrio"/>
        </w:rPr>
        <w:annotationRef/>
      </w:r>
      <w:r>
        <w:t>Paragrafo contraditório... melhorar</w:t>
      </w:r>
    </w:p>
  </w:comment>
  <w:comment w:id="196" w:author="Aurélio Faustino Hoppe" w:date="2021-10-15T16:52:00Z" w:initials="AFH">
    <w:p w14:paraId="65043F32" w14:textId="70A044E4" w:rsidR="009503F4" w:rsidRDefault="009503F4">
      <w:pPr>
        <w:pStyle w:val="Textodecomentrio"/>
      </w:pPr>
      <w:r>
        <w:rPr>
          <w:rStyle w:val="Refdecomentrio"/>
        </w:rPr>
        <w:annotationRef/>
      </w:r>
      <w:r>
        <w:t>Indicar o que os itens do quadro representam..... chamar ele, etc...</w:t>
      </w:r>
    </w:p>
  </w:comment>
  <w:comment w:id="197" w:author="Aurélio Faustino Hoppe" w:date="2021-10-15T16:43:00Z" w:initials="AFH">
    <w:p w14:paraId="3068A0BB" w14:textId="288E0D3A" w:rsidR="0017607F" w:rsidRDefault="0017607F">
      <w:pPr>
        <w:pStyle w:val="Textodecomentrio"/>
      </w:pPr>
      <w:r>
        <w:rPr>
          <w:rStyle w:val="Refdecomentrio"/>
        </w:rPr>
        <w:annotationRef/>
      </w:r>
      <w:r>
        <w:t>Nem é mencionado na descrição dos trabalhos...</w:t>
      </w:r>
    </w:p>
  </w:comment>
  <w:comment w:id="198" w:author="Aurélio Faustino Hoppe" w:date="2021-10-15T16:52:00Z" w:initials="AFH">
    <w:p w14:paraId="08F3C838" w14:textId="04CEA199" w:rsidR="005A078E" w:rsidRDefault="005A078E">
      <w:pPr>
        <w:pStyle w:val="Textodecomentrio"/>
      </w:pPr>
      <w:r>
        <w:rPr>
          <w:rStyle w:val="Refdecomentrio"/>
        </w:rPr>
        <w:annotationRef/>
      </w:r>
      <w:r>
        <w:t>iPhone</w:t>
      </w:r>
    </w:p>
  </w:comment>
  <w:comment w:id="199" w:author="Aurélio Faustino Hoppe" w:date="2021-10-15T16:52:00Z" w:initials="AFH">
    <w:p w14:paraId="061A0EC7" w14:textId="4475F904" w:rsidR="005A078E" w:rsidRDefault="005A078E">
      <w:pPr>
        <w:pStyle w:val="Textodecomentrio"/>
      </w:pPr>
      <w:r>
        <w:rPr>
          <w:rStyle w:val="Refdecomentrio"/>
        </w:rPr>
        <w:annotationRef/>
      </w:r>
      <w:r>
        <w:t>alexa???</w:t>
      </w:r>
    </w:p>
  </w:comment>
  <w:comment w:id="200" w:author="Aurélio Faustino Hoppe" w:date="2021-10-15T16:54:00Z" w:initials="AFH">
    <w:p w14:paraId="72A9EDD9" w14:textId="00873221" w:rsidR="005A078E" w:rsidRDefault="005A078E">
      <w:pPr>
        <w:pStyle w:val="Textodecomentrio"/>
      </w:pPr>
      <w:r>
        <w:rPr>
          <w:rStyle w:val="Refdecomentrio"/>
        </w:rPr>
        <w:annotationRef/>
      </w:r>
      <w:r>
        <w:t>Você fará algum calculo para estabelecer a proximidade???</w:t>
      </w:r>
    </w:p>
  </w:comment>
  <w:comment w:id="201" w:author="Aurélio Faustino Hoppe" w:date="2021-10-15T16:53:00Z" w:initials="AFH">
    <w:p w14:paraId="7CDEEEBC" w14:textId="630FDD4E" w:rsidR="005A078E" w:rsidRDefault="005A078E">
      <w:pPr>
        <w:pStyle w:val="Textodecomentrio"/>
      </w:pPr>
      <w:r>
        <w:rPr>
          <w:rStyle w:val="Refdecomentrio"/>
        </w:rPr>
        <w:annotationRef/>
      </w:r>
      <w:r>
        <w:t>Mapeamento da casa, como será feito???</w:t>
      </w:r>
    </w:p>
  </w:comment>
  <w:comment w:id="202" w:author="Aurélio Faustino Hoppe" w:date="2021-10-15T16:56:00Z" w:initials="AFH">
    <w:p w14:paraId="59EFB9ED" w14:textId="77777777" w:rsidR="00410903" w:rsidRDefault="00410903">
      <w:pPr>
        <w:pStyle w:val="Textodecomentrio"/>
      </w:pPr>
      <w:r>
        <w:rPr>
          <w:rStyle w:val="Refdecomentrio"/>
        </w:rPr>
        <w:annotationRef/>
      </w:r>
      <w:r>
        <w:t>Não vai ter um requisito em relação a interação do usuário???</w:t>
      </w:r>
    </w:p>
    <w:p w14:paraId="4AE1E166" w14:textId="77777777" w:rsidR="00FC4D77" w:rsidRDefault="00FC4D77">
      <w:pPr>
        <w:pStyle w:val="Textodecomentrio"/>
      </w:pPr>
    </w:p>
    <w:p w14:paraId="7A506CB5" w14:textId="77777777" w:rsidR="00FC4D77" w:rsidRDefault="00FC4D77">
      <w:pPr>
        <w:pStyle w:val="Textodecomentrio"/>
      </w:pPr>
      <w:r>
        <w:t>Sobre a forma de comunicação???</w:t>
      </w:r>
    </w:p>
    <w:p w14:paraId="67D2B3AF" w14:textId="77777777" w:rsidR="00D736E8" w:rsidRDefault="00D736E8">
      <w:pPr>
        <w:pStyle w:val="Textodecomentrio"/>
      </w:pPr>
    </w:p>
    <w:p w14:paraId="1B359AFF" w14:textId="6CC1A313" w:rsidR="00D736E8" w:rsidRDefault="00D736E8">
      <w:pPr>
        <w:pStyle w:val="Textodecomentrio"/>
      </w:pPr>
      <w:r>
        <w:t>E</w:t>
      </w:r>
      <w:r w:rsidR="00095D33">
        <w:t>,</w:t>
      </w:r>
      <w:r>
        <w:t xml:space="preserve"> sobre gps???</w:t>
      </w:r>
    </w:p>
    <w:p w14:paraId="60C0B9F5" w14:textId="77777777" w:rsidR="00095D33" w:rsidRDefault="00095D33">
      <w:pPr>
        <w:pStyle w:val="Textodecomentrio"/>
      </w:pPr>
    </w:p>
    <w:p w14:paraId="5E20CF24" w14:textId="424F06B8" w:rsidR="00095D33" w:rsidRDefault="00095D33">
      <w:pPr>
        <w:pStyle w:val="Textodecomentrio"/>
      </w:pPr>
      <w:r>
        <w:t>Do grafo???</w:t>
      </w:r>
    </w:p>
  </w:comment>
  <w:comment w:id="203" w:author="Aurélio Faustino Hoppe" w:date="2021-10-15T16:55:00Z" w:initials="AFH">
    <w:p w14:paraId="30304C34" w14:textId="75E88B2B" w:rsidR="001A7D03" w:rsidRDefault="001A7D03">
      <w:pPr>
        <w:pStyle w:val="Textodecomentrio"/>
      </w:pPr>
      <w:r>
        <w:rPr>
          <w:rStyle w:val="Refdecomentrio"/>
        </w:rPr>
        <w:annotationRef/>
      </w:r>
      <w:r>
        <w:t>Não entendi este requisito??? Se são coerentes???</w:t>
      </w:r>
      <w:r w:rsidR="00FB6AF7">
        <w:t xml:space="preserve"> Quais informações poderão ser visualizadas</w:t>
      </w:r>
    </w:p>
  </w:comment>
  <w:comment w:id="205" w:author="Aurélio Faustino Hoppe" w:date="2021-10-15T16:54:00Z" w:initials="AFH">
    <w:p w14:paraId="35028541" w14:textId="1D54D6F7" w:rsidR="001A7D03" w:rsidRDefault="001A7D03">
      <w:pPr>
        <w:pStyle w:val="Textodecomentrio"/>
      </w:pPr>
      <w:r>
        <w:rPr>
          <w:rStyle w:val="Refdecomentrio"/>
        </w:rPr>
        <w:annotationRef/>
      </w:r>
      <w:r>
        <w:t xml:space="preserve"> Que banco</w:t>
      </w:r>
    </w:p>
  </w:comment>
  <w:comment w:id="206" w:author="Aurélio Faustino Hoppe" w:date="2021-10-15T17:06:00Z" w:initials="AFH">
    <w:p w14:paraId="4C4AA012" w14:textId="77777777" w:rsidR="000E0784" w:rsidRDefault="000E0784">
      <w:pPr>
        <w:pStyle w:val="Textodecomentrio"/>
      </w:pPr>
      <w:r>
        <w:t xml:space="preserve">Em cada etapa, se for necessário/possível, </w:t>
      </w:r>
      <w:r>
        <w:rPr>
          <w:rStyle w:val="Refdecomentrio"/>
        </w:rPr>
        <w:annotationRef/>
      </w:r>
      <w:r>
        <w:t>indicar as possíveis ferramentas, bibliotecas, etc... que serão utilizados</w:t>
      </w:r>
    </w:p>
    <w:p w14:paraId="200F7695" w14:textId="77777777" w:rsidR="00593E13" w:rsidRDefault="00593E13">
      <w:pPr>
        <w:pStyle w:val="Textodecomentrio"/>
      </w:pPr>
    </w:p>
    <w:p w14:paraId="0BF7C18C" w14:textId="54134C65" w:rsidR="00593E13" w:rsidRDefault="00593E13">
      <w:pPr>
        <w:pStyle w:val="Textodecomentrio"/>
      </w:pPr>
      <w:r>
        <w:t>Acho que você terá de adicionar outras etapas...</w:t>
      </w:r>
    </w:p>
  </w:comment>
  <w:comment w:id="207" w:author="Aurélio Faustino Hoppe" w:date="2021-10-15T17:01:00Z" w:initials="AFH">
    <w:p w14:paraId="78F9FAAF" w14:textId="77777777" w:rsidR="00D736E8" w:rsidRDefault="00D736E8">
      <w:pPr>
        <w:pStyle w:val="Textodecomentrio"/>
      </w:pPr>
      <w:r>
        <w:rPr>
          <w:rStyle w:val="Refdecomentrio"/>
        </w:rPr>
        <w:annotationRef/>
      </w:r>
      <w:r>
        <w:t>Acho que deveria ter uma etapa de escolha de sensores, etc...</w:t>
      </w:r>
    </w:p>
    <w:p w14:paraId="5AAC238E" w14:textId="77777777" w:rsidR="00D736E8" w:rsidRDefault="00D736E8">
      <w:pPr>
        <w:pStyle w:val="Textodecomentrio"/>
      </w:pPr>
    </w:p>
    <w:p w14:paraId="215E4DAE" w14:textId="002D70D1" w:rsidR="00D736E8" w:rsidRDefault="00D736E8">
      <w:pPr>
        <w:pStyle w:val="Textodecomentrio"/>
      </w:pPr>
      <w:r>
        <w:t>Você estuda e depois escolha a melhor</w:t>
      </w:r>
    </w:p>
  </w:comment>
  <w:comment w:id="208" w:author="Aurélio Faustino Hoppe" w:date="2021-10-15T17:02:00Z" w:initials="AFH">
    <w:p w14:paraId="79B6A37C" w14:textId="77777777" w:rsidR="00D736E8" w:rsidRDefault="00D736E8">
      <w:pPr>
        <w:pStyle w:val="Textodecomentrio"/>
      </w:pPr>
      <w:r>
        <w:rPr>
          <w:rStyle w:val="Refdecomentrio"/>
        </w:rPr>
        <w:annotationRef/>
      </w:r>
      <w:r>
        <w:t>Antes de implementar você também precisa escolher (a biblioteca de conversão ou você irá implementar do zero...</w:t>
      </w:r>
    </w:p>
    <w:p w14:paraId="2850D1AC" w14:textId="77777777" w:rsidR="00D736E8" w:rsidRDefault="00D736E8">
      <w:pPr>
        <w:pStyle w:val="Textodecomentrio"/>
      </w:pPr>
    </w:p>
    <w:p w14:paraId="6A4DBACB" w14:textId="7C345534" w:rsidR="00D736E8" w:rsidRDefault="00D736E8">
      <w:pPr>
        <w:pStyle w:val="Textodecomentrio"/>
      </w:pPr>
      <w:r>
        <w:t>Rever requisitos de acordo com a tua definição</w:t>
      </w:r>
    </w:p>
  </w:comment>
  <w:comment w:id="209" w:author="Aurélio Faustino Hoppe" w:date="2021-10-15T17:04:00Z" w:initials="AFH">
    <w:p w14:paraId="1A219C4F" w14:textId="77777777" w:rsidR="00095D33" w:rsidRDefault="00095D33">
      <w:pPr>
        <w:pStyle w:val="Textodecomentrio"/>
      </w:pPr>
      <w:r>
        <w:rPr>
          <w:rStyle w:val="Refdecomentrio"/>
        </w:rPr>
        <w:annotationRef/>
      </w:r>
      <w:r>
        <w:t>Não ficou claro o que você quer indicar nesta etapa...</w:t>
      </w:r>
    </w:p>
    <w:p w14:paraId="5378C672" w14:textId="77777777" w:rsidR="00095D33" w:rsidRDefault="00095D33">
      <w:pPr>
        <w:pStyle w:val="Textodecomentrio"/>
      </w:pPr>
    </w:p>
    <w:p w14:paraId="574B766E" w14:textId="77777777" w:rsidR="00095D33" w:rsidRDefault="00095D33">
      <w:pPr>
        <w:pStyle w:val="Textodecomentrio"/>
      </w:pPr>
      <w:r>
        <w:t>Acho que é saber a localização... relacionar com um grafo e depois estabelecer o caminho.. dai vem a pergunta... da onde irá vir o grafo???</w:t>
      </w:r>
    </w:p>
    <w:p w14:paraId="1D1F0AFF" w14:textId="77777777" w:rsidR="000E0784" w:rsidRDefault="000E0784">
      <w:pPr>
        <w:pStyle w:val="Textodecomentrio"/>
      </w:pPr>
    </w:p>
    <w:p w14:paraId="3E6C2B6C" w14:textId="20CA9F23" w:rsidR="000E0784" w:rsidRDefault="000E0784">
      <w:pPr>
        <w:pStyle w:val="Textodecomentrio"/>
      </w:pPr>
      <w:r>
        <w:t>Tem a questão do calculo de proximidade...</w:t>
      </w:r>
    </w:p>
  </w:comment>
  <w:comment w:id="210" w:author="Aurélio Faustino Hoppe" w:date="2021-10-15T17:00:00Z" w:initials="AFH">
    <w:p w14:paraId="1C2F1D56" w14:textId="1D214B9B" w:rsidR="00D736E8" w:rsidRDefault="00D736E8">
      <w:pPr>
        <w:pStyle w:val="Textodecomentrio"/>
      </w:pPr>
      <w:r>
        <w:rPr>
          <w:rStyle w:val="Refdecomentrio"/>
        </w:rPr>
        <w:annotationRef/>
      </w:r>
      <w:r>
        <w:t>Isso é requisito...</w:t>
      </w:r>
    </w:p>
  </w:comment>
  <w:comment w:id="211" w:author="Aurélio Faustino Hoppe" w:date="2021-10-15T17:07:00Z" w:initials="AFH">
    <w:p w14:paraId="57DF8799" w14:textId="6E9D04B7" w:rsidR="007F3E40" w:rsidRDefault="007F3E40">
      <w:pPr>
        <w:pStyle w:val="Textodecomentrio"/>
      </w:pPr>
      <w:r>
        <w:rPr>
          <w:rStyle w:val="Refdecomentrio"/>
        </w:rPr>
        <w:annotationRef/>
      </w:r>
      <w:r>
        <w:t>Aqui falta a interação por voz, neh...</w:t>
      </w:r>
    </w:p>
  </w:comment>
  <w:comment w:id="213" w:author="Aurélio Faustino Hoppe" w:date="2021-10-15T17:08:00Z" w:initials="AFH">
    <w:p w14:paraId="2A75F7FF" w14:textId="588E73AC" w:rsidR="005C5E62" w:rsidRDefault="005C5E62">
      <w:pPr>
        <w:pStyle w:val="Textodecomentrio"/>
      </w:pPr>
      <w:r>
        <w:rPr>
          <w:rStyle w:val="Refdecomentrio"/>
        </w:rPr>
        <w:annotationRef/>
      </w:r>
      <w:r>
        <w:t>Rever as etapas conforme modificação da metodologia...</w:t>
      </w:r>
    </w:p>
  </w:comment>
  <w:comment w:id="219" w:author="Aurélio Faustino Hoppe" w:date="2021-10-15T11:05:00Z" w:initials="AFH">
    <w:p w14:paraId="2140FB36" w14:textId="62A84137" w:rsidR="00355BCF" w:rsidRDefault="00355BCF">
      <w:pPr>
        <w:pStyle w:val="Textodecomentrio"/>
      </w:pPr>
      <w:r>
        <w:rPr>
          <w:rStyle w:val="Refdecomentrio"/>
        </w:rPr>
        <w:annotationRef/>
      </w:r>
      <w:r>
        <w:t>Só aparece aqui</w:t>
      </w:r>
    </w:p>
  </w:comment>
  <w:comment w:id="221" w:author="Aurélio Faustino Hoppe" w:date="2021-10-15T17:09:00Z" w:initials="AFH">
    <w:p w14:paraId="10D4BD8A" w14:textId="77777777" w:rsidR="00972EAD" w:rsidRDefault="00972EAD">
      <w:pPr>
        <w:pStyle w:val="Textodecomentrio"/>
      </w:pPr>
      <w:r>
        <w:rPr>
          <w:rStyle w:val="Refdecomentrio"/>
        </w:rPr>
        <w:annotationRef/>
      </w:r>
      <w:r>
        <w:t>Rever no projeto....</w:t>
      </w:r>
    </w:p>
    <w:p w14:paraId="32D48483" w14:textId="77777777" w:rsidR="00972EAD" w:rsidRDefault="00972EAD">
      <w:pPr>
        <w:pStyle w:val="Textodecomentrio"/>
      </w:pPr>
    </w:p>
    <w:p w14:paraId="3B6543A0" w14:textId="77777777" w:rsidR="00972EAD" w:rsidRDefault="00972EAD">
      <w:pPr>
        <w:pStyle w:val="Textodecomentrio"/>
      </w:pPr>
      <w:r>
        <w:t>O que foi colocado não é revisão...</w:t>
      </w:r>
    </w:p>
    <w:p w14:paraId="4E2296D4" w14:textId="77777777" w:rsidR="00972EAD" w:rsidRDefault="00972EAD">
      <w:pPr>
        <w:pStyle w:val="Textodecomentrio"/>
      </w:pPr>
    </w:p>
    <w:p w14:paraId="20012061" w14:textId="77777777" w:rsidR="00972EAD" w:rsidRDefault="00972EAD" w:rsidP="00972EAD">
      <w:pPr>
        <w:pStyle w:val="Textodecomentrio"/>
      </w:pPr>
      <w:r>
        <w:t>Revisão = definição do que é, características, etc...</w:t>
      </w:r>
    </w:p>
    <w:p w14:paraId="565454AF" w14:textId="77777777" w:rsidR="00972EAD" w:rsidRDefault="00972EAD">
      <w:pPr>
        <w:pStyle w:val="Textodecomentrio"/>
      </w:pPr>
    </w:p>
    <w:p w14:paraId="7C4084D5" w14:textId="77777777" w:rsidR="00972EAD" w:rsidRDefault="00972EAD">
      <w:pPr>
        <w:pStyle w:val="Textodecomentrio"/>
      </w:pPr>
    </w:p>
    <w:p w14:paraId="55DF542C" w14:textId="52642978" w:rsidR="00972EAD" w:rsidRDefault="00972EAD">
      <w:pPr>
        <w:pStyle w:val="Textodecomentrio"/>
      </w:pPr>
      <w:r>
        <w:t>Acho que você pode escrever sobre lidar... e a questão da navegação..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80657" w15:done="0"/>
  <w15:commentEx w15:paraId="11945436" w15:done="0"/>
  <w15:commentEx w15:paraId="6931B8F3" w15:done="0"/>
  <w15:commentEx w15:paraId="17ED64B8" w15:done="0"/>
  <w15:commentEx w15:paraId="1DB1B946" w15:done="0"/>
  <w15:commentEx w15:paraId="015D0502" w15:done="0"/>
  <w15:commentEx w15:paraId="77A51EF2" w15:done="0"/>
  <w15:commentEx w15:paraId="29E915D9" w15:done="0"/>
  <w15:commentEx w15:paraId="04E298A1" w15:done="0"/>
  <w15:commentEx w15:paraId="44B160F1" w15:done="0"/>
  <w15:commentEx w15:paraId="23F3AC0C" w15:done="0"/>
  <w15:commentEx w15:paraId="3A2A687B" w15:done="0"/>
  <w15:commentEx w15:paraId="7D4C7FAA" w15:done="0"/>
  <w15:commentEx w15:paraId="0B35AF4A" w15:done="0"/>
  <w15:commentEx w15:paraId="3C0209D2" w15:done="0"/>
  <w15:commentEx w15:paraId="74A0EAF3" w15:done="0"/>
  <w15:commentEx w15:paraId="5CE24CAF" w15:done="0"/>
  <w15:commentEx w15:paraId="59B1B895" w15:done="0"/>
  <w15:commentEx w15:paraId="2B51091F" w15:done="0"/>
  <w15:commentEx w15:paraId="57F40C1F" w15:done="0"/>
  <w15:commentEx w15:paraId="6C9E2137" w15:done="0"/>
  <w15:commentEx w15:paraId="3AD68DDD" w15:done="0"/>
  <w15:commentEx w15:paraId="1474D48B" w15:done="0"/>
  <w15:commentEx w15:paraId="4AFC9F9C" w15:done="0"/>
  <w15:commentEx w15:paraId="5FE2703B" w15:done="0"/>
  <w15:commentEx w15:paraId="0D11696F" w15:done="0"/>
  <w15:commentEx w15:paraId="2E96B1F8" w15:done="0"/>
  <w15:commentEx w15:paraId="65043F32" w15:done="0"/>
  <w15:commentEx w15:paraId="3068A0BB" w15:done="0"/>
  <w15:commentEx w15:paraId="08F3C838" w15:done="0"/>
  <w15:commentEx w15:paraId="061A0EC7" w15:done="0"/>
  <w15:commentEx w15:paraId="72A9EDD9" w15:done="0"/>
  <w15:commentEx w15:paraId="7CDEEEBC" w15:done="0"/>
  <w15:commentEx w15:paraId="5E20CF24" w15:done="0"/>
  <w15:commentEx w15:paraId="30304C34" w15:done="0"/>
  <w15:commentEx w15:paraId="35028541" w15:done="0"/>
  <w15:commentEx w15:paraId="0BF7C18C" w15:done="0"/>
  <w15:commentEx w15:paraId="215E4DAE" w15:done="0"/>
  <w15:commentEx w15:paraId="6A4DBACB" w15:done="0"/>
  <w15:commentEx w15:paraId="3E6C2B6C" w15:done="0"/>
  <w15:commentEx w15:paraId="1C2F1D56" w15:done="0"/>
  <w15:commentEx w15:paraId="57DF8799" w15:done="0"/>
  <w15:commentEx w15:paraId="2A75F7FF" w15:done="0"/>
  <w15:commentEx w15:paraId="2140FB36" w15:done="0"/>
  <w15:commentEx w15:paraId="55DF54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24BD" w16cex:dateUtc="2021-10-15T19:03:00Z"/>
  <w16cex:commentExtensible w16cex:durableId="251425F4" w16cex:dateUtc="2021-10-15T19:08:00Z"/>
  <w16cex:commentExtensible w16cex:durableId="2514268D" w16cex:dateUtc="2021-10-15T19:10:00Z"/>
  <w16cex:commentExtensible w16cex:durableId="251426D5" w16cex:dateUtc="2021-10-15T19:12:00Z"/>
  <w16cex:commentExtensible w16cex:durableId="25142780" w16cex:dateUtc="2021-10-15T19:14:00Z"/>
  <w16cex:commentExtensible w16cex:durableId="2513D647" w16cex:dateUtc="2021-10-15T13:28:00Z"/>
  <w16cex:commentExtensible w16cex:durableId="251427B9" w16cex:dateUtc="2021-10-15T19:15:00Z"/>
  <w16cex:commentExtensible w16cex:durableId="2513D697" w16cex:dateUtc="2021-10-15T13:29:00Z"/>
  <w16cex:commentExtensible w16cex:durableId="25142822" w16cex:dateUtc="2021-10-15T19:17:00Z"/>
  <w16cex:commentExtensible w16cex:durableId="25142862" w16cex:dateUtc="2021-10-15T19:18:00Z"/>
  <w16cex:commentExtensible w16cex:durableId="2514295D" w16cex:dateUtc="2021-10-15T19:22:00Z"/>
  <w16cex:commentExtensible w16cex:durableId="25142B7B" w16cex:dateUtc="2021-10-15T19:31:00Z"/>
  <w16cex:commentExtensible w16cex:durableId="25142BC4" w16cex:dateUtc="2021-10-15T19:33:00Z"/>
  <w16cex:commentExtensible w16cex:durableId="25142C9F" w16cex:dateUtc="2021-10-15T19:36:00Z"/>
  <w16cex:commentExtensible w16cex:durableId="2513D935" w16cex:dateUtc="2021-10-15T13:40:00Z"/>
  <w16cex:commentExtensible w16cex:durableId="25142CDB" w16cex:dateUtc="2021-10-15T19:37:00Z"/>
  <w16cex:commentExtensible w16cex:durableId="25142D26" w16cex:dateUtc="2021-10-15T19:39:00Z"/>
  <w16cex:commentExtensible w16cex:durableId="25142D59" w16cex:dateUtc="2021-10-15T19:39:00Z"/>
  <w16cex:commentExtensible w16cex:durableId="25142D89" w16cex:dateUtc="2021-10-15T19:40:00Z"/>
  <w16cex:commentExtensible w16cex:durableId="25142DC5" w16cex:dateUtc="2021-10-15T19:41:00Z"/>
  <w16cex:commentExtensible w16cex:durableId="25142E5E" w16cex:dateUtc="2021-10-15T19:44:00Z"/>
  <w16cex:commentExtensible w16cex:durableId="25142F29" w16cex:dateUtc="2021-10-15T19:47:00Z"/>
  <w16cex:commentExtensible w16cex:durableId="2513DBA2" w16cex:dateUtc="2021-10-15T13:51:00Z"/>
  <w16cex:commentExtensible w16cex:durableId="25142F93" w16cex:dateUtc="2021-10-15T19:49:00Z"/>
  <w16cex:commentExtensible w16cex:durableId="25143009" w16cex:dateUtc="2021-10-15T19:51:00Z"/>
  <w16cex:commentExtensible w16cex:durableId="25142E78" w16cex:dateUtc="2021-10-15T19:44:00Z"/>
  <w16cex:commentExtensible w16cex:durableId="25143019" w16cex:dateUtc="2021-10-15T19:51:00Z"/>
  <w16cex:commentExtensible w16cex:durableId="25143030" w16cex:dateUtc="2021-10-15T19:52:00Z"/>
  <w16cex:commentExtensible w16cex:durableId="25142E2A" w16cex:dateUtc="2021-10-15T19:43:00Z"/>
  <w16cex:commentExtensible w16cex:durableId="2514305C" w16cex:dateUtc="2021-10-15T19:52:00Z"/>
  <w16cex:commentExtensible w16cex:durableId="25143064" w16cex:dateUtc="2021-10-15T19:52:00Z"/>
  <w16cex:commentExtensible w16cex:durableId="251430AC" w16cex:dateUtc="2021-10-15T19:54:00Z"/>
  <w16cex:commentExtensible w16cex:durableId="25143099" w16cex:dateUtc="2021-10-15T19:53:00Z"/>
  <w16cex:commentExtensible w16cex:durableId="2514314A" w16cex:dateUtc="2021-10-15T19:56:00Z"/>
  <w16cex:commentExtensible w16cex:durableId="251430EC" w16cex:dateUtc="2021-10-15T19:55:00Z"/>
  <w16cex:commentExtensible w16cex:durableId="251430DB" w16cex:dateUtc="2021-10-15T19:54:00Z"/>
  <w16cex:commentExtensible w16cex:durableId="25143386" w16cex:dateUtc="2021-10-15T20:06:00Z"/>
  <w16cex:commentExtensible w16cex:durableId="25143280" w16cex:dateUtc="2021-10-15T20:01:00Z"/>
  <w16cex:commentExtensible w16cex:durableId="251432B0" w16cex:dateUtc="2021-10-15T20:02:00Z"/>
  <w16cex:commentExtensible w16cex:durableId="25143307" w16cex:dateUtc="2021-10-15T20:04:00Z"/>
  <w16cex:commentExtensible w16cex:durableId="25143246" w16cex:dateUtc="2021-10-15T20:00:00Z"/>
  <w16cex:commentExtensible w16cex:durableId="251433DD" w16cex:dateUtc="2021-10-15T20:07:00Z"/>
  <w16cex:commentExtensible w16cex:durableId="2514341C" w16cex:dateUtc="2021-10-15T20:08:00Z"/>
  <w16cex:commentExtensible w16cex:durableId="2513DF00" w16cex:dateUtc="2021-10-15T14:05:00Z"/>
  <w16cex:commentExtensible w16cex:durableId="25143467" w16cex:dateUtc="2021-10-15T2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80657" w16cid:durableId="251424BD"/>
  <w16cid:commentId w16cid:paraId="11945436" w16cid:durableId="251425F4"/>
  <w16cid:commentId w16cid:paraId="6931B8F3" w16cid:durableId="2514268D"/>
  <w16cid:commentId w16cid:paraId="17ED64B8" w16cid:durableId="251426D5"/>
  <w16cid:commentId w16cid:paraId="1DB1B946" w16cid:durableId="25142780"/>
  <w16cid:commentId w16cid:paraId="015D0502" w16cid:durableId="2513D647"/>
  <w16cid:commentId w16cid:paraId="77A51EF2" w16cid:durableId="251427B9"/>
  <w16cid:commentId w16cid:paraId="29E915D9" w16cid:durableId="2513D697"/>
  <w16cid:commentId w16cid:paraId="04E298A1" w16cid:durableId="25142822"/>
  <w16cid:commentId w16cid:paraId="44B160F1" w16cid:durableId="25142862"/>
  <w16cid:commentId w16cid:paraId="23F3AC0C" w16cid:durableId="2514295D"/>
  <w16cid:commentId w16cid:paraId="3A2A687B" w16cid:durableId="25142B7B"/>
  <w16cid:commentId w16cid:paraId="7D4C7FAA" w16cid:durableId="25142BC4"/>
  <w16cid:commentId w16cid:paraId="0B35AF4A" w16cid:durableId="25142C9F"/>
  <w16cid:commentId w16cid:paraId="3C0209D2" w16cid:durableId="2513D935"/>
  <w16cid:commentId w16cid:paraId="74A0EAF3" w16cid:durableId="25142CDB"/>
  <w16cid:commentId w16cid:paraId="5CE24CAF" w16cid:durableId="25142D26"/>
  <w16cid:commentId w16cid:paraId="59B1B895" w16cid:durableId="25142D59"/>
  <w16cid:commentId w16cid:paraId="2B51091F" w16cid:durableId="25142D89"/>
  <w16cid:commentId w16cid:paraId="57F40C1F" w16cid:durableId="25142DC5"/>
  <w16cid:commentId w16cid:paraId="6C9E2137" w16cid:durableId="25142E5E"/>
  <w16cid:commentId w16cid:paraId="3AD68DDD" w16cid:durableId="25142F29"/>
  <w16cid:commentId w16cid:paraId="1474D48B" w16cid:durableId="2513DBA2"/>
  <w16cid:commentId w16cid:paraId="4AFC9F9C" w16cid:durableId="25142F93"/>
  <w16cid:commentId w16cid:paraId="5FE2703B" w16cid:durableId="25143009"/>
  <w16cid:commentId w16cid:paraId="0D11696F" w16cid:durableId="25142E78"/>
  <w16cid:commentId w16cid:paraId="2E96B1F8" w16cid:durableId="25143019"/>
  <w16cid:commentId w16cid:paraId="65043F32" w16cid:durableId="25143030"/>
  <w16cid:commentId w16cid:paraId="3068A0BB" w16cid:durableId="25142E2A"/>
  <w16cid:commentId w16cid:paraId="08F3C838" w16cid:durableId="2514305C"/>
  <w16cid:commentId w16cid:paraId="061A0EC7" w16cid:durableId="25143064"/>
  <w16cid:commentId w16cid:paraId="72A9EDD9" w16cid:durableId="251430AC"/>
  <w16cid:commentId w16cid:paraId="7CDEEEBC" w16cid:durableId="25143099"/>
  <w16cid:commentId w16cid:paraId="5E20CF24" w16cid:durableId="2514314A"/>
  <w16cid:commentId w16cid:paraId="30304C34" w16cid:durableId="251430EC"/>
  <w16cid:commentId w16cid:paraId="35028541" w16cid:durableId="251430DB"/>
  <w16cid:commentId w16cid:paraId="0BF7C18C" w16cid:durableId="25143386"/>
  <w16cid:commentId w16cid:paraId="215E4DAE" w16cid:durableId="25143280"/>
  <w16cid:commentId w16cid:paraId="6A4DBACB" w16cid:durableId="251432B0"/>
  <w16cid:commentId w16cid:paraId="3E6C2B6C" w16cid:durableId="25143307"/>
  <w16cid:commentId w16cid:paraId="1C2F1D56" w16cid:durableId="25143246"/>
  <w16cid:commentId w16cid:paraId="57DF8799" w16cid:durableId="251433DD"/>
  <w16cid:commentId w16cid:paraId="2A75F7FF" w16cid:durableId="2514341C"/>
  <w16cid:commentId w16cid:paraId="2140FB36" w16cid:durableId="2513DF00"/>
  <w16cid:commentId w16cid:paraId="55DF542C" w16cid:durableId="251434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FD15" w14:textId="77777777" w:rsidR="0097677D" w:rsidRDefault="0097677D">
      <w:r>
        <w:separator/>
      </w:r>
    </w:p>
  </w:endnote>
  <w:endnote w:type="continuationSeparator" w:id="0">
    <w:p w14:paraId="45100F00" w14:textId="77777777" w:rsidR="0097677D" w:rsidRDefault="0097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8158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F65CBA9" w14:textId="18E8A361" w:rsidR="00A924F2" w:rsidRDefault="00A924F2" w:rsidP="001A1D5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F190F1F" w14:textId="77777777" w:rsidR="00A924F2" w:rsidRDefault="00A924F2" w:rsidP="00A924F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9715237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C2C55C3" w14:textId="56C187D6" w:rsidR="00A924F2" w:rsidRDefault="00A924F2" w:rsidP="001A1D52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3EA3CD4" w14:textId="77777777" w:rsidR="00A924F2" w:rsidRDefault="00A924F2" w:rsidP="00A924F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69AB" w14:textId="77777777" w:rsidR="0097677D" w:rsidRDefault="0097677D">
      <w:r>
        <w:separator/>
      </w:r>
    </w:p>
  </w:footnote>
  <w:footnote w:type="continuationSeparator" w:id="0">
    <w:p w14:paraId="286B94BB" w14:textId="77777777" w:rsidR="0097677D" w:rsidRDefault="0097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7902E4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2520"/>
    <w:rsid w:val="00012922"/>
    <w:rsid w:val="0001575C"/>
    <w:rsid w:val="000179B5"/>
    <w:rsid w:val="00017B62"/>
    <w:rsid w:val="000204E7"/>
    <w:rsid w:val="000229E7"/>
    <w:rsid w:val="00022A73"/>
    <w:rsid w:val="00023FA0"/>
    <w:rsid w:val="0002602F"/>
    <w:rsid w:val="00030E4A"/>
    <w:rsid w:val="00031A27"/>
    <w:rsid w:val="00031EE0"/>
    <w:rsid w:val="00040494"/>
    <w:rsid w:val="0004641A"/>
    <w:rsid w:val="00052A07"/>
    <w:rsid w:val="000533DA"/>
    <w:rsid w:val="0005457F"/>
    <w:rsid w:val="000604D2"/>
    <w:rsid w:val="000608E9"/>
    <w:rsid w:val="00061FEB"/>
    <w:rsid w:val="000667DF"/>
    <w:rsid w:val="00071CFE"/>
    <w:rsid w:val="0007209B"/>
    <w:rsid w:val="00075792"/>
    <w:rsid w:val="00076FE1"/>
    <w:rsid w:val="00080F9C"/>
    <w:rsid w:val="0008579A"/>
    <w:rsid w:val="00086AA8"/>
    <w:rsid w:val="00086BFD"/>
    <w:rsid w:val="0008732D"/>
    <w:rsid w:val="00095D33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648D"/>
    <w:rsid w:val="000D1294"/>
    <w:rsid w:val="000D77C2"/>
    <w:rsid w:val="000E039E"/>
    <w:rsid w:val="000E0784"/>
    <w:rsid w:val="000E27F9"/>
    <w:rsid w:val="000E2B1E"/>
    <w:rsid w:val="000E311F"/>
    <w:rsid w:val="000E3A68"/>
    <w:rsid w:val="000E6CE0"/>
    <w:rsid w:val="000F77E3"/>
    <w:rsid w:val="001015C8"/>
    <w:rsid w:val="00107B02"/>
    <w:rsid w:val="001112D4"/>
    <w:rsid w:val="0011363A"/>
    <w:rsid w:val="00113A3F"/>
    <w:rsid w:val="001164FE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7607F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A7D03"/>
    <w:rsid w:val="001B0E81"/>
    <w:rsid w:val="001B2F1E"/>
    <w:rsid w:val="001B7F7E"/>
    <w:rsid w:val="001C33B0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3938"/>
    <w:rsid w:val="00207845"/>
    <w:rsid w:val="00221F07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E6AB6"/>
    <w:rsid w:val="002E6DD1"/>
    <w:rsid w:val="002F027E"/>
    <w:rsid w:val="00302DA8"/>
    <w:rsid w:val="00303502"/>
    <w:rsid w:val="00312CEA"/>
    <w:rsid w:val="0031504D"/>
    <w:rsid w:val="00317DEB"/>
    <w:rsid w:val="00320BFA"/>
    <w:rsid w:val="0032378D"/>
    <w:rsid w:val="00335048"/>
    <w:rsid w:val="00340AD0"/>
    <w:rsid w:val="00340B6D"/>
    <w:rsid w:val="00340C8E"/>
    <w:rsid w:val="003427C5"/>
    <w:rsid w:val="00344540"/>
    <w:rsid w:val="003519A3"/>
    <w:rsid w:val="00355BCF"/>
    <w:rsid w:val="003617CD"/>
    <w:rsid w:val="00362443"/>
    <w:rsid w:val="0037046F"/>
    <w:rsid w:val="00376FF9"/>
    <w:rsid w:val="00377DA7"/>
    <w:rsid w:val="00383087"/>
    <w:rsid w:val="003A0CE8"/>
    <w:rsid w:val="003A2B7D"/>
    <w:rsid w:val="003A4A75"/>
    <w:rsid w:val="003A5366"/>
    <w:rsid w:val="003B647A"/>
    <w:rsid w:val="003B6B47"/>
    <w:rsid w:val="003C5262"/>
    <w:rsid w:val="003D398C"/>
    <w:rsid w:val="003D473B"/>
    <w:rsid w:val="003D4B35"/>
    <w:rsid w:val="003E4250"/>
    <w:rsid w:val="003E4F19"/>
    <w:rsid w:val="003F34EA"/>
    <w:rsid w:val="003F3881"/>
    <w:rsid w:val="003F5F25"/>
    <w:rsid w:val="003F74D6"/>
    <w:rsid w:val="0040436D"/>
    <w:rsid w:val="00404609"/>
    <w:rsid w:val="00410543"/>
    <w:rsid w:val="00410903"/>
    <w:rsid w:val="004173CC"/>
    <w:rsid w:val="0042356B"/>
    <w:rsid w:val="0042420A"/>
    <w:rsid w:val="004243D2"/>
    <w:rsid w:val="00424610"/>
    <w:rsid w:val="00424AD5"/>
    <w:rsid w:val="00426549"/>
    <w:rsid w:val="00431C8E"/>
    <w:rsid w:val="00435424"/>
    <w:rsid w:val="00442EB7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E23CE"/>
    <w:rsid w:val="004E516B"/>
    <w:rsid w:val="004F4780"/>
    <w:rsid w:val="005001A0"/>
    <w:rsid w:val="00500539"/>
    <w:rsid w:val="0050160D"/>
    <w:rsid w:val="00503373"/>
    <w:rsid w:val="00503F3F"/>
    <w:rsid w:val="00504693"/>
    <w:rsid w:val="00506E68"/>
    <w:rsid w:val="0050748B"/>
    <w:rsid w:val="00514792"/>
    <w:rsid w:val="005312EB"/>
    <w:rsid w:val="00536336"/>
    <w:rsid w:val="005400C8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93E13"/>
    <w:rsid w:val="005A01F5"/>
    <w:rsid w:val="005A078E"/>
    <w:rsid w:val="005A362B"/>
    <w:rsid w:val="005A4952"/>
    <w:rsid w:val="005A4CE8"/>
    <w:rsid w:val="005B20A1"/>
    <w:rsid w:val="005B2478"/>
    <w:rsid w:val="005B2E12"/>
    <w:rsid w:val="005B372C"/>
    <w:rsid w:val="005C21FC"/>
    <w:rsid w:val="005C2FC2"/>
    <w:rsid w:val="005C30AE"/>
    <w:rsid w:val="005C4E35"/>
    <w:rsid w:val="005C5E62"/>
    <w:rsid w:val="005C6BA3"/>
    <w:rsid w:val="005E35F3"/>
    <w:rsid w:val="005E400D"/>
    <w:rsid w:val="005E698D"/>
    <w:rsid w:val="005F09F1"/>
    <w:rsid w:val="005F645A"/>
    <w:rsid w:val="005F7C51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58AC"/>
    <w:rsid w:val="006364F4"/>
    <w:rsid w:val="00640352"/>
    <w:rsid w:val="006426D5"/>
    <w:rsid w:val="00642924"/>
    <w:rsid w:val="0064558A"/>
    <w:rsid w:val="00646018"/>
    <w:rsid w:val="006466FF"/>
    <w:rsid w:val="00646A5F"/>
    <w:rsid w:val="006475C1"/>
    <w:rsid w:val="00653E52"/>
    <w:rsid w:val="006543D1"/>
    <w:rsid w:val="00656C00"/>
    <w:rsid w:val="00661967"/>
    <w:rsid w:val="00661F61"/>
    <w:rsid w:val="00663A2A"/>
    <w:rsid w:val="00671B49"/>
    <w:rsid w:val="00674155"/>
    <w:rsid w:val="006746CA"/>
    <w:rsid w:val="00691DB1"/>
    <w:rsid w:val="00695745"/>
    <w:rsid w:val="0069600B"/>
    <w:rsid w:val="006A0A1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9A1"/>
    <w:rsid w:val="006D5ED5"/>
    <w:rsid w:val="006E0858"/>
    <w:rsid w:val="006E22F0"/>
    <w:rsid w:val="006E25D2"/>
    <w:rsid w:val="0070391A"/>
    <w:rsid w:val="00706486"/>
    <w:rsid w:val="007115D4"/>
    <w:rsid w:val="00713168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9A1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1F69"/>
    <w:rsid w:val="007B09B8"/>
    <w:rsid w:val="007B1925"/>
    <w:rsid w:val="007B5289"/>
    <w:rsid w:val="007D0720"/>
    <w:rsid w:val="007D10F2"/>
    <w:rsid w:val="007D207E"/>
    <w:rsid w:val="007D30EA"/>
    <w:rsid w:val="007D6DEC"/>
    <w:rsid w:val="007E46A1"/>
    <w:rsid w:val="007E730D"/>
    <w:rsid w:val="007E7311"/>
    <w:rsid w:val="007F20C0"/>
    <w:rsid w:val="007F3E40"/>
    <w:rsid w:val="007F403E"/>
    <w:rsid w:val="007F6202"/>
    <w:rsid w:val="00802D0F"/>
    <w:rsid w:val="008072AC"/>
    <w:rsid w:val="00810CEA"/>
    <w:rsid w:val="00822A4C"/>
    <w:rsid w:val="008233E5"/>
    <w:rsid w:val="00833DE8"/>
    <w:rsid w:val="00833F47"/>
    <w:rsid w:val="008348C3"/>
    <w:rsid w:val="008373B4"/>
    <w:rsid w:val="008404C4"/>
    <w:rsid w:val="00840D9A"/>
    <w:rsid w:val="00847D37"/>
    <w:rsid w:val="0085001D"/>
    <w:rsid w:val="008532F3"/>
    <w:rsid w:val="00855278"/>
    <w:rsid w:val="00855E15"/>
    <w:rsid w:val="00870802"/>
    <w:rsid w:val="00870A8D"/>
    <w:rsid w:val="00871A41"/>
    <w:rsid w:val="008831BE"/>
    <w:rsid w:val="00886D76"/>
    <w:rsid w:val="00897019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2679A"/>
    <w:rsid w:val="00930200"/>
    <w:rsid w:val="00931632"/>
    <w:rsid w:val="00932C92"/>
    <w:rsid w:val="009454E4"/>
    <w:rsid w:val="00945FDE"/>
    <w:rsid w:val="00946836"/>
    <w:rsid w:val="009503F4"/>
    <w:rsid w:val="00954152"/>
    <w:rsid w:val="00962446"/>
    <w:rsid w:val="0096683A"/>
    <w:rsid w:val="00967611"/>
    <w:rsid w:val="00972EAD"/>
    <w:rsid w:val="0097513E"/>
    <w:rsid w:val="0097677D"/>
    <w:rsid w:val="00976AE9"/>
    <w:rsid w:val="00984240"/>
    <w:rsid w:val="00987F2B"/>
    <w:rsid w:val="00995B07"/>
    <w:rsid w:val="009A2619"/>
    <w:rsid w:val="009A5850"/>
    <w:rsid w:val="009B10D6"/>
    <w:rsid w:val="009C1BDB"/>
    <w:rsid w:val="009C7A08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F2BFA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602F9"/>
    <w:rsid w:val="00A650EE"/>
    <w:rsid w:val="00A662C8"/>
    <w:rsid w:val="00A71157"/>
    <w:rsid w:val="00A924F2"/>
    <w:rsid w:val="00A966E6"/>
    <w:rsid w:val="00AA7C7D"/>
    <w:rsid w:val="00AB0B7A"/>
    <w:rsid w:val="00AB2BE3"/>
    <w:rsid w:val="00AB7105"/>
    <w:rsid w:val="00AB7834"/>
    <w:rsid w:val="00AC1CDA"/>
    <w:rsid w:val="00AC4D5F"/>
    <w:rsid w:val="00AC5711"/>
    <w:rsid w:val="00AD1D2C"/>
    <w:rsid w:val="00AE0525"/>
    <w:rsid w:val="00AE08DB"/>
    <w:rsid w:val="00AE2729"/>
    <w:rsid w:val="00AE2B94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A7B"/>
    <w:rsid w:val="00B20FDE"/>
    <w:rsid w:val="00B26DF1"/>
    <w:rsid w:val="00B41256"/>
    <w:rsid w:val="00B42041"/>
    <w:rsid w:val="00B43FBF"/>
    <w:rsid w:val="00B44304"/>
    <w:rsid w:val="00B44F11"/>
    <w:rsid w:val="00B51846"/>
    <w:rsid w:val="00B62979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1003"/>
    <w:rsid w:val="00BA2260"/>
    <w:rsid w:val="00BA692A"/>
    <w:rsid w:val="00BB468D"/>
    <w:rsid w:val="00BC0E8D"/>
    <w:rsid w:val="00BC499A"/>
    <w:rsid w:val="00BC4F18"/>
    <w:rsid w:val="00BD7172"/>
    <w:rsid w:val="00BE1107"/>
    <w:rsid w:val="00BE4984"/>
    <w:rsid w:val="00BE6551"/>
    <w:rsid w:val="00BF093B"/>
    <w:rsid w:val="00BF663F"/>
    <w:rsid w:val="00C00B88"/>
    <w:rsid w:val="00C0203E"/>
    <w:rsid w:val="00C03122"/>
    <w:rsid w:val="00C03260"/>
    <w:rsid w:val="00C06B2A"/>
    <w:rsid w:val="00C150EE"/>
    <w:rsid w:val="00C206EE"/>
    <w:rsid w:val="00C31A04"/>
    <w:rsid w:val="00C35E57"/>
    <w:rsid w:val="00C35E80"/>
    <w:rsid w:val="00C40AA2"/>
    <w:rsid w:val="00C4244F"/>
    <w:rsid w:val="00C458D3"/>
    <w:rsid w:val="00C47D8A"/>
    <w:rsid w:val="00C5016F"/>
    <w:rsid w:val="00C502D5"/>
    <w:rsid w:val="00C512EF"/>
    <w:rsid w:val="00C632ED"/>
    <w:rsid w:val="00C66150"/>
    <w:rsid w:val="00C70EF5"/>
    <w:rsid w:val="00C756C5"/>
    <w:rsid w:val="00C82195"/>
    <w:rsid w:val="00C82CAE"/>
    <w:rsid w:val="00C835D8"/>
    <w:rsid w:val="00C8442E"/>
    <w:rsid w:val="00C84487"/>
    <w:rsid w:val="00C930A8"/>
    <w:rsid w:val="00CA108B"/>
    <w:rsid w:val="00CA6CDB"/>
    <w:rsid w:val="00CB3542"/>
    <w:rsid w:val="00CB5E13"/>
    <w:rsid w:val="00CC063A"/>
    <w:rsid w:val="00CC3524"/>
    <w:rsid w:val="00CC5221"/>
    <w:rsid w:val="00CD1EBF"/>
    <w:rsid w:val="00CD27BE"/>
    <w:rsid w:val="00CD29E9"/>
    <w:rsid w:val="00CD4958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078E8"/>
    <w:rsid w:val="00D15B4E"/>
    <w:rsid w:val="00D177E7"/>
    <w:rsid w:val="00D2079F"/>
    <w:rsid w:val="00D215EE"/>
    <w:rsid w:val="00D30B85"/>
    <w:rsid w:val="00D34297"/>
    <w:rsid w:val="00D3580A"/>
    <w:rsid w:val="00D447EF"/>
    <w:rsid w:val="00D477BF"/>
    <w:rsid w:val="00D505E2"/>
    <w:rsid w:val="00D54280"/>
    <w:rsid w:val="00D6498F"/>
    <w:rsid w:val="00D736E8"/>
    <w:rsid w:val="00D7463D"/>
    <w:rsid w:val="00D765F9"/>
    <w:rsid w:val="00D80F5A"/>
    <w:rsid w:val="00D83DE8"/>
    <w:rsid w:val="00D84943"/>
    <w:rsid w:val="00D94AE7"/>
    <w:rsid w:val="00D966B3"/>
    <w:rsid w:val="00D970F0"/>
    <w:rsid w:val="00DA073A"/>
    <w:rsid w:val="00DA4540"/>
    <w:rsid w:val="00DA587E"/>
    <w:rsid w:val="00DA60F4"/>
    <w:rsid w:val="00DA6818"/>
    <w:rsid w:val="00DA72D4"/>
    <w:rsid w:val="00DB0F8B"/>
    <w:rsid w:val="00DB3052"/>
    <w:rsid w:val="00DB33B6"/>
    <w:rsid w:val="00DC0CEF"/>
    <w:rsid w:val="00DC2D17"/>
    <w:rsid w:val="00DD3429"/>
    <w:rsid w:val="00DD49FD"/>
    <w:rsid w:val="00DD4B77"/>
    <w:rsid w:val="00DD6638"/>
    <w:rsid w:val="00DE23BF"/>
    <w:rsid w:val="00DE2D26"/>
    <w:rsid w:val="00DE3981"/>
    <w:rsid w:val="00DE40DD"/>
    <w:rsid w:val="00DE7755"/>
    <w:rsid w:val="00DF059A"/>
    <w:rsid w:val="00DF108C"/>
    <w:rsid w:val="00DF2DF8"/>
    <w:rsid w:val="00DF3D56"/>
    <w:rsid w:val="00DF64E9"/>
    <w:rsid w:val="00DF6D19"/>
    <w:rsid w:val="00DF6ED2"/>
    <w:rsid w:val="00DF70F5"/>
    <w:rsid w:val="00E1442E"/>
    <w:rsid w:val="00E162D1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97A98"/>
    <w:rsid w:val="00EA422B"/>
    <w:rsid w:val="00EA4E4C"/>
    <w:rsid w:val="00EA750B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633A"/>
    <w:rsid w:val="00ED1B9D"/>
    <w:rsid w:val="00ED6F71"/>
    <w:rsid w:val="00EE056F"/>
    <w:rsid w:val="00EE50EC"/>
    <w:rsid w:val="00EE71CA"/>
    <w:rsid w:val="00EF18B6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6ADA"/>
    <w:rsid w:val="00F276C9"/>
    <w:rsid w:val="00F31359"/>
    <w:rsid w:val="00F34183"/>
    <w:rsid w:val="00F3649F"/>
    <w:rsid w:val="00F40690"/>
    <w:rsid w:val="00F43B8F"/>
    <w:rsid w:val="00F50D1F"/>
    <w:rsid w:val="00F51785"/>
    <w:rsid w:val="00F530D7"/>
    <w:rsid w:val="00F541E6"/>
    <w:rsid w:val="00F62F49"/>
    <w:rsid w:val="00F640BF"/>
    <w:rsid w:val="00F700F6"/>
    <w:rsid w:val="00F70754"/>
    <w:rsid w:val="00F75D4E"/>
    <w:rsid w:val="00F77926"/>
    <w:rsid w:val="00F83A19"/>
    <w:rsid w:val="00F879A1"/>
    <w:rsid w:val="00F87AA9"/>
    <w:rsid w:val="00F92FC4"/>
    <w:rsid w:val="00F9793C"/>
    <w:rsid w:val="00FA0C14"/>
    <w:rsid w:val="00FA137A"/>
    <w:rsid w:val="00FA3BAD"/>
    <w:rsid w:val="00FA5504"/>
    <w:rsid w:val="00FB166C"/>
    <w:rsid w:val="00FB4B02"/>
    <w:rsid w:val="00FB6AF7"/>
    <w:rsid w:val="00FC2831"/>
    <w:rsid w:val="00FC2D40"/>
    <w:rsid w:val="00FC3600"/>
    <w:rsid w:val="00FC4A9F"/>
    <w:rsid w:val="00FC4D77"/>
    <w:rsid w:val="00FC565B"/>
    <w:rsid w:val="00FD445E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A924F2"/>
    <w:pPr>
      <w:keepNext/>
      <w:keepLines/>
      <w:numPr>
        <w:ilvl w:val="1"/>
        <w:numId w:val="1"/>
      </w:numPr>
      <w:spacing w:before="120" w:after="120"/>
      <w:ind w:left="284" w:hanging="284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3998</Words>
  <Characters>21592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Aurélio Faustino Hoppe</cp:lastModifiedBy>
  <cp:revision>33</cp:revision>
  <cp:lastPrinted>2021-10-03T19:28:00Z</cp:lastPrinted>
  <dcterms:created xsi:type="dcterms:W3CDTF">2021-10-15T12:11:00Z</dcterms:created>
  <dcterms:modified xsi:type="dcterms:W3CDTF">2021-10-15T20:13:00Z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