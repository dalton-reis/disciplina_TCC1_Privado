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5"/>
        <w:gridCol w:w="3649"/>
      </w:tblGrid>
      <w:tr w:rsidR="00D6118C" w14:paraId="58B61155" w14:textId="77777777" w:rsidTr="000814E0">
        <w:tc>
          <w:tcPr>
            <w:tcW w:w="9072" w:type="dxa"/>
            <w:gridSpan w:val="2"/>
            <w:shd w:val="clear" w:color="auto" w:fill="auto"/>
          </w:tcPr>
          <w:p w14:paraId="08F2766E" w14:textId="77777777" w:rsidR="00D6118C" w:rsidRDefault="00D6118C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D6118C" w14:paraId="4B0B4955" w14:textId="77777777" w:rsidTr="000814E0">
        <w:tc>
          <w:tcPr>
            <w:tcW w:w="5387" w:type="dxa"/>
            <w:shd w:val="clear" w:color="auto" w:fill="auto"/>
          </w:tcPr>
          <w:p w14:paraId="5BC3CCA2" w14:textId="18DC4DC9" w:rsidR="00D6118C" w:rsidRPr="003C5262" w:rsidRDefault="00D6118C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 ) PRÉ-PROJETO     (</w:t>
            </w:r>
            <w:r>
              <w:t xml:space="preserve"> X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18E4C21" w14:textId="2B993FF0" w:rsidR="00D6118C" w:rsidRDefault="00D6118C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0C514658" w14:textId="77777777" w:rsidR="00D6118C" w:rsidRDefault="00D6118C" w:rsidP="001D4E18">
      <w:pPr>
        <w:pStyle w:val="TF-TTULO"/>
      </w:pPr>
    </w:p>
    <w:p w14:paraId="147108DD" w14:textId="2BCA55FB" w:rsidR="002B0EDC" w:rsidRPr="00B00E04" w:rsidRDefault="00DB33B6" w:rsidP="001D4E18">
      <w:pPr>
        <w:pStyle w:val="TF-TTULO"/>
      </w:pPr>
      <w:r>
        <w:t xml:space="preserve">Aplicativo </w:t>
      </w:r>
      <w:r w:rsidR="00FD445E">
        <w:t>MÓVEL</w:t>
      </w:r>
      <w:r w:rsidR="00E1442E">
        <w:t xml:space="preserve"> </w:t>
      </w:r>
      <w:r w:rsidR="001D4E18">
        <w:t>de realidade virtual para auxiliar pessoas cegas a transitarem em determinados ambientes</w:t>
      </w:r>
    </w:p>
    <w:p w14:paraId="4F6DBB7C" w14:textId="4B7A5FD4" w:rsidR="001E682E" w:rsidRDefault="00E1442E" w:rsidP="00752038">
      <w:pPr>
        <w:pStyle w:val="TF-AUTOR0"/>
      </w:pPr>
      <w:r>
        <w:t>Guilherme Barth</w:t>
      </w:r>
    </w:p>
    <w:p w14:paraId="3FBE5C8A" w14:textId="428C209B" w:rsidR="001E682E" w:rsidRDefault="001E682E" w:rsidP="001E682E">
      <w:pPr>
        <w:pStyle w:val="TF-AUTOR0"/>
      </w:pPr>
      <w:r>
        <w:t xml:space="preserve">Prof. </w:t>
      </w:r>
      <w:r w:rsidR="00E1442E">
        <w:t>Dalton</w:t>
      </w:r>
      <w:r w:rsidR="0007726C">
        <w:t xml:space="preserve"> </w:t>
      </w:r>
      <w:ins w:id="9" w:author="Aurélio Faustino Hoppe" w:date="2021-12-18T07:19:00Z">
        <w:r w:rsidR="0007726C">
          <w:t>Solano dos</w:t>
        </w:r>
      </w:ins>
      <w:r w:rsidR="00E1442E">
        <w:t xml:space="preserve"> Reis</w:t>
      </w:r>
      <w:r>
        <w:t xml:space="preserve"> – Orientador</w:t>
      </w:r>
    </w:p>
    <w:p w14:paraId="28066913" w14:textId="475E06A8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4EBDC77" w14:textId="687B83B4" w:rsidR="00AC1CDA" w:rsidRDefault="00AC1CDA" w:rsidP="003D398C">
      <w:pPr>
        <w:pStyle w:val="TF-TEXTO"/>
      </w:pPr>
      <w:r>
        <w:t xml:space="preserve">De acordo com o censo demográfico do Instituto Brasileiro de Geografia e Estatística </w:t>
      </w:r>
      <w:r w:rsidR="007E692A">
        <w:t xml:space="preserve">- </w:t>
      </w:r>
      <w:r>
        <w:t xml:space="preserve">IBGE </w:t>
      </w:r>
      <w:r w:rsidR="007E692A">
        <w:t>(</w:t>
      </w:r>
      <w:r>
        <w:t>2010</w:t>
      </w:r>
      <w:r w:rsidR="007E692A">
        <w:t>)</w:t>
      </w:r>
      <w:r>
        <w:t xml:space="preserve">, </w:t>
      </w:r>
      <w:r w:rsidR="007E692A">
        <w:t xml:space="preserve">aproximadamente </w:t>
      </w:r>
      <w:r>
        <w:t xml:space="preserve">18,6% da população da brasileira possui alguma deficiência visual. Desse total, 506 mil pessoas não conseguem </w:t>
      </w:r>
      <w:r w:rsidR="007317A4">
        <w:t>avistar</w:t>
      </w:r>
      <w:r>
        <w:t xml:space="preserve"> e outras 6 milhões de pessoas (3,2%) </w:t>
      </w:r>
      <w:r w:rsidR="00C5016F">
        <w:t>contém</w:t>
      </w:r>
      <w:r>
        <w:t xml:space="preserve"> </w:t>
      </w:r>
      <w:r w:rsidR="00DF2DF8">
        <w:t>severas</w:t>
      </w:r>
      <w:r>
        <w:t xml:space="preserve"> dificuldades para </w:t>
      </w:r>
      <w:r w:rsidR="007317A4">
        <w:t>enxergar</w:t>
      </w:r>
      <w:r>
        <w:t>.</w:t>
      </w:r>
      <w:r w:rsidR="00C5016F">
        <w:t xml:space="preserve"> </w:t>
      </w:r>
      <w:r w:rsidR="0050160D">
        <w:t xml:space="preserve">Segundo uma pesquisa </w:t>
      </w:r>
      <w:r w:rsidR="00787776">
        <w:t>realizada</w:t>
      </w:r>
      <w:r w:rsidR="00A14009">
        <w:t xml:space="preserve"> por Barbosa</w:t>
      </w:r>
      <w:r w:rsidR="0050160D">
        <w:t xml:space="preserve"> (2019), a maior dificuldade dos pedestres cegos ou com alguma acuidade visual é transitarem em ruas e avenidas da sua cidade, </w:t>
      </w:r>
      <w:r w:rsidR="00F26ADA" w:rsidRPr="008341EB">
        <w:rPr>
          <w:highlight w:val="yellow"/>
          <w:rPrChange w:id="10" w:author="Aurélio Faustino Hoppe" w:date="2021-12-18T09:02:00Z">
            <w:rPr/>
          </w:rPrChange>
        </w:rPr>
        <w:t>pôr</w:t>
      </w:r>
      <w:r w:rsidR="0050160D">
        <w:t xml:space="preserve"> o terreno ser muito irregular e com buracos ou sem a devida acessibilidade.</w:t>
      </w:r>
    </w:p>
    <w:p w14:paraId="4CBA40A0" w14:textId="080488E9" w:rsidR="0050160D" w:rsidRDefault="00855E15" w:rsidP="003D398C">
      <w:pPr>
        <w:pStyle w:val="TF-TEXTO"/>
        <w:rPr>
          <w:shd w:val="clear" w:color="auto" w:fill="FFFFFF"/>
        </w:rPr>
      </w:pPr>
      <w:r>
        <w:t xml:space="preserve">Radabaugh (1993) afirma que para as pessoas sem deficiência, a </w:t>
      </w:r>
      <w:r w:rsidRPr="008341EB">
        <w:rPr>
          <w:highlight w:val="yellow"/>
          <w:rPrChange w:id="11" w:author="Aurélio Faustino Hoppe" w:date="2021-12-18T09:02:00Z">
            <w:rPr/>
          </w:rPrChange>
        </w:rPr>
        <w:t>tecnologia</w:t>
      </w:r>
      <w:r>
        <w:t xml:space="preserve"> é um facilitador, porém para pessoas com alguma deficiência, </w:t>
      </w:r>
      <w:del w:id="12" w:author="Aurélio Faustino Hoppe" w:date="2021-12-18T09:02:00Z">
        <w:r w:rsidDel="008341EB">
          <w:delText>a tecnologia</w:delText>
        </w:r>
      </w:del>
      <w:ins w:id="13" w:author="Aurélio Faustino Hoppe" w:date="2021-12-18T09:02:00Z">
        <w:r w:rsidR="008341EB">
          <w:t>ela</w:t>
        </w:r>
      </w:ins>
      <w:r>
        <w:t xml:space="preserve"> torna as coisas possíveis. </w:t>
      </w:r>
      <w:r w:rsidR="0050160D">
        <w:t xml:space="preserve">Uma forma de se propiciar uma melhoria </w:t>
      </w:r>
      <w:r w:rsidR="007D30EA">
        <w:t xml:space="preserve">no deslocamento dessas pessoas é com o uso de </w:t>
      </w:r>
      <w:r w:rsidR="007D30EA" w:rsidRPr="008341EB">
        <w:rPr>
          <w:highlight w:val="yellow"/>
          <w:rPrChange w:id="14" w:author="Aurélio Faustino Hoppe" w:date="2021-12-18T09:02:00Z">
            <w:rPr/>
          </w:rPrChange>
        </w:rPr>
        <w:t>tecnologias</w:t>
      </w:r>
      <w:r w:rsidR="007D30EA">
        <w:t xml:space="preserve">, </w:t>
      </w:r>
      <w:r w:rsidR="00B67885">
        <w:t>d</w:t>
      </w:r>
      <w:r w:rsidR="007D30EA">
        <w:t xml:space="preserve">entre essas </w:t>
      </w:r>
      <w:r w:rsidR="00F26ADA">
        <w:t>existem as b</w:t>
      </w:r>
      <w:r w:rsidR="00945FDE">
        <w:t>e</w:t>
      </w:r>
      <w:r w:rsidR="00F26ADA">
        <w:t xml:space="preserve">ngalas, textos em </w:t>
      </w:r>
      <w:r w:rsidR="00945FDE">
        <w:t xml:space="preserve">braile. Dentro das </w:t>
      </w:r>
      <w:r w:rsidR="00945FDE" w:rsidRPr="008341EB">
        <w:rPr>
          <w:highlight w:val="yellow"/>
          <w:rPrChange w:id="15" w:author="Aurélio Faustino Hoppe" w:date="2021-12-18T09:02:00Z">
            <w:rPr/>
          </w:rPrChange>
        </w:rPr>
        <w:t>tecnologias</w:t>
      </w:r>
      <w:r w:rsidR="00945FDE">
        <w:t xml:space="preserve"> digitais se presencia algumas que podem ser </w:t>
      </w:r>
      <w:r w:rsidR="00B67885">
        <w:t>utilizadas</w:t>
      </w:r>
      <w:r w:rsidR="00945FDE">
        <w:t xml:space="preserve"> com os atuais</w:t>
      </w:r>
      <w:r w:rsidR="0018637C">
        <w:t xml:space="preserve"> dispositivos móveis</w:t>
      </w:r>
      <w:r w:rsidR="00945FDE">
        <w:t xml:space="preserve">, </w:t>
      </w:r>
      <w:r w:rsidR="00B67885">
        <w:t>tais como os</w:t>
      </w:r>
      <w:r w:rsidR="00945FDE">
        <w:t xml:space="preserve"> recursos de localização de </w:t>
      </w:r>
      <w:r w:rsidR="00945FDE" w:rsidRPr="000F049B">
        <w:rPr>
          <w:i/>
          <w:iCs/>
        </w:rPr>
        <w:t>Global Position System</w:t>
      </w:r>
      <w:r w:rsidR="00945FDE">
        <w:t xml:space="preserve"> (GPS), uso de Beacons</w:t>
      </w:r>
      <w:r w:rsidR="00930200">
        <w:t xml:space="preserve"> e o próprio sensor </w:t>
      </w:r>
      <w:r w:rsidR="00C0203E">
        <w:t>Light Detection and Ranging</w:t>
      </w:r>
      <w:r w:rsidR="00787776">
        <w:t xml:space="preserve"> (LiDAR).</w:t>
      </w:r>
      <w:r w:rsidR="00C0203E">
        <w:t xml:space="preserve"> </w:t>
      </w:r>
      <w:r w:rsidR="00787776">
        <w:t>S</w:t>
      </w:r>
      <w:r w:rsidR="00C0203E">
        <w:t>egundo a Pix Force (2018)</w:t>
      </w:r>
      <w:r w:rsidR="00930200">
        <w:t>,</w:t>
      </w:r>
      <w:r w:rsidR="00C0203E">
        <w:t xml:space="preserve"> é um sensor óptico ativo que emites feixes de luz compreendidas na região do infravermelho do espectro eletromagnético, o seu comprimento de onda pode variar entre 0</w:t>
      </w:r>
      <w:r w:rsidR="00C0203E" w:rsidRPr="00C0203E">
        <w:t>,7</w:t>
      </w:r>
      <w:r w:rsidR="00C0203E" w:rsidRPr="00C0203E">
        <w:rPr>
          <w:shd w:val="clear" w:color="auto" w:fill="FFFFFF"/>
        </w:rPr>
        <w:t>µm</w:t>
      </w:r>
      <w:r w:rsidR="00C0203E">
        <w:rPr>
          <w:shd w:val="clear" w:color="auto" w:fill="FFFFFF"/>
        </w:rPr>
        <w:t xml:space="preserve"> até 1000</w:t>
      </w:r>
      <w:r w:rsidR="00C0203E" w:rsidRPr="00C0203E">
        <w:rPr>
          <w:shd w:val="clear" w:color="auto" w:fill="FFFFFF"/>
        </w:rPr>
        <w:t xml:space="preserve"> µm</w:t>
      </w:r>
      <w:r w:rsidR="00C0203E">
        <w:rPr>
          <w:shd w:val="clear" w:color="auto" w:fill="FFFFFF"/>
        </w:rPr>
        <w:t>, e determina a distância baseado no tempo de reflexão do laser no objeto.</w:t>
      </w:r>
      <w:r w:rsidR="00A138A4">
        <w:rPr>
          <w:shd w:val="clear" w:color="auto" w:fill="FFFFFF"/>
        </w:rPr>
        <w:t xml:space="preserve"> Entre essas tecnologias, também pode-se utilizar os Beacons para efetuar </w:t>
      </w:r>
      <w:r w:rsidR="00EB2B2B">
        <w:rPr>
          <w:shd w:val="clear" w:color="auto" w:fill="FFFFFF"/>
        </w:rPr>
        <w:t>o</w:t>
      </w:r>
      <w:r w:rsidR="00A138A4">
        <w:rPr>
          <w:shd w:val="clear" w:color="auto" w:fill="FFFFFF"/>
        </w:rPr>
        <w:t xml:space="preserve"> micro</w:t>
      </w:r>
      <w:r w:rsidR="00EB2B2B">
        <w:rPr>
          <w:shd w:val="clear" w:color="auto" w:fill="FFFFFF"/>
        </w:rPr>
        <w:t xml:space="preserve"> georreferenciamento</w:t>
      </w:r>
      <w:r w:rsidR="00A138A4">
        <w:rPr>
          <w:shd w:val="clear" w:color="auto" w:fill="FFFFFF"/>
        </w:rPr>
        <w:t>.</w:t>
      </w:r>
    </w:p>
    <w:p w14:paraId="53CDD206" w14:textId="16B57116" w:rsidR="00A138A4" w:rsidRDefault="00283B74" w:rsidP="003D398C">
      <w:pPr>
        <w:pStyle w:val="TF-TEXTO"/>
      </w:pPr>
      <w:r>
        <w:t xml:space="preserve">Segundo Krause (2018), os Beacons Bluetooth são transmissores que utilizam </w:t>
      </w:r>
      <w:r w:rsidRPr="00930200">
        <w:t>Bluetooth Low Energy</w:t>
      </w:r>
      <w:r>
        <w:t xml:space="preserve"> 4.0 (BLE) para emitir o sinal para os dispositivos compatíveis. O BLE é uma rede wireless utilizada para transmitir em pequenas distâncias, até um metro, com um valor específico que foi configurado. O Beacon pode ser </w:t>
      </w:r>
      <w:r w:rsidR="00787776">
        <w:t>utilizado</w:t>
      </w:r>
      <w:r>
        <w:t xml:space="preserve"> em sistema</w:t>
      </w:r>
      <w:r w:rsidR="00787776">
        <w:t>s</w:t>
      </w:r>
      <w:r>
        <w:t xml:space="preserve"> de Indoor Positioning System (IPS), por exemplo</w:t>
      </w:r>
      <w:r w:rsidR="009B753E">
        <w:t>,</w:t>
      </w:r>
      <w:r>
        <w:t xml:space="preserve"> em uma sala comercial onde é possível orientar e quantificar as pessoas que acessam determinados cômodos e com os valores dos Beacons mais visitados é possível reestruturar a loja para uma melhor</w:t>
      </w:r>
      <w:r w:rsidR="00071CFE">
        <w:t>i</w:t>
      </w:r>
      <w:r>
        <w:t>a na disposição dos produtos.</w:t>
      </w:r>
      <w:r w:rsidR="00A57641">
        <w:t xml:space="preserve"> </w:t>
      </w:r>
      <w:r w:rsidR="00A57641" w:rsidRPr="008341EB">
        <w:rPr>
          <w:highlight w:val="yellow"/>
          <w:rPrChange w:id="16" w:author="Aurélio Faustino Hoppe" w:date="2021-12-18T09:03:00Z">
            <w:rPr/>
          </w:rPrChange>
        </w:rPr>
        <w:t>Na figura 1</w:t>
      </w:r>
      <w:r w:rsidR="00A57641">
        <w:t xml:space="preserve"> é demonstrado ao lado direito alguns exemplos de Beacons que estão disponíveis no mercado, e ao lado esquerdo possuímos alguns desenvolvidos nos laboratórios da FURB.</w:t>
      </w:r>
    </w:p>
    <w:p w14:paraId="0494E6BA" w14:textId="626EFA0C" w:rsidR="00C03122" w:rsidRDefault="00B67F0E" w:rsidP="008C717D">
      <w:pPr>
        <w:pStyle w:val="TF-TEXTO"/>
        <w:ind w:firstLine="0"/>
        <w:jc w:val="center"/>
      </w:pPr>
      <w:r>
        <w:t>Figura 1</w:t>
      </w:r>
      <w:r w:rsidR="009B753E">
        <w:t xml:space="preserve"> - </w:t>
      </w:r>
      <w:r>
        <w:t>Diferentes tipos de Beacons</w:t>
      </w:r>
    </w:p>
    <w:p w14:paraId="5C7C6464" w14:textId="5A9B8F09" w:rsidR="00C03122" w:rsidRDefault="00C03122" w:rsidP="008C717D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5C91A6C9" wp14:editId="4164CC57">
            <wp:extent cx="5393462" cy="1958340"/>
            <wp:effectExtent l="0" t="0" r="0" b="0"/>
            <wp:docPr id="1" name="Imagem 1" descr="Uma imagem contendo mesa, diferente, comida, gru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esa, diferente, comida, gru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688" cy="19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38FE" w14:textId="2C718FCE" w:rsidR="00C03122" w:rsidRPr="00B67F0E" w:rsidRDefault="00B67F0E" w:rsidP="008C717D">
      <w:pPr>
        <w:pStyle w:val="TF-TEXTO"/>
        <w:ind w:firstLine="0"/>
        <w:jc w:val="center"/>
        <w:rPr>
          <w:sz w:val="18"/>
          <w:szCs w:val="18"/>
        </w:rPr>
      </w:pPr>
      <w:r>
        <w:rPr>
          <w:sz w:val="18"/>
          <w:szCs w:val="18"/>
        </w:rPr>
        <w:t>Fonte: Krause (2018)</w:t>
      </w:r>
      <w:r w:rsidR="00A14009">
        <w:rPr>
          <w:sz w:val="18"/>
          <w:szCs w:val="18"/>
        </w:rPr>
        <w:t>.</w:t>
      </w:r>
    </w:p>
    <w:p w14:paraId="34955674" w14:textId="5730AE4D" w:rsidR="00930200" w:rsidRDefault="009156C3" w:rsidP="00930200">
      <w:pPr>
        <w:pStyle w:val="TF-TEXTO"/>
      </w:pPr>
      <w:r>
        <w:t xml:space="preserve">De acordo com Freitas (2018) a comunicação é essencial para a pessoa deficiente conseguir perceber a sua presença e devidas intenções de ajuda e orientação. Trazendo para a parte técnica, </w:t>
      </w:r>
      <w:r w:rsidRPr="008341EB">
        <w:rPr>
          <w:highlight w:val="yellow"/>
          <w:rPrChange w:id="17" w:author="Aurélio Faustino Hoppe" w:date="2021-12-18T09:03:00Z">
            <w:rPr/>
          </w:rPrChange>
        </w:rPr>
        <w:t>podemos</w:t>
      </w:r>
      <w:r>
        <w:t xml:space="preserve"> realizar comandos vocais utilizando </w:t>
      </w:r>
      <w:r w:rsidR="00071CFE">
        <w:t>o Text to Speech e Speech to Text. Segundo a Google Cloud (2021) é possível realizar essa tradução de texto para voz e vice-versa de três maneira</w:t>
      </w:r>
      <w:r w:rsidR="00B67885">
        <w:t>s;</w:t>
      </w:r>
      <w:r w:rsidR="00071CFE">
        <w:t xml:space="preserve"> </w:t>
      </w:r>
      <w:r w:rsidR="00B67885">
        <w:t xml:space="preserve">(i) </w:t>
      </w:r>
      <w:r w:rsidR="00071CFE">
        <w:t>a primeira de reconhecimento síncrono,</w:t>
      </w:r>
      <w:r w:rsidR="00EC3976">
        <w:t xml:space="preserve"> (ii)</w:t>
      </w:r>
      <w:r w:rsidR="00071CFE">
        <w:t xml:space="preserve"> a segunda de maneira assíncrona e a </w:t>
      </w:r>
      <w:r w:rsidR="00EC3976">
        <w:t xml:space="preserve">(iii) </w:t>
      </w:r>
      <w:r w:rsidR="00071CFE">
        <w:t xml:space="preserve">terceira de forma de </w:t>
      </w:r>
      <w:r w:rsidR="00071CFE" w:rsidRPr="00A14009">
        <w:rPr>
          <w:i/>
          <w:iCs/>
        </w:rPr>
        <w:t>streaming</w:t>
      </w:r>
      <w:r w:rsidR="00071CFE">
        <w:t xml:space="preserve">. A forma de reconhecimento síncrona </w:t>
      </w:r>
      <w:r w:rsidR="00EC3976">
        <w:t>utiliza</w:t>
      </w:r>
      <w:r w:rsidR="00071CFE">
        <w:t xml:space="preserve"> </w:t>
      </w:r>
      <w:r w:rsidR="00877B66" w:rsidRPr="00203223">
        <w:rPr>
          <w:i/>
          <w:iCs/>
        </w:rPr>
        <w:t>Represential State Transfer</w:t>
      </w:r>
      <w:r w:rsidR="00877B66">
        <w:t xml:space="preserve"> (</w:t>
      </w:r>
      <w:r w:rsidR="00071CFE">
        <w:t>REST</w:t>
      </w:r>
      <w:r w:rsidR="00877B66">
        <w:t xml:space="preserve">), que é um conjunto de restrições utilizado nas requisições </w:t>
      </w:r>
      <w:r w:rsidR="00877B66" w:rsidRPr="00203223">
        <w:rPr>
          <w:i/>
          <w:iCs/>
        </w:rPr>
        <w:t>HyperTextTransferProtocol</w:t>
      </w:r>
      <w:r w:rsidR="00877B66">
        <w:t xml:space="preserve"> (HTTP)</w:t>
      </w:r>
      <w:r w:rsidR="004F74E9">
        <w:t xml:space="preserve"> para que atendam as diretrizes definidas na arquitetura,</w:t>
      </w:r>
      <w:r w:rsidR="00071CFE">
        <w:t xml:space="preserve"> </w:t>
      </w:r>
      <w:r w:rsidR="00203223">
        <w:t>utiliza também</w:t>
      </w:r>
      <w:r w:rsidR="00071CFE">
        <w:t xml:space="preserve"> </w:t>
      </w:r>
      <w:r w:rsidR="00203223">
        <w:t>d</w:t>
      </w:r>
      <w:r w:rsidR="004F74E9">
        <w:t xml:space="preserve">o </w:t>
      </w:r>
      <w:r w:rsidR="00877B66">
        <w:lastRenderedPageBreak/>
        <w:t xml:space="preserve">Google </w:t>
      </w:r>
      <w:r w:rsidR="00877B66" w:rsidRPr="00203223">
        <w:rPr>
          <w:i/>
          <w:iCs/>
        </w:rPr>
        <w:t>Remote Procedure Call</w:t>
      </w:r>
      <w:r w:rsidR="00877B66">
        <w:t xml:space="preserve"> (</w:t>
      </w:r>
      <w:r w:rsidR="00071CFE">
        <w:t>gRPC</w:t>
      </w:r>
      <w:r w:rsidR="00877B66">
        <w:t>)</w:t>
      </w:r>
      <w:r w:rsidR="004F74E9">
        <w:t xml:space="preserve"> o qual é uma arquitetura RPC de código aberto</w:t>
      </w:r>
      <w:r w:rsidR="00203223">
        <w:t xml:space="preserve"> projetado pela Google </w:t>
      </w:r>
      <w:commentRangeStart w:id="18"/>
      <w:r w:rsidR="00203223">
        <w:t>para</w:t>
      </w:r>
      <w:commentRangeEnd w:id="18"/>
      <w:r w:rsidR="008341EB">
        <w:rPr>
          <w:rStyle w:val="Refdecomentrio"/>
        </w:rPr>
        <w:commentReference w:id="18"/>
      </w:r>
      <w:r w:rsidR="00203223">
        <w:t xml:space="preserve"> obter uma comunicação de alta velocidade entre microsserviços, assim é </w:t>
      </w:r>
      <w:r w:rsidR="00071CFE">
        <w:t>enviado o áudio</w:t>
      </w:r>
      <w:r w:rsidR="00BE1107">
        <w:t xml:space="preserve"> inteiro</w:t>
      </w:r>
      <w:r w:rsidR="00071CFE">
        <w:t xml:space="preserve"> com os dados </w:t>
      </w:r>
      <w:r w:rsidR="00203223">
        <w:t>e</w:t>
      </w:r>
      <w:r w:rsidR="00071CFE">
        <w:t xml:space="preserve"> efetuado </w:t>
      </w:r>
      <w:r w:rsidR="009B753E">
        <w:t>a averiguação</w:t>
      </w:r>
      <w:r w:rsidR="00071CFE">
        <w:t xml:space="preserve"> desses dados</w:t>
      </w:r>
      <w:r w:rsidR="00BE1107">
        <w:t xml:space="preserve"> e retorna em texto após a sua execução, podendo ter áudios de até 1 minuto. Com a forma assíncrona, funciona de maneira semelhante a síncrona, ela utiliza REST e gRPC, envia os dados do áudio para a </w:t>
      </w:r>
      <w:r w:rsidR="00203223" w:rsidRPr="00203223">
        <w:rPr>
          <w:i/>
          <w:iCs/>
        </w:rPr>
        <w:t>Application Programming Interface</w:t>
      </w:r>
      <w:r w:rsidR="00203223">
        <w:t xml:space="preserve"> (</w:t>
      </w:r>
      <w:r w:rsidR="00BE1107">
        <w:t>API</w:t>
      </w:r>
      <w:r w:rsidR="00203223">
        <w:t>)</w:t>
      </w:r>
      <w:r w:rsidR="00BE1107">
        <w:t xml:space="preserve"> correspondente e </w:t>
      </w:r>
      <w:r w:rsidR="00EC3976">
        <w:t>inicia-se</w:t>
      </w:r>
      <w:r w:rsidR="00BE1107">
        <w:t xml:space="preserve"> uma operação de longa duração. Após a conclusão do reconhecimento</w:t>
      </w:r>
      <w:r w:rsidR="009B753E">
        <w:t>,</w:t>
      </w:r>
      <w:r w:rsidR="00BE1107">
        <w:t xml:space="preserve"> é convertido em forma de texto, além de poder ter tamanho máximo de 480 minutos.</w:t>
      </w:r>
      <w:r w:rsidR="00B67F0E">
        <w:t xml:space="preserve"> </w:t>
      </w:r>
      <w:r w:rsidR="009B753E">
        <w:t>P</w:t>
      </w:r>
      <w:r w:rsidR="00840D9A">
        <w:t>or fim</w:t>
      </w:r>
      <w:r w:rsidR="009B753E">
        <w:t>,</w:t>
      </w:r>
      <w:r w:rsidR="00840D9A">
        <w:t xml:space="preserve"> o modo de </w:t>
      </w:r>
      <w:r w:rsidR="00840D9A" w:rsidRPr="00A14009">
        <w:rPr>
          <w:i/>
          <w:iCs/>
        </w:rPr>
        <w:t>streaming</w:t>
      </w:r>
      <w:r w:rsidR="00930200">
        <w:t xml:space="preserve"> que</w:t>
      </w:r>
      <w:r w:rsidR="00840D9A">
        <w:t xml:space="preserve"> realiza o reconhecimento dos dados do áudio fornecidos em um </w:t>
      </w:r>
      <w:r w:rsidR="00840D9A" w:rsidRPr="00A14009">
        <w:rPr>
          <w:i/>
          <w:iCs/>
        </w:rPr>
        <w:t>stream</w:t>
      </w:r>
      <w:r w:rsidR="00840D9A">
        <w:t xml:space="preserve"> gRPC bidirecional, ou seja, existe um caminho de entrada e saída de valores. Enquanto o áudio é processado, o texto resultado já é apresentado, podendo sofrer algumas perdas de qualidade em função de responder em tempo real. </w:t>
      </w:r>
      <w:r w:rsidR="000651B2">
        <w:t>Dessa forma</w:t>
      </w:r>
      <w:r w:rsidR="00840D9A">
        <w:t xml:space="preserve">, a pessoa com a deficiência visual </w:t>
      </w:r>
      <w:r w:rsidR="00F2396E">
        <w:t>poderá</w:t>
      </w:r>
      <w:r w:rsidR="00840D9A">
        <w:t xml:space="preserve"> interagir</w:t>
      </w:r>
      <w:r w:rsidR="000651B2">
        <w:t>,</w:t>
      </w:r>
      <w:r w:rsidR="00840D9A">
        <w:t xml:space="preserve"> </w:t>
      </w:r>
      <w:r w:rsidR="000651B2">
        <w:t xml:space="preserve">apenas com a sua voz, </w:t>
      </w:r>
      <w:r w:rsidR="00F2396E">
        <w:t>diretamente com o</w:t>
      </w:r>
      <w:r w:rsidR="000651B2">
        <w:t xml:space="preserve"> aplicativo, </w:t>
      </w:r>
      <w:r w:rsidR="00840D9A">
        <w:t xml:space="preserve">sem a necessidade de uma </w:t>
      </w:r>
      <w:r w:rsidR="000651B2">
        <w:t xml:space="preserve">interação física. Além disso, o aplicativo </w:t>
      </w:r>
      <w:r w:rsidR="0042438C">
        <w:t xml:space="preserve">de realidade virtual </w:t>
      </w:r>
      <w:r w:rsidR="000651B2">
        <w:t>informará ao usuário, também em forma</w:t>
      </w:r>
      <w:r w:rsidR="001C5234">
        <w:t>to</w:t>
      </w:r>
      <w:r w:rsidR="000651B2">
        <w:t xml:space="preserve"> de áudio, quando há um obstáculo em sua frente e orientá-lo a fazer o melhor desvio, para evitar a sua colisão.</w:t>
      </w:r>
      <w:r w:rsidR="009F651D">
        <w:t xml:space="preserve"> </w:t>
      </w:r>
      <w:r w:rsidR="001C5234">
        <w:t xml:space="preserve">Essa identificação de objetos será realizada utilizando o sensor LiDAR juntamente com uma Inteligência Artifical (IA) para determinar qual é o obstáculo na sua frente e qual o melhor desvio que pode ser realizado. </w:t>
      </w:r>
      <w:r w:rsidR="009F651D">
        <w:t xml:space="preserve">Dentro desse âmbito, a utilização dos </w:t>
      </w:r>
      <w:r w:rsidR="000D07CD">
        <w:t>B</w:t>
      </w:r>
      <w:r w:rsidR="009F651D">
        <w:t>eacons será para auxiliar na locomoção de ambientes internos, como por exemplo a casa do usuário, facilitando assim a identificação de obstáculos, paredes e cômodos da casa, para assim conseguir chegar do ponto A para o B com maior facilidade e aplica</w:t>
      </w:r>
      <w:r w:rsidR="00F2396E">
        <w:t>-se</w:t>
      </w:r>
      <w:r w:rsidR="009F651D">
        <w:t xml:space="preserve"> ao GPS, porém em ambientes externos.</w:t>
      </w:r>
    </w:p>
    <w:p w14:paraId="0E5E2FD4" w14:textId="50A0656D" w:rsidR="00C35E57" w:rsidRPr="001D4E18" w:rsidRDefault="00F255FC" w:rsidP="00BC499A">
      <w:pPr>
        <w:pStyle w:val="Ttulo2"/>
      </w:pPr>
      <w:bookmarkStart w:id="19" w:name="_Toc419598576"/>
      <w:bookmarkStart w:id="20" w:name="_Toc420721317"/>
      <w:bookmarkStart w:id="21" w:name="_Toc420721467"/>
      <w:bookmarkStart w:id="22" w:name="_Toc420721562"/>
      <w:bookmarkStart w:id="23" w:name="_Toc420721768"/>
      <w:bookmarkStart w:id="24" w:name="_Toc420723209"/>
      <w:bookmarkStart w:id="25" w:name="_Toc482682370"/>
      <w:bookmarkStart w:id="26" w:name="_Toc54164904"/>
      <w:bookmarkStart w:id="27" w:name="_Toc54165664"/>
      <w:bookmarkStart w:id="28" w:name="_Toc54169316"/>
      <w:bookmarkStart w:id="29" w:name="_Toc96347426"/>
      <w:bookmarkStart w:id="30" w:name="_Toc96357710"/>
      <w:bookmarkStart w:id="31" w:name="_Toc96491850"/>
      <w:bookmarkStart w:id="32" w:name="_Toc411603090"/>
      <w:r w:rsidRPr="001D4E18">
        <w:t xml:space="preserve">OBJETIVOS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FC92A7C" w14:textId="6A8649A0" w:rsidR="00C502D5" w:rsidRDefault="00930200" w:rsidP="00C35E57">
      <w:pPr>
        <w:pStyle w:val="TF-TEXTO"/>
      </w:pPr>
      <w:r>
        <w:t>Desenvolvimento de uma aplicação</w:t>
      </w:r>
      <w:r w:rsidR="00CC3223">
        <w:t xml:space="preserve"> com realidade virtual</w:t>
      </w:r>
      <w:r>
        <w:t xml:space="preserve"> para</w:t>
      </w:r>
      <w:r w:rsidR="000604D2">
        <w:t xml:space="preserve"> dispositivos móveis </w:t>
      </w:r>
      <w:r w:rsidR="00C03260">
        <w:t>que possa auxiliar</w:t>
      </w:r>
      <w:r w:rsidR="009A77BE">
        <w:t xml:space="preserve"> no deslocamento de ambientes internos e externos para</w:t>
      </w:r>
      <w:r w:rsidR="00C03260">
        <w:t xml:space="preserve"> as pessoas cegas.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72C1FA44" w14:textId="44340B9A" w:rsidR="00DB33B6" w:rsidRDefault="00C03260" w:rsidP="00F77926">
      <w:pPr>
        <w:pStyle w:val="TF-ALNEA"/>
      </w:pPr>
      <w:r>
        <w:t>analisar a precisão do sensor L</w:t>
      </w:r>
      <w:r w:rsidR="00A14009">
        <w:t>i</w:t>
      </w:r>
      <w:r>
        <w:t xml:space="preserve">DAR dos </w:t>
      </w:r>
      <w:r w:rsidR="000604D2">
        <w:t>dispositivos móveis</w:t>
      </w:r>
      <w:r w:rsidR="007E692A">
        <w:t>, juntamente com uma IA durante a identificação de objetos</w:t>
      </w:r>
      <w:r w:rsidR="00A14009">
        <w:t>;</w:t>
      </w:r>
    </w:p>
    <w:p w14:paraId="7FD35341" w14:textId="3EBE08C9" w:rsidR="00C03260" w:rsidRDefault="009A77BE" w:rsidP="00F77926">
      <w:pPr>
        <w:pStyle w:val="TF-ALNEA"/>
      </w:pPr>
      <w:r>
        <w:t xml:space="preserve">auxiliar </w:t>
      </w:r>
      <w:r w:rsidR="00C03260">
        <w:t xml:space="preserve">a microlocalização </w:t>
      </w:r>
      <w:r w:rsidR="00E67F1B">
        <w:t>utilizando</w:t>
      </w:r>
      <w:r w:rsidR="00C03260">
        <w:t xml:space="preserve"> </w:t>
      </w:r>
      <w:r w:rsidR="00E67F1B">
        <w:t xml:space="preserve">o </w:t>
      </w:r>
      <w:r w:rsidR="00C03260">
        <w:t>Beacon</w:t>
      </w:r>
      <w:r w:rsidR="00E67F1B">
        <w:t xml:space="preserve"> e a macrolocalização com o GPS</w:t>
      </w:r>
      <w:r w:rsidR="00A14009">
        <w:t>;</w:t>
      </w:r>
    </w:p>
    <w:p w14:paraId="0F83796A" w14:textId="3C635EEC" w:rsidR="00A44581" w:rsidRDefault="00A44581" w:rsidP="00424AD5">
      <w:pPr>
        <w:pStyle w:val="Ttulo1"/>
      </w:pPr>
      <w:bookmarkStart w:id="33" w:name="_Toc419598587"/>
      <w:r>
        <w:t xml:space="preserve">trabalhos </w:t>
      </w:r>
      <w:r w:rsidRPr="00FC4A9F">
        <w:t>correlatos</w:t>
      </w:r>
    </w:p>
    <w:p w14:paraId="4C2B16C4" w14:textId="437E77F4" w:rsidR="00870802" w:rsidRPr="004E1041" w:rsidRDefault="006E22F0" w:rsidP="008C2231">
      <w:pPr>
        <w:pStyle w:val="TF-TEXTO"/>
      </w:pPr>
      <w:r>
        <w:t>Nes</w:t>
      </w:r>
      <w:r w:rsidR="00A14009">
        <w:t>sa</w:t>
      </w:r>
      <w:r>
        <w:t xml:space="preserve"> </w:t>
      </w:r>
      <w:r w:rsidR="00A14009">
        <w:t>seção</w:t>
      </w:r>
      <w:r>
        <w:t xml:space="preserve"> </w:t>
      </w:r>
      <w:r w:rsidR="009156C3">
        <w:t xml:space="preserve">são </w:t>
      </w:r>
      <w:r>
        <w:t xml:space="preserve">apresentados </w:t>
      </w:r>
      <w:r w:rsidR="00663A2A">
        <w:t xml:space="preserve">trabalhos com características semelhantes aos principais objetivos do estudo proposto. O primeiro é um trabalho de identificação de lugares utilizando </w:t>
      </w:r>
      <w:r w:rsidR="00E67F1B">
        <w:t xml:space="preserve">um </w:t>
      </w:r>
      <w:r w:rsidR="00663A2A">
        <w:t>Beacon</w:t>
      </w:r>
      <w:r w:rsidR="009156C3">
        <w:t xml:space="preserve"> </w:t>
      </w:r>
      <w:r w:rsidR="00663A2A">
        <w:t>(</w:t>
      </w:r>
      <w:r w:rsidR="00290213">
        <w:t>KRAUSE</w:t>
      </w:r>
      <w:r w:rsidR="00663A2A">
        <w:t>, 2018)</w:t>
      </w:r>
      <w:r w:rsidR="00822A4C">
        <w:t xml:space="preserve">, o segundo é referente ao </w:t>
      </w:r>
      <w:r w:rsidR="00E319EC">
        <w:t xml:space="preserve">conversor de áudio para texto </w:t>
      </w:r>
      <w:r w:rsidR="00822A4C">
        <w:t>(</w:t>
      </w:r>
      <w:r w:rsidR="00290213">
        <w:t>SILVA</w:t>
      </w:r>
      <w:r w:rsidR="00976AE9">
        <w:t>, 2019</w:t>
      </w:r>
      <w:r w:rsidR="00822A4C">
        <w:t>)</w:t>
      </w:r>
      <w:r w:rsidR="00DD6638">
        <w:t xml:space="preserve">, o terceiro é </w:t>
      </w:r>
      <w:r w:rsidR="00976AE9">
        <w:t xml:space="preserve">sobre o mapeamento tridimensional utilizando o sensor </w:t>
      </w:r>
      <w:r w:rsidR="00DD6638">
        <w:t>L</w:t>
      </w:r>
      <w:r w:rsidR="00A14009">
        <w:t>i</w:t>
      </w:r>
      <w:r w:rsidR="00DD6638">
        <w:t>DAR</w:t>
      </w:r>
      <w:r w:rsidR="008C717D">
        <w:t xml:space="preserve"> </w:t>
      </w:r>
      <w:r w:rsidR="00DD6638">
        <w:t>(</w:t>
      </w:r>
      <w:r w:rsidR="00290213">
        <w:t>ROSSI</w:t>
      </w:r>
      <w:r w:rsidR="00290213" w:rsidRPr="00290213">
        <w:t xml:space="preserve">; </w:t>
      </w:r>
      <w:r w:rsidR="00290213">
        <w:t>FREITAS</w:t>
      </w:r>
      <w:r w:rsidR="00290213" w:rsidRPr="00290213">
        <w:t xml:space="preserve">; </w:t>
      </w:r>
      <w:r w:rsidR="00290213">
        <w:t>REIS</w:t>
      </w:r>
      <w:r w:rsidR="00976AE9">
        <w:t>, 2019</w:t>
      </w:r>
      <w:r w:rsidR="00DD6638">
        <w:t>).</w:t>
      </w:r>
    </w:p>
    <w:p w14:paraId="4BC56702" w14:textId="57124052" w:rsidR="00A44581" w:rsidRDefault="008C2231" w:rsidP="00BC499A">
      <w:pPr>
        <w:pStyle w:val="Ttulo2"/>
      </w:pPr>
      <w:r>
        <w:t>SISTEMAS DE LOCALIZAÇÃO: EXPLORANDO A IPS – BEACONS</w:t>
      </w:r>
    </w:p>
    <w:p w14:paraId="2884FB7E" w14:textId="6D015ACF" w:rsidR="003F34EA" w:rsidRDefault="003F34EA" w:rsidP="0092679A">
      <w:pPr>
        <w:pStyle w:val="TF-TEXTO"/>
      </w:pPr>
      <w:r>
        <w:t>Segundo Krause (2018) o sistema de localização mais utilizado é o GPS</w:t>
      </w:r>
      <w:r w:rsidR="00293969">
        <w:t>. Segundo Mackey (2017, p.823, tradução nossa) “O surgimento da internet das coisas (IoT), o crescimento dos edifícios e casas inteligentes gerou um aumento no desejo de serviços de localização interna”. Todavia, o GPS consome muita bateria e no uso de ambientes internos não é possível realizar a localização com uma excelente precisão.</w:t>
      </w:r>
    </w:p>
    <w:p w14:paraId="02917BAE" w14:textId="601AB036" w:rsidR="00293969" w:rsidRDefault="00293969" w:rsidP="0092679A">
      <w:pPr>
        <w:pStyle w:val="TF-TEXTO"/>
      </w:pPr>
      <w:r>
        <w:t>De acordo com Krause (2018)</w:t>
      </w:r>
      <w:r w:rsidR="009156C3">
        <w:t>,</w:t>
      </w:r>
      <w:r>
        <w:t xml:space="preserve"> </w:t>
      </w:r>
      <w:r w:rsidR="00CD1EBF">
        <w:t xml:space="preserve">as aplicações de um sistema de Indoor Positioning System (IPS) </w:t>
      </w:r>
      <w:ins w:id="34" w:author="Aurélio Faustino Hoppe" w:date="2021-12-18T07:28:00Z">
        <w:r w:rsidR="009A199F">
          <w:t>~sao</w:t>
        </w:r>
      </w:ins>
      <w:del w:id="35" w:author="Aurélio Faustino Hoppe" w:date="2021-12-18T07:28:00Z">
        <w:r w:rsidR="009156C3" w:rsidDel="009A199F">
          <w:delText>é</w:delText>
        </w:r>
      </w:del>
      <w:r w:rsidR="00E67F1B">
        <w:t xml:space="preserve"> melhor</w:t>
      </w:r>
      <w:ins w:id="36" w:author="Aurélio Faustino Hoppe" w:date="2021-12-18T07:28:00Z">
        <w:r w:rsidR="009A199F">
          <w:t>es</w:t>
        </w:r>
      </w:ins>
      <w:r w:rsidR="00547712">
        <w:t xml:space="preserve"> aproveitad</w:t>
      </w:r>
      <w:ins w:id="37" w:author="Aurélio Faustino Hoppe" w:date="2021-12-18T07:28:00Z">
        <w:r w:rsidR="009A199F">
          <w:t>as</w:t>
        </w:r>
      </w:ins>
      <w:del w:id="38" w:author="Aurélio Faustino Hoppe" w:date="2021-12-18T07:28:00Z">
        <w:r w:rsidR="009156C3" w:rsidDel="009A199F">
          <w:delText>o</w:delText>
        </w:r>
      </w:del>
      <w:r w:rsidR="00547712">
        <w:t xml:space="preserve"> </w:t>
      </w:r>
      <w:r>
        <w:t>em ambientes internos, principalmente para realizar a identificação dos cômodos. Com o uso desse sistema</w:t>
      </w:r>
      <w:r w:rsidR="00E67F1B">
        <w:t>,</w:t>
      </w:r>
      <w:r w:rsidR="00547712">
        <w:t xml:space="preserve"> pode</w:t>
      </w:r>
      <w:r w:rsidR="00E67F1B">
        <w:t>-se</w:t>
      </w:r>
      <w:r w:rsidR="00547712">
        <w:t xml:space="preserve"> quantificar os locais mais visitados dentro do ambiente interno e reestruturá-lo conforme seja melhor em cada cenário</w:t>
      </w:r>
      <w:r w:rsidR="00A14009">
        <w:t>.</w:t>
      </w:r>
      <w:r w:rsidR="00547712">
        <w:t xml:space="preserve"> </w:t>
      </w:r>
      <w:r w:rsidR="00A14009">
        <w:t>C</w:t>
      </w:r>
      <w:r w:rsidR="00547712">
        <w:t>omo por exemplo, em um hospital seria possível saber a localização de enfermeiros, médicos e pacientes, organizando assim, o acionamento do profissional mais qualificado que esteja mais próximo do paciente.</w:t>
      </w:r>
    </w:p>
    <w:p w14:paraId="6D956B28" w14:textId="4DEAB3B1" w:rsidR="00547712" w:rsidRDefault="00547712" w:rsidP="0092679A">
      <w:pPr>
        <w:pStyle w:val="TF-TEXTO"/>
      </w:pPr>
      <w:r>
        <w:t>Diante disso, Krause (2018)</w:t>
      </w:r>
      <w:r w:rsidR="009156C3">
        <w:t>,</w:t>
      </w:r>
      <w:r>
        <w:t xml:space="preserve"> utilizou </w:t>
      </w:r>
      <w:r w:rsidR="009156C3">
        <w:t>d</w:t>
      </w:r>
      <w:r>
        <w:t xml:space="preserve">a técnica de </w:t>
      </w:r>
      <w:r w:rsidR="00012520">
        <w:t>F</w:t>
      </w:r>
      <w:r w:rsidRPr="00012520">
        <w:t>ingerprint</w:t>
      </w:r>
      <w:r>
        <w:t xml:space="preserve"> para buscar a localização </w:t>
      </w:r>
      <w:r w:rsidR="001B0E81">
        <w:t xml:space="preserve">da pessoa dentro de um ambiente interno. A técnica </w:t>
      </w:r>
      <w:r w:rsidR="00012520">
        <w:t>F</w:t>
      </w:r>
      <w:r w:rsidR="001B0E81" w:rsidRPr="00012520">
        <w:t>ingerprint</w:t>
      </w:r>
      <w:r w:rsidR="001B0E81">
        <w:rPr>
          <w:i/>
          <w:iCs/>
        </w:rPr>
        <w:t xml:space="preserve"> </w:t>
      </w:r>
      <w:r w:rsidR="001B0E81">
        <w:t>consiste em duas etapas, na primeira etapa é realizado a calibração ou treinamento onde é necessário dividir o ambiente que será mapeado em subáreas</w:t>
      </w:r>
      <w:r w:rsidR="007B1925">
        <w:t xml:space="preserve"> e instalar os </w:t>
      </w:r>
      <w:r w:rsidR="000D07CD">
        <w:t>B</w:t>
      </w:r>
      <w:r w:rsidR="007B1925">
        <w:t>eacons estrategicamente</w:t>
      </w:r>
      <w:r w:rsidR="001B0E81">
        <w:t xml:space="preserve">. Após mapear, é necessário calcular a intensidade de sinal </w:t>
      </w:r>
      <w:r w:rsidR="001B0E81" w:rsidRPr="007E692A">
        <w:rPr>
          <w:i/>
          <w:iCs/>
        </w:rPr>
        <w:t>Received Signal Strength Indicator</w:t>
      </w:r>
      <w:r w:rsidR="001B0E81">
        <w:t xml:space="preserve"> (RSSI) de cada subárea. Segundo Xu, Yang e Jiang (2011, p. 1), o RSSI é uma métrica da qualidade do sinal emitido por um dispositivo. Durante o mapeamento das subáreas, é necessário pegar as métricas de todos os </w:t>
      </w:r>
      <w:r w:rsidR="000D07CD">
        <w:t>B</w:t>
      </w:r>
      <w:r w:rsidR="001B0E81">
        <w:t>eacons que forem utilizados.</w:t>
      </w:r>
      <w:r w:rsidR="007B1925">
        <w:t xml:space="preserve"> </w:t>
      </w:r>
      <w:r w:rsidR="00E67F1B">
        <w:t xml:space="preserve">De acordo com </w:t>
      </w:r>
      <w:r w:rsidR="0084731B">
        <w:t>Krause (2018)</w:t>
      </w:r>
      <w:r w:rsidR="00787776">
        <w:t>,</w:t>
      </w:r>
      <w:r w:rsidR="00E67F1B">
        <w:t xml:space="preserve"> </w:t>
      </w:r>
      <w:r w:rsidR="00787776">
        <w:t xml:space="preserve">variando-se </w:t>
      </w:r>
      <w:r w:rsidR="007B1925">
        <w:t>a complexidade do ambiente, pode</w:t>
      </w:r>
      <w:r w:rsidR="00787776">
        <w:t>-se</w:t>
      </w:r>
      <w:r w:rsidR="007B1925">
        <w:t xml:space="preserve"> fazer com que sejam necessárias várias medições para obter-se uma média e guardá-los em um banco de dados. A segunda etapa é realizada durante a utilização da aplicação, o sinal que é recebido </w:t>
      </w:r>
      <w:r w:rsidR="00F2396E">
        <w:t xml:space="preserve">no dispositivo móvel </w:t>
      </w:r>
      <w:r w:rsidR="007B1925">
        <w:t xml:space="preserve">deve ser comparado com os dados do banco de dados, assim podendo </w:t>
      </w:r>
      <w:r w:rsidR="00F2396E">
        <w:t>efetuar o cálculo, criado por Krause (2018), para assim permitir localizar</w:t>
      </w:r>
      <w:r w:rsidR="007B1925">
        <w:t xml:space="preserve"> em qual subárea o dispositivo se encontra. É plausível adotar uma abordagem determinística para caracterizar cada posição do ambiente, assim cada subárea possuirá indicadores como força do sinal, valor médio e desvio padrão de todas as métricas</w:t>
      </w:r>
      <w:r w:rsidR="00F2396E">
        <w:t>, essas que foram</w:t>
      </w:r>
      <w:r w:rsidR="007B1925">
        <w:t xml:space="preserve"> resgata</w:t>
      </w:r>
      <w:r w:rsidR="0084731B">
        <w:t>da</w:t>
      </w:r>
      <w:r w:rsidR="007B1925">
        <w:t>s na primeira</w:t>
      </w:r>
      <w:del w:id="39" w:author="Aurélio Faustino Hoppe" w:date="2021-12-18T07:31:00Z">
        <w:r w:rsidR="007B1925" w:rsidDel="009A199F">
          <w:delText>.</w:delText>
        </w:r>
        <w:r w:rsidR="00787776" w:rsidDel="009A199F">
          <w:delText xml:space="preserve"> Logo abaixo, na</w:delText>
        </w:r>
      </w:del>
      <w:ins w:id="40" w:author="Aurélio Faustino Hoppe" w:date="2021-12-18T07:31:00Z">
        <w:r w:rsidR="009A199F">
          <w:t xml:space="preserve">. </w:t>
        </w:r>
        <w:r w:rsidR="009A199F">
          <w:lastRenderedPageBreak/>
          <w:t>Na</w:t>
        </w:r>
      </w:ins>
      <w:r w:rsidR="00787776">
        <w:t xml:space="preserve"> Figura 2 é demonstrado as divisões do ambiente</w:t>
      </w:r>
      <w:r w:rsidR="00F2396E">
        <w:t>,</w:t>
      </w:r>
      <w:r w:rsidR="00CC1F7A">
        <w:t xml:space="preserve"> utilizando a técnica de Fingerprint que Krause (2018) utilizou durante os seus experimentos</w:t>
      </w:r>
      <w:r w:rsidR="00787776">
        <w:t>,</w:t>
      </w:r>
      <w:r w:rsidR="00F2396E">
        <w:t xml:space="preserve"> com as</w:t>
      </w:r>
      <w:r w:rsidR="00787776">
        <w:t xml:space="preserve"> suas respectivas subáreas, </w:t>
      </w:r>
      <w:r w:rsidR="00F2396E">
        <w:t>o posicionamento</w:t>
      </w:r>
      <w:r w:rsidR="00787776">
        <w:t xml:space="preserve"> do receptor e </w:t>
      </w:r>
      <w:r w:rsidR="00F2396E">
        <w:t>a localização dos</w:t>
      </w:r>
      <w:r w:rsidR="00787776">
        <w:t xml:space="preserve"> </w:t>
      </w:r>
      <w:r w:rsidR="00F2396E">
        <w:t>B</w:t>
      </w:r>
      <w:r w:rsidR="00787776">
        <w:t xml:space="preserve">eacons </w:t>
      </w:r>
      <w:r w:rsidR="00F2396E">
        <w:t>que foram utilizados.</w:t>
      </w:r>
    </w:p>
    <w:p w14:paraId="6D88F2B6" w14:textId="64E047AB" w:rsidR="001B0E81" w:rsidRDefault="001B0E81" w:rsidP="000C089F">
      <w:pPr>
        <w:pStyle w:val="TF-TEXTO"/>
        <w:ind w:firstLine="0"/>
        <w:jc w:val="center"/>
      </w:pPr>
      <w:r>
        <w:t>Figura 2</w:t>
      </w:r>
      <w:r w:rsidR="009B753E">
        <w:t xml:space="preserve"> - </w:t>
      </w:r>
      <w:r>
        <w:t xml:space="preserve">Divisão da sala </w:t>
      </w:r>
      <w:r w:rsidR="002F1570">
        <w:t xml:space="preserve">utilizando a técnica de </w:t>
      </w:r>
      <w:r w:rsidR="00012520">
        <w:t>F</w:t>
      </w:r>
      <w:r w:rsidRPr="00012520">
        <w:t>ingerprint</w:t>
      </w:r>
    </w:p>
    <w:p w14:paraId="4F0B8A70" w14:textId="76CF151D" w:rsidR="001B0E81" w:rsidRDefault="003F3881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0169EC68" wp14:editId="4C11FCA1">
            <wp:extent cx="3238500" cy="2069212"/>
            <wp:effectExtent l="0" t="0" r="0" b="7620"/>
            <wp:docPr id="2" name="Imagem 2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lend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641" cy="20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9FCD" w14:textId="51B6CBBC" w:rsidR="007B1925" w:rsidRDefault="001B0E81" w:rsidP="000C089F">
      <w:pPr>
        <w:pStyle w:val="TF-TEXTO"/>
        <w:ind w:left="2127" w:hanging="2127"/>
        <w:jc w:val="center"/>
        <w:rPr>
          <w:sz w:val="18"/>
          <w:szCs w:val="18"/>
        </w:rPr>
      </w:pPr>
      <w:r w:rsidRPr="001B0E81">
        <w:rPr>
          <w:sz w:val="18"/>
          <w:szCs w:val="18"/>
        </w:rPr>
        <w:t>Fonte: Reck (</w:t>
      </w:r>
      <w:commentRangeStart w:id="41"/>
      <w:commentRangeStart w:id="42"/>
      <w:r w:rsidRPr="001B0E81">
        <w:rPr>
          <w:sz w:val="18"/>
          <w:szCs w:val="18"/>
        </w:rPr>
        <w:t>2016</w:t>
      </w:r>
      <w:commentRangeEnd w:id="41"/>
      <w:r w:rsidR="009A199F">
        <w:rPr>
          <w:rStyle w:val="Refdecomentrio"/>
        </w:rPr>
        <w:commentReference w:id="41"/>
      </w:r>
      <w:commentRangeEnd w:id="42"/>
      <w:r w:rsidR="009A199F">
        <w:rPr>
          <w:rStyle w:val="Refdecomentrio"/>
        </w:rPr>
        <w:commentReference w:id="42"/>
      </w:r>
      <w:r w:rsidRPr="001B0E81">
        <w:rPr>
          <w:sz w:val="18"/>
          <w:szCs w:val="18"/>
        </w:rPr>
        <w:t>)</w:t>
      </w:r>
      <w:r w:rsidR="00A14009">
        <w:rPr>
          <w:sz w:val="18"/>
          <w:szCs w:val="18"/>
        </w:rPr>
        <w:t>.</w:t>
      </w:r>
    </w:p>
    <w:p w14:paraId="2939A906" w14:textId="0A6CF1D3" w:rsidR="007B1925" w:rsidRDefault="00154991" w:rsidP="00442EB7">
      <w:pPr>
        <w:pStyle w:val="TF-TEXTO"/>
      </w:pPr>
      <w:r>
        <w:t>Outra técnica utilizada por</w:t>
      </w:r>
      <w:r w:rsidR="007B1925">
        <w:t xml:space="preserve"> Krause (2018)</w:t>
      </w:r>
      <w:r>
        <w:t xml:space="preserve"> foi uma abordagem utilizando grafos</w:t>
      </w:r>
      <w:ins w:id="43" w:author="Aurélio Faustino Hoppe" w:date="2021-12-18T07:35:00Z">
        <w:r w:rsidR="00F4770F">
          <w:t>.</w:t>
        </w:r>
      </w:ins>
      <w:del w:id="44" w:author="Aurélio Faustino Hoppe" w:date="2021-12-18T07:35:00Z">
        <w:r w:rsidR="002F1570" w:rsidDel="00F4770F">
          <w:delText>,</w:delText>
        </w:r>
      </w:del>
      <w:r>
        <w:t xml:space="preserve"> </w:t>
      </w:r>
      <w:del w:id="45" w:author="Aurélio Faustino Hoppe" w:date="2021-12-18T07:35:00Z">
        <w:r w:rsidR="002F1570" w:rsidDel="00F4770F">
          <w:delText>d</w:delText>
        </w:r>
        <w:r w:rsidDel="00F4770F">
          <w:delText xml:space="preserve">essa </w:delText>
        </w:r>
      </w:del>
      <w:ins w:id="46" w:author="Aurélio Faustino Hoppe" w:date="2021-12-18T07:35:00Z">
        <w:r w:rsidR="00F4770F">
          <w:t xml:space="preserve">Dessa </w:t>
        </w:r>
      </w:ins>
      <w:r>
        <w:t>forma</w:t>
      </w:r>
      <w:ins w:id="47" w:author="Aurélio Faustino Hoppe" w:date="2021-12-18T07:35:00Z">
        <w:r w:rsidR="00F4770F">
          <w:t>,</w:t>
        </w:r>
      </w:ins>
      <w:r>
        <w:t xml:space="preserve"> o ambiente </w:t>
      </w:r>
      <w:ins w:id="48" w:author="Aurélio Faustino Hoppe" w:date="2021-12-18T07:35:00Z">
        <w:r w:rsidR="00F4770F">
          <w:t>foi</w:t>
        </w:r>
      </w:ins>
      <w:del w:id="49" w:author="Aurélio Faustino Hoppe" w:date="2021-12-18T07:35:00Z">
        <w:r w:rsidR="002F1570" w:rsidDel="00F4770F">
          <w:delText>é</w:delText>
        </w:r>
      </w:del>
      <w:r>
        <w:t xml:space="preserve"> representado por um grafo com os </w:t>
      </w:r>
      <w:r w:rsidR="00EC49A0">
        <w:t>B</w:t>
      </w:r>
      <w:r>
        <w:t>eacons sendo os vértices.</w:t>
      </w:r>
      <w:r w:rsidR="00DD3429">
        <w:t xml:space="preserve"> Nessa abordagem é necessário adicionar um </w:t>
      </w:r>
      <w:r w:rsidR="000D07CD">
        <w:t>B</w:t>
      </w:r>
      <w:r w:rsidR="00DD3429">
        <w:t xml:space="preserve">eacon em cada subárea para informar ao receptor para onde ele deve prosseguir ou retroceder. </w:t>
      </w:r>
      <w:r>
        <w:t xml:space="preserve">No decorrer do desenvolvimento, observa-se que o sinal emitido por um </w:t>
      </w:r>
      <w:r w:rsidR="00B260DF">
        <w:t>B</w:t>
      </w:r>
      <w:r>
        <w:t xml:space="preserve">eacon não é precisamente convertido em uma distância em metros, todavia, para determinar uma proximidade, os </w:t>
      </w:r>
      <w:r w:rsidR="000D07CD">
        <w:t>B</w:t>
      </w:r>
      <w:r>
        <w:t xml:space="preserve">eacons podem ser utilizados com confiabilidade. </w:t>
      </w:r>
      <w:r w:rsidR="0084731B">
        <w:t>Segundo Krause (2018), é</w:t>
      </w:r>
      <w:r>
        <w:t xml:space="preserve"> possível </w:t>
      </w:r>
      <w:r w:rsidR="00DD3429">
        <w:t xml:space="preserve">identificar se um </w:t>
      </w:r>
      <w:r w:rsidR="000D07CD">
        <w:t>B</w:t>
      </w:r>
      <w:r w:rsidR="00DD3429">
        <w:t>eacon está próximo ou distante pela intensidade do sinal</w:t>
      </w:r>
      <w:r w:rsidR="0084731B">
        <w:t>.</w:t>
      </w:r>
      <w:r w:rsidR="00DD3429">
        <w:t xml:space="preserve"> </w:t>
      </w:r>
      <w:r w:rsidR="0084731B">
        <w:t>D</w:t>
      </w:r>
      <w:r w:rsidR="00DD3429">
        <w:t>essa forma</w:t>
      </w:r>
      <w:ins w:id="50" w:author="Aurélio Faustino Hoppe" w:date="2021-12-18T07:35:00Z">
        <w:r w:rsidR="00F4770F">
          <w:t>,</w:t>
        </w:r>
      </w:ins>
      <w:r w:rsidR="00DD3429">
        <w:t xml:space="preserve"> </w:t>
      </w:r>
      <w:r w:rsidR="0084731B">
        <w:t xml:space="preserve">torna-se possível </w:t>
      </w:r>
      <w:r w:rsidR="00DD3429">
        <w:t xml:space="preserve">determinar </w:t>
      </w:r>
      <w:r w:rsidR="0084731B">
        <w:t>qual</w:t>
      </w:r>
      <w:r w:rsidR="00DD3429">
        <w:t xml:space="preserve"> vértice </w:t>
      </w:r>
      <w:r w:rsidR="0084731B">
        <w:t xml:space="preserve">está </w:t>
      </w:r>
      <w:r w:rsidR="00DD3429">
        <w:t>mais próxim</w:t>
      </w:r>
      <w:r w:rsidR="0084731B">
        <w:t>o, permitindo a navegação pelo ambiente</w:t>
      </w:r>
      <w:r w:rsidR="00DD3429">
        <w:t xml:space="preserve">. A </w:t>
      </w:r>
      <w:commentRangeStart w:id="51"/>
      <w:r w:rsidR="0084731B" w:rsidRPr="00F4770F">
        <w:rPr>
          <w:highlight w:val="yellow"/>
          <w:rPrChange w:id="52" w:author="Aurélio Faustino Hoppe" w:date="2021-12-18T07:36:00Z">
            <w:rPr/>
          </w:rPrChange>
        </w:rPr>
        <w:t>imagem</w:t>
      </w:r>
      <w:commentRangeEnd w:id="51"/>
      <w:r w:rsidR="00F4770F">
        <w:rPr>
          <w:rStyle w:val="Refdecomentrio"/>
        </w:rPr>
        <w:commentReference w:id="51"/>
      </w:r>
      <w:r w:rsidR="0084731B" w:rsidRPr="00F4770F">
        <w:rPr>
          <w:highlight w:val="yellow"/>
          <w:rPrChange w:id="53" w:author="Aurélio Faustino Hoppe" w:date="2021-12-18T07:36:00Z">
            <w:rPr/>
          </w:rPrChange>
        </w:rPr>
        <w:t xml:space="preserve"> abaixo</w:t>
      </w:r>
      <w:r w:rsidR="00DD3429">
        <w:t xml:space="preserve"> </w:t>
      </w:r>
      <w:r w:rsidR="0084731B">
        <w:t>de</w:t>
      </w:r>
      <w:r w:rsidR="00DD3429">
        <w:t>mo</w:t>
      </w:r>
      <w:r w:rsidR="0084731B">
        <w:t>n</w:t>
      </w:r>
      <w:r w:rsidR="00DD3429">
        <w:t xml:space="preserve">stra o ambiente com as suas subáreas. Cada ponto vermelho é um vértice que pode ser um </w:t>
      </w:r>
      <w:r w:rsidR="001C5234">
        <w:t>B</w:t>
      </w:r>
      <w:r w:rsidR="00DD3429">
        <w:t>eacon. As linhas azuis são as arestas ou a ligação entre os vértices.</w:t>
      </w:r>
    </w:p>
    <w:p w14:paraId="129D40E3" w14:textId="77C900C2" w:rsidR="00DD3429" w:rsidRDefault="00DD3429" w:rsidP="000C089F">
      <w:pPr>
        <w:pStyle w:val="TF-TEXTO"/>
        <w:ind w:firstLine="0"/>
        <w:jc w:val="center"/>
      </w:pPr>
      <w:r>
        <w:t>Figura 3</w:t>
      </w:r>
      <w:r w:rsidR="009B753E">
        <w:t xml:space="preserve"> - </w:t>
      </w:r>
      <w:r>
        <w:t>Ambiente com subáreas</w:t>
      </w:r>
    </w:p>
    <w:p w14:paraId="2FAE435B" w14:textId="555912F7" w:rsidR="00DD3429" w:rsidRDefault="00DD3429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1A5C401D" wp14:editId="0E369F62">
            <wp:extent cx="4335780" cy="2774897"/>
            <wp:effectExtent l="0" t="0" r="0" b="0"/>
            <wp:docPr id="3" name="Imagem 3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4091" cy="28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73B5" w14:textId="34E96EEF" w:rsidR="00DD3429" w:rsidRPr="00DD3429" w:rsidRDefault="00DD3429" w:rsidP="000C089F">
      <w:pPr>
        <w:pStyle w:val="TF-TEXTO"/>
        <w:ind w:left="1418" w:hanging="1418"/>
        <w:jc w:val="center"/>
        <w:rPr>
          <w:sz w:val="18"/>
          <w:szCs w:val="18"/>
        </w:rPr>
      </w:pPr>
      <w:r w:rsidRPr="00DD3429">
        <w:rPr>
          <w:sz w:val="18"/>
          <w:szCs w:val="18"/>
        </w:rPr>
        <w:t>Fonte: Rocha (2016)</w:t>
      </w:r>
      <w:r w:rsidR="00442EB7">
        <w:rPr>
          <w:sz w:val="18"/>
          <w:szCs w:val="18"/>
        </w:rPr>
        <w:t>.</w:t>
      </w:r>
    </w:p>
    <w:p w14:paraId="690A6FC9" w14:textId="46BFFE86" w:rsidR="00EB7C15" w:rsidRDefault="00AA7C7D" w:rsidP="0092679A">
      <w:pPr>
        <w:pStyle w:val="TF-TEXTO"/>
      </w:pPr>
      <w:r>
        <w:t xml:space="preserve">Utilizando a técnica </w:t>
      </w:r>
      <w:r w:rsidR="00012520">
        <w:t>F</w:t>
      </w:r>
      <w:r w:rsidRPr="00012520">
        <w:t>ingerprint</w:t>
      </w:r>
      <w:r w:rsidRPr="00AA7C7D">
        <w:rPr>
          <w:i/>
          <w:iCs/>
        </w:rPr>
        <w:t>,</w:t>
      </w:r>
      <w:r>
        <w:t xml:space="preserve"> </w:t>
      </w:r>
      <w:r w:rsidR="00EB7C15">
        <w:t>Krause (2018) não obteve resultados satisfatórios</w:t>
      </w:r>
      <w:r w:rsidR="004F7F2F">
        <w:t xml:space="preserve"> em relação a sua precisão</w:t>
      </w:r>
      <w:r w:rsidR="00EB7C15">
        <w:t xml:space="preserve">, porque o resultado da </w:t>
      </w:r>
      <w:r w:rsidR="004F7F2F">
        <w:t>localização</w:t>
      </w:r>
      <w:r w:rsidR="00EB7C15">
        <w:t xml:space="preserve"> era bem diferente da distância real. Como demonstrado no seu trabalho, o principal empecilho para calcular com precisão a distância é a falta de confiabilidade e acuracidade das distâncias calculadas entre o</w:t>
      </w:r>
      <w:r w:rsidR="004F7F2F">
        <w:t>s</w:t>
      </w:r>
      <w:r w:rsidR="00EB7C15">
        <w:t xml:space="preserve"> </w:t>
      </w:r>
      <w:r w:rsidR="000D07CD">
        <w:t>B</w:t>
      </w:r>
      <w:r w:rsidR="00EB7C15">
        <w:t xml:space="preserve">eacons e o dispositivo receptor. Além </w:t>
      </w:r>
      <w:r w:rsidR="004F7F2F">
        <w:t>disso</w:t>
      </w:r>
      <w:ins w:id="54" w:author="Aurélio Faustino Hoppe" w:date="2021-12-18T07:37:00Z">
        <w:r w:rsidR="00F4770F">
          <w:t>,</w:t>
        </w:r>
      </w:ins>
      <w:r w:rsidR="004F7F2F">
        <w:t xml:space="preserve"> Krause (2018) cita</w:t>
      </w:r>
      <w:r w:rsidR="00EB7C15">
        <w:t xml:space="preserve"> outros fatores que propiciaram no resultado, como por exemplo, o sinal RSSI não ser linear, a reflexão do sinal e a falta de uma equação mais assertiva para converter a intensidade do sinal em uma distância em metros. </w:t>
      </w:r>
    </w:p>
    <w:p w14:paraId="6F0D9948" w14:textId="7A122B65" w:rsidR="00A44581" w:rsidRDefault="00AA7C7D" w:rsidP="00A44581">
      <w:pPr>
        <w:pStyle w:val="TF-TEXTO"/>
      </w:pPr>
      <w:r>
        <w:lastRenderedPageBreak/>
        <w:t xml:space="preserve">De acordo com Krause (2018), utilizando a técnica de grafos para a navegação e localização mostrou-se ser bem receptiva para a implementação utilizando </w:t>
      </w:r>
      <w:r w:rsidR="000D07CD">
        <w:t>B</w:t>
      </w:r>
      <w:r w:rsidRPr="00AA7C7D">
        <w:t>eacons</w:t>
      </w:r>
      <w:r>
        <w:t xml:space="preserve">. Principalmente pela facilidade de comparar a intensidade de sinal entre um </w:t>
      </w:r>
      <w:r w:rsidR="000D07CD">
        <w:t>B</w:t>
      </w:r>
      <w:r>
        <w:t xml:space="preserve">eacon e outro do que a distância entre eles. </w:t>
      </w:r>
    </w:p>
    <w:p w14:paraId="04E56115" w14:textId="631CB289" w:rsidR="00653E52" w:rsidRDefault="00653E52" w:rsidP="00BC499A">
      <w:pPr>
        <w:pStyle w:val="Ttulo2"/>
      </w:pPr>
      <w:r>
        <w:t>BLACK GLASSES – ASSISTENTE PARA DEFICIENTES VISUAIS VIA GEOLOCALIZAÇÃO</w:t>
      </w:r>
    </w:p>
    <w:p w14:paraId="522549EF" w14:textId="42BD4266" w:rsidR="003903A5" w:rsidRDefault="00040494" w:rsidP="00506E68">
      <w:pPr>
        <w:pStyle w:val="TF-TEXTO"/>
      </w:pPr>
      <w:r>
        <w:t>Silva</w:t>
      </w:r>
      <w:r w:rsidR="00086BFD">
        <w:t xml:space="preserve"> </w:t>
      </w:r>
      <w:r w:rsidR="00506E68">
        <w:t xml:space="preserve">(2019) </w:t>
      </w:r>
      <w:del w:id="55" w:author="Aurélio Faustino Hoppe" w:date="2021-12-18T07:38:00Z">
        <w:r w:rsidR="004F7F2F" w:rsidDel="00F4770F">
          <w:delText>desenvolveu</w:delText>
        </w:r>
        <w:r w:rsidR="00506E68" w:rsidDel="00F4770F">
          <w:delText xml:space="preserve"> </w:delText>
        </w:r>
      </w:del>
      <w:ins w:id="56" w:author="Aurélio Faustino Hoppe" w:date="2021-12-18T07:38:00Z">
        <w:r w:rsidR="00F4770F">
          <w:t xml:space="preserve">utilizou </w:t>
        </w:r>
      </w:ins>
      <w:del w:id="57" w:author="Aurélio Faustino Hoppe" w:date="2021-12-18T07:38:00Z">
        <w:r w:rsidR="00506E68" w:rsidDel="009910EF">
          <w:delText>o</w:delText>
        </w:r>
      </w:del>
      <w:r w:rsidR="00506E68">
        <w:t xml:space="preserve"> reconhecimento de fala e sintetizador de texto para fala</w:t>
      </w:r>
      <w:r w:rsidR="00442EB7">
        <w:t>r</w:t>
      </w:r>
      <w:r w:rsidR="00506E68">
        <w:t xml:space="preserve"> em um dispositivo móvel, onde efetuaria os controles de ligar, desligar, parar e cadastrar coordenadas no GPS.</w:t>
      </w:r>
      <w:r w:rsidR="007F3141">
        <w:t xml:space="preserve"> Outro objetivo do autor era utilizar o GPS inteiramente Offline, para isso foi utilizado um Rasp</w:t>
      </w:r>
      <w:r w:rsidR="00825FAC">
        <w:t>b</w:t>
      </w:r>
      <w:r w:rsidR="007F3141">
        <w:t>erry P</w:t>
      </w:r>
      <w:r w:rsidR="00825FAC">
        <w:t>I modelo 3B. Nesse Raspberry, foi adicionado um banco de dados para gravar as informações do GPS e necessitava de cadastrar os lugares em que o usuário frequentava, assim efetuando o deslocamento de um ponto ao outro. A comunicação do usuário com o Raspberry</w:t>
      </w:r>
      <w:r w:rsidR="003903A5">
        <w:t xml:space="preserve"> durante o trajeto era em formato de áudio utilizando o Speech to Text e Text to Speech. Silva (2019) utilizou um HeadSet que se comunicava com o Raspberry, recebendo e enviando áudios.</w:t>
      </w:r>
    </w:p>
    <w:p w14:paraId="6A24EF2D" w14:textId="400CEEC5" w:rsidR="00506E68" w:rsidRDefault="004F7F2F" w:rsidP="00506E68">
      <w:pPr>
        <w:pStyle w:val="TF-TEXTO"/>
      </w:pPr>
      <w:r>
        <w:t xml:space="preserve">Segundo o autor, </w:t>
      </w:r>
      <w:r w:rsidR="00506E68">
        <w:t xml:space="preserve">o sistema de reconhecimento de voz é composto por vários blocos conforme ilustrado na </w:t>
      </w:r>
      <w:r w:rsidR="003F3881">
        <w:t>F</w:t>
      </w:r>
      <w:r w:rsidR="00506E68">
        <w:t>igura 4</w:t>
      </w:r>
      <w:r>
        <w:t>,</w:t>
      </w:r>
      <w:r w:rsidR="00506E68">
        <w:t xml:space="preserve"> sendo, o </w:t>
      </w:r>
      <w:r w:rsidR="00506E68" w:rsidRPr="00442EB7">
        <w:rPr>
          <w:i/>
          <w:iCs/>
        </w:rPr>
        <w:t>front-end</w:t>
      </w:r>
      <w:r>
        <w:t>,</w:t>
      </w:r>
      <w:r w:rsidR="00506E68">
        <w:rPr>
          <w:i/>
          <w:iCs/>
        </w:rPr>
        <w:t xml:space="preserve"> </w:t>
      </w:r>
      <w:r w:rsidR="00506E68">
        <w:t>responsável por extrair os parâmetros (</w:t>
      </w:r>
      <w:r w:rsidR="00506E68" w:rsidRPr="00442EB7">
        <w:rPr>
          <w:i/>
          <w:iCs/>
        </w:rPr>
        <w:t>features</w:t>
      </w:r>
      <w:r w:rsidR="00506E68">
        <w:t xml:space="preserve">) do sinal de voz. O </w:t>
      </w:r>
      <w:r w:rsidR="00442EB7">
        <w:t>M</w:t>
      </w:r>
      <w:r w:rsidR="00506E68">
        <w:t xml:space="preserve">odelo </w:t>
      </w:r>
      <w:r w:rsidR="00442EB7">
        <w:t>A</w:t>
      </w:r>
      <w:r w:rsidR="00506E68">
        <w:t xml:space="preserve">cústico (MA) cuja finalidade é modelar, as </w:t>
      </w:r>
      <w:r w:rsidR="00506E68" w:rsidRPr="00442EB7">
        <w:rPr>
          <w:i/>
          <w:iCs/>
        </w:rPr>
        <w:t>features</w:t>
      </w:r>
      <w:r w:rsidR="00506E68">
        <w:t xml:space="preserve">, o sinal acústico por meio de expressões matemáticas. O </w:t>
      </w:r>
      <w:r w:rsidR="00442EB7">
        <w:t>M</w:t>
      </w:r>
      <w:r w:rsidR="00506E68">
        <w:t xml:space="preserve">odelo de </w:t>
      </w:r>
      <w:r w:rsidR="00442EB7">
        <w:t>L</w:t>
      </w:r>
      <w:r w:rsidR="00506E68">
        <w:t xml:space="preserve">inguagem (ML) que </w:t>
      </w:r>
      <w:r w:rsidR="00E3053B">
        <w:t xml:space="preserve">efetua uma busca na lista de palavras cadastradas e tenta obter as possíveis sequências de palavras a serem reconhecidas. Por fim, </w:t>
      </w:r>
      <w:r>
        <w:t>dispomos</w:t>
      </w:r>
      <w:r w:rsidR="00E3053B">
        <w:t xml:space="preserve"> </w:t>
      </w:r>
      <w:r>
        <w:t>d</w:t>
      </w:r>
      <w:r w:rsidR="00E3053B">
        <w:t>o decodificador, que juntamente com os blocos MA e ML, realiza o processo de transcrição do sinal de voz</w:t>
      </w:r>
      <w:r w:rsidR="003903A5">
        <w:t>.</w:t>
      </w:r>
    </w:p>
    <w:p w14:paraId="35B20548" w14:textId="42125E17" w:rsidR="00E3053B" w:rsidRDefault="00E3053B" w:rsidP="000C089F">
      <w:pPr>
        <w:pStyle w:val="TF-TEXTO"/>
        <w:ind w:firstLine="0"/>
        <w:jc w:val="center"/>
      </w:pPr>
      <w:r>
        <w:t>Figura 4</w:t>
      </w:r>
      <w:r w:rsidR="009B753E">
        <w:t xml:space="preserve"> - </w:t>
      </w:r>
      <w:r>
        <w:t>Modelo de sistema de reconhecimento de voz</w:t>
      </w:r>
    </w:p>
    <w:p w14:paraId="0F72BC65" w14:textId="16F50CD9" w:rsidR="00E3053B" w:rsidRDefault="00E3053B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63C23E01" wp14:editId="5E0361DF">
            <wp:extent cx="5274309" cy="2286000"/>
            <wp:effectExtent l="0" t="0" r="317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6584" cy="232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6161" w14:textId="64FEFB50" w:rsidR="00E3053B" w:rsidRDefault="00E3053B" w:rsidP="000C089F">
      <w:pPr>
        <w:pStyle w:val="TF-TEXTO"/>
        <w:ind w:firstLine="0"/>
        <w:jc w:val="center"/>
        <w:rPr>
          <w:sz w:val="18"/>
          <w:szCs w:val="18"/>
        </w:rPr>
      </w:pPr>
      <w:r w:rsidRPr="00E3053B">
        <w:rPr>
          <w:sz w:val="18"/>
          <w:szCs w:val="18"/>
        </w:rPr>
        <w:t>Fonte: Silva (</w:t>
      </w:r>
      <w:commentRangeStart w:id="58"/>
      <w:r w:rsidRPr="00E3053B">
        <w:rPr>
          <w:sz w:val="18"/>
          <w:szCs w:val="18"/>
        </w:rPr>
        <w:t>201</w:t>
      </w:r>
      <w:r w:rsidR="003D101E">
        <w:rPr>
          <w:sz w:val="18"/>
          <w:szCs w:val="18"/>
        </w:rPr>
        <w:t>0</w:t>
      </w:r>
      <w:commentRangeEnd w:id="58"/>
      <w:r w:rsidR="009910EF">
        <w:rPr>
          <w:rStyle w:val="Refdecomentrio"/>
        </w:rPr>
        <w:commentReference w:id="58"/>
      </w:r>
      <w:r w:rsidRPr="00E3053B">
        <w:rPr>
          <w:sz w:val="18"/>
          <w:szCs w:val="18"/>
        </w:rPr>
        <w:t>)</w:t>
      </w:r>
      <w:r w:rsidR="003F3881">
        <w:rPr>
          <w:sz w:val="18"/>
          <w:szCs w:val="18"/>
        </w:rPr>
        <w:t>.</w:t>
      </w:r>
    </w:p>
    <w:p w14:paraId="5A777F89" w14:textId="4D30C31D" w:rsidR="00A44581" w:rsidRDefault="00E3053B" w:rsidP="00D54280">
      <w:pPr>
        <w:pStyle w:val="TF-TEXTO"/>
      </w:pPr>
      <w:r>
        <w:t xml:space="preserve">De acordo com </w:t>
      </w:r>
      <w:r w:rsidR="00040494">
        <w:t>Silva</w:t>
      </w:r>
      <w:r w:rsidR="00086BFD">
        <w:t xml:space="preserve"> </w:t>
      </w:r>
      <w:r>
        <w:t>(2019), o</w:t>
      </w:r>
      <w:r w:rsidR="003F3881">
        <w:t>s</w:t>
      </w:r>
      <w:r>
        <w:t xml:space="preserve"> seus resultados com o dispositivo móvel </w:t>
      </w:r>
      <w:r w:rsidR="004A792E">
        <w:t xml:space="preserve">não foram satisfatórios, </w:t>
      </w:r>
      <w:r w:rsidR="003903A5">
        <w:t xml:space="preserve">isso </w:t>
      </w:r>
      <w:r w:rsidR="004A792E">
        <w:t xml:space="preserve">porque </w:t>
      </w:r>
      <w:r w:rsidR="003903A5">
        <w:t xml:space="preserve">durante o seu deslocamento entre um ponto A para o B a sua comunicação com o Raspberry não era muito boa, era possível ouvir claramente os comandos do dispositivo, porém a comunicação do usuário com o Raspberry não funcionava corretamente devido aos </w:t>
      </w:r>
      <w:r w:rsidR="004A792E">
        <w:t>ruído</w:t>
      </w:r>
      <w:r w:rsidR="003903A5">
        <w:t>s</w:t>
      </w:r>
      <w:r w:rsidR="004A792E">
        <w:t xml:space="preserve"> externo</w:t>
      </w:r>
      <w:r w:rsidR="003903A5">
        <w:t>s</w:t>
      </w:r>
      <w:r w:rsidR="004A792E">
        <w:t xml:space="preserve"> e som ambiente, assim impactando na precisão do reconhecimento de fala e não executando uma função conforme o esperado.</w:t>
      </w:r>
      <w:r w:rsidR="00B260DF">
        <w:t xml:space="preserve"> A necessidade de ficar cadastrando os lugares que se deseja transitar não se tornou usual, porque necessitava cadastrar manualmente no banco de dados, c</w:t>
      </w:r>
      <w:r w:rsidR="003903A5">
        <w:t>ontud</w:t>
      </w:r>
      <w:r w:rsidR="00B260DF">
        <w:t>o</w:t>
      </w:r>
      <w:r w:rsidR="003903A5">
        <w:t xml:space="preserve"> a precisão do GPS foi satisfatória, sempre </w:t>
      </w:r>
      <w:r w:rsidR="00B260DF">
        <w:t>orientando a pessoa próxima ao seu objetivo final, com uma pequena margem de erro de poucos metros.</w:t>
      </w:r>
    </w:p>
    <w:p w14:paraId="6B996DD8" w14:textId="50781456" w:rsidR="00A44581" w:rsidRDefault="00D54280" w:rsidP="00BC499A">
      <w:pPr>
        <w:pStyle w:val="Ttulo2"/>
      </w:pPr>
      <w:r w:rsidRPr="001B7F7E">
        <w:t xml:space="preserve">Mapeamento tridimensional de ambientes </w:t>
      </w:r>
      <w:r w:rsidR="00870A8D">
        <w:t>Internos Utilizando um sensor lidar</w:t>
      </w:r>
    </w:p>
    <w:p w14:paraId="5360978C" w14:textId="044CAF99" w:rsidR="007F3141" w:rsidRDefault="00713168" w:rsidP="00870A8D">
      <w:pPr>
        <w:pStyle w:val="TF-TEXTO"/>
      </w:pPr>
      <w:r w:rsidRPr="00713168">
        <w:t>Rossi</w:t>
      </w:r>
      <w:r>
        <w:t xml:space="preserve">, </w:t>
      </w:r>
      <w:r w:rsidRPr="00713168">
        <w:t>Freitas</w:t>
      </w:r>
      <w:r>
        <w:t xml:space="preserve"> e </w:t>
      </w:r>
      <w:r w:rsidRPr="00713168">
        <w:t>Reis</w:t>
      </w:r>
      <w:r>
        <w:t xml:space="preserve"> </w:t>
      </w:r>
      <w:r w:rsidR="00870A8D">
        <w:t>(2019) tinha</w:t>
      </w:r>
      <w:r>
        <w:t>m</w:t>
      </w:r>
      <w:r w:rsidR="00870A8D">
        <w:t xml:space="preserve"> como objetivo desenvolver um protótipo robótico com o sensoriamento em 3D feito com base em um sensor L</w:t>
      </w:r>
      <w:r w:rsidR="00404609">
        <w:t>i</w:t>
      </w:r>
      <w:r w:rsidR="00870A8D">
        <w:t>DAR, capaz de efetuar o mapeamento em ambientes simulados e reais.</w:t>
      </w:r>
      <w:r w:rsidR="004944F2">
        <w:t xml:space="preserve"> </w:t>
      </w:r>
      <w:r w:rsidR="007F3141">
        <w:t xml:space="preserve">Segundo Maciel (2011), a tecnologia LiDAR </w:t>
      </w:r>
      <w:del w:id="59" w:author="Aurélio Faustino Hoppe" w:date="2021-12-18T07:42:00Z">
        <w:r w:rsidR="007F3141" w:rsidDel="0028663A">
          <w:delText xml:space="preserve">que </w:delText>
        </w:r>
      </w:del>
      <w:r w:rsidR="007F3141">
        <w:t>está vinculada à área sensorial</w:t>
      </w:r>
      <w:ins w:id="60" w:author="Aurélio Faustino Hoppe" w:date="2021-12-18T07:42:00Z">
        <w:r w:rsidR="0028663A">
          <w:t xml:space="preserve"> e</w:t>
        </w:r>
      </w:ins>
      <w:del w:id="61" w:author="Aurélio Faustino Hoppe" w:date="2021-12-18T07:42:00Z">
        <w:r w:rsidR="007F3141" w:rsidDel="0028663A">
          <w:delText>, que</w:delText>
        </w:r>
      </w:del>
      <w:r w:rsidR="007F3141">
        <w:t xml:space="preserve"> tem como objetivo medir a distância entre o sensor e a superfície utilizando o </w:t>
      </w:r>
      <w:r w:rsidR="007F3141" w:rsidRPr="00CC1F7A">
        <w:rPr>
          <w:i/>
          <w:iCs/>
        </w:rPr>
        <w:t>Light Amplification by Simulated Emission of Radiation</w:t>
      </w:r>
      <w:r w:rsidR="007F3141">
        <w:rPr>
          <w:i/>
          <w:iCs/>
        </w:rPr>
        <w:t xml:space="preserve"> </w:t>
      </w:r>
      <w:r w:rsidR="007F3141" w:rsidRPr="004944F2">
        <w:t>(</w:t>
      </w:r>
      <w:r w:rsidR="007F3141">
        <w:t>LASER</w:t>
      </w:r>
      <w:ins w:id="62" w:author="Aurélio Faustino Hoppe" w:date="2021-12-18T07:45:00Z">
        <w:r w:rsidR="00FE4B64">
          <w:t>),</w:t>
        </w:r>
      </w:ins>
      <w:del w:id="63" w:author="Aurélio Faustino Hoppe" w:date="2021-12-18T07:45:00Z">
        <w:r w:rsidR="007F3141" w:rsidRPr="004944F2" w:rsidDel="00FE4B64">
          <w:delText>)</w:delText>
        </w:r>
      </w:del>
      <w:del w:id="64" w:author="Aurélio Faustino Hoppe" w:date="2021-12-18T07:44:00Z">
        <w:r w:rsidR="007F3141" w:rsidDel="00FE4B64">
          <w:delText>,</w:delText>
        </w:r>
      </w:del>
      <w:r w:rsidR="007F3141">
        <w:t xml:space="preserve"> </w:t>
      </w:r>
      <w:del w:id="65" w:author="Aurélio Faustino Hoppe" w:date="2021-12-18T07:44:00Z">
        <w:r w:rsidR="007F3141" w:rsidDel="00FE4B64">
          <w:delText>que q</w:delText>
        </w:r>
      </w:del>
      <w:ins w:id="66" w:author="Aurélio Faustino Hoppe" w:date="2021-12-18T07:44:00Z">
        <w:r w:rsidR="00FE4B64">
          <w:t>q</w:t>
        </w:r>
      </w:ins>
      <w:r w:rsidR="007F3141">
        <w:t xml:space="preserve">uando </w:t>
      </w:r>
      <w:del w:id="67" w:author="Aurélio Faustino Hoppe" w:date="2021-12-18T07:44:00Z">
        <w:r w:rsidR="007F3141" w:rsidDel="00FE4B64">
          <w:delText xml:space="preserve">está </w:delText>
        </w:r>
      </w:del>
      <w:r w:rsidR="007F3141">
        <w:t>associado a informação de posicionamento, é capaz de criar uma nuvem de pontos tanto em âmbito bidimensional quanto tridimensional.</w:t>
      </w:r>
    </w:p>
    <w:p w14:paraId="14536F3D" w14:textId="13575FB7" w:rsidR="004944F2" w:rsidRDefault="004944F2" w:rsidP="00F7179B">
      <w:pPr>
        <w:pStyle w:val="TF-TEXTO"/>
        <w:tabs>
          <w:tab w:val="left" w:pos="4410"/>
        </w:tabs>
      </w:pPr>
      <w:r>
        <w:t>Já na literatura pode</w:t>
      </w:r>
      <w:r w:rsidR="007F3141">
        <w:t>-</w:t>
      </w:r>
      <w:r>
        <w:t>se observar que o emprego de sensores como o L</w:t>
      </w:r>
      <w:r w:rsidR="00404609">
        <w:t>i</w:t>
      </w:r>
      <w:r>
        <w:t xml:space="preserve">DAR vem crescendo para o registro de nuvem de pontos, </w:t>
      </w:r>
      <w:r w:rsidR="007F3141">
        <w:t>assim</w:t>
      </w:r>
      <w:r>
        <w:t xml:space="preserve"> sendo utilizado para reconstrução e mapeamento de ambientes (PAVAN; SANTOS, 2015)</w:t>
      </w:r>
      <w:r w:rsidR="00F7179B">
        <w:t xml:space="preserve">. De acordo com </w:t>
      </w:r>
      <w:r w:rsidR="00F7179B" w:rsidRPr="00713168">
        <w:t>Rossi</w:t>
      </w:r>
      <w:r w:rsidR="00F7179B">
        <w:t xml:space="preserve">, </w:t>
      </w:r>
      <w:r w:rsidR="00F7179B" w:rsidRPr="00713168">
        <w:t>Freitas</w:t>
      </w:r>
      <w:r w:rsidR="00F7179B">
        <w:t xml:space="preserve"> e </w:t>
      </w:r>
      <w:r w:rsidR="00F7179B" w:rsidRPr="00713168">
        <w:t xml:space="preserve">Reis </w:t>
      </w:r>
      <w:r w:rsidR="00F7179B">
        <w:t xml:space="preserve">(2019), o sensor utilizado funciona com princípio de triangulação, que é uma metodologia empregada para medir distâncias de um objeto. Para funcionar dessa maneira, o sensor emite um feixe de LASER que é refletido e captado por uma lente fotossensível. Dessa forma, quando o objeto a ser </w:t>
      </w:r>
      <w:r w:rsidR="00F7179B">
        <w:lastRenderedPageBreak/>
        <w:t>mapeado está mais próximo ou mais distante, os feixes tocam em uma parte diferente da lente e pelo princípio da triangulação geométrica é estimada a posição do objeto.</w:t>
      </w:r>
      <w:r w:rsidR="004C6C3B">
        <w:t xml:space="preserve"> </w:t>
      </w:r>
      <w:r w:rsidR="00F7179B">
        <w:t>Na figura abaixo é ilustrado o modelo utilizado pelos autores em seu projeto.</w:t>
      </w:r>
    </w:p>
    <w:p w14:paraId="02B3E368" w14:textId="3C831122" w:rsidR="00EE71CA" w:rsidRDefault="00EE71CA" w:rsidP="0025710C">
      <w:pPr>
        <w:pStyle w:val="TF-TEXTO"/>
        <w:ind w:firstLine="0"/>
        <w:jc w:val="center"/>
      </w:pPr>
      <w:r>
        <w:t>Figura 5</w:t>
      </w:r>
      <w:r w:rsidR="009B753E">
        <w:t xml:space="preserve"> - </w:t>
      </w:r>
      <w:r>
        <w:t>Sensor L</w:t>
      </w:r>
      <w:r w:rsidR="00B44304">
        <w:t>i</w:t>
      </w:r>
      <w:r>
        <w:t>DAR modelo YDLIDAR</w:t>
      </w:r>
      <w:r w:rsidR="004C6C3B">
        <w:t xml:space="preserve"> </w:t>
      </w:r>
      <w:r>
        <w:t>X4</w:t>
      </w:r>
    </w:p>
    <w:p w14:paraId="5C31C958" w14:textId="01A27650" w:rsidR="00EE71CA" w:rsidRPr="008D6A1C" w:rsidRDefault="00F50D1F" w:rsidP="008D6A1C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50A191FC" wp14:editId="7EB84353">
            <wp:extent cx="2430780" cy="22046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9749" cy="22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670D" w14:textId="51110163" w:rsidR="00EE71CA" w:rsidRDefault="00EE71CA" w:rsidP="0025710C">
      <w:pPr>
        <w:pStyle w:val="TF-TEXTO"/>
        <w:tabs>
          <w:tab w:val="left" w:pos="4410"/>
        </w:tabs>
        <w:ind w:left="1418" w:hanging="1418"/>
        <w:jc w:val="center"/>
        <w:rPr>
          <w:sz w:val="18"/>
          <w:szCs w:val="18"/>
        </w:rPr>
      </w:pPr>
      <w:r>
        <w:rPr>
          <w:sz w:val="18"/>
          <w:szCs w:val="18"/>
        </w:rPr>
        <w:t>Fonte:</w:t>
      </w:r>
      <w:r w:rsidRPr="008D6A1C">
        <w:rPr>
          <w:sz w:val="16"/>
          <w:szCs w:val="16"/>
        </w:rPr>
        <w:t xml:space="preserve"> </w:t>
      </w:r>
      <w:r w:rsidR="00713168" w:rsidRPr="00713168">
        <w:rPr>
          <w:sz w:val="18"/>
          <w:szCs w:val="18"/>
        </w:rPr>
        <w:t>Rossi</w:t>
      </w:r>
      <w:r w:rsidR="00713168">
        <w:rPr>
          <w:sz w:val="18"/>
          <w:szCs w:val="18"/>
        </w:rPr>
        <w:t xml:space="preserve">, </w:t>
      </w:r>
      <w:r w:rsidR="00713168" w:rsidRPr="00713168">
        <w:rPr>
          <w:sz w:val="18"/>
          <w:szCs w:val="18"/>
        </w:rPr>
        <w:t>Freitas</w:t>
      </w:r>
      <w:r w:rsidR="00713168">
        <w:rPr>
          <w:sz w:val="18"/>
          <w:szCs w:val="18"/>
        </w:rPr>
        <w:t xml:space="preserve"> e</w:t>
      </w:r>
      <w:r w:rsidR="00713168" w:rsidRPr="00713168">
        <w:rPr>
          <w:sz w:val="18"/>
          <w:szCs w:val="18"/>
        </w:rPr>
        <w:t xml:space="preserve"> Reis </w:t>
      </w:r>
      <w:r>
        <w:rPr>
          <w:sz w:val="18"/>
          <w:szCs w:val="18"/>
        </w:rPr>
        <w:t>(2019)</w:t>
      </w:r>
      <w:r w:rsidR="003F3881">
        <w:rPr>
          <w:sz w:val="18"/>
          <w:szCs w:val="18"/>
        </w:rPr>
        <w:t>.</w:t>
      </w:r>
    </w:p>
    <w:p w14:paraId="5DFD1FD1" w14:textId="30ADDE16" w:rsidR="00E319EC" w:rsidRPr="00EE71CA" w:rsidRDefault="00F7179B" w:rsidP="00404609">
      <w:pPr>
        <w:pStyle w:val="TF-TEXTO"/>
        <w:tabs>
          <w:tab w:val="left" w:pos="4410"/>
        </w:tabs>
      </w:pPr>
      <w:r>
        <w:t xml:space="preserve">Os autores realizaram os testes em um ambiente aberto e com diversos relevos, </w:t>
      </w:r>
      <w:r w:rsidR="00E76CE7">
        <w:t>ao</w:t>
      </w:r>
      <w:r>
        <w:t xml:space="preserve"> efetuar esse mapeamento de teste, foi necessário colocar o sensor em uma determinada altura para captar o cenário. Inicialmente</w:t>
      </w:r>
      <w:ins w:id="68" w:author="Aurélio Faustino Hoppe" w:date="2021-12-18T07:46:00Z">
        <w:r w:rsidR="00FE4B64">
          <w:t>,</w:t>
        </w:r>
      </w:ins>
      <w:r>
        <w:t xml:space="preserve"> obteve-se o mapeamento razoavelmente semelhante ao ambiente, mas após aplicar o filtro de Kalman</w:t>
      </w:r>
      <w:ins w:id="69" w:author="Aurélio Faustino Hoppe" w:date="2021-12-18T07:46:00Z">
        <w:r w:rsidR="00FE4B64">
          <w:t>,</w:t>
        </w:r>
      </w:ins>
      <w:r>
        <w:t xml:space="preserve"> os seus resultados foram demasiadamente sucedido, isso porque o Kalman auxilia na redução dos ruídos</w:t>
      </w:r>
      <w:r w:rsidR="00AE73D0">
        <w:t>, gerando assim o mapa 3D semelhante ao ambiente de testes</w:t>
      </w:r>
      <w:r w:rsidR="00E319EC">
        <w:t xml:space="preserve"> (</w:t>
      </w:r>
      <w:r w:rsidR="00713168">
        <w:t>ROSSI;FREITAS;REIS</w:t>
      </w:r>
      <w:r w:rsidR="00E319EC">
        <w:t xml:space="preserve">, </w:t>
      </w:r>
      <w:commentRangeStart w:id="70"/>
      <w:r w:rsidR="00E319EC">
        <w:t>2019</w:t>
      </w:r>
      <w:commentRangeEnd w:id="70"/>
      <w:r w:rsidR="00FE4B64">
        <w:rPr>
          <w:rStyle w:val="Refdecomentrio"/>
        </w:rPr>
        <w:commentReference w:id="70"/>
      </w:r>
      <w:r w:rsidR="00E319EC">
        <w:t>).</w:t>
      </w:r>
    </w:p>
    <w:p w14:paraId="7817D9B2" w14:textId="77777777" w:rsidR="00451B94" w:rsidRDefault="00451B94" w:rsidP="00424AD5">
      <w:pPr>
        <w:pStyle w:val="Ttulo1"/>
      </w:pPr>
      <w:bookmarkStart w:id="71" w:name="_Toc54164921"/>
      <w:bookmarkStart w:id="72" w:name="_Toc54165675"/>
      <w:bookmarkStart w:id="73" w:name="_Toc54169333"/>
      <w:bookmarkStart w:id="74" w:name="_Toc96347439"/>
      <w:bookmarkStart w:id="75" w:name="_Toc96357723"/>
      <w:bookmarkStart w:id="76" w:name="_Toc96491866"/>
      <w:bookmarkStart w:id="77" w:name="_Toc411603107"/>
      <w:bookmarkEnd w:id="33"/>
      <w:r>
        <w:t>proposta</w:t>
      </w:r>
    </w:p>
    <w:p w14:paraId="29C27354" w14:textId="556156B8" w:rsidR="002A55B0" w:rsidRDefault="002A55B0" w:rsidP="00451B94">
      <w:pPr>
        <w:pStyle w:val="TF-TEXTO"/>
      </w:pPr>
      <w:r>
        <w:t>Nes</w:t>
      </w:r>
      <w:r w:rsidR="00404609">
        <w:t>sa seção</w:t>
      </w:r>
      <w:r>
        <w:t xml:space="preserve"> será informado </w:t>
      </w:r>
      <w:r w:rsidR="000C4BF9">
        <w:t>o objetivo</w:t>
      </w:r>
      <w:r>
        <w:t xml:space="preserve"> do trabalho, definindo o desenvolvimento, justificando os requisitos funcionais e não-funcionais, as metodologias utilizadas e o cronograma.</w:t>
      </w:r>
    </w:p>
    <w:p w14:paraId="6DDA7BF0" w14:textId="33DFB147" w:rsidR="006B0760" w:rsidRDefault="00451B94" w:rsidP="00BC499A">
      <w:pPr>
        <w:pStyle w:val="Ttulo2"/>
      </w:pPr>
      <w:bookmarkStart w:id="78" w:name="_Toc54164915"/>
      <w:bookmarkStart w:id="79" w:name="_Toc54165669"/>
      <w:bookmarkStart w:id="80" w:name="_Toc54169327"/>
      <w:bookmarkStart w:id="81" w:name="_Toc96347433"/>
      <w:bookmarkStart w:id="82" w:name="_Toc96357717"/>
      <w:bookmarkStart w:id="83" w:name="_Toc96491860"/>
      <w:bookmarkStart w:id="84" w:name="_Toc351015594"/>
      <w:r>
        <w:t>JUSTIFICATIVA</w:t>
      </w:r>
    </w:p>
    <w:p w14:paraId="3141906C" w14:textId="17B0A155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Todos os </w:t>
      </w:r>
      <w:r w:rsidR="00F55526">
        <w:rPr>
          <w:sz w:val="20"/>
          <w:szCs w:val="20"/>
        </w:rPr>
        <w:t xml:space="preserve">trabalhos </w:t>
      </w:r>
      <w:r>
        <w:rPr>
          <w:sz w:val="20"/>
          <w:szCs w:val="20"/>
        </w:rPr>
        <w:t>correlatos contam com algoritmos específicos para cada situação. Krause (2018) utiliza o algoritmo F</w:t>
      </w:r>
      <w:r w:rsidRPr="00012520">
        <w:rPr>
          <w:sz w:val="20"/>
          <w:szCs w:val="20"/>
        </w:rPr>
        <w:t>ingerprint</w:t>
      </w:r>
      <w:r>
        <w:rPr>
          <w:sz w:val="20"/>
          <w:szCs w:val="20"/>
        </w:rPr>
        <w:t xml:space="preserve"> para localizar um dispositivo em uma subárea. </w:t>
      </w:r>
      <w:r w:rsidR="00040494">
        <w:rPr>
          <w:sz w:val="20"/>
          <w:szCs w:val="20"/>
        </w:rPr>
        <w:t>Silva</w:t>
      </w:r>
      <w:r w:rsidR="007115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(2019) </w:t>
      </w:r>
      <w:r w:rsidR="002677F4">
        <w:rPr>
          <w:sz w:val="20"/>
          <w:szCs w:val="20"/>
        </w:rPr>
        <w:t>realiza</w:t>
      </w:r>
      <w:r>
        <w:rPr>
          <w:sz w:val="20"/>
          <w:szCs w:val="20"/>
        </w:rPr>
        <w:t xml:space="preserve"> um comparativo do áudio com a frequência que aquela palavra é falada. </w:t>
      </w:r>
      <w:r w:rsidR="002677F4">
        <w:rPr>
          <w:sz w:val="20"/>
          <w:szCs w:val="20"/>
        </w:rPr>
        <w:t>Já</w:t>
      </w:r>
      <w:r>
        <w:rPr>
          <w:sz w:val="20"/>
          <w:szCs w:val="20"/>
        </w:rPr>
        <w:t xml:space="preserve"> </w:t>
      </w:r>
      <w:r w:rsidR="00CD6489" w:rsidRPr="00CD6489">
        <w:rPr>
          <w:sz w:val="20"/>
          <w:szCs w:val="20"/>
        </w:rPr>
        <w:t>Rossi, Freitas e Reis</w:t>
      </w:r>
      <w:r w:rsidR="00CD6489" w:rsidRPr="00CD6489">
        <w:rPr>
          <w:sz w:val="16"/>
          <w:szCs w:val="16"/>
        </w:rPr>
        <w:t xml:space="preserve"> </w:t>
      </w:r>
      <w:r>
        <w:rPr>
          <w:sz w:val="20"/>
          <w:szCs w:val="20"/>
        </w:rPr>
        <w:t>(2019) utiliza</w:t>
      </w:r>
      <w:r w:rsidR="00CD6489">
        <w:rPr>
          <w:sz w:val="20"/>
          <w:szCs w:val="20"/>
        </w:rPr>
        <w:t>m</w:t>
      </w:r>
      <w:r>
        <w:rPr>
          <w:sz w:val="20"/>
          <w:szCs w:val="20"/>
        </w:rPr>
        <w:t xml:space="preserve"> o algoritmo de Kalman para reduzir o ruído </w:t>
      </w:r>
      <w:r w:rsidR="000C4BF9">
        <w:rPr>
          <w:sz w:val="20"/>
          <w:szCs w:val="20"/>
        </w:rPr>
        <w:t xml:space="preserve">das imagens </w:t>
      </w:r>
      <w:r>
        <w:rPr>
          <w:sz w:val="20"/>
          <w:szCs w:val="20"/>
        </w:rPr>
        <w:t>do ambiente para melhorar os seus resultados.</w:t>
      </w:r>
    </w:p>
    <w:p w14:paraId="3B4E3FE6" w14:textId="282EC474" w:rsidR="00404609" w:rsidRDefault="00404609" w:rsidP="0000418F">
      <w:pPr>
        <w:ind w:firstLine="709"/>
        <w:jc w:val="both"/>
        <w:rPr>
          <w:sz w:val="20"/>
          <w:szCs w:val="20"/>
        </w:rPr>
      </w:pPr>
      <w:r w:rsidRPr="00526532">
        <w:rPr>
          <w:sz w:val="20"/>
          <w:szCs w:val="20"/>
          <w:highlight w:val="yellow"/>
          <w:rPrChange w:id="85" w:author="Aurélio Faustino Hoppe" w:date="2021-12-18T07:48:00Z">
            <w:rPr>
              <w:sz w:val="20"/>
              <w:szCs w:val="20"/>
            </w:rPr>
          </w:rPrChange>
        </w:rPr>
        <w:t>Pelo fato dos correlatos contam</w:t>
      </w:r>
      <w:r>
        <w:rPr>
          <w:sz w:val="20"/>
          <w:szCs w:val="20"/>
        </w:rPr>
        <w:t xml:space="preserve"> com dados resgatados do ambiente, todos eles necessitam de algum tipo de sensor, captador de dados. Para Krause (2018), com o sinal de Bluetooth é possível identificar qual </w:t>
      </w:r>
      <w:r w:rsidR="000D07CD">
        <w:rPr>
          <w:sz w:val="20"/>
          <w:szCs w:val="20"/>
        </w:rPr>
        <w:t>B</w:t>
      </w:r>
      <w:r>
        <w:rPr>
          <w:sz w:val="20"/>
          <w:szCs w:val="20"/>
        </w:rPr>
        <w:t xml:space="preserve">eacon está mais próximo ou qual seria o </w:t>
      </w:r>
      <w:r w:rsidR="00BC7786">
        <w:rPr>
          <w:sz w:val="20"/>
          <w:szCs w:val="20"/>
        </w:rPr>
        <w:t>B</w:t>
      </w:r>
      <w:r>
        <w:rPr>
          <w:sz w:val="20"/>
          <w:szCs w:val="20"/>
        </w:rPr>
        <w:t xml:space="preserve">eacon que deveria ser seguido para se locomover no ambiente projetado. Na situação de </w:t>
      </w:r>
      <w:r w:rsidR="00040494">
        <w:rPr>
          <w:sz w:val="20"/>
          <w:szCs w:val="20"/>
        </w:rPr>
        <w:t>Silva</w:t>
      </w:r>
      <w:r w:rsidR="00086BFD">
        <w:rPr>
          <w:sz w:val="20"/>
          <w:szCs w:val="20"/>
        </w:rPr>
        <w:t xml:space="preserve"> </w:t>
      </w:r>
      <w:r>
        <w:rPr>
          <w:sz w:val="20"/>
          <w:szCs w:val="20"/>
        </w:rPr>
        <w:t>(2019), esses dados são resgatados por um microfone que pode conter interferências por barulhos externos. Já</w:t>
      </w:r>
      <w:r w:rsidRPr="00CD6489">
        <w:rPr>
          <w:sz w:val="16"/>
          <w:szCs w:val="16"/>
        </w:rPr>
        <w:t xml:space="preserve"> </w:t>
      </w:r>
      <w:r w:rsidR="00CD6489" w:rsidRPr="00CD6489">
        <w:rPr>
          <w:sz w:val="20"/>
          <w:szCs w:val="20"/>
        </w:rPr>
        <w:t>Rossi, Freitas e Reis</w:t>
      </w:r>
      <w:r w:rsidR="00CD6489" w:rsidRPr="00CD6489">
        <w:rPr>
          <w:sz w:val="16"/>
          <w:szCs w:val="16"/>
        </w:rPr>
        <w:t xml:space="preserve"> </w:t>
      </w:r>
      <w:r>
        <w:rPr>
          <w:sz w:val="20"/>
          <w:szCs w:val="20"/>
        </w:rPr>
        <w:t>(2019), utiliza</w:t>
      </w:r>
      <w:r w:rsidR="00CD6489">
        <w:rPr>
          <w:sz w:val="20"/>
          <w:szCs w:val="20"/>
        </w:rPr>
        <w:t>m</w:t>
      </w:r>
      <w:r>
        <w:rPr>
          <w:sz w:val="20"/>
          <w:szCs w:val="20"/>
        </w:rPr>
        <w:t xml:space="preserve"> uma nuvem de lasers para a obtenção da distância do objeto</w:t>
      </w:r>
      <w:r w:rsidR="00F55526">
        <w:rPr>
          <w:sz w:val="20"/>
          <w:szCs w:val="20"/>
        </w:rPr>
        <w:t>, juntamente com a utilização da trigonometria e gerando</w:t>
      </w:r>
      <w:r>
        <w:rPr>
          <w:sz w:val="20"/>
          <w:szCs w:val="20"/>
        </w:rPr>
        <w:t xml:space="preserve"> um mapeamento 3D</w:t>
      </w:r>
      <w:r w:rsidR="00F55526">
        <w:rPr>
          <w:sz w:val="20"/>
          <w:szCs w:val="20"/>
        </w:rPr>
        <w:t xml:space="preserve"> do ambiente</w:t>
      </w:r>
      <w:r>
        <w:rPr>
          <w:sz w:val="20"/>
          <w:szCs w:val="20"/>
        </w:rPr>
        <w:t>.</w:t>
      </w:r>
    </w:p>
    <w:p w14:paraId="43F62B07" w14:textId="69B492C6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Apesar da grande parte dos correlatos citados anteriormente conterem características semelhantes ao proposto nesse artigo, eles foram desenvolvidos com hardwares distintos e sensores diferentes, para atenderem determinadas funções em suas aplicações</w:t>
      </w:r>
      <w:r w:rsidR="00F55526">
        <w:rPr>
          <w:sz w:val="20"/>
          <w:szCs w:val="20"/>
        </w:rPr>
        <w:t>, mas eles servem de exemplo para obter métricas e comparação de resultado</w:t>
      </w:r>
      <w:r>
        <w:rPr>
          <w:sz w:val="20"/>
          <w:szCs w:val="20"/>
        </w:rPr>
        <w:t xml:space="preserve">. </w:t>
      </w:r>
      <w:r w:rsidR="00337A78">
        <w:rPr>
          <w:sz w:val="20"/>
          <w:szCs w:val="20"/>
        </w:rPr>
        <w:t>N</w:t>
      </w:r>
      <w:r>
        <w:rPr>
          <w:sz w:val="20"/>
          <w:szCs w:val="20"/>
        </w:rPr>
        <w:t xml:space="preserve">este trabalho está sendo proposto a utilização de um </w:t>
      </w:r>
      <w:r w:rsidR="000604D2">
        <w:rPr>
          <w:sz w:val="20"/>
          <w:szCs w:val="20"/>
        </w:rPr>
        <w:t>dispositivo móvel</w:t>
      </w:r>
      <w:r>
        <w:rPr>
          <w:sz w:val="20"/>
          <w:szCs w:val="20"/>
        </w:rPr>
        <w:t xml:space="preserve"> moderno, como </w:t>
      </w:r>
      <w:r w:rsidR="00337A78">
        <w:rPr>
          <w:sz w:val="20"/>
          <w:szCs w:val="20"/>
        </w:rPr>
        <w:t xml:space="preserve">por exemplo </w:t>
      </w:r>
      <w:r>
        <w:rPr>
          <w:sz w:val="20"/>
          <w:szCs w:val="20"/>
        </w:rPr>
        <w:t>o iPhone 12 PRO</w:t>
      </w:r>
      <w:r w:rsidR="00337A78">
        <w:rPr>
          <w:sz w:val="20"/>
          <w:szCs w:val="20"/>
        </w:rPr>
        <w:t xml:space="preserve"> ou superior que contenha o sensor LiDAR</w:t>
      </w:r>
      <w:r w:rsidR="00096B67">
        <w:rPr>
          <w:sz w:val="20"/>
          <w:szCs w:val="20"/>
        </w:rPr>
        <w:t xml:space="preserve"> e contenha </w:t>
      </w:r>
      <w:r>
        <w:rPr>
          <w:sz w:val="20"/>
          <w:szCs w:val="20"/>
        </w:rPr>
        <w:t xml:space="preserve">o sistema de localização GPS, </w:t>
      </w:r>
      <w:r w:rsidR="00BC7786">
        <w:rPr>
          <w:sz w:val="20"/>
          <w:szCs w:val="20"/>
        </w:rPr>
        <w:t>comporta</w:t>
      </w:r>
      <w:r>
        <w:rPr>
          <w:sz w:val="20"/>
          <w:szCs w:val="20"/>
        </w:rPr>
        <w:t xml:space="preserve"> microfone para os comandos de voz e possui Bluetooth 5.1 para a localização mais precisa de </w:t>
      </w:r>
      <w:r w:rsidR="00BC7786">
        <w:rPr>
          <w:sz w:val="20"/>
          <w:szCs w:val="20"/>
        </w:rPr>
        <w:t>B</w:t>
      </w:r>
      <w:r>
        <w:rPr>
          <w:sz w:val="20"/>
          <w:szCs w:val="20"/>
        </w:rPr>
        <w:t xml:space="preserve">eacons. Além de </w:t>
      </w:r>
      <w:r w:rsidR="00BC7786">
        <w:rPr>
          <w:sz w:val="20"/>
          <w:szCs w:val="20"/>
        </w:rPr>
        <w:t>dispor</w:t>
      </w:r>
      <w:r>
        <w:rPr>
          <w:sz w:val="20"/>
          <w:szCs w:val="20"/>
        </w:rPr>
        <w:t xml:space="preserve"> </w:t>
      </w:r>
      <w:r w:rsidR="00BC7786">
        <w:rPr>
          <w:sz w:val="20"/>
          <w:szCs w:val="20"/>
        </w:rPr>
        <w:t>d</w:t>
      </w:r>
      <w:r>
        <w:rPr>
          <w:sz w:val="20"/>
          <w:szCs w:val="20"/>
        </w:rPr>
        <w:t>a integração com o</w:t>
      </w:r>
      <w:r w:rsidR="00BC7786">
        <w:rPr>
          <w:sz w:val="20"/>
          <w:szCs w:val="20"/>
        </w:rPr>
        <w:t>s</w:t>
      </w:r>
      <w:r>
        <w:rPr>
          <w:sz w:val="20"/>
          <w:szCs w:val="20"/>
        </w:rPr>
        <w:t xml:space="preserve"> AirTag da Apple, que em outras palavras é um </w:t>
      </w:r>
      <w:r w:rsidR="00BC7786">
        <w:rPr>
          <w:sz w:val="20"/>
          <w:szCs w:val="20"/>
        </w:rPr>
        <w:t>B</w:t>
      </w:r>
      <w:r>
        <w:rPr>
          <w:sz w:val="20"/>
          <w:szCs w:val="20"/>
        </w:rPr>
        <w:t xml:space="preserve">eacon muito preciso que utiliza o Bluetooth 5.1, conseguindo assim uma precisão melhor desses </w:t>
      </w:r>
      <w:r w:rsidR="00BC7786">
        <w:rPr>
          <w:sz w:val="20"/>
          <w:szCs w:val="20"/>
        </w:rPr>
        <w:t>B</w:t>
      </w:r>
      <w:r>
        <w:rPr>
          <w:sz w:val="20"/>
          <w:szCs w:val="20"/>
        </w:rPr>
        <w:t>eacons em um ambiente interno, como</w:t>
      </w:r>
      <w:r w:rsidR="00800B32">
        <w:rPr>
          <w:sz w:val="20"/>
          <w:szCs w:val="20"/>
        </w:rPr>
        <w:t xml:space="preserve"> por exemplo</w:t>
      </w:r>
      <w:r>
        <w:rPr>
          <w:sz w:val="20"/>
          <w:szCs w:val="20"/>
        </w:rPr>
        <w:t xml:space="preserve"> </w:t>
      </w:r>
      <w:r w:rsidR="00BC7786">
        <w:rPr>
          <w:sz w:val="20"/>
          <w:szCs w:val="20"/>
        </w:rPr>
        <w:t>n</w:t>
      </w:r>
      <w:r>
        <w:rPr>
          <w:sz w:val="20"/>
          <w:szCs w:val="20"/>
        </w:rPr>
        <w:t xml:space="preserve">os cômodos de uma casa. </w:t>
      </w:r>
    </w:p>
    <w:p w14:paraId="27A0B893" w14:textId="627BADA8" w:rsidR="00404609" w:rsidRDefault="00404609" w:rsidP="0000418F">
      <w:pPr>
        <w:pStyle w:val="TF-TEXTO"/>
        <w:ind w:firstLine="709"/>
      </w:pPr>
      <w:r>
        <w:t xml:space="preserve">Este trabalho torna-se relevante por </w:t>
      </w:r>
      <w:r w:rsidR="00006BB1">
        <w:t>explorar</w:t>
      </w:r>
      <w:r>
        <w:t xml:space="preserve"> uma tecnologia que, se muito bem-sucedida, pode auxiliar no deslocamento</w:t>
      </w:r>
      <w:r w:rsidR="00BC7786">
        <w:t xml:space="preserve"> interno e externo</w:t>
      </w:r>
      <w:r>
        <w:t xml:space="preserve"> de pessoas com deficiência visual. Porém se não for atingido por conta de algum empecilho técnico</w:t>
      </w:r>
      <w:r w:rsidR="00BC7786">
        <w:t>, como por exemplo a imprecisão do sensor LiDAR durante a identificação dos objetos</w:t>
      </w:r>
      <w:r>
        <w:t xml:space="preserve">, esse artigo deverá trazer contribuições para o estudo da área de acessibilidade, </w:t>
      </w:r>
      <w:r w:rsidR="00D43EB2">
        <w:t>demonstrando as métricas que foram utilizadas e os resultados obtidos com foco em agregar para as pessoas com acuidade visual.</w:t>
      </w:r>
    </w:p>
    <w:p w14:paraId="3DC1EAA9" w14:textId="6F0F594C" w:rsidR="00D43EB2" w:rsidRPr="00404609" w:rsidRDefault="00D43EB2" w:rsidP="0000418F">
      <w:pPr>
        <w:pStyle w:val="TF-TEXTO"/>
        <w:ind w:firstLine="709"/>
      </w:pPr>
      <w:r>
        <w:t>Logo abaixo no Quadro 1, é demonstrado um comparativo entre os trabalhos correlatos utilizados, mostrando as suas diferenças e pontos em comum.</w:t>
      </w:r>
    </w:p>
    <w:p w14:paraId="7AE77CA1" w14:textId="7235D0D8" w:rsidR="00F627CF" w:rsidRPr="00F627CF" w:rsidRDefault="006B0760" w:rsidP="0083118D">
      <w:pPr>
        <w:pStyle w:val="TF-LEGENDA"/>
      </w:pPr>
      <w:bookmarkStart w:id="86" w:name="_Ref52025161"/>
      <w:r>
        <w:lastRenderedPageBreak/>
        <w:t xml:space="preserve">Quadro </w:t>
      </w:r>
      <w:fldSimple w:instr=" SEQ Quadro \* ARABIC ">
        <w:r w:rsidR="009E7353">
          <w:rPr>
            <w:noProof/>
          </w:rPr>
          <w:t>1</w:t>
        </w:r>
      </w:fldSimple>
      <w:bookmarkEnd w:id="86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746"/>
        <w:gridCol w:w="1910"/>
        <w:gridCol w:w="1730"/>
      </w:tblGrid>
      <w:tr w:rsidR="00802D0F" w14:paraId="38E672AA" w14:textId="77777777" w:rsidTr="00F50D1F">
        <w:trPr>
          <w:trHeight w:val="567"/>
        </w:trPr>
        <w:tc>
          <w:tcPr>
            <w:tcW w:w="3686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B0F68AA" w:rsidR="006B0760" w:rsidRPr="007D4566" w:rsidRDefault="009E7353" w:rsidP="00F50D1F">
            <w:pPr>
              <w:pStyle w:val="TF-TEXTOQUADRO"/>
              <w:ind w:right="34" w:firstLine="3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8EA084D" wp14:editId="2AA29A8A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32AE778" wp14:editId="23471E7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left:0;text-align:left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F45D60A" w14:textId="6651D2C2" w:rsidR="005C2FC2" w:rsidRDefault="008C717D" w:rsidP="00802D0F">
            <w:pPr>
              <w:pStyle w:val="TF-TEXTOQUADRO"/>
              <w:jc w:val="center"/>
            </w:pPr>
            <w:r>
              <w:t>Krause</w:t>
            </w:r>
          </w:p>
          <w:p w14:paraId="0590921D" w14:textId="49A58E03" w:rsidR="006B0760" w:rsidRDefault="005C2FC2" w:rsidP="00802D0F">
            <w:pPr>
              <w:pStyle w:val="TF-TEXTOQUADRO"/>
              <w:jc w:val="center"/>
            </w:pPr>
            <w:r>
              <w:t>(2018)</w:t>
            </w:r>
          </w:p>
        </w:tc>
        <w:tc>
          <w:tcPr>
            <w:tcW w:w="1910" w:type="dxa"/>
            <w:shd w:val="clear" w:color="auto" w:fill="A6A6A6"/>
            <w:vAlign w:val="center"/>
          </w:tcPr>
          <w:p w14:paraId="50E26968" w14:textId="45E62877" w:rsidR="006B0760" w:rsidRDefault="00B44304" w:rsidP="00802D0F">
            <w:pPr>
              <w:pStyle w:val="TF-TEXTOQUADRO"/>
              <w:jc w:val="center"/>
            </w:pPr>
            <w:r>
              <w:t>Silva</w:t>
            </w:r>
          </w:p>
          <w:p w14:paraId="16420C20" w14:textId="1687075F" w:rsidR="005001A0" w:rsidRDefault="005001A0" w:rsidP="00802D0F">
            <w:pPr>
              <w:pStyle w:val="TF-TEXTOQUADRO"/>
              <w:jc w:val="center"/>
            </w:pPr>
            <w:r>
              <w:t>(2019)</w:t>
            </w:r>
          </w:p>
        </w:tc>
        <w:tc>
          <w:tcPr>
            <w:tcW w:w="1730" w:type="dxa"/>
            <w:shd w:val="clear" w:color="auto" w:fill="A6A6A6"/>
            <w:vAlign w:val="center"/>
          </w:tcPr>
          <w:p w14:paraId="309E5452" w14:textId="77777777" w:rsidR="00CD6489" w:rsidRDefault="00CD6489" w:rsidP="00802D0F">
            <w:pPr>
              <w:pStyle w:val="TF-TEXTOQUADRO"/>
              <w:jc w:val="center"/>
            </w:pPr>
            <w:r w:rsidRPr="00713168">
              <w:t>Rossi</w:t>
            </w:r>
            <w:r>
              <w:t xml:space="preserve">, </w:t>
            </w:r>
            <w:r w:rsidRPr="00713168">
              <w:t>Freitas</w:t>
            </w:r>
            <w:r>
              <w:t xml:space="preserve"> e </w:t>
            </w:r>
            <w:r w:rsidRPr="00713168">
              <w:t>Reis</w:t>
            </w:r>
            <w:r>
              <w:t xml:space="preserve"> </w:t>
            </w:r>
          </w:p>
          <w:p w14:paraId="7ED7D3D4" w14:textId="55DD94B2" w:rsidR="006B0760" w:rsidRPr="007D4566" w:rsidRDefault="005001A0" w:rsidP="00802D0F">
            <w:pPr>
              <w:pStyle w:val="TF-TEXTOQUADRO"/>
              <w:jc w:val="center"/>
            </w:pPr>
            <w:r>
              <w:t>(2019)</w:t>
            </w:r>
          </w:p>
        </w:tc>
      </w:tr>
      <w:tr w:rsidR="00802D0F" w14:paraId="6132AD2C" w14:textId="77777777" w:rsidTr="00F50D1F">
        <w:tc>
          <w:tcPr>
            <w:tcW w:w="3686" w:type="dxa"/>
            <w:shd w:val="clear" w:color="auto" w:fill="auto"/>
          </w:tcPr>
          <w:p w14:paraId="7BC9A6F7" w14:textId="69F113E7" w:rsidR="006B0760" w:rsidRDefault="005C2FC2" w:rsidP="00F50D1F">
            <w:pPr>
              <w:pStyle w:val="TF-TEXTOQUADRO"/>
              <w:ind w:right="34" w:firstLine="32"/>
            </w:pPr>
            <w:r>
              <w:t>Objetivo da predição</w:t>
            </w:r>
          </w:p>
        </w:tc>
        <w:tc>
          <w:tcPr>
            <w:tcW w:w="1746" w:type="dxa"/>
            <w:shd w:val="clear" w:color="auto" w:fill="auto"/>
          </w:tcPr>
          <w:p w14:paraId="02174F50" w14:textId="047AF28C" w:rsidR="006B0760" w:rsidRDefault="005C2FC2" w:rsidP="005C2FC2">
            <w:pPr>
              <w:pStyle w:val="TF-TEXTOQUADRO"/>
              <w:jc w:val="center"/>
            </w:pPr>
            <w:r>
              <w:t>Localização do indivíduo</w:t>
            </w:r>
          </w:p>
        </w:tc>
        <w:tc>
          <w:tcPr>
            <w:tcW w:w="1910" w:type="dxa"/>
            <w:shd w:val="clear" w:color="auto" w:fill="auto"/>
          </w:tcPr>
          <w:p w14:paraId="534A7406" w14:textId="60CC467E" w:rsidR="006B0760" w:rsidRDefault="00E85B1E" w:rsidP="005C2FC2">
            <w:pPr>
              <w:pStyle w:val="TF-TEXTOQUADRO"/>
              <w:jc w:val="center"/>
            </w:pPr>
            <w:r>
              <w:t xml:space="preserve">Localização com </w:t>
            </w:r>
            <w:r w:rsidR="00971F8E">
              <w:t xml:space="preserve">GPS Offline e </w:t>
            </w:r>
            <w:r w:rsidR="00BA692A">
              <w:t>Transformação de áudio em texto</w:t>
            </w:r>
          </w:p>
        </w:tc>
        <w:tc>
          <w:tcPr>
            <w:tcW w:w="1730" w:type="dxa"/>
            <w:shd w:val="clear" w:color="auto" w:fill="auto"/>
          </w:tcPr>
          <w:p w14:paraId="6A51DA5A" w14:textId="4F39DDC1" w:rsidR="006B0760" w:rsidRDefault="008E3790" w:rsidP="005C2FC2">
            <w:pPr>
              <w:pStyle w:val="TF-TEXTOQUADRO"/>
              <w:jc w:val="center"/>
            </w:pPr>
            <w:r>
              <w:t>Mapeamento tridimensional</w:t>
            </w:r>
            <w:r w:rsidR="005C2FC2">
              <w:t xml:space="preserve"> </w:t>
            </w:r>
          </w:p>
        </w:tc>
      </w:tr>
      <w:tr w:rsidR="00802D0F" w14:paraId="33699905" w14:textId="77777777" w:rsidTr="00F50D1F">
        <w:tc>
          <w:tcPr>
            <w:tcW w:w="3686" w:type="dxa"/>
            <w:shd w:val="clear" w:color="auto" w:fill="auto"/>
          </w:tcPr>
          <w:p w14:paraId="702A6233" w14:textId="7AB26B6A" w:rsidR="006B0760" w:rsidRDefault="005001A0" w:rsidP="00F50D1F">
            <w:pPr>
              <w:pStyle w:val="TF-TEXTOQUADRO"/>
              <w:ind w:right="34" w:firstLine="32"/>
            </w:pPr>
            <w:r>
              <w:t>Utiliza banco de dados</w:t>
            </w:r>
          </w:p>
        </w:tc>
        <w:tc>
          <w:tcPr>
            <w:tcW w:w="1746" w:type="dxa"/>
            <w:shd w:val="clear" w:color="auto" w:fill="auto"/>
          </w:tcPr>
          <w:p w14:paraId="250629FA" w14:textId="55500278" w:rsidR="006B0760" w:rsidRDefault="005001A0" w:rsidP="005C2FC2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10" w:type="dxa"/>
            <w:shd w:val="clear" w:color="auto" w:fill="auto"/>
          </w:tcPr>
          <w:p w14:paraId="78852193" w14:textId="342881D4" w:rsidR="006B0760" w:rsidRDefault="005001A0" w:rsidP="005001A0">
            <w:pPr>
              <w:pStyle w:val="TF-TEXTOQUADRO"/>
              <w:tabs>
                <w:tab w:val="left" w:pos="530"/>
                <w:tab w:val="center" w:pos="765"/>
              </w:tabs>
            </w:pPr>
            <w:r>
              <w:tab/>
            </w:r>
            <w:r>
              <w:tab/>
            </w:r>
            <w:r w:rsidR="00971F8E">
              <w:t>Sim</w:t>
            </w:r>
          </w:p>
        </w:tc>
        <w:tc>
          <w:tcPr>
            <w:tcW w:w="1730" w:type="dxa"/>
            <w:shd w:val="clear" w:color="auto" w:fill="auto"/>
          </w:tcPr>
          <w:p w14:paraId="266608BA" w14:textId="0085FDD3" w:rsidR="006B0760" w:rsidRDefault="005001A0" w:rsidP="005C2FC2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28998374" w14:textId="77777777" w:rsidTr="00F50D1F">
        <w:tc>
          <w:tcPr>
            <w:tcW w:w="3686" w:type="dxa"/>
            <w:shd w:val="clear" w:color="auto" w:fill="auto"/>
          </w:tcPr>
          <w:p w14:paraId="7520194C" w14:textId="75A533AB" w:rsidR="006B0760" w:rsidRDefault="008E3790" w:rsidP="00F50D1F">
            <w:pPr>
              <w:pStyle w:val="TF-TEXTOQUADRO"/>
              <w:ind w:right="34" w:firstLine="32"/>
            </w:pPr>
            <w:r>
              <w:t>Algoritmo utilizado</w:t>
            </w:r>
          </w:p>
        </w:tc>
        <w:tc>
          <w:tcPr>
            <w:tcW w:w="1746" w:type="dxa"/>
            <w:shd w:val="clear" w:color="auto" w:fill="auto"/>
          </w:tcPr>
          <w:p w14:paraId="6B77798F" w14:textId="673ACA8A" w:rsidR="006B0760" w:rsidRPr="008E3790" w:rsidRDefault="008E3790" w:rsidP="005C2FC2">
            <w:pPr>
              <w:pStyle w:val="TF-TEXTOQUADRO"/>
              <w:jc w:val="center"/>
            </w:pPr>
            <w:r w:rsidRPr="008E3790">
              <w:t>Fingerprint</w:t>
            </w:r>
            <w:r w:rsidR="00E85B1E">
              <w:t xml:space="preserve"> e Grafos</w:t>
            </w:r>
          </w:p>
        </w:tc>
        <w:tc>
          <w:tcPr>
            <w:tcW w:w="1910" w:type="dxa"/>
            <w:shd w:val="clear" w:color="auto" w:fill="auto"/>
          </w:tcPr>
          <w:p w14:paraId="617F5404" w14:textId="1115A93D" w:rsidR="006B0760" w:rsidRDefault="008E3790" w:rsidP="005C2FC2">
            <w:pPr>
              <w:pStyle w:val="TF-TEXTOQUADRO"/>
              <w:jc w:val="center"/>
            </w:pPr>
            <w:r>
              <w:t>Metodologia própria</w:t>
            </w:r>
          </w:p>
        </w:tc>
        <w:tc>
          <w:tcPr>
            <w:tcW w:w="1730" w:type="dxa"/>
            <w:shd w:val="clear" w:color="auto" w:fill="auto"/>
          </w:tcPr>
          <w:p w14:paraId="6CC6FB09" w14:textId="1C4263BF" w:rsidR="006B0760" w:rsidRDefault="008E3790" w:rsidP="005C2FC2">
            <w:pPr>
              <w:pStyle w:val="TF-TEXTOQUADRO"/>
              <w:jc w:val="center"/>
            </w:pPr>
            <w:r>
              <w:t>Kalman</w:t>
            </w:r>
          </w:p>
        </w:tc>
      </w:tr>
      <w:tr w:rsidR="00802D0F" w14:paraId="3C32A64B" w14:textId="77777777" w:rsidTr="00F50D1F">
        <w:tc>
          <w:tcPr>
            <w:tcW w:w="3686" w:type="dxa"/>
            <w:shd w:val="clear" w:color="auto" w:fill="auto"/>
          </w:tcPr>
          <w:p w14:paraId="2454C44C" w14:textId="517CDB3C" w:rsidR="006B0760" w:rsidRDefault="008E3790" w:rsidP="00F50D1F">
            <w:pPr>
              <w:pStyle w:val="TF-TEXTOQUADRO"/>
              <w:ind w:right="34" w:firstLine="32"/>
            </w:pPr>
            <w:r>
              <w:t>Forma de obtenção de dados</w:t>
            </w:r>
          </w:p>
        </w:tc>
        <w:tc>
          <w:tcPr>
            <w:tcW w:w="1746" w:type="dxa"/>
            <w:shd w:val="clear" w:color="auto" w:fill="auto"/>
          </w:tcPr>
          <w:p w14:paraId="62FB5234" w14:textId="47503708" w:rsidR="006B0760" w:rsidRDefault="000C089F" w:rsidP="005C2FC2">
            <w:pPr>
              <w:pStyle w:val="TF-TEXTOQUADRO"/>
              <w:jc w:val="center"/>
            </w:pPr>
            <w:r>
              <w:t xml:space="preserve">Sinal de </w:t>
            </w:r>
            <w:r w:rsidR="008D0A3B">
              <w:t>Bluetooth</w:t>
            </w:r>
          </w:p>
        </w:tc>
        <w:tc>
          <w:tcPr>
            <w:tcW w:w="1910" w:type="dxa"/>
            <w:shd w:val="clear" w:color="auto" w:fill="auto"/>
          </w:tcPr>
          <w:p w14:paraId="5E8D7060" w14:textId="6AD4F334" w:rsidR="006B0760" w:rsidRDefault="008E3790" w:rsidP="005C2FC2">
            <w:pPr>
              <w:pStyle w:val="TF-TEXTOQUADRO"/>
              <w:jc w:val="center"/>
            </w:pPr>
            <w:r>
              <w:t>Áudio</w:t>
            </w:r>
          </w:p>
        </w:tc>
        <w:tc>
          <w:tcPr>
            <w:tcW w:w="1730" w:type="dxa"/>
            <w:shd w:val="clear" w:color="auto" w:fill="auto"/>
          </w:tcPr>
          <w:p w14:paraId="731D0AC2" w14:textId="073502F9" w:rsidR="006B0760" w:rsidRDefault="008E3790" w:rsidP="005C2FC2">
            <w:pPr>
              <w:pStyle w:val="TF-TEXTOQUADRO"/>
              <w:jc w:val="center"/>
            </w:pPr>
            <w:r>
              <w:t>Laser</w:t>
            </w:r>
          </w:p>
        </w:tc>
      </w:tr>
    </w:tbl>
    <w:p w14:paraId="7C7B5EC3" w14:textId="31F352DB" w:rsidR="006B0760" w:rsidRDefault="006B0760" w:rsidP="006B0760">
      <w:pPr>
        <w:pStyle w:val="TF-FONTE"/>
      </w:pPr>
      <w:r>
        <w:t xml:space="preserve">Fonte: elaborado pelo </w:t>
      </w:r>
      <w:commentRangeStart w:id="87"/>
      <w:r>
        <w:t>autor</w:t>
      </w:r>
      <w:commentRangeEnd w:id="87"/>
      <w:r w:rsidR="003F70C8">
        <w:rPr>
          <w:rStyle w:val="Refdecomentrio"/>
        </w:rPr>
        <w:commentReference w:id="87"/>
      </w:r>
      <w:r>
        <w:t>.</w:t>
      </w:r>
    </w:p>
    <w:p w14:paraId="252032BE" w14:textId="4D93A2F7" w:rsidR="00D34297" w:rsidRPr="00BA692A" w:rsidRDefault="00D34297" w:rsidP="0025710C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1E0058B" w14:textId="77777777" w:rsidR="00451B94" w:rsidRDefault="00451B94" w:rsidP="00BC499A">
      <w:pPr>
        <w:pStyle w:val="Ttulo2"/>
      </w:pPr>
      <w:r>
        <w:t>REQUISITOS PRINCIPAIS DO PROBLEMA A SER TRABALHADO</w:t>
      </w:r>
      <w:bookmarkEnd w:id="78"/>
      <w:bookmarkEnd w:id="79"/>
      <w:bookmarkEnd w:id="80"/>
      <w:bookmarkEnd w:id="81"/>
      <w:bookmarkEnd w:id="82"/>
      <w:bookmarkEnd w:id="83"/>
      <w:bookmarkEnd w:id="84"/>
    </w:p>
    <w:p w14:paraId="6956CD40" w14:textId="77777777" w:rsidR="00A22048" w:rsidRDefault="00E20FC2" w:rsidP="0000418F">
      <w:pPr>
        <w:pStyle w:val="TF-TEXTO"/>
        <w:ind w:firstLine="709"/>
      </w:pPr>
      <w:r>
        <w:t xml:space="preserve">Requisitos Funcionais: </w:t>
      </w:r>
    </w:p>
    <w:p w14:paraId="07BB407C" w14:textId="3C0EE1C9" w:rsidR="00E20FC2" w:rsidRDefault="00A22048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ser desenvolvido utilizando </w:t>
      </w:r>
      <w:r w:rsidR="00E76CE7">
        <w:t>apenas os recursos</w:t>
      </w:r>
      <w:r>
        <w:t xml:space="preserve"> do </w:t>
      </w:r>
      <w:r w:rsidR="00F31834">
        <w:t>iPhone</w:t>
      </w:r>
      <w:r w:rsidR="000B3D08">
        <w:t>;</w:t>
      </w:r>
    </w:p>
    <w:p w14:paraId="40AD948A" w14:textId="77777777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>O aplicativo deve realizar a integração com o Google Maps em tempo real;</w:t>
      </w:r>
    </w:p>
    <w:p w14:paraId="77C5DBA9" w14:textId="6BBC9BEB" w:rsidR="000B3D08" w:rsidRPr="004E213A" w:rsidRDefault="000B3D08" w:rsidP="0000418F">
      <w:pPr>
        <w:pStyle w:val="TF-TEXTO"/>
        <w:numPr>
          <w:ilvl w:val="0"/>
          <w:numId w:val="21"/>
        </w:numPr>
        <w:ind w:left="993" w:hanging="284"/>
        <w:rPr>
          <w:highlight w:val="yellow"/>
          <w:rPrChange w:id="88" w:author="Aurélio Faustino Hoppe" w:date="2021-12-18T07:54:00Z">
            <w:rPr/>
          </w:rPrChange>
        </w:rPr>
      </w:pPr>
      <w:commentRangeStart w:id="89"/>
      <w:r w:rsidRPr="004E213A">
        <w:rPr>
          <w:highlight w:val="yellow"/>
          <w:rPrChange w:id="90" w:author="Aurélio Faustino Hoppe" w:date="2021-12-18T07:54:00Z">
            <w:rPr/>
          </w:rPrChange>
        </w:rPr>
        <w:t>O</w:t>
      </w:r>
      <w:commentRangeEnd w:id="89"/>
      <w:r w:rsidR="004E213A">
        <w:rPr>
          <w:rStyle w:val="Refdecomentrio"/>
        </w:rPr>
        <w:commentReference w:id="89"/>
      </w:r>
      <w:r w:rsidRPr="004E213A">
        <w:rPr>
          <w:highlight w:val="yellow"/>
          <w:rPrChange w:id="91" w:author="Aurélio Faustino Hoppe" w:date="2021-12-18T07:54:00Z">
            <w:rPr/>
          </w:rPrChange>
        </w:rPr>
        <w:t xml:space="preserve"> aplicativo deve permitir a utilização do Speech to Text</w:t>
      </w:r>
      <w:r w:rsidR="00B26CF3" w:rsidRPr="004E213A">
        <w:rPr>
          <w:highlight w:val="yellow"/>
          <w:rPrChange w:id="92" w:author="Aurélio Faustino Hoppe" w:date="2021-12-18T07:54:00Z">
            <w:rPr/>
          </w:rPrChange>
        </w:rPr>
        <w:t xml:space="preserve"> utilizando os recursos do dispositivo móvel</w:t>
      </w:r>
      <w:r w:rsidRPr="004E213A">
        <w:rPr>
          <w:highlight w:val="yellow"/>
          <w:rPrChange w:id="93" w:author="Aurélio Faustino Hoppe" w:date="2021-12-18T07:54:00Z">
            <w:rPr/>
          </w:rPrChange>
        </w:rPr>
        <w:t>;</w:t>
      </w:r>
    </w:p>
    <w:p w14:paraId="3DB684ED" w14:textId="1C945B6E" w:rsidR="007E4976" w:rsidRPr="004E213A" w:rsidRDefault="007E4976" w:rsidP="0000418F">
      <w:pPr>
        <w:pStyle w:val="TF-TEXTO"/>
        <w:numPr>
          <w:ilvl w:val="0"/>
          <w:numId w:val="21"/>
        </w:numPr>
        <w:ind w:left="993" w:hanging="284"/>
        <w:rPr>
          <w:highlight w:val="yellow"/>
          <w:rPrChange w:id="94" w:author="Aurélio Faustino Hoppe" w:date="2021-12-18T07:54:00Z">
            <w:rPr/>
          </w:rPrChange>
        </w:rPr>
      </w:pPr>
      <w:r w:rsidRPr="004E213A">
        <w:rPr>
          <w:highlight w:val="yellow"/>
          <w:rPrChange w:id="95" w:author="Aurélio Faustino Hoppe" w:date="2021-12-18T07:54:00Z">
            <w:rPr/>
          </w:rPrChange>
        </w:rPr>
        <w:t xml:space="preserve">O aplicativo poderá ser utilizado apenas utilizando o Speech to Text para executar </w:t>
      </w:r>
      <w:r w:rsidR="00B056DC" w:rsidRPr="004E213A">
        <w:rPr>
          <w:highlight w:val="yellow"/>
          <w:rPrChange w:id="96" w:author="Aurélio Faustino Hoppe" w:date="2021-12-18T07:54:00Z">
            <w:rPr/>
          </w:rPrChange>
        </w:rPr>
        <w:t>as funcionalidades;</w:t>
      </w:r>
    </w:p>
    <w:p w14:paraId="49B9EDDA" w14:textId="708BDA47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permitir o cadastro de novos </w:t>
      </w:r>
      <w:r w:rsidR="000D07CD">
        <w:t>B</w:t>
      </w:r>
      <w:r>
        <w:t>eacons em seu banco de dados;</w:t>
      </w:r>
    </w:p>
    <w:p w14:paraId="29288F0B" w14:textId="16931CE0" w:rsidR="000B3D08" w:rsidRDefault="00EB68BA" w:rsidP="00CB70FB">
      <w:pPr>
        <w:pStyle w:val="TF-TEXTO"/>
        <w:numPr>
          <w:ilvl w:val="0"/>
          <w:numId w:val="21"/>
        </w:numPr>
        <w:ind w:left="993" w:hanging="284"/>
      </w:pPr>
      <w:r>
        <w:t>O aplicativo deve utilizar o sensor L</w:t>
      </w:r>
      <w:r w:rsidR="00006BB1">
        <w:t>i</w:t>
      </w:r>
      <w:r>
        <w:t>DAR</w:t>
      </w:r>
      <w:r w:rsidR="00CB70FB">
        <w:t xml:space="preserve"> juntamente com uma </w:t>
      </w:r>
      <w:commentRangeStart w:id="97"/>
      <w:r w:rsidR="00D910B9">
        <w:t>IA</w:t>
      </w:r>
      <w:commentRangeEnd w:id="97"/>
      <w:r w:rsidR="00B45917">
        <w:rPr>
          <w:rStyle w:val="Refdecomentrio"/>
        </w:rPr>
        <w:commentReference w:id="97"/>
      </w:r>
      <w:r w:rsidR="00CB70FB">
        <w:t xml:space="preserve"> para identificar </w:t>
      </w:r>
      <w:r w:rsidR="00F92C54">
        <w:t>se</w:t>
      </w:r>
      <w:r w:rsidR="00CB70FB">
        <w:t xml:space="preserve"> há um objeto ou obstáculo em sua frente, para que </w:t>
      </w:r>
      <w:r w:rsidR="00F92C54">
        <w:t xml:space="preserve">se evite </w:t>
      </w:r>
      <w:r w:rsidR="00CB70FB">
        <w:t>uma colisão</w:t>
      </w:r>
      <w:r>
        <w:t>;</w:t>
      </w:r>
    </w:p>
    <w:p w14:paraId="08D75715" w14:textId="0D6EF0D7" w:rsidR="00855E15" w:rsidRDefault="00855E15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localizar e informar o caminho para chegar aos cômodos da casa, utilizando </w:t>
      </w:r>
      <w:r w:rsidR="00F92C54">
        <w:t xml:space="preserve">o sistema de grafos com </w:t>
      </w:r>
      <w:r>
        <w:t>os Beacons</w:t>
      </w:r>
      <w:r w:rsidR="00006BB1">
        <w:t>.</w:t>
      </w:r>
    </w:p>
    <w:p w14:paraId="1AEDF1BE" w14:textId="649C0B3F" w:rsidR="000B3D08" w:rsidRDefault="000B3D08" w:rsidP="0000418F">
      <w:pPr>
        <w:pStyle w:val="TF-TEXTO"/>
        <w:ind w:left="360" w:firstLine="349"/>
      </w:pPr>
      <w:r>
        <w:t>Requisitos Não Funcionais:</w:t>
      </w:r>
    </w:p>
    <w:p w14:paraId="221B9E24" w14:textId="6883ADB6" w:rsidR="000B3D08" w:rsidRDefault="000B3D08" w:rsidP="0000418F">
      <w:pPr>
        <w:pStyle w:val="TF-TEXTO"/>
        <w:numPr>
          <w:ilvl w:val="0"/>
          <w:numId w:val="23"/>
        </w:numPr>
        <w:ind w:left="993" w:hanging="284"/>
      </w:pPr>
      <w:r>
        <w:t xml:space="preserve">O aplicativo possuirá uma interface para </w:t>
      </w:r>
      <w:r w:rsidR="007E4976">
        <w:t>realização de testes de distância entre o mundo virtual e o real</w:t>
      </w:r>
      <w:r>
        <w:t>;</w:t>
      </w:r>
    </w:p>
    <w:p w14:paraId="4ED471B2" w14:textId="35B06C5B" w:rsidR="000B3D08" w:rsidRDefault="000B3D08" w:rsidP="0000418F">
      <w:pPr>
        <w:pStyle w:val="TF-TEXTO"/>
        <w:numPr>
          <w:ilvl w:val="0"/>
          <w:numId w:val="23"/>
        </w:numPr>
        <w:ind w:left="993" w:hanging="284"/>
      </w:pPr>
      <w:r>
        <w:t>O aplicativo possuirá um banco de dados</w:t>
      </w:r>
      <w:r w:rsidR="00F92C54">
        <w:t>, que será definido após a primeira etapa da metodologia,</w:t>
      </w:r>
      <w:r>
        <w:t xml:space="preserve"> para guardar os </w:t>
      </w:r>
      <w:r w:rsidR="000C089F">
        <w:t xml:space="preserve">dados dos </w:t>
      </w:r>
      <w:r w:rsidR="000D07CD">
        <w:t>B</w:t>
      </w:r>
      <w:r>
        <w:t>eacons cadastrados;</w:t>
      </w:r>
    </w:p>
    <w:p w14:paraId="6CBF4E49" w14:textId="198E7CE5" w:rsidR="000B3D08" w:rsidRDefault="003A0CE8" w:rsidP="0000418F">
      <w:pPr>
        <w:pStyle w:val="TF-TEXTO"/>
        <w:numPr>
          <w:ilvl w:val="0"/>
          <w:numId w:val="23"/>
        </w:numPr>
        <w:ind w:left="993" w:hanging="284"/>
      </w:pPr>
      <w:r>
        <w:t xml:space="preserve">O aplicativo será desenvolvido </w:t>
      </w:r>
      <w:r w:rsidR="00006BB1">
        <w:t>na linguagem</w:t>
      </w:r>
      <w:r>
        <w:t xml:space="preserve"> </w:t>
      </w:r>
      <w:r w:rsidR="008C717D">
        <w:t>Swift usando a IDE XCode</w:t>
      </w:r>
      <w:r w:rsidR="00006BB1">
        <w:t>.</w:t>
      </w:r>
    </w:p>
    <w:p w14:paraId="5CB0A412" w14:textId="77777777" w:rsidR="00451B94" w:rsidRDefault="00451B94" w:rsidP="00BC499A">
      <w:pPr>
        <w:pStyle w:val="Ttulo2"/>
      </w:pPr>
      <w:r>
        <w:t>METODOLOGIA</w:t>
      </w:r>
    </w:p>
    <w:p w14:paraId="6467456B" w14:textId="4F49324E" w:rsidR="003A0CE8" w:rsidRDefault="003A0CE8" w:rsidP="0000418F">
      <w:pPr>
        <w:pStyle w:val="TF-TEXTO"/>
        <w:ind w:left="567" w:firstLine="142"/>
        <w:jc w:val="left"/>
      </w:pPr>
      <w:r>
        <w:t>O trabalho será desenvolvido da observando as seguintes etapas:</w:t>
      </w:r>
    </w:p>
    <w:p w14:paraId="138F1ADE" w14:textId="0CC986D0" w:rsidR="00486456" w:rsidRDefault="00FB166C" w:rsidP="00486456">
      <w:pPr>
        <w:pStyle w:val="TF-TEXTO"/>
        <w:numPr>
          <w:ilvl w:val="0"/>
          <w:numId w:val="24"/>
        </w:numPr>
        <w:ind w:left="993" w:hanging="284"/>
      </w:pPr>
      <w:r>
        <w:t>e</w:t>
      </w:r>
      <w:r w:rsidR="003A0CE8">
        <w:t xml:space="preserve">studo </w:t>
      </w:r>
      <w:r w:rsidR="007B5289">
        <w:t>de sensores</w:t>
      </w:r>
      <w:r w:rsidR="003F74D6">
        <w:t>,</w:t>
      </w:r>
      <w:r w:rsidR="00DF108C">
        <w:t xml:space="preserve"> ferramentas </w:t>
      </w:r>
      <w:r w:rsidR="003F74D6">
        <w:t>e linguagem de programação</w:t>
      </w:r>
      <w:r w:rsidR="003A0CE8">
        <w:t xml:space="preserve">: realizar estudos para entender como utilizar o sensor </w:t>
      </w:r>
      <w:r w:rsidR="00DF108C">
        <w:t>L</w:t>
      </w:r>
      <w:r w:rsidR="00F92C54">
        <w:t>i</w:t>
      </w:r>
      <w:r w:rsidR="00DF108C">
        <w:t>DAR</w:t>
      </w:r>
      <w:r w:rsidR="00486456">
        <w:t>, quais bibliotecas podem fazer a integração com o LiDAR para utilizar melhor os recursos.</w:t>
      </w:r>
      <w:r w:rsidR="00DF108C">
        <w:t xml:space="preserve"> </w:t>
      </w:r>
      <w:r w:rsidR="00486456">
        <w:t xml:space="preserve">Pesquisar </w:t>
      </w:r>
      <w:r w:rsidR="00011B7A">
        <w:t>sobre APIs do</w:t>
      </w:r>
      <w:r w:rsidR="00DF108C">
        <w:t xml:space="preserve"> conversor de voz para texto, como utilizar os </w:t>
      </w:r>
      <w:r w:rsidR="00011B7A">
        <w:t>B</w:t>
      </w:r>
      <w:r w:rsidR="00DF108C">
        <w:t xml:space="preserve">eacons na programação e como efetivar a integração com o GPS do </w:t>
      </w:r>
      <w:r w:rsidR="000604D2">
        <w:t>dispositivo móvel</w:t>
      </w:r>
      <w:r w:rsidR="00DF108C">
        <w:t>.</w:t>
      </w:r>
      <w:r w:rsidR="007B5289">
        <w:t xml:space="preserve"> Estudar referente a linguagem de programação </w:t>
      </w:r>
      <w:r w:rsidR="00486456">
        <w:t>mais indicada para esse tipo de implementação.</w:t>
      </w:r>
      <w:r w:rsidR="00DE0DCA">
        <w:t xml:space="preserve"> Pesquisar sobre a utilização de IAs para a identificação de objetos do mundo real</w:t>
      </w:r>
      <w:r w:rsidR="00F92C54">
        <w:t xml:space="preserve"> e virtual</w:t>
      </w:r>
      <w:r w:rsidR="00DE0DCA">
        <w:t xml:space="preserve"> com o sensor LiDAR;</w:t>
      </w:r>
    </w:p>
    <w:p w14:paraId="0A798EE8" w14:textId="781FE52D" w:rsidR="00486456" w:rsidRDefault="00486456" w:rsidP="00486456">
      <w:pPr>
        <w:pStyle w:val="TF-TEXTO"/>
        <w:numPr>
          <w:ilvl w:val="0"/>
          <w:numId w:val="24"/>
        </w:numPr>
        <w:ind w:left="993" w:hanging="284"/>
      </w:pPr>
      <w:r>
        <w:t>selecionar os sensores, ferramentas e linguagem de programação: após a identificação dos possíveis recursos que podem ser utilizados, deve-se realizar um comparativo entre prós e contras e selecionar os que mais agregam ao projeto que será desenvolvido</w:t>
      </w:r>
      <w:r w:rsidR="00DE0DCA">
        <w:t>;</w:t>
      </w:r>
    </w:p>
    <w:p w14:paraId="147464BF" w14:textId="0CE638D2" w:rsidR="003A0CE8" w:rsidRDefault="00486456" w:rsidP="0000418F">
      <w:pPr>
        <w:pStyle w:val="TF-TEXTO"/>
        <w:numPr>
          <w:ilvl w:val="0"/>
          <w:numId w:val="24"/>
        </w:numPr>
        <w:ind w:left="993" w:hanging="284"/>
      </w:pPr>
      <w:r>
        <w:t>utilização</w:t>
      </w:r>
      <w:r w:rsidR="003A0CE8">
        <w:t xml:space="preserve"> do sensor L</w:t>
      </w:r>
      <w:r w:rsidR="00F92C54">
        <w:t>i</w:t>
      </w:r>
      <w:r w:rsidR="003A0CE8">
        <w:t>DAR:</w:t>
      </w:r>
      <w:r w:rsidR="007B5289">
        <w:t xml:space="preserve"> </w:t>
      </w:r>
      <w:r w:rsidR="00011B7A">
        <w:t>utilizar a biblioteca selecionada anteriormente</w:t>
      </w:r>
      <w:r w:rsidR="00DE0DCA">
        <w:t xml:space="preserve"> e assim</w:t>
      </w:r>
      <w:r w:rsidR="00011B7A">
        <w:t xml:space="preserve"> </w:t>
      </w:r>
      <w:r w:rsidR="007B5289">
        <w:t>efetuar a leitura dos dados recebidos</w:t>
      </w:r>
      <w:r w:rsidR="00DE0DCA">
        <w:t xml:space="preserve"> pelo sensor</w:t>
      </w:r>
      <w:r w:rsidR="007B5289">
        <w:t xml:space="preserve"> e conseguir identificar um objeto</w:t>
      </w:r>
      <w:r w:rsidR="00DE0DCA">
        <w:t>, com o auxílio de uma IA</w:t>
      </w:r>
      <w:r w:rsidR="007B5289">
        <w:t>, caso exista um em sua frente</w:t>
      </w:r>
      <w:r w:rsidR="00006BB1">
        <w:t>;</w:t>
      </w:r>
    </w:p>
    <w:p w14:paraId="1FB6D994" w14:textId="5E09BAA1" w:rsidR="007B5289" w:rsidRDefault="00047723" w:rsidP="0000418F">
      <w:pPr>
        <w:pStyle w:val="TF-TEXTO"/>
        <w:numPr>
          <w:ilvl w:val="0"/>
          <w:numId w:val="24"/>
        </w:numPr>
        <w:ind w:left="993" w:hanging="284"/>
      </w:pPr>
      <w:r>
        <w:t>integrar</w:t>
      </w:r>
      <w:r w:rsidR="007B5289">
        <w:t xml:space="preserve"> conversor de </w:t>
      </w:r>
      <w:r w:rsidR="00D3580A">
        <w:t>voz</w:t>
      </w:r>
      <w:r w:rsidR="007B5289">
        <w:t xml:space="preserve"> para </w:t>
      </w:r>
      <w:r w:rsidR="00D3580A">
        <w:t>texto</w:t>
      </w:r>
      <w:r w:rsidR="007B5289">
        <w:t xml:space="preserve">: </w:t>
      </w:r>
      <w:r w:rsidR="00011B7A">
        <w:t xml:space="preserve">após selecionar a melhor API será </w:t>
      </w:r>
      <w:r w:rsidR="007B5289">
        <w:t xml:space="preserve">realizar implementação para que todos os comandos sejam recebidos e enviados em forma de áudio, como por exemplo, quando for esbarrar em algum objeto o aplicativo deve informar, ou quando for cadastrar um novo </w:t>
      </w:r>
      <w:r w:rsidR="000D07CD">
        <w:t>B</w:t>
      </w:r>
      <w:r w:rsidR="007B5289">
        <w:t xml:space="preserve">eacon, </w:t>
      </w:r>
      <w:r w:rsidR="007B5289">
        <w:lastRenderedPageBreak/>
        <w:t>deve ser efetuado totalmente de forma vocal, ou seja, todas as funcionalidades devem ser tomadas e recebidas em forma de áudio</w:t>
      </w:r>
      <w:r w:rsidR="00006BB1">
        <w:t>;</w:t>
      </w:r>
    </w:p>
    <w:p w14:paraId="714F05F4" w14:textId="104855B4" w:rsidR="007B5289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i</w:t>
      </w:r>
      <w:r w:rsidR="007B5289">
        <w:t xml:space="preserve">mplementar integração com o GPS: </w:t>
      </w:r>
      <w:r w:rsidR="0062248C">
        <w:t xml:space="preserve">efetivar a integração com o Google Maps para traçar rotas </w:t>
      </w:r>
      <w:r w:rsidR="00B056DC">
        <w:t>em</w:t>
      </w:r>
      <w:r w:rsidR="0062248C">
        <w:t xml:space="preserve"> ambientes externos, ou seja do ponto A para o ponto B. O Google Maps será responsável pela orientação até o destino e o projeto será responsável pela identificação de obstáculos e desvios se necessário, como por exemplo desviar de um poste, parede, lixeira, entre outros</w:t>
      </w:r>
      <w:r w:rsidR="00006BB1">
        <w:t>;</w:t>
      </w:r>
    </w:p>
    <w:p w14:paraId="0D03CB68" w14:textId="381CFA25" w:rsidR="00CD1EBF" w:rsidRDefault="00047723" w:rsidP="0000418F">
      <w:pPr>
        <w:pStyle w:val="TF-TEXTO"/>
        <w:numPr>
          <w:ilvl w:val="0"/>
          <w:numId w:val="24"/>
        </w:numPr>
        <w:ind w:left="993" w:hanging="284"/>
      </w:pPr>
      <w:r>
        <w:t>efetivar a integração</w:t>
      </w:r>
      <w:r w:rsidR="00BE4FE8">
        <w:t xml:space="preserve"> </w:t>
      </w:r>
      <w:r>
        <w:t xml:space="preserve">com </w:t>
      </w:r>
      <w:r w:rsidR="00BE4FE8">
        <w:t>os</w:t>
      </w:r>
      <w:r w:rsidR="00CD1EBF">
        <w:t xml:space="preserve"> Beacons:</w:t>
      </w:r>
      <w:r w:rsidR="00BE4FE8">
        <w:t xml:space="preserve"> realizar a implementação para que seja permitido fazer o </w:t>
      </w:r>
      <w:r w:rsidR="00BE4FE8" w:rsidRPr="00BE4FE8">
        <w:rPr>
          <w:i/>
          <w:iCs/>
        </w:rPr>
        <w:t>Create Read Update Delete</w:t>
      </w:r>
      <w:r w:rsidR="00BE4FE8">
        <w:t xml:space="preserve"> (CRUD) dos Beacons e integrar essas funcionalidades para serem executadas por meio do Speech to Text</w:t>
      </w:r>
      <w:ins w:id="98" w:author="Aurélio Faustino Hoppe" w:date="2021-12-18T07:58:00Z">
        <w:r w:rsidR="00FA0C76">
          <w:t>;</w:t>
        </w:r>
      </w:ins>
      <w:del w:id="99" w:author="Aurélio Faustino Hoppe" w:date="2021-12-18T07:58:00Z">
        <w:r w:rsidR="00BE4FE8" w:rsidDel="00FA0C76">
          <w:delText>.</w:delText>
        </w:r>
      </w:del>
    </w:p>
    <w:p w14:paraId="3696FF02" w14:textId="7050F1A0" w:rsidR="003F74D6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i</w:t>
      </w:r>
      <w:r w:rsidR="00B743FE">
        <w:t xml:space="preserve">mplementar uma interface: </w:t>
      </w:r>
      <w:r w:rsidR="00BE4FE8">
        <w:t>adicionar</w:t>
      </w:r>
      <w:r w:rsidR="00B743FE">
        <w:t xml:space="preserve"> uma interface que informe os dados</w:t>
      </w:r>
      <w:r w:rsidR="00646BD3">
        <w:t xml:space="preserve"> em forma de áudio,</w:t>
      </w:r>
      <w:r w:rsidR="00B743FE">
        <w:t xml:space="preserve"> que estão sendo recebidos pelos sensores</w:t>
      </w:r>
      <w:r w:rsidR="00BE4FE8">
        <w:t xml:space="preserve"> no mundo virtual para que seja possível comparar com os dados do mundo real, isso incluí a distância, forma do objeto, localização do Beacon, entre outros</w:t>
      </w:r>
      <w:r w:rsidR="00006BB1">
        <w:t>;</w:t>
      </w:r>
    </w:p>
    <w:p w14:paraId="407B2928" w14:textId="56C7C107" w:rsidR="00D3580A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r</w:t>
      </w:r>
      <w:r w:rsidR="00D3580A">
        <w:t>ealizar testes e analisar precisão: realizar testes com uma pessoa sem deficiência visual em um ambiente específico para testar a precisão. Caso obtenha-se resultados significativos, aplicar os mesmos testes com uma pessoa cega. Se bem-sucedido, realizar os mesmos testes em ambientes irregulares.</w:t>
      </w:r>
    </w:p>
    <w:p w14:paraId="68FE02CA" w14:textId="69DC29AF" w:rsidR="00451B94" w:rsidRDefault="00451B94" w:rsidP="0000418F">
      <w:pPr>
        <w:pStyle w:val="TF-TEXTO"/>
        <w:ind w:firstLine="709"/>
      </w:pPr>
      <w:r>
        <w:t xml:space="preserve">As etapas serão realizadas nos períodos relacionados </w:t>
      </w:r>
      <w:r w:rsidR="00D910B9">
        <w:t>a</w:t>
      </w:r>
      <w:r>
        <w:t xml:space="preserve">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9E7353">
        <w:t xml:space="preserve">Quadro </w:t>
      </w:r>
      <w:r w:rsidR="0060060C">
        <w:fldChar w:fldCharType="end"/>
      </w:r>
      <w:r w:rsidR="00047723">
        <w:t>2</w:t>
      </w:r>
      <w:r>
        <w:t>.</w:t>
      </w:r>
    </w:p>
    <w:p w14:paraId="1CA6E579" w14:textId="638980F3" w:rsidR="00202F9E" w:rsidRPr="00202F9E" w:rsidRDefault="0060060C" w:rsidP="0083118D">
      <w:pPr>
        <w:pStyle w:val="TF-LEGENDA"/>
      </w:pPr>
      <w:bookmarkStart w:id="100" w:name="_Ref98650273"/>
      <w:r>
        <w:t xml:space="preserve">Quadro </w:t>
      </w:r>
      <w:bookmarkEnd w:id="100"/>
      <w:r w:rsidR="00B743FE">
        <w:t>2</w:t>
      </w:r>
      <w:r w:rsidR="00451B94" w:rsidRPr="007E0D87">
        <w:t xml:space="preserve"> </w:t>
      </w:r>
      <w:r w:rsidR="00202F9E">
        <w:t>–</w:t>
      </w:r>
      <w:r w:rsidR="00451B94" w:rsidRPr="007E0D87">
        <w:t xml:space="preserve"> Cronograma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040"/>
        <w:gridCol w:w="277"/>
        <w:gridCol w:w="284"/>
        <w:gridCol w:w="283"/>
        <w:gridCol w:w="284"/>
        <w:gridCol w:w="283"/>
        <w:gridCol w:w="315"/>
        <w:gridCol w:w="283"/>
        <w:gridCol w:w="284"/>
        <w:gridCol w:w="283"/>
        <w:gridCol w:w="343"/>
      </w:tblGrid>
      <w:tr w:rsidR="00B743FE" w:rsidRPr="007E0D87" w14:paraId="16FC976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B743FE" w:rsidRPr="007E0D87" w:rsidRDefault="00B743FE" w:rsidP="00470C41">
            <w:pPr>
              <w:pStyle w:val="TF-TEXTOQUADRO"/>
            </w:pPr>
          </w:p>
        </w:tc>
        <w:tc>
          <w:tcPr>
            <w:tcW w:w="2919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569BA1A4" w:rsidR="00B743FE" w:rsidRPr="007E0D87" w:rsidRDefault="00B743FE" w:rsidP="00470C41">
            <w:pPr>
              <w:pStyle w:val="TF-TEXTOQUADROCentralizado"/>
            </w:pPr>
            <w:r>
              <w:t>2022</w:t>
            </w:r>
          </w:p>
        </w:tc>
      </w:tr>
      <w:tr w:rsidR="0000418F" w:rsidRPr="007E0D87" w14:paraId="649C049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BA692A" w:rsidRPr="007E0D87" w:rsidRDefault="00BA692A" w:rsidP="00B743FE">
            <w:pPr>
              <w:pStyle w:val="TF-TEXTOQUADRO"/>
            </w:pPr>
          </w:p>
        </w:tc>
        <w:tc>
          <w:tcPr>
            <w:tcW w:w="561" w:type="dxa"/>
            <w:gridSpan w:val="2"/>
            <w:shd w:val="clear" w:color="auto" w:fill="A6A6A6"/>
          </w:tcPr>
          <w:p w14:paraId="6AC1F1C2" w14:textId="74D6E190" w:rsidR="00BA692A" w:rsidRDefault="00BA692A" w:rsidP="00B743FE">
            <w:pPr>
              <w:pStyle w:val="TF-TEXTOQUADROCentralizado"/>
            </w:pPr>
            <w:r>
              <w:t>fev.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7D595B82" w14:textId="057EC115" w:rsidR="00BA692A" w:rsidRPr="007E0D87" w:rsidRDefault="00BA692A" w:rsidP="00B743FE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98" w:type="dxa"/>
            <w:gridSpan w:val="2"/>
            <w:shd w:val="clear" w:color="auto" w:fill="A6A6A6"/>
          </w:tcPr>
          <w:p w14:paraId="68187F0A" w14:textId="2D964CE5" w:rsidR="00BA692A" w:rsidRPr="007E0D87" w:rsidRDefault="00BA692A" w:rsidP="00B743FE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0ECE835E" w14:textId="53387CD1" w:rsidR="00BA692A" w:rsidRPr="007E0D87" w:rsidRDefault="00BA692A" w:rsidP="00B743FE">
            <w:pPr>
              <w:pStyle w:val="TF-TEXTOQUADROCentralizado"/>
            </w:pPr>
            <w:r>
              <w:t>mai</w:t>
            </w:r>
            <w:r w:rsidR="00FB166C">
              <w:t>o</w:t>
            </w:r>
          </w:p>
        </w:tc>
        <w:tc>
          <w:tcPr>
            <w:tcW w:w="626" w:type="dxa"/>
            <w:gridSpan w:val="2"/>
            <w:shd w:val="clear" w:color="auto" w:fill="A6A6A6"/>
          </w:tcPr>
          <w:p w14:paraId="239273BC" w14:textId="50B5ACBD" w:rsidR="00BA692A" w:rsidRPr="007E0D87" w:rsidRDefault="00BA692A" w:rsidP="00B743FE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00418F" w:rsidRPr="007E0D87" w14:paraId="2E3E58A0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BA692A" w:rsidRPr="007E0D87" w:rsidRDefault="00BA692A" w:rsidP="00B743FE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7" w:type="dxa"/>
            <w:shd w:val="clear" w:color="auto" w:fill="A6A6A6"/>
          </w:tcPr>
          <w:p w14:paraId="314E54D9" w14:textId="2D6E80D0" w:rsidR="00BA692A" w:rsidRPr="007E0D87" w:rsidRDefault="00BA692A" w:rsidP="00B743F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shd w:val="clear" w:color="auto" w:fill="A6A6A6"/>
          </w:tcPr>
          <w:p w14:paraId="0401B96B" w14:textId="0350650A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2D6482FC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69CC9631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6187BBF9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D341248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3290624A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272C47A7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4CE28A31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43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E7D37FF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</w:tr>
      <w:tr w:rsidR="0000418F" w:rsidRPr="007E0D87" w14:paraId="76EB4853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8DACA78" w14:textId="7E4A7C3B" w:rsidR="00BA692A" w:rsidRPr="007E0D87" w:rsidRDefault="00FB166C" w:rsidP="00470C41">
            <w:pPr>
              <w:pStyle w:val="TF-TEXTOQUADRO"/>
              <w:rPr>
                <w:bCs/>
              </w:rPr>
            </w:pPr>
            <w:r>
              <w:t>e</w:t>
            </w:r>
            <w:r w:rsidR="00BA692A">
              <w:t>studo de sensores, ferramentas e linguagem de programação</w:t>
            </w:r>
          </w:p>
        </w:tc>
        <w:tc>
          <w:tcPr>
            <w:tcW w:w="277" w:type="dxa"/>
            <w:shd w:val="clear" w:color="auto" w:fill="808080" w:themeFill="background1" w:themeFillShade="80"/>
          </w:tcPr>
          <w:p w14:paraId="68FDA17D" w14:textId="385C2AA6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224C57" w14:textId="42DCED15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6C9616FD" w14:textId="3080231C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4FCC6FE" w14:textId="3ECFB2E7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006AEB73" w14:textId="410F1791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uto"/>
          </w:tcPr>
          <w:p w14:paraId="20D740D8" w14:textId="7B07F2BC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CDF5C6F" w14:textId="7AF80710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FE9FBFC" w14:textId="77777777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74B2C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0DFAAFDF" w14:textId="142F2318" w:rsidR="00047723" w:rsidRPr="007E0D87" w:rsidRDefault="00047723" w:rsidP="00047723">
            <w:pPr>
              <w:pStyle w:val="TF-TEXTOQUADROCentralizado"/>
              <w:jc w:val="left"/>
            </w:pPr>
          </w:p>
        </w:tc>
      </w:tr>
      <w:tr w:rsidR="00047723" w:rsidRPr="007E0D87" w14:paraId="48DDA677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F3D18A3" w14:textId="7A481139" w:rsidR="00047723" w:rsidRDefault="00047723" w:rsidP="00470C41">
            <w:pPr>
              <w:pStyle w:val="TF-TEXTOQUADRO"/>
            </w:pPr>
            <w:r>
              <w:t>selecionar os sensores, ferramentas e linguagem de programação</w:t>
            </w:r>
          </w:p>
        </w:tc>
        <w:tc>
          <w:tcPr>
            <w:tcW w:w="277" w:type="dxa"/>
            <w:shd w:val="clear" w:color="auto" w:fill="auto"/>
          </w:tcPr>
          <w:p w14:paraId="55E6E368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auto"/>
          </w:tcPr>
          <w:p w14:paraId="15AEDD7B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70738335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A7D8C0E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D72BC0B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uto"/>
          </w:tcPr>
          <w:p w14:paraId="15A4CC5D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40C182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54C7B22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1C9834" w14:textId="77777777" w:rsidR="00047723" w:rsidRPr="007E0D87" w:rsidRDefault="00047723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3E07B5FE" w14:textId="77777777" w:rsidR="00047723" w:rsidRPr="007E0D87" w:rsidRDefault="00047723" w:rsidP="00047723">
            <w:pPr>
              <w:pStyle w:val="TF-TEXTOQUADROCentralizado"/>
              <w:jc w:val="left"/>
            </w:pPr>
          </w:p>
        </w:tc>
      </w:tr>
      <w:tr w:rsidR="0000418F" w:rsidRPr="007E0D87" w14:paraId="24B8EFA0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B427EBB" w14:textId="13EEEA84" w:rsidR="00BA692A" w:rsidRPr="007E0D87" w:rsidRDefault="00047723" w:rsidP="00470C41">
            <w:pPr>
              <w:pStyle w:val="TF-TEXTOQUADRO"/>
            </w:pPr>
            <w:r>
              <w:t>utilização do sensor LIDAR</w:t>
            </w:r>
          </w:p>
        </w:tc>
        <w:tc>
          <w:tcPr>
            <w:tcW w:w="277" w:type="dxa"/>
          </w:tcPr>
          <w:p w14:paraId="756E5EB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2E0D77ED" w14:textId="1833D8E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104990A" w14:textId="181461D8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86FC497" w14:textId="4BFF6F6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62D591EC" w14:textId="2162457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364BF180" w14:textId="520EFDA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1A7C86B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B2D608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top w:val="single" w:sz="4" w:space="0" w:color="auto"/>
            </w:tcBorders>
          </w:tcPr>
          <w:p w14:paraId="56DC06C2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59D76CA5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65CD8E89" w14:textId="605CD4AA" w:rsidR="00BA692A" w:rsidRPr="007E0D87" w:rsidRDefault="00047723" w:rsidP="00470C41">
            <w:pPr>
              <w:pStyle w:val="TF-TEXTOQUADRO"/>
            </w:pPr>
            <w:r>
              <w:t>integrar conversor de voz para texto</w:t>
            </w:r>
          </w:p>
        </w:tc>
        <w:tc>
          <w:tcPr>
            <w:tcW w:w="277" w:type="dxa"/>
          </w:tcPr>
          <w:p w14:paraId="737D76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9044322" w14:textId="2635A81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9E20D91" w14:textId="55BE851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02F2774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0954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F4BD1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405B840" w14:textId="2424F3D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7A33E3" w14:textId="38AA42BD" w:rsidR="00BA692A" w:rsidRPr="007E0D87" w:rsidRDefault="00BA692A" w:rsidP="00D477BF">
            <w:pPr>
              <w:pStyle w:val="TF-TEXTOQUADROCentralizado"/>
              <w:jc w:val="left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D254DA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6B1FDBDF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02622124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86FD9AC" w14:textId="5CBC1868" w:rsidR="00BA692A" w:rsidRPr="007E0D87" w:rsidRDefault="00047723" w:rsidP="00470C41">
            <w:pPr>
              <w:pStyle w:val="TF-TEXTOQUADRO"/>
            </w:pPr>
            <w:r>
              <w:t>implementar integração com o GPS</w:t>
            </w:r>
          </w:p>
        </w:tc>
        <w:tc>
          <w:tcPr>
            <w:tcW w:w="277" w:type="dxa"/>
          </w:tcPr>
          <w:p w14:paraId="61E0098C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32B28E" w14:textId="2F3A126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auto"/>
          </w:tcPr>
          <w:p w14:paraId="35FE6C42" w14:textId="0390344A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C8BF278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1FE1E54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FFFFFF" w:themeFill="background1"/>
          </w:tcPr>
          <w:p w14:paraId="382575B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1020B0D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12BE72A" w14:textId="76CF0DC5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1C501AAA" w14:textId="005038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481BAE85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2DCED0DB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7289AFDA" w14:textId="5FFC3C9A" w:rsidR="00BA692A" w:rsidRPr="007E0D87" w:rsidRDefault="00047723" w:rsidP="00470C41">
            <w:pPr>
              <w:pStyle w:val="TF-TEXTOQUADRO"/>
            </w:pPr>
            <w:r>
              <w:t>efetivar a integração com os Beacons</w:t>
            </w:r>
          </w:p>
        </w:tc>
        <w:tc>
          <w:tcPr>
            <w:tcW w:w="277" w:type="dxa"/>
          </w:tcPr>
          <w:p w14:paraId="771EA407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6488FD" w14:textId="6ADB38C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72C3ACE" w14:textId="09F8C9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6D8A70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08BDE1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auto"/>
          </w:tcPr>
          <w:p w14:paraId="30D383C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3D72387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1ECED4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9583BB3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28F7199F" w14:textId="20A1C775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68AA8663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17285D79" w14:textId="11DC7E42" w:rsidR="00BA692A" w:rsidRPr="007E0D87" w:rsidRDefault="00FB166C" w:rsidP="00470C41">
            <w:pPr>
              <w:pStyle w:val="TF-TEXTOQUADRO"/>
            </w:pPr>
            <w:r>
              <w:t>i</w:t>
            </w:r>
            <w:r w:rsidR="00BA692A">
              <w:t>mplementar uma interface</w:t>
            </w:r>
          </w:p>
        </w:tc>
        <w:tc>
          <w:tcPr>
            <w:tcW w:w="277" w:type="dxa"/>
          </w:tcPr>
          <w:p w14:paraId="03CA783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88AC878" w14:textId="6D878A1D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296B092" w14:textId="33E80EC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007AB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F6FFE9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7685F3D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BE85FE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6CB461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F0F84B6" w14:textId="6B205DF9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71632B55" w14:textId="21E862BB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5153B7C8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EF14C56" w14:textId="1F8E498C" w:rsidR="00BA692A" w:rsidRPr="007E0D87" w:rsidRDefault="00FB166C" w:rsidP="00470C41">
            <w:pPr>
              <w:pStyle w:val="TF-TEXTOQUADRO"/>
            </w:pPr>
            <w:r>
              <w:t>r</w:t>
            </w:r>
            <w:r w:rsidR="00BA692A">
              <w:t>ealizar testes e analisar precisão</w:t>
            </w:r>
          </w:p>
        </w:tc>
        <w:tc>
          <w:tcPr>
            <w:tcW w:w="277" w:type="dxa"/>
          </w:tcPr>
          <w:p w14:paraId="6B1843D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C6D7E1" w14:textId="0971BACF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7A0A3975" w14:textId="2F3992F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54B42E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6351718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467C2B8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49E560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955F8D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22375A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shd w:val="clear" w:color="auto" w:fill="808080" w:themeFill="background1" w:themeFillShade="80"/>
          </w:tcPr>
          <w:p w14:paraId="4090C0F3" w14:textId="77777777" w:rsidR="00BA692A" w:rsidRPr="007E0D87" w:rsidRDefault="00BA692A" w:rsidP="00470C41">
            <w:pPr>
              <w:pStyle w:val="TF-TEXTOQUADROCentralizado"/>
            </w:pPr>
          </w:p>
        </w:tc>
      </w:tr>
    </w:tbl>
    <w:p w14:paraId="099E11F6" w14:textId="0FBC4CC8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B8B051F" w14:textId="3BDDF5C2" w:rsidR="00076FE1" w:rsidRDefault="00B26DF1" w:rsidP="00123102">
      <w:pPr>
        <w:pStyle w:val="TF-TEXTO"/>
        <w:ind w:firstLine="709"/>
      </w:pPr>
      <w:r>
        <w:t>Ness</w:t>
      </w:r>
      <w:r w:rsidR="007A1F69">
        <w:t>a</w:t>
      </w:r>
      <w:r>
        <w:t xml:space="preserve"> primeir</w:t>
      </w:r>
      <w:r w:rsidR="007A1F69">
        <w:t>a</w:t>
      </w:r>
      <w:r>
        <w:t xml:space="preserve"> </w:t>
      </w:r>
      <w:r w:rsidR="007A1F69">
        <w:t xml:space="preserve">seção </w:t>
      </w:r>
      <w:r>
        <w:t>é apresentad</w:t>
      </w:r>
      <w:r w:rsidR="007A1F69">
        <w:t>a</w:t>
      </w:r>
      <w:r>
        <w:t xml:space="preserve"> uma introdução ao tema</w:t>
      </w:r>
      <w:r w:rsidR="009E0521">
        <w:t xml:space="preserve"> principal a ser estudado: aplicativo de realidade virtual</w:t>
      </w:r>
      <w:r w:rsidR="00855E15">
        <w:t xml:space="preserve"> utilizando sensores para</w:t>
      </w:r>
      <w:r w:rsidR="009E0521">
        <w:t xml:space="preserve"> </w:t>
      </w:r>
      <w:r w:rsidR="00855E15">
        <w:t>auxiliar no</w:t>
      </w:r>
      <w:r w:rsidR="009E0521">
        <w:t xml:space="preserve"> deslocamento</w:t>
      </w:r>
      <w:r>
        <w:t>.</w:t>
      </w:r>
      <w:r w:rsidR="00B056DC">
        <w:t xml:space="preserve"> Dentre os que serão utilizados, o principal é o LiDAR que torna possível a identificação de objetos no mundo virtual. Assim, juntamente com uma IA, será analisado o objeto detectado e </w:t>
      </w:r>
      <w:r w:rsidR="00CB129E">
        <w:t xml:space="preserve">dependendo da superfície analisada, a IA orientará o usuário qual o melhor desvio ou orientação a ser feita, por exemplo, caso haja uma cadeira em seu caminho, o aplicativo deverá informar em formato de áudio ao usuário para dar dois passos </w:t>
      </w:r>
      <w:r w:rsidR="000F049B">
        <w:t>para a</w:t>
      </w:r>
      <w:r w:rsidR="00CB129E">
        <w:t xml:space="preserve"> direita e continuar em frente para realizar o desvio. Outro exemplo, quando há uma escadaria, o aplicativo deve informar que há uma escada se aproximando e que a pessoa deve tomar cuidado. Já em ambientes internos, como a casa da pessoa com acuidade visual, a intenção é adicionar um Beacon em cada cômodo e</w:t>
      </w:r>
      <w:r w:rsidR="000F049B">
        <w:t xml:space="preserve"> nas</w:t>
      </w:r>
      <w:r w:rsidR="00CB129E">
        <w:t xml:space="preserve"> porta</w:t>
      </w:r>
      <w:r w:rsidR="000F049B">
        <w:t>s</w:t>
      </w:r>
      <w:r w:rsidR="00CB129E">
        <w:t xml:space="preserve"> </w:t>
      </w:r>
      <w:r w:rsidR="000F049B">
        <w:t>dos cômodos</w:t>
      </w:r>
      <w:r w:rsidR="00CB129E">
        <w:t xml:space="preserve">, assim como utilizado na Figura 3, criando assim, uma facilidade na hora de criar o grafo de Beacons. </w:t>
      </w:r>
      <w:r w:rsidR="00123102">
        <w:t>Cada vértice do grafo, possuirá uma lista de vizinhos o qual deverá desempenhar o papel de aresta</w:t>
      </w:r>
      <w:r w:rsidR="000F049B">
        <w:t>, essas arestas serão desempenhadas como se fosse um “corredor” entre um cômodo e outro</w:t>
      </w:r>
      <w:r w:rsidR="00B26789">
        <w:t xml:space="preserve"> podendo gerar uma precisão melhor na </w:t>
      </w:r>
      <w:commentRangeStart w:id="101"/>
      <w:r w:rsidR="00B26789">
        <w:t>microlocalização</w:t>
      </w:r>
      <w:commentRangeEnd w:id="101"/>
      <w:r w:rsidR="00FA0C76">
        <w:rPr>
          <w:rStyle w:val="Refdecomentrio"/>
        </w:rPr>
        <w:commentReference w:id="101"/>
      </w:r>
      <w:r w:rsidR="000F049B">
        <w:t xml:space="preserve">. </w:t>
      </w:r>
    </w:p>
    <w:p w14:paraId="6BD54095" w14:textId="65099E42" w:rsidR="00451B94" w:rsidRDefault="00451B94" w:rsidP="00F83A19">
      <w:pPr>
        <w:pStyle w:val="TF-refernciasbibliogrficasTTULO"/>
      </w:pPr>
      <w:bookmarkStart w:id="102" w:name="_Toc351015602"/>
      <w:bookmarkEnd w:id="71"/>
      <w:bookmarkEnd w:id="72"/>
      <w:bookmarkEnd w:id="73"/>
      <w:bookmarkEnd w:id="74"/>
      <w:bookmarkEnd w:id="75"/>
      <w:bookmarkEnd w:id="76"/>
      <w:bookmarkEnd w:id="77"/>
      <w:r>
        <w:t>Referências</w:t>
      </w:r>
      <w:bookmarkEnd w:id="102"/>
    </w:p>
    <w:p w14:paraId="4B0ED358" w14:textId="5DDE5FA1" w:rsidR="00514792" w:rsidRDefault="005C6BA3" w:rsidP="005C6BA3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t xml:space="preserve">BARBOSA, Isabelle. </w:t>
      </w:r>
      <w:r w:rsidRPr="006E0858">
        <w:rPr>
          <w:b/>
          <w:bCs/>
          <w:sz w:val="18"/>
          <w:szCs w:val="18"/>
        </w:rPr>
        <w:t>Pessoas com deficiência visual relatam seus maiores obstáculos</w:t>
      </w:r>
      <w:r w:rsidRPr="009E0521">
        <w:rPr>
          <w:sz w:val="18"/>
          <w:szCs w:val="18"/>
        </w:rPr>
        <w:t>. Folha de Pernambuco. Recife, p. 1-1. 14 mar. 2019. Disponível em: https://www.folhape.com.br/noticias/pessoas-com-deficiencia-visual-relatam-seus-maiores-obstaculos/98782/. Acesso em: 18 set. 2021</w:t>
      </w:r>
    </w:p>
    <w:p w14:paraId="3707807A" w14:textId="15CB52A7" w:rsidR="009156C3" w:rsidRDefault="009156C3" w:rsidP="005C6BA3">
      <w:pPr>
        <w:pStyle w:val="TF-refernciasITEM"/>
        <w:rPr>
          <w:sz w:val="18"/>
          <w:szCs w:val="18"/>
        </w:rPr>
      </w:pPr>
      <w:r w:rsidRPr="009156C3">
        <w:rPr>
          <w:sz w:val="18"/>
          <w:szCs w:val="18"/>
        </w:rPr>
        <w:t xml:space="preserve">FREITAS, Daniela Gonçalves da Silveira. </w:t>
      </w:r>
      <w:r w:rsidRPr="009156C3">
        <w:rPr>
          <w:b/>
          <w:bCs/>
          <w:sz w:val="18"/>
          <w:szCs w:val="18"/>
        </w:rPr>
        <w:t>Orientações para interação com deficientes visuais e auditivos</w:t>
      </w:r>
      <w:r w:rsidRPr="009156C3">
        <w:rPr>
          <w:sz w:val="18"/>
          <w:szCs w:val="18"/>
        </w:rPr>
        <w:t>. Ifba - Instituto Federal de Educação, Ciência e Tecnologia da Bahia, [S. L.], p. 1-1, 03 jul. 2018. Disponível em: https://portal.ifba.edu.br/conquista/napnee/paginas-links/orientacoes-para-interacao-com-deficientes-visuais-e-auditivos#wrapper. Acesso em: 23 nov. 2021.</w:t>
      </w:r>
    </w:p>
    <w:p w14:paraId="79BC8903" w14:textId="6C27B9C6" w:rsidR="003617CD" w:rsidRPr="00514792" w:rsidRDefault="003617CD" w:rsidP="005C6BA3">
      <w:pPr>
        <w:pStyle w:val="TF-refernciasITEM"/>
        <w:rPr>
          <w:sz w:val="18"/>
          <w:szCs w:val="18"/>
        </w:rPr>
      </w:pPr>
      <w:r w:rsidRPr="003617CD">
        <w:rPr>
          <w:color w:val="222222"/>
          <w:sz w:val="18"/>
          <w:szCs w:val="18"/>
          <w:shd w:val="clear" w:color="auto" w:fill="FFFFFF"/>
        </w:rPr>
        <w:t>GOOGLE CLOUD. </w:t>
      </w:r>
      <w:r w:rsidRPr="003617CD">
        <w:rPr>
          <w:rStyle w:val="Forte"/>
          <w:color w:val="222222"/>
          <w:sz w:val="18"/>
          <w:szCs w:val="18"/>
          <w:shd w:val="clear" w:color="auto" w:fill="FFFFFF"/>
        </w:rPr>
        <w:t>Princípios básicos da Speech-to-Text</w:t>
      </w:r>
      <w:r w:rsidRPr="003617CD">
        <w:rPr>
          <w:color w:val="222222"/>
          <w:sz w:val="18"/>
          <w:szCs w:val="18"/>
          <w:shd w:val="clear" w:color="auto" w:fill="FFFFFF"/>
        </w:rPr>
        <w:t>. 2021. Disponível em: https://cloud.google.com/speech-to-text/docs/basics?hl=pt-br. Acesso em: 19 set. 2021.</w:t>
      </w:r>
    </w:p>
    <w:p w14:paraId="09629FC3" w14:textId="7D0DDF66" w:rsidR="005C6BA3" w:rsidRDefault="005C6BA3" w:rsidP="005C6BA3">
      <w:pPr>
        <w:pStyle w:val="TF-refernciasITEM"/>
        <w:rPr>
          <w:sz w:val="18"/>
          <w:szCs w:val="18"/>
          <w:shd w:val="clear" w:color="auto" w:fill="FFFFFF"/>
        </w:rPr>
      </w:pPr>
      <w:r w:rsidRPr="008831BE">
        <w:rPr>
          <w:sz w:val="18"/>
          <w:szCs w:val="18"/>
          <w:shd w:val="clear" w:color="auto" w:fill="FFFFFF"/>
        </w:rPr>
        <w:lastRenderedPageBreak/>
        <w:t>KRAUSE, Djonathan. </w:t>
      </w:r>
      <w:r w:rsidRPr="008831BE">
        <w:rPr>
          <w:rStyle w:val="Forte"/>
          <w:sz w:val="18"/>
          <w:szCs w:val="18"/>
          <w:shd w:val="clear" w:color="auto" w:fill="FFFFFF"/>
        </w:rPr>
        <w:t>S</w:t>
      </w:r>
      <w:r w:rsidR="006E0858">
        <w:rPr>
          <w:rStyle w:val="Forte"/>
          <w:sz w:val="18"/>
          <w:szCs w:val="18"/>
          <w:shd w:val="clear" w:color="auto" w:fill="FFFFFF"/>
        </w:rPr>
        <w:t>istemas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</w:t>
      </w:r>
      <w:r w:rsidR="006E0858">
        <w:rPr>
          <w:rStyle w:val="Forte"/>
          <w:sz w:val="18"/>
          <w:szCs w:val="18"/>
          <w:shd w:val="clear" w:color="auto" w:fill="FFFFFF"/>
        </w:rPr>
        <w:t>de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L</w:t>
      </w:r>
      <w:r w:rsidR="006E0858">
        <w:rPr>
          <w:rStyle w:val="Forte"/>
          <w:sz w:val="18"/>
          <w:szCs w:val="18"/>
          <w:shd w:val="clear" w:color="auto" w:fill="FFFFFF"/>
        </w:rPr>
        <w:t>ocalização</w:t>
      </w:r>
      <w:r w:rsidRPr="008831BE">
        <w:rPr>
          <w:sz w:val="18"/>
          <w:szCs w:val="18"/>
          <w:shd w:val="clear" w:color="auto" w:fill="FFFFFF"/>
        </w:rPr>
        <w:t>: explorando a ips - beacons. 2018. 18 f. TCC  - Curso de Bacharel em Ciência da Computação, Universidade Regional de Blumenau (Furb), Blumenau, 2018. Disponível em: http://dsc.inf.furb.br/arquivos/tccs/monografias/2018_2_djonathan-rafael-krause_monografia.pdf. Acesso em: 20 set. 2021.</w:t>
      </w:r>
    </w:p>
    <w:p w14:paraId="1BCA6F1E" w14:textId="7B842EE4" w:rsidR="005C6BA3" w:rsidRDefault="005C6BA3" w:rsidP="005C6BA3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t xml:space="preserve">MACIEL, A. O. </w:t>
      </w:r>
      <w:r w:rsidRPr="006E0858">
        <w:rPr>
          <w:b/>
          <w:bCs/>
          <w:sz w:val="18"/>
          <w:szCs w:val="18"/>
        </w:rPr>
        <w:t>Aplicações</w:t>
      </w:r>
      <w:r w:rsidRPr="009E0521">
        <w:rPr>
          <w:sz w:val="18"/>
          <w:szCs w:val="18"/>
        </w:rPr>
        <w:t>: Mapeamento móvel utilizando tecnologia lidar. Anais XV Simpósio Brasileiro de Sensoriamento Remoto, p. 5455–5462, 2011.</w:t>
      </w:r>
    </w:p>
    <w:p w14:paraId="2D69D7C4" w14:textId="1B97601B" w:rsidR="005C6BA3" w:rsidRPr="00D6118C" w:rsidRDefault="005C6BA3" w:rsidP="005C6BA3">
      <w:pPr>
        <w:pStyle w:val="TF-refernciasITEM"/>
        <w:rPr>
          <w:sz w:val="18"/>
          <w:szCs w:val="18"/>
          <w:lang w:val="en-US"/>
        </w:rPr>
      </w:pPr>
      <w:r w:rsidRPr="009E0521">
        <w:rPr>
          <w:sz w:val="18"/>
          <w:szCs w:val="18"/>
        </w:rPr>
        <w:t xml:space="preserve">MACKEY, Andrew; SPACHOS, Petros. </w:t>
      </w:r>
      <w:r w:rsidRPr="00D6118C">
        <w:rPr>
          <w:b/>
          <w:bCs/>
          <w:sz w:val="18"/>
          <w:szCs w:val="18"/>
          <w:lang w:val="en-US"/>
        </w:rPr>
        <w:t>Performance evaluation of beacons for indoor localization in smart buildings</w:t>
      </w:r>
      <w:r w:rsidRPr="00D6118C">
        <w:rPr>
          <w:sz w:val="18"/>
          <w:szCs w:val="18"/>
          <w:lang w:val="en-US"/>
        </w:rPr>
        <w:t>. Ieee Global Conference On Signal And Information Processing (globalsip), Montreal, v. 1, n. 1, p.823-825, nov. 2017.</w:t>
      </w:r>
    </w:p>
    <w:p w14:paraId="64036EDC" w14:textId="2536C186" w:rsidR="005C6BA3" w:rsidRDefault="005C6BA3" w:rsidP="0015704D">
      <w:pPr>
        <w:pStyle w:val="TF-refernciasITEM"/>
        <w:rPr>
          <w:sz w:val="18"/>
          <w:szCs w:val="18"/>
        </w:rPr>
      </w:pPr>
      <w:r w:rsidRPr="005C6BA3">
        <w:rPr>
          <w:sz w:val="18"/>
          <w:szCs w:val="18"/>
        </w:rPr>
        <w:t xml:space="preserve">PAVAN, N. L.; SANTOS, D. R. </w:t>
      </w:r>
      <w:r w:rsidRPr="006E0858">
        <w:rPr>
          <w:b/>
          <w:bCs/>
          <w:sz w:val="18"/>
          <w:szCs w:val="18"/>
        </w:rPr>
        <w:t>Um Método Automatico Para Registro De Dados Laser Scanning Terrestre Usando Superficies Planas</w:t>
      </w:r>
      <w:r w:rsidRPr="005C6BA3">
        <w:rPr>
          <w:sz w:val="18"/>
          <w:szCs w:val="18"/>
        </w:rPr>
        <w:t xml:space="preserve">. BCG - Boletim de Ciencias Geodesicas, </w:t>
      </w:r>
      <w:r w:rsidR="003A3A5A">
        <w:rPr>
          <w:sz w:val="18"/>
          <w:szCs w:val="18"/>
        </w:rPr>
        <w:t>S</w:t>
      </w:r>
      <w:r w:rsidRPr="005C6BA3">
        <w:rPr>
          <w:sz w:val="18"/>
          <w:szCs w:val="18"/>
        </w:rPr>
        <w:t>ci</w:t>
      </w:r>
      <w:r w:rsidR="003A3A5A">
        <w:rPr>
          <w:sz w:val="18"/>
          <w:szCs w:val="18"/>
        </w:rPr>
        <w:t>ELO</w:t>
      </w:r>
      <w:r w:rsidRPr="005C6BA3">
        <w:rPr>
          <w:sz w:val="18"/>
          <w:szCs w:val="18"/>
        </w:rPr>
        <w:t>, v. 21, p. 572 – 589, 09 2015.</w:t>
      </w:r>
    </w:p>
    <w:p w14:paraId="0C3135A6" w14:textId="39797EA3" w:rsidR="005C6BA3" w:rsidRPr="00D6118C" w:rsidRDefault="0050748B" w:rsidP="006E0858">
      <w:pPr>
        <w:pStyle w:val="TF-refernciasITEM"/>
        <w:rPr>
          <w:sz w:val="18"/>
          <w:szCs w:val="18"/>
          <w:lang w:val="en-US"/>
        </w:rPr>
      </w:pPr>
      <w:r w:rsidRPr="0050748B">
        <w:rPr>
          <w:color w:val="222222"/>
          <w:sz w:val="18"/>
          <w:szCs w:val="18"/>
          <w:shd w:val="clear" w:color="auto" w:fill="FFFFFF"/>
        </w:rPr>
        <w:t>PIX FORCE. </w:t>
      </w:r>
      <w:r w:rsidRPr="0050748B">
        <w:rPr>
          <w:rStyle w:val="Forte"/>
          <w:color w:val="222222"/>
          <w:sz w:val="18"/>
          <w:szCs w:val="18"/>
          <w:shd w:val="clear" w:color="auto" w:fill="FFFFFF"/>
        </w:rPr>
        <w:t>O que e o LIDAR e como é utilizado?</w:t>
      </w:r>
      <w:r w:rsidRPr="0050748B">
        <w:rPr>
          <w:color w:val="222222"/>
          <w:sz w:val="18"/>
          <w:szCs w:val="18"/>
          <w:shd w:val="clear" w:color="auto" w:fill="FFFFFF"/>
        </w:rPr>
        <w:t xml:space="preserve"> Disponível em: https://pixforce.com.br/o-que-e-o-lidar-e-como-e-utilizado/. </w:t>
      </w:r>
      <w:r w:rsidRPr="00D6118C">
        <w:rPr>
          <w:color w:val="222222"/>
          <w:sz w:val="18"/>
          <w:szCs w:val="18"/>
          <w:shd w:val="clear" w:color="auto" w:fill="FFFFFF"/>
          <w:lang w:val="en-US"/>
        </w:rPr>
        <w:t>Acesso em: 18 set. 2021.</w:t>
      </w:r>
    </w:p>
    <w:p w14:paraId="36F7361C" w14:textId="74FB1C42" w:rsidR="00855E15" w:rsidRDefault="00855E15" w:rsidP="0015704D">
      <w:pPr>
        <w:pStyle w:val="TF-refernciasITEM"/>
        <w:rPr>
          <w:sz w:val="18"/>
          <w:szCs w:val="18"/>
        </w:rPr>
      </w:pPr>
      <w:r w:rsidRPr="00D6118C">
        <w:rPr>
          <w:sz w:val="18"/>
          <w:szCs w:val="18"/>
          <w:lang w:val="en-US"/>
        </w:rPr>
        <w:t xml:space="preserve">RADABAUGH, M. P. NIDRR's Long Range Plan-Technology for access and function research section two: NIDDR Research Agenda Chapter 5: Technology for access and function. </w:t>
      </w:r>
      <w:r w:rsidRPr="00855E15">
        <w:rPr>
          <w:sz w:val="18"/>
          <w:szCs w:val="18"/>
        </w:rPr>
        <w:t>[S.l.], 1993. Disponível em: . Acesso em: 15 de set. 20</w:t>
      </w:r>
      <w:r>
        <w:rPr>
          <w:sz w:val="18"/>
          <w:szCs w:val="18"/>
        </w:rPr>
        <w:t>21</w:t>
      </w:r>
      <w:r w:rsidRPr="00855E15">
        <w:rPr>
          <w:sz w:val="18"/>
          <w:szCs w:val="18"/>
        </w:rPr>
        <w:t>.</w:t>
      </w:r>
    </w:p>
    <w:p w14:paraId="60781187" w14:textId="53F9F202" w:rsidR="003F3881" w:rsidRDefault="003F3881" w:rsidP="0015704D">
      <w:pPr>
        <w:pStyle w:val="TF-refernciasITEM"/>
        <w:rPr>
          <w:sz w:val="18"/>
          <w:szCs w:val="18"/>
        </w:rPr>
      </w:pPr>
      <w:r w:rsidRPr="003F3881">
        <w:rPr>
          <w:sz w:val="18"/>
          <w:szCs w:val="18"/>
        </w:rPr>
        <w:t xml:space="preserve">RECK, Marcelo S. </w:t>
      </w:r>
      <w:r w:rsidRPr="003F3881">
        <w:rPr>
          <w:b/>
          <w:bCs/>
          <w:sz w:val="18"/>
          <w:szCs w:val="18"/>
        </w:rPr>
        <w:t>Beacons BLE – Bluetooth Low Energy – Design e análise de um sistema de localização indoor</w:t>
      </w:r>
      <w:r w:rsidRPr="003F3881">
        <w:rPr>
          <w:sz w:val="18"/>
          <w:szCs w:val="18"/>
        </w:rPr>
        <w:t>. 2016. 84 f. Trabalho de Conclusão de Curso (Engenh</w:t>
      </w:r>
      <w:r w:rsidR="00892366">
        <w:rPr>
          <w:sz w:val="18"/>
          <w:szCs w:val="18"/>
        </w:rPr>
        <w:t>aria</w:t>
      </w:r>
      <w:r w:rsidRPr="003F3881">
        <w:rPr>
          <w:sz w:val="18"/>
          <w:szCs w:val="18"/>
        </w:rPr>
        <w:t xml:space="preserve"> de Controle e Automação) -Universidade de Caxias do Sul, Caxias do Sul.</w:t>
      </w:r>
    </w:p>
    <w:p w14:paraId="3D0944DB" w14:textId="51E6C7BA" w:rsidR="003F3881" w:rsidRPr="003F3881" w:rsidRDefault="003F3881" w:rsidP="0015704D">
      <w:pPr>
        <w:pStyle w:val="TF-refernciasITEM"/>
        <w:rPr>
          <w:sz w:val="14"/>
          <w:szCs w:val="14"/>
        </w:rPr>
      </w:pPr>
      <w:r w:rsidRPr="003F3881">
        <w:rPr>
          <w:sz w:val="18"/>
          <w:szCs w:val="18"/>
        </w:rPr>
        <w:t xml:space="preserve">ROCHA, Marcus Otávio. </w:t>
      </w:r>
      <w:r w:rsidRPr="003F3881">
        <w:rPr>
          <w:b/>
          <w:bCs/>
          <w:sz w:val="18"/>
          <w:szCs w:val="18"/>
        </w:rPr>
        <w:t>FURB-Mobile</w:t>
      </w:r>
      <w:r w:rsidRPr="003F3881">
        <w:rPr>
          <w:sz w:val="18"/>
          <w:szCs w:val="18"/>
        </w:rPr>
        <w:t>: sistema móvel multiplataforma para navegação em rotas internas. 2016. 61 f. Trabalho de Conclusão de Curso (Graduação) Curso de Ciência da Computação. Centro de Ciências Exatas e Naturais, Universidade Regional de Blumenau, Blumenau, 2016.</w:t>
      </w:r>
    </w:p>
    <w:p w14:paraId="095B3C18" w14:textId="6BAA4835" w:rsidR="005C6BA3" w:rsidRPr="005C6BA3" w:rsidRDefault="005C6BA3" w:rsidP="0015704D">
      <w:pPr>
        <w:pStyle w:val="TF-refernciasITEM"/>
        <w:rPr>
          <w:sz w:val="18"/>
          <w:szCs w:val="18"/>
          <w:shd w:val="clear" w:color="auto" w:fill="FFFFFF"/>
        </w:rPr>
      </w:pPr>
      <w:r w:rsidRPr="004F4780">
        <w:rPr>
          <w:sz w:val="18"/>
          <w:szCs w:val="18"/>
          <w:shd w:val="clear" w:color="auto" w:fill="FFFFFF"/>
        </w:rPr>
        <w:t>ROSSI, Túlio Xavier; FREITAS, Elias José de Rezende; REIS, Agnaldo José da Rocha. </w:t>
      </w:r>
      <w:r w:rsidRPr="004F4780">
        <w:rPr>
          <w:rStyle w:val="Forte"/>
          <w:sz w:val="18"/>
          <w:szCs w:val="18"/>
          <w:shd w:val="clear" w:color="auto" w:fill="FFFFFF"/>
        </w:rPr>
        <w:t>Mapeamento Tridimensional de Ambientes Internos Utilizando um Sensor LIDAR</w:t>
      </w:r>
      <w:r w:rsidRPr="004F4780">
        <w:rPr>
          <w:sz w:val="18"/>
          <w:szCs w:val="18"/>
          <w:shd w:val="clear" w:color="auto" w:fill="FFFFFF"/>
        </w:rPr>
        <w:t>. 2019. 62 f. Monografia - Curso de Engenharia de Controle e Automação, Universidade Federal de Ouro Preto, Ouro Preto, 2019. Disponível em: https://monografias.ufop.br/handle/35400000/2439. Acesso em: 24 set. 2021.</w:t>
      </w:r>
    </w:p>
    <w:p w14:paraId="066AAC74" w14:textId="0985A10F" w:rsidR="005C6BA3" w:rsidRDefault="005C6BA3" w:rsidP="0015704D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t xml:space="preserve">SILVA, Carlos P. A. </w:t>
      </w:r>
      <w:r w:rsidRPr="003F3881">
        <w:rPr>
          <w:b/>
          <w:bCs/>
          <w:sz w:val="18"/>
          <w:szCs w:val="18"/>
        </w:rPr>
        <w:t>Um software de reconhecimento de voz para português brasileiro</w:t>
      </w:r>
      <w:r w:rsidRPr="009E0521">
        <w:rPr>
          <w:sz w:val="18"/>
          <w:szCs w:val="18"/>
        </w:rPr>
        <w:t>. 2010. 85 f. Dissertação (Mestrado em Engenharia Elétrica) – Setor de Tecnologia, Universidade Federal do Pará, Belém.</w:t>
      </w:r>
    </w:p>
    <w:p w14:paraId="66807D8F" w14:textId="757B1E97" w:rsidR="005C6BA3" w:rsidRDefault="005C6BA3" w:rsidP="0015704D">
      <w:pPr>
        <w:pStyle w:val="TF-refernciasITEM"/>
        <w:rPr>
          <w:sz w:val="18"/>
          <w:szCs w:val="18"/>
        </w:rPr>
      </w:pPr>
      <w:r w:rsidRPr="008831BE">
        <w:rPr>
          <w:sz w:val="18"/>
          <w:szCs w:val="18"/>
          <w:shd w:val="clear" w:color="auto" w:fill="FFFFFF"/>
        </w:rPr>
        <w:t>SILVA, William Lopes da. </w:t>
      </w:r>
      <w:r w:rsidRPr="008831BE">
        <w:rPr>
          <w:rStyle w:val="Forte"/>
          <w:sz w:val="18"/>
          <w:szCs w:val="18"/>
          <w:shd w:val="clear" w:color="auto" w:fill="FFFFFF"/>
        </w:rPr>
        <w:t>B</w:t>
      </w:r>
      <w:r w:rsidR="006E0858">
        <w:rPr>
          <w:rStyle w:val="Forte"/>
          <w:sz w:val="18"/>
          <w:szCs w:val="18"/>
          <w:shd w:val="clear" w:color="auto" w:fill="FFFFFF"/>
        </w:rPr>
        <w:t>lack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G</w:t>
      </w:r>
      <w:r w:rsidR="006E0858">
        <w:rPr>
          <w:rStyle w:val="Forte"/>
          <w:sz w:val="18"/>
          <w:szCs w:val="18"/>
          <w:shd w:val="clear" w:color="auto" w:fill="FFFFFF"/>
        </w:rPr>
        <w:t>lasses</w:t>
      </w:r>
      <w:r w:rsidRPr="008831BE">
        <w:rPr>
          <w:sz w:val="18"/>
          <w:szCs w:val="18"/>
          <w:shd w:val="clear" w:color="auto" w:fill="FFFFFF"/>
        </w:rPr>
        <w:t>: assistente para deficientes visuais via geolocalização. 2019. 20 f. Monografia - Curso de Bacharel em Ciência da Computação, Universidade Regional de Blumenau (Furb), Blumenau, 2019. Disponível em: http://dsc.inf.furb.br/arquivos/tccs/monografias/2019_2_william-lopes-da-silva_monografia.pdf. Acesso em: 20 set. 2021.</w:t>
      </w:r>
    </w:p>
    <w:p w14:paraId="0CE0E9D2" w14:textId="43AE390C" w:rsidR="00B44304" w:rsidRPr="00D6118C" w:rsidRDefault="00B44304" w:rsidP="0015704D">
      <w:pPr>
        <w:pStyle w:val="TF-refernciasITEM"/>
        <w:rPr>
          <w:sz w:val="14"/>
          <w:szCs w:val="14"/>
          <w:lang w:val="en-US"/>
        </w:rPr>
      </w:pPr>
      <w:r w:rsidRPr="00D6118C">
        <w:rPr>
          <w:sz w:val="18"/>
          <w:szCs w:val="18"/>
          <w:lang w:val="en-US"/>
        </w:rPr>
        <w:t xml:space="preserve">XU, Lisheng; YANG, Feifei; JIANG, Yuqi. Variation of Received Signal Strength in Wireless Sensor Network. In: </w:t>
      </w:r>
      <w:r w:rsidRPr="00D6118C">
        <w:rPr>
          <w:b/>
          <w:bCs/>
          <w:sz w:val="18"/>
          <w:szCs w:val="18"/>
          <w:lang w:val="en-US"/>
        </w:rPr>
        <w:t>INTERNATIONAL CONFERENCE ON ADVANCED COMPUTER CONTRO</w:t>
      </w:r>
      <w:r w:rsidR="006E0858" w:rsidRPr="00D6118C">
        <w:rPr>
          <w:b/>
          <w:bCs/>
          <w:sz w:val="18"/>
          <w:szCs w:val="18"/>
          <w:lang w:val="en-US"/>
        </w:rPr>
        <w:t>L</w:t>
      </w:r>
      <w:r w:rsidRPr="00D6118C">
        <w:rPr>
          <w:sz w:val="18"/>
          <w:szCs w:val="18"/>
          <w:lang w:val="en-US"/>
        </w:rPr>
        <w:t>, Harbin. Anais... Harbin: IEEE, 2011. p. 1-1.</w:t>
      </w:r>
    </w:p>
    <w:p w14:paraId="689D3F43" w14:textId="77777777" w:rsidR="00AD7A3F" w:rsidRPr="00320BFA" w:rsidRDefault="00D6118C" w:rsidP="00AD7A3F">
      <w:pPr>
        <w:pStyle w:val="TF-xAvalTTULO"/>
      </w:pPr>
      <w:r w:rsidRPr="00AD7A3F">
        <w:br w:type="page"/>
      </w:r>
      <w:r w:rsidR="00AD7A3F" w:rsidRPr="00320BFA">
        <w:lastRenderedPageBreak/>
        <w:t>FORMULÁRIO  DE  avaliação</w:t>
      </w:r>
      <w:r w:rsidR="00AD7A3F">
        <w:t xml:space="preserve"> BCC </w:t>
      </w:r>
      <w:r w:rsidR="00AD7A3F" w:rsidRPr="00320BFA">
        <w:t xml:space="preserve">– PROFESSOR </w:t>
      </w:r>
      <w:r w:rsidR="00AD7A3F">
        <w:t>AVALIADOR</w:t>
      </w:r>
    </w:p>
    <w:p w14:paraId="7390EDB0" w14:textId="2E82E1A4" w:rsidR="00AD7A3F" w:rsidRDefault="00AD7A3F" w:rsidP="00AD7A3F">
      <w:pPr>
        <w:pStyle w:val="TF-xAvalLINHA"/>
      </w:pPr>
      <w:r w:rsidRPr="00320BFA">
        <w:t>Avaliador(a):</w:t>
      </w:r>
      <w:r w:rsidRPr="00320BFA">
        <w:tab/>
      </w:r>
      <w:r w:rsidRPr="00AD7A3F">
        <w:t xml:space="preserve">Aurélio Faustino </w:t>
      </w:r>
      <w:commentRangeStart w:id="103"/>
      <w:r w:rsidRPr="00AD7A3F">
        <w:t>Hoppe</w:t>
      </w:r>
      <w:commentRangeEnd w:id="103"/>
      <w:r w:rsidR="00FB0D81">
        <w:rPr>
          <w:rStyle w:val="Refdecomentrio"/>
        </w:rPr>
        <w:commentReference w:id="103"/>
      </w:r>
    </w:p>
    <w:p w14:paraId="19FB7EE9" w14:textId="77777777" w:rsidR="00AD7A3F" w:rsidRPr="00C767AD" w:rsidRDefault="00AD7A3F" w:rsidP="00AD7A3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AD7A3F" w:rsidRPr="00320BFA" w14:paraId="595BAB21" w14:textId="77777777" w:rsidTr="000814E0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4081CA" w14:textId="77777777" w:rsidR="00AD7A3F" w:rsidRPr="00320BFA" w:rsidRDefault="00AD7A3F" w:rsidP="000814E0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C017B9" w14:textId="77777777" w:rsidR="00AD7A3F" w:rsidRPr="00320BFA" w:rsidRDefault="00AD7A3F" w:rsidP="000814E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55AD8EA" w14:textId="77777777" w:rsidR="00AD7A3F" w:rsidRPr="00320BFA" w:rsidRDefault="00AD7A3F" w:rsidP="000814E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9407881" w14:textId="77777777" w:rsidR="00AD7A3F" w:rsidRPr="00320BFA" w:rsidRDefault="00AD7A3F" w:rsidP="000814E0">
            <w:pPr>
              <w:pStyle w:val="TF-xAvalITEMTABELA"/>
            </w:pPr>
            <w:r w:rsidRPr="00320BFA">
              <w:t>não atende</w:t>
            </w:r>
          </w:p>
        </w:tc>
      </w:tr>
      <w:tr w:rsidR="00AD7A3F" w:rsidRPr="00320BFA" w14:paraId="48407278" w14:textId="77777777" w:rsidTr="000814E0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CC0E8A8" w14:textId="77777777" w:rsidR="00AD7A3F" w:rsidRPr="0000224C" w:rsidRDefault="00AD7A3F" w:rsidP="000814E0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3C6F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40DD727F" w14:textId="77777777" w:rsidR="00AD7A3F" w:rsidRPr="00320BFA" w:rsidRDefault="00AD7A3F" w:rsidP="000814E0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5BDD" w14:textId="3A70BC51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EC14" w14:textId="3A138C37" w:rsidR="00AD7A3F" w:rsidRPr="00320BFA" w:rsidRDefault="00781F6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04" w:author="Aurélio Faustino Hoppe" w:date="2021-12-18T09:08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EB76FC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6CC792AD" w14:textId="77777777" w:rsidTr="000814E0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44606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4B9D" w14:textId="77777777" w:rsidR="00AD7A3F" w:rsidRPr="00320BFA" w:rsidRDefault="00AD7A3F" w:rsidP="000814E0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B48D" w14:textId="6AC417CF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05" w:author="Aurélio Faustino Hoppe" w:date="2021-12-18T08:5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825A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F89DB9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617CEBF3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52FA33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3A09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9A05E5B" w14:textId="77777777" w:rsidR="00AD7A3F" w:rsidRPr="00320BFA" w:rsidRDefault="00AD7A3F" w:rsidP="000814E0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C943" w14:textId="50E13EEE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06" w:author="Aurélio Faustino Hoppe" w:date="2021-12-18T08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E116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D8E95B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16BAA85F" w14:textId="77777777" w:rsidTr="000814E0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74A358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272E" w14:textId="77777777" w:rsidR="00AD7A3F" w:rsidRPr="00320BFA" w:rsidRDefault="00AD7A3F" w:rsidP="000814E0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0319" w14:textId="4A4EBEAE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07" w:author="Aurélio Faustino Hoppe" w:date="2021-12-18T08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CBCC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D1125F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4894B1C3" w14:textId="77777777" w:rsidTr="000814E0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DA0088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27D6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582C330E" w14:textId="77777777" w:rsidR="00AD7A3F" w:rsidRPr="00320BFA" w:rsidRDefault="00AD7A3F" w:rsidP="000814E0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72BC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730" w14:textId="469982DE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08" w:author="Aurélio Faustino Hoppe" w:date="2021-12-18T08:5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0A8B73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53D1C353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7470C4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6CA66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3E5F7190" w14:textId="77777777" w:rsidR="00AD7A3F" w:rsidRPr="00320BFA" w:rsidRDefault="00AD7A3F" w:rsidP="000814E0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783A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3DE2" w14:textId="3799C5CF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09" w:author="Aurélio Faustino Hoppe" w:date="2021-12-18T08:5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B3E7D6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0143E4D9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3F250A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BAF6" w14:textId="77777777" w:rsidR="00AD7A3F" w:rsidRPr="00320BFA" w:rsidRDefault="00AD7A3F" w:rsidP="000814E0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5066" w14:textId="0A1FE703" w:rsidR="00AD7A3F" w:rsidRPr="00320BFA" w:rsidRDefault="00E91E32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0" w:author="Aurélio Faustino Hoppe" w:date="2021-12-18T08:5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3B82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D1DE25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1DDADF1D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AEFD2D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E7E" w14:textId="77777777" w:rsidR="00AD7A3F" w:rsidRPr="00320BFA" w:rsidRDefault="00AD7A3F" w:rsidP="000814E0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077E" w14:textId="107AC7E0" w:rsidR="00AD7A3F" w:rsidRPr="00320BFA" w:rsidRDefault="00E91E32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1" w:author="Aurélio Faustino Hoppe" w:date="2021-12-18T08:5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2460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E121CE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088FB0D1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AE1800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A83E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42D23042" w14:textId="77777777" w:rsidR="00AD7A3F" w:rsidRPr="00320BFA" w:rsidRDefault="00AD7A3F" w:rsidP="000814E0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36BC" w14:textId="6D044953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2" w:author="Aurélio Faustino Hoppe" w:date="2021-12-18T08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8D35" w14:textId="665416E1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180BF5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5D237850" w14:textId="77777777" w:rsidTr="000814E0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7EEA51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FD53B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71D40DED" w14:textId="77777777" w:rsidR="00AD7A3F" w:rsidRPr="00320BFA" w:rsidRDefault="00AD7A3F" w:rsidP="000814E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209A" w14:textId="343280BC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3" w:author="Aurélio Faustino Hoppe" w:date="2021-12-18T08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962D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001B48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153B35AA" w14:textId="77777777" w:rsidTr="000814E0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CB8921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7852" w14:textId="77777777" w:rsidR="00AD7A3F" w:rsidRPr="00320BFA" w:rsidRDefault="00AD7A3F" w:rsidP="000814E0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F0FB" w14:textId="180A5671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4" w:author="Aurélio Faustino Hoppe" w:date="2021-12-18T08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8529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521D50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525FF6C9" w14:textId="77777777" w:rsidTr="000814E0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86737B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FC6B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3C85A54" w14:textId="77777777" w:rsidR="00AD7A3F" w:rsidRPr="00320BFA" w:rsidRDefault="00AD7A3F" w:rsidP="000814E0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30F6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5584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825E15" w14:textId="25DCDB4C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5" w:author="Aurélio Faustino Hoppe" w:date="2021-12-18T08:51:00Z">
              <w:r>
                <w:rPr>
                  <w:sz w:val="18"/>
                </w:rPr>
                <w:t>X</w:t>
              </w:r>
            </w:ins>
          </w:p>
        </w:tc>
      </w:tr>
      <w:tr w:rsidR="00AD7A3F" w:rsidRPr="00320BFA" w14:paraId="53C6FAA1" w14:textId="77777777" w:rsidTr="000814E0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8B6ED6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27DE35" w14:textId="77777777" w:rsidR="00AD7A3F" w:rsidRPr="00320BFA" w:rsidRDefault="00AD7A3F" w:rsidP="000814E0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8488A0" w14:textId="07A687AF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6" w:author="Aurélio Faustino Hoppe" w:date="2021-12-18T08:5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7A0EDC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98D241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667B2E3D" w14:textId="77777777" w:rsidTr="000814E0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389C570" w14:textId="77777777" w:rsidR="00AD7A3F" w:rsidRPr="0000224C" w:rsidRDefault="00AD7A3F" w:rsidP="000814E0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1016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5E3DF0E2" w14:textId="77777777" w:rsidR="00AD7A3F" w:rsidRPr="00320BFA" w:rsidRDefault="00AD7A3F" w:rsidP="000814E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0697" w14:textId="4D7C547B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7" w:author="Aurélio Faustino Hoppe" w:date="2021-12-18T08:5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8554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3C360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4F2E2FBA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A9B760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EC8FD9" w14:textId="77777777" w:rsidR="00AD7A3F" w:rsidRPr="00320BFA" w:rsidRDefault="00AD7A3F" w:rsidP="000814E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577DF4" w14:textId="411A531E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87D8DF" w14:textId="5ABBDD87" w:rsidR="00AD7A3F" w:rsidRPr="00320BFA" w:rsidRDefault="00E91E32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8" w:author="Aurélio Faustino Hoppe" w:date="2021-12-18T08:59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97DE0C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9E9C358" w14:textId="77777777" w:rsidR="00AD7A3F" w:rsidRPr="003F5F25" w:rsidRDefault="00AD7A3F" w:rsidP="00AD7A3F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AD7A3F" w:rsidRPr="00320BFA" w14:paraId="0CF3AEB0" w14:textId="77777777" w:rsidTr="000814E0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7F7D977" w14:textId="77777777" w:rsidR="00AD7A3F" w:rsidRPr="00320BFA" w:rsidRDefault="00AD7A3F" w:rsidP="000814E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A5E838B" w14:textId="77777777" w:rsidR="00AD7A3F" w:rsidRPr="00320BFA" w:rsidRDefault="00AD7A3F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76E9591D" w14:textId="77777777" w:rsidR="00AD7A3F" w:rsidRPr="00320BFA" w:rsidRDefault="00AD7A3F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10CA3C5" w14:textId="77777777" w:rsidR="00AD7A3F" w:rsidRPr="00320BFA" w:rsidRDefault="00AD7A3F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AD7A3F" w:rsidRPr="00320BFA" w14:paraId="5C98951A" w14:textId="77777777" w:rsidTr="000814E0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B813BA0" w14:textId="77777777" w:rsidR="00AD7A3F" w:rsidRPr="00320BFA" w:rsidRDefault="00AD7A3F" w:rsidP="000814E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7D950FA" w14:textId="77777777" w:rsidR="00AD7A3F" w:rsidRPr="00320BFA" w:rsidRDefault="00AD7A3F" w:rsidP="000814E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704575E" w14:textId="77777777" w:rsidR="00AD7A3F" w:rsidRPr="00320BFA" w:rsidRDefault="00AD7A3F" w:rsidP="000814E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649CEC1F" w14:textId="77777777" w:rsidR="00AD7A3F" w:rsidRDefault="00AD7A3F" w:rsidP="00AD7A3F">
      <w:pPr>
        <w:pStyle w:val="TF-xAvalTTULO"/>
        <w:ind w:left="0" w:firstLine="0"/>
        <w:jc w:val="left"/>
      </w:pPr>
    </w:p>
    <w:p w14:paraId="3E1F1C9D" w14:textId="731B4DC1" w:rsidR="00D6118C" w:rsidRPr="00AD7A3F" w:rsidRDefault="00D6118C">
      <w:pPr>
        <w:keepNext w:val="0"/>
        <w:keepLines w:val="0"/>
        <w:rPr>
          <w:sz w:val="20"/>
          <w:szCs w:val="20"/>
          <w:lang w:val="en-US"/>
        </w:rPr>
      </w:pPr>
    </w:p>
    <w:sectPr w:rsidR="00D6118C" w:rsidRPr="00AD7A3F" w:rsidSect="00EC2D7A">
      <w:headerReference w:type="default" r:id="rId20"/>
      <w:footerReference w:type="even" r:id="rId21"/>
      <w:footerReference w:type="default" r:id="rId22"/>
      <w:headerReference w:type="first" r:id="rId23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Aurélio Faustino Hoppe" w:date="2021-12-18T09:05:00Z" w:initials="AFH">
    <w:p w14:paraId="3D82ABE9" w14:textId="17E0DDC3" w:rsidR="008341EB" w:rsidRDefault="008341EB">
      <w:pPr>
        <w:pStyle w:val="Textodecomentrio"/>
      </w:pPr>
      <w:r>
        <w:rPr>
          <w:rStyle w:val="Refdecomentrio"/>
        </w:rPr>
        <w:annotationRef/>
      </w:r>
      <w:r>
        <w:t xml:space="preserve">Acho que esta parte tira </w:t>
      </w:r>
      <w:r w:rsidR="00BB5ADC">
        <w:t>o foco da leitura... quebra a amarração dos parágrafos. Que também precisaria ser melhorada</w:t>
      </w:r>
    </w:p>
  </w:comment>
  <w:comment w:id="41" w:author="Aurélio Faustino Hoppe" w:date="2021-12-18T07:33:00Z" w:initials="AFH">
    <w:p w14:paraId="7BE51126" w14:textId="1DCFD1AC" w:rsidR="009A199F" w:rsidRDefault="009A199F">
      <w:pPr>
        <w:pStyle w:val="Textodecomentrio"/>
      </w:pPr>
      <w:r>
        <w:rPr>
          <w:rStyle w:val="Refdecomentrio"/>
        </w:rPr>
        <w:annotationRef/>
      </w:r>
    </w:p>
  </w:comment>
  <w:comment w:id="42" w:author="Aurélio Faustino Hoppe" w:date="2021-12-18T07:33:00Z" w:initials="AFH">
    <w:p w14:paraId="753A5EC6" w14:textId="3EFC03AE" w:rsidR="009A199F" w:rsidRDefault="009A199F">
      <w:pPr>
        <w:pStyle w:val="Textodecomentrio"/>
      </w:pPr>
      <w:r>
        <w:rPr>
          <w:rStyle w:val="Refdecomentrio"/>
        </w:rPr>
        <w:annotationRef/>
      </w:r>
      <w:r>
        <w:t xml:space="preserve">Na chamada da figura, </w:t>
      </w:r>
      <w:r w:rsidR="00636193">
        <w:t xml:space="preserve">entende-se que ela é de </w:t>
      </w:r>
      <w:r>
        <w:t xml:space="preserve">Krause, </w:t>
      </w:r>
      <w:r w:rsidR="00636193">
        <w:t>mas se coloca Reck, estranho</w:t>
      </w:r>
    </w:p>
  </w:comment>
  <w:comment w:id="51" w:author="Aurélio Faustino Hoppe" w:date="2021-12-18T07:36:00Z" w:initials="AFH">
    <w:p w14:paraId="7D3871DF" w14:textId="0287CB6A" w:rsidR="00F4770F" w:rsidRDefault="00F4770F">
      <w:pPr>
        <w:pStyle w:val="Textodecomentrio"/>
      </w:pPr>
      <w:r>
        <w:rPr>
          <w:rStyle w:val="Refdecomentrio"/>
        </w:rPr>
        <w:annotationRef/>
      </w:r>
      <w:r>
        <w:t>Figura 3</w:t>
      </w:r>
    </w:p>
  </w:comment>
  <w:comment w:id="58" w:author="Aurélio Faustino Hoppe" w:date="2021-12-18T07:40:00Z" w:initials="AFH">
    <w:p w14:paraId="187229F1" w14:textId="1950CDB6" w:rsidR="009910EF" w:rsidRDefault="009910EF">
      <w:pPr>
        <w:pStyle w:val="Textodecomentrio"/>
      </w:pPr>
      <w:r>
        <w:rPr>
          <w:rStyle w:val="Refdecomentrio"/>
        </w:rPr>
        <w:annotationRef/>
      </w:r>
      <w:r>
        <w:t>Acredito que o trabalho poderia ser mais detalhado</w:t>
      </w:r>
    </w:p>
  </w:comment>
  <w:comment w:id="70" w:author="Aurélio Faustino Hoppe" w:date="2021-12-18T07:46:00Z" w:initials="AFH">
    <w:p w14:paraId="4ABEA5E1" w14:textId="59E7AA73" w:rsidR="00FE4B64" w:rsidRDefault="00FE4B64">
      <w:pPr>
        <w:pStyle w:val="Textodecomentrio"/>
      </w:pPr>
      <w:r>
        <w:rPr>
          <w:rStyle w:val="Refdecomentrio"/>
        </w:rPr>
        <w:annotationRef/>
      </w:r>
      <w:r>
        <w:t>Também acho que está seção poderia ser mais detalhada. Em alguns momentos, foge da explicação do trabalho em si</w:t>
      </w:r>
    </w:p>
  </w:comment>
  <w:comment w:id="87" w:author="Aurélio Faustino Hoppe" w:date="2021-12-18T07:51:00Z" w:initials="AFH">
    <w:p w14:paraId="06E5A8A6" w14:textId="37C170AB" w:rsidR="003F70C8" w:rsidRDefault="003F70C8">
      <w:pPr>
        <w:pStyle w:val="Textodecomentrio"/>
      </w:pPr>
      <w:r>
        <w:rPr>
          <w:rStyle w:val="Refdecomentrio"/>
        </w:rPr>
        <w:annotationRef/>
      </w:r>
      <w:r w:rsidR="00847671">
        <w:t>Você poderia discutir melhor tais características na justificativa</w:t>
      </w:r>
    </w:p>
  </w:comment>
  <w:comment w:id="89" w:author="Aurélio Faustino Hoppe" w:date="2021-12-18T07:54:00Z" w:initials="AFH">
    <w:p w14:paraId="18A8C262" w14:textId="34E6B69E" w:rsidR="004E213A" w:rsidRDefault="004E213A">
      <w:pPr>
        <w:pStyle w:val="Textodecomentrio"/>
      </w:pPr>
      <w:r>
        <w:rPr>
          <w:rStyle w:val="Refdecomentrio"/>
        </w:rPr>
        <w:annotationRef/>
      </w:r>
      <w:r>
        <w:t>São parecidos, daria de juntar</w:t>
      </w:r>
    </w:p>
  </w:comment>
  <w:comment w:id="97" w:author="Aurélio Faustino Hoppe" w:date="2021-12-18T07:55:00Z" w:initials="AFH">
    <w:p w14:paraId="1D94A56B" w14:textId="75D4D982" w:rsidR="00B45917" w:rsidRDefault="00B45917">
      <w:pPr>
        <w:pStyle w:val="Textodecomentrio"/>
      </w:pPr>
      <w:r>
        <w:rPr>
          <w:rStyle w:val="Refdecomentrio"/>
        </w:rPr>
        <w:annotationRef/>
      </w:r>
      <w:r>
        <w:t>IA é muito amplo</w:t>
      </w:r>
    </w:p>
  </w:comment>
  <w:comment w:id="101" w:author="Aurélio Faustino Hoppe" w:date="2021-12-18T08:00:00Z" w:initials="AFH">
    <w:p w14:paraId="185F46E1" w14:textId="4D5E260C" w:rsidR="00FA0C76" w:rsidRDefault="00FA0C76">
      <w:pPr>
        <w:pStyle w:val="Textodecomentrio"/>
      </w:pPr>
      <w:r>
        <w:rPr>
          <w:rStyle w:val="Refdecomentrio"/>
        </w:rPr>
        <w:annotationRef/>
      </w:r>
      <w:r>
        <w:t>Ops... não foi feito as seções</w:t>
      </w:r>
    </w:p>
  </w:comment>
  <w:comment w:id="103" w:author="Aurélio Faustino Hoppe" w:date="2021-12-18T09:10:00Z" w:initials="AFH">
    <w:p w14:paraId="45067584" w14:textId="5D52F1B5" w:rsidR="00FB0D81" w:rsidRDefault="00FB0D81">
      <w:pPr>
        <w:pStyle w:val="Textodecomentrio"/>
      </w:pPr>
      <w:r>
        <w:rPr>
          <w:rStyle w:val="Refdecomentrio"/>
        </w:rPr>
        <w:annotationRef/>
      </w:r>
      <w:r>
        <w:t xml:space="preserve">A escrita do trabalho melhorou em relação ao pré-projeto. </w:t>
      </w:r>
      <w:r w:rsidR="00847671">
        <w:t>Ainda são necessário</w:t>
      </w:r>
      <w:r w:rsidR="00C45440">
        <w:t>s</w:t>
      </w:r>
      <w:r w:rsidR="00847671">
        <w:t xml:space="preserve"> refinamentos em algumas seções (introdução, justificativa e requisitos). Os trabalhos correlatos foram descritos de forma sucinta. Acho que você conseguiria </w:t>
      </w:r>
      <w:r w:rsidR="00692E8B">
        <w:t>detalhar mais.</w:t>
      </w:r>
    </w:p>
    <w:p w14:paraId="7A480D6A" w14:textId="77777777" w:rsidR="00692E8B" w:rsidRDefault="00692E8B">
      <w:pPr>
        <w:pStyle w:val="Textodecomentrio"/>
      </w:pPr>
    </w:p>
    <w:p w14:paraId="4E6E8DFD" w14:textId="5EDAD5C0" w:rsidR="00692E8B" w:rsidRDefault="00692E8B">
      <w:pPr>
        <w:pStyle w:val="Textodecomentrio"/>
      </w:pPr>
      <w:r>
        <w:t>Em relação a revisão, não atende ao solicitado. Cada tópico virar uma seção.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82ABE9" w15:done="0"/>
  <w15:commentEx w15:paraId="7BE51126" w15:done="0"/>
  <w15:commentEx w15:paraId="753A5EC6" w15:paraIdParent="7BE51126" w15:done="0"/>
  <w15:commentEx w15:paraId="7D3871DF" w15:done="0"/>
  <w15:commentEx w15:paraId="187229F1" w15:done="0"/>
  <w15:commentEx w15:paraId="4ABEA5E1" w15:done="0"/>
  <w15:commentEx w15:paraId="06E5A8A6" w15:done="0"/>
  <w15:commentEx w15:paraId="18A8C262" w15:done="0"/>
  <w15:commentEx w15:paraId="1D94A56B" w15:done="0"/>
  <w15:commentEx w15:paraId="185F46E1" w15:done="0"/>
  <w15:commentEx w15:paraId="4E6E8D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822E8" w16cex:dateUtc="2021-12-18T12:05:00Z"/>
  <w16cex:commentExtensible w16cex:durableId="25680D37" w16cex:dateUtc="2021-12-18T10:33:00Z"/>
  <w16cex:commentExtensible w16cex:durableId="25680D38" w16cex:dateUtc="2021-12-18T10:33:00Z"/>
  <w16cex:commentExtensible w16cex:durableId="25680DEB" w16cex:dateUtc="2021-12-18T10:36:00Z"/>
  <w16cex:commentExtensible w16cex:durableId="25680EFC" w16cex:dateUtc="2021-12-18T10:40:00Z"/>
  <w16cex:commentExtensible w16cex:durableId="25681069" w16cex:dateUtc="2021-12-18T10:46:00Z"/>
  <w16cex:commentExtensible w16cex:durableId="2568118B" w16cex:dateUtc="2021-12-18T10:51:00Z"/>
  <w16cex:commentExtensible w16cex:durableId="25681237" w16cex:dateUtc="2021-12-18T10:54:00Z"/>
  <w16cex:commentExtensible w16cex:durableId="25681261" w16cex:dateUtc="2021-12-18T10:55:00Z"/>
  <w16cex:commentExtensible w16cex:durableId="256813A2" w16cex:dateUtc="2021-12-18T11:00:00Z"/>
  <w16cex:commentExtensible w16cex:durableId="256823F8" w16cex:dateUtc="2021-12-18T1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82ABE9" w16cid:durableId="256822E8"/>
  <w16cid:commentId w16cid:paraId="7BE51126" w16cid:durableId="25680D37"/>
  <w16cid:commentId w16cid:paraId="753A5EC6" w16cid:durableId="25680D38"/>
  <w16cid:commentId w16cid:paraId="7D3871DF" w16cid:durableId="25680DEB"/>
  <w16cid:commentId w16cid:paraId="187229F1" w16cid:durableId="25680EFC"/>
  <w16cid:commentId w16cid:paraId="4ABEA5E1" w16cid:durableId="25681069"/>
  <w16cid:commentId w16cid:paraId="06E5A8A6" w16cid:durableId="2568118B"/>
  <w16cid:commentId w16cid:paraId="18A8C262" w16cid:durableId="25681237"/>
  <w16cid:commentId w16cid:paraId="1D94A56B" w16cid:durableId="25681261"/>
  <w16cid:commentId w16cid:paraId="185F46E1" w16cid:durableId="256813A2"/>
  <w16cid:commentId w16cid:paraId="4E6E8DFD" w16cid:durableId="256823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3A321" w14:textId="77777777" w:rsidR="00CC0AAA" w:rsidRDefault="00CC0AAA">
      <w:r>
        <w:separator/>
      </w:r>
    </w:p>
  </w:endnote>
  <w:endnote w:type="continuationSeparator" w:id="0">
    <w:p w14:paraId="490B6FC8" w14:textId="77777777" w:rsidR="00CC0AAA" w:rsidRDefault="00CC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08413246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E35F797" w14:textId="41FDD510" w:rsidR="00D6118C" w:rsidRDefault="00D6118C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9C9CFCD" w14:textId="77777777" w:rsidR="00D6118C" w:rsidRDefault="00D6118C" w:rsidP="00D6118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65559915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87CCCD5" w14:textId="38D2B9A9" w:rsidR="00D6118C" w:rsidRDefault="00D6118C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E247A82" w14:textId="77777777" w:rsidR="00D6118C" w:rsidRDefault="00D6118C" w:rsidP="00D6118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13580" w14:textId="77777777" w:rsidR="00CC0AAA" w:rsidRDefault="00CC0AAA">
      <w:r>
        <w:separator/>
      </w:r>
    </w:p>
  </w:footnote>
  <w:footnote w:type="continuationSeparator" w:id="0">
    <w:p w14:paraId="665EF58B" w14:textId="77777777" w:rsidR="00CC0AAA" w:rsidRDefault="00CC0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272373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C7317A4"/>
    <w:multiLevelType w:val="hybridMultilevel"/>
    <w:tmpl w:val="61CE9E1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23356CB8"/>
    <w:multiLevelType w:val="hybridMultilevel"/>
    <w:tmpl w:val="6044A2E4"/>
    <w:lvl w:ilvl="0" w:tplc="04160017">
      <w:start w:val="1"/>
      <w:numFmt w:val="lowerLetter"/>
      <w:lvlText w:val="%1)"/>
      <w:lvlJc w:val="left"/>
      <w:pPr>
        <w:ind w:left="-1913" w:hanging="360"/>
      </w:pPr>
    </w:lvl>
    <w:lvl w:ilvl="1" w:tplc="04160019" w:tentative="1">
      <w:start w:val="1"/>
      <w:numFmt w:val="lowerLetter"/>
      <w:lvlText w:val="%2."/>
      <w:lvlJc w:val="left"/>
      <w:pPr>
        <w:ind w:left="-1193" w:hanging="360"/>
      </w:pPr>
    </w:lvl>
    <w:lvl w:ilvl="2" w:tplc="0416001B" w:tentative="1">
      <w:start w:val="1"/>
      <w:numFmt w:val="lowerRoman"/>
      <w:lvlText w:val="%3."/>
      <w:lvlJc w:val="right"/>
      <w:pPr>
        <w:ind w:left="-473" w:hanging="180"/>
      </w:pPr>
    </w:lvl>
    <w:lvl w:ilvl="3" w:tplc="0416000F" w:tentative="1">
      <w:start w:val="1"/>
      <w:numFmt w:val="decimal"/>
      <w:lvlText w:val="%4."/>
      <w:lvlJc w:val="left"/>
      <w:pPr>
        <w:ind w:left="247" w:hanging="360"/>
      </w:pPr>
    </w:lvl>
    <w:lvl w:ilvl="4" w:tplc="04160019" w:tentative="1">
      <w:start w:val="1"/>
      <w:numFmt w:val="lowerLetter"/>
      <w:lvlText w:val="%5."/>
      <w:lvlJc w:val="left"/>
      <w:pPr>
        <w:ind w:left="967" w:hanging="360"/>
      </w:pPr>
    </w:lvl>
    <w:lvl w:ilvl="5" w:tplc="0416001B" w:tentative="1">
      <w:start w:val="1"/>
      <w:numFmt w:val="lowerRoman"/>
      <w:lvlText w:val="%6."/>
      <w:lvlJc w:val="right"/>
      <w:pPr>
        <w:ind w:left="1687" w:hanging="180"/>
      </w:pPr>
    </w:lvl>
    <w:lvl w:ilvl="6" w:tplc="0416000F" w:tentative="1">
      <w:start w:val="1"/>
      <w:numFmt w:val="decimal"/>
      <w:lvlText w:val="%7."/>
      <w:lvlJc w:val="left"/>
      <w:pPr>
        <w:ind w:left="2407" w:hanging="360"/>
      </w:pPr>
    </w:lvl>
    <w:lvl w:ilvl="7" w:tplc="04160019" w:tentative="1">
      <w:start w:val="1"/>
      <w:numFmt w:val="lowerLetter"/>
      <w:lvlText w:val="%8."/>
      <w:lvlJc w:val="left"/>
      <w:pPr>
        <w:ind w:left="3127" w:hanging="360"/>
      </w:pPr>
    </w:lvl>
    <w:lvl w:ilvl="8" w:tplc="0416001B" w:tentative="1">
      <w:start w:val="1"/>
      <w:numFmt w:val="lowerRoman"/>
      <w:lvlText w:val="%9."/>
      <w:lvlJc w:val="right"/>
      <w:pPr>
        <w:ind w:left="3847" w:hanging="180"/>
      </w:pPr>
    </w:lvl>
  </w:abstractNum>
  <w:abstractNum w:abstractNumId="6" w15:restartNumberingAfterBreak="0">
    <w:nsid w:val="30130C01"/>
    <w:multiLevelType w:val="hybridMultilevel"/>
    <w:tmpl w:val="86C6FB6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14747F"/>
    <w:multiLevelType w:val="hybridMultilevel"/>
    <w:tmpl w:val="17487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AB83F16"/>
    <w:multiLevelType w:val="hybridMultilevel"/>
    <w:tmpl w:val="F4420C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7"/>
  </w:num>
  <w:num w:numId="22">
    <w:abstractNumId w:val="6"/>
  </w:num>
  <w:num w:numId="23">
    <w:abstractNumId w:val="10"/>
  </w:num>
  <w:num w:numId="2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rélio Faustino Hoppe">
    <w15:presenceInfo w15:providerId="AD" w15:userId="S::aureliof@furb.br::7fa29875-e2ce-409a-8bd5-623e40e889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18F"/>
    <w:rsid w:val="00004748"/>
    <w:rsid w:val="00006BB1"/>
    <w:rsid w:val="00011B7A"/>
    <w:rsid w:val="00012520"/>
    <w:rsid w:val="00012922"/>
    <w:rsid w:val="0001575C"/>
    <w:rsid w:val="000179B5"/>
    <w:rsid w:val="00017B62"/>
    <w:rsid w:val="000204E7"/>
    <w:rsid w:val="000229E7"/>
    <w:rsid w:val="00023FA0"/>
    <w:rsid w:val="0002602F"/>
    <w:rsid w:val="00030E4A"/>
    <w:rsid w:val="00031A27"/>
    <w:rsid w:val="00031EE0"/>
    <w:rsid w:val="00040494"/>
    <w:rsid w:val="0004641A"/>
    <w:rsid w:val="00047723"/>
    <w:rsid w:val="00052A07"/>
    <w:rsid w:val="000533DA"/>
    <w:rsid w:val="0005457F"/>
    <w:rsid w:val="000604D2"/>
    <w:rsid w:val="000608E9"/>
    <w:rsid w:val="00061FEB"/>
    <w:rsid w:val="000651B2"/>
    <w:rsid w:val="000667DF"/>
    <w:rsid w:val="00071CFE"/>
    <w:rsid w:val="0007209B"/>
    <w:rsid w:val="00075792"/>
    <w:rsid w:val="00076FE1"/>
    <w:rsid w:val="0007726C"/>
    <w:rsid w:val="00080F9C"/>
    <w:rsid w:val="0008579A"/>
    <w:rsid w:val="00086AA8"/>
    <w:rsid w:val="00086BFD"/>
    <w:rsid w:val="0008732D"/>
    <w:rsid w:val="00096721"/>
    <w:rsid w:val="00096B67"/>
    <w:rsid w:val="0009735C"/>
    <w:rsid w:val="000A104C"/>
    <w:rsid w:val="000A19DE"/>
    <w:rsid w:val="000A3EAB"/>
    <w:rsid w:val="000B12B2"/>
    <w:rsid w:val="000B3868"/>
    <w:rsid w:val="000B3D08"/>
    <w:rsid w:val="000C089F"/>
    <w:rsid w:val="000C1926"/>
    <w:rsid w:val="000C1A18"/>
    <w:rsid w:val="000C4BF9"/>
    <w:rsid w:val="000C648D"/>
    <w:rsid w:val="000D07CD"/>
    <w:rsid w:val="000D1294"/>
    <w:rsid w:val="000D77C2"/>
    <w:rsid w:val="000E039E"/>
    <w:rsid w:val="000E27F9"/>
    <w:rsid w:val="000E2B1E"/>
    <w:rsid w:val="000E311F"/>
    <w:rsid w:val="000E3A68"/>
    <w:rsid w:val="000E6CE0"/>
    <w:rsid w:val="000F049B"/>
    <w:rsid w:val="000F77E3"/>
    <w:rsid w:val="001015C8"/>
    <w:rsid w:val="00107B02"/>
    <w:rsid w:val="0011363A"/>
    <w:rsid w:val="00113A3F"/>
    <w:rsid w:val="001164FE"/>
    <w:rsid w:val="00123102"/>
    <w:rsid w:val="00125084"/>
    <w:rsid w:val="00125277"/>
    <w:rsid w:val="001375F7"/>
    <w:rsid w:val="0014131C"/>
    <w:rsid w:val="00141355"/>
    <w:rsid w:val="00154991"/>
    <w:rsid w:val="001554E9"/>
    <w:rsid w:val="0015704D"/>
    <w:rsid w:val="00162BF1"/>
    <w:rsid w:val="0016560C"/>
    <w:rsid w:val="00184B5D"/>
    <w:rsid w:val="00186092"/>
    <w:rsid w:val="0018637C"/>
    <w:rsid w:val="00193A97"/>
    <w:rsid w:val="001948BE"/>
    <w:rsid w:val="0019547B"/>
    <w:rsid w:val="001A12CE"/>
    <w:rsid w:val="001A39C4"/>
    <w:rsid w:val="001A6292"/>
    <w:rsid w:val="001A7511"/>
    <w:rsid w:val="001B0E81"/>
    <w:rsid w:val="001B2F1E"/>
    <w:rsid w:val="001B7F7E"/>
    <w:rsid w:val="001C1CF3"/>
    <w:rsid w:val="001C33B0"/>
    <w:rsid w:val="001C5234"/>
    <w:rsid w:val="001C57E6"/>
    <w:rsid w:val="001C5CBB"/>
    <w:rsid w:val="001D465C"/>
    <w:rsid w:val="001D4E18"/>
    <w:rsid w:val="001D6234"/>
    <w:rsid w:val="001E20A7"/>
    <w:rsid w:val="001E646A"/>
    <w:rsid w:val="001E682E"/>
    <w:rsid w:val="001F007F"/>
    <w:rsid w:val="001F0D36"/>
    <w:rsid w:val="002000F1"/>
    <w:rsid w:val="00202F3F"/>
    <w:rsid w:val="00202F9E"/>
    <w:rsid w:val="00203223"/>
    <w:rsid w:val="00203938"/>
    <w:rsid w:val="00224BB2"/>
    <w:rsid w:val="00235240"/>
    <w:rsid w:val="002368FD"/>
    <w:rsid w:val="0024110F"/>
    <w:rsid w:val="002423AB"/>
    <w:rsid w:val="002440B0"/>
    <w:rsid w:val="002464FC"/>
    <w:rsid w:val="0025685C"/>
    <w:rsid w:val="0025710C"/>
    <w:rsid w:val="002625A4"/>
    <w:rsid w:val="002677F4"/>
    <w:rsid w:val="00276E8F"/>
    <w:rsid w:val="0027792D"/>
    <w:rsid w:val="00282723"/>
    <w:rsid w:val="00282788"/>
    <w:rsid w:val="00283B74"/>
    <w:rsid w:val="0028617A"/>
    <w:rsid w:val="0028663A"/>
    <w:rsid w:val="00290213"/>
    <w:rsid w:val="00293969"/>
    <w:rsid w:val="0029608A"/>
    <w:rsid w:val="002A55B0"/>
    <w:rsid w:val="002A6617"/>
    <w:rsid w:val="002A7E1B"/>
    <w:rsid w:val="002B0EDC"/>
    <w:rsid w:val="002B4718"/>
    <w:rsid w:val="002B7042"/>
    <w:rsid w:val="002C5DAC"/>
    <w:rsid w:val="002E6AB6"/>
    <w:rsid w:val="002E6DD1"/>
    <w:rsid w:val="002F027E"/>
    <w:rsid w:val="002F1570"/>
    <w:rsid w:val="00302DA8"/>
    <w:rsid w:val="00303502"/>
    <w:rsid w:val="00312CEA"/>
    <w:rsid w:val="0031504D"/>
    <w:rsid w:val="00317DEB"/>
    <w:rsid w:val="00320BFA"/>
    <w:rsid w:val="0032378D"/>
    <w:rsid w:val="00335048"/>
    <w:rsid w:val="00337A78"/>
    <w:rsid w:val="00340AD0"/>
    <w:rsid w:val="00340B6D"/>
    <w:rsid w:val="00340C8E"/>
    <w:rsid w:val="003427C5"/>
    <w:rsid w:val="00344540"/>
    <w:rsid w:val="003519A3"/>
    <w:rsid w:val="003617CD"/>
    <w:rsid w:val="00362443"/>
    <w:rsid w:val="0037046F"/>
    <w:rsid w:val="00376FF9"/>
    <w:rsid w:val="00377DA7"/>
    <w:rsid w:val="00383087"/>
    <w:rsid w:val="003903A5"/>
    <w:rsid w:val="003A0CE8"/>
    <w:rsid w:val="003A2B7D"/>
    <w:rsid w:val="003A3A5A"/>
    <w:rsid w:val="003A4A75"/>
    <w:rsid w:val="003A5366"/>
    <w:rsid w:val="003B647A"/>
    <w:rsid w:val="003B6B47"/>
    <w:rsid w:val="003C5262"/>
    <w:rsid w:val="003D101E"/>
    <w:rsid w:val="003D398C"/>
    <w:rsid w:val="003D473B"/>
    <w:rsid w:val="003D4B35"/>
    <w:rsid w:val="003D4B6B"/>
    <w:rsid w:val="003E4250"/>
    <w:rsid w:val="003E4F19"/>
    <w:rsid w:val="003F34EA"/>
    <w:rsid w:val="003F3881"/>
    <w:rsid w:val="003F5F25"/>
    <w:rsid w:val="003F70C8"/>
    <w:rsid w:val="003F74D6"/>
    <w:rsid w:val="0040436D"/>
    <w:rsid w:val="00404609"/>
    <w:rsid w:val="00410543"/>
    <w:rsid w:val="004173CC"/>
    <w:rsid w:val="0042356B"/>
    <w:rsid w:val="0042420A"/>
    <w:rsid w:val="0042438C"/>
    <w:rsid w:val="004243D2"/>
    <w:rsid w:val="00424610"/>
    <w:rsid w:val="00424AD5"/>
    <w:rsid w:val="00426549"/>
    <w:rsid w:val="00431C8E"/>
    <w:rsid w:val="00435424"/>
    <w:rsid w:val="00442EB7"/>
    <w:rsid w:val="00451B94"/>
    <w:rsid w:val="00455613"/>
    <w:rsid w:val="00455AED"/>
    <w:rsid w:val="004661F2"/>
    <w:rsid w:val="00470C41"/>
    <w:rsid w:val="0047690F"/>
    <w:rsid w:val="00476C78"/>
    <w:rsid w:val="00482174"/>
    <w:rsid w:val="0048576D"/>
    <w:rsid w:val="00486456"/>
    <w:rsid w:val="00493B1A"/>
    <w:rsid w:val="004944F2"/>
    <w:rsid w:val="0049495C"/>
    <w:rsid w:val="00497672"/>
    <w:rsid w:val="00497EF6"/>
    <w:rsid w:val="004A2B19"/>
    <w:rsid w:val="004A792E"/>
    <w:rsid w:val="004B3084"/>
    <w:rsid w:val="004B42D8"/>
    <w:rsid w:val="004B6B8F"/>
    <w:rsid w:val="004B7511"/>
    <w:rsid w:val="004C6C3B"/>
    <w:rsid w:val="004E0707"/>
    <w:rsid w:val="004E213A"/>
    <w:rsid w:val="004E23CE"/>
    <w:rsid w:val="004E516B"/>
    <w:rsid w:val="004F4780"/>
    <w:rsid w:val="004F74E9"/>
    <w:rsid w:val="004F7F2F"/>
    <w:rsid w:val="005001A0"/>
    <w:rsid w:val="00500539"/>
    <w:rsid w:val="0050160D"/>
    <w:rsid w:val="005027DA"/>
    <w:rsid w:val="00503373"/>
    <w:rsid w:val="00503F3F"/>
    <w:rsid w:val="00504693"/>
    <w:rsid w:val="00506E68"/>
    <w:rsid w:val="0050748B"/>
    <w:rsid w:val="00514792"/>
    <w:rsid w:val="00526532"/>
    <w:rsid w:val="005312EB"/>
    <w:rsid w:val="00536336"/>
    <w:rsid w:val="0054044B"/>
    <w:rsid w:val="00542ED7"/>
    <w:rsid w:val="00547712"/>
    <w:rsid w:val="00550D4A"/>
    <w:rsid w:val="00564A29"/>
    <w:rsid w:val="00564FBC"/>
    <w:rsid w:val="005705A9"/>
    <w:rsid w:val="00571E85"/>
    <w:rsid w:val="00572472"/>
    <w:rsid w:val="00572864"/>
    <w:rsid w:val="005746BA"/>
    <w:rsid w:val="00581BD6"/>
    <w:rsid w:val="0058482B"/>
    <w:rsid w:val="0058618A"/>
    <w:rsid w:val="00587002"/>
    <w:rsid w:val="00591611"/>
    <w:rsid w:val="00592BA8"/>
    <w:rsid w:val="005A01F5"/>
    <w:rsid w:val="005A362B"/>
    <w:rsid w:val="005A4952"/>
    <w:rsid w:val="005A4CE8"/>
    <w:rsid w:val="005B20A1"/>
    <w:rsid w:val="005B2478"/>
    <w:rsid w:val="005B2E12"/>
    <w:rsid w:val="005B372C"/>
    <w:rsid w:val="005C1DAE"/>
    <w:rsid w:val="005C21FC"/>
    <w:rsid w:val="005C2FC2"/>
    <w:rsid w:val="005C30AE"/>
    <w:rsid w:val="005C4E35"/>
    <w:rsid w:val="005C6BA3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232F"/>
    <w:rsid w:val="0062248C"/>
    <w:rsid w:val="0062386A"/>
    <w:rsid w:val="0062576D"/>
    <w:rsid w:val="00625788"/>
    <w:rsid w:val="006305AA"/>
    <w:rsid w:val="0063277E"/>
    <w:rsid w:val="006358AC"/>
    <w:rsid w:val="00636193"/>
    <w:rsid w:val="006364F4"/>
    <w:rsid w:val="00640352"/>
    <w:rsid w:val="006426D5"/>
    <w:rsid w:val="00642924"/>
    <w:rsid w:val="0064558A"/>
    <w:rsid w:val="00646018"/>
    <w:rsid w:val="006466FF"/>
    <w:rsid w:val="00646A5F"/>
    <w:rsid w:val="00646BD3"/>
    <w:rsid w:val="006475C1"/>
    <w:rsid w:val="00653E52"/>
    <w:rsid w:val="00656C00"/>
    <w:rsid w:val="00661967"/>
    <w:rsid w:val="00661F61"/>
    <w:rsid w:val="00663A2A"/>
    <w:rsid w:val="00671B49"/>
    <w:rsid w:val="00674155"/>
    <w:rsid w:val="006746CA"/>
    <w:rsid w:val="00692E8B"/>
    <w:rsid w:val="00695745"/>
    <w:rsid w:val="0069600B"/>
    <w:rsid w:val="006A0A1A"/>
    <w:rsid w:val="006A184A"/>
    <w:rsid w:val="006A6460"/>
    <w:rsid w:val="006B0760"/>
    <w:rsid w:val="006B104E"/>
    <w:rsid w:val="006B546A"/>
    <w:rsid w:val="006B5AEA"/>
    <w:rsid w:val="006B5DE4"/>
    <w:rsid w:val="006B6383"/>
    <w:rsid w:val="006B640D"/>
    <w:rsid w:val="006B6CF6"/>
    <w:rsid w:val="006C61FA"/>
    <w:rsid w:val="006D0896"/>
    <w:rsid w:val="006D5ED5"/>
    <w:rsid w:val="006E0858"/>
    <w:rsid w:val="006E22F0"/>
    <w:rsid w:val="006E25D2"/>
    <w:rsid w:val="0070391A"/>
    <w:rsid w:val="00706486"/>
    <w:rsid w:val="007115D4"/>
    <w:rsid w:val="00713168"/>
    <w:rsid w:val="00720904"/>
    <w:rsid w:val="007214E3"/>
    <w:rsid w:val="007222F7"/>
    <w:rsid w:val="00724679"/>
    <w:rsid w:val="00725368"/>
    <w:rsid w:val="007304F3"/>
    <w:rsid w:val="00730839"/>
    <w:rsid w:val="00730F60"/>
    <w:rsid w:val="007317A4"/>
    <w:rsid w:val="00733FF9"/>
    <w:rsid w:val="00752038"/>
    <w:rsid w:val="00754E33"/>
    <w:rsid w:val="007554DF"/>
    <w:rsid w:val="0075776D"/>
    <w:rsid w:val="007613FB"/>
    <w:rsid w:val="007619A1"/>
    <w:rsid w:val="00761E34"/>
    <w:rsid w:val="007722BF"/>
    <w:rsid w:val="0077580B"/>
    <w:rsid w:val="00781167"/>
    <w:rsid w:val="00781F6C"/>
    <w:rsid w:val="007854B3"/>
    <w:rsid w:val="00787776"/>
    <w:rsid w:val="0078787D"/>
    <w:rsid w:val="00787FA8"/>
    <w:rsid w:val="007944F8"/>
    <w:rsid w:val="007973E3"/>
    <w:rsid w:val="007A1883"/>
    <w:rsid w:val="007A1F69"/>
    <w:rsid w:val="007A4CB0"/>
    <w:rsid w:val="007B09B8"/>
    <w:rsid w:val="007B1925"/>
    <w:rsid w:val="007B5289"/>
    <w:rsid w:val="007C552C"/>
    <w:rsid w:val="007D0720"/>
    <w:rsid w:val="007D10F2"/>
    <w:rsid w:val="007D207E"/>
    <w:rsid w:val="007D30EA"/>
    <w:rsid w:val="007D6DEC"/>
    <w:rsid w:val="007E46A1"/>
    <w:rsid w:val="007E4976"/>
    <w:rsid w:val="007E692A"/>
    <w:rsid w:val="007E730D"/>
    <w:rsid w:val="007E7311"/>
    <w:rsid w:val="007F20C0"/>
    <w:rsid w:val="007F3141"/>
    <w:rsid w:val="007F403E"/>
    <w:rsid w:val="007F6202"/>
    <w:rsid w:val="00800B32"/>
    <w:rsid w:val="00802D0F"/>
    <w:rsid w:val="008072AC"/>
    <w:rsid w:val="0080770A"/>
    <w:rsid w:val="00810CEA"/>
    <w:rsid w:val="00822A4C"/>
    <w:rsid w:val="008233E5"/>
    <w:rsid w:val="00825FAC"/>
    <w:rsid w:val="0083118D"/>
    <w:rsid w:val="00833DE8"/>
    <w:rsid w:val="00833F47"/>
    <w:rsid w:val="008341EB"/>
    <w:rsid w:val="008348C3"/>
    <w:rsid w:val="008373B4"/>
    <w:rsid w:val="008404C4"/>
    <w:rsid w:val="00840D9A"/>
    <w:rsid w:val="0084731B"/>
    <w:rsid w:val="00847671"/>
    <w:rsid w:val="00847D37"/>
    <w:rsid w:val="0085001D"/>
    <w:rsid w:val="008532F3"/>
    <w:rsid w:val="00855278"/>
    <w:rsid w:val="00855E15"/>
    <w:rsid w:val="00870802"/>
    <w:rsid w:val="00870A8D"/>
    <w:rsid w:val="00871A41"/>
    <w:rsid w:val="00877B66"/>
    <w:rsid w:val="008831BE"/>
    <w:rsid w:val="00886D76"/>
    <w:rsid w:val="00892366"/>
    <w:rsid w:val="00897019"/>
    <w:rsid w:val="008A7605"/>
    <w:rsid w:val="008B0A07"/>
    <w:rsid w:val="008B781F"/>
    <w:rsid w:val="008C0069"/>
    <w:rsid w:val="008C1495"/>
    <w:rsid w:val="008C2231"/>
    <w:rsid w:val="008C5E2A"/>
    <w:rsid w:val="008C717D"/>
    <w:rsid w:val="008D00C5"/>
    <w:rsid w:val="008D0A3B"/>
    <w:rsid w:val="008D4159"/>
    <w:rsid w:val="008D5522"/>
    <w:rsid w:val="008D583E"/>
    <w:rsid w:val="008D69C5"/>
    <w:rsid w:val="008D6A1C"/>
    <w:rsid w:val="008D7404"/>
    <w:rsid w:val="008E0F86"/>
    <w:rsid w:val="008E3790"/>
    <w:rsid w:val="008E393D"/>
    <w:rsid w:val="008E5DDC"/>
    <w:rsid w:val="008F2DC1"/>
    <w:rsid w:val="008F3C63"/>
    <w:rsid w:val="008F70AD"/>
    <w:rsid w:val="00900DB1"/>
    <w:rsid w:val="009022BF"/>
    <w:rsid w:val="00905CD9"/>
    <w:rsid w:val="0090748B"/>
    <w:rsid w:val="00911CD9"/>
    <w:rsid w:val="00912B71"/>
    <w:rsid w:val="009156C3"/>
    <w:rsid w:val="00920017"/>
    <w:rsid w:val="0092679A"/>
    <w:rsid w:val="00930200"/>
    <w:rsid w:val="00931632"/>
    <w:rsid w:val="00932C92"/>
    <w:rsid w:val="009339D2"/>
    <w:rsid w:val="009454E4"/>
    <w:rsid w:val="00945FDE"/>
    <w:rsid w:val="00946836"/>
    <w:rsid w:val="00954152"/>
    <w:rsid w:val="00962446"/>
    <w:rsid w:val="0096683A"/>
    <w:rsid w:val="00967611"/>
    <w:rsid w:val="00971F8E"/>
    <w:rsid w:val="0097513E"/>
    <w:rsid w:val="00976AE9"/>
    <w:rsid w:val="00984240"/>
    <w:rsid w:val="00984610"/>
    <w:rsid w:val="00987F2B"/>
    <w:rsid w:val="009910EF"/>
    <w:rsid w:val="00995B07"/>
    <w:rsid w:val="009A199F"/>
    <w:rsid w:val="009A2619"/>
    <w:rsid w:val="009A5850"/>
    <w:rsid w:val="009A77BE"/>
    <w:rsid w:val="009B10D6"/>
    <w:rsid w:val="009B753E"/>
    <w:rsid w:val="009C1BDB"/>
    <w:rsid w:val="009D4058"/>
    <w:rsid w:val="009D5CCE"/>
    <w:rsid w:val="009D65D0"/>
    <w:rsid w:val="009D7E91"/>
    <w:rsid w:val="009E0521"/>
    <w:rsid w:val="009E135E"/>
    <w:rsid w:val="009E3C92"/>
    <w:rsid w:val="009E54F4"/>
    <w:rsid w:val="009E71AD"/>
    <w:rsid w:val="009E7353"/>
    <w:rsid w:val="009F2BFA"/>
    <w:rsid w:val="009F651D"/>
    <w:rsid w:val="00A03A3D"/>
    <w:rsid w:val="00A045C4"/>
    <w:rsid w:val="00A10DFA"/>
    <w:rsid w:val="00A138A4"/>
    <w:rsid w:val="00A14009"/>
    <w:rsid w:val="00A21708"/>
    <w:rsid w:val="00A22048"/>
    <w:rsid w:val="00A22362"/>
    <w:rsid w:val="00A249BA"/>
    <w:rsid w:val="00A307C7"/>
    <w:rsid w:val="00A33CA8"/>
    <w:rsid w:val="00A343E3"/>
    <w:rsid w:val="00A44581"/>
    <w:rsid w:val="00A45093"/>
    <w:rsid w:val="00A50EAF"/>
    <w:rsid w:val="00A5173A"/>
    <w:rsid w:val="00A57641"/>
    <w:rsid w:val="00A602F9"/>
    <w:rsid w:val="00A650EE"/>
    <w:rsid w:val="00A662C8"/>
    <w:rsid w:val="00A71157"/>
    <w:rsid w:val="00A966E6"/>
    <w:rsid w:val="00AA7C7D"/>
    <w:rsid w:val="00AB2BE3"/>
    <w:rsid w:val="00AB7105"/>
    <w:rsid w:val="00AB7834"/>
    <w:rsid w:val="00AC1CDA"/>
    <w:rsid w:val="00AC4D5F"/>
    <w:rsid w:val="00AD1D2C"/>
    <w:rsid w:val="00AD7A3F"/>
    <w:rsid w:val="00AE0525"/>
    <w:rsid w:val="00AE08DB"/>
    <w:rsid w:val="00AE2729"/>
    <w:rsid w:val="00AE2B94"/>
    <w:rsid w:val="00AE3148"/>
    <w:rsid w:val="00AE5AE2"/>
    <w:rsid w:val="00AE7343"/>
    <w:rsid w:val="00AE73D0"/>
    <w:rsid w:val="00B00A13"/>
    <w:rsid w:val="00B00D69"/>
    <w:rsid w:val="00B00E04"/>
    <w:rsid w:val="00B05485"/>
    <w:rsid w:val="00B056DC"/>
    <w:rsid w:val="00B1458E"/>
    <w:rsid w:val="00B14C51"/>
    <w:rsid w:val="00B20021"/>
    <w:rsid w:val="00B20FDE"/>
    <w:rsid w:val="00B260DF"/>
    <w:rsid w:val="00B26789"/>
    <w:rsid w:val="00B26CF3"/>
    <w:rsid w:val="00B26DF1"/>
    <w:rsid w:val="00B41256"/>
    <w:rsid w:val="00B42041"/>
    <w:rsid w:val="00B43FBF"/>
    <w:rsid w:val="00B44304"/>
    <w:rsid w:val="00B44F11"/>
    <w:rsid w:val="00B45917"/>
    <w:rsid w:val="00B51846"/>
    <w:rsid w:val="00B62979"/>
    <w:rsid w:val="00B67885"/>
    <w:rsid w:val="00B67F0E"/>
    <w:rsid w:val="00B70056"/>
    <w:rsid w:val="00B743FE"/>
    <w:rsid w:val="00B74D75"/>
    <w:rsid w:val="00B823A7"/>
    <w:rsid w:val="00B90FA5"/>
    <w:rsid w:val="00B919F1"/>
    <w:rsid w:val="00B96900"/>
    <w:rsid w:val="00B9710D"/>
    <w:rsid w:val="00BA2260"/>
    <w:rsid w:val="00BA692A"/>
    <w:rsid w:val="00BB468D"/>
    <w:rsid w:val="00BB5ADC"/>
    <w:rsid w:val="00BC0E8D"/>
    <w:rsid w:val="00BC499A"/>
    <w:rsid w:val="00BC4F18"/>
    <w:rsid w:val="00BC7786"/>
    <w:rsid w:val="00BD7172"/>
    <w:rsid w:val="00BE1107"/>
    <w:rsid w:val="00BE4984"/>
    <w:rsid w:val="00BE4FE8"/>
    <w:rsid w:val="00BE6551"/>
    <w:rsid w:val="00BF093B"/>
    <w:rsid w:val="00C00B88"/>
    <w:rsid w:val="00C0203E"/>
    <w:rsid w:val="00C03122"/>
    <w:rsid w:val="00C03260"/>
    <w:rsid w:val="00C06B2A"/>
    <w:rsid w:val="00C206EE"/>
    <w:rsid w:val="00C31A04"/>
    <w:rsid w:val="00C35E57"/>
    <w:rsid w:val="00C35E80"/>
    <w:rsid w:val="00C40AA2"/>
    <w:rsid w:val="00C4244F"/>
    <w:rsid w:val="00C45440"/>
    <w:rsid w:val="00C458D3"/>
    <w:rsid w:val="00C47D8A"/>
    <w:rsid w:val="00C5016F"/>
    <w:rsid w:val="00C502D5"/>
    <w:rsid w:val="00C632ED"/>
    <w:rsid w:val="00C652DB"/>
    <w:rsid w:val="00C66150"/>
    <w:rsid w:val="00C70EF5"/>
    <w:rsid w:val="00C756C5"/>
    <w:rsid w:val="00C82195"/>
    <w:rsid w:val="00C82CAE"/>
    <w:rsid w:val="00C8442E"/>
    <w:rsid w:val="00C84487"/>
    <w:rsid w:val="00C930A8"/>
    <w:rsid w:val="00CA108B"/>
    <w:rsid w:val="00CA6CDB"/>
    <w:rsid w:val="00CB129E"/>
    <w:rsid w:val="00CB3542"/>
    <w:rsid w:val="00CB5E13"/>
    <w:rsid w:val="00CB70FB"/>
    <w:rsid w:val="00CC063A"/>
    <w:rsid w:val="00CC0AAA"/>
    <w:rsid w:val="00CC1F7A"/>
    <w:rsid w:val="00CC3223"/>
    <w:rsid w:val="00CC3524"/>
    <w:rsid w:val="00CD1EBF"/>
    <w:rsid w:val="00CD27BE"/>
    <w:rsid w:val="00CD29E9"/>
    <w:rsid w:val="00CD4BBC"/>
    <w:rsid w:val="00CD6489"/>
    <w:rsid w:val="00CD6F0F"/>
    <w:rsid w:val="00CE0BB7"/>
    <w:rsid w:val="00CE3E9A"/>
    <w:rsid w:val="00CE708B"/>
    <w:rsid w:val="00CF26B7"/>
    <w:rsid w:val="00CF6E39"/>
    <w:rsid w:val="00CF72DA"/>
    <w:rsid w:val="00D03B57"/>
    <w:rsid w:val="00D04472"/>
    <w:rsid w:val="00D0769A"/>
    <w:rsid w:val="00D078E8"/>
    <w:rsid w:val="00D15B4E"/>
    <w:rsid w:val="00D177E7"/>
    <w:rsid w:val="00D2079F"/>
    <w:rsid w:val="00D215EE"/>
    <w:rsid w:val="00D34297"/>
    <w:rsid w:val="00D3580A"/>
    <w:rsid w:val="00D43EB2"/>
    <w:rsid w:val="00D447EF"/>
    <w:rsid w:val="00D477BF"/>
    <w:rsid w:val="00D505E2"/>
    <w:rsid w:val="00D50788"/>
    <w:rsid w:val="00D54280"/>
    <w:rsid w:val="00D6118C"/>
    <w:rsid w:val="00D6498F"/>
    <w:rsid w:val="00D7463D"/>
    <w:rsid w:val="00D765F9"/>
    <w:rsid w:val="00D80F5A"/>
    <w:rsid w:val="00D83DE8"/>
    <w:rsid w:val="00D84943"/>
    <w:rsid w:val="00D910B9"/>
    <w:rsid w:val="00D94AE7"/>
    <w:rsid w:val="00D966B3"/>
    <w:rsid w:val="00D970F0"/>
    <w:rsid w:val="00DA4540"/>
    <w:rsid w:val="00DA587E"/>
    <w:rsid w:val="00DA60F4"/>
    <w:rsid w:val="00DA6818"/>
    <w:rsid w:val="00DA72D4"/>
    <w:rsid w:val="00DB0F8B"/>
    <w:rsid w:val="00DB3052"/>
    <w:rsid w:val="00DB33B6"/>
    <w:rsid w:val="00DC0CEF"/>
    <w:rsid w:val="00DC2D17"/>
    <w:rsid w:val="00DC446F"/>
    <w:rsid w:val="00DD3429"/>
    <w:rsid w:val="00DD49FD"/>
    <w:rsid w:val="00DD4B77"/>
    <w:rsid w:val="00DD6638"/>
    <w:rsid w:val="00DE0DCA"/>
    <w:rsid w:val="00DE23BF"/>
    <w:rsid w:val="00DE3981"/>
    <w:rsid w:val="00DE40DD"/>
    <w:rsid w:val="00DE7755"/>
    <w:rsid w:val="00DF059A"/>
    <w:rsid w:val="00DF108C"/>
    <w:rsid w:val="00DF11CC"/>
    <w:rsid w:val="00DF2DF8"/>
    <w:rsid w:val="00DF3D56"/>
    <w:rsid w:val="00DF64E9"/>
    <w:rsid w:val="00DF6D19"/>
    <w:rsid w:val="00DF6ED2"/>
    <w:rsid w:val="00DF70F5"/>
    <w:rsid w:val="00E1442E"/>
    <w:rsid w:val="00E20FC2"/>
    <w:rsid w:val="00E2252C"/>
    <w:rsid w:val="00E270C0"/>
    <w:rsid w:val="00E3053B"/>
    <w:rsid w:val="00E319EC"/>
    <w:rsid w:val="00E34B3E"/>
    <w:rsid w:val="00E36D82"/>
    <w:rsid w:val="00E460B9"/>
    <w:rsid w:val="00E51601"/>
    <w:rsid w:val="00E51965"/>
    <w:rsid w:val="00E638A0"/>
    <w:rsid w:val="00E67121"/>
    <w:rsid w:val="00E67F1B"/>
    <w:rsid w:val="00E7198D"/>
    <w:rsid w:val="00E735AF"/>
    <w:rsid w:val="00E74CA6"/>
    <w:rsid w:val="00E75E3D"/>
    <w:rsid w:val="00E76CE7"/>
    <w:rsid w:val="00E84491"/>
    <w:rsid w:val="00E85B1E"/>
    <w:rsid w:val="00E91E32"/>
    <w:rsid w:val="00E9731C"/>
    <w:rsid w:val="00E97A98"/>
    <w:rsid w:val="00EA422B"/>
    <w:rsid w:val="00EA4E4C"/>
    <w:rsid w:val="00EB04B7"/>
    <w:rsid w:val="00EB2B2B"/>
    <w:rsid w:val="00EB68BA"/>
    <w:rsid w:val="00EB7992"/>
    <w:rsid w:val="00EB7C15"/>
    <w:rsid w:val="00EC0104"/>
    <w:rsid w:val="00EC0184"/>
    <w:rsid w:val="00EC256B"/>
    <w:rsid w:val="00EC2D7A"/>
    <w:rsid w:val="00EC3976"/>
    <w:rsid w:val="00EC49A0"/>
    <w:rsid w:val="00EC633A"/>
    <w:rsid w:val="00ED1B9D"/>
    <w:rsid w:val="00ED6F71"/>
    <w:rsid w:val="00EE056F"/>
    <w:rsid w:val="00EE71CA"/>
    <w:rsid w:val="00EF18B6"/>
    <w:rsid w:val="00EF43F5"/>
    <w:rsid w:val="00EF74D7"/>
    <w:rsid w:val="00F017AF"/>
    <w:rsid w:val="00F041C4"/>
    <w:rsid w:val="00F14812"/>
    <w:rsid w:val="00F1598C"/>
    <w:rsid w:val="00F20BC6"/>
    <w:rsid w:val="00F21403"/>
    <w:rsid w:val="00F2396E"/>
    <w:rsid w:val="00F255FC"/>
    <w:rsid w:val="00F259B0"/>
    <w:rsid w:val="00F26A20"/>
    <w:rsid w:val="00F26ADA"/>
    <w:rsid w:val="00F276C9"/>
    <w:rsid w:val="00F31359"/>
    <w:rsid w:val="00F31834"/>
    <w:rsid w:val="00F34183"/>
    <w:rsid w:val="00F3649F"/>
    <w:rsid w:val="00F40690"/>
    <w:rsid w:val="00F43B8F"/>
    <w:rsid w:val="00F4770F"/>
    <w:rsid w:val="00F50D1F"/>
    <w:rsid w:val="00F51785"/>
    <w:rsid w:val="00F530D7"/>
    <w:rsid w:val="00F541E6"/>
    <w:rsid w:val="00F55526"/>
    <w:rsid w:val="00F627CF"/>
    <w:rsid w:val="00F62F49"/>
    <w:rsid w:val="00F640BF"/>
    <w:rsid w:val="00F70754"/>
    <w:rsid w:val="00F7179B"/>
    <w:rsid w:val="00F77926"/>
    <w:rsid w:val="00F83A19"/>
    <w:rsid w:val="00F879A1"/>
    <w:rsid w:val="00F87AA9"/>
    <w:rsid w:val="00F92C54"/>
    <w:rsid w:val="00F92FC4"/>
    <w:rsid w:val="00F9793C"/>
    <w:rsid w:val="00FA0C14"/>
    <w:rsid w:val="00FA0C76"/>
    <w:rsid w:val="00FA137A"/>
    <w:rsid w:val="00FA3BAD"/>
    <w:rsid w:val="00FA5504"/>
    <w:rsid w:val="00FB0D81"/>
    <w:rsid w:val="00FB166C"/>
    <w:rsid w:val="00FB4B02"/>
    <w:rsid w:val="00FC2831"/>
    <w:rsid w:val="00FC2D40"/>
    <w:rsid w:val="00FC3600"/>
    <w:rsid w:val="00FC4A9F"/>
    <w:rsid w:val="00FC565B"/>
    <w:rsid w:val="00FD445E"/>
    <w:rsid w:val="00FE006E"/>
    <w:rsid w:val="00FE197E"/>
    <w:rsid w:val="00FE4B64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docId w15:val="{8DC18442-7208-4B8A-8D4E-7DC4ED07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BC499A"/>
    <w:pPr>
      <w:keepNext/>
      <w:keepLines/>
      <w:numPr>
        <w:ilvl w:val="1"/>
        <w:numId w:val="1"/>
      </w:numPr>
      <w:spacing w:before="120" w:after="120"/>
      <w:ind w:left="284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D30E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41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4733</Words>
  <Characters>25559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Aurélio Faustino Hoppe</cp:lastModifiedBy>
  <cp:revision>12</cp:revision>
  <cp:lastPrinted>2021-11-30T22:29:00Z</cp:lastPrinted>
  <dcterms:created xsi:type="dcterms:W3CDTF">2021-12-18T10:34:00Z</dcterms:created>
  <dcterms:modified xsi:type="dcterms:W3CDTF">2021-12-18T12:17:00Z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