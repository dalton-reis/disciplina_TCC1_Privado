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3C8E" w14:textId="2783D49F" w:rsidR="00AF68BE" w:rsidRPr="00AF68BE" w:rsidRDefault="00AF68BE" w:rsidP="0036712C">
      <w:pPr>
        <w:jc w:val="both"/>
        <w:rPr>
          <w:b/>
          <w:bCs/>
        </w:rPr>
      </w:pPr>
      <w:r w:rsidRPr="00AF68BE">
        <w:rPr>
          <w:b/>
          <w:bCs/>
        </w:rPr>
        <w:t>Disciplina: Trabalho de Conclusão de Curso I – SIS</w:t>
      </w:r>
    </w:p>
    <w:p w14:paraId="2748FBEA" w14:textId="77777777" w:rsidR="00AF68BE" w:rsidRDefault="00AF68BE" w:rsidP="0036712C">
      <w:pPr>
        <w:jc w:val="both"/>
      </w:pPr>
    </w:p>
    <w:p w14:paraId="71376641" w14:textId="4DBFAF3B" w:rsidR="00BC76D0" w:rsidRPr="00BC76D0" w:rsidRDefault="00BC76D0" w:rsidP="0036712C">
      <w:pPr>
        <w:jc w:val="both"/>
      </w:pPr>
      <w:r w:rsidRPr="00BC76D0">
        <w:t>Caro orienta</w:t>
      </w:r>
      <w:r>
        <w:t>ndo</w:t>
      </w:r>
      <w:r w:rsidRPr="00BC76D0">
        <w:t>,</w:t>
      </w:r>
    </w:p>
    <w:p w14:paraId="755AB688" w14:textId="77777777" w:rsidR="00BC76D0" w:rsidRPr="00BC76D0" w:rsidRDefault="00BC76D0" w:rsidP="0036712C">
      <w:pPr>
        <w:jc w:val="both"/>
      </w:pPr>
    </w:p>
    <w:p w14:paraId="04BE6055" w14:textId="78780BB6" w:rsidR="0036712C" w:rsidRDefault="00A34E86"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 “TCC1”. É muito importante que revise com cuidado e discuta possíveis dúvidas decorrente das revisões com o seu professor orientador, e com o professor de TCC1. Sempre procure fazer todos os ajustes solicitados, até mesmo o</w:t>
      </w:r>
      <w:r w:rsidR="000E1852">
        <w:t>s</w:t>
      </w:r>
      <w:r w:rsidR="0036712C">
        <w:t xml:space="preserve"> menores detalhes, pois todos são importantes e irão refletir na sua nota nesta disciplina.</w:t>
      </w:r>
    </w:p>
    <w:p w14:paraId="66BAFAB5" w14:textId="5C76D79F" w:rsidR="00BC76D0" w:rsidRDefault="0080416A" w:rsidP="0080416A">
      <w:pPr>
        <w:jc w:val="both"/>
      </w:pPr>
      <w:r>
        <w:t>Mas, caso o professor orientador julgue que algumas anotações das revisões não devam ser feit</w:t>
      </w:r>
      <w:r w:rsidR="000E1852">
        <w:t>a</w:t>
      </w:r>
      <w:r>
        <w:t>s, ou mesmo que sejam feit</w:t>
      </w:r>
      <w:r w:rsidR="000E1852">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0E1852">
        <w:t>, e justifique o motivo</w:t>
      </w:r>
      <w:r>
        <w:t>.</w:t>
      </w:r>
    </w:p>
    <w:p w14:paraId="6F211208" w14:textId="77777777" w:rsidR="000E1852" w:rsidRDefault="000E1852" w:rsidP="0080416A">
      <w:pPr>
        <w:jc w:val="both"/>
      </w:pPr>
      <w:r>
        <w:t xml:space="preserve">Lembrem que agora o limite de páginas do projeto é </w:t>
      </w:r>
      <w:r w:rsidRPr="000E1852">
        <w:t>no máximo 16 (dezesseis) páginas</w:t>
      </w:r>
      <w:r>
        <w:t>.</w:t>
      </w:r>
    </w:p>
    <w:p w14:paraId="4C76054F" w14:textId="77777777" w:rsidR="00FD7DF1" w:rsidRDefault="00FD7DF1" w:rsidP="0080416A">
      <w:pPr>
        <w:jc w:val="both"/>
      </w:pPr>
    </w:p>
    <w:p w14:paraId="5F5F388D" w14:textId="6412F8F9" w:rsidR="0080416A" w:rsidRDefault="001A50BC">
      <w:r>
        <w:t>Atenciosamente,</w:t>
      </w:r>
    </w:p>
    <w:p w14:paraId="46E6497D" w14:textId="77777777" w:rsidR="001A50BC" w:rsidRDefault="001A50BC"/>
    <w:p w14:paraId="787C6D35" w14:textId="1AE6975D" w:rsidR="00A91C4C" w:rsidRDefault="00A91C4C">
      <w:r>
        <w:br w:type="page"/>
      </w:r>
    </w:p>
    <w:p w14:paraId="1B498AA0" w14:textId="3280C83D" w:rsidR="00A91C4C" w:rsidRDefault="00A91C4C" w:rsidP="0080416A">
      <w:pPr>
        <w:jc w:val="both"/>
      </w:pPr>
      <w:r>
        <w:rPr>
          <w:noProof/>
        </w:rPr>
        <w:lastRenderedPageBreak/>
        <w:drawing>
          <wp:inline distT="0" distB="0" distL="0" distR="0" wp14:anchorId="1EA9BC84" wp14:editId="645E46C1">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118E8CC0" w14:textId="77777777" w:rsidR="00A91C4C" w:rsidRDefault="00A91C4C">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3497"/>
      </w:tblGrid>
      <w:tr w:rsidR="00A91C4C" w14:paraId="47B4AB65" w14:textId="77777777" w:rsidTr="00BE39CF">
        <w:tc>
          <w:tcPr>
            <w:tcW w:w="9212" w:type="dxa"/>
            <w:gridSpan w:val="2"/>
            <w:shd w:val="clear" w:color="auto" w:fill="auto"/>
          </w:tcPr>
          <w:p w14:paraId="161F3EB0" w14:textId="77777777" w:rsidR="00A91C4C" w:rsidRDefault="00A91C4C" w:rsidP="00BE39CF">
            <w:pPr>
              <w:pStyle w:val="Cabealho"/>
              <w:tabs>
                <w:tab w:val="clear" w:pos="8640"/>
                <w:tab w:val="right" w:pos="8931"/>
              </w:tabs>
              <w:ind w:right="141"/>
              <w:jc w:val="center"/>
              <w:rPr>
                <w:rStyle w:val="Nmerodepgina"/>
              </w:rPr>
            </w:pPr>
            <w:bookmarkStart w:id="0" w:name="_Toc411603089"/>
            <w:bookmarkStart w:id="1" w:name="_Toc96491849"/>
            <w:bookmarkStart w:id="2" w:name="_Toc96357709"/>
            <w:bookmarkStart w:id="3" w:name="_Toc96347419"/>
            <w:bookmarkStart w:id="4" w:name="_Toc54169315"/>
            <w:bookmarkStart w:id="5" w:name="_Toc54165663"/>
            <w:bookmarkStart w:id="6" w:name="_Toc54164903"/>
            <w:bookmarkStart w:id="7" w:name="_Toc482682369"/>
            <w:bookmarkStart w:id="8" w:name="_Toc420723208"/>
            <w:bookmarkStart w:id="9" w:name="_Hlk80574068"/>
            <w:bookmarkStart w:id="10" w:name="Texto1"/>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A91C4C" w14:paraId="56783B69" w14:textId="77777777" w:rsidTr="00BE39CF">
        <w:tc>
          <w:tcPr>
            <w:tcW w:w="5495" w:type="dxa"/>
            <w:shd w:val="clear" w:color="auto" w:fill="auto"/>
          </w:tcPr>
          <w:p w14:paraId="79202A23" w14:textId="77777777" w:rsidR="00A91C4C" w:rsidRPr="003C5262" w:rsidRDefault="00A91C4C"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61FD88DC" w14:textId="77777777" w:rsidR="00A91C4C" w:rsidRDefault="00A91C4C" w:rsidP="00BE39CF">
            <w:pPr>
              <w:pStyle w:val="Cabealho"/>
              <w:tabs>
                <w:tab w:val="clear" w:pos="8640"/>
                <w:tab w:val="right" w:pos="8931"/>
              </w:tabs>
              <w:ind w:right="141"/>
              <w:rPr>
                <w:rStyle w:val="Nmerodepgina"/>
              </w:rPr>
            </w:pPr>
            <w:r>
              <w:rPr>
                <w:rStyle w:val="Nmerodepgina"/>
              </w:rPr>
              <w:t>ANO/SEMESTRE: 2021/2</w:t>
            </w:r>
          </w:p>
        </w:tc>
      </w:tr>
    </w:tbl>
    <w:p w14:paraId="5D8BFCAA" w14:textId="77777777" w:rsidR="00A91C4C" w:rsidRDefault="00A91C4C" w:rsidP="00B93C8E">
      <w:pPr>
        <w:pStyle w:val="TF-TTULO"/>
      </w:pPr>
    </w:p>
    <w:p w14:paraId="5E68F793" w14:textId="77777777" w:rsidR="00A91C4C" w:rsidRPr="00CD3142" w:rsidRDefault="00A91C4C" w:rsidP="00B93C8E">
      <w:pPr>
        <w:pStyle w:val="TF-TTULO"/>
      </w:pPr>
      <w:r w:rsidRPr="00CD3142">
        <w:t>O</w:t>
      </w:r>
      <w:bookmarkStart w:id="11" w:name="_Ref84013991"/>
      <w:bookmarkEnd w:id="11"/>
      <w:r w:rsidRPr="00CD3142">
        <w:t>+: UMA APLICAÇÃO PARA GESTÃO DE</w:t>
      </w:r>
    </w:p>
    <w:p w14:paraId="7BEE98DE" w14:textId="77777777" w:rsidR="00A91C4C" w:rsidRPr="00CD3142" w:rsidRDefault="00A91C4C" w:rsidP="00B93C8E">
      <w:pPr>
        <w:pStyle w:val="TF-TTULO"/>
      </w:pPr>
      <w:r w:rsidRPr="00CD3142">
        <w:t>HEMOCENTROS E AGENDAMENTO DE DOAÇÕES DE SANGUE</w:t>
      </w:r>
    </w:p>
    <w:p w14:paraId="0B6B6E05" w14:textId="77777777" w:rsidR="00A91C4C" w:rsidRPr="00CD3142" w:rsidRDefault="00A91C4C" w:rsidP="001E682E">
      <w:pPr>
        <w:pStyle w:val="TF-AUTOR0"/>
      </w:pPr>
      <w:r w:rsidRPr="00CD3142">
        <w:t>Silvino Brigido de Souza</w:t>
      </w:r>
    </w:p>
    <w:p w14:paraId="3368628D" w14:textId="77777777" w:rsidR="00A91C4C" w:rsidRPr="00CD3142" w:rsidRDefault="00A91C4C" w:rsidP="001E682E">
      <w:pPr>
        <w:pStyle w:val="TF-AUTOR0"/>
      </w:pPr>
      <w:r w:rsidRPr="00CD3142">
        <w:t>Prof.ª Luciana Pereira de Araújo Kohler – Orientadora</w:t>
      </w:r>
    </w:p>
    <w:p w14:paraId="46997F8F" w14:textId="77777777" w:rsidR="00A91C4C" w:rsidRPr="00CD3142" w:rsidRDefault="00A91C4C" w:rsidP="001E682E">
      <w:pPr>
        <w:pStyle w:val="TF-AUTOR0"/>
      </w:pPr>
    </w:p>
    <w:p w14:paraId="09BF5D9B" w14:textId="77777777" w:rsidR="00A91C4C" w:rsidRPr="00CD3142" w:rsidRDefault="00A91C4C" w:rsidP="00FC4A9F">
      <w:pPr>
        <w:pStyle w:val="Ttulo1"/>
      </w:pPr>
      <w:commentRangeStart w:id="12"/>
      <w:r w:rsidRPr="00CD3142">
        <w:t xml:space="preserve">Introdução </w:t>
      </w:r>
      <w:bookmarkEnd w:id="0"/>
      <w:bookmarkEnd w:id="1"/>
      <w:bookmarkEnd w:id="2"/>
      <w:bookmarkEnd w:id="3"/>
      <w:bookmarkEnd w:id="4"/>
      <w:bookmarkEnd w:id="5"/>
      <w:bookmarkEnd w:id="6"/>
      <w:bookmarkEnd w:id="7"/>
      <w:bookmarkEnd w:id="8"/>
      <w:commentRangeEnd w:id="12"/>
      <w:r>
        <w:rPr>
          <w:rStyle w:val="Refdecomentrio"/>
          <w:b w:val="0"/>
          <w:caps w:val="0"/>
        </w:rPr>
        <w:commentReference w:id="12"/>
      </w:r>
    </w:p>
    <w:p w14:paraId="0D76AFD2" w14:textId="77777777" w:rsidR="00A91C4C" w:rsidRPr="00CD3142" w:rsidRDefault="00A91C4C" w:rsidP="003D398C">
      <w:pPr>
        <w:pStyle w:val="TF-TEXTO"/>
      </w:pPr>
      <w:r w:rsidRPr="00CD3142">
        <w:t xml:space="preserve">Atualmente no Brasil, uma das consequências </w:t>
      </w:r>
      <w:r>
        <w:t xml:space="preserve">da pandemia do </w:t>
      </w:r>
      <w:r w:rsidRPr="00152686">
        <w:t>COrona VIrus Disease</w:t>
      </w:r>
      <w:r>
        <w:t xml:space="preserve"> (COVID) 19 </w:t>
      </w:r>
      <w:r w:rsidRPr="00CD3142">
        <w:t>é a queda na doação de sangue. Segundo o Instituto Nacional do Câncer (INCA)</w:t>
      </w:r>
      <w:r>
        <w:t xml:space="preserve"> (2021)</w:t>
      </w:r>
      <w:ins w:id="13" w:author="Simone Erbs da Costa" w:date="2021-10-13T21:14:00Z">
        <w:r>
          <w:t>,</w:t>
        </w:r>
      </w:ins>
      <w:r w:rsidRPr="00CD3142">
        <w:t xml:space="preserve"> de 2019 para 2020 a queda de doações foi de 17%, já de 2019 a 2021, considerando até o mês de março de 2021 a queda foi ainda maior 27%. Já a taxa de doação de sangue voluntária atualmente</w:t>
      </w:r>
      <w:commentRangeStart w:id="14"/>
      <w:r w:rsidRPr="00CD3142">
        <w:t>, segundo o Ministério da Saúde</w:t>
      </w:r>
      <w:r>
        <w:t>,</w:t>
      </w:r>
      <w:r w:rsidRPr="00CD3142">
        <w:t xml:space="preserve"> </w:t>
      </w:r>
      <w:commentRangeEnd w:id="14"/>
      <w:r>
        <w:rPr>
          <w:rStyle w:val="Refdecomentrio"/>
        </w:rPr>
        <w:commentReference w:id="14"/>
      </w:r>
      <w:r w:rsidRPr="00CD3142">
        <w:t>é de 1,6 %, número dentro do estipulado pela Organização Mundial da Saúde (OMS)</w:t>
      </w:r>
      <w:r>
        <w:t xml:space="preserve"> </w:t>
      </w:r>
      <w:commentRangeStart w:id="15"/>
      <w:r>
        <w:t>(1)</w:t>
      </w:r>
      <w:commentRangeEnd w:id="15"/>
      <w:r>
        <w:rPr>
          <w:rStyle w:val="Refdecomentrio"/>
        </w:rPr>
        <w:commentReference w:id="15"/>
      </w:r>
      <w:r w:rsidRPr="00CD3142">
        <w:t>.</w:t>
      </w:r>
      <w:r>
        <w:t xml:space="preserve"> </w:t>
      </w:r>
      <w:commentRangeStart w:id="16"/>
      <w:del w:id="17" w:author="Simone Erbs da Costa" w:date="2021-10-13T21:15:00Z">
        <w:r w:rsidDel="007F6856">
          <w:delText xml:space="preserve"> </w:delText>
        </w:r>
      </w:del>
      <w:r>
        <w:t>Contudo,</w:t>
      </w:r>
      <w:r w:rsidRPr="00CD3142">
        <w:t xml:space="preserve"> este número ainda não é o ideal para o Brasil.</w:t>
      </w:r>
      <w:commentRangeEnd w:id="16"/>
      <w:r>
        <w:rPr>
          <w:rStyle w:val="Refdecomentrio"/>
        </w:rPr>
        <w:commentReference w:id="16"/>
      </w:r>
    </w:p>
    <w:p w14:paraId="1D43BAB9" w14:textId="77777777" w:rsidR="00A91C4C" w:rsidRDefault="00A91C4C" w:rsidP="00F94371">
      <w:pPr>
        <w:pStyle w:val="TF-TEXTO"/>
      </w:pPr>
      <w:r w:rsidRPr="00CD3142">
        <w:t xml:space="preserve">Segundo </w:t>
      </w:r>
      <w:commentRangeStart w:id="18"/>
      <w:r w:rsidRPr="00CD3142">
        <w:t xml:space="preserve">a </w:t>
      </w:r>
      <w:r>
        <w:t>Fiocruz (2021)</w:t>
      </w:r>
      <w:r w:rsidRPr="00CD3142">
        <w:t xml:space="preserve">, </w:t>
      </w:r>
      <w:commentRangeEnd w:id="18"/>
      <w:r>
        <w:rPr>
          <w:rStyle w:val="Refdecomentrio"/>
        </w:rPr>
        <w:commentReference w:id="18"/>
      </w:r>
      <w:r w:rsidRPr="00CD3142">
        <w:t>a diminuição de doações na pandemia afeta a realização de cirurgias e procedimentos. Além de ser necessário que a taxa média de doações esteja sempre à frente das transfusões sanguíneas</w:t>
      </w:r>
      <w:r>
        <w:t xml:space="preserve">, já que manter um estoque de sangue e hemoderivados é necessário para manter a vida de muitos pacientes. </w:t>
      </w:r>
      <w:commentRangeStart w:id="19"/>
      <w:r>
        <w:t>Diante disso</w:t>
      </w:r>
      <w:r w:rsidRPr="00CD3142">
        <w:t>,</w:t>
      </w:r>
      <w:r>
        <w:t xml:space="preserve"> </w:t>
      </w:r>
      <w:r w:rsidRPr="00CD3142">
        <w:t>os hemocentros encontram desafios para influenciar novos doadores para se dispor a doação de sangue, visto que a Constituição Federal de 1988, Art. 199 §4º proíbe a comercialização do sangue e hemoderivados. Sendo assim, é necessário encontrar formas para atrair novos doadores</w:t>
      </w:r>
      <w:r>
        <w:t>, bem como melhorar os processos estocagem de hemoderivados</w:t>
      </w:r>
      <w:commentRangeEnd w:id="19"/>
      <w:r>
        <w:rPr>
          <w:rStyle w:val="Refdecomentrio"/>
        </w:rPr>
        <w:commentReference w:id="19"/>
      </w:r>
      <w:r>
        <w:t>.</w:t>
      </w:r>
    </w:p>
    <w:p w14:paraId="4A5EFDDC" w14:textId="77777777" w:rsidR="00A91C4C" w:rsidRPr="00CD3142" w:rsidRDefault="00A91C4C" w:rsidP="003D398C">
      <w:pPr>
        <w:pStyle w:val="TF-TEXTO"/>
      </w:pPr>
      <w:r w:rsidRPr="008967DE">
        <w:t xml:space="preserve">Diante deste cenário, este trabalho propõe o desenvolvimento de uma aplicação </w:t>
      </w:r>
      <w:commentRangeStart w:id="20"/>
      <w:r w:rsidRPr="008967DE">
        <w:rPr>
          <w:i/>
          <w:iCs/>
        </w:rPr>
        <w:t>web</w:t>
      </w:r>
      <w:commentRangeEnd w:id="20"/>
      <w:r>
        <w:rPr>
          <w:rStyle w:val="Refdecomentrio"/>
        </w:rPr>
        <w:commentReference w:id="20"/>
      </w:r>
      <w:r w:rsidRPr="008967DE">
        <w:t xml:space="preserve"> para hemocentros, com o foco na gestão </w:t>
      </w:r>
      <w:r>
        <w:t xml:space="preserve">de estoques </w:t>
      </w:r>
      <w:r w:rsidRPr="008967DE">
        <w:t>e agendamento de doações de sangue. Essa aplicação auxiliará na gestão dos estoques de sangue, além de permitir que o doador possa se cadastrar e realizar o agendamento da doação.</w:t>
      </w:r>
      <w:r>
        <w:t xml:space="preserve"> </w:t>
      </w:r>
    </w:p>
    <w:p w14:paraId="393DB2AB" w14:textId="77777777" w:rsidR="00A91C4C" w:rsidRPr="00CD3142" w:rsidRDefault="00A91C4C" w:rsidP="0016210D">
      <w:pPr>
        <w:pStyle w:val="Ttulo2"/>
      </w:pPr>
      <w:bookmarkStart w:id="21" w:name="_Toc419598576"/>
      <w:bookmarkStart w:id="22" w:name="_Toc420721317"/>
      <w:bookmarkStart w:id="23" w:name="_Toc420721467"/>
      <w:bookmarkStart w:id="24" w:name="_Toc420721562"/>
      <w:bookmarkStart w:id="25" w:name="_Toc420721768"/>
      <w:bookmarkStart w:id="26" w:name="_Toc420723209"/>
      <w:bookmarkStart w:id="27" w:name="_Toc482682370"/>
      <w:bookmarkStart w:id="28" w:name="_Toc54164904"/>
      <w:bookmarkStart w:id="29" w:name="_Toc54165664"/>
      <w:bookmarkStart w:id="30" w:name="_Toc54169316"/>
      <w:bookmarkStart w:id="31" w:name="_Toc96347426"/>
      <w:bookmarkStart w:id="32" w:name="_Toc96357710"/>
      <w:bookmarkStart w:id="33" w:name="_Toc96491850"/>
      <w:bookmarkStart w:id="34" w:name="_Toc411603090"/>
      <w:r w:rsidRPr="00CD3142">
        <w:t xml:space="preserve">OBJETIVOS </w:t>
      </w:r>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0EFC2A7B" w14:textId="77777777" w:rsidR="00A91C4C" w:rsidRPr="00CD3142" w:rsidRDefault="00A91C4C" w:rsidP="00494273">
      <w:pPr>
        <w:pStyle w:val="TF-TEXTO"/>
      </w:pPr>
      <w:r w:rsidRPr="00CD3142">
        <w:t xml:space="preserve"> O objetivo deste trabalho é d</w:t>
      </w:r>
      <w:r>
        <w:t>isponibilizar</w:t>
      </w:r>
      <w:r w:rsidRPr="00CD3142">
        <w:t xml:space="preserve"> uma aplicação web para gestão</w:t>
      </w:r>
      <w:r>
        <w:t xml:space="preserve"> de estoques</w:t>
      </w:r>
      <w:r w:rsidRPr="00CD3142">
        <w:t xml:space="preserve"> de hemocentros e agendamento de doações de sangue.</w:t>
      </w:r>
    </w:p>
    <w:p w14:paraId="7AF67AC9" w14:textId="77777777" w:rsidR="00A91C4C" w:rsidRPr="00CD3142" w:rsidRDefault="00A91C4C" w:rsidP="00C35E57">
      <w:pPr>
        <w:pStyle w:val="TF-TEXTO"/>
      </w:pPr>
      <w:r w:rsidRPr="00CD3142">
        <w:t>Os objetivos específicos são:</w:t>
      </w:r>
    </w:p>
    <w:p w14:paraId="5CD16382" w14:textId="77777777" w:rsidR="00A91C4C" w:rsidRPr="00CD3142" w:rsidRDefault="00A91C4C" w:rsidP="00C35E57">
      <w:pPr>
        <w:pStyle w:val="TF-ALNEA"/>
      </w:pPr>
      <w:r>
        <w:lastRenderedPageBreak/>
        <w:t>d</w:t>
      </w:r>
      <w:r w:rsidRPr="00CD3142">
        <w:t>esenvolver uma aplicação de fácil utilização</w:t>
      </w:r>
      <w:r>
        <w:t xml:space="preserve"> seguindo boas práticas e padrões de usabilidade para web</w:t>
      </w:r>
      <w:r w:rsidRPr="00CD3142">
        <w:t>;</w:t>
      </w:r>
    </w:p>
    <w:p w14:paraId="67E3610B" w14:textId="77777777" w:rsidR="00A91C4C" w:rsidRDefault="00A91C4C" w:rsidP="00C35E57">
      <w:pPr>
        <w:pStyle w:val="TF-ALNEA"/>
      </w:pPr>
      <w:commentRangeStart w:id="35"/>
      <w:r w:rsidRPr="0096105A">
        <w:t xml:space="preserve">implantar o sistema para </w:t>
      </w:r>
      <w:r>
        <w:t>uso;</w:t>
      </w:r>
      <w:commentRangeEnd w:id="35"/>
      <w:r>
        <w:rPr>
          <w:rStyle w:val="Refdecomentrio"/>
        </w:rPr>
        <w:commentReference w:id="35"/>
      </w:r>
    </w:p>
    <w:p w14:paraId="190ED5A4" w14:textId="77777777" w:rsidR="00A91C4C" w:rsidRPr="00CD3142" w:rsidRDefault="00A91C4C" w:rsidP="00C35E57">
      <w:pPr>
        <w:pStyle w:val="TF-ALNEA"/>
      </w:pPr>
      <w:r>
        <w:t>validar o sistema desenvolvido com um hemocentro aplicando técnicas de Interação Humano Computador.</w:t>
      </w:r>
    </w:p>
    <w:p w14:paraId="6926A49B" w14:textId="77777777" w:rsidR="00A91C4C" w:rsidRPr="00CD3142" w:rsidRDefault="00A91C4C" w:rsidP="00FC4A9F">
      <w:pPr>
        <w:pStyle w:val="Ttulo1"/>
      </w:pPr>
      <w:bookmarkStart w:id="36" w:name="_Toc419598587"/>
      <w:r w:rsidRPr="00CD3142">
        <w:t>trabalhos correlatos</w:t>
      </w:r>
    </w:p>
    <w:p w14:paraId="0A85B8B6" w14:textId="77777777" w:rsidR="00A91C4C" w:rsidRPr="00CD3142" w:rsidRDefault="00A91C4C" w:rsidP="00FA5504">
      <w:pPr>
        <w:pStyle w:val="TF-TEXTO"/>
      </w:pPr>
      <w:bookmarkStart w:id="37" w:name="_Hlk83495462"/>
      <w:r w:rsidRPr="00CD3142">
        <w:t xml:space="preserve">São apresentados </w:t>
      </w:r>
      <w:r>
        <w:t xml:space="preserve">três </w:t>
      </w:r>
      <w:r w:rsidRPr="00CD3142">
        <w:t xml:space="preserve">trabalhos com características semelhantes aos principais objetivos do estudo proposto. </w:t>
      </w:r>
      <w:commentRangeStart w:id="38"/>
      <w:del w:id="39" w:author="Simone Erbs da Costa" w:date="2021-10-13T21:23:00Z">
        <w:r w:rsidRPr="00CD3142" w:rsidDel="007F6856">
          <w:delText>O primeiro</w:delText>
        </w:r>
      </w:del>
      <w:ins w:id="40" w:author="Simone Erbs da Costa" w:date="2021-10-13T21:23:00Z">
        <w:r>
          <w:t xml:space="preserve">A subseção </w:t>
        </w:r>
      </w:ins>
      <w:ins w:id="41" w:author="Simone Erbs da Costa" w:date="2021-10-13T21:24:00Z">
        <w:r>
          <w:fldChar w:fldCharType="begin"/>
        </w:r>
        <w:r>
          <w:instrText xml:space="preserve"> REF _Ref85052663 \r \h </w:instrText>
        </w:r>
      </w:ins>
      <w:r>
        <w:fldChar w:fldCharType="separate"/>
      </w:r>
      <w:ins w:id="42" w:author="Simone Erbs da Costa" w:date="2021-10-13T21:24:00Z">
        <w:r>
          <w:t>2.1</w:t>
        </w:r>
        <w:r>
          <w:fldChar w:fldCharType="end"/>
        </w:r>
        <w:commentRangeEnd w:id="38"/>
        <w:r>
          <w:rPr>
            <w:rStyle w:val="Refdecomentrio"/>
          </w:rPr>
          <w:commentReference w:id="38"/>
        </w:r>
      </w:ins>
      <w:r w:rsidRPr="00CD3142">
        <w:t xml:space="preserve"> é um aplicativo móvel para Agendamento de Doação de Sangue no Hemocentro Público de Alagoas (SOUZA JÚNIOR, 2020). </w:t>
      </w:r>
      <w:commentRangeStart w:id="43"/>
      <w:r w:rsidRPr="00CD3142">
        <w:t xml:space="preserve">O segundo </w:t>
      </w:r>
      <w:commentRangeEnd w:id="43"/>
      <w:r>
        <w:rPr>
          <w:rStyle w:val="Refdecomentrio"/>
        </w:rPr>
        <w:commentReference w:id="43"/>
      </w:r>
      <w:r w:rsidRPr="00CD3142">
        <w:t xml:space="preserve">é um sistema </w:t>
      </w:r>
      <w:commentRangeStart w:id="44"/>
      <w:r w:rsidRPr="00016E5E">
        <w:rPr>
          <w:i/>
          <w:iCs/>
        </w:rPr>
        <w:t>web</w:t>
      </w:r>
      <w:commentRangeEnd w:id="44"/>
      <w:r>
        <w:rPr>
          <w:rStyle w:val="Refdecomentrio"/>
        </w:rPr>
        <w:commentReference w:id="44"/>
      </w:r>
      <w:r>
        <w:t xml:space="preserve"> </w:t>
      </w:r>
      <w:r w:rsidRPr="00CD3142">
        <w:t>para</w:t>
      </w:r>
      <w:r>
        <w:t xml:space="preserve"> otimização do processo de coleta de sangue</w:t>
      </w:r>
      <w:r w:rsidRPr="00CD3142">
        <w:t xml:space="preserve"> </w:t>
      </w:r>
      <w:r w:rsidRPr="00016E5E">
        <w:t>(LIRA, 2020)</w:t>
      </w:r>
      <w:r w:rsidRPr="00CD3142">
        <w:t>.</w:t>
      </w:r>
      <w:r>
        <w:t xml:space="preserve"> </w:t>
      </w:r>
      <w:commentRangeStart w:id="45"/>
      <w:r>
        <w:t xml:space="preserve">O terceiro </w:t>
      </w:r>
      <w:commentRangeEnd w:id="45"/>
      <w:r>
        <w:rPr>
          <w:rStyle w:val="Refdecomentrio"/>
        </w:rPr>
        <w:commentReference w:id="45"/>
      </w:r>
      <w:r>
        <w:t>é uma aplicação web para controle do processo de doação de sangue (SEVERO; SANTOS, 2018).</w:t>
      </w:r>
    </w:p>
    <w:p w14:paraId="470BCEE5" w14:textId="77777777" w:rsidR="00A91C4C" w:rsidRPr="00CD3142" w:rsidRDefault="00A91C4C">
      <w:pPr>
        <w:pStyle w:val="Ttulo2"/>
      </w:pPr>
      <w:bookmarkStart w:id="46" w:name="_Ref85052663"/>
      <w:bookmarkEnd w:id="37"/>
      <w:r w:rsidRPr="00CD3142">
        <w:t>DOE+: Um Aplicativo Móvel de Cunho Social para Agendamento de Doação de Sangue no Hemocentro Público de Alagoas</w:t>
      </w:r>
      <w:bookmarkEnd w:id="46"/>
      <w:r w:rsidRPr="00CD3142">
        <w:t xml:space="preserve"> </w:t>
      </w:r>
    </w:p>
    <w:p w14:paraId="2B0D0A8C" w14:textId="77777777" w:rsidR="00A91C4C" w:rsidRPr="00CD3142" w:rsidRDefault="00A91C4C" w:rsidP="00DA5193">
      <w:pPr>
        <w:pStyle w:val="TF-TEXTO"/>
      </w:pPr>
      <w:commentRangeStart w:id="47"/>
      <w:r w:rsidRPr="00CD3142">
        <w:t>S</w:t>
      </w:r>
      <w:r>
        <w:t>ouza Júnior</w:t>
      </w:r>
      <w:r w:rsidRPr="00CD3142">
        <w:t xml:space="preserve"> (2020) descreve um aplicativo móvel para o agendamento de doação de sangue no Hemocentro Público de Alagoas (HEMOAL). Foi proposta uma aplicação móvel, que busca atrair mais doadores, despertar mais consciência da sociedade, cidadania e manutenção de um estoque satisfatório para atender a população geral.</w:t>
      </w:r>
      <w:commentRangeEnd w:id="47"/>
      <w:r>
        <w:rPr>
          <w:rStyle w:val="Refdecomentrio"/>
        </w:rPr>
        <w:commentReference w:id="47"/>
      </w:r>
    </w:p>
    <w:p w14:paraId="2E5A7128" w14:textId="77777777" w:rsidR="00A91C4C" w:rsidRPr="00CD3142" w:rsidRDefault="00A91C4C" w:rsidP="00A37C42">
      <w:pPr>
        <w:pStyle w:val="TF-TEXTO"/>
      </w:pPr>
      <w:commentRangeStart w:id="48"/>
      <w:r>
        <w:t>O</w:t>
      </w:r>
      <w:r w:rsidRPr="00CD3142">
        <w:t xml:space="preserve"> </w:t>
      </w:r>
      <w:commentRangeStart w:id="49"/>
      <w:r w:rsidRPr="00CD3142">
        <w:t xml:space="preserve">sistema </w:t>
      </w:r>
      <w:commentRangeEnd w:id="49"/>
      <w:r>
        <w:rPr>
          <w:rStyle w:val="Refdecomentrio"/>
        </w:rPr>
        <w:commentReference w:id="49"/>
      </w:r>
      <w:r w:rsidRPr="00CD3142">
        <w:t xml:space="preserve">permite </w:t>
      </w:r>
      <w:r>
        <w:t>a</w:t>
      </w:r>
      <w:r w:rsidRPr="00CD3142">
        <w:t xml:space="preserve">o usuário visualizar as atuais campanhas e ser notificado quando novas campanhas forem cadastradas pelo HEMOAL. Segundo </w:t>
      </w:r>
      <w:r w:rsidRPr="009031E0">
        <w:t xml:space="preserve">Souza Júnior </w:t>
      </w:r>
      <w:r w:rsidRPr="00CD3142">
        <w:t xml:space="preserve">(2020), estas funcionalidades foram adicionadas a fim de privilegiar doadores que fizessem seus agendamentos </w:t>
      </w:r>
      <w:commentRangeStart w:id="50"/>
      <w:r w:rsidRPr="00CD3142">
        <w:t>através</w:t>
      </w:r>
      <w:commentRangeEnd w:id="50"/>
      <w:r>
        <w:rPr>
          <w:rStyle w:val="Refdecomentrio"/>
        </w:rPr>
        <w:commentReference w:id="50"/>
      </w:r>
      <w:r w:rsidRPr="00CD3142">
        <w:t xml:space="preserve"> do aplicativo móvel</w:t>
      </w:r>
      <w:commentRangeEnd w:id="48"/>
      <w:r>
        <w:rPr>
          <w:rStyle w:val="Refdecomentrio"/>
        </w:rPr>
        <w:commentReference w:id="48"/>
      </w:r>
      <w:r w:rsidRPr="00CD3142">
        <w:t xml:space="preserve">. </w:t>
      </w:r>
      <w:bookmarkStart w:id="51" w:name="_Hlk80490939"/>
    </w:p>
    <w:bookmarkEnd w:id="51"/>
    <w:p w14:paraId="5EB3CC45" w14:textId="77777777" w:rsidR="00A91C4C" w:rsidRPr="00CD3142" w:rsidRDefault="00A91C4C" w:rsidP="00DA5193">
      <w:pPr>
        <w:pStyle w:val="TF-TEXTO"/>
      </w:pPr>
      <w:r>
        <w:t>A</w:t>
      </w:r>
      <w:r w:rsidRPr="00CD3142">
        <w:t xml:space="preserve"> </w:t>
      </w:r>
      <w:r>
        <w:t>F</w:t>
      </w:r>
      <w:r w:rsidRPr="00CD3142">
        <w:t xml:space="preserve">igura </w:t>
      </w:r>
      <w:r>
        <w:t>1,</w:t>
      </w:r>
      <w:r w:rsidRPr="00CD3142">
        <w:t xml:space="preserve"> mostra as telas de agendamento do sistema com </w:t>
      </w:r>
      <w:r>
        <w:t xml:space="preserve">suas </w:t>
      </w:r>
      <w:r w:rsidRPr="00CD3142">
        <w:t xml:space="preserve">entradas </w:t>
      </w:r>
      <w:r>
        <w:t>(</w:t>
      </w:r>
      <w:r>
        <w:fldChar w:fldCharType="begin"/>
      </w:r>
      <w:r>
        <w:instrText xml:space="preserve"> REF _Ref84040353 \h </w:instrText>
      </w:r>
      <w:r>
        <w:fldChar w:fldCharType="separate"/>
      </w:r>
      <w:r>
        <w:t xml:space="preserve">Figura </w:t>
      </w:r>
      <w:r>
        <w:rPr>
          <w:noProof/>
        </w:rPr>
        <w:t>1</w:t>
      </w:r>
      <w:r>
        <w:fldChar w:fldCharType="end"/>
      </w:r>
      <w:r>
        <w:t xml:space="preserve"> a) sendo: </w:t>
      </w:r>
      <w:r w:rsidRPr="00CD3142">
        <w:t>localização</w:t>
      </w:r>
      <w:r>
        <w:t>;</w:t>
      </w:r>
      <w:r w:rsidRPr="00CD3142">
        <w:t xml:space="preserve"> data do agendamento</w:t>
      </w:r>
      <w:r>
        <w:t>;</w:t>
      </w:r>
      <w:r w:rsidRPr="00CD3142">
        <w:t xml:space="preserve"> os respectivos horários disponíveis para agendamento</w:t>
      </w:r>
      <w:r>
        <w:t xml:space="preserve">. A </w:t>
      </w:r>
      <w:r>
        <w:fldChar w:fldCharType="begin"/>
      </w:r>
      <w:r>
        <w:instrText xml:space="preserve"> REF _Ref84040353 \h </w:instrText>
      </w:r>
      <w:r>
        <w:fldChar w:fldCharType="separate"/>
      </w:r>
      <w:r>
        <w:t xml:space="preserve">Figura </w:t>
      </w:r>
      <w:r>
        <w:rPr>
          <w:noProof/>
        </w:rPr>
        <w:t>1</w:t>
      </w:r>
      <w:r>
        <w:fldChar w:fldCharType="end"/>
      </w:r>
      <w:r>
        <w:t xml:space="preserve"> (b) mostra os</w:t>
      </w:r>
      <w:r w:rsidRPr="009B3D4D">
        <w:t xml:space="preserve"> detalhes do agendamento </w:t>
      </w:r>
      <w:r>
        <w:t>realizado</w:t>
      </w:r>
      <w:r w:rsidRPr="009B3D4D">
        <w:t xml:space="preserve"> (dia, horário e local)</w:t>
      </w:r>
      <w:r>
        <w:t>.</w:t>
      </w:r>
      <w:r w:rsidRPr="00CD3142">
        <w:t xml:space="preserve"> </w:t>
      </w:r>
      <w:r>
        <w:t xml:space="preserve">Por sua vez, a </w:t>
      </w:r>
      <w:r>
        <w:fldChar w:fldCharType="begin"/>
      </w:r>
      <w:r>
        <w:instrText xml:space="preserve"> REF _Ref84040353 \h </w:instrText>
      </w:r>
      <w:r>
        <w:fldChar w:fldCharType="separate"/>
      </w:r>
      <w:r>
        <w:t xml:space="preserve">Figura </w:t>
      </w:r>
      <w:r>
        <w:rPr>
          <w:noProof/>
        </w:rPr>
        <w:t>1</w:t>
      </w:r>
      <w:r>
        <w:fldChar w:fldCharType="end"/>
      </w:r>
      <w:r>
        <w:t xml:space="preserve"> (c) apresenta a</w:t>
      </w:r>
      <w:r w:rsidRPr="00CD3142">
        <w:t xml:space="preserve"> opção de poder compartilhar as campanhas em redes </w:t>
      </w:r>
      <w:commentRangeStart w:id="52"/>
      <w:r w:rsidRPr="00CD3142">
        <w:t>sociais</w:t>
      </w:r>
      <w:commentRangeEnd w:id="52"/>
      <w:r>
        <w:rPr>
          <w:rStyle w:val="Refdecomentrio"/>
        </w:rPr>
        <w:commentReference w:id="52"/>
      </w:r>
      <w:r w:rsidRPr="00CD3142">
        <w:t>.</w:t>
      </w:r>
    </w:p>
    <w:p w14:paraId="32B04A82" w14:textId="77777777" w:rsidR="00A91C4C" w:rsidRPr="00DA2560" w:rsidRDefault="00A91C4C" w:rsidP="00F23E48">
      <w:pPr>
        <w:pStyle w:val="TF-LEGENDA"/>
      </w:pPr>
      <w:bookmarkStart w:id="53" w:name="_Ref84040353"/>
      <w:r w:rsidRPr="00DA2560">
        <w:lastRenderedPageBreak/>
        <w:t xml:space="preserve">Figura </w:t>
      </w:r>
      <w:fldSimple w:instr=" SEQ Figura \* ARABIC ">
        <w:r w:rsidRPr="00DA2560">
          <w:rPr>
            <w:noProof/>
          </w:rPr>
          <w:t>1</w:t>
        </w:r>
      </w:fldSimple>
      <w:bookmarkEnd w:id="53"/>
      <w:r w:rsidRPr="00DA2560">
        <w:t xml:space="preserve"> - Telas com detalhes do agendamento e compartilhamento em redes sociais do aplicativo</w:t>
      </w:r>
    </w:p>
    <w:p w14:paraId="30273618" w14:textId="77777777" w:rsidR="00A91C4C" w:rsidRDefault="00A91C4C" w:rsidP="00F23E48">
      <w:pPr>
        <w:pStyle w:val="TF-FIGURA"/>
      </w:pPr>
      <w:commentRangeStart w:id="54"/>
      <w:r>
        <w:rPr>
          <w:noProof/>
        </w:rPr>
        <w:drawing>
          <wp:inline distT="0" distB="0" distL="0" distR="0" wp14:anchorId="4FB91EB7" wp14:editId="0BDC28F4">
            <wp:extent cx="4591050" cy="2647950"/>
            <wp:effectExtent l="19050" t="1905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647950"/>
                    </a:xfrm>
                    <a:prstGeom prst="rect">
                      <a:avLst/>
                    </a:prstGeom>
                    <a:noFill/>
                    <a:ln w="12700" cmpd="sng">
                      <a:solidFill>
                        <a:srgbClr val="000000"/>
                      </a:solidFill>
                      <a:miter lim="800000"/>
                      <a:headEnd/>
                      <a:tailEnd/>
                    </a:ln>
                    <a:effectLst/>
                  </pic:spPr>
                </pic:pic>
              </a:graphicData>
            </a:graphic>
          </wp:inline>
        </w:drawing>
      </w:r>
      <w:commentRangeEnd w:id="54"/>
      <w:r>
        <w:rPr>
          <w:rStyle w:val="Refdecomentrio"/>
        </w:rPr>
        <w:commentReference w:id="54"/>
      </w:r>
    </w:p>
    <w:p w14:paraId="6B52FA87" w14:textId="77777777" w:rsidR="00A91C4C" w:rsidRPr="00FB56A0" w:rsidRDefault="00A91C4C" w:rsidP="00330BA2">
      <w:pPr>
        <w:pStyle w:val="TF-FONTE"/>
      </w:pPr>
      <w:r w:rsidRPr="00CD3142">
        <w:rPr>
          <w:b/>
          <w:bCs/>
        </w:rPr>
        <w:t xml:space="preserve">       </w:t>
      </w:r>
      <w:bookmarkStart w:id="55" w:name="_Hlk80575357"/>
      <w:r w:rsidRPr="00FB56A0">
        <w:t xml:space="preserve">Fonte: </w:t>
      </w:r>
      <w:bookmarkEnd w:id="55"/>
      <w:r w:rsidRPr="00FB56A0">
        <w:t>Souza Júnior (2020)</w:t>
      </w:r>
      <w:ins w:id="56" w:author="Simone Erbs da Costa" w:date="2021-10-13T21:37:00Z">
        <w:r>
          <w:t>.</w:t>
        </w:r>
      </w:ins>
    </w:p>
    <w:p w14:paraId="6961F5A4" w14:textId="77777777" w:rsidR="00A91C4C" w:rsidRPr="00ED0987" w:rsidRDefault="00A91C4C" w:rsidP="00FA164E">
      <w:pPr>
        <w:pStyle w:val="TF-TEXTO"/>
      </w:pPr>
      <w:commentRangeStart w:id="57"/>
      <w:r w:rsidRPr="00ED0987">
        <w:t xml:space="preserve">Foi construído também um sistema </w:t>
      </w:r>
      <w:r w:rsidRPr="00FA164E">
        <w:t>web</w:t>
      </w:r>
      <w:r w:rsidRPr="00ED0987">
        <w:t xml:space="preserve"> administrativo para o acesso dos funcionários do HEMOAL. Neste sistema, conforme a </w:t>
      </w:r>
      <w:r>
        <w:fldChar w:fldCharType="begin"/>
      </w:r>
      <w:r>
        <w:instrText xml:space="preserve"> REF _Ref84041106 \h </w:instrText>
      </w:r>
      <w:r>
        <w:fldChar w:fldCharType="separate"/>
      </w:r>
      <w:r>
        <w:t xml:space="preserve">Figura </w:t>
      </w:r>
      <w:r>
        <w:rPr>
          <w:noProof/>
        </w:rPr>
        <w:t>2</w:t>
      </w:r>
      <w:r>
        <w:fldChar w:fldCharType="end"/>
      </w:r>
      <w:r w:rsidRPr="00ED0987">
        <w:t xml:space="preserve"> é possível visualizar informações com o número de agendamentos e doações realizadas, além de um gráfico com o número de </w:t>
      </w:r>
      <w:r w:rsidRPr="00FA164E">
        <w:t>downloads</w:t>
      </w:r>
      <w:r w:rsidRPr="00ED0987">
        <w:t xml:space="preserve"> realizados do aplicativo.</w:t>
      </w:r>
      <w:commentRangeEnd w:id="57"/>
      <w:r>
        <w:rPr>
          <w:rStyle w:val="Refdecomentrio"/>
        </w:rPr>
        <w:commentReference w:id="57"/>
      </w:r>
    </w:p>
    <w:p w14:paraId="6E19844B" w14:textId="77777777" w:rsidR="00A91C4C" w:rsidRPr="00DA2560" w:rsidRDefault="00A91C4C" w:rsidP="00F23E48">
      <w:pPr>
        <w:pStyle w:val="TF-LEGENDA"/>
      </w:pPr>
      <w:bookmarkStart w:id="58" w:name="_Ref84041106"/>
      <w:r w:rsidRPr="00DA2560">
        <w:t xml:space="preserve">Figura </w:t>
      </w:r>
      <w:r w:rsidRPr="00454017">
        <w:fldChar w:fldCharType="begin"/>
      </w:r>
      <w:r w:rsidRPr="00DA2560">
        <w:instrText xml:space="preserve"> SEQ Figura \* ARABIC </w:instrText>
      </w:r>
      <w:r w:rsidRPr="00454017">
        <w:fldChar w:fldCharType="separate"/>
      </w:r>
      <w:r w:rsidRPr="00DA2560">
        <w:rPr>
          <w:noProof/>
        </w:rPr>
        <w:t>2</w:t>
      </w:r>
      <w:r w:rsidRPr="00454017">
        <w:fldChar w:fldCharType="end"/>
      </w:r>
      <w:bookmarkEnd w:id="58"/>
      <w:r w:rsidRPr="00DA2560">
        <w:t xml:space="preserve"> – Tela do sistema web administrativo com os </w:t>
      </w:r>
      <w:commentRangeStart w:id="59"/>
      <w:r w:rsidRPr="00DA2560">
        <w:t>números</w:t>
      </w:r>
      <w:commentRangeEnd w:id="59"/>
      <w:r>
        <w:rPr>
          <w:rStyle w:val="Refdecomentrio"/>
        </w:rPr>
        <w:commentReference w:id="59"/>
      </w:r>
      <w:r w:rsidRPr="00DA2560">
        <w:t xml:space="preserve"> atingidos</w:t>
      </w:r>
    </w:p>
    <w:p w14:paraId="63F52AC7" w14:textId="77777777" w:rsidR="00A91C4C" w:rsidRDefault="00A91C4C" w:rsidP="00F23E48">
      <w:pPr>
        <w:pStyle w:val="TF-FIGURA"/>
      </w:pPr>
      <w:r>
        <w:rPr>
          <w:noProof/>
        </w:rPr>
        <w:drawing>
          <wp:inline distT="0" distB="0" distL="0" distR="0" wp14:anchorId="181BBD49" wp14:editId="7B39462C">
            <wp:extent cx="4543425" cy="2362200"/>
            <wp:effectExtent l="19050" t="1905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w="12700" cmpd="sng">
                      <a:solidFill>
                        <a:srgbClr val="000000"/>
                      </a:solidFill>
                      <a:miter lim="800000"/>
                      <a:headEnd/>
                      <a:tailEnd/>
                    </a:ln>
                    <a:effectLst/>
                  </pic:spPr>
                </pic:pic>
              </a:graphicData>
            </a:graphic>
          </wp:inline>
        </w:drawing>
      </w:r>
    </w:p>
    <w:p w14:paraId="4F77061C" w14:textId="77777777" w:rsidR="00A91C4C" w:rsidRPr="0096105A" w:rsidRDefault="00A91C4C" w:rsidP="0096105A">
      <w:pPr>
        <w:pStyle w:val="TF-FONTE"/>
      </w:pPr>
      <w:r w:rsidRPr="0096105A">
        <w:t xml:space="preserve">Fonte: </w:t>
      </w:r>
      <w:r w:rsidRPr="00881BD0">
        <w:t>Souza Júnior (2020)</w:t>
      </w:r>
      <w:ins w:id="60" w:author="Simone Erbs da Costa" w:date="2021-10-13T21:37:00Z">
        <w:r>
          <w:t>.</w:t>
        </w:r>
      </w:ins>
    </w:p>
    <w:p w14:paraId="243236A4" w14:textId="77777777" w:rsidR="00A91C4C" w:rsidRDefault="00A91C4C" w:rsidP="004519E1">
      <w:pPr>
        <w:pStyle w:val="TF-TEXTO"/>
        <w:rPr>
          <w:szCs w:val="24"/>
        </w:rPr>
      </w:pPr>
      <w:r>
        <w:rPr>
          <w:szCs w:val="24"/>
        </w:rPr>
        <w:t xml:space="preserve"> </w:t>
      </w:r>
      <w:r w:rsidRPr="00B37EAD">
        <w:rPr>
          <w:szCs w:val="24"/>
        </w:rPr>
        <w:t>Souza Júnior (</w:t>
      </w:r>
      <w:commentRangeStart w:id="61"/>
      <w:r w:rsidRPr="00B37EAD">
        <w:rPr>
          <w:szCs w:val="24"/>
        </w:rPr>
        <w:t>2020)</w:t>
      </w:r>
      <w:r>
        <w:rPr>
          <w:szCs w:val="24"/>
        </w:rPr>
        <w:t xml:space="preserve"> </w:t>
      </w:r>
      <w:commentRangeEnd w:id="61"/>
      <w:r>
        <w:rPr>
          <w:rStyle w:val="Refdecomentrio"/>
        </w:rPr>
        <w:commentReference w:id="61"/>
      </w:r>
      <w:r>
        <w:rPr>
          <w:szCs w:val="24"/>
        </w:rPr>
        <w:t>conclui que o principal objetivo de seu trabalho, que é “</w:t>
      </w:r>
      <w:ins w:id="62" w:author="Simone Erbs da Costa" w:date="2021-10-13T21:30:00Z">
        <w:r>
          <w:rPr>
            <w:szCs w:val="24"/>
          </w:rPr>
          <w:t xml:space="preserve">[...] </w:t>
        </w:r>
      </w:ins>
      <w:r>
        <w:rPr>
          <w:szCs w:val="24"/>
        </w:rPr>
        <w:t xml:space="preserve">contribuir com a sociedade alagoana através da criação de um projeto que impactasse na vida do cidadão” foi alcançado. </w:t>
      </w:r>
      <w:commentRangeStart w:id="63"/>
      <w:r>
        <w:rPr>
          <w:szCs w:val="24"/>
        </w:rPr>
        <w:t xml:space="preserve">Segundo os dados das lojas de aplicativos o número de </w:t>
      </w:r>
      <w:r w:rsidRPr="005602EC">
        <w:rPr>
          <w:i/>
          <w:iCs/>
          <w:szCs w:val="24"/>
        </w:rPr>
        <w:t>downloads</w:t>
      </w:r>
      <w:r>
        <w:rPr>
          <w:szCs w:val="24"/>
        </w:rPr>
        <w:t xml:space="preserve"> </w:t>
      </w:r>
      <w:commentRangeEnd w:id="63"/>
      <w:r>
        <w:rPr>
          <w:rStyle w:val="Refdecomentrio"/>
        </w:rPr>
        <w:commentReference w:id="63"/>
      </w:r>
      <w:r>
        <w:rPr>
          <w:szCs w:val="24"/>
        </w:rPr>
        <w:t xml:space="preserve">do aplicativo DOE+ foi de 3.000, além de mais de 1.420 usuários ativos e 420 agendamentos. Além de um incremento de 47% na média semanal de doações no HEMOAL após a implantação do aplicativo, incentivando a primeira doação dos jovens. </w:t>
      </w:r>
    </w:p>
    <w:p w14:paraId="3566FC95" w14:textId="77777777" w:rsidR="00A91C4C" w:rsidRPr="00C17015" w:rsidRDefault="00A91C4C" w:rsidP="006C3385">
      <w:pPr>
        <w:pStyle w:val="TF-TEXTO"/>
        <w:rPr>
          <w:i/>
          <w:iCs/>
          <w:szCs w:val="24"/>
        </w:rPr>
      </w:pPr>
      <w:commentRangeStart w:id="64"/>
      <w:r>
        <w:rPr>
          <w:szCs w:val="24"/>
        </w:rPr>
        <w:lastRenderedPageBreak/>
        <w:t xml:space="preserve">Souza Junior (2020) também destaca que a solução desenvolvida possibilitou que o HEMOAL um hemocentro público, se tornasse referência em agendamento de doação via aplicativo móveis, pois comparado a outros hemocentros o agendamento era feito predominantemente via telefone, ou por simples formulários </w:t>
      </w:r>
      <w:r w:rsidRPr="00A50B6F">
        <w:rPr>
          <w:i/>
          <w:iCs/>
          <w:szCs w:val="24"/>
        </w:rPr>
        <w:t>online</w:t>
      </w:r>
      <w:r>
        <w:rPr>
          <w:i/>
          <w:iCs/>
          <w:szCs w:val="24"/>
        </w:rPr>
        <w:t>.</w:t>
      </w:r>
      <w:commentRangeEnd w:id="64"/>
      <w:r>
        <w:rPr>
          <w:rStyle w:val="Refdecomentrio"/>
        </w:rPr>
        <w:commentReference w:id="64"/>
      </w:r>
    </w:p>
    <w:p w14:paraId="4AF4B326" w14:textId="77777777" w:rsidR="00A91C4C" w:rsidRPr="00CD3142" w:rsidRDefault="00A91C4C">
      <w:pPr>
        <w:pStyle w:val="Ttulo2"/>
      </w:pPr>
      <w:r w:rsidRPr="00016E5E">
        <w:t>DOAR: SISTEMA WEB PARA OTIMIZAÇÃO DO PROCESSO DE COLETA DE SANGUE</w:t>
      </w:r>
    </w:p>
    <w:p w14:paraId="28899C89" w14:textId="77777777" w:rsidR="00A91C4C" w:rsidRDefault="00A91C4C" w:rsidP="00A44581">
      <w:pPr>
        <w:pStyle w:val="TF-TEXTO"/>
      </w:pPr>
      <w:commentRangeStart w:id="65"/>
      <w:r>
        <w:t xml:space="preserve">O trabalho de </w:t>
      </w:r>
      <w:r w:rsidRPr="0058727A">
        <w:t>Lira (2020)</w:t>
      </w:r>
      <w:r>
        <w:t xml:space="preserve"> apresenta uma aplicação </w:t>
      </w:r>
      <w:commentRangeStart w:id="66"/>
      <w:r w:rsidRPr="007B5A9B">
        <w:rPr>
          <w:i/>
          <w:iCs/>
        </w:rPr>
        <w:t>web</w:t>
      </w:r>
      <w:commentRangeEnd w:id="66"/>
      <w:r>
        <w:rPr>
          <w:rStyle w:val="Refdecomentrio"/>
        </w:rPr>
        <w:commentReference w:id="66"/>
      </w:r>
      <w:r>
        <w:t xml:space="preserve"> que otimiza processos de coletas de sangue, por meio do gerenciamento de inventário de banco de sangue. O trabalho tem o objetivo de fidelizar doadores, buscando auxiliar a criação de campanhas de coleta e equilibrar a demanda por coleta e hemoderivados.</w:t>
      </w:r>
      <w:commentRangeEnd w:id="65"/>
      <w:r>
        <w:rPr>
          <w:rStyle w:val="Refdecomentrio"/>
        </w:rPr>
        <w:commentReference w:id="65"/>
      </w:r>
    </w:p>
    <w:p w14:paraId="4247048B" w14:textId="77777777" w:rsidR="00A91C4C" w:rsidRDefault="00A91C4C" w:rsidP="00053AD9">
      <w:pPr>
        <w:pStyle w:val="TF-TEXTO"/>
      </w:pPr>
      <w:commentRangeStart w:id="67"/>
      <w:r>
        <w:t>O sistema Doar de Lira (2020)</w:t>
      </w:r>
      <w:ins w:id="68" w:author="Simone Erbs da Costa" w:date="2021-10-13T21:38:00Z">
        <w:r>
          <w:t>,</w:t>
        </w:r>
      </w:ins>
      <w:r>
        <w:t xml:space="preserve"> foi desenvolvido para ser integrado com o Sistema de Gerenciamento em Serviços de Hemoterapia (Hemovida), um sistema legado desenvolvido no Departamento de Informática do Sistema Único de Saúde (DATASUS), para bancos de sangue que controlam todo o processo de doação de sangue. </w:t>
      </w:r>
      <w:commentRangeEnd w:id="67"/>
      <w:r>
        <w:rPr>
          <w:rStyle w:val="Refdecomentrio"/>
        </w:rPr>
        <w:commentReference w:id="67"/>
      </w:r>
    </w:p>
    <w:p w14:paraId="39861AFE" w14:textId="77777777" w:rsidR="00A91C4C" w:rsidRDefault="00A91C4C" w:rsidP="00053AD9">
      <w:pPr>
        <w:pStyle w:val="TF-TEXTO"/>
      </w:pPr>
      <w:commentRangeStart w:id="69"/>
      <w:r>
        <w:t xml:space="preserve">O Doar busca os dados no Hemovida, a partir deles estabelece metas para coleta, escolhe doadores aptos, controla o estoque e estado de processamento do sangue. Lira (2020) destaca que o sistema legado Hemovida possui muitas limitações de interface, além de não possuir informações importantes referentes a dados de doadores e de doações. </w:t>
      </w:r>
      <w:commentRangeEnd w:id="69"/>
      <w:r>
        <w:rPr>
          <w:rStyle w:val="Refdecomentrio"/>
        </w:rPr>
        <w:commentReference w:id="69"/>
      </w:r>
    </w:p>
    <w:p w14:paraId="68C65B96" w14:textId="77777777" w:rsidR="00A91C4C" w:rsidRDefault="00A91C4C" w:rsidP="00FA164E">
      <w:pPr>
        <w:pStyle w:val="TF-TEXTO"/>
      </w:pPr>
      <w:commentRangeStart w:id="70"/>
      <w:r>
        <w:t>O sistema Hemovida é dividido em dois módulos, sendo: gestão de inventários, que estabelece uma meta de coleta filtrada para cada tipo de sangue com o objetivo de manter os níveis de estoque; e gestão de doadores, que promove um contato entre os doadores e Hemocentro, considerando as restrições e tipo de sangue definidos numa pré-triagem</w:t>
      </w:r>
      <w:ins w:id="71" w:author="Simone Erbs da Costa" w:date="2021-10-13T21:40:00Z">
        <w:r>
          <w:t xml:space="preserve"> (LIRA, 2020)</w:t>
        </w:r>
      </w:ins>
      <w:r>
        <w:t>.</w:t>
      </w:r>
      <w:commentRangeEnd w:id="70"/>
      <w:r>
        <w:rPr>
          <w:rStyle w:val="Refdecomentrio"/>
        </w:rPr>
        <w:commentReference w:id="70"/>
      </w:r>
    </w:p>
    <w:p w14:paraId="1CB4771D" w14:textId="77777777" w:rsidR="00A91C4C" w:rsidRPr="008E0CEE" w:rsidRDefault="00A91C4C" w:rsidP="008E0CEE">
      <w:pPr>
        <w:pStyle w:val="TF-TEXTO"/>
      </w:pPr>
      <w:r>
        <w:t xml:space="preserve">O módulo de Gestão de Inventário define quais hemocomponentes serão produzidos, com base na meta de bolsas que serão coletadas por grupo sanguíneo. A meta de bolsas é calculada com base no valor ideal de cada hemocomponente e valor de estoque baseado nos dados do sistema Hemovida. </w:t>
      </w:r>
      <w:bookmarkStart w:id="72" w:name="_Hlk81519008"/>
      <w:r>
        <w:t>Já o</w:t>
      </w:r>
      <w:bookmarkEnd w:id="72"/>
      <w:r>
        <w:t xml:space="preserve"> módulo de Gestão de Doadores, considera os dados estabelecidos na pré-triagem como: sexo, diferença entre doações, sexo e restrições</w:t>
      </w:r>
      <w:commentRangeStart w:id="73"/>
      <w:r>
        <w:t xml:space="preserve">. Para poder verificar a aptidão dos doadores, sendo assim caso o doador esteja apto, </w:t>
      </w:r>
      <w:commentRangeEnd w:id="73"/>
      <w:r>
        <w:rPr>
          <w:rStyle w:val="Refdecomentrio"/>
        </w:rPr>
        <w:commentReference w:id="73"/>
      </w:r>
      <w:r>
        <w:t xml:space="preserve">o sistema busca os contatos disponibilizados pelo sistema Hemovida. A </w:t>
      </w:r>
      <w:r>
        <w:fldChar w:fldCharType="begin"/>
      </w:r>
      <w:r>
        <w:instrText xml:space="preserve"> REF _Ref84041058 \h </w:instrText>
      </w:r>
      <w:r>
        <w:fldChar w:fldCharType="separate"/>
      </w:r>
      <w:r>
        <w:t xml:space="preserve">Figura </w:t>
      </w:r>
      <w:r>
        <w:rPr>
          <w:noProof/>
        </w:rPr>
        <w:t>3</w:t>
      </w:r>
      <w:r>
        <w:fldChar w:fldCharType="end"/>
      </w:r>
      <w:r>
        <w:t xml:space="preserve"> ilustra a tela de agenda de doadores do sistema, com os principais componentes destacados. A, representa a lista de doadores agendados, com as principais informações </w:t>
      </w:r>
      <w:r>
        <w:lastRenderedPageBreak/>
        <w:t xml:space="preserve">como data e hora, de cada doação. Ao concluir o agendamento, o sistema solicitará informações adicionais e não permitirá mais de três doações por hora. Também contém a opção se a doação será por aféreses. Se caso o doador não compareça na data marcada, o sistema define a sua agenda como ausente. Destacado como B na </w:t>
      </w:r>
      <w:commentRangeStart w:id="74"/>
      <w:r>
        <w:t>figura</w:t>
      </w:r>
      <w:commentRangeEnd w:id="74"/>
      <w:r>
        <w:rPr>
          <w:rStyle w:val="Refdecomentrio"/>
        </w:rPr>
        <w:commentReference w:id="74"/>
      </w:r>
      <w:r>
        <w:t xml:space="preserve"> tem-se a lista de doadores aptos, separados por grupo e fator sanguíneo. Todos os doadores listados já foram selecionados, seguindo os critérios do sistema Hemovida. O sistema verifica cada restrição e aprova a doação, ou não, adicionando a uma lista de aptos</w:t>
      </w:r>
      <w:ins w:id="75" w:author="Simone Erbs da Costa" w:date="2021-10-13T21:42:00Z">
        <w:r>
          <w:t xml:space="preserve"> </w:t>
        </w:r>
      </w:ins>
      <w:ins w:id="76" w:author="Simone Erbs da Costa" w:date="2021-10-13T21:43:00Z">
        <w:r>
          <w:t>(LIRA, 2020)</w:t>
        </w:r>
      </w:ins>
      <w:r>
        <w:t>.</w:t>
      </w:r>
    </w:p>
    <w:p w14:paraId="524A6368" w14:textId="77777777" w:rsidR="00A91C4C" w:rsidRPr="00DA2560" w:rsidRDefault="00A91C4C" w:rsidP="00F23E48">
      <w:pPr>
        <w:pStyle w:val="TF-LEGENDA"/>
      </w:pPr>
      <w:bookmarkStart w:id="77" w:name="_Ref84041058"/>
      <w:r w:rsidRPr="00DA2560">
        <w:t xml:space="preserve">Figura </w:t>
      </w:r>
      <w:fldSimple w:instr=" SEQ Figura \* ARABIC ">
        <w:r w:rsidRPr="00DA2560">
          <w:rPr>
            <w:noProof/>
          </w:rPr>
          <w:t>3</w:t>
        </w:r>
      </w:fldSimple>
      <w:bookmarkEnd w:id="77"/>
      <w:r w:rsidRPr="00DA2560">
        <w:t xml:space="preserve"> – Tela de Agenda de doadores</w:t>
      </w:r>
    </w:p>
    <w:p w14:paraId="0AD47EC0" w14:textId="77777777" w:rsidR="00A91C4C" w:rsidRDefault="00A91C4C" w:rsidP="00F23E48">
      <w:pPr>
        <w:pStyle w:val="TF-FIGURA"/>
      </w:pPr>
      <w:r>
        <w:rPr>
          <w:noProof/>
        </w:rPr>
        <w:drawing>
          <wp:inline distT="0" distB="0" distL="0" distR="0" wp14:anchorId="5F461013" wp14:editId="1DE3A01E">
            <wp:extent cx="4152900" cy="1743075"/>
            <wp:effectExtent l="19050" t="1905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1743075"/>
                    </a:xfrm>
                    <a:prstGeom prst="rect">
                      <a:avLst/>
                    </a:prstGeom>
                    <a:noFill/>
                    <a:ln w="12700" cmpd="sng">
                      <a:solidFill>
                        <a:srgbClr val="000000"/>
                      </a:solidFill>
                      <a:miter lim="800000"/>
                      <a:headEnd/>
                      <a:tailEnd/>
                    </a:ln>
                    <a:effectLst/>
                  </pic:spPr>
                </pic:pic>
              </a:graphicData>
            </a:graphic>
          </wp:inline>
        </w:drawing>
      </w:r>
    </w:p>
    <w:p w14:paraId="150F49CB" w14:textId="77777777" w:rsidR="00A91C4C" w:rsidRPr="00FB56A0" w:rsidRDefault="00A91C4C" w:rsidP="009F17F7">
      <w:pPr>
        <w:pStyle w:val="TF-FONTE"/>
      </w:pPr>
      <w:r w:rsidRPr="009F17F7">
        <w:t>Fonte: Lira (2020)</w:t>
      </w:r>
      <w:ins w:id="78" w:author="Simone Erbs da Costa" w:date="2021-10-13T21:37:00Z">
        <w:r>
          <w:t>.</w:t>
        </w:r>
      </w:ins>
    </w:p>
    <w:p w14:paraId="068EB383" w14:textId="77777777" w:rsidR="00A91C4C" w:rsidRPr="006C3385" w:rsidRDefault="00A91C4C" w:rsidP="007328EF">
      <w:pPr>
        <w:widowControl w:val="0"/>
      </w:pPr>
    </w:p>
    <w:p w14:paraId="2B8955FF" w14:textId="77777777" w:rsidR="00A91C4C" w:rsidRPr="006928ED" w:rsidRDefault="00A91C4C" w:rsidP="006A2ACA">
      <w:pPr>
        <w:widowControl w:val="0"/>
        <w:spacing w:line="360" w:lineRule="auto"/>
        <w:ind w:firstLine="709"/>
        <w:jc w:val="both"/>
      </w:pPr>
      <w:r>
        <w:t xml:space="preserve">Já </w:t>
      </w:r>
      <w:r>
        <w:fldChar w:fldCharType="begin"/>
      </w:r>
      <w:r>
        <w:instrText xml:space="preserve"> REF _Ref84040993 \h </w:instrText>
      </w:r>
      <w:r>
        <w:fldChar w:fldCharType="separate"/>
      </w:r>
      <w:r>
        <w:t xml:space="preserve">Figura </w:t>
      </w:r>
      <w:r>
        <w:rPr>
          <w:noProof/>
        </w:rPr>
        <w:t>4</w:t>
      </w:r>
      <w:r>
        <w:fldChar w:fldCharType="end"/>
      </w:r>
      <w:r>
        <w:t xml:space="preserve"> representa a tela principal do Sistema Doar. Os principais componentes da página são: A, representa a etapa de doações no período de coleta, sendo o somatório de doações na semana, doações sendo processadas e doações já processadas (prontas para distribuição); B, informa a quantidade de bolsas, de um determinado grupo sanguíneo, que precisam ser coletadas na semana; C, representa a quantidade de bolsas que foram processadas e a meta de coleta estabelecida pelo sistema Doar; D, ilustra hemocomponentes, seus dados de estoque e a necessidade determinada para o período; E, representa a agenda de doadores do período de forma resumida; F, informa período de coleta atual, com data de início e </w:t>
      </w:r>
      <w:commentRangeStart w:id="79"/>
      <w:r>
        <w:t>fim</w:t>
      </w:r>
      <w:commentRangeEnd w:id="79"/>
      <w:r>
        <w:rPr>
          <w:rStyle w:val="Refdecomentrio"/>
        </w:rPr>
        <w:commentReference w:id="79"/>
      </w:r>
      <w:ins w:id="80" w:author="Simone Erbs da Costa" w:date="2021-10-13T21:43:00Z">
        <w:r>
          <w:t xml:space="preserve"> (LIRA, 2020)</w:t>
        </w:r>
      </w:ins>
      <w:r>
        <w:t xml:space="preserve">. </w:t>
      </w:r>
    </w:p>
    <w:p w14:paraId="4EB4F453" w14:textId="77777777" w:rsidR="00A91C4C" w:rsidRPr="00DA2560" w:rsidRDefault="00A91C4C" w:rsidP="00F23E48">
      <w:pPr>
        <w:pStyle w:val="TF-LEGENDA"/>
      </w:pPr>
      <w:bookmarkStart w:id="81" w:name="_Ref84040993"/>
      <w:commentRangeStart w:id="82"/>
      <w:r w:rsidRPr="00DA2560">
        <w:lastRenderedPageBreak/>
        <w:t xml:space="preserve">Figura </w:t>
      </w:r>
      <w:fldSimple w:instr=" SEQ Figura \* ARABIC ">
        <w:r w:rsidRPr="00DA2560">
          <w:rPr>
            <w:noProof/>
          </w:rPr>
          <w:t>4</w:t>
        </w:r>
      </w:fldSimple>
      <w:bookmarkEnd w:id="81"/>
      <w:r w:rsidRPr="00DA2560">
        <w:t xml:space="preserve"> – Tela principal do Sistema Doar</w:t>
      </w:r>
    </w:p>
    <w:p w14:paraId="0F0DE215" w14:textId="77777777" w:rsidR="00A91C4C" w:rsidRDefault="00A91C4C" w:rsidP="00F23E48">
      <w:pPr>
        <w:pStyle w:val="TF-FIGURA"/>
      </w:pPr>
      <w:r>
        <w:rPr>
          <w:noProof/>
        </w:rPr>
        <w:drawing>
          <wp:inline distT="0" distB="0" distL="0" distR="0" wp14:anchorId="40825200" wp14:editId="62909F31">
            <wp:extent cx="4267200" cy="2628900"/>
            <wp:effectExtent l="19050" t="1905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w="12700" cmpd="sng">
                      <a:solidFill>
                        <a:srgbClr val="000000"/>
                      </a:solidFill>
                      <a:miter lim="800000"/>
                      <a:headEnd/>
                      <a:tailEnd/>
                    </a:ln>
                    <a:effectLst/>
                  </pic:spPr>
                </pic:pic>
              </a:graphicData>
            </a:graphic>
          </wp:inline>
        </w:drawing>
      </w:r>
    </w:p>
    <w:p w14:paraId="22A6EF83" w14:textId="77777777" w:rsidR="00A91C4C" w:rsidRPr="00697AE7" w:rsidRDefault="00A91C4C" w:rsidP="0050211F">
      <w:pPr>
        <w:pStyle w:val="TF-FONTE"/>
        <w:rPr>
          <w:b/>
          <w:bCs/>
        </w:rPr>
      </w:pPr>
      <w:r>
        <w:t xml:space="preserve">Fonte: </w:t>
      </w:r>
      <w:r w:rsidRPr="00697AE7">
        <w:t>Lira (2020)</w:t>
      </w:r>
      <w:commentRangeEnd w:id="82"/>
      <w:r>
        <w:rPr>
          <w:rStyle w:val="Refdecomentrio"/>
        </w:rPr>
        <w:commentReference w:id="82"/>
      </w:r>
      <w:ins w:id="83" w:author="Simone Erbs da Costa" w:date="2021-10-13T21:37:00Z">
        <w:r>
          <w:t>.</w:t>
        </w:r>
      </w:ins>
    </w:p>
    <w:p w14:paraId="793F2AAF" w14:textId="77777777" w:rsidR="00A91C4C" w:rsidRDefault="00A91C4C" w:rsidP="00DC5C61">
      <w:pPr>
        <w:pStyle w:val="TF-TEXTO"/>
        <w:ind w:firstLine="662"/>
      </w:pPr>
      <w:commentRangeStart w:id="84"/>
      <w:r>
        <w:t xml:space="preserve">Lira (2020) conclui que a partir dos resultados dos questionários de usabilidade realizados ao final do desenvolvimento do trabalho, se observou a eficiência do sistema e a usabilidade. </w:t>
      </w:r>
      <w:commentRangeStart w:id="85"/>
      <w:r>
        <w:t xml:space="preserve">Assim, </w:t>
      </w:r>
      <w:commentRangeStart w:id="86"/>
      <w:r>
        <w:t xml:space="preserve">o principal objetivo que é </w:t>
      </w:r>
      <w:commentRangeEnd w:id="86"/>
      <w:r>
        <w:rPr>
          <w:rStyle w:val="Refdecomentrio"/>
        </w:rPr>
        <w:commentReference w:id="86"/>
      </w:r>
      <w:r>
        <w:t>“</w:t>
      </w:r>
      <w:ins w:id="87" w:author="Simone Erbs da Costa" w:date="2021-10-13T21:33:00Z">
        <w:r>
          <w:t xml:space="preserve">[...] </w:t>
        </w:r>
      </w:ins>
      <w:r>
        <w:t xml:space="preserve">buscando garantir uma boa experiência de uso, interface de uso simples e fluidez” foi atendido. </w:t>
      </w:r>
      <w:commentRangeEnd w:id="84"/>
      <w:r>
        <w:rPr>
          <w:rStyle w:val="Refdecomentrio"/>
        </w:rPr>
        <w:commentReference w:id="84"/>
      </w:r>
      <w:commentRangeEnd w:id="85"/>
      <w:r>
        <w:rPr>
          <w:rStyle w:val="Refdecomentrio"/>
        </w:rPr>
        <w:commentReference w:id="85"/>
      </w:r>
    </w:p>
    <w:p w14:paraId="07558153" w14:textId="77777777" w:rsidR="00A91C4C" w:rsidRDefault="00A91C4C" w:rsidP="00DC5C61">
      <w:pPr>
        <w:pStyle w:val="TF-TEXTO"/>
        <w:ind w:firstLine="662"/>
      </w:pPr>
      <w:commentRangeStart w:id="88"/>
      <w:r>
        <w:t>Lira (2020) destaca que também foram realizados testes de integração e testes de aceitação durante o desenvolvimento, em que os erros e inconsistências do sistema foram ajustados, visando uma satisfação geral com as principais funcionalidades do sistema.</w:t>
      </w:r>
      <w:commentRangeEnd w:id="88"/>
      <w:r>
        <w:rPr>
          <w:rStyle w:val="Refdecomentrio"/>
        </w:rPr>
        <w:commentReference w:id="88"/>
      </w:r>
    </w:p>
    <w:p w14:paraId="764F0977" w14:textId="77777777" w:rsidR="00A91C4C" w:rsidRDefault="00A91C4C" w:rsidP="00DC5C61">
      <w:pPr>
        <w:pStyle w:val="TF-TEXTO"/>
        <w:ind w:firstLine="662"/>
      </w:pPr>
      <w:commentRangeStart w:id="89"/>
      <w:r>
        <w:t xml:space="preserve">Por fim, Lira (2020) destaca que seu trabalho foi uma contribuição para área de Saúde Pública e Computação, pois foi disposto um sistema moderno, utilizando-se de conhecimentos relacionados à Engenharia de </w:t>
      </w:r>
      <w:r w:rsidRPr="000E1765">
        <w:rPr>
          <w:i/>
          <w:iCs/>
        </w:rPr>
        <w:t>Software</w:t>
      </w:r>
      <w:r>
        <w:rPr>
          <w:i/>
          <w:iCs/>
        </w:rPr>
        <w:t xml:space="preserve"> </w:t>
      </w:r>
      <w:r w:rsidRPr="000E1765">
        <w:t>e</w:t>
      </w:r>
      <w:r>
        <w:t xml:space="preserve"> técnicas de Interação Homem-Computador, além de um estudo de processos de hemocentros, visando tornar o sistema aplicável ao usuário final.</w:t>
      </w:r>
      <w:commentRangeEnd w:id="89"/>
      <w:r>
        <w:rPr>
          <w:rStyle w:val="Refdecomentrio"/>
        </w:rPr>
        <w:commentReference w:id="89"/>
      </w:r>
    </w:p>
    <w:p w14:paraId="512B22E6" w14:textId="77777777" w:rsidR="00A91C4C" w:rsidRPr="00B5388C" w:rsidRDefault="00A91C4C" w:rsidP="0016210D">
      <w:pPr>
        <w:pStyle w:val="Ttulo2"/>
      </w:pPr>
      <w:r>
        <w:t>BloodSYS: controlando o processo de doação de sangue para hemocentros</w:t>
      </w:r>
    </w:p>
    <w:p w14:paraId="7EE6B761" w14:textId="77777777" w:rsidR="00A91C4C" w:rsidRDefault="00A91C4C" w:rsidP="00E9704C">
      <w:pPr>
        <w:pStyle w:val="TF-TEXTO"/>
        <w:ind w:firstLine="709"/>
      </w:pPr>
      <w:commentRangeStart w:id="90"/>
      <w:r>
        <w:t xml:space="preserve">Severo e Santos (2018) tem como objetivo geral de construir uma aplicação para controle dos processos envolvidos na coleta de sangue. No trabalho, Severo e Santos (2018) destacam as principais etapas a serem utilizadas durante a doação de sangue sendo elas: identificação do doador; pré-triagem e coleta. </w:t>
      </w:r>
      <w:commentRangeEnd w:id="90"/>
      <w:r>
        <w:rPr>
          <w:rStyle w:val="Refdecomentrio"/>
        </w:rPr>
        <w:commentReference w:id="90"/>
      </w:r>
    </w:p>
    <w:p w14:paraId="7415FEAB" w14:textId="77777777" w:rsidR="00A91C4C" w:rsidRDefault="00A91C4C" w:rsidP="005A5B2D">
      <w:pPr>
        <w:pStyle w:val="TF-TEXTO"/>
        <w:ind w:firstLine="709"/>
      </w:pPr>
      <w:commentRangeStart w:id="91"/>
      <w:r>
        <w:t xml:space="preserve">A aplicação web proposta por </w:t>
      </w:r>
      <w:bookmarkStart w:id="92" w:name="_Hlk83592421"/>
      <w:r>
        <w:t>Severo e Santos (2018)</w:t>
      </w:r>
      <w:bookmarkEnd w:id="92"/>
      <w:r>
        <w:t xml:space="preserve"> conta com o controle e registro das quatro etapas do processo de doação. Tendo início na identificação do doador, conforme a </w:t>
      </w:r>
      <w:r>
        <w:fldChar w:fldCharType="begin"/>
      </w:r>
      <w:r>
        <w:instrText xml:space="preserve"> REF _Ref84040965 \h </w:instrText>
      </w:r>
      <w:r>
        <w:fldChar w:fldCharType="separate"/>
      </w:r>
      <w:r>
        <w:t xml:space="preserve">Figura </w:t>
      </w:r>
      <w:r>
        <w:rPr>
          <w:noProof/>
        </w:rPr>
        <w:t>5</w:t>
      </w:r>
      <w:r>
        <w:fldChar w:fldCharType="end"/>
      </w:r>
      <w:r>
        <w:t xml:space="preserve">, é realizado o cadastro do doador informando (nome, gênero, data de nascimento, número e tipo de documento, nome da mãe e pai, ocupação, grau de </w:t>
      </w:r>
      <w:r>
        <w:lastRenderedPageBreak/>
        <w:t>instrução, endereço, código postal, tipo sanguíneo, caso o doador seja cadastrado como receptor deverá informar em qual hospital ele se encontra), bem como a identificação de doadores cadastrados previamente.</w:t>
      </w:r>
      <w:commentRangeEnd w:id="91"/>
      <w:r>
        <w:rPr>
          <w:rStyle w:val="Refdecomentrio"/>
        </w:rPr>
        <w:commentReference w:id="91"/>
      </w:r>
    </w:p>
    <w:p w14:paraId="0AD7DED6" w14:textId="77777777" w:rsidR="00A91C4C" w:rsidRPr="00DA2560" w:rsidRDefault="00A91C4C" w:rsidP="00F23E48">
      <w:pPr>
        <w:pStyle w:val="TF-LEGENDA"/>
      </w:pPr>
      <w:bookmarkStart w:id="93" w:name="_Ref84040965"/>
      <w:commentRangeStart w:id="94"/>
      <w:r w:rsidRPr="00DA2560">
        <w:t xml:space="preserve">Figura </w:t>
      </w:r>
      <w:fldSimple w:instr=" SEQ Figura \* ARABIC ">
        <w:r w:rsidRPr="00DA2560">
          <w:rPr>
            <w:noProof/>
          </w:rPr>
          <w:t>5</w:t>
        </w:r>
      </w:fldSimple>
      <w:bookmarkEnd w:id="93"/>
      <w:r w:rsidRPr="00DA2560">
        <w:t xml:space="preserve"> – Tela de cadastro ou identificação de doadores</w:t>
      </w:r>
    </w:p>
    <w:p w14:paraId="168C5CD6" w14:textId="77777777" w:rsidR="00A91C4C" w:rsidRDefault="00A91C4C" w:rsidP="00F23E48">
      <w:pPr>
        <w:pStyle w:val="TF-FIGURA"/>
      </w:pPr>
      <w:r>
        <w:rPr>
          <w:noProof/>
        </w:rPr>
        <w:drawing>
          <wp:inline distT="0" distB="0" distL="0" distR="0" wp14:anchorId="613808CB" wp14:editId="3DB64676">
            <wp:extent cx="3162300" cy="3009900"/>
            <wp:effectExtent l="19050" t="1905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w="12700" cmpd="sng">
                      <a:solidFill>
                        <a:srgbClr val="000000"/>
                      </a:solidFill>
                      <a:miter lim="800000"/>
                      <a:headEnd/>
                      <a:tailEnd/>
                    </a:ln>
                    <a:effectLst/>
                  </pic:spPr>
                </pic:pic>
              </a:graphicData>
            </a:graphic>
          </wp:inline>
        </w:drawing>
      </w:r>
    </w:p>
    <w:p w14:paraId="21D22DD9" w14:textId="77777777" w:rsidR="00A91C4C" w:rsidRDefault="00A91C4C" w:rsidP="002C0E01">
      <w:pPr>
        <w:pStyle w:val="TF-FONTE"/>
        <w:rPr>
          <w:b/>
          <w:bCs/>
        </w:rPr>
      </w:pPr>
      <w:bookmarkStart w:id="95" w:name="_Hlk83624079"/>
      <w:r w:rsidRPr="007328EF">
        <w:t xml:space="preserve">Fonte: Severo e Santos (2018) </w:t>
      </w:r>
      <w:commentRangeEnd w:id="94"/>
      <w:r>
        <w:rPr>
          <w:rStyle w:val="Refdecomentrio"/>
        </w:rPr>
        <w:commentReference w:id="94"/>
      </w:r>
    </w:p>
    <w:bookmarkEnd w:id="95"/>
    <w:p w14:paraId="1735A8D7" w14:textId="77777777" w:rsidR="00A91C4C" w:rsidRDefault="00A91C4C" w:rsidP="00DE06FB"/>
    <w:p w14:paraId="009AECC4" w14:textId="77777777" w:rsidR="00A91C4C" w:rsidRDefault="00A91C4C" w:rsidP="00B67731">
      <w:pPr>
        <w:pStyle w:val="TF-TEXTO"/>
        <w:ind w:firstLine="709"/>
      </w:pPr>
      <w:commentRangeStart w:id="96"/>
      <w:r>
        <w:t>Após o cadastro das informações da pré-triagem do doador, pode-se visualizar os principais dados do doador como pulso, pressão e temperatura.</w:t>
      </w:r>
      <w:commentRangeEnd w:id="96"/>
      <w:r>
        <w:rPr>
          <w:rStyle w:val="Refdecomentrio"/>
        </w:rPr>
        <w:commentReference w:id="96"/>
      </w:r>
    </w:p>
    <w:p w14:paraId="5279D892" w14:textId="77777777" w:rsidR="00A91C4C" w:rsidRDefault="00A91C4C" w:rsidP="00B67731">
      <w:pPr>
        <w:pStyle w:val="TF-TEXTO"/>
        <w:ind w:firstLine="709"/>
      </w:pPr>
      <w:r>
        <w:t xml:space="preserve">Na etapa de triagem, o doador responderá o questionário selecionando apenas uma resposta por vez, evitando de deixar alguma pergunta sem resposta. </w:t>
      </w:r>
      <w:r w:rsidRPr="00370FAF">
        <w:t xml:space="preserve">Por fim é realizada a etapa de coleta </w:t>
      </w:r>
      <w:r>
        <w:t xml:space="preserve">na qual </w:t>
      </w:r>
      <w:r w:rsidRPr="00370FAF">
        <w:t>é cadastrada a doação com dados correspondentes a coleta de sangue com número de bolsa, tipo de doação, quantidade de sangue. Caso a doação seja do tipo repositória, deve conter o nome do receptor.</w:t>
      </w:r>
    </w:p>
    <w:p w14:paraId="277629D1" w14:textId="77777777" w:rsidR="00A91C4C" w:rsidRPr="000E1765" w:rsidRDefault="00A91C4C" w:rsidP="0096348B">
      <w:pPr>
        <w:pStyle w:val="TF-TEXTO"/>
        <w:ind w:firstLine="567"/>
      </w:pPr>
      <w:r w:rsidRPr="001D6F1D">
        <w:t>Severo e Santos (2018)</w:t>
      </w:r>
      <w:r>
        <w:t xml:space="preserve"> conclu</w:t>
      </w:r>
      <w:ins w:id="97" w:author="Simone Erbs da Costa" w:date="2021-10-13T21:45:00Z">
        <w:r>
          <w:t>em</w:t>
        </w:r>
      </w:ins>
      <w:del w:id="98" w:author="Simone Erbs da Costa" w:date="2021-10-13T21:45:00Z">
        <w:r w:rsidDel="00F54061">
          <w:delText>i</w:delText>
        </w:r>
      </w:del>
      <w:r>
        <w:t xml:space="preserve"> que por mais que o sistema desenvolvido seja apenas um protótipo, com apenas poucas funcionalidades implementadas, já é possível a integração de todas as etapas no processo de doação de sangue, sendo assim cumprido o objetivo do trabalho.  </w:t>
      </w:r>
      <w:commentRangeStart w:id="99"/>
      <w:r>
        <w:t xml:space="preserve">O autor </w:t>
      </w:r>
      <w:commentRangeEnd w:id="99"/>
      <w:r>
        <w:rPr>
          <w:rStyle w:val="Refdecomentrio"/>
        </w:rPr>
        <w:commentReference w:id="99"/>
      </w:r>
      <w:r>
        <w:t xml:space="preserve">destaca também que para trabalhos futuros, se propõe a melhor validação do processo de triagem, auxiliando o profissional de saúde, como a criação de relatórios.  </w:t>
      </w:r>
    </w:p>
    <w:p w14:paraId="7B2EEE85" w14:textId="77777777" w:rsidR="00A91C4C" w:rsidRPr="00CD3142" w:rsidRDefault="00A91C4C" w:rsidP="00FC4A9F">
      <w:pPr>
        <w:pStyle w:val="Ttulo1"/>
      </w:pPr>
      <w:bookmarkStart w:id="100" w:name="_Toc54164921"/>
      <w:bookmarkStart w:id="101" w:name="_Toc54165675"/>
      <w:bookmarkStart w:id="102" w:name="_Toc54169333"/>
      <w:bookmarkStart w:id="103" w:name="_Toc96347439"/>
      <w:bookmarkStart w:id="104" w:name="_Toc96357723"/>
      <w:bookmarkStart w:id="105" w:name="_Toc96491866"/>
      <w:bookmarkStart w:id="106" w:name="_Toc411603107"/>
      <w:bookmarkEnd w:id="36"/>
      <w:r w:rsidRPr="00CD3142">
        <w:t>proposta</w:t>
      </w:r>
    </w:p>
    <w:p w14:paraId="52815BFA" w14:textId="77777777" w:rsidR="00A91C4C" w:rsidRDefault="00A91C4C" w:rsidP="00451B94">
      <w:pPr>
        <w:pStyle w:val="TF-TEXTO"/>
      </w:pPr>
      <w:r>
        <w:t xml:space="preserve">Nas próximas seções serão descritos os principais motivos para a proposta, bem como metodologias que serão utilizadas na construção deste trabalho. Na subseção </w:t>
      </w:r>
      <w:commentRangeStart w:id="107"/>
      <w:r>
        <w:t>3.1</w:t>
      </w:r>
      <w:commentRangeEnd w:id="107"/>
      <w:r>
        <w:rPr>
          <w:rStyle w:val="Refdecomentrio"/>
        </w:rPr>
        <w:commentReference w:id="107"/>
      </w:r>
      <w:r>
        <w:t xml:space="preserve"> é </w:t>
      </w:r>
      <w:r>
        <w:lastRenderedPageBreak/>
        <w:t xml:space="preserve">apresentada a justificativa para elaboração do trabalho. Já na subseção </w:t>
      </w:r>
      <w:commentRangeStart w:id="108"/>
      <w:r w:rsidRPr="00596FD9">
        <w:t>3.2</w:t>
      </w:r>
      <w:commentRangeEnd w:id="108"/>
      <w:r>
        <w:rPr>
          <w:rStyle w:val="Refdecomentrio"/>
        </w:rPr>
        <w:commentReference w:id="108"/>
      </w:r>
      <w:r>
        <w:t xml:space="preserve"> são descritos os principais requisitos da aplicação proposta neste trabalho. Por fim, na subseção </w:t>
      </w:r>
      <w:commentRangeStart w:id="109"/>
      <w:r>
        <w:t xml:space="preserve">3.3 </w:t>
      </w:r>
      <w:commentRangeEnd w:id="109"/>
      <w:r>
        <w:rPr>
          <w:rStyle w:val="Refdecomentrio"/>
        </w:rPr>
        <w:commentReference w:id="109"/>
      </w:r>
      <w:r>
        <w:t>serão expostas as metodologias utilizadas na elaboração deste trabalho.</w:t>
      </w:r>
    </w:p>
    <w:p w14:paraId="47B262CE" w14:textId="77777777" w:rsidR="00A91C4C" w:rsidRPr="00CD3142" w:rsidRDefault="00A91C4C">
      <w:pPr>
        <w:pStyle w:val="Ttulo2"/>
      </w:pPr>
      <w:bookmarkStart w:id="110" w:name="_Toc54164915"/>
      <w:bookmarkStart w:id="111" w:name="_Toc54165669"/>
      <w:bookmarkStart w:id="112" w:name="_Toc54169327"/>
      <w:bookmarkStart w:id="113" w:name="_Toc96347433"/>
      <w:bookmarkStart w:id="114" w:name="_Toc96357717"/>
      <w:bookmarkStart w:id="115" w:name="_Toc96491860"/>
      <w:bookmarkStart w:id="116" w:name="_Toc351015594"/>
      <w:r w:rsidRPr="00CD3142">
        <w:t>JUSTIFICATIVA</w:t>
      </w:r>
    </w:p>
    <w:p w14:paraId="218562A3" w14:textId="77777777" w:rsidR="00A91C4C" w:rsidRDefault="00A91C4C" w:rsidP="00CE40BC">
      <w:pPr>
        <w:pStyle w:val="TF-TEXTO"/>
      </w:pPr>
      <w:bookmarkStart w:id="117" w:name="_Ref52025161"/>
      <w:r>
        <w:t xml:space="preserve">O </w:t>
      </w:r>
      <w:r>
        <w:fldChar w:fldCharType="begin"/>
      </w:r>
      <w:r>
        <w:instrText xml:space="preserve"> REF _Ref525500749 \h </w:instrText>
      </w:r>
      <w:r>
        <w:fldChar w:fldCharType="separate"/>
      </w:r>
      <w:r>
        <w:t xml:space="preserve">Quadro </w:t>
      </w:r>
      <w:r>
        <w:rPr>
          <w:noProof/>
        </w:rPr>
        <w:t>1</w:t>
      </w:r>
      <w:r>
        <w:fldChar w:fldCharType="end"/>
      </w:r>
      <w:r>
        <w:t xml:space="preserve"> apresenta os trabalhos correlatos elencados no </w:t>
      </w:r>
      <w:commentRangeStart w:id="118"/>
      <w:r>
        <w:t>capítulo 2</w:t>
      </w:r>
      <w:commentRangeEnd w:id="118"/>
      <w:r>
        <w:rPr>
          <w:rStyle w:val="Refdecomentrio"/>
        </w:rPr>
        <w:commentReference w:id="118"/>
      </w:r>
      <w:r>
        <w:t>. As linhas representam as principais características e as colunas os trabalhos relacionados encontrados.</w:t>
      </w:r>
    </w:p>
    <w:p w14:paraId="1525CCFA" w14:textId="77777777" w:rsidR="00A91C4C" w:rsidRPr="00CD3142" w:rsidRDefault="00A91C4C" w:rsidP="00B36E4A">
      <w:pPr>
        <w:pStyle w:val="TF-LEGENDA"/>
      </w:pPr>
      <w:r>
        <w:rPr>
          <w:noProof/>
        </w:rPr>
        <mc:AlternateContent>
          <mc:Choice Requires="wps">
            <w:drawing>
              <wp:anchor distT="45720" distB="45720" distL="114300" distR="114300" simplePos="0" relativeHeight="251659264" behindDoc="0" locked="0" layoutInCell="1" allowOverlap="1" wp14:anchorId="14B9FA3B" wp14:editId="3DC16959">
                <wp:simplePos x="0" y="0"/>
                <wp:positionH relativeFrom="column">
                  <wp:posOffset>4445</wp:posOffset>
                </wp:positionH>
                <wp:positionV relativeFrom="paragraph">
                  <wp:posOffset>415290</wp:posOffset>
                </wp:positionV>
                <wp:extent cx="1009650" cy="381000"/>
                <wp:effectExtent l="0" t="0" r="0" b="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0E8D0" w14:textId="77777777" w:rsidR="00A91C4C" w:rsidRPr="00B36E4A" w:rsidRDefault="00A91C4C" w:rsidP="00C436B6">
                            <w:pPr>
                              <w:pStyle w:val="TF-TEXTO"/>
                              <w:ind w:firstLine="0"/>
                              <w:rPr>
                                <w:sz w:val="22"/>
                                <w:szCs w:val="18"/>
                              </w:rPr>
                            </w:pPr>
                            <w:r w:rsidRPr="00B36E4A">
                              <w:rPr>
                                <w:sz w:val="22"/>
                                <w:szCs w:val="18"/>
                              </w:rP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B9FA3B" id="_x0000_t202" coordsize="21600,21600" o:spt="202" path="m,l,21600r21600,l21600,xe">
                <v:stroke joinstyle="miter"/>
                <v:path gradientshapeok="t" o:connecttype="rect"/>
              </v:shapetype>
              <v:shape id="Caixa de Texto 2" o:spid="_x0000_s1026" type="#_x0000_t202" style="position:absolute;left:0;text-align:left;margin-left:.35pt;margin-top:32.7pt;width:79.5pt;height: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" filled="f" stroked="f">
                <v:textbox>
                  <w:txbxContent>
                    <w:p w14:paraId="5610E8D0" w14:textId="77777777" w:rsidR="00A91C4C" w:rsidRPr="00B36E4A" w:rsidRDefault="00A91C4C" w:rsidP="00C436B6">
                      <w:pPr>
                        <w:pStyle w:val="TF-TEXTO"/>
                        <w:ind w:firstLine="0"/>
                        <w:rPr>
                          <w:sz w:val="22"/>
                          <w:szCs w:val="18"/>
                        </w:rPr>
                      </w:pPr>
                      <w:r w:rsidRPr="00B36E4A">
                        <w:rPr>
                          <w:sz w:val="22"/>
                          <w:szCs w:val="18"/>
                        </w:rPr>
                        <w:t>Características</w:t>
                      </w:r>
                    </w:p>
                  </w:txbxContent>
                </v:textbox>
              </v:shape>
            </w:pict>
          </mc:Fallback>
        </mc:AlternateContent>
      </w:r>
      <w:r w:rsidRPr="00CD3142">
        <w:t xml:space="preserve">Quadro </w:t>
      </w:r>
      <w:r w:rsidRPr="00CD3142">
        <w:rPr>
          <w:noProof/>
        </w:rPr>
        <w:t>1</w:t>
      </w:r>
      <w:bookmarkEnd w:id="117"/>
      <w:r w:rsidRPr="00CD3142">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82"/>
        <w:gridCol w:w="1648"/>
        <w:gridCol w:w="1630"/>
        <w:gridCol w:w="1634"/>
      </w:tblGrid>
      <w:tr w:rsidR="00A91C4C" w:rsidRPr="00CD3142" w14:paraId="7715EE3C" w14:textId="77777777" w:rsidTr="00C436B6">
        <w:trPr>
          <w:trHeight w:val="567"/>
          <w:jc w:val="center"/>
        </w:trPr>
        <w:tc>
          <w:tcPr>
            <w:tcW w:w="3828" w:type="dxa"/>
            <w:tcBorders>
              <w:tl2br w:val="single" w:sz="4" w:space="0" w:color="auto"/>
            </w:tcBorders>
            <w:shd w:val="clear" w:color="auto" w:fill="A6A6A6"/>
          </w:tcPr>
          <w:p w14:paraId="66354A6A" w14:textId="77777777" w:rsidR="00A91C4C" w:rsidRPr="00CD3142" w:rsidRDefault="00A91C4C" w:rsidP="00C436B6">
            <w:pPr>
              <w:pStyle w:val="TF-TEXTOQUADRO"/>
              <w:jc w:val="center"/>
            </w:pPr>
            <w:r>
              <w:rPr>
                <w:noProof/>
              </w:rPr>
              <mc:AlternateContent>
                <mc:Choice Requires="wps">
                  <w:drawing>
                    <wp:anchor distT="45720" distB="45720" distL="114300" distR="114300" simplePos="0" relativeHeight="251660288" behindDoc="0" locked="0" layoutInCell="1" allowOverlap="1" wp14:anchorId="3FF352D9" wp14:editId="74BE2EAA">
                      <wp:simplePos x="0" y="0"/>
                      <wp:positionH relativeFrom="column">
                        <wp:posOffset>920115</wp:posOffset>
                      </wp:positionH>
                      <wp:positionV relativeFrom="paragraph">
                        <wp:posOffset>3810</wp:posOffset>
                      </wp:positionV>
                      <wp:extent cx="1447165" cy="2984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3095A" w14:textId="77777777" w:rsidR="00A91C4C" w:rsidRDefault="00A91C4C"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F352D9" id="Text Box 9" o:spid="_x0000_s1027" type="#_x0000_t202" style="position:absolute;left:0;text-align:left;margin-left:72.45pt;margin-top:.3pt;width:113.9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" filled="f" stroked="f">
                      <v:textbox>
                        <w:txbxContent>
                          <w:p w14:paraId="2813095A" w14:textId="77777777" w:rsidR="00A91C4C" w:rsidRDefault="00A91C4C" w:rsidP="00C436B6">
                            <w:pPr>
                              <w:pStyle w:val="TF-TEXTOQUADRO"/>
                              <w:jc w:val="center"/>
                            </w:pPr>
                            <w:r>
                              <w:t>Trabalhos Correlatos</w:t>
                            </w:r>
                          </w:p>
                        </w:txbxContent>
                      </v:textbox>
                    </v:shape>
                  </w:pict>
                </mc:Fallback>
              </mc:AlternateContent>
            </w:r>
          </w:p>
        </w:tc>
        <w:tc>
          <w:tcPr>
            <w:tcW w:w="1746" w:type="dxa"/>
            <w:shd w:val="clear" w:color="auto" w:fill="A6A6A6"/>
            <w:vAlign w:val="center"/>
          </w:tcPr>
          <w:p w14:paraId="2574BC2C" w14:textId="77777777" w:rsidR="00A91C4C" w:rsidRPr="00CD3142" w:rsidRDefault="00A91C4C" w:rsidP="00C436B6">
            <w:pPr>
              <w:pStyle w:val="TF-TEXTOQUADRO"/>
              <w:jc w:val="center"/>
            </w:pPr>
            <w:r w:rsidRPr="00EE3C65">
              <w:t>S</w:t>
            </w:r>
            <w:r>
              <w:t>ouza</w:t>
            </w:r>
            <w:r w:rsidRPr="00EE3C65">
              <w:t xml:space="preserve"> J</w:t>
            </w:r>
            <w:r>
              <w:t>unior</w:t>
            </w:r>
            <w:r w:rsidRPr="00EE3C65">
              <w:t xml:space="preserve"> (2020)</w:t>
            </w:r>
          </w:p>
        </w:tc>
        <w:tc>
          <w:tcPr>
            <w:tcW w:w="1746" w:type="dxa"/>
            <w:shd w:val="clear" w:color="auto" w:fill="A6A6A6"/>
            <w:vAlign w:val="center"/>
          </w:tcPr>
          <w:p w14:paraId="0A639A89" w14:textId="77777777" w:rsidR="00A91C4C" w:rsidRPr="00CD3142" w:rsidRDefault="00A91C4C" w:rsidP="00C436B6">
            <w:pPr>
              <w:pStyle w:val="TF-TEXTOQUADRO"/>
              <w:jc w:val="center"/>
            </w:pPr>
            <w:r>
              <w:t>Lira (2020)</w:t>
            </w:r>
          </w:p>
        </w:tc>
        <w:tc>
          <w:tcPr>
            <w:tcW w:w="1747" w:type="dxa"/>
            <w:shd w:val="clear" w:color="auto" w:fill="A6A6A6"/>
            <w:vAlign w:val="center"/>
          </w:tcPr>
          <w:p w14:paraId="2A2C363D" w14:textId="77777777" w:rsidR="00A91C4C" w:rsidRPr="00CD3142" w:rsidRDefault="00A91C4C" w:rsidP="00B36E4A">
            <w:pPr>
              <w:pStyle w:val="TF-TEXTOQUADRO"/>
              <w:jc w:val="center"/>
            </w:pPr>
          </w:p>
          <w:p w14:paraId="7D298C09" w14:textId="77777777" w:rsidR="00A91C4C" w:rsidRPr="00CD3142" w:rsidRDefault="00A91C4C" w:rsidP="00B36E4A">
            <w:pPr>
              <w:pStyle w:val="TF-TEXTOQUADRO"/>
              <w:jc w:val="center"/>
            </w:pPr>
            <w:r w:rsidRPr="00FF315A">
              <w:t xml:space="preserve">Severo e Santos </w:t>
            </w:r>
            <w:r>
              <w:t>(</w:t>
            </w:r>
            <w:r w:rsidRPr="00FF315A">
              <w:t>2018</w:t>
            </w:r>
            <w:r>
              <w:t>)</w:t>
            </w:r>
          </w:p>
          <w:p w14:paraId="3DEE3938" w14:textId="77777777" w:rsidR="00A91C4C" w:rsidRPr="00CD3142" w:rsidRDefault="00A91C4C" w:rsidP="00C436B6">
            <w:pPr>
              <w:pStyle w:val="TF-TEXTOQUADRO"/>
              <w:jc w:val="center"/>
            </w:pPr>
          </w:p>
        </w:tc>
      </w:tr>
      <w:tr w:rsidR="00A91C4C" w:rsidRPr="00CD3142" w14:paraId="49DF1B6F" w14:textId="77777777" w:rsidTr="00C436B6">
        <w:trPr>
          <w:jc w:val="center"/>
        </w:trPr>
        <w:tc>
          <w:tcPr>
            <w:tcW w:w="3828" w:type="dxa"/>
            <w:shd w:val="clear" w:color="auto" w:fill="auto"/>
          </w:tcPr>
          <w:p w14:paraId="1F616C49" w14:textId="77777777" w:rsidR="00A91C4C" w:rsidRPr="00CD3142" w:rsidRDefault="00A91C4C" w:rsidP="0054605F">
            <w:pPr>
              <w:pStyle w:val="TF-TEXTOQUADRO"/>
            </w:pPr>
            <w:r>
              <w:t xml:space="preserve">Cadastro de Doadores </w:t>
            </w:r>
          </w:p>
        </w:tc>
        <w:tc>
          <w:tcPr>
            <w:tcW w:w="1746" w:type="dxa"/>
            <w:shd w:val="clear" w:color="auto" w:fill="auto"/>
          </w:tcPr>
          <w:p w14:paraId="7783E2FD" w14:textId="77777777" w:rsidR="00A91C4C" w:rsidRPr="00CD3142" w:rsidRDefault="00A91C4C" w:rsidP="0054605F">
            <w:pPr>
              <w:pStyle w:val="TF-TEXTOQUADRO"/>
            </w:pPr>
            <w:r>
              <w:t>Sim</w:t>
            </w:r>
          </w:p>
        </w:tc>
        <w:tc>
          <w:tcPr>
            <w:tcW w:w="1746" w:type="dxa"/>
            <w:shd w:val="clear" w:color="auto" w:fill="auto"/>
          </w:tcPr>
          <w:p w14:paraId="19A80623" w14:textId="77777777" w:rsidR="00A91C4C" w:rsidRPr="00CD3142" w:rsidRDefault="00A91C4C" w:rsidP="0054605F">
            <w:pPr>
              <w:pStyle w:val="TF-TEXTOQUADRO"/>
            </w:pPr>
            <w:r>
              <w:t>Não</w:t>
            </w:r>
          </w:p>
        </w:tc>
        <w:tc>
          <w:tcPr>
            <w:tcW w:w="1747" w:type="dxa"/>
            <w:shd w:val="clear" w:color="auto" w:fill="auto"/>
          </w:tcPr>
          <w:p w14:paraId="5E003ADD" w14:textId="77777777" w:rsidR="00A91C4C" w:rsidRPr="00CD3142" w:rsidRDefault="00A91C4C" w:rsidP="0054605F">
            <w:pPr>
              <w:pStyle w:val="TF-TEXTOQUADRO"/>
            </w:pPr>
            <w:r>
              <w:t>Sim</w:t>
            </w:r>
          </w:p>
        </w:tc>
      </w:tr>
      <w:tr w:rsidR="00A91C4C" w:rsidRPr="00CD3142" w14:paraId="624E3404" w14:textId="77777777" w:rsidTr="00C436B6">
        <w:trPr>
          <w:jc w:val="center"/>
        </w:trPr>
        <w:tc>
          <w:tcPr>
            <w:tcW w:w="3828" w:type="dxa"/>
            <w:shd w:val="clear" w:color="auto" w:fill="auto"/>
          </w:tcPr>
          <w:p w14:paraId="0F2C416D" w14:textId="77777777" w:rsidR="00A91C4C" w:rsidRPr="00CD3142" w:rsidRDefault="00A91C4C" w:rsidP="0054605F">
            <w:pPr>
              <w:pStyle w:val="TF-TEXTOQUADRO"/>
            </w:pPr>
            <w:r>
              <w:t>Cadastro de Hemocentros</w:t>
            </w:r>
          </w:p>
        </w:tc>
        <w:tc>
          <w:tcPr>
            <w:tcW w:w="1746" w:type="dxa"/>
            <w:shd w:val="clear" w:color="auto" w:fill="auto"/>
          </w:tcPr>
          <w:p w14:paraId="2FD6ACBE" w14:textId="77777777" w:rsidR="00A91C4C" w:rsidRPr="00CD3142" w:rsidRDefault="00A91C4C" w:rsidP="0054605F">
            <w:pPr>
              <w:pStyle w:val="TF-TEXTOQUADRO"/>
            </w:pPr>
            <w:r>
              <w:t>Sim</w:t>
            </w:r>
          </w:p>
        </w:tc>
        <w:tc>
          <w:tcPr>
            <w:tcW w:w="1746" w:type="dxa"/>
            <w:shd w:val="clear" w:color="auto" w:fill="auto"/>
          </w:tcPr>
          <w:p w14:paraId="59ADCD10" w14:textId="77777777" w:rsidR="00A91C4C" w:rsidRPr="00CD3142" w:rsidRDefault="00A91C4C" w:rsidP="0054605F">
            <w:pPr>
              <w:pStyle w:val="TF-TEXTOQUADRO"/>
            </w:pPr>
            <w:r>
              <w:t>Não</w:t>
            </w:r>
          </w:p>
        </w:tc>
        <w:tc>
          <w:tcPr>
            <w:tcW w:w="1747" w:type="dxa"/>
            <w:shd w:val="clear" w:color="auto" w:fill="auto"/>
          </w:tcPr>
          <w:p w14:paraId="7BA0C90F" w14:textId="77777777" w:rsidR="00A91C4C" w:rsidRPr="00CD3142" w:rsidRDefault="00A91C4C" w:rsidP="0054605F">
            <w:pPr>
              <w:pStyle w:val="TF-TEXTOQUADRO"/>
            </w:pPr>
            <w:r>
              <w:t>Não</w:t>
            </w:r>
          </w:p>
        </w:tc>
      </w:tr>
      <w:tr w:rsidR="00A91C4C" w:rsidRPr="00CD3142" w14:paraId="28B0F9C0" w14:textId="77777777" w:rsidTr="00C436B6">
        <w:trPr>
          <w:jc w:val="center"/>
        </w:trPr>
        <w:tc>
          <w:tcPr>
            <w:tcW w:w="3828" w:type="dxa"/>
            <w:shd w:val="clear" w:color="auto" w:fill="auto"/>
          </w:tcPr>
          <w:p w14:paraId="6D2E691F" w14:textId="77777777" w:rsidR="00A91C4C" w:rsidRPr="00CD3142" w:rsidRDefault="00A91C4C" w:rsidP="0054605F">
            <w:pPr>
              <w:pStyle w:val="TF-TEXTOQUADRO"/>
            </w:pPr>
            <w:r>
              <w:t>Gerenciar Doações de Sangue</w:t>
            </w:r>
          </w:p>
        </w:tc>
        <w:tc>
          <w:tcPr>
            <w:tcW w:w="1746" w:type="dxa"/>
            <w:shd w:val="clear" w:color="auto" w:fill="auto"/>
          </w:tcPr>
          <w:p w14:paraId="2883CB24" w14:textId="77777777" w:rsidR="00A91C4C" w:rsidRPr="00CD3142" w:rsidRDefault="00A91C4C" w:rsidP="0054605F">
            <w:pPr>
              <w:pStyle w:val="TF-TEXTOQUADRO"/>
            </w:pPr>
            <w:r>
              <w:t>Sim</w:t>
            </w:r>
          </w:p>
        </w:tc>
        <w:tc>
          <w:tcPr>
            <w:tcW w:w="1746" w:type="dxa"/>
            <w:shd w:val="clear" w:color="auto" w:fill="auto"/>
          </w:tcPr>
          <w:p w14:paraId="6314E7BD" w14:textId="77777777" w:rsidR="00A91C4C" w:rsidRPr="00CD3142" w:rsidRDefault="00A91C4C" w:rsidP="0054605F">
            <w:pPr>
              <w:pStyle w:val="TF-TEXTOQUADRO"/>
            </w:pPr>
            <w:r>
              <w:t>Sim</w:t>
            </w:r>
          </w:p>
        </w:tc>
        <w:tc>
          <w:tcPr>
            <w:tcW w:w="1747" w:type="dxa"/>
            <w:shd w:val="clear" w:color="auto" w:fill="auto"/>
          </w:tcPr>
          <w:p w14:paraId="340B1853" w14:textId="77777777" w:rsidR="00A91C4C" w:rsidRPr="00CD3142" w:rsidRDefault="00A91C4C" w:rsidP="0054605F">
            <w:pPr>
              <w:pStyle w:val="TF-TEXTOQUADRO"/>
            </w:pPr>
            <w:r>
              <w:t>Sim</w:t>
            </w:r>
          </w:p>
        </w:tc>
      </w:tr>
      <w:tr w:rsidR="00A91C4C" w:rsidRPr="00CD3142" w14:paraId="43649572" w14:textId="77777777" w:rsidTr="00C436B6">
        <w:trPr>
          <w:jc w:val="center"/>
        </w:trPr>
        <w:tc>
          <w:tcPr>
            <w:tcW w:w="3828" w:type="dxa"/>
            <w:shd w:val="clear" w:color="auto" w:fill="auto"/>
          </w:tcPr>
          <w:p w14:paraId="286A0D2C" w14:textId="77777777" w:rsidR="00A91C4C" w:rsidRPr="00CD3142" w:rsidRDefault="00A91C4C" w:rsidP="0054605F">
            <w:pPr>
              <w:pStyle w:val="TF-TEXTOQUADRO"/>
            </w:pPr>
            <w:r>
              <w:t>Gerenciar Estoque de sangue</w:t>
            </w:r>
          </w:p>
        </w:tc>
        <w:tc>
          <w:tcPr>
            <w:tcW w:w="1746" w:type="dxa"/>
            <w:shd w:val="clear" w:color="auto" w:fill="auto"/>
          </w:tcPr>
          <w:p w14:paraId="07882356" w14:textId="77777777" w:rsidR="00A91C4C" w:rsidRPr="00CD3142" w:rsidRDefault="00A91C4C" w:rsidP="0054605F">
            <w:pPr>
              <w:pStyle w:val="TF-TEXTOQUADRO"/>
            </w:pPr>
            <w:r>
              <w:t>Não</w:t>
            </w:r>
          </w:p>
        </w:tc>
        <w:tc>
          <w:tcPr>
            <w:tcW w:w="1746" w:type="dxa"/>
            <w:shd w:val="clear" w:color="auto" w:fill="auto"/>
          </w:tcPr>
          <w:p w14:paraId="0CC03F43" w14:textId="77777777" w:rsidR="00A91C4C" w:rsidRPr="00CD3142" w:rsidRDefault="00A91C4C" w:rsidP="0054605F">
            <w:pPr>
              <w:pStyle w:val="TF-TEXTOQUADRO"/>
            </w:pPr>
            <w:r>
              <w:t>Sim</w:t>
            </w:r>
          </w:p>
        </w:tc>
        <w:tc>
          <w:tcPr>
            <w:tcW w:w="1747" w:type="dxa"/>
            <w:shd w:val="clear" w:color="auto" w:fill="auto"/>
          </w:tcPr>
          <w:p w14:paraId="4647967A" w14:textId="77777777" w:rsidR="00A91C4C" w:rsidRPr="00CD3142" w:rsidRDefault="00A91C4C" w:rsidP="0054605F">
            <w:pPr>
              <w:pStyle w:val="TF-TEXTOQUADRO"/>
            </w:pPr>
            <w:r>
              <w:t>Não</w:t>
            </w:r>
          </w:p>
        </w:tc>
      </w:tr>
      <w:tr w:rsidR="00A91C4C" w:rsidRPr="00CD3142" w14:paraId="7AE0F756" w14:textId="77777777" w:rsidTr="00C436B6">
        <w:trPr>
          <w:jc w:val="center"/>
        </w:trPr>
        <w:tc>
          <w:tcPr>
            <w:tcW w:w="3828" w:type="dxa"/>
            <w:shd w:val="clear" w:color="auto" w:fill="auto"/>
          </w:tcPr>
          <w:p w14:paraId="04C60910" w14:textId="77777777" w:rsidR="00A91C4C" w:rsidRPr="00CD3142" w:rsidRDefault="00A91C4C" w:rsidP="0054605F">
            <w:pPr>
              <w:pStyle w:val="TF-TEXTOQUADRO"/>
            </w:pPr>
            <w:r w:rsidRPr="005D717D">
              <w:t>Divulgação de campanhas de coleta de sangue</w:t>
            </w:r>
          </w:p>
        </w:tc>
        <w:tc>
          <w:tcPr>
            <w:tcW w:w="1746" w:type="dxa"/>
            <w:shd w:val="clear" w:color="auto" w:fill="auto"/>
          </w:tcPr>
          <w:p w14:paraId="3C566BB3" w14:textId="77777777" w:rsidR="00A91C4C" w:rsidRPr="00CD3142" w:rsidRDefault="00A91C4C" w:rsidP="0054605F">
            <w:pPr>
              <w:pStyle w:val="TF-TEXTOQUADRO"/>
            </w:pPr>
            <w:r>
              <w:t>Sim</w:t>
            </w:r>
          </w:p>
        </w:tc>
        <w:tc>
          <w:tcPr>
            <w:tcW w:w="1746" w:type="dxa"/>
            <w:shd w:val="clear" w:color="auto" w:fill="auto"/>
          </w:tcPr>
          <w:p w14:paraId="5A6E9767" w14:textId="77777777" w:rsidR="00A91C4C" w:rsidRPr="00CD3142" w:rsidRDefault="00A91C4C" w:rsidP="0054605F">
            <w:pPr>
              <w:pStyle w:val="TF-TEXTOQUADRO"/>
            </w:pPr>
            <w:r>
              <w:t>Não</w:t>
            </w:r>
          </w:p>
        </w:tc>
        <w:tc>
          <w:tcPr>
            <w:tcW w:w="1747" w:type="dxa"/>
            <w:shd w:val="clear" w:color="auto" w:fill="auto"/>
          </w:tcPr>
          <w:p w14:paraId="5FB34167" w14:textId="77777777" w:rsidR="00A91C4C" w:rsidRPr="00CD3142" w:rsidRDefault="00A91C4C" w:rsidP="0054605F">
            <w:pPr>
              <w:pStyle w:val="TF-TEXTOQUADRO"/>
            </w:pPr>
            <w:r>
              <w:t>Sim</w:t>
            </w:r>
          </w:p>
        </w:tc>
      </w:tr>
      <w:tr w:rsidR="00A91C4C" w:rsidRPr="00CD3142" w14:paraId="0D31CF2F" w14:textId="77777777" w:rsidTr="00C436B6">
        <w:trPr>
          <w:jc w:val="center"/>
        </w:trPr>
        <w:tc>
          <w:tcPr>
            <w:tcW w:w="3828" w:type="dxa"/>
            <w:shd w:val="clear" w:color="auto" w:fill="auto"/>
          </w:tcPr>
          <w:p w14:paraId="237DA62A" w14:textId="77777777" w:rsidR="00A91C4C" w:rsidRPr="00CD3142" w:rsidRDefault="00A91C4C" w:rsidP="0054605F">
            <w:pPr>
              <w:pStyle w:val="TF-TEXTOQUADRO"/>
            </w:pPr>
            <w:r>
              <w:t>Permitir o usuário realizar agendamento</w:t>
            </w:r>
          </w:p>
        </w:tc>
        <w:tc>
          <w:tcPr>
            <w:tcW w:w="1746" w:type="dxa"/>
            <w:shd w:val="clear" w:color="auto" w:fill="auto"/>
          </w:tcPr>
          <w:p w14:paraId="265C5FEB" w14:textId="77777777" w:rsidR="00A91C4C" w:rsidRPr="00CD3142" w:rsidRDefault="00A91C4C" w:rsidP="0054605F">
            <w:pPr>
              <w:pStyle w:val="TF-TEXTOQUADRO"/>
            </w:pPr>
            <w:r>
              <w:t>Sim</w:t>
            </w:r>
          </w:p>
        </w:tc>
        <w:tc>
          <w:tcPr>
            <w:tcW w:w="1746" w:type="dxa"/>
            <w:shd w:val="clear" w:color="auto" w:fill="auto"/>
          </w:tcPr>
          <w:p w14:paraId="40D878DD" w14:textId="77777777" w:rsidR="00A91C4C" w:rsidRPr="00CD3142" w:rsidRDefault="00A91C4C" w:rsidP="0054605F">
            <w:pPr>
              <w:pStyle w:val="TF-TEXTOQUADRO"/>
            </w:pPr>
            <w:r>
              <w:t>Não</w:t>
            </w:r>
          </w:p>
        </w:tc>
        <w:tc>
          <w:tcPr>
            <w:tcW w:w="1747" w:type="dxa"/>
            <w:shd w:val="clear" w:color="auto" w:fill="auto"/>
          </w:tcPr>
          <w:p w14:paraId="4BA17C7E" w14:textId="77777777" w:rsidR="00A91C4C" w:rsidRPr="00CD3142" w:rsidRDefault="00A91C4C" w:rsidP="0054605F">
            <w:pPr>
              <w:pStyle w:val="TF-TEXTOQUADRO"/>
            </w:pPr>
            <w:r>
              <w:t>Sim</w:t>
            </w:r>
          </w:p>
        </w:tc>
      </w:tr>
      <w:tr w:rsidR="00A91C4C" w:rsidRPr="00CD3142" w14:paraId="3D1A52C6" w14:textId="77777777" w:rsidTr="00C436B6">
        <w:trPr>
          <w:jc w:val="center"/>
        </w:trPr>
        <w:tc>
          <w:tcPr>
            <w:tcW w:w="3828" w:type="dxa"/>
            <w:shd w:val="clear" w:color="auto" w:fill="auto"/>
          </w:tcPr>
          <w:p w14:paraId="4AE5F6A5" w14:textId="77777777" w:rsidR="00A91C4C" w:rsidRPr="00CD3142" w:rsidRDefault="00A91C4C" w:rsidP="0054605F">
            <w:pPr>
              <w:pStyle w:val="TF-TEXTOQUADRO"/>
            </w:pPr>
            <w:r w:rsidRPr="005D717D">
              <w:t>Exibir informações de estoques do hemocentro.</w:t>
            </w:r>
          </w:p>
        </w:tc>
        <w:tc>
          <w:tcPr>
            <w:tcW w:w="1746" w:type="dxa"/>
            <w:shd w:val="clear" w:color="auto" w:fill="auto"/>
          </w:tcPr>
          <w:p w14:paraId="7333F719" w14:textId="77777777" w:rsidR="00A91C4C" w:rsidRPr="00CD3142" w:rsidRDefault="00A91C4C" w:rsidP="0054605F">
            <w:pPr>
              <w:pStyle w:val="TF-TEXTOQUADRO"/>
            </w:pPr>
            <w:r>
              <w:t>Não</w:t>
            </w:r>
          </w:p>
        </w:tc>
        <w:tc>
          <w:tcPr>
            <w:tcW w:w="1746" w:type="dxa"/>
            <w:shd w:val="clear" w:color="auto" w:fill="auto"/>
          </w:tcPr>
          <w:p w14:paraId="2B9B6E26" w14:textId="77777777" w:rsidR="00A91C4C" w:rsidRPr="00CD3142" w:rsidRDefault="00A91C4C" w:rsidP="0054605F">
            <w:pPr>
              <w:pStyle w:val="TF-TEXTOQUADRO"/>
            </w:pPr>
            <w:r>
              <w:t>Sim</w:t>
            </w:r>
          </w:p>
        </w:tc>
        <w:tc>
          <w:tcPr>
            <w:tcW w:w="1747" w:type="dxa"/>
            <w:shd w:val="clear" w:color="auto" w:fill="auto"/>
          </w:tcPr>
          <w:p w14:paraId="04DD6939" w14:textId="77777777" w:rsidR="00A91C4C" w:rsidRPr="00CD3142" w:rsidRDefault="00A91C4C" w:rsidP="0054605F">
            <w:pPr>
              <w:pStyle w:val="TF-TEXTOQUADRO"/>
            </w:pPr>
            <w:r>
              <w:t>Não</w:t>
            </w:r>
          </w:p>
        </w:tc>
      </w:tr>
      <w:tr w:rsidR="00A91C4C" w:rsidRPr="00CD3142" w14:paraId="39170F02" w14:textId="77777777" w:rsidTr="00C436B6">
        <w:trPr>
          <w:jc w:val="center"/>
        </w:trPr>
        <w:tc>
          <w:tcPr>
            <w:tcW w:w="3828" w:type="dxa"/>
            <w:shd w:val="clear" w:color="auto" w:fill="auto"/>
          </w:tcPr>
          <w:p w14:paraId="35E65012" w14:textId="77777777" w:rsidR="00A91C4C" w:rsidRPr="005D717D" w:rsidRDefault="00A91C4C" w:rsidP="0054605F">
            <w:pPr>
              <w:pStyle w:val="TF-TEXTOQUADRO"/>
            </w:pPr>
            <w:r>
              <w:t>Integração com outros Sistemas</w:t>
            </w:r>
          </w:p>
        </w:tc>
        <w:tc>
          <w:tcPr>
            <w:tcW w:w="1746" w:type="dxa"/>
            <w:shd w:val="clear" w:color="auto" w:fill="auto"/>
          </w:tcPr>
          <w:p w14:paraId="5F9A89B8" w14:textId="77777777" w:rsidR="00A91C4C" w:rsidRPr="00CD3142" w:rsidRDefault="00A91C4C" w:rsidP="00096D22">
            <w:pPr>
              <w:pStyle w:val="TF-TEXTOQUADRO"/>
            </w:pPr>
            <w:r>
              <w:t>Não</w:t>
            </w:r>
          </w:p>
        </w:tc>
        <w:tc>
          <w:tcPr>
            <w:tcW w:w="1746" w:type="dxa"/>
            <w:shd w:val="clear" w:color="auto" w:fill="auto"/>
          </w:tcPr>
          <w:p w14:paraId="46A2471D" w14:textId="77777777" w:rsidR="00A91C4C" w:rsidRPr="00CD3142" w:rsidRDefault="00A91C4C" w:rsidP="00096D22">
            <w:pPr>
              <w:pStyle w:val="TF-TEXTOQUADRO"/>
            </w:pPr>
            <w:r>
              <w:t>Sim</w:t>
            </w:r>
          </w:p>
        </w:tc>
        <w:tc>
          <w:tcPr>
            <w:tcW w:w="1747" w:type="dxa"/>
            <w:shd w:val="clear" w:color="auto" w:fill="auto"/>
          </w:tcPr>
          <w:p w14:paraId="5A8EF342" w14:textId="77777777" w:rsidR="00A91C4C" w:rsidRPr="00CD3142" w:rsidRDefault="00A91C4C" w:rsidP="00096D22">
            <w:pPr>
              <w:pStyle w:val="TF-TEXTOQUADRO"/>
            </w:pPr>
            <w:r>
              <w:t>Não</w:t>
            </w:r>
          </w:p>
        </w:tc>
      </w:tr>
      <w:tr w:rsidR="00A91C4C" w:rsidRPr="00CD3142" w14:paraId="6C9671D7" w14:textId="77777777" w:rsidTr="00C436B6">
        <w:trPr>
          <w:jc w:val="center"/>
        </w:trPr>
        <w:tc>
          <w:tcPr>
            <w:tcW w:w="3828" w:type="dxa"/>
            <w:shd w:val="clear" w:color="auto" w:fill="auto"/>
          </w:tcPr>
          <w:p w14:paraId="44A78602" w14:textId="77777777" w:rsidR="00A91C4C" w:rsidRPr="005D717D" w:rsidRDefault="00A91C4C" w:rsidP="0054605F">
            <w:pPr>
              <w:pStyle w:val="TF-TEXTOQUADRO"/>
            </w:pPr>
            <w:commentRangeStart w:id="119"/>
            <w:r>
              <w:t>Plataforma</w:t>
            </w:r>
            <w:commentRangeEnd w:id="119"/>
            <w:r>
              <w:rPr>
                <w:rStyle w:val="Refdecomentrio"/>
              </w:rPr>
              <w:commentReference w:id="119"/>
            </w:r>
          </w:p>
        </w:tc>
        <w:tc>
          <w:tcPr>
            <w:tcW w:w="1746" w:type="dxa"/>
            <w:shd w:val="clear" w:color="auto" w:fill="auto"/>
          </w:tcPr>
          <w:p w14:paraId="69CCE319" w14:textId="77777777" w:rsidR="00A91C4C" w:rsidRPr="00CD3142" w:rsidRDefault="00A91C4C" w:rsidP="008C392B">
            <w:pPr>
              <w:pStyle w:val="TF-TEXTOQUADRO"/>
            </w:pPr>
            <w:r>
              <w:t>Android</w:t>
            </w:r>
          </w:p>
        </w:tc>
        <w:tc>
          <w:tcPr>
            <w:tcW w:w="1746" w:type="dxa"/>
            <w:shd w:val="clear" w:color="auto" w:fill="auto"/>
          </w:tcPr>
          <w:p w14:paraId="74313741" w14:textId="77777777" w:rsidR="00A91C4C" w:rsidRPr="00CD3142" w:rsidRDefault="00A91C4C" w:rsidP="008C392B">
            <w:pPr>
              <w:pStyle w:val="TF-TEXTOQUADRO"/>
            </w:pPr>
            <w:r>
              <w:t>Web</w:t>
            </w:r>
          </w:p>
        </w:tc>
        <w:tc>
          <w:tcPr>
            <w:tcW w:w="1747" w:type="dxa"/>
            <w:shd w:val="clear" w:color="auto" w:fill="auto"/>
          </w:tcPr>
          <w:p w14:paraId="1F21BE83" w14:textId="77777777" w:rsidR="00A91C4C" w:rsidRPr="00CD3142" w:rsidRDefault="00A91C4C" w:rsidP="008C392B">
            <w:pPr>
              <w:pStyle w:val="TF-TEXTOQUADRO"/>
            </w:pPr>
            <w:r>
              <w:t>Web</w:t>
            </w:r>
          </w:p>
        </w:tc>
      </w:tr>
    </w:tbl>
    <w:p w14:paraId="629A4588" w14:textId="77777777" w:rsidR="00A91C4C" w:rsidRPr="00CD3142" w:rsidRDefault="00A91C4C" w:rsidP="00B36E4A">
      <w:pPr>
        <w:pStyle w:val="TF-FONTE"/>
      </w:pPr>
      <w:r w:rsidRPr="00CD3142">
        <w:t>Fonte: elaborado pelo autor.</w:t>
      </w:r>
    </w:p>
    <w:p w14:paraId="536A5922" w14:textId="77777777" w:rsidR="00A91C4C" w:rsidRDefault="00A91C4C" w:rsidP="00F837FC">
      <w:pPr>
        <w:pStyle w:val="TF-ALNEA"/>
        <w:numPr>
          <w:ilvl w:val="0"/>
          <w:numId w:val="0"/>
        </w:numPr>
        <w:ind w:firstLine="567"/>
        <w:contextualSpacing w:val="0"/>
      </w:pPr>
      <w:r w:rsidRPr="00F837FC">
        <w:t xml:space="preserve">Como </w:t>
      </w:r>
      <w:r>
        <w:t>pode ser</w:t>
      </w:r>
      <w:r w:rsidRPr="00F837FC">
        <w:t xml:space="preserve"> observado no </w:t>
      </w:r>
      <w:r w:rsidRPr="00F837FC">
        <w:fldChar w:fldCharType="begin"/>
      </w:r>
      <w:r w:rsidRPr="00F837FC">
        <w:instrText xml:space="preserve"> REF _Ref525500749 \h </w:instrText>
      </w:r>
      <w:r>
        <w:instrText xml:space="preserve"> \* MERGEFORMAT </w:instrText>
      </w:r>
      <w:r w:rsidRPr="00F837FC">
        <w:fldChar w:fldCharType="separate"/>
      </w:r>
      <w:r w:rsidRPr="00F837FC">
        <w:t>Quadro 1</w:t>
      </w:r>
      <w:r w:rsidRPr="00F837FC">
        <w:fldChar w:fldCharType="end"/>
      </w:r>
      <w:r w:rsidRPr="00F837FC">
        <w:t xml:space="preserve">, </w:t>
      </w:r>
      <w:r w:rsidRPr="00EE3C65">
        <w:t>S</w:t>
      </w:r>
      <w:r>
        <w:t>ouza</w:t>
      </w:r>
      <w:r w:rsidRPr="00EE3C65">
        <w:t xml:space="preserve"> J</w:t>
      </w:r>
      <w:r>
        <w:t>unior</w:t>
      </w:r>
      <w:r w:rsidRPr="00EE3C65">
        <w:t xml:space="preserve"> (2020)</w:t>
      </w:r>
      <w:r>
        <w:t xml:space="preserve"> desenvolveu um aplicativo móvel voltado ao agendamento de doações, visualização de campanhas institucionais, bem como também a visualização de um painel on</w:t>
      </w:r>
      <w:ins w:id="120" w:author="Simone Erbs da Costa" w:date="2021-10-13T21:49:00Z">
        <w:r>
          <w:t>-</w:t>
        </w:r>
      </w:ins>
      <w:r>
        <w:t>line, com as</w:t>
      </w:r>
      <w:r w:rsidRPr="00871782">
        <w:t xml:space="preserve"> informações </w:t>
      </w:r>
      <w:r>
        <w:t>com</w:t>
      </w:r>
      <w:r w:rsidRPr="00871782">
        <w:t xml:space="preserve"> </w:t>
      </w:r>
      <w:r>
        <w:t>o</w:t>
      </w:r>
      <w:r w:rsidRPr="00871782">
        <w:t xml:space="preserve"> </w:t>
      </w:r>
      <w:r>
        <w:t>número</w:t>
      </w:r>
      <w:r w:rsidRPr="00871782">
        <w:t xml:space="preserve"> de</w:t>
      </w:r>
      <w:r>
        <w:t xml:space="preserve"> usuários cadastrados e </w:t>
      </w:r>
      <w:r w:rsidRPr="00871782">
        <w:t xml:space="preserve">agendamentos </w:t>
      </w:r>
      <w:r>
        <w:t xml:space="preserve">realizados. Entretanto, apesar do sistema ser focado no agendamento de doações de sangue, o sistema atende somente a parte de agendamentos de doações proposta nos objetivos deste trabalho. </w:t>
      </w:r>
      <w:bookmarkStart w:id="121" w:name="_Hlk83499790"/>
      <w:r>
        <w:t xml:space="preserve">Contudo, o trabalho de </w:t>
      </w:r>
      <w:r w:rsidRPr="000C3A98">
        <w:t>Souza Junior (2020)</w:t>
      </w:r>
      <w:r>
        <w:t>, não trata do processo de gerenciamento de estoque e da coleta de sangue</w:t>
      </w:r>
      <w:bookmarkEnd w:id="121"/>
      <w:r>
        <w:t xml:space="preserve">. </w:t>
      </w:r>
    </w:p>
    <w:p w14:paraId="31EA4851" w14:textId="77777777" w:rsidR="00A91C4C" w:rsidRDefault="00A91C4C" w:rsidP="00F837FC">
      <w:pPr>
        <w:pStyle w:val="TF-ALNEA"/>
        <w:numPr>
          <w:ilvl w:val="0"/>
          <w:numId w:val="0"/>
        </w:numPr>
        <w:ind w:firstLine="567"/>
        <w:contextualSpacing w:val="0"/>
      </w:pPr>
      <w:r w:rsidRPr="00D70328">
        <w:t xml:space="preserve">Já o trabalho de Lira (2020), é focado em dar suporte ao processo de planejamento de coleta de sangue e com foco na gestão de estoques de banco de sangue. Foi criada uma aplicação web, que busca os dados direto do sistema legado Hemovida, pois o principal objetivo do trabalho é fidelizar de doadores, buscando auxiliar a criação de campanhas de coleta. A aplicação de Lira (2020) permite gerenciar o agendamento das doações. Além de estabelecer metas de bolsas necessárias para manter o estoque de sangue, o sistema também permite gerenciar os agendamentos realizados. </w:t>
      </w:r>
      <w:commentRangeStart w:id="122"/>
      <w:r w:rsidRPr="00D70328">
        <w:t xml:space="preserve">Verificando </w:t>
      </w:r>
      <w:commentRangeEnd w:id="122"/>
      <w:r>
        <w:rPr>
          <w:rStyle w:val="Refdecomentrio"/>
        </w:rPr>
        <w:commentReference w:id="122"/>
      </w:r>
      <w:r w:rsidRPr="00D70328">
        <w:t xml:space="preserve">as restrições do </w:t>
      </w:r>
      <w:r w:rsidRPr="00D70328">
        <w:lastRenderedPageBreak/>
        <w:t>doador e aprovando a doação ou não. Porém, no sistema de Lira (2020) não é possível o doador realizar o agendamento, além de não permitir nenhum cadastro no sistema, pois todos os dados processados são inseridos diretamente no sistema Hemovida</w:t>
      </w:r>
      <w:r>
        <w:t xml:space="preserve">.   </w:t>
      </w:r>
    </w:p>
    <w:p w14:paraId="03E51289" w14:textId="77777777" w:rsidR="00A91C4C" w:rsidRDefault="00A91C4C" w:rsidP="00F837FC">
      <w:pPr>
        <w:pStyle w:val="TF-ALNEA"/>
        <w:numPr>
          <w:ilvl w:val="0"/>
          <w:numId w:val="0"/>
        </w:numPr>
        <w:ind w:firstLine="567"/>
        <w:contextualSpacing w:val="0"/>
      </w:pPr>
      <w:r>
        <w:t xml:space="preserve">O trabalho de </w:t>
      </w:r>
      <w:bookmarkStart w:id="123" w:name="_Hlk83581286"/>
      <w:r w:rsidRPr="00A603D0">
        <w:t>Severo e Santos (2018)</w:t>
      </w:r>
      <w:bookmarkEnd w:id="123"/>
      <w:r>
        <w:t xml:space="preserve"> possui semelhança com o de </w:t>
      </w:r>
      <w:r w:rsidRPr="000C03B4">
        <w:t>Souza Junior (2020)</w:t>
      </w:r>
      <w:r>
        <w:t xml:space="preserve">, também permitindo o agendamento de doações pelo doador. Com a diferença que a aplicação de </w:t>
      </w:r>
      <w:r w:rsidRPr="008C6EAC">
        <w:t>Souza Junior (2020)</w:t>
      </w:r>
      <w:r>
        <w:t xml:space="preserve"> somente permite o agendamento, não contemplando todo o processo de doação como no trabalho de </w:t>
      </w:r>
      <w:r w:rsidRPr="00A603D0">
        <w:t>Severo e Santos (2018)</w:t>
      </w:r>
      <w:r>
        <w:t>.</w:t>
      </w:r>
    </w:p>
    <w:p w14:paraId="0604D3B6" w14:textId="77777777" w:rsidR="00A91C4C" w:rsidRDefault="00A91C4C" w:rsidP="00F837FC">
      <w:pPr>
        <w:pStyle w:val="TF-ALNEA"/>
        <w:numPr>
          <w:ilvl w:val="0"/>
          <w:numId w:val="0"/>
        </w:numPr>
        <w:ind w:firstLine="567"/>
        <w:contextualSpacing w:val="0"/>
      </w:pPr>
      <w:bookmarkStart w:id="124" w:name="_Hlk83521915"/>
      <w:bookmarkStart w:id="125" w:name="_Hlk83521888"/>
      <w:r>
        <w:t xml:space="preserve">Sendo assim, o trabalho proposto atender as principais funcionalidades identificadas dos trabalhos de </w:t>
      </w:r>
      <w:r w:rsidRPr="00D61062">
        <w:t>Souza Júnior (2020)</w:t>
      </w:r>
      <w:r>
        <w:t xml:space="preserve">, </w:t>
      </w:r>
      <w:r w:rsidRPr="00D61062">
        <w:t>Lira (2020)</w:t>
      </w:r>
      <w:r>
        <w:t xml:space="preserve"> e</w:t>
      </w:r>
      <w:bookmarkEnd w:id="124"/>
      <w:r>
        <w:t xml:space="preserve"> </w:t>
      </w:r>
      <w:r w:rsidRPr="00E835C2">
        <w:t>Severo e Santos (2018)</w:t>
      </w:r>
      <w:r>
        <w:t>, porém permitindo que aplicação possa ser utilizada tanto pelo doador</w:t>
      </w:r>
      <w:del w:id="126" w:author="Simone Erbs da Costa" w:date="2021-10-13T21:50:00Z">
        <w:r w:rsidDel="00FA287C">
          <w:delText>,</w:delText>
        </w:r>
      </w:del>
      <w:r>
        <w:t xml:space="preserve"> quanto pelo funcionário do hemocentro, possuindo um perfil para cada tipo de usuário. O funcionário do hemocentro, poderá gerenciar os agendamentos, bem como gerenciar o estoque de bolsas de sangue da instituição. </w:t>
      </w:r>
      <w:bookmarkEnd w:id="125"/>
    </w:p>
    <w:p w14:paraId="023A9A9A" w14:textId="77777777" w:rsidR="00A91C4C" w:rsidRDefault="00A91C4C" w:rsidP="00F837FC">
      <w:pPr>
        <w:pStyle w:val="TF-ALNEA"/>
        <w:numPr>
          <w:ilvl w:val="0"/>
          <w:numId w:val="0"/>
        </w:numPr>
        <w:ind w:firstLine="567"/>
        <w:contextualSpacing w:val="0"/>
      </w:pPr>
      <w:r>
        <w:t>Como contribuição social, pode-se salientar o i</w:t>
      </w:r>
      <w:r w:rsidRPr="00FF600D">
        <w:t>ncentivo e conscientização</w:t>
      </w:r>
      <w:r>
        <w:t xml:space="preserve"> em relação à doação de sangue. Já c</w:t>
      </w:r>
      <w:r w:rsidRPr="009B3E7C">
        <w:t xml:space="preserve">omo contribuições tecnológicas, </w:t>
      </w:r>
      <w:r>
        <w:t xml:space="preserve">pode-se destacar o desenvolvimento de uma aplicação web utilizando o </w:t>
      </w:r>
      <w:r w:rsidRPr="00330C0B">
        <w:rPr>
          <w:i/>
          <w:iCs/>
        </w:rPr>
        <w:t>framework</w:t>
      </w:r>
      <w:r>
        <w:t xml:space="preserve"> Angular, baseada em Javascript permitindo que aplicação seja executada em multiplataforma de forma responsiva seguindo os padrões de Material Design.  </w:t>
      </w:r>
    </w:p>
    <w:p w14:paraId="1D49C33D" w14:textId="77777777" w:rsidR="00A91C4C" w:rsidRPr="00CD3142" w:rsidRDefault="00A91C4C">
      <w:pPr>
        <w:pStyle w:val="Ttulo2"/>
      </w:pPr>
      <w:r w:rsidRPr="00CD3142">
        <w:t>REQUISITOS PRINCIPAIS DO PROBLEMA A SER TRABALHADO</w:t>
      </w:r>
      <w:bookmarkEnd w:id="110"/>
      <w:bookmarkEnd w:id="111"/>
      <w:bookmarkEnd w:id="112"/>
      <w:bookmarkEnd w:id="113"/>
      <w:bookmarkEnd w:id="114"/>
      <w:bookmarkEnd w:id="115"/>
      <w:bookmarkEnd w:id="116"/>
    </w:p>
    <w:p w14:paraId="31D3C4F8" w14:textId="77777777" w:rsidR="00A91C4C" w:rsidRDefault="00A91C4C" w:rsidP="00451B94">
      <w:pPr>
        <w:pStyle w:val="TF-TEXTO"/>
      </w:pPr>
      <w:r>
        <w:t xml:space="preserve">Nesta seção serão apresentados os principais Requisitos Funcionais (RF), bem como os Requisitos Não Funcionais (RNF). A aplicação </w:t>
      </w:r>
      <w:commentRangeStart w:id="127"/>
      <w:r w:rsidRPr="00313060">
        <w:rPr>
          <w:i/>
          <w:iCs/>
        </w:rPr>
        <w:t>web</w:t>
      </w:r>
      <w:commentRangeEnd w:id="127"/>
      <w:r>
        <w:rPr>
          <w:rStyle w:val="Refdecomentrio"/>
        </w:rPr>
        <w:commentReference w:id="127"/>
      </w:r>
      <w:r>
        <w:t xml:space="preserve"> proposta deverá:</w:t>
      </w:r>
    </w:p>
    <w:p w14:paraId="2438255A" w14:textId="77777777" w:rsidR="00A91C4C" w:rsidRDefault="00A91C4C" w:rsidP="00A91C4C">
      <w:pPr>
        <w:pStyle w:val="TF-TEXTO"/>
        <w:numPr>
          <w:ilvl w:val="0"/>
          <w:numId w:val="20"/>
        </w:numPr>
      </w:pPr>
      <w:bookmarkStart w:id="128" w:name="_Hlk83520529"/>
      <w:r w:rsidRPr="00313060">
        <w:t xml:space="preserve">permitir </w:t>
      </w:r>
      <w:commentRangeStart w:id="129"/>
      <w:r>
        <w:t xml:space="preserve">manter </w:t>
      </w:r>
      <w:r w:rsidRPr="00313060">
        <w:t>doadores</w:t>
      </w:r>
      <w:r>
        <w:t xml:space="preserve"> </w:t>
      </w:r>
      <w:commentRangeEnd w:id="129"/>
      <w:r>
        <w:rPr>
          <w:rStyle w:val="Refdecomentrio"/>
        </w:rPr>
        <w:commentReference w:id="129"/>
      </w:r>
      <w:r>
        <w:t>(RF);</w:t>
      </w:r>
    </w:p>
    <w:p w14:paraId="18FDBD92" w14:textId="77777777" w:rsidR="00A91C4C" w:rsidRDefault="00A91C4C" w:rsidP="00A91C4C">
      <w:pPr>
        <w:pStyle w:val="TF-TEXTO"/>
        <w:numPr>
          <w:ilvl w:val="0"/>
          <w:numId w:val="20"/>
        </w:numPr>
      </w:pPr>
      <w:r w:rsidRPr="00313060">
        <w:t xml:space="preserve">permitir </w:t>
      </w:r>
      <w:commentRangeStart w:id="130"/>
      <w:r>
        <w:t>manter</w:t>
      </w:r>
      <w:r w:rsidRPr="00313060">
        <w:t xml:space="preserve"> </w:t>
      </w:r>
      <w:r>
        <w:t>h</w:t>
      </w:r>
      <w:commentRangeEnd w:id="130"/>
      <w:r>
        <w:rPr>
          <w:rStyle w:val="Refdecomentrio"/>
        </w:rPr>
        <w:commentReference w:id="130"/>
      </w:r>
      <w:r w:rsidRPr="00313060">
        <w:t>emocentros</w:t>
      </w:r>
      <w:r>
        <w:t xml:space="preserve"> (RF);</w:t>
      </w:r>
    </w:p>
    <w:p w14:paraId="595E55A4" w14:textId="77777777" w:rsidR="00A91C4C" w:rsidRDefault="00A91C4C" w:rsidP="00A91C4C">
      <w:pPr>
        <w:pStyle w:val="TF-TEXTO"/>
        <w:numPr>
          <w:ilvl w:val="0"/>
          <w:numId w:val="20"/>
        </w:numPr>
      </w:pPr>
      <w:r>
        <w:t xml:space="preserve">permitir </w:t>
      </w:r>
      <w:r w:rsidRPr="00313060">
        <w:t>gerenciar doações de sangue</w:t>
      </w:r>
      <w:r>
        <w:t xml:space="preserve"> (RF);</w:t>
      </w:r>
    </w:p>
    <w:p w14:paraId="130858FC" w14:textId="77777777" w:rsidR="00A91C4C" w:rsidRDefault="00A91C4C" w:rsidP="00A91C4C">
      <w:pPr>
        <w:pStyle w:val="TF-TEXTO"/>
        <w:numPr>
          <w:ilvl w:val="0"/>
          <w:numId w:val="20"/>
        </w:numPr>
      </w:pPr>
      <w:r>
        <w:t>permitir gerenciar agendamentos (RF);</w:t>
      </w:r>
    </w:p>
    <w:p w14:paraId="424A7E4F" w14:textId="77777777" w:rsidR="00A91C4C" w:rsidRDefault="00A91C4C" w:rsidP="00A91C4C">
      <w:pPr>
        <w:pStyle w:val="TF-TEXTO"/>
        <w:numPr>
          <w:ilvl w:val="0"/>
          <w:numId w:val="20"/>
        </w:numPr>
      </w:pPr>
      <w:r>
        <w:t>gerenciar estoque de sangue (RF);</w:t>
      </w:r>
    </w:p>
    <w:p w14:paraId="3EDC7078" w14:textId="77777777" w:rsidR="00A91C4C" w:rsidRDefault="00A91C4C" w:rsidP="00A91C4C">
      <w:pPr>
        <w:pStyle w:val="TF-TEXTO"/>
        <w:numPr>
          <w:ilvl w:val="0"/>
          <w:numId w:val="20"/>
        </w:numPr>
      </w:pPr>
      <w:r>
        <w:t>permitir d</w:t>
      </w:r>
      <w:r w:rsidRPr="005D717D">
        <w:t>ivulgação de campanhas de coleta de sangue</w:t>
      </w:r>
      <w:r>
        <w:t xml:space="preserve"> (RF);</w:t>
      </w:r>
    </w:p>
    <w:p w14:paraId="29D38848" w14:textId="77777777" w:rsidR="00A91C4C" w:rsidRDefault="00A91C4C" w:rsidP="00A91C4C">
      <w:pPr>
        <w:pStyle w:val="TF-TEXTO"/>
        <w:numPr>
          <w:ilvl w:val="0"/>
          <w:numId w:val="20"/>
        </w:numPr>
      </w:pPr>
      <w:r w:rsidRPr="00AA4F31">
        <w:t>respeitar a permissão de cada tela, de acordo com o tipo de usuário</w:t>
      </w:r>
      <w:r>
        <w:t xml:space="preserve"> (doador e Hemocentro) (RNF);</w:t>
      </w:r>
    </w:p>
    <w:p w14:paraId="33200015" w14:textId="77777777" w:rsidR="00A91C4C" w:rsidRDefault="00A91C4C" w:rsidP="00A91C4C">
      <w:pPr>
        <w:pStyle w:val="TF-TEXTO"/>
        <w:numPr>
          <w:ilvl w:val="0"/>
          <w:numId w:val="20"/>
        </w:numPr>
      </w:pPr>
      <w:r>
        <w:t>emitir uma listagem de usuários aptos a doação, baseado em um tipo de sangue necessitado (RF);</w:t>
      </w:r>
    </w:p>
    <w:p w14:paraId="6DAFFBDE" w14:textId="77777777" w:rsidR="00A91C4C" w:rsidRDefault="00A91C4C" w:rsidP="00A91C4C">
      <w:pPr>
        <w:pStyle w:val="TF-TEXTO"/>
        <w:numPr>
          <w:ilvl w:val="0"/>
          <w:numId w:val="20"/>
        </w:numPr>
      </w:pPr>
      <w:r w:rsidRPr="001502B8">
        <w:t xml:space="preserve">utilizar a </w:t>
      </w:r>
      <w:r>
        <w:t xml:space="preserve">plataforma Angular para o desenvolvimento da aplicação </w:t>
      </w:r>
      <w:r w:rsidRPr="005C0AB9">
        <w:rPr>
          <w:i/>
          <w:iCs/>
        </w:rPr>
        <w:t>front-end</w:t>
      </w:r>
      <w:r>
        <w:t xml:space="preserve"> (RNF);</w:t>
      </w:r>
    </w:p>
    <w:p w14:paraId="135E767A" w14:textId="77777777" w:rsidR="00A91C4C" w:rsidRDefault="00A91C4C" w:rsidP="00A91C4C">
      <w:pPr>
        <w:pStyle w:val="TF-TEXTO"/>
        <w:numPr>
          <w:ilvl w:val="0"/>
          <w:numId w:val="20"/>
        </w:numPr>
      </w:pPr>
      <w:r>
        <w:lastRenderedPageBreak/>
        <w:t xml:space="preserve">utilizar a linguagem de programação Java para desenvolvimento do </w:t>
      </w:r>
      <w:r w:rsidRPr="001502B8">
        <w:rPr>
          <w:i/>
          <w:iCs/>
        </w:rPr>
        <w:t>backend</w:t>
      </w:r>
      <w:r>
        <w:t xml:space="preserve"> da aplicação (RNF);</w:t>
      </w:r>
    </w:p>
    <w:p w14:paraId="29F3DF7E" w14:textId="77777777" w:rsidR="00A91C4C" w:rsidRDefault="00A91C4C" w:rsidP="00A91C4C">
      <w:pPr>
        <w:pStyle w:val="TF-TEXTO"/>
        <w:numPr>
          <w:ilvl w:val="0"/>
          <w:numId w:val="20"/>
        </w:numPr>
      </w:pPr>
      <w:r>
        <w:t>utilizar os padrões de interface baseados no princípio do Material Design (RNF).</w:t>
      </w:r>
    </w:p>
    <w:bookmarkEnd w:id="128"/>
    <w:p w14:paraId="0BD1AEF5" w14:textId="77777777" w:rsidR="00A91C4C" w:rsidRPr="00CD3142" w:rsidRDefault="00A91C4C">
      <w:pPr>
        <w:pStyle w:val="Ttulo2"/>
      </w:pPr>
      <w:r w:rsidRPr="00CD3142">
        <w:t>METODOLOGIA</w:t>
      </w:r>
    </w:p>
    <w:p w14:paraId="063199BD" w14:textId="77777777" w:rsidR="00A91C4C" w:rsidRPr="00CD3142" w:rsidRDefault="00A91C4C" w:rsidP="00451B94">
      <w:pPr>
        <w:pStyle w:val="TF-TEXTO"/>
      </w:pPr>
      <w:r w:rsidRPr="00CD3142">
        <w:t>O trabalho será desenvolvido observando as seguintes etapas:</w:t>
      </w:r>
    </w:p>
    <w:p w14:paraId="37E3ABFF" w14:textId="77777777" w:rsidR="00A91C4C" w:rsidRPr="00CD3142" w:rsidRDefault="00A91C4C" w:rsidP="00A91C4C">
      <w:pPr>
        <w:pStyle w:val="TF-ALNEA"/>
        <w:numPr>
          <w:ilvl w:val="0"/>
          <w:numId w:val="8"/>
        </w:numPr>
        <w:contextualSpacing w:val="0"/>
      </w:pPr>
      <w:bookmarkStart w:id="131" w:name="_Hlk83495272"/>
      <w:r>
        <w:t>levantamento de informações</w:t>
      </w:r>
      <w:r w:rsidRPr="00CD3142">
        <w:t xml:space="preserve">: </w:t>
      </w:r>
      <w:r>
        <w:t>realizar o levantamento bibliográfico sobre o processo de doações de sangue, bem como o processo de gestão de estoques de banco de sangue e boas práticas para aplicações web, além de rever os trabalhos correlatos</w:t>
      </w:r>
      <w:r w:rsidRPr="00CD3142">
        <w:t>;</w:t>
      </w:r>
    </w:p>
    <w:p w14:paraId="344A224A" w14:textId="77777777" w:rsidR="00A91C4C" w:rsidRPr="00CD3142" w:rsidRDefault="00A91C4C" w:rsidP="00451B94">
      <w:pPr>
        <w:pStyle w:val="TF-ALNEA"/>
        <w:contextualSpacing w:val="0"/>
      </w:pPr>
      <w:r>
        <w:t>levantamento dos requisitos</w:t>
      </w:r>
      <w:r w:rsidRPr="00CD3142">
        <w:t xml:space="preserve">: </w:t>
      </w:r>
      <w:r>
        <w:t>ajustar os requisitos do sistema especificados anteriormente e documentar todas as funcionalidades do sistema</w:t>
      </w:r>
      <w:r w:rsidRPr="00CD3142">
        <w:t>;</w:t>
      </w:r>
    </w:p>
    <w:p w14:paraId="1B1243C2" w14:textId="77777777" w:rsidR="00A91C4C" w:rsidRDefault="00A91C4C" w:rsidP="00451B94">
      <w:pPr>
        <w:pStyle w:val="TF-ALNEA"/>
        <w:contextualSpacing w:val="0"/>
      </w:pPr>
      <w:r>
        <w:t xml:space="preserve">modelagem do sistema: desenvolver os diagramas de caso de uso, de arquitetura e de classes utilizando a ferramenta Draw.io; </w:t>
      </w:r>
    </w:p>
    <w:p w14:paraId="26BE18E8" w14:textId="77777777" w:rsidR="00A91C4C" w:rsidRDefault="00A91C4C" w:rsidP="001D54AD">
      <w:pPr>
        <w:pStyle w:val="TF-ALNEA"/>
        <w:contextualSpacing w:val="0"/>
      </w:pPr>
      <w:r>
        <w:t xml:space="preserve">implementação do </w:t>
      </w:r>
      <w:r w:rsidRPr="00070849">
        <w:rPr>
          <w:i/>
          <w:iCs/>
        </w:rPr>
        <w:t>front-end</w:t>
      </w:r>
      <w:r>
        <w:t xml:space="preserve">: </w:t>
      </w:r>
      <w:r w:rsidRPr="00FB094E">
        <w:t xml:space="preserve">desenvolver </w:t>
      </w:r>
      <w:r>
        <w:t>a</w:t>
      </w:r>
      <w:r w:rsidRPr="00FB094E">
        <w:t xml:space="preserve"> aplica</w:t>
      </w:r>
      <w:r>
        <w:t xml:space="preserve">ção </w:t>
      </w:r>
      <w:commentRangeStart w:id="132"/>
      <w:r w:rsidRPr="00AC50BF">
        <w:rPr>
          <w:i/>
          <w:iCs/>
        </w:rPr>
        <w:t>web</w:t>
      </w:r>
      <w:commentRangeEnd w:id="132"/>
      <w:r>
        <w:rPr>
          <w:rStyle w:val="Refdecomentrio"/>
        </w:rPr>
        <w:commentReference w:id="132"/>
      </w:r>
      <w:r w:rsidRPr="00FB094E">
        <w:t xml:space="preserve">, utilizando </w:t>
      </w:r>
      <w:r>
        <w:t xml:space="preserve">o </w:t>
      </w:r>
      <w:r w:rsidRPr="00AC50BF">
        <w:rPr>
          <w:i/>
          <w:iCs/>
        </w:rPr>
        <w:t>framework</w:t>
      </w:r>
      <w:r>
        <w:t xml:space="preserve"> Angular para aplicação </w:t>
      </w:r>
      <w:r w:rsidRPr="005C0AB9">
        <w:rPr>
          <w:i/>
          <w:iCs/>
        </w:rPr>
        <w:t>front-end</w:t>
      </w:r>
      <w:r>
        <w:t>;</w:t>
      </w:r>
    </w:p>
    <w:p w14:paraId="65CE554B" w14:textId="77777777" w:rsidR="00A91C4C" w:rsidRDefault="00A91C4C" w:rsidP="00451B94">
      <w:pPr>
        <w:pStyle w:val="TF-ALNEA"/>
        <w:contextualSpacing w:val="0"/>
      </w:pPr>
      <w:r>
        <w:t xml:space="preserve">implementação do </w:t>
      </w:r>
      <w:r w:rsidRPr="00BE3D60">
        <w:rPr>
          <w:i/>
          <w:iCs/>
        </w:rPr>
        <w:t>back-end</w:t>
      </w:r>
      <w:r w:rsidRPr="00CD3142">
        <w:t xml:space="preserve">: </w:t>
      </w:r>
      <w:r>
        <w:t xml:space="preserve">desenvolver o servidor da aplicação, utilizando a linguagem Java e o </w:t>
      </w:r>
      <w:r w:rsidRPr="00D679A7">
        <w:rPr>
          <w:i/>
          <w:iCs/>
        </w:rPr>
        <w:t>framework</w:t>
      </w:r>
      <w:r>
        <w:t xml:space="preserve"> Spring; </w:t>
      </w:r>
    </w:p>
    <w:p w14:paraId="37AB165B" w14:textId="77777777" w:rsidR="00A91C4C" w:rsidRDefault="00A91C4C" w:rsidP="00451B94">
      <w:pPr>
        <w:pStyle w:val="TF-ALNEA"/>
        <w:contextualSpacing w:val="0"/>
      </w:pPr>
      <w:r>
        <w:t xml:space="preserve">testes e validação: realizar os testes na aplicação, descrever os cenários de testes, realizar também os testes de interface; </w:t>
      </w:r>
    </w:p>
    <w:p w14:paraId="3985816B" w14:textId="77777777" w:rsidR="00A91C4C" w:rsidRPr="00CD3142" w:rsidRDefault="00A91C4C" w:rsidP="00451B94">
      <w:pPr>
        <w:pStyle w:val="TF-ALNEA"/>
        <w:contextualSpacing w:val="0"/>
      </w:pPr>
      <w:r>
        <w:t>implantação: implantar a aplicação na nuvem.</w:t>
      </w:r>
    </w:p>
    <w:bookmarkEnd w:id="131"/>
    <w:p w14:paraId="51C2AFF9" w14:textId="77777777" w:rsidR="00A91C4C" w:rsidRPr="00CD3142" w:rsidRDefault="00A91C4C" w:rsidP="00451B94">
      <w:pPr>
        <w:pStyle w:val="TF-TEXTO"/>
      </w:pPr>
      <w:r w:rsidRPr="00CD3142">
        <w:t xml:space="preserve">As etapas serão realizadas nos períodos relacionados no </w:t>
      </w:r>
      <w:commentRangeStart w:id="133"/>
      <w:r w:rsidRPr="00CD3142">
        <w:t xml:space="preserve">Quadro </w:t>
      </w:r>
      <w:r>
        <w:rPr>
          <w:noProof/>
        </w:rPr>
        <w:t>2</w:t>
      </w:r>
      <w:r w:rsidRPr="00CD3142">
        <w:t>.</w:t>
      </w:r>
      <w:commentRangeEnd w:id="133"/>
      <w:r>
        <w:rPr>
          <w:rStyle w:val="Refdecomentrio"/>
        </w:rPr>
        <w:commentReference w:id="133"/>
      </w:r>
    </w:p>
    <w:p w14:paraId="34E5D5F3" w14:textId="77777777" w:rsidR="00A91C4C" w:rsidRPr="00CD3142" w:rsidRDefault="00A91C4C" w:rsidP="0060060C">
      <w:pPr>
        <w:pStyle w:val="TF-LEGENDA-Ilustracao"/>
      </w:pPr>
      <w:bookmarkStart w:id="134" w:name="_Ref98650273"/>
      <w:r w:rsidRPr="00CD3142">
        <w:t xml:space="preserve">Quadro </w:t>
      </w:r>
      <w:r w:rsidRPr="00CD3142">
        <w:rPr>
          <w:noProof/>
        </w:rPr>
        <w:t>2</w:t>
      </w:r>
      <w:bookmarkEnd w:id="134"/>
      <w:r w:rsidRPr="00CD3142">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Change w:id="135" w:author="Simone Erbs da Costa" w:date="2021-10-13T21:55:00Z">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PrChange>
      </w:tblPr>
      <w:tblGrid>
        <w:gridCol w:w="6171"/>
        <w:gridCol w:w="273"/>
        <w:gridCol w:w="284"/>
        <w:gridCol w:w="284"/>
        <w:gridCol w:w="284"/>
        <w:gridCol w:w="284"/>
        <w:gridCol w:w="284"/>
        <w:gridCol w:w="284"/>
        <w:gridCol w:w="284"/>
        <w:gridCol w:w="284"/>
        <w:gridCol w:w="289"/>
        <w:tblGridChange w:id="136">
          <w:tblGrid>
            <w:gridCol w:w="6171"/>
            <w:gridCol w:w="273"/>
            <w:gridCol w:w="284"/>
            <w:gridCol w:w="284"/>
            <w:gridCol w:w="284"/>
            <w:gridCol w:w="284"/>
            <w:gridCol w:w="284"/>
            <w:gridCol w:w="284"/>
            <w:gridCol w:w="284"/>
            <w:gridCol w:w="284"/>
            <w:gridCol w:w="289"/>
          </w:tblGrid>
        </w:tblGridChange>
      </w:tblGrid>
      <w:tr w:rsidR="00A91C4C" w:rsidRPr="00CD3142" w14:paraId="6AB3B43C" w14:textId="77777777" w:rsidTr="00FA287C">
        <w:trPr>
          <w:cantSplit/>
          <w:jc w:val="center"/>
          <w:trPrChange w:id="137" w:author="Simone Erbs da Costa" w:date="2021-10-13T21:55:00Z">
            <w:trPr>
              <w:cantSplit/>
              <w:jc w:val="center"/>
            </w:trPr>
          </w:trPrChange>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Change w:id="138" w:author="Simone Erbs da Costa" w:date="2021-10-13T21:55:00Z">
              <w:tcPr>
                <w:tcW w:w="6171" w:type="dxa"/>
                <w:vMerge w:val="restart"/>
                <w:tcBorders>
                  <w:top w:val="single" w:sz="4" w:space="0" w:color="auto"/>
                  <w:left w:val="single" w:sz="4" w:space="0" w:color="auto"/>
                  <w:right w:val="single" w:sz="4" w:space="0" w:color="auto"/>
                </w:tcBorders>
                <w:shd w:val="clear" w:color="auto" w:fill="A6A6A6"/>
              </w:tcPr>
            </w:tcPrChange>
          </w:tcPr>
          <w:p w14:paraId="704D93BB" w14:textId="77777777" w:rsidR="00A91C4C" w:rsidRDefault="00A91C4C" w:rsidP="00FA287C">
            <w:pPr>
              <w:pStyle w:val="TF-TEXTOQUADRO"/>
              <w:jc w:val="right"/>
              <w:rPr>
                <w:ins w:id="139" w:author="Simone Erbs da Costa" w:date="2021-10-13T21:55:00Z"/>
              </w:rPr>
            </w:pPr>
            <w:del w:id="140" w:author="Simone Erbs da Costa" w:date="2021-10-13T21:55:00Z">
              <w:r w:rsidRPr="00CD3142" w:rsidDel="00FA287C">
                <w:delText>etapas /</w:delText>
              </w:r>
            </w:del>
            <w:ins w:id="141" w:author="Simone Erbs da Costa" w:date="2021-10-13T21:55:00Z">
              <w:r>
                <w:t>Q</w:t>
              </w:r>
            </w:ins>
            <w:del w:id="142" w:author="Simone Erbs da Costa" w:date="2021-10-13T21:55:00Z">
              <w:r w:rsidRPr="00CD3142" w:rsidDel="00FA287C">
                <w:delText xml:space="preserve"> q</w:delText>
              </w:r>
            </w:del>
            <w:r w:rsidRPr="00CD3142">
              <w:t>uinzenas</w:t>
            </w:r>
          </w:p>
          <w:p w14:paraId="6B295F92" w14:textId="77777777" w:rsidR="00A91C4C" w:rsidRDefault="00A91C4C" w:rsidP="00FA287C">
            <w:pPr>
              <w:pStyle w:val="TF-TEXTOQUADRO"/>
              <w:rPr>
                <w:ins w:id="143" w:author="Simone Erbs da Costa" w:date="2021-10-13T21:55:00Z"/>
              </w:rPr>
            </w:pPr>
          </w:p>
          <w:p w14:paraId="2D4460F2" w14:textId="77777777" w:rsidR="00A91C4C" w:rsidRPr="00CD3142" w:rsidRDefault="00A91C4C" w:rsidP="00FA287C">
            <w:pPr>
              <w:pStyle w:val="TF-TEXTOQUADRO"/>
            </w:pPr>
            <w:ins w:id="144" w:author="Simone Erbs da Costa" w:date="2021-10-13T21:55:00Z">
              <w:r>
                <w:t>Etapas</w:t>
              </w:r>
            </w:ins>
          </w:p>
        </w:tc>
        <w:tc>
          <w:tcPr>
            <w:tcW w:w="2834" w:type="dxa"/>
            <w:gridSpan w:val="10"/>
            <w:tcBorders>
              <w:top w:val="single" w:sz="4" w:space="0" w:color="auto"/>
              <w:left w:val="single" w:sz="4" w:space="0" w:color="auto"/>
              <w:right w:val="single" w:sz="4" w:space="0" w:color="auto"/>
            </w:tcBorders>
            <w:shd w:val="clear" w:color="auto" w:fill="A6A6A6"/>
            <w:tcPrChange w:id="145" w:author="Simone Erbs da Costa" w:date="2021-10-13T21:55:00Z">
              <w:tcPr>
                <w:tcW w:w="2834" w:type="dxa"/>
                <w:gridSpan w:val="10"/>
                <w:tcBorders>
                  <w:top w:val="single" w:sz="4" w:space="0" w:color="auto"/>
                  <w:left w:val="single" w:sz="4" w:space="0" w:color="auto"/>
                  <w:right w:val="single" w:sz="4" w:space="0" w:color="auto"/>
                </w:tcBorders>
                <w:shd w:val="clear" w:color="auto" w:fill="A6A6A6"/>
              </w:tcPr>
            </w:tcPrChange>
          </w:tcPr>
          <w:p w14:paraId="3347F5F6" w14:textId="77777777" w:rsidR="00A91C4C" w:rsidRPr="00CD3142" w:rsidRDefault="00A91C4C" w:rsidP="00470C41">
            <w:pPr>
              <w:pStyle w:val="TF-TEXTOQUADROCentralizado"/>
            </w:pPr>
            <w:r>
              <w:t>2022</w:t>
            </w:r>
          </w:p>
        </w:tc>
      </w:tr>
      <w:tr w:rsidR="00A91C4C" w:rsidRPr="00CD3142" w14:paraId="0F5A91ED" w14:textId="77777777" w:rsidTr="00FA287C">
        <w:trPr>
          <w:cantSplit/>
          <w:jc w:val="center"/>
          <w:trPrChange w:id="146" w:author="Simone Erbs da Costa" w:date="2021-10-13T21:55:00Z">
            <w:trPr>
              <w:cantSplit/>
              <w:jc w:val="center"/>
            </w:trPr>
          </w:trPrChange>
        </w:trPr>
        <w:tc>
          <w:tcPr>
            <w:tcW w:w="6171" w:type="dxa"/>
            <w:vMerge/>
            <w:tcBorders>
              <w:left w:val="single" w:sz="4" w:space="0" w:color="auto"/>
              <w:right w:val="single" w:sz="4" w:space="0" w:color="auto"/>
              <w:tl2br w:val="single" w:sz="4" w:space="0" w:color="auto"/>
            </w:tcBorders>
            <w:shd w:val="clear" w:color="auto" w:fill="A6A6A6"/>
            <w:tcPrChange w:id="147" w:author="Simone Erbs da Costa" w:date="2021-10-13T21:55:00Z">
              <w:tcPr>
                <w:tcW w:w="6171" w:type="dxa"/>
                <w:vMerge/>
                <w:tcBorders>
                  <w:left w:val="single" w:sz="4" w:space="0" w:color="auto"/>
                  <w:right w:val="single" w:sz="4" w:space="0" w:color="auto"/>
                </w:tcBorders>
                <w:shd w:val="clear" w:color="auto" w:fill="A6A6A6"/>
              </w:tcPr>
            </w:tcPrChange>
          </w:tcPr>
          <w:p w14:paraId="0B1641C9" w14:textId="77777777" w:rsidR="00A91C4C" w:rsidRPr="00CD3142" w:rsidRDefault="00A91C4C" w:rsidP="00470C41">
            <w:pPr>
              <w:pStyle w:val="TF-TEXTOQUADRO"/>
            </w:pPr>
          </w:p>
        </w:tc>
        <w:tc>
          <w:tcPr>
            <w:tcW w:w="557" w:type="dxa"/>
            <w:gridSpan w:val="2"/>
            <w:tcBorders>
              <w:left w:val="single" w:sz="4" w:space="0" w:color="auto"/>
            </w:tcBorders>
            <w:shd w:val="clear" w:color="auto" w:fill="A6A6A6"/>
            <w:tcPrChange w:id="148" w:author="Simone Erbs da Costa" w:date="2021-10-13T21:55:00Z">
              <w:tcPr>
                <w:tcW w:w="557" w:type="dxa"/>
                <w:gridSpan w:val="2"/>
                <w:tcBorders>
                  <w:left w:val="single" w:sz="4" w:space="0" w:color="auto"/>
                </w:tcBorders>
                <w:shd w:val="clear" w:color="auto" w:fill="A6A6A6"/>
              </w:tcPr>
            </w:tcPrChange>
          </w:tcPr>
          <w:p w14:paraId="6FE66348" w14:textId="77777777" w:rsidR="00A91C4C" w:rsidRPr="00CD3142" w:rsidRDefault="00A91C4C" w:rsidP="00470C41">
            <w:pPr>
              <w:pStyle w:val="TF-TEXTOQUADROCentralizado"/>
            </w:pPr>
            <w:r>
              <w:t>fev</w:t>
            </w:r>
          </w:p>
        </w:tc>
        <w:tc>
          <w:tcPr>
            <w:tcW w:w="568" w:type="dxa"/>
            <w:gridSpan w:val="2"/>
            <w:shd w:val="clear" w:color="auto" w:fill="A6A6A6"/>
            <w:tcPrChange w:id="149" w:author="Simone Erbs da Costa" w:date="2021-10-13T21:55:00Z">
              <w:tcPr>
                <w:tcW w:w="568" w:type="dxa"/>
                <w:gridSpan w:val="2"/>
                <w:shd w:val="clear" w:color="auto" w:fill="A6A6A6"/>
              </w:tcPr>
            </w:tcPrChange>
          </w:tcPr>
          <w:p w14:paraId="747BA1E3" w14:textId="77777777" w:rsidR="00A91C4C" w:rsidRPr="00CD3142" w:rsidRDefault="00A91C4C" w:rsidP="00470C41">
            <w:pPr>
              <w:pStyle w:val="TF-TEXTOQUADROCentralizado"/>
            </w:pPr>
            <w:r>
              <w:t>mar</w:t>
            </w:r>
          </w:p>
        </w:tc>
        <w:tc>
          <w:tcPr>
            <w:tcW w:w="568" w:type="dxa"/>
            <w:gridSpan w:val="2"/>
            <w:shd w:val="clear" w:color="auto" w:fill="A6A6A6"/>
            <w:tcPrChange w:id="150" w:author="Simone Erbs da Costa" w:date="2021-10-13T21:55:00Z">
              <w:tcPr>
                <w:tcW w:w="568" w:type="dxa"/>
                <w:gridSpan w:val="2"/>
                <w:shd w:val="clear" w:color="auto" w:fill="A6A6A6"/>
              </w:tcPr>
            </w:tcPrChange>
          </w:tcPr>
          <w:p w14:paraId="45FE6E7C" w14:textId="77777777" w:rsidR="00A91C4C" w:rsidRPr="00CD3142" w:rsidRDefault="00A91C4C" w:rsidP="00470C41">
            <w:pPr>
              <w:pStyle w:val="TF-TEXTOQUADROCentralizado"/>
            </w:pPr>
            <w:r>
              <w:t>abr</w:t>
            </w:r>
          </w:p>
        </w:tc>
        <w:tc>
          <w:tcPr>
            <w:tcW w:w="568" w:type="dxa"/>
            <w:gridSpan w:val="2"/>
            <w:shd w:val="clear" w:color="auto" w:fill="A6A6A6"/>
            <w:tcPrChange w:id="151" w:author="Simone Erbs da Costa" w:date="2021-10-13T21:55:00Z">
              <w:tcPr>
                <w:tcW w:w="568" w:type="dxa"/>
                <w:gridSpan w:val="2"/>
                <w:shd w:val="clear" w:color="auto" w:fill="A6A6A6"/>
              </w:tcPr>
            </w:tcPrChange>
          </w:tcPr>
          <w:p w14:paraId="4CE16FFA" w14:textId="77777777" w:rsidR="00A91C4C" w:rsidRPr="00CD3142" w:rsidRDefault="00A91C4C" w:rsidP="00470C41">
            <w:pPr>
              <w:pStyle w:val="TF-TEXTOQUADROCentralizado"/>
            </w:pPr>
            <w:r>
              <w:t>mai</w:t>
            </w:r>
          </w:p>
        </w:tc>
        <w:tc>
          <w:tcPr>
            <w:tcW w:w="573" w:type="dxa"/>
            <w:gridSpan w:val="2"/>
            <w:shd w:val="clear" w:color="auto" w:fill="A6A6A6"/>
            <w:tcPrChange w:id="152" w:author="Simone Erbs da Costa" w:date="2021-10-13T21:55:00Z">
              <w:tcPr>
                <w:tcW w:w="573" w:type="dxa"/>
                <w:gridSpan w:val="2"/>
                <w:shd w:val="clear" w:color="auto" w:fill="A6A6A6"/>
              </w:tcPr>
            </w:tcPrChange>
          </w:tcPr>
          <w:p w14:paraId="7F9196FE" w14:textId="77777777" w:rsidR="00A91C4C" w:rsidRPr="00CD3142" w:rsidRDefault="00A91C4C" w:rsidP="00470C41">
            <w:pPr>
              <w:pStyle w:val="TF-TEXTOQUADROCentralizado"/>
            </w:pPr>
            <w:r>
              <w:t>jun</w:t>
            </w:r>
          </w:p>
        </w:tc>
      </w:tr>
      <w:tr w:rsidR="00A91C4C" w:rsidRPr="00CD3142" w14:paraId="535E00F7" w14:textId="77777777" w:rsidTr="00FA287C">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209CEA1F" w14:textId="77777777" w:rsidR="00A91C4C" w:rsidRPr="00CD3142" w:rsidRDefault="00A91C4C" w:rsidP="00470C41">
            <w:pPr>
              <w:pStyle w:val="TF-TEXTOQUADRO"/>
            </w:pPr>
          </w:p>
        </w:tc>
        <w:tc>
          <w:tcPr>
            <w:tcW w:w="273" w:type="dxa"/>
            <w:tcBorders>
              <w:left w:val="single" w:sz="4" w:space="0" w:color="auto"/>
              <w:bottom w:val="single" w:sz="4" w:space="0" w:color="auto"/>
            </w:tcBorders>
            <w:shd w:val="clear" w:color="auto" w:fill="A6A6A6"/>
          </w:tcPr>
          <w:p w14:paraId="3ECE6381"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0ECC2734"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4908B97A"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6EC05103"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62F0DC2B"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4D3B5608"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786046C5"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2087F9EA"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1B8B53B6" w14:textId="77777777" w:rsidR="00A91C4C" w:rsidRPr="00CD3142" w:rsidRDefault="00A91C4C" w:rsidP="00470C41">
            <w:pPr>
              <w:pStyle w:val="TF-TEXTOQUADROCentralizado"/>
            </w:pPr>
            <w:r w:rsidRPr="00CD3142">
              <w:t>1</w:t>
            </w:r>
          </w:p>
        </w:tc>
        <w:tc>
          <w:tcPr>
            <w:tcW w:w="289" w:type="dxa"/>
            <w:tcBorders>
              <w:bottom w:val="single" w:sz="4" w:space="0" w:color="auto"/>
            </w:tcBorders>
            <w:shd w:val="clear" w:color="auto" w:fill="A6A6A6"/>
          </w:tcPr>
          <w:p w14:paraId="4B172E74" w14:textId="77777777" w:rsidR="00A91C4C" w:rsidRPr="00CD3142" w:rsidRDefault="00A91C4C" w:rsidP="00470C41">
            <w:pPr>
              <w:pStyle w:val="TF-TEXTOQUADROCentralizado"/>
            </w:pPr>
            <w:r w:rsidRPr="00CD3142">
              <w:t>2</w:t>
            </w:r>
          </w:p>
        </w:tc>
      </w:tr>
      <w:tr w:rsidR="00A91C4C" w:rsidRPr="00CD3142" w14:paraId="15316879" w14:textId="77777777" w:rsidTr="00AC50BF">
        <w:trPr>
          <w:jc w:val="center"/>
        </w:trPr>
        <w:tc>
          <w:tcPr>
            <w:tcW w:w="6171" w:type="dxa"/>
            <w:tcBorders>
              <w:left w:val="single" w:sz="4" w:space="0" w:color="auto"/>
            </w:tcBorders>
          </w:tcPr>
          <w:p w14:paraId="5857E1FD" w14:textId="77777777" w:rsidR="00A91C4C" w:rsidRPr="00CD3142" w:rsidRDefault="00A91C4C" w:rsidP="00470C41">
            <w:pPr>
              <w:pStyle w:val="TF-TEXTOQUADRO"/>
              <w:rPr>
                <w:bCs/>
              </w:rPr>
            </w:pPr>
            <w:r w:rsidRPr="000D46A8">
              <w:rPr>
                <w:bCs/>
              </w:rPr>
              <w:t>Levantamento de informações</w:t>
            </w:r>
          </w:p>
        </w:tc>
        <w:tc>
          <w:tcPr>
            <w:tcW w:w="273" w:type="dxa"/>
            <w:tcBorders>
              <w:bottom w:val="single" w:sz="4" w:space="0" w:color="auto"/>
            </w:tcBorders>
            <w:shd w:val="clear" w:color="auto" w:fill="A6A6A6"/>
          </w:tcPr>
          <w:p w14:paraId="3E859415" w14:textId="77777777" w:rsidR="00A91C4C" w:rsidRPr="00CD3142" w:rsidRDefault="00A91C4C" w:rsidP="00470C41">
            <w:pPr>
              <w:pStyle w:val="TF-TEXTOQUADROCentralizado"/>
            </w:pPr>
          </w:p>
        </w:tc>
        <w:tc>
          <w:tcPr>
            <w:tcW w:w="284" w:type="dxa"/>
            <w:tcBorders>
              <w:bottom w:val="single" w:sz="4" w:space="0" w:color="auto"/>
            </w:tcBorders>
          </w:tcPr>
          <w:p w14:paraId="258EB60F" w14:textId="77777777" w:rsidR="00A91C4C" w:rsidRPr="00CD3142" w:rsidRDefault="00A91C4C" w:rsidP="00470C41">
            <w:pPr>
              <w:pStyle w:val="TF-TEXTOQUADROCentralizado"/>
            </w:pPr>
          </w:p>
        </w:tc>
        <w:tc>
          <w:tcPr>
            <w:tcW w:w="284" w:type="dxa"/>
            <w:tcBorders>
              <w:bottom w:val="single" w:sz="4" w:space="0" w:color="auto"/>
            </w:tcBorders>
          </w:tcPr>
          <w:p w14:paraId="6EEB1B6A" w14:textId="77777777" w:rsidR="00A91C4C" w:rsidRPr="00CD3142" w:rsidRDefault="00A91C4C" w:rsidP="00470C41">
            <w:pPr>
              <w:pStyle w:val="TF-TEXTOQUADROCentralizado"/>
            </w:pPr>
          </w:p>
        </w:tc>
        <w:tc>
          <w:tcPr>
            <w:tcW w:w="284" w:type="dxa"/>
            <w:tcBorders>
              <w:bottom w:val="single" w:sz="4" w:space="0" w:color="auto"/>
            </w:tcBorders>
          </w:tcPr>
          <w:p w14:paraId="4C8793AA" w14:textId="77777777" w:rsidR="00A91C4C" w:rsidRPr="00CD3142" w:rsidRDefault="00A91C4C" w:rsidP="00470C41">
            <w:pPr>
              <w:pStyle w:val="TF-TEXTOQUADROCentralizado"/>
            </w:pPr>
          </w:p>
        </w:tc>
        <w:tc>
          <w:tcPr>
            <w:tcW w:w="284" w:type="dxa"/>
            <w:tcBorders>
              <w:bottom w:val="single" w:sz="4" w:space="0" w:color="auto"/>
            </w:tcBorders>
          </w:tcPr>
          <w:p w14:paraId="0838B8CD" w14:textId="77777777" w:rsidR="00A91C4C" w:rsidRPr="00CD3142" w:rsidRDefault="00A91C4C" w:rsidP="00470C41">
            <w:pPr>
              <w:pStyle w:val="TF-TEXTOQUADROCentralizado"/>
            </w:pPr>
          </w:p>
        </w:tc>
        <w:tc>
          <w:tcPr>
            <w:tcW w:w="284" w:type="dxa"/>
            <w:tcBorders>
              <w:bottom w:val="single" w:sz="4" w:space="0" w:color="auto"/>
            </w:tcBorders>
          </w:tcPr>
          <w:p w14:paraId="0316545D" w14:textId="77777777" w:rsidR="00A91C4C" w:rsidRPr="00CD3142" w:rsidRDefault="00A91C4C" w:rsidP="00470C41">
            <w:pPr>
              <w:pStyle w:val="TF-TEXTOQUADROCentralizado"/>
            </w:pPr>
          </w:p>
        </w:tc>
        <w:tc>
          <w:tcPr>
            <w:tcW w:w="284" w:type="dxa"/>
            <w:tcBorders>
              <w:bottom w:val="single" w:sz="4" w:space="0" w:color="auto"/>
            </w:tcBorders>
          </w:tcPr>
          <w:p w14:paraId="0AAF16A1" w14:textId="77777777" w:rsidR="00A91C4C" w:rsidRPr="00CD3142" w:rsidRDefault="00A91C4C" w:rsidP="00470C41">
            <w:pPr>
              <w:pStyle w:val="TF-TEXTOQUADROCentralizado"/>
            </w:pPr>
          </w:p>
        </w:tc>
        <w:tc>
          <w:tcPr>
            <w:tcW w:w="284" w:type="dxa"/>
            <w:tcBorders>
              <w:bottom w:val="single" w:sz="4" w:space="0" w:color="auto"/>
            </w:tcBorders>
          </w:tcPr>
          <w:p w14:paraId="7A03E3B9" w14:textId="77777777" w:rsidR="00A91C4C" w:rsidRPr="00CD3142" w:rsidRDefault="00A91C4C" w:rsidP="00470C41">
            <w:pPr>
              <w:pStyle w:val="TF-TEXTOQUADROCentralizado"/>
            </w:pPr>
          </w:p>
        </w:tc>
        <w:tc>
          <w:tcPr>
            <w:tcW w:w="284" w:type="dxa"/>
            <w:tcBorders>
              <w:bottom w:val="single" w:sz="4" w:space="0" w:color="auto"/>
            </w:tcBorders>
          </w:tcPr>
          <w:p w14:paraId="02441AC0" w14:textId="77777777" w:rsidR="00A91C4C" w:rsidRPr="00CD3142" w:rsidRDefault="00A91C4C" w:rsidP="00470C41">
            <w:pPr>
              <w:pStyle w:val="TF-TEXTOQUADROCentralizado"/>
            </w:pPr>
          </w:p>
        </w:tc>
        <w:tc>
          <w:tcPr>
            <w:tcW w:w="289" w:type="dxa"/>
          </w:tcPr>
          <w:p w14:paraId="09C2E755" w14:textId="77777777" w:rsidR="00A91C4C" w:rsidRPr="00CD3142" w:rsidRDefault="00A91C4C" w:rsidP="00470C41">
            <w:pPr>
              <w:pStyle w:val="TF-TEXTOQUADROCentralizado"/>
            </w:pPr>
          </w:p>
        </w:tc>
      </w:tr>
      <w:tr w:rsidR="00A91C4C" w:rsidRPr="00CD3142" w14:paraId="35BD9291" w14:textId="77777777" w:rsidTr="00AC50BF">
        <w:trPr>
          <w:jc w:val="center"/>
        </w:trPr>
        <w:tc>
          <w:tcPr>
            <w:tcW w:w="6171" w:type="dxa"/>
            <w:tcBorders>
              <w:left w:val="single" w:sz="4" w:space="0" w:color="auto"/>
            </w:tcBorders>
          </w:tcPr>
          <w:p w14:paraId="2381A418" w14:textId="77777777" w:rsidR="00A91C4C" w:rsidRPr="00CD3142" w:rsidRDefault="00A91C4C" w:rsidP="00470C41">
            <w:pPr>
              <w:pStyle w:val="TF-TEXTOQUADRO"/>
            </w:pPr>
            <w:r w:rsidRPr="000D46A8">
              <w:t>Levantamento dos requisitos</w:t>
            </w:r>
          </w:p>
        </w:tc>
        <w:tc>
          <w:tcPr>
            <w:tcW w:w="273" w:type="dxa"/>
            <w:tcBorders>
              <w:top w:val="single" w:sz="4" w:space="0" w:color="auto"/>
            </w:tcBorders>
            <w:shd w:val="clear" w:color="auto" w:fill="A6A6A6"/>
          </w:tcPr>
          <w:p w14:paraId="3F80F583" w14:textId="77777777" w:rsidR="00A91C4C" w:rsidRPr="00CD3142" w:rsidRDefault="00A91C4C" w:rsidP="00470C41">
            <w:pPr>
              <w:pStyle w:val="TF-TEXTOQUADROCentralizado"/>
            </w:pPr>
          </w:p>
        </w:tc>
        <w:tc>
          <w:tcPr>
            <w:tcW w:w="284" w:type="dxa"/>
            <w:tcBorders>
              <w:top w:val="single" w:sz="4" w:space="0" w:color="auto"/>
            </w:tcBorders>
          </w:tcPr>
          <w:p w14:paraId="51577B0B" w14:textId="77777777" w:rsidR="00A91C4C" w:rsidRPr="00CD3142" w:rsidRDefault="00A91C4C" w:rsidP="00470C41">
            <w:pPr>
              <w:pStyle w:val="TF-TEXTOQUADROCentralizado"/>
            </w:pPr>
          </w:p>
        </w:tc>
        <w:tc>
          <w:tcPr>
            <w:tcW w:w="284" w:type="dxa"/>
            <w:tcBorders>
              <w:top w:val="single" w:sz="4" w:space="0" w:color="auto"/>
            </w:tcBorders>
          </w:tcPr>
          <w:p w14:paraId="24182C11" w14:textId="77777777" w:rsidR="00A91C4C" w:rsidRPr="00CD3142" w:rsidRDefault="00A91C4C" w:rsidP="00470C41">
            <w:pPr>
              <w:pStyle w:val="TF-TEXTOQUADROCentralizado"/>
            </w:pPr>
          </w:p>
        </w:tc>
        <w:tc>
          <w:tcPr>
            <w:tcW w:w="284" w:type="dxa"/>
            <w:tcBorders>
              <w:top w:val="single" w:sz="4" w:space="0" w:color="auto"/>
            </w:tcBorders>
          </w:tcPr>
          <w:p w14:paraId="4E5F3E33" w14:textId="77777777" w:rsidR="00A91C4C" w:rsidRPr="00CD3142" w:rsidRDefault="00A91C4C" w:rsidP="00470C41">
            <w:pPr>
              <w:pStyle w:val="TF-TEXTOQUADROCentralizado"/>
            </w:pPr>
          </w:p>
        </w:tc>
        <w:tc>
          <w:tcPr>
            <w:tcW w:w="284" w:type="dxa"/>
            <w:tcBorders>
              <w:top w:val="single" w:sz="4" w:space="0" w:color="auto"/>
            </w:tcBorders>
          </w:tcPr>
          <w:p w14:paraId="36E202F2" w14:textId="77777777" w:rsidR="00A91C4C" w:rsidRPr="00CD3142" w:rsidRDefault="00A91C4C" w:rsidP="00470C41">
            <w:pPr>
              <w:pStyle w:val="TF-TEXTOQUADROCentralizado"/>
            </w:pPr>
          </w:p>
        </w:tc>
        <w:tc>
          <w:tcPr>
            <w:tcW w:w="284" w:type="dxa"/>
            <w:tcBorders>
              <w:top w:val="single" w:sz="4" w:space="0" w:color="auto"/>
            </w:tcBorders>
          </w:tcPr>
          <w:p w14:paraId="1797BE48" w14:textId="77777777" w:rsidR="00A91C4C" w:rsidRPr="00CD3142" w:rsidRDefault="00A91C4C" w:rsidP="00470C41">
            <w:pPr>
              <w:pStyle w:val="TF-TEXTOQUADROCentralizado"/>
            </w:pPr>
          </w:p>
        </w:tc>
        <w:tc>
          <w:tcPr>
            <w:tcW w:w="284" w:type="dxa"/>
            <w:tcBorders>
              <w:top w:val="single" w:sz="4" w:space="0" w:color="auto"/>
            </w:tcBorders>
          </w:tcPr>
          <w:p w14:paraId="336B84C2" w14:textId="77777777" w:rsidR="00A91C4C" w:rsidRPr="00CD3142" w:rsidRDefault="00A91C4C" w:rsidP="00470C41">
            <w:pPr>
              <w:pStyle w:val="TF-TEXTOQUADROCentralizado"/>
            </w:pPr>
          </w:p>
        </w:tc>
        <w:tc>
          <w:tcPr>
            <w:tcW w:w="284" w:type="dxa"/>
            <w:tcBorders>
              <w:top w:val="single" w:sz="4" w:space="0" w:color="auto"/>
            </w:tcBorders>
          </w:tcPr>
          <w:p w14:paraId="3ED0CD95" w14:textId="77777777" w:rsidR="00A91C4C" w:rsidRPr="00CD3142" w:rsidRDefault="00A91C4C" w:rsidP="00470C41">
            <w:pPr>
              <w:pStyle w:val="TF-TEXTOQUADROCentralizado"/>
            </w:pPr>
          </w:p>
        </w:tc>
        <w:tc>
          <w:tcPr>
            <w:tcW w:w="284" w:type="dxa"/>
            <w:tcBorders>
              <w:top w:val="single" w:sz="4" w:space="0" w:color="auto"/>
            </w:tcBorders>
          </w:tcPr>
          <w:p w14:paraId="6B6BB56D" w14:textId="77777777" w:rsidR="00A91C4C" w:rsidRPr="00CD3142" w:rsidRDefault="00A91C4C" w:rsidP="00470C41">
            <w:pPr>
              <w:pStyle w:val="TF-TEXTOQUADROCentralizado"/>
            </w:pPr>
          </w:p>
        </w:tc>
        <w:tc>
          <w:tcPr>
            <w:tcW w:w="289" w:type="dxa"/>
          </w:tcPr>
          <w:p w14:paraId="1E1C10CF" w14:textId="77777777" w:rsidR="00A91C4C" w:rsidRPr="00CD3142" w:rsidRDefault="00A91C4C" w:rsidP="00470C41">
            <w:pPr>
              <w:pStyle w:val="TF-TEXTOQUADROCentralizado"/>
            </w:pPr>
          </w:p>
        </w:tc>
      </w:tr>
      <w:tr w:rsidR="00A91C4C" w:rsidRPr="00CD3142" w14:paraId="3FCC6C2E" w14:textId="77777777" w:rsidTr="00AC50BF">
        <w:trPr>
          <w:jc w:val="center"/>
        </w:trPr>
        <w:tc>
          <w:tcPr>
            <w:tcW w:w="6171" w:type="dxa"/>
            <w:tcBorders>
              <w:left w:val="single" w:sz="4" w:space="0" w:color="auto"/>
            </w:tcBorders>
          </w:tcPr>
          <w:p w14:paraId="44AC9573" w14:textId="77777777" w:rsidR="00A91C4C" w:rsidRPr="00CD3142" w:rsidRDefault="00A91C4C" w:rsidP="00470C41">
            <w:pPr>
              <w:pStyle w:val="TF-TEXTOQUADRO"/>
            </w:pPr>
            <w:r>
              <w:t>Modelagem do sistema</w:t>
            </w:r>
          </w:p>
        </w:tc>
        <w:tc>
          <w:tcPr>
            <w:tcW w:w="273" w:type="dxa"/>
            <w:tcBorders>
              <w:bottom w:val="single" w:sz="4" w:space="0" w:color="auto"/>
            </w:tcBorders>
          </w:tcPr>
          <w:p w14:paraId="2BEE2F46"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6B9869BE" w14:textId="77777777" w:rsidR="00A91C4C" w:rsidRPr="00CD3142" w:rsidRDefault="00A91C4C" w:rsidP="00470C41">
            <w:pPr>
              <w:pStyle w:val="TF-TEXTOQUADROCentralizado"/>
            </w:pPr>
          </w:p>
        </w:tc>
        <w:tc>
          <w:tcPr>
            <w:tcW w:w="284" w:type="dxa"/>
            <w:tcBorders>
              <w:bottom w:val="single" w:sz="4" w:space="0" w:color="auto"/>
            </w:tcBorders>
          </w:tcPr>
          <w:p w14:paraId="511D8BA5" w14:textId="77777777" w:rsidR="00A91C4C" w:rsidRPr="00CD3142" w:rsidRDefault="00A91C4C" w:rsidP="00470C41">
            <w:pPr>
              <w:pStyle w:val="TF-TEXTOQUADROCentralizado"/>
            </w:pPr>
          </w:p>
        </w:tc>
        <w:tc>
          <w:tcPr>
            <w:tcW w:w="284" w:type="dxa"/>
            <w:tcBorders>
              <w:bottom w:val="single" w:sz="4" w:space="0" w:color="auto"/>
            </w:tcBorders>
          </w:tcPr>
          <w:p w14:paraId="758308E3" w14:textId="77777777" w:rsidR="00A91C4C" w:rsidRPr="00CD3142" w:rsidRDefault="00A91C4C" w:rsidP="00470C41">
            <w:pPr>
              <w:pStyle w:val="TF-TEXTOQUADROCentralizado"/>
            </w:pPr>
          </w:p>
        </w:tc>
        <w:tc>
          <w:tcPr>
            <w:tcW w:w="284" w:type="dxa"/>
            <w:tcBorders>
              <w:bottom w:val="single" w:sz="4" w:space="0" w:color="auto"/>
            </w:tcBorders>
          </w:tcPr>
          <w:p w14:paraId="3EF8E566" w14:textId="77777777" w:rsidR="00A91C4C" w:rsidRPr="00CD3142" w:rsidRDefault="00A91C4C" w:rsidP="00470C41">
            <w:pPr>
              <w:pStyle w:val="TF-TEXTOQUADROCentralizado"/>
            </w:pPr>
          </w:p>
        </w:tc>
        <w:tc>
          <w:tcPr>
            <w:tcW w:w="284" w:type="dxa"/>
            <w:tcBorders>
              <w:bottom w:val="single" w:sz="4" w:space="0" w:color="auto"/>
            </w:tcBorders>
          </w:tcPr>
          <w:p w14:paraId="6D855A7C" w14:textId="77777777" w:rsidR="00A91C4C" w:rsidRPr="00CD3142" w:rsidRDefault="00A91C4C" w:rsidP="00470C41">
            <w:pPr>
              <w:pStyle w:val="TF-TEXTOQUADROCentralizado"/>
            </w:pPr>
          </w:p>
        </w:tc>
        <w:tc>
          <w:tcPr>
            <w:tcW w:w="284" w:type="dxa"/>
            <w:tcBorders>
              <w:bottom w:val="single" w:sz="4" w:space="0" w:color="auto"/>
            </w:tcBorders>
          </w:tcPr>
          <w:p w14:paraId="2FED3E7C" w14:textId="77777777" w:rsidR="00A91C4C" w:rsidRPr="00CD3142" w:rsidRDefault="00A91C4C" w:rsidP="00470C41">
            <w:pPr>
              <w:pStyle w:val="TF-TEXTOQUADROCentralizado"/>
            </w:pPr>
          </w:p>
        </w:tc>
        <w:tc>
          <w:tcPr>
            <w:tcW w:w="284" w:type="dxa"/>
            <w:tcBorders>
              <w:bottom w:val="single" w:sz="4" w:space="0" w:color="auto"/>
            </w:tcBorders>
          </w:tcPr>
          <w:p w14:paraId="3B82E334" w14:textId="77777777" w:rsidR="00A91C4C" w:rsidRPr="00CD3142" w:rsidRDefault="00A91C4C" w:rsidP="00470C41">
            <w:pPr>
              <w:pStyle w:val="TF-TEXTOQUADROCentralizado"/>
            </w:pPr>
          </w:p>
        </w:tc>
        <w:tc>
          <w:tcPr>
            <w:tcW w:w="284" w:type="dxa"/>
            <w:tcBorders>
              <w:bottom w:val="single" w:sz="4" w:space="0" w:color="auto"/>
            </w:tcBorders>
          </w:tcPr>
          <w:p w14:paraId="275318A9" w14:textId="77777777" w:rsidR="00A91C4C" w:rsidRPr="00CD3142" w:rsidRDefault="00A91C4C" w:rsidP="00470C41">
            <w:pPr>
              <w:pStyle w:val="TF-TEXTOQUADROCentralizado"/>
            </w:pPr>
          </w:p>
        </w:tc>
        <w:tc>
          <w:tcPr>
            <w:tcW w:w="289" w:type="dxa"/>
          </w:tcPr>
          <w:p w14:paraId="39E5CBE9" w14:textId="77777777" w:rsidR="00A91C4C" w:rsidRPr="00CD3142" w:rsidRDefault="00A91C4C" w:rsidP="00470C41">
            <w:pPr>
              <w:pStyle w:val="TF-TEXTOQUADROCentralizado"/>
            </w:pPr>
          </w:p>
        </w:tc>
      </w:tr>
      <w:tr w:rsidR="00A91C4C" w:rsidRPr="00CD3142" w14:paraId="6A19DEC0" w14:textId="77777777" w:rsidTr="00262955">
        <w:trPr>
          <w:jc w:val="center"/>
        </w:trPr>
        <w:tc>
          <w:tcPr>
            <w:tcW w:w="6171" w:type="dxa"/>
            <w:tcBorders>
              <w:left w:val="single" w:sz="4" w:space="0" w:color="auto"/>
            </w:tcBorders>
          </w:tcPr>
          <w:p w14:paraId="205F05F1" w14:textId="77777777" w:rsidR="00A91C4C" w:rsidRDefault="00A91C4C" w:rsidP="00470C41">
            <w:pPr>
              <w:pStyle w:val="TF-TEXTOQUADRO"/>
            </w:pPr>
            <w:r w:rsidRPr="00C70D55">
              <w:t xml:space="preserve">Implementação do </w:t>
            </w:r>
            <w:r w:rsidRPr="00C70D55">
              <w:rPr>
                <w:i/>
                <w:iCs/>
              </w:rPr>
              <w:t>front-end</w:t>
            </w:r>
          </w:p>
        </w:tc>
        <w:tc>
          <w:tcPr>
            <w:tcW w:w="273" w:type="dxa"/>
            <w:tcBorders>
              <w:bottom w:val="single" w:sz="4" w:space="0" w:color="auto"/>
            </w:tcBorders>
          </w:tcPr>
          <w:p w14:paraId="7873B13C"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09633DF7"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3F4CE740"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045056C6" w14:textId="77777777" w:rsidR="00A91C4C" w:rsidRPr="00CD3142" w:rsidRDefault="00A91C4C" w:rsidP="00470C41">
            <w:pPr>
              <w:pStyle w:val="TF-TEXTOQUADROCentralizado"/>
            </w:pPr>
          </w:p>
        </w:tc>
        <w:tc>
          <w:tcPr>
            <w:tcW w:w="284" w:type="dxa"/>
            <w:tcBorders>
              <w:bottom w:val="single" w:sz="4" w:space="0" w:color="auto"/>
            </w:tcBorders>
          </w:tcPr>
          <w:p w14:paraId="191D9936" w14:textId="77777777" w:rsidR="00A91C4C" w:rsidRPr="00CD3142" w:rsidRDefault="00A91C4C" w:rsidP="00470C41">
            <w:pPr>
              <w:pStyle w:val="TF-TEXTOQUADROCentralizado"/>
            </w:pPr>
          </w:p>
        </w:tc>
        <w:tc>
          <w:tcPr>
            <w:tcW w:w="284" w:type="dxa"/>
            <w:tcBorders>
              <w:bottom w:val="single" w:sz="4" w:space="0" w:color="auto"/>
            </w:tcBorders>
          </w:tcPr>
          <w:p w14:paraId="1F8B77B3" w14:textId="77777777" w:rsidR="00A91C4C" w:rsidRPr="00CD3142" w:rsidRDefault="00A91C4C" w:rsidP="00470C41">
            <w:pPr>
              <w:pStyle w:val="TF-TEXTOQUADROCentralizado"/>
            </w:pPr>
          </w:p>
        </w:tc>
        <w:tc>
          <w:tcPr>
            <w:tcW w:w="284" w:type="dxa"/>
            <w:tcBorders>
              <w:bottom w:val="single" w:sz="4" w:space="0" w:color="auto"/>
            </w:tcBorders>
          </w:tcPr>
          <w:p w14:paraId="447BC1A7" w14:textId="77777777" w:rsidR="00A91C4C" w:rsidRPr="00CD3142" w:rsidRDefault="00A91C4C" w:rsidP="00470C41">
            <w:pPr>
              <w:pStyle w:val="TF-TEXTOQUADROCentralizado"/>
            </w:pPr>
          </w:p>
        </w:tc>
        <w:tc>
          <w:tcPr>
            <w:tcW w:w="284" w:type="dxa"/>
            <w:tcBorders>
              <w:bottom w:val="single" w:sz="4" w:space="0" w:color="auto"/>
            </w:tcBorders>
          </w:tcPr>
          <w:p w14:paraId="5AC10346" w14:textId="77777777" w:rsidR="00A91C4C" w:rsidRPr="00CD3142" w:rsidRDefault="00A91C4C" w:rsidP="00470C41">
            <w:pPr>
              <w:pStyle w:val="TF-TEXTOQUADROCentralizado"/>
            </w:pPr>
          </w:p>
        </w:tc>
        <w:tc>
          <w:tcPr>
            <w:tcW w:w="284" w:type="dxa"/>
            <w:tcBorders>
              <w:bottom w:val="single" w:sz="4" w:space="0" w:color="auto"/>
            </w:tcBorders>
          </w:tcPr>
          <w:p w14:paraId="39A78BF1" w14:textId="77777777" w:rsidR="00A91C4C" w:rsidRPr="00CD3142" w:rsidRDefault="00A91C4C" w:rsidP="00470C41">
            <w:pPr>
              <w:pStyle w:val="TF-TEXTOQUADROCentralizado"/>
            </w:pPr>
          </w:p>
        </w:tc>
        <w:tc>
          <w:tcPr>
            <w:tcW w:w="289" w:type="dxa"/>
          </w:tcPr>
          <w:p w14:paraId="6BB06B86" w14:textId="77777777" w:rsidR="00A91C4C" w:rsidRPr="00CD3142" w:rsidRDefault="00A91C4C" w:rsidP="00470C41">
            <w:pPr>
              <w:pStyle w:val="TF-TEXTOQUADROCentralizado"/>
            </w:pPr>
          </w:p>
        </w:tc>
      </w:tr>
      <w:tr w:rsidR="00A91C4C" w:rsidRPr="00CD3142" w14:paraId="73D9E596" w14:textId="77777777" w:rsidTr="00262955">
        <w:trPr>
          <w:jc w:val="center"/>
        </w:trPr>
        <w:tc>
          <w:tcPr>
            <w:tcW w:w="6171" w:type="dxa"/>
            <w:tcBorders>
              <w:left w:val="single" w:sz="4" w:space="0" w:color="auto"/>
            </w:tcBorders>
          </w:tcPr>
          <w:p w14:paraId="7D835B51" w14:textId="77777777" w:rsidR="00A91C4C" w:rsidRDefault="00A91C4C" w:rsidP="00470C41">
            <w:pPr>
              <w:pStyle w:val="TF-TEXTOQUADRO"/>
            </w:pPr>
            <w:r w:rsidRPr="00C70D55">
              <w:t xml:space="preserve">Implementação do </w:t>
            </w:r>
            <w:r w:rsidRPr="00C70D55">
              <w:rPr>
                <w:i/>
                <w:iCs/>
              </w:rPr>
              <w:t>back-end</w:t>
            </w:r>
          </w:p>
        </w:tc>
        <w:tc>
          <w:tcPr>
            <w:tcW w:w="273" w:type="dxa"/>
            <w:tcBorders>
              <w:bottom w:val="single" w:sz="4" w:space="0" w:color="auto"/>
            </w:tcBorders>
          </w:tcPr>
          <w:p w14:paraId="33531E06" w14:textId="77777777" w:rsidR="00A91C4C" w:rsidRPr="00CD3142" w:rsidRDefault="00A91C4C" w:rsidP="00470C41">
            <w:pPr>
              <w:pStyle w:val="TF-TEXTOQUADROCentralizado"/>
            </w:pPr>
          </w:p>
        </w:tc>
        <w:tc>
          <w:tcPr>
            <w:tcW w:w="284" w:type="dxa"/>
            <w:tcBorders>
              <w:bottom w:val="single" w:sz="4" w:space="0" w:color="auto"/>
            </w:tcBorders>
          </w:tcPr>
          <w:p w14:paraId="16B39FBA" w14:textId="77777777" w:rsidR="00A91C4C" w:rsidRPr="00CD3142" w:rsidRDefault="00A91C4C" w:rsidP="00470C41">
            <w:pPr>
              <w:pStyle w:val="TF-TEXTOQUADROCentralizado"/>
            </w:pPr>
          </w:p>
        </w:tc>
        <w:tc>
          <w:tcPr>
            <w:tcW w:w="284" w:type="dxa"/>
            <w:tcBorders>
              <w:bottom w:val="single" w:sz="4" w:space="0" w:color="auto"/>
            </w:tcBorders>
          </w:tcPr>
          <w:p w14:paraId="04036A5B" w14:textId="77777777" w:rsidR="00A91C4C" w:rsidRPr="00CD3142" w:rsidRDefault="00A91C4C" w:rsidP="00470C41">
            <w:pPr>
              <w:pStyle w:val="TF-TEXTOQUADROCentralizado"/>
            </w:pPr>
          </w:p>
        </w:tc>
        <w:tc>
          <w:tcPr>
            <w:tcW w:w="284" w:type="dxa"/>
            <w:tcBorders>
              <w:bottom w:val="single" w:sz="4" w:space="0" w:color="auto"/>
            </w:tcBorders>
          </w:tcPr>
          <w:p w14:paraId="1213D8FD"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1E7810AB"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7F2430C8"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2A705F7F" w14:textId="77777777" w:rsidR="00A91C4C" w:rsidRPr="00CD3142" w:rsidRDefault="00A91C4C" w:rsidP="00470C41">
            <w:pPr>
              <w:pStyle w:val="TF-TEXTOQUADROCentralizado"/>
            </w:pPr>
          </w:p>
        </w:tc>
        <w:tc>
          <w:tcPr>
            <w:tcW w:w="284" w:type="dxa"/>
            <w:tcBorders>
              <w:bottom w:val="single" w:sz="4" w:space="0" w:color="auto"/>
            </w:tcBorders>
          </w:tcPr>
          <w:p w14:paraId="340C41E9" w14:textId="77777777" w:rsidR="00A91C4C" w:rsidRPr="00CD3142" w:rsidRDefault="00A91C4C" w:rsidP="00470C41">
            <w:pPr>
              <w:pStyle w:val="TF-TEXTOQUADROCentralizado"/>
            </w:pPr>
          </w:p>
        </w:tc>
        <w:tc>
          <w:tcPr>
            <w:tcW w:w="284" w:type="dxa"/>
            <w:tcBorders>
              <w:bottom w:val="single" w:sz="4" w:space="0" w:color="auto"/>
            </w:tcBorders>
          </w:tcPr>
          <w:p w14:paraId="55495904" w14:textId="77777777" w:rsidR="00A91C4C" w:rsidRPr="00CD3142" w:rsidRDefault="00A91C4C" w:rsidP="00470C41">
            <w:pPr>
              <w:pStyle w:val="TF-TEXTOQUADROCentralizado"/>
            </w:pPr>
          </w:p>
        </w:tc>
        <w:tc>
          <w:tcPr>
            <w:tcW w:w="289" w:type="dxa"/>
          </w:tcPr>
          <w:p w14:paraId="79E8D254" w14:textId="77777777" w:rsidR="00A91C4C" w:rsidRPr="00CD3142" w:rsidRDefault="00A91C4C" w:rsidP="00470C41">
            <w:pPr>
              <w:pStyle w:val="TF-TEXTOQUADROCentralizado"/>
            </w:pPr>
          </w:p>
        </w:tc>
      </w:tr>
      <w:tr w:rsidR="00A91C4C" w:rsidRPr="00CD3142" w14:paraId="0024AE18" w14:textId="77777777" w:rsidTr="00262955">
        <w:trPr>
          <w:jc w:val="center"/>
        </w:trPr>
        <w:tc>
          <w:tcPr>
            <w:tcW w:w="6171" w:type="dxa"/>
            <w:tcBorders>
              <w:left w:val="single" w:sz="4" w:space="0" w:color="auto"/>
            </w:tcBorders>
          </w:tcPr>
          <w:p w14:paraId="09499C1D" w14:textId="77777777" w:rsidR="00A91C4C" w:rsidRPr="00C70D55" w:rsidRDefault="00A91C4C" w:rsidP="00470C41">
            <w:pPr>
              <w:pStyle w:val="TF-TEXTOQUADRO"/>
            </w:pPr>
            <w:r w:rsidRPr="00486593">
              <w:t>Testes e validação</w:t>
            </w:r>
          </w:p>
        </w:tc>
        <w:tc>
          <w:tcPr>
            <w:tcW w:w="273" w:type="dxa"/>
            <w:tcBorders>
              <w:bottom w:val="single" w:sz="4" w:space="0" w:color="auto"/>
            </w:tcBorders>
          </w:tcPr>
          <w:p w14:paraId="67F6B84F" w14:textId="77777777" w:rsidR="00A91C4C" w:rsidRPr="00CD3142" w:rsidRDefault="00A91C4C" w:rsidP="00470C41">
            <w:pPr>
              <w:pStyle w:val="TF-TEXTOQUADROCentralizado"/>
            </w:pPr>
          </w:p>
        </w:tc>
        <w:tc>
          <w:tcPr>
            <w:tcW w:w="284" w:type="dxa"/>
            <w:tcBorders>
              <w:bottom w:val="single" w:sz="4" w:space="0" w:color="auto"/>
            </w:tcBorders>
          </w:tcPr>
          <w:p w14:paraId="7F099C3E" w14:textId="77777777" w:rsidR="00A91C4C" w:rsidRPr="00CD3142" w:rsidRDefault="00A91C4C" w:rsidP="00470C41">
            <w:pPr>
              <w:pStyle w:val="TF-TEXTOQUADROCentralizado"/>
            </w:pPr>
          </w:p>
        </w:tc>
        <w:tc>
          <w:tcPr>
            <w:tcW w:w="284" w:type="dxa"/>
            <w:tcBorders>
              <w:bottom w:val="single" w:sz="4" w:space="0" w:color="auto"/>
            </w:tcBorders>
          </w:tcPr>
          <w:p w14:paraId="2EBBE5CB" w14:textId="77777777" w:rsidR="00A91C4C" w:rsidRPr="00CD3142" w:rsidRDefault="00A91C4C" w:rsidP="00470C41">
            <w:pPr>
              <w:pStyle w:val="TF-TEXTOQUADROCentralizado"/>
            </w:pPr>
          </w:p>
        </w:tc>
        <w:tc>
          <w:tcPr>
            <w:tcW w:w="284" w:type="dxa"/>
            <w:tcBorders>
              <w:bottom w:val="single" w:sz="4" w:space="0" w:color="auto"/>
            </w:tcBorders>
          </w:tcPr>
          <w:p w14:paraId="796B6C8B" w14:textId="77777777" w:rsidR="00A91C4C" w:rsidRPr="00CD3142" w:rsidRDefault="00A91C4C" w:rsidP="00470C41">
            <w:pPr>
              <w:pStyle w:val="TF-TEXTOQUADROCentralizado"/>
            </w:pPr>
          </w:p>
        </w:tc>
        <w:tc>
          <w:tcPr>
            <w:tcW w:w="284" w:type="dxa"/>
            <w:tcBorders>
              <w:bottom w:val="single" w:sz="4" w:space="0" w:color="auto"/>
            </w:tcBorders>
          </w:tcPr>
          <w:p w14:paraId="292FFB7F" w14:textId="77777777" w:rsidR="00A91C4C" w:rsidRPr="00CD3142" w:rsidRDefault="00A91C4C" w:rsidP="00470C41">
            <w:pPr>
              <w:pStyle w:val="TF-TEXTOQUADROCentralizado"/>
            </w:pPr>
          </w:p>
        </w:tc>
        <w:tc>
          <w:tcPr>
            <w:tcW w:w="284" w:type="dxa"/>
            <w:tcBorders>
              <w:bottom w:val="single" w:sz="4" w:space="0" w:color="auto"/>
            </w:tcBorders>
          </w:tcPr>
          <w:p w14:paraId="30CFF94D" w14:textId="77777777" w:rsidR="00A91C4C" w:rsidRPr="00CD3142" w:rsidRDefault="00A91C4C" w:rsidP="00470C41">
            <w:pPr>
              <w:pStyle w:val="TF-TEXTOQUADROCentralizado"/>
            </w:pPr>
          </w:p>
        </w:tc>
        <w:tc>
          <w:tcPr>
            <w:tcW w:w="284" w:type="dxa"/>
            <w:tcBorders>
              <w:bottom w:val="single" w:sz="4" w:space="0" w:color="auto"/>
            </w:tcBorders>
          </w:tcPr>
          <w:p w14:paraId="359BC15C"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3355BDB7"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7B5BE068" w14:textId="77777777" w:rsidR="00A91C4C" w:rsidRPr="00CD3142" w:rsidRDefault="00A91C4C" w:rsidP="00470C41">
            <w:pPr>
              <w:pStyle w:val="TF-TEXTOQUADROCentralizado"/>
            </w:pPr>
          </w:p>
        </w:tc>
        <w:tc>
          <w:tcPr>
            <w:tcW w:w="289" w:type="dxa"/>
          </w:tcPr>
          <w:p w14:paraId="0EBCE833" w14:textId="77777777" w:rsidR="00A91C4C" w:rsidRPr="00CD3142" w:rsidRDefault="00A91C4C" w:rsidP="00470C41">
            <w:pPr>
              <w:pStyle w:val="TF-TEXTOQUADROCentralizado"/>
            </w:pPr>
          </w:p>
        </w:tc>
      </w:tr>
      <w:tr w:rsidR="00A91C4C" w:rsidRPr="00CD3142" w14:paraId="274CC0BE" w14:textId="77777777" w:rsidTr="00262955">
        <w:trPr>
          <w:jc w:val="center"/>
        </w:trPr>
        <w:tc>
          <w:tcPr>
            <w:tcW w:w="6171" w:type="dxa"/>
            <w:tcBorders>
              <w:left w:val="single" w:sz="4" w:space="0" w:color="auto"/>
              <w:bottom w:val="single" w:sz="4" w:space="0" w:color="auto"/>
            </w:tcBorders>
          </w:tcPr>
          <w:p w14:paraId="1A377FB9" w14:textId="77777777" w:rsidR="00A91C4C" w:rsidRPr="00CD3142" w:rsidRDefault="00A91C4C" w:rsidP="00470C41">
            <w:pPr>
              <w:pStyle w:val="TF-TEXTOQUADRO"/>
            </w:pPr>
            <w:r w:rsidRPr="00F55C5F">
              <w:t>Impl</w:t>
            </w:r>
            <w:r>
              <w:t>antação</w:t>
            </w:r>
          </w:p>
        </w:tc>
        <w:tc>
          <w:tcPr>
            <w:tcW w:w="273" w:type="dxa"/>
            <w:tcBorders>
              <w:bottom w:val="single" w:sz="4" w:space="0" w:color="auto"/>
            </w:tcBorders>
          </w:tcPr>
          <w:p w14:paraId="5E2BAE1B" w14:textId="77777777" w:rsidR="00A91C4C" w:rsidRPr="00CD3142" w:rsidRDefault="00A91C4C" w:rsidP="00470C41">
            <w:pPr>
              <w:pStyle w:val="TF-TEXTOQUADROCentralizado"/>
            </w:pPr>
          </w:p>
        </w:tc>
        <w:tc>
          <w:tcPr>
            <w:tcW w:w="284" w:type="dxa"/>
            <w:tcBorders>
              <w:bottom w:val="single" w:sz="4" w:space="0" w:color="auto"/>
            </w:tcBorders>
          </w:tcPr>
          <w:p w14:paraId="4CC3181B" w14:textId="77777777" w:rsidR="00A91C4C" w:rsidRPr="00CD3142" w:rsidRDefault="00A91C4C" w:rsidP="00470C41">
            <w:pPr>
              <w:pStyle w:val="TF-TEXTOQUADROCentralizado"/>
            </w:pPr>
          </w:p>
        </w:tc>
        <w:tc>
          <w:tcPr>
            <w:tcW w:w="284" w:type="dxa"/>
            <w:tcBorders>
              <w:bottom w:val="single" w:sz="4" w:space="0" w:color="auto"/>
            </w:tcBorders>
          </w:tcPr>
          <w:p w14:paraId="7380AF1A" w14:textId="77777777" w:rsidR="00A91C4C" w:rsidRPr="00CD3142" w:rsidRDefault="00A91C4C" w:rsidP="00470C41">
            <w:pPr>
              <w:pStyle w:val="TF-TEXTOQUADROCentralizado"/>
            </w:pPr>
          </w:p>
        </w:tc>
        <w:tc>
          <w:tcPr>
            <w:tcW w:w="284" w:type="dxa"/>
            <w:tcBorders>
              <w:bottom w:val="single" w:sz="4" w:space="0" w:color="auto"/>
            </w:tcBorders>
          </w:tcPr>
          <w:p w14:paraId="2ACA7CD8" w14:textId="77777777" w:rsidR="00A91C4C" w:rsidRPr="00CD3142" w:rsidRDefault="00A91C4C" w:rsidP="00470C41">
            <w:pPr>
              <w:pStyle w:val="TF-TEXTOQUADROCentralizado"/>
            </w:pPr>
          </w:p>
        </w:tc>
        <w:tc>
          <w:tcPr>
            <w:tcW w:w="284" w:type="dxa"/>
            <w:tcBorders>
              <w:bottom w:val="single" w:sz="4" w:space="0" w:color="auto"/>
            </w:tcBorders>
          </w:tcPr>
          <w:p w14:paraId="352442CF" w14:textId="77777777" w:rsidR="00A91C4C" w:rsidRPr="00CD3142" w:rsidRDefault="00A91C4C" w:rsidP="00470C41">
            <w:pPr>
              <w:pStyle w:val="TF-TEXTOQUADROCentralizado"/>
            </w:pPr>
          </w:p>
        </w:tc>
        <w:tc>
          <w:tcPr>
            <w:tcW w:w="284" w:type="dxa"/>
            <w:tcBorders>
              <w:bottom w:val="single" w:sz="4" w:space="0" w:color="auto"/>
            </w:tcBorders>
          </w:tcPr>
          <w:p w14:paraId="4B23DEF5" w14:textId="77777777" w:rsidR="00A91C4C" w:rsidRPr="00CD3142" w:rsidRDefault="00A91C4C" w:rsidP="00470C41">
            <w:pPr>
              <w:pStyle w:val="TF-TEXTOQUADROCentralizado"/>
            </w:pPr>
          </w:p>
        </w:tc>
        <w:tc>
          <w:tcPr>
            <w:tcW w:w="284" w:type="dxa"/>
            <w:tcBorders>
              <w:bottom w:val="single" w:sz="4" w:space="0" w:color="auto"/>
            </w:tcBorders>
          </w:tcPr>
          <w:p w14:paraId="3A2D3C17" w14:textId="77777777" w:rsidR="00A91C4C" w:rsidRPr="00CD3142" w:rsidRDefault="00A91C4C" w:rsidP="00470C41">
            <w:pPr>
              <w:pStyle w:val="TF-TEXTOQUADROCentralizado"/>
            </w:pPr>
          </w:p>
        </w:tc>
        <w:tc>
          <w:tcPr>
            <w:tcW w:w="284" w:type="dxa"/>
            <w:tcBorders>
              <w:bottom w:val="single" w:sz="4" w:space="0" w:color="auto"/>
            </w:tcBorders>
          </w:tcPr>
          <w:p w14:paraId="74670516" w14:textId="77777777" w:rsidR="00A91C4C" w:rsidRPr="00CD3142" w:rsidRDefault="00A91C4C" w:rsidP="00470C41">
            <w:pPr>
              <w:pStyle w:val="TF-TEXTOQUADROCentralizado"/>
            </w:pPr>
          </w:p>
        </w:tc>
        <w:tc>
          <w:tcPr>
            <w:tcW w:w="284" w:type="dxa"/>
            <w:tcBorders>
              <w:bottom w:val="single" w:sz="4" w:space="0" w:color="auto"/>
            </w:tcBorders>
          </w:tcPr>
          <w:p w14:paraId="2F3B08D1" w14:textId="77777777" w:rsidR="00A91C4C" w:rsidRPr="00CD3142" w:rsidRDefault="00A91C4C" w:rsidP="00470C41">
            <w:pPr>
              <w:pStyle w:val="TF-TEXTOQUADROCentralizado"/>
            </w:pPr>
          </w:p>
        </w:tc>
        <w:tc>
          <w:tcPr>
            <w:tcW w:w="289" w:type="dxa"/>
            <w:tcBorders>
              <w:bottom w:val="single" w:sz="4" w:space="0" w:color="auto"/>
            </w:tcBorders>
            <w:shd w:val="clear" w:color="auto" w:fill="A6A6A6"/>
          </w:tcPr>
          <w:p w14:paraId="06CDFC17" w14:textId="77777777" w:rsidR="00A91C4C" w:rsidRPr="00CD3142" w:rsidRDefault="00A91C4C" w:rsidP="00470C41">
            <w:pPr>
              <w:pStyle w:val="TF-TEXTOQUADROCentralizado"/>
            </w:pPr>
          </w:p>
        </w:tc>
      </w:tr>
    </w:tbl>
    <w:p w14:paraId="468B1051" w14:textId="77777777" w:rsidR="00A91C4C" w:rsidRPr="00CD3142" w:rsidRDefault="00A91C4C" w:rsidP="00FC4A9F">
      <w:pPr>
        <w:pStyle w:val="TF-FONTE"/>
      </w:pPr>
      <w:r w:rsidRPr="00CD3142">
        <w:t>Fonte: elaborado pelo autor.</w:t>
      </w:r>
    </w:p>
    <w:p w14:paraId="5FFDBE5A" w14:textId="77777777" w:rsidR="00A91C4C" w:rsidRPr="00CD3142" w:rsidRDefault="00A91C4C" w:rsidP="00FC4A9F">
      <w:pPr>
        <w:pStyle w:val="Ttulo1"/>
      </w:pPr>
      <w:commentRangeStart w:id="153"/>
      <w:r w:rsidRPr="00CD3142">
        <w:lastRenderedPageBreak/>
        <w:t>REVISÃO BIBLIOGRÁFICA</w:t>
      </w:r>
    </w:p>
    <w:p w14:paraId="247C751D" w14:textId="77777777" w:rsidR="00A91C4C" w:rsidRPr="00CD3142" w:rsidRDefault="00A91C4C" w:rsidP="00DF64E9">
      <w:pPr>
        <w:pStyle w:val="TF-TEXTO"/>
      </w:pPr>
      <w:r w:rsidRPr="00225CB7">
        <w:t xml:space="preserve">Nesta seção são apresentados os temas principais que compõe este trabalho. </w:t>
      </w:r>
      <w:r>
        <w:t xml:space="preserve">Na </w:t>
      </w:r>
      <w:ins w:id="154" w:author="Simone Erbs da Costa" w:date="2021-10-13T21:34:00Z">
        <w:r>
          <w:t>sub</w:t>
        </w:r>
      </w:ins>
      <w:r>
        <w:t>seção</w:t>
      </w:r>
      <w:r w:rsidRPr="00225CB7">
        <w:t xml:space="preserve"> 4.1 é descrito sobre </w:t>
      </w:r>
      <w:r>
        <w:t>d</w:t>
      </w:r>
      <w:r w:rsidRPr="00225CB7">
        <w:t xml:space="preserve">oação de </w:t>
      </w:r>
      <w:r>
        <w:t>s</w:t>
      </w:r>
      <w:r w:rsidRPr="00225CB7">
        <w:t xml:space="preserve">angue. </w:t>
      </w:r>
      <w:r>
        <w:t xml:space="preserve">Na </w:t>
      </w:r>
      <w:ins w:id="155" w:author="Simone Erbs da Costa" w:date="2021-10-13T21:34:00Z">
        <w:r>
          <w:t>sub</w:t>
        </w:r>
      </w:ins>
      <w:r>
        <w:t>seção</w:t>
      </w:r>
      <w:r w:rsidRPr="00225CB7">
        <w:t xml:space="preserve"> 4.</w:t>
      </w:r>
      <w:r>
        <w:t>2</w:t>
      </w:r>
      <w:r w:rsidRPr="00225CB7">
        <w:t xml:space="preserve"> é apresentado sobre boas práticas em aplicações web</w:t>
      </w:r>
      <w:r w:rsidRPr="00DC458B">
        <w:t>.</w:t>
      </w:r>
      <w:commentRangeEnd w:id="153"/>
      <w:r>
        <w:rPr>
          <w:rStyle w:val="Refdecomentrio"/>
        </w:rPr>
        <w:commentReference w:id="153"/>
      </w:r>
    </w:p>
    <w:p w14:paraId="55A59B06" w14:textId="77777777" w:rsidR="00A91C4C" w:rsidRPr="00CD3142" w:rsidRDefault="00A91C4C" w:rsidP="0016210D">
      <w:pPr>
        <w:pStyle w:val="Ttulo2"/>
      </w:pPr>
      <w:bookmarkStart w:id="156" w:name="_Hlk83494706"/>
      <w:r w:rsidRPr="0085307B">
        <w:t>Doação de sangue</w:t>
      </w:r>
      <w:bookmarkEnd w:id="156"/>
    </w:p>
    <w:p w14:paraId="4D390594" w14:textId="77777777" w:rsidR="00A91C4C" w:rsidRDefault="00A91C4C" w:rsidP="00A92BCC">
      <w:pPr>
        <w:pStyle w:val="TF-TEXTO"/>
      </w:pPr>
      <w:r>
        <w:t xml:space="preserve">Segundo </w:t>
      </w:r>
      <w:commentRangeStart w:id="157"/>
      <w:r>
        <w:t>Ministério da Saúde (2021, p.</w:t>
      </w:r>
      <w:ins w:id="158" w:author="Simone Erbs da Costa" w:date="2021-10-13T21:34:00Z">
        <w:r>
          <w:t xml:space="preserve"> </w:t>
        </w:r>
      </w:ins>
      <w:r>
        <w:t>1</w:t>
      </w:r>
      <w:commentRangeEnd w:id="157"/>
      <w:r>
        <w:rPr>
          <w:rStyle w:val="Refdecomentrio"/>
        </w:rPr>
        <w:commentReference w:id="157"/>
      </w:r>
      <w:r>
        <w:t>)</w:t>
      </w:r>
      <w:ins w:id="159" w:author="Simone Erbs da Costa" w:date="2021-10-13T21:34:00Z">
        <w:r>
          <w:t>,</w:t>
        </w:r>
      </w:ins>
      <w:r>
        <w:t xml:space="preserve"> a doação de sangue é “</w:t>
      </w:r>
      <w:ins w:id="160" w:author="Simone Erbs da Costa" w:date="2021-10-13T21:34:00Z">
        <w:r>
          <w:t xml:space="preserve">[...] </w:t>
        </w:r>
      </w:ins>
      <w:r>
        <w:t xml:space="preserve">um processo pelo qual um doador voluntário tem seu sangue coletado para ser armazenado em um banco de sangue para uso subsequente em transfusões de sangue”. </w:t>
      </w:r>
      <w:del w:id="161" w:author="Simone Erbs da Costa" w:date="2021-10-13T21:57:00Z">
        <w:r w:rsidDel="00FA287C">
          <w:delText xml:space="preserve">Numa </w:delText>
        </w:r>
      </w:del>
      <w:ins w:id="162" w:author="Simone Erbs da Costa" w:date="2021-10-13T21:57:00Z">
        <w:r>
          <w:t xml:space="preserve">Em uma </w:t>
        </w:r>
      </w:ins>
      <w:r>
        <w:t>doação são retirados cerca de 450 mililitros de sangue, por meio de uma inserção de uma agulha no braço. A doação é realizada por profissionais capacitados supervisionados por médicos ou enfermeiros (SECRETARIA DE SAÚDE DO RIO GRANDE DO SUL</w:t>
      </w:r>
      <w:commentRangeStart w:id="163"/>
      <w:r>
        <w:t>, 2021).</w:t>
      </w:r>
      <w:commentRangeEnd w:id="163"/>
      <w:r>
        <w:rPr>
          <w:rStyle w:val="Refdecomentrio"/>
        </w:rPr>
        <w:commentReference w:id="163"/>
      </w:r>
    </w:p>
    <w:p w14:paraId="1F97D4C9" w14:textId="77777777" w:rsidR="00A91C4C" w:rsidRDefault="00A91C4C" w:rsidP="00A92BCC">
      <w:pPr>
        <w:pStyle w:val="TF-TEXTO"/>
      </w:pPr>
      <w:commentRangeStart w:id="164"/>
      <w:r>
        <w:t>Santos (</w:t>
      </w:r>
      <w:commentRangeStart w:id="165"/>
      <w:r>
        <w:t>2021</w:t>
      </w:r>
      <w:commentRangeEnd w:id="165"/>
      <w:r>
        <w:rPr>
          <w:rStyle w:val="Refdecomentrio"/>
        </w:rPr>
        <w:commentReference w:id="165"/>
      </w:r>
      <w:r>
        <w:t xml:space="preserve">) afirma que uma das principais funções do sangue é o transporte de nutrientes, hormônios e gases. Além de recolher os resíduos metabólicos e atuar na defesa e imunidade do organismo. </w:t>
      </w:r>
      <w:commentRangeEnd w:id="164"/>
      <w:r>
        <w:rPr>
          <w:rStyle w:val="Refdecomentrio"/>
        </w:rPr>
        <w:commentReference w:id="164"/>
      </w:r>
    </w:p>
    <w:p w14:paraId="1ECAEA94" w14:textId="77777777" w:rsidR="00A91C4C" w:rsidRDefault="00A91C4C" w:rsidP="00A92BCC">
      <w:pPr>
        <w:pStyle w:val="TF-TEXTO"/>
      </w:pPr>
      <w:r w:rsidRPr="00F7095F">
        <w:t>O sangue doado não é apenas utilizado em pacientes que houve perda sanguínea. Procedimentos cirúrgicos</w:t>
      </w:r>
      <w:r>
        <w:t>,</w:t>
      </w:r>
      <w:r w:rsidRPr="00F7095F">
        <w:t xml:space="preserve"> oncológicos</w:t>
      </w:r>
      <w:r>
        <w:t xml:space="preserve"> </w:t>
      </w:r>
      <w:r w:rsidRPr="00F7095F">
        <w:t xml:space="preserve">e pacientes com algumas doenças como talassemia, são exemplos de outros usos do sangue doado (SANTOS, </w:t>
      </w:r>
      <w:commentRangeStart w:id="166"/>
      <w:r w:rsidRPr="00F7095F">
        <w:t>2021</w:t>
      </w:r>
      <w:commentRangeEnd w:id="166"/>
      <w:r>
        <w:rPr>
          <w:rStyle w:val="Refdecomentrio"/>
        </w:rPr>
        <w:commentReference w:id="166"/>
      </w:r>
      <w:commentRangeStart w:id="167"/>
      <w:r w:rsidRPr="00F7095F">
        <w:t xml:space="preserve">). Segundo o Ministério da Saúde </w:t>
      </w:r>
      <w:commentRangeEnd w:id="167"/>
      <w:r>
        <w:rPr>
          <w:rStyle w:val="Refdecomentrio"/>
        </w:rPr>
        <w:commentReference w:id="167"/>
      </w:r>
      <w:r w:rsidRPr="00F7095F">
        <w:t>todo o sangue doado é separado pelos componentes (hemácias, plaquetas e plasma), desta forma pode beneficiar mais um paciente com apenas uma coleta</w:t>
      </w:r>
      <w:r w:rsidRPr="003C1B48">
        <w:t>.</w:t>
      </w:r>
    </w:p>
    <w:p w14:paraId="6995F526" w14:textId="77777777" w:rsidR="00A91C4C" w:rsidRDefault="00A91C4C" w:rsidP="0016210D">
      <w:pPr>
        <w:pStyle w:val="Ttulo2"/>
      </w:pPr>
      <w:r>
        <w:t>Boas práticas em aplicações web</w:t>
      </w:r>
    </w:p>
    <w:p w14:paraId="38EA944A" w14:textId="77777777" w:rsidR="00A91C4C" w:rsidRDefault="00A91C4C" w:rsidP="002747FF">
      <w:pPr>
        <w:pStyle w:val="TF-TEXTO"/>
      </w:pPr>
      <w:commentRangeStart w:id="168"/>
      <w:r>
        <w:t xml:space="preserve">O uso de aplicações web está cada vez mais presente no cotidiano das pessoas. Se </w:t>
      </w:r>
      <w:commentRangeStart w:id="169"/>
      <w:r>
        <w:t>analisarmos</w:t>
      </w:r>
      <w:commentRangeEnd w:id="169"/>
      <w:r>
        <w:rPr>
          <w:rStyle w:val="Refdecomentrio"/>
        </w:rPr>
        <w:commentReference w:id="169"/>
      </w:r>
      <w:r>
        <w:t xml:space="preserve"> a história das aplicações web, pode-se notar que </w:t>
      </w:r>
      <w:del w:id="170" w:author="Simone Erbs da Costa" w:date="2021-10-13T22:01:00Z">
        <w:r w:rsidDel="00846BEC">
          <w:delText>a mesma</w:delText>
        </w:r>
      </w:del>
      <w:ins w:id="171" w:author="Simone Erbs da Costa" w:date="2021-10-13T22:01:00Z">
        <w:r>
          <w:t>ela</w:t>
        </w:r>
      </w:ins>
      <w:r>
        <w:t xml:space="preserve"> evoluiu de simples páginas estáticas, para páginas cada vez mais complexas e interativas, possibilitando agregar mais recursos e facilidades aos usuários (BITTAR</w:t>
      </w:r>
      <w:commentRangeStart w:id="172"/>
      <w:r>
        <w:t>,</w:t>
      </w:r>
      <w:ins w:id="173" w:author="Simone Erbs da Costa" w:date="2021-10-13T22:01:00Z">
        <w:r>
          <w:t xml:space="preserve"> </w:t>
        </w:r>
      </w:ins>
      <w:r>
        <w:t>2013</w:t>
      </w:r>
      <w:commentRangeEnd w:id="172"/>
      <w:r>
        <w:rPr>
          <w:rStyle w:val="Refdecomentrio"/>
        </w:rPr>
        <w:commentReference w:id="172"/>
      </w:r>
      <w:r>
        <w:t xml:space="preserve">). </w:t>
      </w:r>
      <w:commentRangeEnd w:id="168"/>
      <w:r>
        <w:rPr>
          <w:rStyle w:val="Refdecomentrio"/>
        </w:rPr>
        <w:commentReference w:id="168"/>
      </w:r>
    </w:p>
    <w:p w14:paraId="1A479A6D" w14:textId="77777777" w:rsidR="00A91C4C" w:rsidRDefault="00A91C4C" w:rsidP="00A70ABC">
      <w:pPr>
        <w:pStyle w:val="TF-TEXTO"/>
      </w:pPr>
      <w:commentRangeStart w:id="174"/>
      <w:r>
        <w:t>Entretanto, no contexto de acessibilidade em aplicações Web não há muito avanço, pois a grande maioria das aplicações apresentam problemas quanto à acessibilidade, impossibilitando que usuários com deficiência possam acessar as aplicações. Pode-se complementar também com a criação de páginas adaptadas para dispositivos móveis (</w:t>
      </w:r>
      <w:commentRangeStart w:id="175"/>
      <w:r>
        <w:t xml:space="preserve">BITTAR, 2013).  </w:t>
      </w:r>
      <w:commentRangeEnd w:id="174"/>
      <w:r>
        <w:rPr>
          <w:rStyle w:val="Refdecomentrio"/>
        </w:rPr>
        <w:commentReference w:id="174"/>
      </w:r>
      <w:commentRangeEnd w:id="175"/>
      <w:r>
        <w:rPr>
          <w:rStyle w:val="Refdecomentrio"/>
        </w:rPr>
        <w:commentReference w:id="175"/>
      </w:r>
    </w:p>
    <w:p w14:paraId="47FBFC46" w14:textId="77777777" w:rsidR="00A91C4C" w:rsidRDefault="00A91C4C" w:rsidP="00A70ABC">
      <w:pPr>
        <w:pStyle w:val="TF-TEXTO"/>
      </w:pPr>
      <w:commentRangeStart w:id="176"/>
      <w:r>
        <w:t xml:space="preserve">Segundo </w:t>
      </w:r>
      <w:commentRangeStart w:id="177"/>
      <w:r>
        <w:t>Bergantin (2014)</w:t>
      </w:r>
      <w:ins w:id="178" w:author="Simone Erbs da Costa" w:date="2021-10-13T21:35:00Z">
        <w:r>
          <w:t xml:space="preserve">, </w:t>
        </w:r>
      </w:ins>
      <w:r>
        <w:t xml:space="preserve"> </w:t>
      </w:r>
      <w:commentRangeEnd w:id="177"/>
      <w:r>
        <w:rPr>
          <w:rStyle w:val="Refdecomentrio"/>
        </w:rPr>
        <w:commentReference w:id="177"/>
      </w:r>
      <w:r>
        <w:t xml:space="preserve">o desenvolvimento de páginas para dispositivos móveis tem como suas particularidades: tamanho, processamento, armazenamento, </w:t>
      </w:r>
      <w:r>
        <w:lastRenderedPageBreak/>
        <w:t>utilização de redes móveis com baixa velocidade etc. Estas particularidades requerem uma forma de desenvolvimento diferente da utilizada em computadores de mesa.</w:t>
      </w:r>
      <w:commentRangeEnd w:id="176"/>
      <w:r>
        <w:rPr>
          <w:rStyle w:val="Refdecomentrio"/>
        </w:rPr>
        <w:commentReference w:id="176"/>
      </w:r>
    </w:p>
    <w:p w14:paraId="2909D782" w14:textId="77777777" w:rsidR="00A91C4C" w:rsidRPr="00CD3142" w:rsidRDefault="00A91C4C" w:rsidP="00F83A19">
      <w:pPr>
        <w:pStyle w:val="TF-refernciasbibliogrficasTTULO"/>
      </w:pPr>
      <w:bookmarkStart w:id="179" w:name="_Toc351015602"/>
      <w:bookmarkEnd w:id="100"/>
      <w:bookmarkEnd w:id="101"/>
      <w:bookmarkEnd w:id="102"/>
      <w:bookmarkEnd w:id="103"/>
      <w:bookmarkEnd w:id="104"/>
      <w:bookmarkEnd w:id="105"/>
      <w:bookmarkEnd w:id="106"/>
      <w:commentRangeStart w:id="180"/>
      <w:r w:rsidRPr="00CD3142">
        <w:t>Referências</w:t>
      </w:r>
      <w:bookmarkEnd w:id="179"/>
      <w:commentRangeEnd w:id="180"/>
      <w:r>
        <w:rPr>
          <w:rStyle w:val="Refdecomentrio"/>
          <w:rFonts w:ascii="Times New Roman" w:hAnsi="Times New Roman"/>
          <w:b w:val="0"/>
          <w:caps w:val="0"/>
        </w:rPr>
        <w:commentReference w:id="180"/>
      </w:r>
    </w:p>
    <w:p w14:paraId="799D540A" w14:textId="77777777" w:rsidR="00A91C4C" w:rsidRDefault="00A91C4C" w:rsidP="0019171D">
      <w:pPr>
        <w:pStyle w:val="TF-refernciasITEM"/>
        <w:jc w:val="both"/>
      </w:pPr>
      <w:bookmarkStart w:id="181" w:name="_Hlk83798740"/>
      <w:bookmarkStart w:id="182" w:name="_Toc54169336"/>
      <w:r w:rsidRPr="000E7B3A">
        <w:t xml:space="preserve">BERGANTIN, Carlos Eduardo Martinelli. </w:t>
      </w:r>
      <w:r w:rsidRPr="00D30F93">
        <w:rPr>
          <w:b/>
          <w:bCs/>
        </w:rPr>
        <w:t>Análise de boas práticas para o desenvolvimento de web wapps</w:t>
      </w:r>
      <w:r w:rsidRPr="000E7B3A">
        <w:t xml:space="preserve">. 2014. 77 f. TCC (Graduação) - Curso de Sistemas de Informação, Centro Universitário Eurípides de Marília, Marília, 2014. Disponível em: </w:t>
      </w:r>
      <w:r>
        <w:t>h</w:t>
      </w:r>
      <w:r w:rsidRPr="000E7B3A">
        <w:t>ttps://aberto.univem.edu.br/bitstream/handle/11077/994/Carlos%20Eduardo%20Martinelli.pdf. Acesso em: 28 set. 2021.</w:t>
      </w:r>
    </w:p>
    <w:p w14:paraId="23ADFE38" w14:textId="77777777" w:rsidR="00A91C4C" w:rsidDel="00846BEC" w:rsidRDefault="00A91C4C" w:rsidP="004F70BA">
      <w:pPr>
        <w:pStyle w:val="TF-refernciasITEM"/>
        <w:jc w:val="both"/>
        <w:rPr>
          <w:del w:id="183" w:author="Simone Erbs da Costa" w:date="2021-10-13T22:02:00Z"/>
        </w:rPr>
      </w:pPr>
      <w:r>
        <w:t>BITTAR, Thiago Uma abordagem de apoio a boas práticas para desenvolvimento de aplicações Web acessíveis.  2013. 255 p. Tese (Doutorado - Programa de Pós-Graduação em</w:t>
      </w:r>
      <w:ins w:id="184" w:author="Simone Erbs da Costa" w:date="2021-10-13T22:02:00Z">
        <w:r>
          <w:t xml:space="preserve"> </w:t>
        </w:r>
      </w:ins>
    </w:p>
    <w:p w14:paraId="64FE641D" w14:textId="77777777" w:rsidR="00A91C4C" w:rsidRDefault="00A91C4C" w:rsidP="004F70BA">
      <w:pPr>
        <w:pStyle w:val="TF-refernciasITEM"/>
        <w:jc w:val="both"/>
      </w:pPr>
      <w:r>
        <w:t>Ciências de Computação e Matemática Computacional) Instituto de Ciências Matemáticas e de Computação, São Carlos, Universidade de São Paulo, 2013. Disponível em: https://teses.usp.br/teses/disponiveis/55/55134/tde-19042013-150117/publico/thiagojaburrevisada.pdf. Acesso em: 28 set. 2021</w:t>
      </w:r>
    </w:p>
    <w:p w14:paraId="0E53881A" w14:textId="77777777" w:rsidR="00A91C4C" w:rsidRDefault="00A91C4C" w:rsidP="0019171D">
      <w:pPr>
        <w:pStyle w:val="TF-refernciasITEM"/>
        <w:jc w:val="both"/>
      </w:pPr>
      <w:commentRangeStart w:id="185"/>
      <w:r w:rsidRPr="006C73B0">
        <w:t>BRASIL. Controladoria-Geral da União. PUBLICIDADE DE UTILIDADE PUBLICA. 2020</w:t>
      </w:r>
      <w:ins w:id="186" w:author="Simone Erbs da Costa" w:date="2021-10-13T22:04:00Z">
        <w:r>
          <w:t>a</w:t>
        </w:r>
      </w:ins>
      <w:r w:rsidRPr="006C73B0">
        <w:t>. Disponível em: http://transparencia.gov.br/programas-e-acoes/acao/4641-publicidade-de-utilidade-publica?ano=2020. Acesso em: 29 ago. 2021</w:t>
      </w:r>
      <w:ins w:id="187" w:author="Simone Erbs da Costa" w:date="2021-10-13T22:05:00Z">
        <w:r>
          <w:t>.</w:t>
        </w:r>
        <w:commentRangeEnd w:id="185"/>
        <w:r>
          <w:rPr>
            <w:rStyle w:val="Refdecomentrio"/>
          </w:rPr>
          <w:commentReference w:id="185"/>
        </w:r>
      </w:ins>
    </w:p>
    <w:p w14:paraId="3598FF93" w14:textId="77777777" w:rsidR="00A91C4C" w:rsidRDefault="00A91C4C" w:rsidP="0019171D">
      <w:pPr>
        <w:pStyle w:val="TF-refernciasITEM"/>
        <w:jc w:val="both"/>
      </w:pPr>
      <w:commentRangeStart w:id="188"/>
      <w:del w:id="189" w:author="Simone Erbs da Costa" w:date="2021-10-13T22:04:00Z">
        <w:r w:rsidDel="00846BEC">
          <w:delText xml:space="preserve">(1) </w:delText>
        </w:r>
      </w:del>
      <w:r>
        <w:t xml:space="preserve">BRASIL. Ministério da Saúde. </w:t>
      </w:r>
      <w:r w:rsidRPr="0019171D">
        <w:t>Doação de sangue é necessária para abastecer estoques em todo País</w:t>
      </w:r>
      <w:r>
        <w:t>. Governo do Brasil. 2020</w:t>
      </w:r>
      <w:ins w:id="190" w:author="Simone Erbs da Costa" w:date="2021-10-13T22:04:00Z">
        <w:r>
          <w:t>b</w:t>
        </w:r>
      </w:ins>
      <w:r>
        <w:t xml:space="preserve">. Disponível em: </w:t>
      </w:r>
      <w:commentRangeStart w:id="191"/>
      <w:del w:id="192" w:author="Simone Erbs da Costa" w:date="2021-10-13T21:15:00Z">
        <w:r w:rsidDel="007F6856">
          <w:delText>&lt;</w:delText>
        </w:r>
      </w:del>
      <w:r w:rsidRPr="0019171D">
        <w:t>https://www.gov.br/pt-br/noticias/assistencia-social/2020/08/doacao-de-sangue-e-necessaria-para-abastecer-estoques-em-todo-pais</w:t>
      </w:r>
      <w:del w:id="193" w:author="Simone Erbs da Costa" w:date="2021-10-13T21:15:00Z">
        <w:r w:rsidDel="007F6856">
          <w:delText>&gt;</w:delText>
        </w:r>
      </w:del>
      <w:r>
        <w:t xml:space="preserve">. </w:t>
      </w:r>
      <w:commentRangeEnd w:id="191"/>
      <w:r>
        <w:rPr>
          <w:rStyle w:val="Refdecomentrio"/>
        </w:rPr>
        <w:commentReference w:id="191"/>
      </w:r>
      <w:r>
        <w:t>Acesso em: 27 set. 2021.</w:t>
      </w:r>
      <w:commentRangeEnd w:id="188"/>
      <w:r>
        <w:rPr>
          <w:rStyle w:val="Refdecomentrio"/>
        </w:rPr>
        <w:commentReference w:id="188"/>
      </w:r>
    </w:p>
    <w:p w14:paraId="499171BC" w14:textId="77777777" w:rsidR="00A91C4C" w:rsidRDefault="00A91C4C" w:rsidP="00291EAC">
      <w:pPr>
        <w:pStyle w:val="TF-refernciasITEM"/>
      </w:pPr>
      <w:commentRangeStart w:id="194"/>
      <w:r w:rsidRPr="00291EAC">
        <w:t xml:space="preserve">BRASIL. MINISTÉRIO DA SAÚDE . </w:t>
      </w:r>
      <w:r w:rsidRPr="007F6856">
        <w:rPr>
          <w:b/>
          <w:bCs/>
          <w:rPrChange w:id="195" w:author="Simone Erbs da Costa" w:date="2021-10-13T21:18:00Z">
            <w:rPr/>
          </w:rPrChange>
        </w:rPr>
        <w:t>Doação de sangue</w:t>
      </w:r>
      <w:r w:rsidRPr="00291EAC">
        <w:t xml:space="preserve">. </w:t>
      </w:r>
      <w:commentRangeStart w:id="196"/>
      <w:r w:rsidRPr="00291EAC">
        <w:t>2021</w:t>
      </w:r>
      <w:commentRangeEnd w:id="196"/>
      <w:r>
        <w:rPr>
          <w:rStyle w:val="Refdecomentrio"/>
        </w:rPr>
        <w:commentReference w:id="196"/>
      </w:r>
      <w:r w:rsidRPr="00291EAC">
        <w:t>. Disponível em: https://www.gov.br/saude/pt-br/composicao/saes/sangue. Acesso em: 26 set. 2021.</w:t>
      </w:r>
      <w:commentRangeEnd w:id="194"/>
      <w:r>
        <w:rPr>
          <w:rStyle w:val="Refdecomentrio"/>
        </w:rPr>
        <w:commentReference w:id="194"/>
      </w:r>
    </w:p>
    <w:p w14:paraId="6BC51023" w14:textId="77777777" w:rsidR="00A91C4C" w:rsidRDefault="00A91C4C" w:rsidP="00E11765">
      <w:pPr>
        <w:pStyle w:val="TF-refernciasITEM"/>
      </w:pPr>
      <w:commentRangeStart w:id="197"/>
      <w:r w:rsidRPr="00FE6ABD">
        <w:t xml:space="preserve">BRASIL. MINISTÉRIO DA </w:t>
      </w:r>
      <w:r w:rsidRPr="001C3DFE">
        <w:t>SAÚDE</w:t>
      </w:r>
      <w:r w:rsidRPr="00FE6ABD">
        <w:t xml:space="preserve">. </w:t>
      </w:r>
      <w:r w:rsidRPr="00E11765">
        <w:rPr>
          <w:b/>
          <w:bCs/>
        </w:rPr>
        <w:t>Meu Sangue Brasileiro: Ministério da Saúde lança campanha para incentivar doação de sangue</w:t>
      </w:r>
      <w:r w:rsidRPr="00FE6ABD">
        <w:t>. 2021. Disponível em: https://aps.saude.gov.br/noticia/11656. Acesso em: 20 ago. 2021.</w:t>
      </w:r>
      <w:commentRangeEnd w:id="197"/>
      <w:r>
        <w:rPr>
          <w:rStyle w:val="Refdecomentrio"/>
        </w:rPr>
        <w:commentReference w:id="197"/>
      </w:r>
    </w:p>
    <w:p w14:paraId="0208FC90" w14:textId="77777777" w:rsidR="00A91C4C" w:rsidRDefault="00A91C4C" w:rsidP="00E11765">
      <w:pPr>
        <w:pStyle w:val="TF-refernciasITEM"/>
      </w:pPr>
      <w:r w:rsidRPr="001207E8">
        <w:t xml:space="preserve">INSTITUTO NACIONAL DO CÂNCER (INCA). </w:t>
      </w:r>
      <w:r w:rsidRPr="001207E8">
        <w:rPr>
          <w:b/>
          <w:bCs/>
        </w:rPr>
        <w:t>INCA alerta para estoque baixo em bancos de sangue</w:t>
      </w:r>
      <w:r w:rsidRPr="001207E8">
        <w:t xml:space="preserve">. </w:t>
      </w:r>
      <w:commentRangeStart w:id="198"/>
      <w:r w:rsidRPr="001207E8">
        <w:t>2021</w:t>
      </w:r>
      <w:commentRangeEnd w:id="198"/>
      <w:r>
        <w:rPr>
          <w:rStyle w:val="Refdecomentrio"/>
        </w:rPr>
        <w:commentReference w:id="198"/>
      </w:r>
      <w:r w:rsidRPr="001207E8">
        <w:t>. Disponível em: https://www.inca.gov.br/noticias/inca-alerta-para-estoque-baixo-em-bancos-de-sangue. Acesso em: 22 ago. 2021.</w:t>
      </w:r>
    </w:p>
    <w:p w14:paraId="2DCDDEE1" w14:textId="77777777" w:rsidR="00A91C4C" w:rsidRDefault="00A91C4C" w:rsidP="00E11765">
      <w:pPr>
        <w:pStyle w:val="TF-refernciasITEM"/>
      </w:pPr>
      <w:commentRangeStart w:id="199"/>
      <w:r>
        <w:t>GURGEL, Julia Lorena Marques; DO CARMO, Breno Barros Telles</w:t>
      </w:r>
      <w:r w:rsidRPr="00881BD0">
        <w:rPr>
          <w:b/>
          <w:bCs/>
        </w:rPr>
        <w:t>. Dimensionamento do estoque de derivados de sangue em um hemocentro do Brasil baseado em um modelo de gestão de estoques e previsão de demanda</w:t>
      </w:r>
      <w:r>
        <w:t>. Revista Produção Online, v. 14, n. 1, p. 264-293, 2014.</w:t>
      </w:r>
      <w:commentRangeEnd w:id="199"/>
      <w:r>
        <w:rPr>
          <w:rStyle w:val="Refdecomentrio"/>
        </w:rPr>
        <w:commentReference w:id="199"/>
      </w:r>
    </w:p>
    <w:p w14:paraId="4DEC2AEB" w14:textId="77777777" w:rsidR="00A91C4C" w:rsidRDefault="00A91C4C" w:rsidP="00E11765">
      <w:pPr>
        <w:pStyle w:val="TF-refernciasITEM"/>
      </w:pPr>
      <w:r w:rsidRPr="00655598">
        <w:t xml:space="preserve">LIMA, Everton. </w:t>
      </w:r>
      <w:r w:rsidRPr="00655598">
        <w:rPr>
          <w:b/>
          <w:bCs/>
        </w:rPr>
        <w:t>Bancos de sangue estão com estoque baixo na pandemia</w:t>
      </w:r>
      <w:r w:rsidRPr="00655598">
        <w:t xml:space="preserve">. </w:t>
      </w:r>
      <w:commentRangeStart w:id="200"/>
      <w:r w:rsidRPr="00655598">
        <w:t>2021</w:t>
      </w:r>
      <w:commentRangeEnd w:id="200"/>
      <w:r>
        <w:rPr>
          <w:rStyle w:val="Refdecomentrio"/>
        </w:rPr>
        <w:commentReference w:id="200"/>
      </w:r>
      <w:r w:rsidRPr="00655598">
        <w:t xml:space="preserve">. </w:t>
      </w:r>
      <w:commentRangeStart w:id="201"/>
      <w:r w:rsidRPr="00655598">
        <w:t>Disponível em: https://portal.fiocruz.br/noticia/bancos-de-sangue-estao-com-estoque-baixo-na-pandemia. Acesso em: 20 ago. 2021.</w:t>
      </w:r>
      <w:commentRangeEnd w:id="201"/>
      <w:r>
        <w:rPr>
          <w:rStyle w:val="Refdecomentrio"/>
        </w:rPr>
        <w:commentReference w:id="201"/>
      </w:r>
    </w:p>
    <w:p w14:paraId="7837474B" w14:textId="77777777" w:rsidR="00A91C4C" w:rsidRDefault="00A91C4C" w:rsidP="00E11765">
      <w:pPr>
        <w:pStyle w:val="TF-refernciasITEM"/>
      </w:pPr>
      <w:r w:rsidRPr="002E78C7">
        <w:t xml:space="preserve">LIRA, Itágores L. B. de. </w:t>
      </w:r>
      <w:r w:rsidRPr="002E78C7">
        <w:rPr>
          <w:b/>
          <w:bCs/>
        </w:rPr>
        <w:t xml:space="preserve">Doar: </w:t>
      </w:r>
      <w:commentRangeStart w:id="202"/>
      <w:r w:rsidRPr="007F6856">
        <w:rPr>
          <w:rPrChange w:id="203" w:author="Simone Erbs da Costa" w:date="2021-10-13T21:16:00Z">
            <w:rPr>
              <w:b/>
              <w:bCs/>
            </w:rPr>
          </w:rPrChange>
        </w:rPr>
        <w:t>sistema web para otimização do processo de coleta de sangue</w:t>
      </w:r>
      <w:commentRangeEnd w:id="202"/>
      <w:r>
        <w:rPr>
          <w:rStyle w:val="Refdecomentrio"/>
        </w:rPr>
        <w:commentReference w:id="202"/>
      </w:r>
      <w:r w:rsidRPr="002E78C7">
        <w:t xml:space="preserve">. 2020. 11 f. TCC (Graduação) - Curso de Ciência da Computação, Centro de Ciências Exatas e Naturais, Universidade Federal Rural do Semi-Árido, Mossoró, 2019. </w:t>
      </w:r>
      <w:bookmarkStart w:id="204" w:name="_Hlk82830778"/>
      <w:r w:rsidRPr="002E78C7">
        <w:t xml:space="preserve">Disponível em: </w:t>
      </w:r>
      <w:bookmarkEnd w:id="204"/>
      <w:r w:rsidRPr="002E78C7">
        <w:t>http://repositorio.ufersa.edu.br/handle/prefix/5656. Acesso em: 29 ago. 2021.</w:t>
      </w:r>
    </w:p>
    <w:p w14:paraId="7BB704D9" w14:textId="77777777" w:rsidR="00A91C4C" w:rsidRDefault="00A91C4C" w:rsidP="00E11765">
      <w:pPr>
        <w:pStyle w:val="TF-refernciasITEM"/>
      </w:pPr>
      <w:r w:rsidRPr="00311B2E">
        <w:t xml:space="preserve">SANTOS, Helivania Sardinha dos. </w:t>
      </w:r>
      <w:r w:rsidRPr="00311B2E">
        <w:rPr>
          <w:b/>
          <w:bCs/>
        </w:rPr>
        <w:t xml:space="preserve">Doação </w:t>
      </w:r>
      <w:ins w:id="205" w:author="Simone Erbs da Costa" w:date="2021-10-13T22:08:00Z">
        <w:r>
          <w:rPr>
            <w:b/>
            <w:bCs/>
          </w:rPr>
          <w:t>d</w:t>
        </w:r>
      </w:ins>
      <w:del w:id="206" w:author="Simone Erbs da Costa" w:date="2021-10-13T22:08:00Z">
        <w:r w:rsidRPr="00311B2E" w:rsidDel="00846BEC">
          <w:rPr>
            <w:b/>
            <w:bCs/>
          </w:rPr>
          <w:delText>D</w:delText>
        </w:r>
      </w:del>
      <w:r w:rsidRPr="00311B2E">
        <w:rPr>
          <w:b/>
          <w:bCs/>
        </w:rPr>
        <w:t>e Sangue</w:t>
      </w:r>
      <w:r w:rsidRPr="00311B2E">
        <w:t xml:space="preserve">. </w:t>
      </w:r>
      <w:commentRangeStart w:id="207"/>
      <w:r w:rsidRPr="00311B2E">
        <w:t>Disponível</w:t>
      </w:r>
      <w:commentRangeEnd w:id="207"/>
      <w:r>
        <w:rPr>
          <w:rStyle w:val="Refdecomentrio"/>
        </w:rPr>
        <w:commentReference w:id="207"/>
      </w:r>
      <w:r w:rsidRPr="00311B2E">
        <w:t xml:space="preserve"> em: https://www.biologianet.com/curiosidades-biologia/doacao-de-sangue.htm. Acesso em: 26 set. 2021.</w:t>
      </w:r>
    </w:p>
    <w:p w14:paraId="3741FBBC" w14:textId="77777777" w:rsidR="00A91C4C" w:rsidRDefault="00A91C4C" w:rsidP="00E11765">
      <w:pPr>
        <w:pStyle w:val="TF-refernciasITEM"/>
      </w:pPr>
      <w:commentRangeStart w:id="208"/>
      <w:r w:rsidRPr="00783B5D">
        <w:lastRenderedPageBreak/>
        <w:t>Severo, C. E. P. e Santos, H. M. (2018) “</w:t>
      </w:r>
      <w:r w:rsidRPr="00783B5D">
        <w:rPr>
          <w:b/>
          <w:bCs/>
        </w:rPr>
        <w:t>BloodSYS: controlando o processo de doação de  sangue  para  hemocentros</w:t>
      </w:r>
      <w:r w:rsidRPr="00783B5D">
        <w:t>”.  Revista  Eletrônica  de  Sistemas  de  Informação  e Gestão Tecnológica, v.9, n.2.</w:t>
      </w:r>
      <w:commentRangeEnd w:id="208"/>
      <w:r>
        <w:rPr>
          <w:rStyle w:val="Refdecomentrio"/>
        </w:rPr>
        <w:commentReference w:id="208"/>
      </w:r>
    </w:p>
    <w:p w14:paraId="79631B5B" w14:textId="77777777" w:rsidR="00A91C4C" w:rsidRDefault="00A91C4C" w:rsidP="00E11765">
      <w:pPr>
        <w:pStyle w:val="TF-refernciasITEM"/>
      </w:pPr>
      <w:r w:rsidRPr="00E83504">
        <w:t xml:space="preserve">SECRETÁRIA DE SAÚDE DO RIO GRANDE DO SUL. </w:t>
      </w:r>
      <w:r w:rsidRPr="00527DF3">
        <w:rPr>
          <w:b/>
          <w:bCs/>
        </w:rPr>
        <w:t>Doação de Sangue</w:t>
      </w:r>
      <w:r w:rsidRPr="00E83504">
        <w:t xml:space="preserve">. </w:t>
      </w:r>
      <w:commentRangeStart w:id="209"/>
      <w:r w:rsidRPr="00E83504">
        <w:t>Disponível</w:t>
      </w:r>
      <w:commentRangeEnd w:id="209"/>
      <w:r>
        <w:rPr>
          <w:rStyle w:val="Refdecomentrio"/>
        </w:rPr>
        <w:commentReference w:id="209"/>
      </w:r>
      <w:r w:rsidRPr="00E83504">
        <w:t xml:space="preserve"> em: https://saude.rs.gov.br/doacao-de-sangue. Acesso em: 26 set. 2021</w:t>
      </w:r>
    </w:p>
    <w:p w14:paraId="6A1D7DDF" w14:textId="77777777" w:rsidR="00A91C4C" w:rsidRDefault="00A91C4C" w:rsidP="00E11765">
      <w:pPr>
        <w:pStyle w:val="TF-refernciasITEM"/>
      </w:pPr>
      <w:commentRangeStart w:id="210"/>
      <w:r w:rsidRPr="00DB5ED6">
        <w:t xml:space="preserve">SILVA, Bráulio Wilker. </w:t>
      </w:r>
      <w:r w:rsidRPr="00D30F93">
        <w:rPr>
          <w:b/>
          <w:bCs/>
        </w:rPr>
        <w:t>Gerenciamento de Estoques</w:t>
      </w:r>
      <w:r w:rsidRPr="00DB5ED6">
        <w:t xml:space="preserve">. </w:t>
      </w:r>
      <w:commentRangeStart w:id="211"/>
      <w:r w:rsidRPr="00DB5ED6">
        <w:t>2019</w:t>
      </w:r>
      <w:commentRangeEnd w:id="211"/>
      <w:r>
        <w:rPr>
          <w:rStyle w:val="Refdecomentrio"/>
        </w:rPr>
        <w:commentReference w:id="211"/>
      </w:r>
      <w:r w:rsidRPr="00DB5ED6">
        <w:t>. Disponível em: https://www.bwsconsultoria.com/2019/11/gerenciamento-de-estoques.html. Acesso em: 28 set. 2021</w:t>
      </w:r>
      <w:ins w:id="212" w:author="Simone Erbs da Costa" w:date="2021-10-13T22:09:00Z">
        <w:r>
          <w:t>.</w:t>
        </w:r>
        <w:commentRangeEnd w:id="210"/>
        <w:r>
          <w:rPr>
            <w:rStyle w:val="Refdecomentrio"/>
          </w:rPr>
          <w:commentReference w:id="210"/>
        </w:r>
      </w:ins>
    </w:p>
    <w:p w14:paraId="0872D21F" w14:textId="77777777" w:rsidR="00A91C4C" w:rsidRDefault="00A91C4C" w:rsidP="00823FEA">
      <w:pPr>
        <w:pStyle w:val="TF-refernciasITEM"/>
      </w:pPr>
      <w:commentRangeStart w:id="213"/>
      <w:r w:rsidRPr="00CD3142">
        <w:t xml:space="preserve">SOUZA JÚNIOR, Marcílio Ferreira. </w:t>
      </w:r>
      <w:r w:rsidRPr="00804736">
        <w:rPr>
          <w:b/>
          <w:bCs/>
        </w:rPr>
        <w:t>DOE+: Um Aplicativo Móvel de Cunho Social para Agendamento de Doação de Sangue no Hemocentro Público de Alagoas</w:t>
      </w:r>
      <w:r w:rsidRPr="00CD3142">
        <w:t xml:space="preserve">. In: WORKSHOP SOBRE AS IMPLICAÇÕES DA COMPUTAÇÃO NA SOCIEDADE (WICS), 1. , 2020, Cuiabá. Anais [...]. Porto Alegre: Sociedade Brasileira de Computação, 2020. p. 153-160. ISSN 2763-8707. </w:t>
      </w:r>
      <w:r w:rsidRPr="00823FEA">
        <w:rPr>
          <w:color w:val="000000" w:themeColor="text1"/>
        </w:rPr>
        <w:t xml:space="preserve">DOI: </w:t>
      </w:r>
      <w:hyperlink r:id="rId15" w:history="1">
        <w:r w:rsidRPr="00823FEA">
          <w:rPr>
            <w:rStyle w:val="Hyperlink"/>
            <w:color w:val="000000" w:themeColor="text1"/>
          </w:rPr>
          <w:t>https://doi.org/10.5753/wics.2020.11047</w:t>
        </w:r>
      </w:hyperlink>
      <w:bookmarkEnd w:id="181"/>
      <w:r w:rsidRPr="00823FEA">
        <w:rPr>
          <w:color w:val="000000" w:themeColor="text1"/>
        </w:rPr>
        <w:t>.</w:t>
      </w:r>
      <w:bookmarkEnd w:id="182"/>
      <w:commentRangeEnd w:id="213"/>
      <w:r>
        <w:rPr>
          <w:rStyle w:val="Refdecomentrio"/>
        </w:rPr>
        <w:commentReference w:id="213"/>
      </w:r>
    </w:p>
    <w:p w14:paraId="37F39746" w14:textId="77777777" w:rsidR="00A91C4C" w:rsidRDefault="00A91C4C" w:rsidP="00823FEA">
      <w:pPr>
        <w:pStyle w:val="TF-refernciasITEM"/>
        <w:rPr>
          <w:noProof/>
        </w:rPr>
      </w:pPr>
      <w:r w:rsidRPr="00CD3142">
        <w:rPr>
          <w:noProof/>
        </w:rPr>
        <w:t xml:space="preserve"> </w:t>
      </w:r>
      <w:bookmarkEnd w:id="9"/>
      <w:bookmarkEnd w:id="10"/>
    </w:p>
    <w:p w14:paraId="16FF321F" w14:textId="77777777" w:rsidR="00A91C4C" w:rsidRDefault="00A91C4C">
      <w:pPr>
        <w:rPr>
          <w:noProof/>
          <w:szCs w:val="20"/>
        </w:rPr>
      </w:pPr>
      <w:r>
        <w:rPr>
          <w:noProof/>
        </w:rPr>
        <w:br w:type="page"/>
      </w:r>
    </w:p>
    <w:p w14:paraId="573292FF" w14:textId="77777777" w:rsidR="00A91C4C" w:rsidRPr="00320BFA" w:rsidRDefault="00A91C4C" w:rsidP="00823FEA">
      <w:pPr>
        <w:pStyle w:val="TF-xAvalTTULO"/>
      </w:pPr>
      <w:r w:rsidRPr="00320BFA">
        <w:lastRenderedPageBreak/>
        <w:t>FORMULÁRIO  DE  avaliação</w:t>
      </w:r>
      <w:r>
        <w:t xml:space="preserve"> </w:t>
      </w:r>
      <w:r w:rsidRPr="00320BFA">
        <w:t xml:space="preserve">– PROFESSOR </w:t>
      </w:r>
      <w:r>
        <w:t>AVALIADOR</w:t>
      </w:r>
    </w:p>
    <w:p w14:paraId="4A3E2245" w14:textId="77777777" w:rsidR="00A91C4C" w:rsidRDefault="00A91C4C" w:rsidP="00823FEA">
      <w:pPr>
        <w:pStyle w:val="TF-xAvalLINHA"/>
      </w:pPr>
      <w:r w:rsidRPr="00320BFA">
        <w:t>Avaliador(a):</w:t>
      </w:r>
      <w:r w:rsidRPr="00320BFA">
        <w:tab/>
      </w:r>
      <w:r w:rsidRPr="002E058C">
        <w:rPr>
          <w:b/>
          <w:bCs/>
        </w:rPr>
        <w:t>Simone Erbs da Costa</w:t>
      </w:r>
    </w:p>
    <w:p w14:paraId="4CB57E8B" w14:textId="77777777" w:rsidR="00A91C4C" w:rsidRPr="00340EA0" w:rsidRDefault="00A91C4C" w:rsidP="00823FEA">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A91C4C" w:rsidRPr="00320BFA" w14:paraId="5B36CE39" w14:textId="77777777" w:rsidTr="0050227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9C46D4A" w14:textId="77777777" w:rsidR="00A91C4C" w:rsidRPr="00320BFA" w:rsidRDefault="00A91C4C" w:rsidP="0050227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FA1A512" w14:textId="77777777" w:rsidR="00A91C4C" w:rsidRPr="00320BFA" w:rsidRDefault="00A91C4C" w:rsidP="0050227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74680AC" w14:textId="77777777" w:rsidR="00A91C4C" w:rsidRPr="00320BFA" w:rsidRDefault="00A91C4C" w:rsidP="0050227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6C33E39" w14:textId="77777777" w:rsidR="00A91C4C" w:rsidRPr="00320BFA" w:rsidRDefault="00A91C4C" w:rsidP="0050227F">
            <w:pPr>
              <w:pStyle w:val="TF-xAvalITEMTABELA"/>
            </w:pPr>
            <w:r w:rsidRPr="00320BFA">
              <w:t>não atende</w:t>
            </w:r>
          </w:p>
        </w:tc>
      </w:tr>
      <w:tr w:rsidR="00A91C4C" w:rsidRPr="00320BFA" w14:paraId="24AD49F6" w14:textId="77777777" w:rsidTr="0050227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0923F6A" w14:textId="77777777" w:rsidR="00A91C4C" w:rsidRPr="0000224C" w:rsidRDefault="00A91C4C" w:rsidP="0050227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597B620" w14:textId="77777777" w:rsidR="00A91C4C" w:rsidRPr="00320BFA" w:rsidRDefault="00A91C4C" w:rsidP="00A91C4C">
            <w:pPr>
              <w:pStyle w:val="TF-xAvalITEM"/>
              <w:numPr>
                <w:ilvl w:val="0"/>
                <w:numId w:val="11"/>
              </w:numPr>
            </w:pPr>
            <w:r w:rsidRPr="00320BFA">
              <w:t>INTRODUÇÃO</w:t>
            </w:r>
          </w:p>
          <w:p w14:paraId="0832C3B1" w14:textId="77777777" w:rsidR="00A91C4C" w:rsidRPr="00320BFA" w:rsidRDefault="00A91C4C" w:rsidP="0050227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E8A1D84" w14:textId="77777777" w:rsidR="00A91C4C" w:rsidRPr="00320BFA" w:rsidRDefault="00A91C4C" w:rsidP="0050227F">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39B1DFB" w14:textId="77777777" w:rsidR="00A91C4C" w:rsidRPr="00320BFA" w:rsidRDefault="00A91C4C" w:rsidP="0050227F">
            <w:pPr>
              <w:ind w:left="709" w:hanging="709"/>
              <w:jc w:val="both"/>
              <w:rPr>
                <w:sz w:val="18"/>
              </w:rPr>
            </w:pPr>
            <w:ins w:id="214" w:author="Simone Erbs da Costa" w:date="2021-10-13T22:10:00Z">
              <w:r>
                <w:rPr>
                  <w:sz w:val="18"/>
                </w:rPr>
                <w:t>x</w:t>
              </w:r>
            </w:ins>
          </w:p>
        </w:tc>
        <w:tc>
          <w:tcPr>
            <w:tcW w:w="267" w:type="pct"/>
            <w:tcBorders>
              <w:top w:val="single" w:sz="12" w:space="0" w:color="auto"/>
              <w:left w:val="single" w:sz="4" w:space="0" w:color="auto"/>
              <w:bottom w:val="single" w:sz="4" w:space="0" w:color="auto"/>
              <w:right w:val="single" w:sz="12" w:space="0" w:color="auto"/>
            </w:tcBorders>
          </w:tcPr>
          <w:p w14:paraId="60D9F588" w14:textId="77777777" w:rsidR="00A91C4C" w:rsidRPr="00320BFA" w:rsidRDefault="00A91C4C" w:rsidP="0050227F">
            <w:pPr>
              <w:ind w:left="709" w:hanging="709"/>
              <w:jc w:val="both"/>
              <w:rPr>
                <w:sz w:val="18"/>
              </w:rPr>
            </w:pPr>
          </w:p>
        </w:tc>
      </w:tr>
      <w:tr w:rsidR="00A91C4C" w:rsidRPr="00320BFA" w14:paraId="7E4176A9" w14:textId="77777777" w:rsidTr="0050227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FB16E5"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9AA0F55" w14:textId="77777777" w:rsidR="00A91C4C" w:rsidRPr="00320BFA" w:rsidRDefault="00A91C4C" w:rsidP="0050227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C1AF5EF" w14:textId="77777777"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59CBA9" w14:textId="77777777" w:rsidR="00A91C4C" w:rsidRPr="00320BFA" w:rsidRDefault="00A91C4C" w:rsidP="0050227F">
            <w:pPr>
              <w:ind w:left="709" w:hanging="709"/>
              <w:jc w:val="both"/>
              <w:rPr>
                <w:sz w:val="18"/>
              </w:rPr>
            </w:pPr>
            <w:ins w:id="215" w:author="Simone Erbs da Costa" w:date="2021-10-13T22:1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CE6D335" w14:textId="77777777" w:rsidR="00A91C4C" w:rsidRPr="00320BFA" w:rsidRDefault="00A91C4C" w:rsidP="0050227F">
            <w:pPr>
              <w:ind w:left="709" w:hanging="709"/>
              <w:jc w:val="both"/>
              <w:rPr>
                <w:sz w:val="18"/>
              </w:rPr>
            </w:pPr>
          </w:p>
        </w:tc>
      </w:tr>
      <w:tr w:rsidR="00A91C4C" w:rsidRPr="00320BFA" w14:paraId="76A66896"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0722C81"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221520" w14:textId="77777777" w:rsidR="00A91C4C" w:rsidRPr="00320BFA" w:rsidRDefault="00A91C4C" w:rsidP="00A91C4C">
            <w:pPr>
              <w:pStyle w:val="TF-xAvalITEM"/>
              <w:numPr>
                <w:ilvl w:val="0"/>
                <w:numId w:val="11"/>
              </w:numPr>
            </w:pPr>
            <w:r w:rsidRPr="00320BFA">
              <w:t>OBJETIVOS</w:t>
            </w:r>
          </w:p>
          <w:p w14:paraId="6191324E" w14:textId="77777777" w:rsidR="00A91C4C" w:rsidRPr="00320BFA" w:rsidRDefault="00A91C4C" w:rsidP="0050227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A43D7B2" w14:textId="77777777" w:rsidR="00A91C4C" w:rsidRPr="00320BFA" w:rsidRDefault="00A91C4C" w:rsidP="0050227F">
            <w:pPr>
              <w:ind w:left="709" w:hanging="709"/>
              <w:jc w:val="both"/>
              <w:rPr>
                <w:sz w:val="18"/>
              </w:rPr>
            </w:pPr>
            <w:ins w:id="216" w:author="Simone Erbs da Costa" w:date="2021-10-13T22:1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7B676B8"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F54D61" w14:textId="77777777" w:rsidR="00A91C4C" w:rsidRPr="00320BFA" w:rsidRDefault="00A91C4C" w:rsidP="0050227F">
            <w:pPr>
              <w:ind w:left="709" w:hanging="709"/>
              <w:jc w:val="both"/>
              <w:rPr>
                <w:sz w:val="18"/>
              </w:rPr>
            </w:pPr>
          </w:p>
        </w:tc>
      </w:tr>
      <w:tr w:rsidR="00A91C4C" w:rsidRPr="00320BFA" w14:paraId="153FDD0C" w14:textId="77777777" w:rsidTr="0050227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07477D"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4E7022" w14:textId="77777777" w:rsidR="00A91C4C" w:rsidRPr="00320BFA" w:rsidRDefault="00A91C4C" w:rsidP="0050227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730AD80" w14:textId="77777777"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17D0FF2" w14:textId="77777777" w:rsidR="00A91C4C" w:rsidRPr="00320BFA" w:rsidRDefault="00A91C4C" w:rsidP="0050227F">
            <w:pPr>
              <w:ind w:left="709" w:hanging="709"/>
              <w:jc w:val="both"/>
              <w:rPr>
                <w:sz w:val="18"/>
              </w:rPr>
            </w:pPr>
            <w:ins w:id="217" w:author="Simone Erbs da Costa" w:date="2021-10-13T22:1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55D987E9" w14:textId="77777777" w:rsidR="00A91C4C" w:rsidRPr="00320BFA" w:rsidRDefault="00A91C4C" w:rsidP="0050227F">
            <w:pPr>
              <w:ind w:left="709" w:hanging="709"/>
              <w:jc w:val="both"/>
              <w:rPr>
                <w:sz w:val="18"/>
              </w:rPr>
            </w:pPr>
          </w:p>
        </w:tc>
      </w:tr>
      <w:tr w:rsidR="00A91C4C" w:rsidRPr="00320BFA" w14:paraId="7548B9A8" w14:textId="77777777" w:rsidTr="0050227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FE24F"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69DF71" w14:textId="77777777" w:rsidR="00A91C4C" w:rsidRPr="00320BFA" w:rsidRDefault="00A91C4C" w:rsidP="00A91C4C">
            <w:pPr>
              <w:pStyle w:val="TF-xAvalITEM"/>
              <w:numPr>
                <w:ilvl w:val="0"/>
                <w:numId w:val="11"/>
              </w:numPr>
            </w:pPr>
            <w:r w:rsidRPr="00320BFA">
              <w:t>TRABALHOS CORRELATOS</w:t>
            </w:r>
          </w:p>
          <w:p w14:paraId="42ADDDB9" w14:textId="77777777" w:rsidR="00A91C4C" w:rsidRPr="00320BFA" w:rsidRDefault="00A91C4C" w:rsidP="0050227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31FDCB9" w14:textId="77777777" w:rsidR="00A91C4C" w:rsidRPr="00320BFA" w:rsidRDefault="00A91C4C" w:rsidP="0050227F">
            <w:pPr>
              <w:ind w:left="709" w:hanging="709"/>
              <w:jc w:val="both"/>
              <w:rPr>
                <w:sz w:val="18"/>
              </w:rPr>
            </w:pPr>
            <w:ins w:id="218" w:author="Simone Erbs da Costa" w:date="2021-10-13T22:1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86368DF"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8BAE750" w14:textId="77777777" w:rsidR="00A91C4C" w:rsidRPr="00320BFA" w:rsidRDefault="00A91C4C" w:rsidP="0050227F">
            <w:pPr>
              <w:ind w:left="709" w:hanging="709"/>
              <w:jc w:val="both"/>
              <w:rPr>
                <w:sz w:val="18"/>
              </w:rPr>
            </w:pPr>
          </w:p>
        </w:tc>
      </w:tr>
      <w:tr w:rsidR="00A91C4C" w:rsidRPr="00320BFA" w14:paraId="16528F45"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075AD2"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33D645" w14:textId="77777777" w:rsidR="00A91C4C" w:rsidRPr="00320BFA" w:rsidRDefault="00A91C4C" w:rsidP="00A91C4C">
            <w:pPr>
              <w:pStyle w:val="TF-xAvalITEM"/>
              <w:numPr>
                <w:ilvl w:val="0"/>
                <w:numId w:val="11"/>
              </w:numPr>
            </w:pPr>
            <w:r w:rsidRPr="00320BFA">
              <w:t>JUSTIFICATIVA</w:t>
            </w:r>
          </w:p>
          <w:p w14:paraId="32B006D0" w14:textId="77777777" w:rsidR="00A91C4C" w:rsidRPr="00320BFA" w:rsidRDefault="00A91C4C" w:rsidP="0050227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60219C7" w14:textId="77777777"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9A3B452" w14:textId="77777777" w:rsidR="00A91C4C" w:rsidRPr="00320BFA" w:rsidRDefault="00A91C4C" w:rsidP="0050227F">
            <w:pPr>
              <w:ind w:left="709" w:hanging="709"/>
              <w:jc w:val="both"/>
              <w:rPr>
                <w:sz w:val="18"/>
              </w:rPr>
            </w:pPr>
            <w:ins w:id="219" w:author="Simone Erbs da Costa" w:date="2021-10-13T22:1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58497D23" w14:textId="77777777" w:rsidR="00A91C4C" w:rsidRPr="00320BFA" w:rsidRDefault="00A91C4C" w:rsidP="0050227F">
            <w:pPr>
              <w:ind w:left="709" w:hanging="709"/>
              <w:jc w:val="both"/>
              <w:rPr>
                <w:sz w:val="18"/>
              </w:rPr>
            </w:pPr>
          </w:p>
        </w:tc>
      </w:tr>
      <w:tr w:rsidR="00A91C4C" w:rsidRPr="00320BFA" w14:paraId="55C06B61"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84EFE97"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989CD5C" w14:textId="77777777" w:rsidR="00A91C4C" w:rsidRPr="00320BFA" w:rsidRDefault="00A91C4C" w:rsidP="0050227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698087C" w14:textId="77777777" w:rsidR="00A91C4C" w:rsidRPr="00320BFA" w:rsidRDefault="00A91C4C" w:rsidP="0050227F">
            <w:pPr>
              <w:ind w:left="709" w:hanging="709"/>
              <w:jc w:val="both"/>
              <w:rPr>
                <w:sz w:val="18"/>
              </w:rPr>
            </w:pPr>
            <w:ins w:id="220" w:author="Simone Erbs da Costa" w:date="2021-10-13T22:1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18A2A28"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C800157" w14:textId="77777777" w:rsidR="00A91C4C" w:rsidRPr="00320BFA" w:rsidRDefault="00A91C4C" w:rsidP="0050227F">
            <w:pPr>
              <w:ind w:left="709" w:hanging="709"/>
              <w:jc w:val="both"/>
              <w:rPr>
                <w:sz w:val="18"/>
              </w:rPr>
            </w:pPr>
          </w:p>
        </w:tc>
      </w:tr>
      <w:tr w:rsidR="00A91C4C" w:rsidRPr="00320BFA" w14:paraId="10A20BE3"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1E43CFB"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0453BB" w14:textId="77777777" w:rsidR="00A91C4C" w:rsidRPr="00320BFA" w:rsidRDefault="00A91C4C" w:rsidP="0050227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D0D1204" w14:textId="77777777" w:rsidR="00A91C4C" w:rsidRPr="00320BFA" w:rsidRDefault="00A91C4C" w:rsidP="0050227F">
            <w:pPr>
              <w:ind w:left="709" w:hanging="709"/>
              <w:jc w:val="both"/>
              <w:rPr>
                <w:sz w:val="18"/>
              </w:rPr>
            </w:pPr>
            <w:ins w:id="221" w:author="Simone Erbs da Costa" w:date="2021-10-13T22:1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978D834"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C0B17EF" w14:textId="77777777" w:rsidR="00A91C4C" w:rsidRPr="00320BFA" w:rsidRDefault="00A91C4C" w:rsidP="0050227F">
            <w:pPr>
              <w:ind w:left="709" w:hanging="709"/>
              <w:jc w:val="both"/>
              <w:rPr>
                <w:sz w:val="18"/>
              </w:rPr>
            </w:pPr>
          </w:p>
        </w:tc>
      </w:tr>
      <w:tr w:rsidR="00A91C4C" w:rsidRPr="00320BFA" w14:paraId="789BFEBF"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AEB1B2"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E3D646" w14:textId="77777777" w:rsidR="00A91C4C" w:rsidRPr="00320BFA" w:rsidRDefault="00A91C4C" w:rsidP="00A91C4C">
            <w:pPr>
              <w:pStyle w:val="TF-xAvalITEM"/>
              <w:numPr>
                <w:ilvl w:val="0"/>
                <w:numId w:val="11"/>
              </w:numPr>
            </w:pPr>
            <w:r w:rsidRPr="00320BFA">
              <w:t>REQUISITOS PRINCIPAIS DO PROBLEMA A SER TRABALHADO</w:t>
            </w:r>
          </w:p>
          <w:p w14:paraId="72A028BF" w14:textId="77777777" w:rsidR="00A91C4C" w:rsidRPr="00320BFA" w:rsidRDefault="00A91C4C" w:rsidP="0050227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548281E" w14:textId="77777777" w:rsidR="00A91C4C" w:rsidRPr="00320BFA" w:rsidRDefault="00A91C4C" w:rsidP="0050227F">
            <w:pPr>
              <w:ind w:left="709" w:hanging="709"/>
              <w:jc w:val="both"/>
              <w:rPr>
                <w:sz w:val="18"/>
              </w:rPr>
            </w:pPr>
            <w:ins w:id="222" w:author="Simone Erbs da Costa" w:date="2021-10-13T22:1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C37BCC6"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151C269" w14:textId="77777777" w:rsidR="00A91C4C" w:rsidRPr="00320BFA" w:rsidRDefault="00A91C4C" w:rsidP="0050227F">
            <w:pPr>
              <w:ind w:left="709" w:hanging="709"/>
              <w:jc w:val="both"/>
              <w:rPr>
                <w:sz w:val="18"/>
              </w:rPr>
            </w:pPr>
          </w:p>
        </w:tc>
      </w:tr>
      <w:tr w:rsidR="00A91C4C" w:rsidRPr="00320BFA" w14:paraId="5196E4D7" w14:textId="77777777" w:rsidTr="0050227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388E5F7"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EB02E2" w14:textId="77777777" w:rsidR="00A91C4C" w:rsidRPr="00320BFA" w:rsidRDefault="00A91C4C" w:rsidP="00A91C4C">
            <w:pPr>
              <w:pStyle w:val="TF-xAvalITEM"/>
              <w:numPr>
                <w:ilvl w:val="0"/>
                <w:numId w:val="11"/>
              </w:numPr>
            </w:pPr>
            <w:r w:rsidRPr="00320BFA">
              <w:t>METODOLOGIA</w:t>
            </w:r>
          </w:p>
          <w:p w14:paraId="23DA5CE3" w14:textId="77777777" w:rsidR="00A91C4C" w:rsidRPr="00320BFA" w:rsidRDefault="00A91C4C" w:rsidP="0050227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0B2A4091" w14:textId="77777777" w:rsidR="00A91C4C" w:rsidRPr="00320BFA" w:rsidRDefault="00A91C4C" w:rsidP="0050227F">
            <w:pPr>
              <w:ind w:left="709" w:hanging="709"/>
              <w:jc w:val="both"/>
              <w:rPr>
                <w:sz w:val="18"/>
              </w:rPr>
            </w:pPr>
            <w:ins w:id="223" w:author="Simone Erbs da Costa" w:date="2021-10-13T22:1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EFBB4D1"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954B454" w14:textId="77777777" w:rsidR="00A91C4C" w:rsidRPr="00320BFA" w:rsidRDefault="00A91C4C" w:rsidP="0050227F">
            <w:pPr>
              <w:ind w:left="709" w:hanging="709"/>
              <w:jc w:val="both"/>
              <w:rPr>
                <w:sz w:val="18"/>
              </w:rPr>
            </w:pPr>
          </w:p>
        </w:tc>
      </w:tr>
      <w:tr w:rsidR="00A91C4C" w:rsidRPr="00320BFA" w14:paraId="4D33D71D"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D5DC48"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B707745" w14:textId="77777777" w:rsidR="00A91C4C" w:rsidRPr="00320BFA" w:rsidRDefault="00A91C4C" w:rsidP="0050227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49C65FC" w14:textId="77777777" w:rsidR="00A91C4C" w:rsidRPr="00320BFA" w:rsidRDefault="00A91C4C" w:rsidP="0050227F">
            <w:pPr>
              <w:ind w:left="709" w:hanging="709"/>
              <w:jc w:val="both"/>
              <w:rPr>
                <w:sz w:val="18"/>
              </w:rPr>
            </w:pPr>
            <w:ins w:id="224" w:author="Simone Erbs da Costa" w:date="2021-10-13T22:1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F015F2B"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2ACE0AB" w14:textId="77777777" w:rsidR="00A91C4C" w:rsidRPr="00320BFA" w:rsidRDefault="00A91C4C" w:rsidP="0050227F">
            <w:pPr>
              <w:ind w:left="709" w:hanging="709"/>
              <w:jc w:val="both"/>
              <w:rPr>
                <w:sz w:val="18"/>
              </w:rPr>
            </w:pPr>
          </w:p>
        </w:tc>
      </w:tr>
      <w:tr w:rsidR="00A91C4C" w:rsidRPr="00320BFA" w14:paraId="6C204D81"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D048F4"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98B952D" w14:textId="77777777" w:rsidR="00A91C4C" w:rsidRPr="00320BFA" w:rsidRDefault="00A91C4C" w:rsidP="00A91C4C">
            <w:pPr>
              <w:pStyle w:val="TF-xAvalITEM"/>
              <w:numPr>
                <w:ilvl w:val="0"/>
                <w:numId w:val="11"/>
              </w:numPr>
            </w:pPr>
            <w:r w:rsidRPr="00320BFA">
              <w:t>REVISÃO BIBLIOGRÁFICA</w:t>
            </w:r>
            <w:r>
              <w:t xml:space="preserve"> (atenção para a diferença de conteúdo entre projeto e pré-projeto)</w:t>
            </w:r>
          </w:p>
          <w:p w14:paraId="0AE6C5B4" w14:textId="77777777" w:rsidR="00A91C4C" w:rsidRPr="00320BFA" w:rsidRDefault="00A91C4C" w:rsidP="0050227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523B4283" w14:textId="77777777"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673774D" w14:textId="77777777" w:rsidR="00A91C4C" w:rsidRPr="00320BFA" w:rsidRDefault="00A91C4C" w:rsidP="0050227F">
            <w:pPr>
              <w:ind w:left="709" w:hanging="709"/>
              <w:jc w:val="both"/>
              <w:rPr>
                <w:sz w:val="18"/>
              </w:rPr>
            </w:pPr>
            <w:ins w:id="225" w:author="Simone Erbs da Costa" w:date="2021-10-13T22:11: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56B4AB66" w14:textId="77777777" w:rsidR="00A91C4C" w:rsidRPr="00320BFA" w:rsidRDefault="00A91C4C" w:rsidP="0050227F">
            <w:pPr>
              <w:ind w:left="709" w:hanging="709"/>
              <w:jc w:val="both"/>
              <w:rPr>
                <w:sz w:val="18"/>
              </w:rPr>
            </w:pPr>
          </w:p>
        </w:tc>
      </w:tr>
      <w:tr w:rsidR="00A91C4C" w:rsidRPr="00320BFA" w14:paraId="34ADB712"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4A4BD2" w14:textId="77777777" w:rsidR="00A91C4C" w:rsidRPr="00320BFA" w:rsidRDefault="00A91C4C" w:rsidP="0050227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34B77CD" w14:textId="77777777" w:rsidR="00A91C4C" w:rsidRPr="00320BFA" w:rsidRDefault="00A91C4C" w:rsidP="0050227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313FDC60" w14:textId="77777777"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79F60DBD" w14:textId="77777777" w:rsidR="00A91C4C" w:rsidRPr="00320BFA" w:rsidRDefault="00A91C4C" w:rsidP="0050227F">
            <w:pPr>
              <w:ind w:left="709" w:hanging="709"/>
              <w:jc w:val="both"/>
              <w:rPr>
                <w:sz w:val="18"/>
              </w:rPr>
            </w:pPr>
            <w:ins w:id="226" w:author="Simone Erbs da Costa" w:date="2021-10-13T22:11:00Z">
              <w:r>
                <w:rPr>
                  <w:sz w:val="18"/>
                </w:rPr>
                <w:t>x</w:t>
              </w:r>
            </w:ins>
          </w:p>
        </w:tc>
        <w:tc>
          <w:tcPr>
            <w:tcW w:w="267" w:type="pct"/>
            <w:tcBorders>
              <w:top w:val="single" w:sz="4" w:space="0" w:color="auto"/>
              <w:left w:val="single" w:sz="4" w:space="0" w:color="auto"/>
              <w:bottom w:val="single" w:sz="12" w:space="0" w:color="auto"/>
              <w:right w:val="single" w:sz="12" w:space="0" w:color="auto"/>
            </w:tcBorders>
          </w:tcPr>
          <w:p w14:paraId="6F79F4B5" w14:textId="77777777" w:rsidR="00A91C4C" w:rsidRPr="00320BFA" w:rsidRDefault="00A91C4C" w:rsidP="0050227F">
            <w:pPr>
              <w:ind w:left="709" w:hanging="709"/>
              <w:jc w:val="both"/>
              <w:rPr>
                <w:sz w:val="18"/>
              </w:rPr>
            </w:pPr>
          </w:p>
        </w:tc>
      </w:tr>
      <w:tr w:rsidR="00A91C4C" w:rsidRPr="00320BFA" w14:paraId="0FB66CE3" w14:textId="77777777" w:rsidTr="0050227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754F600" w14:textId="77777777" w:rsidR="00A91C4C" w:rsidRPr="0000224C" w:rsidRDefault="00A91C4C" w:rsidP="0050227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16E03E9" w14:textId="77777777" w:rsidR="00A91C4C" w:rsidRPr="00320BFA" w:rsidRDefault="00A91C4C" w:rsidP="00A91C4C">
            <w:pPr>
              <w:pStyle w:val="TF-xAvalITEM"/>
              <w:numPr>
                <w:ilvl w:val="0"/>
                <w:numId w:val="11"/>
              </w:numPr>
            </w:pPr>
            <w:r w:rsidRPr="00320BFA">
              <w:t>LINGUAGEM USADA (redação)</w:t>
            </w:r>
          </w:p>
          <w:p w14:paraId="5498FE66" w14:textId="77777777" w:rsidR="00A91C4C" w:rsidRPr="00320BFA" w:rsidRDefault="00A91C4C" w:rsidP="0050227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C647975" w14:textId="77777777" w:rsidR="00A91C4C" w:rsidRPr="00320BFA" w:rsidRDefault="00A91C4C" w:rsidP="0050227F">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05942E49" w14:textId="77777777" w:rsidR="00A91C4C" w:rsidRPr="00320BFA" w:rsidRDefault="00A91C4C" w:rsidP="0050227F">
            <w:pPr>
              <w:ind w:left="709" w:hanging="709"/>
              <w:jc w:val="both"/>
              <w:rPr>
                <w:sz w:val="18"/>
              </w:rPr>
            </w:pPr>
            <w:ins w:id="227" w:author="Simone Erbs da Costa" w:date="2021-10-13T22:11:00Z">
              <w:r>
                <w:rPr>
                  <w:sz w:val="18"/>
                </w:rPr>
                <w:t>x</w:t>
              </w:r>
            </w:ins>
          </w:p>
        </w:tc>
        <w:tc>
          <w:tcPr>
            <w:tcW w:w="267" w:type="pct"/>
            <w:tcBorders>
              <w:top w:val="single" w:sz="12" w:space="0" w:color="auto"/>
              <w:left w:val="single" w:sz="4" w:space="0" w:color="auto"/>
              <w:bottom w:val="single" w:sz="4" w:space="0" w:color="auto"/>
              <w:right w:val="single" w:sz="12" w:space="0" w:color="auto"/>
            </w:tcBorders>
          </w:tcPr>
          <w:p w14:paraId="20C06383" w14:textId="77777777" w:rsidR="00A91C4C" w:rsidRPr="00320BFA" w:rsidRDefault="00A91C4C" w:rsidP="0050227F">
            <w:pPr>
              <w:ind w:left="709" w:hanging="709"/>
              <w:jc w:val="both"/>
              <w:rPr>
                <w:sz w:val="18"/>
              </w:rPr>
            </w:pPr>
          </w:p>
        </w:tc>
      </w:tr>
      <w:tr w:rsidR="00A91C4C" w:rsidRPr="00320BFA" w14:paraId="78C4098E"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7C0133" w14:textId="77777777" w:rsidR="00A91C4C" w:rsidRPr="00320BFA" w:rsidRDefault="00A91C4C" w:rsidP="0050227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446FF56" w14:textId="77777777" w:rsidR="00A91C4C" w:rsidRPr="00320BFA" w:rsidRDefault="00A91C4C" w:rsidP="0050227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2BE38BF" w14:textId="77777777" w:rsidR="00A91C4C" w:rsidRPr="00320BFA" w:rsidRDefault="00A91C4C" w:rsidP="0050227F">
            <w:pPr>
              <w:ind w:left="709" w:hanging="709"/>
              <w:jc w:val="both"/>
              <w:rPr>
                <w:sz w:val="18"/>
              </w:rPr>
            </w:pPr>
            <w:ins w:id="228" w:author="Simone Erbs da Costa" w:date="2021-10-13T22:11: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4693BB32"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C8155C4" w14:textId="77777777" w:rsidR="00A91C4C" w:rsidRPr="00320BFA" w:rsidRDefault="00A91C4C" w:rsidP="0050227F">
            <w:pPr>
              <w:ind w:left="709" w:hanging="709"/>
              <w:jc w:val="both"/>
              <w:rPr>
                <w:sz w:val="18"/>
              </w:rPr>
            </w:pPr>
          </w:p>
        </w:tc>
      </w:tr>
    </w:tbl>
    <w:p w14:paraId="13AF861F" w14:textId="77777777" w:rsidR="00A91C4C" w:rsidRDefault="00A91C4C" w:rsidP="00823FEA">
      <w:pPr>
        <w:pStyle w:val="TF-refernciasITEM"/>
      </w:pPr>
    </w:p>
    <w:p w14:paraId="4F0CA0C7" w14:textId="64EDB1D6" w:rsidR="00A91C4C" w:rsidRDefault="00A91C4C">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3497"/>
      </w:tblGrid>
      <w:tr w:rsidR="00A91C4C" w14:paraId="6BD84AB1" w14:textId="77777777" w:rsidTr="00BE39CF">
        <w:tc>
          <w:tcPr>
            <w:tcW w:w="9212" w:type="dxa"/>
            <w:gridSpan w:val="2"/>
            <w:shd w:val="clear" w:color="auto" w:fill="auto"/>
          </w:tcPr>
          <w:p w14:paraId="234010FC" w14:textId="77777777" w:rsidR="00A91C4C" w:rsidRDefault="00A91C4C" w:rsidP="00BE39CF">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A91C4C" w14:paraId="5C738886" w14:textId="77777777" w:rsidTr="00BE39CF">
        <w:tc>
          <w:tcPr>
            <w:tcW w:w="5495" w:type="dxa"/>
            <w:shd w:val="clear" w:color="auto" w:fill="auto"/>
          </w:tcPr>
          <w:p w14:paraId="63B65C83" w14:textId="77777777" w:rsidR="00A91C4C" w:rsidRPr="003C5262" w:rsidRDefault="00A91C4C"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6608034D" w14:textId="77777777" w:rsidR="00A91C4C" w:rsidRDefault="00A91C4C" w:rsidP="00BE39CF">
            <w:pPr>
              <w:pStyle w:val="Cabealho"/>
              <w:tabs>
                <w:tab w:val="clear" w:pos="8640"/>
                <w:tab w:val="right" w:pos="8931"/>
              </w:tabs>
              <w:ind w:right="141"/>
              <w:rPr>
                <w:rStyle w:val="Nmerodepgina"/>
              </w:rPr>
            </w:pPr>
            <w:r>
              <w:rPr>
                <w:rStyle w:val="Nmerodepgina"/>
              </w:rPr>
              <w:t>ANO/SEMESTRE: 2021/2</w:t>
            </w:r>
          </w:p>
        </w:tc>
      </w:tr>
    </w:tbl>
    <w:p w14:paraId="57495791" w14:textId="77777777" w:rsidR="00A91C4C" w:rsidRDefault="00A91C4C" w:rsidP="00B93C8E">
      <w:pPr>
        <w:pStyle w:val="TF-TTULO"/>
      </w:pPr>
    </w:p>
    <w:p w14:paraId="33B13C2E" w14:textId="77777777" w:rsidR="00A91C4C" w:rsidRPr="00CD3142" w:rsidRDefault="00A91C4C" w:rsidP="00B93C8E">
      <w:pPr>
        <w:pStyle w:val="TF-TTULO"/>
      </w:pPr>
      <w:r w:rsidRPr="00CD3142">
        <w:t>O+: UMA APLICAÇÃO PARA GESTÃO DE</w:t>
      </w:r>
    </w:p>
    <w:p w14:paraId="315E76C5" w14:textId="77777777" w:rsidR="00A91C4C" w:rsidRPr="00CD3142" w:rsidRDefault="00A91C4C" w:rsidP="00B93C8E">
      <w:pPr>
        <w:pStyle w:val="TF-TTULO"/>
      </w:pPr>
      <w:r w:rsidRPr="00CD3142">
        <w:t>HEMOCENTROS E AGENDAMENTO DE DOAÇÕES DE SANGUE</w:t>
      </w:r>
    </w:p>
    <w:p w14:paraId="0FFF370A" w14:textId="77777777" w:rsidR="00A91C4C" w:rsidRPr="00CD3142" w:rsidRDefault="00A91C4C" w:rsidP="001E682E">
      <w:pPr>
        <w:pStyle w:val="TF-AUTOR0"/>
      </w:pPr>
      <w:r w:rsidRPr="00CD3142">
        <w:t>Silvino Brigido de Souza</w:t>
      </w:r>
    </w:p>
    <w:p w14:paraId="4CEF3B72" w14:textId="77777777" w:rsidR="00A91C4C" w:rsidRPr="00CD3142" w:rsidRDefault="00A91C4C" w:rsidP="001E682E">
      <w:pPr>
        <w:pStyle w:val="TF-AUTOR0"/>
      </w:pPr>
      <w:r w:rsidRPr="00CD3142">
        <w:t>Prof.ª Luciana Pereira de Araújo Kohler – Orientadora</w:t>
      </w:r>
    </w:p>
    <w:p w14:paraId="10C862D4" w14:textId="77777777" w:rsidR="00A91C4C" w:rsidRPr="00CD3142" w:rsidRDefault="00A91C4C" w:rsidP="001E682E">
      <w:pPr>
        <w:pStyle w:val="TF-AUTOR0"/>
      </w:pPr>
    </w:p>
    <w:p w14:paraId="72840D65" w14:textId="77777777" w:rsidR="00A91C4C" w:rsidRPr="00CD3142" w:rsidRDefault="00A91C4C" w:rsidP="00FC4A9F">
      <w:pPr>
        <w:pStyle w:val="Ttulo1"/>
      </w:pPr>
      <w:r w:rsidRPr="00CD3142">
        <w:t xml:space="preserve">Introdução </w:t>
      </w:r>
    </w:p>
    <w:p w14:paraId="4F02C63D" w14:textId="77777777" w:rsidR="00A91C4C" w:rsidRPr="00CD3142" w:rsidRDefault="00A91C4C" w:rsidP="003D398C">
      <w:pPr>
        <w:pStyle w:val="TF-TEXTO"/>
      </w:pPr>
      <w:r w:rsidRPr="00CD3142">
        <w:t xml:space="preserve">Atualmente no Brasil, uma das consequências </w:t>
      </w:r>
      <w:r>
        <w:t xml:space="preserve">da pandemia do </w:t>
      </w:r>
      <w:r w:rsidRPr="00152686">
        <w:t>COrona VIrus Disease</w:t>
      </w:r>
      <w:r>
        <w:t xml:space="preserve"> (COVID) 19 </w:t>
      </w:r>
      <w:r w:rsidRPr="00CD3142">
        <w:t>é a queda na doação de sangue. Segundo o Instituto Nacional do Câncer (INCA)</w:t>
      </w:r>
      <w:r>
        <w:t xml:space="preserve"> (2021)</w:t>
      </w:r>
      <w:r w:rsidRPr="00CD3142">
        <w:t xml:space="preserve"> de 2019 para 2020 a queda de doações foi de 17%, já de 2019 a 2021, considerando até o mês de março de 2021 a queda foi ainda maior 27%. Já a taxa de doação de sangue voluntária atualmente, segundo o Ministério da Saúde</w:t>
      </w:r>
      <w:r>
        <w:t>,</w:t>
      </w:r>
      <w:r w:rsidRPr="00CD3142">
        <w:t xml:space="preserve"> é de 1,6 %, número dentro do estipulado pela Organização Mundial da Saúde (OMS</w:t>
      </w:r>
      <w:commentRangeStart w:id="229"/>
      <w:r w:rsidRPr="00CD3142">
        <w:t>)</w:t>
      </w:r>
      <w:r>
        <w:t xml:space="preserve"> (1)</w:t>
      </w:r>
      <w:r w:rsidRPr="00CD3142">
        <w:t>.</w:t>
      </w:r>
      <w:r>
        <w:t xml:space="preserve">  </w:t>
      </w:r>
      <w:commentRangeEnd w:id="229"/>
      <w:r>
        <w:rPr>
          <w:rStyle w:val="Refdecomentrio"/>
        </w:rPr>
        <w:commentReference w:id="229"/>
      </w:r>
      <w:r>
        <w:t>Contudo,</w:t>
      </w:r>
      <w:r w:rsidRPr="00CD3142">
        <w:t xml:space="preserve"> este número ainda não é o ideal para o Brasil.</w:t>
      </w:r>
    </w:p>
    <w:p w14:paraId="387BF764" w14:textId="77777777" w:rsidR="00A91C4C" w:rsidRDefault="00A91C4C" w:rsidP="00F94371">
      <w:pPr>
        <w:pStyle w:val="TF-TEXTO"/>
      </w:pPr>
      <w:r w:rsidRPr="00CD3142">
        <w:t xml:space="preserve">Segundo a </w:t>
      </w:r>
      <w:commentRangeStart w:id="230"/>
      <w:r>
        <w:t>Fiocruz (2021)</w:t>
      </w:r>
      <w:commentRangeEnd w:id="230"/>
      <w:r>
        <w:rPr>
          <w:rStyle w:val="Refdecomentrio"/>
        </w:rPr>
        <w:commentReference w:id="230"/>
      </w:r>
      <w:r w:rsidRPr="00CD3142">
        <w:t>, a diminuição de doações na pandemia afeta a realização de cirurgias e procedimentos. Além de ser necessário que a taxa média de doações esteja sempre à frente das transfusões sanguíneas</w:t>
      </w:r>
      <w:r>
        <w:t>, já que manter um estoque de sangue e hemoderivados é necessário para manter a vida de muitos pacientes. Diante disso</w:t>
      </w:r>
      <w:r w:rsidRPr="00CD3142">
        <w:t>,</w:t>
      </w:r>
      <w:r>
        <w:t xml:space="preserve"> </w:t>
      </w:r>
      <w:r w:rsidRPr="00CD3142">
        <w:t>os hemocentros encontram desafios para influenciar novos doadores para se dispor a doação de sangue, visto que a Constituição Federal de 1988, Art. 199 §4º proíbe a comercialização do sangue e hemoderivados. Sendo assim, é necessário encontrar formas para atrair novos doadores</w:t>
      </w:r>
      <w:r>
        <w:t>, bem como melhorar os processos estocagem de hemoderivados.</w:t>
      </w:r>
    </w:p>
    <w:p w14:paraId="06CE7A05" w14:textId="77777777" w:rsidR="00A91C4C" w:rsidRPr="00CD3142" w:rsidRDefault="00A91C4C" w:rsidP="003D398C">
      <w:pPr>
        <w:pStyle w:val="TF-TEXTO"/>
      </w:pPr>
      <w:r w:rsidRPr="008967DE">
        <w:t xml:space="preserve">Diante deste cenário, este trabalho propõe o desenvolvimento de uma aplicação </w:t>
      </w:r>
      <w:commentRangeStart w:id="231"/>
      <w:r w:rsidRPr="008967DE">
        <w:rPr>
          <w:i/>
          <w:iCs/>
        </w:rPr>
        <w:t>web</w:t>
      </w:r>
      <w:r w:rsidRPr="008967DE">
        <w:t xml:space="preserve"> </w:t>
      </w:r>
      <w:commentRangeEnd w:id="231"/>
      <w:r>
        <w:rPr>
          <w:rStyle w:val="Refdecomentrio"/>
        </w:rPr>
        <w:commentReference w:id="231"/>
      </w:r>
      <w:r w:rsidRPr="008967DE">
        <w:t xml:space="preserve">para hemocentros, com o foco na gestão </w:t>
      </w:r>
      <w:r>
        <w:t xml:space="preserve">de estoques </w:t>
      </w:r>
      <w:r w:rsidRPr="008967DE">
        <w:t>e agendamento de doações de sangue. Essa aplicação auxiliará na gestão dos estoques de sangue, além de permitir que o doador possa se cadastrar e realizar o agendamento da doação.</w:t>
      </w:r>
      <w:r>
        <w:t xml:space="preserve"> </w:t>
      </w:r>
    </w:p>
    <w:p w14:paraId="3A2BB841" w14:textId="77777777" w:rsidR="00A91C4C" w:rsidRPr="00CD3142" w:rsidRDefault="00A91C4C" w:rsidP="0016210D">
      <w:pPr>
        <w:pStyle w:val="Ttulo2"/>
      </w:pPr>
      <w:r w:rsidRPr="00CD3142">
        <w:t xml:space="preserve">OBJETIVOS </w:t>
      </w:r>
    </w:p>
    <w:p w14:paraId="3A48766C" w14:textId="77777777" w:rsidR="00A91C4C" w:rsidRPr="00CD3142" w:rsidRDefault="00A91C4C" w:rsidP="00494273">
      <w:pPr>
        <w:pStyle w:val="TF-TEXTO"/>
      </w:pPr>
      <w:r w:rsidRPr="00CD3142">
        <w:t xml:space="preserve"> O objetivo deste trabalho é d</w:t>
      </w:r>
      <w:r>
        <w:t>isponibilizar</w:t>
      </w:r>
      <w:r w:rsidRPr="00CD3142">
        <w:t xml:space="preserve"> uma aplicação web para gestão</w:t>
      </w:r>
      <w:r>
        <w:t xml:space="preserve"> de estoques</w:t>
      </w:r>
      <w:r w:rsidRPr="00CD3142">
        <w:t xml:space="preserve"> de hemocentros e agendamento de doações de sangue.</w:t>
      </w:r>
    </w:p>
    <w:p w14:paraId="08F3DACA" w14:textId="77777777" w:rsidR="00A91C4C" w:rsidRPr="00CD3142" w:rsidRDefault="00A91C4C" w:rsidP="00C35E57">
      <w:pPr>
        <w:pStyle w:val="TF-TEXTO"/>
      </w:pPr>
      <w:r w:rsidRPr="00CD3142">
        <w:t>Os objetivos específicos são:</w:t>
      </w:r>
    </w:p>
    <w:p w14:paraId="0E1D2AC9" w14:textId="77777777" w:rsidR="00A91C4C" w:rsidRPr="00CD3142" w:rsidRDefault="00A91C4C" w:rsidP="00C35E57">
      <w:pPr>
        <w:pStyle w:val="TF-ALNEA"/>
      </w:pPr>
      <w:r>
        <w:lastRenderedPageBreak/>
        <w:t>d</w:t>
      </w:r>
      <w:r w:rsidRPr="00CD3142">
        <w:t>esenvolver uma aplicação de fácil utilização</w:t>
      </w:r>
      <w:r>
        <w:t xml:space="preserve"> seguindo boas práticas e padrões de usabilidade para web</w:t>
      </w:r>
      <w:r w:rsidRPr="00CD3142">
        <w:t>;</w:t>
      </w:r>
    </w:p>
    <w:p w14:paraId="0FFF2BBA" w14:textId="77777777" w:rsidR="00A91C4C" w:rsidRDefault="00A91C4C" w:rsidP="00C35E57">
      <w:pPr>
        <w:pStyle w:val="TF-ALNEA"/>
      </w:pPr>
      <w:r w:rsidRPr="0096105A">
        <w:t xml:space="preserve">implantar o sistema para </w:t>
      </w:r>
      <w:r>
        <w:t>uso;</w:t>
      </w:r>
    </w:p>
    <w:p w14:paraId="4B3D35B8" w14:textId="77777777" w:rsidR="00A91C4C" w:rsidRPr="00CD3142" w:rsidRDefault="00A91C4C" w:rsidP="00C35E57">
      <w:pPr>
        <w:pStyle w:val="TF-ALNEA"/>
      </w:pPr>
      <w:r>
        <w:t>validar o sistema desenvolvido com um hemocentro aplicando técnicas de Interação Humano Computador.</w:t>
      </w:r>
    </w:p>
    <w:p w14:paraId="0642A1B3" w14:textId="77777777" w:rsidR="00A91C4C" w:rsidRPr="00CD3142" w:rsidRDefault="00A91C4C" w:rsidP="00FC4A9F">
      <w:pPr>
        <w:pStyle w:val="Ttulo1"/>
      </w:pPr>
      <w:r w:rsidRPr="00CD3142">
        <w:t>trabalhos correlatos</w:t>
      </w:r>
    </w:p>
    <w:p w14:paraId="4541F8F0" w14:textId="77777777" w:rsidR="00A91C4C" w:rsidRPr="00CD3142" w:rsidRDefault="00A91C4C" w:rsidP="00FA5504">
      <w:pPr>
        <w:pStyle w:val="TF-TEXTO"/>
      </w:pPr>
      <w:r w:rsidRPr="00CD3142">
        <w:t xml:space="preserve">São apresentados </w:t>
      </w:r>
      <w:r>
        <w:t xml:space="preserve">três </w:t>
      </w:r>
      <w:r w:rsidRPr="00CD3142">
        <w:t xml:space="preserve">trabalhos com características semelhantes aos principais objetivos do estudo proposto. O primeiro é um aplicativo móvel para Agendamento de Doação de Sangue no Hemocentro Público de Alagoas (SOUZA JÚNIOR, 2020). O segundo é um sistema </w:t>
      </w:r>
      <w:commentRangeStart w:id="232"/>
      <w:r w:rsidRPr="00016E5E">
        <w:rPr>
          <w:i/>
          <w:iCs/>
        </w:rPr>
        <w:t>web</w:t>
      </w:r>
      <w:r>
        <w:t xml:space="preserve"> </w:t>
      </w:r>
      <w:commentRangeEnd w:id="232"/>
      <w:r>
        <w:rPr>
          <w:rStyle w:val="Refdecomentrio"/>
        </w:rPr>
        <w:commentReference w:id="232"/>
      </w:r>
      <w:r w:rsidRPr="00CD3142">
        <w:t>para</w:t>
      </w:r>
      <w:r>
        <w:t xml:space="preserve"> otimização do processo de coleta de sangue</w:t>
      </w:r>
      <w:r w:rsidRPr="00CD3142">
        <w:t xml:space="preserve"> </w:t>
      </w:r>
      <w:r w:rsidRPr="00016E5E">
        <w:t>(LIRA, 2020)</w:t>
      </w:r>
      <w:r w:rsidRPr="00CD3142">
        <w:t>.</w:t>
      </w:r>
      <w:r>
        <w:t xml:space="preserve"> O terceiro é uma aplicação web para controle do processo de doação de sangue (SEVERO; SANTOS, 2018).</w:t>
      </w:r>
    </w:p>
    <w:p w14:paraId="0EF7EFC6" w14:textId="77777777" w:rsidR="00A91C4C" w:rsidRPr="00CD3142" w:rsidRDefault="00A91C4C">
      <w:pPr>
        <w:pStyle w:val="Ttulo2"/>
      </w:pPr>
      <w:r w:rsidRPr="00CD3142">
        <w:t xml:space="preserve">DOE+: Um Aplicativo Móvel de Cunho Social para Agendamento de Doação de Sangue no Hemocentro Público de Alagoas </w:t>
      </w:r>
    </w:p>
    <w:p w14:paraId="58B63793" w14:textId="77777777" w:rsidR="00A91C4C" w:rsidRPr="00CD3142" w:rsidRDefault="00A91C4C" w:rsidP="00DA5193">
      <w:pPr>
        <w:pStyle w:val="TF-TEXTO"/>
      </w:pPr>
      <w:r w:rsidRPr="00CD3142">
        <w:t>S</w:t>
      </w:r>
      <w:r>
        <w:t>ouza Júnior</w:t>
      </w:r>
      <w:r w:rsidRPr="00CD3142">
        <w:t xml:space="preserve"> (2020) descreve um aplicativo móvel para o agendamento de doação de sangue no </w:t>
      </w:r>
      <w:commentRangeStart w:id="233"/>
      <w:r w:rsidRPr="00CD3142">
        <w:t>Hemocentro Público de Alagoas (HEMOAL)</w:t>
      </w:r>
      <w:commentRangeEnd w:id="233"/>
      <w:r>
        <w:rPr>
          <w:rStyle w:val="Refdecomentrio"/>
        </w:rPr>
        <w:commentReference w:id="233"/>
      </w:r>
      <w:r w:rsidRPr="00CD3142">
        <w:t>. Foi proposta uma aplicação móvel, que busca atrair mais doadores, despertar mais consciência da sociedade, cidadania e manutenção de um estoque satisfatório para atender a população geral.</w:t>
      </w:r>
    </w:p>
    <w:p w14:paraId="617EE887" w14:textId="77777777" w:rsidR="00A91C4C" w:rsidRPr="00CD3142" w:rsidRDefault="00A91C4C" w:rsidP="00A37C42">
      <w:pPr>
        <w:pStyle w:val="TF-TEXTO"/>
      </w:pPr>
      <w:r>
        <w:t>O</w:t>
      </w:r>
      <w:r w:rsidRPr="00CD3142">
        <w:t xml:space="preserve"> sistema permite </w:t>
      </w:r>
      <w:r>
        <w:t>a</w:t>
      </w:r>
      <w:r w:rsidRPr="00CD3142">
        <w:t xml:space="preserve">o usuário visualizar as atuais campanhas e ser notificado quando novas campanhas forem cadastradas pelo HEMOAL. Segundo </w:t>
      </w:r>
      <w:r w:rsidRPr="009031E0">
        <w:t xml:space="preserve">Souza Júnior </w:t>
      </w:r>
      <w:r w:rsidRPr="00CD3142">
        <w:t xml:space="preserve">(2020), estas funcionalidades foram adicionadas a fim de privilegiar doadores que fizessem seus agendamentos através do aplicativo móvel. </w:t>
      </w:r>
    </w:p>
    <w:p w14:paraId="5CAB72FC" w14:textId="77777777" w:rsidR="00A91C4C" w:rsidRPr="00CD3142" w:rsidRDefault="00A91C4C" w:rsidP="00DA5193">
      <w:pPr>
        <w:pStyle w:val="TF-TEXTO"/>
      </w:pPr>
      <w:r>
        <w:t>A</w:t>
      </w:r>
      <w:r w:rsidRPr="00CD3142">
        <w:t xml:space="preserve"> </w:t>
      </w:r>
      <w:r>
        <w:t>F</w:t>
      </w:r>
      <w:r w:rsidRPr="00CD3142">
        <w:t xml:space="preserve">igura </w:t>
      </w:r>
      <w:r>
        <w:t>1,</w:t>
      </w:r>
      <w:r w:rsidRPr="00CD3142">
        <w:t xml:space="preserve"> mostra as telas de agendamento do sistema com </w:t>
      </w:r>
      <w:r>
        <w:t xml:space="preserve">suas </w:t>
      </w:r>
      <w:r w:rsidRPr="00CD3142">
        <w:t xml:space="preserve">entradas </w:t>
      </w:r>
      <w:r>
        <w:t>(</w:t>
      </w:r>
      <w:r>
        <w:fldChar w:fldCharType="begin"/>
      </w:r>
      <w:r>
        <w:instrText xml:space="preserve"> REF _Ref84040353 \h </w:instrText>
      </w:r>
      <w:r>
        <w:fldChar w:fldCharType="separate"/>
      </w:r>
      <w:r>
        <w:t xml:space="preserve">Figura </w:t>
      </w:r>
      <w:r>
        <w:rPr>
          <w:noProof/>
        </w:rPr>
        <w:t>1</w:t>
      </w:r>
      <w:r>
        <w:fldChar w:fldCharType="end"/>
      </w:r>
      <w:r>
        <w:t xml:space="preserve"> a) sendo: </w:t>
      </w:r>
      <w:r w:rsidRPr="00CD3142">
        <w:t>localização</w:t>
      </w:r>
      <w:r>
        <w:t>;</w:t>
      </w:r>
      <w:r w:rsidRPr="00CD3142">
        <w:t xml:space="preserve"> data do agendamento</w:t>
      </w:r>
      <w:r>
        <w:t>;</w:t>
      </w:r>
      <w:r w:rsidRPr="00CD3142">
        <w:t xml:space="preserve"> os respectivos horários disponíveis para agendamento</w:t>
      </w:r>
      <w:r>
        <w:t xml:space="preserve">. A </w:t>
      </w:r>
      <w:r>
        <w:fldChar w:fldCharType="begin"/>
      </w:r>
      <w:r>
        <w:instrText xml:space="preserve"> REF _Ref84040353 \h </w:instrText>
      </w:r>
      <w:r>
        <w:fldChar w:fldCharType="separate"/>
      </w:r>
      <w:r>
        <w:t xml:space="preserve">Figura </w:t>
      </w:r>
      <w:r>
        <w:rPr>
          <w:noProof/>
        </w:rPr>
        <w:t>1</w:t>
      </w:r>
      <w:r>
        <w:fldChar w:fldCharType="end"/>
      </w:r>
      <w:r>
        <w:t xml:space="preserve"> (b) mostra os</w:t>
      </w:r>
      <w:r w:rsidRPr="009B3D4D">
        <w:t xml:space="preserve"> detalhes do agendamento </w:t>
      </w:r>
      <w:r>
        <w:t>realizado</w:t>
      </w:r>
      <w:r w:rsidRPr="009B3D4D">
        <w:t xml:space="preserve"> (dia, horário e local)</w:t>
      </w:r>
      <w:r>
        <w:t>.</w:t>
      </w:r>
      <w:r w:rsidRPr="00CD3142">
        <w:t xml:space="preserve"> </w:t>
      </w:r>
      <w:r>
        <w:t xml:space="preserve">Por sua vez, a </w:t>
      </w:r>
      <w:r>
        <w:fldChar w:fldCharType="begin"/>
      </w:r>
      <w:r>
        <w:instrText xml:space="preserve"> REF _Ref84040353 \h </w:instrText>
      </w:r>
      <w:r>
        <w:fldChar w:fldCharType="separate"/>
      </w:r>
      <w:r>
        <w:t xml:space="preserve">Figura </w:t>
      </w:r>
      <w:r>
        <w:rPr>
          <w:noProof/>
        </w:rPr>
        <w:t>1</w:t>
      </w:r>
      <w:r>
        <w:fldChar w:fldCharType="end"/>
      </w:r>
      <w:r>
        <w:t xml:space="preserve"> (c) apresenta a</w:t>
      </w:r>
      <w:r w:rsidRPr="00CD3142">
        <w:t xml:space="preserve"> opção de poder compartilhar as campanhas em redes sociais.</w:t>
      </w:r>
    </w:p>
    <w:p w14:paraId="386715A0" w14:textId="77777777" w:rsidR="00A91C4C" w:rsidRPr="00DA2560" w:rsidRDefault="00A91C4C" w:rsidP="00F23E48">
      <w:pPr>
        <w:pStyle w:val="TF-LEGENDA"/>
      </w:pPr>
      <w:commentRangeStart w:id="234"/>
      <w:r w:rsidRPr="00DA2560">
        <w:lastRenderedPageBreak/>
        <w:t>Fi</w:t>
      </w:r>
      <w:commentRangeEnd w:id="234"/>
      <w:r>
        <w:rPr>
          <w:rStyle w:val="Refdecomentrio"/>
        </w:rPr>
        <w:commentReference w:id="234"/>
      </w:r>
      <w:r w:rsidRPr="00DA2560">
        <w:t xml:space="preserve">gura </w:t>
      </w:r>
      <w:fldSimple w:instr=" SEQ Figura \* ARABIC ">
        <w:r w:rsidRPr="00DA2560">
          <w:rPr>
            <w:noProof/>
          </w:rPr>
          <w:t>1</w:t>
        </w:r>
      </w:fldSimple>
      <w:r w:rsidRPr="00DA2560">
        <w:t xml:space="preserve"> - Telas com detalhes do agendamento e compartilhamento em redes sociais do aplicativo</w:t>
      </w:r>
    </w:p>
    <w:p w14:paraId="65B55A10" w14:textId="77777777" w:rsidR="00A91C4C" w:rsidRDefault="00A91C4C" w:rsidP="00F23E48">
      <w:pPr>
        <w:pStyle w:val="TF-FIGURA"/>
      </w:pPr>
      <w:r>
        <w:rPr>
          <w:noProof/>
        </w:rPr>
        <w:drawing>
          <wp:inline distT="0" distB="0" distL="0" distR="0" wp14:anchorId="46AE5F9D" wp14:editId="2A96EF31">
            <wp:extent cx="4591050" cy="2647950"/>
            <wp:effectExtent l="19050" t="1905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647950"/>
                    </a:xfrm>
                    <a:prstGeom prst="rect">
                      <a:avLst/>
                    </a:prstGeom>
                    <a:noFill/>
                    <a:ln w="12700" cmpd="sng">
                      <a:solidFill>
                        <a:srgbClr val="000000"/>
                      </a:solidFill>
                      <a:miter lim="800000"/>
                      <a:headEnd/>
                      <a:tailEnd/>
                    </a:ln>
                    <a:effectLst/>
                  </pic:spPr>
                </pic:pic>
              </a:graphicData>
            </a:graphic>
          </wp:inline>
        </w:drawing>
      </w:r>
    </w:p>
    <w:p w14:paraId="794D07D4" w14:textId="77777777" w:rsidR="00A91C4C" w:rsidRPr="00FB56A0" w:rsidRDefault="00A91C4C" w:rsidP="00330BA2">
      <w:pPr>
        <w:pStyle w:val="TF-FONTE"/>
      </w:pPr>
      <w:r w:rsidRPr="00CD3142">
        <w:rPr>
          <w:b/>
          <w:bCs/>
        </w:rPr>
        <w:t xml:space="preserve">       </w:t>
      </w:r>
      <w:r w:rsidRPr="00FB56A0">
        <w:t>Fonte: Souza Júnior (</w:t>
      </w:r>
      <w:commentRangeStart w:id="235"/>
      <w:r w:rsidRPr="00FB56A0">
        <w:t>2020)</w:t>
      </w:r>
      <w:commentRangeEnd w:id="235"/>
      <w:r>
        <w:rPr>
          <w:rStyle w:val="Refdecomentrio"/>
        </w:rPr>
        <w:commentReference w:id="235"/>
      </w:r>
    </w:p>
    <w:p w14:paraId="1B323F10" w14:textId="77777777" w:rsidR="00A91C4C" w:rsidRPr="00ED0987" w:rsidRDefault="00A91C4C" w:rsidP="00FA164E">
      <w:pPr>
        <w:pStyle w:val="TF-TEXTO"/>
      </w:pPr>
      <w:r w:rsidRPr="00ED0987">
        <w:t xml:space="preserve">Foi construído também um sistema </w:t>
      </w:r>
      <w:r w:rsidRPr="00FA164E">
        <w:t>web</w:t>
      </w:r>
      <w:r w:rsidRPr="00ED0987">
        <w:t xml:space="preserve"> administrativo para o acesso dos funcionários do HEMOAL. Neste sistema, conforme a </w:t>
      </w:r>
      <w:r>
        <w:fldChar w:fldCharType="begin"/>
      </w:r>
      <w:r>
        <w:instrText xml:space="preserve"> REF _Ref84041106 \h </w:instrText>
      </w:r>
      <w:r>
        <w:fldChar w:fldCharType="separate"/>
      </w:r>
      <w:r>
        <w:t xml:space="preserve">Figura </w:t>
      </w:r>
      <w:r>
        <w:rPr>
          <w:noProof/>
        </w:rPr>
        <w:t>2</w:t>
      </w:r>
      <w:r>
        <w:fldChar w:fldCharType="end"/>
      </w:r>
      <w:r w:rsidRPr="00ED0987">
        <w:t xml:space="preserve"> é possível visualizar informações com o número de agendamentos e doações realizadas, além de um gráfico com o número de </w:t>
      </w:r>
      <w:r w:rsidRPr="00FA164E">
        <w:t>downloads</w:t>
      </w:r>
      <w:r w:rsidRPr="00ED0987">
        <w:t xml:space="preserve"> realizados do aplicativo.</w:t>
      </w:r>
    </w:p>
    <w:p w14:paraId="71AA03C7" w14:textId="77777777" w:rsidR="00A91C4C" w:rsidRPr="00DA2560" w:rsidRDefault="00A91C4C" w:rsidP="00F23E48">
      <w:pPr>
        <w:pStyle w:val="TF-LEGENDA"/>
      </w:pPr>
      <w:r w:rsidRPr="00DA2560">
        <w:t xml:space="preserve">Figura </w:t>
      </w:r>
      <w:r w:rsidRPr="00454017">
        <w:fldChar w:fldCharType="begin"/>
      </w:r>
      <w:r w:rsidRPr="00DA2560">
        <w:instrText xml:space="preserve"> SEQ Figura \* ARABIC </w:instrText>
      </w:r>
      <w:r w:rsidRPr="00454017">
        <w:fldChar w:fldCharType="separate"/>
      </w:r>
      <w:r w:rsidRPr="00DA2560">
        <w:rPr>
          <w:noProof/>
        </w:rPr>
        <w:t>2</w:t>
      </w:r>
      <w:r w:rsidRPr="00454017">
        <w:fldChar w:fldCharType="end"/>
      </w:r>
      <w:r w:rsidRPr="00DA2560">
        <w:t xml:space="preserve"> – Tela do sistema web administrativo com os números atingidos</w:t>
      </w:r>
    </w:p>
    <w:p w14:paraId="225FE7A0" w14:textId="77777777" w:rsidR="00A91C4C" w:rsidRDefault="00A91C4C" w:rsidP="00F23E48">
      <w:pPr>
        <w:pStyle w:val="TF-FIGURA"/>
      </w:pPr>
      <w:r>
        <w:rPr>
          <w:noProof/>
        </w:rPr>
        <w:drawing>
          <wp:inline distT="0" distB="0" distL="0" distR="0" wp14:anchorId="7B62E684" wp14:editId="1C324D3E">
            <wp:extent cx="4543425" cy="2362200"/>
            <wp:effectExtent l="19050" t="1905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w="12700" cmpd="sng">
                      <a:solidFill>
                        <a:srgbClr val="000000"/>
                      </a:solidFill>
                      <a:miter lim="800000"/>
                      <a:headEnd/>
                      <a:tailEnd/>
                    </a:ln>
                    <a:effectLst/>
                  </pic:spPr>
                </pic:pic>
              </a:graphicData>
            </a:graphic>
          </wp:inline>
        </w:drawing>
      </w:r>
    </w:p>
    <w:p w14:paraId="5445A231" w14:textId="77777777" w:rsidR="00A91C4C" w:rsidRPr="0096105A" w:rsidRDefault="00A91C4C" w:rsidP="0096105A">
      <w:pPr>
        <w:pStyle w:val="TF-FONTE"/>
      </w:pPr>
      <w:r w:rsidRPr="0096105A">
        <w:t xml:space="preserve">Fonte: </w:t>
      </w:r>
      <w:r w:rsidRPr="00881BD0">
        <w:t>Souza Júnior (</w:t>
      </w:r>
      <w:commentRangeStart w:id="236"/>
      <w:r w:rsidRPr="00881BD0">
        <w:t>2020)</w:t>
      </w:r>
      <w:commentRangeEnd w:id="236"/>
      <w:r>
        <w:rPr>
          <w:rStyle w:val="Refdecomentrio"/>
        </w:rPr>
        <w:commentReference w:id="236"/>
      </w:r>
    </w:p>
    <w:p w14:paraId="0E6C0D11" w14:textId="77777777" w:rsidR="00A91C4C" w:rsidRDefault="00A91C4C" w:rsidP="004519E1">
      <w:pPr>
        <w:pStyle w:val="TF-TEXTO"/>
        <w:rPr>
          <w:szCs w:val="24"/>
        </w:rPr>
      </w:pPr>
      <w:r>
        <w:rPr>
          <w:szCs w:val="24"/>
        </w:rPr>
        <w:t xml:space="preserve"> </w:t>
      </w:r>
      <w:r w:rsidRPr="00B37EAD">
        <w:rPr>
          <w:szCs w:val="24"/>
        </w:rPr>
        <w:t>Souza Júnior (2020)</w:t>
      </w:r>
      <w:r>
        <w:rPr>
          <w:szCs w:val="24"/>
        </w:rPr>
        <w:t xml:space="preserve"> conclui que o principal objetivo de seu trabalho, que é “contribuir com a sociedade alagoana através da criação de um projeto que impactasse na vida do cidadão” foi alcançado. Segundo os dados das lojas de aplicativos o número de </w:t>
      </w:r>
      <w:commentRangeStart w:id="237"/>
      <w:r w:rsidRPr="005602EC">
        <w:rPr>
          <w:i/>
          <w:iCs/>
          <w:szCs w:val="24"/>
        </w:rPr>
        <w:t>downloads</w:t>
      </w:r>
      <w:r>
        <w:rPr>
          <w:szCs w:val="24"/>
        </w:rPr>
        <w:t xml:space="preserve"> </w:t>
      </w:r>
      <w:commentRangeEnd w:id="237"/>
      <w:r>
        <w:rPr>
          <w:rStyle w:val="Refdecomentrio"/>
        </w:rPr>
        <w:commentReference w:id="237"/>
      </w:r>
      <w:r>
        <w:rPr>
          <w:szCs w:val="24"/>
        </w:rPr>
        <w:t xml:space="preserve">do aplicativo DOE+ foi de 3.000, além de mais de 1.420 usuários ativos e 420 agendamentos. Além de um incremento de 47% na média semanal de doações no HEMOAL após a implantação do aplicativo, incentivando a primeira doação dos jovens. </w:t>
      </w:r>
    </w:p>
    <w:p w14:paraId="623E01CA" w14:textId="77777777" w:rsidR="00A91C4C" w:rsidRPr="00C17015" w:rsidRDefault="00A91C4C" w:rsidP="006C3385">
      <w:pPr>
        <w:pStyle w:val="TF-TEXTO"/>
        <w:rPr>
          <w:i/>
          <w:iCs/>
          <w:szCs w:val="24"/>
        </w:rPr>
      </w:pPr>
      <w:r>
        <w:rPr>
          <w:szCs w:val="24"/>
        </w:rPr>
        <w:lastRenderedPageBreak/>
        <w:t xml:space="preserve">Souza Junior (2020) também destaca que a solução desenvolvida possibilitou que o HEMOAL um hemocentro público, se tornasse referência em agendamento de doação via aplicativo móveis, pois comparado a outros hemocentros o agendamento era feito predominantemente via telefone, ou por simples formulários </w:t>
      </w:r>
      <w:commentRangeStart w:id="238"/>
      <w:r w:rsidRPr="00A50B6F">
        <w:rPr>
          <w:i/>
          <w:iCs/>
          <w:szCs w:val="24"/>
        </w:rPr>
        <w:t>online</w:t>
      </w:r>
      <w:commentRangeEnd w:id="238"/>
      <w:r>
        <w:rPr>
          <w:rStyle w:val="Refdecomentrio"/>
        </w:rPr>
        <w:commentReference w:id="238"/>
      </w:r>
      <w:r>
        <w:rPr>
          <w:i/>
          <w:iCs/>
          <w:szCs w:val="24"/>
        </w:rPr>
        <w:t>.</w:t>
      </w:r>
    </w:p>
    <w:p w14:paraId="7FD7A08F" w14:textId="77777777" w:rsidR="00A91C4C" w:rsidRPr="00CD3142" w:rsidRDefault="00A91C4C">
      <w:pPr>
        <w:pStyle w:val="Ttulo2"/>
      </w:pPr>
      <w:r w:rsidRPr="00016E5E">
        <w:t>DOAR: SISTEMA WEB PARA OTIMIZAÇÃO DO PROCESSO DE COLETA DE SANGUE</w:t>
      </w:r>
    </w:p>
    <w:p w14:paraId="0E3789A9" w14:textId="77777777" w:rsidR="00A91C4C" w:rsidRDefault="00A91C4C" w:rsidP="00A44581">
      <w:pPr>
        <w:pStyle w:val="TF-TEXTO"/>
      </w:pPr>
      <w:r>
        <w:t xml:space="preserve">O trabalho de </w:t>
      </w:r>
      <w:r w:rsidRPr="0058727A">
        <w:t>Lira (2020)</w:t>
      </w:r>
      <w:r>
        <w:t xml:space="preserve"> apresenta uma aplicação </w:t>
      </w:r>
      <w:commentRangeStart w:id="239"/>
      <w:r w:rsidRPr="007B5A9B">
        <w:rPr>
          <w:i/>
          <w:iCs/>
        </w:rPr>
        <w:t>web</w:t>
      </w:r>
      <w:r>
        <w:t xml:space="preserve"> </w:t>
      </w:r>
      <w:commentRangeEnd w:id="239"/>
      <w:r>
        <w:rPr>
          <w:rStyle w:val="Refdecomentrio"/>
        </w:rPr>
        <w:commentReference w:id="239"/>
      </w:r>
      <w:r>
        <w:t>que otimiza processos de coletas de sangue, por meio do gerenciamento de inventário de banco de sangue. O trabalho tem o objetivo de fidelizar doadores, buscando auxiliar a criação de campanhas de coleta e equilibrar a demanda por coleta e hemoderivados.</w:t>
      </w:r>
    </w:p>
    <w:p w14:paraId="03A8C7AE" w14:textId="77777777" w:rsidR="00A91C4C" w:rsidRDefault="00A91C4C" w:rsidP="00053AD9">
      <w:pPr>
        <w:pStyle w:val="TF-TEXTO"/>
      </w:pPr>
      <w:r>
        <w:t xml:space="preserve">O sistema Doar de Lira (2020) foi desenvolvido para ser integrado com o Sistema de Gerenciamento em Serviços de Hemoterapia (Hemovida), um sistema legado desenvolvido no Departamento de Informática do Sistema Único de Saúde (DATASUS), para bancos de sangue que controlam todo o processo de doação de sangue. </w:t>
      </w:r>
    </w:p>
    <w:p w14:paraId="7D0102EC" w14:textId="77777777" w:rsidR="00A91C4C" w:rsidRDefault="00A91C4C" w:rsidP="00053AD9">
      <w:pPr>
        <w:pStyle w:val="TF-TEXTO"/>
      </w:pPr>
      <w:r>
        <w:t xml:space="preserve">O Doar busca os dados no Hemovida, a partir deles estabelece metas para coleta, escolhe doadores aptos, controla o estoque e estado de processamento do sangue. Lira (2020) destaca que o sistema legado Hemovida possui muitas limitações de interface, além de não possuir informações importantes referentes a dados de doadores e de doações. </w:t>
      </w:r>
    </w:p>
    <w:p w14:paraId="2ADA1817" w14:textId="77777777" w:rsidR="00A91C4C" w:rsidRDefault="00A91C4C" w:rsidP="00FA164E">
      <w:pPr>
        <w:pStyle w:val="TF-TEXTO"/>
      </w:pPr>
      <w:r>
        <w:t>O sistema Hemovida é dividido em dois módulos, sendo: gestão de inventários, que estabelece uma meta de coleta filtrada para cada tipo de sangue com o objetivo de manter os níveis de estoque; e gestão de doadores, que promove um contato entre os doadores e Hemocentro, considerando as restrições e tipo de sangue definidos numa pré-triagem.</w:t>
      </w:r>
    </w:p>
    <w:p w14:paraId="0BDAE3AE" w14:textId="77777777" w:rsidR="00A91C4C" w:rsidRPr="008E0CEE" w:rsidRDefault="00A91C4C" w:rsidP="008E0CEE">
      <w:pPr>
        <w:pStyle w:val="TF-TEXTO"/>
      </w:pPr>
      <w:r>
        <w:t xml:space="preserve">O módulo de Gestão de Inventário define quais hemocomponentes serão produzidos, com base na meta de bolsas que serão coletadas por grupo sanguíneo. A meta de bolsas é calculada com base no valor ideal de cada hemocomponente e valor de estoque baseado nos dados do sistema Hemovida. Já o módulo de Gestão de Doadores, considera os dados estabelecidos na pré-triagem como: sexo, diferença entre doações, sexo e restrições. Para poder verificar a aptidão dos doadores, sendo assim caso o doador esteja apto, o sistema busca os contatos disponibilizados pelo sistema Hemovida. A </w:t>
      </w:r>
      <w:r>
        <w:fldChar w:fldCharType="begin"/>
      </w:r>
      <w:r>
        <w:instrText xml:space="preserve"> REF _Ref84041058 \h </w:instrText>
      </w:r>
      <w:r>
        <w:fldChar w:fldCharType="separate"/>
      </w:r>
      <w:r>
        <w:t xml:space="preserve">Figura </w:t>
      </w:r>
      <w:r>
        <w:rPr>
          <w:noProof/>
        </w:rPr>
        <w:t>3</w:t>
      </w:r>
      <w:r>
        <w:fldChar w:fldCharType="end"/>
      </w:r>
      <w:r>
        <w:t xml:space="preserve"> ilustra a tela de agenda de doadores do sistema, com os principais componentes destacados. </w:t>
      </w:r>
      <w:commentRangeStart w:id="240"/>
      <w:r>
        <w:t xml:space="preserve">A, representa </w:t>
      </w:r>
      <w:commentRangeEnd w:id="240"/>
      <w:r>
        <w:rPr>
          <w:rStyle w:val="Refdecomentrio"/>
        </w:rPr>
        <w:commentReference w:id="240"/>
      </w:r>
      <w:r>
        <w:t xml:space="preserve">a lista de doadores agendados, com as principais informações </w:t>
      </w:r>
      <w:r>
        <w:lastRenderedPageBreak/>
        <w:t xml:space="preserve">como data e hora, de cada doação. Ao concluir o agendamento, o sistema solicitará informações adicionais e não permitirá mais de três doações por hora. Também contém a opção se a doação será por aféreses. Se caso o doador não compareça na data marcada, o sistema define a sua agenda como ausente. </w:t>
      </w:r>
      <w:commentRangeStart w:id="241"/>
      <w:r>
        <w:t>Destacado como B na figura tem-se</w:t>
      </w:r>
      <w:commentRangeEnd w:id="241"/>
      <w:r>
        <w:rPr>
          <w:rStyle w:val="Refdecomentrio"/>
        </w:rPr>
        <w:commentReference w:id="241"/>
      </w:r>
      <w:r>
        <w:t xml:space="preserve"> a lista de doadores aptos, separados por grupo e fator sanguíneo. Todos os doadores listados já foram selecionados, seguindo os critérios do sistema Hemovida. O sistema verifica cada restrição e aprova a doação, ou não, adicionando a uma lista de aptos.</w:t>
      </w:r>
    </w:p>
    <w:p w14:paraId="675D3BF6" w14:textId="77777777" w:rsidR="00A91C4C" w:rsidRPr="00DA2560" w:rsidRDefault="00A91C4C" w:rsidP="00F23E48">
      <w:pPr>
        <w:pStyle w:val="TF-LEGENDA"/>
      </w:pPr>
      <w:r w:rsidRPr="00DA2560">
        <w:t xml:space="preserve">Figura </w:t>
      </w:r>
      <w:fldSimple w:instr=" SEQ Figura \* ARABIC ">
        <w:r w:rsidRPr="00DA2560">
          <w:rPr>
            <w:noProof/>
          </w:rPr>
          <w:t>3</w:t>
        </w:r>
      </w:fldSimple>
      <w:r w:rsidRPr="00DA2560">
        <w:t xml:space="preserve"> – Tela de Agenda de doadores</w:t>
      </w:r>
    </w:p>
    <w:p w14:paraId="7ED23D95" w14:textId="77777777" w:rsidR="00A91C4C" w:rsidRDefault="00A91C4C" w:rsidP="00F23E48">
      <w:pPr>
        <w:pStyle w:val="TF-FIGURA"/>
      </w:pPr>
      <w:r>
        <w:rPr>
          <w:noProof/>
        </w:rPr>
        <w:drawing>
          <wp:inline distT="0" distB="0" distL="0" distR="0" wp14:anchorId="50C9FD98" wp14:editId="7012814A">
            <wp:extent cx="4152900" cy="1743075"/>
            <wp:effectExtent l="19050" t="1905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1743075"/>
                    </a:xfrm>
                    <a:prstGeom prst="rect">
                      <a:avLst/>
                    </a:prstGeom>
                    <a:noFill/>
                    <a:ln w="12700" cmpd="sng">
                      <a:solidFill>
                        <a:srgbClr val="000000"/>
                      </a:solidFill>
                      <a:miter lim="800000"/>
                      <a:headEnd/>
                      <a:tailEnd/>
                    </a:ln>
                    <a:effectLst/>
                  </pic:spPr>
                </pic:pic>
              </a:graphicData>
            </a:graphic>
          </wp:inline>
        </w:drawing>
      </w:r>
    </w:p>
    <w:p w14:paraId="62916893" w14:textId="77777777" w:rsidR="00A91C4C" w:rsidRPr="00FB56A0" w:rsidRDefault="00A91C4C" w:rsidP="009F17F7">
      <w:pPr>
        <w:pStyle w:val="TF-FONTE"/>
      </w:pPr>
      <w:r w:rsidRPr="009F17F7">
        <w:t>Fonte: Lira (</w:t>
      </w:r>
      <w:commentRangeStart w:id="242"/>
      <w:r w:rsidRPr="009F17F7">
        <w:t>2020)</w:t>
      </w:r>
      <w:commentRangeEnd w:id="242"/>
      <w:r>
        <w:rPr>
          <w:rStyle w:val="Refdecomentrio"/>
        </w:rPr>
        <w:commentReference w:id="242"/>
      </w:r>
    </w:p>
    <w:p w14:paraId="7F65BB85" w14:textId="77777777" w:rsidR="00A91C4C" w:rsidRPr="006C3385" w:rsidRDefault="00A91C4C" w:rsidP="007328EF">
      <w:pPr>
        <w:widowControl w:val="0"/>
      </w:pPr>
    </w:p>
    <w:p w14:paraId="7CD7E1A3" w14:textId="77777777" w:rsidR="00A91C4C" w:rsidRPr="006928ED" w:rsidRDefault="00A91C4C" w:rsidP="006A2ACA">
      <w:pPr>
        <w:widowControl w:val="0"/>
        <w:spacing w:line="360" w:lineRule="auto"/>
        <w:ind w:firstLine="709"/>
        <w:jc w:val="both"/>
      </w:pPr>
      <w:r>
        <w:t xml:space="preserve">Já </w:t>
      </w:r>
      <w:r>
        <w:fldChar w:fldCharType="begin"/>
      </w:r>
      <w:r>
        <w:instrText xml:space="preserve"> REF _Ref84040993 \h </w:instrText>
      </w:r>
      <w:r>
        <w:fldChar w:fldCharType="separate"/>
      </w:r>
      <w:r>
        <w:t xml:space="preserve">Figura </w:t>
      </w:r>
      <w:r>
        <w:rPr>
          <w:noProof/>
        </w:rPr>
        <w:t>4</w:t>
      </w:r>
      <w:r>
        <w:fldChar w:fldCharType="end"/>
      </w:r>
      <w:r>
        <w:t xml:space="preserve"> representa a tela principal do Sistema Doar. Os principais componentes da página são: </w:t>
      </w:r>
      <w:commentRangeStart w:id="243"/>
      <w:r>
        <w:t xml:space="preserve">A, representa </w:t>
      </w:r>
      <w:commentRangeEnd w:id="243"/>
      <w:r>
        <w:rPr>
          <w:rStyle w:val="Refdecomentrio"/>
        </w:rPr>
        <w:commentReference w:id="243"/>
      </w:r>
      <w:r>
        <w:t xml:space="preserve">a etapa de doações no período de coleta, sendo o somatório de doações na semana, doações sendo processadas e doações já processadas (prontas para distribuição); </w:t>
      </w:r>
      <w:commentRangeStart w:id="244"/>
      <w:r>
        <w:t>B, informa</w:t>
      </w:r>
      <w:commentRangeEnd w:id="244"/>
      <w:r>
        <w:rPr>
          <w:rStyle w:val="Refdecomentrio"/>
        </w:rPr>
        <w:commentReference w:id="244"/>
      </w:r>
      <w:r>
        <w:t xml:space="preserve"> a quantidade de bolsas, de um determinado grupo sanguíneo, que precisam ser coletadas na semana; </w:t>
      </w:r>
      <w:commentRangeStart w:id="245"/>
      <w:r>
        <w:t xml:space="preserve">C, representa </w:t>
      </w:r>
      <w:commentRangeEnd w:id="245"/>
      <w:r>
        <w:rPr>
          <w:rStyle w:val="Refdecomentrio"/>
        </w:rPr>
        <w:commentReference w:id="245"/>
      </w:r>
      <w:r>
        <w:t xml:space="preserve">a quantidade de bolsas que foram processadas e a meta de coleta estabelecida pelo sistema Doar; </w:t>
      </w:r>
      <w:commentRangeStart w:id="246"/>
      <w:r>
        <w:t xml:space="preserve">D, ilustra </w:t>
      </w:r>
      <w:commentRangeEnd w:id="246"/>
      <w:r>
        <w:rPr>
          <w:rStyle w:val="Refdecomentrio"/>
        </w:rPr>
        <w:commentReference w:id="246"/>
      </w:r>
      <w:r>
        <w:t xml:space="preserve">hemocomponentes, seus dados de estoque e a necessidade determinada para o período; </w:t>
      </w:r>
      <w:commentRangeStart w:id="247"/>
      <w:r>
        <w:t xml:space="preserve">E, representa </w:t>
      </w:r>
      <w:commentRangeEnd w:id="247"/>
      <w:r>
        <w:rPr>
          <w:rStyle w:val="Refdecomentrio"/>
        </w:rPr>
        <w:commentReference w:id="247"/>
      </w:r>
      <w:r>
        <w:t xml:space="preserve">a agenda de doadores do período de forma resumida; </w:t>
      </w:r>
      <w:commentRangeStart w:id="248"/>
      <w:r>
        <w:t xml:space="preserve">F, informa </w:t>
      </w:r>
      <w:commentRangeEnd w:id="248"/>
      <w:r>
        <w:rPr>
          <w:rStyle w:val="Refdecomentrio"/>
        </w:rPr>
        <w:commentReference w:id="248"/>
      </w:r>
      <w:r>
        <w:t xml:space="preserve">período de coleta atual, com data de início e fim. </w:t>
      </w:r>
    </w:p>
    <w:p w14:paraId="00F82208" w14:textId="77777777" w:rsidR="00A91C4C" w:rsidRPr="00DA2560" w:rsidRDefault="00A91C4C" w:rsidP="00F23E48">
      <w:pPr>
        <w:pStyle w:val="TF-LEGENDA"/>
      </w:pPr>
      <w:commentRangeStart w:id="249"/>
      <w:r w:rsidRPr="00DA2560">
        <w:lastRenderedPageBreak/>
        <w:t>Fig</w:t>
      </w:r>
      <w:commentRangeEnd w:id="249"/>
      <w:r>
        <w:rPr>
          <w:rStyle w:val="Refdecomentrio"/>
        </w:rPr>
        <w:commentReference w:id="249"/>
      </w:r>
      <w:r w:rsidRPr="00DA2560">
        <w:t xml:space="preserve">ura </w:t>
      </w:r>
      <w:fldSimple w:instr=" SEQ Figura \* ARABIC ">
        <w:r w:rsidRPr="00DA2560">
          <w:rPr>
            <w:noProof/>
          </w:rPr>
          <w:t>4</w:t>
        </w:r>
      </w:fldSimple>
      <w:r w:rsidRPr="00DA2560">
        <w:t xml:space="preserve"> – Tela principal do Sistema Doar</w:t>
      </w:r>
    </w:p>
    <w:p w14:paraId="4A3E2B1A" w14:textId="77777777" w:rsidR="00A91C4C" w:rsidRDefault="00A91C4C" w:rsidP="00F23E48">
      <w:pPr>
        <w:pStyle w:val="TF-FIGURA"/>
      </w:pPr>
      <w:r>
        <w:rPr>
          <w:noProof/>
        </w:rPr>
        <w:drawing>
          <wp:inline distT="0" distB="0" distL="0" distR="0" wp14:anchorId="10F6E241" wp14:editId="6A52A084">
            <wp:extent cx="4267200" cy="2628900"/>
            <wp:effectExtent l="19050" t="1905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w="12700" cmpd="sng">
                      <a:solidFill>
                        <a:srgbClr val="000000"/>
                      </a:solidFill>
                      <a:miter lim="800000"/>
                      <a:headEnd/>
                      <a:tailEnd/>
                    </a:ln>
                    <a:effectLst/>
                  </pic:spPr>
                </pic:pic>
              </a:graphicData>
            </a:graphic>
          </wp:inline>
        </w:drawing>
      </w:r>
    </w:p>
    <w:p w14:paraId="4E086601" w14:textId="77777777" w:rsidR="00A91C4C" w:rsidRPr="00697AE7" w:rsidRDefault="00A91C4C" w:rsidP="0050211F">
      <w:pPr>
        <w:pStyle w:val="TF-FONTE"/>
        <w:rPr>
          <w:b/>
          <w:bCs/>
        </w:rPr>
      </w:pPr>
      <w:r>
        <w:t xml:space="preserve">Fonte: </w:t>
      </w:r>
      <w:r w:rsidRPr="00697AE7">
        <w:t>Lira (</w:t>
      </w:r>
      <w:commentRangeStart w:id="250"/>
      <w:r w:rsidRPr="00697AE7">
        <w:t>2020)</w:t>
      </w:r>
      <w:commentRangeEnd w:id="250"/>
      <w:r>
        <w:rPr>
          <w:rStyle w:val="Refdecomentrio"/>
        </w:rPr>
        <w:commentReference w:id="250"/>
      </w:r>
    </w:p>
    <w:p w14:paraId="333E0656" w14:textId="77777777" w:rsidR="00A91C4C" w:rsidRDefault="00A91C4C" w:rsidP="00DC5C61">
      <w:pPr>
        <w:pStyle w:val="TF-TEXTO"/>
        <w:ind w:firstLine="662"/>
      </w:pPr>
      <w:r>
        <w:t xml:space="preserve">Lira (2020) conclui que a partir dos resultados dos questionários de usabilidade realizados ao final do desenvolvimento do trabalho, se observou a eficiência do sistema e a usabilidade. Assim, o principal objetivo que é “buscando garantir uma boa experiência de uso, interface de uso simples e fluidez” foi atendido. </w:t>
      </w:r>
    </w:p>
    <w:p w14:paraId="6D85E024" w14:textId="77777777" w:rsidR="00A91C4C" w:rsidRDefault="00A91C4C" w:rsidP="00DC5C61">
      <w:pPr>
        <w:pStyle w:val="TF-TEXTO"/>
        <w:ind w:firstLine="662"/>
      </w:pPr>
      <w:r>
        <w:t>Lira (2020) destaca que também foram realizados testes de integração e testes de aceitação durante o desenvolvimento, em que os erros e inconsistências do sistema foram ajustados, visando uma satisfação geral com as principais funcionalidades do sistema.</w:t>
      </w:r>
    </w:p>
    <w:p w14:paraId="43F4A92F" w14:textId="77777777" w:rsidR="00A91C4C" w:rsidRDefault="00A91C4C" w:rsidP="00DC5C61">
      <w:pPr>
        <w:pStyle w:val="TF-TEXTO"/>
        <w:ind w:firstLine="662"/>
      </w:pPr>
      <w:r>
        <w:t xml:space="preserve">Por fim, Lira (2020) destaca que seu trabalho foi uma contribuição para área de Saúde Pública e Computação, pois foi disposto um sistema moderno, utilizando-se de conhecimentos relacionados à Engenharia de </w:t>
      </w:r>
      <w:commentRangeStart w:id="251"/>
      <w:r w:rsidRPr="000E1765">
        <w:rPr>
          <w:i/>
          <w:iCs/>
        </w:rPr>
        <w:t>Software</w:t>
      </w:r>
      <w:r>
        <w:rPr>
          <w:i/>
          <w:iCs/>
        </w:rPr>
        <w:t xml:space="preserve"> </w:t>
      </w:r>
      <w:commentRangeEnd w:id="251"/>
      <w:r>
        <w:rPr>
          <w:rStyle w:val="Refdecomentrio"/>
        </w:rPr>
        <w:commentReference w:id="251"/>
      </w:r>
      <w:r w:rsidRPr="000E1765">
        <w:t>e</w:t>
      </w:r>
      <w:r>
        <w:t xml:space="preserve"> técnicas de Interação Homem-Computador, além de um estudo de processos de hemocentros, visando tornar o sistema aplicável ao usuário final.</w:t>
      </w:r>
    </w:p>
    <w:p w14:paraId="1C0B3D54" w14:textId="77777777" w:rsidR="00A91C4C" w:rsidRPr="00B5388C" w:rsidRDefault="00A91C4C" w:rsidP="0016210D">
      <w:pPr>
        <w:pStyle w:val="Ttulo2"/>
      </w:pPr>
      <w:r>
        <w:t>BloodSYS: controlando o processo de doação de sangue para hemocentros</w:t>
      </w:r>
    </w:p>
    <w:p w14:paraId="763C7D67" w14:textId="77777777" w:rsidR="00A91C4C" w:rsidRDefault="00A91C4C" w:rsidP="00E9704C">
      <w:pPr>
        <w:pStyle w:val="TF-TEXTO"/>
        <w:ind w:firstLine="709"/>
      </w:pPr>
      <w:r>
        <w:t xml:space="preserve">Severo e Santos (2018) tem como objetivo geral de construir uma aplicação para controle dos processos envolvidos na coleta de sangue. No trabalho, Severo e Santos (2018) destacam as principais etapas a serem utilizadas durante a doação de sangue sendo elas: identificação do doador; pré-triagem e coleta. </w:t>
      </w:r>
    </w:p>
    <w:p w14:paraId="09A3D9F9" w14:textId="77777777" w:rsidR="00A91C4C" w:rsidRDefault="00A91C4C" w:rsidP="005A5B2D">
      <w:pPr>
        <w:pStyle w:val="TF-TEXTO"/>
        <w:ind w:firstLine="709"/>
      </w:pPr>
      <w:r>
        <w:t xml:space="preserve">A aplicação web proposta por Severo e Santos (2018) conta com o controle e registro das quatro etapas do processo de doação. Tendo início na identificação do </w:t>
      </w:r>
      <w:commentRangeStart w:id="252"/>
      <w:r>
        <w:t xml:space="preserve">doador, conforme a </w:t>
      </w:r>
      <w:r>
        <w:fldChar w:fldCharType="begin"/>
      </w:r>
      <w:r>
        <w:instrText xml:space="preserve"> REF _Ref84040965 \h </w:instrText>
      </w:r>
      <w:r>
        <w:fldChar w:fldCharType="separate"/>
      </w:r>
      <w:r>
        <w:t xml:space="preserve">Figura </w:t>
      </w:r>
      <w:r>
        <w:rPr>
          <w:noProof/>
        </w:rPr>
        <w:t>5</w:t>
      </w:r>
      <w:r>
        <w:fldChar w:fldCharType="end"/>
      </w:r>
      <w:r>
        <w:t>, é</w:t>
      </w:r>
      <w:commentRangeEnd w:id="252"/>
      <w:r>
        <w:rPr>
          <w:rStyle w:val="Refdecomentrio"/>
        </w:rPr>
        <w:commentReference w:id="252"/>
      </w:r>
      <w:r>
        <w:t xml:space="preserve"> realizado o cadastro do doador informando (nome, gênero, data de nascimento, número e tipo de documento, nome da mãe e pai, ocupação, grau de </w:t>
      </w:r>
      <w:r>
        <w:lastRenderedPageBreak/>
        <w:t>instrução, endereço, código postal, tipo sanguíneo, caso o doador seja cadastrado como receptor deverá informar em qual hospital ele se encontra), bem como a identificação de doadores cadastrados previamente.</w:t>
      </w:r>
    </w:p>
    <w:p w14:paraId="6DEDDB2E" w14:textId="77777777" w:rsidR="00A91C4C" w:rsidRPr="00DA2560" w:rsidRDefault="00A91C4C" w:rsidP="00F23E48">
      <w:pPr>
        <w:pStyle w:val="TF-LEGENDA"/>
      </w:pPr>
      <w:commentRangeStart w:id="253"/>
      <w:r w:rsidRPr="00DA2560">
        <w:t>Fig</w:t>
      </w:r>
      <w:commentRangeEnd w:id="253"/>
      <w:r>
        <w:rPr>
          <w:rStyle w:val="Refdecomentrio"/>
        </w:rPr>
        <w:commentReference w:id="253"/>
      </w:r>
      <w:r w:rsidRPr="00DA2560">
        <w:t xml:space="preserve">ura </w:t>
      </w:r>
      <w:fldSimple w:instr=" SEQ Figura \* ARABIC ">
        <w:r w:rsidRPr="00DA2560">
          <w:rPr>
            <w:noProof/>
          </w:rPr>
          <w:t>5</w:t>
        </w:r>
      </w:fldSimple>
      <w:r w:rsidRPr="00DA2560">
        <w:t xml:space="preserve"> – </w:t>
      </w:r>
      <w:commentRangeStart w:id="254"/>
      <w:r w:rsidRPr="00DA2560">
        <w:t>Tela</w:t>
      </w:r>
      <w:commentRangeEnd w:id="254"/>
      <w:r>
        <w:rPr>
          <w:rStyle w:val="Refdecomentrio"/>
        </w:rPr>
        <w:commentReference w:id="254"/>
      </w:r>
      <w:r w:rsidRPr="00DA2560">
        <w:t xml:space="preserve"> de cadastro ou identificação de doadores</w:t>
      </w:r>
    </w:p>
    <w:p w14:paraId="58FE569D" w14:textId="77777777" w:rsidR="00A91C4C" w:rsidRDefault="00A91C4C" w:rsidP="00F23E48">
      <w:pPr>
        <w:pStyle w:val="TF-FIGURA"/>
      </w:pPr>
      <w:r>
        <w:rPr>
          <w:noProof/>
        </w:rPr>
        <w:drawing>
          <wp:inline distT="0" distB="0" distL="0" distR="0" wp14:anchorId="7EE4DE09" wp14:editId="2D2709AA">
            <wp:extent cx="3162300" cy="3009900"/>
            <wp:effectExtent l="19050" t="19050" r="0" b="0"/>
            <wp:docPr id="1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w="12700" cmpd="sng">
                      <a:solidFill>
                        <a:srgbClr val="000000"/>
                      </a:solidFill>
                      <a:miter lim="800000"/>
                      <a:headEnd/>
                      <a:tailEnd/>
                    </a:ln>
                    <a:effectLst/>
                  </pic:spPr>
                </pic:pic>
              </a:graphicData>
            </a:graphic>
          </wp:inline>
        </w:drawing>
      </w:r>
    </w:p>
    <w:p w14:paraId="304DBC3F" w14:textId="77777777" w:rsidR="00A91C4C" w:rsidRDefault="00A91C4C" w:rsidP="002C0E01">
      <w:pPr>
        <w:pStyle w:val="TF-FONTE"/>
        <w:rPr>
          <w:b/>
          <w:bCs/>
        </w:rPr>
      </w:pPr>
      <w:r w:rsidRPr="007328EF">
        <w:t>Fonte: Severo e Santos (</w:t>
      </w:r>
      <w:commentRangeStart w:id="255"/>
      <w:r w:rsidRPr="007328EF">
        <w:t xml:space="preserve">2018) </w:t>
      </w:r>
      <w:commentRangeEnd w:id="255"/>
      <w:r>
        <w:rPr>
          <w:rStyle w:val="Refdecomentrio"/>
        </w:rPr>
        <w:commentReference w:id="255"/>
      </w:r>
    </w:p>
    <w:p w14:paraId="313B965A" w14:textId="77777777" w:rsidR="00A91C4C" w:rsidRDefault="00A91C4C" w:rsidP="00DE06FB"/>
    <w:p w14:paraId="5603CFE3" w14:textId="77777777" w:rsidR="00A91C4C" w:rsidRDefault="00A91C4C" w:rsidP="00B67731">
      <w:pPr>
        <w:pStyle w:val="TF-TEXTO"/>
        <w:ind w:firstLine="709"/>
      </w:pPr>
      <w:commentRangeStart w:id="256"/>
      <w:r>
        <w:t xml:space="preserve">Após </w:t>
      </w:r>
      <w:commentRangeEnd w:id="256"/>
      <w:r>
        <w:rPr>
          <w:rStyle w:val="Refdecomentrio"/>
        </w:rPr>
        <w:commentReference w:id="256"/>
      </w:r>
      <w:r>
        <w:t xml:space="preserve">o cadastro das informações da pré-triagem do </w:t>
      </w:r>
      <w:commentRangeStart w:id="257"/>
      <w:r>
        <w:t xml:space="preserve">doador, pode-se </w:t>
      </w:r>
      <w:commentRangeEnd w:id="257"/>
      <w:r>
        <w:rPr>
          <w:rStyle w:val="Refdecomentrio"/>
        </w:rPr>
        <w:commentReference w:id="257"/>
      </w:r>
      <w:r>
        <w:t xml:space="preserve">visualizar os principais dados do doador </w:t>
      </w:r>
      <w:commentRangeStart w:id="258"/>
      <w:r>
        <w:t>como pulso</w:t>
      </w:r>
      <w:commentRangeEnd w:id="258"/>
      <w:r>
        <w:rPr>
          <w:rStyle w:val="Refdecomentrio"/>
        </w:rPr>
        <w:commentReference w:id="258"/>
      </w:r>
      <w:r>
        <w:t>, pressão e temperatura.</w:t>
      </w:r>
    </w:p>
    <w:p w14:paraId="6B4B2575" w14:textId="77777777" w:rsidR="00A91C4C" w:rsidRDefault="00A91C4C" w:rsidP="00B67731">
      <w:pPr>
        <w:pStyle w:val="TF-TEXTO"/>
        <w:ind w:firstLine="709"/>
      </w:pPr>
      <w:r>
        <w:t xml:space="preserve">Na etapa de triagem, o doador responderá o questionário selecionando apenas uma resposta por vez, evitando de deixar alguma pergunta sem resposta. </w:t>
      </w:r>
      <w:r w:rsidRPr="00370FAF">
        <w:t xml:space="preserve">Por fim é realizada a etapa de coleta </w:t>
      </w:r>
      <w:r>
        <w:t xml:space="preserve">na qual </w:t>
      </w:r>
      <w:r w:rsidRPr="00370FAF">
        <w:t xml:space="preserve">é cadastrada a doação com dados correspondentes a coleta de sangue com número de bolsa, tipo de </w:t>
      </w:r>
      <w:commentRangeStart w:id="259"/>
      <w:r w:rsidRPr="00370FAF">
        <w:t xml:space="preserve">doação, quantidade </w:t>
      </w:r>
      <w:commentRangeEnd w:id="259"/>
      <w:r>
        <w:rPr>
          <w:rStyle w:val="Refdecomentrio"/>
        </w:rPr>
        <w:commentReference w:id="259"/>
      </w:r>
      <w:r w:rsidRPr="00370FAF">
        <w:t>de sangue. Caso a doação seja do tipo repositória, deve conter o nome do receptor.</w:t>
      </w:r>
    </w:p>
    <w:p w14:paraId="3CE8EC38" w14:textId="77777777" w:rsidR="00A91C4C" w:rsidRPr="000E1765" w:rsidRDefault="00A91C4C" w:rsidP="0096348B">
      <w:pPr>
        <w:pStyle w:val="TF-TEXTO"/>
        <w:ind w:firstLine="567"/>
      </w:pPr>
      <w:r w:rsidRPr="001D6F1D">
        <w:t>Severo e Santos (2018)</w:t>
      </w:r>
      <w:r>
        <w:t xml:space="preserve"> </w:t>
      </w:r>
      <w:commentRangeStart w:id="260"/>
      <w:r>
        <w:t xml:space="preserve">conclui </w:t>
      </w:r>
      <w:commentRangeEnd w:id="260"/>
      <w:r>
        <w:rPr>
          <w:rStyle w:val="Refdecomentrio"/>
        </w:rPr>
        <w:commentReference w:id="260"/>
      </w:r>
      <w:r>
        <w:t xml:space="preserve">que por mais que o sistema desenvolvido seja apenas um protótipo, com apenas poucas funcionalidades implementadas, já é possível a integração de todas as etapas no processo de doação de sangue, sendo assim cumprido o objetivo do trabalho.  O autor destaca também que para trabalhos futuros, se propõe a melhor validação do processo de triagem, auxiliando o profissional de saúde, como a criação de relatórios.  </w:t>
      </w:r>
    </w:p>
    <w:p w14:paraId="4EBAFDC7" w14:textId="77777777" w:rsidR="00A91C4C" w:rsidRPr="00CD3142" w:rsidRDefault="00A91C4C" w:rsidP="00FC4A9F">
      <w:pPr>
        <w:pStyle w:val="Ttulo1"/>
      </w:pPr>
      <w:r w:rsidRPr="00CD3142">
        <w:t>proposta</w:t>
      </w:r>
    </w:p>
    <w:p w14:paraId="76A6A889" w14:textId="77777777" w:rsidR="00A91C4C" w:rsidRDefault="00A91C4C" w:rsidP="00451B94">
      <w:pPr>
        <w:pStyle w:val="TF-TEXTO"/>
      </w:pPr>
      <w:r>
        <w:t xml:space="preserve">Nas próximas seções serão descritos os principais motivos para a proposta, bem como metodologias que serão utilizadas na construção deste trabalho. Na subseção 3.1 é </w:t>
      </w:r>
      <w:r>
        <w:lastRenderedPageBreak/>
        <w:t xml:space="preserve">apresentada a justificativa para elaboração do trabalho. Já na subseção </w:t>
      </w:r>
      <w:r w:rsidRPr="00596FD9">
        <w:t>3.2</w:t>
      </w:r>
      <w:r>
        <w:t xml:space="preserve"> são descritos os principais requisitos da aplicação proposta neste trabalho. Por fim, na subseção 3.3 serão expostas as metodologias utilizadas na elaboração deste trabalho.</w:t>
      </w:r>
    </w:p>
    <w:p w14:paraId="729C8986" w14:textId="77777777" w:rsidR="00A91C4C" w:rsidRPr="00CD3142" w:rsidRDefault="00A91C4C">
      <w:pPr>
        <w:pStyle w:val="Ttulo2"/>
      </w:pPr>
      <w:r w:rsidRPr="00CD3142">
        <w:t>JUSTIFICATIVA</w:t>
      </w:r>
    </w:p>
    <w:p w14:paraId="7A54E053" w14:textId="77777777" w:rsidR="00A91C4C" w:rsidRDefault="00A91C4C" w:rsidP="00CE40BC">
      <w:pPr>
        <w:pStyle w:val="TF-TEXTO"/>
      </w:pPr>
      <w:r>
        <w:t xml:space="preserve">O </w:t>
      </w:r>
      <w:commentRangeStart w:id="261"/>
      <w:r>
        <w:fldChar w:fldCharType="begin"/>
      </w:r>
      <w:r>
        <w:instrText xml:space="preserve"> REF _Ref525500749 \h </w:instrText>
      </w:r>
      <w:r>
        <w:fldChar w:fldCharType="separate"/>
      </w:r>
      <w:r>
        <w:t xml:space="preserve">Quadro </w:t>
      </w:r>
      <w:r>
        <w:rPr>
          <w:noProof/>
        </w:rPr>
        <w:t>1</w:t>
      </w:r>
      <w:r>
        <w:fldChar w:fldCharType="end"/>
      </w:r>
      <w:commentRangeEnd w:id="261"/>
      <w:r>
        <w:rPr>
          <w:rStyle w:val="Refdecomentrio"/>
        </w:rPr>
        <w:commentReference w:id="261"/>
      </w:r>
      <w:r>
        <w:t xml:space="preserve"> apresenta os trabalhos correlatos elencados </w:t>
      </w:r>
      <w:commentRangeStart w:id="262"/>
      <w:r>
        <w:t>no capítulo 2</w:t>
      </w:r>
      <w:commentRangeEnd w:id="262"/>
      <w:r>
        <w:rPr>
          <w:rStyle w:val="Refdecomentrio"/>
        </w:rPr>
        <w:commentReference w:id="262"/>
      </w:r>
      <w:r>
        <w:t>. As linhas representam as principais características e as colunas os trabalhos relacionados encontrados.</w:t>
      </w:r>
    </w:p>
    <w:p w14:paraId="252EB9BA" w14:textId="77777777" w:rsidR="00A91C4C" w:rsidRPr="00CD3142" w:rsidRDefault="00A91C4C" w:rsidP="00B36E4A">
      <w:pPr>
        <w:pStyle w:val="TF-LEGENDA"/>
      </w:pPr>
      <w:r>
        <w:rPr>
          <w:noProof/>
        </w:rPr>
        <mc:AlternateContent>
          <mc:Choice Requires="wps">
            <w:drawing>
              <wp:anchor distT="45720" distB="45720" distL="114300" distR="114300" simplePos="0" relativeHeight="251662336" behindDoc="0" locked="0" layoutInCell="1" allowOverlap="1" wp14:anchorId="4DAA851D" wp14:editId="21C198E1">
                <wp:simplePos x="0" y="0"/>
                <wp:positionH relativeFrom="column">
                  <wp:posOffset>4445</wp:posOffset>
                </wp:positionH>
                <wp:positionV relativeFrom="paragraph">
                  <wp:posOffset>415290</wp:posOffset>
                </wp:positionV>
                <wp:extent cx="1009650" cy="381000"/>
                <wp:effectExtent l="0" t="0" r="0" b="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77BE3" w14:textId="77777777" w:rsidR="00A91C4C" w:rsidRPr="00B36E4A" w:rsidRDefault="00A91C4C" w:rsidP="00C436B6">
                            <w:pPr>
                              <w:pStyle w:val="TF-TEXTO"/>
                              <w:ind w:firstLine="0"/>
                              <w:rPr>
                                <w:sz w:val="22"/>
                                <w:szCs w:val="18"/>
                              </w:rPr>
                            </w:pPr>
                            <w:r w:rsidRPr="00B36E4A">
                              <w:rPr>
                                <w:sz w:val="22"/>
                                <w:szCs w:val="18"/>
                              </w:rP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DAA851D" id="_x0000_s1028" type="#_x0000_t202" style="position:absolute;left:0;text-align:left;margin-left:.35pt;margin-top:32.7pt;width:79.5pt;height:3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" filled="f" stroked="f">
                <v:textbox>
                  <w:txbxContent>
                    <w:p w14:paraId="63E77BE3" w14:textId="77777777" w:rsidR="00A91C4C" w:rsidRPr="00B36E4A" w:rsidRDefault="00A91C4C" w:rsidP="00C436B6">
                      <w:pPr>
                        <w:pStyle w:val="TF-TEXTO"/>
                        <w:ind w:firstLine="0"/>
                        <w:rPr>
                          <w:sz w:val="22"/>
                          <w:szCs w:val="18"/>
                        </w:rPr>
                      </w:pPr>
                      <w:r w:rsidRPr="00B36E4A">
                        <w:rPr>
                          <w:sz w:val="22"/>
                          <w:szCs w:val="18"/>
                        </w:rPr>
                        <w:t>Características</w:t>
                      </w:r>
                    </w:p>
                  </w:txbxContent>
                </v:textbox>
              </v:shape>
            </w:pict>
          </mc:Fallback>
        </mc:AlternateContent>
      </w:r>
      <w:r w:rsidRPr="00CD3142">
        <w:t xml:space="preserve">Quadro </w:t>
      </w:r>
      <w:r w:rsidRPr="00CD3142">
        <w:rPr>
          <w:noProof/>
        </w:rPr>
        <w:t>1</w:t>
      </w:r>
      <w:r w:rsidRPr="00CD3142">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99"/>
        <w:gridCol w:w="1643"/>
        <w:gridCol w:w="1624"/>
        <w:gridCol w:w="1628"/>
      </w:tblGrid>
      <w:tr w:rsidR="00A91C4C" w:rsidRPr="00CD3142" w14:paraId="082A1B41" w14:textId="77777777" w:rsidTr="00C436B6">
        <w:trPr>
          <w:trHeight w:val="567"/>
          <w:jc w:val="center"/>
        </w:trPr>
        <w:tc>
          <w:tcPr>
            <w:tcW w:w="3828" w:type="dxa"/>
            <w:tcBorders>
              <w:tl2br w:val="single" w:sz="4" w:space="0" w:color="auto"/>
            </w:tcBorders>
            <w:shd w:val="clear" w:color="auto" w:fill="A6A6A6"/>
          </w:tcPr>
          <w:p w14:paraId="0C97EBDE" w14:textId="77777777" w:rsidR="00A91C4C" w:rsidRPr="00CD3142" w:rsidRDefault="00A91C4C" w:rsidP="00C436B6">
            <w:pPr>
              <w:pStyle w:val="TF-TEXTOQUADRO"/>
              <w:jc w:val="center"/>
            </w:pPr>
            <w:r>
              <w:rPr>
                <w:noProof/>
              </w:rPr>
              <mc:AlternateContent>
                <mc:Choice Requires="wps">
                  <w:drawing>
                    <wp:anchor distT="45720" distB="45720" distL="114300" distR="114300" simplePos="0" relativeHeight="251663360" behindDoc="0" locked="0" layoutInCell="1" allowOverlap="1" wp14:anchorId="1B12C66F" wp14:editId="3A5349DF">
                      <wp:simplePos x="0" y="0"/>
                      <wp:positionH relativeFrom="column">
                        <wp:posOffset>920115</wp:posOffset>
                      </wp:positionH>
                      <wp:positionV relativeFrom="paragraph">
                        <wp:posOffset>3810</wp:posOffset>
                      </wp:positionV>
                      <wp:extent cx="1447165" cy="298450"/>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D0EFC" w14:textId="77777777" w:rsidR="00A91C4C" w:rsidRDefault="00A91C4C"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12C66F" id="_x0000_s1029" type="#_x0000_t202" style="position:absolute;left:0;text-align:left;margin-left:72.45pt;margin-top:.3pt;width:113.95pt;height: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" filled="f" stroked="f">
                      <v:textbox>
                        <w:txbxContent>
                          <w:p w14:paraId="0CAD0EFC" w14:textId="77777777" w:rsidR="00A91C4C" w:rsidRDefault="00A91C4C" w:rsidP="00C436B6">
                            <w:pPr>
                              <w:pStyle w:val="TF-TEXTOQUADRO"/>
                              <w:jc w:val="center"/>
                            </w:pPr>
                            <w:r>
                              <w:t>Trabalhos Correlatos</w:t>
                            </w:r>
                          </w:p>
                        </w:txbxContent>
                      </v:textbox>
                    </v:shape>
                  </w:pict>
                </mc:Fallback>
              </mc:AlternateContent>
            </w:r>
          </w:p>
        </w:tc>
        <w:tc>
          <w:tcPr>
            <w:tcW w:w="1746" w:type="dxa"/>
            <w:shd w:val="clear" w:color="auto" w:fill="A6A6A6"/>
            <w:vAlign w:val="center"/>
          </w:tcPr>
          <w:p w14:paraId="3B404837" w14:textId="77777777" w:rsidR="00A91C4C" w:rsidRPr="00CD3142" w:rsidRDefault="00A91C4C" w:rsidP="00C436B6">
            <w:pPr>
              <w:pStyle w:val="TF-TEXTOQUADRO"/>
              <w:jc w:val="center"/>
            </w:pPr>
            <w:r w:rsidRPr="00EE3C65">
              <w:t>S</w:t>
            </w:r>
            <w:r>
              <w:t>ouza</w:t>
            </w:r>
            <w:r w:rsidRPr="00EE3C65">
              <w:t xml:space="preserve"> J</w:t>
            </w:r>
            <w:r>
              <w:t>unior</w:t>
            </w:r>
            <w:r w:rsidRPr="00EE3C65">
              <w:t xml:space="preserve"> (2020)</w:t>
            </w:r>
          </w:p>
        </w:tc>
        <w:tc>
          <w:tcPr>
            <w:tcW w:w="1746" w:type="dxa"/>
            <w:shd w:val="clear" w:color="auto" w:fill="A6A6A6"/>
            <w:vAlign w:val="center"/>
          </w:tcPr>
          <w:p w14:paraId="2C1F3209" w14:textId="77777777" w:rsidR="00A91C4C" w:rsidRPr="00CD3142" w:rsidRDefault="00A91C4C" w:rsidP="00C436B6">
            <w:pPr>
              <w:pStyle w:val="TF-TEXTOQUADRO"/>
              <w:jc w:val="center"/>
            </w:pPr>
            <w:r>
              <w:t>Lira (2020)</w:t>
            </w:r>
          </w:p>
        </w:tc>
        <w:tc>
          <w:tcPr>
            <w:tcW w:w="1747" w:type="dxa"/>
            <w:shd w:val="clear" w:color="auto" w:fill="A6A6A6"/>
            <w:vAlign w:val="center"/>
          </w:tcPr>
          <w:p w14:paraId="43CF44C2" w14:textId="77777777" w:rsidR="00A91C4C" w:rsidRPr="00CD3142" w:rsidRDefault="00A91C4C" w:rsidP="00B36E4A">
            <w:pPr>
              <w:pStyle w:val="TF-TEXTOQUADRO"/>
              <w:jc w:val="center"/>
            </w:pPr>
          </w:p>
          <w:p w14:paraId="018D96E1" w14:textId="77777777" w:rsidR="00A91C4C" w:rsidRPr="00CD3142" w:rsidRDefault="00A91C4C" w:rsidP="00B36E4A">
            <w:pPr>
              <w:pStyle w:val="TF-TEXTOQUADRO"/>
              <w:jc w:val="center"/>
            </w:pPr>
            <w:r w:rsidRPr="00FF315A">
              <w:t xml:space="preserve">Severo e Santos </w:t>
            </w:r>
            <w:r>
              <w:t>(</w:t>
            </w:r>
            <w:r w:rsidRPr="00FF315A">
              <w:t>2018</w:t>
            </w:r>
            <w:r>
              <w:t>)</w:t>
            </w:r>
          </w:p>
          <w:p w14:paraId="2FE1E565" w14:textId="77777777" w:rsidR="00A91C4C" w:rsidRPr="00CD3142" w:rsidRDefault="00A91C4C" w:rsidP="00C436B6">
            <w:pPr>
              <w:pStyle w:val="TF-TEXTOQUADRO"/>
              <w:jc w:val="center"/>
            </w:pPr>
          </w:p>
        </w:tc>
      </w:tr>
      <w:tr w:rsidR="00A91C4C" w:rsidRPr="00CD3142" w14:paraId="0F648ED4" w14:textId="77777777" w:rsidTr="00C436B6">
        <w:trPr>
          <w:jc w:val="center"/>
        </w:trPr>
        <w:tc>
          <w:tcPr>
            <w:tcW w:w="3828" w:type="dxa"/>
            <w:shd w:val="clear" w:color="auto" w:fill="auto"/>
          </w:tcPr>
          <w:p w14:paraId="52643722" w14:textId="77777777" w:rsidR="00A91C4C" w:rsidRPr="00CD3142" w:rsidRDefault="00A91C4C" w:rsidP="0054605F">
            <w:pPr>
              <w:pStyle w:val="TF-TEXTOQUADRO"/>
            </w:pPr>
            <w:r>
              <w:t xml:space="preserve">Cadastro de Doadores </w:t>
            </w:r>
          </w:p>
        </w:tc>
        <w:tc>
          <w:tcPr>
            <w:tcW w:w="1746" w:type="dxa"/>
            <w:shd w:val="clear" w:color="auto" w:fill="auto"/>
          </w:tcPr>
          <w:p w14:paraId="69A4037B" w14:textId="77777777" w:rsidR="00A91C4C" w:rsidRPr="00CD3142" w:rsidRDefault="00A91C4C" w:rsidP="0054605F">
            <w:pPr>
              <w:pStyle w:val="TF-TEXTOQUADRO"/>
            </w:pPr>
            <w:r>
              <w:t>Sim</w:t>
            </w:r>
          </w:p>
        </w:tc>
        <w:tc>
          <w:tcPr>
            <w:tcW w:w="1746" w:type="dxa"/>
            <w:shd w:val="clear" w:color="auto" w:fill="auto"/>
          </w:tcPr>
          <w:p w14:paraId="54266C09" w14:textId="77777777" w:rsidR="00A91C4C" w:rsidRPr="00CD3142" w:rsidRDefault="00A91C4C" w:rsidP="0054605F">
            <w:pPr>
              <w:pStyle w:val="TF-TEXTOQUADRO"/>
            </w:pPr>
            <w:r>
              <w:t>Não</w:t>
            </w:r>
          </w:p>
        </w:tc>
        <w:tc>
          <w:tcPr>
            <w:tcW w:w="1747" w:type="dxa"/>
            <w:shd w:val="clear" w:color="auto" w:fill="auto"/>
          </w:tcPr>
          <w:p w14:paraId="610B73C1" w14:textId="77777777" w:rsidR="00A91C4C" w:rsidRPr="00CD3142" w:rsidRDefault="00A91C4C" w:rsidP="0054605F">
            <w:pPr>
              <w:pStyle w:val="TF-TEXTOQUADRO"/>
            </w:pPr>
            <w:r>
              <w:t>Sim</w:t>
            </w:r>
          </w:p>
        </w:tc>
      </w:tr>
      <w:tr w:rsidR="00A91C4C" w:rsidRPr="00CD3142" w14:paraId="48CA2B8E" w14:textId="77777777" w:rsidTr="00C436B6">
        <w:trPr>
          <w:jc w:val="center"/>
        </w:trPr>
        <w:tc>
          <w:tcPr>
            <w:tcW w:w="3828" w:type="dxa"/>
            <w:shd w:val="clear" w:color="auto" w:fill="auto"/>
          </w:tcPr>
          <w:p w14:paraId="1FC81B15" w14:textId="77777777" w:rsidR="00A91C4C" w:rsidRPr="00CD3142" w:rsidRDefault="00A91C4C" w:rsidP="0054605F">
            <w:pPr>
              <w:pStyle w:val="TF-TEXTOQUADRO"/>
            </w:pPr>
            <w:r>
              <w:t>Cadastro de Hemocentros</w:t>
            </w:r>
          </w:p>
        </w:tc>
        <w:tc>
          <w:tcPr>
            <w:tcW w:w="1746" w:type="dxa"/>
            <w:shd w:val="clear" w:color="auto" w:fill="auto"/>
          </w:tcPr>
          <w:p w14:paraId="5AC3B3B8" w14:textId="77777777" w:rsidR="00A91C4C" w:rsidRPr="00CD3142" w:rsidRDefault="00A91C4C" w:rsidP="0054605F">
            <w:pPr>
              <w:pStyle w:val="TF-TEXTOQUADRO"/>
            </w:pPr>
            <w:r>
              <w:t>Sim</w:t>
            </w:r>
          </w:p>
        </w:tc>
        <w:tc>
          <w:tcPr>
            <w:tcW w:w="1746" w:type="dxa"/>
            <w:shd w:val="clear" w:color="auto" w:fill="auto"/>
          </w:tcPr>
          <w:p w14:paraId="20D27170" w14:textId="77777777" w:rsidR="00A91C4C" w:rsidRPr="00CD3142" w:rsidRDefault="00A91C4C" w:rsidP="0054605F">
            <w:pPr>
              <w:pStyle w:val="TF-TEXTOQUADRO"/>
            </w:pPr>
            <w:r>
              <w:t>Não</w:t>
            </w:r>
          </w:p>
        </w:tc>
        <w:tc>
          <w:tcPr>
            <w:tcW w:w="1747" w:type="dxa"/>
            <w:shd w:val="clear" w:color="auto" w:fill="auto"/>
          </w:tcPr>
          <w:p w14:paraId="44569620" w14:textId="77777777" w:rsidR="00A91C4C" w:rsidRPr="00CD3142" w:rsidRDefault="00A91C4C" w:rsidP="0054605F">
            <w:pPr>
              <w:pStyle w:val="TF-TEXTOQUADRO"/>
            </w:pPr>
            <w:r>
              <w:t>Não</w:t>
            </w:r>
          </w:p>
        </w:tc>
      </w:tr>
      <w:tr w:rsidR="00A91C4C" w:rsidRPr="00CD3142" w14:paraId="0F906812" w14:textId="77777777" w:rsidTr="00C436B6">
        <w:trPr>
          <w:jc w:val="center"/>
        </w:trPr>
        <w:tc>
          <w:tcPr>
            <w:tcW w:w="3828" w:type="dxa"/>
            <w:shd w:val="clear" w:color="auto" w:fill="auto"/>
          </w:tcPr>
          <w:p w14:paraId="0EF5CFF0" w14:textId="77777777" w:rsidR="00A91C4C" w:rsidRPr="00CD3142" w:rsidRDefault="00A91C4C" w:rsidP="0054605F">
            <w:pPr>
              <w:pStyle w:val="TF-TEXTOQUADRO"/>
            </w:pPr>
            <w:r>
              <w:t>Gerenciar Doações de Sangue</w:t>
            </w:r>
          </w:p>
        </w:tc>
        <w:tc>
          <w:tcPr>
            <w:tcW w:w="1746" w:type="dxa"/>
            <w:shd w:val="clear" w:color="auto" w:fill="auto"/>
          </w:tcPr>
          <w:p w14:paraId="0736EC81" w14:textId="77777777" w:rsidR="00A91C4C" w:rsidRPr="00CD3142" w:rsidRDefault="00A91C4C" w:rsidP="0054605F">
            <w:pPr>
              <w:pStyle w:val="TF-TEXTOQUADRO"/>
            </w:pPr>
            <w:r>
              <w:t>Sim</w:t>
            </w:r>
          </w:p>
        </w:tc>
        <w:tc>
          <w:tcPr>
            <w:tcW w:w="1746" w:type="dxa"/>
            <w:shd w:val="clear" w:color="auto" w:fill="auto"/>
          </w:tcPr>
          <w:p w14:paraId="611BBAD2" w14:textId="77777777" w:rsidR="00A91C4C" w:rsidRPr="00CD3142" w:rsidRDefault="00A91C4C" w:rsidP="0054605F">
            <w:pPr>
              <w:pStyle w:val="TF-TEXTOQUADRO"/>
            </w:pPr>
            <w:r>
              <w:t>Sim</w:t>
            </w:r>
          </w:p>
        </w:tc>
        <w:tc>
          <w:tcPr>
            <w:tcW w:w="1747" w:type="dxa"/>
            <w:shd w:val="clear" w:color="auto" w:fill="auto"/>
          </w:tcPr>
          <w:p w14:paraId="7FDAFFB3" w14:textId="77777777" w:rsidR="00A91C4C" w:rsidRPr="00CD3142" w:rsidRDefault="00A91C4C" w:rsidP="0054605F">
            <w:pPr>
              <w:pStyle w:val="TF-TEXTOQUADRO"/>
            </w:pPr>
            <w:r>
              <w:t>Sim</w:t>
            </w:r>
          </w:p>
        </w:tc>
      </w:tr>
      <w:tr w:rsidR="00A91C4C" w:rsidRPr="00CD3142" w14:paraId="4DC9070C" w14:textId="77777777" w:rsidTr="00C436B6">
        <w:trPr>
          <w:jc w:val="center"/>
        </w:trPr>
        <w:tc>
          <w:tcPr>
            <w:tcW w:w="3828" w:type="dxa"/>
            <w:shd w:val="clear" w:color="auto" w:fill="auto"/>
          </w:tcPr>
          <w:p w14:paraId="31F53FB3" w14:textId="77777777" w:rsidR="00A91C4C" w:rsidRPr="00CD3142" w:rsidRDefault="00A91C4C" w:rsidP="0054605F">
            <w:pPr>
              <w:pStyle w:val="TF-TEXTOQUADRO"/>
            </w:pPr>
            <w:r>
              <w:t>Gerenciar Estoque de sangue</w:t>
            </w:r>
          </w:p>
        </w:tc>
        <w:tc>
          <w:tcPr>
            <w:tcW w:w="1746" w:type="dxa"/>
            <w:shd w:val="clear" w:color="auto" w:fill="auto"/>
          </w:tcPr>
          <w:p w14:paraId="2899829B" w14:textId="77777777" w:rsidR="00A91C4C" w:rsidRPr="00CD3142" w:rsidRDefault="00A91C4C" w:rsidP="0054605F">
            <w:pPr>
              <w:pStyle w:val="TF-TEXTOQUADRO"/>
            </w:pPr>
            <w:r>
              <w:t>Não</w:t>
            </w:r>
          </w:p>
        </w:tc>
        <w:tc>
          <w:tcPr>
            <w:tcW w:w="1746" w:type="dxa"/>
            <w:shd w:val="clear" w:color="auto" w:fill="auto"/>
          </w:tcPr>
          <w:p w14:paraId="24344037" w14:textId="77777777" w:rsidR="00A91C4C" w:rsidRPr="00CD3142" w:rsidRDefault="00A91C4C" w:rsidP="0054605F">
            <w:pPr>
              <w:pStyle w:val="TF-TEXTOQUADRO"/>
            </w:pPr>
            <w:r>
              <w:t>Sim</w:t>
            </w:r>
          </w:p>
        </w:tc>
        <w:tc>
          <w:tcPr>
            <w:tcW w:w="1747" w:type="dxa"/>
            <w:shd w:val="clear" w:color="auto" w:fill="auto"/>
          </w:tcPr>
          <w:p w14:paraId="03903189" w14:textId="77777777" w:rsidR="00A91C4C" w:rsidRPr="00CD3142" w:rsidRDefault="00A91C4C" w:rsidP="0054605F">
            <w:pPr>
              <w:pStyle w:val="TF-TEXTOQUADRO"/>
            </w:pPr>
            <w:r>
              <w:t>Não</w:t>
            </w:r>
          </w:p>
        </w:tc>
      </w:tr>
      <w:tr w:rsidR="00A91C4C" w:rsidRPr="00CD3142" w14:paraId="15F4ACE7" w14:textId="77777777" w:rsidTr="00C436B6">
        <w:trPr>
          <w:jc w:val="center"/>
        </w:trPr>
        <w:tc>
          <w:tcPr>
            <w:tcW w:w="3828" w:type="dxa"/>
            <w:shd w:val="clear" w:color="auto" w:fill="auto"/>
          </w:tcPr>
          <w:p w14:paraId="34202CA1" w14:textId="77777777" w:rsidR="00A91C4C" w:rsidRPr="00CD3142" w:rsidRDefault="00A91C4C" w:rsidP="0054605F">
            <w:pPr>
              <w:pStyle w:val="TF-TEXTOQUADRO"/>
            </w:pPr>
            <w:r w:rsidRPr="005D717D">
              <w:t>Divulgação de campanhas de coleta de sangue</w:t>
            </w:r>
          </w:p>
        </w:tc>
        <w:tc>
          <w:tcPr>
            <w:tcW w:w="1746" w:type="dxa"/>
            <w:shd w:val="clear" w:color="auto" w:fill="auto"/>
          </w:tcPr>
          <w:p w14:paraId="515CEB16" w14:textId="77777777" w:rsidR="00A91C4C" w:rsidRPr="00CD3142" w:rsidRDefault="00A91C4C" w:rsidP="0054605F">
            <w:pPr>
              <w:pStyle w:val="TF-TEXTOQUADRO"/>
            </w:pPr>
            <w:r>
              <w:t>Sim</w:t>
            </w:r>
          </w:p>
        </w:tc>
        <w:tc>
          <w:tcPr>
            <w:tcW w:w="1746" w:type="dxa"/>
            <w:shd w:val="clear" w:color="auto" w:fill="auto"/>
          </w:tcPr>
          <w:p w14:paraId="74B39995" w14:textId="77777777" w:rsidR="00A91C4C" w:rsidRPr="00CD3142" w:rsidRDefault="00A91C4C" w:rsidP="0054605F">
            <w:pPr>
              <w:pStyle w:val="TF-TEXTOQUADRO"/>
            </w:pPr>
            <w:r>
              <w:t>Não</w:t>
            </w:r>
          </w:p>
        </w:tc>
        <w:tc>
          <w:tcPr>
            <w:tcW w:w="1747" w:type="dxa"/>
            <w:shd w:val="clear" w:color="auto" w:fill="auto"/>
          </w:tcPr>
          <w:p w14:paraId="2917ED3B" w14:textId="77777777" w:rsidR="00A91C4C" w:rsidRPr="00CD3142" w:rsidRDefault="00A91C4C" w:rsidP="0054605F">
            <w:pPr>
              <w:pStyle w:val="TF-TEXTOQUADRO"/>
            </w:pPr>
            <w:r>
              <w:t>Sim</w:t>
            </w:r>
          </w:p>
        </w:tc>
      </w:tr>
      <w:tr w:rsidR="00A91C4C" w:rsidRPr="00CD3142" w14:paraId="5A842C8F" w14:textId="77777777" w:rsidTr="00C436B6">
        <w:trPr>
          <w:jc w:val="center"/>
        </w:trPr>
        <w:tc>
          <w:tcPr>
            <w:tcW w:w="3828" w:type="dxa"/>
            <w:shd w:val="clear" w:color="auto" w:fill="auto"/>
          </w:tcPr>
          <w:p w14:paraId="6699E3CC" w14:textId="77777777" w:rsidR="00A91C4C" w:rsidRPr="00CD3142" w:rsidRDefault="00A91C4C" w:rsidP="0054605F">
            <w:pPr>
              <w:pStyle w:val="TF-TEXTOQUADRO"/>
            </w:pPr>
            <w:r>
              <w:t>Permitir o usuário realizar agendamento</w:t>
            </w:r>
          </w:p>
        </w:tc>
        <w:tc>
          <w:tcPr>
            <w:tcW w:w="1746" w:type="dxa"/>
            <w:shd w:val="clear" w:color="auto" w:fill="auto"/>
          </w:tcPr>
          <w:p w14:paraId="38C4E6B2" w14:textId="77777777" w:rsidR="00A91C4C" w:rsidRPr="00CD3142" w:rsidRDefault="00A91C4C" w:rsidP="0054605F">
            <w:pPr>
              <w:pStyle w:val="TF-TEXTOQUADRO"/>
            </w:pPr>
            <w:r>
              <w:t>Sim</w:t>
            </w:r>
          </w:p>
        </w:tc>
        <w:tc>
          <w:tcPr>
            <w:tcW w:w="1746" w:type="dxa"/>
            <w:shd w:val="clear" w:color="auto" w:fill="auto"/>
          </w:tcPr>
          <w:p w14:paraId="74D30F7B" w14:textId="77777777" w:rsidR="00A91C4C" w:rsidRPr="00CD3142" w:rsidRDefault="00A91C4C" w:rsidP="0054605F">
            <w:pPr>
              <w:pStyle w:val="TF-TEXTOQUADRO"/>
            </w:pPr>
            <w:r>
              <w:t>Não</w:t>
            </w:r>
          </w:p>
        </w:tc>
        <w:tc>
          <w:tcPr>
            <w:tcW w:w="1747" w:type="dxa"/>
            <w:shd w:val="clear" w:color="auto" w:fill="auto"/>
          </w:tcPr>
          <w:p w14:paraId="6005D333" w14:textId="77777777" w:rsidR="00A91C4C" w:rsidRPr="00CD3142" w:rsidRDefault="00A91C4C" w:rsidP="0054605F">
            <w:pPr>
              <w:pStyle w:val="TF-TEXTOQUADRO"/>
            </w:pPr>
            <w:r>
              <w:t>Sim</w:t>
            </w:r>
          </w:p>
        </w:tc>
      </w:tr>
      <w:tr w:rsidR="00A91C4C" w:rsidRPr="00CD3142" w14:paraId="1F60AC0C" w14:textId="77777777" w:rsidTr="00C436B6">
        <w:trPr>
          <w:jc w:val="center"/>
        </w:trPr>
        <w:tc>
          <w:tcPr>
            <w:tcW w:w="3828" w:type="dxa"/>
            <w:shd w:val="clear" w:color="auto" w:fill="auto"/>
          </w:tcPr>
          <w:p w14:paraId="1BAE4C68" w14:textId="77777777" w:rsidR="00A91C4C" w:rsidRPr="00CD3142" w:rsidRDefault="00A91C4C" w:rsidP="0054605F">
            <w:pPr>
              <w:pStyle w:val="TF-TEXTOQUADRO"/>
            </w:pPr>
            <w:r w:rsidRPr="005D717D">
              <w:t>Exibir informações de estoques do hemocentr</w:t>
            </w:r>
            <w:commentRangeStart w:id="263"/>
            <w:r w:rsidRPr="005D717D">
              <w:t>o.</w:t>
            </w:r>
            <w:commentRangeEnd w:id="263"/>
            <w:r>
              <w:rPr>
                <w:rStyle w:val="Refdecomentrio"/>
              </w:rPr>
              <w:commentReference w:id="263"/>
            </w:r>
          </w:p>
        </w:tc>
        <w:tc>
          <w:tcPr>
            <w:tcW w:w="1746" w:type="dxa"/>
            <w:shd w:val="clear" w:color="auto" w:fill="auto"/>
          </w:tcPr>
          <w:p w14:paraId="08B5FF30" w14:textId="77777777" w:rsidR="00A91C4C" w:rsidRPr="00CD3142" w:rsidRDefault="00A91C4C" w:rsidP="0054605F">
            <w:pPr>
              <w:pStyle w:val="TF-TEXTOQUADRO"/>
            </w:pPr>
            <w:r>
              <w:t>Não</w:t>
            </w:r>
          </w:p>
        </w:tc>
        <w:tc>
          <w:tcPr>
            <w:tcW w:w="1746" w:type="dxa"/>
            <w:shd w:val="clear" w:color="auto" w:fill="auto"/>
          </w:tcPr>
          <w:p w14:paraId="490B79E7" w14:textId="77777777" w:rsidR="00A91C4C" w:rsidRPr="00CD3142" w:rsidRDefault="00A91C4C" w:rsidP="0054605F">
            <w:pPr>
              <w:pStyle w:val="TF-TEXTOQUADRO"/>
            </w:pPr>
            <w:r>
              <w:t>Sim</w:t>
            </w:r>
          </w:p>
        </w:tc>
        <w:tc>
          <w:tcPr>
            <w:tcW w:w="1747" w:type="dxa"/>
            <w:shd w:val="clear" w:color="auto" w:fill="auto"/>
          </w:tcPr>
          <w:p w14:paraId="585065DD" w14:textId="77777777" w:rsidR="00A91C4C" w:rsidRPr="00CD3142" w:rsidRDefault="00A91C4C" w:rsidP="0054605F">
            <w:pPr>
              <w:pStyle w:val="TF-TEXTOQUADRO"/>
            </w:pPr>
            <w:r>
              <w:t>Não</w:t>
            </w:r>
          </w:p>
        </w:tc>
      </w:tr>
      <w:tr w:rsidR="00A91C4C" w:rsidRPr="00CD3142" w14:paraId="016318DB" w14:textId="77777777" w:rsidTr="00C436B6">
        <w:trPr>
          <w:jc w:val="center"/>
        </w:trPr>
        <w:tc>
          <w:tcPr>
            <w:tcW w:w="3828" w:type="dxa"/>
            <w:shd w:val="clear" w:color="auto" w:fill="auto"/>
          </w:tcPr>
          <w:p w14:paraId="5AB51D40" w14:textId="77777777" w:rsidR="00A91C4C" w:rsidRPr="005D717D" w:rsidRDefault="00A91C4C" w:rsidP="0054605F">
            <w:pPr>
              <w:pStyle w:val="TF-TEXTOQUADRO"/>
            </w:pPr>
            <w:r>
              <w:t>Integração com outros Sistemas</w:t>
            </w:r>
          </w:p>
        </w:tc>
        <w:tc>
          <w:tcPr>
            <w:tcW w:w="1746" w:type="dxa"/>
            <w:shd w:val="clear" w:color="auto" w:fill="auto"/>
          </w:tcPr>
          <w:p w14:paraId="713018BB" w14:textId="77777777" w:rsidR="00A91C4C" w:rsidRPr="00CD3142" w:rsidRDefault="00A91C4C" w:rsidP="00096D22">
            <w:pPr>
              <w:pStyle w:val="TF-TEXTOQUADRO"/>
            </w:pPr>
            <w:r>
              <w:t>Não</w:t>
            </w:r>
          </w:p>
        </w:tc>
        <w:tc>
          <w:tcPr>
            <w:tcW w:w="1746" w:type="dxa"/>
            <w:shd w:val="clear" w:color="auto" w:fill="auto"/>
          </w:tcPr>
          <w:p w14:paraId="5D31C122" w14:textId="77777777" w:rsidR="00A91C4C" w:rsidRPr="00CD3142" w:rsidRDefault="00A91C4C" w:rsidP="00096D22">
            <w:pPr>
              <w:pStyle w:val="TF-TEXTOQUADRO"/>
            </w:pPr>
            <w:r>
              <w:t>Sim</w:t>
            </w:r>
          </w:p>
        </w:tc>
        <w:tc>
          <w:tcPr>
            <w:tcW w:w="1747" w:type="dxa"/>
            <w:shd w:val="clear" w:color="auto" w:fill="auto"/>
          </w:tcPr>
          <w:p w14:paraId="58CB114A" w14:textId="77777777" w:rsidR="00A91C4C" w:rsidRPr="00CD3142" w:rsidRDefault="00A91C4C" w:rsidP="00096D22">
            <w:pPr>
              <w:pStyle w:val="TF-TEXTOQUADRO"/>
            </w:pPr>
            <w:r>
              <w:t>Não</w:t>
            </w:r>
          </w:p>
        </w:tc>
      </w:tr>
      <w:tr w:rsidR="00A91C4C" w:rsidRPr="00CD3142" w14:paraId="22CEA1A1" w14:textId="77777777" w:rsidTr="00C436B6">
        <w:trPr>
          <w:jc w:val="center"/>
        </w:trPr>
        <w:tc>
          <w:tcPr>
            <w:tcW w:w="3828" w:type="dxa"/>
            <w:shd w:val="clear" w:color="auto" w:fill="auto"/>
          </w:tcPr>
          <w:p w14:paraId="51BD3C49" w14:textId="77777777" w:rsidR="00A91C4C" w:rsidRPr="005D717D" w:rsidRDefault="00A91C4C" w:rsidP="0054605F">
            <w:pPr>
              <w:pStyle w:val="TF-TEXTOQUADRO"/>
            </w:pPr>
            <w:r>
              <w:t>Plataforma</w:t>
            </w:r>
          </w:p>
        </w:tc>
        <w:tc>
          <w:tcPr>
            <w:tcW w:w="1746" w:type="dxa"/>
            <w:shd w:val="clear" w:color="auto" w:fill="auto"/>
          </w:tcPr>
          <w:p w14:paraId="63BE953C" w14:textId="77777777" w:rsidR="00A91C4C" w:rsidRPr="00CD3142" w:rsidRDefault="00A91C4C" w:rsidP="008C392B">
            <w:pPr>
              <w:pStyle w:val="TF-TEXTOQUADRO"/>
            </w:pPr>
            <w:r>
              <w:t>Android</w:t>
            </w:r>
          </w:p>
        </w:tc>
        <w:tc>
          <w:tcPr>
            <w:tcW w:w="1746" w:type="dxa"/>
            <w:shd w:val="clear" w:color="auto" w:fill="auto"/>
          </w:tcPr>
          <w:p w14:paraId="21700680" w14:textId="77777777" w:rsidR="00A91C4C" w:rsidRPr="00CD3142" w:rsidRDefault="00A91C4C" w:rsidP="008C392B">
            <w:pPr>
              <w:pStyle w:val="TF-TEXTOQUADRO"/>
            </w:pPr>
            <w:r>
              <w:t>Web</w:t>
            </w:r>
          </w:p>
        </w:tc>
        <w:tc>
          <w:tcPr>
            <w:tcW w:w="1747" w:type="dxa"/>
            <w:shd w:val="clear" w:color="auto" w:fill="auto"/>
          </w:tcPr>
          <w:p w14:paraId="61B61EF6" w14:textId="77777777" w:rsidR="00A91C4C" w:rsidRPr="00CD3142" w:rsidRDefault="00A91C4C" w:rsidP="008C392B">
            <w:pPr>
              <w:pStyle w:val="TF-TEXTOQUADRO"/>
            </w:pPr>
            <w:r>
              <w:t>Web</w:t>
            </w:r>
          </w:p>
        </w:tc>
      </w:tr>
    </w:tbl>
    <w:p w14:paraId="6C1B644B" w14:textId="77777777" w:rsidR="00A91C4C" w:rsidRPr="00CD3142" w:rsidRDefault="00A91C4C" w:rsidP="00B36E4A">
      <w:pPr>
        <w:pStyle w:val="TF-FONTE"/>
      </w:pPr>
      <w:r w:rsidRPr="00CD3142">
        <w:t>Fonte: elaborado pelo autor.</w:t>
      </w:r>
    </w:p>
    <w:p w14:paraId="71E38409" w14:textId="77777777" w:rsidR="00A91C4C" w:rsidRDefault="00A91C4C" w:rsidP="00F837FC">
      <w:pPr>
        <w:pStyle w:val="TF-ALNEA"/>
        <w:numPr>
          <w:ilvl w:val="0"/>
          <w:numId w:val="0"/>
        </w:numPr>
        <w:ind w:firstLine="567"/>
        <w:contextualSpacing w:val="0"/>
      </w:pPr>
      <w:commentRangeStart w:id="264"/>
      <w:r w:rsidRPr="00F837FC">
        <w:t>Co</w:t>
      </w:r>
      <w:commentRangeEnd w:id="264"/>
      <w:r>
        <w:rPr>
          <w:rStyle w:val="Refdecomentrio"/>
        </w:rPr>
        <w:commentReference w:id="264"/>
      </w:r>
      <w:r w:rsidRPr="00F837FC">
        <w:t xml:space="preserve">mo </w:t>
      </w:r>
      <w:r>
        <w:t>pode ser</w:t>
      </w:r>
      <w:r w:rsidRPr="00F837FC">
        <w:t xml:space="preserve"> observado no </w:t>
      </w:r>
      <w:commentRangeStart w:id="265"/>
      <w:r w:rsidRPr="00F837FC">
        <w:fldChar w:fldCharType="begin"/>
      </w:r>
      <w:r w:rsidRPr="00F837FC">
        <w:instrText xml:space="preserve"> REF _Ref525500749 \h </w:instrText>
      </w:r>
      <w:r>
        <w:instrText xml:space="preserve"> \* MERGEFORMAT </w:instrText>
      </w:r>
      <w:r w:rsidRPr="00F837FC">
        <w:fldChar w:fldCharType="separate"/>
      </w:r>
      <w:r w:rsidRPr="00F837FC">
        <w:t>Quadro 1</w:t>
      </w:r>
      <w:r w:rsidRPr="00F837FC">
        <w:fldChar w:fldCharType="end"/>
      </w:r>
      <w:commentRangeEnd w:id="265"/>
      <w:r>
        <w:rPr>
          <w:rStyle w:val="Refdecomentrio"/>
        </w:rPr>
        <w:commentReference w:id="265"/>
      </w:r>
      <w:r w:rsidRPr="00F837FC">
        <w:t xml:space="preserve">, </w:t>
      </w:r>
      <w:r w:rsidRPr="00EE3C65">
        <w:t>S</w:t>
      </w:r>
      <w:r>
        <w:t>ouza</w:t>
      </w:r>
      <w:r w:rsidRPr="00EE3C65">
        <w:t xml:space="preserve"> J</w:t>
      </w:r>
      <w:r>
        <w:t>unior</w:t>
      </w:r>
      <w:r w:rsidRPr="00EE3C65">
        <w:t xml:space="preserve"> (2020)</w:t>
      </w:r>
      <w:r>
        <w:t xml:space="preserve"> desenvolveu um aplicativo móvel voltado ao agendamento de doações, visualização de campanhas institucionais, bem como também a visualização de um painel online, com as</w:t>
      </w:r>
      <w:r w:rsidRPr="00871782">
        <w:t xml:space="preserve"> informações </w:t>
      </w:r>
      <w:r>
        <w:t>com</w:t>
      </w:r>
      <w:r w:rsidRPr="00871782">
        <w:t xml:space="preserve"> </w:t>
      </w:r>
      <w:r>
        <w:t>o</w:t>
      </w:r>
      <w:r w:rsidRPr="00871782">
        <w:t xml:space="preserve"> </w:t>
      </w:r>
      <w:r>
        <w:t>número</w:t>
      </w:r>
      <w:r w:rsidRPr="00871782">
        <w:t xml:space="preserve"> de</w:t>
      </w:r>
      <w:r>
        <w:t xml:space="preserve"> usuários cadastrados e </w:t>
      </w:r>
      <w:r w:rsidRPr="00871782">
        <w:t xml:space="preserve">agendamentos </w:t>
      </w:r>
      <w:r>
        <w:t xml:space="preserve">realizados. Entretanto, apesar do sistema ser focado no agendamento de doações de sangue, o sistema atende somente a parte de agendamentos de doações proposta nos objetivos deste trabalho. Contudo, o trabalho de </w:t>
      </w:r>
      <w:r w:rsidRPr="000C3A98">
        <w:t>Souza Junior (2020)</w:t>
      </w:r>
      <w:r>
        <w:t xml:space="preserve">, não trata do processo de gerenciamento de estoque e da coleta de sangue. </w:t>
      </w:r>
    </w:p>
    <w:p w14:paraId="404D3199" w14:textId="77777777" w:rsidR="00A91C4C" w:rsidRDefault="00A91C4C" w:rsidP="00F837FC">
      <w:pPr>
        <w:pStyle w:val="TF-ALNEA"/>
        <w:numPr>
          <w:ilvl w:val="0"/>
          <w:numId w:val="0"/>
        </w:numPr>
        <w:ind w:firstLine="567"/>
        <w:contextualSpacing w:val="0"/>
      </w:pPr>
      <w:commentRangeStart w:id="266"/>
      <w:r w:rsidRPr="00D70328">
        <w:t>Já o</w:t>
      </w:r>
      <w:commentRangeEnd w:id="266"/>
      <w:r>
        <w:rPr>
          <w:rStyle w:val="Refdecomentrio"/>
        </w:rPr>
        <w:commentReference w:id="266"/>
      </w:r>
      <w:r w:rsidRPr="00D70328">
        <w:t xml:space="preserve"> trabalho de Lira (2020), é focado em dar suporte ao processo de planejamento de coleta de sangue e com foco na gestão de estoques de banco de sangue. </w:t>
      </w:r>
      <w:commentRangeStart w:id="267"/>
      <w:r w:rsidRPr="00D70328">
        <w:t>Foi</w:t>
      </w:r>
      <w:commentRangeEnd w:id="267"/>
      <w:r>
        <w:rPr>
          <w:rStyle w:val="Refdecomentrio"/>
        </w:rPr>
        <w:commentReference w:id="267"/>
      </w:r>
      <w:r w:rsidRPr="00D70328">
        <w:t xml:space="preserve"> criada uma aplicação web, que busca os dados direto do sistema legado Hemovida, pois o principal objetivo do trabalho é fidelizar de doadores, buscando auxiliar a criação de campanhas de coleta. A aplicação de Lira </w:t>
      </w:r>
      <w:commentRangeStart w:id="268"/>
      <w:r w:rsidRPr="00D70328">
        <w:t xml:space="preserve">(2020) permite </w:t>
      </w:r>
      <w:commentRangeEnd w:id="268"/>
      <w:r>
        <w:rPr>
          <w:rStyle w:val="Refdecomentrio"/>
        </w:rPr>
        <w:commentReference w:id="268"/>
      </w:r>
      <w:r w:rsidRPr="00D70328">
        <w:t xml:space="preserve">gerenciar o agendamento das </w:t>
      </w:r>
      <w:commentRangeStart w:id="269"/>
      <w:r w:rsidRPr="00D70328">
        <w:t xml:space="preserve">doações. Além </w:t>
      </w:r>
      <w:commentRangeEnd w:id="269"/>
      <w:r>
        <w:rPr>
          <w:rStyle w:val="Refdecomentrio"/>
        </w:rPr>
        <w:commentReference w:id="269"/>
      </w:r>
      <w:r w:rsidRPr="00D70328">
        <w:t xml:space="preserve">de estabelecer metas de bolsas necessárias para manter o estoque de </w:t>
      </w:r>
      <w:commentRangeStart w:id="270"/>
      <w:r w:rsidRPr="00D70328">
        <w:t>sangue, o sistema também permite gerenciar</w:t>
      </w:r>
      <w:commentRangeEnd w:id="270"/>
      <w:r>
        <w:rPr>
          <w:rStyle w:val="Refdecomentrio"/>
        </w:rPr>
        <w:commentReference w:id="270"/>
      </w:r>
      <w:r w:rsidRPr="00D70328">
        <w:t xml:space="preserve"> os agendamentos </w:t>
      </w:r>
      <w:commentRangeStart w:id="271"/>
      <w:r w:rsidRPr="00D70328">
        <w:t xml:space="preserve">realizados. Verificando </w:t>
      </w:r>
      <w:commentRangeEnd w:id="271"/>
      <w:r>
        <w:rPr>
          <w:rStyle w:val="Refdecomentrio"/>
        </w:rPr>
        <w:commentReference w:id="271"/>
      </w:r>
      <w:r w:rsidRPr="00D70328">
        <w:t xml:space="preserve">as restrições do </w:t>
      </w:r>
      <w:r w:rsidRPr="00D70328">
        <w:lastRenderedPageBreak/>
        <w:t>doador e aprovando a doação ou não. Porém, no sistema de Lira (2020) não é possível o doador realizar o agendamento, além de não permitir nenhum cadastro no sistema, pois todos os dados processados são inseridos diretamente no sistema Hemovida</w:t>
      </w:r>
      <w:r>
        <w:t xml:space="preserve">.   </w:t>
      </w:r>
    </w:p>
    <w:p w14:paraId="6C749CD0" w14:textId="77777777" w:rsidR="00A91C4C" w:rsidRDefault="00A91C4C" w:rsidP="00F837FC">
      <w:pPr>
        <w:pStyle w:val="TF-ALNEA"/>
        <w:numPr>
          <w:ilvl w:val="0"/>
          <w:numId w:val="0"/>
        </w:numPr>
        <w:ind w:firstLine="567"/>
        <w:contextualSpacing w:val="0"/>
      </w:pPr>
      <w:commentRangeStart w:id="272"/>
      <w:r>
        <w:t xml:space="preserve">O trabalho </w:t>
      </w:r>
      <w:commentRangeEnd w:id="272"/>
      <w:r>
        <w:rPr>
          <w:rStyle w:val="Refdecomentrio"/>
        </w:rPr>
        <w:commentReference w:id="272"/>
      </w:r>
      <w:r>
        <w:t xml:space="preserve">de </w:t>
      </w:r>
      <w:r w:rsidRPr="00A603D0">
        <w:t>Severo e Santos (2018)</w:t>
      </w:r>
      <w:r>
        <w:t xml:space="preserve"> possui semelhança com o de </w:t>
      </w:r>
      <w:r w:rsidRPr="000C03B4">
        <w:t>Souza Junior (2020)</w:t>
      </w:r>
      <w:r>
        <w:t xml:space="preserve">, também permitindo o agendamento de doações pelo doador. Com a diferença que a aplicação de </w:t>
      </w:r>
      <w:r w:rsidRPr="008C6EAC">
        <w:t>Souza Junior (2020)</w:t>
      </w:r>
      <w:r>
        <w:t xml:space="preserve"> somente permite o agendamento, não contemplando todo o processo de doação como no trabalho de </w:t>
      </w:r>
      <w:r w:rsidRPr="00A603D0">
        <w:t>Severo e Santos (2018)</w:t>
      </w:r>
      <w:r>
        <w:t>.</w:t>
      </w:r>
    </w:p>
    <w:p w14:paraId="50B0B66C" w14:textId="77777777" w:rsidR="00A91C4C" w:rsidRDefault="00A91C4C" w:rsidP="00F837FC">
      <w:pPr>
        <w:pStyle w:val="TF-ALNEA"/>
        <w:numPr>
          <w:ilvl w:val="0"/>
          <w:numId w:val="0"/>
        </w:numPr>
        <w:ind w:firstLine="567"/>
        <w:contextualSpacing w:val="0"/>
      </w:pPr>
      <w:commentRangeStart w:id="273"/>
      <w:r>
        <w:t>Sen</w:t>
      </w:r>
      <w:commentRangeEnd w:id="273"/>
      <w:r>
        <w:rPr>
          <w:rStyle w:val="Refdecomentrio"/>
        </w:rPr>
        <w:commentReference w:id="273"/>
      </w:r>
      <w:r>
        <w:t xml:space="preserve">do assim, o trabalho proposto atender as principais funcionalidades identificadas dos trabalhos de </w:t>
      </w:r>
      <w:r w:rsidRPr="00D61062">
        <w:t>Souza Júnior (2020)</w:t>
      </w:r>
      <w:r>
        <w:t xml:space="preserve">, </w:t>
      </w:r>
      <w:r w:rsidRPr="00D61062">
        <w:t>Lira (2020)</w:t>
      </w:r>
      <w:r>
        <w:t xml:space="preserve"> e </w:t>
      </w:r>
      <w:r w:rsidRPr="00E835C2">
        <w:t>Severo e Santos (2018)</w:t>
      </w:r>
      <w:r>
        <w:t xml:space="preserve">, porém permitindo que aplicação possa ser utilizada tanto pelo doador, quanto pelo funcionário do hemocentro, possuindo um perfil para cada tipo de usuário. O funcionário do hemocentro, poderá gerenciar os agendamentos, bem como gerenciar o estoque de bolsas de sangue da instituição. </w:t>
      </w:r>
    </w:p>
    <w:p w14:paraId="26532594" w14:textId="77777777" w:rsidR="00A91C4C" w:rsidRDefault="00A91C4C" w:rsidP="00F837FC">
      <w:pPr>
        <w:pStyle w:val="TF-ALNEA"/>
        <w:numPr>
          <w:ilvl w:val="0"/>
          <w:numId w:val="0"/>
        </w:numPr>
        <w:ind w:firstLine="567"/>
        <w:contextualSpacing w:val="0"/>
      </w:pPr>
      <w:commentRangeStart w:id="274"/>
      <w:r>
        <w:t>Co</w:t>
      </w:r>
      <w:commentRangeEnd w:id="274"/>
      <w:r>
        <w:rPr>
          <w:rStyle w:val="Refdecomentrio"/>
        </w:rPr>
        <w:commentReference w:id="274"/>
      </w:r>
      <w:r>
        <w:t>mo contribuição social, pode-se salientar o i</w:t>
      </w:r>
      <w:r w:rsidRPr="00FF600D">
        <w:t>ncentivo e conscientização</w:t>
      </w:r>
      <w:r>
        <w:t xml:space="preserve"> em relação à doação de sangue. Já c</w:t>
      </w:r>
      <w:r w:rsidRPr="009B3E7C">
        <w:t xml:space="preserve">omo contribuições tecnológicas, </w:t>
      </w:r>
      <w:r>
        <w:t xml:space="preserve">pode-se destacar o desenvolvimento de uma aplicação web utilizando o </w:t>
      </w:r>
      <w:r w:rsidRPr="00330C0B">
        <w:rPr>
          <w:i/>
          <w:iCs/>
        </w:rPr>
        <w:t>framework</w:t>
      </w:r>
      <w:r>
        <w:t xml:space="preserve"> Angular, baseada em Javascript permitindo que aplicação seja executada em multiplataforma de forma responsiva seguindo os padrões de Material Design.  </w:t>
      </w:r>
    </w:p>
    <w:p w14:paraId="5ED55829" w14:textId="77777777" w:rsidR="00A91C4C" w:rsidRPr="00CD3142" w:rsidRDefault="00A91C4C">
      <w:pPr>
        <w:pStyle w:val="Ttulo2"/>
      </w:pPr>
      <w:r w:rsidRPr="00CD3142">
        <w:t>REQUISITOS PRINCIPAIS DO PROBLEMA A SER TRABALHADO</w:t>
      </w:r>
    </w:p>
    <w:p w14:paraId="39A3FBFB" w14:textId="77777777" w:rsidR="00A91C4C" w:rsidRDefault="00A91C4C" w:rsidP="00451B94">
      <w:pPr>
        <w:pStyle w:val="TF-TEXTO"/>
      </w:pPr>
      <w:r>
        <w:t xml:space="preserve">Nesta seção serão apresentados os principais Requisitos Funcionais (RF), bem como os Requisitos Não Funcionais (RNF). A aplicação </w:t>
      </w:r>
      <w:r w:rsidRPr="00313060">
        <w:rPr>
          <w:i/>
          <w:iCs/>
        </w:rPr>
        <w:t>web</w:t>
      </w:r>
      <w:r>
        <w:t xml:space="preserve"> proposta deverá:</w:t>
      </w:r>
    </w:p>
    <w:p w14:paraId="630692EA" w14:textId="77777777" w:rsidR="00A91C4C" w:rsidRDefault="00A91C4C" w:rsidP="00A91C4C">
      <w:pPr>
        <w:pStyle w:val="TF-TEXTO"/>
        <w:numPr>
          <w:ilvl w:val="0"/>
          <w:numId w:val="20"/>
        </w:numPr>
      </w:pPr>
      <w:r w:rsidRPr="00313060">
        <w:t xml:space="preserve">permitir </w:t>
      </w:r>
      <w:r>
        <w:t xml:space="preserve">manter </w:t>
      </w:r>
      <w:r w:rsidRPr="00313060">
        <w:t>doadores</w:t>
      </w:r>
      <w:r>
        <w:t xml:space="preserve"> (RF);</w:t>
      </w:r>
    </w:p>
    <w:p w14:paraId="0E3F06D5" w14:textId="77777777" w:rsidR="00A91C4C" w:rsidRDefault="00A91C4C" w:rsidP="00A91C4C">
      <w:pPr>
        <w:pStyle w:val="TF-TEXTO"/>
        <w:numPr>
          <w:ilvl w:val="0"/>
          <w:numId w:val="20"/>
        </w:numPr>
      </w:pPr>
      <w:r w:rsidRPr="00313060">
        <w:t xml:space="preserve">permitir </w:t>
      </w:r>
      <w:r>
        <w:t>manter</w:t>
      </w:r>
      <w:r w:rsidRPr="00313060">
        <w:t xml:space="preserve"> </w:t>
      </w:r>
      <w:r>
        <w:t>h</w:t>
      </w:r>
      <w:r w:rsidRPr="00313060">
        <w:t>emocentros</w:t>
      </w:r>
      <w:r>
        <w:t xml:space="preserve"> (RF);</w:t>
      </w:r>
    </w:p>
    <w:p w14:paraId="22F5DB78" w14:textId="77777777" w:rsidR="00A91C4C" w:rsidRDefault="00A91C4C" w:rsidP="00A91C4C">
      <w:pPr>
        <w:pStyle w:val="TF-TEXTO"/>
        <w:numPr>
          <w:ilvl w:val="0"/>
          <w:numId w:val="20"/>
        </w:numPr>
      </w:pPr>
      <w:r>
        <w:t xml:space="preserve">permitir </w:t>
      </w:r>
      <w:r w:rsidRPr="00313060">
        <w:t>gerenciar doações de sangue</w:t>
      </w:r>
      <w:r>
        <w:t xml:space="preserve"> (RF);</w:t>
      </w:r>
    </w:p>
    <w:p w14:paraId="4CF14603" w14:textId="77777777" w:rsidR="00A91C4C" w:rsidRDefault="00A91C4C" w:rsidP="00A91C4C">
      <w:pPr>
        <w:pStyle w:val="TF-TEXTO"/>
        <w:numPr>
          <w:ilvl w:val="0"/>
          <w:numId w:val="20"/>
        </w:numPr>
      </w:pPr>
      <w:r>
        <w:t>permitir gerenciar agendamentos (RF);</w:t>
      </w:r>
    </w:p>
    <w:p w14:paraId="5F17BC80" w14:textId="77777777" w:rsidR="00A91C4C" w:rsidRDefault="00A91C4C" w:rsidP="00A91C4C">
      <w:pPr>
        <w:pStyle w:val="TF-TEXTO"/>
        <w:numPr>
          <w:ilvl w:val="0"/>
          <w:numId w:val="20"/>
        </w:numPr>
      </w:pPr>
      <w:r>
        <w:t>gerenciar estoque de sangue (RF);</w:t>
      </w:r>
    </w:p>
    <w:p w14:paraId="2CA76B6B" w14:textId="77777777" w:rsidR="00A91C4C" w:rsidRDefault="00A91C4C" w:rsidP="00A91C4C">
      <w:pPr>
        <w:pStyle w:val="TF-TEXTO"/>
        <w:numPr>
          <w:ilvl w:val="0"/>
          <w:numId w:val="20"/>
        </w:numPr>
      </w:pPr>
      <w:r>
        <w:t>permitir d</w:t>
      </w:r>
      <w:r w:rsidRPr="005D717D">
        <w:t>ivulgação de campanhas de coleta de sangue</w:t>
      </w:r>
      <w:r>
        <w:t xml:space="preserve"> (RF);</w:t>
      </w:r>
    </w:p>
    <w:p w14:paraId="2DD0B772" w14:textId="77777777" w:rsidR="00A91C4C" w:rsidRDefault="00A91C4C" w:rsidP="00A91C4C">
      <w:pPr>
        <w:pStyle w:val="TF-TEXTO"/>
        <w:numPr>
          <w:ilvl w:val="0"/>
          <w:numId w:val="20"/>
        </w:numPr>
      </w:pPr>
      <w:r w:rsidRPr="00AA4F31">
        <w:t>respeitar a permissão de cada tela, de acordo com o tipo de usuário</w:t>
      </w:r>
      <w:r>
        <w:t xml:space="preserve"> (doador e Hemocentro) (RNF);</w:t>
      </w:r>
    </w:p>
    <w:p w14:paraId="3B1A6682" w14:textId="77777777" w:rsidR="00A91C4C" w:rsidRDefault="00A91C4C" w:rsidP="00A91C4C">
      <w:pPr>
        <w:pStyle w:val="TF-TEXTO"/>
        <w:numPr>
          <w:ilvl w:val="0"/>
          <w:numId w:val="20"/>
        </w:numPr>
      </w:pPr>
      <w:r>
        <w:t>emitir uma listagem de usuários aptos a doação, baseado em um tipo de sangue necessitado (RF);</w:t>
      </w:r>
    </w:p>
    <w:p w14:paraId="7EDB57BF" w14:textId="77777777" w:rsidR="00A91C4C" w:rsidRDefault="00A91C4C" w:rsidP="00A91C4C">
      <w:pPr>
        <w:pStyle w:val="TF-TEXTO"/>
        <w:numPr>
          <w:ilvl w:val="0"/>
          <w:numId w:val="20"/>
        </w:numPr>
      </w:pPr>
      <w:r w:rsidRPr="001502B8">
        <w:t xml:space="preserve">utilizar a </w:t>
      </w:r>
      <w:r>
        <w:t xml:space="preserve">plataforma Angular para o desenvolvimento da aplicação </w:t>
      </w:r>
      <w:r w:rsidRPr="005C0AB9">
        <w:rPr>
          <w:i/>
          <w:iCs/>
        </w:rPr>
        <w:t>front-end</w:t>
      </w:r>
      <w:r>
        <w:t xml:space="preserve"> (RNF);</w:t>
      </w:r>
    </w:p>
    <w:p w14:paraId="3FC24860" w14:textId="77777777" w:rsidR="00A91C4C" w:rsidRDefault="00A91C4C" w:rsidP="00A91C4C">
      <w:pPr>
        <w:pStyle w:val="TF-TEXTO"/>
        <w:numPr>
          <w:ilvl w:val="0"/>
          <w:numId w:val="20"/>
        </w:numPr>
      </w:pPr>
      <w:r>
        <w:lastRenderedPageBreak/>
        <w:t xml:space="preserve">utilizar a linguagem de programação Java para desenvolvimento do </w:t>
      </w:r>
      <w:r w:rsidRPr="001502B8">
        <w:rPr>
          <w:i/>
          <w:iCs/>
        </w:rPr>
        <w:t>backend</w:t>
      </w:r>
      <w:r>
        <w:t xml:space="preserve"> da aplicação (RNF);</w:t>
      </w:r>
    </w:p>
    <w:p w14:paraId="1B5F6CCF" w14:textId="77777777" w:rsidR="00A91C4C" w:rsidRDefault="00A91C4C" w:rsidP="00A91C4C">
      <w:pPr>
        <w:pStyle w:val="TF-TEXTO"/>
        <w:numPr>
          <w:ilvl w:val="0"/>
          <w:numId w:val="20"/>
        </w:numPr>
      </w:pPr>
      <w:r>
        <w:t>utilizar os padrões de interface baseados no princípio do Material Design (RNF).</w:t>
      </w:r>
    </w:p>
    <w:p w14:paraId="36DE0430" w14:textId="77777777" w:rsidR="00A91C4C" w:rsidRPr="00CD3142" w:rsidRDefault="00A91C4C">
      <w:pPr>
        <w:pStyle w:val="Ttulo2"/>
      </w:pPr>
      <w:r w:rsidRPr="00CD3142">
        <w:t>METODOLOGIA</w:t>
      </w:r>
    </w:p>
    <w:p w14:paraId="7E5367BF" w14:textId="77777777" w:rsidR="00A91C4C" w:rsidRPr="00CD3142" w:rsidRDefault="00A91C4C" w:rsidP="00451B94">
      <w:pPr>
        <w:pStyle w:val="TF-TEXTO"/>
      </w:pPr>
      <w:r w:rsidRPr="00CD3142">
        <w:t>O trabalho será desenvolvido observando as seguintes etapas:</w:t>
      </w:r>
    </w:p>
    <w:p w14:paraId="60C00112" w14:textId="77777777" w:rsidR="00A91C4C" w:rsidRPr="00CD3142" w:rsidRDefault="00A91C4C" w:rsidP="00A91C4C">
      <w:pPr>
        <w:pStyle w:val="TF-ALNEA"/>
        <w:numPr>
          <w:ilvl w:val="0"/>
          <w:numId w:val="4"/>
        </w:numPr>
        <w:contextualSpacing w:val="0"/>
      </w:pPr>
      <w:r>
        <w:t>levantamento de informações</w:t>
      </w:r>
      <w:r w:rsidRPr="00CD3142">
        <w:t xml:space="preserve">: </w:t>
      </w:r>
      <w:r>
        <w:t>realizar o levantamento bibliográfico sobre o processo de doações de sangue, bem como o processo de gestão de estoques de banco de sangue e boas práticas para aplicações web, além de rever os trabalhos correlatos</w:t>
      </w:r>
      <w:r w:rsidRPr="00CD3142">
        <w:t>;</w:t>
      </w:r>
    </w:p>
    <w:p w14:paraId="40F604F4" w14:textId="77777777" w:rsidR="00A91C4C" w:rsidRPr="00CD3142" w:rsidRDefault="00A91C4C" w:rsidP="00451B94">
      <w:pPr>
        <w:pStyle w:val="TF-ALNEA"/>
        <w:contextualSpacing w:val="0"/>
      </w:pPr>
      <w:r>
        <w:t>levantamento dos requisitos</w:t>
      </w:r>
      <w:r w:rsidRPr="00CD3142">
        <w:t xml:space="preserve">: </w:t>
      </w:r>
      <w:r>
        <w:t>ajustar os requisitos do sistema especificados anteriormente e documentar todas as funcionalidades do sistema</w:t>
      </w:r>
      <w:r w:rsidRPr="00CD3142">
        <w:t>;</w:t>
      </w:r>
    </w:p>
    <w:p w14:paraId="3928D052" w14:textId="77777777" w:rsidR="00A91C4C" w:rsidRDefault="00A91C4C" w:rsidP="00451B94">
      <w:pPr>
        <w:pStyle w:val="TF-ALNEA"/>
        <w:contextualSpacing w:val="0"/>
      </w:pPr>
      <w:r>
        <w:t xml:space="preserve">modelagem do sistema: desenvolver os diagramas de caso de uso, de arquitetura e de classes utilizando a ferramenta Draw.io; </w:t>
      </w:r>
    </w:p>
    <w:p w14:paraId="6DCC9ECC" w14:textId="77777777" w:rsidR="00A91C4C" w:rsidRDefault="00A91C4C" w:rsidP="001D54AD">
      <w:pPr>
        <w:pStyle w:val="TF-ALNEA"/>
        <w:contextualSpacing w:val="0"/>
      </w:pPr>
      <w:r>
        <w:t xml:space="preserve">implementação do </w:t>
      </w:r>
      <w:r w:rsidRPr="00070849">
        <w:rPr>
          <w:i/>
          <w:iCs/>
        </w:rPr>
        <w:t>front-end</w:t>
      </w:r>
      <w:r>
        <w:t xml:space="preserve">: </w:t>
      </w:r>
      <w:r w:rsidRPr="00FB094E">
        <w:t xml:space="preserve">desenvolver </w:t>
      </w:r>
      <w:r>
        <w:t>a</w:t>
      </w:r>
      <w:r w:rsidRPr="00FB094E">
        <w:t xml:space="preserve"> aplica</w:t>
      </w:r>
      <w:r>
        <w:t xml:space="preserve">ção </w:t>
      </w:r>
      <w:commentRangeStart w:id="275"/>
      <w:r w:rsidRPr="00AC50BF">
        <w:rPr>
          <w:i/>
          <w:iCs/>
        </w:rPr>
        <w:t>web</w:t>
      </w:r>
      <w:commentRangeEnd w:id="275"/>
      <w:r>
        <w:rPr>
          <w:rStyle w:val="Refdecomentrio"/>
        </w:rPr>
        <w:commentReference w:id="275"/>
      </w:r>
      <w:r w:rsidRPr="00FB094E">
        <w:t xml:space="preserve">, utilizando </w:t>
      </w:r>
      <w:r>
        <w:t xml:space="preserve">o </w:t>
      </w:r>
      <w:r w:rsidRPr="00AC50BF">
        <w:rPr>
          <w:i/>
          <w:iCs/>
        </w:rPr>
        <w:t>framework</w:t>
      </w:r>
      <w:r>
        <w:t xml:space="preserve"> Angular para aplicação </w:t>
      </w:r>
      <w:r w:rsidRPr="005C0AB9">
        <w:rPr>
          <w:i/>
          <w:iCs/>
        </w:rPr>
        <w:t>front-end</w:t>
      </w:r>
      <w:r>
        <w:t>;</w:t>
      </w:r>
    </w:p>
    <w:p w14:paraId="5DF4DD1C" w14:textId="77777777" w:rsidR="00A91C4C" w:rsidRDefault="00A91C4C" w:rsidP="00451B94">
      <w:pPr>
        <w:pStyle w:val="TF-ALNEA"/>
        <w:contextualSpacing w:val="0"/>
      </w:pPr>
      <w:r>
        <w:t xml:space="preserve">implementação do </w:t>
      </w:r>
      <w:r w:rsidRPr="00BE3D60">
        <w:rPr>
          <w:i/>
          <w:iCs/>
        </w:rPr>
        <w:t>back-end</w:t>
      </w:r>
      <w:r w:rsidRPr="00CD3142">
        <w:t xml:space="preserve">: </w:t>
      </w:r>
      <w:r>
        <w:t xml:space="preserve">desenvolver o servidor da aplicação, utilizando a linguagem Java e o </w:t>
      </w:r>
      <w:r w:rsidRPr="00D679A7">
        <w:rPr>
          <w:i/>
          <w:iCs/>
        </w:rPr>
        <w:t>framework</w:t>
      </w:r>
      <w:r>
        <w:t xml:space="preserve"> Spring; </w:t>
      </w:r>
    </w:p>
    <w:p w14:paraId="15D375AF" w14:textId="77777777" w:rsidR="00A91C4C" w:rsidRDefault="00A91C4C" w:rsidP="00451B94">
      <w:pPr>
        <w:pStyle w:val="TF-ALNEA"/>
        <w:contextualSpacing w:val="0"/>
      </w:pPr>
      <w:r>
        <w:t xml:space="preserve">testes e validação: realizar os testes na aplicação, descrever os cenários de testes, realizar também os testes de interface; </w:t>
      </w:r>
    </w:p>
    <w:p w14:paraId="6C566D60" w14:textId="77777777" w:rsidR="00A91C4C" w:rsidRPr="00CD3142" w:rsidRDefault="00A91C4C" w:rsidP="00451B94">
      <w:pPr>
        <w:pStyle w:val="TF-ALNEA"/>
        <w:contextualSpacing w:val="0"/>
      </w:pPr>
      <w:r>
        <w:t>implantação: implantar a aplicação na nuvem.</w:t>
      </w:r>
    </w:p>
    <w:p w14:paraId="4AAEDB8F" w14:textId="77777777" w:rsidR="00A91C4C" w:rsidRPr="00CD3142" w:rsidRDefault="00A91C4C" w:rsidP="00451B94">
      <w:pPr>
        <w:pStyle w:val="TF-TEXTO"/>
      </w:pPr>
      <w:r w:rsidRPr="00CD3142">
        <w:t xml:space="preserve">As etapas serão realizadas nos períodos relacionados no Quadro </w:t>
      </w:r>
      <w:r>
        <w:rPr>
          <w:noProof/>
        </w:rPr>
        <w:t>2</w:t>
      </w:r>
      <w:r w:rsidRPr="00CD3142">
        <w:t>.</w:t>
      </w:r>
    </w:p>
    <w:p w14:paraId="3129D524" w14:textId="77777777" w:rsidR="00A91C4C" w:rsidRPr="00CD3142" w:rsidRDefault="00A91C4C" w:rsidP="0060060C">
      <w:pPr>
        <w:pStyle w:val="TF-LEGENDA-Ilustracao"/>
      </w:pPr>
      <w:commentRangeStart w:id="276"/>
      <w:r w:rsidRPr="00CD3142">
        <w:t>Qu</w:t>
      </w:r>
      <w:commentRangeEnd w:id="276"/>
      <w:r>
        <w:rPr>
          <w:rStyle w:val="Refdecomentrio"/>
        </w:rPr>
        <w:commentReference w:id="276"/>
      </w:r>
      <w:r w:rsidRPr="00CD3142">
        <w:t xml:space="preserve">adro </w:t>
      </w:r>
      <w:r w:rsidRPr="00CD3142">
        <w:rPr>
          <w:noProof/>
        </w:rPr>
        <w:t>2</w:t>
      </w:r>
      <w:r w:rsidRPr="00CD3142">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A91C4C" w:rsidRPr="00CD3142" w14:paraId="33BB5916"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2CE297E7" w14:textId="77777777" w:rsidR="00A91C4C" w:rsidRPr="00CD3142" w:rsidRDefault="00A91C4C"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0BEA39E2" w14:textId="77777777" w:rsidR="00A91C4C" w:rsidRPr="00CD3142" w:rsidRDefault="00A91C4C" w:rsidP="00470C41">
            <w:pPr>
              <w:pStyle w:val="TF-TEXTOQUADROCentralizado"/>
            </w:pPr>
            <w:r>
              <w:t>2022</w:t>
            </w:r>
          </w:p>
        </w:tc>
      </w:tr>
      <w:tr w:rsidR="00A91C4C" w:rsidRPr="00CD3142" w14:paraId="29C14F56" w14:textId="77777777" w:rsidTr="00E51601">
        <w:trPr>
          <w:cantSplit/>
          <w:jc w:val="center"/>
        </w:trPr>
        <w:tc>
          <w:tcPr>
            <w:tcW w:w="6171" w:type="dxa"/>
            <w:tcBorders>
              <w:top w:val="nil"/>
              <w:left w:val="single" w:sz="4" w:space="0" w:color="auto"/>
              <w:bottom w:val="nil"/>
            </w:tcBorders>
            <w:shd w:val="clear" w:color="auto" w:fill="A6A6A6"/>
          </w:tcPr>
          <w:p w14:paraId="35556D7F" w14:textId="77777777" w:rsidR="00A91C4C" w:rsidRPr="00CD3142" w:rsidRDefault="00A91C4C" w:rsidP="00470C41">
            <w:pPr>
              <w:pStyle w:val="TF-TEXTOQUADRO"/>
            </w:pPr>
          </w:p>
        </w:tc>
        <w:tc>
          <w:tcPr>
            <w:tcW w:w="557" w:type="dxa"/>
            <w:gridSpan w:val="2"/>
            <w:shd w:val="clear" w:color="auto" w:fill="A6A6A6"/>
          </w:tcPr>
          <w:p w14:paraId="29566613" w14:textId="77777777" w:rsidR="00A91C4C" w:rsidRPr="00CD3142" w:rsidRDefault="00A91C4C" w:rsidP="00470C41">
            <w:pPr>
              <w:pStyle w:val="TF-TEXTOQUADROCentralizado"/>
            </w:pPr>
            <w:r>
              <w:t>fev</w:t>
            </w:r>
          </w:p>
        </w:tc>
        <w:tc>
          <w:tcPr>
            <w:tcW w:w="568" w:type="dxa"/>
            <w:gridSpan w:val="2"/>
            <w:shd w:val="clear" w:color="auto" w:fill="A6A6A6"/>
          </w:tcPr>
          <w:p w14:paraId="72969E92" w14:textId="77777777" w:rsidR="00A91C4C" w:rsidRPr="00CD3142" w:rsidRDefault="00A91C4C" w:rsidP="00470C41">
            <w:pPr>
              <w:pStyle w:val="TF-TEXTOQUADROCentralizado"/>
            </w:pPr>
            <w:r>
              <w:t>mar</w:t>
            </w:r>
          </w:p>
        </w:tc>
        <w:tc>
          <w:tcPr>
            <w:tcW w:w="568" w:type="dxa"/>
            <w:gridSpan w:val="2"/>
            <w:shd w:val="clear" w:color="auto" w:fill="A6A6A6"/>
          </w:tcPr>
          <w:p w14:paraId="174E45AC" w14:textId="77777777" w:rsidR="00A91C4C" w:rsidRPr="00CD3142" w:rsidRDefault="00A91C4C" w:rsidP="00470C41">
            <w:pPr>
              <w:pStyle w:val="TF-TEXTOQUADROCentralizado"/>
            </w:pPr>
            <w:r>
              <w:t>abr</w:t>
            </w:r>
          </w:p>
        </w:tc>
        <w:tc>
          <w:tcPr>
            <w:tcW w:w="568" w:type="dxa"/>
            <w:gridSpan w:val="2"/>
            <w:shd w:val="clear" w:color="auto" w:fill="A6A6A6"/>
          </w:tcPr>
          <w:p w14:paraId="30D38A10" w14:textId="77777777" w:rsidR="00A91C4C" w:rsidRPr="00CD3142" w:rsidRDefault="00A91C4C" w:rsidP="00470C41">
            <w:pPr>
              <w:pStyle w:val="TF-TEXTOQUADROCentralizado"/>
            </w:pPr>
            <w:commentRangeStart w:id="277"/>
            <w:r>
              <w:t>mai</w:t>
            </w:r>
            <w:commentRangeEnd w:id="277"/>
            <w:r>
              <w:rPr>
                <w:rStyle w:val="Refdecomentrio"/>
              </w:rPr>
              <w:commentReference w:id="277"/>
            </w:r>
          </w:p>
        </w:tc>
        <w:tc>
          <w:tcPr>
            <w:tcW w:w="573" w:type="dxa"/>
            <w:gridSpan w:val="2"/>
            <w:shd w:val="clear" w:color="auto" w:fill="A6A6A6"/>
          </w:tcPr>
          <w:p w14:paraId="3E645297" w14:textId="77777777" w:rsidR="00A91C4C" w:rsidRPr="00CD3142" w:rsidRDefault="00A91C4C" w:rsidP="00470C41">
            <w:pPr>
              <w:pStyle w:val="TF-TEXTOQUADROCentralizado"/>
            </w:pPr>
            <w:r>
              <w:t>jun</w:t>
            </w:r>
          </w:p>
        </w:tc>
      </w:tr>
      <w:tr w:rsidR="00A91C4C" w:rsidRPr="00CD3142" w14:paraId="1B08E64F" w14:textId="77777777" w:rsidTr="00E51601">
        <w:trPr>
          <w:cantSplit/>
          <w:jc w:val="center"/>
        </w:trPr>
        <w:tc>
          <w:tcPr>
            <w:tcW w:w="6171" w:type="dxa"/>
            <w:tcBorders>
              <w:top w:val="nil"/>
              <w:left w:val="single" w:sz="4" w:space="0" w:color="auto"/>
            </w:tcBorders>
            <w:shd w:val="clear" w:color="auto" w:fill="A6A6A6"/>
          </w:tcPr>
          <w:p w14:paraId="780D5FF8" w14:textId="77777777" w:rsidR="00A91C4C" w:rsidRPr="00CD3142" w:rsidRDefault="00A91C4C" w:rsidP="00470C41">
            <w:pPr>
              <w:pStyle w:val="TF-TEXTOQUADRO"/>
            </w:pPr>
            <w:r w:rsidRPr="00CD3142">
              <w:t>etapas / quinzenas</w:t>
            </w:r>
          </w:p>
        </w:tc>
        <w:tc>
          <w:tcPr>
            <w:tcW w:w="273" w:type="dxa"/>
            <w:tcBorders>
              <w:bottom w:val="single" w:sz="4" w:space="0" w:color="auto"/>
            </w:tcBorders>
            <w:shd w:val="clear" w:color="auto" w:fill="A6A6A6"/>
          </w:tcPr>
          <w:p w14:paraId="3427A31B"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6FA91FF1"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463B5849"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6DB6CC8C"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18D20382"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4BDD5463"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04FB42B8"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363B3DC6"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19BD9FDC" w14:textId="77777777" w:rsidR="00A91C4C" w:rsidRPr="00CD3142" w:rsidRDefault="00A91C4C" w:rsidP="00470C41">
            <w:pPr>
              <w:pStyle w:val="TF-TEXTOQUADROCentralizado"/>
            </w:pPr>
            <w:r w:rsidRPr="00CD3142">
              <w:t>1</w:t>
            </w:r>
          </w:p>
        </w:tc>
        <w:tc>
          <w:tcPr>
            <w:tcW w:w="289" w:type="dxa"/>
            <w:tcBorders>
              <w:bottom w:val="single" w:sz="4" w:space="0" w:color="auto"/>
            </w:tcBorders>
            <w:shd w:val="clear" w:color="auto" w:fill="A6A6A6"/>
          </w:tcPr>
          <w:p w14:paraId="1AAA86FA" w14:textId="77777777" w:rsidR="00A91C4C" w:rsidRPr="00CD3142" w:rsidRDefault="00A91C4C" w:rsidP="00470C41">
            <w:pPr>
              <w:pStyle w:val="TF-TEXTOQUADROCentralizado"/>
            </w:pPr>
            <w:r w:rsidRPr="00CD3142">
              <w:t>2</w:t>
            </w:r>
          </w:p>
        </w:tc>
      </w:tr>
      <w:tr w:rsidR="00A91C4C" w:rsidRPr="00CD3142" w14:paraId="2329A642" w14:textId="77777777" w:rsidTr="00AC50BF">
        <w:trPr>
          <w:jc w:val="center"/>
        </w:trPr>
        <w:tc>
          <w:tcPr>
            <w:tcW w:w="6171" w:type="dxa"/>
            <w:tcBorders>
              <w:left w:val="single" w:sz="4" w:space="0" w:color="auto"/>
            </w:tcBorders>
          </w:tcPr>
          <w:p w14:paraId="3F783519" w14:textId="77777777" w:rsidR="00A91C4C" w:rsidRPr="00CD3142" w:rsidRDefault="00A91C4C" w:rsidP="00470C41">
            <w:pPr>
              <w:pStyle w:val="TF-TEXTOQUADRO"/>
              <w:rPr>
                <w:bCs/>
              </w:rPr>
            </w:pPr>
            <w:r w:rsidRPr="000D46A8">
              <w:rPr>
                <w:bCs/>
              </w:rPr>
              <w:t>Levantamento de informações</w:t>
            </w:r>
          </w:p>
        </w:tc>
        <w:tc>
          <w:tcPr>
            <w:tcW w:w="273" w:type="dxa"/>
            <w:tcBorders>
              <w:bottom w:val="single" w:sz="4" w:space="0" w:color="auto"/>
            </w:tcBorders>
            <w:shd w:val="clear" w:color="auto" w:fill="A6A6A6"/>
          </w:tcPr>
          <w:p w14:paraId="0199D61B" w14:textId="77777777" w:rsidR="00A91C4C" w:rsidRPr="00CD3142" w:rsidRDefault="00A91C4C" w:rsidP="00470C41">
            <w:pPr>
              <w:pStyle w:val="TF-TEXTOQUADROCentralizado"/>
            </w:pPr>
          </w:p>
        </w:tc>
        <w:tc>
          <w:tcPr>
            <w:tcW w:w="284" w:type="dxa"/>
            <w:tcBorders>
              <w:bottom w:val="single" w:sz="4" w:space="0" w:color="auto"/>
            </w:tcBorders>
          </w:tcPr>
          <w:p w14:paraId="05B76B01" w14:textId="77777777" w:rsidR="00A91C4C" w:rsidRPr="00CD3142" w:rsidRDefault="00A91C4C" w:rsidP="00470C41">
            <w:pPr>
              <w:pStyle w:val="TF-TEXTOQUADROCentralizado"/>
            </w:pPr>
          </w:p>
        </w:tc>
        <w:tc>
          <w:tcPr>
            <w:tcW w:w="284" w:type="dxa"/>
            <w:tcBorders>
              <w:bottom w:val="single" w:sz="4" w:space="0" w:color="auto"/>
            </w:tcBorders>
          </w:tcPr>
          <w:p w14:paraId="6890CABF" w14:textId="77777777" w:rsidR="00A91C4C" w:rsidRPr="00CD3142" w:rsidRDefault="00A91C4C" w:rsidP="00470C41">
            <w:pPr>
              <w:pStyle w:val="TF-TEXTOQUADROCentralizado"/>
            </w:pPr>
          </w:p>
        </w:tc>
        <w:tc>
          <w:tcPr>
            <w:tcW w:w="284" w:type="dxa"/>
            <w:tcBorders>
              <w:bottom w:val="single" w:sz="4" w:space="0" w:color="auto"/>
            </w:tcBorders>
          </w:tcPr>
          <w:p w14:paraId="15BEEE5E" w14:textId="77777777" w:rsidR="00A91C4C" w:rsidRPr="00CD3142" w:rsidRDefault="00A91C4C" w:rsidP="00470C41">
            <w:pPr>
              <w:pStyle w:val="TF-TEXTOQUADROCentralizado"/>
            </w:pPr>
          </w:p>
        </w:tc>
        <w:tc>
          <w:tcPr>
            <w:tcW w:w="284" w:type="dxa"/>
            <w:tcBorders>
              <w:bottom w:val="single" w:sz="4" w:space="0" w:color="auto"/>
            </w:tcBorders>
          </w:tcPr>
          <w:p w14:paraId="58CB52BB" w14:textId="77777777" w:rsidR="00A91C4C" w:rsidRPr="00CD3142" w:rsidRDefault="00A91C4C" w:rsidP="00470C41">
            <w:pPr>
              <w:pStyle w:val="TF-TEXTOQUADROCentralizado"/>
            </w:pPr>
          </w:p>
        </w:tc>
        <w:tc>
          <w:tcPr>
            <w:tcW w:w="284" w:type="dxa"/>
            <w:tcBorders>
              <w:bottom w:val="single" w:sz="4" w:space="0" w:color="auto"/>
            </w:tcBorders>
          </w:tcPr>
          <w:p w14:paraId="0B31ADD3" w14:textId="77777777" w:rsidR="00A91C4C" w:rsidRPr="00CD3142" w:rsidRDefault="00A91C4C" w:rsidP="00470C41">
            <w:pPr>
              <w:pStyle w:val="TF-TEXTOQUADROCentralizado"/>
            </w:pPr>
          </w:p>
        </w:tc>
        <w:tc>
          <w:tcPr>
            <w:tcW w:w="284" w:type="dxa"/>
            <w:tcBorders>
              <w:bottom w:val="single" w:sz="4" w:space="0" w:color="auto"/>
            </w:tcBorders>
          </w:tcPr>
          <w:p w14:paraId="0BE61B9F" w14:textId="77777777" w:rsidR="00A91C4C" w:rsidRPr="00CD3142" w:rsidRDefault="00A91C4C" w:rsidP="00470C41">
            <w:pPr>
              <w:pStyle w:val="TF-TEXTOQUADROCentralizado"/>
            </w:pPr>
          </w:p>
        </w:tc>
        <w:tc>
          <w:tcPr>
            <w:tcW w:w="284" w:type="dxa"/>
            <w:tcBorders>
              <w:bottom w:val="single" w:sz="4" w:space="0" w:color="auto"/>
            </w:tcBorders>
          </w:tcPr>
          <w:p w14:paraId="15BE5D6F" w14:textId="77777777" w:rsidR="00A91C4C" w:rsidRPr="00CD3142" w:rsidRDefault="00A91C4C" w:rsidP="00470C41">
            <w:pPr>
              <w:pStyle w:val="TF-TEXTOQUADROCentralizado"/>
            </w:pPr>
          </w:p>
        </w:tc>
        <w:tc>
          <w:tcPr>
            <w:tcW w:w="284" w:type="dxa"/>
            <w:tcBorders>
              <w:bottom w:val="single" w:sz="4" w:space="0" w:color="auto"/>
            </w:tcBorders>
          </w:tcPr>
          <w:p w14:paraId="4313276B" w14:textId="77777777" w:rsidR="00A91C4C" w:rsidRPr="00CD3142" w:rsidRDefault="00A91C4C" w:rsidP="00470C41">
            <w:pPr>
              <w:pStyle w:val="TF-TEXTOQUADROCentralizado"/>
            </w:pPr>
          </w:p>
        </w:tc>
        <w:tc>
          <w:tcPr>
            <w:tcW w:w="289" w:type="dxa"/>
          </w:tcPr>
          <w:p w14:paraId="50DC0145" w14:textId="77777777" w:rsidR="00A91C4C" w:rsidRPr="00CD3142" w:rsidRDefault="00A91C4C" w:rsidP="00470C41">
            <w:pPr>
              <w:pStyle w:val="TF-TEXTOQUADROCentralizado"/>
            </w:pPr>
          </w:p>
        </w:tc>
      </w:tr>
      <w:tr w:rsidR="00A91C4C" w:rsidRPr="00CD3142" w14:paraId="194C81FE" w14:textId="77777777" w:rsidTr="00AC50BF">
        <w:trPr>
          <w:jc w:val="center"/>
        </w:trPr>
        <w:tc>
          <w:tcPr>
            <w:tcW w:w="6171" w:type="dxa"/>
            <w:tcBorders>
              <w:left w:val="single" w:sz="4" w:space="0" w:color="auto"/>
            </w:tcBorders>
          </w:tcPr>
          <w:p w14:paraId="0FDC04ED" w14:textId="77777777" w:rsidR="00A91C4C" w:rsidRPr="00CD3142" w:rsidRDefault="00A91C4C" w:rsidP="00470C41">
            <w:pPr>
              <w:pStyle w:val="TF-TEXTOQUADRO"/>
            </w:pPr>
            <w:r w:rsidRPr="000D46A8">
              <w:t>Levantamento dos requisitos</w:t>
            </w:r>
          </w:p>
        </w:tc>
        <w:tc>
          <w:tcPr>
            <w:tcW w:w="273" w:type="dxa"/>
            <w:tcBorders>
              <w:top w:val="single" w:sz="4" w:space="0" w:color="auto"/>
            </w:tcBorders>
            <w:shd w:val="clear" w:color="auto" w:fill="A6A6A6"/>
          </w:tcPr>
          <w:p w14:paraId="06B5AE80" w14:textId="77777777" w:rsidR="00A91C4C" w:rsidRPr="00CD3142" w:rsidRDefault="00A91C4C" w:rsidP="00470C41">
            <w:pPr>
              <w:pStyle w:val="TF-TEXTOQUADROCentralizado"/>
            </w:pPr>
          </w:p>
        </w:tc>
        <w:tc>
          <w:tcPr>
            <w:tcW w:w="284" w:type="dxa"/>
            <w:tcBorders>
              <w:top w:val="single" w:sz="4" w:space="0" w:color="auto"/>
            </w:tcBorders>
          </w:tcPr>
          <w:p w14:paraId="02F41309" w14:textId="77777777" w:rsidR="00A91C4C" w:rsidRPr="00CD3142" w:rsidRDefault="00A91C4C" w:rsidP="00470C41">
            <w:pPr>
              <w:pStyle w:val="TF-TEXTOQUADROCentralizado"/>
            </w:pPr>
          </w:p>
        </w:tc>
        <w:tc>
          <w:tcPr>
            <w:tcW w:w="284" w:type="dxa"/>
            <w:tcBorders>
              <w:top w:val="single" w:sz="4" w:space="0" w:color="auto"/>
            </w:tcBorders>
          </w:tcPr>
          <w:p w14:paraId="688AEC07" w14:textId="77777777" w:rsidR="00A91C4C" w:rsidRPr="00CD3142" w:rsidRDefault="00A91C4C" w:rsidP="00470C41">
            <w:pPr>
              <w:pStyle w:val="TF-TEXTOQUADROCentralizado"/>
            </w:pPr>
          </w:p>
        </w:tc>
        <w:tc>
          <w:tcPr>
            <w:tcW w:w="284" w:type="dxa"/>
            <w:tcBorders>
              <w:top w:val="single" w:sz="4" w:space="0" w:color="auto"/>
            </w:tcBorders>
          </w:tcPr>
          <w:p w14:paraId="348DA562" w14:textId="77777777" w:rsidR="00A91C4C" w:rsidRPr="00CD3142" w:rsidRDefault="00A91C4C" w:rsidP="00470C41">
            <w:pPr>
              <w:pStyle w:val="TF-TEXTOQUADROCentralizado"/>
            </w:pPr>
          </w:p>
        </w:tc>
        <w:tc>
          <w:tcPr>
            <w:tcW w:w="284" w:type="dxa"/>
            <w:tcBorders>
              <w:top w:val="single" w:sz="4" w:space="0" w:color="auto"/>
            </w:tcBorders>
          </w:tcPr>
          <w:p w14:paraId="390E6D1B" w14:textId="77777777" w:rsidR="00A91C4C" w:rsidRPr="00CD3142" w:rsidRDefault="00A91C4C" w:rsidP="00470C41">
            <w:pPr>
              <w:pStyle w:val="TF-TEXTOQUADROCentralizado"/>
            </w:pPr>
          </w:p>
        </w:tc>
        <w:tc>
          <w:tcPr>
            <w:tcW w:w="284" w:type="dxa"/>
            <w:tcBorders>
              <w:top w:val="single" w:sz="4" w:space="0" w:color="auto"/>
            </w:tcBorders>
          </w:tcPr>
          <w:p w14:paraId="797C69BD" w14:textId="77777777" w:rsidR="00A91C4C" w:rsidRPr="00CD3142" w:rsidRDefault="00A91C4C" w:rsidP="00470C41">
            <w:pPr>
              <w:pStyle w:val="TF-TEXTOQUADROCentralizado"/>
            </w:pPr>
          </w:p>
        </w:tc>
        <w:tc>
          <w:tcPr>
            <w:tcW w:w="284" w:type="dxa"/>
            <w:tcBorders>
              <w:top w:val="single" w:sz="4" w:space="0" w:color="auto"/>
            </w:tcBorders>
          </w:tcPr>
          <w:p w14:paraId="34F17C0F" w14:textId="77777777" w:rsidR="00A91C4C" w:rsidRPr="00CD3142" w:rsidRDefault="00A91C4C" w:rsidP="00470C41">
            <w:pPr>
              <w:pStyle w:val="TF-TEXTOQUADROCentralizado"/>
            </w:pPr>
          </w:p>
        </w:tc>
        <w:tc>
          <w:tcPr>
            <w:tcW w:w="284" w:type="dxa"/>
            <w:tcBorders>
              <w:top w:val="single" w:sz="4" w:space="0" w:color="auto"/>
            </w:tcBorders>
          </w:tcPr>
          <w:p w14:paraId="2F3123CB" w14:textId="77777777" w:rsidR="00A91C4C" w:rsidRPr="00CD3142" w:rsidRDefault="00A91C4C" w:rsidP="00470C41">
            <w:pPr>
              <w:pStyle w:val="TF-TEXTOQUADROCentralizado"/>
            </w:pPr>
          </w:p>
        </w:tc>
        <w:tc>
          <w:tcPr>
            <w:tcW w:w="284" w:type="dxa"/>
            <w:tcBorders>
              <w:top w:val="single" w:sz="4" w:space="0" w:color="auto"/>
            </w:tcBorders>
          </w:tcPr>
          <w:p w14:paraId="0B36DC25" w14:textId="77777777" w:rsidR="00A91C4C" w:rsidRPr="00CD3142" w:rsidRDefault="00A91C4C" w:rsidP="00470C41">
            <w:pPr>
              <w:pStyle w:val="TF-TEXTOQUADROCentralizado"/>
            </w:pPr>
          </w:p>
        </w:tc>
        <w:tc>
          <w:tcPr>
            <w:tcW w:w="289" w:type="dxa"/>
          </w:tcPr>
          <w:p w14:paraId="52A83029" w14:textId="77777777" w:rsidR="00A91C4C" w:rsidRPr="00CD3142" w:rsidRDefault="00A91C4C" w:rsidP="00470C41">
            <w:pPr>
              <w:pStyle w:val="TF-TEXTOQUADROCentralizado"/>
            </w:pPr>
          </w:p>
        </w:tc>
      </w:tr>
      <w:tr w:rsidR="00A91C4C" w:rsidRPr="00CD3142" w14:paraId="67BB8B3E" w14:textId="77777777" w:rsidTr="00AC50BF">
        <w:trPr>
          <w:jc w:val="center"/>
        </w:trPr>
        <w:tc>
          <w:tcPr>
            <w:tcW w:w="6171" w:type="dxa"/>
            <w:tcBorders>
              <w:left w:val="single" w:sz="4" w:space="0" w:color="auto"/>
            </w:tcBorders>
          </w:tcPr>
          <w:p w14:paraId="2723B2BC" w14:textId="77777777" w:rsidR="00A91C4C" w:rsidRPr="00CD3142" w:rsidRDefault="00A91C4C" w:rsidP="00470C41">
            <w:pPr>
              <w:pStyle w:val="TF-TEXTOQUADRO"/>
            </w:pPr>
            <w:r>
              <w:t>Modelagem do sistema</w:t>
            </w:r>
          </w:p>
        </w:tc>
        <w:tc>
          <w:tcPr>
            <w:tcW w:w="273" w:type="dxa"/>
            <w:tcBorders>
              <w:bottom w:val="single" w:sz="4" w:space="0" w:color="auto"/>
            </w:tcBorders>
          </w:tcPr>
          <w:p w14:paraId="1F8C9863"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6FBEC961" w14:textId="77777777" w:rsidR="00A91C4C" w:rsidRPr="00CD3142" w:rsidRDefault="00A91C4C" w:rsidP="00470C41">
            <w:pPr>
              <w:pStyle w:val="TF-TEXTOQUADROCentralizado"/>
            </w:pPr>
          </w:p>
        </w:tc>
        <w:tc>
          <w:tcPr>
            <w:tcW w:w="284" w:type="dxa"/>
            <w:tcBorders>
              <w:bottom w:val="single" w:sz="4" w:space="0" w:color="auto"/>
            </w:tcBorders>
          </w:tcPr>
          <w:p w14:paraId="05409005" w14:textId="77777777" w:rsidR="00A91C4C" w:rsidRPr="00CD3142" w:rsidRDefault="00A91C4C" w:rsidP="00470C41">
            <w:pPr>
              <w:pStyle w:val="TF-TEXTOQUADROCentralizado"/>
            </w:pPr>
          </w:p>
        </w:tc>
        <w:tc>
          <w:tcPr>
            <w:tcW w:w="284" w:type="dxa"/>
            <w:tcBorders>
              <w:bottom w:val="single" w:sz="4" w:space="0" w:color="auto"/>
            </w:tcBorders>
          </w:tcPr>
          <w:p w14:paraId="18E1B402" w14:textId="77777777" w:rsidR="00A91C4C" w:rsidRPr="00CD3142" w:rsidRDefault="00A91C4C" w:rsidP="00470C41">
            <w:pPr>
              <w:pStyle w:val="TF-TEXTOQUADROCentralizado"/>
            </w:pPr>
          </w:p>
        </w:tc>
        <w:tc>
          <w:tcPr>
            <w:tcW w:w="284" w:type="dxa"/>
            <w:tcBorders>
              <w:bottom w:val="single" w:sz="4" w:space="0" w:color="auto"/>
            </w:tcBorders>
          </w:tcPr>
          <w:p w14:paraId="25C3804D" w14:textId="77777777" w:rsidR="00A91C4C" w:rsidRPr="00CD3142" w:rsidRDefault="00A91C4C" w:rsidP="00470C41">
            <w:pPr>
              <w:pStyle w:val="TF-TEXTOQUADROCentralizado"/>
            </w:pPr>
          </w:p>
        </w:tc>
        <w:tc>
          <w:tcPr>
            <w:tcW w:w="284" w:type="dxa"/>
            <w:tcBorders>
              <w:bottom w:val="single" w:sz="4" w:space="0" w:color="auto"/>
            </w:tcBorders>
          </w:tcPr>
          <w:p w14:paraId="581DE010" w14:textId="77777777" w:rsidR="00A91C4C" w:rsidRPr="00CD3142" w:rsidRDefault="00A91C4C" w:rsidP="00470C41">
            <w:pPr>
              <w:pStyle w:val="TF-TEXTOQUADROCentralizado"/>
            </w:pPr>
          </w:p>
        </w:tc>
        <w:tc>
          <w:tcPr>
            <w:tcW w:w="284" w:type="dxa"/>
            <w:tcBorders>
              <w:bottom w:val="single" w:sz="4" w:space="0" w:color="auto"/>
            </w:tcBorders>
          </w:tcPr>
          <w:p w14:paraId="0D29BAB4" w14:textId="77777777" w:rsidR="00A91C4C" w:rsidRPr="00CD3142" w:rsidRDefault="00A91C4C" w:rsidP="00470C41">
            <w:pPr>
              <w:pStyle w:val="TF-TEXTOQUADROCentralizado"/>
            </w:pPr>
          </w:p>
        </w:tc>
        <w:tc>
          <w:tcPr>
            <w:tcW w:w="284" w:type="dxa"/>
            <w:tcBorders>
              <w:bottom w:val="single" w:sz="4" w:space="0" w:color="auto"/>
            </w:tcBorders>
          </w:tcPr>
          <w:p w14:paraId="14EC4CA8" w14:textId="77777777" w:rsidR="00A91C4C" w:rsidRPr="00CD3142" w:rsidRDefault="00A91C4C" w:rsidP="00470C41">
            <w:pPr>
              <w:pStyle w:val="TF-TEXTOQUADROCentralizado"/>
            </w:pPr>
          </w:p>
        </w:tc>
        <w:tc>
          <w:tcPr>
            <w:tcW w:w="284" w:type="dxa"/>
            <w:tcBorders>
              <w:bottom w:val="single" w:sz="4" w:space="0" w:color="auto"/>
            </w:tcBorders>
          </w:tcPr>
          <w:p w14:paraId="48458486" w14:textId="77777777" w:rsidR="00A91C4C" w:rsidRPr="00CD3142" w:rsidRDefault="00A91C4C" w:rsidP="00470C41">
            <w:pPr>
              <w:pStyle w:val="TF-TEXTOQUADROCentralizado"/>
            </w:pPr>
          </w:p>
        </w:tc>
        <w:tc>
          <w:tcPr>
            <w:tcW w:w="289" w:type="dxa"/>
          </w:tcPr>
          <w:p w14:paraId="2DF9EB10" w14:textId="77777777" w:rsidR="00A91C4C" w:rsidRPr="00CD3142" w:rsidRDefault="00A91C4C" w:rsidP="00470C41">
            <w:pPr>
              <w:pStyle w:val="TF-TEXTOQUADROCentralizado"/>
            </w:pPr>
          </w:p>
        </w:tc>
      </w:tr>
      <w:tr w:rsidR="00A91C4C" w:rsidRPr="00CD3142" w14:paraId="496CFB2C" w14:textId="77777777" w:rsidTr="00262955">
        <w:trPr>
          <w:jc w:val="center"/>
        </w:trPr>
        <w:tc>
          <w:tcPr>
            <w:tcW w:w="6171" w:type="dxa"/>
            <w:tcBorders>
              <w:left w:val="single" w:sz="4" w:space="0" w:color="auto"/>
            </w:tcBorders>
          </w:tcPr>
          <w:p w14:paraId="20D9BFD6" w14:textId="77777777" w:rsidR="00A91C4C" w:rsidRDefault="00A91C4C" w:rsidP="00470C41">
            <w:pPr>
              <w:pStyle w:val="TF-TEXTOQUADRO"/>
            </w:pPr>
            <w:r w:rsidRPr="00C70D55">
              <w:t xml:space="preserve">Implementação do </w:t>
            </w:r>
            <w:r w:rsidRPr="00C70D55">
              <w:rPr>
                <w:i/>
                <w:iCs/>
              </w:rPr>
              <w:t>front-end</w:t>
            </w:r>
          </w:p>
        </w:tc>
        <w:tc>
          <w:tcPr>
            <w:tcW w:w="273" w:type="dxa"/>
            <w:tcBorders>
              <w:bottom w:val="single" w:sz="4" w:space="0" w:color="auto"/>
            </w:tcBorders>
          </w:tcPr>
          <w:p w14:paraId="5CA14750"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3239A859"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68FC2177"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2B9CC8D8" w14:textId="77777777" w:rsidR="00A91C4C" w:rsidRPr="00CD3142" w:rsidRDefault="00A91C4C" w:rsidP="00470C41">
            <w:pPr>
              <w:pStyle w:val="TF-TEXTOQUADROCentralizado"/>
            </w:pPr>
          </w:p>
        </w:tc>
        <w:tc>
          <w:tcPr>
            <w:tcW w:w="284" w:type="dxa"/>
            <w:tcBorders>
              <w:bottom w:val="single" w:sz="4" w:space="0" w:color="auto"/>
            </w:tcBorders>
          </w:tcPr>
          <w:p w14:paraId="38D1CE8D" w14:textId="77777777" w:rsidR="00A91C4C" w:rsidRPr="00CD3142" w:rsidRDefault="00A91C4C" w:rsidP="00470C41">
            <w:pPr>
              <w:pStyle w:val="TF-TEXTOQUADROCentralizado"/>
            </w:pPr>
          </w:p>
        </w:tc>
        <w:tc>
          <w:tcPr>
            <w:tcW w:w="284" w:type="dxa"/>
            <w:tcBorders>
              <w:bottom w:val="single" w:sz="4" w:space="0" w:color="auto"/>
            </w:tcBorders>
          </w:tcPr>
          <w:p w14:paraId="63EDC705" w14:textId="77777777" w:rsidR="00A91C4C" w:rsidRPr="00CD3142" w:rsidRDefault="00A91C4C" w:rsidP="00470C41">
            <w:pPr>
              <w:pStyle w:val="TF-TEXTOQUADROCentralizado"/>
            </w:pPr>
          </w:p>
        </w:tc>
        <w:tc>
          <w:tcPr>
            <w:tcW w:w="284" w:type="dxa"/>
            <w:tcBorders>
              <w:bottom w:val="single" w:sz="4" w:space="0" w:color="auto"/>
            </w:tcBorders>
          </w:tcPr>
          <w:p w14:paraId="33F8F5D1" w14:textId="77777777" w:rsidR="00A91C4C" w:rsidRPr="00CD3142" w:rsidRDefault="00A91C4C" w:rsidP="00470C41">
            <w:pPr>
              <w:pStyle w:val="TF-TEXTOQUADROCentralizado"/>
            </w:pPr>
          </w:p>
        </w:tc>
        <w:tc>
          <w:tcPr>
            <w:tcW w:w="284" w:type="dxa"/>
            <w:tcBorders>
              <w:bottom w:val="single" w:sz="4" w:space="0" w:color="auto"/>
            </w:tcBorders>
          </w:tcPr>
          <w:p w14:paraId="70FB1516" w14:textId="77777777" w:rsidR="00A91C4C" w:rsidRPr="00CD3142" w:rsidRDefault="00A91C4C" w:rsidP="00470C41">
            <w:pPr>
              <w:pStyle w:val="TF-TEXTOQUADROCentralizado"/>
            </w:pPr>
          </w:p>
        </w:tc>
        <w:tc>
          <w:tcPr>
            <w:tcW w:w="284" w:type="dxa"/>
            <w:tcBorders>
              <w:bottom w:val="single" w:sz="4" w:space="0" w:color="auto"/>
            </w:tcBorders>
          </w:tcPr>
          <w:p w14:paraId="6B64D5BD" w14:textId="77777777" w:rsidR="00A91C4C" w:rsidRPr="00CD3142" w:rsidRDefault="00A91C4C" w:rsidP="00470C41">
            <w:pPr>
              <w:pStyle w:val="TF-TEXTOQUADROCentralizado"/>
            </w:pPr>
          </w:p>
        </w:tc>
        <w:tc>
          <w:tcPr>
            <w:tcW w:w="289" w:type="dxa"/>
          </w:tcPr>
          <w:p w14:paraId="1668B178" w14:textId="77777777" w:rsidR="00A91C4C" w:rsidRPr="00CD3142" w:rsidRDefault="00A91C4C" w:rsidP="00470C41">
            <w:pPr>
              <w:pStyle w:val="TF-TEXTOQUADROCentralizado"/>
            </w:pPr>
          </w:p>
        </w:tc>
      </w:tr>
      <w:tr w:rsidR="00A91C4C" w:rsidRPr="00CD3142" w14:paraId="5418661F" w14:textId="77777777" w:rsidTr="00262955">
        <w:trPr>
          <w:jc w:val="center"/>
        </w:trPr>
        <w:tc>
          <w:tcPr>
            <w:tcW w:w="6171" w:type="dxa"/>
            <w:tcBorders>
              <w:left w:val="single" w:sz="4" w:space="0" w:color="auto"/>
            </w:tcBorders>
          </w:tcPr>
          <w:p w14:paraId="74EC91C3" w14:textId="77777777" w:rsidR="00A91C4C" w:rsidRDefault="00A91C4C" w:rsidP="00470C41">
            <w:pPr>
              <w:pStyle w:val="TF-TEXTOQUADRO"/>
            </w:pPr>
            <w:r w:rsidRPr="00C70D55">
              <w:t xml:space="preserve">Implementação do </w:t>
            </w:r>
            <w:r w:rsidRPr="00C70D55">
              <w:rPr>
                <w:i/>
                <w:iCs/>
              </w:rPr>
              <w:t>back-end</w:t>
            </w:r>
          </w:p>
        </w:tc>
        <w:tc>
          <w:tcPr>
            <w:tcW w:w="273" w:type="dxa"/>
            <w:tcBorders>
              <w:bottom w:val="single" w:sz="4" w:space="0" w:color="auto"/>
            </w:tcBorders>
          </w:tcPr>
          <w:p w14:paraId="32A0CA52" w14:textId="77777777" w:rsidR="00A91C4C" w:rsidRPr="00CD3142" w:rsidRDefault="00A91C4C" w:rsidP="00470C41">
            <w:pPr>
              <w:pStyle w:val="TF-TEXTOQUADROCentralizado"/>
            </w:pPr>
          </w:p>
        </w:tc>
        <w:tc>
          <w:tcPr>
            <w:tcW w:w="284" w:type="dxa"/>
            <w:tcBorders>
              <w:bottom w:val="single" w:sz="4" w:space="0" w:color="auto"/>
            </w:tcBorders>
          </w:tcPr>
          <w:p w14:paraId="5D7E7598" w14:textId="77777777" w:rsidR="00A91C4C" w:rsidRPr="00CD3142" w:rsidRDefault="00A91C4C" w:rsidP="00470C41">
            <w:pPr>
              <w:pStyle w:val="TF-TEXTOQUADROCentralizado"/>
            </w:pPr>
          </w:p>
        </w:tc>
        <w:tc>
          <w:tcPr>
            <w:tcW w:w="284" w:type="dxa"/>
            <w:tcBorders>
              <w:bottom w:val="single" w:sz="4" w:space="0" w:color="auto"/>
            </w:tcBorders>
          </w:tcPr>
          <w:p w14:paraId="57721ED6" w14:textId="77777777" w:rsidR="00A91C4C" w:rsidRPr="00CD3142" w:rsidRDefault="00A91C4C" w:rsidP="00470C41">
            <w:pPr>
              <w:pStyle w:val="TF-TEXTOQUADROCentralizado"/>
            </w:pPr>
          </w:p>
        </w:tc>
        <w:tc>
          <w:tcPr>
            <w:tcW w:w="284" w:type="dxa"/>
            <w:tcBorders>
              <w:bottom w:val="single" w:sz="4" w:space="0" w:color="auto"/>
            </w:tcBorders>
          </w:tcPr>
          <w:p w14:paraId="5015D0AE"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6FF3945A"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6E8F252C"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0491F928" w14:textId="77777777" w:rsidR="00A91C4C" w:rsidRPr="00CD3142" w:rsidRDefault="00A91C4C" w:rsidP="00470C41">
            <w:pPr>
              <w:pStyle w:val="TF-TEXTOQUADROCentralizado"/>
            </w:pPr>
          </w:p>
        </w:tc>
        <w:tc>
          <w:tcPr>
            <w:tcW w:w="284" w:type="dxa"/>
            <w:tcBorders>
              <w:bottom w:val="single" w:sz="4" w:space="0" w:color="auto"/>
            </w:tcBorders>
          </w:tcPr>
          <w:p w14:paraId="6F1023DC" w14:textId="77777777" w:rsidR="00A91C4C" w:rsidRPr="00CD3142" w:rsidRDefault="00A91C4C" w:rsidP="00470C41">
            <w:pPr>
              <w:pStyle w:val="TF-TEXTOQUADROCentralizado"/>
            </w:pPr>
          </w:p>
        </w:tc>
        <w:tc>
          <w:tcPr>
            <w:tcW w:w="284" w:type="dxa"/>
            <w:tcBorders>
              <w:bottom w:val="single" w:sz="4" w:space="0" w:color="auto"/>
            </w:tcBorders>
          </w:tcPr>
          <w:p w14:paraId="593C8ED4" w14:textId="77777777" w:rsidR="00A91C4C" w:rsidRPr="00CD3142" w:rsidRDefault="00A91C4C" w:rsidP="00470C41">
            <w:pPr>
              <w:pStyle w:val="TF-TEXTOQUADROCentralizado"/>
            </w:pPr>
          </w:p>
        </w:tc>
        <w:tc>
          <w:tcPr>
            <w:tcW w:w="289" w:type="dxa"/>
          </w:tcPr>
          <w:p w14:paraId="0340480A" w14:textId="77777777" w:rsidR="00A91C4C" w:rsidRPr="00CD3142" w:rsidRDefault="00A91C4C" w:rsidP="00470C41">
            <w:pPr>
              <w:pStyle w:val="TF-TEXTOQUADROCentralizado"/>
            </w:pPr>
          </w:p>
        </w:tc>
      </w:tr>
      <w:tr w:rsidR="00A91C4C" w:rsidRPr="00CD3142" w14:paraId="3519DB0D" w14:textId="77777777" w:rsidTr="00262955">
        <w:trPr>
          <w:jc w:val="center"/>
        </w:trPr>
        <w:tc>
          <w:tcPr>
            <w:tcW w:w="6171" w:type="dxa"/>
            <w:tcBorders>
              <w:left w:val="single" w:sz="4" w:space="0" w:color="auto"/>
            </w:tcBorders>
          </w:tcPr>
          <w:p w14:paraId="47129FD6" w14:textId="77777777" w:rsidR="00A91C4C" w:rsidRPr="00C70D55" w:rsidRDefault="00A91C4C" w:rsidP="00470C41">
            <w:pPr>
              <w:pStyle w:val="TF-TEXTOQUADRO"/>
            </w:pPr>
            <w:r w:rsidRPr="00486593">
              <w:t>Testes e validação</w:t>
            </w:r>
          </w:p>
        </w:tc>
        <w:tc>
          <w:tcPr>
            <w:tcW w:w="273" w:type="dxa"/>
            <w:tcBorders>
              <w:bottom w:val="single" w:sz="4" w:space="0" w:color="auto"/>
            </w:tcBorders>
          </w:tcPr>
          <w:p w14:paraId="308AA6CA" w14:textId="77777777" w:rsidR="00A91C4C" w:rsidRPr="00CD3142" w:rsidRDefault="00A91C4C" w:rsidP="00470C41">
            <w:pPr>
              <w:pStyle w:val="TF-TEXTOQUADROCentralizado"/>
            </w:pPr>
          </w:p>
        </w:tc>
        <w:tc>
          <w:tcPr>
            <w:tcW w:w="284" w:type="dxa"/>
            <w:tcBorders>
              <w:bottom w:val="single" w:sz="4" w:space="0" w:color="auto"/>
            </w:tcBorders>
          </w:tcPr>
          <w:p w14:paraId="522D6940" w14:textId="77777777" w:rsidR="00A91C4C" w:rsidRPr="00CD3142" w:rsidRDefault="00A91C4C" w:rsidP="00470C41">
            <w:pPr>
              <w:pStyle w:val="TF-TEXTOQUADROCentralizado"/>
            </w:pPr>
          </w:p>
        </w:tc>
        <w:tc>
          <w:tcPr>
            <w:tcW w:w="284" w:type="dxa"/>
            <w:tcBorders>
              <w:bottom w:val="single" w:sz="4" w:space="0" w:color="auto"/>
            </w:tcBorders>
          </w:tcPr>
          <w:p w14:paraId="332B9C3C" w14:textId="77777777" w:rsidR="00A91C4C" w:rsidRPr="00CD3142" w:rsidRDefault="00A91C4C" w:rsidP="00470C41">
            <w:pPr>
              <w:pStyle w:val="TF-TEXTOQUADROCentralizado"/>
            </w:pPr>
          </w:p>
        </w:tc>
        <w:tc>
          <w:tcPr>
            <w:tcW w:w="284" w:type="dxa"/>
            <w:tcBorders>
              <w:bottom w:val="single" w:sz="4" w:space="0" w:color="auto"/>
            </w:tcBorders>
          </w:tcPr>
          <w:p w14:paraId="2B15776D" w14:textId="77777777" w:rsidR="00A91C4C" w:rsidRPr="00CD3142" w:rsidRDefault="00A91C4C" w:rsidP="00470C41">
            <w:pPr>
              <w:pStyle w:val="TF-TEXTOQUADROCentralizado"/>
            </w:pPr>
          </w:p>
        </w:tc>
        <w:tc>
          <w:tcPr>
            <w:tcW w:w="284" w:type="dxa"/>
            <w:tcBorders>
              <w:bottom w:val="single" w:sz="4" w:space="0" w:color="auto"/>
            </w:tcBorders>
          </w:tcPr>
          <w:p w14:paraId="71934AF7" w14:textId="77777777" w:rsidR="00A91C4C" w:rsidRPr="00CD3142" w:rsidRDefault="00A91C4C" w:rsidP="00470C41">
            <w:pPr>
              <w:pStyle w:val="TF-TEXTOQUADROCentralizado"/>
            </w:pPr>
          </w:p>
        </w:tc>
        <w:tc>
          <w:tcPr>
            <w:tcW w:w="284" w:type="dxa"/>
            <w:tcBorders>
              <w:bottom w:val="single" w:sz="4" w:space="0" w:color="auto"/>
            </w:tcBorders>
          </w:tcPr>
          <w:p w14:paraId="3AAFD2AD" w14:textId="77777777" w:rsidR="00A91C4C" w:rsidRPr="00CD3142" w:rsidRDefault="00A91C4C" w:rsidP="00470C41">
            <w:pPr>
              <w:pStyle w:val="TF-TEXTOQUADROCentralizado"/>
            </w:pPr>
          </w:p>
        </w:tc>
        <w:tc>
          <w:tcPr>
            <w:tcW w:w="284" w:type="dxa"/>
            <w:tcBorders>
              <w:bottom w:val="single" w:sz="4" w:space="0" w:color="auto"/>
            </w:tcBorders>
          </w:tcPr>
          <w:p w14:paraId="063214E3"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4A57FA5E"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2C2CC0F1" w14:textId="77777777" w:rsidR="00A91C4C" w:rsidRPr="00CD3142" w:rsidRDefault="00A91C4C" w:rsidP="00470C41">
            <w:pPr>
              <w:pStyle w:val="TF-TEXTOQUADROCentralizado"/>
            </w:pPr>
          </w:p>
        </w:tc>
        <w:tc>
          <w:tcPr>
            <w:tcW w:w="289" w:type="dxa"/>
          </w:tcPr>
          <w:p w14:paraId="4BF29A64" w14:textId="77777777" w:rsidR="00A91C4C" w:rsidRPr="00CD3142" w:rsidRDefault="00A91C4C" w:rsidP="00470C41">
            <w:pPr>
              <w:pStyle w:val="TF-TEXTOQUADROCentralizado"/>
            </w:pPr>
          </w:p>
        </w:tc>
      </w:tr>
      <w:tr w:rsidR="00A91C4C" w:rsidRPr="00CD3142" w14:paraId="4809430E" w14:textId="77777777" w:rsidTr="00262955">
        <w:trPr>
          <w:jc w:val="center"/>
        </w:trPr>
        <w:tc>
          <w:tcPr>
            <w:tcW w:w="6171" w:type="dxa"/>
            <w:tcBorders>
              <w:left w:val="single" w:sz="4" w:space="0" w:color="auto"/>
              <w:bottom w:val="single" w:sz="4" w:space="0" w:color="auto"/>
            </w:tcBorders>
          </w:tcPr>
          <w:p w14:paraId="3BF54AB4" w14:textId="77777777" w:rsidR="00A91C4C" w:rsidRPr="00CD3142" w:rsidRDefault="00A91C4C" w:rsidP="00470C41">
            <w:pPr>
              <w:pStyle w:val="TF-TEXTOQUADRO"/>
            </w:pPr>
            <w:r w:rsidRPr="00F55C5F">
              <w:t>Impl</w:t>
            </w:r>
            <w:r>
              <w:t>antação</w:t>
            </w:r>
          </w:p>
        </w:tc>
        <w:tc>
          <w:tcPr>
            <w:tcW w:w="273" w:type="dxa"/>
            <w:tcBorders>
              <w:bottom w:val="single" w:sz="4" w:space="0" w:color="auto"/>
            </w:tcBorders>
          </w:tcPr>
          <w:p w14:paraId="4C3FB215" w14:textId="77777777" w:rsidR="00A91C4C" w:rsidRPr="00CD3142" w:rsidRDefault="00A91C4C" w:rsidP="00470C41">
            <w:pPr>
              <w:pStyle w:val="TF-TEXTOQUADROCentralizado"/>
            </w:pPr>
          </w:p>
        </w:tc>
        <w:tc>
          <w:tcPr>
            <w:tcW w:w="284" w:type="dxa"/>
            <w:tcBorders>
              <w:bottom w:val="single" w:sz="4" w:space="0" w:color="auto"/>
            </w:tcBorders>
          </w:tcPr>
          <w:p w14:paraId="429FAF8A" w14:textId="77777777" w:rsidR="00A91C4C" w:rsidRPr="00CD3142" w:rsidRDefault="00A91C4C" w:rsidP="00470C41">
            <w:pPr>
              <w:pStyle w:val="TF-TEXTOQUADROCentralizado"/>
            </w:pPr>
          </w:p>
        </w:tc>
        <w:tc>
          <w:tcPr>
            <w:tcW w:w="284" w:type="dxa"/>
            <w:tcBorders>
              <w:bottom w:val="single" w:sz="4" w:space="0" w:color="auto"/>
            </w:tcBorders>
          </w:tcPr>
          <w:p w14:paraId="031E07CB" w14:textId="77777777" w:rsidR="00A91C4C" w:rsidRPr="00CD3142" w:rsidRDefault="00A91C4C" w:rsidP="00470C41">
            <w:pPr>
              <w:pStyle w:val="TF-TEXTOQUADROCentralizado"/>
            </w:pPr>
          </w:p>
        </w:tc>
        <w:tc>
          <w:tcPr>
            <w:tcW w:w="284" w:type="dxa"/>
            <w:tcBorders>
              <w:bottom w:val="single" w:sz="4" w:space="0" w:color="auto"/>
            </w:tcBorders>
          </w:tcPr>
          <w:p w14:paraId="321DB53D" w14:textId="77777777" w:rsidR="00A91C4C" w:rsidRPr="00CD3142" w:rsidRDefault="00A91C4C" w:rsidP="00470C41">
            <w:pPr>
              <w:pStyle w:val="TF-TEXTOQUADROCentralizado"/>
            </w:pPr>
          </w:p>
        </w:tc>
        <w:tc>
          <w:tcPr>
            <w:tcW w:w="284" w:type="dxa"/>
            <w:tcBorders>
              <w:bottom w:val="single" w:sz="4" w:space="0" w:color="auto"/>
            </w:tcBorders>
          </w:tcPr>
          <w:p w14:paraId="38BEAB5F" w14:textId="77777777" w:rsidR="00A91C4C" w:rsidRPr="00CD3142" w:rsidRDefault="00A91C4C" w:rsidP="00470C41">
            <w:pPr>
              <w:pStyle w:val="TF-TEXTOQUADROCentralizado"/>
            </w:pPr>
          </w:p>
        </w:tc>
        <w:tc>
          <w:tcPr>
            <w:tcW w:w="284" w:type="dxa"/>
            <w:tcBorders>
              <w:bottom w:val="single" w:sz="4" w:space="0" w:color="auto"/>
            </w:tcBorders>
          </w:tcPr>
          <w:p w14:paraId="05C12D90" w14:textId="77777777" w:rsidR="00A91C4C" w:rsidRPr="00CD3142" w:rsidRDefault="00A91C4C" w:rsidP="00470C41">
            <w:pPr>
              <w:pStyle w:val="TF-TEXTOQUADROCentralizado"/>
            </w:pPr>
          </w:p>
        </w:tc>
        <w:tc>
          <w:tcPr>
            <w:tcW w:w="284" w:type="dxa"/>
            <w:tcBorders>
              <w:bottom w:val="single" w:sz="4" w:space="0" w:color="auto"/>
            </w:tcBorders>
          </w:tcPr>
          <w:p w14:paraId="5EFD9CD1" w14:textId="77777777" w:rsidR="00A91C4C" w:rsidRPr="00CD3142" w:rsidRDefault="00A91C4C" w:rsidP="00470C41">
            <w:pPr>
              <w:pStyle w:val="TF-TEXTOQUADROCentralizado"/>
            </w:pPr>
          </w:p>
        </w:tc>
        <w:tc>
          <w:tcPr>
            <w:tcW w:w="284" w:type="dxa"/>
            <w:tcBorders>
              <w:bottom w:val="single" w:sz="4" w:space="0" w:color="auto"/>
            </w:tcBorders>
          </w:tcPr>
          <w:p w14:paraId="4275DDE9" w14:textId="77777777" w:rsidR="00A91C4C" w:rsidRPr="00CD3142" w:rsidRDefault="00A91C4C" w:rsidP="00470C41">
            <w:pPr>
              <w:pStyle w:val="TF-TEXTOQUADROCentralizado"/>
            </w:pPr>
          </w:p>
        </w:tc>
        <w:tc>
          <w:tcPr>
            <w:tcW w:w="284" w:type="dxa"/>
            <w:tcBorders>
              <w:bottom w:val="single" w:sz="4" w:space="0" w:color="auto"/>
            </w:tcBorders>
          </w:tcPr>
          <w:p w14:paraId="3ECF0145" w14:textId="77777777" w:rsidR="00A91C4C" w:rsidRPr="00CD3142" w:rsidRDefault="00A91C4C" w:rsidP="00470C41">
            <w:pPr>
              <w:pStyle w:val="TF-TEXTOQUADROCentralizado"/>
            </w:pPr>
          </w:p>
        </w:tc>
        <w:tc>
          <w:tcPr>
            <w:tcW w:w="289" w:type="dxa"/>
            <w:tcBorders>
              <w:bottom w:val="single" w:sz="4" w:space="0" w:color="auto"/>
            </w:tcBorders>
            <w:shd w:val="clear" w:color="auto" w:fill="A6A6A6"/>
          </w:tcPr>
          <w:p w14:paraId="267094CD" w14:textId="77777777" w:rsidR="00A91C4C" w:rsidRPr="00CD3142" w:rsidRDefault="00A91C4C" w:rsidP="00470C41">
            <w:pPr>
              <w:pStyle w:val="TF-TEXTOQUADROCentralizado"/>
            </w:pPr>
          </w:p>
        </w:tc>
      </w:tr>
    </w:tbl>
    <w:p w14:paraId="265E4DF9" w14:textId="77777777" w:rsidR="00A91C4C" w:rsidRPr="00CD3142" w:rsidRDefault="00A91C4C" w:rsidP="00FC4A9F">
      <w:pPr>
        <w:pStyle w:val="TF-FONTE"/>
      </w:pPr>
      <w:r w:rsidRPr="00CD3142">
        <w:t>Fonte: elaborado pelo autor.</w:t>
      </w:r>
    </w:p>
    <w:p w14:paraId="0AE213CA" w14:textId="77777777" w:rsidR="00A91C4C" w:rsidRPr="00CD3142" w:rsidRDefault="00A91C4C" w:rsidP="00FC4A9F">
      <w:pPr>
        <w:pStyle w:val="Ttulo1"/>
      </w:pPr>
      <w:r w:rsidRPr="00CD3142">
        <w:lastRenderedPageBreak/>
        <w:t>REVISÃO BIBLIOGRÁFICA</w:t>
      </w:r>
    </w:p>
    <w:p w14:paraId="1E1DE70E" w14:textId="77777777" w:rsidR="00A91C4C" w:rsidRPr="00CD3142" w:rsidRDefault="00A91C4C" w:rsidP="00DF64E9">
      <w:pPr>
        <w:pStyle w:val="TF-TEXTO"/>
      </w:pPr>
      <w:r w:rsidRPr="00225CB7">
        <w:t xml:space="preserve">Nesta seção são apresentados os temas principais que compõe este trabalho. </w:t>
      </w:r>
      <w:r>
        <w:t>Na seção</w:t>
      </w:r>
      <w:r w:rsidRPr="00225CB7">
        <w:t xml:space="preserve"> 4.1 é descrito sobre </w:t>
      </w:r>
      <w:r>
        <w:t>d</w:t>
      </w:r>
      <w:r w:rsidRPr="00225CB7">
        <w:t xml:space="preserve">oação de </w:t>
      </w:r>
      <w:r>
        <w:t>s</w:t>
      </w:r>
      <w:r w:rsidRPr="00225CB7">
        <w:t xml:space="preserve">angue. </w:t>
      </w:r>
      <w:r>
        <w:t>Na seção</w:t>
      </w:r>
      <w:r w:rsidRPr="00225CB7">
        <w:t xml:space="preserve"> 4.</w:t>
      </w:r>
      <w:r>
        <w:t>2</w:t>
      </w:r>
      <w:r w:rsidRPr="00225CB7">
        <w:t xml:space="preserve"> é apresentado sobre boas práticas em aplicações web</w:t>
      </w:r>
      <w:r w:rsidRPr="00DC458B">
        <w:t>.</w:t>
      </w:r>
    </w:p>
    <w:p w14:paraId="7C35C02D" w14:textId="77777777" w:rsidR="00A91C4C" w:rsidRPr="00CD3142" w:rsidRDefault="00A91C4C" w:rsidP="0016210D">
      <w:pPr>
        <w:pStyle w:val="Ttulo2"/>
      </w:pPr>
      <w:r w:rsidRPr="0085307B">
        <w:t>Doação de sangue</w:t>
      </w:r>
    </w:p>
    <w:p w14:paraId="351A721D" w14:textId="77777777" w:rsidR="00A91C4C" w:rsidRDefault="00A91C4C" w:rsidP="00A92BCC">
      <w:pPr>
        <w:pStyle w:val="TF-TEXTO"/>
      </w:pPr>
      <w:r>
        <w:t xml:space="preserve">Segundo </w:t>
      </w:r>
      <w:commentRangeStart w:id="278"/>
      <w:r>
        <w:t xml:space="preserve">Ministério da Saúde (2021, p.1) </w:t>
      </w:r>
      <w:commentRangeEnd w:id="278"/>
      <w:r>
        <w:rPr>
          <w:rStyle w:val="Refdecomentrio"/>
        </w:rPr>
        <w:commentReference w:id="278"/>
      </w:r>
      <w:r>
        <w:t>a doação de sangue é “um processo pelo qual um doador voluntário tem seu sangue coletado para ser armazenado em um banco de sangue para uso subsequente em transfusões de sangue”. Numa doação são retirados cerca de 450 mililitros de sangue, por meio de uma inserção de uma agulha no braço. A doação é realizada por profissionais capacitados supervisionados por médicos ou enfermeiros (Secretaria de Saúde do Rio Grande do Sul, 2021).</w:t>
      </w:r>
    </w:p>
    <w:p w14:paraId="52988E70" w14:textId="77777777" w:rsidR="00A91C4C" w:rsidRDefault="00A91C4C" w:rsidP="00A92BCC">
      <w:pPr>
        <w:pStyle w:val="TF-TEXTO"/>
      </w:pPr>
      <w:r>
        <w:t xml:space="preserve">Santos (2021) afirma que uma das principais funções do sangue é o transporte de nutrientes, hormônios e gases. Além de recolher os resíduos metabólicos e atuar na defesa e imunidade do organismo. </w:t>
      </w:r>
    </w:p>
    <w:p w14:paraId="419D389A" w14:textId="77777777" w:rsidR="00A91C4C" w:rsidRDefault="00A91C4C" w:rsidP="00A92BCC">
      <w:pPr>
        <w:pStyle w:val="TF-TEXTO"/>
      </w:pPr>
      <w:r w:rsidRPr="00F7095F">
        <w:t>O sangue doado não é apenas utilizado em pacientes que houve perda sanguínea. Procedimentos cirúrgicos</w:t>
      </w:r>
      <w:r>
        <w:t>,</w:t>
      </w:r>
      <w:r w:rsidRPr="00F7095F">
        <w:t xml:space="preserve"> oncológicos</w:t>
      </w:r>
      <w:r>
        <w:t xml:space="preserve"> </w:t>
      </w:r>
      <w:r w:rsidRPr="00F7095F">
        <w:t>e pacientes com algumas doenças como talassemia, são exemplos de outros usos do sangue doado (SANTOS, 2021). Segundo o Ministério da Saúde todo o sangue doado é separado pelos componentes (hemácias, plaquetas e plasma), desta forma pode beneficiar mais um paciente com apenas uma coleta</w:t>
      </w:r>
      <w:r w:rsidRPr="003C1B48">
        <w:t>.</w:t>
      </w:r>
    </w:p>
    <w:p w14:paraId="47914496" w14:textId="77777777" w:rsidR="00A91C4C" w:rsidRDefault="00A91C4C" w:rsidP="0016210D">
      <w:pPr>
        <w:pStyle w:val="Ttulo2"/>
      </w:pPr>
      <w:r>
        <w:t>Boas práticas em aplicações web</w:t>
      </w:r>
    </w:p>
    <w:p w14:paraId="2B0103C3" w14:textId="77777777" w:rsidR="00A91C4C" w:rsidRDefault="00A91C4C" w:rsidP="002747FF">
      <w:pPr>
        <w:pStyle w:val="TF-TEXTO"/>
      </w:pPr>
      <w:r>
        <w:t xml:space="preserve">O uso de aplicações web está cada vez mais presente no cotidiano das pessoas. Se analisarmos a história das aplicações web, pode-se notar que a mesma evoluiu de simples páginas estáticas, para páginas cada vez mais complexas e interativas, possibilitando agregar mais recursos e facilidades aos usuários (BITTAR,2013). </w:t>
      </w:r>
    </w:p>
    <w:p w14:paraId="60FA1E70" w14:textId="77777777" w:rsidR="00A91C4C" w:rsidRDefault="00A91C4C" w:rsidP="00A70ABC">
      <w:pPr>
        <w:pStyle w:val="TF-TEXTO"/>
      </w:pPr>
      <w:r>
        <w:t xml:space="preserve">Entretanto, no contexto de acessibilidade em aplicações Web não há muito avanço, pois a grande maioria das aplicações apresentam problemas quanto à acessibilidade, impossibilitando que usuários com deficiência possam acessar as aplicações. Pode-se complementar também com a criação de páginas adaptadas para dispositivos móveis (BITTAR, 2013).  </w:t>
      </w:r>
    </w:p>
    <w:p w14:paraId="766E9D47" w14:textId="77777777" w:rsidR="00A91C4C" w:rsidRDefault="00A91C4C" w:rsidP="00A70ABC">
      <w:pPr>
        <w:pStyle w:val="TF-TEXTO"/>
      </w:pPr>
      <w:r>
        <w:t xml:space="preserve">Segundo Bergantin (2014) o desenvolvimento de páginas para dispositivos móveis tem como suas particularidades: tamanho, processamento, armazenamento, utilização de </w:t>
      </w:r>
      <w:r>
        <w:lastRenderedPageBreak/>
        <w:t>redes móveis com baixa velocidade etc. Estas particularidades requerem uma forma de desenvolvimento diferente da utilizada em computadores de mesa.</w:t>
      </w:r>
    </w:p>
    <w:p w14:paraId="0C94B0E5" w14:textId="77777777" w:rsidR="00A91C4C" w:rsidRPr="00CD3142" w:rsidRDefault="00A91C4C" w:rsidP="00F83A19">
      <w:pPr>
        <w:pStyle w:val="TF-refernciasbibliogrficasTTULO"/>
      </w:pPr>
      <w:commentRangeStart w:id="279"/>
      <w:r w:rsidRPr="00CD3142">
        <w:t>Referências</w:t>
      </w:r>
      <w:commentRangeEnd w:id="279"/>
      <w:r>
        <w:rPr>
          <w:rStyle w:val="Refdecomentrio"/>
          <w:rFonts w:ascii="Times New Roman" w:hAnsi="Times New Roman"/>
          <w:b w:val="0"/>
          <w:caps w:val="0"/>
        </w:rPr>
        <w:commentReference w:id="279"/>
      </w:r>
    </w:p>
    <w:p w14:paraId="3F52FDA9" w14:textId="77777777" w:rsidR="00A91C4C" w:rsidRDefault="00A91C4C" w:rsidP="0019171D">
      <w:pPr>
        <w:pStyle w:val="TF-refernciasITEM"/>
        <w:jc w:val="both"/>
      </w:pPr>
      <w:r w:rsidRPr="000E7B3A">
        <w:t xml:space="preserve">BERGANTIN, Carlos Eduardo Martinelli. </w:t>
      </w:r>
      <w:commentRangeStart w:id="280"/>
      <w:r w:rsidRPr="00D30F93">
        <w:rPr>
          <w:b/>
          <w:bCs/>
        </w:rPr>
        <w:t>ANÁLISE DE BOAS PRÁTICAS PARA O DESENVOLVIMENTO DE WEB WAPPS</w:t>
      </w:r>
      <w:commentRangeEnd w:id="280"/>
      <w:r>
        <w:rPr>
          <w:rStyle w:val="Refdecomentrio"/>
        </w:rPr>
        <w:commentReference w:id="280"/>
      </w:r>
      <w:r w:rsidRPr="000E7B3A">
        <w:t xml:space="preserve">. 2014. 77 f. TCC (Graduação) - Curso de Sistemas de Informação, Centro Universitário Eurípides de Marília, Marília, 2014. Disponível em: </w:t>
      </w:r>
      <w:r>
        <w:t>h</w:t>
      </w:r>
      <w:r w:rsidRPr="000E7B3A">
        <w:t>ttps://aberto.univem.edu.br/bitstream/handle/11077/994/Carlos%20Eduardo%20Martinelli.pdf. Acesso em: 28 set. 2021.</w:t>
      </w:r>
    </w:p>
    <w:p w14:paraId="6DDA0645" w14:textId="77777777" w:rsidR="00A91C4C" w:rsidRDefault="00A91C4C" w:rsidP="004F70BA">
      <w:pPr>
        <w:pStyle w:val="TF-refernciasITEM"/>
        <w:jc w:val="both"/>
      </w:pPr>
      <w:commentRangeStart w:id="281"/>
      <w:r>
        <w:t>Bittar</w:t>
      </w:r>
      <w:commentRangeEnd w:id="281"/>
      <w:r>
        <w:rPr>
          <w:rStyle w:val="Refdecomentrio"/>
        </w:rPr>
        <w:commentReference w:id="281"/>
      </w:r>
      <w:r>
        <w:t>, Thiag</w:t>
      </w:r>
      <w:commentRangeStart w:id="282"/>
      <w:r>
        <w:t>o</w:t>
      </w:r>
      <w:commentRangeEnd w:id="282"/>
      <w:r>
        <w:rPr>
          <w:rStyle w:val="Refdecomentrio"/>
        </w:rPr>
        <w:commentReference w:id="282"/>
      </w:r>
      <w:r>
        <w:t xml:space="preserve"> </w:t>
      </w:r>
      <w:commentRangeStart w:id="283"/>
      <w:r>
        <w:t>Uma abordagem de apoio a boas práticas para desenvolvimento de aplicações Web acessíveis</w:t>
      </w:r>
      <w:commentRangeEnd w:id="283"/>
      <w:r>
        <w:rPr>
          <w:rStyle w:val="Refdecomentrio"/>
        </w:rPr>
        <w:commentReference w:id="283"/>
      </w:r>
      <w:r>
        <w:t>.  2013. 255 p. Tese (Doutorado - Programa de Pós-Graduação em</w:t>
      </w:r>
    </w:p>
    <w:p w14:paraId="602F8903" w14:textId="77777777" w:rsidR="00A91C4C" w:rsidRDefault="00A91C4C" w:rsidP="004F70BA">
      <w:pPr>
        <w:pStyle w:val="TF-refernciasITEM"/>
        <w:jc w:val="both"/>
      </w:pPr>
      <w:r>
        <w:t>Ciências de Computação e Matemática Computacional) Instituto de Ciências Matemáticas e de Computação, São Carlos, Universidade de São Paulo, 2013. Disponível em: https://teses.usp.br/teses/disponiveis/55/55134/tde-19042013-150117/publico/thiagojaburrevisada.pdf. Acesso em: 28 set. 2021</w:t>
      </w:r>
    </w:p>
    <w:p w14:paraId="1AA83359" w14:textId="77777777" w:rsidR="00A91C4C" w:rsidRDefault="00A91C4C" w:rsidP="0019171D">
      <w:pPr>
        <w:pStyle w:val="TF-refernciasITEM"/>
        <w:jc w:val="both"/>
      </w:pPr>
      <w:commentRangeStart w:id="284"/>
      <w:r w:rsidRPr="006C73B0">
        <w:t>BRASIL</w:t>
      </w:r>
      <w:commentRangeEnd w:id="284"/>
      <w:r>
        <w:rPr>
          <w:rStyle w:val="Refdecomentrio"/>
        </w:rPr>
        <w:commentReference w:id="284"/>
      </w:r>
      <w:r w:rsidRPr="006C73B0">
        <w:t>. Controladoria-Geral da União. PUBLICIDADE DE UTILIDADE PUBLICA. 2020. Disponível em: http://transparencia.gov.br/programas-e-acoes/acao/4641-publicidade-de-utilidade-publica?ano=2020. Acesso em: 29 ago. 2021</w:t>
      </w:r>
    </w:p>
    <w:p w14:paraId="41C6AF74" w14:textId="77777777" w:rsidR="00A91C4C" w:rsidRDefault="00A91C4C" w:rsidP="0019171D">
      <w:pPr>
        <w:pStyle w:val="TF-refernciasITEM"/>
        <w:jc w:val="both"/>
      </w:pPr>
      <w:commentRangeStart w:id="285"/>
      <w:r>
        <w:t>(1) BRASIL</w:t>
      </w:r>
      <w:commentRangeEnd w:id="285"/>
      <w:r>
        <w:rPr>
          <w:rStyle w:val="Refdecomentrio"/>
        </w:rPr>
        <w:commentReference w:id="285"/>
      </w:r>
      <w:r>
        <w:t xml:space="preserve">. Ministério da Saúde. </w:t>
      </w:r>
      <w:r w:rsidRPr="0019171D">
        <w:t>Doação de sangue é necessária para abastecer estoques em todo País</w:t>
      </w:r>
      <w:r>
        <w:t>. Governo do Brasil. 2020. Disponível em: &lt;</w:t>
      </w:r>
      <w:r w:rsidRPr="0019171D">
        <w:t>https://www.gov.br/pt-br/noticias/assistencia-social/2020/08/doacao-de-sangue-e-necessaria-para-abastecer-estoques-em-todo-pais</w:t>
      </w:r>
      <w:r>
        <w:t>&gt;. Acesso em: 27 set. 2021.</w:t>
      </w:r>
    </w:p>
    <w:p w14:paraId="7E45D1F9" w14:textId="77777777" w:rsidR="00A91C4C" w:rsidRDefault="00A91C4C" w:rsidP="00291EAC">
      <w:pPr>
        <w:pStyle w:val="TF-refernciasITEM"/>
      </w:pPr>
      <w:commentRangeStart w:id="286"/>
      <w:r w:rsidRPr="00291EAC">
        <w:t xml:space="preserve">BRASIL. MINISTÉRIO </w:t>
      </w:r>
      <w:commentRangeEnd w:id="286"/>
      <w:r>
        <w:rPr>
          <w:rStyle w:val="Refdecomentrio"/>
        </w:rPr>
        <w:commentReference w:id="286"/>
      </w:r>
      <w:r w:rsidRPr="00291EAC">
        <w:t>DA SAÚDE . Doação de sangue. 2021. Disponível em: https://www.gov.br/saude/pt-br/composicao/saes/sangue. Acesso em: 26 set. 2021.</w:t>
      </w:r>
    </w:p>
    <w:p w14:paraId="57953FAE" w14:textId="77777777" w:rsidR="00A91C4C" w:rsidRDefault="00A91C4C" w:rsidP="00E11765">
      <w:pPr>
        <w:pStyle w:val="TF-refernciasITEM"/>
      </w:pPr>
      <w:commentRangeStart w:id="287"/>
      <w:r w:rsidRPr="00FE6ABD">
        <w:t>BRASIL. M</w:t>
      </w:r>
      <w:commentRangeEnd w:id="287"/>
      <w:r>
        <w:rPr>
          <w:rStyle w:val="Refdecomentrio"/>
        </w:rPr>
        <w:commentReference w:id="287"/>
      </w:r>
      <w:r w:rsidRPr="00FE6ABD">
        <w:t xml:space="preserve">INISTÉRIO DA </w:t>
      </w:r>
      <w:r w:rsidRPr="001C3DFE">
        <w:t>SAÚDE</w:t>
      </w:r>
      <w:r w:rsidRPr="00FE6ABD">
        <w:t xml:space="preserve">. </w:t>
      </w:r>
      <w:r w:rsidRPr="00E11765">
        <w:rPr>
          <w:b/>
          <w:bCs/>
        </w:rPr>
        <w:t xml:space="preserve">Meu Sangue Brasileiro: </w:t>
      </w:r>
      <w:commentRangeStart w:id="288"/>
      <w:r w:rsidRPr="00E11765">
        <w:rPr>
          <w:b/>
          <w:bCs/>
        </w:rPr>
        <w:t>Ministério da Saúde lança campanha para incentivar doação de sangue</w:t>
      </w:r>
      <w:commentRangeEnd w:id="288"/>
      <w:r>
        <w:rPr>
          <w:rStyle w:val="Refdecomentrio"/>
        </w:rPr>
        <w:commentReference w:id="288"/>
      </w:r>
      <w:r w:rsidRPr="00FE6ABD">
        <w:t>. 2021. Disponível em: https://aps.saude.gov.br/noticia/11656. Acesso em: 20 ago. 2021.</w:t>
      </w:r>
    </w:p>
    <w:p w14:paraId="13B8EABA" w14:textId="77777777" w:rsidR="00A91C4C" w:rsidRDefault="00A91C4C" w:rsidP="00E11765">
      <w:pPr>
        <w:pStyle w:val="TF-refernciasITEM"/>
      </w:pPr>
      <w:r w:rsidRPr="001207E8">
        <w:t xml:space="preserve">Instituto Nacional do Câncer (INCA). </w:t>
      </w:r>
      <w:r w:rsidRPr="001207E8">
        <w:rPr>
          <w:b/>
          <w:bCs/>
        </w:rPr>
        <w:t>INCA alerta para estoque baixo em bancos de sangue</w:t>
      </w:r>
      <w:r w:rsidRPr="001207E8">
        <w:t>. 2021. Disponível em: https://www.inca.gov.br/noticias/inca-alerta-para-estoque-baixo-em-bancos-de-sangue. Acesso em: 22 ago. 2021.</w:t>
      </w:r>
    </w:p>
    <w:p w14:paraId="3811A65B" w14:textId="77777777" w:rsidR="00A91C4C" w:rsidRDefault="00A91C4C" w:rsidP="00E11765">
      <w:pPr>
        <w:pStyle w:val="TF-refernciasITEM"/>
      </w:pPr>
      <w:r>
        <w:t>GURGEL, Julia Lorena Marques; DO CARMO, Breno Barros Telles</w:t>
      </w:r>
      <w:r w:rsidRPr="00881BD0">
        <w:rPr>
          <w:b/>
          <w:bCs/>
        </w:rPr>
        <w:t>. Dimensionamento do estoque de derivados de sangue em um hemocentro do Brasil baseado em um modelo de gestão de estoques e previsão de demanda</w:t>
      </w:r>
      <w:r>
        <w:t>. Revista Produção Online, v. 14, n. 1, p. 264-293, 2014.</w:t>
      </w:r>
    </w:p>
    <w:p w14:paraId="1827C129" w14:textId="77777777" w:rsidR="00A91C4C" w:rsidRDefault="00A91C4C" w:rsidP="00E11765">
      <w:pPr>
        <w:pStyle w:val="TF-refernciasITEM"/>
      </w:pPr>
      <w:r w:rsidRPr="00655598">
        <w:t xml:space="preserve">LIMA, Everton. </w:t>
      </w:r>
      <w:r w:rsidRPr="00655598">
        <w:rPr>
          <w:b/>
          <w:bCs/>
        </w:rPr>
        <w:t>Bancos de sangue estão com estoque baixo na pandemia</w:t>
      </w:r>
      <w:r w:rsidRPr="00655598">
        <w:t>. 2021. Disponível em: https://portal.fiocruz.br/noticia/bancos-de-sangue-estao-com-estoque-baixo-na-pandemia. Acesso em: 20 ago. 2021.</w:t>
      </w:r>
    </w:p>
    <w:p w14:paraId="4829FC0A" w14:textId="77777777" w:rsidR="00A91C4C" w:rsidRDefault="00A91C4C" w:rsidP="00E11765">
      <w:pPr>
        <w:pStyle w:val="TF-refernciasITEM"/>
      </w:pPr>
      <w:commentRangeStart w:id="289"/>
      <w:r w:rsidRPr="002E78C7">
        <w:t>LIR</w:t>
      </w:r>
      <w:commentRangeEnd w:id="289"/>
      <w:r>
        <w:rPr>
          <w:rStyle w:val="Refdecomentrio"/>
        </w:rPr>
        <w:commentReference w:id="289"/>
      </w:r>
      <w:r w:rsidRPr="002E78C7">
        <w:t xml:space="preserve">A, Itágores L. B. de. </w:t>
      </w:r>
      <w:r w:rsidRPr="002E78C7">
        <w:rPr>
          <w:b/>
          <w:bCs/>
        </w:rPr>
        <w:t xml:space="preserve">Doar: </w:t>
      </w:r>
      <w:commentRangeStart w:id="290"/>
      <w:r w:rsidRPr="002E78C7">
        <w:rPr>
          <w:b/>
          <w:bCs/>
        </w:rPr>
        <w:t>sistema web para otimização do processo de coleta de sangue</w:t>
      </w:r>
      <w:commentRangeEnd w:id="290"/>
      <w:r>
        <w:rPr>
          <w:rStyle w:val="Refdecomentrio"/>
        </w:rPr>
        <w:commentReference w:id="290"/>
      </w:r>
      <w:r w:rsidRPr="002E78C7">
        <w:t>. 2020. 11 f. TCC (Graduação) - Curso de Ciência da Computação, Centro de Ciências Exatas e Naturais, Universidade Federal Rural do Semi-Árido, Mossoró, 2019. Disponível em: http://repositorio.ufersa.edu.br/handle/prefix/5656. Acesso em: 29 ago. 2021.</w:t>
      </w:r>
    </w:p>
    <w:p w14:paraId="0DB6E3AD" w14:textId="77777777" w:rsidR="00A91C4C" w:rsidRDefault="00A91C4C" w:rsidP="00E11765">
      <w:pPr>
        <w:pStyle w:val="TF-refernciasITEM"/>
      </w:pPr>
      <w:r w:rsidRPr="00311B2E">
        <w:lastRenderedPageBreak/>
        <w:t xml:space="preserve">SANTOS, Helivania Sardinha dos. </w:t>
      </w:r>
      <w:commentRangeStart w:id="291"/>
      <w:r w:rsidRPr="00311B2E">
        <w:rPr>
          <w:b/>
          <w:bCs/>
        </w:rPr>
        <w:t>DOAÇÃO DE SANGUE</w:t>
      </w:r>
      <w:commentRangeEnd w:id="291"/>
      <w:r>
        <w:rPr>
          <w:rStyle w:val="Refdecomentrio"/>
        </w:rPr>
        <w:commentReference w:id="291"/>
      </w:r>
      <w:r w:rsidRPr="00311B2E">
        <w:t>. Disponível em: https://www.biologianet.com/curiosidades-biologia/doacao-de-sangue.htm. Acesso em: 26 set. 2021.</w:t>
      </w:r>
    </w:p>
    <w:p w14:paraId="3C4927BC" w14:textId="77777777" w:rsidR="00A91C4C" w:rsidRDefault="00A91C4C" w:rsidP="00E11765">
      <w:pPr>
        <w:pStyle w:val="TF-refernciasITEM"/>
      </w:pPr>
      <w:r w:rsidRPr="00783B5D">
        <w:t xml:space="preserve">Severo, C. E. P. e Santos, H. M. (2018) </w:t>
      </w:r>
      <w:commentRangeStart w:id="292"/>
      <w:r w:rsidRPr="00783B5D">
        <w:t>“</w:t>
      </w:r>
      <w:commentRangeEnd w:id="292"/>
      <w:r>
        <w:rPr>
          <w:rStyle w:val="Refdecomentrio"/>
        </w:rPr>
        <w:commentReference w:id="292"/>
      </w:r>
      <w:r w:rsidRPr="00783B5D">
        <w:rPr>
          <w:b/>
          <w:bCs/>
        </w:rPr>
        <w:t xml:space="preserve">BloodSYS: </w:t>
      </w:r>
      <w:commentRangeStart w:id="293"/>
      <w:r w:rsidRPr="00783B5D">
        <w:rPr>
          <w:b/>
          <w:bCs/>
        </w:rPr>
        <w:t>controlando o processo de doação de  sangue  para  hemocentros</w:t>
      </w:r>
      <w:commentRangeEnd w:id="293"/>
      <w:r>
        <w:rPr>
          <w:rStyle w:val="Refdecomentrio"/>
        </w:rPr>
        <w:commentReference w:id="293"/>
      </w:r>
      <w:commentRangeStart w:id="294"/>
      <w:r w:rsidRPr="00783B5D">
        <w:t>”</w:t>
      </w:r>
      <w:commentRangeEnd w:id="294"/>
      <w:r>
        <w:rPr>
          <w:rStyle w:val="Refdecomentrio"/>
        </w:rPr>
        <w:commentReference w:id="294"/>
      </w:r>
      <w:r w:rsidRPr="00783B5D">
        <w:t>.  Revista  Eletrônica  de  Sistemas  de  Informação  e Gestão Tecnológica, v.9, n.2.</w:t>
      </w:r>
    </w:p>
    <w:p w14:paraId="5D862080" w14:textId="77777777" w:rsidR="00A91C4C" w:rsidRDefault="00A91C4C" w:rsidP="00E11765">
      <w:pPr>
        <w:pStyle w:val="TF-refernciasITEM"/>
      </w:pPr>
      <w:r w:rsidRPr="00E83504">
        <w:t xml:space="preserve">Secretária de Saúde do Rio Grande do Sul. </w:t>
      </w:r>
      <w:r w:rsidRPr="00527DF3">
        <w:rPr>
          <w:b/>
          <w:bCs/>
        </w:rPr>
        <w:t>Doação de Sangue</w:t>
      </w:r>
      <w:r w:rsidRPr="00E83504">
        <w:t>. Disponível em: https://saude.rs.gov.br/doacao-de-sangue. Acesso em: 26 set. 2021</w:t>
      </w:r>
    </w:p>
    <w:p w14:paraId="7D99BA18" w14:textId="77777777" w:rsidR="00A91C4C" w:rsidRDefault="00A91C4C" w:rsidP="00E11765">
      <w:pPr>
        <w:pStyle w:val="TF-refernciasITEM"/>
      </w:pPr>
      <w:r w:rsidRPr="00DB5ED6">
        <w:t xml:space="preserve">SILVA, Bráulio Wilker. </w:t>
      </w:r>
      <w:r w:rsidRPr="00D30F93">
        <w:rPr>
          <w:b/>
          <w:bCs/>
        </w:rPr>
        <w:t>Gerenciamento de Estoques</w:t>
      </w:r>
      <w:r w:rsidRPr="00DB5ED6">
        <w:t>. 2019. Disponível em: https://www.bwsconsultoria.com/2019/11/gerenciamento-de-estoques.html. Acesso em: 28 set. 2021</w:t>
      </w:r>
    </w:p>
    <w:p w14:paraId="0D8524A1" w14:textId="77777777" w:rsidR="00A91C4C" w:rsidRDefault="00A91C4C" w:rsidP="00823FEA">
      <w:pPr>
        <w:pStyle w:val="TF-refernciasITEM"/>
        <w:rPr>
          <w:color w:val="000000" w:themeColor="text1"/>
        </w:rPr>
      </w:pPr>
      <w:r w:rsidRPr="00CD3142">
        <w:t xml:space="preserve">SOUZA JÚNIOR, Marcílio Ferreira. </w:t>
      </w:r>
      <w:r w:rsidRPr="00804736">
        <w:rPr>
          <w:b/>
          <w:bCs/>
        </w:rPr>
        <w:t xml:space="preserve">DOE+: </w:t>
      </w:r>
      <w:commentRangeStart w:id="295"/>
      <w:r w:rsidRPr="00804736">
        <w:rPr>
          <w:b/>
          <w:bCs/>
        </w:rPr>
        <w:t>Um Aplicativo Móvel de Cunho Social para Agendamento de Doação de Sangue no Hemocentro Público de Alagoas</w:t>
      </w:r>
      <w:commentRangeEnd w:id="295"/>
      <w:r>
        <w:rPr>
          <w:rStyle w:val="Refdecomentrio"/>
        </w:rPr>
        <w:commentReference w:id="295"/>
      </w:r>
      <w:r w:rsidRPr="00CD3142">
        <w:t xml:space="preserve">. In: WORKSHOP SOBRE AS IMPLICAÇÕES DA COMPUTAÇÃO NA SOCIEDADE (WICS), 1. , 2020, Cuiabá. Anais [...]. Porto Alegre: Sociedade Brasileira de Computação, 2020. p. 153-160. ISSN 2763-8707. </w:t>
      </w:r>
      <w:r w:rsidRPr="00823FEA">
        <w:rPr>
          <w:color w:val="000000" w:themeColor="text1"/>
        </w:rPr>
        <w:t xml:space="preserve">DOI: </w:t>
      </w:r>
      <w:hyperlink r:id="rId16" w:history="1">
        <w:r w:rsidRPr="00823FEA">
          <w:rPr>
            <w:rStyle w:val="Hyperlink"/>
            <w:color w:val="000000" w:themeColor="text1"/>
          </w:rPr>
          <w:t>https://doi.org/10.5753/wics.2020.11047</w:t>
        </w:r>
      </w:hyperlink>
      <w:r w:rsidRPr="00823FEA">
        <w:rPr>
          <w:color w:val="000000" w:themeColor="text1"/>
        </w:rPr>
        <w:t>.</w:t>
      </w:r>
    </w:p>
    <w:p w14:paraId="47DAFC58" w14:textId="77777777" w:rsidR="00A91C4C" w:rsidRDefault="00A91C4C">
      <w:pPr>
        <w:rPr>
          <w:color w:val="000000" w:themeColor="text1"/>
          <w:szCs w:val="20"/>
        </w:rPr>
      </w:pPr>
      <w:r>
        <w:rPr>
          <w:color w:val="000000" w:themeColor="text1"/>
        </w:rPr>
        <w:br w:type="page"/>
      </w:r>
    </w:p>
    <w:p w14:paraId="370F9D3A" w14:textId="77777777" w:rsidR="00A91C4C" w:rsidRPr="00340EA0" w:rsidRDefault="00A91C4C" w:rsidP="00576C87">
      <w:pPr>
        <w:pStyle w:val="TF-xAvalTTULO"/>
      </w:pPr>
      <w:r w:rsidRPr="00340EA0">
        <w:lastRenderedPageBreak/>
        <w:t xml:space="preserve">FORMULÁRIO  DE  avaliação </w:t>
      </w:r>
      <w:r>
        <w:t xml:space="preserve">SIS </w:t>
      </w:r>
      <w:r w:rsidRPr="00340EA0">
        <w:t>– PROFESSOR TCC I</w:t>
      </w:r>
    </w:p>
    <w:p w14:paraId="6D0F8B11" w14:textId="77777777" w:rsidR="00A91C4C" w:rsidRDefault="00A91C4C" w:rsidP="00576C87">
      <w:pPr>
        <w:pStyle w:val="TF-xAvalLINHA"/>
      </w:pPr>
      <w:r w:rsidRPr="00320BFA">
        <w:t>Avaliador(a):</w:t>
      </w:r>
      <w:r w:rsidRPr="00320BFA">
        <w:tab/>
      </w:r>
      <w:r>
        <w:t>Dalton Solano dos Reis</w:t>
      </w:r>
    </w:p>
    <w:p w14:paraId="0856F295" w14:textId="77777777" w:rsidR="00A91C4C" w:rsidRPr="00320BFA" w:rsidRDefault="00A91C4C" w:rsidP="00576C8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6491"/>
        <w:gridCol w:w="353"/>
        <w:gridCol w:w="918"/>
        <w:gridCol w:w="353"/>
      </w:tblGrid>
      <w:tr w:rsidR="00A91C4C" w:rsidRPr="00320BFA" w14:paraId="430517A5"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AA4E4B8" w14:textId="77777777" w:rsidR="00A91C4C" w:rsidRPr="00320BFA" w:rsidRDefault="00A91C4C"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72E72F39" w14:textId="77777777" w:rsidR="00A91C4C" w:rsidRPr="00320BFA" w:rsidRDefault="00A91C4C"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2A0B8961" w14:textId="77777777" w:rsidR="00A91C4C" w:rsidRPr="00320BFA" w:rsidRDefault="00A91C4C"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7A228D4" w14:textId="77777777" w:rsidR="00A91C4C" w:rsidRPr="00320BFA" w:rsidRDefault="00A91C4C" w:rsidP="008F1BCC">
            <w:pPr>
              <w:pStyle w:val="TF-xAvalITEMTABELA"/>
            </w:pPr>
            <w:r w:rsidRPr="00320BFA">
              <w:t>não atende</w:t>
            </w:r>
          </w:p>
        </w:tc>
      </w:tr>
      <w:tr w:rsidR="00A91C4C" w:rsidRPr="00320BFA" w14:paraId="6B6EB2D9"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568EB7C" w14:textId="77777777" w:rsidR="00A91C4C" w:rsidRPr="00320BFA" w:rsidRDefault="00A91C4C"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151EC605" w14:textId="77777777" w:rsidR="00A91C4C" w:rsidRPr="00320BFA" w:rsidRDefault="00A91C4C" w:rsidP="00A91C4C">
            <w:pPr>
              <w:pStyle w:val="TF-xAvalITEM"/>
            </w:pPr>
            <w:r w:rsidRPr="00320BFA">
              <w:t>INTRODUÇÃO</w:t>
            </w:r>
          </w:p>
          <w:p w14:paraId="589F7CB7" w14:textId="77777777" w:rsidR="00A91C4C" w:rsidRPr="00320BFA" w:rsidRDefault="00A91C4C"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79805C95" w14:textId="77777777" w:rsidR="00A91C4C" w:rsidRPr="00320BFA" w:rsidRDefault="00A91C4C"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4C6CB3BE" w14:textId="77777777" w:rsidR="00A91C4C" w:rsidRPr="00320BFA" w:rsidRDefault="00A91C4C"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138645B" w14:textId="77777777" w:rsidR="00A91C4C" w:rsidRPr="00320BFA" w:rsidRDefault="00A91C4C" w:rsidP="008F1BCC">
            <w:pPr>
              <w:ind w:left="709" w:hanging="709"/>
              <w:jc w:val="center"/>
              <w:rPr>
                <w:sz w:val="18"/>
              </w:rPr>
            </w:pPr>
          </w:p>
        </w:tc>
      </w:tr>
      <w:tr w:rsidR="00A91C4C" w:rsidRPr="00320BFA" w14:paraId="3ABFB6F7"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0D02D17"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D5E8CEC" w14:textId="77777777" w:rsidR="00A91C4C" w:rsidRPr="00320BFA" w:rsidRDefault="00A91C4C"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4F50EABD"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E4A268E"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DB603E2" w14:textId="77777777" w:rsidR="00A91C4C" w:rsidRPr="00320BFA" w:rsidRDefault="00A91C4C" w:rsidP="008F1BCC">
            <w:pPr>
              <w:ind w:left="709" w:hanging="709"/>
              <w:jc w:val="center"/>
              <w:rPr>
                <w:sz w:val="18"/>
              </w:rPr>
            </w:pPr>
          </w:p>
        </w:tc>
      </w:tr>
      <w:tr w:rsidR="00A91C4C" w:rsidRPr="00320BFA" w14:paraId="1A705EDC"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7DAEE9B"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5009815" w14:textId="77777777" w:rsidR="00A91C4C" w:rsidRPr="00320BFA" w:rsidRDefault="00A91C4C" w:rsidP="00A91C4C">
            <w:pPr>
              <w:pStyle w:val="TF-xAvalITEM"/>
            </w:pPr>
            <w:r w:rsidRPr="00320BFA">
              <w:t>OBJETIVOS</w:t>
            </w:r>
          </w:p>
          <w:p w14:paraId="12D74D6D" w14:textId="77777777" w:rsidR="00A91C4C" w:rsidRPr="00320BFA" w:rsidRDefault="00A91C4C"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68C2025F"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5E1E40E"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5F6DC5A" w14:textId="77777777" w:rsidR="00A91C4C" w:rsidRPr="00320BFA" w:rsidRDefault="00A91C4C" w:rsidP="008F1BCC">
            <w:pPr>
              <w:ind w:left="709" w:hanging="709"/>
              <w:jc w:val="center"/>
              <w:rPr>
                <w:sz w:val="18"/>
              </w:rPr>
            </w:pPr>
          </w:p>
        </w:tc>
      </w:tr>
      <w:tr w:rsidR="00A91C4C" w:rsidRPr="00320BFA" w14:paraId="390FD4EB"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3F3E2A1"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E4A29FC" w14:textId="77777777" w:rsidR="00A91C4C" w:rsidRPr="00320BFA" w:rsidRDefault="00A91C4C"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1E3966D1"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B2A113B"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7E3CBD7" w14:textId="77777777" w:rsidR="00A91C4C" w:rsidRPr="00320BFA" w:rsidRDefault="00A91C4C" w:rsidP="008F1BCC">
            <w:pPr>
              <w:ind w:left="709" w:hanging="709"/>
              <w:jc w:val="center"/>
              <w:rPr>
                <w:sz w:val="18"/>
              </w:rPr>
            </w:pPr>
          </w:p>
        </w:tc>
      </w:tr>
      <w:tr w:rsidR="00A91C4C" w:rsidRPr="00320BFA" w14:paraId="2EF5CC2F"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F67FEBC"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3A43116" w14:textId="77777777" w:rsidR="00A91C4C" w:rsidRPr="00320BFA" w:rsidRDefault="00A91C4C" w:rsidP="00A91C4C">
            <w:pPr>
              <w:pStyle w:val="TF-xAvalITEM"/>
            </w:pPr>
            <w:r w:rsidRPr="00320BFA">
              <w:t>TRABALHOS CORRELATOS</w:t>
            </w:r>
          </w:p>
          <w:p w14:paraId="0CFBFB14" w14:textId="77777777" w:rsidR="00A91C4C" w:rsidRPr="00320BFA" w:rsidRDefault="00A91C4C"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39DBD8D3"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219F716"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928D810" w14:textId="77777777" w:rsidR="00A91C4C" w:rsidRPr="00320BFA" w:rsidRDefault="00A91C4C" w:rsidP="008F1BCC">
            <w:pPr>
              <w:ind w:left="709" w:hanging="709"/>
              <w:jc w:val="center"/>
              <w:rPr>
                <w:sz w:val="18"/>
              </w:rPr>
            </w:pPr>
          </w:p>
        </w:tc>
      </w:tr>
      <w:tr w:rsidR="00A91C4C" w:rsidRPr="00320BFA" w14:paraId="6F6CEC6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6A6EFFB"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D513FE8" w14:textId="77777777" w:rsidR="00A91C4C" w:rsidRPr="00320BFA" w:rsidRDefault="00A91C4C" w:rsidP="00A91C4C">
            <w:pPr>
              <w:pStyle w:val="TF-xAvalITEM"/>
            </w:pPr>
            <w:r w:rsidRPr="00320BFA">
              <w:t>JUSTIFICATIVA</w:t>
            </w:r>
          </w:p>
          <w:p w14:paraId="610D8B4F" w14:textId="77777777" w:rsidR="00A91C4C" w:rsidRPr="00320BFA" w:rsidRDefault="00A91C4C"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5FA6426B"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84EF238"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AEFEAC" w14:textId="77777777" w:rsidR="00A91C4C" w:rsidRPr="00320BFA" w:rsidRDefault="00A91C4C" w:rsidP="008F1BCC">
            <w:pPr>
              <w:ind w:left="709" w:hanging="709"/>
              <w:jc w:val="center"/>
              <w:rPr>
                <w:sz w:val="18"/>
              </w:rPr>
            </w:pPr>
          </w:p>
        </w:tc>
      </w:tr>
      <w:tr w:rsidR="00A91C4C" w:rsidRPr="00320BFA" w14:paraId="4DE99A3B"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0B5A559"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3952C43" w14:textId="77777777" w:rsidR="00A91C4C" w:rsidRPr="00320BFA" w:rsidRDefault="00A91C4C"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5CCFD384"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BF24C3E"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9639F79" w14:textId="77777777" w:rsidR="00A91C4C" w:rsidRPr="00320BFA" w:rsidRDefault="00A91C4C" w:rsidP="008F1BCC">
            <w:pPr>
              <w:ind w:left="709" w:hanging="709"/>
              <w:jc w:val="center"/>
              <w:rPr>
                <w:sz w:val="18"/>
              </w:rPr>
            </w:pPr>
          </w:p>
        </w:tc>
      </w:tr>
      <w:tr w:rsidR="00A91C4C" w:rsidRPr="00320BFA" w14:paraId="431A2A4A"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5CEA8E5"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4321C67" w14:textId="77777777" w:rsidR="00A91C4C" w:rsidRPr="00320BFA" w:rsidRDefault="00A91C4C"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017872A3"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4D29B2E"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E97DD86" w14:textId="77777777" w:rsidR="00A91C4C" w:rsidRPr="00320BFA" w:rsidRDefault="00A91C4C" w:rsidP="008F1BCC">
            <w:pPr>
              <w:ind w:left="709" w:hanging="709"/>
              <w:jc w:val="center"/>
              <w:rPr>
                <w:sz w:val="18"/>
              </w:rPr>
            </w:pPr>
          </w:p>
        </w:tc>
      </w:tr>
      <w:tr w:rsidR="00A91C4C" w:rsidRPr="00320BFA" w14:paraId="2974ECF9"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DD533CF"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73162F7" w14:textId="77777777" w:rsidR="00A91C4C" w:rsidRPr="00320BFA" w:rsidRDefault="00A91C4C" w:rsidP="00A91C4C">
            <w:pPr>
              <w:pStyle w:val="TF-xAvalITEM"/>
            </w:pPr>
            <w:r w:rsidRPr="00320BFA">
              <w:t>REQUISITOS PRINCIPAIS DO PROBLEMA A SER TRABALHADO</w:t>
            </w:r>
          </w:p>
          <w:p w14:paraId="1CAE849C" w14:textId="77777777" w:rsidR="00A91C4C" w:rsidRPr="00320BFA" w:rsidRDefault="00A91C4C"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6E221735"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CE1317C"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63424CF" w14:textId="77777777" w:rsidR="00A91C4C" w:rsidRPr="00320BFA" w:rsidRDefault="00A91C4C" w:rsidP="008F1BCC">
            <w:pPr>
              <w:ind w:left="709" w:hanging="709"/>
              <w:jc w:val="center"/>
              <w:rPr>
                <w:sz w:val="18"/>
              </w:rPr>
            </w:pPr>
          </w:p>
        </w:tc>
      </w:tr>
      <w:tr w:rsidR="00A91C4C" w:rsidRPr="00320BFA" w14:paraId="36927C75"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5B3C2C9"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C444095" w14:textId="77777777" w:rsidR="00A91C4C" w:rsidRPr="00320BFA" w:rsidRDefault="00A91C4C" w:rsidP="00A91C4C">
            <w:pPr>
              <w:pStyle w:val="TF-xAvalITEM"/>
            </w:pPr>
            <w:r w:rsidRPr="00320BFA">
              <w:t>METODOLOGIA</w:t>
            </w:r>
          </w:p>
          <w:p w14:paraId="416E6A5F" w14:textId="77777777" w:rsidR="00A91C4C" w:rsidRPr="00320BFA" w:rsidRDefault="00A91C4C"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43F39AF9"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38D21D7"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5817B7" w14:textId="77777777" w:rsidR="00A91C4C" w:rsidRPr="00320BFA" w:rsidRDefault="00A91C4C" w:rsidP="008F1BCC">
            <w:pPr>
              <w:ind w:left="709" w:hanging="709"/>
              <w:jc w:val="center"/>
              <w:rPr>
                <w:sz w:val="18"/>
              </w:rPr>
            </w:pPr>
          </w:p>
        </w:tc>
      </w:tr>
      <w:tr w:rsidR="00A91C4C" w:rsidRPr="00320BFA" w14:paraId="3EF2FD35"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CBD5817"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6E93E0C" w14:textId="77777777" w:rsidR="00A91C4C" w:rsidRPr="00320BFA" w:rsidRDefault="00A91C4C"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6CFE4E70"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3141718"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4C6F006" w14:textId="77777777" w:rsidR="00A91C4C" w:rsidRPr="00320BFA" w:rsidRDefault="00A91C4C" w:rsidP="008F1BCC">
            <w:pPr>
              <w:ind w:left="709" w:hanging="709"/>
              <w:jc w:val="center"/>
              <w:rPr>
                <w:sz w:val="18"/>
              </w:rPr>
            </w:pPr>
          </w:p>
        </w:tc>
      </w:tr>
      <w:tr w:rsidR="00A91C4C" w:rsidRPr="00320BFA" w14:paraId="66364B48"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AE8AABB"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AEA7E8F" w14:textId="77777777" w:rsidR="00A91C4C" w:rsidRPr="00320BFA" w:rsidRDefault="00A91C4C" w:rsidP="00A91C4C">
            <w:pPr>
              <w:pStyle w:val="TF-xAvalITEM"/>
            </w:pPr>
            <w:r w:rsidRPr="00320BFA">
              <w:t>REVISÃO BIBLIOGRÁFICA</w:t>
            </w:r>
            <w:r>
              <w:t xml:space="preserve"> (atenção para a diferença de conteúdo entre projeto e pré-projeto)</w:t>
            </w:r>
          </w:p>
          <w:p w14:paraId="3105F763" w14:textId="77777777" w:rsidR="00A91C4C" w:rsidRPr="00320BFA" w:rsidRDefault="00A91C4C"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4CF056B9"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B3BD52B"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16DA3EC" w14:textId="77777777" w:rsidR="00A91C4C" w:rsidRPr="00320BFA" w:rsidRDefault="00A91C4C" w:rsidP="008F1BCC">
            <w:pPr>
              <w:ind w:left="709" w:hanging="709"/>
              <w:jc w:val="center"/>
              <w:rPr>
                <w:sz w:val="18"/>
              </w:rPr>
            </w:pPr>
          </w:p>
        </w:tc>
      </w:tr>
      <w:tr w:rsidR="00A91C4C" w:rsidRPr="00320BFA" w14:paraId="7A4D734E"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F2EBFD" w14:textId="77777777" w:rsidR="00A91C4C" w:rsidRPr="00320BFA" w:rsidRDefault="00A91C4C"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41541E41" w14:textId="77777777" w:rsidR="00A91C4C" w:rsidRPr="00320BFA" w:rsidRDefault="00A91C4C"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5319792E"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134AC430"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6551D2F" w14:textId="77777777" w:rsidR="00A91C4C" w:rsidRPr="00320BFA" w:rsidRDefault="00A91C4C" w:rsidP="008F1BCC">
            <w:pPr>
              <w:ind w:left="709" w:hanging="709"/>
              <w:jc w:val="center"/>
              <w:rPr>
                <w:sz w:val="18"/>
              </w:rPr>
            </w:pPr>
          </w:p>
        </w:tc>
      </w:tr>
      <w:tr w:rsidR="00A91C4C" w:rsidRPr="00320BFA" w14:paraId="636A8FF3"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84D725F" w14:textId="77777777" w:rsidR="00A91C4C" w:rsidRPr="00320BFA" w:rsidRDefault="00A91C4C"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1E2963E1" w14:textId="77777777" w:rsidR="00A91C4C" w:rsidRPr="00320BFA" w:rsidRDefault="00A91C4C" w:rsidP="00A91C4C">
            <w:pPr>
              <w:pStyle w:val="TF-xAvalITEM"/>
            </w:pPr>
            <w:r w:rsidRPr="00320BFA">
              <w:t>LINGUAGEM USADA (redação)</w:t>
            </w:r>
          </w:p>
          <w:p w14:paraId="34E97F83" w14:textId="77777777" w:rsidR="00A91C4C" w:rsidRPr="00320BFA" w:rsidRDefault="00A91C4C"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7CCD9715" w14:textId="77777777" w:rsidR="00A91C4C" w:rsidRPr="00320BFA" w:rsidRDefault="00A91C4C"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762A004E" w14:textId="77777777" w:rsidR="00A91C4C" w:rsidRPr="00320BFA" w:rsidRDefault="00A91C4C"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445A9DF5" w14:textId="77777777" w:rsidR="00A91C4C" w:rsidRPr="00320BFA" w:rsidRDefault="00A91C4C" w:rsidP="008F1BCC">
            <w:pPr>
              <w:ind w:left="709" w:hanging="709"/>
              <w:jc w:val="center"/>
              <w:rPr>
                <w:sz w:val="18"/>
              </w:rPr>
            </w:pPr>
          </w:p>
        </w:tc>
      </w:tr>
      <w:tr w:rsidR="00A91C4C" w:rsidRPr="00320BFA" w14:paraId="14C079F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A215637"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BF535E7" w14:textId="77777777" w:rsidR="00A91C4C" w:rsidRPr="00320BFA" w:rsidRDefault="00A91C4C"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4921A20E"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A52C356"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41C8253" w14:textId="77777777" w:rsidR="00A91C4C" w:rsidRPr="00320BFA" w:rsidRDefault="00A91C4C" w:rsidP="008F1BCC">
            <w:pPr>
              <w:ind w:left="709" w:hanging="709"/>
              <w:jc w:val="center"/>
              <w:rPr>
                <w:sz w:val="18"/>
              </w:rPr>
            </w:pPr>
          </w:p>
        </w:tc>
      </w:tr>
      <w:tr w:rsidR="00A91C4C" w:rsidRPr="00320BFA" w14:paraId="5FDA7FF3"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7134A47"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A1547F4" w14:textId="77777777" w:rsidR="00A91C4C" w:rsidRPr="00320BFA" w:rsidRDefault="00A91C4C" w:rsidP="00A91C4C">
            <w:pPr>
              <w:pStyle w:val="TF-xAvalITEM"/>
            </w:pPr>
            <w:r w:rsidRPr="00320BFA">
              <w:t>ORGANIZAÇÃO E APRESENTAÇÃO GRÁFICA DO TEXTO</w:t>
            </w:r>
          </w:p>
          <w:p w14:paraId="1D764465" w14:textId="77777777" w:rsidR="00A91C4C" w:rsidRPr="00320BFA" w:rsidRDefault="00A91C4C"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5D2A87C5"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3A7696E"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848B23" w14:textId="77777777" w:rsidR="00A91C4C" w:rsidRPr="00320BFA" w:rsidRDefault="00A91C4C" w:rsidP="008F1BCC">
            <w:pPr>
              <w:ind w:left="709" w:hanging="709"/>
              <w:jc w:val="center"/>
              <w:rPr>
                <w:sz w:val="18"/>
              </w:rPr>
            </w:pPr>
          </w:p>
        </w:tc>
      </w:tr>
      <w:tr w:rsidR="00A91C4C" w:rsidRPr="00320BFA" w14:paraId="5459A74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C6B7CFE"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2A715CF" w14:textId="77777777" w:rsidR="00A91C4C" w:rsidRPr="00320BFA" w:rsidRDefault="00A91C4C" w:rsidP="00A91C4C">
            <w:pPr>
              <w:pStyle w:val="TF-xAvalITEM"/>
            </w:pPr>
            <w:r w:rsidRPr="00320BFA">
              <w:t>ILUSTRAÇÕES (figuras, quadros, tabelas)</w:t>
            </w:r>
          </w:p>
          <w:p w14:paraId="7EFC7180" w14:textId="77777777" w:rsidR="00A91C4C" w:rsidRPr="00320BFA" w:rsidRDefault="00A91C4C"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359B2A65" w14:textId="77777777" w:rsidR="00A91C4C" w:rsidRPr="00320BFA" w:rsidRDefault="00A91C4C" w:rsidP="008F1BCC">
            <w:pPr>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CB637F0" w14:textId="77777777" w:rsidR="00A91C4C" w:rsidRPr="00320BFA" w:rsidRDefault="00A91C4C" w:rsidP="008F1BCC">
            <w:pPr>
              <w:spacing w:before="80" w:after="80"/>
              <w:ind w:left="709" w:hanging="709"/>
              <w:jc w:val="center"/>
              <w:rPr>
                <w:sz w:val="18"/>
              </w:rPr>
            </w:pPr>
            <w:commentRangeStart w:id="296"/>
            <w:r>
              <w:rPr>
                <w:sz w:val="18"/>
              </w:rPr>
              <w:t>X</w:t>
            </w:r>
            <w:commentRangeEnd w:id="296"/>
            <w:r>
              <w:rPr>
                <w:rStyle w:val="Refdecomentrio"/>
              </w:rPr>
              <w:commentReference w:id="296"/>
            </w:r>
          </w:p>
        </w:tc>
        <w:tc>
          <w:tcPr>
            <w:tcW w:w="267" w:type="pct"/>
            <w:tcBorders>
              <w:top w:val="single" w:sz="4" w:space="0" w:color="auto"/>
              <w:left w:val="single" w:sz="4" w:space="0" w:color="auto"/>
              <w:bottom w:val="single" w:sz="4" w:space="0" w:color="auto"/>
              <w:right w:val="single" w:sz="12" w:space="0" w:color="auto"/>
            </w:tcBorders>
          </w:tcPr>
          <w:p w14:paraId="158CC476" w14:textId="77777777" w:rsidR="00A91C4C" w:rsidRPr="00320BFA" w:rsidRDefault="00A91C4C" w:rsidP="008F1BCC">
            <w:pPr>
              <w:spacing w:before="80" w:after="80"/>
              <w:ind w:left="709" w:hanging="709"/>
              <w:jc w:val="center"/>
              <w:rPr>
                <w:sz w:val="18"/>
              </w:rPr>
            </w:pPr>
          </w:p>
        </w:tc>
      </w:tr>
      <w:tr w:rsidR="00A91C4C" w:rsidRPr="00320BFA" w14:paraId="67645D8A"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E73226B"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1FC0B41" w14:textId="77777777" w:rsidR="00A91C4C" w:rsidRPr="00320BFA" w:rsidRDefault="00A91C4C" w:rsidP="00A91C4C">
            <w:pPr>
              <w:pStyle w:val="TF-xAvalITEM"/>
            </w:pPr>
            <w:r w:rsidRPr="00320BFA">
              <w:t>REFERÊNCIAS E CITAÇÕES</w:t>
            </w:r>
          </w:p>
          <w:p w14:paraId="6D48B924" w14:textId="77777777" w:rsidR="00A91C4C" w:rsidRPr="00320BFA" w:rsidRDefault="00A91C4C"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19F39616" w14:textId="77777777" w:rsidR="00A91C4C" w:rsidRPr="00320BFA" w:rsidRDefault="00A91C4C"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0D19526" w14:textId="77777777" w:rsidR="00A91C4C" w:rsidRPr="00320BFA" w:rsidRDefault="00A91C4C" w:rsidP="008F1BCC">
            <w:pPr>
              <w:ind w:left="709" w:hanging="709"/>
              <w:jc w:val="center"/>
              <w:rPr>
                <w:sz w:val="18"/>
              </w:rPr>
            </w:pPr>
            <w:commentRangeStart w:id="297"/>
            <w:r>
              <w:rPr>
                <w:sz w:val="18"/>
              </w:rPr>
              <w:t>X</w:t>
            </w:r>
            <w:commentRangeEnd w:id="297"/>
            <w:r>
              <w:rPr>
                <w:rStyle w:val="Refdecomentrio"/>
              </w:rPr>
              <w:commentReference w:id="297"/>
            </w:r>
          </w:p>
        </w:tc>
        <w:tc>
          <w:tcPr>
            <w:tcW w:w="267" w:type="pct"/>
            <w:tcBorders>
              <w:top w:val="single" w:sz="4" w:space="0" w:color="auto"/>
              <w:left w:val="single" w:sz="4" w:space="0" w:color="auto"/>
              <w:bottom w:val="single" w:sz="4" w:space="0" w:color="auto"/>
              <w:right w:val="single" w:sz="12" w:space="0" w:color="auto"/>
            </w:tcBorders>
          </w:tcPr>
          <w:p w14:paraId="73538D65" w14:textId="77777777" w:rsidR="00A91C4C" w:rsidRPr="00320BFA" w:rsidRDefault="00A91C4C" w:rsidP="008F1BCC">
            <w:pPr>
              <w:ind w:left="709" w:hanging="709"/>
              <w:jc w:val="center"/>
              <w:rPr>
                <w:sz w:val="18"/>
              </w:rPr>
            </w:pPr>
          </w:p>
        </w:tc>
      </w:tr>
      <w:tr w:rsidR="00A91C4C" w:rsidRPr="00320BFA" w14:paraId="657797A7"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0656F19"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E63BE24" w14:textId="77777777" w:rsidR="00A91C4C" w:rsidRPr="00320BFA" w:rsidRDefault="00A91C4C"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73823D6C" w14:textId="77777777" w:rsidR="00A91C4C" w:rsidRPr="00320BFA" w:rsidRDefault="00A91C4C"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67B49F9" w14:textId="77777777" w:rsidR="00A91C4C" w:rsidRPr="00320BFA" w:rsidRDefault="00A91C4C" w:rsidP="008F1BCC">
            <w:pPr>
              <w:ind w:left="709" w:hanging="709"/>
              <w:jc w:val="center"/>
              <w:rPr>
                <w:sz w:val="18"/>
              </w:rPr>
            </w:pPr>
            <w:commentRangeStart w:id="298"/>
            <w:r>
              <w:rPr>
                <w:sz w:val="18"/>
              </w:rPr>
              <w:t>X</w:t>
            </w:r>
            <w:commentRangeEnd w:id="298"/>
            <w:r>
              <w:rPr>
                <w:rStyle w:val="Refdecomentrio"/>
              </w:rPr>
              <w:commentReference w:id="298"/>
            </w:r>
          </w:p>
        </w:tc>
        <w:tc>
          <w:tcPr>
            <w:tcW w:w="267" w:type="pct"/>
            <w:tcBorders>
              <w:top w:val="single" w:sz="4" w:space="0" w:color="auto"/>
              <w:left w:val="single" w:sz="4" w:space="0" w:color="auto"/>
              <w:bottom w:val="single" w:sz="4" w:space="0" w:color="auto"/>
              <w:right w:val="single" w:sz="12" w:space="0" w:color="auto"/>
            </w:tcBorders>
          </w:tcPr>
          <w:p w14:paraId="22D1CB79" w14:textId="77777777" w:rsidR="00A91C4C" w:rsidRPr="00320BFA" w:rsidRDefault="00A91C4C" w:rsidP="008F1BCC">
            <w:pPr>
              <w:ind w:left="709" w:hanging="709"/>
              <w:jc w:val="center"/>
              <w:rPr>
                <w:sz w:val="18"/>
              </w:rPr>
            </w:pPr>
          </w:p>
        </w:tc>
      </w:tr>
      <w:tr w:rsidR="00A91C4C" w:rsidRPr="00320BFA" w14:paraId="7B41FDB9"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801D270" w14:textId="77777777" w:rsidR="00A91C4C" w:rsidRPr="00320BFA" w:rsidRDefault="00A91C4C"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38F2D453" w14:textId="77777777" w:rsidR="00A91C4C" w:rsidRPr="00320BFA" w:rsidRDefault="00A91C4C"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56C8527C" w14:textId="77777777" w:rsidR="00A91C4C" w:rsidRPr="00320BFA" w:rsidRDefault="00A91C4C" w:rsidP="008F1BCC">
            <w:pPr>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5E11532F" w14:textId="77777777" w:rsidR="00A91C4C" w:rsidRPr="00320BFA" w:rsidRDefault="00A91C4C" w:rsidP="008F1BCC">
            <w:pPr>
              <w:ind w:left="709" w:hanging="709"/>
              <w:jc w:val="center"/>
              <w:rPr>
                <w:sz w:val="18"/>
              </w:rPr>
            </w:pPr>
            <w:commentRangeStart w:id="299"/>
            <w:r>
              <w:rPr>
                <w:sz w:val="18"/>
              </w:rPr>
              <w:t>X</w:t>
            </w:r>
            <w:commentRangeEnd w:id="299"/>
            <w:r>
              <w:rPr>
                <w:rStyle w:val="Refdecomentrio"/>
              </w:rPr>
              <w:commentReference w:id="299"/>
            </w:r>
          </w:p>
        </w:tc>
        <w:tc>
          <w:tcPr>
            <w:tcW w:w="267" w:type="pct"/>
            <w:tcBorders>
              <w:top w:val="single" w:sz="4" w:space="0" w:color="auto"/>
              <w:left w:val="single" w:sz="4" w:space="0" w:color="auto"/>
              <w:bottom w:val="single" w:sz="12" w:space="0" w:color="auto"/>
              <w:right w:val="single" w:sz="12" w:space="0" w:color="auto"/>
            </w:tcBorders>
          </w:tcPr>
          <w:p w14:paraId="59B120BE" w14:textId="77777777" w:rsidR="00A91C4C" w:rsidRPr="00320BFA" w:rsidRDefault="00A91C4C" w:rsidP="008F1BCC">
            <w:pPr>
              <w:ind w:left="709" w:hanging="709"/>
              <w:jc w:val="center"/>
              <w:rPr>
                <w:sz w:val="18"/>
              </w:rPr>
            </w:pPr>
          </w:p>
        </w:tc>
      </w:tr>
    </w:tbl>
    <w:p w14:paraId="2DAFA735" w14:textId="77777777" w:rsidR="00A91C4C" w:rsidRDefault="00A91C4C" w:rsidP="00823FEA">
      <w:pPr>
        <w:pStyle w:val="TF-refernciasITEM"/>
        <w:rPr>
          <w:color w:val="000000" w:themeColor="text1"/>
        </w:rPr>
      </w:pPr>
    </w:p>
    <w:p w14:paraId="0DCC5A01" w14:textId="77777777" w:rsidR="0080416A" w:rsidRPr="0080416A" w:rsidRDefault="0080416A" w:rsidP="0080416A">
      <w:pPr>
        <w:jc w:val="both"/>
      </w:pPr>
    </w:p>
    <w:sectPr w:rsidR="0080416A"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imone Erbs da Costa" w:date="2021-10-13T21:22:00Z" w:initials="SEdC">
    <w:p w14:paraId="3F1115CF" w14:textId="77777777" w:rsidR="00A91C4C" w:rsidRDefault="00A91C4C">
      <w:pPr>
        <w:pStyle w:val="Textodecomentrio"/>
      </w:pPr>
      <w:r>
        <w:rPr>
          <w:rStyle w:val="Refdecomentrio"/>
        </w:rPr>
        <w:annotationRef/>
      </w:r>
      <w:r>
        <w:t>Introdução precisa ser melhor contextualizada.</w:t>
      </w:r>
    </w:p>
  </w:comment>
  <w:comment w:id="14" w:author="Simone Erbs da Costa" w:date="2021-10-13T21:14:00Z" w:initials="SEdC">
    <w:p w14:paraId="0D7E8F54" w14:textId="77777777" w:rsidR="00A91C4C" w:rsidRDefault="00A91C4C">
      <w:pPr>
        <w:pStyle w:val="Textodecomentrio"/>
      </w:pPr>
      <w:r>
        <w:rPr>
          <w:rStyle w:val="Refdecomentrio"/>
        </w:rPr>
        <w:annotationRef/>
      </w:r>
      <w:r>
        <w:t>Referenciar corretamente conforme ABNT</w:t>
      </w:r>
    </w:p>
  </w:comment>
  <w:comment w:id="15" w:author="Simone Erbs da Costa" w:date="2021-10-13T21:14:00Z" w:initials="SEdC">
    <w:p w14:paraId="4B4D36EC" w14:textId="77777777" w:rsidR="00A91C4C" w:rsidRDefault="00A91C4C">
      <w:pPr>
        <w:pStyle w:val="Textodecomentrio"/>
      </w:pPr>
      <w:r>
        <w:rPr>
          <w:rStyle w:val="Refdecomentrio"/>
        </w:rPr>
        <w:annotationRef/>
      </w:r>
      <w:r>
        <w:t>O que é esse (1)?</w:t>
      </w:r>
    </w:p>
  </w:comment>
  <w:comment w:id="16" w:author="Simone Erbs da Costa" w:date="2021-10-13T21:15:00Z" w:initials="SEdC">
    <w:p w14:paraId="6C40D86B" w14:textId="77777777" w:rsidR="00A91C4C" w:rsidRDefault="00A91C4C">
      <w:pPr>
        <w:pStyle w:val="Textodecomentrio"/>
      </w:pPr>
      <w:r>
        <w:rPr>
          <w:rStyle w:val="Refdecomentrio"/>
        </w:rPr>
        <w:annotationRef/>
      </w:r>
      <w:r>
        <w:t>Quem disse?</w:t>
      </w:r>
    </w:p>
  </w:comment>
  <w:comment w:id="18" w:author="Simone Erbs da Costa" w:date="2021-10-13T21:20:00Z" w:initials="SEdC">
    <w:p w14:paraId="0EBB752A" w14:textId="77777777" w:rsidR="00A91C4C" w:rsidRDefault="00A91C4C">
      <w:pPr>
        <w:pStyle w:val="Textodecomentrio"/>
      </w:pPr>
      <w:r>
        <w:rPr>
          <w:rStyle w:val="Refdecomentrio"/>
        </w:rPr>
        <w:annotationRef/>
      </w:r>
      <w:r>
        <w:t>Não consta nas referências, incluir.</w:t>
      </w:r>
    </w:p>
  </w:comment>
  <w:comment w:id="19" w:author="Simone Erbs da Costa" w:date="2021-10-13T21:20:00Z" w:initials="SEdC">
    <w:p w14:paraId="488A7C23" w14:textId="77777777" w:rsidR="00A91C4C" w:rsidRDefault="00A91C4C">
      <w:pPr>
        <w:pStyle w:val="Textodecomentrio"/>
      </w:pPr>
      <w:r>
        <w:rPr>
          <w:rStyle w:val="Refdecomentrio"/>
        </w:rPr>
        <w:annotationRef/>
      </w:r>
      <w:r>
        <w:t>Incluir referência.</w:t>
      </w:r>
    </w:p>
  </w:comment>
  <w:comment w:id="20" w:author="Simone Erbs da Costa" w:date="2021-10-13T21:21:00Z" w:initials="SEdC">
    <w:p w14:paraId="03C9272E" w14:textId="77777777" w:rsidR="00A91C4C" w:rsidRDefault="00A91C4C">
      <w:pPr>
        <w:pStyle w:val="Textodecomentrio"/>
      </w:pPr>
      <w:r>
        <w:rPr>
          <w:rStyle w:val="Refdecomentrio"/>
        </w:rPr>
        <w:annotationRef/>
      </w:r>
      <w:r>
        <w:t>Somente palavras estrangeiras que não constam em dicionário vão itálico, web consta, portanto não vai em itálico.</w:t>
      </w:r>
    </w:p>
  </w:comment>
  <w:comment w:id="35" w:author="Simone Erbs da Costa" w:date="2021-10-13T21:23:00Z" w:initials="SEdC">
    <w:p w14:paraId="56F0C8BB" w14:textId="77777777" w:rsidR="00A91C4C" w:rsidRDefault="00A91C4C">
      <w:pPr>
        <w:pStyle w:val="Textodecomentrio"/>
      </w:pPr>
      <w:r>
        <w:rPr>
          <w:rStyle w:val="Refdecomentrio"/>
        </w:rPr>
        <w:annotationRef/>
      </w:r>
      <w:r>
        <w:t>Não vejo como objetivo</w:t>
      </w:r>
    </w:p>
  </w:comment>
  <w:comment w:id="38" w:author="Simone Erbs da Costa" w:date="2021-10-13T21:24:00Z" w:initials="SEdC">
    <w:p w14:paraId="6E519089" w14:textId="77777777" w:rsidR="00A91C4C" w:rsidRDefault="00A91C4C">
      <w:pPr>
        <w:pStyle w:val="Textodecomentrio"/>
      </w:pPr>
      <w:r>
        <w:rPr>
          <w:rStyle w:val="Refdecomentrio"/>
        </w:rPr>
        <w:annotationRef/>
      </w:r>
      <w:r>
        <w:t>Traga por subseção e não primeiro, segundo e afins.</w:t>
      </w:r>
    </w:p>
  </w:comment>
  <w:comment w:id="43" w:author="Simone Erbs da Costa" w:date="2021-10-13T21:24:00Z" w:initials="SEdC">
    <w:p w14:paraId="4A22D978" w14:textId="77777777" w:rsidR="00A91C4C" w:rsidRDefault="00A91C4C">
      <w:pPr>
        <w:pStyle w:val="Textodecomentrio"/>
      </w:pPr>
      <w:r>
        <w:rPr>
          <w:rStyle w:val="Refdecomentrio"/>
        </w:rPr>
        <w:annotationRef/>
      </w:r>
      <w:r>
        <w:t>Idem comentário anterior.</w:t>
      </w:r>
    </w:p>
  </w:comment>
  <w:comment w:id="44" w:author="Simone Erbs da Costa" w:date="2021-10-13T21:52:00Z" w:initials="SEdC">
    <w:p w14:paraId="35FDBA9E" w14:textId="77777777" w:rsidR="00A91C4C" w:rsidRDefault="00A91C4C">
      <w:pPr>
        <w:pStyle w:val="Textodecomentrio"/>
      </w:pPr>
      <w:r>
        <w:rPr>
          <w:rStyle w:val="Refdecomentrio"/>
        </w:rPr>
        <w:annotationRef/>
      </w:r>
      <w:r>
        <w:t>Somente palavras estrangeiras que não constam em dicionário vão itálico, web consta, portanto não vai em itálico.</w:t>
      </w:r>
    </w:p>
  </w:comment>
  <w:comment w:id="45" w:author="Simone Erbs da Costa" w:date="2021-10-13T21:24:00Z" w:initials="SEdC">
    <w:p w14:paraId="61ED1A0F" w14:textId="77777777" w:rsidR="00A91C4C" w:rsidRDefault="00A91C4C">
      <w:pPr>
        <w:pStyle w:val="Textodecomentrio"/>
      </w:pPr>
      <w:r>
        <w:rPr>
          <w:rStyle w:val="Refdecomentrio"/>
        </w:rPr>
        <w:annotationRef/>
      </w:r>
      <w:r>
        <w:t>idem</w:t>
      </w:r>
    </w:p>
  </w:comment>
  <w:comment w:id="47" w:author="Simone Erbs da Costa" w:date="2021-10-13T21:26:00Z" w:initials="SEdC">
    <w:p w14:paraId="600DA968" w14:textId="77777777" w:rsidR="00A91C4C" w:rsidRDefault="00A91C4C">
      <w:pPr>
        <w:pStyle w:val="Textodecomentrio"/>
      </w:pPr>
      <w:r>
        <w:rPr>
          <w:rStyle w:val="Refdecomentrio"/>
        </w:rPr>
        <w:annotationRef/>
      </w:r>
      <w:r>
        <w:t>parágrafos precisam ser significativos para existirem, desta forma, precisam ter em média de três a quatro frases.</w:t>
      </w:r>
    </w:p>
  </w:comment>
  <w:comment w:id="49" w:author="Simone Erbs da Costa" w:date="2021-10-13T21:27:00Z" w:initials="SEdC">
    <w:p w14:paraId="0728F392" w14:textId="77777777" w:rsidR="00A91C4C" w:rsidRDefault="00A91C4C">
      <w:pPr>
        <w:pStyle w:val="Textodecomentrio"/>
      </w:pPr>
      <w:r>
        <w:rPr>
          <w:rStyle w:val="Refdecomentrio"/>
        </w:rPr>
        <w:annotationRef/>
      </w:r>
      <w:r>
        <w:t>Equalizar termo, anteriormente você chamou de aplicativo, agora chamou de sistema. Adotar apenas um termo.</w:t>
      </w:r>
    </w:p>
  </w:comment>
  <w:comment w:id="50" w:author="Simone Erbs da Costa" w:date="2021-10-13T21:31:00Z" w:initials="SEdC">
    <w:p w14:paraId="4914D406" w14:textId="77777777" w:rsidR="00A91C4C" w:rsidRDefault="00A91C4C">
      <w:pPr>
        <w:pStyle w:val="Textodecomentrio"/>
      </w:pPr>
      <w:r>
        <w:rPr>
          <w:rStyle w:val="Refdecomentrio"/>
        </w:rPr>
        <w:annotationRef/>
      </w:r>
      <w:r>
        <w:t>A palavra através só deve ser utilizada no sentido de atravessar, caso contrário, se deve usar por meio.</w:t>
      </w:r>
    </w:p>
  </w:comment>
  <w:comment w:id="48" w:author="Simone Erbs da Costa" w:date="2021-10-13T21:26:00Z" w:initials="SEdC">
    <w:p w14:paraId="3F16B58F" w14:textId="77777777" w:rsidR="00A91C4C" w:rsidRDefault="00A91C4C">
      <w:pPr>
        <w:pStyle w:val="Textodecomentrio"/>
      </w:pPr>
      <w:r>
        <w:rPr>
          <w:rStyle w:val="Refdecomentrio"/>
        </w:rPr>
        <w:annotationRef/>
      </w:r>
      <w:r>
        <w:t>parágrafos precisam ser significativos para existirem, desta forma, precisam ter em média de três a quatro frases.</w:t>
      </w:r>
    </w:p>
  </w:comment>
  <w:comment w:id="52" w:author="Simone Erbs da Costa" w:date="2021-10-13T21:29:00Z" w:initials="SEdC">
    <w:p w14:paraId="653FFE72" w14:textId="77777777" w:rsidR="00A91C4C" w:rsidRDefault="00A91C4C">
      <w:pPr>
        <w:pStyle w:val="Textodecomentrio"/>
      </w:pPr>
      <w:r>
        <w:rPr>
          <w:rStyle w:val="Refdecomentrio"/>
        </w:rPr>
        <w:annotationRef/>
      </w:r>
      <w:r>
        <w:t>Evitar espaços em branco como nesta página.</w:t>
      </w:r>
    </w:p>
  </w:comment>
  <w:comment w:id="54" w:author="Simone Erbs da Costa" w:date="2021-10-13T21:29:00Z" w:initials="SEdC">
    <w:p w14:paraId="631150E6" w14:textId="77777777" w:rsidR="00A91C4C" w:rsidRDefault="00A91C4C">
      <w:pPr>
        <w:pStyle w:val="Textodecomentrio"/>
      </w:pPr>
      <w:r>
        <w:rPr>
          <w:rStyle w:val="Refdecomentrio"/>
        </w:rPr>
        <w:annotationRef/>
      </w:r>
      <w:r>
        <w:t>Falta borda inferior.</w:t>
      </w:r>
    </w:p>
  </w:comment>
  <w:comment w:id="57" w:author="Simone Erbs da Costa" w:date="2021-10-13T21:30:00Z" w:initials="SEdC">
    <w:p w14:paraId="2A598091"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46A5FB90" w14:textId="77777777" w:rsidR="00A91C4C" w:rsidRDefault="00A91C4C">
      <w:pPr>
        <w:pStyle w:val="Textodecomentrio"/>
      </w:pPr>
    </w:p>
  </w:comment>
  <w:comment w:id="59" w:author="Simone Erbs da Costa" w:date="2021-10-13T21:31:00Z" w:initials="SEdC">
    <w:p w14:paraId="68B0A8B0" w14:textId="77777777" w:rsidR="00A91C4C" w:rsidRDefault="00A91C4C">
      <w:pPr>
        <w:pStyle w:val="Textodecomentrio"/>
      </w:pPr>
      <w:r>
        <w:rPr>
          <w:rStyle w:val="Refdecomentrio"/>
        </w:rPr>
        <w:annotationRef/>
      </w:r>
      <w:r>
        <w:t>Falta borda inferior.</w:t>
      </w:r>
    </w:p>
  </w:comment>
  <w:comment w:id="61" w:author="Simone Erbs da Costa" w:date="2021-10-13T21:30:00Z" w:initials="SEdC">
    <w:p w14:paraId="5C445EEC" w14:textId="77777777" w:rsidR="00A91C4C" w:rsidRDefault="00A91C4C">
      <w:pPr>
        <w:pStyle w:val="Textodecomentrio"/>
      </w:pPr>
      <w:r>
        <w:rPr>
          <w:rStyle w:val="Refdecomentrio"/>
        </w:rPr>
        <w:annotationRef/>
      </w:r>
      <w:r>
        <w:t>Toda citação direta vai página. Se o documento não tiver página vai p. 1.</w:t>
      </w:r>
    </w:p>
  </w:comment>
  <w:comment w:id="63" w:author="Simone Erbs da Costa" w:date="2021-10-13T21:31:00Z" w:initials="SEdC">
    <w:p w14:paraId="45FA6EA8" w14:textId="77777777" w:rsidR="00A91C4C" w:rsidRDefault="00A91C4C">
      <w:pPr>
        <w:pStyle w:val="Textodecomentrio"/>
      </w:pPr>
      <w:r>
        <w:rPr>
          <w:rStyle w:val="Refdecomentrio"/>
        </w:rPr>
        <w:annotationRef/>
      </w:r>
      <w:r>
        <w:t>Referenciar corretamente conforme ABNT</w:t>
      </w:r>
    </w:p>
  </w:comment>
  <w:comment w:id="64" w:author="Simone Erbs da Costa" w:date="2021-10-13T21:32:00Z" w:initials="SEdC">
    <w:p w14:paraId="33740497"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04E0DB5E" w14:textId="77777777" w:rsidR="00A91C4C" w:rsidRDefault="00A91C4C">
      <w:pPr>
        <w:pStyle w:val="Textodecomentrio"/>
      </w:pPr>
    </w:p>
  </w:comment>
  <w:comment w:id="66" w:author="Simone Erbs da Costa" w:date="2021-10-13T21:52:00Z" w:initials="SEdC">
    <w:p w14:paraId="414C55B4" w14:textId="77777777" w:rsidR="00A91C4C" w:rsidRDefault="00A91C4C">
      <w:pPr>
        <w:pStyle w:val="Textodecomentrio"/>
      </w:pPr>
      <w:r>
        <w:rPr>
          <w:rStyle w:val="Refdecomentrio"/>
        </w:rPr>
        <w:annotationRef/>
      </w:r>
      <w:r>
        <w:t>Somente palavras estrangeiras que não constam em dicionário vão itálico, web consta, portanto não vai em itálico.</w:t>
      </w:r>
    </w:p>
  </w:comment>
  <w:comment w:id="65" w:author="Simone Erbs da Costa" w:date="2021-10-13T21:32:00Z" w:initials="SEdC">
    <w:p w14:paraId="2880A8D8"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6ADA20C3" w14:textId="77777777" w:rsidR="00A91C4C" w:rsidRDefault="00A91C4C">
      <w:pPr>
        <w:pStyle w:val="Textodecomentrio"/>
      </w:pPr>
    </w:p>
  </w:comment>
  <w:comment w:id="67" w:author="Simone Erbs da Costa" w:date="2021-10-13T21:32:00Z" w:initials="SEdC">
    <w:p w14:paraId="4D27BED1"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08D03A03" w14:textId="77777777" w:rsidR="00A91C4C" w:rsidRDefault="00A91C4C">
      <w:pPr>
        <w:pStyle w:val="Textodecomentrio"/>
      </w:pPr>
    </w:p>
  </w:comment>
  <w:comment w:id="69" w:author="Simone Erbs da Costa" w:date="2021-10-13T21:33:00Z" w:initials="SEdC">
    <w:p w14:paraId="374E2FA6"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4D86D3BD" w14:textId="77777777" w:rsidR="00A91C4C" w:rsidRDefault="00A91C4C">
      <w:pPr>
        <w:pStyle w:val="Textodecomentrio"/>
      </w:pPr>
    </w:p>
  </w:comment>
  <w:comment w:id="70" w:author="Simone Erbs da Costa" w:date="2021-10-13T21:33:00Z" w:initials="SEdC">
    <w:p w14:paraId="4875CABB"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69EF564D" w14:textId="77777777" w:rsidR="00A91C4C" w:rsidRDefault="00A91C4C">
      <w:pPr>
        <w:pStyle w:val="Textodecomentrio"/>
      </w:pPr>
    </w:p>
  </w:comment>
  <w:comment w:id="73" w:author="Simone Erbs da Costa" w:date="2021-10-13T21:41:00Z" w:initials="SEdC">
    <w:p w14:paraId="1DCEB72B" w14:textId="77777777" w:rsidR="00A91C4C" w:rsidRDefault="00A91C4C">
      <w:pPr>
        <w:pStyle w:val="Textodecomentrio"/>
      </w:pPr>
      <w:r>
        <w:rPr>
          <w:rStyle w:val="Refdecomentrio"/>
        </w:rPr>
        <w:annotationRef/>
      </w:r>
      <w:r>
        <w:t>Confuso, rever.</w:t>
      </w:r>
    </w:p>
  </w:comment>
  <w:comment w:id="74" w:author="Simone Erbs da Costa" w:date="2021-10-13T21:41:00Z" w:initials="SEdC">
    <w:p w14:paraId="1E55B561" w14:textId="77777777" w:rsidR="00A91C4C" w:rsidRDefault="00A91C4C">
      <w:pPr>
        <w:pStyle w:val="Textodecomentrio"/>
      </w:pPr>
      <w:r>
        <w:rPr>
          <w:rStyle w:val="Refdecomentrio"/>
        </w:rPr>
        <w:annotationRef/>
      </w:r>
      <w:r>
        <w:t>Qual?</w:t>
      </w:r>
    </w:p>
  </w:comment>
  <w:comment w:id="79" w:author="Simone Erbs da Costa" w:date="2021-10-13T21:43:00Z" w:initials="SEdC">
    <w:p w14:paraId="591C0C06" w14:textId="77777777" w:rsidR="00A91C4C" w:rsidRDefault="00A91C4C">
      <w:pPr>
        <w:pStyle w:val="Textodecomentrio"/>
      </w:pPr>
      <w:r>
        <w:rPr>
          <w:rStyle w:val="Refdecomentrio"/>
        </w:rPr>
        <w:annotationRef/>
      </w:r>
      <w:r>
        <w:t>Evitar espaço em branco.</w:t>
      </w:r>
    </w:p>
  </w:comment>
  <w:comment w:id="82" w:author="Simone Erbs da Costa" w:date="2021-10-13T21:37:00Z" w:initials="SEdC">
    <w:p w14:paraId="24062E74" w14:textId="77777777" w:rsidR="00A91C4C" w:rsidRDefault="00A91C4C" w:rsidP="00647478">
      <w:pPr>
        <w:pStyle w:val="Textodecomentrio"/>
      </w:pPr>
      <w:r>
        <w:rPr>
          <w:rStyle w:val="Refdecomentrio"/>
        </w:rPr>
        <w:annotationRef/>
      </w:r>
      <w:r>
        <w:t>Falta borda inferior.</w:t>
      </w:r>
    </w:p>
    <w:p w14:paraId="1C30DDAD" w14:textId="77777777" w:rsidR="00A91C4C" w:rsidRDefault="00A91C4C">
      <w:pPr>
        <w:pStyle w:val="Textodecomentrio"/>
      </w:pPr>
    </w:p>
  </w:comment>
  <w:comment w:id="86" w:author="Simone Erbs da Costa" w:date="2021-10-13T21:33:00Z" w:initials="SEdC">
    <w:p w14:paraId="19B4FEE8" w14:textId="77777777" w:rsidR="00A91C4C" w:rsidRDefault="00A91C4C">
      <w:pPr>
        <w:pStyle w:val="Textodecomentrio"/>
      </w:pPr>
      <w:r>
        <w:rPr>
          <w:rStyle w:val="Refdecomentrio"/>
        </w:rPr>
        <w:annotationRef/>
      </w:r>
      <w:r>
        <w:t>Frase confusa, rever</w:t>
      </w:r>
    </w:p>
  </w:comment>
  <w:comment w:id="84" w:author="Simone Erbs da Costa" w:date="2021-10-13T21:33:00Z" w:initials="SEdC">
    <w:p w14:paraId="4FA3C194"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5846268D" w14:textId="77777777" w:rsidR="00A91C4C" w:rsidRDefault="00A91C4C">
      <w:pPr>
        <w:pStyle w:val="Textodecomentrio"/>
      </w:pPr>
    </w:p>
  </w:comment>
  <w:comment w:id="85" w:author="Simone Erbs da Costa" w:date="2021-10-13T21:36:00Z" w:initials="SEdC">
    <w:p w14:paraId="1641DC9F" w14:textId="77777777" w:rsidR="00A91C4C" w:rsidRDefault="00A91C4C">
      <w:pPr>
        <w:pStyle w:val="Textodecomentrio"/>
      </w:pPr>
      <w:r>
        <w:rPr>
          <w:rStyle w:val="Refdecomentrio"/>
        </w:rPr>
        <w:annotationRef/>
      </w:r>
      <w:r>
        <w:t>Toda citação direta precisa constar autor, ano e página.</w:t>
      </w:r>
    </w:p>
  </w:comment>
  <w:comment w:id="88" w:author="Simone Erbs da Costa" w:date="2021-10-13T21:33:00Z" w:initials="SEdC">
    <w:p w14:paraId="77B97ABA"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21A62FE7" w14:textId="77777777" w:rsidR="00A91C4C" w:rsidRDefault="00A91C4C">
      <w:pPr>
        <w:pStyle w:val="Textodecomentrio"/>
      </w:pPr>
    </w:p>
  </w:comment>
  <w:comment w:id="89" w:author="Simone Erbs da Costa" w:date="2021-10-13T21:33:00Z" w:initials="SEdC">
    <w:p w14:paraId="7F886DFB"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2FF037D0" w14:textId="77777777" w:rsidR="00A91C4C" w:rsidRDefault="00A91C4C">
      <w:pPr>
        <w:pStyle w:val="Textodecomentrio"/>
      </w:pPr>
    </w:p>
  </w:comment>
  <w:comment w:id="90" w:author="Simone Erbs da Costa" w:date="2021-10-13T21:34:00Z" w:initials="SEdC">
    <w:p w14:paraId="2D99E355"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03B2F346" w14:textId="77777777" w:rsidR="00A91C4C" w:rsidRDefault="00A91C4C">
      <w:pPr>
        <w:pStyle w:val="Textodecomentrio"/>
      </w:pPr>
    </w:p>
  </w:comment>
  <w:comment w:id="91" w:author="Simone Erbs da Costa" w:date="2021-10-13T21:44:00Z" w:initials="SEdC">
    <w:p w14:paraId="032B6B2C" w14:textId="77777777" w:rsidR="00A91C4C" w:rsidRDefault="00A91C4C">
      <w:pPr>
        <w:pStyle w:val="Textodecomentrio"/>
      </w:pPr>
      <w:r>
        <w:rPr>
          <w:rStyle w:val="Refdecomentrio"/>
        </w:rPr>
        <w:annotationRef/>
      </w:r>
      <w:r>
        <w:t>Confuso, rever.</w:t>
      </w:r>
    </w:p>
  </w:comment>
  <w:comment w:id="94" w:author="Simone Erbs da Costa" w:date="2021-10-13T21:45:00Z" w:initials="SEdC">
    <w:p w14:paraId="33BB26F1" w14:textId="77777777" w:rsidR="00A91C4C" w:rsidRDefault="00A91C4C">
      <w:pPr>
        <w:pStyle w:val="Textodecomentrio"/>
      </w:pPr>
      <w:r>
        <w:rPr>
          <w:rStyle w:val="Refdecomentrio"/>
        </w:rPr>
        <w:annotationRef/>
      </w:r>
      <w:r>
        <w:t>Falta borda inferior.</w:t>
      </w:r>
    </w:p>
  </w:comment>
  <w:comment w:id="96" w:author="Simone Erbs da Costa" w:date="2021-10-13T21:34:00Z" w:initials="SEdC">
    <w:p w14:paraId="2DD1A89F"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5F3EA7AA" w14:textId="77777777" w:rsidR="00A91C4C" w:rsidRDefault="00A91C4C">
      <w:pPr>
        <w:pStyle w:val="Textodecomentrio"/>
      </w:pPr>
    </w:p>
  </w:comment>
  <w:comment w:id="99" w:author="Simone Erbs da Costa" w:date="2021-10-13T21:46:00Z" w:initials="SEdC">
    <w:p w14:paraId="01B2FEAD" w14:textId="77777777" w:rsidR="00A91C4C" w:rsidRDefault="00A91C4C">
      <w:pPr>
        <w:pStyle w:val="Textodecomentrio"/>
      </w:pPr>
      <w:r>
        <w:rPr>
          <w:rStyle w:val="Refdecomentrio"/>
        </w:rPr>
        <w:annotationRef/>
      </w:r>
      <w:r>
        <w:t>Qual autor?</w:t>
      </w:r>
    </w:p>
  </w:comment>
  <w:comment w:id="107" w:author="Simone Erbs da Costa" w:date="2021-10-13T21:46:00Z" w:initials="SEdC">
    <w:p w14:paraId="4AE0E520" w14:textId="77777777" w:rsidR="00A91C4C" w:rsidRDefault="00A91C4C">
      <w:pPr>
        <w:pStyle w:val="Textodecomentrio"/>
      </w:pPr>
      <w:r>
        <w:rPr>
          <w:rStyle w:val="Refdecomentrio"/>
        </w:rPr>
        <w:annotationRef/>
      </w:r>
      <w:r>
        <w:t>Utilizar referência cruzada.</w:t>
      </w:r>
    </w:p>
  </w:comment>
  <w:comment w:id="108" w:author="Simone Erbs da Costa" w:date="2021-10-13T21:46:00Z" w:initials="SEdC">
    <w:p w14:paraId="30C2D1E6" w14:textId="77777777" w:rsidR="00A91C4C" w:rsidRDefault="00A91C4C">
      <w:pPr>
        <w:pStyle w:val="Textodecomentrio"/>
      </w:pPr>
      <w:r>
        <w:rPr>
          <w:rStyle w:val="Refdecomentrio"/>
        </w:rPr>
        <w:annotationRef/>
      </w:r>
      <w:r>
        <w:t>Utilizar referência cruzada.</w:t>
      </w:r>
    </w:p>
  </w:comment>
  <w:comment w:id="109" w:author="Simone Erbs da Costa" w:date="2021-10-13T21:47:00Z" w:initials="SEdC">
    <w:p w14:paraId="3CFB23CB" w14:textId="77777777" w:rsidR="00A91C4C" w:rsidRDefault="00A91C4C">
      <w:pPr>
        <w:pStyle w:val="Textodecomentrio"/>
      </w:pPr>
      <w:r>
        <w:rPr>
          <w:rStyle w:val="Refdecomentrio"/>
        </w:rPr>
        <w:annotationRef/>
      </w:r>
      <w:r>
        <w:t>Utilizar referência cruzada.</w:t>
      </w:r>
    </w:p>
  </w:comment>
  <w:comment w:id="118" w:author="Simone Erbs da Costa" w:date="2021-10-13T21:47:00Z" w:initials="SEdC">
    <w:p w14:paraId="09990847" w14:textId="77777777" w:rsidR="00A91C4C" w:rsidRDefault="00A91C4C">
      <w:pPr>
        <w:pStyle w:val="Textodecomentrio"/>
      </w:pPr>
      <w:r>
        <w:rPr>
          <w:rStyle w:val="Refdecomentrio"/>
        </w:rPr>
        <w:annotationRef/>
      </w:r>
      <w:r>
        <w:t>Seção e não capítulo.</w:t>
      </w:r>
    </w:p>
  </w:comment>
  <w:comment w:id="119" w:author="Simone Erbs da Costa" w:date="2021-10-13T21:48:00Z" w:initials="SEdC">
    <w:p w14:paraId="4EDF43FD" w14:textId="77777777" w:rsidR="00A91C4C" w:rsidRDefault="00A91C4C">
      <w:pPr>
        <w:pStyle w:val="Textodecomentrio"/>
      </w:pPr>
      <w:r>
        <w:rPr>
          <w:rStyle w:val="Refdecomentrio"/>
        </w:rPr>
        <w:annotationRef/>
      </w:r>
      <w:r>
        <w:t>Todas as características aqui destacadas precisam constar nas respectivas subseções. Não todas constam, rever.</w:t>
      </w:r>
    </w:p>
  </w:comment>
  <w:comment w:id="122" w:author="Simone Erbs da Costa" w:date="2021-10-13T21:49:00Z" w:initials="SEdC">
    <w:p w14:paraId="66402397" w14:textId="77777777" w:rsidR="00A91C4C" w:rsidRDefault="00A91C4C">
      <w:pPr>
        <w:pStyle w:val="Textodecomentrio"/>
      </w:pPr>
      <w:r>
        <w:rPr>
          <w:rStyle w:val="Refdecomentrio"/>
        </w:rPr>
        <w:annotationRef/>
      </w:r>
      <w:r>
        <w:t>Evitar frases que iniciem no gerúndio.</w:t>
      </w:r>
    </w:p>
  </w:comment>
  <w:comment w:id="127" w:author="Simone Erbs da Costa" w:date="2021-10-13T21:52:00Z" w:initials="SEdC">
    <w:p w14:paraId="45A23A29" w14:textId="77777777" w:rsidR="00A91C4C" w:rsidRDefault="00A91C4C">
      <w:pPr>
        <w:pStyle w:val="Textodecomentrio"/>
      </w:pPr>
      <w:r>
        <w:rPr>
          <w:rStyle w:val="Refdecomentrio"/>
        </w:rPr>
        <w:annotationRef/>
      </w:r>
      <w:r>
        <w:t>Somente palavras estrangeiras que não constam em dicionário vão itálico, web consta, portanto não vai em itálico.</w:t>
      </w:r>
    </w:p>
  </w:comment>
  <w:comment w:id="129" w:author="Simone Erbs da Costa" w:date="2021-10-13T21:53:00Z" w:initials="SEdC">
    <w:p w14:paraId="7B9E1CB8" w14:textId="77777777" w:rsidR="00A91C4C" w:rsidRDefault="00A91C4C">
      <w:pPr>
        <w:pStyle w:val="Textodecomentrio"/>
      </w:pPr>
      <w:r>
        <w:rPr>
          <w:rStyle w:val="Refdecomentrio"/>
        </w:rPr>
        <w:annotationRef/>
      </w:r>
      <w:r>
        <w:t>Se for CRUD, especificar.</w:t>
      </w:r>
    </w:p>
  </w:comment>
  <w:comment w:id="130" w:author="Simone Erbs da Costa" w:date="2021-10-13T21:54:00Z" w:initials="SEdC">
    <w:p w14:paraId="7BC0B946" w14:textId="77777777" w:rsidR="00A91C4C" w:rsidRDefault="00A91C4C">
      <w:pPr>
        <w:pStyle w:val="Textodecomentrio"/>
      </w:pPr>
      <w:r>
        <w:rPr>
          <w:rStyle w:val="Refdecomentrio"/>
        </w:rPr>
        <w:annotationRef/>
      </w:r>
      <w:r>
        <w:t>Se for CRUD, especificar.</w:t>
      </w:r>
    </w:p>
  </w:comment>
  <w:comment w:id="132" w:author="Simone Erbs da Costa" w:date="2021-10-13T21:53:00Z" w:initials="SEdC">
    <w:p w14:paraId="2B90AB24" w14:textId="77777777" w:rsidR="00A91C4C" w:rsidRDefault="00A91C4C">
      <w:pPr>
        <w:pStyle w:val="Textodecomentrio"/>
      </w:pPr>
      <w:r>
        <w:rPr>
          <w:rStyle w:val="Refdecomentrio"/>
        </w:rPr>
        <w:annotationRef/>
      </w:r>
      <w:r>
        <w:t>Somente palavras estrangeiras que não constam em dicionário vão itálico, web consta, portanto não vai em itálico.</w:t>
      </w:r>
    </w:p>
  </w:comment>
  <w:comment w:id="133" w:author="Simone Erbs da Costa" w:date="2021-10-13T21:56:00Z" w:initials="SEdC">
    <w:p w14:paraId="68024F87" w14:textId="77777777" w:rsidR="00A91C4C" w:rsidRDefault="00A91C4C">
      <w:pPr>
        <w:pStyle w:val="Textodecomentrio"/>
      </w:pPr>
      <w:r>
        <w:rPr>
          <w:rStyle w:val="Refdecomentrio"/>
        </w:rPr>
        <w:annotationRef/>
      </w:r>
      <w:r>
        <w:t>Utilizar referência cruzada.</w:t>
      </w:r>
    </w:p>
  </w:comment>
  <w:comment w:id="153" w:author="Simone Erbs da Costa" w:date="2021-10-13T21:56:00Z" w:initials="SEdC">
    <w:p w14:paraId="3BB1EAE0" w14:textId="77777777" w:rsidR="00A91C4C" w:rsidRDefault="00A91C4C">
      <w:pPr>
        <w:pStyle w:val="Textodecomentrio"/>
      </w:pPr>
      <w:r>
        <w:rPr>
          <w:rStyle w:val="Refdecomentrio"/>
        </w:rPr>
        <w:annotationRef/>
      </w:r>
      <w:r>
        <w:t>Em media aqui são utilizados três temas.</w:t>
      </w:r>
    </w:p>
  </w:comment>
  <w:comment w:id="157" w:author="Simone Erbs da Costa" w:date="2021-10-13T21:57:00Z" w:initials="SEdC">
    <w:p w14:paraId="338C5E61" w14:textId="77777777" w:rsidR="00A91C4C" w:rsidRDefault="00A91C4C">
      <w:pPr>
        <w:pStyle w:val="Textodecomentrio"/>
      </w:pPr>
      <w:r>
        <w:rPr>
          <w:rStyle w:val="Refdecomentrio"/>
        </w:rPr>
        <w:annotationRef/>
      </w:r>
      <w:r>
        <w:t>Não encontrei nas referências, incluir.</w:t>
      </w:r>
    </w:p>
  </w:comment>
  <w:comment w:id="163" w:author="Simone Erbs da Costa" w:date="2021-10-13T21:58:00Z" w:initials="SEdC">
    <w:p w14:paraId="2B0D8243" w14:textId="77777777" w:rsidR="00A91C4C" w:rsidRDefault="00A91C4C">
      <w:pPr>
        <w:pStyle w:val="Textodecomentrio"/>
      </w:pPr>
      <w:r>
        <w:rPr>
          <w:rStyle w:val="Refdecomentrio"/>
        </w:rPr>
        <w:annotationRef/>
      </w:r>
      <w:r>
        <w:t>Não consta ano da obra nas referências, apenas ano de acesso.</w:t>
      </w:r>
    </w:p>
  </w:comment>
  <w:comment w:id="165" w:author="Simone Erbs da Costa" w:date="2021-10-13T22:01:00Z" w:initials="SEdC">
    <w:p w14:paraId="404B01B5" w14:textId="77777777" w:rsidR="00A91C4C" w:rsidRDefault="00A91C4C">
      <w:pPr>
        <w:pStyle w:val="Textodecomentrio"/>
      </w:pPr>
      <w:r>
        <w:rPr>
          <w:rStyle w:val="Refdecomentrio"/>
        </w:rPr>
        <w:annotationRef/>
      </w:r>
      <w:r>
        <w:t>Não consta ano da obra nas referências, apenas ano de acesso.</w:t>
      </w:r>
    </w:p>
  </w:comment>
  <w:comment w:id="164" w:author="Simone Erbs da Costa" w:date="2021-10-13T21:34:00Z" w:initials="SEdC">
    <w:p w14:paraId="188D4D88"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7FE40689" w14:textId="77777777" w:rsidR="00A91C4C" w:rsidRDefault="00A91C4C">
      <w:pPr>
        <w:pStyle w:val="Textodecomentrio"/>
      </w:pPr>
    </w:p>
  </w:comment>
  <w:comment w:id="166" w:author="Simone Erbs da Costa" w:date="2021-10-13T22:01:00Z" w:initials="SEdC">
    <w:p w14:paraId="69DBB572" w14:textId="77777777" w:rsidR="00A91C4C" w:rsidRDefault="00A91C4C">
      <w:pPr>
        <w:pStyle w:val="Textodecomentrio"/>
      </w:pPr>
      <w:r>
        <w:rPr>
          <w:rStyle w:val="Refdecomentrio"/>
        </w:rPr>
        <w:annotationRef/>
      </w:r>
      <w:r>
        <w:t>Não consta ano da obra nas referências, apenas ano de acesso.</w:t>
      </w:r>
    </w:p>
  </w:comment>
  <w:comment w:id="167" w:author="Simone Erbs da Costa" w:date="2021-10-13T22:01:00Z" w:initials="SEdC">
    <w:p w14:paraId="2CCCC409" w14:textId="77777777" w:rsidR="00A91C4C" w:rsidRDefault="00A91C4C">
      <w:pPr>
        <w:pStyle w:val="Textodecomentrio"/>
      </w:pPr>
      <w:r>
        <w:rPr>
          <w:rStyle w:val="Refdecomentrio"/>
        </w:rPr>
        <w:annotationRef/>
      </w:r>
      <w:r>
        <w:t>Referenciar conforme ABNT</w:t>
      </w:r>
    </w:p>
  </w:comment>
  <w:comment w:id="169" w:author="Simone Erbs da Costa" w:date="2021-10-13T22:01:00Z" w:initials="SEdC">
    <w:p w14:paraId="46895D25" w14:textId="77777777" w:rsidR="00A91C4C" w:rsidRDefault="00A91C4C">
      <w:pPr>
        <w:pStyle w:val="Textodecomentrio"/>
      </w:pPr>
      <w:r>
        <w:rPr>
          <w:rStyle w:val="Refdecomentrio"/>
        </w:rPr>
        <w:annotationRef/>
      </w:r>
      <w:r>
        <w:t>A escrita é formal. Portanto, não pode ser em primeira pessoa do singular, nem do plural. Precisa ser em terceira pessoa.</w:t>
      </w:r>
    </w:p>
  </w:comment>
  <w:comment w:id="172" w:author="Simone Erbs da Costa" w:date="2021-10-13T22:03:00Z" w:initials="SEdC">
    <w:p w14:paraId="1EC7200C" w14:textId="77777777" w:rsidR="00A91C4C" w:rsidRDefault="00A91C4C">
      <w:pPr>
        <w:pStyle w:val="Textodecomentrio"/>
      </w:pPr>
      <w:r>
        <w:rPr>
          <w:rStyle w:val="Refdecomentrio"/>
        </w:rPr>
        <w:annotationRef/>
      </w:r>
      <w:r>
        <w:t>Para esse tema sugiro que traga uma referência atual.</w:t>
      </w:r>
    </w:p>
  </w:comment>
  <w:comment w:id="168" w:author="Simone Erbs da Costa" w:date="2021-10-13T21:35:00Z" w:initials="SEdC">
    <w:p w14:paraId="58252A66"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24D8742E" w14:textId="77777777" w:rsidR="00A91C4C" w:rsidRDefault="00A91C4C">
      <w:pPr>
        <w:pStyle w:val="Textodecomentrio"/>
      </w:pPr>
    </w:p>
  </w:comment>
  <w:comment w:id="174" w:author="Simone Erbs da Costa" w:date="2021-10-13T21:35:00Z" w:initials="SEdC">
    <w:p w14:paraId="1EEDDC7C"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2630375F" w14:textId="77777777" w:rsidR="00A91C4C" w:rsidRDefault="00A91C4C">
      <w:pPr>
        <w:pStyle w:val="Textodecomentrio"/>
      </w:pPr>
    </w:p>
  </w:comment>
  <w:comment w:id="175" w:author="Simone Erbs da Costa" w:date="2021-10-13T22:03:00Z" w:initials="SEdC">
    <w:p w14:paraId="22C90570" w14:textId="77777777" w:rsidR="00A91C4C" w:rsidRDefault="00A91C4C">
      <w:pPr>
        <w:pStyle w:val="Textodecomentrio"/>
      </w:pPr>
      <w:r>
        <w:rPr>
          <w:rStyle w:val="Refdecomentrio"/>
        </w:rPr>
        <w:annotationRef/>
      </w:r>
      <w:r>
        <w:t>Para esse tema sugiro que traga uma referência atual.</w:t>
      </w:r>
    </w:p>
  </w:comment>
  <w:comment w:id="177" w:author="Simone Erbs da Costa" w:date="2021-10-13T22:03:00Z" w:initials="SEdC">
    <w:p w14:paraId="14E26FEF" w14:textId="77777777" w:rsidR="00A91C4C" w:rsidRDefault="00A91C4C">
      <w:pPr>
        <w:pStyle w:val="Textodecomentrio"/>
      </w:pPr>
      <w:r>
        <w:rPr>
          <w:rStyle w:val="Refdecomentrio"/>
        </w:rPr>
        <w:annotationRef/>
      </w:r>
      <w:r>
        <w:t>Para esse tema sugiro que traga uma referência atual.</w:t>
      </w:r>
    </w:p>
  </w:comment>
  <w:comment w:id="176" w:author="Simone Erbs da Costa" w:date="2021-10-13T21:35:00Z" w:initials="SEdC">
    <w:p w14:paraId="4DECD9EC" w14:textId="77777777" w:rsidR="00A91C4C" w:rsidRDefault="00A91C4C" w:rsidP="00647478">
      <w:pPr>
        <w:pStyle w:val="Textodecomentrio"/>
      </w:pPr>
      <w:r>
        <w:rPr>
          <w:rStyle w:val="Refdecomentrio"/>
        </w:rPr>
        <w:annotationRef/>
      </w:r>
      <w:r>
        <w:t>parágrafos precisam ser significativos para existirem, desta forma, precisam ter em média de três a quatro frases.</w:t>
      </w:r>
    </w:p>
    <w:p w14:paraId="1271121F" w14:textId="77777777" w:rsidR="00A91C4C" w:rsidRDefault="00A91C4C">
      <w:pPr>
        <w:pStyle w:val="Textodecomentrio"/>
      </w:pPr>
    </w:p>
  </w:comment>
  <w:comment w:id="180" w:author="Simone Erbs da Costa" w:date="2021-10-13T21:19:00Z" w:initials="SEdC">
    <w:p w14:paraId="16D0EB82" w14:textId="77777777" w:rsidR="00A91C4C" w:rsidRDefault="00A91C4C">
      <w:pPr>
        <w:pStyle w:val="Textodecomentrio"/>
      </w:pPr>
      <w:r>
        <w:rPr>
          <w:rStyle w:val="Refdecomentrio"/>
        </w:rPr>
        <w:annotationRef/>
      </w:r>
      <w:r>
        <w:t>Verificar suas referências, pois a maioria não estão de acordo com o tipo do documento.</w:t>
      </w:r>
    </w:p>
  </w:comment>
  <w:comment w:id="185" w:author="Simone Erbs da Costa" w:date="2021-10-13T22:05:00Z" w:initials="SEdC">
    <w:p w14:paraId="67E78F33" w14:textId="77777777" w:rsidR="00A91C4C" w:rsidRDefault="00A91C4C">
      <w:pPr>
        <w:pStyle w:val="Textodecomentrio"/>
      </w:pPr>
      <w:r>
        <w:rPr>
          <w:rStyle w:val="Refdecomentrio"/>
        </w:rPr>
        <w:annotationRef/>
      </w:r>
      <w:r>
        <w:t>Não encontrei esta obra referenciada no texto. Aqui só pode constar obras que foram referenciadas no texto.</w:t>
      </w:r>
    </w:p>
  </w:comment>
  <w:comment w:id="191" w:author="Simone Erbs da Costa" w:date="2021-10-13T21:15:00Z" w:initials="SEdC">
    <w:p w14:paraId="396D817A" w14:textId="77777777" w:rsidR="00A91C4C" w:rsidRDefault="00A91C4C">
      <w:pPr>
        <w:pStyle w:val="Textodecomentrio"/>
      </w:pPr>
      <w:r>
        <w:rPr>
          <w:rStyle w:val="Refdecomentrio"/>
        </w:rPr>
        <w:annotationRef/>
      </w:r>
      <w:r>
        <w:t>Não vai &lt;&gt; entre o link</w:t>
      </w:r>
    </w:p>
  </w:comment>
  <w:comment w:id="188" w:author="Simone Erbs da Costa" w:date="2021-10-13T22:05:00Z" w:initials="SEdC">
    <w:p w14:paraId="390CF904" w14:textId="77777777" w:rsidR="00A91C4C" w:rsidRDefault="00A91C4C">
      <w:pPr>
        <w:pStyle w:val="Textodecomentrio"/>
      </w:pPr>
      <w:r>
        <w:rPr>
          <w:rStyle w:val="Refdecomentrio"/>
        </w:rPr>
        <w:annotationRef/>
      </w:r>
      <w:r>
        <w:t>Não encontrei esta obra referenciada no texto. Aqui só pode constar obras que foram referenciadas no texto.</w:t>
      </w:r>
    </w:p>
  </w:comment>
  <w:comment w:id="196" w:author="Simone Erbs da Costa" w:date="2021-10-13T21:18:00Z" w:initials="SEdC">
    <w:p w14:paraId="41B9E42C" w14:textId="77777777" w:rsidR="00A91C4C" w:rsidRDefault="00A91C4C">
      <w:pPr>
        <w:pStyle w:val="Textodecomentrio"/>
      </w:pPr>
      <w:r>
        <w:rPr>
          <w:rStyle w:val="Refdecomentrio"/>
        </w:rPr>
        <w:annotationRef/>
      </w:r>
      <w:r>
        <w:t>Informar local</w:t>
      </w:r>
    </w:p>
  </w:comment>
  <w:comment w:id="194" w:author="Simone Erbs da Costa" w:date="2021-10-13T22:06:00Z" w:initials="SEdC">
    <w:p w14:paraId="13733E09" w14:textId="77777777" w:rsidR="00A91C4C" w:rsidRDefault="00A91C4C">
      <w:pPr>
        <w:pStyle w:val="Textodecomentrio"/>
      </w:pPr>
      <w:r>
        <w:rPr>
          <w:rStyle w:val="Refdecomentrio"/>
        </w:rPr>
        <w:annotationRef/>
      </w:r>
      <w:r>
        <w:t>Não encontrei esta obra referenciada no texto. Aqui só pode constar obras que foram referenciadas no texto.</w:t>
      </w:r>
    </w:p>
  </w:comment>
  <w:comment w:id="197" w:author="Simone Erbs da Costa" w:date="2021-10-13T22:06:00Z" w:initials="SEdC">
    <w:p w14:paraId="471F8EC6" w14:textId="77777777" w:rsidR="00A91C4C" w:rsidRDefault="00A91C4C">
      <w:pPr>
        <w:pStyle w:val="Textodecomentrio"/>
      </w:pPr>
      <w:r>
        <w:rPr>
          <w:rStyle w:val="Refdecomentrio"/>
        </w:rPr>
        <w:annotationRef/>
      </w:r>
      <w:r>
        <w:t>Não encontrei esta obra referenciada no texto. Aqui só pode constar obras que foram referenciadas no texto.</w:t>
      </w:r>
    </w:p>
  </w:comment>
  <w:comment w:id="198" w:author="Simone Erbs da Costa" w:date="2021-10-13T21:20:00Z" w:initials="SEdC">
    <w:p w14:paraId="20B521EA" w14:textId="77777777" w:rsidR="00A91C4C" w:rsidRDefault="00A91C4C">
      <w:pPr>
        <w:pStyle w:val="Textodecomentrio"/>
      </w:pPr>
      <w:r>
        <w:rPr>
          <w:rStyle w:val="Refdecomentrio"/>
        </w:rPr>
        <w:annotationRef/>
      </w:r>
      <w:r>
        <w:t>Informar local</w:t>
      </w:r>
    </w:p>
  </w:comment>
  <w:comment w:id="199" w:author="Simone Erbs da Costa" w:date="2021-10-13T22:07:00Z" w:initials="SEdC">
    <w:p w14:paraId="5FE2DBA2" w14:textId="77777777" w:rsidR="00A91C4C" w:rsidRDefault="00A91C4C">
      <w:pPr>
        <w:pStyle w:val="Textodecomentrio"/>
      </w:pPr>
      <w:r>
        <w:rPr>
          <w:rStyle w:val="Refdecomentrio"/>
        </w:rPr>
        <w:annotationRef/>
      </w:r>
      <w:r>
        <w:t>Não encontrei esta obra referenciada no texto. Aqui só pode constar obras que foram referenciadas no texto.</w:t>
      </w:r>
    </w:p>
  </w:comment>
  <w:comment w:id="200" w:author="Simone Erbs da Costa" w:date="2021-10-13T21:18:00Z" w:initials="SEdC">
    <w:p w14:paraId="1D10B696" w14:textId="77777777" w:rsidR="00A91C4C" w:rsidRDefault="00A91C4C">
      <w:pPr>
        <w:pStyle w:val="Textodecomentrio"/>
      </w:pPr>
      <w:r>
        <w:rPr>
          <w:rStyle w:val="Refdecomentrio"/>
        </w:rPr>
        <w:annotationRef/>
      </w:r>
      <w:r>
        <w:t>Informar local.</w:t>
      </w:r>
    </w:p>
  </w:comment>
  <w:comment w:id="201" w:author="Simone Erbs da Costa" w:date="2021-10-13T22:08:00Z" w:initials="SEdC">
    <w:p w14:paraId="25395F14" w14:textId="77777777" w:rsidR="00A91C4C" w:rsidRDefault="00A91C4C">
      <w:pPr>
        <w:pStyle w:val="Textodecomentrio"/>
      </w:pPr>
      <w:r>
        <w:rPr>
          <w:rStyle w:val="Refdecomentrio"/>
        </w:rPr>
        <w:annotationRef/>
      </w:r>
      <w:r>
        <w:t>Não encontrei esta obra referenciada no texto. Aqui só pode constar obras que foram referenciadas no texto.</w:t>
      </w:r>
    </w:p>
  </w:comment>
  <w:comment w:id="202" w:author="Simone Erbs da Costa" w:date="2021-10-13T21:16:00Z" w:initials="SEdC">
    <w:p w14:paraId="250139CA" w14:textId="77777777" w:rsidR="00A91C4C" w:rsidRDefault="00A91C4C">
      <w:pPr>
        <w:pStyle w:val="Textodecomentrio"/>
      </w:pPr>
      <w:r>
        <w:rPr>
          <w:rStyle w:val="Refdecomentrio"/>
        </w:rPr>
        <w:annotationRef/>
      </w:r>
      <w:r>
        <w:t>Subtítulo não vai em negrito</w:t>
      </w:r>
    </w:p>
  </w:comment>
  <w:comment w:id="207" w:author="Simone Erbs da Costa" w:date="2021-10-13T22:00:00Z" w:initials="SEdC">
    <w:p w14:paraId="3B12C4B6" w14:textId="77777777" w:rsidR="00A91C4C" w:rsidRDefault="00A91C4C">
      <w:pPr>
        <w:pStyle w:val="Textodecomentrio"/>
      </w:pPr>
      <w:r>
        <w:rPr>
          <w:rStyle w:val="Refdecomentrio"/>
        </w:rPr>
        <w:annotationRef/>
      </w:r>
      <w:r>
        <w:t>Incluir Local e ano.</w:t>
      </w:r>
    </w:p>
  </w:comment>
  <w:comment w:id="208" w:author="Simone Erbs da Costa" w:date="2021-10-13T21:16:00Z" w:initials="SEdC">
    <w:p w14:paraId="5A115B26" w14:textId="77777777" w:rsidR="00A91C4C" w:rsidRDefault="00A91C4C">
      <w:pPr>
        <w:pStyle w:val="Textodecomentrio"/>
      </w:pPr>
      <w:r>
        <w:rPr>
          <w:rStyle w:val="Refdecomentrio"/>
        </w:rPr>
        <w:annotationRef/>
      </w:r>
      <w:r>
        <w:t>Fora da ABNT, arrumar.</w:t>
      </w:r>
    </w:p>
  </w:comment>
  <w:comment w:id="209" w:author="Simone Erbs da Costa" w:date="2021-10-13T21:17:00Z" w:initials="SEdC">
    <w:p w14:paraId="66E2A342" w14:textId="77777777" w:rsidR="00A91C4C" w:rsidRDefault="00A91C4C">
      <w:pPr>
        <w:pStyle w:val="Textodecomentrio"/>
      </w:pPr>
      <w:r>
        <w:rPr>
          <w:rStyle w:val="Refdecomentrio"/>
        </w:rPr>
        <w:annotationRef/>
      </w:r>
      <w:r>
        <w:t>Informar local e ano. Ano de acesso não é o mesmo que ano da publicação.</w:t>
      </w:r>
    </w:p>
  </w:comment>
  <w:comment w:id="211" w:author="Simone Erbs da Costa" w:date="2021-10-13T21:17:00Z" w:initials="SEdC">
    <w:p w14:paraId="1F9E0EBE" w14:textId="77777777" w:rsidR="00A91C4C" w:rsidRDefault="00A91C4C">
      <w:pPr>
        <w:pStyle w:val="Textodecomentrio"/>
      </w:pPr>
      <w:r>
        <w:rPr>
          <w:rStyle w:val="Refdecomentrio"/>
        </w:rPr>
        <w:annotationRef/>
      </w:r>
      <w:r>
        <w:t>Informar local.</w:t>
      </w:r>
    </w:p>
  </w:comment>
  <w:comment w:id="210" w:author="Simone Erbs da Costa" w:date="2021-10-13T22:09:00Z" w:initials="SEdC">
    <w:p w14:paraId="0DA85ADB" w14:textId="77777777" w:rsidR="00A91C4C" w:rsidRDefault="00A91C4C">
      <w:pPr>
        <w:pStyle w:val="Textodecomentrio"/>
      </w:pPr>
      <w:r>
        <w:rPr>
          <w:rStyle w:val="Refdecomentrio"/>
        </w:rPr>
        <w:annotationRef/>
      </w:r>
      <w:r>
        <w:t>Não encontrei esta obra referenciada no texto. Aqui só pode constar obras que foram referenciadas no texto.</w:t>
      </w:r>
    </w:p>
  </w:comment>
  <w:comment w:id="213" w:author="Simone Erbs da Costa" w:date="2021-10-13T21:17:00Z" w:initials="SEdC">
    <w:p w14:paraId="0EB23025" w14:textId="77777777" w:rsidR="00A91C4C" w:rsidRDefault="00A91C4C">
      <w:pPr>
        <w:pStyle w:val="Textodecomentrio"/>
      </w:pPr>
      <w:r>
        <w:rPr>
          <w:rStyle w:val="Refdecomentrio"/>
        </w:rPr>
        <w:annotationRef/>
      </w:r>
      <w:r>
        <w:t>Colocar dentro da abnt.</w:t>
      </w:r>
    </w:p>
  </w:comment>
  <w:comment w:id="229" w:author="Dalton Solano dos Reis" w:date="2021-10-23T19:12:00Z" w:initials="DSdR">
    <w:p w14:paraId="2845B6AC" w14:textId="77777777" w:rsidR="00A91C4C" w:rsidRDefault="00A91C4C">
      <w:pPr>
        <w:pStyle w:val="Textodecomentrio"/>
      </w:pPr>
      <w:r>
        <w:rPr>
          <w:rStyle w:val="Refdecomentrio"/>
        </w:rPr>
        <w:annotationRef/>
      </w:r>
      <w:r>
        <w:t>O que seria este (1)?</w:t>
      </w:r>
    </w:p>
  </w:comment>
  <w:comment w:id="230" w:author="Dalton Solano dos Reis" w:date="2021-10-24T10:54:00Z" w:initials="DSdR">
    <w:p w14:paraId="157DA2FA" w14:textId="77777777" w:rsidR="00A91C4C" w:rsidRDefault="00A91C4C">
      <w:pPr>
        <w:pStyle w:val="Textodecomentrio"/>
      </w:pPr>
      <w:r>
        <w:rPr>
          <w:rStyle w:val="Refdecomentrio"/>
        </w:rPr>
        <w:annotationRef/>
      </w:r>
      <w:r>
        <w:t>Citação não referenciada.</w:t>
      </w:r>
    </w:p>
  </w:comment>
  <w:comment w:id="231" w:author="Dalton Solano dos Reis" w:date="2021-10-24T10:56:00Z" w:initials="DSdR">
    <w:p w14:paraId="0FE21708" w14:textId="77777777" w:rsidR="00A91C4C" w:rsidRDefault="00A91C4C">
      <w:pPr>
        <w:pStyle w:val="Textodecomentrio"/>
      </w:pPr>
      <w:r>
        <w:rPr>
          <w:rStyle w:val="Refdecomentrio"/>
        </w:rPr>
        <w:annotationRef/>
      </w:r>
      <w:r>
        <w:t>Não itálico.</w:t>
      </w:r>
    </w:p>
  </w:comment>
  <w:comment w:id="232" w:author="Dalton Solano dos Reis" w:date="2021-10-24T10:57:00Z" w:initials="DSdR">
    <w:p w14:paraId="6F9A48F2" w14:textId="77777777" w:rsidR="00A91C4C" w:rsidRDefault="00A91C4C">
      <w:pPr>
        <w:pStyle w:val="Textodecomentrio"/>
      </w:pPr>
      <w:r>
        <w:rPr>
          <w:rStyle w:val="Refdecomentrio"/>
        </w:rPr>
        <w:annotationRef/>
      </w:r>
      <w:r>
        <w:t>Não itálico.</w:t>
      </w:r>
    </w:p>
  </w:comment>
  <w:comment w:id="233" w:author="Dalton Solano dos Reis" w:date="2021-10-24T10:59:00Z" w:initials="DSdR">
    <w:p w14:paraId="0CED7137" w14:textId="77777777" w:rsidR="00A91C4C" w:rsidRDefault="00A91C4C">
      <w:pPr>
        <w:pStyle w:val="Textodecomentrio"/>
      </w:pPr>
      <w:r>
        <w:rPr>
          <w:rStyle w:val="Refdecomentrio"/>
        </w:rPr>
        <w:annotationRef/>
      </w:r>
      <w:r w:rsidRPr="00CD3142">
        <w:t>H</w:t>
      </w:r>
      <w:r>
        <w:t>EMO</w:t>
      </w:r>
      <w:r w:rsidRPr="00CD3142">
        <w:t xml:space="preserve">centro </w:t>
      </w:r>
      <w:r>
        <w:t>p</w:t>
      </w:r>
      <w:r w:rsidRPr="00CD3142">
        <w:t xml:space="preserve">úblico de </w:t>
      </w:r>
      <w:r>
        <w:t>AL</w:t>
      </w:r>
      <w:r w:rsidRPr="00CD3142">
        <w:t>agoas (HEMOAL)</w:t>
      </w:r>
    </w:p>
  </w:comment>
  <w:comment w:id="234" w:author="Dalton Solano dos Reis" w:date="2021-10-24T11:16:00Z" w:initials="DSdR">
    <w:p w14:paraId="0C1D03DB" w14:textId="77777777" w:rsidR="00A91C4C" w:rsidRDefault="00A91C4C">
      <w:pPr>
        <w:pStyle w:val="Textodecomentrio"/>
      </w:pPr>
      <w:r>
        <w:rPr>
          <w:rStyle w:val="Refdecomentrio"/>
        </w:rPr>
        <w:annotationRef/>
      </w:r>
      <w:r>
        <w:t>Borda inferior da figura.</w:t>
      </w:r>
    </w:p>
  </w:comment>
  <w:comment w:id="235" w:author="Dalton Solano dos Reis" w:date="2021-10-23T19:05:00Z" w:initials="DSdR">
    <w:p w14:paraId="502996DD" w14:textId="77777777" w:rsidR="00A91C4C" w:rsidRDefault="00A91C4C">
      <w:pPr>
        <w:pStyle w:val="Textodecomentrio"/>
      </w:pPr>
      <w:r>
        <w:rPr>
          <w:rStyle w:val="Refdecomentrio"/>
        </w:rPr>
        <w:annotationRef/>
      </w:r>
      <w:r>
        <w:t>Inserir ponto final.</w:t>
      </w:r>
    </w:p>
  </w:comment>
  <w:comment w:id="236" w:author="Dalton Solano dos Reis" w:date="2021-10-23T19:06:00Z" w:initials="DSdR">
    <w:p w14:paraId="668D7FDD" w14:textId="77777777" w:rsidR="00A91C4C" w:rsidRDefault="00A91C4C">
      <w:pPr>
        <w:pStyle w:val="Textodecomentrio"/>
      </w:pPr>
      <w:r>
        <w:rPr>
          <w:rStyle w:val="Refdecomentrio"/>
        </w:rPr>
        <w:annotationRef/>
      </w:r>
      <w:r>
        <w:t>Inserir ponto final.</w:t>
      </w:r>
    </w:p>
  </w:comment>
  <w:comment w:id="237" w:author="Dalton Solano dos Reis" w:date="2021-10-24T11:05:00Z" w:initials="DSdR">
    <w:p w14:paraId="5D6F2A7C" w14:textId="77777777" w:rsidR="00A91C4C" w:rsidRDefault="00A91C4C">
      <w:pPr>
        <w:pStyle w:val="Textodecomentrio"/>
      </w:pPr>
      <w:r>
        <w:rPr>
          <w:rStyle w:val="Refdecomentrio"/>
        </w:rPr>
        <w:annotationRef/>
      </w:r>
      <w:r>
        <w:t>Não itálico.</w:t>
      </w:r>
    </w:p>
  </w:comment>
  <w:comment w:id="238" w:author="Dalton Solano dos Reis" w:date="2021-10-24T11:06:00Z" w:initials="DSdR">
    <w:p w14:paraId="0CBDB1CA" w14:textId="77777777" w:rsidR="00A91C4C" w:rsidRDefault="00A91C4C">
      <w:pPr>
        <w:pStyle w:val="Textodecomentrio"/>
      </w:pPr>
      <w:r>
        <w:rPr>
          <w:rStyle w:val="Refdecomentrio"/>
        </w:rPr>
        <w:annotationRef/>
      </w:r>
      <w:r>
        <w:t>Não itálico.</w:t>
      </w:r>
    </w:p>
  </w:comment>
  <w:comment w:id="239" w:author="Dalton Solano dos Reis" w:date="2021-10-24T11:08:00Z" w:initials="DSdR">
    <w:p w14:paraId="645A4495" w14:textId="77777777" w:rsidR="00A91C4C" w:rsidRDefault="00A91C4C">
      <w:pPr>
        <w:pStyle w:val="Textodecomentrio"/>
      </w:pPr>
      <w:r>
        <w:rPr>
          <w:rStyle w:val="Refdecomentrio"/>
        </w:rPr>
        <w:annotationRef/>
      </w:r>
      <w:r>
        <w:t>Não itálico.</w:t>
      </w:r>
    </w:p>
  </w:comment>
  <w:comment w:id="240" w:author="Dalton Solano dos Reis" w:date="2021-10-24T11:11:00Z" w:initials="DSdR">
    <w:p w14:paraId="7605FCCA" w14:textId="77777777" w:rsidR="00A91C4C" w:rsidRDefault="00A91C4C">
      <w:pPr>
        <w:pStyle w:val="Textodecomentrio"/>
      </w:pPr>
      <w:r>
        <w:rPr>
          <w:rStyle w:val="Refdecomentrio"/>
        </w:rPr>
        <w:annotationRef/>
      </w:r>
      <w:r>
        <w:t>A Figura 3(A)</w:t>
      </w:r>
    </w:p>
  </w:comment>
  <w:comment w:id="241" w:author="Dalton Solano dos Reis" w:date="2021-10-24T11:14:00Z" w:initials="DSdR">
    <w:p w14:paraId="5EBFCA77" w14:textId="77777777" w:rsidR="00A91C4C" w:rsidRDefault="00A91C4C">
      <w:pPr>
        <w:pStyle w:val="Textodecomentrio"/>
      </w:pPr>
      <w:r>
        <w:t>Na Figura 3(B) tem-se</w:t>
      </w:r>
    </w:p>
  </w:comment>
  <w:comment w:id="242" w:author="Dalton Solano dos Reis" w:date="2021-10-23T19:06:00Z" w:initials="DSdR">
    <w:p w14:paraId="7EC72572" w14:textId="77777777" w:rsidR="00A91C4C" w:rsidRDefault="00A91C4C">
      <w:pPr>
        <w:pStyle w:val="Textodecomentrio"/>
      </w:pPr>
      <w:r>
        <w:rPr>
          <w:rStyle w:val="Refdecomentrio"/>
        </w:rPr>
        <w:annotationRef/>
      </w:r>
      <w:r>
        <w:t>Inserir ponto final.</w:t>
      </w:r>
    </w:p>
  </w:comment>
  <w:comment w:id="243" w:author="Dalton Solano dos Reis" w:date="2021-10-24T11:14:00Z" w:initials="DSdR">
    <w:p w14:paraId="38F48E09" w14:textId="77777777" w:rsidR="00A91C4C" w:rsidRDefault="00A91C4C">
      <w:pPr>
        <w:pStyle w:val="Textodecomentrio"/>
      </w:pPr>
      <w:r>
        <w:rPr>
          <w:rStyle w:val="Refdecomentrio"/>
        </w:rPr>
        <w:annotationRef/>
      </w:r>
      <w:r>
        <w:rPr>
          <w:rStyle w:val="Refdecomentrio"/>
        </w:rPr>
        <w:t xml:space="preserve">(A) </w:t>
      </w:r>
      <w:r>
        <w:t>representa</w:t>
      </w:r>
    </w:p>
  </w:comment>
  <w:comment w:id="244" w:author="Dalton Solano dos Reis" w:date="2021-10-24T11:15:00Z" w:initials="DSdR">
    <w:p w14:paraId="18F9C06B" w14:textId="77777777" w:rsidR="00A91C4C" w:rsidRDefault="00A91C4C">
      <w:pPr>
        <w:pStyle w:val="Textodecomentrio"/>
      </w:pPr>
      <w:r>
        <w:t>(</w:t>
      </w:r>
      <w:r>
        <w:rPr>
          <w:rStyle w:val="Refdecomentrio"/>
        </w:rPr>
        <w:annotationRef/>
      </w:r>
      <w:r>
        <w:t>B) informa</w:t>
      </w:r>
    </w:p>
  </w:comment>
  <w:comment w:id="245" w:author="Dalton Solano dos Reis" w:date="2021-10-24T11:15:00Z" w:initials="DSdR">
    <w:p w14:paraId="405797D9" w14:textId="77777777" w:rsidR="00A91C4C" w:rsidRDefault="00A91C4C">
      <w:pPr>
        <w:pStyle w:val="Textodecomentrio"/>
      </w:pPr>
      <w:r>
        <w:t>(</w:t>
      </w:r>
      <w:r>
        <w:rPr>
          <w:rStyle w:val="Refdecomentrio"/>
        </w:rPr>
        <w:annotationRef/>
      </w:r>
      <w:r>
        <w:t>C) representa</w:t>
      </w:r>
    </w:p>
  </w:comment>
  <w:comment w:id="246" w:author="Dalton Solano dos Reis" w:date="2021-10-24T11:15:00Z" w:initials="DSdR">
    <w:p w14:paraId="7B69248A" w14:textId="77777777" w:rsidR="00A91C4C" w:rsidRDefault="00A91C4C">
      <w:pPr>
        <w:pStyle w:val="Textodecomentrio"/>
      </w:pPr>
      <w:r>
        <w:t>(</w:t>
      </w:r>
      <w:r>
        <w:rPr>
          <w:rStyle w:val="Refdecomentrio"/>
        </w:rPr>
        <w:annotationRef/>
      </w:r>
      <w:r>
        <w:t>D) ilustra</w:t>
      </w:r>
    </w:p>
  </w:comment>
  <w:comment w:id="247" w:author="Dalton Solano dos Reis" w:date="2021-10-24T11:16:00Z" w:initials="DSdR">
    <w:p w14:paraId="0BABB1A1" w14:textId="77777777" w:rsidR="00A91C4C" w:rsidRDefault="00A91C4C">
      <w:pPr>
        <w:pStyle w:val="Textodecomentrio"/>
      </w:pPr>
      <w:r>
        <w:t>(</w:t>
      </w:r>
      <w:r>
        <w:rPr>
          <w:rStyle w:val="Refdecomentrio"/>
        </w:rPr>
        <w:annotationRef/>
      </w:r>
      <w:r>
        <w:t>E) representa</w:t>
      </w:r>
    </w:p>
  </w:comment>
  <w:comment w:id="248" w:author="Dalton Solano dos Reis" w:date="2021-10-24T11:16:00Z" w:initials="DSdR">
    <w:p w14:paraId="54CA2BC1" w14:textId="77777777" w:rsidR="00A91C4C" w:rsidRDefault="00A91C4C">
      <w:pPr>
        <w:pStyle w:val="Textodecomentrio"/>
      </w:pPr>
      <w:r>
        <w:t>(</w:t>
      </w:r>
      <w:r>
        <w:rPr>
          <w:rStyle w:val="Refdecomentrio"/>
        </w:rPr>
        <w:annotationRef/>
      </w:r>
      <w:r>
        <w:t>F) informa</w:t>
      </w:r>
    </w:p>
  </w:comment>
  <w:comment w:id="249" w:author="Dalton Solano dos Reis" w:date="2021-10-24T11:17:00Z" w:initials="DSdR">
    <w:p w14:paraId="6AFD62C7" w14:textId="77777777" w:rsidR="00A91C4C" w:rsidRDefault="00A91C4C">
      <w:pPr>
        <w:pStyle w:val="Textodecomentrio"/>
      </w:pPr>
      <w:r>
        <w:rPr>
          <w:rStyle w:val="Refdecomentrio"/>
        </w:rPr>
        <w:annotationRef/>
      </w:r>
      <w:r>
        <w:t>Borda inferior da figura.</w:t>
      </w:r>
    </w:p>
  </w:comment>
  <w:comment w:id="250" w:author="Dalton Solano dos Reis" w:date="2021-10-23T19:06:00Z" w:initials="DSdR">
    <w:p w14:paraId="15C35A11" w14:textId="77777777" w:rsidR="00A91C4C" w:rsidRDefault="00A91C4C">
      <w:pPr>
        <w:pStyle w:val="Textodecomentrio"/>
      </w:pPr>
      <w:r>
        <w:rPr>
          <w:rStyle w:val="Refdecomentrio"/>
        </w:rPr>
        <w:annotationRef/>
      </w:r>
      <w:r>
        <w:t>Inserir ponto final.</w:t>
      </w:r>
    </w:p>
  </w:comment>
  <w:comment w:id="251" w:author="Dalton Solano dos Reis" w:date="2021-10-24T11:17:00Z" w:initials="DSdR">
    <w:p w14:paraId="0262F5B4" w14:textId="77777777" w:rsidR="00A91C4C" w:rsidRDefault="00A91C4C">
      <w:pPr>
        <w:pStyle w:val="Textodecomentrio"/>
      </w:pPr>
      <w:r>
        <w:rPr>
          <w:rStyle w:val="Refdecomentrio"/>
        </w:rPr>
        <w:annotationRef/>
      </w:r>
      <w:r>
        <w:t>Não itálico.</w:t>
      </w:r>
    </w:p>
  </w:comment>
  <w:comment w:id="252" w:author="Dalton Solano dos Reis" w:date="2021-10-24T11:20:00Z" w:initials="DSdR">
    <w:p w14:paraId="29789E5C" w14:textId="77777777" w:rsidR="00A91C4C" w:rsidRDefault="00A91C4C">
      <w:pPr>
        <w:pStyle w:val="Textodecomentrio"/>
      </w:pPr>
      <w:r>
        <w:rPr>
          <w:rStyle w:val="Refdecomentrio"/>
        </w:rPr>
        <w:annotationRef/>
      </w:r>
      <w:r>
        <w:t>doador é</w:t>
      </w:r>
    </w:p>
  </w:comment>
  <w:comment w:id="253" w:author="Dalton Solano dos Reis" w:date="2021-10-24T11:21:00Z" w:initials="DSdR">
    <w:p w14:paraId="135FEA19" w14:textId="77777777" w:rsidR="00A91C4C" w:rsidRDefault="00A91C4C">
      <w:pPr>
        <w:pStyle w:val="Textodecomentrio"/>
      </w:pPr>
      <w:r>
        <w:rPr>
          <w:rStyle w:val="Refdecomentrio"/>
        </w:rPr>
        <w:annotationRef/>
      </w:r>
      <w:r>
        <w:t>Borda inferior da figura.</w:t>
      </w:r>
    </w:p>
  </w:comment>
  <w:comment w:id="254" w:author="Dalton Solano dos Reis" w:date="2021-10-24T11:23:00Z" w:initials="DSdR">
    <w:p w14:paraId="61A46DD0" w14:textId="77777777" w:rsidR="00A91C4C" w:rsidRDefault="00A91C4C">
      <w:pPr>
        <w:pStyle w:val="Textodecomentrio"/>
      </w:pPr>
      <w:r>
        <w:rPr>
          <w:rStyle w:val="Refdecomentrio"/>
        </w:rPr>
        <w:annotationRef/>
      </w:r>
      <w:r>
        <w:t>Evitar espaço em branco na página anterior.</w:t>
      </w:r>
    </w:p>
    <w:p w14:paraId="7C15AF42" w14:textId="77777777" w:rsidR="00A91C4C" w:rsidRDefault="00A91C4C">
      <w:pPr>
        <w:pStyle w:val="Textodecomentrio"/>
      </w:pPr>
      <w:r>
        <w:t>Pode “atrasar” um pouco a figura passando texto depois da figura para antes dela.</w:t>
      </w:r>
    </w:p>
  </w:comment>
  <w:comment w:id="255" w:author="Dalton Solano dos Reis" w:date="2021-10-23T19:07:00Z" w:initials="DSdR">
    <w:p w14:paraId="66F169FD" w14:textId="77777777" w:rsidR="00A91C4C" w:rsidRDefault="00A91C4C">
      <w:pPr>
        <w:pStyle w:val="Textodecomentrio"/>
      </w:pPr>
      <w:r>
        <w:rPr>
          <w:rStyle w:val="Refdecomentrio"/>
        </w:rPr>
        <w:annotationRef/>
      </w:r>
      <w:r>
        <w:t>Inserir ponto final.</w:t>
      </w:r>
    </w:p>
  </w:comment>
  <w:comment w:id="256" w:author="Dalton Solano dos Reis" w:date="2021-10-24T11:23:00Z" w:initials="DSdR">
    <w:p w14:paraId="567C0838" w14:textId="77777777" w:rsidR="00A91C4C" w:rsidRDefault="00A91C4C">
      <w:pPr>
        <w:pStyle w:val="Textodecomentrio"/>
      </w:pPr>
      <w:r>
        <w:rPr>
          <w:rStyle w:val="Refdecomentrio"/>
        </w:rPr>
        <w:annotationRef/>
      </w:r>
      <w:r>
        <w:t>Evitar parágrafos de uma só frase.</w:t>
      </w:r>
    </w:p>
  </w:comment>
  <w:comment w:id="257" w:author="Dalton Solano dos Reis" w:date="2021-10-24T11:22:00Z" w:initials="DSdR">
    <w:p w14:paraId="6F54291A" w14:textId="77777777" w:rsidR="00A91C4C" w:rsidRDefault="00A91C4C">
      <w:pPr>
        <w:pStyle w:val="Textodecomentrio"/>
      </w:pPr>
      <w:r>
        <w:rPr>
          <w:rStyle w:val="Refdecomentrio"/>
        </w:rPr>
        <w:annotationRef/>
      </w:r>
      <w:r>
        <w:t>doador pode-se</w:t>
      </w:r>
    </w:p>
  </w:comment>
  <w:comment w:id="258" w:author="Dalton Solano dos Reis" w:date="2021-10-24T11:22:00Z" w:initials="DSdR">
    <w:p w14:paraId="0AB9C5B5" w14:textId="77777777" w:rsidR="00A91C4C" w:rsidRDefault="00A91C4C">
      <w:pPr>
        <w:pStyle w:val="Textodecomentrio"/>
      </w:pPr>
      <w:r>
        <w:rPr>
          <w:rStyle w:val="Refdecomentrio"/>
        </w:rPr>
        <w:annotationRef/>
      </w:r>
      <w:r>
        <w:t>como: pulso</w:t>
      </w:r>
    </w:p>
  </w:comment>
  <w:comment w:id="259" w:author="Dalton Solano dos Reis" w:date="2021-10-24T11:24:00Z" w:initials="DSdR">
    <w:p w14:paraId="13E25C97" w14:textId="77777777" w:rsidR="00A91C4C" w:rsidRDefault="00A91C4C">
      <w:pPr>
        <w:pStyle w:val="Textodecomentrio"/>
      </w:pPr>
      <w:r>
        <w:rPr>
          <w:rStyle w:val="Refdecomentrio"/>
        </w:rPr>
        <w:annotationRef/>
      </w:r>
      <w:r w:rsidRPr="00370FAF">
        <w:t>doação</w:t>
      </w:r>
      <w:r>
        <w:t xml:space="preserve"> e</w:t>
      </w:r>
      <w:r w:rsidRPr="00370FAF">
        <w:t xml:space="preserve"> quantidade</w:t>
      </w:r>
    </w:p>
  </w:comment>
  <w:comment w:id="260" w:author="Dalton Solano dos Reis" w:date="2021-10-24T11:25:00Z" w:initials="DSdR">
    <w:p w14:paraId="6E06CA4B" w14:textId="77777777" w:rsidR="00A91C4C" w:rsidRDefault="00A91C4C">
      <w:pPr>
        <w:pStyle w:val="Textodecomentrio"/>
      </w:pPr>
      <w:r>
        <w:rPr>
          <w:rStyle w:val="Refdecomentrio"/>
        </w:rPr>
        <w:annotationRef/>
      </w:r>
      <w:r>
        <w:t>concluiem</w:t>
      </w:r>
    </w:p>
  </w:comment>
  <w:comment w:id="261" w:author="Dalton Solano dos Reis" w:date="2021-10-23T19:07:00Z" w:initials="DSdR">
    <w:p w14:paraId="158B9D5A" w14:textId="77777777" w:rsidR="00A91C4C" w:rsidRDefault="00A91C4C">
      <w:pPr>
        <w:pStyle w:val="Textodecomentrio"/>
      </w:pPr>
      <w:r>
        <w:rPr>
          <w:rStyle w:val="Refdecomentrio"/>
        </w:rPr>
        <w:annotationRef/>
      </w:r>
      <w:r>
        <w:t>Arrumar referência cruzada.</w:t>
      </w:r>
    </w:p>
    <w:p w14:paraId="28205426" w14:textId="77777777" w:rsidR="00A91C4C" w:rsidRDefault="00A91C4C">
      <w:pPr>
        <w:pStyle w:val="Textodecomentrio"/>
      </w:pPr>
      <w:r>
        <w:t>Gera erro ao clicar em cima ou gerar PDF.</w:t>
      </w:r>
    </w:p>
  </w:comment>
  <w:comment w:id="262" w:author="Dalton Solano dos Reis" w:date="2021-10-23T19:08:00Z" w:initials="DSdR">
    <w:p w14:paraId="7B48F018" w14:textId="77777777" w:rsidR="00A91C4C" w:rsidRDefault="00A91C4C">
      <w:pPr>
        <w:pStyle w:val="Textodecomentrio"/>
      </w:pPr>
      <w:r>
        <w:rPr>
          <w:rStyle w:val="Refdecomentrio"/>
        </w:rPr>
        <w:annotationRef/>
      </w:r>
      <w:r>
        <w:rPr>
          <w:rStyle w:val="Refdecomentrio"/>
        </w:rPr>
        <w:t>n</w:t>
      </w:r>
      <w:r>
        <w:t>a seção 2.</w:t>
      </w:r>
    </w:p>
  </w:comment>
  <w:comment w:id="263" w:author="Dalton Solano dos Reis" w:date="2021-10-24T11:27:00Z" w:initials="DSdR">
    <w:p w14:paraId="382FD50F" w14:textId="77777777" w:rsidR="00A91C4C" w:rsidRDefault="00A91C4C">
      <w:pPr>
        <w:pStyle w:val="Textodecomentrio"/>
      </w:pPr>
      <w:r>
        <w:rPr>
          <w:rStyle w:val="Refdecomentrio"/>
        </w:rPr>
        <w:annotationRef/>
      </w:r>
      <w:r>
        <w:t>Remover ponto final.</w:t>
      </w:r>
    </w:p>
  </w:comment>
  <w:comment w:id="264" w:author="Dalton Solano dos Reis" w:date="2021-10-23T19:09:00Z" w:initials="DSdR">
    <w:p w14:paraId="1E0D8288" w14:textId="77777777" w:rsidR="00A91C4C" w:rsidRDefault="00A91C4C">
      <w:pPr>
        <w:pStyle w:val="Textodecomentrio"/>
      </w:pPr>
      <w:r>
        <w:rPr>
          <w:rStyle w:val="Refdecomentrio"/>
        </w:rPr>
        <w:annotationRef/>
      </w:r>
      <w:r>
        <w:t>Arrumar recuo do parágrafo.</w:t>
      </w:r>
    </w:p>
  </w:comment>
  <w:comment w:id="265" w:author="Dalton Solano dos Reis" w:date="2021-10-23T19:08:00Z" w:initials="DSdR">
    <w:p w14:paraId="07556C55" w14:textId="77777777" w:rsidR="00A91C4C" w:rsidRDefault="00A91C4C" w:rsidP="001438F8">
      <w:pPr>
        <w:pStyle w:val="Textodecomentrio"/>
      </w:pPr>
      <w:r>
        <w:rPr>
          <w:rStyle w:val="Refdecomentrio"/>
        </w:rPr>
        <w:annotationRef/>
      </w:r>
      <w:r>
        <w:t>Arrumar referência cruzada.</w:t>
      </w:r>
    </w:p>
    <w:p w14:paraId="7329B2F2" w14:textId="77777777" w:rsidR="00A91C4C" w:rsidRDefault="00A91C4C" w:rsidP="001438F8">
      <w:pPr>
        <w:pStyle w:val="Textodecomentrio"/>
      </w:pPr>
      <w:r>
        <w:t>Gera erro ao clicar em cima ou gerar PDF.</w:t>
      </w:r>
    </w:p>
  </w:comment>
  <w:comment w:id="266" w:author="Dalton Solano dos Reis" w:date="2021-10-23T19:09:00Z" w:initials="DSdR">
    <w:p w14:paraId="21C2E55A" w14:textId="77777777" w:rsidR="00A91C4C" w:rsidRDefault="00A91C4C">
      <w:pPr>
        <w:pStyle w:val="Textodecomentrio"/>
      </w:pPr>
      <w:r>
        <w:rPr>
          <w:rStyle w:val="Refdecomentrio"/>
        </w:rPr>
        <w:annotationRef/>
      </w:r>
      <w:r>
        <w:t>Arrumar recuo do parágrafo.</w:t>
      </w:r>
    </w:p>
  </w:comment>
  <w:comment w:id="267" w:author="Dalton Solano dos Reis" w:date="2021-10-24T11:28:00Z" w:initials="DSdR">
    <w:p w14:paraId="4CE575DA" w14:textId="77777777" w:rsidR="00A91C4C" w:rsidRDefault="00A91C4C">
      <w:pPr>
        <w:pStyle w:val="Textodecomentrio"/>
      </w:pPr>
      <w:r>
        <w:rPr>
          <w:rStyle w:val="Refdecomentrio"/>
        </w:rPr>
        <w:annotationRef/>
      </w:r>
      <w:r>
        <w:t xml:space="preserve">No trabalho de </w:t>
      </w:r>
      <w:r w:rsidRPr="00D70328">
        <w:t>Lira (2020)</w:t>
      </w:r>
      <w:r>
        <w:t xml:space="preserve"> foi</w:t>
      </w:r>
    </w:p>
  </w:comment>
  <w:comment w:id="268" w:author="Dalton Solano dos Reis" w:date="2021-10-24T11:29:00Z" w:initials="DSdR">
    <w:p w14:paraId="19E702F7" w14:textId="77777777" w:rsidR="00A91C4C" w:rsidRDefault="00A91C4C">
      <w:pPr>
        <w:pStyle w:val="Textodecomentrio"/>
      </w:pPr>
      <w:r>
        <w:rPr>
          <w:rStyle w:val="Refdecomentrio"/>
        </w:rPr>
        <w:annotationRef/>
      </w:r>
      <w:r w:rsidRPr="00D70328">
        <w:t xml:space="preserve">(2020) </w:t>
      </w:r>
      <w:r>
        <w:t xml:space="preserve">também </w:t>
      </w:r>
      <w:r w:rsidRPr="00D70328">
        <w:t>permite</w:t>
      </w:r>
    </w:p>
  </w:comment>
  <w:comment w:id="269" w:author="Dalton Solano dos Reis" w:date="2021-10-24T11:29:00Z" w:initials="DSdR">
    <w:p w14:paraId="4E697E3E" w14:textId="77777777" w:rsidR="00A91C4C" w:rsidRDefault="00A91C4C">
      <w:pPr>
        <w:pStyle w:val="Textodecomentrio"/>
      </w:pPr>
      <w:r>
        <w:rPr>
          <w:rStyle w:val="Refdecomentrio"/>
        </w:rPr>
        <w:annotationRef/>
      </w:r>
      <w:r w:rsidRPr="00D70328">
        <w:t>Doações</w:t>
      </w:r>
      <w:r>
        <w:t>, a</w:t>
      </w:r>
      <w:r w:rsidRPr="00D70328">
        <w:t>lém</w:t>
      </w:r>
    </w:p>
  </w:comment>
  <w:comment w:id="270" w:author="Dalton Solano dos Reis" w:date="2021-10-24T11:30:00Z" w:initials="DSdR">
    <w:p w14:paraId="401CF96C" w14:textId="77777777" w:rsidR="00A91C4C" w:rsidRDefault="00A91C4C">
      <w:pPr>
        <w:pStyle w:val="Textodecomentrio"/>
      </w:pPr>
      <w:r>
        <w:rPr>
          <w:rStyle w:val="Refdecomentrio"/>
        </w:rPr>
        <w:annotationRef/>
      </w:r>
      <w:r w:rsidRPr="00D70328">
        <w:t>Sangue</w:t>
      </w:r>
      <w:r>
        <w:t xml:space="preserve"> e</w:t>
      </w:r>
      <w:r w:rsidRPr="00D70328">
        <w:t xml:space="preserve"> gerenciar</w:t>
      </w:r>
    </w:p>
  </w:comment>
  <w:comment w:id="271" w:author="Dalton Solano dos Reis" w:date="2021-10-24T11:30:00Z" w:initials="DSdR">
    <w:p w14:paraId="32998977" w14:textId="77777777" w:rsidR="00A91C4C" w:rsidRDefault="00A91C4C">
      <w:pPr>
        <w:pStyle w:val="Textodecomentrio"/>
      </w:pPr>
      <w:r>
        <w:rPr>
          <w:rStyle w:val="Refdecomentrio"/>
        </w:rPr>
        <w:annotationRef/>
      </w:r>
      <w:r w:rsidRPr="00D70328">
        <w:t>Realizados</w:t>
      </w:r>
      <w:r>
        <w:t>, v</w:t>
      </w:r>
      <w:r w:rsidRPr="00D70328">
        <w:t>erificando</w:t>
      </w:r>
    </w:p>
  </w:comment>
  <w:comment w:id="272" w:author="Dalton Solano dos Reis" w:date="2021-10-23T19:09:00Z" w:initials="DSdR">
    <w:p w14:paraId="473B5CEB" w14:textId="77777777" w:rsidR="00A91C4C" w:rsidRDefault="00A91C4C">
      <w:pPr>
        <w:pStyle w:val="Textodecomentrio"/>
      </w:pPr>
      <w:r>
        <w:rPr>
          <w:rStyle w:val="Refdecomentrio"/>
        </w:rPr>
        <w:annotationRef/>
      </w:r>
      <w:r>
        <w:t>Arrumar recuo do parágrafo.</w:t>
      </w:r>
    </w:p>
  </w:comment>
  <w:comment w:id="273" w:author="Dalton Solano dos Reis" w:date="2021-10-23T19:09:00Z" w:initials="DSdR">
    <w:p w14:paraId="4B68702C" w14:textId="77777777" w:rsidR="00A91C4C" w:rsidRDefault="00A91C4C">
      <w:pPr>
        <w:pStyle w:val="Textodecomentrio"/>
      </w:pPr>
      <w:r>
        <w:rPr>
          <w:rStyle w:val="Refdecomentrio"/>
        </w:rPr>
        <w:annotationRef/>
      </w:r>
      <w:r>
        <w:t>Arrumar recuo do parágrafo.</w:t>
      </w:r>
    </w:p>
  </w:comment>
  <w:comment w:id="274" w:author="Dalton Solano dos Reis" w:date="2021-10-23T19:09:00Z" w:initials="DSdR">
    <w:p w14:paraId="00A428CC" w14:textId="77777777" w:rsidR="00A91C4C" w:rsidRDefault="00A91C4C">
      <w:pPr>
        <w:pStyle w:val="Textodecomentrio"/>
      </w:pPr>
      <w:r>
        <w:rPr>
          <w:rStyle w:val="Refdecomentrio"/>
        </w:rPr>
        <w:annotationRef/>
      </w:r>
      <w:r>
        <w:t>Arrumar recuo do parágrafo.</w:t>
      </w:r>
    </w:p>
  </w:comment>
  <w:comment w:id="275" w:author="Dalton Solano dos Reis" w:date="2021-10-24T11:33:00Z" w:initials="DSdR">
    <w:p w14:paraId="34BDC14C" w14:textId="77777777" w:rsidR="00A91C4C" w:rsidRDefault="00A91C4C">
      <w:pPr>
        <w:pStyle w:val="Textodecomentrio"/>
      </w:pPr>
      <w:r>
        <w:rPr>
          <w:rStyle w:val="Refdecomentrio"/>
        </w:rPr>
        <w:annotationRef/>
      </w:r>
      <w:r>
        <w:t>Não itálico.</w:t>
      </w:r>
    </w:p>
  </w:comment>
  <w:comment w:id="276" w:author="Dalton Solano dos Reis" w:date="2021-10-23T19:10:00Z" w:initials="DSdR">
    <w:p w14:paraId="6EAD5A5F" w14:textId="77777777" w:rsidR="00A91C4C" w:rsidRDefault="00A91C4C">
      <w:pPr>
        <w:pStyle w:val="Textodecomentrio"/>
      </w:pPr>
      <w:r>
        <w:rPr>
          <w:rStyle w:val="Refdecomentrio"/>
        </w:rPr>
        <w:annotationRef/>
      </w:r>
      <w:r>
        <w:t>Ponto final nas abreviações.</w:t>
      </w:r>
    </w:p>
  </w:comment>
  <w:comment w:id="277" w:author="Dalton Solano dos Reis" w:date="2021-10-23T19:10:00Z" w:initials="DSdR">
    <w:p w14:paraId="0B70EB15" w14:textId="77777777" w:rsidR="00A91C4C" w:rsidRDefault="00A91C4C">
      <w:pPr>
        <w:pStyle w:val="Textodecomentrio"/>
      </w:pPr>
      <w:r>
        <w:rPr>
          <w:rStyle w:val="Refdecomentrio"/>
        </w:rPr>
        <w:annotationRef/>
      </w:r>
      <w:r>
        <w:t>maio</w:t>
      </w:r>
    </w:p>
  </w:comment>
  <w:comment w:id="278" w:author="Dalton Solano dos Reis" w:date="2021-10-24T11:36:00Z" w:initials="DSdR">
    <w:p w14:paraId="05F74A8A" w14:textId="77777777" w:rsidR="00A91C4C" w:rsidRDefault="00A91C4C">
      <w:pPr>
        <w:pStyle w:val="Textodecomentrio"/>
      </w:pPr>
      <w:r>
        <w:rPr>
          <w:rStyle w:val="Refdecomentrio"/>
        </w:rPr>
        <w:annotationRef/>
      </w:r>
      <w:r>
        <w:t>Citação não referenciada.</w:t>
      </w:r>
    </w:p>
  </w:comment>
  <w:comment w:id="279" w:author="Dalton Solano dos Reis" w:date="2021-10-24T11:50:00Z" w:initials="DSdR">
    <w:p w14:paraId="7AF355AA" w14:textId="77777777" w:rsidR="00A91C4C" w:rsidRDefault="00A91C4C">
      <w:pPr>
        <w:pStyle w:val="Textodecomentrio"/>
      </w:pPr>
      <w:r>
        <w:rPr>
          <w:rStyle w:val="Refdecomentrio"/>
        </w:rPr>
        <w:annotationRef/>
      </w:r>
      <w:r>
        <w:t>Tem vários ajustes nas referências.</w:t>
      </w:r>
    </w:p>
    <w:p w14:paraId="642A4A2D" w14:textId="77777777" w:rsidR="00A91C4C" w:rsidRDefault="00A91C4C">
      <w:pPr>
        <w:pStyle w:val="Textodecomentrio"/>
      </w:pPr>
      <w:r>
        <w:t>Se for publicações em congresso/revista arrumar onde aparece o negrito.</w:t>
      </w:r>
    </w:p>
    <w:p w14:paraId="456C7E15" w14:textId="77777777" w:rsidR="00A91C4C" w:rsidRDefault="00A91C4C">
      <w:pPr>
        <w:pStyle w:val="Textodecomentrio"/>
      </w:pPr>
    </w:p>
    <w:p w14:paraId="6E2DCE62" w14:textId="77777777" w:rsidR="00A91C4C" w:rsidRDefault="00A91C4C">
      <w:pPr>
        <w:pStyle w:val="Textodecomentrio"/>
      </w:pPr>
      <w:r>
        <w:t>As 3 referências BRASIL estão confusas de quem é o autor para poder fazer a citação correta no texto. Casos de referências como mesmo autor e ano deve usar o ano assim 2001a, 2001b, ...</w:t>
      </w:r>
    </w:p>
    <w:p w14:paraId="6E536EE0" w14:textId="77777777" w:rsidR="00A91C4C" w:rsidRDefault="00A91C4C">
      <w:pPr>
        <w:pStyle w:val="Textodecomentrio"/>
      </w:pPr>
    </w:p>
    <w:p w14:paraId="11D16929" w14:textId="77777777" w:rsidR="00A91C4C" w:rsidRDefault="00A91C4C">
      <w:pPr>
        <w:pStyle w:val="Textodecomentrio"/>
      </w:pPr>
      <w:r>
        <w:t xml:space="preserve">Não encontrei citada no texto: </w:t>
      </w:r>
      <w:r w:rsidRPr="001E5AAA">
        <w:t>GURGEL</w:t>
      </w:r>
      <w:r>
        <w:t>, LIMA e SILVA.</w:t>
      </w:r>
    </w:p>
  </w:comment>
  <w:comment w:id="280" w:author="Dalton Solano dos Reis" w:date="2021-10-24T11:45:00Z" w:initials="DSdR">
    <w:p w14:paraId="29BBFF05" w14:textId="77777777" w:rsidR="00A91C4C" w:rsidRDefault="00A91C4C">
      <w:pPr>
        <w:pStyle w:val="Textodecomentrio"/>
      </w:pPr>
      <w:r>
        <w:rPr>
          <w:rStyle w:val="Refdecomentrio"/>
        </w:rPr>
        <w:annotationRef/>
      </w:r>
      <w:r>
        <w:t>Só as letras iniciais em maiúsculo.</w:t>
      </w:r>
    </w:p>
  </w:comment>
  <w:comment w:id="281" w:author="Dalton Solano dos Reis" w:date="2021-10-24T11:46:00Z" w:initials="DSdR">
    <w:p w14:paraId="2C333457" w14:textId="77777777" w:rsidR="00A91C4C" w:rsidRDefault="00A91C4C">
      <w:pPr>
        <w:pStyle w:val="Textodecomentrio"/>
      </w:pPr>
      <w:r>
        <w:rPr>
          <w:rStyle w:val="Refdecomentrio"/>
        </w:rPr>
        <w:annotationRef/>
      </w:r>
      <w:r>
        <w:t>Todo em maiúsculo.</w:t>
      </w:r>
    </w:p>
  </w:comment>
  <w:comment w:id="282" w:author="Dalton Solano dos Reis" w:date="2021-10-24T11:46:00Z" w:initials="DSdR">
    <w:p w14:paraId="436BB90F" w14:textId="77777777" w:rsidR="00A91C4C" w:rsidRDefault="00A91C4C">
      <w:pPr>
        <w:pStyle w:val="Textodecomentrio"/>
      </w:pPr>
      <w:r>
        <w:rPr>
          <w:rStyle w:val="Refdecomentrio"/>
        </w:rPr>
        <w:annotationRef/>
      </w:r>
      <w:r>
        <w:t>Ponto final.</w:t>
      </w:r>
    </w:p>
  </w:comment>
  <w:comment w:id="283" w:author="Dalton Solano dos Reis" w:date="2021-10-24T11:46:00Z" w:initials="DSdR">
    <w:p w14:paraId="16A74AEB" w14:textId="77777777" w:rsidR="00A91C4C" w:rsidRDefault="00A91C4C">
      <w:pPr>
        <w:pStyle w:val="Textodecomentrio"/>
      </w:pPr>
      <w:r>
        <w:rPr>
          <w:rStyle w:val="Refdecomentrio"/>
        </w:rPr>
        <w:annotationRef/>
      </w:r>
      <w:r>
        <w:t>Negrito.</w:t>
      </w:r>
    </w:p>
  </w:comment>
  <w:comment w:id="284" w:author="Dalton Solano dos Reis" w:date="2021-10-24T11:47:00Z" w:initials="DSdR">
    <w:p w14:paraId="2AF1E460" w14:textId="77777777" w:rsidR="00A91C4C" w:rsidRDefault="00A91C4C">
      <w:pPr>
        <w:pStyle w:val="Textodecomentrio"/>
      </w:pPr>
      <w:r>
        <w:rPr>
          <w:rStyle w:val="Refdecomentrio"/>
        </w:rPr>
        <w:annotationRef/>
      </w:r>
      <w:r>
        <w:t>Arrumar referência.</w:t>
      </w:r>
    </w:p>
  </w:comment>
  <w:comment w:id="285" w:author="Dalton Solano dos Reis" w:date="2021-10-24T11:47:00Z" w:initials="DSdR">
    <w:p w14:paraId="1CD309E6" w14:textId="77777777" w:rsidR="00A91C4C" w:rsidRDefault="00A91C4C">
      <w:pPr>
        <w:pStyle w:val="Textodecomentrio"/>
      </w:pPr>
      <w:r>
        <w:rPr>
          <w:rStyle w:val="Refdecomentrio"/>
        </w:rPr>
        <w:annotationRef/>
      </w:r>
      <w:r>
        <w:rPr>
          <w:rStyle w:val="Refdecomentrio"/>
        </w:rPr>
        <w:annotationRef/>
      </w:r>
      <w:r>
        <w:t>Arrumar referência.</w:t>
      </w:r>
    </w:p>
  </w:comment>
  <w:comment w:id="286" w:author="Dalton Solano dos Reis" w:date="2021-10-24T11:48:00Z" w:initials="DSdR">
    <w:p w14:paraId="672F79EB" w14:textId="77777777" w:rsidR="00A91C4C" w:rsidRDefault="00A91C4C">
      <w:pPr>
        <w:pStyle w:val="Textodecomentrio"/>
      </w:pPr>
      <w:r>
        <w:rPr>
          <w:rStyle w:val="Refdecomentrio"/>
        </w:rPr>
        <w:annotationRef/>
      </w:r>
      <w:r>
        <w:t>Arrumar referência.</w:t>
      </w:r>
    </w:p>
  </w:comment>
  <w:comment w:id="287" w:author="Dalton Solano dos Reis" w:date="2021-10-24T11:48:00Z" w:initials="DSdR">
    <w:p w14:paraId="23652382" w14:textId="77777777" w:rsidR="00A91C4C" w:rsidRDefault="00A91C4C">
      <w:pPr>
        <w:pStyle w:val="Textodecomentrio"/>
      </w:pPr>
      <w:r>
        <w:rPr>
          <w:rStyle w:val="Refdecomentrio"/>
        </w:rPr>
        <w:annotationRef/>
      </w:r>
      <w:r>
        <w:t>Arrumar referência.</w:t>
      </w:r>
    </w:p>
  </w:comment>
  <w:comment w:id="288" w:author="Dalton Solano dos Reis" w:date="2021-10-24T11:48:00Z" w:initials="DSdR">
    <w:p w14:paraId="7A1004B8" w14:textId="77777777" w:rsidR="00A91C4C" w:rsidRDefault="00A91C4C">
      <w:pPr>
        <w:pStyle w:val="Textodecomentrio"/>
      </w:pPr>
      <w:r>
        <w:rPr>
          <w:rStyle w:val="Refdecomentrio"/>
        </w:rPr>
        <w:annotationRef/>
      </w:r>
      <w:r>
        <w:t>Não negrito.</w:t>
      </w:r>
    </w:p>
  </w:comment>
  <w:comment w:id="289" w:author="Dalton Solano dos Reis" w:date="2021-10-24T11:07:00Z" w:initials="DSdR">
    <w:p w14:paraId="53920685" w14:textId="77777777" w:rsidR="00A91C4C" w:rsidRDefault="00A91C4C">
      <w:pPr>
        <w:pStyle w:val="Textodecomentrio"/>
      </w:pPr>
      <w:r>
        <w:rPr>
          <w:rStyle w:val="Refdecomentrio"/>
        </w:rPr>
        <w:annotationRef/>
      </w:r>
      <w:r>
        <w:t>2020 ou 2019</w:t>
      </w:r>
    </w:p>
    <w:p w14:paraId="241109F0" w14:textId="77777777" w:rsidR="00A91C4C" w:rsidRDefault="00A91C4C">
      <w:pPr>
        <w:pStyle w:val="Textodecomentrio"/>
      </w:pPr>
      <w:r>
        <w:t>Se for 2019, ajustar as citações no texto.</w:t>
      </w:r>
    </w:p>
  </w:comment>
  <w:comment w:id="290" w:author="Dalton Solano dos Reis" w:date="2021-10-24T11:48:00Z" w:initials="DSdR">
    <w:p w14:paraId="3CB70C10" w14:textId="77777777" w:rsidR="00A91C4C" w:rsidRDefault="00A91C4C">
      <w:pPr>
        <w:pStyle w:val="Textodecomentrio"/>
      </w:pPr>
      <w:r>
        <w:rPr>
          <w:rStyle w:val="Refdecomentrio"/>
        </w:rPr>
        <w:annotationRef/>
      </w:r>
      <w:r>
        <w:t>Não negrito.</w:t>
      </w:r>
    </w:p>
  </w:comment>
  <w:comment w:id="291" w:author="Dalton Solano dos Reis" w:date="2021-10-24T11:49:00Z" w:initials="DSdR">
    <w:p w14:paraId="55568D6A" w14:textId="77777777" w:rsidR="00A91C4C" w:rsidRDefault="00A91C4C">
      <w:pPr>
        <w:pStyle w:val="Textodecomentrio"/>
      </w:pPr>
      <w:r>
        <w:rPr>
          <w:rStyle w:val="Refdecomentrio"/>
        </w:rPr>
        <w:annotationRef/>
      </w:r>
      <w:r>
        <w:t>Só as letras iniciais em maiúsculo.</w:t>
      </w:r>
    </w:p>
  </w:comment>
  <w:comment w:id="292" w:author="Dalton Solano dos Reis" w:date="2021-10-24T11:49:00Z" w:initials="DSdR">
    <w:p w14:paraId="747BFFE9" w14:textId="77777777" w:rsidR="00A91C4C" w:rsidRDefault="00A91C4C">
      <w:pPr>
        <w:pStyle w:val="Textodecomentrio"/>
      </w:pPr>
      <w:r>
        <w:rPr>
          <w:rStyle w:val="Refdecomentrio"/>
        </w:rPr>
        <w:annotationRef/>
      </w:r>
      <w:r>
        <w:t>Não aspas.</w:t>
      </w:r>
    </w:p>
  </w:comment>
  <w:comment w:id="293" w:author="Dalton Solano dos Reis" w:date="2021-10-24T11:49:00Z" w:initials="DSdR">
    <w:p w14:paraId="541576C5" w14:textId="77777777" w:rsidR="00A91C4C" w:rsidRDefault="00A91C4C">
      <w:pPr>
        <w:pStyle w:val="Textodecomentrio"/>
      </w:pPr>
      <w:r>
        <w:rPr>
          <w:rStyle w:val="Refdecomentrio"/>
        </w:rPr>
        <w:annotationRef/>
      </w:r>
      <w:r>
        <w:t>Não negrito.</w:t>
      </w:r>
    </w:p>
  </w:comment>
  <w:comment w:id="294" w:author="Dalton Solano dos Reis" w:date="2021-10-24T11:49:00Z" w:initials="DSdR">
    <w:p w14:paraId="567A3769" w14:textId="77777777" w:rsidR="00A91C4C" w:rsidRDefault="00A91C4C">
      <w:pPr>
        <w:pStyle w:val="Textodecomentrio"/>
      </w:pPr>
      <w:r>
        <w:rPr>
          <w:rStyle w:val="Refdecomentrio"/>
        </w:rPr>
        <w:annotationRef/>
      </w:r>
      <w:r>
        <w:t>Não aspas.</w:t>
      </w:r>
    </w:p>
  </w:comment>
  <w:comment w:id="295" w:author="Dalton Solano dos Reis" w:date="2021-10-24T11:50:00Z" w:initials="DSdR">
    <w:p w14:paraId="29AC9ACD" w14:textId="77777777" w:rsidR="00A91C4C" w:rsidRDefault="00A91C4C">
      <w:pPr>
        <w:pStyle w:val="Textodecomentrio"/>
      </w:pPr>
      <w:r>
        <w:rPr>
          <w:rStyle w:val="Refdecomentrio"/>
        </w:rPr>
        <w:annotationRef/>
      </w:r>
      <w:r>
        <w:t>Não negrito.</w:t>
      </w:r>
    </w:p>
  </w:comment>
  <w:comment w:id="296" w:author="Dalton Solano dos Reis" w:date="2021-10-24T11:56:00Z" w:initials="DSdR">
    <w:p w14:paraId="5DBB7447" w14:textId="77777777" w:rsidR="00A91C4C" w:rsidRDefault="00A91C4C">
      <w:pPr>
        <w:pStyle w:val="Textodecomentrio"/>
      </w:pPr>
      <w:r>
        <w:rPr>
          <w:rStyle w:val="Refdecomentrio"/>
        </w:rPr>
        <w:annotationRef/>
      </w:r>
      <w:r>
        <w:t>Indicadas no texto.</w:t>
      </w:r>
    </w:p>
  </w:comment>
  <w:comment w:id="297" w:author="Dalton Solano dos Reis" w:date="2021-10-24T11:56:00Z" w:initials="DSdR">
    <w:p w14:paraId="7B689E68" w14:textId="77777777" w:rsidR="00A91C4C" w:rsidRDefault="00A91C4C">
      <w:pPr>
        <w:pStyle w:val="Textodecomentrio"/>
      </w:pPr>
      <w:r>
        <w:rPr>
          <w:rStyle w:val="Refdecomentrio"/>
        </w:rPr>
        <w:annotationRef/>
      </w:r>
      <w:r>
        <w:t>Indicadas no texto.</w:t>
      </w:r>
    </w:p>
  </w:comment>
  <w:comment w:id="298" w:author="Dalton Solano dos Reis" w:date="2021-10-24T11:56:00Z" w:initials="DSdR">
    <w:p w14:paraId="7791FB15" w14:textId="77777777" w:rsidR="00A91C4C" w:rsidRDefault="00A91C4C">
      <w:pPr>
        <w:pStyle w:val="Textodecomentrio"/>
      </w:pPr>
      <w:r>
        <w:rPr>
          <w:rStyle w:val="Refdecomentrio"/>
        </w:rPr>
        <w:annotationRef/>
      </w:r>
      <w:r>
        <w:t>Indicadas no texto.</w:t>
      </w:r>
    </w:p>
  </w:comment>
  <w:comment w:id="299" w:author="Dalton Solano dos Reis" w:date="2021-10-24T11:56:00Z" w:initials="DSdR">
    <w:p w14:paraId="365A45D9" w14:textId="77777777" w:rsidR="00A91C4C" w:rsidRDefault="00A91C4C">
      <w:pPr>
        <w:pStyle w:val="Textodecomentrio"/>
      </w:pPr>
      <w:r>
        <w:rPr>
          <w:rStyle w:val="Refdecomentrio"/>
        </w:rPr>
        <w:annotationRef/>
      </w:r>
      <w:r>
        <w:t>Indicadas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1115CF" w15:done="0"/>
  <w15:commentEx w15:paraId="0D7E8F54" w15:done="0"/>
  <w15:commentEx w15:paraId="4B4D36EC" w15:done="0"/>
  <w15:commentEx w15:paraId="6C40D86B" w15:done="0"/>
  <w15:commentEx w15:paraId="0EBB752A" w15:done="0"/>
  <w15:commentEx w15:paraId="488A7C23" w15:done="0"/>
  <w15:commentEx w15:paraId="03C9272E" w15:done="0"/>
  <w15:commentEx w15:paraId="56F0C8BB" w15:done="0"/>
  <w15:commentEx w15:paraId="6E519089" w15:done="0"/>
  <w15:commentEx w15:paraId="4A22D978" w15:done="0"/>
  <w15:commentEx w15:paraId="35FDBA9E" w15:done="0"/>
  <w15:commentEx w15:paraId="61ED1A0F" w15:done="0"/>
  <w15:commentEx w15:paraId="600DA968" w15:done="0"/>
  <w15:commentEx w15:paraId="0728F392" w15:done="0"/>
  <w15:commentEx w15:paraId="4914D406" w15:done="0"/>
  <w15:commentEx w15:paraId="3F16B58F" w15:done="0"/>
  <w15:commentEx w15:paraId="653FFE72" w15:done="0"/>
  <w15:commentEx w15:paraId="631150E6" w15:done="0"/>
  <w15:commentEx w15:paraId="46A5FB90" w15:done="0"/>
  <w15:commentEx w15:paraId="68B0A8B0" w15:done="0"/>
  <w15:commentEx w15:paraId="5C445EEC" w15:done="0"/>
  <w15:commentEx w15:paraId="45FA6EA8" w15:done="0"/>
  <w15:commentEx w15:paraId="04E0DB5E" w15:done="0"/>
  <w15:commentEx w15:paraId="414C55B4" w15:done="0"/>
  <w15:commentEx w15:paraId="6ADA20C3" w15:done="0"/>
  <w15:commentEx w15:paraId="08D03A03" w15:done="0"/>
  <w15:commentEx w15:paraId="4D86D3BD" w15:done="0"/>
  <w15:commentEx w15:paraId="69EF564D" w15:done="0"/>
  <w15:commentEx w15:paraId="1DCEB72B" w15:done="0"/>
  <w15:commentEx w15:paraId="1E55B561" w15:done="0"/>
  <w15:commentEx w15:paraId="591C0C06" w15:done="0"/>
  <w15:commentEx w15:paraId="1C30DDAD" w15:done="0"/>
  <w15:commentEx w15:paraId="19B4FEE8" w15:done="0"/>
  <w15:commentEx w15:paraId="5846268D" w15:done="0"/>
  <w15:commentEx w15:paraId="1641DC9F" w15:done="0"/>
  <w15:commentEx w15:paraId="21A62FE7" w15:done="0"/>
  <w15:commentEx w15:paraId="2FF037D0" w15:done="0"/>
  <w15:commentEx w15:paraId="03B2F346" w15:done="0"/>
  <w15:commentEx w15:paraId="032B6B2C" w15:done="0"/>
  <w15:commentEx w15:paraId="33BB26F1" w15:done="0"/>
  <w15:commentEx w15:paraId="5F3EA7AA" w15:done="0"/>
  <w15:commentEx w15:paraId="01B2FEAD" w15:done="0"/>
  <w15:commentEx w15:paraId="4AE0E520" w15:done="0"/>
  <w15:commentEx w15:paraId="30C2D1E6" w15:done="0"/>
  <w15:commentEx w15:paraId="3CFB23CB" w15:done="0"/>
  <w15:commentEx w15:paraId="09990847" w15:done="0"/>
  <w15:commentEx w15:paraId="4EDF43FD" w15:done="0"/>
  <w15:commentEx w15:paraId="66402397" w15:done="0"/>
  <w15:commentEx w15:paraId="45A23A29" w15:done="0"/>
  <w15:commentEx w15:paraId="7B9E1CB8" w15:done="0"/>
  <w15:commentEx w15:paraId="7BC0B946" w15:done="0"/>
  <w15:commentEx w15:paraId="2B90AB24" w15:done="0"/>
  <w15:commentEx w15:paraId="68024F87" w15:done="0"/>
  <w15:commentEx w15:paraId="3BB1EAE0" w15:done="0"/>
  <w15:commentEx w15:paraId="338C5E61" w15:done="0"/>
  <w15:commentEx w15:paraId="2B0D8243" w15:done="0"/>
  <w15:commentEx w15:paraId="404B01B5" w15:done="0"/>
  <w15:commentEx w15:paraId="7FE40689" w15:done="0"/>
  <w15:commentEx w15:paraId="69DBB572" w15:done="0"/>
  <w15:commentEx w15:paraId="2CCCC409" w15:done="0"/>
  <w15:commentEx w15:paraId="46895D25" w15:done="0"/>
  <w15:commentEx w15:paraId="1EC7200C" w15:done="0"/>
  <w15:commentEx w15:paraId="24D8742E" w15:done="0"/>
  <w15:commentEx w15:paraId="2630375F" w15:done="0"/>
  <w15:commentEx w15:paraId="22C90570" w15:done="0"/>
  <w15:commentEx w15:paraId="14E26FEF" w15:done="0"/>
  <w15:commentEx w15:paraId="1271121F" w15:done="0"/>
  <w15:commentEx w15:paraId="16D0EB82" w15:done="0"/>
  <w15:commentEx w15:paraId="67E78F33" w15:done="0"/>
  <w15:commentEx w15:paraId="396D817A" w15:done="0"/>
  <w15:commentEx w15:paraId="390CF904" w15:done="0"/>
  <w15:commentEx w15:paraId="41B9E42C" w15:done="0"/>
  <w15:commentEx w15:paraId="13733E09" w15:done="0"/>
  <w15:commentEx w15:paraId="471F8EC6" w15:done="0"/>
  <w15:commentEx w15:paraId="20B521EA" w15:done="0"/>
  <w15:commentEx w15:paraId="5FE2DBA2" w15:done="0"/>
  <w15:commentEx w15:paraId="1D10B696" w15:done="0"/>
  <w15:commentEx w15:paraId="25395F14" w15:done="0"/>
  <w15:commentEx w15:paraId="250139CA" w15:done="0"/>
  <w15:commentEx w15:paraId="3B12C4B6" w15:done="0"/>
  <w15:commentEx w15:paraId="5A115B26" w15:done="0"/>
  <w15:commentEx w15:paraId="66E2A342" w15:done="0"/>
  <w15:commentEx w15:paraId="1F9E0EBE" w15:done="0"/>
  <w15:commentEx w15:paraId="0DA85ADB" w15:done="0"/>
  <w15:commentEx w15:paraId="0EB23025" w15:done="0"/>
  <w15:commentEx w15:paraId="2845B6AC" w15:done="0"/>
  <w15:commentEx w15:paraId="157DA2FA" w15:done="0"/>
  <w15:commentEx w15:paraId="0FE21708" w15:done="0"/>
  <w15:commentEx w15:paraId="6F9A48F2" w15:done="0"/>
  <w15:commentEx w15:paraId="0CED7137" w15:done="0"/>
  <w15:commentEx w15:paraId="0C1D03DB" w15:done="0"/>
  <w15:commentEx w15:paraId="502996DD" w15:done="0"/>
  <w15:commentEx w15:paraId="668D7FDD" w15:done="0"/>
  <w15:commentEx w15:paraId="5D6F2A7C" w15:done="0"/>
  <w15:commentEx w15:paraId="0CBDB1CA" w15:done="0"/>
  <w15:commentEx w15:paraId="645A4495" w15:done="0"/>
  <w15:commentEx w15:paraId="7605FCCA" w15:done="0"/>
  <w15:commentEx w15:paraId="5EBFCA77" w15:done="0"/>
  <w15:commentEx w15:paraId="7EC72572" w15:done="0"/>
  <w15:commentEx w15:paraId="38F48E09" w15:done="0"/>
  <w15:commentEx w15:paraId="18F9C06B" w15:done="0"/>
  <w15:commentEx w15:paraId="405797D9" w15:done="0"/>
  <w15:commentEx w15:paraId="7B69248A" w15:done="0"/>
  <w15:commentEx w15:paraId="0BABB1A1" w15:done="0"/>
  <w15:commentEx w15:paraId="54CA2BC1" w15:done="0"/>
  <w15:commentEx w15:paraId="6AFD62C7" w15:done="0"/>
  <w15:commentEx w15:paraId="15C35A11" w15:done="0"/>
  <w15:commentEx w15:paraId="0262F5B4" w15:done="0"/>
  <w15:commentEx w15:paraId="29789E5C" w15:done="0"/>
  <w15:commentEx w15:paraId="135FEA19" w15:done="0"/>
  <w15:commentEx w15:paraId="7C15AF42" w15:done="0"/>
  <w15:commentEx w15:paraId="66F169FD" w15:done="0"/>
  <w15:commentEx w15:paraId="567C0838" w15:done="0"/>
  <w15:commentEx w15:paraId="6F54291A" w15:done="0"/>
  <w15:commentEx w15:paraId="0AB9C5B5" w15:done="0"/>
  <w15:commentEx w15:paraId="13E25C97" w15:done="0"/>
  <w15:commentEx w15:paraId="6E06CA4B" w15:done="0"/>
  <w15:commentEx w15:paraId="28205426" w15:done="0"/>
  <w15:commentEx w15:paraId="7B48F018" w15:done="0"/>
  <w15:commentEx w15:paraId="382FD50F" w15:done="0"/>
  <w15:commentEx w15:paraId="1E0D8288" w15:done="0"/>
  <w15:commentEx w15:paraId="7329B2F2" w15:done="0"/>
  <w15:commentEx w15:paraId="21C2E55A" w15:done="0"/>
  <w15:commentEx w15:paraId="4CE575DA" w15:done="0"/>
  <w15:commentEx w15:paraId="19E702F7" w15:done="0"/>
  <w15:commentEx w15:paraId="4E697E3E" w15:done="0"/>
  <w15:commentEx w15:paraId="401CF96C" w15:done="0"/>
  <w15:commentEx w15:paraId="32998977" w15:done="0"/>
  <w15:commentEx w15:paraId="473B5CEB" w15:done="0"/>
  <w15:commentEx w15:paraId="4B68702C" w15:done="0"/>
  <w15:commentEx w15:paraId="00A428CC" w15:done="0"/>
  <w15:commentEx w15:paraId="34BDC14C" w15:done="0"/>
  <w15:commentEx w15:paraId="6EAD5A5F" w15:done="0"/>
  <w15:commentEx w15:paraId="0B70EB15" w15:done="0"/>
  <w15:commentEx w15:paraId="05F74A8A" w15:done="0"/>
  <w15:commentEx w15:paraId="11D16929" w15:done="0"/>
  <w15:commentEx w15:paraId="29BBFF05" w15:done="0"/>
  <w15:commentEx w15:paraId="2C333457" w15:done="0"/>
  <w15:commentEx w15:paraId="436BB90F" w15:done="0"/>
  <w15:commentEx w15:paraId="16A74AEB" w15:done="0"/>
  <w15:commentEx w15:paraId="2AF1E460" w15:done="0"/>
  <w15:commentEx w15:paraId="1CD309E6" w15:done="0"/>
  <w15:commentEx w15:paraId="672F79EB" w15:done="0"/>
  <w15:commentEx w15:paraId="23652382" w15:done="0"/>
  <w15:commentEx w15:paraId="7A1004B8" w15:done="0"/>
  <w15:commentEx w15:paraId="241109F0" w15:done="0"/>
  <w15:commentEx w15:paraId="3CB70C10" w15:done="0"/>
  <w15:commentEx w15:paraId="55568D6A" w15:done="0"/>
  <w15:commentEx w15:paraId="747BFFE9" w15:done="0"/>
  <w15:commentEx w15:paraId="541576C5" w15:done="0"/>
  <w15:commentEx w15:paraId="567A3769" w15:done="0"/>
  <w15:commentEx w15:paraId="29AC9ACD" w15:done="0"/>
  <w15:commentEx w15:paraId="5DBB7447" w15:done="0"/>
  <w15:commentEx w15:paraId="7B689E68" w15:done="0"/>
  <w15:commentEx w15:paraId="7791FB15" w15:done="0"/>
  <w15:commentEx w15:paraId="365A45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1CCA0" w16cex:dateUtc="2021-10-14T00:22:00Z"/>
  <w16cex:commentExtensible w16cex:durableId="2511CABB" w16cex:dateUtc="2021-10-14T00:14:00Z"/>
  <w16cex:commentExtensible w16cex:durableId="2511CACE" w16cex:dateUtc="2021-10-14T00:14:00Z"/>
  <w16cex:commentExtensible w16cex:durableId="2511CAE4" w16cex:dateUtc="2021-10-14T00:15:00Z"/>
  <w16cex:commentExtensible w16cex:durableId="2511CC20" w16cex:dateUtc="2021-10-14T00:20:00Z"/>
  <w16cex:commentExtensible w16cex:durableId="2511CC38" w16cex:dateUtc="2021-10-14T00:20:00Z"/>
  <w16cex:commentExtensible w16cex:durableId="2511CC6B" w16cex:dateUtc="2021-10-14T00:21:00Z"/>
  <w16cex:commentExtensible w16cex:durableId="2511CCC8" w16cex:dateUtc="2021-10-14T00:23:00Z"/>
  <w16cex:commentExtensible w16cex:durableId="2511CCFC" w16cex:dateUtc="2021-10-14T00:24:00Z"/>
  <w16cex:commentExtensible w16cex:durableId="2511CD0E" w16cex:dateUtc="2021-10-14T00:24:00Z"/>
  <w16cex:commentExtensible w16cex:durableId="2511D383" w16cex:dateUtc="2021-10-14T00:52:00Z"/>
  <w16cex:commentExtensible w16cex:durableId="2511CD17" w16cex:dateUtc="2021-10-14T00:24:00Z"/>
  <w16cex:commentExtensible w16cex:durableId="2511CD70" w16cex:dateUtc="2021-10-14T00:26:00Z"/>
  <w16cex:commentExtensible w16cex:durableId="2511CDA9" w16cex:dateUtc="2021-10-14T00:27:00Z"/>
  <w16cex:commentExtensible w16cex:durableId="2511CEC6" w16cex:dateUtc="2021-10-14T00:31:00Z"/>
  <w16cex:commentExtensible w16cex:durableId="2511CD9D" w16cex:dateUtc="2021-10-14T00:26:00Z"/>
  <w16cex:commentExtensible w16cex:durableId="2511CE48" w16cex:dateUtc="2021-10-14T00:29:00Z"/>
  <w16cex:commentExtensible w16cex:durableId="2511CE2D" w16cex:dateUtc="2021-10-14T00:29:00Z"/>
  <w16cex:commentExtensible w16cex:durableId="2511CE60" w16cex:dateUtc="2021-10-14T00:30:00Z"/>
  <w16cex:commentExtensible w16cex:durableId="2511CEAD" w16cex:dateUtc="2021-10-14T00:31:00Z"/>
  <w16cex:commentExtensible w16cex:durableId="2511CE7A" w16cex:dateUtc="2021-10-14T00:30:00Z"/>
  <w16cex:commentExtensible w16cex:durableId="2511CE98" w16cex:dateUtc="2021-10-14T00:31:00Z"/>
  <w16cex:commentExtensible w16cex:durableId="2511CEF4" w16cex:dateUtc="2021-10-14T00:32:00Z"/>
  <w16cex:commentExtensible w16cex:durableId="2511D396" w16cex:dateUtc="2021-10-14T00:52:00Z"/>
  <w16cex:commentExtensible w16cex:durableId="2511CEFE" w16cex:dateUtc="2021-10-14T00:32:00Z"/>
  <w16cex:commentExtensible w16cex:durableId="2511CF09" w16cex:dateUtc="2021-10-14T00:32:00Z"/>
  <w16cex:commentExtensible w16cex:durableId="2511CF12" w16cex:dateUtc="2021-10-14T00:33:00Z"/>
  <w16cex:commentExtensible w16cex:durableId="2511CF0E" w16cex:dateUtc="2021-10-14T00:33:00Z"/>
  <w16cex:commentExtensible w16cex:durableId="2511D0F1" w16cex:dateUtc="2021-10-14T00:41:00Z"/>
  <w16cex:commentExtensible w16cex:durableId="2511D127" w16cex:dateUtc="2021-10-14T00:41:00Z"/>
  <w16cex:commentExtensible w16cex:durableId="2511D17A" w16cex:dateUtc="2021-10-14T00:43:00Z"/>
  <w16cex:commentExtensible w16cex:durableId="2511D015" w16cex:dateUtc="2021-10-14T00:37:00Z"/>
  <w16cex:commentExtensible w16cex:durableId="2511CF29" w16cex:dateUtc="2021-10-14T00:33:00Z"/>
  <w16cex:commentExtensible w16cex:durableId="2511CF1B" w16cex:dateUtc="2021-10-14T00:33:00Z"/>
  <w16cex:commentExtensible w16cex:durableId="2511CFDA" w16cex:dateUtc="2021-10-14T00:36:00Z"/>
  <w16cex:commentExtensible w16cex:durableId="2511CF3D" w16cex:dateUtc="2021-10-14T00:33:00Z"/>
  <w16cex:commentExtensible w16cex:durableId="2511CF44" w16cex:dateUtc="2021-10-14T00:33:00Z"/>
  <w16cex:commentExtensible w16cex:durableId="2511CF4A" w16cex:dateUtc="2021-10-14T00:34:00Z"/>
  <w16cex:commentExtensible w16cex:durableId="2511D1D6" w16cex:dateUtc="2021-10-14T00:44:00Z"/>
  <w16cex:commentExtensible w16cex:durableId="2511D1E7" w16cex:dateUtc="2021-10-14T00:45:00Z"/>
  <w16cex:commentExtensible w16cex:durableId="2511CF50" w16cex:dateUtc="2021-10-14T00:34:00Z"/>
  <w16cex:commentExtensible w16cex:durableId="2511D228" w16cex:dateUtc="2021-10-14T00:46:00Z"/>
  <w16cex:commentExtensible w16cex:durableId="2511D23D" w16cex:dateUtc="2021-10-14T00:46:00Z"/>
  <w16cex:commentExtensible w16cex:durableId="2511D247" w16cex:dateUtc="2021-10-14T00:46:00Z"/>
  <w16cex:commentExtensible w16cex:durableId="2511D25A" w16cex:dateUtc="2021-10-14T00:47:00Z"/>
  <w16cex:commentExtensible w16cex:durableId="2511D26A" w16cex:dateUtc="2021-10-14T00:47:00Z"/>
  <w16cex:commentExtensible w16cex:durableId="2511D2B0" w16cex:dateUtc="2021-10-14T00:48:00Z"/>
  <w16cex:commentExtensible w16cex:durableId="2511D304" w16cex:dateUtc="2021-10-14T00:49:00Z"/>
  <w16cex:commentExtensible w16cex:durableId="2511D3AE" w16cex:dateUtc="2021-10-14T00:52:00Z"/>
  <w16cex:commentExtensible w16cex:durableId="2511D3F7" w16cex:dateUtc="2021-10-14T00:53:00Z"/>
  <w16cex:commentExtensible w16cex:durableId="2511D407" w16cex:dateUtc="2021-10-14T00:54:00Z"/>
  <w16cex:commentExtensible w16cex:durableId="2511D3C5" w16cex:dateUtc="2021-10-14T00:53:00Z"/>
  <w16cex:commentExtensible w16cex:durableId="2511D47F" w16cex:dateUtc="2021-10-14T00:56:00Z"/>
  <w16cex:commentExtensible w16cex:durableId="2511D48B" w16cex:dateUtc="2021-10-14T00:56:00Z"/>
  <w16cex:commentExtensible w16cex:durableId="2511D4C9" w16cex:dateUtc="2021-10-14T00:57:00Z"/>
  <w16cex:commentExtensible w16cex:durableId="2511D50B" w16cex:dateUtc="2021-10-14T00:58:00Z"/>
  <w16cex:commentExtensible w16cex:durableId="2511D5A3" w16cex:dateUtc="2021-10-14T01:01:00Z"/>
  <w16cex:commentExtensible w16cex:durableId="2511CF61" w16cex:dateUtc="2021-10-14T00:34:00Z"/>
  <w16cex:commentExtensible w16cex:durableId="2511D59E" w16cex:dateUtc="2021-10-14T01:01:00Z"/>
  <w16cex:commentExtensible w16cex:durableId="2511D5B2" w16cex:dateUtc="2021-10-14T01:01:00Z"/>
  <w16cex:commentExtensible w16cex:durableId="2511D5D4" w16cex:dateUtc="2021-10-14T01:01:00Z"/>
  <w16cex:commentExtensible w16cex:durableId="2511D61D" w16cex:dateUtc="2021-10-14T01:03:00Z"/>
  <w16cex:commentExtensible w16cex:durableId="2511CF89" w16cex:dateUtc="2021-10-14T00:35:00Z"/>
  <w16cex:commentExtensible w16cex:durableId="2511CF8D" w16cex:dateUtc="2021-10-14T00:35:00Z"/>
  <w16cex:commentExtensible w16cex:durableId="2511D632" w16cex:dateUtc="2021-10-14T01:03:00Z"/>
  <w16cex:commentExtensible w16cex:durableId="2511D646" w16cex:dateUtc="2021-10-14T01:03:00Z"/>
  <w16cex:commentExtensible w16cex:durableId="2511CF97" w16cex:dateUtc="2021-10-14T00:35:00Z"/>
  <w16cex:commentExtensible w16cex:durableId="2511CBCE" w16cex:dateUtc="2021-10-14T00:19:00Z"/>
  <w16cex:commentExtensible w16cex:durableId="2511D694" w16cex:dateUtc="2021-10-14T01:05:00Z"/>
  <w16cex:commentExtensible w16cex:durableId="2511CB05" w16cex:dateUtc="2021-10-14T00:15:00Z"/>
  <w16cex:commentExtensible w16cex:durableId="2511D6BB" w16cex:dateUtc="2021-10-14T01:05:00Z"/>
  <w16cex:commentExtensible w16cex:durableId="2511CBA1" w16cex:dateUtc="2021-10-14T00:18:00Z"/>
  <w16cex:commentExtensible w16cex:durableId="2511D6D7" w16cex:dateUtc="2021-10-14T01:06:00Z"/>
  <w16cex:commentExtensible w16cex:durableId="2511D6E1" w16cex:dateUtc="2021-10-14T01:06:00Z"/>
  <w16cex:commentExtensible w16cex:durableId="2511CC05" w16cex:dateUtc="2021-10-14T00:20:00Z"/>
  <w16cex:commentExtensible w16cex:durableId="2511D713" w16cex:dateUtc="2021-10-14T01:07:00Z"/>
  <w16cex:commentExtensible w16cex:durableId="2511CB90" w16cex:dateUtc="2021-10-14T00:18:00Z"/>
  <w16cex:commentExtensible w16cex:durableId="2511D754" w16cex:dateUtc="2021-10-14T01:08:00Z"/>
  <w16cex:commentExtensible w16cex:durableId="2511CB27" w16cex:dateUtc="2021-10-14T00:16:00Z"/>
  <w16cex:commentExtensible w16cex:durableId="2511D57D" w16cex:dateUtc="2021-10-14T01:00:00Z"/>
  <w16cex:commentExtensible w16cex:durableId="2511CB3B" w16cex:dateUtc="2021-10-14T00:16:00Z"/>
  <w16cex:commentExtensible w16cex:durableId="2511CB4F" w16cex:dateUtc="2021-10-14T00:17:00Z"/>
  <w16cex:commentExtensible w16cex:durableId="2511CB63" w16cex:dateUtc="2021-10-14T00:17:00Z"/>
  <w16cex:commentExtensible w16cex:durableId="2511D7B6" w16cex:dateUtc="2021-10-14T01:09:00Z"/>
  <w16cex:commentExtensible w16cex:durableId="2511CB7A" w16cex:dateUtc="2021-10-14T00:17:00Z"/>
  <w16cex:commentExtensible w16cex:durableId="251EDD08" w16cex:dateUtc="2021-10-23T22:12:00Z"/>
  <w16cex:commentExtensible w16cex:durableId="251FB9EA" w16cex:dateUtc="2021-10-24T13:54:00Z"/>
  <w16cex:commentExtensible w16cex:durableId="251FBA48" w16cex:dateUtc="2021-10-24T13:56:00Z"/>
  <w16cex:commentExtensible w16cex:durableId="251FBAB2" w16cex:dateUtc="2021-10-24T13:57:00Z"/>
  <w16cex:commentExtensible w16cex:durableId="251FBAFC" w16cex:dateUtc="2021-10-24T13:59:00Z"/>
  <w16cex:commentExtensible w16cex:durableId="251FBF1A" w16cex:dateUtc="2021-10-24T14:16:00Z"/>
  <w16cex:commentExtensible w16cex:durableId="251EDB8F" w16cex:dateUtc="2021-10-23T22:05:00Z"/>
  <w16cex:commentExtensible w16cex:durableId="251EDBA0" w16cex:dateUtc="2021-10-23T22:06:00Z"/>
  <w16cex:commentExtensible w16cex:durableId="251FBC89" w16cex:dateUtc="2021-10-24T14:05:00Z"/>
  <w16cex:commentExtensible w16cex:durableId="251FBCB9" w16cex:dateUtc="2021-10-24T14:06:00Z"/>
  <w16cex:commentExtensible w16cex:durableId="251FBD18" w16cex:dateUtc="2021-10-24T14:08:00Z"/>
  <w16cex:commentExtensible w16cex:durableId="251FBDC4" w16cex:dateUtc="2021-10-24T14:11:00Z"/>
  <w16cex:commentExtensible w16cex:durableId="251FBE7E" w16cex:dateUtc="2021-10-24T14:14:00Z"/>
  <w16cex:commentExtensible w16cex:durableId="251EDBB7" w16cex:dateUtc="2021-10-23T22:06:00Z"/>
  <w16cex:commentExtensible w16cex:durableId="251FBEA8" w16cex:dateUtc="2021-10-24T14:14:00Z"/>
  <w16cex:commentExtensible w16cex:durableId="251FBEC2" w16cex:dateUtc="2021-10-24T14:15:00Z"/>
  <w16cex:commentExtensible w16cex:durableId="251FBED5" w16cex:dateUtc="2021-10-24T14:15:00Z"/>
  <w16cex:commentExtensible w16cex:durableId="251FBEE4" w16cex:dateUtc="2021-10-24T14:15:00Z"/>
  <w16cex:commentExtensible w16cex:durableId="251FBEF3" w16cex:dateUtc="2021-10-24T14:16:00Z"/>
  <w16cex:commentExtensible w16cex:durableId="251FBF01" w16cex:dateUtc="2021-10-24T14:16:00Z"/>
  <w16cex:commentExtensible w16cex:durableId="251FBF2D" w16cex:dateUtc="2021-10-24T14:17:00Z"/>
  <w16cex:commentExtensible w16cex:durableId="251EDBC1" w16cex:dateUtc="2021-10-23T22:06:00Z"/>
  <w16cex:commentExtensible w16cex:durableId="251FBF65" w16cex:dateUtc="2021-10-24T14:17:00Z"/>
  <w16cex:commentExtensible w16cex:durableId="251FC005" w16cex:dateUtc="2021-10-24T14:20:00Z"/>
  <w16cex:commentExtensible w16cex:durableId="251FC04D" w16cex:dateUtc="2021-10-24T14:21:00Z"/>
  <w16cex:commentExtensible w16cex:durableId="251FC094" w16cex:dateUtc="2021-10-24T14:23:00Z"/>
  <w16cex:commentExtensible w16cex:durableId="251EDBD7" w16cex:dateUtc="2021-10-23T22:07:00Z"/>
  <w16cex:commentExtensible w16cex:durableId="251FC0CA" w16cex:dateUtc="2021-10-24T14:23:00Z"/>
  <w16cex:commentExtensible w16cex:durableId="251FC071" w16cex:dateUtc="2021-10-24T14:22:00Z"/>
  <w16cex:commentExtensible w16cex:durableId="251FC080" w16cex:dateUtc="2021-10-24T14:22:00Z"/>
  <w16cex:commentExtensible w16cex:durableId="251FC0FE" w16cex:dateUtc="2021-10-24T14:24:00Z"/>
  <w16cex:commentExtensible w16cex:durableId="251FC120" w16cex:dateUtc="2021-10-24T14:25:00Z"/>
  <w16cex:commentExtensible w16cex:durableId="251EDBF1" w16cex:dateUtc="2021-10-23T22:07:00Z"/>
  <w16cex:commentExtensible w16cex:durableId="251EDC31" w16cex:dateUtc="2021-10-23T22:08:00Z"/>
  <w16cex:commentExtensible w16cex:durableId="251FC1A3" w16cex:dateUtc="2021-10-24T14:27:00Z"/>
  <w16cex:commentExtensible w16cex:durableId="251EDC4E" w16cex:dateUtc="2021-10-23T22:09:00Z"/>
  <w16cex:commentExtensible w16cex:durableId="251EDC18" w16cex:dateUtc="2021-10-23T22:08:00Z"/>
  <w16cex:commentExtensible w16cex:durableId="251EDC60" w16cex:dateUtc="2021-10-23T22:09:00Z"/>
  <w16cex:commentExtensible w16cex:durableId="251FC1EF" w16cex:dateUtc="2021-10-24T14:28:00Z"/>
  <w16cex:commentExtensible w16cex:durableId="251FC218" w16cex:dateUtc="2021-10-24T14:29:00Z"/>
  <w16cex:commentExtensible w16cex:durableId="251FC234" w16cex:dateUtc="2021-10-24T14:29:00Z"/>
  <w16cex:commentExtensible w16cex:durableId="251FC246" w16cex:dateUtc="2021-10-24T14:30:00Z"/>
  <w16cex:commentExtensible w16cex:durableId="251FC25D" w16cex:dateUtc="2021-10-24T14:30:00Z"/>
  <w16cex:commentExtensible w16cex:durableId="251EDC69" w16cex:dateUtc="2021-10-23T22:09:00Z"/>
  <w16cex:commentExtensible w16cex:durableId="251EDC72" w16cex:dateUtc="2021-10-23T22:09:00Z"/>
  <w16cex:commentExtensible w16cex:durableId="251EDC77" w16cex:dateUtc="2021-10-23T22:09:00Z"/>
  <w16cex:commentExtensible w16cex:durableId="251FC327" w16cex:dateUtc="2021-10-24T14:33:00Z"/>
  <w16cex:commentExtensible w16cex:durableId="251EDC8F" w16cex:dateUtc="2021-10-23T22:10:00Z"/>
  <w16cex:commentExtensible w16cex:durableId="251EDC89" w16cex:dateUtc="2021-10-23T22:10:00Z"/>
  <w16cex:commentExtensible w16cex:durableId="251FC3AD" w16cex:dateUtc="2021-10-24T14:36:00Z"/>
  <w16cex:commentExtensible w16cex:durableId="251FC713" w16cex:dateUtc="2021-10-24T14:50:00Z"/>
  <w16cex:commentExtensible w16cex:durableId="251FC5DD" w16cex:dateUtc="2021-10-24T14:45:00Z"/>
  <w16cex:commentExtensible w16cex:durableId="251FC5FA" w16cex:dateUtc="2021-10-24T14:46:00Z"/>
  <w16cex:commentExtensible w16cex:durableId="251FC619" w16cex:dateUtc="2021-10-24T14:46:00Z"/>
  <w16cex:commentExtensible w16cex:durableId="251FC621" w16cex:dateUtc="2021-10-24T14:46:00Z"/>
  <w16cex:commentExtensible w16cex:durableId="251FC64D" w16cex:dateUtc="2021-10-24T14:47:00Z"/>
  <w16cex:commentExtensible w16cex:durableId="251FC662" w16cex:dateUtc="2021-10-24T14:47:00Z"/>
  <w16cex:commentExtensible w16cex:durableId="251FC676" w16cex:dateUtc="2021-10-24T14:48:00Z"/>
  <w16cex:commentExtensible w16cex:durableId="251FC681" w16cex:dateUtc="2021-10-24T14:48:00Z"/>
  <w16cex:commentExtensible w16cex:durableId="251FC689" w16cex:dateUtc="2021-10-24T14:48:00Z"/>
  <w16cex:commentExtensible w16cex:durableId="251FBD01" w16cex:dateUtc="2021-10-24T14:07:00Z"/>
  <w16cex:commentExtensible w16cex:durableId="251FC6AB" w16cex:dateUtc="2021-10-24T14:48:00Z"/>
  <w16cex:commentExtensible w16cex:durableId="251FC6C7" w16cex:dateUtc="2021-10-24T14:49:00Z"/>
  <w16cex:commentExtensible w16cex:durableId="251FC6D1" w16cex:dateUtc="2021-10-24T14:49:00Z"/>
  <w16cex:commentExtensible w16cex:durableId="251FC6E0" w16cex:dateUtc="2021-10-24T14:49:00Z"/>
  <w16cex:commentExtensible w16cex:durableId="251FC6DB" w16cex:dateUtc="2021-10-24T14:49:00Z"/>
  <w16cex:commentExtensible w16cex:durableId="251FC6F0" w16cex:dateUtc="2021-10-24T14:50:00Z"/>
  <w16cex:commentExtensible w16cex:durableId="251FC86C" w16cex:dateUtc="2021-10-24T14:56:00Z"/>
  <w16cex:commentExtensible w16cex:durableId="251FC87B" w16cex:dateUtc="2021-10-24T14:56:00Z"/>
  <w16cex:commentExtensible w16cex:durableId="251FC87F" w16cex:dateUtc="2021-10-24T14:56:00Z"/>
  <w16cex:commentExtensible w16cex:durableId="251FC884" w16cex:dateUtc="2021-10-24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1115CF" w16cid:durableId="2511CCA0"/>
  <w16cid:commentId w16cid:paraId="0D7E8F54" w16cid:durableId="2511CABB"/>
  <w16cid:commentId w16cid:paraId="4B4D36EC" w16cid:durableId="2511CACE"/>
  <w16cid:commentId w16cid:paraId="6C40D86B" w16cid:durableId="2511CAE4"/>
  <w16cid:commentId w16cid:paraId="0EBB752A" w16cid:durableId="2511CC20"/>
  <w16cid:commentId w16cid:paraId="488A7C23" w16cid:durableId="2511CC38"/>
  <w16cid:commentId w16cid:paraId="03C9272E" w16cid:durableId="2511CC6B"/>
  <w16cid:commentId w16cid:paraId="56F0C8BB" w16cid:durableId="2511CCC8"/>
  <w16cid:commentId w16cid:paraId="6E519089" w16cid:durableId="2511CCFC"/>
  <w16cid:commentId w16cid:paraId="4A22D978" w16cid:durableId="2511CD0E"/>
  <w16cid:commentId w16cid:paraId="35FDBA9E" w16cid:durableId="2511D383"/>
  <w16cid:commentId w16cid:paraId="61ED1A0F" w16cid:durableId="2511CD17"/>
  <w16cid:commentId w16cid:paraId="600DA968" w16cid:durableId="2511CD70"/>
  <w16cid:commentId w16cid:paraId="0728F392" w16cid:durableId="2511CDA9"/>
  <w16cid:commentId w16cid:paraId="4914D406" w16cid:durableId="2511CEC6"/>
  <w16cid:commentId w16cid:paraId="3F16B58F" w16cid:durableId="2511CD9D"/>
  <w16cid:commentId w16cid:paraId="653FFE72" w16cid:durableId="2511CE48"/>
  <w16cid:commentId w16cid:paraId="631150E6" w16cid:durableId="2511CE2D"/>
  <w16cid:commentId w16cid:paraId="46A5FB90" w16cid:durableId="2511CE60"/>
  <w16cid:commentId w16cid:paraId="68B0A8B0" w16cid:durableId="2511CEAD"/>
  <w16cid:commentId w16cid:paraId="5C445EEC" w16cid:durableId="2511CE7A"/>
  <w16cid:commentId w16cid:paraId="45FA6EA8" w16cid:durableId="2511CE98"/>
  <w16cid:commentId w16cid:paraId="04E0DB5E" w16cid:durableId="2511CEF4"/>
  <w16cid:commentId w16cid:paraId="414C55B4" w16cid:durableId="2511D396"/>
  <w16cid:commentId w16cid:paraId="6ADA20C3" w16cid:durableId="2511CEFE"/>
  <w16cid:commentId w16cid:paraId="08D03A03" w16cid:durableId="2511CF09"/>
  <w16cid:commentId w16cid:paraId="4D86D3BD" w16cid:durableId="2511CF12"/>
  <w16cid:commentId w16cid:paraId="69EF564D" w16cid:durableId="2511CF0E"/>
  <w16cid:commentId w16cid:paraId="1DCEB72B" w16cid:durableId="2511D0F1"/>
  <w16cid:commentId w16cid:paraId="1E55B561" w16cid:durableId="2511D127"/>
  <w16cid:commentId w16cid:paraId="591C0C06" w16cid:durableId="2511D17A"/>
  <w16cid:commentId w16cid:paraId="1C30DDAD" w16cid:durableId="2511D015"/>
  <w16cid:commentId w16cid:paraId="19B4FEE8" w16cid:durableId="2511CF29"/>
  <w16cid:commentId w16cid:paraId="5846268D" w16cid:durableId="2511CF1B"/>
  <w16cid:commentId w16cid:paraId="1641DC9F" w16cid:durableId="2511CFDA"/>
  <w16cid:commentId w16cid:paraId="21A62FE7" w16cid:durableId="2511CF3D"/>
  <w16cid:commentId w16cid:paraId="2FF037D0" w16cid:durableId="2511CF44"/>
  <w16cid:commentId w16cid:paraId="03B2F346" w16cid:durableId="2511CF4A"/>
  <w16cid:commentId w16cid:paraId="032B6B2C" w16cid:durableId="2511D1D6"/>
  <w16cid:commentId w16cid:paraId="33BB26F1" w16cid:durableId="2511D1E7"/>
  <w16cid:commentId w16cid:paraId="5F3EA7AA" w16cid:durableId="2511CF50"/>
  <w16cid:commentId w16cid:paraId="01B2FEAD" w16cid:durableId="2511D228"/>
  <w16cid:commentId w16cid:paraId="4AE0E520" w16cid:durableId="2511D23D"/>
  <w16cid:commentId w16cid:paraId="30C2D1E6" w16cid:durableId="2511D247"/>
  <w16cid:commentId w16cid:paraId="3CFB23CB" w16cid:durableId="2511D25A"/>
  <w16cid:commentId w16cid:paraId="09990847" w16cid:durableId="2511D26A"/>
  <w16cid:commentId w16cid:paraId="4EDF43FD" w16cid:durableId="2511D2B0"/>
  <w16cid:commentId w16cid:paraId="66402397" w16cid:durableId="2511D304"/>
  <w16cid:commentId w16cid:paraId="45A23A29" w16cid:durableId="2511D3AE"/>
  <w16cid:commentId w16cid:paraId="7B9E1CB8" w16cid:durableId="2511D3F7"/>
  <w16cid:commentId w16cid:paraId="7BC0B946" w16cid:durableId="2511D407"/>
  <w16cid:commentId w16cid:paraId="2B90AB24" w16cid:durableId="2511D3C5"/>
  <w16cid:commentId w16cid:paraId="68024F87" w16cid:durableId="2511D47F"/>
  <w16cid:commentId w16cid:paraId="3BB1EAE0" w16cid:durableId="2511D48B"/>
  <w16cid:commentId w16cid:paraId="338C5E61" w16cid:durableId="2511D4C9"/>
  <w16cid:commentId w16cid:paraId="2B0D8243" w16cid:durableId="2511D50B"/>
  <w16cid:commentId w16cid:paraId="404B01B5" w16cid:durableId="2511D5A3"/>
  <w16cid:commentId w16cid:paraId="7FE40689" w16cid:durableId="2511CF61"/>
  <w16cid:commentId w16cid:paraId="69DBB572" w16cid:durableId="2511D59E"/>
  <w16cid:commentId w16cid:paraId="2CCCC409" w16cid:durableId="2511D5B2"/>
  <w16cid:commentId w16cid:paraId="46895D25" w16cid:durableId="2511D5D4"/>
  <w16cid:commentId w16cid:paraId="1EC7200C" w16cid:durableId="2511D61D"/>
  <w16cid:commentId w16cid:paraId="24D8742E" w16cid:durableId="2511CF89"/>
  <w16cid:commentId w16cid:paraId="2630375F" w16cid:durableId="2511CF8D"/>
  <w16cid:commentId w16cid:paraId="22C90570" w16cid:durableId="2511D632"/>
  <w16cid:commentId w16cid:paraId="14E26FEF" w16cid:durableId="2511D646"/>
  <w16cid:commentId w16cid:paraId="1271121F" w16cid:durableId="2511CF97"/>
  <w16cid:commentId w16cid:paraId="16D0EB82" w16cid:durableId="2511CBCE"/>
  <w16cid:commentId w16cid:paraId="67E78F33" w16cid:durableId="2511D694"/>
  <w16cid:commentId w16cid:paraId="396D817A" w16cid:durableId="2511CB05"/>
  <w16cid:commentId w16cid:paraId="390CF904" w16cid:durableId="2511D6BB"/>
  <w16cid:commentId w16cid:paraId="41B9E42C" w16cid:durableId="2511CBA1"/>
  <w16cid:commentId w16cid:paraId="13733E09" w16cid:durableId="2511D6D7"/>
  <w16cid:commentId w16cid:paraId="471F8EC6" w16cid:durableId="2511D6E1"/>
  <w16cid:commentId w16cid:paraId="20B521EA" w16cid:durableId="2511CC05"/>
  <w16cid:commentId w16cid:paraId="5FE2DBA2" w16cid:durableId="2511D713"/>
  <w16cid:commentId w16cid:paraId="1D10B696" w16cid:durableId="2511CB90"/>
  <w16cid:commentId w16cid:paraId="25395F14" w16cid:durableId="2511D754"/>
  <w16cid:commentId w16cid:paraId="250139CA" w16cid:durableId="2511CB27"/>
  <w16cid:commentId w16cid:paraId="3B12C4B6" w16cid:durableId="2511D57D"/>
  <w16cid:commentId w16cid:paraId="5A115B26" w16cid:durableId="2511CB3B"/>
  <w16cid:commentId w16cid:paraId="66E2A342" w16cid:durableId="2511CB4F"/>
  <w16cid:commentId w16cid:paraId="1F9E0EBE" w16cid:durableId="2511CB63"/>
  <w16cid:commentId w16cid:paraId="0DA85ADB" w16cid:durableId="2511D7B6"/>
  <w16cid:commentId w16cid:paraId="0EB23025" w16cid:durableId="2511CB7A"/>
  <w16cid:commentId w16cid:paraId="2845B6AC" w16cid:durableId="251EDD08"/>
  <w16cid:commentId w16cid:paraId="157DA2FA" w16cid:durableId="251FB9EA"/>
  <w16cid:commentId w16cid:paraId="0FE21708" w16cid:durableId="251FBA48"/>
  <w16cid:commentId w16cid:paraId="6F9A48F2" w16cid:durableId="251FBAB2"/>
  <w16cid:commentId w16cid:paraId="0CED7137" w16cid:durableId="251FBAFC"/>
  <w16cid:commentId w16cid:paraId="0C1D03DB" w16cid:durableId="251FBF1A"/>
  <w16cid:commentId w16cid:paraId="502996DD" w16cid:durableId="251EDB8F"/>
  <w16cid:commentId w16cid:paraId="668D7FDD" w16cid:durableId="251EDBA0"/>
  <w16cid:commentId w16cid:paraId="5D6F2A7C" w16cid:durableId="251FBC89"/>
  <w16cid:commentId w16cid:paraId="0CBDB1CA" w16cid:durableId="251FBCB9"/>
  <w16cid:commentId w16cid:paraId="645A4495" w16cid:durableId="251FBD18"/>
  <w16cid:commentId w16cid:paraId="7605FCCA" w16cid:durableId="251FBDC4"/>
  <w16cid:commentId w16cid:paraId="5EBFCA77" w16cid:durableId="251FBE7E"/>
  <w16cid:commentId w16cid:paraId="7EC72572" w16cid:durableId="251EDBB7"/>
  <w16cid:commentId w16cid:paraId="38F48E09" w16cid:durableId="251FBEA8"/>
  <w16cid:commentId w16cid:paraId="18F9C06B" w16cid:durableId="251FBEC2"/>
  <w16cid:commentId w16cid:paraId="405797D9" w16cid:durableId="251FBED5"/>
  <w16cid:commentId w16cid:paraId="7B69248A" w16cid:durableId="251FBEE4"/>
  <w16cid:commentId w16cid:paraId="0BABB1A1" w16cid:durableId="251FBEF3"/>
  <w16cid:commentId w16cid:paraId="54CA2BC1" w16cid:durableId="251FBF01"/>
  <w16cid:commentId w16cid:paraId="6AFD62C7" w16cid:durableId="251FBF2D"/>
  <w16cid:commentId w16cid:paraId="15C35A11" w16cid:durableId="251EDBC1"/>
  <w16cid:commentId w16cid:paraId="0262F5B4" w16cid:durableId="251FBF65"/>
  <w16cid:commentId w16cid:paraId="29789E5C" w16cid:durableId="251FC005"/>
  <w16cid:commentId w16cid:paraId="135FEA19" w16cid:durableId="251FC04D"/>
  <w16cid:commentId w16cid:paraId="7C15AF42" w16cid:durableId="251FC094"/>
  <w16cid:commentId w16cid:paraId="66F169FD" w16cid:durableId="251EDBD7"/>
  <w16cid:commentId w16cid:paraId="567C0838" w16cid:durableId="251FC0CA"/>
  <w16cid:commentId w16cid:paraId="6F54291A" w16cid:durableId="251FC071"/>
  <w16cid:commentId w16cid:paraId="0AB9C5B5" w16cid:durableId="251FC080"/>
  <w16cid:commentId w16cid:paraId="13E25C97" w16cid:durableId="251FC0FE"/>
  <w16cid:commentId w16cid:paraId="6E06CA4B" w16cid:durableId="251FC120"/>
  <w16cid:commentId w16cid:paraId="28205426" w16cid:durableId="251EDBF1"/>
  <w16cid:commentId w16cid:paraId="7B48F018" w16cid:durableId="251EDC31"/>
  <w16cid:commentId w16cid:paraId="382FD50F" w16cid:durableId="251FC1A3"/>
  <w16cid:commentId w16cid:paraId="1E0D8288" w16cid:durableId="251EDC4E"/>
  <w16cid:commentId w16cid:paraId="7329B2F2" w16cid:durableId="251EDC18"/>
  <w16cid:commentId w16cid:paraId="21C2E55A" w16cid:durableId="251EDC60"/>
  <w16cid:commentId w16cid:paraId="4CE575DA" w16cid:durableId="251FC1EF"/>
  <w16cid:commentId w16cid:paraId="19E702F7" w16cid:durableId="251FC218"/>
  <w16cid:commentId w16cid:paraId="4E697E3E" w16cid:durableId="251FC234"/>
  <w16cid:commentId w16cid:paraId="401CF96C" w16cid:durableId="251FC246"/>
  <w16cid:commentId w16cid:paraId="32998977" w16cid:durableId="251FC25D"/>
  <w16cid:commentId w16cid:paraId="473B5CEB" w16cid:durableId="251EDC69"/>
  <w16cid:commentId w16cid:paraId="4B68702C" w16cid:durableId="251EDC72"/>
  <w16cid:commentId w16cid:paraId="00A428CC" w16cid:durableId="251EDC77"/>
  <w16cid:commentId w16cid:paraId="34BDC14C" w16cid:durableId="251FC327"/>
  <w16cid:commentId w16cid:paraId="6EAD5A5F" w16cid:durableId="251EDC8F"/>
  <w16cid:commentId w16cid:paraId="0B70EB15" w16cid:durableId="251EDC89"/>
  <w16cid:commentId w16cid:paraId="05F74A8A" w16cid:durableId="251FC3AD"/>
  <w16cid:commentId w16cid:paraId="11D16929" w16cid:durableId="251FC713"/>
  <w16cid:commentId w16cid:paraId="29BBFF05" w16cid:durableId="251FC5DD"/>
  <w16cid:commentId w16cid:paraId="2C333457" w16cid:durableId="251FC5FA"/>
  <w16cid:commentId w16cid:paraId="436BB90F" w16cid:durableId="251FC619"/>
  <w16cid:commentId w16cid:paraId="16A74AEB" w16cid:durableId="251FC621"/>
  <w16cid:commentId w16cid:paraId="2AF1E460" w16cid:durableId="251FC64D"/>
  <w16cid:commentId w16cid:paraId="1CD309E6" w16cid:durableId="251FC662"/>
  <w16cid:commentId w16cid:paraId="672F79EB" w16cid:durableId="251FC676"/>
  <w16cid:commentId w16cid:paraId="23652382" w16cid:durableId="251FC681"/>
  <w16cid:commentId w16cid:paraId="7A1004B8" w16cid:durableId="251FC689"/>
  <w16cid:commentId w16cid:paraId="241109F0" w16cid:durableId="251FBD01"/>
  <w16cid:commentId w16cid:paraId="3CB70C10" w16cid:durableId="251FC6AB"/>
  <w16cid:commentId w16cid:paraId="55568D6A" w16cid:durableId="251FC6C7"/>
  <w16cid:commentId w16cid:paraId="747BFFE9" w16cid:durableId="251FC6D1"/>
  <w16cid:commentId w16cid:paraId="541576C5" w16cid:durableId="251FC6E0"/>
  <w16cid:commentId w16cid:paraId="567A3769" w16cid:durableId="251FC6DB"/>
  <w16cid:commentId w16cid:paraId="29AC9ACD" w16cid:durableId="251FC6F0"/>
  <w16cid:commentId w16cid:paraId="5DBB7447" w16cid:durableId="251FC86C"/>
  <w16cid:commentId w16cid:paraId="7B689E68" w16cid:durableId="251FC87B"/>
  <w16cid:commentId w16cid:paraId="7791FB15" w16cid:durableId="251FC87F"/>
  <w16cid:commentId w16cid:paraId="365A45D9" w16cid:durableId="251FC8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CE66A8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9A44F28"/>
    <w:multiLevelType w:val="hybridMultilevel"/>
    <w:tmpl w:val="0630CAF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4ADC0EC8"/>
    <w:multiLevelType w:val="hybridMultilevel"/>
    <w:tmpl w:val="94169356"/>
    <w:lvl w:ilvl="0" w:tplc="DD3C0B66">
      <w:start w:val="1"/>
      <w:numFmt w:val="decimal"/>
      <w:lvlText w:val="%1"/>
      <w:lvlJc w:val="left"/>
      <w:pPr>
        <w:ind w:left="720" w:hanging="360"/>
      </w:pPr>
    </w:lvl>
    <w:lvl w:ilvl="1" w:tplc="8D56A808">
      <w:start w:val="1"/>
      <w:numFmt w:val="lowerLetter"/>
      <w:lvlText w:val="%2."/>
      <w:lvlJc w:val="left"/>
      <w:pPr>
        <w:ind w:left="1440" w:hanging="360"/>
      </w:pPr>
    </w:lvl>
    <w:lvl w:ilvl="2" w:tplc="E9EEE95C">
      <w:start w:val="1"/>
      <w:numFmt w:val="lowerRoman"/>
      <w:lvlText w:val="%3."/>
      <w:lvlJc w:val="right"/>
      <w:pPr>
        <w:ind w:left="2160" w:hanging="180"/>
      </w:pPr>
    </w:lvl>
    <w:lvl w:ilvl="3" w:tplc="240C5060">
      <w:start w:val="1"/>
      <w:numFmt w:val="decimal"/>
      <w:lvlText w:val="%4."/>
      <w:lvlJc w:val="left"/>
      <w:pPr>
        <w:ind w:left="2880" w:hanging="360"/>
      </w:pPr>
    </w:lvl>
    <w:lvl w:ilvl="4" w:tplc="ED268926">
      <w:start w:val="1"/>
      <w:numFmt w:val="lowerLetter"/>
      <w:lvlText w:val="%5."/>
      <w:lvlJc w:val="left"/>
      <w:pPr>
        <w:ind w:left="3600" w:hanging="360"/>
      </w:pPr>
    </w:lvl>
    <w:lvl w:ilvl="5" w:tplc="DDD6E788">
      <w:start w:val="1"/>
      <w:numFmt w:val="lowerRoman"/>
      <w:lvlText w:val="%6."/>
      <w:lvlJc w:val="right"/>
      <w:pPr>
        <w:ind w:left="4320" w:hanging="180"/>
      </w:pPr>
    </w:lvl>
    <w:lvl w:ilvl="6" w:tplc="F5E29B52">
      <w:start w:val="1"/>
      <w:numFmt w:val="decimal"/>
      <w:lvlText w:val="%7."/>
      <w:lvlJc w:val="left"/>
      <w:pPr>
        <w:ind w:left="5040" w:hanging="360"/>
      </w:pPr>
    </w:lvl>
    <w:lvl w:ilvl="7" w:tplc="496C1FAA">
      <w:start w:val="1"/>
      <w:numFmt w:val="lowerLetter"/>
      <w:lvlText w:val="%8."/>
      <w:lvlJc w:val="left"/>
      <w:pPr>
        <w:ind w:left="5760" w:hanging="360"/>
      </w:pPr>
    </w:lvl>
    <w:lvl w:ilvl="8" w:tplc="11C04774">
      <w:start w:val="1"/>
      <w:numFmt w:val="lowerRoman"/>
      <w:lvlText w:val="%9."/>
      <w:lvlJc w:val="right"/>
      <w:pPr>
        <w:ind w:left="648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6EC42B88"/>
    <w:multiLevelType w:val="hybridMultilevel"/>
    <w:tmpl w:val="2A42740C"/>
    <w:lvl w:ilvl="0" w:tplc="1112350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F1A7BA7"/>
    <w:multiLevelType w:val="hybridMultilevel"/>
    <w:tmpl w:val="6FF81D8A"/>
    <w:lvl w:ilvl="0" w:tplc="639CB0A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4"/>
  </w:num>
  <w:num w:numId="19">
    <w:abstractNumId w:val="8"/>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e Erbs da Costa">
    <w15:presenceInfo w15:providerId="None" w15:userId="Simone Erbs da Costa"/>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E1852"/>
    <w:rsid w:val="001A50BC"/>
    <w:rsid w:val="0036712C"/>
    <w:rsid w:val="00582662"/>
    <w:rsid w:val="005A5022"/>
    <w:rsid w:val="0080416A"/>
    <w:rsid w:val="00A34E86"/>
    <w:rsid w:val="00A91C4C"/>
    <w:rsid w:val="00AF68BE"/>
    <w:rsid w:val="00BC76D0"/>
    <w:rsid w:val="00FD7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A91C4C"/>
    <w:pPr>
      <w:keepNext/>
      <w:keepLines/>
      <w:numPr>
        <w:numId w:val="1"/>
      </w:numPr>
      <w:tabs>
        <w:tab w:val="left" w:pos="284"/>
      </w:tabs>
      <w:spacing w:before="240" w:line="360" w:lineRule="auto"/>
      <w:ind w:left="284" w:hanging="284"/>
      <w:jc w:val="both"/>
      <w:outlineLvl w:val="0"/>
    </w:pPr>
    <w:rPr>
      <w:rFonts w:ascii="Times New Roman" w:eastAsia="Times New Roman" w:hAnsi="Times New Roman" w:cs="Times New Roman"/>
      <w:b/>
      <w:caps/>
      <w:lang w:eastAsia="pt-BR"/>
    </w:rPr>
  </w:style>
  <w:style w:type="paragraph" w:styleId="Ttulo2">
    <w:name w:val="heading 2"/>
    <w:aliases w:val="TF-TÍTULO 2"/>
    <w:next w:val="TF-TEXTO"/>
    <w:link w:val="Ttulo2Char"/>
    <w:autoRedefine/>
    <w:qFormat/>
    <w:rsid w:val="00A91C4C"/>
    <w:pPr>
      <w:keepNext/>
      <w:keepLines/>
      <w:numPr>
        <w:ilvl w:val="1"/>
        <w:numId w:val="1"/>
      </w:numPr>
      <w:spacing w:before="240" w:after="120"/>
      <w:ind w:left="567" w:hanging="567"/>
      <w:jc w:val="both"/>
      <w:outlineLvl w:val="1"/>
    </w:pPr>
    <w:rPr>
      <w:rFonts w:ascii="Times New Roman" w:eastAsia="Times New Roman" w:hAnsi="Times New Roman" w:cs="Times New Roman"/>
      <w:caps/>
      <w:color w:val="000000"/>
      <w:szCs w:val="20"/>
      <w:lang w:eastAsia="pt-BR"/>
    </w:rPr>
  </w:style>
  <w:style w:type="paragraph" w:styleId="Ttulo3">
    <w:name w:val="heading 3"/>
    <w:aliases w:val="TF-TÍTULO 3"/>
    <w:next w:val="TF-TEXTO"/>
    <w:link w:val="Ttulo3Char"/>
    <w:autoRedefine/>
    <w:qFormat/>
    <w:rsid w:val="00A91C4C"/>
    <w:pPr>
      <w:keepNext/>
      <w:keepLines/>
      <w:numPr>
        <w:ilvl w:val="2"/>
        <w:numId w:val="1"/>
      </w:numPr>
      <w:spacing w:before="240" w:line="360" w:lineRule="auto"/>
      <w:ind w:left="851" w:hanging="851"/>
      <w:jc w:val="both"/>
      <w:outlineLvl w:val="2"/>
    </w:pPr>
    <w:rPr>
      <w:rFonts w:ascii="Times New Roman" w:eastAsia="Times New Roman" w:hAnsi="Times New Roman" w:cs="Times New Roman"/>
      <w:color w:val="000000"/>
      <w:szCs w:val="20"/>
      <w:lang w:eastAsia="pt-BR"/>
    </w:rPr>
  </w:style>
  <w:style w:type="paragraph" w:styleId="Ttulo4">
    <w:name w:val="heading 4"/>
    <w:aliases w:val="TF-TÍTULO 4"/>
    <w:next w:val="TF-TEXTO"/>
    <w:link w:val="Ttulo4Char"/>
    <w:autoRedefine/>
    <w:qFormat/>
    <w:rsid w:val="00A91C4C"/>
    <w:pPr>
      <w:keepNext/>
      <w:keepLines/>
      <w:numPr>
        <w:ilvl w:val="3"/>
        <w:numId w:val="1"/>
      </w:numPr>
      <w:spacing w:before="240" w:line="360" w:lineRule="auto"/>
      <w:ind w:left="992" w:hanging="992"/>
      <w:jc w:val="both"/>
      <w:outlineLvl w:val="3"/>
    </w:pPr>
    <w:rPr>
      <w:rFonts w:ascii="Times New Roman" w:eastAsia="Times New Roman" w:hAnsi="Times New Roman" w:cs="Times New Roman"/>
      <w:color w:val="000000"/>
      <w:szCs w:val="20"/>
      <w:lang w:eastAsia="pt-BR"/>
    </w:rPr>
  </w:style>
  <w:style w:type="paragraph" w:styleId="Ttulo5">
    <w:name w:val="heading 5"/>
    <w:aliases w:val="TF-TÍTULO 5"/>
    <w:next w:val="TF-TEXTO"/>
    <w:link w:val="Ttulo5Char"/>
    <w:autoRedefine/>
    <w:qFormat/>
    <w:rsid w:val="00A91C4C"/>
    <w:pPr>
      <w:keepNext/>
      <w:keepLines/>
      <w:numPr>
        <w:ilvl w:val="4"/>
        <w:numId w:val="1"/>
      </w:numPr>
      <w:spacing w:before="240" w:line="360" w:lineRule="auto"/>
      <w:ind w:left="1134" w:hanging="1134"/>
      <w:jc w:val="both"/>
      <w:outlineLvl w:val="4"/>
    </w:pPr>
    <w:rPr>
      <w:rFonts w:ascii="Times New Roman" w:eastAsia="Times New Roman" w:hAnsi="Times New Roman" w:cs="Times New Roman"/>
      <w:color w:val="000000"/>
      <w:szCs w:val="20"/>
      <w:lang w:eastAsia="pt-BR"/>
    </w:rPr>
  </w:style>
  <w:style w:type="paragraph" w:styleId="Ttulo6">
    <w:name w:val="heading 6"/>
    <w:next w:val="TF-TEXTO"/>
    <w:link w:val="Ttulo6Char"/>
    <w:autoRedefine/>
    <w:qFormat/>
    <w:rsid w:val="00A91C4C"/>
    <w:pPr>
      <w:keepNext/>
      <w:numPr>
        <w:ilvl w:val="5"/>
        <w:numId w:val="1"/>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A91C4C"/>
    <w:pPr>
      <w:keepNext/>
      <w:numPr>
        <w:ilvl w:val="6"/>
        <w:numId w:val="1"/>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A91C4C"/>
    <w:pPr>
      <w:keepNext/>
      <w:numPr>
        <w:ilvl w:val="7"/>
        <w:numId w:val="1"/>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A91C4C"/>
    <w:pPr>
      <w:keepNext/>
      <w:numPr>
        <w:ilvl w:val="8"/>
        <w:numId w:val="1"/>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91C4C"/>
    <w:rPr>
      <w:rFonts w:ascii="Times New Roman" w:eastAsia="Times New Roman" w:hAnsi="Times New Roman" w:cs="Times New Roman"/>
      <w:b/>
      <w:caps/>
      <w:lang w:eastAsia="pt-BR"/>
    </w:rPr>
  </w:style>
  <w:style w:type="character" w:customStyle="1" w:styleId="Ttulo2Char">
    <w:name w:val="Título 2 Char"/>
    <w:aliases w:val="TF-TÍTULO 2 Char"/>
    <w:basedOn w:val="Fontepargpadro"/>
    <w:link w:val="Ttulo2"/>
    <w:rsid w:val="00A91C4C"/>
    <w:rPr>
      <w:rFonts w:ascii="Times New Roman" w:eastAsia="Times New Roman" w:hAnsi="Times New Roman" w:cs="Times New Roman"/>
      <w:caps/>
      <w:color w:val="000000"/>
      <w:szCs w:val="20"/>
      <w:lang w:eastAsia="pt-BR"/>
    </w:rPr>
  </w:style>
  <w:style w:type="character" w:customStyle="1" w:styleId="Ttulo3Char">
    <w:name w:val="Título 3 Char"/>
    <w:basedOn w:val="Fontepargpadro"/>
    <w:link w:val="Ttulo3"/>
    <w:rsid w:val="00A91C4C"/>
    <w:rPr>
      <w:rFonts w:ascii="Times New Roman" w:eastAsia="Times New Roman" w:hAnsi="Times New Roman" w:cs="Times New Roman"/>
      <w:color w:val="000000"/>
      <w:szCs w:val="20"/>
      <w:lang w:eastAsia="pt-BR"/>
    </w:rPr>
  </w:style>
  <w:style w:type="character" w:customStyle="1" w:styleId="Ttulo4Char">
    <w:name w:val="Título 4 Char"/>
    <w:basedOn w:val="Fontepargpadro"/>
    <w:link w:val="Ttulo4"/>
    <w:rsid w:val="00A91C4C"/>
    <w:rPr>
      <w:rFonts w:ascii="Times New Roman" w:eastAsia="Times New Roman" w:hAnsi="Times New Roman" w:cs="Times New Roman"/>
      <w:color w:val="000000"/>
      <w:szCs w:val="20"/>
      <w:lang w:eastAsia="pt-BR"/>
    </w:rPr>
  </w:style>
  <w:style w:type="character" w:customStyle="1" w:styleId="Ttulo5Char">
    <w:name w:val="Título 5 Char"/>
    <w:basedOn w:val="Fontepargpadro"/>
    <w:link w:val="Ttulo5"/>
    <w:rsid w:val="00A91C4C"/>
    <w:rPr>
      <w:rFonts w:ascii="Times New Roman" w:eastAsia="Times New Roman" w:hAnsi="Times New Roman" w:cs="Times New Roman"/>
      <w:color w:val="000000"/>
      <w:szCs w:val="20"/>
      <w:lang w:eastAsia="pt-BR"/>
    </w:rPr>
  </w:style>
  <w:style w:type="character" w:customStyle="1" w:styleId="Ttulo6Char">
    <w:name w:val="Título 6 Char"/>
    <w:basedOn w:val="Fontepargpadro"/>
    <w:link w:val="Ttulo6"/>
    <w:rsid w:val="00A91C4C"/>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A91C4C"/>
    <w:rPr>
      <w:rFonts w:ascii="Times" w:eastAsia="Times New Roman" w:hAnsi="Times" w:cs="Times New Roman"/>
      <w:szCs w:val="20"/>
      <w:lang w:eastAsia="pt-BR"/>
    </w:rPr>
  </w:style>
  <w:style w:type="character" w:customStyle="1" w:styleId="Ttulo8Char">
    <w:name w:val="Título 8 Char"/>
    <w:basedOn w:val="Fontepargpadro"/>
    <w:link w:val="Ttulo8"/>
    <w:rsid w:val="00A91C4C"/>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A91C4C"/>
    <w:rPr>
      <w:rFonts w:ascii="Times New Roman" w:eastAsia="Times New Roman" w:hAnsi="Times New Roman" w:cs="Times New Roman"/>
      <w:b/>
      <w:color w:val="000000"/>
      <w:szCs w:val="20"/>
      <w:lang w:eastAsia="pt-BR"/>
    </w:rPr>
  </w:style>
  <w:style w:type="paragraph" w:customStyle="1" w:styleId="TF-TEXTO">
    <w:name w:val="TF-TEXTO"/>
    <w:qFormat/>
    <w:rsid w:val="00A91C4C"/>
    <w:pPr>
      <w:spacing w:before="120" w:line="360" w:lineRule="auto"/>
      <w:ind w:firstLine="680"/>
      <w:contextualSpacing/>
      <w:jc w:val="both"/>
    </w:pPr>
    <w:rPr>
      <w:rFonts w:ascii="Times New Roman" w:eastAsia="Times New Roman" w:hAnsi="Times New Roman" w:cs="Times New Roman"/>
      <w:szCs w:val="20"/>
      <w:lang w:eastAsia="pt-BR"/>
    </w:rPr>
  </w:style>
  <w:style w:type="paragraph" w:styleId="ndicedeilustraes">
    <w:name w:val="table of figures"/>
    <w:basedOn w:val="Normal"/>
    <w:next w:val="Normal"/>
    <w:uiPriority w:val="99"/>
    <w:rsid w:val="00A91C4C"/>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A91C4C"/>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A91C4C"/>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A91C4C"/>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A91C4C"/>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A91C4C"/>
    <w:pPr>
      <w:widowControl w:val="0"/>
      <w:spacing w:before="0"/>
      <w:jc w:val="center"/>
    </w:pPr>
  </w:style>
  <w:style w:type="paragraph" w:customStyle="1" w:styleId="TF-folharostoFINALIDADE">
    <w:name w:val="TF-folha rosto FINALIDADE"/>
    <w:semiHidden/>
    <w:rsid w:val="00A91C4C"/>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A91C4C"/>
    <w:pPr>
      <w:spacing w:before="2000"/>
    </w:pPr>
  </w:style>
  <w:style w:type="paragraph" w:customStyle="1" w:styleId="TF-autor">
    <w:name w:val="TF-autor"/>
    <w:basedOn w:val="TF-folharostoFINALIDADE"/>
    <w:semiHidden/>
    <w:rsid w:val="00A91C4C"/>
    <w:pPr>
      <w:keepNext/>
      <w:keepLines/>
      <w:spacing w:before="0"/>
      <w:ind w:left="0"/>
      <w:jc w:val="right"/>
    </w:pPr>
  </w:style>
  <w:style w:type="paragraph" w:customStyle="1" w:styleId="TF-folharostoANO">
    <w:name w:val="TF-folha rosto ANO"/>
    <w:next w:val="TF-folharostoID"/>
    <w:semiHidden/>
    <w:rsid w:val="00A91C4C"/>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A91C4C"/>
  </w:style>
  <w:style w:type="paragraph" w:customStyle="1" w:styleId="TF-folhaaprovaoTTULO">
    <w:name w:val="TF-folha aprovação TÍTULO"/>
    <w:basedOn w:val="TF-capaTTULO"/>
    <w:semiHidden/>
    <w:rsid w:val="00A91C4C"/>
    <w:pPr>
      <w:pageBreakBefore/>
      <w:spacing w:before="0"/>
    </w:pPr>
  </w:style>
  <w:style w:type="paragraph" w:customStyle="1" w:styleId="TF-folhaaprovaoPOR">
    <w:name w:val="TF-folha aprovação POR"/>
    <w:semiHidden/>
    <w:rsid w:val="00A91C4C"/>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A91C4C"/>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A91C4C"/>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A91C4C"/>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A91C4C"/>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A91C4C"/>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A91C4C"/>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A91C4C"/>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A91C4C"/>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A91C4C"/>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A91C4C"/>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A91C4C"/>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A91C4C"/>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A91C4C"/>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A91C4C"/>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A91C4C"/>
  </w:style>
  <w:style w:type="paragraph" w:customStyle="1" w:styleId="TF-resumoTEXTO">
    <w:name w:val="TF-resumo TEXTO"/>
    <w:next w:val="TF-resumoPALAVRAS-CHAVE"/>
    <w:semiHidden/>
    <w:rsid w:val="00A91C4C"/>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A91C4C"/>
    <w:pPr>
      <w:spacing w:before="240"/>
    </w:pPr>
  </w:style>
  <w:style w:type="paragraph" w:customStyle="1" w:styleId="TF-abstractKEY-WORDS">
    <w:name w:val="TF-abstract KEY-WORDS"/>
    <w:basedOn w:val="TF-resumoPALAVRAS-CHAVE"/>
    <w:semiHidden/>
    <w:rsid w:val="00A91C4C"/>
  </w:style>
  <w:style w:type="paragraph" w:customStyle="1" w:styleId="TF-listadeilustraesTTULO">
    <w:name w:val="TF-lista de ilustrações TÍTULO"/>
    <w:basedOn w:val="Normal"/>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A91C4C"/>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A91C4C"/>
    <w:pPr>
      <w:keepNext/>
      <w:keepLines/>
    </w:pPr>
    <w:rPr>
      <w:rFonts w:ascii="Times New Roman" w:eastAsia="Times New Roman" w:hAnsi="Times New Roman" w:cs="Times New Roman"/>
      <w:sz w:val="22"/>
      <w:szCs w:val="20"/>
      <w:lang w:eastAsia="pt-BR"/>
    </w:rPr>
  </w:style>
  <w:style w:type="paragraph" w:customStyle="1" w:styleId="TF-listadesmbolosTTULO">
    <w:name w:val="TF-lista de símbolos TÍTULO"/>
    <w:basedOn w:val="Normal"/>
    <w:next w:val="TF-listadesmbolosITEM"/>
    <w:semiHidden/>
    <w:rsid w:val="00A91C4C"/>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A91C4C"/>
  </w:style>
  <w:style w:type="paragraph" w:customStyle="1" w:styleId="TF-listadesiglasITEM">
    <w:name w:val="TF-lista de siglas ITEM"/>
    <w:semiHidden/>
    <w:rsid w:val="00A91C4C"/>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A91C4C"/>
    <w:pPr>
      <w:keepNext/>
      <w:spacing w:line="360" w:lineRule="auto"/>
      <w:jc w:val="center"/>
    </w:pPr>
    <w:rPr>
      <w:rFonts w:ascii="Times" w:eastAsia="Times New Roman" w:hAnsi="Times" w:cs="Times New Roman"/>
      <w:b/>
      <w:caps/>
      <w:szCs w:val="20"/>
      <w:lang w:eastAsia="pt-BR"/>
    </w:rPr>
  </w:style>
  <w:style w:type="paragraph" w:customStyle="1" w:styleId="TF-refernciasITEM">
    <w:name w:val="TF-referências ITEM"/>
    <w:rsid w:val="00A91C4C"/>
    <w:pPr>
      <w:keepLines/>
      <w:spacing w:after="120"/>
    </w:pPr>
    <w:rPr>
      <w:rFonts w:ascii="Times New Roman" w:eastAsia="Times New Roman" w:hAnsi="Times New Roman" w:cs="Times New Roman"/>
      <w:szCs w:val="20"/>
      <w:lang w:eastAsia="pt-BR"/>
    </w:rPr>
  </w:style>
  <w:style w:type="paragraph" w:customStyle="1" w:styleId="TF-SUBALNEAnvel1">
    <w:name w:val="TF-SUBALÍNEA nível 1"/>
    <w:basedOn w:val="TF-ALNEA"/>
    <w:rsid w:val="00A91C4C"/>
    <w:pPr>
      <w:numPr>
        <w:ilvl w:val="1"/>
      </w:numPr>
    </w:pPr>
    <w:rPr>
      <w:rFonts w:ascii="Times" w:hAnsi="Times"/>
    </w:rPr>
  </w:style>
  <w:style w:type="paragraph" w:customStyle="1" w:styleId="TF-ALNEA">
    <w:name w:val="TF-ALÍNEA"/>
    <w:qFormat/>
    <w:rsid w:val="00A91C4C"/>
    <w:pPr>
      <w:widowControl w:val="0"/>
      <w:numPr>
        <w:numId w:val="2"/>
      </w:numPr>
      <w:spacing w:line="360" w:lineRule="auto"/>
      <w:contextualSpacing/>
      <w:jc w:val="both"/>
    </w:pPr>
    <w:rPr>
      <w:rFonts w:ascii="Times New Roman" w:eastAsia="Times New Roman" w:hAnsi="Times New Roman" w:cs="Times New Roman"/>
      <w:szCs w:val="20"/>
      <w:lang w:eastAsia="pt-BR"/>
    </w:rPr>
  </w:style>
  <w:style w:type="paragraph" w:customStyle="1" w:styleId="TF-resumoTTULO">
    <w:name w:val="TF-resumo TÍTULO"/>
    <w:basedOn w:val="Normal"/>
    <w:next w:val="TF-resumoTEXTO"/>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A91C4C"/>
    <w:pPr>
      <w:numPr>
        <w:ilvl w:val="2"/>
      </w:numPr>
    </w:pPr>
  </w:style>
  <w:style w:type="paragraph" w:styleId="Cabealho">
    <w:name w:val="header"/>
    <w:basedOn w:val="Normal"/>
    <w:link w:val="CabealhoChar"/>
    <w:uiPriority w:val="99"/>
    <w:rsid w:val="00A91C4C"/>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A91C4C"/>
    <w:rPr>
      <w:rFonts w:ascii="Times New Roman" w:eastAsia="Times New Roman" w:hAnsi="Times New Roman" w:cs="Times New Roman"/>
      <w:lang w:eastAsia="pt-BR"/>
    </w:rPr>
  </w:style>
  <w:style w:type="paragraph" w:styleId="Rodap">
    <w:name w:val="footer"/>
    <w:basedOn w:val="Normal"/>
    <w:link w:val="RodapChar"/>
    <w:uiPriority w:val="99"/>
    <w:rsid w:val="00A91C4C"/>
    <w:pPr>
      <w:keepNext/>
      <w:keepLines/>
      <w:tabs>
        <w:tab w:val="center" w:pos="4320"/>
        <w:tab w:val="right" w:pos="8640"/>
      </w:tabs>
    </w:pPr>
    <w:rPr>
      <w:rFonts w:ascii="Times New Roman" w:eastAsia="Times New Roman" w:hAnsi="Times New Roman" w:cs="Times New Roman"/>
      <w:lang w:eastAsia="pt-BR"/>
    </w:rPr>
  </w:style>
  <w:style w:type="character" w:customStyle="1" w:styleId="RodapChar">
    <w:name w:val="Rodapé Char"/>
    <w:basedOn w:val="Fontepargpadro"/>
    <w:link w:val="Rodap"/>
    <w:uiPriority w:val="99"/>
    <w:rsid w:val="00A91C4C"/>
    <w:rPr>
      <w:rFonts w:ascii="Times New Roman" w:eastAsia="Times New Roman" w:hAnsi="Times New Roman" w:cs="Times New Roman"/>
      <w:lang w:eastAsia="pt-BR"/>
    </w:rPr>
  </w:style>
  <w:style w:type="character" w:styleId="Nmerodepgina">
    <w:name w:val="page number"/>
    <w:basedOn w:val="Fontepargpadro"/>
    <w:semiHidden/>
    <w:rsid w:val="00A91C4C"/>
  </w:style>
  <w:style w:type="paragraph" w:styleId="Sumrio2">
    <w:name w:val="toc 2"/>
    <w:basedOn w:val="Sumrio1"/>
    <w:autoRedefine/>
    <w:uiPriority w:val="39"/>
    <w:rsid w:val="00A91C4C"/>
    <w:pPr>
      <w:tabs>
        <w:tab w:val="left" w:pos="426"/>
      </w:tabs>
      <w:ind w:left="425" w:hanging="425"/>
    </w:pPr>
    <w:rPr>
      <w:b w:val="0"/>
    </w:rPr>
  </w:style>
  <w:style w:type="paragraph" w:styleId="Sumrio1">
    <w:name w:val="toc 1"/>
    <w:autoRedefine/>
    <w:uiPriority w:val="39"/>
    <w:rsid w:val="00A91C4C"/>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A91C4C"/>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A91C4C"/>
    <w:pPr>
      <w:tabs>
        <w:tab w:val="left" w:pos="709"/>
      </w:tabs>
      <w:ind w:left="709" w:hanging="709"/>
    </w:pPr>
  </w:style>
  <w:style w:type="paragraph" w:styleId="Sumrio5">
    <w:name w:val="toc 5"/>
    <w:basedOn w:val="Sumrio4"/>
    <w:autoRedefine/>
    <w:uiPriority w:val="39"/>
    <w:rsid w:val="00A91C4C"/>
    <w:pPr>
      <w:tabs>
        <w:tab w:val="left" w:pos="993"/>
      </w:tabs>
      <w:ind w:left="992" w:hanging="992"/>
    </w:pPr>
  </w:style>
  <w:style w:type="paragraph" w:styleId="Sumrio6">
    <w:name w:val="toc 6"/>
    <w:basedOn w:val="Sumrio5"/>
    <w:autoRedefine/>
    <w:semiHidden/>
    <w:rsid w:val="00A91C4C"/>
    <w:pPr>
      <w:tabs>
        <w:tab w:val="left" w:pos="1134"/>
      </w:tabs>
      <w:ind w:left="1134" w:hanging="1134"/>
    </w:pPr>
  </w:style>
  <w:style w:type="paragraph" w:styleId="Sumrio7">
    <w:name w:val="toc 7"/>
    <w:basedOn w:val="Sumrio6"/>
    <w:autoRedefine/>
    <w:semiHidden/>
    <w:rsid w:val="00A91C4C"/>
    <w:pPr>
      <w:tabs>
        <w:tab w:val="left" w:pos="1276"/>
      </w:tabs>
      <w:ind w:left="1276" w:hanging="1276"/>
    </w:pPr>
  </w:style>
  <w:style w:type="paragraph" w:styleId="Sumrio8">
    <w:name w:val="toc 8"/>
    <w:basedOn w:val="Sumrio7"/>
    <w:autoRedefine/>
    <w:semiHidden/>
    <w:rsid w:val="00A91C4C"/>
    <w:pPr>
      <w:tabs>
        <w:tab w:val="left" w:pos="1418"/>
      </w:tabs>
      <w:ind w:left="1418" w:hanging="1418"/>
    </w:pPr>
  </w:style>
  <w:style w:type="paragraph" w:styleId="Sumrio9">
    <w:name w:val="toc 9"/>
    <w:basedOn w:val="Sumrio8"/>
    <w:autoRedefine/>
    <w:uiPriority w:val="39"/>
    <w:rsid w:val="00A91C4C"/>
    <w:pPr>
      <w:tabs>
        <w:tab w:val="left" w:pos="1701"/>
      </w:tabs>
      <w:ind w:left="0" w:firstLine="0"/>
    </w:pPr>
    <w:rPr>
      <w:b/>
    </w:rPr>
  </w:style>
  <w:style w:type="paragraph" w:styleId="Lista5">
    <w:name w:val="List 5"/>
    <w:basedOn w:val="Normal"/>
    <w:semiHidden/>
    <w:rsid w:val="00A91C4C"/>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A91C4C"/>
    <w:rPr>
      <w:noProof/>
      <w:color w:val="0000FF"/>
      <w:u w:val="single"/>
    </w:rPr>
  </w:style>
  <w:style w:type="paragraph" w:customStyle="1" w:styleId="TF-apndiceTTULO">
    <w:name w:val="TF-apêndice TÍTULO"/>
    <w:next w:val="TF-TEXTO"/>
    <w:semiHidden/>
    <w:rsid w:val="00A91C4C"/>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A91C4C"/>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A91C4C"/>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A91C4C"/>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A91C4C"/>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A91C4C"/>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A91C4C"/>
    <w:pPr>
      <w:keepNext/>
      <w:keepLines/>
      <w:spacing w:before="60"/>
      <w:jc w:val="center"/>
      <w:outlineLvl w:val="0"/>
    </w:pPr>
    <w:rPr>
      <w:rFonts w:ascii="Times New Roman" w:eastAsia="Times New Roman" w:hAnsi="Times New Roman" w:cs="Times New Roman"/>
      <w:szCs w:val="20"/>
      <w:lang w:eastAsia="pt-BR"/>
    </w:rPr>
  </w:style>
  <w:style w:type="paragraph" w:customStyle="1" w:styleId="TF-listadesiglasTTULO">
    <w:name w:val="TF-lista de siglas TÍTULO"/>
    <w:basedOn w:val="Normal"/>
    <w:next w:val="TF-listadesiglasITEM"/>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A91C4C"/>
    <w:pPr>
      <w:spacing w:after="24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A91C4C"/>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A91C4C"/>
    <w:pPr>
      <w:spacing w:after="160"/>
    </w:pPr>
  </w:style>
  <w:style w:type="paragraph" w:customStyle="1" w:styleId="xl24">
    <w:name w:val="xl24"/>
    <w:basedOn w:val="Normal"/>
    <w:rsid w:val="00A91C4C"/>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A91C4C"/>
    <w:rPr>
      <w:i/>
      <w:iCs/>
    </w:rPr>
  </w:style>
  <w:style w:type="paragraph" w:customStyle="1" w:styleId="TF-xAvalITEMTABELA">
    <w:name w:val="TF-xAval ITEM TABELA"/>
    <w:basedOn w:val="TF-xAvalITEMDETALHE"/>
    <w:rsid w:val="00A91C4C"/>
    <w:pPr>
      <w:ind w:left="0"/>
      <w:jc w:val="center"/>
    </w:pPr>
  </w:style>
  <w:style w:type="paragraph" w:customStyle="1" w:styleId="TF-ilustraoTEXTO">
    <w:name w:val="TF-ilustração TEXTO"/>
    <w:semiHidden/>
    <w:rsid w:val="00A91C4C"/>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A91C4C"/>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A91C4C"/>
    <w:pPr>
      <w:numPr>
        <w:numId w:val="3"/>
      </w:numPr>
      <w:tabs>
        <w:tab w:val="clear" w:pos="1040"/>
        <w:tab w:val="num" w:pos="1077"/>
      </w:tabs>
      <w:spacing w:line="360" w:lineRule="auto"/>
      <w:ind w:left="1077" w:hanging="397"/>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A91C4C"/>
  </w:style>
  <w:style w:type="paragraph" w:customStyle="1" w:styleId="TF-subalineasn3">
    <w:name w:val="TF-subalineas n3"/>
    <w:basedOn w:val="TF-subalineasn2"/>
    <w:autoRedefine/>
    <w:semiHidden/>
    <w:rsid w:val="00A91C4C"/>
    <w:pPr>
      <w:numPr>
        <w:ilvl w:val="2"/>
      </w:numPr>
      <w:tabs>
        <w:tab w:val="clear" w:pos="1721"/>
        <w:tab w:val="num" w:pos="360"/>
        <w:tab w:val="num" w:pos="1440"/>
        <w:tab w:val="num" w:pos="1758"/>
        <w:tab w:val="num" w:pos="2160"/>
      </w:tabs>
      <w:ind w:left="2160" w:hanging="360"/>
    </w:pPr>
  </w:style>
  <w:style w:type="paragraph" w:customStyle="1" w:styleId="TF-conteudo-quadro">
    <w:name w:val="TF-conteudo-quadro"/>
    <w:semiHidden/>
    <w:rsid w:val="00A91C4C"/>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A91C4C"/>
    <w:pPr>
      <w:jc w:val="center"/>
    </w:pPr>
  </w:style>
  <w:style w:type="paragraph" w:styleId="Textodebalo">
    <w:name w:val="Balloon Text"/>
    <w:basedOn w:val="Normal"/>
    <w:link w:val="TextodebaloChar"/>
    <w:uiPriority w:val="99"/>
    <w:semiHidden/>
    <w:unhideWhenUsed/>
    <w:rsid w:val="00A91C4C"/>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A91C4C"/>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A91C4C"/>
    <w:pPr>
      <w:jc w:val="right"/>
    </w:pPr>
  </w:style>
  <w:style w:type="table" w:styleId="Tabelacomgrade">
    <w:name w:val="Table Grid"/>
    <w:basedOn w:val="Tabelanormal"/>
    <w:uiPriority w:val="59"/>
    <w:rsid w:val="00A91C4C"/>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A91C4C"/>
  </w:style>
  <w:style w:type="paragraph" w:customStyle="1" w:styleId="TF-LEGENDA-Tabela">
    <w:name w:val="TF-LEGENDA-Tabela"/>
    <w:basedOn w:val="TF-LEGENDA"/>
    <w:semiHidden/>
    <w:qFormat/>
    <w:rsid w:val="00A91C4C"/>
  </w:style>
  <w:style w:type="paragraph" w:customStyle="1" w:styleId="TF-FIGURA">
    <w:name w:val="TF-FIGURA"/>
    <w:basedOn w:val="TF-TEXTO"/>
    <w:qFormat/>
    <w:rsid w:val="00A91C4C"/>
    <w:pPr>
      <w:keepNext/>
      <w:spacing w:before="0" w:line="240" w:lineRule="auto"/>
      <w:ind w:firstLine="0"/>
      <w:jc w:val="center"/>
    </w:pPr>
  </w:style>
  <w:style w:type="character" w:customStyle="1" w:styleId="TF-COURIER10">
    <w:name w:val="TF-COURIER10"/>
    <w:qFormat/>
    <w:rsid w:val="00A91C4C"/>
    <w:rPr>
      <w:rFonts w:ascii="Courier New" w:hAnsi="Courier New"/>
      <w:sz w:val="20"/>
    </w:rPr>
  </w:style>
  <w:style w:type="paragraph" w:customStyle="1" w:styleId="TtuloIntroduo">
    <w:name w:val="Título Introdução"/>
    <w:basedOn w:val="Ttulo1"/>
    <w:qFormat/>
    <w:rsid w:val="00A91C4C"/>
    <w:pPr>
      <w:spacing w:before="480"/>
    </w:pPr>
  </w:style>
  <w:style w:type="paragraph" w:styleId="Textodecomentrio">
    <w:name w:val="annotation text"/>
    <w:basedOn w:val="Normal"/>
    <w:link w:val="TextodecomentrioChar"/>
    <w:uiPriority w:val="99"/>
    <w:unhideWhenUsed/>
    <w:rsid w:val="00A91C4C"/>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A91C4C"/>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A91C4C"/>
    <w:rPr>
      <w:sz w:val="16"/>
      <w:szCs w:val="16"/>
    </w:rPr>
  </w:style>
  <w:style w:type="paragraph" w:styleId="Assuntodocomentrio">
    <w:name w:val="annotation subject"/>
    <w:basedOn w:val="Textodecomentrio"/>
    <w:next w:val="Textodecomentrio"/>
    <w:link w:val="AssuntodocomentrioChar"/>
    <w:uiPriority w:val="99"/>
    <w:semiHidden/>
    <w:unhideWhenUsed/>
    <w:rsid w:val="00A91C4C"/>
    <w:rPr>
      <w:b/>
      <w:bCs/>
      <w:lang w:val="x-none" w:eastAsia="x-none"/>
    </w:rPr>
  </w:style>
  <w:style w:type="character" w:customStyle="1" w:styleId="AssuntodocomentrioChar">
    <w:name w:val="Assunto do comentário Char"/>
    <w:basedOn w:val="TextodecomentrioChar"/>
    <w:link w:val="Assuntodocomentrio"/>
    <w:uiPriority w:val="99"/>
    <w:semiHidden/>
    <w:rsid w:val="00A91C4C"/>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A91C4C"/>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A91C4C"/>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A91C4C"/>
    <w:rPr>
      <w:rFonts w:ascii="Times New Roman" w:eastAsia="Times New Roman" w:hAnsi="Times New Roman" w:cs="Times New Roman"/>
      <w:sz w:val="20"/>
      <w:szCs w:val="20"/>
      <w:lang w:eastAsia="pt-BR"/>
    </w:rPr>
  </w:style>
  <w:style w:type="character" w:styleId="Refdenotaderodap">
    <w:name w:val="footnote reference"/>
    <w:semiHidden/>
    <w:unhideWhenUsed/>
    <w:rsid w:val="00A91C4C"/>
    <w:rPr>
      <w:vertAlign w:val="superscript"/>
    </w:rPr>
  </w:style>
  <w:style w:type="paragraph" w:customStyle="1" w:styleId="TF-orientador">
    <w:name w:val="TF-orientador"/>
    <w:basedOn w:val="TF-autor"/>
    <w:semiHidden/>
    <w:qFormat/>
    <w:rsid w:val="00A91C4C"/>
    <w:pPr>
      <w:spacing w:after="480"/>
    </w:pPr>
  </w:style>
  <w:style w:type="paragraph" w:customStyle="1" w:styleId="TF-avaliaoCABEALHO">
    <w:name w:val="TF-avaliação CABEÇALHO"/>
    <w:basedOn w:val="Normal"/>
    <w:semiHidden/>
    <w:rsid w:val="00A91C4C"/>
    <w:rPr>
      <w:rFonts w:ascii="Times New Roman" w:eastAsia="Times New Roman" w:hAnsi="Times New Roman" w:cs="Times New Roman"/>
      <w:lang w:eastAsia="pt-BR"/>
    </w:rPr>
  </w:style>
  <w:style w:type="paragraph" w:customStyle="1" w:styleId="TF-avaliaoTTULOTCC">
    <w:name w:val="TF-avaliação TÍTULO TCC"/>
    <w:basedOn w:val="Normal"/>
    <w:semiHidden/>
    <w:rsid w:val="00A91C4C"/>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A91C4C"/>
    <w:pPr>
      <w:numPr>
        <w:numId w:val="9"/>
      </w:numPr>
      <w:tabs>
        <w:tab w:val="clear" w:pos="720"/>
        <w:tab w:val="left" w:pos="284"/>
        <w:tab w:val="num" w:pos="1077"/>
      </w:tabs>
      <w:spacing w:before="240"/>
      <w:ind w:left="1077" w:hanging="397"/>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A91C4C"/>
    <w:pPr>
      <w:numPr>
        <w:ilvl w:val="1"/>
      </w:numPr>
      <w:tabs>
        <w:tab w:val="clear" w:pos="737"/>
        <w:tab w:val="num" w:pos="1418"/>
      </w:tabs>
      <w:spacing w:before="400" w:after="100"/>
      <w:ind w:left="1418" w:hanging="380"/>
    </w:pPr>
    <w:rPr>
      <w:b w:val="0"/>
    </w:rPr>
  </w:style>
  <w:style w:type="paragraph" w:customStyle="1" w:styleId="TF-avaliaotexto">
    <w:name w:val="TF-avaliação texto"/>
    <w:basedOn w:val="TF-TEXTO"/>
    <w:semiHidden/>
    <w:qFormat/>
    <w:rsid w:val="00A91C4C"/>
    <w:pPr>
      <w:ind w:firstLine="0"/>
    </w:pPr>
  </w:style>
  <w:style w:type="paragraph" w:customStyle="1" w:styleId="TF-avaliaoQUADRO">
    <w:name w:val="TF-avaliação QUADRO"/>
    <w:basedOn w:val="Normal"/>
    <w:semiHidden/>
    <w:rsid w:val="00A91C4C"/>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A91C4C"/>
    <w:pPr>
      <w:keepNext/>
      <w:keepLines/>
      <w:spacing w:before="120"/>
      <w:jc w:val="center"/>
    </w:pPr>
    <w:rPr>
      <w:rFonts w:ascii="Times New Roman" w:eastAsia="Times New Roman" w:hAnsi="Times New Roman" w:cs="Times New Roman"/>
      <w:color w:val="000000"/>
      <w:szCs w:val="20"/>
      <w:lang w:eastAsia="pt-BR"/>
    </w:rPr>
  </w:style>
  <w:style w:type="paragraph" w:customStyle="1" w:styleId="TF-CDIGO-FONTE">
    <w:name w:val="TF-CÓDIGO-FONTE"/>
    <w:rsid w:val="00A91C4C"/>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A91C4C"/>
    <w:pPr>
      <w:jc w:val="center"/>
    </w:pPr>
    <w:rPr>
      <w:rFonts w:ascii="Times New Roman" w:eastAsia="Times New Roman" w:hAnsi="Times New Roman" w:cs="Times New Roman"/>
      <w:sz w:val="20"/>
      <w:szCs w:val="20"/>
      <w:lang w:eastAsia="pt-BR"/>
    </w:rPr>
  </w:style>
  <w:style w:type="paragraph" w:customStyle="1" w:styleId="TF-xAvalITEM">
    <w:name w:val="TF-xAval ITEM"/>
    <w:basedOn w:val="Normal"/>
    <w:rsid w:val="00A91C4C"/>
    <w:pPr>
      <w:numPr>
        <w:numId w:val="10"/>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A91C4C"/>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A91C4C"/>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A91C4C"/>
    <w:pPr>
      <w:tabs>
        <w:tab w:val="left" w:pos="708"/>
      </w:tabs>
      <w:ind w:left="720" w:hanging="720"/>
      <w:jc w:val="center"/>
    </w:pPr>
    <w:rPr>
      <w:rFonts w:ascii="Times New Roman" w:eastAsia="Times New Roman" w:hAnsi="Times New Roman" w:cs="Times New Roman"/>
      <w:caps/>
      <w:noProof/>
      <w:szCs w:val="20"/>
      <w:lang w:eastAsia="pt-BR"/>
    </w:rPr>
  </w:style>
  <w:style w:type="character" w:styleId="MenoPendente">
    <w:name w:val="Unresolved Mention"/>
    <w:uiPriority w:val="99"/>
    <w:semiHidden/>
    <w:unhideWhenUsed/>
    <w:rsid w:val="00A91C4C"/>
    <w:rPr>
      <w:color w:val="605E5C"/>
      <w:shd w:val="clear" w:color="auto" w:fill="E1DFDD"/>
    </w:rPr>
  </w:style>
  <w:style w:type="paragraph" w:styleId="Legenda">
    <w:name w:val="caption"/>
    <w:basedOn w:val="Normal"/>
    <w:next w:val="Normal"/>
    <w:uiPriority w:val="35"/>
    <w:qFormat/>
    <w:rsid w:val="00A91C4C"/>
    <w:pPr>
      <w:keepNext/>
      <w:keepLines/>
    </w:pPr>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5753/wics.2020.11047"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emf"/><Relationship Id="rId15" Type="http://schemas.openxmlformats.org/officeDocument/2006/relationships/hyperlink" Target="https://doi.org/10.5753/wics.2020.11047"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30</Pages>
  <Words>8395</Words>
  <Characters>45335</Characters>
  <Application>Microsoft Office Word</Application>
  <DocSecurity>0</DocSecurity>
  <Lines>377</Lines>
  <Paragraphs>107</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53623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6</cp:revision>
  <dcterms:created xsi:type="dcterms:W3CDTF">2021-10-26T14:34:00Z</dcterms:created>
  <dcterms:modified xsi:type="dcterms:W3CDTF">2021-10-26T18:59:00Z</dcterms:modified>
</cp:coreProperties>
</file>