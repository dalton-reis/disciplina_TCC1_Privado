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85"/>
        <w:gridCol w:w="3669"/>
      </w:tblGrid>
      <w:tr w:rsidR="00C42B0C" w14:paraId="5961CD3A" w14:textId="77777777" w:rsidTr="005F5236">
        <w:tc>
          <w:tcPr>
            <w:tcW w:w="9104" w:type="dxa"/>
            <w:gridSpan w:val="2"/>
            <w:shd w:val="clear" w:color="auto" w:fill="auto"/>
          </w:tcPr>
          <w:p w14:paraId="49478FBB" w14:textId="77777777" w:rsidR="00C42B0C" w:rsidRDefault="00C42B0C" w:rsidP="005F5236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 ACADÊMICO</w:t>
            </w:r>
          </w:p>
        </w:tc>
      </w:tr>
      <w:tr w:rsidR="00C42B0C" w14:paraId="0EE3DA77" w14:textId="77777777" w:rsidTr="005F5236">
        <w:tc>
          <w:tcPr>
            <w:tcW w:w="5387" w:type="dxa"/>
            <w:shd w:val="clear" w:color="auto" w:fill="auto"/>
          </w:tcPr>
          <w:p w14:paraId="180B112D" w14:textId="3598AD4F" w:rsidR="00C42B0C" w:rsidRPr="003C5262" w:rsidRDefault="00C42B0C" w:rsidP="005F5236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r>
              <w:rPr>
                <w:rStyle w:val="Nmerodepgina"/>
              </w:rPr>
              <w:t>(    ) PRÉ-PROJETO     (</w:t>
            </w:r>
            <w:r>
              <w:t xml:space="preserve">  X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717" w:type="dxa"/>
            <w:shd w:val="clear" w:color="auto" w:fill="auto"/>
          </w:tcPr>
          <w:p w14:paraId="7B9E9C6C" w14:textId="32962DC7" w:rsidR="00C42B0C" w:rsidRDefault="00C42B0C" w:rsidP="005F5236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ANO/SEMESTRE: 2021/2</w:t>
            </w:r>
          </w:p>
        </w:tc>
      </w:tr>
    </w:tbl>
    <w:p w14:paraId="2A43DA2A" w14:textId="77777777" w:rsidR="00C42B0C" w:rsidRDefault="00C42B0C" w:rsidP="00C842E0">
      <w:pPr>
        <w:pStyle w:val="TF-TTULO"/>
        <w:ind w:firstLine="709"/>
      </w:pPr>
    </w:p>
    <w:p w14:paraId="1B9CB63B" w14:textId="6C98500C" w:rsidR="002B0EDC" w:rsidRPr="00B00E04" w:rsidRDefault="002D3F89" w:rsidP="00C842E0">
      <w:pPr>
        <w:pStyle w:val="TF-TTULO"/>
        <w:ind w:firstLine="709"/>
      </w:pPr>
      <w:r>
        <w:t>APLICATIVO COLABORATIVO PARA GERENCIAMENTO DE PATOTAS</w:t>
      </w:r>
    </w:p>
    <w:p w14:paraId="3F8C6FFA" w14:textId="77777777" w:rsidR="00E3714A" w:rsidRDefault="00E3714A" w:rsidP="001E682E">
      <w:pPr>
        <w:pStyle w:val="TF-AUTOR0"/>
      </w:pPr>
      <w:r w:rsidRPr="00E3714A">
        <w:t xml:space="preserve">Lucas </w:t>
      </w:r>
      <w:proofErr w:type="spellStart"/>
      <w:r w:rsidRPr="00E3714A">
        <w:t>Vanelli</w:t>
      </w:r>
      <w:proofErr w:type="spellEnd"/>
      <w:r w:rsidRPr="00E3714A">
        <w:t xml:space="preserve"> dos Santos</w:t>
      </w:r>
    </w:p>
    <w:p w14:paraId="25B59BC5" w14:textId="5A8BC52E" w:rsidR="001E682E" w:rsidRDefault="00E3714A" w:rsidP="00E3714A">
      <w:pPr>
        <w:pStyle w:val="TF-AUTOR0"/>
      </w:pPr>
      <w:r w:rsidRPr="00E3714A">
        <w:t xml:space="preserve">Prof.ª Simone </w:t>
      </w:r>
      <w:proofErr w:type="spellStart"/>
      <w:r w:rsidRPr="00E3714A">
        <w:t>Erbs</w:t>
      </w:r>
      <w:proofErr w:type="spellEnd"/>
      <w:r w:rsidRPr="00E3714A">
        <w:t xml:space="preserve"> da Costa </w:t>
      </w:r>
      <w:r>
        <w:t>–</w:t>
      </w:r>
      <w:r w:rsidRPr="00E3714A">
        <w:t xml:space="preserve"> Orientadora</w:t>
      </w:r>
    </w:p>
    <w:p w14:paraId="4E623A7D" w14:textId="701F9EC6" w:rsidR="004E5A8C" w:rsidRDefault="00F255FC" w:rsidP="0064628C">
      <w:pPr>
        <w:pStyle w:val="Ttulo1"/>
      </w:pPr>
      <w:bookmarkStart w:id="9" w:name="_Ref83930007"/>
      <w:r w:rsidRPr="007D10F2">
        <w:t>Introdução</w:t>
      </w:r>
      <w:bookmarkEnd w:id="9"/>
      <w:r w:rsidRPr="007D10F2">
        <w:t xml:space="preserve">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74B45C7C" w14:textId="78635CC3" w:rsidR="004C67F2" w:rsidRDefault="003E2D73" w:rsidP="003E2D73">
      <w:pPr>
        <w:pStyle w:val="TF-TEXTO"/>
      </w:pPr>
      <w:r>
        <w:t xml:space="preserve">Nos últimos anos a </w:t>
      </w:r>
      <w:r w:rsidR="00034794">
        <w:t xml:space="preserve">procura por </w:t>
      </w:r>
      <w:r>
        <w:t>prática</w:t>
      </w:r>
      <w:r w:rsidR="00034794">
        <w:t>s</w:t>
      </w:r>
      <w:r>
        <w:t xml:space="preserve"> esportiva</w:t>
      </w:r>
      <w:r w:rsidR="00034794">
        <w:t>s</w:t>
      </w:r>
      <w:r>
        <w:t xml:space="preserve"> vem se tornando cada vez mais comum na sociedade, </w:t>
      </w:r>
      <w:r w:rsidR="00034794">
        <w:t>dentre elas, os esportes</w:t>
      </w:r>
      <w:r>
        <w:t xml:space="preserve"> coletivos são os mais procurados </w:t>
      </w:r>
      <w:r w:rsidR="00DA4EE0">
        <w:fldChar w:fldCharType="begin" w:fldLock="1"/>
      </w:r>
      <w:r w:rsidR="008A12A4">
        <w:instrText>ADDIN CSL_CITATION {"citationItems":[{"id":"ITEM-1","itemData":{"author":[{"dropping-particle":"","family":"Júnior","given":"José Cícero Cabral de Lima","non-dropping-particle":"","parse-names":false,"suffix":""},{"dropping-particle":"","family":"Sampaio","given":"João Márcio Fialho","non-dropping-particle":"","parse-names":false,"suffix":""},{"dropping-particle":"","family":"Nascimento","given":"Paulo Rogério Barbosa","non-dropping-particle":"","parse-names":false,"suffix":""}],"id":"ITEM-1","issue":"1","issued":{"date-parts":[["2016"]]},"page":"11","title":"FUTEBOL AMADOR : LAZER E SAÚDE","type":"article-newspaper"},"uris":["http://www.mendeley.com/documents/?uuid=43db0bd1-1f6c-4d09-a642-0d4c638c052d"]}],"mendeley":{"formattedCitation":"(JÚNIOR; SAMPAIO; NASCIMENTO, 2016)","manualFormatting":"(JÚNIOR; SAMPAIO; NASCIMENTO, 2017)","plainTextFormattedCitation":"(JÚNIOR; SAMPAIO; NASCIMENTO, 2016)","previouslyFormattedCitation":"(JÚNIOR; SAMPAIO; NASCIMENTO, 2016)"},"properties":{"noteIndex":0},"schema":"https://github.com/citation-style-language/schema/raw/master/csl-citation.json"}</w:instrText>
      </w:r>
      <w:r w:rsidR="00DA4EE0">
        <w:fldChar w:fldCharType="separate"/>
      </w:r>
      <w:r w:rsidR="008A12A4" w:rsidRPr="008A12A4">
        <w:rPr>
          <w:noProof/>
        </w:rPr>
        <w:t>(</w:t>
      </w:r>
      <w:r w:rsidR="00234FBC">
        <w:rPr>
          <w:noProof/>
        </w:rPr>
        <w:t xml:space="preserve">LIMA </w:t>
      </w:r>
      <w:r w:rsidR="008A12A4" w:rsidRPr="008A12A4">
        <w:rPr>
          <w:noProof/>
        </w:rPr>
        <w:t>JÚNIOR; SAMPAIO; NASCIMENTO, 201</w:t>
      </w:r>
      <w:r w:rsidR="008A12A4">
        <w:rPr>
          <w:noProof/>
        </w:rPr>
        <w:t>7</w:t>
      </w:r>
      <w:r w:rsidR="008A12A4" w:rsidRPr="008A12A4">
        <w:rPr>
          <w:noProof/>
        </w:rPr>
        <w:t>)</w:t>
      </w:r>
      <w:r w:rsidR="00DA4EE0">
        <w:fldChar w:fldCharType="end"/>
      </w:r>
      <w:r w:rsidR="00DA4EE0">
        <w:t xml:space="preserve">. </w:t>
      </w:r>
      <w:r w:rsidR="002C489C">
        <w:t xml:space="preserve">Segundo </w:t>
      </w:r>
      <w:r w:rsidR="00234FBC">
        <w:t xml:space="preserve">Lima </w:t>
      </w:r>
      <w:r w:rsidR="002546CA">
        <w:t>Júnior</w:t>
      </w:r>
      <w:r w:rsidR="008A12A4">
        <w:t xml:space="preserve">, </w:t>
      </w:r>
      <w:r w:rsidR="002546CA">
        <w:t>Sampaio</w:t>
      </w:r>
      <w:r w:rsidR="008A12A4">
        <w:t xml:space="preserve"> e Nascimento</w:t>
      </w:r>
      <w:r w:rsidR="002C489C">
        <w:t xml:space="preserve"> (</w:t>
      </w:r>
      <w:r w:rsidR="00D07731" w:rsidRPr="00766A3C">
        <w:rPr>
          <w:color w:val="111111"/>
          <w:szCs w:val="24"/>
          <w:shd w:val="clear" w:color="auto" w:fill="FFFFFF"/>
        </w:rPr>
        <w:t>2017</w:t>
      </w:r>
      <w:r w:rsidR="002C489C">
        <w:t>)</w:t>
      </w:r>
      <w:r w:rsidR="006307CF">
        <w:t>,</w:t>
      </w:r>
      <w:r w:rsidR="002C489C">
        <w:t xml:space="preserve"> o</w:t>
      </w:r>
      <w:r>
        <w:t xml:space="preserve"> futebol é o esporte coletivo mais praticado no mundo e, no Brasil essa característica se torna ainda mais </w:t>
      </w:r>
      <w:r w:rsidR="00034794">
        <w:t>expressiva</w:t>
      </w:r>
      <w:r>
        <w:t xml:space="preserve">, </w:t>
      </w:r>
      <w:r w:rsidR="00BA0AAD">
        <w:t xml:space="preserve">tendo em </w:t>
      </w:r>
      <w:r>
        <w:t xml:space="preserve">vista que a maioria dos brasileiros já teve ou tem contato com o futebol, seja </w:t>
      </w:r>
      <w:r w:rsidR="00034794">
        <w:t xml:space="preserve">pela </w:t>
      </w:r>
      <w:r>
        <w:t>prática,</w:t>
      </w:r>
      <w:r w:rsidR="00034794">
        <w:t xml:space="preserve"> </w:t>
      </w:r>
      <w:r>
        <w:t>indiretamente na torcida</w:t>
      </w:r>
      <w:r w:rsidR="00CA33AC">
        <w:t xml:space="preserve"> e</w:t>
      </w:r>
      <w:r>
        <w:t xml:space="preserve"> pelo acompanhamento na mídia</w:t>
      </w:r>
      <w:r w:rsidR="002C489C">
        <w:t>.</w:t>
      </w:r>
      <w:r w:rsidR="006307CF">
        <w:t xml:space="preserve"> </w:t>
      </w:r>
      <w:r w:rsidR="005E174D">
        <w:t xml:space="preserve">De acordo com Souza et al. (2019), </w:t>
      </w:r>
      <w:r w:rsidR="00885CCA">
        <w:t xml:space="preserve">muitos programas que incentivam </w:t>
      </w:r>
      <w:r w:rsidR="00A95C70">
        <w:t>à</w:t>
      </w:r>
      <w:r w:rsidR="00885CCA">
        <w:t xml:space="preserve"> saúde como campanhas e propagandas </w:t>
      </w:r>
      <w:r w:rsidR="006F35C6">
        <w:t>na televisão fazem com que as pessoas se interessem pelo futebol e comecem a praticá-lo</w:t>
      </w:r>
      <w:r w:rsidR="005E174D">
        <w:t xml:space="preserve">. </w:t>
      </w:r>
      <w:r w:rsidR="006F35C6">
        <w:t xml:space="preserve">Os aspectos sociais também influenciam na prática do futebol, por ser um esporte fácil </w:t>
      </w:r>
      <w:r w:rsidR="002D1B47">
        <w:t>e viável para descontração</w:t>
      </w:r>
      <w:r w:rsidR="00AC6F62">
        <w:t>,</w:t>
      </w:r>
      <w:r w:rsidR="002D1B47">
        <w:t xml:space="preserve"> possibilitando a </w:t>
      </w:r>
      <w:r w:rsidR="00A95C70">
        <w:t>prática</w:t>
      </w:r>
      <w:r w:rsidR="002D1B47">
        <w:t xml:space="preserve"> de forma lucida e prazerosa com o intuído de divertir o grupo</w:t>
      </w:r>
      <w:r w:rsidR="00A95C70">
        <w:t xml:space="preserve"> (SOUZA </w:t>
      </w:r>
      <w:r w:rsidR="00A95C70" w:rsidRPr="00D350DE">
        <w:rPr>
          <w:i/>
          <w:iCs/>
        </w:rPr>
        <w:t>et al</w:t>
      </w:r>
      <w:r w:rsidR="00A95C70">
        <w:t>., 20</w:t>
      </w:r>
      <w:r w:rsidR="00F109B5">
        <w:t>19</w:t>
      </w:r>
      <w:r w:rsidR="00A95C70">
        <w:t>).</w:t>
      </w:r>
    </w:p>
    <w:p w14:paraId="12B0EC2A" w14:textId="784764E7" w:rsidR="005C5BF8" w:rsidRDefault="006307CF" w:rsidP="005E174D">
      <w:pPr>
        <w:pStyle w:val="TF-TEXTO"/>
      </w:pPr>
      <w:r>
        <w:t xml:space="preserve">Lima </w:t>
      </w:r>
      <w:r w:rsidR="002546CA">
        <w:t>Júnior e Sampaio</w:t>
      </w:r>
      <w:r w:rsidR="008A12A4">
        <w:t xml:space="preserve"> e Nascimento</w:t>
      </w:r>
      <w:r w:rsidR="002546CA">
        <w:t xml:space="preserve"> </w:t>
      </w:r>
      <w:r w:rsidR="00034794">
        <w:t>(201</w:t>
      </w:r>
      <w:r w:rsidR="008A12A4">
        <w:t>7</w:t>
      </w:r>
      <w:r w:rsidR="00034794">
        <w:t>) destaca</w:t>
      </w:r>
      <w:r w:rsidR="00442AE3">
        <w:t>m</w:t>
      </w:r>
      <w:r w:rsidR="003E2D73">
        <w:t xml:space="preserve"> que o futebol pode ser desenvolvido de duas formas, seja profissionalmente ou de maneira amadora, </w:t>
      </w:r>
      <w:r w:rsidR="00A46B77">
        <w:t>essas possibilidades</w:t>
      </w:r>
      <w:r w:rsidR="003E2D73">
        <w:t xml:space="preserve"> talvez seja</w:t>
      </w:r>
      <w:r w:rsidR="00A46B77">
        <w:t>m</w:t>
      </w:r>
      <w:r w:rsidR="003E2D73">
        <w:t xml:space="preserve"> o diferencial para </w:t>
      </w:r>
      <w:r w:rsidR="00034794">
        <w:t>compreender</w:t>
      </w:r>
      <w:r w:rsidR="003E2D73">
        <w:t xml:space="preserve"> </w:t>
      </w:r>
      <w:r w:rsidR="000A596A">
        <w:t>o</w:t>
      </w:r>
      <w:r w:rsidR="009F36DA">
        <w:t xml:space="preserve"> </w:t>
      </w:r>
      <w:r w:rsidR="000A596A">
        <w:t>grande número</w:t>
      </w:r>
      <w:r w:rsidR="009F36DA">
        <w:t xml:space="preserve"> d</w:t>
      </w:r>
      <w:r w:rsidR="003E2D73">
        <w:t xml:space="preserve">e </w:t>
      </w:r>
      <w:r w:rsidR="002E0423">
        <w:t xml:space="preserve">pessoa que praticam </w:t>
      </w:r>
      <w:r w:rsidR="003E2D73">
        <w:t xml:space="preserve">diariamente. Dessa maneira, a prática do futebol pode ocorrer em diferentes ambientes, tais como: clubes, praças, centros comunitários, nos bairros, em estádios de futebol ou nas escolas e, com </w:t>
      </w:r>
      <w:r w:rsidR="001B3861">
        <w:t>diversas</w:t>
      </w:r>
      <w:r w:rsidR="003E2D73">
        <w:t xml:space="preserve"> finalidades que podem direcionar-se para o rendimento,</w:t>
      </w:r>
      <w:r w:rsidR="009F36DA">
        <w:t xml:space="preserve"> saúde,</w:t>
      </w:r>
      <w:r w:rsidR="003E2D73">
        <w:t xml:space="preserve"> comércio, trabalho, cultura e lazer</w:t>
      </w:r>
      <w:r w:rsidR="00034794">
        <w:t xml:space="preserve"> </w:t>
      </w:r>
      <w:r w:rsidR="00DA4EE0">
        <w:fldChar w:fldCharType="begin" w:fldLock="1"/>
      </w:r>
      <w:r w:rsidR="008A12A4">
        <w:instrText>ADDIN CSL_CITATION {"citationItems":[{"id":"ITEM-1","itemData":{"author":[{"dropping-particle":"","family":"Júnior","given":"José Cícero Cabral de Lima","non-dropping-particle":"","parse-names":false,"suffix":""},{"dropping-particle":"","family":"Sampaio","given":"João Márcio Fialho","non-dropping-particle":"","parse-names":false,"suffix":""},{"dropping-particle":"","family":"Nascimento","given":"Paulo Rogério Barbosa","non-dropping-particle":"","parse-names":false,"suffix":""}],"id":"ITEM-1","issue":"1","issued":{"date-parts":[["2016"]]},"page":"11","title":"FUTEBOL AMADOR : LAZER E SAÚDE","type":"article-newspaper"},"uris":["http://www.mendeley.com/documents/?uuid=43db0bd1-1f6c-4d09-a642-0d4c638c052d"]}],"mendeley":{"formattedCitation":"(JÚNIOR; SAMPAIO; NASCIMENTO, 2016)","manualFormatting":"(JÚNIOR; SAMPAIO; NASCIMENTO, 2017)","plainTextFormattedCitation":"(JÚNIOR; SAMPAIO; NASCIMENTO, 2016)","previouslyFormattedCitation":"(JÚNIOR; SAMPAIO; NASCIMENTO, 2016)"},"properties":{"noteIndex":0},"schema":"https://github.com/citation-style-language/schema/raw/master/csl-citation.json"}</w:instrText>
      </w:r>
      <w:r w:rsidR="00DA4EE0">
        <w:fldChar w:fldCharType="separate"/>
      </w:r>
      <w:r w:rsidR="00DA4EE0" w:rsidRPr="00DA4EE0">
        <w:rPr>
          <w:noProof/>
        </w:rPr>
        <w:t>(</w:t>
      </w:r>
      <w:r w:rsidR="00234FBC">
        <w:rPr>
          <w:noProof/>
        </w:rPr>
        <w:t xml:space="preserve">LIMA </w:t>
      </w:r>
      <w:r w:rsidR="00DA4EE0" w:rsidRPr="00DA4EE0">
        <w:rPr>
          <w:noProof/>
        </w:rPr>
        <w:t>JÚNIOR; SAMPAIO; NASCIMENTO, 201</w:t>
      </w:r>
      <w:r w:rsidR="008A12A4">
        <w:rPr>
          <w:noProof/>
        </w:rPr>
        <w:t>7</w:t>
      </w:r>
      <w:r w:rsidR="00DA4EE0" w:rsidRPr="00DA4EE0">
        <w:rPr>
          <w:noProof/>
        </w:rPr>
        <w:t>)</w:t>
      </w:r>
      <w:r w:rsidR="00DA4EE0">
        <w:fldChar w:fldCharType="end"/>
      </w:r>
      <w:r w:rsidR="00DA4EE0">
        <w:t>.</w:t>
      </w:r>
      <w:r w:rsidR="0032360F">
        <w:t xml:space="preserve"> </w:t>
      </w:r>
      <w:r w:rsidR="00442AE3">
        <w:t xml:space="preserve">Contudo, para realizar a prática do futebol amador é necessário que se encontre pessoas que também estejam interessadas </w:t>
      </w:r>
      <w:r w:rsidR="005C5BF8">
        <w:t xml:space="preserve">e tenham disponibilidade </w:t>
      </w:r>
      <w:r w:rsidR="00442AE3">
        <w:t xml:space="preserve">(JESUS, 2016), </w:t>
      </w:r>
      <w:r w:rsidR="005C5BF8">
        <w:t>envolvendo</w:t>
      </w:r>
      <w:r w:rsidR="00442AE3">
        <w:t xml:space="preserve"> um número </w:t>
      </w:r>
      <w:r w:rsidR="005C5BF8">
        <w:t xml:space="preserve">mínimo </w:t>
      </w:r>
      <w:r w:rsidR="00442AE3">
        <w:t xml:space="preserve">de pessoas </w:t>
      </w:r>
      <w:r w:rsidR="005C5BF8">
        <w:t>p</w:t>
      </w:r>
      <w:r w:rsidR="00442AE3">
        <w:t xml:space="preserve">ara que o grupo seja formado (PESSOA, 2017). </w:t>
      </w:r>
      <w:proofErr w:type="spellStart"/>
      <w:r w:rsidR="005C5BF8" w:rsidRPr="005C5BF8">
        <w:t>Schetino</w:t>
      </w:r>
      <w:proofErr w:type="spellEnd"/>
      <w:r w:rsidR="005C5BF8">
        <w:t xml:space="preserve"> (2014) complementa que indisponibilidade de horários, falta de pessoas e gerenciamento do grupo são alguns dos problemas encontrados para que esse tipo de evento não aconteça. </w:t>
      </w:r>
    </w:p>
    <w:p w14:paraId="515C8A06" w14:textId="62BB4A57" w:rsidR="00747395" w:rsidRDefault="005C5BF8" w:rsidP="007D643C">
      <w:pPr>
        <w:pStyle w:val="TF-TEXTO"/>
      </w:pPr>
      <w:r>
        <w:t xml:space="preserve">Nesse sentido, </w:t>
      </w:r>
      <w:r w:rsidR="00FB4796">
        <w:t xml:space="preserve">o avanço tecnológico, a difusão da internet e dos dispositivos móveis, que estão cada vez mais presentes no cotidiano das pessoas, </w:t>
      </w:r>
      <w:r>
        <w:t>podem ser utilizados para formação d</w:t>
      </w:r>
      <w:r w:rsidR="00635650">
        <w:t xml:space="preserve">os grupos de patota </w:t>
      </w:r>
      <w:r>
        <w:t xml:space="preserve">e </w:t>
      </w:r>
      <w:r w:rsidR="00FB4796">
        <w:t>são ambientes apropriados para o desenvolvimento de Sistemas Colaborativos (SC) (ZUCCHI, 2018).</w:t>
      </w:r>
      <w:r w:rsidR="000A5523">
        <w:t xml:space="preserve"> </w:t>
      </w:r>
      <w:r w:rsidR="00361036">
        <w:t>Esses ambientes propiciam</w:t>
      </w:r>
      <w:r w:rsidR="00361036" w:rsidRPr="00361036">
        <w:t xml:space="preserve"> </w:t>
      </w:r>
      <w:r w:rsidR="00361036">
        <w:t xml:space="preserve">aos integrantes do grupo </w:t>
      </w:r>
      <w:r w:rsidR="00361036">
        <w:lastRenderedPageBreak/>
        <w:t>interagirem, se comunicarem e cooperarem entre si</w:t>
      </w:r>
      <w:r w:rsidR="00747395">
        <w:t xml:space="preserve"> (COSTA, 2018).</w:t>
      </w:r>
      <w:r w:rsidR="00C9671F">
        <w:t xml:space="preserve"> </w:t>
      </w:r>
      <w:r w:rsidR="00C9472A">
        <w:t>Desta forma,</w:t>
      </w:r>
      <w:r w:rsidR="00A7393F">
        <w:t xml:space="preserve"> </w:t>
      </w:r>
      <w:r w:rsidR="00BE6D70">
        <w:t xml:space="preserve">o </w:t>
      </w:r>
      <w:r w:rsidR="00A7393F">
        <w:t xml:space="preserve">aumento </w:t>
      </w:r>
      <w:r w:rsidR="00C9671F">
        <w:t>da tecnologia</w:t>
      </w:r>
      <w:r w:rsidR="005F4E00">
        <w:t xml:space="preserve"> ocasiona</w:t>
      </w:r>
      <w:r w:rsidR="00A7393F">
        <w:t xml:space="preserve"> muda</w:t>
      </w:r>
      <w:r w:rsidR="00093EAA">
        <w:t>nça</w:t>
      </w:r>
      <w:r w:rsidR="00D62A65">
        <w:t>s</w:t>
      </w:r>
      <w:r w:rsidR="00093EAA">
        <w:t xml:space="preserve"> na</w:t>
      </w:r>
      <w:r w:rsidR="00A7393F">
        <w:t xml:space="preserve"> forma de </w:t>
      </w:r>
      <w:r w:rsidR="00093EAA">
        <w:t xml:space="preserve">comunicação e </w:t>
      </w:r>
      <w:r w:rsidR="00C9472A">
        <w:t xml:space="preserve">da </w:t>
      </w:r>
      <w:r w:rsidR="00093EAA">
        <w:t>interação social entre as pessoas</w:t>
      </w:r>
      <w:r w:rsidR="005E0D3F">
        <w:t>,</w:t>
      </w:r>
      <w:r w:rsidR="0098250A">
        <w:t xml:space="preserve"> </w:t>
      </w:r>
      <w:r w:rsidR="00A35F37">
        <w:t xml:space="preserve">proporcionando o trabalho colaborativo, ou seja, </w:t>
      </w:r>
      <w:r w:rsidR="00BE6D70">
        <w:t xml:space="preserve">possibilitando que as soluções projetadas </w:t>
      </w:r>
      <w:r w:rsidR="0098250A">
        <w:t xml:space="preserve">criem </w:t>
      </w:r>
      <w:r w:rsidR="00D62A65">
        <w:t xml:space="preserve"> </w:t>
      </w:r>
      <w:r w:rsidR="005E0D3F">
        <w:t xml:space="preserve">um ambiente em que os usuários </w:t>
      </w:r>
      <w:r w:rsidR="003A0484">
        <w:t>se sintam</w:t>
      </w:r>
      <w:r w:rsidR="005E0D3F">
        <w:t xml:space="preserve"> motivados a interagir uns com os outros</w:t>
      </w:r>
      <w:r w:rsidR="00A35F37">
        <w:t xml:space="preserve"> </w:t>
      </w:r>
      <w:r w:rsidR="00C9472A">
        <w:t xml:space="preserve">(DA COSTA </w:t>
      </w:r>
      <w:r w:rsidR="00C9472A" w:rsidRPr="00C9472A">
        <w:rPr>
          <w:i/>
          <w:iCs/>
        </w:rPr>
        <w:t>et al</w:t>
      </w:r>
      <w:r w:rsidR="00C9472A">
        <w:t>., 2020).</w:t>
      </w:r>
    </w:p>
    <w:p w14:paraId="5E4216A2" w14:textId="2DA6B204" w:rsidR="003D398C" w:rsidRDefault="004E5A8C" w:rsidP="007D643C">
      <w:pPr>
        <w:pStyle w:val="TF-TEXTO"/>
      </w:pPr>
      <w:r>
        <w:t>Diante do exposto, este trabalho propõe o desenvolvimento de um</w:t>
      </w:r>
      <w:r w:rsidR="000915FB">
        <w:t xml:space="preserve"> aplicativo</w:t>
      </w:r>
      <w:r w:rsidR="002E0423">
        <w:t xml:space="preserve"> colaborativo</w:t>
      </w:r>
      <w:r w:rsidR="000915FB">
        <w:t xml:space="preserve"> </w:t>
      </w:r>
      <w:r>
        <w:t xml:space="preserve">que </w:t>
      </w:r>
      <w:r w:rsidR="00747395">
        <w:t>auxilie</w:t>
      </w:r>
      <w:r w:rsidR="000915FB">
        <w:t xml:space="preserve"> jogadores de futebol</w:t>
      </w:r>
      <w:r w:rsidR="0028550B">
        <w:t xml:space="preserve"> criar</w:t>
      </w:r>
      <w:r w:rsidR="00635650">
        <w:t>em</w:t>
      </w:r>
      <w:r w:rsidR="000915FB">
        <w:t xml:space="preserve"> grupos </w:t>
      </w:r>
      <w:r w:rsidR="004B0E47">
        <w:t>para realização de partidas de futebol</w:t>
      </w:r>
      <w:r>
        <w:t>.</w:t>
      </w:r>
      <w:r w:rsidR="00982EF3">
        <w:t xml:space="preserve"> Conjectura-se assim promover u</w:t>
      </w:r>
      <w:r w:rsidR="00982EF3" w:rsidRPr="00982EF3">
        <w:t>ma maior interação entre os participantes da patota</w:t>
      </w:r>
      <w:r w:rsidR="00982EF3">
        <w:t>, assim como o seu gerenciamento.</w:t>
      </w:r>
    </w:p>
    <w:p w14:paraId="286B3BEA" w14:textId="4172487F" w:rsidR="00F255FC" w:rsidRPr="007D10F2" w:rsidRDefault="00F255FC" w:rsidP="00B3677C">
      <w:pPr>
        <w:pStyle w:val="Ttulo2"/>
      </w:pPr>
      <w:bookmarkStart w:id="10" w:name="_Toc419598576"/>
      <w:bookmarkStart w:id="11" w:name="_Toc420721317"/>
      <w:bookmarkStart w:id="12" w:name="_Toc420721467"/>
      <w:bookmarkStart w:id="13" w:name="_Toc420721562"/>
      <w:bookmarkStart w:id="14" w:name="_Toc420721768"/>
      <w:bookmarkStart w:id="15" w:name="_Toc420723209"/>
      <w:bookmarkStart w:id="16" w:name="_Toc482682370"/>
      <w:bookmarkStart w:id="17" w:name="_Toc54164904"/>
      <w:bookmarkStart w:id="18" w:name="_Toc54165664"/>
      <w:bookmarkStart w:id="19" w:name="_Toc54169316"/>
      <w:bookmarkStart w:id="20" w:name="_Toc96347426"/>
      <w:bookmarkStart w:id="21" w:name="_Toc96357710"/>
      <w:bookmarkStart w:id="22" w:name="_Toc96491850"/>
      <w:bookmarkStart w:id="23" w:name="_Toc411603090"/>
      <w:r w:rsidRPr="007D10F2">
        <w:t>OBJETIVOS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</w:p>
    <w:p w14:paraId="18C9AE1D" w14:textId="6E624DA8" w:rsidR="00C35E57" w:rsidRDefault="00C35E57" w:rsidP="00C35E57">
      <w:pPr>
        <w:pStyle w:val="TF-TEXTO"/>
      </w:pPr>
      <w:r>
        <w:t xml:space="preserve"> </w:t>
      </w:r>
      <w:r w:rsidR="007679B5">
        <w:t>O objetivo geral do trabalho proposto é disponibilizar um</w:t>
      </w:r>
      <w:r w:rsidR="00C26A71">
        <w:t xml:space="preserve"> aplicativo colaborativo </w:t>
      </w:r>
      <w:r w:rsidR="007679B5">
        <w:t>para gerenci</w:t>
      </w:r>
      <w:r w:rsidR="00C33434">
        <w:t xml:space="preserve">ar </w:t>
      </w:r>
      <w:r w:rsidR="00493F14">
        <w:t xml:space="preserve">grupos </w:t>
      </w:r>
      <w:r w:rsidR="007679B5">
        <w:t>de patota</w:t>
      </w:r>
      <w:r w:rsidR="00C26A71" w:rsidRPr="00C26A71">
        <w:t xml:space="preserve">, </w:t>
      </w:r>
      <w:r w:rsidR="008F4C15">
        <w:t xml:space="preserve">propiciando interação aos participantes </w:t>
      </w:r>
      <w:r w:rsidR="00C26A71" w:rsidRPr="00C26A71">
        <w:t>deste grupo.</w:t>
      </w:r>
      <w:r w:rsidR="00982EF3">
        <w:t xml:space="preserve"> </w:t>
      </w:r>
      <w:r w:rsidR="00747395">
        <w:t>O</w:t>
      </w:r>
      <w:r>
        <w:t>s objetivos específicos:</w:t>
      </w:r>
    </w:p>
    <w:p w14:paraId="2A3D0C11" w14:textId="76424845" w:rsidR="00C35E57" w:rsidRDefault="000915FB" w:rsidP="00C26A71">
      <w:pPr>
        <w:pStyle w:val="TF-ALNEA"/>
      </w:pPr>
      <w:r w:rsidRPr="00C900CC">
        <w:t xml:space="preserve">disponibilizar </w:t>
      </w:r>
      <w:r w:rsidR="00D24E3A">
        <w:t xml:space="preserve">interface colaborativa para </w:t>
      </w:r>
      <w:r w:rsidR="00982EF3">
        <w:t>auxili</w:t>
      </w:r>
      <w:r w:rsidR="00D24E3A">
        <w:t>ar</w:t>
      </w:r>
      <w:r w:rsidR="00982EF3">
        <w:t xml:space="preserve"> </w:t>
      </w:r>
      <w:r w:rsidR="006229D2">
        <w:t>as pessoas</w:t>
      </w:r>
      <w:r w:rsidR="00D43CC3">
        <w:t xml:space="preserve"> na organização dos grupos</w:t>
      </w:r>
      <w:r w:rsidR="00D24E3A">
        <w:t xml:space="preserve"> e na </w:t>
      </w:r>
      <w:r w:rsidR="00982EF3">
        <w:t>interação entre os participantes da patota</w:t>
      </w:r>
      <w:r w:rsidR="00C26A71" w:rsidRPr="00C26A71">
        <w:t xml:space="preserve">, fundamentada no Modelo 3C de Colaboração (M3C), </w:t>
      </w:r>
      <w:r w:rsidR="00982EF3">
        <w:t>por meio da</w:t>
      </w:r>
      <w:r w:rsidR="00C26A71" w:rsidRPr="00C26A71">
        <w:t xml:space="preserve"> Comunicação, Coordenação e Cooperação das atividades realizadas</w:t>
      </w:r>
      <w:r w:rsidR="00D43CC3">
        <w:t>;</w:t>
      </w:r>
      <w:r w:rsidR="009F3141">
        <w:t xml:space="preserve"> </w:t>
      </w:r>
    </w:p>
    <w:p w14:paraId="0304BD60" w14:textId="7AEE6845" w:rsidR="00C35E57" w:rsidRDefault="00C26A71" w:rsidP="007679B5">
      <w:pPr>
        <w:pStyle w:val="TF-ALNEA"/>
      </w:pPr>
      <w:r w:rsidRPr="00C26A71">
        <w:t>analisar e avaliar a usabilidade, a comunicabilidade e a experiência das interfaces desenvolvidas e de suas funcionalidades</w:t>
      </w:r>
      <w:r>
        <w:t xml:space="preserve">, </w:t>
      </w:r>
      <w:r w:rsidR="00D43CC3" w:rsidRPr="007B34A1">
        <w:t>pelo</w:t>
      </w:r>
      <w:r w:rsidR="00D43CC3">
        <w:t xml:space="preserve"> m</w:t>
      </w:r>
      <w:r w:rsidR="00D43CC3" w:rsidRPr="00A9319C">
        <w:t xml:space="preserve">étodo </w:t>
      </w:r>
      <w:proofErr w:type="spellStart"/>
      <w:r w:rsidR="00D43CC3" w:rsidRPr="00A9319C">
        <w:t>Relationship</w:t>
      </w:r>
      <w:proofErr w:type="spellEnd"/>
      <w:r w:rsidR="00D43CC3" w:rsidRPr="00A9319C">
        <w:t xml:space="preserve"> </w:t>
      </w:r>
      <w:proofErr w:type="spellStart"/>
      <w:r w:rsidR="00D43CC3" w:rsidRPr="00A9319C">
        <w:t>of</w:t>
      </w:r>
      <w:proofErr w:type="spellEnd"/>
      <w:r w:rsidR="00D43CC3" w:rsidRPr="00A9319C">
        <w:t xml:space="preserve"> M3C </w:t>
      </w:r>
      <w:proofErr w:type="spellStart"/>
      <w:r w:rsidR="00D43CC3" w:rsidRPr="00A9319C">
        <w:t>with</w:t>
      </w:r>
      <w:proofErr w:type="spellEnd"/>
      <w:r w:rsidR="00D43CC3" w:rsidRPr="00A9319C">
        <w:t xml:space="preserve"> </w:t>
      </w:r>
      <w:proofErr w:type="spellStart"/>
      <w:r w:rsidR="00D43CC3" w:rsidRPr="00A9319C">
        <w:t>User</w:t>
      </w:r>
      <w:proofErr w:type="spellEnd"/>
      <w:r w:rsidR="00D43CC3" w:rsidRPr="00A9319C">
        <w:t xml:space="preserve"> </w:t>
      </w:r>
      <w:proofErr w:type="spellStart"/>
      <w:r w:rsidR="00D43CC3" w:rsidRPr="00A9319C">
        <w:t>Requirements</w:t>
      </w:r>
      <w:proofErr w:type="spellEnd"/>
      <w:r w:rsidR="00D43CC3" w:rsidRPr="00A9319C">
        <w:t xml:space="preserve"> </w:t>
      </w:r>
      <w:proofErr w:type="spellStart"/>
      <w:r w:rsidR="00D43CC3" w:rsidRPr="00A9319C">
        <w:t>and</w:t>
      </w:r>
      <w:proofErr w:type="spellEnd"/>
      <w:r w:rsidR="00D43CC3" w:rsidRPr="00A9319C">
        <w:t xml:space="preserve"> </w:t>
      </w:r>
      <w:proofErr w:type="spellStart"/>
      <w:r w:rsidR="00D43CC3" w:rsidRPr="00A9319C">
        <w:t>Usability</w:t>
      </w:r>
      <w:proofErr w:type="spellEnd"/>
      <w:r w:rsidR="00D43CC3" w:rsidRPr="00A9319C">
        <w:t xml:space="preserve"> </w:t>
      </w:r>
      <w:proofErr w:type="spellStart"/>
      <w:r w:rsidR="00D43CC3" w:rsidRPr="00A9319C">
        <w:t>and</w:t>
      </w:r>
      <w:proofErr w:type="spellEnd"/>
      <w:r w:rsidR="00D43CC3" w:rsidRPr="00A9319C">
        <w:t xml:space="preserve"> </w:t>
      </w:r>
      <w:proofErr w:type="spellStart"/>
      <w:r w:rsidR="00D43CC3" w:rsidRPr="00A9319C">
        <w:t>Communicability</w:t>
      </w:r>
      <w:proofErr w:type="spellEnd"/>
      <w:r w:rsidR="00D43CC3" w:rsidRPr="00A9319C">
        <w:t xml:space="preserve"> </w:t>
      </w:r>
      <w:proofErr w:type="spellStart"/>
      <w:r w:rsidR="00D43CC3" w:rsidRPr="00A9319C">
        <w:t>Assessment</w:t>
      </w:r>
      <w:proofErr w:type="spellEnd"/>
      <w:r w:rsidR="00D43CC3" w:rsidRPr="00A9319C">
        <w:t xml:space="preserve"> in </w:t>
      </w:r>
      <w:proofErr w:type="spellStart"/>
      <w:r w:rsidR="00D43CC3" w:rsidRPr="00A9319C">
        <w:t>groupware</w:t>
      </w:r>
      <w:proofErr w:type="spellEnd"/>
      <w:r w:rsidR="00D43CC3" w:rsidRPr="00A9319C">
        <w:t xml:space="preserve"> (</w:t>
      </w:r>
      <w:proofErr w:type="spellStart"/>
      <w:r w:rsidR="00D43CC3" w:rsidRPr="00A9319C">
        <w:t>RURUCAg</w:t>
      </w:r>
      <w:proofErr w:type="spellEnd"/>
      <w:r w:rsidR="00D43CC3" w:rsidRPr="00A9319C">
        <w:t>)</w:t>
      </w:r>
      <w:r w:rsidR="00D43CC3">
        <w:t xml:space="preserve">, </w:t>
      </w:r>
      <w:r w:rsidRPr="00C26A71">
        <w:t>de acordo com padrões de usabilidade como as heurísticas de Nielsen, do M3C, das expressões de comunicabilidade e de suas funcionalidades</w:t>
      </w:r>
      <w:r>
        <w:t>.</w:t>
      </w:r>
    </w:p>
    <w:p w14:paraId="57BC30CB" w14:textId="77777777" w:rsidR="00A44581" w:rsidRDefault="00A44581" w:rsidP="00FC4A9F">
      <w:pPr>
        <w:pStyle w:val="Ttulo1"/>
      </w:pPr>
      <w:bookmarkStart w:id="24" w:name="_Ref81770001"/>
      <w:bookmarkStart w:id="25" w:name="_Toc419598587"/>
      <w:r>
        <w:t xml:space="preserve">trabalhos </w:t>
      </w:r>
      <w:r w:rsidRPr="00FC4A9F">
        <w:t>correlatos</w:t>
      </w:r>
      <w:bookmarkEnd w:id="24"/>
    </w:p>
    <w:p w14:paraId="33F2876A" w14:textId="182B3715" w:rsidR="00E3714A" w:rsidRDefault="00E3714A" w:rsidP="00E3714A">
      <w:pPr>
        <w:pStyle w:val="TF-TEXTO"/>
      </w:pPr>
      <w:r>
        <w:t>Nesta seção são descritos três trabalhos correlatos que apresentam características semelhantes ao trabalho desenvolvido. A subseção</w:t>
      </w:r>
      <w:r w:rsidR="00CA2952">
        <w:t xml:space="preserve"> </w:t>
      </w:r>
      <w:r w:rsidR="00CA2952">
        <w:fldChar w:fldCharType="begin"/>
      </w:r>
      <w:r w:rsidR="00CA2952">
        <w:instrText xml:space="preserve"> REF _Ref81510335 \r \h </w:instrText>
      </w:r>
      <w:r w:rsidR="00CA2952">
        <w:fldChar w:fldCharType="separate"/>
      </w:r>
      <w:r w:rsidR="00E711B6">
        <w:t>2.1</w:t>
      </w:r>
      <w:r w:rsidR="00CA2952">
        <w:fldChar w:fldCharType="end"/>
      </w:r>
      <w:r>
        <w:t xml:space="preserve"> descreve o aplicativo</w:t>
      </w:r>
      <w:r w:rsidR="00161BB6">
        <w:t xml:space="preserve"> </w:t>
      </w:r>
      <w:proofErr w:type="spellStart"/>
      <w:r w:rsidR="00161BB6">
        <w:t>Kick</w:t>
      </w:r>
      <w:proofErr w:type="spellEnd"/>
      <w:r w:rsidR="00161BB6">
        <w:t xml:space="preserve"> off</w:t>
      </w:r>
      <w:r>
        <w:t xml:space="preserve"> que ajuda atletas e donos de quadras de futebol a organizar e gerenciar os horários de jogos, tarefas, agendas e socialização entre amigos </w:t>
      </w:r>
      <w:bookmarkStart w:id="26" w:name="_Hlk80200606"/>
      <w:r>
        <w:t>(MACHADO, 2017)</w:t>
      </w:r>
      <w:bookmarkEnd w:id="26"/>
      <w:r>
        <w:t xml:space="preserve">. A subseção </w:t>
      </w:r>
      <w:r w:rsidR="00CA2952">
        <w:fldChar w:fldCharType="begin"/>
      </w:r>
      <w:r w:rsidR="00CA2952">
        <w:instrText xml:space="preserve"> REF _Ref81163673 \r \h </w:instrText>
      </w:r>
      <w:r w:rsidR="00CA2952">
        <w:fldChar w:fldCharType="separate"/>
      </w:r>
      <w:r w:rsidR="00E711B6">
        <w:t>2.2</w:t>
      </w:r>
      <w:r w:rsidR="00CA2952">
        <w:fldChar w:fldCharType="end"/>
      </w:r>
      <w:r>
        <w:t xml:space="preserve"> apresenta</w:t>
      </w:r>
      <w:r w:rsidR="00161BB6">
        <w:t xml:space="preserve"> </w:t>
      </w:r>
      <w:r>
        <w:t>o aplicativo Chega+ como uma ferramenta que facilita o agendamento e a organização de grupos de futebol</w:t>
      </w:r>
      <w:r w:rsidR="006D0DB4">
        <w:t xml:space="preserve"> </w:t>
      </w:r>
      <w:r>
        <w:t>(</w:t>
      </w:r>
      <w:r w:rsidR="00161BB6">
        <w:t>FERNANDES</w:t>
      </w:r>
      <w:r>
        <w:t>, 201</w:t>
      </w:r>
      <w:r w:rsidR="00161BB6">
        <w:t>8</w:t>
      </w:r>
      <w:r>
        <w:t xml:space="preserve">). Por fim, a subseção </w:t>
      </w:r>
      <w:r w:rsidR="00CA2952">
        <w:fldChar w:fldCharType="begin"/>
      </w:r>
      <w:r w:rsidR="00CA2952">
        <w:instrText xml:space="preserve"> REF _Ref81510354 \r \h </w:instrText>
      </w:r>
      <w:r w:rsidR="00CA2952">
        <w:fldChar w:fldCharType="separate"/>
      </w:r>
      <w:r w:rsidR="00E711B6">
        <w:t>2.3</w:t>
      </w:r>
      <w:r w:rsidR="00CA2952">
        <w:fldChar w:fldCharType="end"/>
      </w:r>
      <w:r>
        <w:t xml:space="preserve"> traz </w:t>
      </w:r>
      <w:r w:rsidR="00161BB6">
        <w:t xml:space="preserve">o </w:t>
      </w:r>
      <w:r>
        <w:t>aplicativo</w:t>
      </w:r>
      <w:r w:rsidR="00161BB6">
        <w:t xml:space="preserve"> </w:t>
      </w:r>
      <w:proofErr w:type="spellStart"/>
      <w:r w:rsidR="00161BB6">
        <w:t>kevin</w:t>
      </w:r>
      <w:proofErr w:type="spellEnd"/>
      <w:r>
        <w:t xml:space="preserve"> que permite formar grupos de quaisquer práticas esportivas, facilitando buscas de práticas esportivas não tão populares</w:t>
      </w:r>
      <w:r w:rsidR="00161BB6">
        <w:t xml:space="preserve"> e a</w:t>
      </w:r>
      <w:r>
        <w:t xml:space="preserve"> conexão e interação entre os esportistas (</w:t>
      </w:r>
      <w:r w:rsidR="00161BB6">
        <w:t>ZUCCHI</w:t>
      </w:r>
      <w:r>
        <w:t>, 201</w:t>
      </w:r>
      <w:r w:rsidR="00161BB6">
        <w:t>8</w:t>
      </w:r>
      <w:r>
        <w:t>).</w:t>
      </w:r>
    </w:p>
    <w:p w14:paraId="7C49B8C8" w14:textId="407CBB3F" w:rsidR="00A44581" w:rsidRDefault="00E3714A" w:rsidP="004E646C">
      <w:pPr>
        <w:pStyle w:val="Ttulo2"/>
      </w:pPr>
      <w:bookmarkStart w:id="27" w:name="_Ref81510335"/>
      <w:r w:rsidRPr="00E3714A">
        <w:lastRenderedPageBreak/>
        <w:t>KICK OFF: APLICATIVO PARA ATLETAS E DONOS DE QUADRAS DE FUTEBOL</w:t>
      </w:r>
      <w:bookmarkEnd w:id="27"/>
      <w:r w:rsidR="00A44581">
        <w:t xml:space="preserve"> </w:t>
      </w:r>
    </w:p>
    <w:p w14:paraId="3342BDD4" w14:textId="2AB643B2" w:rsidR="00A44581" w:rsidRDefault="00E3714A" w:rsidP="00A44581">
      <w:pPr>
        <w:pStyle w:val="TF-TEXTO"/>
      </w:pPr>
      <w:r w:rsidRPr="00E3714A">
        <w:t xml:space="preserve">O </w:t>
      </w:r>
      <w:proofErr w:type="spellStart"/>
      <w:r w:rsidRPr="00E3714A">
        <w:t>Kick</w:t>
      </w:r>
      <w:proofErr w:type="spellEnd"/>
      <w:r w:rsidRPr="00E3714A">
        <w:t xml:space="preserve"> off tem o objetivo de auxiliar atletas amadores de futebol e donos de quadra a organizar seus jogos e suas tarefas, promovendo assim a socialização entre amigos</w:t>
      </w:r>
      <w:r w:rsidR="008F4C15">
        <w:t xml:space="preserve"> (MACHADO, 2017)</w:t>
      </w:r>
      <w:r w:rsidRPr="00E3714A">
        <w:t>. Segundo Machado (2017)</w:t>
      </w:r>
      <w:r w:rsidR="006D0DB4">
        <w:t>,</w:t>
      </w:r>
      <w:r w:rsidRPr="00E3714A">
        <w:t xml:space="preserve"> </w:t>
      </w:r>
      <w:r w:rsidR="00244318">
        <w:t>alguma</w:t>
      </w:r>
      <w:r w:rsidR="006D0DB4">
        <w:t>s</w:t>
      </w:r>
      <w:r w:rsidR="00244318">
        <w:t xml:space="preserve"> das</w:t>
      </w:r>
      <w:r w:rsidRPr="00E3714A">
        <w:t xml:space="preserve"> principais características</w:t>
      </w:r>
      <w:r w:rsidR="00244318">
        <w:t xml:space="preserve"> </w:t>
      </w:r>
      <w:r w:rsidR="008F4C15">
        <w:t xml:space="preserve">e pontos positivos </w:t>
      </w:r>
      <w:r w:rsidRPr="00E3714A">
        <w:t>são:</w:t>
      </w:r>
      <w:r w:rsidR="007E453B">
        <w:t xml:space="preserve"> </w:t>
      </w:r>
      <w:r w:rsidR="006D0DB4">
        <w:t xml:space="preserve">ser um </w:t>
      </w:r>
      <w:r w:rsidRPr="00E3714A">
        <w:t xml:space="preserve">aplicativo móvel </w:t>
      </w:r>
      <w:r w:rsidR="006D0DB4">
        <w:t>desenvolvido</w:t>
      </w:r>
      <w:r w:rsidR="006D0DB4" w:rsidRPr="00E3714A">
        <w:t xml:space="preserve"> </w:t>
      </w:r>
      <w:r w:rsidRPr="00E3714A">
        <w:t xml:space="preserve">para as plataformas </w:t>
      </w:r>
      <w:proofErr w:type="spellStart"/>
      <w:r w:rsidRPr="00E3714A">
        <w:t>Android</w:t>
      </w:r>
      <w:proofErr w:type="spellEnd"/>
      <w:r w:rsidRPr="00E3714A">
        <w:t xml:space="preserve"> e </w:t>
      </w:r>
      <w:r w:rsidR="00716259">
        <w:t>i</w:t>
      </w:r>
      <w:r w:rsidRPr="00E3714A">
        <w:t xml:space="preserve">OS, gerenciar o pagamento e horários, permitir </w:t>
      </w:r>
      <w:r w:rsidRPr="00F77053">
        <w:rPr>
          <w:i/>
          <w:iCs/>
        </w:rPr>
        <w:t>login</w:t>
      </w:r>
      <w:r w:rsidRPr="00E3714A">
        <w:t xml:space="preserve"> com redes sociais, </w:t>
      </w:r>
      <w:r w:rsidR="007E453B">
        <w:t>exibir</w:t>
      </w:r>
      <w:r w:rsidRPr="00E3714A">
        <w:t xml:space="preserve"> notificações</w:t>
      </w:r>
      <w:r w:rsidR="007E453B">
        <w:t xml:space="preserve"> avisando o horário dos jogos</w:t>
      </w:r>
      <w:r w:rsidRPr="00E3714A">
        <w:t xml:space="preserve"> e permitir o envio de convites via WhatsApp.</w:t>
      </w:r>
    </w:p>
    <w:p w14:paraId="09A3F430" w14:textId="67DB7D2B" w:rsidR="00E3714A" w:rsidRDefault="00E3714A" w:rsidP="00A44581">
      <w:pPr>
        <w:pStyle w:val="TF-TEXTO"/>
      </w:pPr>
      <w:r w:rsidRPr="00E3714A">
        <w:t xml:space="preserve">Machado (2017) explica que </w:t>
      </w:r>
      <w:r w:rsidR="00F77053">
        <w:t>o aplicativo</w:t>
      </w:r>
      <w:r w:rsidRPr="00E3714A">
        <w:t xml:space="preserve"> foi desenvolvid</w:t>
      </w:r>
      <w:r w:rsidR="00F77053">
        <w:t>o</w:t>
      </w:r>
      <w:r w:rsidRPr="00E3714A">
        <w:t xml:space="preserve"> de forma híbrida contendo dois elementos: um componente web, baseado em </w:t>
      </w:r>
      <w:proofErr w:type="spellStart"/>
      <w:r w:rsidRPr="00E3714A">
        <w:t>HyperText</w:t>
      </w:r>
      <w:proofErr w:type="spellEnd"/>
      <w:r w:rsidRPr="00E3714A">
        <w:t xml:space="preserve"> </w:t>
      </w:r>
      <w:proofErr w:type="spellStart"/>
      <w:r w:rsidRPr="00E3714A">
        <w:t>Markup</w:t>
      </w:r>
      <w:proofErr w:type="spellEnd"/>
      <w:r w:rsidRPr="00E3714A">
        <w:t xml:space="preserve"> </w:t>
      </w:r>
      <w:proofErr w:type="spellStart"/>
      <w:r w:rsidRPr="00E3714A">
        <w:t>Language</w:t>
      </w:r>
      <w:proofErr w:type="spellEnd"/>
      <w:r w:rsidRPr="00E3714A">
        <w:t xml:space="preserve"> (HTML) e um container nativo, que permite acessar os recursos intrínsecos da plataforma e dispositivos. No projeto também foram utilizadas as tecnologias do </w:t>
      </w:r>
      <w:r w:rsidRPr="006B230F">
        <w:rPr>
          <w:i/>
          <w:iCs/>
        </w:rPr>
        <w:t>framework</w:t>
      </w:r>
      <w:r w:rsidRPr="00E3714A">
        <w:t xml:space="preserve"> mobile </w:t>
      </w:r>
      <w:proofErr w:type="spellStart"/>
      <w:r w:rsidRPr="00E3714A">
        <w:t>Ionic</w:t>
      </w:r>
      <w:proofErr w:type="spellEnd"/>
      <w:r w:rsidRPr="00E3714A">
        <w:t xml:space="preserve"> e de </w:t>
      </w:r>
      <w:proofErr w:type="spellStart"/>
      <w:r w:rsidRPr="00E3714A">
        <w:t>Application</w:t>
      </w:r>
      <w:proofErr w:type="spellEnd"/>
      <w:r w:rsidRPr="00E3714A">
        <w:t xml:space="preserve"> </w:t>
      </w:r>
      <w:proofErr w:type="spellStart"/>
      <w:r w:rsidRPr="00E3714A">
        <w:t>Programming</w:t>
      </w:r>
      <w:proofErr w:type="spellEnd"/>
      <w:r w:rsidRPr="00E3714A">
        <w:t xml:space="preserve"> Interface (</w:t>
      </w:r>
      <w:proofErr w:type="spellStart"/>
      <w:r w:rsidRPr="00E3714A">
        <w:t>APIs</w:t>
      </w:r>
      <w:proofErr w:type="spellEnd"/>
      <w:r w:rsidRPr="00E3714A">
        <w:t xml:space="preserve">) da plataforma de desenvolvimento móvel Apache </w:t>
      </w:r>
      <w:proofErr w:type="spellStart"/>
      <w:r w:rsidRPr="00E3714A">
        <w:t>Cordova</w:t>
      </w:r>
      <w:proofErr w:type="spellEnd"/>
      <w:r w:rsidR="00F77053">
        <w:t>. E</w:t>
      </w:r>
      <w:r w:rsidRPr="00E3714A">
        <w:t>ssas tecnologias juntas possibilita</w:t>
      </w:r>
      <w:r w:rsidR="006B230F">
        <w:t>ra</w:t>
      </w:r>
      <w:r w:rsidRPr="00E3714A">
        <w:t>m o desenvolvimento para</w:t>
      </w:r>
      <w:r w:rsidR="006B230F">
        <w:t xml:space="preserve"> </w:t>
      </w:r>
      <w:r w:rsidRPr="00E3714A">
        <w:t xml:space="preserve">as plataformas </w:t>
      </w:r>
      <w:proofErr w:type="spellStart"/>
      <w:r w:rsidR="006B230F">
        <w:t>Android</w:t>
      </w:r>
      <w:proofErr w:type="spellEnd"/>
      <w:r w:rsidR="006B230F">
        <w:t xml:space="preserve"> e </w:t>
      </w:r>
      <w:r w:rsidR="00716259">
        <w:t>i</w:t>
      </w:r>
      <w:r w:rsidR="006B230F">
        <w:t xml:space="preserve">OS </w:t>
      </w:r>
      <w:r w:rsidRPr="00E3714A">
        <w:t>(MACHADO, 2017).</w:t>
      </w:r>
    </w:p>
    <w:p w14:paraId="5B3BAD7B" w14:textId="11283E3D" w:rsidR="00E3714A" w:rsidRDefault="00E3714A" w:rsidP="00A44581">
      <w:pPr>
        <w:pStyle w:val="TF-TEXTO"/>
      </w:pPr>
      <w:r w:rsidRPr="00E3714A">
        <w:t xml:space="preserve">Para integração entre as plataformas </w:t>
      </w:r>
      <w:proofErr w:type="spellStart"/>
      <w:r w:rsidRPr="00E3714A">
        <w:t>Android</w:t>
      </w:r>
      <w:proofErr w:type="spellEnd"/>
      <w:r w:rsidRPr="00E3714A">
        <w:t xml:space="preserve"> e </w:t>
      </w:r>
      <w:r w:rsidR="00716259">
        <w:t>i</w:t>
      </w:r>
      <w:r w:rsidRPr="00E3714A">
        <w:t xml:space="preserve">OS, Machado (2017) desenvolveu </w:t>
      </w:r>
      <w:r w:rsidR="0020341D">
        <w:t>o aplicativo integrado</w:t>
      </w:r>
      <w:r w:rsidR="000B33CB">
        <w:t xml:space="preserve"> </w:t>
      </w:r>
      <w:r w:rsidRPr="00E3714A">
        <w:t xml:space="preserve">com um servidor do gateway de pagamento </w:t>
      </w:r>
      <w:proofErr w:type="spellStart"/>
      <w:r w:rsidRPr="00E3714A">
        <w:t>PayPal</w:t>
      </w:r>
      <w:proofErr w:type="spellEnd"/>
      <w:r w:rsidR="00A7443B">
        <w:t xml:space="preserve">. </w:t>
      </w:r>
      <w:r w:rsidR="00075E5F">
        <w:t>O aplicativo</w:t>
      </w:r>
      <w:r w:rsidRPr="00E3714A">
        <w:t xml:space="preserve"> comunica-se via protocolo </w:t>
      </w:r>
      <w:proofErr w:type="spellStart"/>
      <w:r w:rsidRPr="00E3714A">
        <w:t>HyperText</w:t>
      </w:r>
      <w:proofErr w:type="spellEnd"/>
      <w:r w:rsidRPr="00E3714A">
        <w:t xml:space="preserve"> </w:t>
      </w:r>
      <w:proofErr w:type="spellStart"/>
      <w:r w:rsidRPr="00E3714A">
        <w:t>Transfer</w:t>
      </w:r>
      <w:proofErr w:type="spellEnd"/>
      <w:r w:rsidRPr="00E3714A">
        <w:t xml:space="preserve"> </w:t>
      </w:r>
      <w:proofErr w:type="spellStart"/>
      <w:r w:rsidRPr="00E3714A">
        <w:t>Protocol</w:t>
      </w:r>
      <w:proofErr w:type="spellEnd"/>
      <w:r w:rsidRPr="00E3714A">
        <w:t xml:space="preserve"> (HTTP) e por meio do design </w:t>
      </w:r>
      <w:proofErr w:type="spellStart"/>
      <w:r w:rsidRPr="00E3714A">
        <w:t>Representational</w:t>
      </w:r>
      <w:proofErr w:type="spellEnd"/>
      <w:r w:rsidRPr="00E3714A">
        <w:t xml:space="preserve"> </w:t>
      </w:r>
      <w:proofErr w:type="spellStart"/>
      <w:r w:rsidRPr="00E3714A">
        <w:t>State</w:t>
      </w:r>
      <w:proofErr w:type="spellEnd"/>
      <w:r w:rsidRPr="00E3714A">
        <w:t xml:space="preserve"> </w:t>
      </w:r>
      <w:proofErr w:type="spellStart"/>
      <w:r w:rsidRPr="00E3714A">
        <w:t>Transfer</w:t>
      </w:r>
      <w:proofErr w:type="spellEnd"/>
      <w:r w:rsidRPr="00E3714A">
        <w:t xml:space="preserve"> (REST). O uso dessa ferramenta foi muito importante para a homogeneidade da integração entre as plataformas</w:t>
      </w:r>
      <w:r w:rsidR="00355A62">
        <w:t xml:space="preserve"> </w:t>
      </w:r>
      <w:r w:rsidR="00355A62" w:rsidRPr="00E3714A">
        <w:t>(MACHADO, 2017).</w:t>
      </w:r>
      <w:r w:rsidRPr="00E3714A">
        <w:t xml:space="preserve"> Machado (2017) também utilizou o recurso </w:t>
      </w:r>
      <w:proofErr w:type="spellStart"/>
      <w:r w:rsidRPr="00716259">
        <w:rPr>
          <w:i/>
          <w:iCs/>
        </w:rPr>
        <w:t>deeplink</w:t>
      </w:r>
      <w:proofErr w:type="spellEnd"/>
      <w:r w:rsidRPr="00E3714A">
        <w:t xml:space="preserve"> pensando em facilitar o acesso via aplicativos terceiros, que possibilitou o envio de convites para jogos entre os usuários jogadores. O aplicativo utiliza </w:t>
      </w:r>
      <w:proofErr w:type="spellStart"/>
      <w:r w:rsidRPr="00E3714A">
        <w:t>Push</w:t>
      </w:r>
      <w:proofErr w:type="spellEnd"/>
      <w:r w:rsidRPr="00E3714A">
        <w:t xml:space="preserve"> </w:t>
      </w:r>
      <w:proofErr w:type="spellStart"/>
      <w:r w:rsidRPr="00E3714A">
        <w:t>Notification</w:t>
      </w:r>
      <w:proofErr w:type="spellEnd"/>
      <w:r w:rsidRPr="00E3714A">
        <w:t>, que permite o envio de notificações em tempo real para ambas as plataformas a partir de uma interface única. Machado (2017) afirma que as notificações são importantes para que o usuário se mantenha sempre atento as reservas e demais funções no aplicativo.</w:t>
      </w:r>
    </w:p>
    <w:p w14:paraId="41C8FA32" w14:textId="45550828" w:rsidR="006D0DB4" w:rsidRDefault="00E3714A" w:rsidP="006D0DB4">
      <w:pPr>
        <w:pStyle w:val="TF-TEXTO"/>
      </w:pPr>
      <w:r w:rsidRPr="00E3714A">
        <w:t xml:space="preserve">Machado (2017) utilizou um serviço de </w:t>
      </w:r>
      <w:proofErr w:type="spellStart"/>
      <w:r w:rsidRPr="00E3714A">
        <w:t>APIs</w:t>
      </w:r>
      <w:proofErr w:type="spellEnd"/>
      <w:r w:rsidRPr="00E3714A">
        <w:t xml:space="preserve"> que </w:t>
      </w:r>
      <w:r w:rsidR="007424F6">
        <w:t>permite a</w:t>
      </w:r>
      <w:r w:rsidRPr="00E3714A">
        <w:t xml:space="preserve"> comunicação com serviços do Google </w:t>
      </w:r>
      <w:proofErr w:type="spellStart"/>
      <w:r w:rsidRPr="00E3714A">
        <w:t>Places</w:t>
      </w:r>
      <w:proofErr w:type="spellEnd"/>
      <w:r w:rsidRPr="00E3714A">
        <w:t xml:space="preserve"> e </w:t>
      </w:r>
      <w:proofErr w:type="spellStart"/>
      <w:r w:rsidRPr="00E3714A">
        <w:t>Firebase</w:t>
      </w:r>
      <w:proofErr w:type="spellEnd"/>
      <w:r w:rsidR="007424F6">
        <w:t>. Esses serviços</w:t>
      </w:r>
      <w:r w:rsidRPr="00E3714A">
        <w:t xml:space="preserve"> </w:t>
      </w:r>
      <w:r w:rsidR="007424F6">
        <w:t xml:space="preserve">compartilham </w:t>
      </w:r>
      <w:r w:rsidRPr="00E3714A">
        <w:t xml:space="preserve">suas rotinas, ferramentas, padrões e protocolos, possibilitando fácil </w:t>
      </w:r>
      <w:r w:rsidR="00104850">
        <w:t xml:space="preserve">acesso aos </w:t>
      </w:r>
      <w:r w:rsidRPr="00E3714A">
        <w:t>dados pessoais</w:t>
      </w:r>
      <w:r w:rsidR="007424F6">
        <w:t xml:space="preserve"> do usuário. </w:t>
      </w:r>
      <w:r w:rsidRPr="00E3714A">
        <w:t>Segundo Machado (2017), o aplicativo foi desenvolvido desde o início com o intu</w:t>
      </w:r>
      <w:r w:rsidR="00F77053">
        <w:t>it</w:t>
      </w:r>
      <w:r w:rsidRPr="00E3714A">
        <w:t xml:space="preserve">o de possibilitar </w:t>
      </w:r>
      <w:r w:rsidR="00F77053">
        <w:t xml:space="preserve">que </w:t>
      </w:r>
      <w:r w:rsidRPr="00E3714A">
        <w:t xml:space="preserve">o usuário </w:t>
      </w:r>
      <w:r w:rsidR="00F77053">
        <w:t>tenha</w:t>
      </w:r>
      <w:r w:rsidRPr="00E3714A">
        <w:t xml:space="preserve"> uma experi</w:t>
      </w:r>
      <w:r w:rsidR="00716259">
        <w:t>ê</w:t>
      </w:r>
      <w:r w:rsidRPr="00E3714A">
        <w:t>ncia simples, fácil e rápida, oferecendo uma interface direta e clara,</w:t>
      </w:r>
      <w:r w:rsidR="00F77053">
        <w:t xml:space="preserve"> além de se</w:t>
      </w:r>
      <w:r w:rsidRPr="00E3714A">
        <w:t xml:space="preserve"> adaptar a dois tipos de usuário</w:t>
      </w:r>
      <w:r w:rsidR="00F77053">
        <w:t xml:space="preserve">: </w:t>
      </w:r>
      <w:r w:rsidRPr="00E3714A">
        <w:t>jogador e dono de quadra. Machado (2017) desenvolveu o protótipo de alta fidelidade (</w:t>
      </w:r>
      <w:r w:rsidR="00F77053">
        <w:fldChar w:fldCharType="begin"/>
      </w:r>
      <w:r w:rsidR="00F77053">
        <w:instrText xml:space="preserve"> REF _Ref81510414 \h </w:instrText>
      </w:r>
      <w:r w:rsidR="00F77053">
        <w:fldChar w:fldCharType="separate"/>
      </w:r>
      <w:r w:rsidR="00E711B6" w:rsidRPr="00D93BD6">
        <w:t xml:space="preserve">Figura </w:t>
      </w:r>
      <w:r w:rsidR="00E711B6">
        <w:rPr>
          <w:noProof/>
        </w:rPr>
        <w:t>1</w:t>
      </w:r>
      <w:r w:rsidR="00F77053">
        <w:fldChar w:fldCharType="end"/>
      </w:r>
      <w:r w:rsidRPr="00E3714A">
        <w:t>) que permite uma validação mais próxima do resultado,</w:t>
      </w:r>
      <w:r w:rsidR="00413F32">
        <w:t xml:space="preserve"> assim como</w:t>
      </w:r>
      <w:r w:rsidRPr="00E3714A">
        <w:t xml:space="preserve"> foram utilizadas as ferramentas </w:t>
      </w:r>
      <w:r w:rsidR="00413F32">
        <w:t xml:space="preserve">de </w:t>
      </w:r>
      <w:r w:rsidRPr="00E3714A">
        <w:t xml:space="preserve">softwares Sketch e </w:t>
      </w:r>
      <w:proofErr w:type="spellStart"/>
      <w:r w:rsidRPr="00E3714A">
        <w:t>inVision</w:t>
      </w:r>
      <w:proofErr w:type="spellEnd"/>
      <w:r w:rsidRPr="00E3714A">
        <w:t xml:space="preserve"> na criação do protótipo</w:t>
      </w:r>
      <w:r w:rsidR="006D0DB4" w:rsidRPr="00E3714A">
        <w:t>.</w:t>
      </w:r>
    </w:p>
    <w:p w14:paraId="41502CB6" w14:textId="22A9C916" w:rsidR="00E3714A" w:rsidRDefault="00E3714A" w:rsidP="00E3714A">
      <w:pPr>
        <w:pStyle w:val="TF-TEXTO"/>
      </w:pPr>
      <w:r w:rsidRPr="00E3714A">
        <w:lastRenderedPageBreak/>
        <w:t>O protótipo criado por Machado (2017) conta com cinco telas. A Figura 1 (a) mostra a tela inicial do aplicativo</w:t>
      </w:r>
      <w:r w:rsidR="00104850">
        <w:t>,</w:t>
      </w:r>
      <w:r w:rsidRPr="00E3714A">
        <w:t xml:space="preserve"> contendo </w:t>
      </w:r>
      <w:r w:rsidR="002045BF">
        <w:t xml:space="preserve">o </w:t>
      </w:r>
      <w:r w:rsidRPr="00E3714A">
        <w:t xml:space="preserve">botão </w:t>
      </w:r>
      <w:r w:rsidR="002045BF" w:rsidRPr="009F5B06">
        <w:rPr>
          <w:rFonts w:ascii="Courier New" w:hAnsi="Courier New" w:cs="Courier New"/>
          <w:sz w:val="20"/>
        </w:rPr>
        <w:t>Entre Agora</w:t>
      </w:r>
      <w:r w:rsidR="002045BF" w:rsidRPr="002045BF">
        <w:t xml:space="preserve"> para iniciar o uso no aplicativo</w:t>
      </w:r>
      <w:r w:rsidR="00413F32">
        <w:t xml:space="preserve">, enquanto a </w:t>
      </w:r>
      <w:r w:rsidRPr="00E3714A">
        <w:t xml:space="preserve">Figura 1 (b) </w:t>
      </w:r>
      <w:r w:rsidR="00413F32">
        <w:t>traz</w:t>
      </w:r>
      <w:r w:rsidRPr="00E3714A">
        <w:t xml:space="preserve"> a lista de jogos que o usuário jogador pode consultar e agendar partidas.</w:t>
      </w:r>
      <w:r w:rsidR="00413F32">
        <w:t xml:space="preserve"> Já </w:t>
      </w:r>
      <w:r w:rsidRPr="00E3714A">
        <w:t xml:space="preserve">a </w:t>
      </w:r>
      <w:r w:rsidR="001E371D">
        <w:fldChar w:fldCharType="begin"/>
      </w:r>
      <w:r w:rsidR="001E371D">
        <w:instrText xml:space="preserve"> REF _Ref81510414 \h </w:instrText>
      </w:r>
      <w:r w:rsidR="001E371D">
        <w:fldChar w:fldCharType="separate"/>
      </w:r>
      <w:r w:rsidR="00E711B6" w:rsidRPr="00D93BD6">
        <w:t xml:space="preserve">Figura </w:t>
      </w:r>
      <w:r w:rsidR="00E711B6">
        <w:rPr>
          <w:noProof/>
        </w:rPr>
        <w:t>1</w:t>
      </w:r>
      <w:r w:rsidR="001E371D">
        <w:fldChar w:fldCharType="end"/>
      </w:r>
      <w:r w:rsidRPr="00E3714A">
        <w:t xml:space="preserve"> (c)</w:t>
      </w:r>
      <w:r w:rsidR="00413F32">
        <w:t xml:space="preserve"> apresenta a tela de visualização das quadras utilizadas para o</w:t>
      </w:r>
      <w:r w:rsidRPr="00E3714A">
        <w:t xml:space="preserve"> usuário</w:t>
      </w:r>
      <w:r w:rsidR="00413F32">
        <w:t xml:space="preserve"> do tipo</w:t>
      </w:r>
      <w:r w:rsidRPr="00E3714A">
        <w:t xml:space="preserve"> dono de quadra</w:t>
      </w:r>
      <w:r w:rsidR="00413F32">
        <w:t>; a</w:t>
      </w:r>
      <w:r w:rsidRPr="00E3714A">
        <w:t xml:space="preserve"> </w:t>
      </w:r>
      <w:r w:rsidR="001E371D">
        <w:fldChar w:fldCharType="begin"/>
      </w:r>
      <w:r w:rsidR="001E371D">
        <w:instrText xml:space="preserve"> REF _Ref81510414 \h </w:instrText>
      </w:r>
      <w:r w:rsidR="001E371D">
        <w:fldChar w:fldCharType="separate"/>
      </w:r>
      <w:r w:rsidR="00E711B6" w:rsidRPr="00D93BD6">
        <w:t xml:space="preserve">Figura </w:t>
      </w:r>
      <w:r w:rsidR="00E711B6">
        <w:rPr>
          <w:noProof/>
        </w:rPr>
        <w:t>1</w:t>
      </w:r>
      <w:r w:rsidR="001E371D">
        <w:fldChar w:fldCharType="end"/>
      </w:r>
      <w:r w:rsidRPr="00E3714A">
        <w:t xml:space="preserve"> (d) mostra a tela </w:t>
      </w:r>
      <w:r w:rsidR="00413F32">
        <w:t>na qual o usuário p</w:t>
      </w:r>
      <w:r w:rsidRPr="00E3714A">
        <w:t xml:space="preserve">ode confirmar ou cancelar sua ida em partidas e visualizar todas as informações do jogo, inclusive a localização da quadra </w:t>
      </w:r>
      <w:r w:rsidR="00413F32">
        <w:t>na qual</w:t>
      </w:r>
      <w:r w:rsidRPr="00E3714A">
        <w:t xml:space="preserve"> a partida está marcada</w:t>
      </w:r>
      <w:r w:rsidR="00413F32">
        <w:t>. Por fim, a</w:t>
      </w:r>
      <w:r w:rsidR="001E371D">
        <w:t xml:space="preserve"> </w:t>
      </w:r>
      <w:r w:rsidR="001E371D">
        <w:fldChar w:fldCharType="begin"/>
      </w:r>
      <w:r w:rsidR="001E371D">
        <w:instrText xml:space="preserve"> REF _Ref81510414 \h </w:instrText>
      </w:r>
      <w:r w:rsidR="001E371D">
        <w:fldChar w:fldCharType="separate"/>
      </w:r>
      <w:r w:rsidR="00E711B6" w:rsidRPr="00D93BD6">
        <w:t xml:space="preserve">Figura </w:t>
      </w:r>
      <w:r w:rsidR="00E711B6">
        <w:rPr>
          <w:noProof/>
        </w:rPr>
        <w:t>1</w:t>
      </w:r>
      <w:r w:rsidR="001E371D">
        <w:fldChar w:fldCharType="end"/>
      </w:r>
      <w:r w:rsidRPr="00E3714A">
        <w:t xml:space="preserve"> (e)</w:t>
      </w:r>
      <w:r w:rsidR="00413F32">
        <w:t xml:space="preserve"> demonstra a</w:t>
      </w:r>
      <w:r w:rsidRPr="00E3714A">
        <w:t xml:space="preserve"> tela de avaliação dos jogadores</w:t>
      </w:r>
      <w:r w:rsidR="00C91188">
        <w:t>.</w:t>
      </w:r>
      <w:r w:rsidRPr="00E3714A">
        <w:t xml:space="preserve"> </w:t>
      </w:r>
      <w:r w:rsidR="00C91188">
        <w:t>C</w:t>
      </w:r>
      <w:r w:rsidR="00413F32">
        <w:t xml:space="preserve">abe destacar, que </w:t>
      </w:r>
      <w:r w:rsidRPr="00E3714A">
        <w:t xml:space="preserve">essa tela </w:t>
      </w:r>
      <w:r w:rsidR="00413F32">
        <w:t>não foi implementada, ela foi desenvolvida apenas como protótipo (MACHADO, 2017)</w:t>
      </w:r>
      <w:r w:rsidRPr="00E3714A">
        <w:t>.</w:t>
      </w:r>
      <w:bookmarkStart w:id="28" w:name="_Ref81163937"/>
    </w:p>
    <w:p w14:paraId="55D27E42" w14:textId="6F4BEF42" w:rsidR="00E3714A" w:rsidRPr="00D93BD6" w:rsidRDefault="00E3714A" w:rsidP="00D93BD6">
      <w:pPr>
        <w:pStyle w:val="TF-LEGENDA"/>
      </w:pPr>
      <w:bookmarkStart w:id="29" w:name="_Ref81510414"/>
      <w:r w:rsidRPr="00D93BD6">
        <w:t xml:space="preserve">Figura </w:t>
      </w:r>
      <w:r w:rsidR="007948C6">
        <w:fldChar w:fldCharType="begin"/>
      </w:r>
      <w:r w:rsidR="007948C6">
        <w:instrText xml:space="preserve"> SEQ Figura \* ARABIC </w:instrText>
      </w:r>
      <w:r w:rsidR="007948C6">
        <w:fldChar w:fldCharType="separate"/>
      </w:r>
      <w:r w:rsidR="00E711B6">
        <w:rPr>
          <w:noProof/>
        </w:rPr>
        <w:t>1</w:t>
      </w:r>
      <w:r w:rsidR="007948C6">
        <w:rPr>
          <w:noProof/>
        </w:rPr>
        <w:fldChar w:fldCharType="end"/>
      </w:r>
      <w:bookmarkEnd w:id="28"/>
      <w:bookmarkEnd w:id="29"/>
      <w:r w:rsidR="00390273" w:rsidRPr="00D93BD6">
        <w:t xml:space="preserve"> </w:t>
      </w:r>
      <w:r w:rsidRPr="00D93BD6">
        <w:t xml:space="preserve">- </w:t>
      </w:r>
      <w:r w:rsidR="00D93BD6" w:rsidRPr="00D93BD6">
        <w:t xml:space="preserve">Tela (a) de login, (b) de jogos, (c) de quadras, (d) de </w:t>
      </w:r>
      <w:r w:rsidR="006A4DC7">
        <w:t>confirmação</w:t>
      </w:r>
      <w:r w:rsidR="00D93BD6" w:rsidRPr="00D93BD6">
        <w:t xml:space="preserve"> e (d) avaliações</w:t>
      </w:r>
    </w:p>
    <w:p w14:paraId="293FA55B" w14:textId="3E6FF102" w:rsidR="005E4BC0" w:rsidRDefault="00F710B5" w:rsidP="005E4BC0">
      <w:pPr>
        <w:pStyle w:val="TF-FIGURA"/>
      </w:pPr>
      <w:r>
        <w:rPr>
          <w:noProof/>
        </w:rPr>
        <w:drawing>
          <wp:inline distT="0" distB="0" distL="0" distR="0" wp14:anchorId="61B92C17" wp14:editId="246921D7">
            <wp:extent cx="5572800" cy="1882800"/>
            <wp:effectExtent l="19050" t="19050" r="27940" b="222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800" cy="18828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  <w:bookmarkStart w:id="30" w:name="_Hlk80131058"/>
    </w:p>
    <w:p w14:paraId="1A72AF9F" w14:textId="6D763CC2" w:rsidR="00390273" w:rsidRPr="0070664E" w:rsidRDefault="005E4BC0" w:rsidP="005E4BC0">
      <w:pPr>
        <w:pStyle w:val="TF-FONTE"/>
        <w:rPr>
          <w:noProof/>
        </w:rPr>
      </w:pPr>
      <w:r>
        <w:t xml:space="preserve">Fonte: </w:t>
      </w:r>
      <w:r w:rsidR="00814A07">
        <w:t xml:space="preserve">adaptada de </w:t>
      </w:r>
      <w:r w:rsidR="00390273" w:rsidRPr="0070664E">
        <w:t>Machado (2017).</w:t>
      </w:r>
    </w:p>
    <w:p w14:paraId="19EE2608" w14:textId="77777777" w:rsidR="00390273" w:rsidRDefault="00390273" w:rsidP="004E646C">
      <w:pPr>
        <w:pStyle w:val="Ttulo2"/>
      </w:pPr>
      <w:bookmarkStart w:id="31" w:name="_Ref81163673"/>
      <w:bookmarkEnd w:id="30"/>
      <w:r>
        <w:t>chega+</w:t>
      </w:r>
      <w:bookmarkEnd w:id="31"/>
      <w:r>
        <w:t xml:space="preserve"> </w:t>
      </w:r>
    </w:p>
    <w:p w14:paraId="27425E08" w14:textId="7D66B7D7" w:rsidR="00390273" w:rsidRDefault="00390273" w:rsidP="00390273">
      <w:pPr>
        <w:pStyle w:val="TF-TEXTO"/>
      </w:pPr>
      <w:r>
        <w:t xml:space="preserve">Fernandes (2018) descreve o aplicativo Chega+ como um organizador gratuito de peladas de futebol, disponibilizado nas plataformas </w:t>
      </w:r>
      <w:proofErr w:type="spellStart"/>
      <w:r>
        <w:t>Android</w:t>
      </w:r>
      <w:proofErr w:type="spellEnd"/>
      <w:r>
        <w:t xml:space="preserve"> e </w:t>
      </w:r>
      <w:del w:id="32" w:author="Dalton Solano dos Reis" w:date="2021-12-18T21:27:00Z">
        <w:r w:rsidDel="002F02F4">
          <w:delText>IOS</w:delText>
        </w:r>
      </w:del>
      <w:ins w:id="33" w:author="Dalton Solano dos Reis" w:date="2021-12-18T21:27:00Z">
        <w:r w:rsidR="002F02F4">
          <w:t>iOS</w:t>
        </w:r>
      </w:ins>
      <w:r w:rsidR="00C01F51">
        <w:t>.</w:t>
      </w:r>
      <w:r>
        <w:t xml:space="preserve"> </w:t>
      </w:r>
      <w:r w:rsidR="00C01F51">
        <w:t>O</w:t>
      </w:r>
      <w:r>
        <w:t xml:space="preserve"> aplicativo permite convocar jogadores, sortear times e até mesmo controlar quem compareceu no jogo.</w:t>
      </w:r>
      <w:r w:rsidR="00C01F51">
        <w:t xml:space="preserve"> Além disso, os usuários podem dar </w:t>
      </w:r>
      <w:r>
        <w:t>notas para os jogadores que estão participando da pelada, possibilitando a visualização de um ranking dos melhores e piores jogadores do grupo (FERNANDES, 2018).</w:t>
      </w:r>
    </w:p>
    <w:p w14:paraId="4A8A47E1" w14:textId="0790BAE8" w:rsidR="006D0DB4" w:rsidRDefault="00EC3315" w:rsidP="006D0DB4">
      <w:pPr>
        <w:pStyle w:val="TF-TEXTO"/>
      </w:pPr>
      <w:r>
        <w:t xml:space="preserve">As principais características do </w:t>
      </w:r>
      <w:r w:rsidR="009B1067">
        <w:t xml:space="preserve">aplicativo </w:t>
      </w:r>
      <w:r w:rsidR="00716259">
        <w:t>C</w:t>
      </w:r>
      <w:r>
        <w:t xml:space="preserve">hega+ </w:t>
      </w:r>
      <w:r w:rsidR="00AA6034">
        <w:t xml:space="preserve">e vistas como pontos positivos por Fernando (2018) </w:t>
      </w:r>
      <w:r>
        <w:t xml:space="preserve">são: ser </w:t>
      </w:r>
      <w:r w:rsidR="006D0DB4">
        <w:t>um aplicativo móvel</w:t>
      </w:r>
      <w:r>
        <w:t xml:space="preserve"> desenvolvido para as plataformas </w:t>
      </w:r>
      <w:proofErr w:type="spellStart"/>
      <w:r>
        <w:t>Android</w:t>
      </w:r>
      <w:proofErr w:type="spellEnd"/>
      <w:r>
        <w:t xml:space="preserve"> e </w:t>
      </w:r>
      <w:r w:rsidR="00716259">
        <w:t>i</w:t>
      </w:r>
      <w:r>
        <w:t>OS</w:t>
      </w:r>
      <w:r w:rsidR="00716259">
        <w:t>;</w:t>
      </w:r>
      <w:r>
        <w:t xml:space="preserve"> possibilita</w:t>
      </w:r>
      <w:r w:rsidR="00AA6034">
        <w:t>r</w:t>
      </w:r>
      <w:r>
        <w:t xml:space="preserve"> o gerenciamento de times, pagamentos, </w:t>
      </w:r>
      <w:r w:rsidR="006D0EA2">
        <w:t xml:space="preserve">de </w:t>
      </w:r>
      <w:r>
        <w:t xml:space="preserve">horários e </w:t>
      </w:r>
      <w:r w:rsidR="006D0EA2">
        <w:t xml:space="preserve">de </w:t>
      </w:r>
      <w:r>
        <w:t xml:space="preserve">participantes. O aplicativo </w:t>
      </w:r>
      <w:r w:rsidR="006D0EA2">
        <w:t>ainda possui</w:t>
      </w:r>
      <w:r>
        <w:t xml:space="preserve"> um sistema de avaliação dos jogadores e possibilita a visualização de um ranking com os melhores jogadores da patota. </w:t>
      </w:r>
      <w:r w:rsidR="00AA6034">
        <w:t>Chega +</w:t>
      </w:r>
      <w:r>
        <w:t xml:space="preserve"> </w:t>
      </w:r>
      <w:r w:rsidR="006D0EA2">
        <w:t xml:space="preserve">também </w:t>
      </w:r>
      <w:r>
        <w:t>permite a visualização de notificações</w:t>
      </w:r>
      <w:r w:rsidR="003053DC">
        <w:t>,</w:t>
      </w:r>
      <w:r>
        <w:t xml:space="preserve"> </w:t>
      </w:r>
      <w:r w:rsidR="002B38E7">
        <w:t xml:space="preserve">o </w:t>
      </w:r>
      <w:r>
        <w:t>envio de convites via WhatsApp</w:t>
      </w:r>
      <w:r w:rsidR="002B38E7">
        <w:t xml:space="preserve"> e</w:t>
      </w:r>
      <w:r w:rsidR="00233744">
        <w:t xml:space="preserve"> o </w:t>
      </w:r>
      <w:r>
        <w:t xml:space="preserve">controle de comparecimentos </w:t>
      </w:r>
      <w:r w:rsidR="006D0EA2">
        <w:t>por meio</w:t>
      </w:r>
      <w:r>
        <w:t xml:space="preserve"> de </w:t>
      </w:r>
      <w:proofErr w:type="spellStart"/>
      <w:r>
        <w:t>check</w:t>
      </w:r>
      <w:proofErr w:type="spellEnd"/>
      <w:r w:rsidR="00716259">
        <w:t xml:space="preserve"> </w:t>
      </w:r>
      <w:r>
        <w:t>in.</w:t>
      </w:r>
      <w:r w:rsidR="002B38E7">
        <w:t xml:space="preserve"> A função de </w:t>
      </w:r>
      <w:proofErr w:type="spellStart"/>
      <w:r w:rsidR="002B38E7" w:rsidRPr="009F5B06">
        <w:rPr>
          <w:rFonts w:ascii="Courier New" w:hAnsi="Courier New" w:cs="Courier New"/>
          <w:sz w:val="20"/>
        </w:rPr>
        <w:t>geolocalização</w:t>
      </w:r>
      <w:proofErr w:type="spellEnd"/>
      <w:r w:rsidR="002B38E7">
        <w:t xml:space="preserve"> também está presente nesse aplicativo</w:t>
      </w:r>
      <w:r w:rsidR="00305C75">
        <w:t xml:space="preserve"> e </w:t>
      </w:r>
      <w:r w:rsidR="00DE29E6">
        <w:t xml:space="preserve">com ela </w:t>
      </w:r>
      <w:r w:rsidR="00305C75">
        <w:t>é possível localizar patotas próxim</w:t>
      </w:r>
      <w:r w:rsidR="00F515A8">
        <w:t>as utilizando mapa</w:t>
      </w:r>
      <w:r w:rsidR="006D0DB4">
        <w:t xml:space="preserve"> (FERNANDES, 2018).</w:t>
      </w:r>
    </w:p>
    <w:p w14:paraId="58E959B0" w14:textId="5785371C" w:rsidR="00390273" w:rsidRDefault="00C01F51" w:rsidP="00390273">
      <w:pPr>
        <w:pStyle w:val="TF-TEXTO"/>
      </w:pPr>
      <w:r>
        <w:lastRenderedPageBreak/>
        <w:t xml:space="preserve">Segundo </w:t>
      </w:r>
      <w:r w:rsidR="00390273">
        <w:t>Fernandes (2018)</w:t>
      </w:r>
      <w:r w:rsidR="006D0DB4">
        <w:t>,</w:t>
      </w:r>
      <w:r w:rsidR="00390273">
        <w:t xml:space="preserve"> o aplicativo Chega+ utiliza uma interface intuitiva e agradável</w:t>
      </w:r>
      <w:r>
        <w:t xml:space="preserve"> (</w:t>
      </w:r>
      <w:r>
        <w:fldChar w:fldCharType="begin"/>
      </w:r>
      <w:r>
        <w:instrText xml:space="preserve"> REF _Ref81510511 \h </w:instrText>
      </w:r>
      <w:r>
        <w:fldChar w:fldCharType="separate"/>
      </w:r>
      <w:r w:rsidR="00E711B6" w:rsidRPr="00602F13">
        <w:t xml:space="preserve">Figura </w:t>
      </w:r>
      <w:r w:rsidR="00E711B6">
        <w:rPr>
          <w:noProof/>
        </w:rPr>
        <w:t>2</w:t>
      </w:r>
      <w:r>
        <w:fldChar w:fldCharType="end"/>
      </w:r>
      <w:r>
        <w:t>), permitindo qu</w:t>
      </w:r>
      <w:r w:rsidR="00390273">
        <w:t>e o usuário organize as peladas de futebol entre os amigos</w:t>
      </w:r>
      <w:r>
        <w:t>, bem como</w:t>
      </w:r>
      <w:r w:rsidR="00390273">
        <w:t xml:space="preserve"> possibilita a criação de um perfil completo, com foto, posição de jogo, time do coração, tipo de campo favorito e o melhor pé (destro, canhoto ou ambos)</w:t>
      </w:r>
      <w:r w:rsidR="00855945">
        <w:t xml:space="preserve">. O aplicativo possibilita a criação de times coordenados por um líder e permite que </w:t>
      </w:r>
      <w:r w:rsidR="00390273">
        <w:t>o usuário receb</w:t>
      </w:r>
      <w:r w:rsidR="00855945">
        <w:t>a</w:t>
      </w:r>
      <w:r w:rsidR="00390273">
        <w:t xml:space="preserve"> notificações avisando qual o dia que a pelada foi marcada</w:t>
      </w:r>
      <w:r>
        <w:t xml:space="preserve">, sendo </w:t>
      </w:r>
      <w:r w:rsidR="00390273">
        <w:t>necessário confirmar presença nas partidas (FERNANDES, 2018).</w:t>
      </w:r>
    </w:p>
    <w:p w14:paraId="102DD381" w14:textId="0724BCDE" w:rsidR="00390273" w:rsidRDefault="00C01F51" w:rsidP="003A742B">
      <w:pPr>
        <w:pStyle w:val="TF-TEXTO"/>
      </w:pPr>
      <w:r>
        <w:t>A</w:t>
      </w:r>
      <w:r w:rsidR="00390273">
        <w:t xml:space="preserve">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E711B6" w:rsidRPr="00602F13">
        <w:t xml:space="preserve">Figura </w:t>
      </w:r>
      <w:r w:rsidR="00E711B6">
        <w:rPr>
          <w:noProof/>
        </w:rPr>
        <w:t>2</w:t>
      </w:r>
      <w:r w:rsidR="00671159">
        <w:fldChar w:fldCharType="end"/>
      </w:r>
      <w:r w:rsidR="00671159">
        <w:t xml:space="preserve"> </w:t>
      </w:r>
      <w:r w:rsidR="00390273">
        <w:t>(a) mostra o perfil do jogador</w:t>
      </w:r>
      <w:r>
        <w:t>.</w:t>
      </w:r>
      <w:r w:rsidR="00390273">
        <w:t xml:space="preserve"> </w:t>
      </w:r>
      <w:r>
        <w:t>N</w:t>
      </w:r>
      <w:r w:rsidR="00390273">
        <w:t>essa tela é possível visualizar todas as informações do usuário como</w:t>
      </w:r>
      <w:r>
        <w:t>:</w:t>
      </w:r>
      <w:r w:rsidR="00390273">
        <w:t xml:space="preserve"> as características do jogador e</w:t>
      </w:r>
      <w:r>
        <w:t xml:space="preserve"> </w:t>
      </w:r>
      <w:r w:rsidR="00390273">
        <w:t>sua evolução durante os jogos, as notas que o jogador recebe durante as partidas</w:t>
      </w:r>
      <w:r>
        <w:t>. E</w:t>
      </w:r>
      <w:r w:rsidR="00390273">
        <w:t xml:space="preserve">ssas notas permitem que o jogador visualize o quanto ele é bom em cada função. Na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E711B6" w:rsidRPr="00602F13">
        <w:t xml:space="preserve">Figura </w:t>
      </w:r>
      <w:r w:rsidR="00E711B6">
        <w:rPr>
          <w:noProof/>
        </w:rPr>
        <w:t>2</w:t>
      </w:r>
      <w:r w:rsidR="00671159">
        <w:fldChar w:fldCharType="end"/>
      </w:r>
      <w:r w:rsidR="00671159">
        <w:t xml:space="preserve"> </w:t>
      </w:r>
      <w:r w:rsidR="00390273">
        <w:t>(b) é possível visualizar uma lista de grupos que o usuário participa, permitido a criação e a busca de novos grupos pelo próprio usuário.</w:t>
      </w:r>
      <w:r w:rsidR="001C63D9">
        <w:t xml:space="preserve"> Já a</w:t>
      </w:r>
      <w:r w:rsidR="003A742B">
        <w:t xml:space="preserve"> </w:t>
      </w:r>
      <w:r w:rsidR="00390273" w:rsidRPr="00390273">
        <w:t xml:space="preserve">função de </w:t>
      </w:r>
      <w:proofErr w:type="spellStart"/>
      <w:r w:rsidR="00390273" w:rsidRPr="00390273">
        <w:t>geolocalização</w:t>
      </w:r>
      <w:proofErr w:type="spellEnd"/>
      <w:r w:rsidR="00390273" w:rsidRPr="00390273">
        <w:t xml:space="preserve"> para busca</w:t>
      </w:r>
      <w:r w:rsidR="003A742B">
        <w:t>r</w:t>
      </w:r>
      <w:r w:rsidR="00390273" w:rsidRPr="00390273">
        <w:t xml:space="preserve"> grupos utilizando o mapa, é possível filtrar a escolha dos grupos por tipo de piso, dia da semana que acontece a partida</w:t>
      </w:r>
      <w:r w:rsidR="00716259">
        <w:t>,</w:t>
      </w:r>
      <w:r w:rsidR="00390273" w:rsidRPr="00390273">
        <w:t xml:space="preserve"> o período e até mesmo a categoria (feminino, masculina ou misto). No mapa mostrado na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E711B6" w:rsidRPr="00602F13">
        <w:t xml:space="preserve">Figura </w:t>
      </w:r>
      <w:r w:rsidR="00E711B6">
        <w:rPr>
          <w:noProof/>
        </w:rPr>
        <w:t>2</w:t>
      </w:r>
      <w:r w:rsidR="00671159">
        <w:fldChar w:fldCharType="end"/>
      </w:r>
      <w:r w:rsidR="00390273" w:rsidRPr="00390273">
        <w:t xml:space="preserve"> (c) é possível visualizar todos os grupos de patotas perto da localização do usuário, permitindo que o usuário possa solicitar a participação nesses grupos apenas clicando no botão </w:t>
      </w:r>
      <w:r w:rsidR="00390273" w:rsidRPr="009F5B06">
        <w:rPr>
          <w:rFonts w:ascii="Courier New" w:hAnsi="Courier New" w:cs="Courier New"/>
          <w:sz w:val="20"/>
        </w:rPr>
        <w:t>quero jogar</w:t>
      </w:r>
      <w:r w:rsidR="00390273" w:rsidRPr="00390273">
        <w:t xml:space="preserve">. </w:t>
      </w:r>
      <w:r w:rsidR="00706F3D">
        <w:t>A</w:t>
      </w:r>
      <w:r w:rsidR="00390273" w:rsidRPr="00390273">
        <w:t xml:space="preserve"> </w:t>
      </w:r>
      <w:r w:rsidR="00671159">
        <w:fldChar w:fldCharType="begin"/>
      </w:r>
      <w:r w:rsidR="00671159">
        <w:instrText xml:space="preserve"> REF _Ref81510511 \h </w:instrText>
      </w:r>
      <w:r w:rsidR="00671159">
        <w:fldChar w:fldCharType="separate"/>
      </w:r>
      <w:r w:rsidR="00E711B6" w:rsidRPr="00602F13">
        <w:t xml:space="preserve">Figura </w:t>
      </w:r>
      <w:r w:rsidR="00E711B6">
        <w:rPr>
          <w:noProof/>
        </w:rPr>
        <w:t>2</w:t>
      </w:r>
      <w:r w:rsidR="00671159">
        <w:fldChar w:fldCharType="end"/>
      </w:r>
      <w:r w:rsidR="00390273" w:rsidRPr="00390273">
        <w:t xml:space="preserve"> (d) </w:t>
      </w:r>
      <w:r w:rsidR="00706F3D">
        <w:t xml:space="preserve">traz a tela </w:t>
      </w:r>
      <w:r w:rsidR="00390273" w:rsidRPr="00390273">
        <w:t xml:space="preserve">que permite </w:t>
      </w:r>
      <w:r w:rsidR="00706F3D">
        <w:t>a</w:t>
      </w:r>
      <w:r w:rsidR="00390273" w:rsidRPr="00390273">
        <w:t>o jogador visualiz</w:t>
      </w:r>
      <w:r w:rsidR="00706F3D">
        <w:t>ar</w:t>
      </w:r>
      <w:r w:rsidR="00390273" w:rsidRPr="00390273">
        <w:t xml:space="preserve"> seu saldo e fa</w:t>
      </w:r>
      <w:r w:rsidR="00706F3D">
        <w:t>zer suas</w:t>
      </w:r>
      <w:r w:rsidR="00390273" w:rsidRPr="00390273">
        <w:t xml:space="preserve"> transações para efetuar os pagamentos das partidas,</w:t>
      </w:r>
      <w:r w:rsidR="00706F3D">
        <w:t xml:space="preserve"> assim como</w:t>
      </w:r>
      <w:r w:rsidR="00390273" w:rsidRPr="00390273">
        <w:t xml:space="preserve"> visualizar quanto dinheiro o grupo possui em caixa.</w:t>
      </w:r>
    </w:p>
    <w:p w14:paraId="33F1F6FA" w14:textId="7282B566" w:rsidR="00715AFA" w:rsidRPr="00602F13" w:rsidRDefault="00715AFA" w:rsidP="00602F13">
      <w:pPr>
        <w:pStyle w:val="TF-LEGENDA"/>
      </w:pPr>
      <w:bookmarkStart w:id="34" w:name="_Ref81510511"/>
      <w:r w:rsidRPr="00602F13">
        <w:t xml:space="preserve">Figura </w:t>
      </w:r>
      <w:r w:rsidR="007948C6">
        <w:fldChar w:fldCharType="begin"/>
      </w:r>
      <w:r w:rsidR="007948C6">
        <w:instrText xml:space="preserve"> SEQ Figura \* ARABIC</w:instrText>
      </w:r>
      <w:r w:rsidR="007948C6">
        <w:instrText xml:space="preserve"> </w:instrText>
      </w:r>
      <w:r w:rsidR="007948C6">
        <w:fldChar w:fldCharType="separate"/>
      </w:r>
      <w:r w:rsidR="00E711B6">
        <w:rPr>
          <w:noProof/>
        </w:rPr>
        <w:t>2</w:t>
      </w:r>
      <w:r w:rsidR="007948C6">
        <w:rPr>
          <w:noProof/>
        </w:rPr>
        <w:fldChar w:fldCharType="end"/>
      </w:r>
      <w:bookmarkEnd w:id="34"/>
      <w:r w:rsidRPr="00602F13">
        <w:t xml:space="preserve"> - </w:t>
      </w:r>
      <w:r w:rsidR="00602F13" w:rsidRPr="00602F13">
        <w:t xml:space="preserve">Tela (a) de perfil, (b) de </w:t>
      </w:r>
      <w:r w:rsidR="00137985">
        <w:t>grupos</w:t>
      </w:r>
      <w:r w:rsidR="00602F13" w:rsidRPr="00602F13">
        <w:t xml:space="preserve">, (c) de </w:t>
      </w:r>
      <w:r w:rsidR="00984211">
        <w:t>pesquisa</w:t>
      </w:r>
      <w:r w:rsidR="00602F13" w:rsidRPr="00602F13">
        <w:t xml:space="preserve"> e (d) pagamento</w:t>
      </w:r>
      <w:r w:rsidR="00602F13">
        <w:t>s</w:t>
      </w:r>
    </w:p>
    <w:p w14:paraId="2FFE4914" w14:textId="790A0139" w:rsidR="00A01410" w:rsidRDefault="00F710B5" w:rsidP="00715AFA">
      <w:pPr>
        <w:pStyle w:val="TF-FIGURA"/>
      </w:pPr>
      <w:r>
        <w:rPr>
          <w:noProof/>
        </w:rPr>
        <w:drawing>
          <wp:inline distT="0" distB="0" distL="0" distR="0" wp14:anchorId="29949436" wp14:editId="70440739">
            <wp:extent cx="4669200" cy="2714400"/>
            <wp:effectExtent l="19050" t="19050" r="17145" b="1016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9200" cy="27144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158A77F6" w14:textId="41D8BA13" w:rsidR="00390273" w:rsidRDefault="00715AFA" w:rsidP="00715AFA">
      <w:pPr>
        <w:pStyle w:val="TF-FONTE"/>
      </w:pPr>
      <w:r>
        <w:t xml:space="preserve">Fonte: </w:t>
      </w:r>
      <w:r w:rsidR="00814A07">
        <w:t xml:space="preserve">adaptada de </w:t>
      </w:r>
      <w:r>
        <w:t>Chega+ (2021).</w:t>
      </w:r>
    </w:p>
    <w:p w14:paraId="278A0649" w14:textId="509307EE" w:rsidR="00A44581" w:rsidRDefault="00390273" w:rsidP="004E646C">
      <w:pPr>
        <w:pStyle w:val="Ttulo2"/>
      </w:pPr>
      <w:bookmarkStart w:id="35" w:name="_Ref81510354"/>
      <w:r w:rsidRPr="00390273">
        <w:t>KEVIN – FORMADOR DE GRUPOS EM PRÁTICAS ESPORTIVAS</w:t>
      </w:r>
      <w:bookmarkEnd w:id="35"/>
      <w:r w:rsidRPr="00390273">
        <w:t xml:space="preserve"> </w:t>
      </w:r>
      <w:r w:rsidR="00A44581">
        <w:t xml:space="preserve"> </w:t>
      </w:r>
    </w:p>
    <w:p w14:paraId="442CFC68" w14:textId="1015BF60" w:rsidR="00EB1B12" w:rsidRDefault="00325681" w:rsidP="00EB1B12">
      <w:pPr>
        <w:pStyle w:val="TF-TEXTO"/>
      </w:pPr>
      <w:r>
        <w:t>O</w:t>
      </w:r>
      <w:r w:rsidR="00390273">
        <w:t xml:space="preserve"> aplica</w:t>
      </w:r>
      <w:r>
        <w:t>tivo</w:t>
      </w:r>
      <w:r w:rsidR="00390273">
        <w:t xml:space="preserve"> desenvolvid</w:t>
      </w:r>
      <w:r>
        <w:t>o</w:t>
      </w:r>
      <w:r w:rsidR="00390273">
        <w:t xml:space="preserve"> por </w:t>
      </w:r>
      <w:proofErr w:type="spellStart"/>
      <w:r w:rsidR="00013A75">
        <w:t>Zucchi</w:t>
      </w:r>
      <w:proofErr w:type="spellEnd"/>
      <w:r w:rsidR="00390273">
        <w:t xml:space="preserve"> (201</w:t>
      </w:r>
      <w:r w:rsidR="00013A75">
        <w:t>8</w:t>
      </w:r>
      <w:r w:rsidR="00390273">
        <w:t xml:space="preserve">) </w:t>
      </w:r>
      <w:r w:rsidR="00773E44">
        <w:t>teve</w:t>
      </w:r>
      <w:r w:rsidR="00390273">
        <w:t xml:space="preserve"> como objetivo auxiliar o gerenciamento de grupos esportivos e possibilitar a conexão de pessoas com o mesmo interesse </w:t>
      </w:r>
      <w:r w:rsidR="00390273">
        <w:lastRenderedPageBreak/>
        <w:t>em práticas esportivas.</w:t>
      </w:r>
      <w:r>
        <w:t xml:space="preserve"> O aplicativo foi intitulado de Kevin </w:t>
      </w:r>
      <w:r w:rsidR="009D6696">
        <w:t xml:space="preserve">e </w:t>
      </w:r>
      <w:r w:rsidR="00AA6034">
        <w:t xml:space="preserve">as </w:t>
      </w:r>
      <w:r w:rsidR="009D6696">
        <w:t xml:space="preserve">principais características </w:t>
      </w:r>
      <w:r w:rsidR="00AA6034">
        <w:t xml:space="preserve">consideradas como pontos positivos para </w:t>
      </w:r>
      <w:proofErr w:type="spellStart"/>
      <w:r w:rsidR="00AA6034">
        <w:t>Zucchi</w:t>
      </w:r>
      <w:proofErr w:type="spellEnd"/>
      <w:r w:rsidR="00AA6034">
        <w:t xml:space="preserve"> (2018) </w:t>
      </w:r>
      <w:r w:rsidR="009D6696">
        <w:t xml:space="preserve">são: </w:t>
      </w:r>
      <w:r w:rsidR="00246BA5">
        <w:t>ser um aplicativo</w:t>
      </w:r>
      <w:r w:rsidR="009D6696">
        <w:t xml:space="preserve"> móvel com disponibilidade</w:t>
      </w:r>
      <w:r>
        <w:t xml:space="preserve"> </w:t>
      </w:r>
      <w:r w:rsidR="00390273">
        <w:t xml:space="preserve">para as plataformas </w:t>
      </w:r>
      <w:proofErr w:type="spellStart"/>
      <w:r w:rsidR="00390273">
        <w:t>Android</w:t>
      </w:r>
      <w:proofErr w:type="spellEnd"/>
      <w:r w:rsidR="00390273">
        <w:t xml:space="preserve"> e </w:t>
      </w:r>
      <w:r w:rsidR="00612A10">
        <w:t>i</w:t>
      </w:r>
      <w:r w:rsidR="00390273">
        <w:t>OS</w:t>
      </w:r>
      <w:r w:rsidR="009B7777">
        <w:t xml:space="preserve"> que</w:t>
      </w:r>
      <w:r w:rsidR="009D6696">
        <w:t xml:space="preserve"> gerencia times, horários e participantes</w:t>
      </w:r>
      <w:r w:rsidR="00307D84">
        <w:t xml:space="preserve">, </w:t>
      </w:r>
      <w:r w:rsidR="00390273">
        <w:t>permit</w:t>
      </w:r>
      <w:r w:rsidR="00246BA5">
        <w:t>ir</w:t>
      </w:r>
      <w:r w:rsidR="00390273">
        <w:t xml:space="preserve"> o controle de comparecimento </w:t>
      </w:r>
      <w:r w:rsidR="00CB79E8">
        <w:t>n</w:t>
      </w:r>
      <w:r w:rsidR="00390273">
        <w:t xml:space="preserve">os </w:t>
      </w:r>
      <w:r w:rsidR="00CB79E8">
        <w:t>jogos</w:t>
      </w:r>
      <w:r w:rsidR="00116336">
        <w:t xml:space="preserve">, </w:t>
      </w:r>
      <w:r w:rsidR="008A0F9D">
        <w:t>possui</w:t>
      </w:r>
      <w:r w:rsidR="00AA6034">
        <w:t>r</w:t>
      </w:r>
      <w:r w:rsidR="008A0F9D">
        <w:t xml:space="preserve"> um sistema de </w:t>
      </w:r>
      <w:proofErr w:type="spellStart"/>
      <w:r w:rsidR="008A0F9D">
        <w:t>geolocalização</w:t>
      </w:r>
      <w:proofErr w:type="spellEnd"/>
      <w:r w:rsidR="008A0F9D">
        <w:t>, possibilita</w:t>
      </w:r>
      <w:r w:rsidR="00246BA5">
        <w:t>r</w:t>
      </w:r>
      <w:r w:rsidR="008A0F9D">
        <w:t xml:space="preserve"> o </w:t>
      </w:r>
      <w:r w:rsidR="00116336">
        <w:t>envio de notificações</w:t>
      </w:r>
      <w:r w:rsidR="00243A69">
        <w:t xml:space="preserve">, </w:t>
      </w:r>
      <w:r w:rsidR="00246BA5">
        <w:t>e</w:t>
      </w:r>
      <w:r w:rsidR="00862B72">
        <w:t>n</w:t>
      </w:r>
      <w:r w:rsidR="00246BA5">
        <w:t>viar</w:t>
      </w:r>
      <w:r w:rsidR="00390273">
        <w:t xml:space="preserve"> convites via WhatsApp</w:t>
      </w:r>
      <w:r w:rsidR="00243A69">
        <w:t xml:space="preserve"> e ser construído com base no Modelo de 3C de Colaboração (M3C)</w:t>
      </w:r>
      <w:r>
        <w:t>. O</w:t>
      </w:r>
      <w:r w:rsidR="00390273">
        <w:t xml:space="preserve"> atleta pode localizar grupos utilizando a opção de pesquisar que exibe um mapa com a localização dos grupos com base na API do Google </w:t>
      </w:r>
      <w:proofErr w:type="spellStart"/>
      <w:r w:rsidR="00390273">
        <w:t>Maps</w:t>
      </w:r>
      <w:proofErr w:type="spellEnd"/>
      <w:r w:rsidR="00390273">
        <w:t xml:space="preserve"> </w:t>
      </w:r>
      <w:r w:rsidR="0036363A">
        <w:t>(ZUCCHI, 2018)</w:t>
      </w:r>
      <w:r w:rsidR="00390273">
        <w:t>.</w:t>
      </w:r>
    </w:p>
    <w:p w14:paraId="3A1CD715" w14:textId="6177D0A2" w:rsidR="00A134CB" w:rsidRDefault="00A134CB" w:rsidP="00390273">
      <w:pPr>
        <w:pStyle w:val="TF-TEXTO"/>
      </w:pPr>
      <w:r w:rsidRPr="00A134CB">
        <w:t xml:space="preserve">No desenvolvimento </w:t>
      </w:r>
      <w:proofErr w:type="spellStart"/>
      <w:r w:rsidRPr="00A134CB">
        <w:t>Zucchi</w:t>
      </w:r>
      <w:proofErr w:type="spellEnd"/>
      <w:r w:rsidRPr="00A134CB">
        <w:t xml:space="preserve"> (2018) utilizou uma arquitetura cliente-servidor, junto com as ferramentas </w:t>
      </w:r>
      <w:proofErr w:type="spellStart"/>
      <w:r w:rsidRPr="00A134CB">
        <w:t>javaScript</w:t>
      </w:r>
      <w:proofErr w:type="spellEnd"/>
      <w:r w:rsidRPr="00A134CB">
        <w:t xml:space="preserve"> e </w:t>
      </w:r>
      <w:proofErr w:type="spellStart"/>
      <w:r w:rsidRPr="00A134CB">
        <w:t>Cascading</w:t>
      </w:r>
      <w:proofErr w:type="spellEnd"/>
      <w:r w:rsidRPr="00A134CB">
        <w:t xml:space="preserve"> </w:t>
      </w:r>
      <w:proofErr w:type="spellStart"/>
      <w:r w:rsidRPr="00A134CB">
        <w:t>Style</w:t>
      </w:r>
      <w:proofErr w:type="spellEnd"/>
      <w:r w:rsidRPr="00A134CB">
        <w:t xml:space="preserve"> </w:t>
      </w:r>
      <w:proofErr w:type="spellStart"/>
      <w:r w:rsidRPr="00A134CB">
        <w:t>Sheets</w:t>
      </w:r>
      <w:proofErr w:type="spellEnd"/>
      <w:r w:rsidRPr="00A134CB">
        <w:t xml:space="preserve"> (CSS).  A parte gráfica do </w:t>
      </w:r>
      <w:r w:rsidRPr="00535ED9">
        <w:rPr>
          <w:i/>
          <w:iCs/>
        </w:rPr>
        <w:t>front-</w:t>
      </w:r>
      <w:proofErr w:type="spellStart"/>
      <w:r w:rsidRPr="00535ED9">
        <w:rPr>
          <w:i/>
          <w:iCs/>
        </w:rPr>
        <w:t>end</w:t>
      </w:r>
      <w:proofErr w:type="spellEnd"/>
      <w:r w:rsidRPr="00A134CB">
        <w:t xml:space="preserve"> foi desenvolvida utilizando </w:t>
      </w:r>
      <w:proofErr w:type="spellStart"/>
      <w:r w:rsidR="00612A10">
        <w:t>R</w:t>
      </w:r>
      <w:r w:rsidRPr="00A134CB">
        <w:t>eact</w:t>
      </w:r>
      <w:proofErr w:type="spellEnd"/>
      <w:r w:rsidRPr="00A134CB">
        <w:t xml:space="preserve"> </w:t>
      </w:r>
      <w:proofErr w:type="spellStart"/>
      <w:r w:rsidR="00612A10">
        <w:t>N</w:t>
      </w:r>
      <w:r w:rsidRPr="00A134CB">
        <w:t>ative</w:t>
      </w:r>
      <w:proofErr w:type="spellEnd"/>
      <w:r w:rsidRPr="00A134CB">
        <w:t xml:space="preserve">, uma ferramenta que facilita o desenvolvimento para as plataformas móveis </w:t>
      </w:r>
      <w:proofErr w:type="spellStart"/>
      <w:r w:rsidRPr="00A134CB">
        <w:t>Android</w:t>
      </w:r>
      <w:proofErr w:type="spellEnd"/>
      <w:r w:rsidRPr="00A134CB">
        <w:t xml:space="preserve"> e </w:t>
      </w:r>
      <w:r w:rsidR="00612A10">
        <w:t>i</w:t>
      </w:r>
      <w:r w:rsidRPr="00A134CB">
        <w:t xml:space="preserve">OS. O Sistema Gerenciador da Base de Dados (SGBD) utilizado foi o </w:t>
      </w:r>
      <w:proofErr w:type="spellStart"/>
      <w:r w:rsidR="00612A10">
        <w:t>F</w:t>
      </w:r>
      <w:r w:rsidRPr="00A134CB">
        <w:t>irebase</w:t>
      </w:r>
      <w:proofErr w:type="spellEnd"/>
      <w:r w:rsidRPr="00A134CB">
        <w:t xml:space="preserve"> junto com a API de </w:t>
      </w:r>
      <w:proofErr w:type="spellStart"/>
      <w:r w:rsidRPr="00A134CB">
        <w:t>geolocalização</w:t>
      </w:r>
      <w:proofErr w:type="spellEnd"/>
      <w:r w:rsidRPr="00A134CB">
        <w:t xml:space="preserve"> do Google </w:t>
      </w:r>
      <w:proofErr w:type="spellStart"/>
      <w:r w:rsidRPr="00A134CB">
        <w:t>Maps</w:t>
      </w:r>
      <w:proofErr w:type="spellEnd"/>
      <w:r w:rsidRPr="00A134CB">
        <w:t xml:space="preserve">, a fim de exibir mapas com marcações dos grupos. Já para o desenvolvimento das notificações </w:t>
      </w:r>
      <w:proofErr w:type="spellStart"/>
      <w:r w:rsidRPr="00A134CB">
        <w:t>Zucchi</w:t>
      </w:r>
      <w:proofErr w:type="spellEnd"/>
      <w:r w:rsidRPr="00A134CB">
        <w:t xml:space="preserve"> (2018) utilizou o </w:t>
      </w:r>
      <w:proofErr w:type="spellStart"/>
      <w:r w:rsidR="00612A10">
        <w:t>F</w:t>
      </w:r>
      <w:r w:rsidRPr="00A134CB">
        <w:t>irebase</w:t>
      </w:r>
      <w:proofErr w:type="spellEnd"/>
      <w:r w:rsidRPr="00A134CB">
        <w:t xml:space="preserve">, ou seja, quando o banco de dados receber uma requisição a tela é atualizada, </w:t>
      </w:r>
      <w:r w:rsidR="00535ED9">
        <w:t xml:space="preserve">fazendo que </w:t>
      </w:r>
      <w:r w:rsidRPr="00A134CB">
        <w:t>o usuário não precis</w:t>
      </w:r>
      <w:r w:rsidR="00535ED9">
        <w:t>e</w:t>
      </w:r>
      <w:r w:rsidRPr="00A134CB">
        <w:t xml:space="preserve"> atualizar a página para receber a notificação (ZUCCHI, 2018).</w:t>
      </w:r>
    </w:p>
    <w:p w14:paraId="4DE53F1E" w14:textId="4FAADB1F" w:rsidR="009A5C5C" w:rsidRDefault="009A5C5C" w:rsidP="00390273">
      <w:pPr>
        <w:pStyle w:val="TF-TEXTO"/>
      </w:pPr>
      <w:r w:rsidRPr="009A5C5C">
        <w:t xml:space="preserve">O aplicativo foi construído com base no Modelo 3C de Colaboração (M3C), formado pelos pilares da Coordenação, da Cooperação e da Comunicação, bem como do Mecanismo de Percepção. A Coordenação pode ser vista no gerenciamento do grupo, a Cooperação no controle de comparecimentos em jogos e a Comunicação pelo envio de convite. Além disso, </w:t>
      </w:r>
      <w:proofErr w:type="spellStart"/>
      <w:r w:rsidRPr="009A5C5C">
        <w:t>Zucchi</w:t>
      </w:r>
      <w:proofErr w:type="spellEnd"/>
      <w:r w:rsidRPr="009A5C5C">
        <w:t xml:space="preserve"> (2018, p. 17) utilizou o Método </w:t>
      </w:r>
      <w:proofErr w:type="spellStart"/>
      <w:r w:rsidRPr="009A5C5C">
        <w:t>Relationship</w:t>
      </w:r>
      <w:proofErr w:type="spellEnd"/>
      <w:r w:rsidRPr="009A5C5C">
        <w:t xml:space="preserve"> </w:t>
      </w:r>
      <w:proofErr w:type="spellStart"/>
      <w:r w:rsidRPr="009A5C5C">
        <w:t>of</w:t>
      </w:r>
      <w:proofErr w:type="spellEnd"/>
      <w:r w:rsidRPr="009A5C5C">
        <w:t xml:space="preserve"> M3C </w:t>
      </w:r>
      <w:proofErr w:type="spellStart"/>
      <w:r w:rsidRPr="009A5C5C">
        <w:t>with</w:t>
      </w:r>
      <w:proofErr w:type="spellEnd"/>
      <w:r w:rsidRPr="009A5C5C">
        <w:t xml:space="preserve"> </w:t>
      </w:r>
      <w:proofErr w:type="spellStart"/>
      <w:r w:rsidRPr="009A5C5C">
        <w:t>User</w:t>
      </w:r>
      <w:proofErr w:type="spellEnd"/>
      <w:r w:rsidRPr="009A5C5C">
        <w:t xml:space="preserve"> </w:t>
      </w:r>
      <w:proofErr w:type="spellStart"/>
      <w:r w:rsidRPr="009A5C5C">
        <w:t>Requirements</w:t>
      </w:r>
      <w:proofErr w:type="spellEnd"/>
      <w:r w:rsidRPr="009A5C5C">
        <w:t xml:space="preserve"> </w:t>
      </w:r>
      <w:proofErr w:type="spellStart"/>
      <w:r w:rsidRPr="009A5C5C">
        <w:t>and</w:t>
      </w:r>
      <w:proofErr w:type="spellEnd"/>
      <w:r w:rsidRPr="009A5C5C">
        <w:t xml:space="preserve"> </w:t>
      </w:r>
      <w:proofErr w:type="spellStart"/>
      <w:r w:rsidRPr="009A5C5C">
        <w:t>Usability</w:t>
      </w:r>
      <w:proofErr w:type="spellEnd"/>
      <w:r w:rsidRPr="009A5C5C">
        <w:t xml:space="preserve"> </w:t>
      </w:r>
      <w:proofErr w:type="spellStart"/>
      <w:r w:rsidRPr="009A5C5C">
        <w:t>and</w:t>
      </w:r>
      <w:proofErr w:type="spellEnd"/>
      <w:r w:rsidRPr="009A5C5C">
        <w:t xml:space="preserve"> </w:t>
      </w:r>
      <w:proofErr w:type="spellStart"/>
      <w:r w:rsidRPr="009A5C5C">
        <w:t>Communicability</w:t>
      </w:r>
      <w:proofErr w:type="spellEnd"/>
      <w:r w:rsidRPr="009A5C5C">
        <w:t xml:space="preserve"> </w:t>
      </w:r>
      <w:proofErr w:type="spellStart"/>
      <w:r w:rsidRPr="009A5C5C">
        <w:t>Assessment</w:t>
      </w:r>
      <w:proofErr w:type="spellEnd"/>
      <w:r w:rsidRPr="009A5C5C">
        <w:t xml:space="preserve"> in </w:t>
      </w:r>
      <w:proofErr w:type="spellStart"/>
      <w:r w:rsidRPr="009A5C5C">
        <w:t>groupware</w:t>
      </w:r>
      <w:proofErr w:type="spellEnd"/>
      <w:r w:rsidRPr="009A5C5C">
        <w:t xml:space="preserve"> (</w:t>
      </w:r>
      <w:proofErr w:type="spellStart"/>
      <w:r w:rsidRPr="009A5C5C">
        <w:t>RURUCAg</w:t>
      </w:r>
      <w:proofErr w:type="spellEnd"/>
      <w:r w:rsidRPr="009A5C5C">
        <w:t xml:space="preserve">) para “[...] modelar a relação entre os requisitos da aplicação e práticas consolidadas no design de interface como as heurísticas de Nielsen e as expressões de comunicabilidade [...]”. Segundo </w:t>
      </w:r>
      <w:proofErr w:type="spellStart"/>
      <w:r w:rsidRPr="009A5C5C">
        <w:t>Zucchi</w:t>
      </w:r>
      <w:proofErr w:type="spellEnd"/>
      <w:r w:rsidRPr="009A5C5C">
        <w:t xml:space="preserve"> (2018, p. 17), o método foi usado para “[...] avaliar de maneira simples a usabilidade, a </w:t>
      </w:r>
      <w:proofErr w:type="spellStart"/>
      <w:r w:rsidRPr="009A5C5C">
        <w:t>User</w:t>
      </w:r>
      <w:proofErr w:type="spellEnd"/>
      <w:r w:rsidRPr="009A5C5C">
        <w:t xml:space="preserve"> </w:t>
      </w:r>
      <w:proofErr w:type="spellStart"/>
      <w:r w:rsidRPr="009A5C5C">
        <w:t>eXperience</w:t>
      </w:r>
      <w:proofErr w:type="spellEnd"/>
      <w:r w:rsidRPr="009A5C5C">
        <w:t xml:space="preserve"> (UX) uso e a comunicabilidade da aplicação disponibilizada.”.</w:t>
      </w:r>
    </w:p>
    <w:p w14:paraId="751FF6C8" w14:textId="125D7464" w:rsidR="00A44581" w:rsidRDefault="00013A75" w:rsidP="00390273">
      <w:pPr>
        <w:pStyle w:val="TF-TEXTO"/>
      </w:pPr>
      <w:proofErr w:type="spellStart"/>
      <w:r>
        <w:t>Zucchi</w:t>
      </w:r>
      <w:proofErr w:type="spellEnd"/>
      <w:r>
        <w:t xml:space="preserve"> (2018)</w:t>
      </w:r>
      <w:r w:rsidR="00390273">
        <w:t xml:space="preserve"> </w:t>
      </w:r>
      <w:r w:rsidR="00747D3F">
        <w:t xml:space="preserve">realizou o controle e o gerenciamento dos </w:t>
      </w:r>
      <w:r w:rsidR="00390273">
        <w:t>grupos</w:t>
      </w:r>
      <w:r w:rsidR="00747D3F">
        <w:t xml:space="preserve"> por meio de</w:t>
      </w:r>
      <w:r w:rsidR="00390273">
        <w:t xml:space="preserve"> três menus principais, sendo eles: perfil, jogo e pesquisar</w:t>
      </w:r>
      <w:r w:rsidR="00006FD1">
        <w:t xml:space="preserve"> (</w:t>
      </w:r>
      <w:r w:rsidR="00006FD1">
        <w:fldChar w:fldCharType="begin"/>
      </w:r>
      <w:r w:rsidR="00006FD1">
        <w:instrText xml:space="preserve"> REF _Ref81939429 \h </w:instrText>
      </w:r>
      <w:r w:rsidR="00006FD1">
        <w:fldChar w:fldCharType="separate"/>
      </w:r>
      <w:r w:rsidR="00E711B6">
        <w:t xml:space="preserve">Figura </w:t>
      </w:r>
      <w:r w:rsidR="00E711B6">
        <w:rPr>
          <w:noProof/>
        </w:rPr>
        <w:t>3</w:t>
      </w:r>
      <w:r w:rsidR="00006FD1">
        <w:fldChar w:fldCharType="end"/>
      </w:r>
      <w:r w:rsidR="00006FD1">
        <w:t>)</w:t>
      </w:r>
      <w:r w:rsidR="00390273">
        <w:t xml:space="preserve">. </w:t>
      </w:r>
      <w:r w:rsidR="00006FD1">
        <w:t>N</w:t>
      </w:r>
      <w:r w:rsidR="00390273">
        <w:t xml:space="preserve">a tela de perfil </w:t>
      </w:r>
      <w:r w:rsidR="00006FD1">
        <w:fldChar w:fldCharType="begin"/>
      </w:r>
      <w:r w:rsidR="00006FD1">
        <w:instrText xml:space="preserve"> REF _Ref81939429 \h </w:instrText>
      </w:r>
      <w:r w:rsidR="00006FD1">
        <w:fldChar w:fldCharType="separate"/>
      </w:r>
      <w:r w:rsidR="00E711B6">
        <w:t xml:space="preserve">Figura </w:t>
      </w:r>
      <w:r w:rsidR="00E711B6">
        <w:rPr>
          <w:noProof/>
        </w:rPr>
        <w:t>3</w:t>
      </w:r>
      <w:r w:rsidR="00006FD1">
        <w:fldChar w:fldCharType="end"/>
      </w:r>
      <w:r w:rsidR="00006FD1">
        <w:t xml:space="preserve"> </w:t>
      </w:r>
      <w:r w:rsidR="00390273">
        <w:t>(a), é possível ver todas as informações pessoais do usuário e grupos no qual</w:t>
      </w:r>
      <w:r w:rsidR="00006FD1">
        <w:t xml:space="preserve"> ele</w:t>
      </w:r>
      <w:r w:rsidR="00390273">
        <w:t xml:space="preserve"> faz parte</w:t>
      </w:r>
      <w:r w:rsidR="00006FD1">
        <w:t>.</w:t>
      </w:r>
      <w:r w:rsidR="00390273">
        <w:t xml:space="preserve"> </w:t>
      </w:r>
      <w:proofErr w:type="spellStart"/>
      <w:r>
        <w:t>Zucchi</w:t>
      </w:r>
      <w:proofErr w:type="spellEnd"/>
      <w:r>
        <w:t xml:space="preserve"> (2018)</w:t>
      </w:r>
      <w:r w:rsidR="00390273">
        <w:t xml:space="preserve"> explica que ao selecionar a opção de </w:t>
      </w:r>
      <w:r w:rsidR="00862E53" w:rsidRPr="009F5B06">
        <w:rPr>
          <w:rFonts w:ascii="Courier New" w:hAnsi="Courier New" w:cs="Courier New"/>
          <w:sz w:val="20"/>
        </w:rPr>
        <w:t>NOVO GRUPO</w:t>
      </w:r>
      <w:r w:rsidR="00390273">
        <w:t xml:space="preserve"> o usuário é redirecionado ao formulário do grupo </w:t>
      </w:r>
      <w:r w:rsidR="00006FD1">
        <w:t>no qual</w:t>
      </w:r>
      <w:r w:rsidR="00390273">
        <w:t xml:space="preserve"> será informado todas as informações como o </w:t>
      </w:r>
      <w:r w:rsidR="00390273" w:rsidRPr="009F5B06">
        <w:rPr>
          <w:rFonts w:ascii="Courier New" w:hAnsi="Courier New" w:cs="Courier New"/>
          <w:sz w:val="20"/>
        </w:rPr>
        <w:t>nome do grupo, horário, local, data</w:t>
      </w:r>
      <w:r w:rsidR="00390273">
        <w:t xml:space="preserve"> e se o grupo é </w:t>
      </w:r>
      <w:r w:rsidR="00390273" w:rsidRPr="009F5B06">
        <w:rPr>
          <w:rFonts w:ascii="Courier New" w:hAnsi="Courier New" w:cs="Courier New"/>
          <w:sz w:val="20"/>
        </w:rPr>
        <w:t>privado</w:t>
      </w:r>
      <w:r w:rsidR="00006FD1">
        <w:t>.</w:t>
      </w:r>
      <w:r w:rsidR="00390273">
        <w:t xml:space="preserve"> </w:t>
      </w:r>
      <w:r w:rsidR="00006FD1">
        <w:t>C</w:t>
      </w:r>
      <w:r w:rsidR="00390273">
        <w:t xml:space="preserve">aso o grupo seja privado não será possível enviar solicitações a este grupo </w:t>
      </w:r>
      <w:r w:rsidR="0036363A">
        <w:t>(ZUCCHI, 2018)</w:t>
      </w:r>
      <w:r w:rsidR="00390273">
        <w:t xml:space="preserve">. </w:t>
      </w:r>
      <w:r w:rsidR="00006FD1">
        <w:t>Ness</w:t>
      </w:r>
      <w:r w:rsidR="00390273">
        <w:t xml:space="preserve">a tela também é possível visualizar as notificações que são apresentadas quando um jogador solicita a entrada em um grupo a qual o jogador </w:t>
      </w:r>
      <w:proofErr w:type="spellStart"/>
      <w:r w:rsidR="00390273">
        <w:t>logado</w:t>
      </w:r>
      <w:proofErr w:type="spellEnd"/>
      <w:r w:rsidR="00390273">
        <w:t xml:space="preserve"> </w:t>
      </w:r>
      <w:r w:rsidR="00006FD1">
        <w:t xml:space="preserve">tem perfil </w:t>
      </w:r>
      <w:r w:rsidR="00390273">
        <w:t xml:space="preserve">coordenador </w:t>
      </w:r>
      <w:r w:rsidR="0036363A">
        <w:t>(ZUCCHI, 2018)</w:t>
      </w:r>
      <w:r w:rsidR="00390273">
        <w:t>.</w:t>
      </w:r>
    </w:p>
    <w:p w14:paraId="202BCAD3" w14:textId="7921766E" w:rsidR="00390273" w:rsidRDefault="00390273" w:rsidP="00390273">
      <w:pPr>
        <w:pStyle w:val="TF-TEXTO"/>
        <w:ind w:left="29"/>
      </w:pPr>
      <w:r>
        <w:lastRenderedPageBreak/>
        <w:t xml:space="preserve">Na </w:t>
      </w:r>
      <w:r w:rsidR="00006FD1">
        <w:fldChar w:fldCharType="begin"/>
      </w:r>
      <w:r w:rsidR="00006FD1">
        <w:instrText xml:space="preserve"> REF _Ref81939429 \h </w:instrText>
      </w:r>
      <w:r w:rsidR="00006FD1">
        <w:fldChar w:fldCharType="separate"/>
      </w:r>
      <w:r w:rsidR="00E711B6">
        <w:t xml:space="preserve">Figura </w:t>
      </w:r>
      <w:r w:rsidR="00E711B6">
        <w:rPr>
          <w:noProof/>
        </w:rPr>
        <w:t>3</w:t>
      </w:r>
      <w:r w:rsidR="00006FD1">
        <w:fldChar w:fldCharType="end"/>
      </w:r>
      <w:r w:rsidR="00006FD1">
        <w:t xml:space="preserve"> </w:t>
      </w:r>
      <w:r>
        <w:t>(b) é mostrado a tela de início do aplicativo</w:t>
      </w:r>
      <w:r w:rsidR="00A30CA7">
        <w:t>.</w:t>
      </w:r>
      <w:r>
        <w:t xml:space="preserve"> </w:t>
      </w:r>
      <w:r w:rsidR="00A30CA7">
        <w:t>N</w:t>
      </w:r>
      <w:r>
        <w:t>essa tela apenas o</w:t>
      </w:r>
      <w:r w:rsidR="00A30CA7">
        <w:t xml:space="preserve"> perfil do tipo</w:t>
      </w:r>
      <w:r>
        <w:t xml:space="preserve"> </w:t>
      </w:r>
      <w:r w:rsidR="00A30CA7">
        <w:t>C</w:t>
      </w:r>
      <w:r>
        <w:t>oordenado</w:t>
      </w:r>
      <w:r w:rsidR="00A30CA7">
        <w:t>r</w:t>
      </w:r>
      <w:r>
        <w:t xml:space="preserve"> visualiza o botão agendar jogos, que pressionado irá levá-lo ao formulário para preencher todas as informações da partida </w:t>
      </w:r>
      <w:r w:rsidR="0036363A">
        <w:t>(ZUCCHI, 2018)</w:t>
      </w:r>
      <w:r>
        <w:t xml:space="preserve">.  </w:t>
      </w:r>
      <w:r w:rsidR="00A30CA7">
        <w:t>A</w:t>
      </w:r>
      <w:r>
        <w:t xml:space="preserve"> tela inicial </w:t>
      </w:r>
      <w:r w:rsidR="00A30CA7">
        <w:t>possui</w:t>
      </w:r>
      <w:r>
        <w:t xml:space="preserve"> o botão </w:t>
      </w:r>
      <w:r w:rsidRPr="009F5B06">
        <w:rPr>
          <w:rFonts w:ascii="Courier New" w:hAnsi="Courier New" w:cs="Courier New"/>
          <w:sz w:val="20"/>
        </w:rPr>
        <w:t>compartilhar</w:t>
      </w:r>
      <w:r w:rsidR="00A30CA7">
        <w:t>,</w:t>
      </w:r>
      <w:r>
        <w:t xml:space="preserve"> permitindo que o usuário compartilhe seus grupos e envie convites </w:t>
      </w:r>
      <w:r w:rsidR="00A30CA7">
        <w:t xml:space="preserve">para </w:t>
      </w:r>
      <w:r>
        <w:t>a</w:t>
      </w:r>
      <w:r w:rsidR="00A30CA7">
        <w:t>s</w:t>
      </w:r>
      <w:r>
        <w:t xml:space="preserve"> pessoas </w:t>
      </w:r>
      <w:r w:rsidR="00A30CA7">
        <w:t>por meio</w:t>
      </w:r>
      <w:r>
        <w:t xml:space="preserve"> das redes sociais</w:t>
      </w:r>
      <w:r w:rsidR="00A30CA7">
        <w:t>.</w:t>
      </w:r>
      <w:r>
        <w:t xml:space="preserve"> </w:t>
      </w:r>
      <w:proofErr w:type="spellStart"/>
      <w:r w:rsidR="00013A75">
        <w:t>Zucchi</w:t>
      </w:r>
      <w:proofErr w:type="spellEnd"/>
      <w:r w:rsidR="00013A75">
        <w:t xml:space="preserve"> (2018)</w:t>
      </w:r>
      <w:r w:rsidR="00A30CA7">
        <w:t xml:space="preserve"> </w:t>
      </w:r>
      <w:r>
        <w:t xml:space="preserve">explica que o usuário só pode compartilhar se está participando de um grupo e possuir o perfil de </w:t>
      </w:r>
      <w:r w:rsidR="00A30CA7" w:rsidRPr="006F7B9C">
        <w:rPr>
          <w:rFonts w:ascii="Courier New" w:hAnsi="Courier New" w:cs="Courier New"/>
          <w:sz w:val="20"/>
        </w:rPr>
        <w:t>C</w:t>
      </w:r>
      <w:r w:rsidRPr="006F7B9C">
        <w:rPr>
          <w:rFonts w:ascii="Courier New" w:hAnsi="Courier New" w:cs="Courier New"/>
          <w:sz w:val="20"/>
        </w:rPr>
        <w:t>omunicador</w:t>
      </w:r>
      <w:r>
        <w:t xml:space="preserve">. Na </w:t>
      </w:r>
      <w:r w:rsidR="00A30CA7">
        <w:fldChar w:fldCharType="begin"/>
      </w:r>
      <w:r w:rsidR="00A30CA7">
        <w:instrText xml:space="preserve"> REF _Ref81939429 \h </w:instrText>
      </w:r>
      <w:r w:rsidR="00A30CA7">
        <w:fldChar w:fldCharType="separate"/>
      </w:r>
      <w:r w:rsidR="00E711B6">
        <w:t xml:space="preserve">Figura </w:t>
      </w:r>
      <w:r w:rsidR="00E711B6">
        <w:rPr>
          <w:noProof/>
        </w:rPr>
        <w:t>3</w:t>
      </w:r>
      <w:r w:rsidR="00A30CA7">
        <w:fldChar w:fldCharType="end"/>
      </w:r>
      <w:r>
        <w:t xml:space="preserve"> (c) foi desenvolvido a tela para pesquisar grupos, </w:t>
      </w:r>
      <w:r w:rsidR="00A30CA7">
        <w:t xml:space="preserve">que pode ser utilizada </w:t>
      </w:r>
      <w:r>
        <w:t xml:space="preserve">por qualquer usuário </w:t>
      </w:r>
      <w:r w:rsidR="00A30CA7">
        <w:t xml:space="preserve">desde que tenha realizado </w:t>
      </w:r>
      <w:r w:rsidR="00A30CA7" w:rsidRPr="00A30CA7">
        <w:rPr>
          <w:i/>
          <w:iCs/>
        </w:rPr>
        <w:t>login</w:t>
      </w:r>
      <w:r w:rsidR="00A30CA7">
        <w:t>. A</w:t>
      </w:r>
      <w:r>
        <w:t xml:space="preserve"> pesquisa é feita diretamente pela localização dos grupos no mapa, conforme </w:t>
      </w:r>
      <w:r w:rsidR="00A30CA7">
        <w:fldChar w:fldCharType="begin"/>
      </w:r>
      <w:r w:rsidR="00A30CA7">
        <w:instrText xml:space="preserve"> REF _Ref81939429 \h </w:instrText>
      </w:r>
      <w:r w:rsidR="00A30CA7">
        <w:fldChar w:fldCharType="separate"/>
      </w:r>
      <w:r w:rsidR="00E711B6">
        <w:t xml:space="preserve">Figura </w:t>
      </w:r>
      <w:r w:rsidR="00E711B6">
        <w:rPr>
          <w:noProof/>
        </w:rPr>
        <w:t>3</w:t>
      </w:r>
      <w:r w:rsidR="00A30CA7">
        <w:fldChar w:fldCharType="end"/>
      </w:r>
      <w:r w:rsidR="00A30CA7">
        <w:t xml:space="preserve"> </w:t>
      </w:r>
      <w:r>
        <w:t xml:space="preserve">(c), que ao localizar um grupo no mapa o </w:t>
      </w:r>
      <w:r w:rsidR="00862E53">
        <w:t>aplicativo</w:t>
      </w:r>
      <w:r>
        <w:t xml:space="preserve"> mostra uma breve descrição</w:t>
      </w:r>
      <w:r w:rsidR="00862E53">
        <w:t xml:space="preserve"> (ZUCCHI, 2018).  </w:t>
      </w:r>
    </w:p>
    <w:p w14:paraId="1DE7239E" w14:textId="14D28650" w:rsidR="00C8363D" w:rsidRDefault="00C8363D" w:rsidP="005E4BC0">
      <w:pPr>
        <w:pStyle w:val="TF-LEGENDA"/>
      </w:pPr>
      <w:bookmarkStart w:id="36" w:name="_Ref81939429"/>
      <w:r>
        <w:t xml:space="preserve">Figura </w:t>
      </w:r>
      <w:r w:rsidR="007948C6">
        <w:fldChar w:fldCharType="begin"/>
      </w:r>
      <w:r w:rsidR="007948C6">
        <w:instrText xml:space="preserve"> SEQ Figura \* ARABIC </w:instrText>
      </w:r>
      <w:r w:rsidR="007948C6">
        <w:fldChar w:fldCharType="separate"/>
      </w:r>
      <w:r w:rsidR="00E711B6">
        <w:rPr>
          <w:noProof/>
        </w:rPr>
        <w:t>3</w:t>
      </w:r>
      <w:r w:rsidR="007948C6">
        <w:rPr>
          <w:noProof/>
        </w:rPr>
        <w:fldChar w:fldCharType="end"/>
      </w:r>
      <w:bookmarkEnd w:id="36"/>
      <w:r>
        <w:t xml:space="preserve"> - </w:t>
      </w:r>
      <w:r w:rsidR="00F73E2B" w:rsidRPr="00C37555">
        <w:t>Tela</w:t>
      </w:r>
      <w:r w:rsidR="00F73E2B">
        <w:t xml:space="preserve"> (a) de perfil, (b) de jogo e (c) pesquisar</w:t>
      </w:r>
    </w:p>
    <w:p w14:paraId="0888B2B7" w14:textId="67FE8443" w:rsidR="00390273" w:rsidRDefault="00F710B5" w:rsidP="00DD3A73">
      <w:pPr>
        <w:pStyle w:val="TF-FIGURA"/>
        <w:ind w:firstLine="709"/>
        <w:rPr>
          <w:noProof/>
        </w:rPr>
      </w:pPr>
      <w:r>
        <w:rPr>
          <w:noProof/>
        </w:rPr>
        <w:drawing>
          <wp:inline distT="0" distB="0" distL="0" distR="0" wp14:anchorId="45AFDC3E" wp14:editId="7CD618E7">
            <wp:extent cx="4723200" cy="2098800"/>
            <wp:effectExtent l="19050" t="19050" r="20320" b="158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200" cy="20988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E95F83D" w14:textId="28EC19CA" w:rsidR="00BE5A11" w:rsidRPr="00224A35" w:rsidRDefault="00224A35" w:rsidP="00224A35">
      <w:pPr>
        <w:pStyle w:val="TF-FONTE"/>
      </w:pPr>
      <w:r w:rsidRPr="00224A35">
        <w:t xml:space="preserve">Fonte: </w:t>
      </w:r>
      <w:r w:rsidR="00814A07">
        <w:t xml:space="preserve">adaptada de </w:t>
      </w:r>
      <w:proofErr w:type="spellStart"/>
      <w:r w:rsidRPr="00224A35">
        <w:t>Zucchi</w:t>
      </w:r>
      <w:proofErr w:type="spellEnd"/>
      <w:r w:rsidRPr="00224A35">
        <w:t xml:space="preserve"> (</w:t>
      </w:r>
      <w:r w:rsidR="00BE5A11" w:rsidRPr="00224A35">
        <w:t>2018).</w:t>
      </w:r>
    </w:p>
    <w:p w14:paraId="664B55CF" w14:textId="77777777" w:rsidR="00451B94" w:rsidRDefault="00451B94" w:rsidP="00FC4A9F">
      <w:pPr>
        <w:pStyle w:val="Ttulo1"/>
      </w:pPr>
      <w:bookmarkStart w:id="37" w:name="_Toc54164921"/>
      <w:bookmarkStart w:id="38" w:name="_Toc54165675"/>
      <w:bookmarkStart w:id="39" w:name="_Toc54169333"/>
      <w:bookmarkStart w:id="40" w:name="_Toc96347439"/>
      <w:bookmarkStart w:id="41" w:name="_Toc96357723"/>
      <w:bookmarkStart w:id="42" w:name="_Toc96491866"/>
      <w:bookmarkStart w:id="43" w:name="_Toc411603107"/>
      <w:bookmarkEnd w:id="25"/>
      <w:r>
        <w:t>proposta</w:t>
      </w:r>
    </w:p>
    <w:p w14:paraId="304C6FC8" w14:textId="2A8B835D" w:rsidR="00390273" w:rsidRDefault="00390273" w:rsidP="00390273">
      <w:pPr>
        <w:pStyle w:val="TF-TEXTO"/>
      </w:pPr>
      <w:bookmarkStart w:id="44" w:name="_Toc54164915"/>
      <w:bookmarkStart w:id="45" w:name="_Toc54165669"/>
      <w:bookmarkStart w:id="46" w:name="_Toc54169327"/>
      <w:bookmarkStart w:id="47" w:name="_Toc96347433"/>
      <w:bookmarkStart w:id="48" w:name="_Toc96357717"/>
      <w:bookmarkStart w:id="49" w:name="_Toc96491860"/>
      <w:bookmarkStart w:id="50" w:name="_Toc351015594"/>
      <w:r w:rsidRPr="00062C58">
        <w:t xml:space="preserve">Nesta seção </w:t>
      </w:r>
      <w:r>
        <w:t>são</w:t>
      </w:r>
      <w:r w:rsidRPr="00062C58">
        <w:t xml:space="preserve"> apresentadas </w:t>
      </w:r>
      <w:r w:rsidR="00243A69">
        <w:t xml:space="preserve">na </w:t>
      </w:r>
      <w:r w:rsidR="00243A69" w:rsidRPr="00062C58">
        <w:t>subseção</w:t>
      </w:r>
      <w:r w:rsidR="00243A69">
        <w:t xml:space="preserve"> </w:t>
      </w:r>
      <w:r w:rsidR="00243A69">
        <w:fldChar w:fldCharType="begin"/>
      </w:r>
      <w:r w:rsidR="00243A69">
        <w:instrText xml:space="preserve"> REF _Ref81767198 \r \h </w:instrText>
      </w:r>
      <w:r w:rsidR="00243A69">
        <w:fldChar w:fldCharType="separate"/>
      </w:r>
      <w:r w:rsidR="00E711B6">
        <w:t>3.1</w:t>
      </w:r>
      <w:r w:rsidR="00243A69">
        <w:fldChar w:fldCharType="end"/>
      </w:r>
      <w:r w:rsidR="00243A69">
        <w:t xml:space="preserve"> </w:t>
      </w:r>
      <w:r>
        <w:t>as</w:t>
      </w:r>
      <w:r w:rsidRPr="00062C58">
        <w:t xml:space="preserve"> justificativas para a realização do trabalho proposto</w:t>
      </w:r>
      <w:r w:rsidR="00243A69">
        <w:t xml:space="preserve">, assim como </w:t>
      </w:r>
      <w:r w:rsidRPr="00062C58">
        <w:t xml:space="preserve">os </w:t>
      </w:r>
      <w:r>
        <w:t>principais requisitos</w:t>
      </w:r>
      <w:r w:rsidRPr="00062C58">
        <w:t xml:space="preserve"> </w:t>
      </w:r>
      <w:r w:rsidR="00243A69">
        <w:t xml:space="preserve">na </w:t>
      </w:r>
      <w:r w:rsidRPr="00062C58">
        <w:t xml:space="preserve">subseção </w:t>
      </w:r>
      <w:r w:rsidR="00F55191">
        <w:fldChar w:fldCharType="begin"/>
      </w:r>
      <w:r w:rsidR="00F55191">
        <w:instrText xml:space="preserve"> REF _Ref81767213 \r \h </w:instrText>
      </w:r>
      <w:r w:rsidR="00F55191">
        <w:fldChar w:fldCharType="separate"/>
      </w:r>
      <w:r w:rsidR="00E711B6">
        <w:t>3.2</w:t>
      </w:r>
      <w:r w:rsidR="00F55191">
        <w:fldChar w:fldCharType="end"/>
      </w:r>
      <w:r>
        <w:t xml:space="preserve"> e por fim </w:t>
      </w:r>
      <w:r w:rsidR="0062560B">
        <w:t xml:space="preserve">na </w:t>
      </w:r>
      <w:r w:rsidR="0062560B" w:rsidRPr="00062C58">
        <w:t xml:space="preserve">subseção </w:t>
      </w:r>
      <w:r w:rsidR="0062560B">
        <w:fldChar w:fldCharType="begin"/>
      </w:r>
      <w:r w:rsidR="0062560B">
        <w:instrText xml:space="preserve"> REF _Ref81767234 \r \h </w:instrText>
      </w:r>
      <w:r w:rsidR="0062560B">
        <w:fldChar w:fldCharType="separate"/>
      </w:r>
      <w:r w:rsidR="00E711B6">
        <w:t>3.3</w:t>
      </w:r>
      <w:r w:rsidR="0062560B">
        <w:fldChar w:fldCharType="end"/>
      </w:r>
      <w:r w:rsidR="0062560B">
        <w:t xml:space="preserve"> </w:t>
      </w:r>
      <w:r>
        <w:t xml:space="preserve">é demonstrado </w:t>
      </w:r>
      <w:r w:rsidRPr="00062C58">
        <w:t xml:space="preserve">a metodologia e o cronograma planejado </w:t>
      </w:r>
      <w:r>
        <w:t>na realização</w:t>
      </w:r>
      <w:r w:rsidRPr="00062C58">
        <w:t xml:space="preserve"> do trabalho</w:t>
      </w:r>
      <w:r w:rsidR="0062560B">
        <w:t>.</w:t>
      </w:r>
    </w:p>
    <w:p w14:paraId="58694102" w14:textId="77777777" w:rsidR="00451B94" w:rsidRDefault="00451B94" w:rsidP="004E646C">
      <w:pPr>
        <w:pStyle w:val="Ttulo2"/>
      </w:pPr>
      <w:bookmarkStart w:id="51" w:name="_Ref81767198"/>
      <w:r>
        <w:t>JUSTIFICATIVA</w:t>
      </w:r>
      <w:bookmarkEnd w:id="51"/>
    </w:p>
    <w:p w14:paraId="7CBDCBEE" w14:textId="2A2E75BD" w:rsidR="00C436B6" w:rsidRDefault="00167F30" w:rsidP="0027228B">
      <w:pPr>
        <w:pStyle w:val="TF-TEXTO"/>
      </w:pPr>
      <w:bookmarkStart w:id="52" w:name="_Ref52025161"/>
      <w:r w:rsidRPr="00167F30">
        <w:t>Na</w:t>
      </w:r>
      <w:r w:rsidR="006D0DB4">
        <w:t>s</w:t>
      </w:r>
      <w:r w:rsidRPr="00167F30">
        <w:t xml:space="preserve"> </w:t>
      </w:r>
      <w:r w:rsidR="006D0DB4" w:rsidRPr="00167F30">
        <w:t>seç</w:t>
      </w:r>
      <w:r w:rsidR="006D0DB4">
        <w:t xml:space="preserve">ões </w:t>
      </w:r>
      <w:r w:rsidR="006D0DB4">
        <w:fldChar w:fldCharType="begin"/>
      </w:r>
      <w:r w:rsidR="006D0DB4">
        <w:instrText xml:space="preserve"> REF _Ref83930007 \r \h </w:instrText>
      </w:r>
      <w:r w:rsidR="006D0DB4">
        <w:fldChar w:fldCharType="separate"/>
      </w:r>
      <w:r w:rsidR="00E711B6">
        <w:t>1</w:t>
      </w:r>
      <w:r w:rsidR="006D0DB4">
        <w:fldChar w:fldCharType="end"/>
      </w:r>
      <w:r w:rsidR="006D0DB4">
        <w:t xml:space="preserve"> e </w:t>
      </w:r>
      <w:r>
        <w:fldChar w:fldCharType="begin"/>
      </w:r>
      <w:r>
        <w:instrText xml:space="preserve"> REF _Ref81770001 \r \h </w:instrText>
      </w:r>
      <w:r>
        <w:fldChar w:fldCharType="separate"/>
      </w:r>
      <w:r w:rsidR="00E711B6">
        <w:t>2</w:t>
      </w:r>
      <w:r>
        <w:fldChar w:fldCharType="end"/>
      </w:r>
      <w:r w:rsidRPr="00167F30">
        <w:t xml:space="preserve"> foram evidenciados aplicativos que mostram como algumas tecnologias além de solucionar algum problema podem melhorar a interação entre as pessoas</w:t>
      </w:r>
      <w:r>
        <w:t>, v</w:t>
      </w:r>
      <w:r w:rsidR="00390273">
        <w:t>isando facilitar a criação de grupos, promover um melhor controle e uma melhor organização das tarefas atribuídas a cada participante da patota</w:t>
      </w:r>
      <w:r>
        <w:t>.</w:t>
      </w:r>
      <w:r w:rsidR="00865DAB">
        <w:t xml:space="preserve"> </w:t>
      </w:r>
      <w:r w:rsidR="00D634B5">
        <w:t>O</w:t>
      </w:r>
      <w:r w:rsidR="00D634B5" w:rsidRPr="00D634B5">
        <w:t xml:space="preserve"> aplicativo será construído com base no M3C que proporciona um ambiente para que as pessoas possam interagir, comunicar, cooperarem entre si visando alcançar um objetivo</w:t>
      </w:r>
      <w:r w:rsidR="006D0DB4">
        <w:t xml:space="preserve"> em comum</w:t>
      </w:r>
      <w:r w:rsidR="002E540C">
        <w:t xml:space="preserve"> (</w:t>
      </w:r>
      <w:r w:rsidR="00683919">
        <w:t xml:space="preserve">COSTA, 2018, </w:t>
      </w:r>
      <w:r w:rsidR="002E540C">
        <w:t xml:space="preserve">PIMENTEL </w:t>
      </w:r>
      <w:r w:rsidR="002E540C" w:rsidRPr="00D350DE">
        <w:rPr>
          <w:i/>
          <w:iCs/>
        </w:rPr>
        <w:t>et al</w:t>
      </w:r>
      <w:r w:rsidR="002E540C">
        <w:t>., 2006)</w:t>
      </w:r>
      <w:r w:rsidR="00D634B5" w:rsidRPr="00D634B5">
        <w:t xml:space="preserve">. </w:t>
      </w:r>
      <w:r w:rsidR="00390273">
        <w:t>Nesse sentido</w:t>
      </w:r>
      <w:r w:rsidR="008971C7">
        <w:t>,</w:t>
      </w:r>
      <w:r w:rsidR="00390273">
        <w:t xml:space="preserve"> o tema proposto visa</w:t>
      </w:r>
      <w:r w:rsidR="00865DAB">
        <w:t xml:space="preserve"> organizar </w:t>
      </w:r>
      <w:r w:rsidR="00390273">
        <w:t xml:space="preserve">grupos, promover a interação entre os participantes, </w:t>
      </w:r>
      <w:r w:rsidR="00865DAB">
        <w:t>permitindo</w:t>
      </w:r>
      <w:r>
        <w:t xml:space="preserve"> </w:t>
      </w:r>
      <w:r w:rsidR="00390273">
        <w:t>que os usuários pesquisem grupos de patotas e promovam partidas a partir do aplicativo.</w:t>
      </w:r>
      <w:r w:rsidR="008971C7">
        <w:t xml:space="preserve"> Dessa forma, o </w:t>
      </w:r>
      <w:r w:rsidR="008971C7">
        <w:fldChar w:fldCharType="begin"/>
      </w:r>
      <w:r w:rsidR="008971C7">
        <w:instrText xml:space="preserve"> REF _Ref82020809 \h </w:instrText>
      </w:r>
      <w:r w:rsidR="008971C7">
        <w:fldChar w:fldCharType="separate"/>
      </w:r>
      <w:r w:rsidR="00E711B6">
        <w:t xml:space="preserve">Quadro </w:t>
      </w:r>
      <w:r w:rsidR="00E711B6">
        <w:rPr>
          <w:noProof/>
        </w:rPr>
        <w:t>1</w:t>
      </w:r>
      <w:r w:rsidR="008971C7">
        <w:fldChar w:fldCharType="end"/>
      </w:r>
      <w:r w:rsidR="008971C7">
        <w:t xml:space="preserve"> </w:t>
      </w:r>
      <w:r w:rsidR="00390273">
        <w:t xml:space="preserve">mostra o comparativo entre os trabalhos </w:t>
      </w:r>
      <w:r w:rsidR="00390273">
        <w:lastRenderedPageBreak/>
        <w:t xml:space="preserve">correlatos, </w:t>
      </w:r>
      <w:r w:rsidR="002F5D39">
        <w:t xml:space="preserve">de modo que </w:t>
      </w:r>
      <w:r w:rsidR="00390273">
        <w:t xml:space="preserve">as linhas </w:t>
      </w:r>
      <w:r w:rsidR="002F5D39">
        <w:t>representam</w:t>
      </w:r>
      <w:r w:rsidR="00390273">
        <w:t xml:space="preserve"> as características do aplicativo e as colunas </w:t>
      </w:r>
      <w:r w:rsidR="002F5D39">
        <w:t xml:space="preserve">trazem </w:t>
      </w:r>
      <w:r w:rsidR="00390273">
        <w:t xml:space="preserve">os trabalhos relacionados. </w:t>
      </w:r>
      <w:bookmarkEnd w:id="52"/>
    </w:p>
    <w:p w14:paraId="6AD33D4B" w14:textId="3495B338" w:rsidR="007D11E0" w:rsidRDefault="007D11E0" w:rsidP="007D11E0">
      <w:pPr>
        <w:pStyle w:val="TF-LEGENDA"/>
      </w:pPr>
      <w:bookmarkStart w:id="53" w:name="_Ref81769856"/>
      <w:bookmarkStart w:id="54" w:name="_Ref81771912"/>
      <w:bookmarkStart w:id="55" w:name="_Ref82020809"/>
      <w:bookmarkEnd w:id="53"/>
      <w:bookmarkEnd w:id="54"/>
      <w:r>
        <w:t xml:space="preserve">Quadro </w:t>
      </w:r>
      <w:r w:rsidR="007948C6">
        <w:fldChar w:fldCharType="begin"/>
      </w:r>
      <w:r w:rsidR="007948C6">
        <w:instrText xml:space="preserve"> SEQ Quadro \* ARABIC </w:instrText>
      </w:r>
      <w:r w:rsidR="007948C6">
        <w:fldChar w:fldCharType="separate"/>
      </w:r>
      <w:r w:rsidR="00E711B6">
        <w:rPr>
          <w:noProof/>
        </w:rPr>
        <w:t>1</w:t>
      </w:r>
      <w:r w:rsidR="007948C6">
        <w:rPr>
          <w:noProof/>
        </w:rPr>
        <w:fldChar w:fldCharType="end"/>
      </w:r>
      <w:bookmarkEnd w:id="55"/>
      <w:r>
        <w:t xml:space="preserve"> - </w:t>
      </w:r>
      <w:r w:rsidRPr="00D40C9F">
        <w:t>Comparativo dos trabalhos correlatos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247"/>
        <w:gridCol w:w="1842"/>
        <w:gridCol w:w="1559"/>
        <w:gridCol w:w="1414"/>
      </w:tblGrid>
      <w:tr w:rsidR="00390273" w14:paraId="6A4F4810" w14:textId="77777777" w:rsidTr="00D350DE">
        <w:trPr>
          <w:trHeight w:val="212"/>
          <w:jc w:val="center"/>
        </w:trPr>
        <w:tc>
          <w:tcPr>
            <w:tcW w:w="4251" w:type="dxa"/>
            <w:tcBorders>
              <w:tl2br w:val="single" w:sz="4" w:space="0" w:color="auto"/>
            </w:tcBorders>
            <w:shd w:val="clear" w:color="auto" w:fill="A6A6A6"/>
          </w:tcPr>
          <w:p w14:paraId="21A679C7" w14:textId="77777777" w:rsidR="00390273" w:rsidRPr="0027228B" w:rsidRDefault="00423B2C" w:rsidP="00423B2C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Trabalhos Correlatos</w:t>
            </w:r>
          </w:p>
          <w:p w14:paraId="5274F1FE" w14:textId="41DD8605" w:rsidR="00423B2C" w:rsidRPr="0027228B" w:rsidRDefault="00423B2C" w:rsidP="00423B2C">
            <w:pPr>
              <w:pStyle w:val="TF-TEXTOQUADRO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Características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6B7487AB" w14:textId="77777777" w:rsidR="00390273" w:rsidRPr="0027228B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27228B">
              <w:rPr>
                <w:b/>
                <w:bCs/>
                <w:sz w:val="20"/>
              </w:rPr>
              <w:t>Kick</w:t>
            </w:r>
            <w:proofErr w:type="spellEnd"/>
            <w:r w:rsidRPr="0027228B">
              <w:rPr>
                <w:b/>
                <w:bCs/>
                <w:sz w:val="20"/>
              </w:rPr>
              <w:t xml:space="preserve"> Off</w:t>
            </w:r>
          </w:p>
          <w:p w14:paraId="7085A8A0" w14:textId="77777777" w:rsidR="00390273" w:rsidRPr="0027228B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Machado (2017)</w: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52A2E58E" w14:textId="01414800" w:rsidR="00390273" w:rsidRPr="0027228B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7228B">
              <w:rPr>
                <w:b/>
                <w:bCs/>
                <w:sz w:val="20"/>
              </w:rPr>
              <w:t>Chega+</w:t>
            </w:r>
          </w:p>
          <w:p w14:paraId="4E4D53EC" w14:textId="77777777" w:rsidR="00390273" w:rsidRPr="002E540C" w:rsidRDefault="00390273" w:rsidP="008971C7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E540C">
              <w:rPr>
                <w:b/>
                <w:bCs/>
                <w:sz w:val="20"/>
              </w:rPr>
              <w:t>Chega + (2021)</w:t>
            </w:r>
          </w:p>
        </w:tc>
        <w:tc>
          <w:tcPr>
            <w:tcW w:w="1414" w:type="dxa"/>
            <w:shd w:val="clear" w:color="auto" w:fill="A6A6A6"/>
            <w:vAlign w:val="center"/>
          </w:tcPr>
          <w:p w14:paraId="24380345" w14:textId="77777777" w:rsidR="00390273" w:rsidRPr="002E540C" w:rsidRDefault="00390273" w:rsidP="0039027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2E540C">
              <w:rPr>
                <w:b/>
                <w:bCs/>
                <w:sz w:val="20"/>
              </w:rPr>
              <w:t>Kevin</w:t>
            </w:r>
          </w:p>
          <w:p w14:paraId="13E243CA" w14:textId="77777777" w:rsidR="00390273" w:rsidRPr="002E540C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proofErr w:type="spellStart"/>
            <w:r w:rsidRPr="002E540C">
              <w:rPr>
                <w:b/>
                <w:bCs/>
                <w:sz w:val="20"/>
              </w:rPr>
              <w:t>Zucchi</w:t>
            </w:r>
            <w:proofErr w:type="spellEnd"/>
            <w:r w:rsidRPr="002E540C">
              <w:rPr>
                <w:b/>
                <w:bCs/>
                <w:sz w:val="20"/>
              </w:rPr>
              <w:t xml:space="preserve"> (2018)</w:t>
            </w:r>
          </w:p>
        </w:tc>
      </w:tr>
      <w:tr w:rsidR="00390273" w14:paraId="2FB48F2B" w14:textId="77777777" w:rsidTr="00D350DE">
        <w:trPr>
          <w:trHeight w:val="133"/>
          <w:jc w:val="center"/>
        </w:trPr>
        <w:tc>
          <w:tcPr>
            <w:tcW w:w="4251" w:type="dxa"/>
            <w:shd w:val="clear" w:color="auto" w:fill="auto"/>
          </w:tcPr>
          <w:p w14:paraId="7E8C8A0A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Aplicativos móveis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098A7FA" w14:textId="77777777" w:rsidR="00390273" w:rsidRPr="0027228B" w:rsidRDefault="00390273" w:rsidP="004E629B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B7115E3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2C6166E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47E12482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3CE53EC3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Sistema operacional suportado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1A58606" w14:textId="2A2A0056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proofErr w:type="spellStart"/>
            <w:r w:rsidRPr="0027228B">
              <w:rPr>
                <w:sz w:val="20"/>
              </w:rPr>
              <w:t>Android</w:t>
            </w:r>
            <w:proofErr w:type="spellEnd"/>
            <w:r w:rsidRPr="0027228B">
              <w:rPr>
                <w:sz w:val="20"/>
              </w:rPr>
              <w:t>/</w:t>
            </w:r>
            <w:r w:rsidR="006F7B9C">
              <w:rPr>
                <w:sz w:val="20"/>
              </w:rPr>
              <w:t>i</w:t>
            </w:r>
            <w:r w:rsidRPr="0027228B">
              <w:rPr>
                <w:sz w:val="20"/>
              </w:rPr>
              <w:t>OS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6135D17" w14:textId="1CDE9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proofErr w:type="spellStart"/>
            <w:r w:rsidRPr="0027228B">
              <w:rPr>
                <w:sz w:val="20"/>
              </w:rPr>
              <w:t>Android</w:t>
            </w:r>
            <w:proofErr w:type="spellEnd"/>
            <w:r w:rsidRPr="0027228B">
              <w:rPr>
                <w:sz w:val="20"/>
              </w:rPr>
              <w:t>/</w:t>
            </w:r>
            <w:r w:rsidR="006F7B9C">
              <w:rPr>
                <w:sz w:val="20"/>
              </w:rPr>
              <w:t>i</w:t>
            </w:r>
            <w:r w:rsidRPr="0027228B">
              <w:rPr>
                <w:sz w:val="20"/>
              </w:rPr>
              <w:t>OS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2FE6E4B8" w14:textId="372DAF34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proofErr w:type="spellStart"/>
            <w:r w:rsidRPr="0027228B">
              <w:rPr>
                <w:sz w:val="20"/>
              </w:rPr>
              <w:t>Android</w:t>
            </w:r>
            <w:proofErr w:type="spellEnd"/>
            <w:r w:rsidRPr="0027228B">
              <w:rPr>
                <w:sz w:val="20"/>
              </w:rPr>
              <w:t>/</w:t>
            </w:r>
            <w:r w:rsidR="006F7B9C">
              <w:rPr>
                <w:sz w:val="20"/>
              </w:rPr>
              <w:t>i</w:t>
            </w:r>
            <w:r w:rsidRPr="0027228B">
              <w:rPr>
                <w:sz w:val="20"/>
              </w:rPr>
              <w:t>OS</w:t>
            </w:r>
          </w:p>
        </w:tc>
      </w:tr>
      <w:tr w:rsidR="00390273" w14:paraId="64251631" w14:textId="77777777" w:rsidTr="00D350DE">
        <w:trPr>
          <w:trHeight w:val="70"/>
          <w:jc w:val="center"/>
        </w:trPr>
        <w:tc>
          <w:tcPr>
            <w:tcW w:w="4251" w:type="dxa"/>
            <w:shd w:val="clear" w:color="auto" w:fill="auto"/>
          </w:tcPr>
          <w:p w14:paraId="23427BE0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Gerenciar times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8970263" w14:textId="77777777" w:rsidR="00390273" w:rsidRPr="0027228B" w:rsidRDefault="00390273" w:rsidP="004E629B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64436AC7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096433D5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15EA354F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7DD14F42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Gerenciar pagamento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61DA81AC" w14:textId="77777777" w:rsidR="00390273" w:rsidRPr="0027228B" w:rsidRDefault="00390273" w:rsidP="004E629B">
            <w:pPr>
              <w:pStyle w:val="TF-TEXTOQUADRO"/>
              <w:jc w:val="center"/>
              <w:rPr>
                <w:color w:val="00B050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AD968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1C737F60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</w:tr>
      <w:tr w:rsidR="00390273" w14:paraId="38EB0861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550BCA5A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 horário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405EB07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BA3BF69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23F2E940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4CC0786B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2BAD39B2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Gerenciar participante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F8B2DF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096E4CF2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678AA3F2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63FA8F25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0ED8843B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Realizar avaliação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355795E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11DCBE4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0F239AE9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</w:tr>
      <w:tr w:rsidR="00390273" w14:paraId="150ABFEC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1E52689E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Controle de pontos e ranking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5A8437A2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D573192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35158136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</w:tr>
      <w:tr w:rsidR="00390273" w14:paraId="46EBA494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3AAFA3B5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Notificações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7F282CFE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43530F19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6477119D" w14:textId="15D3DB32" w:rsidR="00390273" w:rsidRPr="0027228B" w:rsidRDefault="00B4365C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00E7FE09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591594DC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Convite via WhatsApp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2BFCA69F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690EE6B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51172B61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35C7BDD8" w14:textId="77777777" w:rsidTr="00D350DE">
        <w:trPr>
          <w:jc w:val="center"/>
        </w:trPr>
        <w:tc>
          <w:tcPr>
            <w:tcW w:w="4251" w:type="dxa"/>
            <w:shd w:val="clear" w:color="auto" w:fill="auto"/>
          </w:tcPr>
          <w:p w14:paraId="5F0951EB" w14:textId="60A5B4FE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>Controle de comparecimento em jogos (</w:t>
            </w:r>
            <w:proofErr w:type="spellStart"/>
            <w:r w:rsidRPr="0027228B">
              <w:rPr>
                <w:sz w:val="20"/>
              </w:rPr>
              <w:t>Check</w:t>
            </w:r>
            <w:proofErr w:type="spellEnd"/>
            <w:r w:rsidR="006F7B9C">
              <w:rPr>
                <w:sz w:val="20"/>
              </w:rPr>
              <w:t xml:space="preserve"> </w:t>
            </w:r>
            <w:r w:rsidRPr="0027228B">
              <w:rPr>
                <w:sz w:val="20"/>
              </w:rPr>
              <w:t>in)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3989C7C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10B80682" w14:textId="653B7BE3" w:rsidR="00390273" w:rsidRPr="0027228B" w:rsidRDefault="00B53F3F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7EDE6B4F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390273" w14:paraId="1BCF8B77" w14:textId="77777777" w:rsidTr="00D350DE">
        <w:trPr>
          <w:trHeight w:val="70"/>
          <w:jc w:val="center"/>
        </w:trPr>
        <w:tc>
          <w:tcPr>
            <w:tcW w:w="4251" w:type="dxa"/>
            <w:shd w:val="clear" w:color="auto" w:fill="auto"/>
          </w:tcPr>
          <w:p w14:paraId="4ACAE2F5" w14:textId="77777777" w:rsidR="00390273" w:rsidRPr="0027228B" w:rsidRDefault="00390273" w:rsidP="004E629B">
            <w:pPr>
              <w:pStyle w:val="TF-TEXTOQUADRO"/>
              <w:rPr>
                <w:sz w:val="20"/>
              </w:rPr>
            </w:pPr>
            <w:r w:rsidRPr="0027228B">
              <w:rPr>
                <w:sz w:val="20"/>
              </w:rPr>
              <w:t xml:space="preserve">Localização das quadras com </w:t>
            </w:r>
            <w:proofErr w:type="spellStart"/>
            <w:r w:rsidRPr="0027228B">
              <w:rPr>
                <w:sz w:val="20"/>
              </w:rPr>
              <w:t>geolocalização</w:t>
            </w:r>
            <w:proofErr w:type="spellEnd"/>
          </w:p>
        </w:tc>
        <w:tc>
          <w:tcPr>
            <w:tcW w:w="1843" w:type="dxa"/>
            <w:shd w:val="clear" w:color="auto" w:fill="auto"/>
            <w:vAlign w:val="center"/>
          </w:tcPr>
          <w:p w14:paraId="6471A286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7674E07E" w14:textId="77777777" w:rsidR="00390273" w:rsidRPr="0027228B" w:rsidRDefault="00390273" w:rsidP="004E629B">
            <w:pPr>
              <w:pStyle w:val="TF-TEXTOQUADRO"/>
              <w:jc w:val="center"/>
              <w:rPr>
                <w:rFonts w:ascii="Segoe UI Symbol" w:hAnsi="Segoe UI Symbol" w:cs="Segoe UI Symbol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7CD53E9A" w14:textId="77777777" w:rsidR="00390273" w:rsidRPr="0027228B" w:rsidRDefault="00390273" w:rsidP="004E629B">
            <w:pPr>
              <w:pStyle w:val="TF-TEXTOQUADRO"/>
              <w:jc w:val="center"/>
              <w:rPr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  <w:tr w:rsidR="0062560B" w14:paraId="7BD7D2E6" w14:textId="77777777" w:rsidTr="00D350DE">
        <w:trPr>
          <w:trHeight w:val="70"/>
          <w:jc w:val="center"/>
        </w:trPr>
        <w:tc>
          <w:tcPr>
            <w:tcW w:w="4251" w:type="dxa"/>
            <w:shd w:val="clear" w:color="auto" w:fill="auto"/>
          </w:tcPr>
          <w:p w14:paraId="0BD19560" w14:textId="39109B7F" w:rsidR="0062560B" w:rsidRPr="0027228B" w:rsidRDefault="0062560B" w:rsidP="004E629B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Ser construído com base no M3C</w:t>
            </w:r>
          </w:p>
        </w:tc>
        <w:tc>
          <w:tcPr>
            <w:tcW w:w="1843" w:type="dxa"/>
            <w:shd w:val="clear" w:color="auto" w:fill="auto"/>
            <w:vAlign w:val="center"/>
          </w:tcPr>
          <w:p w14:paraId="025C35B5" w14:textId="10F8BACF" w:rsidR="0062560B" w:rsidRPr="0027228B" w:rsidRDefault="0062560B" w:rsidP="004E629B">
            <w:pPr>
              <w:pStyle w:val="TF-TEXTOQUADRO"/>
              <w:jc w:val="center"/>
              <w:rPr>
                <w:color w:val="FF0000"/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559" w:type="dxa"/>
            <w:shd w:val="clear" w:color="auto" w:fill="auto"/>
            <w:vAlign w:val="center"/>
          </w:tcPr>
          <w:p w14:paraId="26850C37" w14:textId="31235E62" w:rsidR="0062560B" w:rsidRPr="0027228B" w:rsidRDefault="0062560B" w:rsidP="004E629B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27228B">
              <w:rPr>
                <w:color w:val="FF0000"/>
                <w:sz w:val="20"/>
              </w:rPr>
              <w:t>X</w:t>
            </w:r>
          </w:p>
        </w:tc>
        <w:tc>
          <w:tcPr>
            <w:tcW w:w="1414" w:type="dxa"/>
            <w:shd w:val="clear" w:color="auto" w:fill="auto"/>
            <w:vAlign w:val="center"/>
          </w:tcPr>
          <w:p w14:paraId="59325AF2" w14:textId="6A323E4E" w:rsidR="0062560B" w:rsidRPr="0027228B" w:rsidRDefault="0062560B" w:rsidP="004E629B">
            <w:pPr>
              <w:pStyle w:val="TF-TEXTOQUADRO"/>
              <w:jc w:val="center"/>
              <w:rPr>
                <w:rFonts w:ascii="Segoe UI Symbol" w:hAnsi="Segoe UI Symbol" w:cs="Segoe UI Symbol"/>
                <w:color w:val="00B050"/>
                <w:sz w:val="20"/>
              </w:rPr>
            </w:pPr>
            <w:r w:rsidRPr="0027228B">
              <w:rPr>
                <w:rFonts w:ascii="Segoe UI Symbol" w:hAnsi="Segoe UI Symbol" w:cs="Segoe UI Symbol"/>
                <w:color w:val="00B050"/>
                <w:sz w:val="20"/>
              </w:rPr>
              <w:t>✓</w:t>
            </w:r>
          </w:p>
        </w:tc>
      </w:tr>
    </w:tbl>
    <w:p w14:paraId="5FABAFE5" w14:textId="77777777" w:rsidR="00C436B6" w:rsidRPr="0075781C" w:rsidRDefault="00C436B6" w:rsidP="00B36E4A">
      <w:pPr>
        <w:pStyle w:val="TF-FONTE"/>
      </w:pPr>
      <w:r>
        <w:t>Fonte: elaborado pelo autor.</w:t>
      </w:r>
    </w:p>
    <w:p w14:paraId="46EB3097" w14:textId="4F4B3245" w:rsidR="00073DEA" w:rsidRDefault="00390273" w:rsidP="00073DEA">
      <w:pPr>
        <w:pStyle w:val="TF-ALNEA"/>
        <w:numPr>
          <w:ilvl w:val="0"/>
          <w:numId w:val="0"/>
        </w:numPr>
        <w:ind w:firstLine="709"/>
        <w:contextualSpacing w:val="0"/>
      </w:pPr>
      <w:r>
        <w:t>N</w:t>
      </w:r>
      <w:r w:rsidR="00CA42E9">
        <w:t>o</w:t>
      </w:r>
      <w:r w:rsidR="00AA19FC">
        <w:t xml:space="preserve"> </w:t>
      </w:r>
      <w:r w:rsidR="00CA42E9">
        <w:fldChar w:fldCharType="begin"/>
      </w:r>
      <w:r w:rsidR="00CA42E9">
        <w:instrText xml:space="preserve"> REF _Ref82020809 \h </w:instrText>
      </w:r>
      <w:r w:rsidR="00CA42E9">
        <w:fldChar w:fldCharType="separate"/>
      </w:r>
      <w:r w:rsidR="00E711B6">
        <w:t xml:space="preserve">Quadro </w:t>
      </w:r>
      <w:r w:rsidR="00E711B6">
        <w:rPr>
          <w:noProof/>
        </w:rPr>
        <w:t>1</w:t>
      </w:r>
      <w:r w:rsidR="00CA42E9">
        <w:fldChar w:fldCharType="end"/>
      </w:r>
      <w:r w:rsidR="00CA42E9">
        <w:t xml:space="preserve"> </w:t>
      </w:r>
      <w:r>
        <w:t>pode ser visto que</w:t>
      </w:r>
      <w:r w:rsidR="00240F63">
        <w:t xml:space="preserve"> os aplicativos </w:t>
      </w:r>
      <w:proofErr w:type="spellStart"/>
      <w:r w:rsidR="00240F63">
        <w:t>Kick</w:t>
      </w:r>
      <w:proofErr w:type="spellEnd"/>
      <w:r w:rsidR="00240F63">
        <w:t xml:space="preserve"> Off</w:t>
      </w:r>
      <w:r w:rsidR="009314E3">
        <w:t xml:space="preserve"> (</w:t>
      </w:r>
      <w:r w:rsidR="009314E3" w:rsidRPr="009314E3">
        <w:t>MACHADO</w:t>
      </w:r>
      <w:r w:rsidR="009314E3">
        <w:t xml:space="preserve">, </w:t>
      </w:r>
      <w:r w:rsidR="009314E3" w:rsidRPr="009314E3">
        <w:t>2017)</w:t>
      </w:r>
      <w:r w:rsidR="009314E3">
        <w:t>)</w:t>
      </w:r>
      <w:r w:rsidR="00240F63">
        <w:t xml:space="preserve">, Chega+ </w:t>
      </w:r>
      <w:r w:rsidR="009314E3">
        <w:t xml:space="preserve">(CHEGA+, 2021) </w:t>
      </w:r>
      <w:r w:rsidR="00240F63">
        <w:t>e Kevin</w:t>
      </w:r>
      <w:r w:rsidR="00740DB3">
        <w:t xml:space="preserve"> </w:t>
      </w:r>
      <w:r w:rsidR="009314E3">
        <w:t xml:space="preserve">(ZUCCHI, 2018) </w:t>
      </w:r>
      <w:r w:rsidR="00740DB3">
        <w:t xml:space="preserve">são </w:t>
      </w:r>
      <w:r w:rsidR="00505B67">
        <w:t>aplicativos móveis disponibilizados</w:t>
      </w:r>
      <w:r w:rsidR="00740DB3">
        <w:t xml:space="preserve"> nas plataformas </w:t>
      </w:r>
      <w:proofErr w:type="spellStart"/>
      <w:r w:rsidR="00740DB3">
        <w:t>Android</w:t>
      </w:r>
      <w:proofErr w:type="spellEnd"/>
      <w:r w:rsidR="00740DB3">
        <w:t xml:space="preserve"> e </w:t>
      </w:r>
      <w:r w:rsidR="006F7B9C">
        <w:t>i</w:t>
      </w:r>
      <w:r w:rsidR="00740DB3">
        <w:t>OS</w:t>
      </w:r>
      <w:r w:rsidR="008D3103">
        <w:t>.</w:t>
      </w:r>
      <w:r w:rsidR="00740DB3">
        <w:t xml:space="preserve"> </w:t>
      </w:r>
      <w:r w:rsidR="008D3103">
        <w:t>A</w:t>
      </w:r>
      <w:r w:rsidR="00740DB3">
        <w:t xml:space="preserve"> possibilidade de gerenciamento de times só é </w:t>
      </w:r>
      <w:r w:rsidR="00240F63">
        <w:t>encontrada</w:t>
      </w:r>
      <w:r w:rsidR="00740DB3">
        <w:t xml:space="preserve"> nos aplicativos Chega+ e Kevin</w:t>
      </w:r>
      <w:r w:rsidR="008D3103">
        <w:t>.</w:t>
      </w:r>
      <w:r w:rsidR="00240F63">
        <w:t xml:space="preserve"> </w:t>
      </w:r>
      <w:proofErr w:type="spellStart"/>
      <w:r w:rsidR="00505B67" w:rsidRPr="00505B67">
        <w:t>Kick</w:t>
      </w:r>
      <w:proofErr w:type="spellEnd"/>
      <w:r w:rsidR="00505B67" w:rsidRPr="00505B67">
        <w:t xml:space="preserve"> Off e Chega+ se destacam por terem o gerenciamento de pagamento, enquanto </w:t>
      </w:r>
      <w:proofErr w:type="spellStart"/>
      <w:r w:rsidR="00505B67" w:rsidRPr="00505B67">
        <w:t>Kick</w:t>
      </w:r>
      <w:proofErr w:type="spellEnd"/>
      <w:r w:rsidR="00505B67" w:rsidRPr="00505B67">
        <w:t xml:space="preserve"> Off, Chega+ e </w:t>
      </w:r>
      <w:proofErr w:type="spellStart"/>
      <w:r w:rsidR="00505B67" w:rsidRPr="00505B67">
        <w:t>kevin</w:t>
      </w:r>
      <w:proofErr w:type="spellEnd"/>
      <w:r w:rsidR="00505B67" w:rsidRPr="00505B67">
        <w:t xml:space="preserve"> se destacam ainda pelas </w:t>
      </w:r>
      <w:r w:rsidR="00073DEA">
        <w:t xml:space="preserve">características de gerenciamento de horário e </w:t>
      </w:r>
      <w:r w:rsidR="00505B67">
        <w:t xml:space="preserve">de </w:t>
      </w:r>
      <w:r w:rsidR="00073DEA">
        <w:t>participantes</w:t>
      </w:r>
      <w:r w:rsidR="00505B67">
        <w:t>.</w:t>
      </w:r>
    </w:p>
    <w:p w14:paraId="124BC9F1" w14:textId="150DF459" w:rsidR="00F97329" w:rsidRDefault="00073DEA" w:rsidP="008D3103">
      <w:pPr>
        <w:pStyle w:val="TF-ALNEA"/>
        <w:numPr>
          <w:ilvl w:val="0"/>
          <w:numId w:val="0"/>
        </w:numPr>
        <w:ind w:firstLine="709"/>
        <w:contextualSpacing w:val="0"/>
      </w:pPr>
      <w:r>
        <w:t xml:space="preserve">A possibilidade de </w:t>
      </w:r>
      <w:r w:rsidR="00E218BE">
        <w:t xml:space="preserve">realizar </w:t>
      </w:r>
      <w:r>
        <w:t xml:space="preserve">avaliação dos participantes da patota é demonstrada apenas no aplicativo </w:t>
      </w:r>
      <w:r w:rsidR="00E218BE">
        <w:t>C</w:t>
      </w:r>
      <w:r>
        <w:t>hega+</w:t>
      </w:r>
      <w:r w:rsidR="00E218BE">
        <w:t>,</w:t>
      </w:r>
      <w:r>
        <w:t xml:space="preserve"> que contém um </w:t>
      </w:r>
      <w:r w:rsidR="00E218BE">
        <w:t xml:space="preserve">controle de pontos </w:t>
      </w:r>
      <w:r>
        <w:t xml:space="preserve">de ranking dos melhores jogadores. </w:t>
      </w:r>
      <w:proofErr w:type="spellStart"/>
      <w:r w:rsidR="007F687A">
        <w:t>Kick</w:t>
      </w:r>
      <w:proofErr w:type="spellEnd"/>
      <w:r w:rsidR="007F687A">
        <w:t xml:space="preserve"> Off, Chega+ e Kevin</w:t>
      </w:r>
      <w:r w:rsidR="001B0561">
        <w:t xml:space="preserve"> </w:t>
      </w:r>
      <w:r w:rsidR="00390273">
        <w:t xml:space="preserve">tem em comum </w:t>
      </w:r>
      <w:r w:rsidR="00E218BE">
        <w:t xml:space="preserve">o envio de convites via </w:t>
      </w:r>
      <w:r w:rsidR="006F7B9C" w:rsidRPr="00E218BE">
        <w:t>WhatsApp</w:t>
      </w:r>
      <w:r w:rsidR="00E218BE">
        <w:t xml:space="preserve">. </w:t>
      </w:r>
      <w:r w:rsidR="00B53F3F">
        <w:t>A característica do controle de comparecimento nos jogos só foi encontrada no</w:t>
      </w:r>
      <w:r w:rsidR="00F06A87">
        <w:t>s</w:t>
      </w:r>
      <w:r w:rsidR="00B53F3F">
        <w:t xml:space="preserve"> aplicativo</w:t>
      </w:r>
      <w:r w:rsidR="00F06A87">
        <w:t xml:space="preserve">s </w:t>
      </w:r>
      <w:r w:rsidR="00B53F3F">
        <w:t>Kevin</w:t>
      </w:r>
      <w:r w:rsidR="00F06A87">
        <w:t xml:space="preserve"> e </w:t>
      </w:r>
      <w:r w:rsidR="006F7B9C">
        <w:t>C</w:t>
      </w:r>
      <w:r w:rsidR="00F06A87">
        <w:t xml:space="preserve">hega+, essa característica se destacou no aplicativo </w:t>
      </w:r>
      <w:r w:rsidR="006F7B9C">
        <w:t>C</w:t>
      </w:r>
      <w:r w:rsidR="00F06A87">
        <w:t xml:space="preserve">hega+ por </w:t>
      </w:r>
      <w:r w:rsidR="00A9006C">
        <w:t xml:space="preserve">ter disponível </w:t>
      </w:r>
      <w:r w:rsidR="00F06A87">
        <w:t xml:space="preserve">a função de ranking </w:t>
      </w:r>
      <w:r w:rsidR="00A9006C">
        <w:t>d</w:t>
      </w:r>
      <w:r w:rsidR="00F06A87">
        <w:t>os jogadores.</w:t>
      </w:r>
      <w:r w:rsidR="00E218BE" w:rsidRPr="00E218BE">
        <w:t xml:space="preserve"> Além disso, Chega+ e Kevin utilizam o uso de </w:t>
      </w:r>
      <w:proofErr w:type="spellStart"/>
      <w:r w:rsidR="00E218BE" w:rsidRPr="00E218BE">
        <w:t>geolocalização</w:t>
      </w:r>
      <w:proofErr w:type="spellEnd"/>
      <w:r w:rsidR="00E218BE" w:rsidRPr="00E218BE">
        <w:t xml:space="preserve"> para localizar as quadras e grupos de atletas, promovendo melhor usabilidade.</w:t>
      </w:r>
    </w:p>
    <w:p w14:paraId="41287DC7" w14:textId="146B316A" w:rsidR="0015454C" w:rsidRDefault="00FC1EFC" w:rsidP="00AE35DF">
      <w:pPr>
        <w:pStyle w:val="TF-ALNEA"/>
        <w:numPr>
          <w:ilvl w:val="0"/>
          <w:numId w:val="0"/>
        </w:numPr>
        <w:ind w:firstLine="709"/>
        <w:contextualSpacing w:val="0"/>
      </w:pPr>
      <w:r w:rsidRPr="00FC1EFC">
        <w:t>Cabe destacar, que levando em consideração os três correlatos que foram apresentados, est</w:t>
      </w:r>
      <w:r w:rsidR="00DB0C93">
        <w:t>a</w:t>
      </w:r>
      <w:r w:rsidRPr="00FC1EFC">
        <w:t xml:space="preserve"> proposta possui semelhança com todos.</w:t>
      </w:r>
      <w:r>
        <w:t xml:space="preserve"> O aplicativo proposto nesse trabalho permi</w:t>
      </w:r>
      <w:r w:rsidR="00200F98">
        <w:t>t</w:t>
      </w:r>
      <w:r w:rsidR="00950BA4">
        <w:t>irá</w:t>
      </w:r>
      <w:r w:rsidR="00200F98">
        <w:t xml:space="preserve"> que</w:t>
      </w:r>
      <w:r>
        <w:t xml:space="preserve"> </w:t>
      </w:r>
      <w:r w:rsidR="00043CBA">
        <w:t>o</w:t>
      </w:r>
      <w:r w:rsidR="00200F98">
        <w:t>s</w:t>
      </w:r>
      <w:r>
        <w:t xml:space="preserve"> </w:t>
      </w:r>
      <w:r w:rsidR="00043CBA">
        <w:t>usuário</w:t>
      </w:r>
      <w:r w:rsidR="00200F98">
        <w:t>s</w:t>
      </w:r>
      <w:r>
        <w:t xml:space="preserve"> cri</w:t>
      </w:r>
      <w:r w:rsidR="00200F98">
        <w:t>em</w:t>
      </w:r>
      <w:r w:rsidR="00AE1C04">
        <w:t xml:space="preserve"> ou entr</w:t>
      </w:r>
      <w:r w:rsidR="00200F98">
        <w:t>em</w:t>
      </w:r>
      <w:r w:rsidR="00AE1C04">
        <w:t xml:space="preserve"> em</w:t>
      </w:r>
      <w:r>
        <w:t xml:space="preserve"> </w:t>
      </w:r>
      <w:r w:rsidR="00043CBA">
        <w:t xml:space="preserve">patotas, </w:t>
      </w:r>
      <w:r>
        <w:t>visualizem horários</w:t>
      </w:r>
      <w:r w:rsidR="00AE1C04">
        <w:t xml:space="preserve"> dos jogos</w:t>
      </w:r>
      <w:r w:rsidR="00426D3D">
        <w:t>,</w:t>
      </w:r>
      <w:r w:rsidR="00043CBA">
        <w:t xml:space="preserve"> </w:t>
      </w:r>
      <w:r>
        <w:t>pagamentos</w:t>
      </w:r>
      <w:r w:rsidR="00AE1C04">
        <w:t xml:space="preserve"> realizados</w:t>
      </w:r>
      <w:r w:rsidR="00AE35DF">
        <w:t xml:space="preserve"> </w:t>
      </w:r>
      <w:r w:rsidR="00426D3D">
        <w:t>e um</w:t>
      </w:r>
      <w:r>
        <w:t xml:space="preserve"> ranking</w:t>
      </w:r>
      <w:r w:rsidR="00426D3D">
        <w:t xml:space="preserve"> com as melhores notas</w:t>
      </w:r>
      <w:r w:rsidR="00950BA4">
        <w:t>. O</w:t>
      </w:r>
      <w:r w:rsidR="00426D3D">
        <w:t xml:space="preserve"> aplicativo</w:t>
      </w:r>
      <w:r w:rsidR="00950BA4">
        <w:t xml:space="preserve"> também irá</w:t>
      </w:r>
      <w:r w:rsidR="00426D3D">
        <w:t xml:space="preserve"> </w:t>
      </w:r>
      <w:r w:rsidR="00AE35DF">
        <w:t>permit</w:t>
      </w:r>
      <w:r w:rsidR="00950BA4">
        <w:t>ir</w:t>
      </w:r>
      <w:r w:rsidR="00AE35DF">
        <w:t xml:space="preserve"> que</w:t>
      </w:r>
      <w:r>
        <w:t xml:space="preserve"> o usuário atribu</w:t>
      </w:r>
      <w:r w:rsidR="00AE35DF">
        <w:t>a</w:t>
      </w:r>
      <w:r>
        <w:t xml:space="preserve"> nota a</w:t>
      </w:r>
      <w:r w:rsidR="00200F98">
        <w:t xml:space="preserve">os demais participantes </w:t>
      </w:r>
      <w:r>
        <w:t>d</w:t>
      </w:r>
      <w:r w:rsidR="00200F98">
        <w:t>a</w:t>
      </w:r>
      <w:r>
        <w:t xml:space="preserve"> equipe de acordo com o desempenho nos jogos</w:t>
      </w:r>
      <w:r w:rsidR="00426D3D">
        <w:t xml:space="preserve"> e possibilita o</w:t>
      </w:r>
      <w:r w:rsidR="00AE1C04">
        <w:t xml:space="preserve"> envio de convite</w:t>
      </w:r>
      <w:r w:rsidR="00426D3D">
        <w:t xml:space="preserve">s </w:t>
      </w:r>
      <w:r w:rsidR="00AE1C04">
        <w:t xml:space="preserve">via </w:t>
      </w:r>
      <w:r w:rsidR="00BE5E8D">
        <w:t>WhatsApp</w:t>
      </w:r>
      <w:r w:rsidR="00AE1C04">
        <w:t>.</w:t>
      </w:r>
      <w:r w:rsidR="00AE35DF">
        <w:t xml:space="preserve"> </w:t>
      </w:r>
      <w:r w:rsidR="00426D3D">
        <w:t xml:space="preserve">O </w:t>
      </w:r>
      <w:r w:rsidR="005D1512">
        <w:t xml:space="preserve">aplicativo </w:t>
      </w:r>
      <w:r w:rsidR="00426D3D">
        <w:t>possuirá</w:t>
      </w:r>
      <w:r w:rsidR="005D1512">
        <w:t xml:space="preserve"> </w:t>
      </w:r>
      <w:r w:rsidR="00426D3D">
        <w:t xml:space="preserve">um </w:t>
      </w:r>
      <w:r w:rsidR="005D1512">
        <w:t xml:space="preserve">sistema de notificação para </w:t>
      </w:r>
      <w:r w:rsidR="00F0453F">
        <w:t>avisar</w:t>
      </w:r>
      <w:r w:rsidR="005D1512">
        <w:t xml:space="preserve"> os horários </w:t>
      </w:r>
      <w:r w:rsidR="00F0453F">
        <w:t>d</w:t>
      </w:r>
      <w:r w:rsidR="005D1512">
        <w:t>a</w:t>
      </w:r>
      <w:r w:rsidR="00426D3D">
        <w:t>s</w:t>
      </w:r>
      <w:r w:rsidR="005D1512">
        <w:t xml:space="preserve"> partida</w:t>
      </w:r>
      <w:r w:rsidR="00426D3D">
        <w:t>s</w:t>
      </w:r>
      <w:r w:rsidR="00AC09A3">
        <w:t xml:space="preserve">, uma função de </w:t>
      </w:r>
      <w:proofErr w:type="spellStart"/>
      <w:r w:rsidR="00AC09A3">
        <w:t>check</w:t>
      </w:r>
      <w:proofErr w:type="spellEnd"/>
      <w:r w:rsidR="00950BA4">
        <w:t xml:space="preserve"> </w:t>
      </w:r>
      <w:r w:rsidR="00AC09A3">
        <w:t>in para confirmar a presença no jogo</w:t>
      </w:r>
      <w:r w:rsidR="004B49CC">
        <w:t xml:space="preserve">. Bem como, </w:t>
      </w:r>
      <w:r w:rsidR="00962386">
        <w:t xml:space="preserve">uma função </w:t>
      </w:r>
      <w:r w:rsidR="004B49CC">
        <w:t xml:space="preserve">de </w:t>
      </w:r>
      <w:proofErr w:type="spellStart"/>
      <w:r w:rsidR="004B49CC">
        <w:t>geolocalização</w:t>
      </w:r>
      <w:proofErr w:type="spellEnd"/>
      <w:r w:rsidR="004B49CC">
        <w:t xml:space="preserve"> que permite a visualização do local dos jogos via Google </w:t>
      </w:r>
      <w:proofErr w:type="spellStart"/>
      <w:r w:rsidR="004B49CC">
        <w:t>Maps</w:t>
      </w:r>
      <w:proofErr w:type="spellEnd"/>
      <w:r w:rsidR="004B49CC">
        <w:t>.</w:t>
      </w:r>
    </w:p>
    <w:p w14:paraId="3A7E36B8" w14:textId="7DDBAE7F" w:rsidR="004C5E5A" w:rsidRDefault="004C5E5A" w:rsidP="00390273">
      <w:pPr>
        <w:pStyle w:val="TF-ALNEA"/>
        <w:numPr>
          <w:ilvl w:val="0"/>
          <w:numId w:val="0"/>
        </w:numPr>
        <w:ind w:firstLine="709"/>
        <w:contextualSpacing w:val="0"/>
      </w:pPr>
      <w:r w:rsidRPr="000A2B4D">
        <w:t>A proposta trará como contribuição acadêmica</w:t>
      </w:r>
      <w:r>
        <w:t xml:space="preserve"> a possibilidade de utilização do trabalho </w:t>
      </w:r>
      <w:r>
        <w:lastRenderedPageBreak/>
        <w:t>desenvolvido como fonte de informações para construção de um</w:t>
      </w:r>
      <w:r w:rsidR="00ED670A">
        <w:t xml:space="preserve"> </w:t>
      </w:r>
      <w:r w:rsidR="00ED670A" w:rsidRPr="00ED670A">
        <w:t xml:space="preserve">aplicativo construído com base no M3C </w:t>
      </w:r>
      <w:r>
        <w:t>voltad</w:t>
      </w:r>
      <w:r w:rsidR="00ED670A">
        <w:t>o</w:t>
      </w:r>
      <w:r>
        <w:t xml:space="preserve"> a interação entre um grupo esportiv</w:t>
      </w:r>
      <w:r w:rsidR="008B5CBC">
        <w:t xml:space="preserve">o, </w:t>
      </w:r>
      <w:r w:rsidR="008B5CBC" w:rsidRPr="000A2B4D">
        <w:t>podendo</w:t>
      </w:r>
      <w:r w:rsidR="008B5CBC">
        <w:t xml:space="preserve"> ser utilizado </w:t>
      </w:r>
      <w:r w:rsidR="008B5CBC" w:rsidRPr="000A2B4D">
        <w:t>como fundamento para novas pesquisas</w:t>
      </w:r>
      <w:r w:rsidR="008B5CBC">
        <w:t>.</w:t>
      </w:r>
      <w:r>
        <w:t xml:space="preserve"> </w:t>
      </w:r>
      <w:r w:rsidR="00F9091B">
        <w:t>Além disso, o</w:t>
      </w:r>
      <w:r w:rsidR="00F9091B" w:rsidRPr="00F9091B">
        <w:t xml:space="preserve"> trabalho também contribui em apresentar o </w:t>
      </w:r>
      <w:r w:rsidR="009314E3">
        <w:t>M</w:t>
      </w:r>
      <w:r w:rsidR="00F9091B" w:rsidRPr="00F9091B">
        <w:t>étodo</w:t>
      </w:r>
      <w:r w:rsidR="009314E3">
        <w:t xml:space="preserve"> </w:t>
      </w:r>
      <w:proofErr w:type="spellStart"/>
      <w:r w:rsidR="009314E3" w:rsidRPr="00A9319C">
        <w:t>RURUCAg</w:t>
      </w:r>
      <w:proofErr w:type="spellEnd"/>
      <w:r w:rsidR="00F9091B" w:rsidRPr="00F9091B">
        <w:t>, que pode</w:t>
      </w:r>
      <w:r w:rsidR="00ED670A">
        <w:t>rá</w:t>
      </w:r>
      <w:r w:rsidR="00F9091B" w:rsidRPr="00F9091B">
        <w:t xml:space="preserve"> ser utilizado em trabalhos que queiram avaliar a experiência d</w:t>
      </w:r>
      <w:r w:rsidR="00F9091B">
        <w:t>o</w:t>
      </w:r>
      <w:r w:rsidR="00F9091B" w:rsidRPr="00F9091B">
        <w:t xml:space="preserve"> usuário, a usabilidade</w:t>
      </w:r>
      <w:r w:rsidR="00C06347">
        <w:t xml:space="preserve"> </w:t>
      </w:r>
      <w:r w:rsidR="00ED670A" w:rsidRPr="00ED670A">
        <w:t>e a comunicabilidade das interfaces desenvolvidas, bem como de suas funcionalidades.</w:t>
      </w:r>
      <w:r w:rsidR="009314E3">
        <w:t xml:space="preserve"> </w:t>
      </w:r>
      <w:r w:rsidRPr="00D260EA">
        <w:t xml:space="preserve">Como contribuição social, </w:t>
      </w:r>
      <w:r w:rsidR="009314E3">
        <w:t xml:space="preserve">esta proposta se destaca em </w:t>
      </w:r>
      <w:r w:rsidR="009314E3" w:rsidRPr="009314E3">
        <w:t>apoiar a conectividade entre pessoas com o mesmo interesse esportivo e permitir que elas possam se conectar e realizar sua prática esportiva em grupo</w:t>
      </w:r>
      <w:r w:rsidR="006A4E41">
        <w:t xml:space="preserve">. </w:t>
      </w:r>
      <w:r w:rsidR="009314E3">
        <w:t>Já c</w:t>
      </w:r>
      <w:r w:rsidR="006A4E41">
        <w:t>omo contribuição tecnológica pode-se destacar o desenvolvimento de um sistema de ranking</w:t>
      </w:r>
      <w:r w:rsidR="009314E3">
        <w:t>,</w:t>
      </w:r>
      <w:r w:rsidR="006A4E41">
        <w:t xml:space="preserve"> utilizando </w:t>
      </w:r>
      <w:r w:rsidR="00792F78">
        <w:t xml:space="preserve">o </w:t>
      </w:r>
      <w:r w:rsidR="00792F78" w:rsidRPr="00260813">
        <w:rPr>
          <w:i/>
          <w:iCs/>
        </w:rPr>
        <w:t>framework</w:t>
      </w:r>
      <w:r w:rsidR="006A4E41">
        <w:t xml:space="preserve"> </w:t>
      </w:r>
      <w:proofErr w:type="spellStart"/>
      <w:r w:rsidR="006A4E41">
        <w:t>Flutter</w:t>
      </w:r>
      <w:proofErr w:type="spellEnd"/>
      <w:r w:rsidR="001900E3">
        <w:t xml:space="preserve">. </w:t>
      </w:r>
      <w:r w:rsidR="00AE4B7C">
        <w:t xml:space="preserve">Além disso, o </w:t>
      </w:r>
      <w:r w:rsidR="00851F2F">
        <w:t>banco de dados</w:t>
      </w:r>
      <w:r w:rsidR="003144DA">
        <w:t xml:space="preserve"> utilizado </w:t>
      </w:r>
      <w:r w:rsidR="00FE7B11">
        <w:t>será</w:t>
      </w:r>
      <w:r w:rsidR="003144DA">
        <w:t xml:space="preserve"> o</w:t>
      </w:r>
      <w:r w:rsidR="001900E3">
        <w:t xml:space="preserve"> </w:t>
      </w:r>
      <w:proofErr w:type="spellStart"/>
      <w:r w:rsidR="00950BA4">
        <w:t>F</w:t>
      </w:r>
      <w:r w:rsidR="00851F2F">
        <w:t>irebase</w:t>
      </w:r>
      <w:proofErr w:type="spellEnd"/>
      <w:r w:rsidR="003144DA">
        <w:t xml:space="preserve"> projetado </w:t>
      </w:r>
      <w:r w:rsidR="003144DA" w:rsidRPr="003144DA">
        <w:t xml:space="preserve">para se integrar com aplicativos web e </w:t>
      </w:r>
      <w:r w:rsidR="00260813">
        <w:t>móvel</w:t>
      </w:r>
      <w:r w:rsidR="003144DA" w:rsidRPr="003144DA">
        <w:t xml:space="preserve"> com Software </w:t>
      </w:r>
      <w:proofErr w:type="spellStart"/>
      <w:r w:rsidR="003144DA" w:rsidRPr="003144DA">
        <w:t>Development</w:t>
      </w:r>
      <w:proofErr w:type="spellEnd"/>
      <w:r w:rsidR="003144DA" w:rsidRPr="003144DA">
        <w:t xml:space="preserve"> Kit</w:t>
      </w:r>
      <w:r w:rsidR="003144DA">
        <w:t xml:space="preserve"> (</w:t>
      </w:r>
      <w:proofErr w:type="spellStart"/>
      <w:r w:rsidR="003144DA" w:rsidRPr="003144DA">
        <w:t>SDKs</w:t>
      </w:r>
      <w:proofErr w:type="spellEnd"/>
      <w:r w:rsidR="003144DA">
        <w:t>)</w:t>
      </w:r>
      <w:r w:rsidR="001C23C8">
        <w:t xml:space="preserve">. </w:t>
      </w:r>
      <w:r w:rsidR="00AE4B7C">
        <w:t>O trabalho proposto</w:t>
      </w:r>
      <w:r w:rsidR="009314E3">
        <w:t xml:space="preserve"> também visa contribuir </w:t>
      </w:r>
      <w:r w:rsidR="00550533">
        <w:t xml:space="preserve">com </w:t>
      </w:r>
      <w:r w:rsidR="006A4E41">
        <w:t xml:space="preserve">o desenvolvimento de uma integração com o Google </w:t>
      </w:r>
      <w:proofErr w:type="spellStart"/>
      <w:r w:rsidR="006A4E41">
        <w:t>Maps</w:t>
      </w:r>
      <w:proofErr w:type="spellEnd"/>
      <w:r w:rsidR="006A4E41">
        <w:t xml:space="preserve"> utilizando </w:t>
      </w:r>
      <w:r w:rsidR="00D37E84">
        <w:t>o</w:t>
      </w:r>
      <w:r w:rsidR="006A4E41">
        <w:t xml:space="preserve"> </w:t>
      </w:r>
      <w:proofErr w:type="spellStart"/>
      <w:r w:rsidR="00D37E84" w:rsidRPr="00950BA4">
        <w:rPr>
          <w:i/>
          <w:iCs/>
        </w:rPr>
        <w:t>plugin</w:t>
      </w:r>
      <w:proofErr w:type="spellEnd"/>
      <w:r w:rsidR="006A4E41">
        <w:t xml:space="preserve"> </w:t>
      </w:r>
      <w:proofErr w:type="spellStart"/>
      <w:r w:rsidR="006A4E41" w:rsidRPr="00683919">
        <w:t>geolocation</w:t>
      </w:r>
      <w:proofErr w:type="spellEnd"/>
      <w:r w:rsidR="006A4E41" w:rsidRPr="00683919">
        <w:t xml:space="preserve"> </w:t>
      </w:r>
      <w:r w:rsidR="006A4E41">
        <w:t>disponibilizada para o</w:t>
      </w:r>
      <w:r w:rsidR="00792F78">
        <w:t xml:space="preserve"> </w:t>
      </w:r>
      <w:proofErr w:type="spellStart"/>
      <w:r w:rsidR="006A4E41">
        <w:t>Flutter</w:t>
      </w:r>
      <w:proofErr w:type="spellEnd"/>
      <w:r w:rsidR="006A4E41">
        <w:t>.</w:t>
      </w:r>
      <w:r w:rsidR="00EC7CD2">
        <w:t xml:space="preserve"> Cabe destacar a contribuição do desenvolvimento da solução ser construíd</w:t>
      </w:r>
      <w:r w:rsidR="000B33CB">
        <w:t>a</w:t>
      </w:r>
      <w:r w:rsidR="006931E9">
        <w:t xml:space="preserve"> com base no M3C</w:t>
      </w:r>
      <w:r w:rsidR="00683919">
        <w:t xml:space="preserve"> e as interfaces </w:t>
      </w:r>
      <w:r w:rsidR="00683919" w:rsidRPr="00683919">
        <w:t>ser</w:t>
      </w:r>
      <w:r w:rsidR="00683919">
        <w:t>em</w:t>
      </w:r>
      <w:r w:rsidR="00683919" w:rsidRPr="00683919">
        <w:t xml:space="preserve"> construíd</w:t>
      </w:r>
      <w:r w:rsidR="00683919">
        <w:t>as</w:t>
      </w:r>
      <w:r w:rsidR="00683919" w:rsidRPr="00683919">
        <w:t xml:space="preserve"> com base nos padrões do material design</w:t>
      </w:r>
      <w:r w:rsidR="00683919">
        <w:t>.</w:t>
      </w:r>
    </w:p>
    <w:p w14:paraId="212D208A" w14:textId="77777777" w:rsidR="00451B94" w:rsidRDefault="00451B94" w:rsidP="004E646C">
      <w:pPr>
        <w:pStyle w:val="Ttulo2"/>
      </w:pPr>
      <w:bookmarkStart w:id="56" w:name="_Ref81767213"/>
      <w:r>
        <w:t>REQUISITOS PRINCIPAIS DO PROBLEMA A SER TRABALHADO</w:t>
      </w:r>
      <w:bookmarkEnd w:id="44"/>
      <w:bookmarkEnd w:id="45"/>
      <w:bookmarkEnd w:id="46"/>
      <w:bookmarkEnd w:id="47"/>
      <w:bookmarkEnd w:id="48"/>
      <w:bookmarkEnd w:id="49"/>
      <w:bookmarkEnd w:id="50"/>
      <w:bookmarkEnd w:id="56"/>
    </w:p>
    <w:p w14:paraId="1315D941" w14:textId="782EE083" w:rsidR="003144DA" w:rsidRDefault="00390273" w:rsidP="003144DA">
      <w:pPr>
        <w:pStyle w:val="TF-TEXTO"/>
      </w:pPr>
      <w:r w:rsidRPr="005F25DC">
        <w:t xml:space="preserve">Nessa </w:t>
      </w:r>
      <w:r>
        <w:t>sub</w:t>
      </w:r>
      <w:r w:rsidRPr="005F25DC">
        <w:t>seção serão especificados os Requisitos Funcionais (RF) e Requisitos Não Funcionais (RNF)</w:t>
      </w:r>
      <w:r>
        <w:t>, conforme</w:t>
      </w:r>
      <w:r w:rsidR="003A4F77">
        <w:t xml:space="preserve"> </w:t>
      </w:r>
      <w:r w:rsidR="003A4F77">
        <w:fldChar w:fldCharType="begin"/>
      </w:r>
      <w:r w:rsidR="003A4F77">
        <w:instrText xml:space="preserve"> REF _Ref82022250 \h </w:instrText>
      </w:r>
      <w:r w:rsidR="003A4F77">
        <w:fldChar w:fldCharType="separate"/>
      </w:r>
      <w:r w:rsidR="00E711B6">
        <w:t xml:space="preserve">Quadro </w:t>
      </w:r>
      <w:r w:rsidR="00E711B6">
        <w:rPr>
          <w:noProof/>
        </w:rPr>
        <w:t>2</w:t>
      </w:r>
      <w:r w:rsidR="003A4F77">
        <w:fldChar w:fldCharType="end"/>
      </w:r>
      <w:r>
        <w:t>.</w:t>
      </w:r>
    </w:p>
    <w:p w14:paraId="0F99A489" w14:textId="772D2B7E" w:rsidR="003A4F77" w:rsidRDefault="003A4F77" w:rsidP="003A4F77">
      <w:pPr>
        <w:pStyle w:val="TF-LEGENDA"/>
      </w:pPr>
      <w:bookmarkStart w:id="57" w:name="_Ref82022250"/>
      <w:r>
        <w:t xml:space="preserve">Quadro </w:t>
      </w:r>
      <w:r w:rsidR="007948C6">
        <w:fldChar w:fldCharType="begin"/>
      </w:r>
      <w:r w:rsidR="007948C6">
        <w:instrText xml:space="preserve"> SEQ Quadro \* ARABIC </w:instrText>
      </w:r>
      <w:r w:rsidR="007948C6">
        <w:fldChar w:fldCharType="separate"/>
      </w:r>
      <w:r w:rsidR="00E711B6">
        <w:rPr>
          <w:noProof/>
        </w:rPr>
        <w:t>2</w:t>
      </w:r>
      <w:r w:rsidR="007948C6">
        <w:rPr>
          <w:noProof/>
        </w:rPr>
        <w:fldChar w:fldCharType="end"/>
      </w:r>
      <w:bookmarkEnd w:id="57"/>
      <w:r>
        <w:t xml:space="preserve"> - </w:t>
      </w:r>
      <w:r w:rsidRPr="00ED6986">
        <w:t>Principais Requisitos Funcionais e Não Funcionais</w:t>
      </w:r>
    </w:p>
    <w:tbl>
      <w:tblPr>
        <w:tblW w:w="898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8321"/>
        <w:gridCol w:w="664"/>
      </w:tblGrid>
      <w:tr w:rsidR="00390273" w:rsidRPr="007E0D87" w14:paraId="3A6CC1A9" w14:textId="77777777" w:rsidTr="004E629B">
        <w:trPr>
          <w:cantSplit/>
          <w:trHeight w:val="72"/>
          <w:jc w:val="center"/>
        </w:trPr>
        <w:tc>
          <w:tcPr>
            <w:tcW w:w="832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</w:tcPr>
          <w:p w14:paraId="5892D4A8" w14:textId="38168EAF" w:rsidR="00390273" w:rsidRPr="00D350DE" w:rsidRDefault="00390273" w:rsidP="004E629B">
            <w:pPr>
              <w:pStyle w:val="TF-TEXTOQUADR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O aplicativo deve:</w:t>
            </w:r>
          </w:p>
        </w:tc>
        <w:tc>
          <w:tcPr>
            <w:tcW w:w="66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nil"/>
            </w:tcBorders>
            <w:shd w:val="clear" w:color="auto" w:fill="A6A6A6"/>
            <w:vAlign w:val="center"/>
          </w:tcPr>
          <w:p w14:paraId="13F50926" w14:textId="77777777" w:rsidR="00390273" w:rsidRPr="00D350DE" w:rsidRDefault="00390273" w:rsidP="004E629B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Tipo</w:t>
            </w:r>
          </w:p>
        </w:tc>
      </w:tr>
      <w:tr w:rsidR="00847363" w:rsidRPr="007E0D87" w14:paraId="40510563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4E6D401" w14:textId="043316EB" w:rsidR="00847363" w:rsidRPr="00D350DE" w:rsidRDefault="00847363" w:rsidP="004E629B">
            <w:pPr>
              <w:pStyle w:val="TF-TEXTOQUADRO"/>
              <w:jc w:val="both"/>
              <w:rPr>
                <w:bCs/>
                <w:sz w:val="20"/>
              </w:rPr>
            </w:pPr>
            <w:r>
              <w:t>permitir que o usuário possa realizar o login na aplicação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6601D4D" w14:textId="221842A4" w:rsidR="00847363" w:rsidRPr="00D350DE" w:rsidRDefault="00847363" w:rsidP="004E629B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847363" w:rsidRPr="007E0D87" w14:paraId="769C2B4E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D6839A3" w14:textId="08C7CD76" w:rsidR="00847363" w:rsidRPr="00D350DE" w:rsidRDefault="00847363" w:rsidP="004E629B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 xml:space="preserve">Permitir que o usuário possa realizar o cadastro do usuário na própria aplicação ou </w:t>
            </w:r>
            <w:r>
              <w:t>por meio da rede social na aplicação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27827D0" w14:textId="59B66139" w:rsidR="00847363" w:rsidRPr="00D350DE" w:rsidRDefault="00847363" w:rsidP="004E629B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390273" w:rsidRPr="007E0D87" w14:paraId="1DAE8E5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94E357A" w14:textId="77F5E55D" w:rsidR="00390273" w:rsidRPr="00D350DE" w:rsidRDefault="00407AC8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permitir que o usuário crie grupos de patotas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866754B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2D5E83" w:rsidRPr="007E0D87" w14:paraId="79D011A0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396DB93" w14:textId="2A7BE745" w:rsidR="002D5E83" w:rsidRPr="00D350DE" w:rsidRDefault="00347E12" w:rsidP="004E629B">
            <w:pPr>
              <w:pStyle w:val="TF-TEXTOQUADRO"/>
              <w:jc w:val="both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2D5E83">
              <w:rPr>
                <w:bCs/>
                <w:sz w:val="20"/>
              </w:rPr>
              <w:t>ermitir que o usuário adicione participantes ao grupo</w:t>
            </w:r>
            <w:r>
              <w:rPr>
                <w:bCs/>
                <w:sz w:val="20"/>
              </w:rPr>
              <w:t xml:space="preserve"> </w:t>
            </w:r>
            <w:r w:rsidR="002D5E83">
              <w:rPr>
                <w:bCs/>
                <w:sz w:val="20"/>
              </w:rPr>
              <w:t>(Coordenação)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D726D19" w14:textId="77777777" w:rsidR="002D5E83" w:rsidRPr="00D350DE" w:rsidRDefault="002D5E83" w:rsidP="004E629B">
            <w:pPr>
              <w:pStyle w:val="TF-TEXTOQUADRO"/>
              <w:jc w:val="center"/>
              <w:rPr>
                <w:bCs/>
                <w:sz w:val="20"/>
              </w:rPr>
            </w:pPr>
          </w:p>
        </w:tc>
      </w:tr>
      <w:tr w:rsidR="00390273" w:rsidRPr="007E0D87" w14:paraId="06C8A9A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C97A67A" w14:textId="7C6B2B18" w:rsidR="00390273" w:rsidRPr="00D350DE" w:rsidRDefault="00407AC8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permiti</w:t>
            </w:r>
            <w:r w:rsidR="00B31E90" w:rsidRPr="00D350DE">
              <w:rPr>
                <w:bCs/>
                <w:sz w:val="20"/>
              </w:rPr>
              <w:t>r</w:t>
            </w:r>
            <w:r w:rsidRPr="00D350DE">
              <w:rPr>
                <w:bCs/>
                <w:sz w:val="20"/>
              </w:rPr>
              <w:t xml:space="preserve"> que o usuário visualize todos os participantes do grupo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0DA6E5C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54E30218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B21F4D6" w14:textId="31F1E1D7" w:rsidR="00390273" w:rsidRPr="00D350DE" w:rsidRDefault="00407AC8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permit</w:t>
            </w:r>
            <w:r w:rsidR="00B31E90" w:rsidRPr="00D350DE">
              <w:rPr>
                <w:bCs/>
                <w:sz w:val="20"/>
              </w:rPr>
              <w:t>ir</w:t>
            </w:r>
            <w:r w:rsidRPr="00D350DE">
              <w:rPr>
                <w:bCs/>
                <w:sz w:val="20"/>
              </w:rPr>
              <w:t xml:space="preserve"> que o usuário de nota para os participantes da partida</w:t>
            </w:r>
            <w:r w:rsidR="00773B54" w:rsidRPr="00D350DE">
              <w:rPr>
                <w:bCs/>
                <w:sz w:val="20"/>
              </w:rPr>
              <w:t xml:space="preserve">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0BAAF47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773B54" w:rsidRPr="007E0D87" w14:paraId="7737C7AA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59BFD6E" w14:textId="48CF214C" w:rsidR="00773B54" w:rsidRPr="00D350DE" w:rsidRDefault="00773B54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 xml:space="preserve">permitir que o usuário realize o </w:t>
            </w:r>
            <w:proofErr w:type="spellStart"/>
            <w:r w:rsidRPr="00D350DE">
              <w:rPr>
                <w:bCs/>
                <w:sz w:val="20"/>
              </w:rPr>
              <w:t>check</w:t>
            </w:r>
            <w:proofErr w:type="spellEnd"/>
            <w:r w:rsidRPr="00D350DE">
              <w:rPr>
                <w:bCs/>
                <w:sz w:val="20"/>
              </w:rPr>
              <w:t xml:space="preserve"> in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C565640" w14:textId="42C40AC2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314C576E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3D4419D" w14:textId="78FB163D" w:rsidR="00390273" w:rsidRPr="00D350DE" w:rsidRDefault="0028631D" w:rsidP="002019D3">
            <w:pPr>
              <w:pStyle w:val="TF-TEXTOQUADRO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</w:t>
            </w:r>
            <w:r w:rsidR="00B31E90" w:rsidRPr="00D350DE">
              <w:rPr>
                <w:bCs/>
                <w:sz w:val="20"/>
              </w:rPr>
              <w:t xml:space="preserve">ermitir que o usuário </w:t>
            </w:r>
            <w:r w:rsidR="00407AC8" w:rsidRPr="00D350DE">
              <w:rPr>
                <w:bCs/>
                <w:sz w:val="20"/>
              </w:rPr>
              <w:t>visualiz</w:t>
            </w:r>
            <w:r w:rsidR="00B31E90" w:rsidRPr="00D350DE">
              <w:rPr>
                <w:bCs/>
                <w:sz w:val="20"/>
              </w:rPr>
              <w:t>e</w:t>
            </w:r>
            <w:r w:rsidR="00407AC8" w:rsidRPr="00D350DE">
              <w:rPr>
                <w:bCs/>
                <w:sz w:val="20"/>
              </w:rPr>
              <w:t xml:space="preserve"> o ranking das melhores notas do grupo</w:t>
            </w:r>
            <w:r w:rsidR="00773B54" w:rsidRPr="00D350DE">
              <w:rPr>
                <w:bCs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0E5F748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4B4830" w:rsidRPr="007E0D87" w14:paraId="683F5E44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4397F16" w14:textId="6AB3AB1D" w:rsidR="004B4830" w:rsidRPr="00D350DE" w:rsidRDefault="00347E12" w:rsidP="002019D3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4B4830">
              <w:rPr>
                <w:bCs/>
                <w:sz w:val="20"/>
              </w:rPr>
              <w:t>ermitir que o usuário visualize se já foi realizado o pagamento (Cooperação)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CCD3A38" w14:textId="565046D1" w:rsidR="004B4830" w:rsidRPr="00D350DE" w:rsidRDefault="004B4830" w:rsidP="004E629B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9C02D3" w:rsidRPr="007E0D87" w14:paraId="5913DE3E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7CBAB05" w14:textId="64A757A9" w:rsidR="009C02D3" w:rsidRPr="00D350DE" w:rsidRDefault="00347E12" w:rsidP="002019D3">
            <w:pPr>
              <w:pStyle w:val="TF-TEXTOQUADRO"/>
              <w:rPr>
                <w:bCs/>
                <w:sz w:val="20"/>
              </w:rPr>
            </w:pPr>
            <w:r>
              <w:rPr>
                <w:bCs/>
                <w:sz w:val="20"/>
              </w:rPr>
              <w:t>p</w:t>
            </w:r>
            <w:r w:rsidR="009C02D3">
              <w:rPr>
                <w:bCs/>
                <w:sz w:val="20"/>
              </w:rPr>
              <w:t>ermitir que o usuário visualize um mapa destacando o ponto onde será o jogo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B6CD428" w14:textId="615743E9" w:rsidR="009C02D3" w:rsidRPr="00D350DE" w:rsidRDefault="009C02D3" w:rsidP="004E629B">
            <w:pPr>
              <w:pStyle w:val="TF-TEXTOQUADRO"/>
              <w:jc w:val="center"/>
              <w:rPr>
                <w:bCs/>
                <w:sz w:val="20"/>
              </w:rPr>
            </w:pPr>
            <w:r>
              <w:rPr>
                <w:bCs/>
                <w:sz w:val="20"/>
              </w:rPr>
              <w:t>RF</w:t>
            </w:r>
          </w:p>
        </w:tc>
      </w:tr>
      <w:tr w:rsidR="00390273" w:rsidRPr="007E0D87" w14:paraId="69F3AA1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8C2DB5F" w14:textId="751FD1C0" w:rsidR="00390273" w:rsidRPr="00D350DE" w:rsidRDefault="0028631D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</w:t>
            </w:r>
            <w:r w:rsidR="00407AC8" w:rsidRPr="00D350DE">
              <w:rPr>
                <w:bCs/>
                <w:sz w:val="20"/>
              </w:rPr>
              <w:t>ermit</w:t>
            </w:r>
            <w:r w:rsidR="00B31E90" w:rsidRPr="00D350DE">
              <w:rPr>
                <w:bCs/>
                <w:sz w:val="20"/>
              </w:rPr>
              <w:t>ir que</w:t>
            </w:r>
            <w:r w:rsidR="00407AC8" w:rsidRPr="00D350DE">
              <w:rPr>
                <w:bCs/>
                <w:sz w:val="20"/>
              </w:rPr>
              <w:t xml:space="preserve"> o</w:t>
            </w:r>
            <w:r w:rsidR="00B31E90" w:rsidRPr="00D350DE">
              <w:rPr>
                <w:bCs/>
                <w:sz w:val="20"/>
              </w:rPr>
              <w:t xml:space="preserve"> usuário</w:t>
            </w:r>
            <w:r w:rsidR="00407AC8" w:rsidRPr="00D350DE">
              <w:rPr>
                <w:bCs/>
                <w:sz w:val="20"/>
              </w:rPr>
              <w:t xml:space="preserve"> envi</w:t>
            </w:r>
            <w:r w:rsidR="00B31E90" w:rsidRPr="00D350DE">
              <w:rPr>
                <w:bCs/>
                <w:sz w:val="20"/>
              </w:rPr>
              <w:t xml:space="preserve">e </w:t>
            </w:r>
            <w:r w:rsidR="00407AC8" w:rsidRPr="00D350DE">
              <w:rPr>
                <w:bCs/>
                <w:sz w:val="20"/>
              </w:rPr>
              <w:t>convites para jogos via rede social</w:t>
            </w:r>
            <w:r w:rsidR="00773B54" w:rsidRPr="00D350DE">
              <w:rPr>
                <w:bCs/>
                <w:sz w:val="20"/>
              </w:rPr>
              <w:t xml:space="preserve"> (Coordenação)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46669F22" w14:textId="0D77246F" w:rsidR="00390273" w:rsidRPr="00D350DE" w:rsidRDefault="00407AC8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08C2AF8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3D17D9D" w14:textId="542FD090" w:rsidR="00390273" w:rsidRPr="00D350DE" w:rsidRDefault="0028631D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</w:t>
            </w:r>
            <w:r w:rsidR="0000542F" w:rsidRPr="00D350DE">
              <w:rPr>
                <w:bCs/>
                <w:sz w:val="20"/>
              </w:rPr>
              <w:t>ermit</w:t>
            </w:r>
            <w:r w:rsidR="00B31E90" w:rsidRPr="00D350DE">
              <w:rPr>
                <w:bCs/>
                <w:sz w:val="20"/>
              </w:rPr>
              <w:t>ir que o usuário visualize notificações</w:t>
            </w:r>
            <w:r w:rsidR="00773B54" w:rsidRPr="00D350DE">
              <w:rPr>
                <w:bCs/>
                <w:sz w:val="20"/>
              </w:rPr>
              <w:t xml:space="preserve"> (Comunicação)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6CCC587" w14:textId="76346934" w:rsidR="00390273" w:rsidRPr="00D350DE" w:rsidRDefault="0000542F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RF</w:t>
            </w:r>
          </w:p>
        </w:tc>
      </w:tr>
      <w:tr w:rsidR="00390273" w:rsidRPr="007E0D87" w14:paraId="0E4D732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2FD57017" w14:textId="04D07D70" w:rsidR="00390273" w:rsidRPr="00D350DE" w:rsidRDefault="00423B2C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s</w:t>
            </w:r>
            <w:r w:rsidR="00773B54" w:rsidRPr="00D350DE">
              <w:rPr>
                <w:bCs/>
                <w:sz w:val="20"/>
              </w:rPr>
              <w:t xml:space="preserve">er construído com </w:t>
            </w:r>
            <w:r w:rsidR="00AB3EA9" w:rsidRPr="00D350DE">
              <w:rPr>
                <w:bCs/>
                <w:sz w:val="20"/>
              </w:rPr>
              <w:t xml:space="preserve">o </w:t>
            </w:r>
            <w:r w:rsidR="00AB3EA9" w:rsidRPr="00D350DE">
              <w:rPr>
                <w:bCs/>
                <w:i/>
                <w:iCs/>
                <w:sz w:val="20"/>
              </w:rPr>
              <w:t>framework</w:t>
            </w:r>
            <w:r w:rsidR="00AB3EA9" w:rsidRPr="00D350DE">
              <w:rPr>
                <w:bCs/>
                <w:sz w:val="20"/>
              </w:rPr>
              <w:t xml:space="preserve"> </w:t>
            </w:r>
            <w:proofErr w:type="spellStart"/>
            <w:r w:rsidR="00663FDE" w:rsidRPr="00D350DE">
              <w:rPr>
                <w:bCs/>
                <w:sz w:val="20"/>
              </w:rPr>
              <w:t>Flutter</w:t>
            </w:r>
            <w:proofErr w:type="spellEnd"/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2A3A0137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97BAF3D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4C4830CE" w14:textId="0061A32C" w:rsidR="00390273" w:rsidRPr="00D350DE" w:rsidRDefault="000945E3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sz w:val="20"/>
              </w:rPr>
              <w:t xml:space="preserve">ter integração com a API do Google </w:t>
            </w:r>
            <w:proofErr w:type="spellStart"/>
            <w:r w:rsidRPr="00D350DE">
              <w:rPr>
                <w:sz w:val="20"/>
              </w:rPr>
              <w:t>Maps</w:t>
            </w:r>
            <w:proofErr w:type="spellEnd"/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0885362A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5A26D3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8FEAA07" w14:textId="62142751" w:rsidR="00390273" w:rsidRPr="00D350DE" w:rsidRDefault="00773B54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 xml:space="preserve">ter </w:t>
            </w:r>
            <w:r w:rsidR="00663FDE" w:rsidRPr="00D350DE">
              <w:rPr>
                <w:bCs/>
                <w:sz w:val="20"/>
              </w:rPr>
              <w:t xml:space="preserve">disponibilidade de visualização de notificações  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CCD938C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D933411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73451E36" w14:textId="5E6335FC" w:rsidR="00390273" w:rsidRPr="00D350DE" w:rsidRDefault="00773B54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 xml:space="preserve">ter </w:t>
            </w:r>
            <w:r w:rsidR="00663FDE" w:rsidRPr="00D350DE">
              <w:rPr>
                <w:bCs/>
                <w:sz w:val="20"/>
              </w:rPr>
              <w:t>disponibilidade de visualização do ranking de pontuação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3DA4FD38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390273" w:rsidRPr="007E0D87" w14:paraId="77B25A22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13417181" w14:textId="3CF0E3D8" w:rsidR="00390273" w:rsidRPr="00D350DE" w:rsidRDefault="00F1166C" w:rsidP="004E629B">
            <w:pPr>
              <w:pStyle w:val="TF-TEXTOQUADRO"/>
              <w:jc w:val="both"/>
              <w:rPr>
                <w:bCs/>
                <w:sz w:val="20"/>
              </w:rPr>
            </w:pPr>
            <w:r w:rsidRPr="00D350DE">
              <w:rPr>
                <w:sz w:val="20"/>
              </w:rPr>
              <w:t xml:space="preserve">utilizar o Método </w:t>
            </w:r>
            <w:proofErr w:type="spellStart"/>
            <w:r w:rsidRPr="00D350DE">
              <w:rPr>
                <w:sz w:val="20"/>
              </w:rPr>
              <w:t>RURUCAg</w:t>
            </w:r>
            <w:proofErr w:type="spellEnd"/>
            <w:r w:rsidRPr="00D350DE">
              <w:rPr>
                <w:sz w:val="20"/>
              </w:rPr>
              <w:t xml:space="preserve"> para modelar a relação dos requisitos com as heurísticas de Nielsen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0AC291F" w14:textId="77777777" w:rsidR="00390273" w:rsidRPr="00D350DE" w:rsidRDefault="0039027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773B54" w:rsidRPr="007E0D87" w14:paraId="4BA85A84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E9E16CA" w14:textId="318E9803" w:rsidR="00773B54" w:rsidRPr="00D350DE" w:rsidRDefault="00773B54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 xml:space="preserve">utilizar o Método </w:t>
            </w:r>
            <w:proofErr w:type="spellStart"/>
            <w:r w:rsidRPr="00D350DE">
              <w:rPr>
                <w:sz w:val="20"/>
              </w:rPr>
              <w:t>RURUCAg</w:t>
            </w:r>
            <w:proofErr w:type="spellEnd"/>
            <w:r w:rsidRPr="00D350DE">
              <w:rPr>
                <w:sz w:val="20"/>
              </w:rPr>
              <w:t xml:space="preserve"> para avaliar a usabilidade, a comunicabilidade e a experiência de uso das interfaces desenvolvidas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1DD2383" w14:textId="618DEE18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0945E3" w:rsidRPr="007E0D87" w14:paraId="5FB54145" w14:textId="77777777" w:rsidTr="00423B2C">
        <w:trPr>
          <w:trHeight w:val="92"/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6DB5F1D3" w14:textId="67DA06E5" w:rsidR="000945E3" w:rsidRPr="00D350DE" w:rsidRDefault="000945E3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 xml:space="preserve">utilizar o banco de dados </w:t>
            </w:r>
            <w:proofErr w:type="spellStart"/>
            <w:r w:rsidRPr="00D350DE">
              <w:rPr>
                <w:sz w:val="20"/>
              </w:rPr>
              <w:t>NoSQL</w:t>
            </w:r>
            <w:proofErr w:type="spellEnd"/>
            <w:r w:rsidRPr="00D350DE">
              <w:rPr>
                <w:sz w:val="20"/>
              </w:rPr>
              <w:t xml:space="preserve"> </w:t>
            </w:r>
            <w:proofErr w:type="spellStart"/>
            <w:r w:rsidRPr="00D350DE">
              <w:rPr>
                <w:sz w:val="20"/>
              </w:rPr>
              <w:t>Firebase</w:t>
            </w:r>
            <w:proofErr w:type="spellEnd"/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780B2C73" w14:textId="2C568407" w:rsidR="000945E3" w:rsidRPr="00D350DE" w:rsidRDefault="000945E3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773B54" w:rsidRPr="007E0D87" w14:paraId="47E6A308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5C896D6F" w14:textId="7DF5BD11" w:rsidR="00773B54" w:rsidRPr="00D350DE" w:rsidRDefault="00773B54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>ser construído com base no M3C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1F3824C0" w14:textId="5977D953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  <w:tr w:rsidR="00773B54" w:rsidRPr="007E0D87" w14:paraId="412D5979" w14:textId="77777777" w:rsidTr="004E629B">
        <w:trPr>
          <w:jc w:val="center"/>
        </w:trPr>
        <w:tc>
          <w:tcPr>
            <w:tcW w:w="8321" w:type="dxa"/>
            <w:tcBorders>
              <w:left w:val="single" w:sz="4" w:space="0" w:color="auto"/>
            </w:tcBorders>
          </w:tcPr>
          <w:p w14:paraId="3A9078BD" w14:textId="75A7F9ED" w:rsidR="00773B54" w:rsidRPr="00D350DE" w:rsidRDefault="00773B54" w:rsidP="004E629B">
            <w:pPr>
              <w:pStyle w:val="TF-TEXTOQUADRO"/>
              <w:jc w:val="both"/>
              <w:rPr>
                <w:sz w:val="20"/>
              </w:rPr>
            </w:pPr>
            <w:r w:rsidRPr="00D350DE">
              <w:rPr>
                <w:sz w:val="20"/>
              </w:rPr>
              <w:t>ser construído com base nos padrões do material design</w:t>
            </w:r>
          </w:p>
        </w:tc>
        <w:tc>
          <w:tcPr>
            <w:tcW w:w="664" w:type="dxa"/>
            <w:tcBorders>
              <w:left w:val="single" w:sz="4" w:space="0" w:color="auto"/>
            </w:tcBorders>
            <w:vAlign w:val="center"/>
          </w:tcPr>
          <w:p w14:paraId="5374C16D" w14:textId="28BE81E6" w:rsidR="00773B54" w:rsidRPr="00D350DE" w:rsidRDefault="00773B54" w:rsidP="004E629B">
            <w:pPr>
              <w:pStyle w:val="TF-TEXTOQUADRO"/>
              <w:jc w:val="center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RNF</w:t>
            </w:r>
          </w:p>
        </w:tc>
      </w:tr>
    </w:tbl>
    <w:p w14:paraId="0F87674E" w14:textId="22B4DDD4" w:rsidR="00390273" w:rsidRPr="00286FED" w:rsidRDefault="00390273" w:rsidP="007B5E96">
      <w:pPr>
        <w:pStyle w:val="TF-FONTE"/>
      </w:pPr>
      <w:r w:rsidRPr="00AA19FC">
        <w:t>Fonte: elaborado pelo autor.</w:t>
      </w:r>
    </w:p>
    <w:p w14:paraId="2AA9AD76" w14:textId="77777777" w:rsidR="00451B94" w:rsidRDefault="00451B94" w:rsidP="004E646C">
      <w:pPr>
        <w:pStyle w:val="Ttulo2"/>
      </w:pPr>
      <w:bookmarkStart w:id="58" w:name="_Ref81767234"/>
      <w:r>
        <w:lastRenderedPageBreak/>
        <w:t>METODOLOGIA</w:t>
      </w:r>
      <w:bookmarkEnd w:id="58"/>
    </w:p>
    <w:p w14:paraId="537B38C5" w14:textId="5278E62C" w:rsidR="00451B94" w:rsidRPr="007E0D87" w:rsidRDefault="008D02EC" w:rsidP="00451B94">
      <w:pPr>
        <w:pStyle w:val="TF-TEXTO"/>
      </w:pPr>
      <w:r w:rsidRPr="008D02EC">
        <w:t>A metodologia desta proposta será composta pelos seguintes instrumentos metodológicos:</w:t>
      </w:r>
    </w:p>
    <w:p w14:paraId="43659CE1" w14:textId="1DEC5C9B" w:rsidR="00925656" w:rsidRPr="00A9319C" w:rsidRDefault="00925656" w:rsidP="00925656">
      <w:pPr>
        <w:pStyle w:val="TF-ALNEA"/>
        <w:numPr>
          <w:ilvl w:val="0"/>
          <w:numId w:val="20"/>
        </w:numPr>
      </w:pPr>
      <w:r w:rsidRPr="00A9319C">
        <w:t xml:space="preserve">pesquisa na literatura: realizar uma </w:t>
      </w:r>
      <w:r>
        <w:t>pesquisa</w:t>
      </w:r>
      <w:r w:rsidRPr="00A9319C">
        <w:t xml:space="preserve"> mais aprofundada da literatura sobre</w:t>
      </w:r>
      <w:r w:rsidR="00974D84">
        <w:t xml:space="preserve"> </w:t>
      </w:r>
      <w:r w:rsidR="00A35F37">
        <w:t>ambientes colaborativos</w:t>
      </w:r>
      <w:r w:rsidR="00937B05">
        <w:t xml:space="preserve"> e M3C, </w:t>
      </w:r>
      <w:r w:rsidR="00937B05" w:rsidRPr="00620CA5">
        <w:rPr>
          <w:i/>
          <w:iCs/>
        </w:rPr>
        <w:t>framework</w:t>
      </w:r>
      <w:r w:rsidR="00937B05">
        <w:t xml:space="preserve"> </w:t>
      </w:r>
      <w:proofErr w:type="spellStart"/>
      <w:r w:rsidR="00937B05">
        <w:t>F</w:t>
      </w:r>
      <w:r w:rsidR="00937B05" w:rsidRPr="00620CA5">
        <w:t>lutter</w:t>
      </w:r>
      <w:proofErr w:type="spellEnd"/>
      <w:r w:rsidR="00937B05">
        <w:t>, Material Design (MD)</w:t>
      </w:r>
      <w:r w:rsidR="00974D84">
        <w:t xml:space="preserve"> e</w:t>
      </w:r>
      <w:r w:rsidR="00937B05">
        <w:t xml:space="preserve"> </w:t>
      </w:r>
      <w:r w:rsidR="00974D84">
        <w:t>interfaces amigáveis abordadas na revisão bibliográfica</w:t>
      </w:r>
      <w:r w:rsidR="00937B05">
        <w:t>.</w:t>
      </w:r>
    </w:p>
    <w:p w14:paraId="03B284FD" w14:textId="6E1E9069" w:rsidR="00925656" w:rsidRPr="00A9319C" w:rsidRDefault="00925656" w:rsidP="00925656">
      <w:pPr>
        <w:pStyle w:val="TF-ALNEA"/>
      </w:pPr>
      <w:r w:rsidRPr="00A9319C">
        <w:t xml:space="preserve">especificação e análise: </w:t>
      </w:r>
      <w:r w:rsidR="005E4BC0" w:rsidRPr="005E4BC0">
        <w:t>reavaliar os requisitos funcionais e não funcionais já definidos</w:t>
      </w:r>
      <w:r w:rsidR="005E4BC0">
        <w:t xml:space="preserve">, </w:t>
      </w:r>
      <w:r w:rsidRPr="00A9319C">
        <w:t>formaliza</w:t>
      </w:r>
      <w:r w:rsidR="005E4BC0">
        <w:t>ndo</w:t>
      </w:r>
      <w:r w:rsidRPr="00A9319C">
        <w:t xml:space="preserve"> as funcionalidades d</w:t>
      </w:r>
      <w:r w:rsidR="00C369CF">
        <w:t xml:space="preserve">o aplicativo </w:t>
      </w:r>
      <w:r w:rsidRPr="00A9319C">
        <w:t>por meio de casos de uso</w:t>
      </w:r>
      <w:r w:rsidR="00C369CF">
        <w:t>,</w:t>
      </w:r>
      <w:r w:rsidRPr="00A9319C">
        <w:t xml:space="preserve"> </w:t>
      </w:r>
      <w:r w:rsidR="00C369CF">
        <w:t>d</w:t>
      </w:r>
      <w:r w:rsidRPr="00A9319C">
        <w:t>e diagramas</w:t>
      </w:r>
      <w:r w:rsidR="00C369CF">
        <w:t xml:space="preserve"> de casos de uso e</w:t>
      </w:r>
      <w:r w:rsidRPr="00A9319C">
        <w:t xml:space="preserve"> de atividade da </w:t>
      </w:r>
      <w:proofErr w:type="spellStart"/>
      <w:r w:rsidRPr="00A9319C">
        <w:t>Unified</w:t>
      </w:r>
      <w:proofErr w:type="spellEnd"/>
      <w:r w:rsidRPr="00A9319C">
        <w:t xml:space="preserve"> </w:t>
      </w:r>
      <w:proofErr w:type="spellStart"/>
      <w:r w:rsidRPr="00A9319C">
        <w:t>Modeling</w:t>
      </w:r>
      <w:proofErr w:type="spellEnd"/>
      <w:r w:rsidRPr="00A9319C">
        <w:t xml:space="preserve"> </w:t>
      </w:r>
      <w:proofErr w:type="spellStart"/>
      <w:r w:rsidRPr="00A9319C">
        <w:t>Language</w:t>
      </w:r>
      <w:proofErr w:type="spellEnd"/>
      <w:r w:rsidRPr="00A9319C">
        <w:t xml:space="preserve"> (UML)</w:t>
      </w:r>
      <w:r w:rsidR="00C369CF" w:rsidRPr="00C369CF">
        <w:t>, bem como outros diagramas da UML</w:t>
      </w:r>
      <w:r w:rsidR="005E4BC0">
        <w:t>,</w:t>
      </w:r>
      <w:r w:rsidR="00C369CF" w:rsidRPr="00C369CF">
        <w:t xml:space="preserve"> utiliza</w:t>
      </w:r>
      <w:r w:rsidR="005E4BC0">
        <w:t>n</w:t>
      </w:r>
      <w:r w:rsidR="00C369CF" w:rsidRPr="00C369CF">
        <w:t xml:space="preserve">do a ferramenta </w:t>
      </w:r>
      <w:r w:rsidR="00263411">
        <w:t>D</w:t>
      </w:r>
      <w:r w:rsidR="00045A45" w:rsidRPr="00045A45">
        <w:t>raw.io</w:t>
      </w:r>
      <w:r w:rsidR="005E4BC0">
        <w:t>;</w:t>
      </w:r>
    </w:p>
    <w:p w14:paraId="4D3C6B7A" w14:textId="02688CE8" w:rsidR="00925656" w:rsidRPr="00A9319C" w:rsidRDefault="00925656" w:rsidP="00925656">
      <w:pPr>
        <w:pStyle w:val="TF-ALNEA"/>
      </w:pPr>
      <w:r w:rsidRPr="00A9319C">
        <w:t>implementação</w:t>
      </w:r>
      <w:r>
        <w:t>: implementar toda a parte de telas</w:t>
      </w:r>
      <w:r w:rsidR="002E4FC4">
        <w:t xml:space="preserve"> e funções</w:t>
      </w:r>
      <w:r>
        <w:t xml:space="preserve"> d</w:t>
      </w:r>
      <w:r w:rsidR="00C369CF">
        <w:t>o</w:t>
      </w:r>
      <w:r>
        <w:t xml:space="preserve"> aplica</w:t>
      </w:r>
      <w:r w:rsidR="00C369CF">
        <w:t>tivo</w:t>
      </w:r>
      <w:r>
        <w:t xml:space="preserve"> utilizando o </w:t>
      </w:r>
      <w:r w:rsidRPr="00C369CF">
        <w:rPr>
          <w:i/>
          <w:iCs/>
        </w:rPr>
        <w:t>framework</w:t>
      </w:r>
      <w:r>
        <w:t xml:space="preserve"> </w:t>
      </w:r>
      <w:proofErr w:type="spellStart"/>
      <w:r>
        <w:t>Flutter</w:t>
      </w:r>
      <w:proofErr w:type="spellEnd"/>
      <w:r w:rsidR="00423B2C">
        <w:t>,</w:t>
      </w:r>
      <w:r w:rsidR="00C8677D">
        <w:t xml:space="preserve"> integrar </w:t>
      </w:r>
      <w:r w:rsidR="000B33CB">
        <w:t>o aplicativo</w:t>
      </w:r>
      <w:r w:rsidR="00C8677D">
        <w:t xml:space="preserve"> utilizando o banco de dados </w:t>
      </w:r>
      <w:proofErr w:type="spellStart"/>
      <w:r w:rsidR="00C8677D">
        <w:t>Firebese</w:t>
      </w:r>
      <w:proofErr w:type="spellEnd"/>
      <w:r w:rsidR="00C8677D">
        <w:t xml:space="preserve">, </w:t>
      </w:r>
      <w:r w:rsidR="00423B2C">
        <w:t xml:space="preserve">bem como </w:t>
      </w:r>
      <w:r w:rsidR="00423B2C" w:rsidRPr="00A9319C">
        <w:t xml:space="preserve">implementar a integração </w:t>
      </w:r>
      <w:r w:rsidR="000B33CB">
        <w:t xml:space="preserve">usando </w:t>
      </w:r>
      <w:r w:rsidR="00423B2C">
        <w:t xml:space="preserve">o </w:t>
      </w:r>
      <w:proofErr w:type="spellStart"/>
      <w:r w:rsidR="00423B2C" w:rsidRPr="00C369CF">
        <w:rPr>
          <w:i/>
          <w:iCs/>
        </w:rPr>
        <w:t>plugin</w:t>
      </w:r>
      <w:proofErr w:type="spellEnd"/>
      <w:r w:rsidR="00423B2C">
        <w:t xml:space="preserve"> </w:t>
      </w:r>
      <w:proofErr w:type="spellStart"/>
      <w:r w:rsidR="00423B2C" w:rsidRPr="00263411">
        <w:rPr>
          <w:rFonts w:ascii="Courier New" w:hAnsi="Courier New" w:cs="Courier New"/>
          <w:sz w:val="20"/>
        </w:rPr>
        <w:t>geolocation</w:t>
      </w:r>
      <w:proofErr w:type="spellEnd"/>
      <w:r w:rsidR="00423B2C">
        <w:t xml:space="preserve"> do </w:t>
      </w:r>
      <w:r w:rsidR="00423B2C" w:rsidRPr="00C369CF">
        <w:rPr>
          <w:i/>
          <w:iCs/>
        </w:rPr>
        <w:t>framework</w:t>
      </w:r>
      <w:r w:rsidR="00423B2C">
        <w:t xml:space="preserve"> </w:t>
      </w:r>
      <w:proofErr w:type="spellStart"/>
      <w:r w:rsidR="00423B2C">
        <w:t>Flutter</w:t>
      </w:r>
      <w:proofErr w:type="spellEnd"/>
      <w:r w:rsidR="005E4BC0">
        <w:t>;</w:t>
      </w:r>
    </w:p>
    <w:p w14:paraId="20D26914" w14:textId="415382E3" w:rsidR="00925656" w:rsidRPr="00A9319C" w:rsidRDefault="00925656" w:rsidP="00925656">
      <w:pPr>
        <w:pStyle w:val="TF-ALNEA"/>
      </w:pPr>
      <w:r w:rsidRPr="00A9319C">
        <w:t>verificação e validação:</w:t>
      </w:r>
      <w:r w:rsidR="00F1166C" w:rsidRPr="00F1166C">
        <w:t xml:space="preserve"> </w:t>
      </w:r>
      <w:r w:rsidR="00F1166C" w:rsidRPr="00A9319C">
        <w:t xml:space="preserve">validar a usabilidade da solução pelo Método </w:t>
      </w:r>
      <w:proofErr w:type="spellStart"/>
      <w:r w:rsidR="00F1166C" w:rsidRPr="00A9319C">
        <w:t>Relationship</w:t>
      </w:r>
      <w:proofErr w:type="spellEnd"/>
      <w:r w:rsidR="00F1166C" w:rsidRPr="00A9319C">
        <w:t xml:space="preserve"> </w:t>
      </w:r>
      <w:proofErr w:type="spellStart"/>
      <w:r w:rsidR="00F1166C" w:rsidRPr="00A9319C">
        <w:t>of</w:t>
      </w:r>
      <w:proofErr w:type="spellEnd"/>
      <w:r w:rsidR="00F1166C" w:rsidRPr="00A9319C">
        <w:t xml:space="preserve"> M3C </w:t>
      </w:r>
      <w:proofErr w:type="spellStart"/>
      <w:r w:rsidR="00F1166C" w:rsidRPr="00A9319C">
        <w:t>with</w:t>
      </w:r>
      <w:proofErr w:type="spellEnd"/>
      <w:r w:rsidR="00F1166C" w:rsidRPr="00A9319C">
        <w:t xml:space="preserve"> </w:t>
      </w:r>
      <w:proofErr w:type="spellStart"/>
      <w:r w:rsidR="00F1166C" w:rsidRPr="00A9319C">
        <w:t>User</w:t>
      </w:r>
      <w:proofErr w:type="spellEnd"/>
      <w:r w:rsidR="00F1166C" w:rsidRPr="00A9319C">
        <w:t xml:space="preserve"> </w:t>
      </w:r>
      <w:proofErr w:type="spellStart"/>
      <w:r w:rsidR="00F1166C" w:rsidRPr="00A9319C">
        <w:t>Requirements</w:t>
      </w:r>
      <w:proofErr w:type="spellEnd"/>
      <w:r w:rsidR="00F1166C" w:rsidRPr="00A9319C">
        <w:t xml:space="preserve"> </w:t>
      </w:r>
      <w:proofErr w:type="spellStart"/>
      <w:r w:rsidR="00F1166C" w:rsidRPr="00A9319C">
        <w:t>and</w:t>
      </w:r>
      <w:proofErr w:type="spellEnd"/>
      <w:r w:rsidR="00F1166C" w:rsidRPr="00A9319C">
        <w:t xml:space="preserve"> </w:t>
      </w:r>
      <w:proofErr w:type="spellStart"/>
      <w:r w:rsidR="00F1166C" w:rsidRPr="00A9319C">
        <w:t>Usability</w:t>
      </w:r>
      <w:proofErr w:type="spellEnd"/>
      <w:r w:rsidR="00F1166C" w:rsidRPr="00A9319C">
        <w:t xml:space="preserve"> </w:t>
      </w:r>
      <w:proofErr w:type="spellStart"/>
      <w:r w:rsidR="00F1166C" w:rsidRPr="00A9319C">
        <w:t>and</w:t>
      </w:r>
      <w:proofErr w:type="spellEnd"/>
      <w:r w:rsidR="00F1166C" w:rsidRPr="00A9319C">
        <w:t xml:space="preserve"> </w:t>
      </w:r>
      <w:proofErr w:type="spellStart"/>
      <w:r w:rsidR="00F1166C" w:rsidRPr="00A9319C">
        <w:t>Communicability</w:t>
      </w:r>
      <w:proofErr w:type="spellEnd"/>
      <w:r w:rsidR="00F1166C" w:rsidRPr="00A9319C">
        <w:t xml:space="preserve"> </w:t>
      </w:r>
      <w:proofErr w:type="spellStart"/>
      <w:r w:rsidR="00F1166C" w:rsidRPr="00A9319C">
        <w:t>Assessment</w:t>
      </w:r>
      <w:proofErr w:type="spellEnd"/>
      <w:r w:rsidR="00F1166C" w:rsidRPr="00A9319C">
        <w:t xml:space="preserve"> in </w:t>
      </w:r>
      <w:proofErr w:type="spellStart"/>
      <w:r w:rsidR="00F1166C" w:rsidRPr="00A9319C">
        <w:t>groupware</w:t>
      </w:r>
      <w:proofErr w:type="spellEnd"/>
      <w:r w:rsidR="00F1166C" w:rsidRPr="00A9319C">
        <w:t xml:space="preserve"> (</w:t>
      </w:r>
      <w:proofErr w:type="spellStart"/>
      <w:r w:rsidR="00F1166C" w:rsidRPr="00A9319C">
        <w:t>RURUCAg</w:t>
      </w:r>
      <w:proofErr w:type="spellEnd"/>
      <w:r w:rsidR="00F1166C" w:rsidRPr="00A9319C">
        <w:t>).</w:t>
      </w:r>
    </w:p>
    <w:p w14:paraId="0736E88C" w14:textId="4B5BC040" w:rsidR="00AA19FC" w:rsidRDefault="00451B94" w:rsidP="008056DA">
      <w:pPr>
        <w:pStyle w:val="TF-TEXTO"/>
      </w:pPr>
      <w:r>
        <w:t>As etapas serão realizadas nos períodos relacionados n</w:t>
      </w:r>
      <w:r w:rsidR="002019D3">
        <w:t xml:space="preserve">o </w:t>
      </w:r>
      <w:r w:rsidR="002019D3">
        <w:fldChar w:fldCharType="begin"/>
      </w:r>
      <w:r w:rsidR="002019D3">
        <w:instrText xml:space="preserve"> REF _Ref82371853 \h </w:instrText>
      </w:r>
      <w:r w:rsidR="002019D3">
        <w:fldChar w:fldCharType="separate"/>
      </w:r>
      <w:r w:rsidR="00E711B6">
        <w:t xml:space="preserve">Quadro </w:t>
      </w:r>
      <w:r w:rsidR="00E711B6">
        <w:rPr>
          <w:noProof/>
        </w:rPr>
        <w:t>3</w:t>
      </w:r>
      <w:r w:rsidR="002019D3">
        <w:fldChar w:fldCharType="end"/>
      </w:r>
      <w:r>
        <w:t>.</w:t>
      </w:r>
    </w:p>
    <w:p w14:paraId="7AC5A47C" w14:textId="08D52F8F" w:rsidR="008056DA" w:rsidRDefault="008056DA" w:rsidP="008056DA">
      <w:pPr>
        <w:pStyle w:val="TF-LEGENDA"/>
      </w:pPr>
      <w:bookmarkStart w:id="59" w:name="_Ref82371853"/>
      <w:r>
        <w:t xml:space="preserve">Quadro </w:t>
      </w:r>
      <w:r w:rsidR="007948C6">
        <w:fldChar w:fldCharType="begin"/>
      </w:r>
      <w:r w:rsidR="007948C6">
        <w:instrText xml:space="preserve"> SEQ Quadro </w:instrText>
      </w:r>
      <w:r w:rsidR="007948C6">
        <w:instrText xml:space="preserve">\* ARABIC </w:instrText>
      </w:r>
      <w:r w:rsidR="007948C6">
        <w:fldChar w:fldCharType="separate"/>
      </w:r>
      <w:r w:rsidR="00E711B6">
        <w:rPr>
          <w:noProof/>
        </w:rPr>
        <w:t>3</w:t>
      </w:r>
      <w:r w:rsidR="007948C6">
        <w:rPr>
          <w:noProof/>
        </w:rPr>
        <w:fldChar w:fldCharType="end"/>
      </w:r>
      <w:bookmarkEnd w:id="59"/>
      <w:r>
        <w:t xml:space="preserve"> - </w:t>
      </w:r>
      <w:r w:rsidRPr="00ED0E57">
        <w:t>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5E4BC0" w:rsidRPr="007E0D87" w14:paraId="1B7AA822" w14:textId="77777777" w:rsidTr="005E4BC0">
        <w:trPr>
          <w:cantSplit/>
          <w:jc w:val="center"/>
        </w:trPr>
        <w:tc>
          <w:tcPr>
            <w:tcW w:w="617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6B0FCDE9" w14:textId="77777777" w:rsidR="005E4BC0" w:rsidRPr="00D350DE" w:rsidRDefault="005E4BC0" w:rsidP="005E4BC0">
            <w:pPr>
              <w:pStyle w:val="TF-TEXTOQUADRO"/>
              <w:jc w:val="right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Quinzenas</w:t>
            </w:r>
          </w:p>
          <w:p w14:paraId="0E55C620" w14:textId="77777777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</w:p>
          <w:p w14:paraId="53D89C05" w14:textId="5034A2C9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Etapas</w:t>
            </w: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7E65C96" w14:textId="3C66339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2022</w:t>
            </w:r>
          </w:p>
        </w:tc>
      </w:tr>
      <w:tr w:rsidR="005E4BC0" w:rsidRPr="007E0D87" w14:paraId="0F150138" w14:textId="77777777" w:rsidTr="005E4BC0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4B90D853" w14:textId="4E720E6E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557" w:type="dxa"/>
            <w:gridSpan w:val="2"/>
            <w:tcBorders>
              <w:left w:val="single" w:sz="4" w:space="0" w:color="auto"/>
            </w:tcBorders>
            <w:shd w:val="clear" w:color="auto" w:fill="A6A6A6"/>
          </w:tcPr>
          <w:p w14:paraId="0EC7B5EE" w14:textId="4E1DDC1D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fev.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1E9B33C5" w14:textId="573E81A9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mar.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31DCAE8" w14:textId="1289E685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abr.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68FE04EA" w14:textId="6453658F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maio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40F6EA7" w14:textId="56E21C60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jun.</w:t>
            </w:r>
          </w:p>
        </w:tc>
      </w:tr>
      <w:tr w:rsidR="005E4BC0" w:rsidRPr="007E0D87" w14:paraId="38073DBD" w14:textId="77777777" w:rsidTr="005E4BC0">
        <w:trPr>
          <w:cantSplit/>
          <w:jc w:val="center"/>
        </w:trPr>
        <w:tc>
          <w:tcPr>
            <w:tcW w:w="6171" w:type="dxa"/>
            <w:vMerge/>
            <w:tcBorders>
              <w:left w:val="single" w:sz="4" w:space="0" w:color="auto"/>
              <w:right w:val="single" w:sz="4" w:space="0" w:color="auto"/>
              <w:tl2br w:val="single" w:sz="4" w:space="0" w:color="auto"/>
            </w:tcBorders>
            <w:shd w:val="clear" w:color="auto" w:fill="A6A6A6"/>
          </w:tcPr>
          <w:p w14:paraId="33DC8142" w14:textId="78482514" w:rsidR="005E4BC0" w:rsidRPr="00D350DE" w:rsidRDefault="005E4BC0" w:rsidP="00470C41">
            <w:pPr>
              <w:pStyle w:val="TF-TEXTOQUADRO"/>
              <w:rPr>
                <w:b/>
                <w:bCs/>
                <w:sz w:val="20"/>
              </w:rPr>
            </w:pPr>
          </w:p>
        </w:tc>
        <w:tc>
          <w:tcPr>
            <w:tcW w:w="27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6A6A6"/>
          </w:tcPr>
          <w:p w14:paraId="2D57987F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481F99C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951955C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29DBD366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149B5E3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33D3AA65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A3CB1F1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5834ECE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79731005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4E3A9231" w14:textId="77777777" w:rsidR="005E4BC0" w:rsidRPr="00D350DE" w:rsidRDefault="005E4BC0" w:rsidP="00470C41">
            <w:pPr>
              <w:pStyle w:val="TF-TEXTOQUADROCentralizado"/>
              <w:rPr>
                <w:b/>
                <w:bCs/>
                <w:sz w:val="20"/>
              </w:rPr>
            </w:pPr>
            <w:r w:rsidRPr="00D350DE">
              <w:rPr>
                <w:b/>
                <w:bCs/>
                <w:sz w:val="20"/>
              </w:rPr>
              <w:t>2</w:t>
            </w:r>
          </w:p>
        </w:tc>
      </w:tr>
      <w:tr w:rsidR="00451B94" w:rsidRPr="007E0D87" w14:paraId="31CA196F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8D850A2" w14:textId="153BCDA4" w:rsidR="00451B94" w:rsidRPr="00D350DE" w:rsidRDefault="002E4FC4" w:rsidP="00470C41">
            <w:pPr>
              <w:pStyle w:val="TF-TEXTOQUADRO"/>
              <w:rPr>
                <w:bCs/>
                <w:sz w:val="20"/>
              </w:rPr>
            </w:pPr>
            <w:r w:rsidRPr="00D350DE">
              <w:rPr>
                <w:bCs/>
                <w:sz w:val="20"/>
              </w:rPr>
              <w:t>Pesquisa na literatura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/>
          </w:tcPr>
          <w:p w14:paraId="6D9A0993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96E4B7B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5289EC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81ED37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7761F9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9A697B4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716C8E8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263125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438092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14C3ACD5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451B94" w:rsidRPr="007E0D87" w14:paraId="64A1A584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B0D8CDF" w14:textId="60EC18D7" w:rsidR="00451B94" w:rsidRPr="00D350DE" w:rsidRDefault="002E4FC4" w:rsidP="00470C41">
            <w:pPr>
              <w:pStyle w:val="TF-TEXTOQUADRO"/>
              <w:rPr>
                <w:sz w:val="20"/>
              </w:rPr>
            </w:pPr>
            <w:r w:rsidRPr="00D350DE">
              <w:rPr>
                <w:sz w:val="20"/>
              </w:rPr>
              <w:t>Especificação e análise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31E22413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4B8EB74E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1B135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2C1A893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A6D038A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2DB3CD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B57A42D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C4230FC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25DF6D6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69D3279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002FE5" w:rsidRPr="007E0D87" w14:paraId="7B73F9AC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857A081" w14:textId="2D8B8240" w:rsidR="00451B94" w:rsidRPr="00D350DE" w:rsidRDefault="002E4FC4" w:rsidP="00470C41">
            <w:pPr>
              <w:pStyle w:val="TF-TEXTOQUADRO"/>
              <w:rPr>
                <w:sz w:val="20"/>
              </w:rPr>
            </w:pPr>
            <w:r w:rsidRPr="00D350DE">
              <w:rPr>
                <w:sz w:val="20"/>
              </w:rPr>
              <w:t xml:space="preserve">Implementação </w:t>
            </w:r>
          </w:p>
        </w:tc>
        <w:tc>
          <w:tcPr>
            <w:tcW w:w="273" w:type="dxa"/>
          </w:tcPr>
          <w:p w14:paraId="44B54FC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7AC15F4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677006AB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4FBCC807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1852A2B1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3538143A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436CCA3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shd w:val="clear" w:color="auto" w:fill="AEAAAA"/>
          </w:tcPr>
          <w:p w14:paraId="3F957A77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</w:tcPr>
          <w:p w14:paraId="6487F7B4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</w:tcPr>
          <w:p w14:paraId="4F369160" w14:textId="77777777" w:rsidR="00451B94" w:rsidRPr="00D350DE" w:rsidRDefault="00451B94" w:rsidP="00470C41">
            <w:pPr>
              <w:pStyle w:val="TF-TEXTOQUADROCentralizado"/>
              <w:rPr>
                <w:sz w:val="20"/>
              </w:rPr>
            </w:pPr>
          </w:p>
        </w:tc>
      </w:tr>
      <w:tr w:rsidR="00002FE5" w:rsidRPr="007E0D87" w14:paraId="15492D0F" w14:textId="77777777" w:rsidTr="00002FE5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7E5C808" w14:textId="68E4318F" w:rsidR="002E4FC4" w:rsidRPr="00D350DE" w:rsidRDefault="002E4FC4" w:rsidP="00470C41">
            <w:pPr>
              <w:pStyle w:val="TF-TEXTOQUADRO"/>
              <w:rPr>
                <w:sz w:val="20"/>
              </w:rPr>
            </w:pPr>
            <w:r w:rsidRPr="00D350DE">
              <w:rPr>
                <w:sz w:val="20"/>
              </w:rPr>
              <w:t>Verificação e validação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7537BFAF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6C1822D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8ABDDDF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46BB902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3A56B73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C180001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1FC50F6A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65ED224F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/>
          </w:tcPr>
          <w:p w14:paraId="554A1181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/>
          </w:tcPr>
          <w:p w14:paraId="158E75C8" w14:textId="77777777" w:rsidR="002E4FC4" w:rsidRPr="00D350DE" w:rsidRDefault="002E4FC4" w:rsidP="00470C41">
            <w:pPr>
              <w:pStyle w:val="TF-TEXTOQUADROCentralizado"/>
              <w:rPr>
                <w:sz w:val="20"/>
              </w:rPr>
            </w:pPr>
          </w:p>
        </w:tc>
      </w:tr>
    </w:tbl>
    <w:p w14:paraId="2B3E279C" w14:textId="77777777" w:rsidR="00FC4A9F" w:rsidRDefault="00FC4A9F" w:rsidP="00FC4A9F">
      <w:pPr>
        <w:pStyle w:val="TF-FONTE"/>
      </w:pPr>
      <w:r>
        <w:t>Fonte: elaborado pelo autor.</w:t>
      </w:r>
    </w:p>
    <w:p w14:paraId="6850AE2E" w14:textId="62916AE0" w:rsidR="00165735" w:rsidRDefault="0037046F" w:rsidP="00165735">
      <w:pPr>
        <w:pStyle w:val="Ttulo1"/>
      </w:pPr>
      <w:r>
        <w:t>REVISÃO BIBLIOGRÁFICA</w:t>
      </w:r>
      <w:r w:rsidR="00165735">
        <w:tab/>
      </w:r>
    </w:p>
    <w:p w14:paraId="4270972C" w14:textId="709637A9" w:rsidR="00603E3E" w:rsidRDefault="00603E3E" w:rsidP="00603E3E">
      <w:pPr>
        <w:pStyle w:val="TF-TEXTO"/>
      </w:pPr>
      <w:bookmarkStart w:id="60" w:name="_Hlk57752149"/>
      <w:r w:rsidRPr="00F50FF0">
        <w:t>Nest</w:t>
      </w:r>
      <w:r>
        <w:t>a seção</w:t>
      </w:r>
      <w:r w:rsidRPr="00F50FF0">
        <w:t xml:space="preserve"> são apresentados os conceitos e fundamentos mais importantes para a pesquisa em questão, estando organizado da seguinte forma: </w:t>
      </w:r>
      <w:r w:rsidR="006F73F0">
        <w:t>Ambientes Colaborativos</w:t>
      </w:r>
      <w:r w:rsidR="00473919">
        <w:t xml:space="preserve"> e </w:t>
      </w:r>
      <w:r w:rsidR="006F73F0">
        <w:t xml:space="preserve">o </w:t>
      </w:r>
      <w:r w:rsidR="00473919">
        <w:t>M</w:t>
      </w:r>
      <w:r w:rsidR="00A87153">
        <w:t xml:space="preserve">odelo </w:t>
      </w:r>
      <w:r w:rsidR="00473919">
        <w:t>3C</w:t>
      </w:r>
      <w:r w:rsidR="00A87153">
        <w:t xml:space="preserve"> de Colaboração (subseção </w:t>
      </w:r>
      <w:r w:rsidR="00A87153">
        <w:fldChar w:fldCharType="begin"/>
      </w:r>
      <w:r w:rsidR="00A87153">
        <w:instrText xml:space="preserve"> REF _Ref88340020 \r \h </w:instrText>
      </w:r>
      <w:r w:rsidR="00A87153">
        <w:fldChar w:fldCharType="separate"/>
      </w:r>
      <w:r w:rsidR="00E711B6">
        <w:t>4.1</w:t>
      </w:r>
      <w:r w:rsidR="00A87153">
        <w:fldChar w:fldCharType="end"/>
      </w:r>
      <w:r w:rsidR="00A87153">
        <w:t>)</w:t>
      </w:r>
      <w:r w:rsidRPr="00F50FF0">
        <w:t xml:space="preserve">; </w:t>
      </w:r>
      <w:r>
        <w:t xml:space="preserve">o </w:t>
      </w:r>
      <w:r w:rsidRPr="00620CA5">
        <w:rPr>
          <w:i/>
          <w:iCs/>
        </w:rPr>
        <w:t>framework</w:t>
      </w:r>
      <w:r>
        <w:t xml:space="preserve"> </w:t>
      </w:r>
      <w:proofErr w:type="spellStart"/>
      <w:r>
        <w:t>F</w:t>
      </w:r>
      <w:r w:rsidRPr="00620CA5">
        <w:t>lutter</w:t>
      </w:r>
      <w:proofErr w:type="spellEnd"/>
      <w:r w:rsidR="00A87153">
        <w:t xml:space="preserve"> (subseção </w:t>
      </w:r>
      <w:r w:rsidR="00A87153">
        <w:fldChar w:fldCharType="begin"/>
      </w:r>
      <w:r w:rsidR="00A87153">
        <w:instrText xml:space="preserve"> REF _Ref88340046 \r \h </w:instrText>
      </w:r>
      <w:r w:rsidR="00A87153">
        <w:fldChar w:fldCharType="separate"/>
      </w:r>
      <w:r w:rsidR="00E711B6">
        <w:t>4.2</w:t>
      </w:r>
      <w:r w:rsidR="00A87153">
        <w:fldChar w:fldCharType="end"/>
      </w:r>
      <w:r w:rsidR="00A87153">
        <w:t>)</w:t>
      </w:r>
      <w:r>
        <w:t xml:space="preserve">; e por fim, é apresentado o tema </w:t>
      </w:r>
      <w:r w:rsidR="002E540C">
        <w:t>Material Design (MD) e interfaces amigáveis</w:t>
      </w:r>
      <w:r w:rsidR="00A87153">
        <w:t xml:space="preserve"> (subseção </w:t>
      </w:r>
      <w:r w:rsidR="00A87153">
        <w:fldChar w:fldCharType="begin"/>
      </w:r>
      <w:r w:rsidR="00A87153">
        <w:instrText xml:space="preserve"> REF _Ref88340066 \r \h </w:instrText>
      </w:r>
      <w:r w:rsidR="00A87153">
        <w:fldChar w:fldCharType="separate"/>
      </w:r>
      <w:r w:rsidR="00E711B6">
        <w:t>4.3</w:t>
      </w:r>
      <w:r w:rsidR="00A87153">
        <w:fldChar w:fldCharType="end"/>
      </w:r>
      <w:r w:rsidR="00A87153">
        <w:t>)</w:t>
      </w:r>
      <w:r w:rsidR="002E540C">
        <w:t>.</w:t>
      </w:r>
    </w:p>
    <w:p w14:paraId="08F48FEA" w14:textId="34C0148A" w:rsidR="005D16F9" w:rsidRDefault="006F73F0" w:rsidP="00B3677C">
      <w:pPr>
        <w:pStyle w:val="Ttulo2"/>
      </w:pPr>
      <w:bookmarkStart w:id="61" w:name="_Ref88340020"/>
      <w:r>
        <w:t xml:space="preserve">AMBIENTES </w:t>
      </w:r>
      <w:r w:rsidR="00A87153">
        <w:t xml:space="preserve">Colaborativos </w:t>
      </w:r>
      <w:r w:rsidR="009A6085">
        <w:t xml:space="preserve">e </w:t>
      </w:r>
      <w:r>
        <w:t xml:space="preserve">o </w:t>
      </w:r>
      <w:r w:rsidR="009A6085">
        <w:t>M</w:t>
      </w:r>
      <w:r w:rsidR="00A87153">
        <w:t xml:space="preserve">odelo </w:t>
      </w:r>
      <w:r w:rsidR="009A6085">
        <w:t>3C</w:t>
      </w:r>
      <w:r w:rsidR="00A87153">
        <w:t xml:space="preserve"> de Colaboração</w:t>
      </w:r>
      <w:bookmarkEnd w:id="61"/>
    </w:p>
    <w:p w14:paraId="19342EC6" w14:textId="3E2DA0A5" w:rsidR="002F631A" w:rsidRDefault="00DD6C8A" w:rsidP="002F631A">
      <w:pPr>
        <w:pStyle w:val="TF-TEXTO"/>
      </w:pPr>
      <w:r>
        <w:t xml:space="preserve">Para </w:t>
      </w:r>
      <w:r w:rsidR="00423B2C">
        <w:t>Costa</w:t>
      </w:r>
      <w:r w:rsidR="00423E73">
        <w:t xml:space="preserve"> (</w:t>
      </w:r>
      <w:r>
        <w:t>2018</w:t>
      </w:r>
      <w:r w:rsidR="00423E73">
        <w:t>)</w:t>
      </w:r>
      <w:r w:rsidR="00683919">
        <w:t xml:space="preserve"> e Pimentel </w:t>
      </w:r>
      <w:r w:rsidR="00683919" w:rsidRPr="00683919">
        <w:rPr>
          <w:i/>
          <w:iCs/>
        </w:rPr>
        <w:t>et al.</w:t>
      </w:r>
      <w:r w:rsidR="00683919">
        <w:t xml:space="preserve"> (2206)</w:t>
      </w:r>
      <w:r>
        <w:t xml:space="preserve">, </w:t>
      </w:r>
      <w:bookmarkEnd w:id="60"/>
      <w:r w:rsidR="006F73F0">
        <w:t>ambientes colaborativos</w:t>
      </w:r>
      <w:r w:rsidR="00423E73">
        <w:t xml:space="preserve"> são vistos como espaços compartilhados que </w:t>
      </w:r>
      <w:r w:rsidR="000A7DE8">
        <w:t>reúnem</w:t>
      </w:r>
      <w:r w:rsidR="00423E73">
        <w:t xml:space="preserve"> pes</w:t>
      </w:r>
      <w:r w:rsidR="000A7DE8">
        <w:t>soas que desejam atingir um mesmo objetivo</w:t>
      </w:r>
      <w:r w:rsidR="001C75A7">
        <w:t xml:space="preserve">, </w:t>
      </w:r>
      <w:r w:rsidR="000A7DE8">
        <w:t>interagindo</w:t>
      </w:r>
      <w:r w:rsidR="00423E73">
        <w:t xml:space="preserve"> entre si na </w:t>
      </w:r>
      <w:r w:rsidR="000A7DE8">
        <w:t>execução</w:t>
      </w:r>
      <w:r w:rsidR="00423E73">
        <w:t xml:space="preserve"> de suas </w:t>
      </w:r>
      <w:r w:rsidR="00473919">
        <w:t>atividades</w:t>
      </w:r>
      <w:r w:rsidR="0027228B">
        <w:t xml:space="preserve"> e podem ser compreendidos pelo M3C.</w:t>
      </w:r>
      <w:r w:rsidR="000A7DE8">
        <w:t xml:space="preserve"> </w:t>
      </w:r>
      <w:r>
        <w:t xml:space="preserve">O </w:t>
      </w:r>
      <w:r>
        <w:lastRenderedPageBreak/>
        <w:t xml:space="preserve">M3C é fundamentado nos pilares da Comunicação, da Coordenação e da Cooperação, formando os três </w:t>
      </w:r>
      <w:proofErr w:type="spellStart"/>
      <w:r>
        <w:t>Cs</w:t>
      </w:r>
      <w:proofErr w:type="spellEnd"/>
      <w:r>
        <w:t xml:space="preserve"> do Modelo e do Mecanismo de Percepção (COSTA, 2018).</w:t>
      </w:r>
      <w:r w:rsidR="00423B2C">
        <w:t xml:space="preserve"> </w:t>
      </w:r>
    </w:p>
    <w:p w14:paraId="2B438BAA" w14:textId="40A325F3" w:rsidR="00B3677C" w:rsidRPr="00B3677C" w:rsidRDefault="002F631A" w:rsidP="002F631A">
      <w:pPr>
        <w:pStyle w:val="TF-TEXTO"/>
        <w:ind w:firstLine="0"/>
      </w:pPr>
      <w:r>
        <w:tab/>
        <w:t xml:space="preserve">A comunicação se caracteriza pela troca de mensagens, argumentação e negociação entre pessoas, </w:t>
      </w:r>
      <w:r w:rsidR="00701C04">
        <w:t>j</w:t>
      </w:r>
      <w:r>
        <w:t xml:space="preserve">á a Coordenação </w:t>
      </w:r>
      <w:r w:rsidR="00701C04">
        <w:t xml:space="preserve">é tradada no gerenciamento de pessoas, atividades e </w:t>
      </w:r>
      <w:r w:rsidR="00BE22FB">
        <w:t>recursos, a</w:t>
      </w:r>
      <w:r w:rsidR="001215B6">
        <w:t xml:space="preserve"> atuação conjunta no espaço compartilhado é</w:t>
      </w:r>
      <w:r w:rsidR="007331CB">
        <w:t xml:space="preserve"> caracterizada pela </w:t>
      </w:r>
      <w:r w:rsidR="00814A07">
        <w:t>C</w:t>
      </w:r>
      <w:r w:rsidR="007331CB">
        <w:t>ooperação que contribui na</w:t>
      </w:r>
      <w:r w:rsidR="001215B6">
        <w:t xml:space="preserve"> realização de objetos ou informações</w:t>
      </w:r>
      <w:r w:rsidR="006229D2">
        <w:t xml:space="preserve"> </w:t>
      </w:r>
      <w:r w:rsidR="0027228B">
        <w:t>(NICOLACI-DA-COSTA;</w:t>
      </w:r>
      <w:r w:rsidR="006229D2">
        <w:t xml:space="preserve"> </w:t>
      </w:r>
      <w:r w:rsidR="0027228B">
        <w:t>PIMENTEL,</w:t>
      </w:r>
      <w:r w:rsidR="006229D2">
        <w:t xml:space="preserve"> </w:t>
      </w:r>
      <w:r w:rsidR="0027228B">
        <w:t>20</w:t>
      </w:r>
      <w:r w:rsidR="00AB640F">
        <w:t>12</w:t>
      </w:r>
      <w:r w:rsidR="0027228B">
        <w:t>). C</w:t>
      </w:r>
      <w:r w:rsidR="0027228B" w:rsidRPr="00DD6C8A">
        <w:t>om as informações de percepção o indivíduo obtém feedback de suas ações</w:t>
      </w:r>
      <w:r w:rsidR="0027228B">
        <w:t xml:space="preserve"> (FUKS </w:t>
      </w:r>
      <w:r w:rsidR="0027228B" w:rsidRPr="00D350DE">
        <w:rPr>
          <w:i/>
          <w:iCs/>
        </w:rPr>
        <w:t>et al</w:t>
      </w:r>
      <w:r w:rsidR="0027228B">
        <w:t>., 20</w:t>
      </w:r>
      <w:r w:rsidR="00AB640F">
        <w:t>12</w:t>
      </w:r>
      <w:r w:rsidR="0027228B">
        <w:t>).</w:t>
      </w:r>
      <w:r w:rsidR="00B3677C">
        <w:t xml:space="preserve"> P</w:t>
      </w:r>
      <w:r w:rsidR="00B3677C" w:rsidRPr="009444F2">
        <w:t>imentel</w:t>
      </w:r>
      <w:r w:rsidR="00B3677C">
        <w:t xml:space="preserve"> e </w:t>
      </w:r>
      <w:r w:rsidR="00B3677C" w:rsidRPr="009444F2">
        <w:t xml:space="preserve">Carvalho (2020) </w:t>
      </w:r>
      <w:r w:rsidR="00B3677C">
        <w:t>destacam que para</w:t>
      </w:r>
      <w:r w:rsidR="00755B31">
        <w:t xml:space="preserve"> existir colaboração deve haver um acordo entre os envolvidos, isso exige comunicação </w:t>
      </w:r>
      <w:r w:rsidR="00F044A5">
        <w:t xml:space="preserve">no sentido de ser </w:t>
      </w:r>
      <w:r w:rsidR="00755B31">
        <w:t>conversado, discutido</w:t>
      </w:r>
      <w:r w:rsidR="00F044A5">
        <w:t>,</w:t>
      </w:r>
      <w:r w:rsidR="00755B31">
        <w:t xml:space="preserve"> negociado e coordenado as ações dos membros do grupo.</w:t>
      </w:r>
    </w:p>
    <w:p w14:paraId="09DE4FF8" w14:textId="3DF2AB34" w:rsidR="00966110" w:rsidRDefault="009B273D" w:rsidP="00966110">
      <w:pPr>
        <w:pStyle w:val="TF-TEXTO"/>
      </w:pPr>
      <w:r>
        <w:t>A</w:t>
      </w:r>
      <w:r w:rsidR="00966110">
        <w:t xml:space="preserve"> </w:t>
      </w:r>
      <w:r w:rsidR="00966110">
        <w:fldChar w:fldCharType="begin"/>
      </w:r>
      <w:r w:rsidR="00966110">
        <w:instrText xml:space="preserve"> REF _Ref87873644 \h </w:instrText>
      </w:r>
      <w:r w:rsidR="00966110">
        <w:fldChar w:fldCharType="separate"/>
      </w:r>
      <w:r w:rsidR="00E711B6" w:rsidRPr="00B3677C">
        <w:t xml:space="preserve">Figura </w:t>
      </w:r>
      <w:r w:rsidR="00E711B6">
        <w:rPr>
          <w:noProof/>
        </w:rPr>
        <w:t>4</w:t>
      </w:r>
      <w:r w:rsidR="00966110">
        <w:fldChar w:fldCharType="end"/>
      </w:r>
      <w:r>
        <w:t xml:space="preserve"> traz o M3C. No qual pode ser visto a </w:t>
      </w:r>
      <w:r w:rsidR="00966110" w:rsidRPr="00570D35">
        <w:t xml:space="preserve">separação </w:t>
      </w:r>
      <w:r>
        <w:t>dos pilares</w:t>
      </w:r>
      <w:r w:rsidR="00966110" w:rsidRPr="00570D35">
        <w:t xml:space="preserve"> relevantes para a análise da </w:t>
      </w:r>
      <w:r>
        <w:t>C</w:t>
      </w:r>
      <w:r w:rsidR="00966110" w:rsidRPr="00570D35">
        <w:t>olaboração</w:t>
      </w:r>
      <w:r>
        <w:t xml:space="preserve"> e da interação dos 3Cs</w:t>
      </w:r>
      <w:r w:rsidR="00966110">
        <w:t xml:space="preserve"> </w:t>
      </w:r>
      <w:r w:rsidR="00966110" w:rsidRPr="00570D35">
        <w:t xml:space="preserve">para que a </w:t>
      </w:r>
      <w:r>
        <w:t>C</w:t>
      </w:r>
      <w:r w:rsidR="00966110" w:rsidRPr="00570D35">
        <w:t xml:space="preserve">olaboração </w:t>
      </w:r>
      <w:r w:rsidR="00966110">
        <w:t xml:space="preserve">aconteça (FUKS </w:t>
      </w:r>
      <w:r w:rsidR="00966110" w:rsidRPr="00D350DE">
        <w:rPr>
          <w:i/>
          <w:iCs/>
        </w:rPr>
        <w:t>et al</w:t>
      </w:r>
      <w:r w:rsidR="00966110">
        <w:t xml:space="preserve">., 2012). </w:t>
      </w:r>
      <w:r w:rsidR="00966110" w:rsidRPr="00570D35">
        <w:t xml:space="preserve">No trabalho em grupo, a </w:t>
      </w:r>
      <w:r>
        <w:t>C</w:t>
      </w:r>
      <w:r w:rsidR="00966110" w:rsidRPr="00570D35">
        <w:t xml:space="preserve">omunicação é </w:t>
      </w:r>
      <w:r w:rsidR="00966110">
        <w:t>focada n</w:t>
      </w:r>
      <w:r w:rsidR="00966110" w:rsidRPr="00570D35">
        <w:t>a ação</w:t>
      </w:r>
      <w:r>
        <w:t>,</w:t>
      </w:r>
      <w:r w:rsidR="005D5620">
        <w:t xml:space="preserve"> ao se comunicarem as pessoas devem negociar e tomar decisões, quando os grupos se coordenam precisam lidar com conflitos e estabelecer ações que evitam desperdício d</w:t>
      </w:r>
      <w:r w:rsidR="00630467">
        <w:t xml:space="preserve">e </w:t>
      </w:r>
      <w:r w:rsidR="005D5620">
        <w:t xml:space="preserve">esforços de </w:t>
      </w:r>
      <w:r w:rsidR="000B33CB">
        <w:t>C</w:t>
      </w:r>
      <w:r w:rsidR="005D5620">
        <w:t xml:space="preserve">ooperação </w:t>
      </w:r>
      <w:r w:rsidR="00347E12">
        <w:t xml:space="preserve">e </w:t>
      </w:r>
      <w:r w:rsidR="000B33CB">
        <w:t>C</w:t>
      </w:r>
      <w:r w:rsidR="00347E12">
        <w:t>omunicação</w:t>
      </w:r>
      <w:r w:rsidR="00F37C79">
        <w:t xml:space="preserve">. No momento que existe uma situação imprevista </w:t>
      </w:r>
      <w:r w:rsidR="005D5620">
        <w:t>na cooperação é necessário renegociar e tomar decisões sobre essas situações</w:t>
      </w:r>
      <w:r w:rsidR="00630467">
        <w:t xml:space="preserve">, isso exige comunicação que, por sua vez, exige Coordenação para organização das tarefas. </w:t>
      </w:r>
      <w:r w:rsidR="00AF3B1F">
        <w:t>Quando</w:t>
      </w:r>
      <w:r w:rsidR="00630467">
        <w:t xml:space="preserve"> </w:t>
      </w:r>
      <w:r w:rsidR="00AF3B1F">
        <w:t>existe</w:t>
      </w:r>
      <w:r w:rsidR="00630467">
        <w:t xml:space="preserve"> informações de percepção as pessoas </w:t>
      </w:r>
      <w:r w:rsidR="00AF3B1F">
        <w:t xml:space="preserve">conseguem </w:t>
      </w:r>
      <w:r w:rsidR="00630467">
        <w:t>obt</w:t>
      </w:r>
      <w:r w:rsidR="007C7560">
        <w:t>ê</w:t>
      </w:r>
      <w:r w:rsidR="00630467">
        <w:t xml:space="preserve">m o feedback das suas ações </w:t>
      </w:r>
      <w:r w:rsidR="00814A07">
        <w:t>(</w:t>
      </w:r>
      <w:r w:rsidR="00966110">
        <w:t xml:space="preserve">FUKS </w:t>
      </w:r>
      <w:r w:rsidR="00966110" w:rsidRPr="00D350DE">
        <w:rPr>
          <w:i/>
          <w:iCs/>
        </w:rPr>
        <w:t>et al</w:t>
      </w:r>
      <w:r w:rsidR="00966110">
        <w:t>., 2012</w:t>
      </w:r>
      <w:r w:rsidR="009444F2">
        <w:t>, PIMENTEL; CARVALHO, 2020</w:t>
      </w:r>
      <w:r w:rsidR="00966110">
        <w:t>).</w:t>
      </w:r>
    </w:p>
    <w:p w14:paraId="2B200B1D" w14:textId="6EA98DE3" w:rsidR="00570D35" w:rsidRPr="00966110" w:rsidRDefault="00570D35" w:rsidP="00B3677C">
      <w:pPr>
        <w:pStyle w:val="TF-LEGENDA"/>
      </w:pPr>
      <w:bookmarkStart w:id="62" w:name="_Ref87873644"/>
      <w:r w:rsidRPr="00B3677C">
        <w:t xml:space="preserve">Figura </w:t>
      </w:r>
      <w:r w:rsidR="00612BF5" w:rsidRPr="004E646C">
        <w:fldChar w:fldCharType="begin"/>
      </w:r>
      <w:r w:rsidR="00612BF5" w:rsidRPr="00B3677C">
        <w:instrText xml:space="preserve"> SEQ Figura \* ARABIC </w:instrText>
      </w:r>
      <w:r w:rsidR="00612BF5" w:rsidRPr="004E646C">
        <w:fldChar w:fldCharType="separate"/>
      </w:r>
      <w:r w:rsidR="00E711B6">
        <w:rPr>
          <w:noProof/>
        </w:rPr>
        <w:t>4</w:t>
      </w:r>
      <w:r w:rsidR="00612BF5" w:rsidRPr="004E646C">
        <w:fldChar w:fldCharType="end"/>
      </w:r>
      <w:bookmarkEnd w:id="62"/>
      <w:r w:rsidRPr="00966110">
        <w:t xml:space="preserve"> - Modelo 3C de Colaboração</w:t>
      </w:r>
    </w:p>
    <w:p w14:paraId="502DC758" w14:textId="420AEF82" w:rsidR="00F01209" w:rsidRDefault="00F710B5" w:rsidP="004E646C">
      <w:pPr>
        <w:pStyle w:val="TF-FIGURA"/>
        <w:rPr>
          <w:noProof/>
        </w:rPr>
      </w:pPr>
      <w:r>
        <w:rPr>
          <w:noProof/>
        </w:rPr>
        <w:drawing>
          <wp:inline distT="0" distB="0" distL="0" distR="0" wp14:anchorId="6F87411D" wp14:editId="65621AF8">
            <wp:extent cx="4604400" cy="2491200"/>
            <wp:effectExtent l="19050" t="19050" r="24765" b="2349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4400" cy="2491200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7A94382B" w14:textId="183A723E" w:rsidR="00570D35" w:rsidRDefault="00570D35" w:rsidP="00570D35">
      <w:pPr>
        <w:pStyle w:val="TF-FONTE"/>
      </w:pPr>
      <w:r w:rsidRPr="00224A35">
        <w:t xml:space="preserve">Fonte: </w:t>
      </w:r>
      <w:proofErr w:type="spellStart"/>
      <w:r w:rsidR="009B273D">
        <w:t>Fuks</w:t>
      </w:r>
      <w:proofErr w:type="spellEnd"/>
      <w:r w:rsidR="009B273D">
        <w:t xml:space="preserve"> </w:t>
      </w:r>
      <w:r w:rsidRPr="00D350DE">
        <w:rPr>
          <w:i/>
          <w:iCs/>
        </w:rPr>
        <w:t>et al</w:t>
      </w:r>
      <w:r>
        <w:t xml:space="preserve">. </w:t>
      </w:r>
      <w:r w:rsidRPr="00224A35">
        <w:t>(</w:t>
      </w:r>
      <w:r>
        <w:t>2012</w:t>
      </w:r>
      <w:r w:rsidRPr="00224A35">
        <w:t>).</w:t>
      </w:r>
    </w:p>
    <w:p w14:paraId="1BB4556B" w14:textId="3208EFE8" w:rsidR="005D16F9" w:rsidRDefault="005D16F9" w:rsidP="00B3677C">
      <w:pPr>
        <w:pStyle w:val="Ttulo2"/>
      </w:pPr>
      <w:bookmarkStart w:id="63" w:name="_Ref88340046"/>
      <w:r>
        <w:t>F</w:t>
      </w:r>
      <w:r w:rsidRPr="00620CA5">
        <w:t>lutter</w:t>
      </w:r>
      <w:bookmarkEnd w:id="63"/>
    </w:p>
    <w:p w14:paraId="1A6968E4" w14:textId="503F0329" w:rsidR="002F36A7" w:rsidRDefault="00DD6C8A" w:rsidP="00097C5F">
      <w:pPr>
        <w:pStyle w:val="TF-TEXTO"/>
        <w:rPr>
          <w:noProof/>
        </w:rPr>
      </w:pPr>
      <w:r>
        <w:rPr>
          <w:noProof/>
        </w:rPr>
        <w:t xml:space="preserve">Segundo </w:t>
      </w:r>
      <w:r w:rsidR="00D30B91">
        <w:rPr>
          <w:noProof/>
        </w:rPr>
        <w:t xml:space="preserve">Teixeira </w:t>
      </w:r>
      <w:r>
        <w:rPr>
          <w:noProof/>
        </w:rPr>
        <w:t>(</w:t>
      </w:r>
      <w:r w:rsidR="00D30B91">
        <w:rPr>
          <w:noProof/>
        </w:rPr>
        <w:t>2019</w:t>
      </w:r>
      <w:r>
        <w:rPr>
          <w:noProof/>
        </w:rPr>
        <w:t>)</w:t>
      </w:r>
      <w:r w:rsidR="00D30B91">
        <w:rPr>
          <w:noProof/>
        </w:rPr>
        <w:t xml:space="preserve">, </w:t>
      </w:r>
      <w:r>
        <w:rPr>
          <w:noProof/>
        </w:rPr>
        <w:t xml:space="preserve">Flutter </w:t>
      </w:r>
      <w:r w:rsidR="00D30B91">
        <w:rPr>
          <w:noProof/>
        </w:rPr>
        <w:t xml:space="preserve">é um </w:t>
      </w:r>
      <w:r w:rsidR="00D30B91" w:rsidRPr="00D30B91">
        <w:rPr>
          <w:i/>
          <w:iCs/>
          <w:noProof/>
        </w:rPr>
        <w:t>framework</w:t>
      </w:r>
      <w:r w:rsidR="00D30B91">
        <w:rPr>
          <w:noProof/>
        </w:rPr>
        <w:t xml:space="preserve"> desenvolvido pela Google que facilita o desenvolvimento de aplicativos </w:t>
      </w:r>
      <w:r w:rsidR="002E540C">
        <w:rPr>
          <w:noProof/>
        </w:rPr>
        <w:t xml:space="preserve">móveis, </w:t>
      </w:r>
      <w:r w:rsidR="00D30B91">
        <w:rPr>
          <w:noProof/>
        </w:rPr>
        <w:t xml:space="preserve">para Android e </w:t>
      </w:r>
      <w:r w:rsidR="00263411">
        <w:rPr>
          <w:noProof/>
        </w:rPr>
        <w:t>i</w:t>
      </w:r>
      <w:r w:rsidR="00D30B91">
        <w:rPr>
          <w:noProof/>
        </w:rPr>
        <w:t>OS</w:t>
      </w:r>
      <w:r w:rsidR="002E540C">
        <w:rPr>
          <w:noProof/>
        </w:rPr>
        <w:t>,</w:t>
      </w:r>
      <w:r w:rsidR="00D30B91">
        <w:rPr>
          <w:noProof/>
        </w:rPr>
        <w:t xml:space="preserve"> utilizando uma abordagem</w:t>
      </w:r>
      <w:r w:rsidR="00D30B91" w:rsidRPr="00B2214C">
        <w:rPr>
          <w:i/>
          <w:iCs/>
          <w:noProof/>
        </w:rPr>
        <w:t xml:space="preserve"> Cross-Plataform</w:t>
      </w:r>
      <w:r w:rsidR="00D30B91">
        <w:rPr>
          <w:noProof/>
        </w:rPr>
        <w:t>.</w:t>
      </w:r>
      <w:r w:rsidR="00620424">
        <w:rPr>
          <w:noProof/>
        </w:rPr>
        <w:t xml:space="preserve"> </w:t>
      </w:r>
      <w:r w:rsidR="00620424" w:rsidRPr="00D30B91">
        <w:rPr>
          <w:noProof/>
        </w:rPr>
        <w:t>Digitalhouse</w:t>
      </w:r>
      <w:r w:rsidR="00620424">
        <w:rPr>
          <w:noProof/>
        </w:rPr>
        <w:t xml:space="preserve"> </w:t>
      </w:r>
      <w:r>
        <w:rPr>
          <w:noProof/>
        </w:rPr>
        <w:t>(</w:t>
      </w:r>
      <w:r w:rsidR="00620424">
        <w:rPr>
          <w:noProof/>
        </w:rPr>
        <w:t>2018</w:t>
      </w:r>
      <w:r>
        <w:rPr>
          <w:noProof/>
        </w:rPr>
        <w:t xml:space="preserve">) complementa </w:t>
      </w:r>
      <w:r w:rsidR="00D30B91">
        <w:rPr>
          <w:noProof/>
        </w:rPr>
        <w:t>que o Flutter</w:t>
      </w:r>
      <w:r w:rsidR="00620424">
        <w:rPr>
          <w:noProof/>
        </w:rPr>
        <w:t xml:space="preserve"> tem como linguagem base o </w:t>
      </w:r>
      <w:r w:rsidR="00620424">
        <w:rPr>
          <w:noProof/>
        </w:rPr>
        <w:lastRenderedPageBreak/>
        <w:t>Dart para criação de aplicativos.</w:t>
      </w:r>
      <w:r w:rsidR="002F36A7">
        <w:rPr>
          <w:noProof/>
        </w:rPr>
        <w:t xml:space="preserve"> </w:t>
      </w:r>
      <w:r w:rsidR="00AC158D">
        <w:rPr>
          <w:noProof/>
        </w:rPr>
        <w:t xml:space="preserve">Sua arquitetura foi desenvolvida em camadas e possuem diferentes graus de abstração, </w:t>
      </w:r>
      <w:r w:rsidR="00D85A95">
        <w:rPr>
          <w:noProof/>
        </w:rPr>
        <w:t>isso permite</w:t>
      </w:r>
      <w:r w:rsidR="002F36A7" w:rsidRPr="002F36A7">
        <w:rPr>
          <w:noProof/>
        </w:rPr>
        <w:t xml:space="preserve"> que o desenvolvimento seja </w:t>
      </w:r>
      <w:r w:rsidR="00D85A95">
        <w:rPr>
          <w:noProof/>
        </w:rPr>
        <w:t>realizado de maneira descomplicada</w:t>
      </w:r>
      <w:r w:rsidR="002F36A7" w:rsidRPr="002F36A7">
        <w:rPr>
          <w:noProof/>
        </w:rPr>
        <w:t xml:space="preserve">, por um </w:t>
      </w:r>
      <w:r w:rsidR="002F36A7" w:rsidRPr="004E646C">
        <w:rPr>
          <w:i/>
          <w:iCs/>
          <w:noProof/>
        </w:rPr>
        <w:t>framework</w:t>
      </w:r>
      <w:r w:rsidR="002F36A7" w:rsidRPr="002F36A7">
        <w:rPr>
          <w:noProof/>
        </w:rPr>
        <w:t xml:space="preserve"> com alto </w:t>
      </w:r>
      <w:r w:rsidR="00D85A95">
        <w:rPr>
          <w:noProof/>
        </w:rPr>
        <w:t>grau</w:t>
      </w:r>
      <w:r w:rsidR="002F36A7" w:rsidRPr="002F36A7">
        <w:rPr>
          <w:noProof/>
        </w:rPr>
        <w:t xml:space="preserve"> de abstração, e que </w:t>
      </w:r>
      <w:r w:rsidR="00D85A95">
        <w:rPr>
          <w:noProof/>
        </w:rPr>
        <w:t>a performance</w:t>
      </w:r>
      <w:r w:rsidR="002F36A7" w:rsidRPr="002F36A7">
        <w:rPr>
          <w:noProof/>
        </w:rPr>
        <w:t xml:space="preserve"> seja </w:t>
      </w:r>
      <w:r w:rsidR="00D85A95">
        <w:rPr>
          <w:noProof/>
        </w:rPr>
        <w:t>próxima</w:t>
      </w:r>
      <w:r w:rsidR="002F36A7" w:rsidRPr="002F36A7">
        <w:rPr>
          <w:noProof/>
        </w:rPr>
        <w:t xml:space="preserve"> a de aplicações nativas</w:t>
      </w:r>
      <w:r w:rsidR="002F36A7">
        <w:rPr>
          <w:noProof/>
        </w:rPr>
        <w:t xml:space="preserve"> (</w:t>
      </w:r>
      <w:r w:rsidR="002F36A7" w:rsidRPr="002F36A7">
        <w:rPr>
          <w:noProof/>
        </w:rPr>
        <w:t>K</w:t>
      </w:r>
      <w:r w:rsidR="002F36A7">
        <w:rPr>
          <w:noProof/>
        </w:rPr>
        <w:t>AZEKER, 2021).</w:t>
      </w:r>
    </w:p>
    <w:p w14:paraId="43D2450D" w14:textId="62D70AC4" w:rsidR="00E86BC7" w:rsidRDefault="00FD1136" w:rsidP="00FD1136">
      <w:pPr>
        <w:pStyle w:val="TF-TEXTO"/>
        <w:rPr>
          <w:noProof/>
        </w:rPr>
      </w:pPr>
      <w:r w:rsidRPr="00036E31">
        <w:rPr>
          <w:noProof/>
        </w:rPr>
        <w:t>Kazeker (2021) explica que existem três camadas existentes na arquitetura do flutter e cada camada possui deferentes níveis de abstração</w:t>
      </w:r>
      <w:r w:rsidR="00E86BC7">
        <w:rPr>
          <w:noProof/>
        </w:rPr>
        <w:t xml:space="preserve">. Na </w:t>
      </w:r>
      <w:r w:rsidRPr="00036E31">
        <w:rPr>
          <w:noProof/>
        </w:rPr>
        <w:t>camada de mais baixo nível estão as funções mais essenciais de comunicação com os sistemas operacionais</w:t>
      </w:r>
      <w:r w:rsidR="00DA1C0F">
        <w:rPr>
          <w:noProof/>
        </w:rPr>
        <w:t>. N</w:t>
      </w:r>
      <w:r w:rsidRPr="00036E31">
        <w:rPr>
          <w:noProof/>
        </w:rPr>
        <w:t>a camada do meio está o Flutter Engine, que serve para dar suporte as principais funcionalidades das aplicações</w:t>
      </w:r>
      <w:r w:rsidR="00DA1C0F">
        <w:rPr>
          <w:noProof/>
        </w:rPr>
        <w:t xml:space="preserve">. Por fim, </w:t>
      </w:r>
      <w:r w:rsidRPr="00036E31">
        <w:rPr>
          <w:noProof/>
        </w:rPr>
        <w:t xml:space="preserve">na camada </w:t>
      </w:r>
      <w:r w:rsidRPr="005204A9">
        <w:rPr>
          <w:i/>
          <w:iCs/>
          <w:noProof/>
        </w:rPr>
        <w:t>framework</w:t>
      </w:r>
      <w:r w:rsidR="00E86BC7">
        <w:rPr>
          <w:noProof/>
        </w:rPr>
        <w:t xml:space="preserve">, </w:t>
      </w:r>
      <w:r w:rsidRPr="00036E31">
        <w:rPr>
          <w:noProof/>
        </w:rPr>
        <w:t>que é a camada de mais alto nível desenvolvida na linguagem Dart</w:t>
      </w:r>
      <w:r w:rsidR="002F639C">
        <w:rPr>
          <w:noProof/>
        </w:rPr>
        <w:t>.</w:t>
      </w:r>
      <w:r w:rsidR="002F639C" w:rsidRPr="002F639C">
        <w:rPr>
          <w:noProof/>
        </w:rPr>
        <w:t xml:space="preserve"> </w:t>
      </w:r>
      <w:r w:rsidR="002F639C" w:rsidRPr="00036E31">
        <w:rPr>
          <w:noProof/>
        </w:rPr>
        <w:t xml:space="preserve">Concise Software (2019) </w:t>
      </w:r>
      <w:r w:rsidR="002F639C">
        <w:rPr>
          <w:noProof/>
        </w:rPr>
        <w:t xml:space="preserve">descreve </w:t>
      </w:r>
      <w:r w:rsidR="002F639C" w:rsidRPr="00036E31">
        <w:rPr>
          <w:noProof/>
        </w:rPr>
        <w:t xml:space="preserve">que </w:t>
      </w:r>
      <w:r w:rsidR="002F639C">
        <w:rPr>
          <w:noProof/>
        </w:rPr>
        <w:t>a linguagem de programação</w:t>
      </w:r>
      <w:r w:rsidR="002F639C" w:rsidRPr="00036E31">
        <w:rPr>
          <w:noProof/>
        </w:rPr>
        <w:t xml:space="preserve"> Dart tem um compilador que inclui apenas o código </w:t>
      </w:r>
      <w:r w:rsidR="002F639C">
        <w:rPr>
          <w:noProof/>
        </w:rPr>
        <w:t>que é realmente necessário na hora em que o</w:t>
      </w:r>
      <w:r w:rsidR="002F639C" w:rsidRPr="00036E31">
        <w:rPr>
          <w:noProof/>
        </w:rPr>
        <w:t xml:space="preserve"> aplicativo</w:t>
      </w:r>
      <w:r w:rsidR="002F639C">
        <w:rPr>
          <w:noProof/>
        </w:rPr>
        <w:t xml:space="preserve"> é compilado e m</w:t>
      </w:r>
      <w:r w:rsidR="002F639C" w:rsidRPr="00036E31">
        <w:rPr>
          <w:noProof/>
        </w:rPr>
        <w:t>esmo precisa</w:t>
      </w:r>
      <w:r w:rsidR="002F639C">
        <w:rPr>
          <w:noProof/>
        </w:rPr>
        <w:t>ndo</w:t>
      </w:r>
      <w:r w:rsidR="002F639C" w:rsidRPr="00036E31">
        <w:rPr>
          <w:noProof/>
        </w:rPr>
        <w:t xml:space="preserve"> de apenas um ou dois widgets é possível utilizar toda a biblioteca de widgets dispon</w:t>
      </w:r>
      <w:r w:rsidR="00BE22FB">
        <w:rPr>
          <w:noProof/>
        </w:rPr>
        <w:t>í</w:t>
      </w:r>
      <w:r w:rsidR="002F639C" w:rsidRPr="00036E31">
        <w:rPr>
          <w:noProof/>
        </w:rPr>
        <w:t>vel</w:t>
      </w:r>
      <w:r w:rsidR="002F639C">
        <w:rPr>
          <w:noProof/>
        </w:rPr>
        <w:t>.</w:t>
      </w:r>
      <w:r w:rsidR="002F639C" w:rsidRPr="00036E31">
        <w:rPr>
          <w:noProof/>
        </w:rPr>
        <w:t xml:space="preserve"> </w:t>
      </w:r>
      <w:r w:rsidR="002F639C">
        <w:rPr>
          <w:noProof/>
        </w:rPr>
        <w:t>Essa camada</w:t>
      </w:r>
      <w:r w:rsidRPr="00036E31">
        <w:rPr>
          <w:noProof/>
        </w:rPr>
        <w:t xml:space="preserve"> contém os principais blocos de construção das aplicações, como animações, painting, gestures, e todas as widgets que são utilizadas no desenvolvimento das interfaces gráficas do aplicativo</w:t>
      </w:r>
      <w:r w:rsidR="00E86BC7">
        <w:rPr>
          <w:noProof/>
        </w:rPr>
        <w:t xml:space="preserve"> (</w:t>
      </w:r>
      <w:r w:rsidR="00DA1C0F" w:rsidRPr="00036E31">
        <w:rPr>
          <w:noProof/>
        </w:rPr>
        <w:t>KAZEKER</w:t>
      </w:r>
      <w:r w:rsidR="00DA1C0F">
        <w:rPr>
          <w:noProof/>
        </w:rPr>
        <w:t xml:space="preserve">, </w:t>
      </w:r>
      <w:r w:rsidR="00DA1C0F" w:rsidRPr="00036E31">
        <w:rPr>
          <w:noProof/>
        </w:rPr>
        <w:t>202</w:t>
      </w:r>
      <w:r w:rsidR="00DA1C0F">
        <w:rPr>
          <w:noProof/>
        </w:rPr>
        <w:t>1).</w:t>
      </w:r>
    </w:p>
    <w:p w14:paraId="49E8C752" w14:textId="75637668" w:rsidR="00DA1C0F" w:rsidRDefault="00DD27FB" w:rsidP="00FD1136">
      <w:pPr>
        <w:pStyle w:val="TF-TEXTO"/>
        <w:rPr>
          <w:szCs w:val="24"/>
        </w:rPr>
      </w:pPr>
      <w:r>
        <w:rPr>
          <w:szCs w:val="24"/>
        </w:rPr>
        <w:t xml:space="preserve">Cabe destacar </w:t>
      </w:r>
      <w:r>
        <w:rPr>
          <w:color w:val="373535"/>
          <w:szCs w:val="24"/>
          <w:shd w:val="clear" w:color="auto" w:fill="FFFFFF"/>
        </w:rPr>
        <w:t>que a</w:t>
      </w:r>
      <w:r w:rsidRPr="00933B3E">
        <w:rPr>
          <w:color w:val="373535"/>
          <w:szCs w:val="24"/>
          <w:shd w:val="clear" w:color="auto" w:fill="FFFFFF"/>
        </w:rPr>
        <w:t xml:space="preserve"> escrita em </w:t>
      </w:r>
      <w:proofErr w:type="spellStart"/>
      <w:r w:rsidRPr="00933B3E">
        <w:rPr>
          <w:color w:val="373535"/>
          <w:szCs w:val="24"/>
          <w:shd w:val="clear" w:color="auto" w:fill="FFFFFF"/>
        </w:rPr>
        <w:t>Dart</w:t>
      </w:r>
      <w:proofErr w:type="spellEnd"/>
      <w:r w:rsidRPr="00933B3E">
        <w:rPr>
          <w:color w:val="373535"/>
          <w:szCs w:val="24"/>
          <w:shd w:val="clear" w:color="auto" w:fill="FFFFFF"/>
        </w:rPr>
        <w:t xml:space="preserve"> é declarativa e requer menos linhas de código em comparação com outras estruturas de desenvolvimento nativas</w:t>
      </w:r>
      <w:r>
        <w:rPr>
          <w:color w:val="373535"/>
          <w:szCs w:val="24"/>
          <w:shd w:val="clear" w:color="auto" w:fill="FFFFFF"/>
        </w:rPr>
        <w:t xml:space="preserve">, resultando em </w:t>
      </w:r>
      <w:r w:rsidRPr="00933B3E">
        <w:rPr>
          <w:color w:val="373535"/>
          <w:szCs w:val="24"/>
          <w:shd w:val="clear" w:color="auto" w:fill="FFFFFF"/>
        </w:rPr>
        <w:t xml:space="preserve">menos </w:t>
      </w:r>
      <w:r>
        <w:rPr>
          <w:color w:val="373535"/>
          <w:szCs w:val="24"/>
          <w:shd w:val="clear" w:color="auto" w:fill="FFFFFF"/>
        </w:rPr>
        <w:t xml:space="preserve">erros </w:t>
      </w:r>
      <w:r w:rsidRPr="00933B3E">
        <w:rPr>
          <w:color w:val="373535"/>
          <w:szCs w:val="24"/>
          <w:shd w:val="clear" w:color="auto" w:fill="FFFFFF"/>
        </w:rPr>
        <w:t>(</w:t>
      </w:r>
      <w:hyperlink r:id="rId15" w:tooltip="Postagens de Pinkesh Darji" w:history="1">
        <w:r w:rsidRPr="005204A9">
          <w:rPr>
            <w:rStyle w:val="Hyperlink"/>
            <w:color w:val="212121"/>
            <w:szCs w:val="24"/>
            <w:u w:val="none"/>
            <w:shd w:val="clear" w:color="auto" w:fill="FFFFFF"/>
          </w:rPr>
          <w:t>PINKESH DARJI</w:t>
        </w:r>
      </w:hyperlink>
      <w:r w:rsidRPr="00933B3E">
        <w:rPr>
          <w:szCs w:val="24"/>
        </w:rPr>
        <w:t>, 2021</w:t>
      </w:r>
      <w:r w:rsidRPr="00933B3E">
        <w:rPr>
          <w:color w:val="373535"/>
          <w:szCs w:val="24"/>
          <w:shd w:val="clear" w:color="auto" w:fill="FFFFFF"/>
        </w:rPr>
        <w:t>)</w:t>
      </w:r>
      <w:r>
        <w:rPr>
          <w:color w:val="373535"/>
          <w:szCs w:val="24"/>
          <w:shd w:val="clear" w:color="auto" w:fill="FFFFFF"/>
        </w:rPr>
        <w:t xml:space="preserve">. </w:t>
      </w:r>
      <w:r w:rsidR="00DA1C0F">
        <w:rPr>
          <w:noProof/>
        </w:rPr>
        <w:t xml:space="preserve">Nesse sentido, Digitalhouse (2018) coloca que ao </w:t>
      </w:r>
      <w:r w:rsidR="00347E12">
        <w:rPr>
          <w:szCs w:val="24"/>
        </w:rPr>
        <w:t>desenvolver</w:t>
      </w:r>
      <w:r w:rsidR="00FD1136" w:rsidRPr="00933B3E">
        <w:rPr>
          <w:szCs w:val="24"/>
        </w:rPr>
        <w:t xml:space="preserve"> um aplicativo com </w:t>
      </w:r>
      <w:proofErr w:type="spellStart"/>
      <w:r w:rsidR="00FD1136" w:rsidRPr="00933B3E">
        <w:rPr>
          <w:szCs w:val="24"/>
        </w:rPr>
        <w:t>Flutter</w:t>
      </w:r>
      <w:proofErr w:type="spellEnd"/>
      <w:r w:rsidR="00FD1136" w:rsidRPr="00933B3E">
        <w:rPr>
          <w:szCs w:val="24"/>
        </w:rPr>
        <w:t xml:space="preserve">, </w:t>
      </w:r>
      <w:r w:rsidR="00347E12">
        <w:rPr>
          <w:szCs w:val="24"/>
        </w:rPr>
        <w:t>o</w:t>
      </w:r>
      <w:r w:rsidR="00FD1136" w:rsidRPr="00933B3E">
        <w:rPr>
          <w:szCs w:val="24"/>
        </w:rPr>
        <w:t xml:space="preserve"> código compila</w:t>
      </w:r>
      <w:r w:rsidR="00347E12">
        <w:rPr>
          <w:szCs w:val="24"/>
        </w:rPr>
        <w:t xml:space="preserve"> diretamente </w:t>
      </w:r>
      <w:r w:rsidR="00FD1136" w:rsidRPr="00933B3E">
        <w:rPr>
          <w:szCs w:val="24"/>
        </w:rPr>
        <w:t xml:space="preserve">para a linguagem base do dispositivo, </w:t>
      </w:r>
      <w:r w:rsidR="00347E12">
        <w:rPr>
          <w:szCs w:val="24"/>
        </w:rPr>
        <w:t xml:space="preserve">fazendo com que o aplicativo rode </w:t>
      </w:r>
      <w:r w:rsidR="00FD1136" w:rsidRPr="00933B3E">
        <w:rPr>
          <w:szCs w:val="24"/>
        </w:rPr>
        <w:t>nativa</w:t>
      </w:r>
      <w:r w:rsidR="00347E12">
        <w:rPr>
          <w:szCs w:val="24"/>
        </w:rPr>
        <w:t>mente</w:t>
      </w:r>
      <w:r w:rsidR="00FD1136" w:rsidRPr="00933B3E">
        <w:rPr>
          <w:szCs w:val="24"/>
        </w:rPr>
        <w:t>. Desta forma,</w:t>
      </w:r>
      <w:r w:rsidR="00436883">
        <w:rPr>
          <w:szCs w:val="24"/>
        </w:rPr>
        <w:t xml:space="preserve"> não se faz mais necessário o auxílio de terceiros para acessar recursos nativos, fazendo com que o aplicativo obtenha um melhor desempenho </w:t>
      </w:r>
      <w:r w:rsidR="00FD1136" w:rsidRPr="00933B3E">
        <w:rPr>
          <w:szCs w:val="24"/>
        </w:rPr>
        <w:t xml:space="preserve">(DIGITALHOUSE, 2018). </w:t>
      </w:r>
    </w:p>
    <w:p w14:paraId="4C450EF6" w14:textId="1807C7B5" w:rsidR="00DA1C0F" w:rsidRDefault="00DA1C0F" w:rsidP="00DA1C0F">
      <w:pPr>
        <w:pStyle w:val="TF-TEXTO"/>
        <w:rPr>
          <w:noProof/>
        </w:rPr>
      </w:pPr>
      <w:r w:rsidRPr="002F36A7">
        <w:rPr>
          <w:noProof/>
        </w:rPr>
        <w:t>Kazeker</w:t>
      </w:r>
      <w:r>
        <w:rPr>
          <w:noProof/>
        </w:rPr>
        <w:t xml:space="preserve"> (2021) afirma que ao desenvo</w:t>
      </w:r>
      <w:r w:rsidR="00753844">
        <w:rPr>
          <w:noProof/>
        </w:rPr>
        <w:t>lver</w:t>
      </w:r>
      <w:r>
        <w:rPr>
          <w:noProof/>
        </w:rPr>
        <w:t xml:space="preserve"> um aplicativo em Flutter a produtividade aumenta por se tratar de um </w:t>
      </w:r>
      <w:r w:rsidRPr="003E7163">
        <w:rPr>
          <w:i/>
          <w:iCs/>
          <w:noProof/>
        </w:rPr>
        <w:t>framework</w:t>
      </w:r>
      <w:r>
        <w:rPr>
          <w:noProof/>
        </w:rPr>
        <w:t xml:space="preserve"> capaz de desenvolver aplicativos para diferentes plataformas com apenas uma única base de código. Pelo fato de ser uma ferramenta Open Source o Flutter é constantemente atualizado, garantindo </w:t>
      </w:r>
      <w:r w:rsidR="00C532D0">
        <w:rPr>
          <w:noProof/>
        </w:rPr>
        <w:t xml:space="preserve">que os erros sejam corrigidos </w:t>
      </w:r>
      <w:r>
        <w:rPr>
          <w:noProof/>
        </w:rPr>
        <w:t xml:space="preserve">e </w:t>
      </w:r>
      <w:r w:rsidR="00C532D0">
        <w:rPr>
          <w:noProof/>
        </w:rPr>
        <w:t xml:space="preserve">que se desenvolva </w:t>
      </w:r>
      <w:r>
        <w:rPr>
          <w:noProof/>
        </w:rPr>
        <w:t xml:space="preserve">novas funcionalidades </w:t>
      </w:r>
      <w:r w:rsidR="00C532D0">
        <w:rPr>
          <w:noProof/>
        </w:rPr>
        <w:t>por meio</w:t>
      </w:r>
      <w:r>
        <w:rPr>
          <w:noProof/>
        </w:rPr>
        <w:t xml:space="preserve"> da própria comunidade (</w:t>
      </w:r>
      <w:r w:rsidR="00C532D0" w:rsidRPr="002F36A7">
        <w:rPr>
          <w:noProof/>
        </w:rPr>
        <w:t>KAZEKER</w:t>
      </w:r>
      <w:r>
        <w:rPr>
          <w:noProof/>
        </w:rPr>
        <w:t>, 2021).</w:t>
      </w:r>
    </w:p>
    <w:p w14:paraId="3D0F5FAA" w14:textId="1BE92775" w:rsidR="00FD1136" w:rsidRDefault="00FD1136" w:rsidP="00FD1136">
      <w:pPr>
        <w:pStyle w:val="TF-TEXTO"/>
        <w:rPr>
          <w:noProof/>
        </w:rPr>
      </w:pPr>
      <w:r w:rsidRPr="00933B3E">
        <w:rPr>
          <w:szCs w:val="24"/>
        </w:rPr>
        <w:t xml:space="preserve">Algumas características que geram benefícios ao utilizar o </w:t>
      </w:r>
      <w:proofErr w:type="spellStart"/>
      <w:r w:rsidRPr="00933B3E">
        <w:rPr>
          <w:szCs w:val="24"/>
        </w:rPr>
        <w:t>Flutter</w:t>
      </w:r>
      <w:proofErr w:type="spellEnd"/>
      <w:r w:rsidRPr="00933B3E">
        <w:rPr>
          <w:szCs w:val="24"/>
        </w:rPr>
        <w:t xml:space="preserve"> são: ser </w:t>
      </w:r>
      <w:proofErr w:type="spellStart"/>
      <w:r w:rsidRPr="00933B3E">
        <w:rPr>
          <w:szCs w:val="24"/>
        </w:rPr>
        <w:t>multiplataforma</w:t>
      </w:r>
      <w:proofErr w:type="spellEnd"/>
      <w:r w:rsidRPr="00933B3E">
        <w:rPr>
          <w:szCs w:val="24"/>
        </w:rPr>
        <w:t xml:space="preserve">, possibilitando desenvolver aplicações em qualquer sistema operacional; permitir a criação de aplicativos nativos a partir de um único código; acesso direto aos recursos nativos do sistema, fazendo com que a aplicação tenha melhor desempenho em relação a aplicações criadas com outros </w:t>
      </w:r>
      <w:r w:rsidRPr="0055341B">
        <w:rPr>
          <w:i/>
          <w:iCs/>
          <w:szCs w:val="24"/>
        </w:rPr>
        <w:t>frameworks</w:t>
      </w:r>
      <w:r w:rsidRPr="00933B3E">
        <w:rPr>
          <w:szCs w:val="24"/>
        </w:rPr>
        <w:t xml:space="preserve"> (DIGITALHOUSE, 2018). </w:t>
      </w:r>
      <w:r w:rsidRPr="00933B3E">
        <w:rPr>
          <w:color w:val="292929"/>
          <w:spacing w:val="-1"/>
          <w:szCs w:val="24"/>
          <w:shd w:val="clear" w:color="auto" w:fill="FFFFFF"/>
        </w:rPr>
        <w:t xml:space="preserve">Outra vantagem do </w:t>
      </w:r>
      <w:proofErr w:type="spellStart"/>
      <w:r w:rsidRPr="00933B3E">
        <w:rPr>
          <w:color w:val="292929"/>
          <w:spacing w:val="-1"/>
          <w:szCs w:val="24"/>
          <w:shd w:val="clear" w:color="auto" w:fill="FFFFFF"/>
        </w:rPr>
        <w:t>Flutter</w:t>
      </w:r>
      <w:proofErr w:type="spellEnd"/>
      <w:r w:rsidRPr="00933B3E">
        <w:rPr>
          <w:color w:val="292929"/>
          <w:spacing w:val="-1"/>
          <w:szCs w:val="24"/>
          <w:shd w:val="clear" w:color="auto" w:fill="FFFFFF"/>
        </w:rPr>
        <w:t xml:space="preserve"> é o fato de que ele vem com seus próprios </w:t>
      </w:r>
      <w:proofErr w:type="spellStart"/>
      <w:r w:rsidRPr="00933B3E">
        <w:rPr>
          <w:color w:val="292929"/>
          <w:spacing w:val="-1"/>
          <w:szCs w:val="24"/>
          <w:shd w:val="clear" w:color="auto" w:fill="FFFFFF"/>
        </w:rPr>
        <w:t>widgets</w:t>
      </w:r>
      <w:proofErr w:type="spellEnd"/>
      <w:r w:rsidRPr="00933B3E">
        <w:rPr>
          <w:color w:val="292929"/>
          <w:spacing w:val="-1"/>
          <w:szCs w:val="24"/>
          <w:shd w:val="clear" w:color="auto" w:fill="FFFFFF"/>
        </w:rPr>
        <w:t xml:space="preserve">, </w:t>
      </w:r>
      <w:r w:rsidR="00DA1C0F">
        <w:rPr>
          <w:color w:val="292929"/>
          <w:spacing w:val="-1"/>
          <w:szCs w:val="24"/>
          <w:shd w:val="clear" w:color="auto" w:fill="FFFFFF"/>
        </w:rPr>
        <w:t>resultando</w:t>
      </w:r>
      <w:r w:rsidRPr="00933B3E">
        <w:rPr>
          <w:color w:val="292929"/>
          <w:spacing w:val="-1"/>
          <w:szCs w:val="24"/>
          <w:shd w:val="clear" w:color="auto" w:fill="FFFFFF"/>
        </w:rPr>
        <w:t xml:space="preserve"> em menos problemas de compatibilidade</w:t>
      </w:r>
      <w:r w:rsidR="00DA1C0F">
        <w:rPr>
          <w:color w:val="292929"/>
          <w:spacing w:val="-1"/>
          <w:szCs w:val="24"/>
          <w:shd w:val="clear" w:color="auto" w:fill="FFFFFF"/>
        </w:rPr>
        <w:t xml:space="preserve"> (</w:t>
      </w:r>
      <w:r w:rsidR="00DA1C0F" w:rsidRPr="00933B3E">
        <w:rPr>
          <w:szCs w:val="24"/>
        </w:rPr>
        <w:t>CONCISE SOFTOWARE</w:t>
      </w:r>
      <w:r w:rsidR="00DA1C0F">
        <w:rPr>
          <w:szCs w:val="24"/>
        </w:rPr>
        <w:t xml:space="preserve">, </w:t>
      </w:r>
      <w:r w:rsidRPr="00933B3E">
        <w:rPr>
          <w:szCs w:val="24"/>
        </w:rPr>
        <w:t>2019).</w:t>
      </w:r>
      <w:r w:rsidRPr="00933B3E">
        <w:rPr>
          <w:color w:val="373535"/>
          <w:szCs w:val="24"/>
          <w:shd w:val="clear" w:color="auto" w:fill="FFFFFF"/>
        </w:rPr>
        <w:t xml:space="preserve"> </w:t>
      </w:r>
    </w:p>
    <w:p w14:paraId="11D5CA50" w14:textId="7EFA8E39" w:rsidR="00FD1136" w:rsidRDefault="00FD1136" w:rsidP="00FD1136">
      <w:pPr>
        <w:pStyle w:val="TF-TEXTO"/>
        <w:rPr>
          <w:noProof/>
        </w:rPr>
      </w:pPr>
      <w:r w:rsidRPr="00D44086">
        <w:rPr>
          <w:noProof/>
        </w:rPr>
        <w:lastRenderedPageBreak/>
        <w:t>Embora o desenvolvimento de aplicativos</w:t>
      </w:r>
      <w:r>
        <w:rPr>
          <w:noProof/>
        </w:rPr>
        <w:t xml:space="preserve"> utilizando o</w:t>
      </w:r>
      <w:r w:rsidRPr="00D44086">
        <w:rPr>
          <w:noProof/>
        </w:rPr>
        <w:t xml:space="preserve"> Flutter apresente muitos </w:t>
      </w:r>
      <w:r w:rsidR="00753844">
        <w:rPr>
          <w:noProof/>
        </w:rPr>
        <w:t>vantangens</w:t>
      </w:r>
      <w:r>
        <w:rPr>
          <w:noProof/>
        </w:rPr>
        <w:t xml:space="preserve">, </w:t>
      </w:r>
      <w:r w:rsidRPr="00D80F51">
        <w:rPr>
          <w:noProof/>
        </w:rPr>
        <w:t>Perfecto (2021)</w:t>
      </w:r>
      <w:r>
        <w:rPr>
          <w:noProof/>
        </w:rPr>
        <w:t xml:space="preserve"> </w:t>
      </w:r>
      <w:r w:rsidR="00753844">
        <w:rPr>
          <w:noProof/>
        </w:rPr>
        <w:t>observa</w:t>
      </w:r>
      <w:r>
        <w:rPr>
          <w:noProof/>
        </w:rPr>
        <w:t xml:space="preserve"> que ele é relativamente novo e existem ferramentas que oferencem mais recursos para o desenvolvimento de aplicativos</w:t>
      </w:r>
      <w:r w:rsidR="00753844">
        <w:rPr>
          <w:noProof/>
        </w:rPr>
        <w:t xml:space="preserve"> do que o Flutter.</w:t>
      </w:r>
      <w:r>
        <w:rPr>
          <w:noProof/>
        </w:rPr>
        <w:t xml:space="preserve"> </w:t>
      </w:r>
      <w:r w:rsidR="00753844">
        <w:rPr>
          <w:noProof/>
        </w:rPr>
        <w:t xml:space="preserve">Perfecto (2021) ainda coloca como desvantagem </w:t>
      </w:r>
      <w:r>
        <w:rPr>
          <w:noProof/>
        </w:rPr>
        <w:t xml:space="preserve">o fato de existirem componentes apenas disponiveis para Andoid ou iOS e não para ambos. O android possui mais componentes disponiveis pelo fato do Flutter </w:t>
      </w:r>
      <w:r w:rsidR="00661DAF">
        <w:rPr>
          <w:noProof/>
        </w:rPr>
        <w:t>surgir</w:t>
      </w:r>
      <w:r>
        <w:rPr>
          <w:noProof/>
        </w:rPr>
        <w:t xml:space="preserve"> do Google e pelo fato dos desenvolvedores </w:t>
      </w:r>
      <w:del w:id="64" w:author="Dalton Solano dos Reis" w:date="2021-12-18T21:35:00Z">
        <w:r w:rsidDel="00276BDE">
          <w:rPr>
            <w:noProof/>
          </w:rPr>
          <w:delText xml:space="preserve">Andorid </w:delText>
        </w:r>
      </w:del>
      <w:ins w:id="65" w:author="Dalton Solano dos Reis" w:date="2021-12-18T21:35:00Z">
        <w:r w:rsidR="00276BDE">
          <w:rPr>
            <w:noProof/>
          </w:rPr>
          <w:t>Android</w:t>
        </w:r>
        <w:r w:rsidR="00276BDE">
          <w:rPr>
            <w:noProof/>
          </w:rPr>
          <w:t xml:space="preserve"> </w:t>
        </w:r>
      </w:ins>
      <w:r>
        <w:rPr>
          <w:noProof/>
        </w:rPr>
        <w:t>estarem mais interessado em desenvolver aplicativos com o Flutter</w:t>
      </w:r>
      <w:r w:rsidRPr="0055341B">
        <w:rPr>
          <w:noProof/>
        </w:rPr>
        <w:t xml:space="preserve"> </w:t>
      </w:r>
      <w:r>
        <w:rPr>
          <w:noProof/>
        </w:rPr>
        <w:t>(</w:t>
      </w:r>
      <w:r w:rsidR="00C532D0" w:rsidRPr="00D80F51">
        <w:rPr>
          <w:noProof/>
        </w:rPr>
        <w:t>PERFECTO</w:t>
      </w:r>
      <w:r>
        <w:rPr>
          <w:noProof/>
        </w:rPr>
        <w:t>,</w:t>
      </w:r>
      <w:r w:rsidRPr="00D80F51">
        <w:rPr>
          <w:noProof/>
        </w:rPr>
        <w:t xml:space="preserve"> 2021)</w:t>
      </w:r>
      <w:r>
        <w:rPr>
          <w:noProof/>
        </w:rPr>
        <w:t>.</w:t>
      </w:r>
    </w:p>
    <w:p w14:paraId="05299A70" w14:textId="386044D5" w:rsidR="005D16F9" w:rsidRDefault="005D16F9" w:rsidP="00B3677C">
      <w:pPr>
        <w:pStyle w:val="Ttulo2"/>
      </w:pPr>
      <w:bookmarkStart w:id="66" w:name="_Ref88340066"/>
      <w:r>
        <w:t>Material Design (MD) e interfaces amigáveis</w:t>
      </w:r>
      <w:bookmarkEnd w:id="66"/>
    </w:p>
    <w:p w14:paraId="5F0E183D" w14:textId="1AAAE400" w:rsidR="00D910BB" w:rsidRDefault="00FD1136" w:rsidP="00D910BB">
      <w:pPr>
        <w:pStyle w:val="TF-TEXTO"/>
        <w:rPr>
          <w:noProof/>
        </w:rPr>
      </w:pPr>
      <w:r>
        <w:rPr>
          <w:noProof/>
        </w:rPr>
        <w:t>Rallo (2017) explica que o</w:t>
      </w:r>
      <w:r w:rsidRPr="000F5A1C">
        <w:rPr>
          <w:noProof/>
        </w:rPr>
        <w:t xml:space="preserve"> </w:t>
      </w:r>
      <w:r>
        <w:rPr>
          <w:noProof/>
        </w:rPr>
        <w:t xml:space="preserve">objetivo do </w:t>
      </w:r>
      <w:r w:rsidRPr="000F5A1C">
        <w:rPr>
          <w:noProof/>
        </w:rPr>
        <w:t xml:space="preserve">Material Design </w:t>
      </w:r>
      <w:r>
        <w:rPr>
          <w:noProof/>
        </w:rPr>
        <w:t>(MD) é</w:t>
      </w:r>
      <w:r w:rsidRPr="000F5A1C">
        <w:rPr>
          <w:noProof/>
        </w:rPr>
        <w:t xml:space="preserve"> </w:t>
      </w:r>
      <w:r>
        <w:rPr>
          <w:noProof/>
        </w:rPr>
        <w:t>combinar</w:t>
      </w:r>
      <w:r w:rsidRPr="000F5A1C">
        <w:rPr>
          <w:noProof/>
        </w:rPr>
        <w:t xml:space="preserve"> conceitos clássicos de design com a inovação</w:t>
      </w:r>
      <w:r>
        <w:rPr>
          <w:noProof/>
        </w:rPr>
        <w:t xml:space="preserve"> da tecnologia e da ciência</w:t>
      </w:r>
      <w:r w:rsidRPr="000F5A1C">
        <w:rPr>
          <w:noProof/>
        </w:rPr>
        <w:t xml:space="preserve">. </w:t>
      </w:r>
      <w:r>
        <w:rPr>
          <w:noProof/>
        </w:rPr>
        <w:t xml:space="preserve">Segundo Rallo (2017), o MD se </w:t>
      </w:r>
      <w:r w:rsidRPr="0038612F">
        <w:rPr>
          <w:noProof/>
        </w:rPr>
        <w:t>baseia no mundo real</w:t>
      </w:r>
      <w:r>
        <w:rPr>
          <w:noProof/>
        </w:rPr>
        <w:t xml:space="preserve"> e</w:t>
      </w:r>
      <w:r w:rsidRPr="0038612F">
        <w:rPr>
          <w:noProof/>
        </w:rPr>
        <w:t xml:space="preserve"> </w:t>
      </w:r>
      <w:r w:rsidRPr="000F5A1C">
        <w:rPr>
          <w:noProof/>
        </w:rPr>
        <w:t xml:space="preserve"> proporciona uma experiência uniforme </w:t>
      </w:r>
      <w:r>
        <w:rPr>
          <w:noProof/>
        </w:rPr>
        <w:t>por intermédio</w:t>
      </w:r>
      <w:r w:rsidRPr="000F5A1C">
        <w:rPr>
          <w:noProof/>
        </w:rPr>
        <w:t xml:space="preserve"> de </w:t>
      </w:r>
      <w:r>
        <w:rPr>
          <w:noProof/>
        </w:rPr>
        <w:t>plataformas para dispositivos móveis</w:t>
      </w:r>
      <w:r w:rsidRPr="000F5A1C">
        <w:rPr>
          <w:noProof/>
        </w:rPr>
        <w:t xml:space="preserve">, computadores ou relógios </w:t>
      </w:r>
      <w:r w:rsidRPr="00997C07">
        <w:rPr>
          <w:noProof/>
        </w:rPr>
        <w:t>inteligentes</w:t>
      </w:r>
      <w:r w:rsidRPr="000F5A1C">
        <w:rPr>
          <w:noProof/>
        </w:rPr>
        <w:t>.</w:t>
      </w:r>
      <w:r>
        <w:rPr>
          <w:noProof/>
        </w:rPr>
        <w:t xml:space="preserve"> T</w:t>
      </w:r>
      <w:r w:rsidRPr="0038612F">
        <w:rPr>
          <w:noProof/>
        </w:rPr>
        <w:t xml:space="preserve">udo é pensado de modo que </w:t>
      </w:r>
      <w:r>
        <w:rPr>
          <w:noProof/>
        </w:rPr>
        <w:t xml:space="preserve">corresponda </w:t>
      </w:r>
      <w:r w:rsidRPr="0038612F">
        <w:rPr>
          <w:noProof/>
        </w:rPr>
        <w:t xml:space="preserve">ao que aconteceria se </w:t>
      </w:r>
      <w:r>
        <w:rPr>
          <w:noProof/>
        </w:rPr>
        <w:t>fosse</w:t>
      </w:r>
      <w:r w:rsidRPr="0038612F">
        <w:rPr>
          <w:noProof/>
        </w:rPr>
        <w:t xml:space="preserve"> fora do ambiente digital.</w:t>
      </w:r>
      <w:r>
        <w:rPr>
          <w:noProof/>
        </w:rPr>
        <w:t xml:space="preserve"> </w:t>
      </w:r>
      <w:r w:rsidRPr="0038612F">
        <w:rPr>
          <w:noProof/>
        </w:rPr>
        <w:t xml:space="preserve">Com isso, o design se torna intuitivo e de fácil </w:t>
      </w:r>
      <w:r>
        <w:rPr>
          <w:noProof/>
        </w:rPr>
        <w:t>entendimento</w:t>
      </w:r>
      <w:r w:rsidRPr="0038612F">
        <w:rPr>
          <w:noProof/>
        </w:rPr>
        <w:t>, já que se baseia na realidade vivenciada fora do ambiente virtual</w:t>
      </w:r>
      <w:r>
        <w:rPr>
          <w:noProof/>
        </w:rPr>
        <w:t xml:space="preserve"> (RALLO, 2017)</w:t>
      </w:r>
      <w:r w:rsidRPr="0038612F">
        <w:rPr>
          <w:noProof/>
        </w:rPr>
        <w:t>.</w:t>
      </w:r>
      <w:r w:rsidR="00D910BB">
        <w:rPr>
          <w:noProof/>
        </w:rPr>
        <w:t xml:space="preserve"> </w:t>
      </w:r>
      <w:r w:rsidRPr="00FB59D8">
        <w:rPr>
          <w:noProof/>
        </w:rPr>
        <w:t>Rankmyapp</w:t>
      </w:r>
      <w:r>
        <w:rPr>
          <w:noProof/>
        </w:rPr>
        <w:t xml:space="preserve"> </w:t>
      </w:r>
      <w:r w:rsidRPr="00FB59D8">
        <w:rPr>
          <w:noProof/>
        </w:rPr>
        <w:t xml:space="preserve">(2021) descreve que na hora de desenvolver um aplicativo </w:t>
      </w:r>
      <w:r w:rsidR="00926F35">
        <w:rPr>
          <w:noProof/>
        </w:rPr>
        <w:t xml:space="preserve">é necessário seguir </w:t>
      </w:r>
      <w:r w:rsidRPr="00FB59D8">
        <w:rPr>
          <w:noProof/>
        </w:rPr>
        <w:t>dois princípios</w:t>
      </w:r>
      <w:r w:rsidR="007130F7">
        <w:rPr>
          <w:noProof/>
        </w:rPr>
        <w:t>:</w:t>
      </w:r>
      <w:r w:rsidR="00D900A6">
        <w:rPr>
          <w:noProof/>
        </w:rPr>
        <w:t xml:space="preserve"> </w:t>
      </w:r>
      <w:r w:rsidRPr="00FB59D8">
        <w:rPr>
          <w:noProof/>
        </w:rPr>
        <w:t xml:space="preserve">clareza e robustez. </w:t>
      </w:r>
    </w:p>
    <w:p w14:paraId="1AE37BF1" w14:textId="669281C4" w:rsidR="00FD1136" w:rsidRDefault="00DD27FB" w:rsidP="00D910BB">
      <w:pPr>
        <w:pStyle w:val="TF-TEXTO"/>
        <w:rPr>
          <w:noProof/>
        </w:rPr>
      </w:pPr>
      <w:r>
        <w:rPr>
          <w:noProof/>
        </w:rPr>
        <w:t>Desta forma, o</w:t>
      </w:r>
      <w:r w:rsidR="00FD1136" w:rsidRPr="00FB59D8">
        <w:rPr>
          <w:noProof/>
        </w:rPr>
        <w:t xml:space="preserve"> aplicativo deve ser projetado utilizando uma interface limpa e com a capacidade de acomodar uma grande variedade de usuários com uma interface adaptável e responsiva, sendo capaz de ser utilizado em diferentes dispositivos e resoluções sem perder </w:t>
      </w:r>
      <w:r w:rsidR="007130F7">
        <w:rPr>
          <w:noProof/>
        </w:rPr>
        <w:t>a</w:t>
      </w:r>
      <w:r w:rsidR="00FD1136" w:rsidRPr="00FB59D8">
        <w:rPr>
          <w:noProof/>
        </w:rPr>
        <w:t xml:space="preserve"> usabilidade (</w:t>
      </w:r>
      <w:r w:rsidRPr="00FB59D8">
        <w:rPr>
          <w:noProof/>
        </w:rPr>
        <w:t xml:space="preserve">RANKMYAPP, </w:t>
      </w:r>
      <w:r w:rsidR="00FD1136" w:rsidRPr="00FB59D8">
        <w:rPr>
          <w:noProof/>
        </w:rPr>
        <w:t>2021).</w:t>
      </w:r>
      <w:r w:rsidR="00FD1136">
        <w:rPr>
          <w:noProof/>
        </w:rPr>
        <w:t xml:space="preserve"> </w:t>
      </w:r>
      <w:r>
        <w:rPr>
          <w:noProof/>
        </w:rPr>
        <w:t>Nesse sentido, Firebee (2021) coloca que o</w:t>
      </w:r>
      <w:r w:rsidR="00FD1136" w:rsidRPr="007F703D">
        <w:rPr>
          <w:noProof/>
        </w:rPr>
        <w:t xml:space="preserve">s testes de usabilidade </w:t>
      </w:r>
      <w:r w:rsidR="00FD1136">
        <w:rPr>
          <w:noProof/>
        </w:rPr>
        <w:t>contribuem</w:t>
      </w:r>
      <w:r w:rsidR="00FD1136" w:rsidRPr="007F703D">
        <w:rPr>
          <w:noProof/>
        </w:rPr>
        <w:t xml:space="preserve"> </w:t>
      </w:r>
      <w:r w:rsidR="00FD1136">
        <w:rPr>
          <w:noProof/>
        </w:rPr>
        <w:t>n</w:t>
      </w:r>
      <w:r w:rsidR="00FD1136" w:rsidRPr="007F703D">
        <w:rPr>
          <w:noProof/>
        </w:rPr>
        <w:t>a melhor</w:t>
      </w:r>
      <w:r w:rsidR="00FD1136">
        <w:rPr>
          <w:noProof/>
        </w:rPr>
        <w:t>ia</w:t>
      </w:r>
      <w:r w:rsidR="00FD1136" w:rsidRPr="007F703D">
        <w:rPr>
          <w:noProof/>
        </w:rPr>
        <w:t xml:space="preserve"> </w:t>
      </w:r>
      <w:r w:rsidR="00FD1136">
        <w:rPr>
          <w:noProof/>
        </w:rPr>
        <w:t>das</w:t>
      </w:r>
      <w:r w:rsidR="00FD1136" w:rsidRPr="007F703D">
        <w:rPr>
          <w:noProof/>
        </w:rPr>
        <w:t xml:space="preserve"> interface</w:t>
      </w:r>
      <w:r w:rsidR="00FD1136">
        <w:rPr>
          <w:noProof/>
        </w:rPr>
        <w:t>s tornando-as</w:t>
      </w:r>
      <w:r w:rsidR="00FD1136" w:rsidRPr="007F703D">
        <w:rPr>
          <w:noProof/>
        </w:rPr>
        <w:t xml:space="preserve"> ainda mais amigável</w:t>
      </w:r>
      <w:r w:rsidR="00FD1136">
        <w:rPr>
          <w:noProof/>
        </w:rPr>
        <w:t>,</w:t>
      </w:r>
      <w:r w:rsidR="00FD1136" w:rsidRPr="007F703D">
        <w:rPr>
          <w:noProof/>
        </w:rPr>
        <w:t xml:space="preserve"> </w:t>
      </w:r>
      <w:r>
        <w:rPr>
          <w:noProof/>
        </w:rPr>
        <w:t xml:space="preserve">devido que os dados coletados </w:t>
      </w:r>
      <w:r w:rsidR="00FD1136" w:rsidRPr="007F703D">
        <w:rPr>
          <w:noProof/>
        </w:rPr>
        <w:t xml:space="preserve">geram </w:t>
      </w:r>
      <w:r w:rsidR="00FD1136">
        <w:rPr>
          <w:noProof/>
        </w:rPr>
        <w:t>percepções</w:t>
      </w:r>
      <w:r w:rsidR="00FD1136" w:rsidRPr="007F703D">
        <w:rPr>
          <w:noProof/>
        </w:rPr>
        <w:t xml:space="preserve"> assertiv</w:t>
      </w:r>
      <w:r w:rsidR="00FD1136">
        <w:rPr>
          <w:noProof/>
        </w:rPr>
        <w:t>a</w:t>
      </w:r>
      <w:r w:rsidR="00FD1136" w:rsidRPr="007F703D">
        <w:rPr>
          <w:noProof/>
        </w:rPr>
        <w:t xml:space="preserve">s sobre como melhorar a interação entre o </w:t>
      </w:r>
      <w:r w:rsidR="00FD1136">
        <w:rPr>
          <w:noProof/>
        </w:rPr>
        <w:t>aplicativo</w:t>
      </w:r>
      <w:r w:rsidR="00FD1136" w:rsidRPr="007F703D">
        <w:rPr>
          <w:noProof/>
        </w:rPr>
        <w:t xml:space="preserve"> e as pessoas que o utilizam</w:t>
      </w:r>
      <w:r>
        <w:rPr>
          <w:noProof/>
        </w:rPr>
        <w:t xml:space="preserve">. </w:t>
      </w:r>
      <w:r w:rsidR="00FD1136" w:rsidRPr="007F703D">
        <w:rPr>
          <w:noProof/>
        </w:rPr>
        <w:t xml:space="preserve">As interfaces amigáveis </w:t>
      </w:r>
      <w:r w:rsidR="00FD1136">
        <w:rPr>
          <w:noProof/>
        </w:rPr>
        <w:t>apresentam</w:t>
      </w:r>
      <w:r w:rsidR="00FD1136" w:rsidRPr="007F703D">
        <w:rPr>
          <w:noProof/>
        </w:rPr>
        <w:t xml:space="preserve"> uma série de benefícios não somente para quem utiliza </w:t>
      </w:r>
      <w:r>
        <w:rPr>
          <w:noProof/>
        </w:rPr>
        <w:t>o aplicativo</w:t>
      </w:r>
      <w:r w:rsidR="00FD1136" w:rsidRPr="007F703D">
        <w:rPr>
          <w:noProof/>
        </w:rPr>
        <w:t>, mas também para quem a desenvolve e detém os seus direitos</w:t>
      </w:r>
      <w:r w:rsidR="00FD1136">
        <w:rPr>
          <w:noProof/>
        </w:rPr>
        <w:t xml:space="preserve"> (FIREBEE, 2021).</w:t>
      </w:r>
    </w:p>
    <w:p w14:paraId="241692D6" w14:textId="50FAF958" w:rsidR="00FD1136" w:rsidRDefault="00FD1136" w:rsidP="00FD1136">
      <w:pPr>
        <w:pStyle w:val="TF-TEXTO"/>
        <w:rPr>
          <w:noProof/>
        </w:rPr>
      </w:pPr>
      <w:r w:rsidRPr="00C61A86">
        <w:rPr>
          <w:noProof/>
        </w:rPr>
        <w:t xml:space="preserve">Visualbi </w:t>
      </w:r>
      <w:r>
        <w:rPr>
          <w:noProof/>
        </w:rPr>
        <w:t>(</w:t>
      </w:r>
      <w:r w:rsidRPr="00C61A86">
        <w:rPr>
          <w:noProof/>
        </w:rPr>
        <w:t>2019</w:t>
      </w:r>
      <w:r>
        <w:rPr>
          <w:noProof/>
        </w:rPr>
        <w:t xml:space="preserve">) </w:t>
      </w:r>
      <w:r w:rsidR="00FC25FF">
        <w:rPr>
          <w:noProof/>
        </w:rPr>
        <w:t xml:space="preserve">complementa </w:t>
      </w:r>
      <w:r w:rsidRPr="00C61A86">
        <w:rPr>
          <w:noProof/>
        </w:rPr>
        <w:t xml:space="preserve">que para o aplicativo conter um design consistente é preciso que os elementos que possuem a mesma função </w:t>
      </w:r>
      <w:r w:rsidR="00426B44">
        <w:rPr>
          <w:noProof/>
        </w:rPr>
        <w:t>apresent</w:t>
      </w:r>
      <w:r w:rsidR="00436883">
        <w:rPr>
          <w:noProof/>
        </w:rPr>
        <w:t>em</w:t>
      </w:r>
      <w:r w:rsidR="00426B44">
        <w:rPr>
          <w:noProof/>
        </w:rPr>
        <w:t xml:space="preserve"> </w:t>
      </w:r>
      <w:r w:rsidRPr="00C61A86">
        <w:rPr>
          <w:noProof/>
        </w:rPr>
        <w:t>uma formatação consistente ou ocupem o mesmo espaço, isso faz com que os usuários se familiarizem com as funcionalidades do aplicativo rapidamente. Visualbi</w:t>
      </w:r>
      <w:r w:rsidR="00DC153E">
        <w:rPr>
          <w:noProof/>
        </w:rPr>
        <w:t xml:space="preserve"> (</w:t>
      </w:r>
      <w:r w:rsidRPr="00C61A86">
        <w:rPr>
          <w:noProof/>
        </w:rPr>
        <w:t xml:space="preserve">2019) diz que devem ser validados alguns elementos de formatação como, alinhamento, tamanho da fonte, ícones, rótulos preenchimentos e margem. Para tornar as informações importantes mais visíveis e legíveis devem ser removidos </w:t>
      </w:r>
      <w:r w:rsidR="00FC25FF">
        <w:rPr>
          <w:noProof/>
        </w:rPr>
        <w:t>t</w:t>
      </w:r>
      <w:r w:rsidRPr="00C61A86">
        <w:rPr>
          <w:noProof/>
        </w:rPr>
        <w:t>odos os elementos visuais que não atendem a nenhum propósito exclusivo (</w:t>
      </w:r>
      <w:r w:rsidR="00FC25FF" w:rsidRPr="00C61A86">
        <w:rPr>
          <w:noProof/>
        </w:rPr>
        <w:t>VISUALBI</w:t>
      </w:r>
      <w:r w:rsidRPr="00C61A86">
        <w:rPr>
          <w:noProof/>
        </w:rPr>
        <w:t>, 2019).</w:t>
      </w:r>
    </w:p>
    <w:p w14:paraId="4B728DD6" w14:textId="0E695F2B" w:rsidR="00EB6A86" w:rsidRDefault="00EF06B5" w:rsidP="00EB6A86">
      <w:pPr>
        <w:pStyle w:val="TF-TEXTO"/>
        <w:rPr>
          <w:noProof/>
        </w:rPr>
      </w:pPr>
      <w:r>
        <w:rPr>
          <w:noProof/>
        </w:rPr>
        <w:t xml:space="preserve">Nesse sentido, </w:t>
      </w:r>
      <w:r w:rsidR="00A43C39" w:rsidRPr="00A43C39">
        <w:rPr>
          <w:noProof/>
        </w:rPr>
        <w:t>as diretrizes</w:t>
      </w:r>
      <w:r w:rsidR="003F49AB">
        <w:rPr>
          <w:noProof/>
        </w:rPr>
        <w:t>,</w:t>
      </w:r>
      <w:r w:rsidR="00A43C39" w:rsidRPr="00A43C39">
        <w:rPr>
          <w:noProof/>
        </w:rPr>
        <w:t xml:space="preserve"> também chamadas de heurísticas de Nielsen</w:t>
      </w:r>
      <w:r w:rsidR="005C21CD">
        <w:rPr>
          <w:noProof/>
        </w:rPr>
        <w:t>,</w:t>
      </w:r>
      <w:r w:rsidR="00A43C39" w:rsidRPr="00A43C39">
        <w:rPr>
          <w:noProof/>
        </w:rPr>
        <w:t xml:space="preserve"> </w:t>
      </w:r>
      <w:r w:rsidR="005C21CD">
        <w:rPr>
          <w:noProof/>
        </w:rPr>
        <w:t>pos</w:t>
      </w:r>
      <w:r w:rsidR="00AA67CD">
        <w:rPr>
          <w:noProof/>
        </w:rPr>
        <w:t>s</w:t>
      </w:r>
      <w:r w:rsidR="005C21CD">
        <w:rPr>
          <w:noProof/>
        </w:rPr>
        <w:t>ibilitam</w:t>
      </w:r>
      <w:r w:rsidR="00A43C39" w:rsidRPr="00A43C39">
        <w:rPr>
          <w:noProof/>
        </w:rPr>
        <w:t xml:space="preserve"> uma visão abrangente sobre como projetar uma interface centrada em quem a utiliza</w:t>
      </w:r>
      <w:r w:rsidR="003F49AB">
        <w:rPr>
          <w:noProof/>
        </w:rPr>
        <w:t xml:space="preserve"> (FIREBEE, </w:t>
      </w:r>
      <w:r w:rsidR="003F49AB">
        <w:rPr>
          <w:noProof/>
        </w:rPr>
        <w:lastRenderedPageBreak/>
        <w:t>20021)</w:t>
      </w:r>
      <w:r w:rsidR="00A43C39" w:rsidRPr="00A43C39">
        <w:rPr>
          <w:noProof/>
        </w:rPr>
        <w:t>.</w:t>
      </w:r>
      <w:r w:rsidR="00EB6A86">
        <w:rPr>
          <w:noProof/>
        </w:rPr>
        <w:t xml:space="preserve"> </w:t>
      </w:r>
      <w:r w:rsidR="00305D49">
        <w:rPr>
          <w:noProof/>
        </w:rPr>
        <w:t>Digital</w:t>
      </w:r>
      <w:r w:rsidR="000B7014">
        <w:rPr>
          <w:noProof/>
        </w:rPr>
        <w:t>h</w:t>
      </w:r>
      <w:r w:rsidR="00305D49">
        <w:rPr>
          <w:noProof/>
        </w:rPr>
        <w:t>ouse (2021) descreve as heur</w:t>
      </w:r>
      <w:r w:rsidR="00AA67CD">
        <w:rPr>
          <w:noProof/>
        </w:rPr>
        <w:t>í</w:t>
      </w:r>
      <w:r w:rsidR="00305D49">
        <w:rPr>
          <w:noProof/>
        </w:rPr>
        <w:t>sticas de Nilsen como um conjunto de regras gerais que tem como objetivo proporcionar ao usu</w:t>
      </w:r>
      <w:r w:rsidR="00AA67CD">
        <w:rPr>
          <w:noProof/>
        </w:rPr>
        <w:t>á</w:t>
      </w:r>
      <w:r w:rsidR="00305D49">
        <w:rPr>
          <w:noProof/>
        </w:rPr>
        <w:t>rio uma experi</w:t>
      </w:r>
      <w:r w:rsidR="00AA67CD">
        <w:rPr>
          <w:noProof/>
        </w:rPr>
        <w:t>ê</w:t>
      </w:r>
      <w:r w:rsidR="00305D49">
        <w:rPr>
          <w:noProof/>
        </w:rPr>
        <w:t xml:space="preserve">ncia menos cansativa e mais aprimorada </w:t>
      </w:r>
      <w:r w:rsidR="0019296F">
        <w:rPr>
          <w:noProof/>
        </w:rPr>
        <w:t>na utilização d</w:t>
      </w:r>
      <w:r w:rsidR="00305D49">
        <w:rPr>
          <w:noProof/>
        </w:rPr>
        <w:t xml:space="preserve">o aplicativo. </w:t>
      </w:r>
      <w:r w:rsidR="00EB6A86">
        <w:rPr>
          <w:noProof/>
        </w:rPr>
        <w:t>A</w:t>
      </w:r>
      <w:r w:rsidR="00EB6A86" w:rsidRPr="005C21CD">
        <w:rPr>
          <w:noProof/>
        </w:rPr>
        <w:t xml:space="preserve">o </w:t>
      </w:r>
      <w:r w:rsidR="00EB6A86">
        <w:rPr>
          <w:noProof/>
        </w:rPr>
        <w:t>desenvolver</w:t>
      </w:r>
      <w:r w:rsidR="00EB6A86" w:rsidRPr="005C21CD">
        <w:rPr>
          <w:noProof/>
        </w:rPr>
        <w:t xml:space="preserve"> um</w:t>
      </w:r>
      <w:r w:rsidR="00EB6A86">
        <w:rPr>
          <w:noProof/>
        </w:rPr>
        <w:t xml:space="preserve"> aplicativo</w:t>
      </w:r>
      <w:r w:rsidR="00EB6A86" w:rsidRPr="005C21CD">
        <w:rPr>
          <w:noProof/>
        </w:rPr>
        <w:t xml:space="preserve"> de acordo com as diretrizes, </w:t>
      </w:r>
      <w:r w:rsidR="00EB6A86">
        <w:rPr>
          <w:noProof/>
        </w:rPr>
        <w:t>é</w:t>
      </w:r>
      <w:r w:rsidR="00EB6A86" w:rsidRPr="005C21CD">
        <w:rPr>
          <w:noProof/>
        </w:rPr>
        <w:t xml:space="preserve"> reduz</w:t>
      </w:r>
      <w:r w:rsidR="00EB6A86">
        <w:rPr>
          <w:noProof/>
        </w:rPr>
        <w:t>ido</w:t>
      </w:r>
      <w:r w:rsidR="00EB6A86" w:rsidRPr="005C21CD">
        <w:rPr>
          <w:noProof/>
        </w:rPr>
        <w:t xml:space="preserve"> o tempo de desenvolvimento e também escala o produto com maior facilidade, pois </w:t>
      </w:r>
      <w:r w:rsidR="00EB6A86">
        <w:rPr>
          <w:noProof/>
        </w:rPr>
        <w:t xml:space="preserve">o aplicativo </w:t>
      </w:r>
      <w:r w:rsidR="00EB6A86" w:rsidRPr="005C21CD">
        <w:rPr>
          <w:noProof/>
        </w:rPr>
        <w:t>será centrado em quem irá utilizá-lo, reduzindo a quantidade de feedbacks negativos e possíveis correções</w:t>
      </w:r>
      <w:r w:rsidR="00EB6A86">
        <w:rPr>
          <w:noProof/>
        </w:rPr>
        <w:t xml:space="preserve"> (FIREBEE, 2021).</w:t>
      </w:r>
      <w:r w:rsidR="004F41F0">
        <w:rPr>
          <w:noProof/>
        </w:rPr>
        <w:t xml:space="preserve"> Ao aplicar as </w:t>
      </w:r>
      <w:r w:rsidR="00AA67CD">
        <w:rPr>
          <w:noProof/>
        </w:rPr>
        <w:t xml:space="preserve">heurísticas </w:t>
      </w:r>
      <w:r w:rsidR="004F41F0">
        <w:rPr>
          <w:noProof/>
        </w:rPr>
        <w:t xml:space="preserve">de Nilsen </w:t>
      </w:r>
      <w:r w:rsidR="00FC62CF">
        <w:rPr>
          <w:noProof/>
        </w:rPr>
        <w:t xml:space="preserve">a </w:t>
      </w:r>
      <w:r w:rsidR="004F41F0">
        <w:rPr>
          <w:noProof/>
        </w:rPr>
        <w:t xml:space="preserve">usabilidade do aplicativo </w:t>
      </w:r>
      <w:r w:rsidR="00FC62CF">
        <w:rPr>
          <w:noProof/>
        </w:rPr>
        <w:t xml:space="preserve">fica </w:t>
      </w:r>
      <w:r w:rsidR="004F41F0">
        <w:rPr>
          <w:noProof/>
        </w:rPr>
        <w:t>menos mec</w:t>
      </w:r>
      <w:r w:rsidR="003F49AB">
        <w:rPr>
          <w:noProof/>
        </w:rPr>
        <w:t>â</w:t>
      </w:r>
      <w:r w:rsidR="004F41F0">
        <w:rPr>
          <w:noProof/>
        </w:rPr>
        <w:t>nica e mais humana,</w:t>
      </w:r>
      <w:r w:rsidR="00FC62CF">
        <w:rPr>
          <w:noProof/>
        </w:rPr>
        <w:t xml:space="preserve"> </w:t>
      </w:r>
      <w:r w:rsidR="003F49AB">
        <w:rPr>
          <w:noProof/>
        </w:rPr>
        <w:t>fazendo</w:t>
      </w:r>
      <w:r w:rsidR="00FC62CF">
        <w:rPr>
          <w:noProof/>
        </w:rPr>
        <w:t xml:space="preserve"> com que</w:t>
      </w:r>
      <w:r w:rsidR="00AA67CD">
        <w:rPr>
          <w:noProof/>
        </w:rPr>
        <w:t xml:space="preserve"> </w:t>
      </w:r>
      <w:r w:rsidR="004F41F0">
        <w:rPr>
          <w:noProof/>
        </w:rPr>
        <w:t xml:space="preserve">aplicativo </w:t>
      </w:r>
      <w:r w:rsidR="00FC62CF">
        <w:rPr>
          <w:noProof/>
        </w:rPr>
        <w:t xml:space="preserve">fique com um aspecto </w:t>
      </w:r>
      <w:r w:rsidR="004F41F0">
        <w:rPr>
          <w:noProof/>
        </w:rPr>
        <w:t>agrad</w:t>
      </w:r>
      <w:r w:rsidR="003F49AB">
        <w:rPr>
          <w:noProof/>
        </w:rPr>
        <w:t>á</w:t>
      </w:r>
      <w:r w:rsidR="004F41F0">
        <w:rPr>
          <w:noProof/>
        </w:rPr>
        <w:t>vel de se utiliza</w:t>
      </w:r>
      <w:r w:rsidR="00FC62CF">
        <w:rPr>
          <w:noProof/>
        </w:rPr>
        <w:t>r. A</w:t>
      </w:r>
      <w:r>
        <w:rPr>
          <w:noProof/>
        </w:rPr>
        <w:t>s</w:t>
      </w:r>
      <w:r w:rsidR="004F41F0">
        <w:rPr>
          <w:noProof/>
        </w:rPr>
        <w:t xml:space="preserve"> heur</w:t>
      </w:r>
      <w:r w:rsidR="003F49AB">
        <w:rPr>
          <w:noProof/>
        </w:rPr>
        <w:t>í</w:t>
      </w:r>
      <w:r w:rsidR="004F41F0">
        <w:rPr>
          <w:noProof/>
        </w:rPr>
        <w:t>sticas</w:t>
      </w:r>
      <w:r w:rsidR="00FC62CF">
        <w:rPr>
          <w:noProof/>
        </w:rPr>
        <w:t xml:space="preserve"> também </w:t>
      </w:r>
      <w:r w:rsidR="004F41F0">
        <w:rPr>
          <w:noProof/>
        </w:rPr>
        <w:t>mostram os principais asp</w:t>
      </w:r>
      <w:r w:rsidR="003F49AB">
        <w:rPr>
          <w:noProof/>
        </w:rPr>
        <w:t>e</w:t>
      </w:r>
      <w:r w:rsidR="004F41F0">
        <w:rPr>
          <w:noProof/>
        </w:rPr>
        <w:t xml:space="preserve">ctos </w:t>
      </w:r>
      <w:r w:rsidR="00FC62CF">
        <w:rPr>
          <w:noProof/>
        </w:rPr>
        <w:t>que</w:t>
      </w:r>
      <w:r w:rsidR="004F41F0">
        <w:rPr>
          <w:noProof/>
        </w:rPr>
        <w:t xml:space="preserve"> devem ser anali</w:t>
      </w:r>
      <w:r w:rsidR="00AA67CD">
        <w:rPr>
          <w:noProof/>
        </w:rPr>
        <w:t>s</w:t>
      </w:r>
      <w:r w:rsidR="004F41F0">
        <w:rPr>
          <w:noProof/>
        </w:rPr>
        <w:t>ados no momento em que o us</w:t>
      </w:r>
      <w:r w:rsidR="003F49AB">
        <w:rPr>
          <w:noProof/>
        </w:rPr>
        <w:t>uá</w:t>
      </w:r>
      <w:r w:rsidR="004F41F0">
        <w:rPr>
          <w:noProof/>
        </w:rPr>
        <w:t>rio interage com o aplicativo (</w:t>
      </w:r>
      <w:r>
        <w:rPr>
          <w:noProof/>
        </w:rPr>
        <w:t>ROSSETI</w:t>
      </w:r>
      <w:r w:rsidR="004F41F0">
        <w:rPr>
          <w:noProof/>
        </w:rPr>
        <w:t>, 2020).</w:t>
      </w:r>
    </w:p>
    <w:p w14:paraId="07E804BA" w14:textId="32FA5E7F" w:rsidR="005E4BC0" w:rsidRDefault="00451B94" w:rsidP="004E646C">
      <w:pPr>
        <w:pStyle w:val="TF-refernciasbibliogrficasTTULO"/>
        <w:spacing w:before="240"/>
      </w:pPr>
      <w:bookmarkStart w:id="67" w:name="_Toc351015602"/>
      <w:bookmarkEnd w:id="37"/>
      <w:bookmarkEnd w:id="38"/>
      <w:bookmarkEnd w:id="39"/>
      <w:bookmarkEnd w:id="40"/>
      <w:bookmarkEnd w:id="41"/>
      <w:bookmarkEnd w:id="42"/>
      <w:bookmarkEnd w:id="43"/>
      <w:r>
        <w:t>Referências</w:t>
      </w:r>
      <w:bookmarkEnd w:id="67"/>
    </w:p>
    <w:p w14:paraId="291DC260" w14:textId="77777777" w:rsidR="00E86BC7" w:rsidRPr="00C42B0C" w:rsidRDefault="00E86BC7" w:rsidP="007D5F16">
      <w:pPr>
        <w:pStyle w:val="TF-refernciasITEM"/>
        <w:rPr>
          <w:lang w:val="en-US"/>
        </w:rPr>
      </w:pPr>
      <w:r w:rsidRPr="00701A58">
        <w:t xml:space="preserve">CHEGA+. </w:t>
      </w:r>
      <w:r w:rsidRPr="00701A58">
        <w:rPr>
          <w:b/>
          <w:bCs/>
        </w:rPr>
        <w:t>Chega+.</w:t>
      </w:r>
      <w:r w:rsidRPr="00701A58">
        <w:t xml:space="preserve"> Google, 2016. Disponível em:</w:t>
      </w:r>
      <w:r>
        <w:t xml:space="preserve"> </w:t>
      </w:r>
      <w:r w:rsidRPr="00701A58">
        <w:t xml:space="preserve">https://play.google.com/store/apps/details?id=app.chegamais.com.chegamais&amp;hl=pt_BR. </w:t>
      </w:r>
      <w:proofErr w:type="spellStart"/>
      <w:r w:rsidRPr="00C42B0C">
        <w:rPr>
          <w:lang w:val="en-US"/>
        </w:rPr>
        <w:t>Acesso</w:t>
      </w:r>
      <w:proofErr w:type="spellEnd"/>
      <w:r w:rsidRPr="00C42B0C">
        <w:rPr>
          <w:lang w:val="en-US"/>
        </w:rPr>
        <w:t xml:space="preserve"> </w:t>
      </w:r>
      <w:proofErr w:type="spellStart"/>
      <w:r w:rsidRPr="00C42B0C">
        <w:rPr>
          <w:lang w:val="en-US"/>
        </w:rPr>
        <w:t>em</w:t>
      </w:r>
      <w:proofErr w:type="spellEnd"/>
      <w:r w:rsidRPr="00C42B0C">
        <w:rPr>
          <w:lang w:val="en-US"/>
        </w:rPr>
        <w:t>: 30 set. 2021.</w:t>
      </w:r>
    </w:p>
    <w:p w14:paraId="75B6A447" w14:textId="619413BA" w:rsidR="00E86BC7" w:rsidRDefault="00E86BC7" w:rsidP="00E92A9F">
      <w:pPr>
        <w:pStyle w:val="TF-refernciasITEM"/>
      </w:pPr>
      <w:r w:rsidRPr="00C42B0C">
        <w:rPr>
          <w:lang w:val="en-US"/>
        </w:rPr>
        <w:t xml:space="preserve">CONCISE SOFTWARE. </w:t>
      </w:r>
      <w:r w:rsidRPr="00C42B0C">
        <w:rPr>
          <w:b/>
          <w:bCs/>
          <w:lang w:val="en-US"/>
        </w:rPr>
        <w:t xml:space="preserve">What is Flutter? </w:t>
      </w:r>
      <w:r w:rsidRPr="00C42B0C">
        <w:rPr>
          <w:lang w:val="en-US"/>
        </w:rPr>
        <w:t xml:space="preserve">Here is everything you should know. </w:t>
      </w:r>
      <w:proofErr w:type="spellStart"/>
      <w:r>
        <w:t>M</w:t>
      </w:r>
      <w:r w:rsidRPr="00792653">
        <w:t>edium</w:t>
      </w:r>
      <w:proofErr w:type="spellEnd"/>
      <w:r w:rsidRPr="00F6735D">
        <w:t>, 20</w:t>
      </w:r>
      <w:r>
        <w:t>19</w:t>
      </w:r>
      <w:r w:rsidRPr="00F6735D">
        <w:t>. Disponível em:</w:t>
      </w:r>
      <w:r w:rsidRPr="00127D24">
        <w:t xml:space="preserve"> </w:t>
      </w:r>
      <w:r w:rsidRPr="00792653">
        <w:t>https://medium.com/@concisesoftware/what-is-flutter-here-is-everything-you-should-know-faed3836253f</w:t>
      </w:r>
      <w:r w:rsidRPr="00F6735D">
        <w:t xml:space="preserve">. Acesso em: </w:t>
      </w:r>
      <w:r w:rsidDel="00E92A9F">
        <w:t>26 ago</w:t>
      </w:r>
      <w:r w:rsidRPr="00F6735D" w:rsidDel="00E92A9F">
        <w:t>.</w:t>
      </w:r>
      <w:r w:rsidDel="00E92A9F">
        <w:t xml:space="preserve"> 2019</w:t>
      </w:r>
      <w:r>
        <w:t>23 nov. 2021.</w:t>
      </w:r>
    </w:p>
    <w:p w14:paraId="7AC93BF7" w14:textId="011014CA" w:rsidR="00E86BC7" w:rsidRDefault="00E86BC7" w:rsidP="00482BDB">
      <w:pPr>
        <w:pStyle w:val="TF-refernciasITEM"/>
      </w:pPr>
      <w:r w:rsidRPr="00D5272B">
        <w:t>COSTA, S</w:t>
      </w:r>
      <w:r>
        <w:t xml:space="preserve">imone </w:t>
      </w:r>
      <w:proofErr w:type="spellStart"/>
      <w:r>
        <w:t>Erbs</w:t>
      </w:r>
      <w:proofErr w:type="spellEnd"/>
      <w:r>
        <w:t xml:space="preserve"> da</w:t>
      </w:r>
      <w:r w:rsidRPr="00D5272B">
        <w:t xml:space="preserve">. </w:t>
      </w:r>
      <w:proofErr w:type="spellStart"/>
      <w:r w:rsidRPr="00D5272B">
        <w:rPr>
          <w:b/>
          <w:bCs/>
        </w:rPr>
        <w:t>iLibras</w:t>
      </w:r>
      <w:proofErr w:type="spellEnd"/>
      <w:r w:rsidRPr="00D5272B">
        <w:rPr>
          <w:b/>
          <w:bCs/>
        </w:rPr>
        <w:t xml:space="preserve"> como Facilitador na Comunicação efetiva do Surdo</w:t>
      </w:r>
      <w:r w:rsidRPr="00C211D4">
        <w:t xml:space="preserve">: </w:t>
      </w:r>
      <w:r w:rsidRPr="00D5272B">
        <w:t xml:space="preserve">Uso de Tecnologia </w:t>
      </w:r>
      <w:proofErr w:type="spellStart"/>
      <w:r w:rsidRPr="00D5272B">
        <w:t>Assistiva</w:t>
      </w:r>
      <w:proofErr w:type="spellEnd"/>
      <w:r w:rsidRPr="00D5272B">
        <w:t xml:space="preserve"> e Colaborativa Móvel. 2018. 263 f. Dissertação (Mestrado em Computação Aplicada) </w:t>
      </w:r>
      <w:r>
        <w:t>–</w:t>
      </w:r>
      <w:r w:rsidRPr="00D5272B">
        <w:t xml:space="preserve"> Programa de Pós-Graduação em Computação Aplicada, Universidade do Estado de Santa Catarina, Joinville, 2018.</w:t>
      </w:r>
    </w:p>
    <w:p w14:paraId="60FA342A" w14:textId="36D45DDF" w:rsidR="00B43398" w:rsidRDefault="005204A9" w:rsidP="00482BDB">
      <w:pPr>
        <w:pStyle w:val="TF-refernciasITEM"/>
      </w:pPr>
      <w:r w:rsidRPr="00272FBB">
        <w:t>DA COSTA</w:t>
      </w:r>
      <w:r w:rsidR="00B43398" w:rsidRPr="00272FBB">
        <w:t>, S</w:t>
      </w:r>
      <w:r>
        <w:t xml:space="preserve">imone </w:t>
      </w:r>
      <w:proofErr w:type="spellStart"/>
      <w:r>
        <w:t>Erbs</w:t>
      </w:r>
      <w:proofErr w:type="spellEnd"/>
      <w:r w:rsidR="00B43398" w:rsidRPr="00272FBB">
        <w:t xml:space="preserve">. </w:t>
      </w:r>
      <w:r w:rsidR="00B43398" w:rsidRPr="005204A9">
        <w:rPr>
          <w:i/>
          <w:iCs/>
        </w:rPr>
        <w:t>et al</w:t>
      </w:r>
      <w:r w:rsidR="00B43398" w:rsidRPr="00272FBB">
        <w:t xml:space="preserve">. Um Recurso Colaborativo para apoiar Comunicação entre Surdos e Ouvintes - </w:t>
      </w:r>
      <w:r w:rsidR="00B43398" w:rsidRPr="005204A9">
        <w:rPr>
          <w:b/>
          <w:bCs/>
        </w:rPr>
        <w:t>RENOTE</w:t>
      </w:r>
      <w:r w:rsidR="00B43398" w:rsidRPr="00272FBB">
        <w:t>, v. 18, n. 1, 2020. Disponível em: https://seer.ufrgs.br/renote/article/view/105929/57803.</w:t>
      </w:r>
    </w:p>
    <w:p w14:paraId="150E5C75" w14:textId="77777777" w:rsidR="00E86BC7" w:rsidRDefault="00E86BC7" w:rsidP="00E92A9F">
      <w:pPr>
        <w:pStyle w:val="TF-refernciasITEM"/>
      </w:pPr>
      <w:r>
        <w:t>DARJI</w:t>
      </w:r>
      <w:r w:rsidRPr="00B2735F">
        <w:t xml:space="preserve">, </w:t>
      </w:r>
      <w:proofErr w:type="spellStart"/>
      <w:r w:rsidRPr="001749E1">
        <w:t>Pinkesk</w:t>
      </w:r>
      <w:proofErr w:type="spellEnd"/>
      <w:r w:rsidRPr="00F6735D">
        <w:rPr>
          <w:b/>
          <w:bCs/>
        </w:rPr>
        <w:t xml:space="preserve">. </w:t>
      </w:r>
      <w:r w:rsidRPr="00C42B0C">
        <w:rPr>
          <w:b/>
          <w:bCs/>
          <w:lang w:val="en-US"/>
        </w:rPr>
        <w:t xml:space="preserve">What is Flutter? </w:t>
      </w:r>
      <w:r w:rsidRPr="00C42B0C">
        <w:rPr>
          <w:lang w:val="en-US"/>
        </w:rPr>
        <w:t>The Game Changer in Application Development.</w:t>
      </w:r>
      <w:r w:rsidRPr="00C42B0C">
        <w:rPr>
          <w:b/>
          <w:bCs/>
          <w:lang w:val="en-US"/>
        </w:rPr>
        <w:t xml:space="preserve"> </w:t>
      </w:r>
      <w:proofErr w:type="spellStart"/>
      <w:r>
        <w:t>S</w:t>
      </w:r>
      <w:r w:rsidRPr="00A10EC8">
        <w:t>emaphorec</w:t>
      </w:r>
      <w:proofErr w:type="spellEnd"/>
      <w:r w:rsidRPr="00B2735F">
        <w:t>, 20</w:t>
      </w:r>
      <w:r>
        <w:t>21</w:t>
      </w:r>
      <w:r w:rsidRPr="00B2735F">
        <w:t>. Disponível em</w:t>
      </w:r>
      <w:r w:rsidRPr="00A10EC8">
        <w:t xml:space="preserve"> https://semaphoreci.com/blog/what-is-flutter</w:t>
      </w:r>
      <w:r w:rsidRPr="00B2735F">
        <w:t xml:space="preserve">. Acesso em: </w:t>
      </w:r>
      <w:r>
        <w:t>22 nov. 2021</w:t>
      </w:r>
      <w:r w:rsidRPr="00B2735F">
        <w:t>.</w:t>
      </w:r>
    </w:p>
    <w:p w14:paraId="62FDB35E" w14:textId="77777777" w:rsidR="00E86BC7" w:rsidRDefault="00E86BC7" w:rsidP="00E92A9F">
      <w:pPr>
        <w:pStyle w:val="TF-refernciasITEM"/>
      </w:pPr>
      <w:r w:rsidRPr="00D350DE">
        <w:t>DIGITALHOUSE</w:t>
      </w:r>
      <w:r>
        <w:rPr>
          <w:b/>
          <w:bCs/>
        </w:rPr>
        <w:t xml:space="preserve">. </w:t>
      </w:r>
      <w:r w:rsidRPr="00154984">
        <w:rPr>
          <w:b/>
          <w:bCs/>
        </w:rPr>
        <w:t xml:space="preserve">Heurísticas de Nielsen: </w:t>
      </w:r>
      <w:r w:rsidRPr="001749E1">
        <w:t>10 erros de usabilidade para não cometer</w:t>
      </w:r>
      <w:r w:rsidRPr="00F6735D">
        <w:t xml:space="preserve">, </w:t>
      </w:r>
      <w:proofErr w:type="spellStart"/>
      <w:r w:rsidRPr="00D94758">
        <w:t>Digitalhouse</w:t>
      </w:r>
      <w:proofErr w:type="spellEnd"/>
      <w:r w:rsidRPr="00F6735D">
        <w:t>,</w:t>
      </w:r>
      <w:r>
        <w:t xml:space="preserve"> </w:t>
      </w:r>
      <w:r w:rsidRPr="00F6735D">
        <w:t>20</w:t>
      </w:r>
      <w:r>
        <w:t>21</w:t>
      </w:r>
      <w:r w:rsidRPr="00F6735D">
        <w:t>. Disponível em:</w:t>
      </w:r>
      <w:r w:rsidRPr="00AF176D">
        <w:t xml:space="preserve"> https://www.digitalhouse.com/br/blog/heuristicas-de-nielsen</w:t>
      </w:r>
      <w:r w:rsidRPr="00F6735D">
        <w:t xml:space="preserve">. Acesso em: </w:t>
      </w:r>
      <w:r>
        <w:t>22 nov</w:t>
      </w:r>
      <w:r w:rsidRPr="00F6735D">
        <w:t>.</w:t>
      </w:r>
      <w:r>
        <w:t xml:space="preserve"> 2021.</w:t>
      </w:r>
    </w:p>
    <w:p w14:paraId="39D70633" w14:textId="77777777" w:rsidR="00E86BC7" w:rsidRDefault="00E86BC7" w:rsidP="00234FBC">
      <w:pPr>
        <w:pStyle w:val="TF-refernciasITEM"/>
      </w:pPr>
      <w:r w:rsidRPr="00D350DE">
        <w:t>DIGITALHOUSE</w:t>
      </w:r>
      <w:r>
        <w:rPr>
          <w:b/>
          <w:bCs/>
        </w:rPr>
        <w:t xml:space="preserve">. </w:t>
      </w:r>
      <w:r w:rsidRPr="00D94758">
        <w:rPr>
          <w:b/>
          <w:bCs/>
        </w:rPr>
        <w:t xml:space="preserve">Introdução ao </w:t>
      </w:r>
      <w:proofErr w:type="spellStart"/>
      <w:r w:rsidRPr="00D94758">
        <w:rPr>
          <w:b/>
          <w:bCs/>
        </w:rPr>
        <w:t>Flutter</w:t>
      </w:r>
      <w:proofErr w:type="spellEnd"/>
      <w:r w:rsidRPr="00D94758">
        <w:rPr>
          <w:b/>
          <w:bCs/>
        </w:rPr>
        <w:t xml:space="preserve">: </w:t>
      </w:r>
      <w:r w:rsidRPr="001E572A">
        <w:t xml:space="preserve">como funciona o framework e sua linguagem </w:t>
      </w:r>
      <w:proofErr w:type="spellStart"/>
      <w:r w:rsidRPr="001E572A">
        <w:t>Dart</w:t>
      </w:r>
      <w:proofErr w:type="spellEnd"/>
      <w:r w:rsidRPr="00F6735D">
        <w:t xml:space="preserve">. </w:t>
      </w:r>
      <w:proofErr w:type="spellStart"/>
      <w:r w:rsidRPr="00D94758">
        <w:t>Digitalhouse</w:t>
      </w:r>
      <w:proofErr w:type="spellEnd"/>
      <w:r w:rsidRPr="00F6735D">
        <w:t xml:space="preserve">, 2018. Disponível em:https://www.digitalhouse.com/br/blog/o-que-e-flutter-e-como-funciona. Acesso em: </w:t>
      </w:r>
      <w:r>
        <w:t>30 set</w:t>
      </w:r>
      <w:r w:rsidRPr="00F6735D">
        <w:t>.</w:t>
      </w:r>
      <w:r>
        <w:t xml:space="preserve"> 2021.</w:t>
      </w:r>
    </w:p>
    <w:p w14:paraId="09159F55" w14:textId="77777777" w:rsidR="00E86BC7" w:rsidRDefault="00E86BC7" w:rsidP="00482BDB">
      <w:pPr>
        <w:pStyle w:val="TF-refernciasITEM"/>
      </w:pPr>
      <w:r>
        <w:t xml:space="preserve">FERNANDES, Rodrigo. </w:t>
      </w:r>
      <w:r w:rsidRPr="00701A58">
        <w:rPr>
          <w:b/>
          <w:bCs/>
        </w:rPr>
        <w:t>Organize a pelada de futebol com os amigos de forma fácil</w:t>
      </w:r>
      <w:r>
        <w:t xml:space="preserve">. </w:t>
      </w:r>
      <w:proofErr w:type="spellStart"/>
      <w:r>
        <w:t>Techtudo</w:t>
      </w:r>
      <w:proofErr w:type="spellEnd"/>
      <w:r>
        <w:t>, 2018. Disponível em: https://www.techtudo.com.br/tudo-sobre/chega-mais.html. Acesso em: 30 set. 2021.</w:t>
      </w:r>
    </w:p>
    <w:p w14:paraId="1D8E3A53" w14:textId="77777777" w:rsidR="00E86BC7" w:rsidRPr="004C478C" w:rsidRDefault="00E86BC7" w:rsidP="00482BDB">
      <w:pPr>
        <w:pStyle w:val="TF-refernciasITEM"/>
      </w:pPr>
      <w:r>
        <w:t>FIREBEE</w:t>
      </w:r>
      <w:r w:rsidRPr="00F6735D">
        <w:t xml:space="preserve">. </w:t>
      </w:r>
      <w:r w:rsidRPr="004C478C">
        <w:rPr>
          <w:b/>
          <w:bCs/>
        </w:rPr>
        <w:t>Entenda o que é uma interface amigável</w:t>
      </w:r>
      <w:r w:rsidRPr="00F6735D">
        <w:t xml:space="preserve">. </w:t>
      </w:r>
      <w:proofErr w:type="spellStart"/>
      <w:r>
        <w:t>M</w:t>
      </w:r>
      <w:r w:rsidRPr="00F6735D">
        <w:t>edium</w:t>
      </w:r>
      <w:proofErr w:type="spellEnd"/>
      <w:r w:rsidRPr="00F6735D">
        <w:t>, 20</w:t>
      </w:r>
      <w:r>
        <w:t>21</w:t>
      </w:r>
      <w:r w:rsidRPr="00F6735D">
        <w:t xml:space="preserve">. Disponível em: </w:t>
      </w:r>
      <w:r w:rsidRPr="004C478C">
        <w:t>https://blog.thefirebee.io/2021/09/10/entenda-o-que-e-uma-interface-amigavel/</w:t>
      </w:r>
      <w:r w:rsidRPr="00F6735D">
        <w:t xml:space="preserve">. Acesso em: </w:t>
      </w:r>
      <w:r>
        <w:t>15 nov</w:t>
      </w:r>
      <w:r w:rsidRPr="00F6735D">
        <w:t>.</w:t>
      </w:r>
      <w:r>
        <w:t xml:space="preserve"> 2021.</w:t>
      </w:r>
    </w:p>
    <w:p w14:paraId="74604FB3" w14:textId="77777777" w:rsidR="00E86BC7" w:rsidRDefault="00E86BC7" w:rsidP="00482BDB">
      <w:pPr>
        <w:pStyle w:val="TF-refernciasITEM"/>
      </w:pPr>
      <w:r>
        <w:t xml:space="preserve">FUKS, Hugo </w:t>
      </w:r>
      <w:r w:rsidRPr="00D350DE">
        <w:rPr>
          <w:i/>
          <w:iCs/>
        </w:rPr>
        <w:t>et al</w:t>
      </w:r>
      <w:r>
        <w:t xml:space="preserve">. </w:t>
      </w:r>
      <w:r w:rsidRPr="00482BDB">
        <w:t>Teorias e modelos de colaboração</w:t>
      </w:r>
      <w:r>
        <w:t>. In: FUKS, Hugo; PIMENTEL, Mariano</w:t>
      </w:r>
      <w:r w:rsidRPr="00A2339D">
        <w:rPr>
          <w:b/>
          <w:bCs/>
        </w:rPr>
        <w:t>. Sistemas Colaborativos.</w:t>
      </w:r>
      <w:r>
        <w:t xml:space="preserve"> </w:t>
      </w:r>
      <w:proofErr w:type="spellStart"/>
      <w:r>
        <w:t>Elsevier</w:t>
      </w:r>
      <w:proofErr w:type="spellEnd"/>
      <w:r>
        <w:t xml:space="preserve"> Editora Ltda., 2012,</w:t>
      </w:r>
      <w:r>
        <w:tab/>
        <w:t xml:space="preserve"> p. 17-33.</w:t>
      </w:r>
    </w:p>
    <w:p w14:paraId="2DDE8628" w14:textId="36D9D1E2" w:rsidR="00E86BC7" w:rsidRDefault="00E86BC7" w:rsidP="00482BDB">
      <w:pPr>
        <w:pStyle w:val="TF-refernciasITEM"/>
      </w:pPr>
      <w:r w:rsidRPr="00982EF3">
        <w:lastRenderedPageBreak/>
        <w:t xml:space="preserve">JESUS, Aline. </w:t>
      </w:r>
      <w:r w:rsidRPr="006D0DB4">
        <w:rPr>
          <w:b/>
          <w:bCs/>
        </w:rPr>
        <w:t xml:space="preserve">Want2Play é um </w:t>
      </w:r>
      <w:proofErr w:type="spellStart"/>
      <w:r>
        <w:rPr>
          <w:b/>
          <w:bCs/>
        </w:rPr>
        <w:t>aplicativo</w:t>
      </w:r>
      <w:r w:rsidRPr="006D0DB4" w:rsidDel="00A556B4">
        <w:rPr>
          <w:b/>
          <w:bCs/>
        </w:rPr>
        <w:t>app</w:t>
      </w:r>
      <w:proofErr w:type="spellEnd"/>
      <w:r w:rsidRPr="006D0DB4">
        <w:rPr>
          <w:b/>
          <w:bCs/>
        </w:rPr>
        <w:t xml:space="preserve"> para encontrar grupos de praticantes de esporte.</w:t>
      </w:r>
      <w:r w:rsidRPr="00982EF3">
        <w:t xml:space="preserve"> Globo Comunicação e Participações S.A., 2016. Disponível em: http://www.techtudo.com.br/tudo-sobre/want2play.html. Acesso em: </w:t>
      </w:r>
      <w:r>
        <w:t>30 set</w:t>
      </w:r>
      <w:r w:rsidRPr="00982EF3">
        <w:t>.</w:t>
      </w:r>
      <w:r>
        <w:t xml:space="preserve"> 2021.</w:t>
      </w:r>
    </w:p>
    <w:p w14:paraId="4CCD7762" w14:textId="77777777" w:rsidR="00E86BC7" w:rsidRDefault="00E86BC7" w:rsidP="00482BDB">
      <w:pPr>
        <w:pStyle w:val="TF-refernciasITEM"/>
      </w:pPr>
      <w:r w:rsidRPr="004C478C">
        <w:t>K</w:t>
      </w:r>
      <w:r>
        <w:t>AZEKER</w:t>
      </w:r>
      <w:r w:rsidRPr="00F6735D">
        <w:t xml:space="preserve">, </w:t>
      </w:r>
      <w:proofErr w:type="spellStart"/>
      <w:r w:rsidRPr="004C478C">
        <w:t>Eryck</w:t>
      </w:r>
      <w:proofErr w:type="spellEnd"/>
      <w:r w:rsidRPr="00F6735D">
        <w:t xml:space="preserve">. </w:t>
      </w:r>
      <w:r w:rsidRPr="00F6735D">
        <w:rPr>
          <w:b/>
          <w:bCs/>
        </w:rPr>
        <w:t xml:space="preserve">Criando um </w:t>
      </w:r>
      <w:proofErr w:type="spellStart"/>
      <w:r w:rsidRPr="00F6735D">
        <w:rPr>
          <w:b/>
          <w:bCs/>
        </w:rPr>
        <w:t>A</w:t>
      </w:r>
      <w:r>
        <w:rPr>
          <w:b/>
          <w:bCs/>
        </w:rPr>
        <w:t>plicativo</w:t>
      </w:r>
      <w:r w:rsidRPr="00F6735D" w:rsidDel="00A556B4">
        <w:rPr>
          <w:b/>
          <w:bCs/>
        </w:rPr>
        <w:t>pp</w:t>
      </w:r>
      <w:proofErr w:type="spellEnd"/>
      <w:r w:rsidRPr="00F6735D">
        <w:rPr>
          <w:b/>
          <w:bCs/>
        </w:rPr>
        <w:t xml:space="preserve"> com </w:t>
      </w:r>
      <w:proofErr w:type="spellStart"/>
      <w:r w:rsidRPr="00F6735D">
        <w:rPr>
          <w:b/>
          <w:bCs/>
        </w:rPr>
        <w:t>Flutter</w:t>
      </w:r>
      <w:proofErr w:type="spellEnd"/>
      <w:r w:rsidRPr="00F6735D">
        <w:t xml:space="preserve">. </w:t>
      </w:r>
      <w:proofErr w:type="spellStart"/>
      <w:r>
        <w:t>M</w:t>
      </w:r>
      <w:r w:rsidRPr="00F6735D">
        <w:t>edium</w:t>
      </w:r>
      <w:proofErr w:type="spellEnd"/>
      <w:r w:rsidRPr="00F6735D">
        <w:t>, 20</w:t>
      </w:r>
      <w:r>
        <w:t>21</w:t>
      </w:r>
      <w:r w:rsidRPr="00F6735D">
        <w:t xml:space="preserve">. Disponível em: </w:t>
      </w:r>
      <w:r w:rsidRPr="004C478C">
        <w:t>https://www.opus-software.com.br/flutter-framework</w:t>
      </w:r>
      <w:r w:rsidRPr="00F6735D">
        <w:t xml:space="preserve">. Acesso em: </w:t>
      </w:r>
      <w:r>
        <w:t>15 nov</w:t>
      </w:r>
      <w:r w:rsidRPr="00F6735D">
        <w:t>.</w:t>
      </w:r>
      <w:r>
        <w:t xml:space="preserve"> 2021.</w:t>
      </w:r>
    </w:p>
    <w:p w14:paraId="0169D60E" w14:textId="77777777" w:rsidR="00E86BC7" w:rsidRPr="00766A3C" w:rsidRDefault="00E86BC7" w:rsidP="00234FBC">
      <w:pPr>
        <w:pStyle w:val="TF-refernciasITEM"/>
        <w:rPr>
          <w:szCs w:val="24"/>
        </w:rPr>
      </w:pPr>
      <w:r w:rsidRPr="00766A3C">
        <w:rPr>
          <w:color w:val="111111"/>
          <w:szCs w:val="24"/>
          <w:shd w:val="clear" w:color="auto" w:fill="FFFFFF"/>
        </w:rPr>
        <w:t xml:space="preserve">LIMA JÚNIOR, J. C. C.; SAMPAIO, J. M. F.; NASCIMENTO, P. R. B. </w:t>
      </w:r>
      <w:r w:rsidRPr="001E572A">
        <w:rPr>
          <w:color w:val="111111"/>
          <w:szCs w:val="24"/>
          <w:shd w:val="clear" w:color="auto" w:fill="FFFFFF"/>
        </w:rPr>
        <w:t>Futebol amador: lazer e saúde.</w:t>
      </w:r>
      <w:r w:rsidRPr="00766A3C">
        <w:rPr>
          <w:color w:val="111111"/>
          <w:szCs w:val="24"/>
          <w:shd w:val="clear" w:color="auto" w:fill="FFFFFF"/>
        </w:rPr>
        <w:t xml:space="preserve"> In: ENCONTRO INTERNACIONAL DE JOVENS INVESTIGADORES, 3., 2017, Fortaleza. </w:t>
      </w:r>
      <w:r w:rsidRPr="001E572A">
        <w:rPr>
          <w:b/>
          <w:bCs/>
          <w:color w:val="111111"/>
          <w:szCs w:val="24"/>
          <w:shd w:val="clear" w:color="auto" w:fill="FFFFFF"/>
        </w:rPr>
        <w:t>Anais eletrônicos...</w:t>
      </w:r>
      <w:r w:rsidRPr="00766A3C">
        <w:rPr>
          <w:color w:val="111111"/>
          <w:szCs w:val="24"/>
          <w:shd w:val="clear" w:color="auto" w:fill="FFFFFF"/>
        </w:rPr>
        <w:t xml:space="preserve"> Campina Grande: Ed. Realize, v. 1, 2017.</w:t>
      </w:r>
    </w:p>
    <w:p w14:paraId="54457655" w14:textId="77777777" w:rsidR="00E86BC7" w:rsidRPr="00482BDB" w:rsidRDefault="00E86BC7" w:rsidP="00482BDB">
      <w:pPr>
        <w:pStyle w:val="TF-refernciasITEM"/>
      </w:pPr>
      <w:r>
        <w:t>MACHADO</w:t>
      </w:r>
      <w:r w:rsidRPr="00E33E91">
        <w:t>, D.</w:t>
      </w:r>
      <w:r>
        <w:t xml:space="preserve"> E.</w:t>
      </w:r>
      <w:r w:rsidRPr="00E33E91">
        <w:t xml:space="preserve"> </w:t>
      </w:r>
      <w:proofErr w:type="spellStart"/>
      <w:r>
        <w:rPr>
          <w:b/>
          <w:bCs/>
        </w:rPr>
        <w:t>k</w:t>
      </w:r>
      <w:r w:rsidRPr="00D02676">
        <w:rPr>
          <w:b/>
          <w:bCs/>
        </w:rPr>
        <w:t>ick</w:t>
      </w:r>
      <w:proofErr w:type="spellEnd"/>
      <w:r w:rsidRPr="00D02676">
        <w:rPr>
          <w:b/>
          <w:bCs/>
        </w:rPr>
        <w:t xml:space="preserve"> </w:t>
      </w:r>
      <w:r>
        <w:rPr>
          <w:b/>
          <w:bCs/>
        </w:rPr>
        <w:t>O</w:t>
      </w:r>
      <w:r w:rsidRPr="00D02676">
        <w:rPr>
          <w:b/>
          <w:bCs/>
        </w:rPr>
        <w:t xml:space="preserve">ff: </w:t>
      </w:r>
      <w:r w:rsidRPr="006D0DB4">
        <w:t>Aplicativo Para Atletas e Donos de Quadras de Futebol.</w:t>
      </w:r>
      <w:r>
        <w:rPr>
          <w:b/>
          <w:bCs/>
        </w:rPr>
        <w:t xml:space="preserve"> </w:t>
      </w:r>
      <w:r w:rsidRPr="00E33E91">
        <w:t xml:space="preserve">TCC - </w:t>
      </w:r>
      <w:r>
        <w:t>C</w:t>
      </w:r>
      <w:r w:rsidRPr="00E33E91">
        <w:t xml:space="preserve">urso de </w:t>
      </w:r>
      <w:r>
        <w:t>Especialização em Desenvolvimento de Aplicações Para Dispositivos Móveis</w:t>
      </w:r>
      <w:r w:rsidRPr="00E33E91">
        <w:t xml:space="preserve">, </w:t>
      </w:r>
      <w:r>
        <w:t>U</w:t>
      </w:r>
      <w:r w:rsidRPr="00E33E91">
        <w:t xml:space="preserve">niversidade </w:t>
      </w:r>
      <w:r>
        <w:t>do Vale do Rio dos Sinos – INISINOS</w:t>
      </w:r>
      <w:r w:rsidRPr="00E33E91">
        <w:t xml:space="preserve">. </w:t>
      </w:r>
      <w:r>
        <w:t>São Leopoldo</w:t>
      </w:r>
      <w:r w:rsidRPr="00E33E91">
        <w:t xml:space="preserve">, p. </w:t>
      </w:r>
      <w:r>
        <w:t>28</w:t>
      </w:r>
      <w:r w:rsidRPr="00E33E91">
        <w:t>. 201</w:t>
      </w:r>
      <w:r>
        <w:t>7</w:t>
      </w:r>
      <w:r w:rsidRPr="00E33E91">
        <w:t>.</w:t>
      </w:r>
    </w:p>
    <w:p w14:paraId="07D96AE8" w14:textId="77777777" w:rsidR="00E86BC7" w:rsidRDefault="00E86BC7" w:rsidP="001B6510">
      <w:pPr>
        <w:pStyle w:val="TF-refernciasITEM"/>
      </w:pPr>
      <w:r>
        <w:t>NICOLACI -DA-COSTA, Ana M.; PIMENTEL, Mariano. Sistemas colaborativos para uma nova sociedade e um novo ser humano. In: FUKS, Hugo; PIMENTEL, Mariano</w:t>
      </w:r>
      <w:r w:rsidRPr="00A2339D">
        <w:rPr>
          <w:b/>
          <w:bCs/>
        </w:rPr>
        <w:t>. Sistemas Colaborativos.</w:t>
      </w:r>
      <w:r>
        <w:t xml:space="preserve"> </w:t>
      </w:r>
      <w:proofErr w:type="spellStart"/>
      <w:r>
        <w:t>Elsevier</w:t>
      </w:r>
      <w:proofErr w:type="spellEnd"/>
      <w:r>
        <w:t xml:space="preserve"> Editora Ltda., 2012, p. 3-15.</w:t>
      </w:r>
    </w:p>
    <w:p w14:paraId="3AE704EC" w14:textId="77777777" w:rsidR="00E86BC7" w:rsidRDefault="00E86BC7" w:rsidP="00E92A9F">
      <w:pPr>
        <w:pStyle w:val="TF-refernciasITEM"/>
      </w:pPr>
      <w:r w:rsidRPr="00C42B0C">
        <w:rPr>
          <w:lang w:val="en-US"/>
        </w:rPr>
        <w:t xml:space="preserve">PERFECTO. </w:t>
      </w:r>
      <w:r w:rsidRPr="00C42B0C">
        <w:rPr>
          <w:b/>
          <w:bCs/>
          <w:lang w:val="en-US"/>
        </w:rPr>
        <w:t>What Is the Flutter Framework</w:t>
      </w:r>
      <w:r w:rsidRPr="00C42B0C">
        <w:rPr>
          <w:lang w:val="en-US"/>
        </w:rPr>
        <w:t xml:space="preserve">. </w:t>
      </w:r>
      <w:proofErr w:type="spellStart"/>
      <w:r>
        <w:t>P</w:t>
      </w:r>
      <w:r w:rsidRPr="00127D24">
        <w:t>erfecto</w:t>
      </w:r>
      <w:proofErr w:type="spellEnd"/>
      <w:r w:rsidRPr="00F6735D">
        <w:t>, 20</w:t>
      </w:r>
      <w:r>
        <w:t>21</w:t>
      </w:r>
      <w:r w:rsidRPr="00F6735D">
        <w:t>. Disponível em:</w:t>
      </w:r>
      <w:r w:rsidRPr="00127D24">
        <w:t xml:space="preserve"> https://www.perfecto.io/blog/what-is-flutter-framework</w:t>
      </w:r>
      <w:r w:rsidRPr="00F6735D">
        <w:t xml:space="preserve">. Acesso em: </w:t>
      </w:r>
      <w:r>
        <w:t>22 nov</w:t>
      </w:r>
      <w:r w:rsidRPr="00F6735D">
        <w:t>.</w:t>
      </w:r>
      <w:r>
        <w:t xml:space="preserve"> 2021.</w:t>
      </w:r>
    </w:p>
    <w:p w14:paraId="4BB4A5E1" w14:textId="77777777" w:rsidR="00E86BC7" w:rsidRPr="007D5F16" w:rsidRDefault="00E86BC7" w:rsidP="00982EF3">
      <w:pPr>
        <w:pStyle w:val="TF-refernciasITEM"/>
        <w:rPr>
          <w:b/>
          <w:bCs/>
        </w:rPr>
      </w:pPr>
      <w:r w:rsidRPr="00982EF3">
        <w:t xml:space="preserve">PESSOA, Daniela. </w:t>
      </w:r>
      <w:r w:rsidRPr="006D0DB4">
        <w:rPr>
          <w:b/>
          <w:bCs/>
        </w:rPr>
        <w:t>Want2Play</w:t>
      </w:r>
      <w:r w:rsidRPr="00982EF3">
        <w:t xml:space="preserve">. Abril Mídia S A, 2017. Disponível em: http://vejario.abril.com.br/cultura-lazer/aplicativo-conecta-pessoas-que-buscam-companhia-para-praticar-esportes/. Acesso em: </w:t>
      </w:r>
      <w:r>
        <w:t>30 set. 2021.</w:t>
      </w:r>
    </w:p>
    <w:p w14:paraId="6C4C81E7" w14:textId="77777777" w:rsidR="00E86BC7" w:rsidRDefault="00E86BC7" w:rsidP="001B6510">
      <w:pPr>
        <w:pStyle w:val="TF-refernciasITEM"/>
      </w:pPr>
      <w:r>
        <w:t xml:space="preserve">PIMENTEL, Mariano </w:t>
      </w:r>
      <w:r w:rsidRPr="006D0DB4">
        <w:rPr>
          <w:i/>
          <w:iCs/>
        </w:rPr>
        <w:t>et al</w:t>
      </w:r>
      <w:r>
        <w:t xml:space="preserve">. Modelo 3C de Colaboração para o Desenvolvimento de Sistemas Colaborativos. In: III Simpósio Brasileiro de Sistemas Colaborativos (IIISBSC). </w:t>
      </w:r>
      <w:r w:rsidRPr="005A0722">
        <w:rPr>
          <w:b/>
          <w:bCs/>
        </w:rPr>
        <w:t>Anais III Simpósio Brasileiro de Sistemas Colaborativos.</w:t>
      </w:r>
      <w:r>
        <w:t xml:space="preserve"> Rio de Janeiro, 2006. P. 58–67.</w:t>
      </w:r>
    </w:p>
    <w:p w14:paraId="4E205A9A" w14:textId="77777777" w:rsidR="00E86BC7" w:rsidRDefault="00E86BC7" w:rsidP="001B6510">
      <w:pPr>
        <w:pStyle w:val="TF-refernciasITEM"/>
      </w:pPr>
      <w:r w:rsidRPr="00C2612C">
        <w:t xml:space="preserve">PIMENTEL, Mariano; CARVALHO, Felipe da Silva Ponte. </w:t>
      </w:r>
      <w:r w:rsidRPr="004E646C">
        <w:t>Aprendizagem online é em rede, colaborativa:</w:t>
      </w:r>
      <w:r w:rsidRPr="00C2612C">
        <w:rPr>
          <w:b/>
          <w:bCs/>
        </w:rPr>
        <w:t xml:space="preserve"> </w:t>
      </w:r>
      <w:r w:rsidRPr="004E646C">
        <w:t>para o aluno não ficar estudando sozinho a distância.</w:t>
      </w:r>
      <w:r w:rsidRPr="00C2612C">
        <w:rPr>
          <w:b/>
          <w:bCs/>
        </w:rPr>
        <w:t xml:space="preserve"> </w:t>
      </w:r>
      <w:r w:rsidRPr="004E646C">
        <w:rPr>
          <w:b/>
          <w:bCs/>
        </w:rPr>
        <w:t>SBC Horizontes</w:t>
      </w:r>
      <w:r w:rsidRPr="00C2612C">
        <w:t>, jun.</w:t>
      </w:r>
      <w:r>
        <w:t xml:space="preserve"> </w:t>
      </w:r>
      <w:r w:rsidRPr="00C2612C">
        <w:t>2020. ISSN 2175-9235. Disponível em:</w:t>
      </w:r>
      <w:r>
        <w:t xml:space="preserve"> </w:t>
      </w:r>
      <w:r w:rsidRPr="00C2612C">
        <w:t>http://horizontes.sbc.org.br/index.php/2020/06/02/aprendizagem-em-rede. Acesso em: 16 nov. 2021.</w:t>
      </w:r>
    </w:p>
    <w:p w14:paraId="4A409E23" w14:textId="77777777" w:rsidR="00E86BC7" w:rsidRDefault="00E86BC7" w:rsidP="001B6510">
      <w:pPr>
        <w:pStyle w:val="TF-refernciasITEM"/>
      </w:pPr>
      <w:r w:rsidRPr="00B2735F">
        <w:t>RALLO,</w:t>
      </w:r>
      <w:r w:rsidRPr="003E7163">
        <w:t xml:space="preserve"> </w:t>
      </w:r>
      <w:r w:rsidRPr="005204A9">
        <w:t xml:space="preserve">Rafael. </w:t>
      </w:r>
      <w:r w:rsidRPr="00F6735D">
        <w:rPr>
          <w:b/>
          <w:bCs/>
        </w:rPr>
        <w:t xml:space="preserve">Material Design: </w:t>
      </w:r>
      <w:r w:rsidRPr="006D0DB4">
        <w:t>aprenda tudo sobre o design do Google</w:t>
      </w:r>
      <w:r w:rsidRPr="00F6735D">
        <w:rPr>
          <w:b/>
          <w:bCs/>
        </w:rPr>
        <w:t xml:space="preserve">. </w:t>
      </w:r>
      <w:proofErr w:type="spellStart"/>
      <w:r w:rsidRPr="00F6735D">
        <w:t>Rockcontent</w:t>
      </w:r>
      <w:proofErr w:type="spellEnd"/>
      <w:r w:rsidRPr="00B2735F">
        <w:t xml:space="preserve">, 2017. Disponível em: https://rockcontent.com/br/blog/material-design//. Acesso em: </w:t>
      </w:r>
      <w:r>
        <w:t>30 set. 2021</w:t>
      </w:r>
      <w:r w:rsidRPr="00B2735F">
        <w:t>.</w:t>
      </w:r>
    </w:p>
    <w:p w14:paraId="02734D1A" w14:textId="08C5BB3D" w:rsidR="00E86BC7" w:rsidRDefault="00E86BC7" w:rsidP="00E86BC7">
      <w:pPr>
        <w:pStyle w:val="TF-refernciasITEM"/>
      </w:pPr>
      <w:r>
        <w:t xml:space="preserve">RANKMYAPP. </w:t>
      </w:r>
      <w:proofErr w:type="spellStart"/>
      <w:r w:rsidRPr="00A10EC8">
        <w:rPr>
          <w:b/>
          <w:bCs/>
        </w:rPr>
        <w:t>User</w:t>
      </w:r>
      <w:proofErr w:type="spellEnd"/>
      <w:r w:rsidRPr="00A10EC8">
        <w:rPr>
          <w:b/>
          <w:bCs/>
        </w:rPr>
        <w:t xml:space="preserve"> </w:t>
      </w:r>
      <w:proofErr w:type="spellStart"/>
      <w:r w:rsidRPr="00A10EC8">
        <w:rPr>
          <w:b/>
          <w:bCs/>
        </w:rPr>
        <w:t>friendly</w:t>
      </w:r>
      <w:proofErr w:type="spellEnd"/>
      <w:r w:rsidRPr="001749E1">
        <w:t>: quais os princípios básicos e como fazer</w:t>
      </w:r>
      <w:r w:rsidRPr="00F6735D">
        <w:t xml:space="preserve">. </w:t>
      </w:r>
      <w:proofErr w:type="spellStart"/>
      <w:r>
        <w:t>R</w:t>
      </w:r>
      <w:r w:rsidRPr="00A10EC8">
        <w:t>ankmyapp</w:t>
      </w:r>
      <w:proofErr w:type="spellEnd"/>
      <w:r w:rsidRPr="00F6735D">
        <w:t>, 20</w:t>
      </w:r>
      <w:r>
        <w:t>21</w:t>
      </w:r>
      <w:r w:rsidRPr="00F6735D">
        <w:t>. Disponível em:</w:t>
      </w:r>
      <w:r w:rsidRPr="00127D24">
        <w:t xml:space="preserve"> </w:t>
      </w:r>
      <w:r w:rsidRPr="00154984">
        <w:t>https://www.rankmyapp.com/pt-br/mobile-marketing/user-friendly-quais-os-principios-basicos-e-como-fazer/</w:t>
      </w:r>
      <w:r w:rsidRPr="00F6735D">
        <w:t xml:space="preserve">. Acesso em: </w:t>
      </w:r>
      <w:r>
        <w:t>22 nov</w:t>
      </w:r>
      <w:r w:rsidRPr="00F6735D">
        <w:t>.</w:t>
      </w:r>
      <w:r>
        <w:t xml:space="preserve"> 2021.</w:t>
      </w:r>
      <w:r w:rsidRPr="00AF176D">
        <w:t>ROSSETTI</w:t>
      </w:r>
      <w:r w:rsidRPr="00B2735F">
        <w:t>,</w:t>
      </w:r>
      <w:r>
        <w:t xml:space="preserve"> L. </w:t>
      </w:r>
      <w:r w:rsidRPr="00AF176D">
        <w:t>Micaela</w:t>
      </w:r>
      <w:r w:rsidRPr="00F6735D">
        <w:rPr>
          <w:b/>
          <w:bCs/>
        </w:rPr>
        <w:t xml:space="preserve">. </w:t>
      </w:r>
      <w:r w:rsidRPr="00AF176D">
        <w:rPr>
          <w:b/>
          <w:bCs/>
        </w:rPr>
        <w:t xml:space="preserve">Heurísticas </w:t>
      </w:r>
      <w:proofErr w:type="spellStart"/>
      <w:r>
        <w:rPr>
          <w:b/>
          <w:bCs/>
        </w:rPr>
        <w:t>d</w:t>
      </w:r>
      <w:r w:rsidRPr="00AF176D" w:rsidDel="00E86BC7">
        <w:rPr>
          <w:b/>
          <w:bCs/>
        </w:rPr>
        <w:t>D</w:t>
      </w:r>
      <w:r w:rsidRPr="00AF176D">
        <w:rPr>
          <w:b/>
          <w:bCs/>
        </w:rPr>
        <w:t>e</w:t>
      </w:r>
      <w:proofErr w:type="spellEnd"/>
      <w:r w:rsidRPr="00AF176D">
        <w:rPr>
          <w:b/>
          <w:bCs/>
        </w:rPr>
        <w:t xml:space="preserve"> Nielsen</w:t>
      </w:r>
      <w:r w:rsidRPr="001B3ABC">
        <w:t>.</w:t>
      </w:r>
      <w:r w:rsidRPr="00F6735D">
        <w:rPr>
          <w:b/>
          <w:bCs/>
        </w:rPr>
        <w:t xml:space="preserve"> </w:t>
      </w:r>
      <w:proofErr w:type="spellStart"/>
      <w:r>
        <w:t>S</w:t>
      </w:r>
      <w:r w:rsidRPr="00AF176D">
        <w:t>oftdesign</w:t>
      </w:r>
      <w:proofErr w:type="spellEnd"/>
      <w:r w:rsidRPr="00B2735F">
        <w:t>, 20</w:t>
      </w:r>
      <w:r>
        <w:t>20</w:t>
      </w:r>
      <w:r w:rsidRPr="00B2735F">
        <w:t>. Disponível em</w:t>
      </w:r>
      <w:r w:rsidRPr="00A10EC8">
        <w:t xml:space="preserve"> </w:t>
      </w:r>
      <w:r w:rsidRPr="00AF176D">
        <w:t>https://softdesign.com.br/blog/heuristicas-de-nielsen</w:t>
      </w:r>
      <w:r w:rsidRPr="00B2735F">
        <w:t xml:space="preserve">. Acesso em: </w:t>
      </w:r>
      <w:r>
        <w:t>22 nov. 2021</w:t>
      </w:r>
      <w:r w:rsidRPr="00B2735F">
        <w:t>.</w:t>
      </w:r>
    </w:p>
    <w:p w14:paraId="1C617E11" w14:textId="77777777" w:rsidR="00E86BC7" w:rsidRDefault="00E86BC7" w:rsidP="00982EF3">
      <w:pPr>
        <w:pStyle w:val="TF-refernciasITEM"/>
      </w:pPr>
      <w:r w:rsidRPr="00982EF3">
        <w:t xml:space="preserve">SCHETINO, André. </w:t>
      </w:r>
      <w:r w:rsidRPr="006D0DB4">
        <w:rPr>
          <w:b/>
          <w:bCs/>
        </w:rPr>
        <w:t>5 dicas para pedalar sozinho</w:t>
      </w:r>
      <w:r w:rsidRPr="00982EF3">
        <w:t xml:space="preserve">. Até </w:t>
      </w:r>
      <w:r>
        <w:t>o</w:t>
      </w:r>
      <w:r w:rsidRPr="00982EF3">
        <w:t xml:space="preserve">nde </w:t>
      </w:r>
      <w:r>
        <w:t>d</w:t>
      </w:r>
      <w:r w:rsidRPr="00982EF3">
        <w:t xml:space="preserve">eu </w:t>
      </w:r>
      <w:r>
        <w:t>p</w:t>
      </w:r>
      <w:r w:rsidRPr="00982EF3">
        <w:t xml:space="preserve">ra </w:t>
      </w:r>
      <w:r>
        <w:t>i</w:t>
      </w:r>
      <w:r w:rsidRPr="00982EF3">
        <w:t xml:space="preserve">r </w:t>
      </w:r>
      <w:r>
        <w:t>d</w:t>
      </w:r>
      <w:r w:rsidRPr="00982EF3">
        <w:t xml:space="preserve">e </w:t>
      </w:r>
      <w:r>
        <w:t>b</w:t>
      </w:r>
      <w:r w:rsidRPr="00982EF3">
        <w:t xml:space="preserve">icicleta, 2014. Disponível em: https://ateondedeuprairdebicicleta.com.br/5-dicas-para-pedalar-sozinho/. Acesso em: </w:t>
      </w:r>
      <w:r>
        <w:t>30 set. 2021.</w:t>
      </w:r>
    </w:p>
    <w:p w14:paraId="632E1EAE" w14:textId="77777777" w:rsidR="00E86BC7" w:rsidRDefault="00E86BC7" w:rsidP="00E92A9F">
      <w:pPr>
        <w:pStyle w:val="TF-refernciasITEM"/>
      </w:pPr>
      <w:r>
        <w:t xml:space="preserve">SOUZA, Alex Rodrigues </w:t>
      </w:r>
      <w:r w:rsidRPr="001749E1">
        <w:rPr>
          <w:i/>
          <w:iCs/>
        </w:rPr>
        <w:t>et al</w:t>
      </w:r>
      <w:r>
        <w:t xml:space="preserve">. </w:t>
      </w:r>
      <w:r w:rsidRPr="003E7163">
        <w:rPr>
          <w:b/>
          <w:bCs/>
        </w:rPr>
        <w:t>Motivação à prática de futebol</w:t>
      </w:r>
      <w:r w:rsidRPr="005204A9">
        <w:rPr>
          <w:b/>
          <w:bCs/>
        </w:rPr>
        <w:t xml:space="preserve">: </w:t>
      </w:r>
      <w:r w:rsidRPr="00683919">
        <w:t>praticantes amadores da modalidade.</w:t>
      </w:r>
      <w:r w:rsidRPr="005204A9">
        <w:rPr>
          <w:b/>
          <w:bCs/>
        </w:rPr>
        <w:t xml:space="preserve"> </w:t>
      </w:r>
      <w:r>
        <w:t xml:space="preserve">Ciência da Informação, </w:t>
      </w:r>
      <w:proofErr w:type="spellStart"/>
      <w:r w:rsidRPr="003E7163">
        <w:t>Unifagoc</w:t>
      </w:r>
      <w:proofErr w:type="spellEnd"/>
      <w:r>
        <w:t>, v. 4, n. 2, p. 101-108, 2019. Disponível em: https://revista.unifagoc.edu.br/index.php/multidisciplinar/article/view/576/500. Acesso em: 2 nov. 2021.</w:t>
      </w:r>
    </w:p>
    <w:p w14:paraId="7B5BD525" w14:textId="77777777" w:rsidR="00E86BC7" w:rsidRDefault="00E86BC7" w:rsidP="001B6510">
      <w:pPr>
        <w:pStyle w:val="TF-refernciasITEM"/>
      </w:pPr>
      <w:r w:rsidRPr="00F6735D">
        <w:t xml:space="preserve">TEIXEIRA, Danielle. </w:t>
      </w:r>
      <w:r w:rsidRPr="00F6735D">
        <w:rPr>
          <w:b/>
          <w:bCs/>
        </w:rPr>
        <w:t xml:space="preserve">Criando um </w:t>
      </w:r>
      <w:proofErr w:type="spellStart"/>
      <w:r w:rsidRPr="00F6735D">
        <w:rPr>
          <w:b/>
          <w:bCs/>
        </w:rPr>
        <w:t>A</w:t>
      </w:r>
      <w:r>
        <w:rPr>
          <w:b/>
          <w:bCs/>
        </w:rPr>
        <w:t>plicativo</w:t>
      </w:r>
      <w:r w:rsidRPr="00F6735D" w:rsidDel="00A556B4">
        <w:rPr>
          <w:b/>
          <w:bCs/>
        </w:rPr>
        <w:t>pp</w:t>
      </w:r>
      <w:proofErr w:type="spellEnd"/>
      <w:r w:rsidRPr="00F6735D">
        <w:rPr>
          <w:b/>
          <w:bCs/>
        </w:rPr>
        <w:t xml:space="preserve"> com </w:t>
      </w:r>
      <w:proofErr w:type="spellStart"/>
      <w:r w:rsidRPr="00F6735D">
        <w:rPr>
          <w:b/>
          <w:bCs/>
        </w:rPr>
        <w:t>Flutter</w:t>
      </w:r>
      <w:proofErr w:type="spellEnd"/>
      <w:r w:rsidRPr="00F6735D">
        <w:t xml:space="preserve">. </w:t>
      </w:r>
      <w:proofErr w:type="spellStart"/>
      <w:r>
        <w:t>M</w:t>
      </w:r>
      <w:r w:rsidRPr="00F6735D">
        <w:t>edium</w:t>
      </w:r>
      <w:proofErr w:type="spellEnd"/>
      <w:r w:rsidRPr="00F6735D">
        <w:t xml:space="preserve">, 2019. Disponível em: https://medium.com/lfdev-blog/criando-um-app-com-flutter-d096c6443299. Acesso em: </w:t>
      </w:r>
      <w:r>
        <w:t>30 set</w:t>
      </w:r>
      <w:r w:rsidRPr="00F6735D">
        <w:t>.</w:t>
      </w:r>
      <w:r>
        <w:t xml:space="preserve"> 2021.</w:t>
      </w:r>
    </w:p>
    <w:p w14:paraId="0D0CE7C7" w14:textId="60E585B4" w:rsidR="00E86BC7" w:rsidRDefault="00E86BC7" w:rsidP="00E86BC7">
      <w:pPr>
        <w:pStyle w:val="TF-refernciasITEM"/>
      </w:pPr>
      <w:r>
        <w:lastRenderedPageBreak/>
        <w:t xml:space="preserve">VISUALBI. </w:t>
      </w:r>
      <w:r w:rsidRPr="00154984">
        <w:rPr>
          <w:b/>
          <w:bCs/>
        </w:rPr>
        <w:t xml:space="preserve">Fundamental Visual Design </w:t>
      </w:r>
      <w:proofErr w:type="spellStart"/>
      <w:r w:rsidRPr="00154984">
        <w:rPr>
          <w:b/>
          <w:bCs/>
        </w:rPr>
        <w:t>Rules</w:t>
      </w:r>
      <w:proofErr w:type="spellEnd"/>
      <w:r w:rsidRPr="00154984">
        <w:rPr>
          <w:b/>
          <w:bCs/>
        </w:rPr>
        <w:t xml:space="preserve"> </w:t>
      </w:r>
      <w:proofErr w:type="spellStart"/>
      <w:r w:rsidRPr="00154984">
        <w:rPr>
          <w:b/>
          <w:bCs/>
        </w:rPr>
        <w:t>to</w:t>
      </w:r>
      <w:proofErr w:type="spellEnd"/>
      <w:r w:rsidRPr="00154984">
        <w:rPr>
          <w:b/>
          <w:bCs/>
        </w:rPr>
        <w:t xml:space="preserve"> Design a </w:t>
      </w:r>
      <w:proofErr w:type="spellStart"/>
      <w:r w:rsidRPr="00154984">
        <w:rPr>
          <w:b/>
          <w:bCs/>
        </w:rPr>
        <w:t>User-Friendly</w:t>
      </w:r>
      <w:proofErr w:type="spellEnd"/>
      <w:r w:rsidRPr="00154984">
        <w:rPr>
          <w:b/>
          <w:bCs/>
        </w:rPr>
        <w:t xml:space="preserve"> Interface</w:t>
      </w:r>
      <w:r w:rsidRPr="00F6735D">
        <w:t xml:space="preserve">. </w:t>
      </w:r>
      <w:proofErr w:type="spellStart"/>
      <w:r>
        <w:t>V</w:t>
      </w:r>
      <w:r w:rsidRPr="00154984">
        <w:t>isualbi</w:t>
      </w:r>
      <w:proofErr w:type="spellEnd"/>
      <w:r w:rsidRPr="00F6735D">
        <w:t>, 20</w:t>
      </w:r>
      <w:r>
        <w:t>19</w:t>
      </w:r>
      <w:r w:rsidRPr="00F6735D">
        <w:t>. Disponível em:</w:t>
      </w:r>
      <w:r w:rsidRPr="00127D24">
        <w:t xml:space="preserve"> </w:t>
      </w:r>
      <w:r w:rsidRPr="00683919">
        <w:t>https://visualbi.com/blogs/tips-and-tricks/fundamental-visual-design-rules-design-user-friendly-interface/</w:t>
      </w:r>
      <w:r>
        <w:t xml:space="preserve">. </w:t>
      </w:r>
      <w:r w:rsidRPr="00F6735D">
        <w:t xml:space="preserve">Acesso em: </w:t>
      </w:r>
      <w:r>
        <w:t>22 nov</w:t>
      </w:r>
      <w:r w:rsidRPr="00F6735D">
        <w:t>.</w:t>
      </w:r>
      <w:r>
        <w:t xml:space="preserve"> 2021.</w:t>
      </w:r>
    </w:p>
    <w:p w14:paraId="4324702B" w14:textId="77777777" w:rsidR="00E86BC7" w:rsidRDefault="00E86BC7" w:rsidP="007705D5">
      <w:pPr>
        <w:pStyle w:val="TF-refernciasITEM"/>
      </w:pPr>
      <w:r w:rsidRPr="00127D24">
        <w:t xml:space="preserve">ZUCCHI, D. </w:t>
      </w:r>
      <w:r w:rsidRPr="005204A9">
        <w:rPr>
          <w:b/>
          <w:bCs/>
        </w:rPr>
        <w:t xml:space="preserve">Kevin: </w:t>
      </w:r>
      <w:r w:rsidRPr="00683919">
        <w:t>Formador de grupos em práticas esportivas.</w:t>
      </w:r>
      <w:r w:rsidRPr="00127D24">
        <w:t xml:space="preserve"> 2018. </w:t>
      </w:r>
      <w:r>
        <w:t>20</w:t>
      </w:r>
      <w:r w:rsidRPr="00127D24">
        <w:t>f.  TCC (Graduação) - Curso de Sistemas de Informação – Bacharelado, Instituto de Ciência Exatas e Aplicadas, Universidade Regional de Blumenau, Blumenau, 2018.</w:t>
      </w:r>
      <w:r w:rsidRPr="00127D24" w:rsidDel="00127D24">
        <w:t xml:space="preserve"> </w:t>
      </w:r>
    </w:p>
    <w:p w14:paraId="0B18B1CE" w14:textId="2B5E8C6C" w:rsidR="00E92A9F" w:rsidRDefault="00E92A9F" w:rsidP="00E92A9F">
      <w:pPr>
        <w:pStyle w:val="TF-refernciasITEM"/>
      </w:pPr>
    </w:p>
    <w:p w14:paraId="141B1B9F" w14:textId="77777777" w:rsidR="00A10EC8" w:rsidRDefault="00A10EC8" w:rsidP="00792653">
      <w:pPr>
        <w:pStyle w:val="TF-refernciasITEM"/>
      </w:pPr>
    </w:p>
    <w:p w14:paraId="6E6944E0" w14:textId="77777777" w:rsidR="00792653" w:rsidRDefault="00792653" w:rsidP="00792653">
      <w:pPr>
        <w:pStyle w:val="TF-refernciasITEM"/>
      </w:pPr>
    </w:p>
    <w:p w14:paraId="52677F87" w14:textId="77777777" w:rsidR="00792653" w:rsidRDefault="00792653" w:rsidP="00127D24">
      <w:pPr>
        <w:pStyle w:val="TF-refernciasITEM"/>
      </w:pPr>
    </w:p>
    <w:p w14:paraId="56359980" w14:textId="0F6B8261" w:rsidR="00C42B0C" w:rsidRDefault="0027228B" w:rsidP="00C42B0C">
      <w:pPr>
        <w:pStyle w:val="TF-refernciasbibliogrficasTTULO"/>
      </w:pPr>
      <w:r>
        <w:rPr>
          <w:color w:val="111111"/>
          <w:szCs w:val="24"/>
          <w:shd w:val="clear" w:color="auto" w:fill="FFFFFF"/>
        </w:rPr>
        <w:br w:type="page"/>
      </w:r>
    </w:p>
    <w:p w14:paraId="245FAD3B" w14:textId="77777777" w:rsidR="001048EB" w:rsidRDefault="001048EB" w:rsidP="001048EB">
      <w:pPr>
        <w:pStyle w:val="TF-xAvalTTULO"/>
      </w:pPr>
      <w:r w:rsidRPr="00340EA0">
        <w:lastRenderedPageBreak/>
        <w:t>FORMULÁRIO  DE  avaliação</w:t>
      </w:r>
      <w:r>
        <w:t xml:space="preserve"> SIS Acadêmico</w:t>
      </w:r>
    </w:p>
    <w:p w14:paraId="058583C2" w14:textId="77777777" w:rsidR="001048EB" w:rsidRDefault="001048EB" w:rsidP="001048EB">
      <w:pPr>
        <w:pStyle w:val="TF-xAvalTTULO"/>
      </w:pPr>
      <w:r>
        <w:t>P</w:t>
      </w:r>
      <w:r w:rsidRPr="00340EA0">
        <w:t>ROFESSOR TCC I</w:t>
      </w:r>
      <w:r>
        <w:t xml:space="preserve"> – projeto</w:t>
      </w:r>
    </w:p>
    <w:p w14:paraId="6E1C5C5A" w14:textId="77777777" w:rsidR="001048EB" w:rsidRDefault="001048EB" w:rsidP="001048EB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510FCF59" w14:textId="77777777" w:rsidR="001048EB" w:rsidRPr="00320BFA" w:rsidRDefault="001048EB" w:rsidP="001048EB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59"/>
        <w:gridCol w:w="7232"/>
        <w:gridCol w:w="483"/>
        <w:gridCol w:w="487"/>
        <w:gridCol w:w="481"/>
      </w:tblGrid>
      <w:tr w:rsidR="001048EB" w:rsidRPr="00320BFA" w14:paraId="677E0993" w14:textId="77777777" w:rsidTr="007B647C">
        <w:trPr>
          <w:cantSplit/>
          <w:trHeight w:val="1071"/>
          <w:jc w:val="center"/>
        </w:trPr>
        <w:tc>
          <w:tcPr>
            <w:tcW w:w="419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6925D79" w14:textId="77777777" w:rsidR="001048EB" w:rsidRPr="00320BFA" w:rsidRDefault="001048EB" w:rsidP="007B647C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1818EA7D" w14:textId="77777777" w:rsidR="001048EB" w:rsidRPr="00320BFA" w:rsidRDefault="001048EB" w:rsidP="007B647C">
            <w:pPr>
              <w:pStyle w:val="TF-xAvalITEMTABELA"/>
            </w:pPr>
            <w:r w:rsidRPr="00320BFA">
              <w:t>atende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EE876BC" w14:textId="77777777" w:rsidR="001048EB" w:rsidRPr="00320BFA" w:rsidRDefault="001048EB" w:rsidP="007B647C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71FBC0E" w14:textId="77777777" w:rsidR="001048EB" w:rsidRPr="00320BFA" w:rsidRDefault="001048EB" w:rsidP="007B647C">
            <w:pPr>
              <w:pStyle w:val="TF-xAvalITEMTABELA"/>
            </w:pPr>
            <w:r w:rsidRPr="00320BFA">
              <w:t>não atende</w:t>
            </w:r>
          </w:p>
        </w:tc>
      </w:tr>
      <w:tr w:rsidR="001048EB" w:rsidRPr="00320BFA" w14:paraId="749D88AB" w14:textId="77777777" w:rsidTr="007B647C">
        <w:trPr>
          <w:cantSplit/>
          <w:trHeight w:val="319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694237D9" w14:textId="77777777" w:rsidR="001048EB" w:rsidRPr="00320BFA" w:rsidRDefault="001048EB" w:rsidP="007B647C">
            <w:pPr>
              <w:pStyle w:val="TF-xAvalITEMTABELA"/>
            </w:pPr>
            <w:r w:rsidRPr="00934A37">
              <w:t>ASPECTOS TÉCNICOS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56BCE" w14:textId="77777777" w:rsidR="001048EB" w:rsidRPr="00320BFA" w:rsidRDefault="001048EB" w:rsidP="007B647C">
            <w:pPr>
              <w:pStyle w:val="TF-xAvalITEM"/>
              <w:numPr>
                <w:ilvl w:val="0"/>
                <w:numId w:val="12"/>
              </w:numPr>
            </w:pPr>
            <w:r w:rsidRPr="00320BFA">
              <w:t>INTRODUÇÃO</w:t>
            </w:r>
          </w:p>
          <w:p w14:paraId="49E58DDC" w14:textId="77777777" w:rsidR="001048EB" w:rsidRPr="00320BFA" w:rsidRDefault="001048EB" w:rsidP="007B647C">
            <w:pPr>
              <w:pStyle w:val="TF-xAvalITEMDETALHE"/>
            </w:pPr>
            <w:r w:rsidRPr="00320BFA">
              <w:t>O tema de pesquisa está devidamente contextualizado/delimitado?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00A77" w14:textId="74586E3A" w:rsidR="001048EB" w:rsidRPr="00320BFA" w:rsidRDefault="007948C6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2D07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5B24F6B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048EB" w:rsidRPr="00320BFA" w14:paraId="404DEC25" w14:textId="77777777" w:rsidTr="007B647C">
        <w:trPr>
          <w:cantSplit/>
          <w:trHeight w:val="245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910F4A" w14:textId="77777777" w:rsidR="001048EB" w:rsidRPr="00320BFA" w:rsidRDefault="001048EB" w:rsidP="007B647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47DCD" w14:textId="77777777" w:rsidR="001048EB" w:rsidRPr="00320BFA" w:rsidRDefault="001048EB" w:rsidP="007B647C">
            <w:pPr>
              <w:pStyle w:val="TF-xAvalITEMDETALHE"/>
            </w:pPr>
            <w:r w:rsidRPr="00320BFA">
              <w:t>O problema está claramente formulado?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AD4DF" w14:textId="7F899C8E" w:rsidR="001048EB" w:rsidRPr="00320BFA" w:rsidRDefault="007948C6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56014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63BCC7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048EB" w:rsidRPr="00320BFA" w14:paraId="491BF280" w14:textId="77777777" w:rsidTr="007B647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86916B8" w14:textId="77777777" w:rsidR="001048EB" w:rsidRPr="00320BFA" w:rsidRDefault="001048EB" w:rsidP="007B647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94B10" w14:textId="77777777" w:rsidR="001048EB" w:rsidRPr="00320BFA" w:rsidRDefault="001048EB" w:rsidP="007B647C">
            <w:pPr>
              <w:pStyle w:val="TF-xAvalITEM"/>
              <w:numPr>
                <w:ilvl w:val="0"/>
                <w:numId w:val="12"/>
              </w:numPr>
            </w:pPr>
            <w:r w:rsidRPr="00320BFA">
              <w:t>OBJETIVOS</w:t>
            </w:r>
          </w:p>
          <w:p w14:paraId="0DE183D3" w14:textId="77777777" w:rsidR="001048EB" w:rsidRPr="00320BFA" w:rsidRDefault="001048EB" w:rsidP="007B647C">
            <w:pPr>
              <w:pStyle w:val="TF-xAvalITEMDETALHE"/>
            </w:pPr>
            <w:r w:rsidRPr="00320BFA">
              <w:t>O objetivo principal está claramente definido e é passível de ser alcançado?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AF56B" w14:textId="5D47EC98" w:rsidR="001048EB" w:rsidRPr="00320BFA" w:rsidRDefault="007948C6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5D374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1BDCADA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048EB" w:rsidRPr="00320BFA" w14:paraId="3E57BFC2" w14:textId="77777777" w:rsidTr="007B647C">
        <w:trPr>
          <w:cantSplit/>
          <w:trHeight w:val="130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32E227" w14:textId="77777777" w:rsidR="001048EB" w:rsidRPr="00320BFA" w:rsidRDefault="001048EB" w:rsidP="007B647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AE136" w14:textId="77777777" w:rsidR="001048EB" w:rsidRPr="00320BFA" w:rsidRDefault="001048EB" w:rsidP="007B647C">
            <w:pPr>
              <w:pStyle w:val="TF-xAvalITEMDETALHE"/>
            </w:pPr>
            <w:r w:rsidRPr="00320BFA">
              <w:t xml:space="preserve">Os objetivos específicos são coerentes com o objetivo principal?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EB5CC" w14:textId="2B4C6A8C" w:rsidR="001048EB" w:rsidRPr="00320BFA" w:rsidRDefault="007948C6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14381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0177106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048EB" w:rsidRPr="00320BFA" w14:paraId="7C5E4AA0" w14:textId="77777777" w:rsidTr="007B647C">
        <w:trPr>
          <w:cantSplit/>
          <w:trHeight w:val="413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644161" w14:textId="77777777" w:rsidR="001048EB" w:rsidRPr="00320BFA" w:rsidRDefault="001048EB" w:rsidP="007B647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D0026" w14:textId="77777777" w:rsidR="001048EB" w:rsidRPr="00320BFA" w:rsidRDefault="001048EB" w:rsidP="007B647C">
            <w:pPr>
              <w:pStyle w:val="TF-xAvalITEM"/>
              <w:numPr>
                <w:ilvl w:val="0"/>
                <w:numId w:val="12"/>
              </w:numPr>
            </w:pPr>
            <w:r w:rsidRPr="00320BFA">
              <w:t>TRABALHOS CORRELATOS</w:t>
            </w:r>
          </w:p>
          <w:p w14:paraId="156BB0D0" w14:textId="77777777" w:rsidR="001048EB" w:rsidRPr="00320BFA" w:rsidRDefault="001048EB" w:rsidP="007B647C">
            <w:pPr>
              <w:pStyle w:val="TF-xAvalITEMDETALHE"/>
            </w:pPr>
            <w:r w:rsidRPr="00320BFA">
              <w:t>São apresentados trabalhos correlatos, bem como descritas as principais funcionalidades e os pontos fortes e fracos?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ACA8A" w14:textId="2DA042D8" w:rsidR="001048EB" w:rsidRPr="00320BFA" w:rsidRDefault="007948C6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90C11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80AC48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048EB" w:rsidRPr="00320BFA" w14:paraId="032524C7" w14:textId="77777777" w:rsidTr="007B647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61E1B9" w14:textId="77777777" w:rsidR="001048EB" w:rsidRPr="00320BFA" w:rsidRDefault="001048EB" w:rsidP="007B647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1D4AF3" w14:textId="77777777" w:rsidR="001048EB" w:rsidRPr="00320BFA" w:rsidRDefault="001048EB" w:rsidP="007B647C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74D136D3" w14:textId="77777777" w:rsidR="001048EB" w:rsidRPr="00320BFA" w:rsidRDefault="001048EB" w:rsidP="007B647C">
            <w:pPr>
              <w:pStyle w:val="TF-xAvalITEMDETALHE"/>
            </w:pPr>
            <w:r w:rsidRPr="00320BFA">
              <w:t>Foi apresentado e discutido um quadro relacionando os trabalhos correlatos e suas principais funcionalidades com a proposta apresentada?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121E2" w14:textId="783124F8" w:rsidR="001048EB" w:rsidRPr="00320BFA" w:rsidRDefault="007948C6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D9DDE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CDFB0F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048EB" w:rsidRPr="00320BFA" w14:paraId="5BBD9C82" w14:textId="77777777" w:rsidTr="007B647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3008DDB" w14:textId="77777777" w:rsidR="001048EB" w:rsidRPr="00320BFA" w:rsidRDefault="001048EB" w:rsidP="007B647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EE0CF" w14:textId="77777777" w:rsidR="001048EB" w:rsidRPr="00320BFA" w:rsidRDefault="001048EB" w:rsidP="007B647C">
            <w:pPr>
              <w:pStyle w:val="TF-xAvalITEMDETALHE"/>
            </w:pPr>
            <w:r w:rsidRPr="00320BFA">
              <w:t>São apresentados argumentos científicos, técnicos ou metodológicos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30BEF" w14:textId="10642965" w:rsidR="001048EB" w:rsidRPr="00320BFA" w:rsidRDefault="007948C6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DCC82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55B544B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048EB" w:rsidRPr="00320BFA" w14:paraId="6C515054" w14:textId="77777777" w:rsidTr="007B647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2A0A36" w14:textId="77777777" w:rsidR="001048EB" w:rsidRPr="00320BFA" w:rsidRDefault="001048EB" w:rsidP="007B647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66B12" w14:textId="77777777" w:rsidR="001048EB" w:rsidRPr="00320BFA" w:rsidRDefault="001048EB" w:rsidP="007B647C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666E2" w14:textId="6D94BF5C" w:rsidR="001048EB" w:rsidRPr="00320BFA" w:rsidRDefault="007948C6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5C1AB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53A798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048EB" w:rsidRPr="00320BFA" w14:paraId="47106FA4" w14:textId="77777777" w:rsidTr="007B647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68385C1" w14:textId="77777777" w:rsidR="001048EB" w:rsidRPr="00320BFA" w:rsidRDefault="001048EB" w:rsidP="007B647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EEB7E" w14:textId="77777777" w:rsidR="001048EB" w:rsidRPr="00320BFA" w:rsidRDefault="001048EB" w:rsidP="007B647C">
            <w:pPr>
              <w:pStyle w:val="TF-xAvalITEM"/>
              <w:numPr>
                <w:ilvl w:val="0"/>
                <w:numId w:val="12"/>
              </w:numPr>
            </w:pPr>
            <w:r w:rsidRPr="00320BFA">
              <w:t>REQUISITOS PRINCIPAIS DO PROBLEMA A SER TRABALHADO</w:t>
            </w:r>
          </w:p>
          <w:p w14:paraId="178D2B53" w14:textId="77777777" w:rsidR="001048EB" w:rsidRPr="00320BFA" w:rsidRDefault="001048EB" w:rsidP="007B647C">
            <w:pPr>
              <w:pStyle w:val="TF-xAvalITEMDETALHE"/>
            </w:pPr>
            <w:r w:rsidRPr="00320BFA">
              <w:t xml:space="preserve">Os requisitos funcionais e não funcionais foram claramente descritos?  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3CE05" w14:textId="7E7E2B0C" w:rsidR="001048EB" w:rsidRPr="00320BFA" w:rsidRDefault="007948C6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35880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02719AB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048EB" w:rsidRPr="00320BFA" w14:paraId="1BD177BB" w14:textId="77777777" w:rsidTr="007B647C">
        <w:trPr>
          <w:cantSplit/>
          <w:trHeight w:val="447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C97BB19" w14:textId="77777777" w:rsidR="001048EB" w:rsidRPr="00320BFA" w:rsidRDefault="001048EB" w:rsidP="007B647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183BA" w14:textId="77777777" w:rsidR="001048EB" w:rsidRPr="00320BFA" w:rsidRDefault="001048EB" w:rsidP="007B647C">
            <w:pPr>
              <w:pStyle w:val="TF-xAvalITEM"/>
              <w:numPr>
                <w:ilvl w:val="0"/>
                <w:numId w:val="12"/>
              </w:numPr>
            </w:pPr>
            <w:r w:rsidRPr="00320BFA">
              <w:t>METODOLOGIA</w:t>
            </w:r>
          </w:p>
          <w:p w14:paraId="235741A7" w14:textId="77777777" w:rsidR="001048EB" w:rsidRPr="00320BFA" w:rsidRDefault="001048EB" w:rsidP="007B647C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574B" w14:textId="49466AAA" w:rsidR="001048EB" w:rsidRPr="00320BFA" w:rsidRDefault="007948C6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7B7DB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851DB4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048EB" w:rsidRPr="00320BFA" w14:paraId="5FA1326F" w14:textId="77777777" w:rsidTr="007B647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DEB05A4" w14:textId="77777777" w:rsidR="001048EB" w:rsidRPr="00320BFA" w:rsidRDefault="001048EB" w:rsidP="007B647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45412" w14:textId="77777777" w:rsidR="001048EB" w:rsidRPr="00320BFA" w:rsidRDefault="001048EB" w:rsidP="007B647C">
            <w:pPr>
              <w:pStyle w:val="TF-xAvalITEMDETALHE"/>
            </w:pPr>
            <w:r w:rsidRPr="00320BFA">
              <w:t>Os métodos, recursos e o cronograma estão devidamente apresentados e são compatíveis com a metodologia proposta?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A1B2A" w14:textId="2D76C69D" w:rsidR="001048EB" w:rsidRPr="00320BFA" w:rsidRDefault="007948C6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1184A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39D9670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048EB" w:rsidRPr="00320BFA" w14:paraId="6153F21A" w14:textId="77777777" w:rsidTr="007B647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618ADCE" w14:textId="77777777" w:rsidR="001048EB" w:rsidRPr="00320BFA" w:rsidRDefault="001048EB" w:rsidP="007B647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09DBD" w14:textId="77777777" w:rsidR="001048EB" w:rsidRPr="00320BFA" w:rsidRDefault="001048EB" w:rsidP="007B647C">
            <w:pPr>
              <w:pStyle w:val="TF-xAvalITEM"/>
              <w:numPr>
                <w:ilvl w:val="0"/>
                <w:numId w:val="12"/>
              </w:numPr>
            </w:pPr>
            <w:r w:rsidRPr="00320BFA">
              <w:t>REVISÃO BIBLIOGRÁFICA</w:t>
            </w:r>
            <w:r>
              <w:t xml:space="preserve"> (atenção para a diferença de conteúdo entre projeto e pré-projeto)</w:t>
            </w:r>
          </w:p>
          <w:p w14:paraId="4D4036B3" w14:textId="77777777" w:rsidR="001048EB" w:rsidRPr="00320BFA" w:rsidRDefault="001048EB" w:rsidP="007B647C">
            <w:pPr>
              <w:pStyle w:val="TF-xAvalITEMDETALHE"/>
            </w:pPr>
            <w:r w:rsidRPr="00320BFA">
              <w:t>Os assuntos apresentados são suficientes e têm relação com o tema do TCC?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F3F1B" w14:textId="40AE3A1F" w:rsidR="001048EB" w:rsidRPr="00320BFA" w:rsidRDefault="007948C6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4ACA0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7F4A58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048EB" w:rsidRPr="00320BFA" w14:paraId="39439CA3" w14:textId="77777777" w:rsidTr="007B647C">
        <w:trPr>
          <w:cantSplit/>
          <w:trHeight w:val="249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C7BAB01" w14:textId="77777777" w:rsidR="001048EB" w:rsidRPr="00320BFA" w:rsidRDefault="001048EB" w:rsidP="007B647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5F5C4437" w14:textId="77777777" w:rsidR="001048EB" w:rsidRPr="00320BFA" w:rsidRDefault="001048EB" w:rsidP="007B647C">
            <w:pPr>
              <w:pStyle w:val="TF-xAvalITEMDETALHE"/>
            </w:pPr>
            <w:r w:rsidRPr="00320BFA">
              <w:t>As referências contemplam adequadamente os assuntos abordados (são indicadas obras atualizadas e as mais importantes da área)?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1B1DFBF" w14:textId="76F87CDE" w:rsidR="001048EB" w:rsidRPr="00320BFA" w:rsidRDefault="007948C6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FE1A68F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1EBFA5AD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048EB" w:rsidRPr="00320BFA" w14:paraId="2112B59B" w14:textId="77777777" w:rsidTr="007B647C">
        <w:trPr>
          <w:cantSplit/>
          <w:trHeight w:val="451"/>
          <w:jc w:val="center"/>
        </w:trPr>
        <w:tc>
          <w:tcPr>
            <w:tcW w:w="192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1DCFB4B" w14:textId="77777777" w:rsidR="001048EB" w:rsidRPr="00320BFA" w:rsidRDefault="001048EB" w:rsidP="007B647C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400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16388" w14:textId="77777777" w:rsidR="001048EB" w:rsidRPr="00320BFA" w:rsidRDefault="001048EB" w:rsidP="007B647C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5B7438D6" w14:textId="77777777" w:rsidR="001048EB" w:rsidRPr="00320BFA" w:rsidRDefault="001048EB" w:rsidP="007B647C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5612E" w14:textId="35DB4709" w:rsidR="001048EB" w:rsidRPr="00320BFA" w:rsidRDefault="007948C6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5DE9B8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DC00AC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048EB" w:rsidRPr="00320BFA" w14:paraId="030C4C5F" w14:textId="77777777" w:rsidTr="007B647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5CDBD18" w14:textId="77777777" w:rsidR="001048EB" w:rsidRPr="00320BFA" w:rsidRDefault="001048EB" w:rsidP="007B647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DC2DFE" w14:textId="77777777" w:rsidR="001048EB" w:rsidRPr="00320BFA" w:rsidRDefault="001048EB" w:rsidP="007B647C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D2ECF" w14:textId="3840FDCF" w:rsidR="001048EB" w:rsidRPr="00320BFA" w:rsidRDefault="007948C6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598440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6338F47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048EB" w:rsidRPr="00320BFA" w14:paraId="63AF643E" w14:textId="77777777" w:rsidTr="007B647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9DA871F" w14:textId="77777777" w:rsidR="001048EB" w:rsidRPr="00320BFA" w:rsidRDefault="001048EB" w:rsidP="007B647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E62FE" w14:textId="77777777" w:rsidR="001048EB" w:rsidRPr="00320BFA" w:rsidRDefault="001048EB" w:rsidP="007B647C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4EA8739E" w14:textId="77777777" w:rsidR="001048EB" w:rsidRPr="00320BFA" w:rsidRDefault="001048EB" w:rsidP="007B647C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685EB0" w14:textId="3055CA5D" w:rsidR="001048EB" w:rsidRPr="00320BFA" w:rsidRDefault="007948C6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53F7B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E613EB5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048EB" w:rsidRPr="00320BFA" w14:paraId="2AE8D3BA" w14:textId="77777777" w:rsidTr="007B647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A58B18" w14:textId="77777777" w:rsidR="001048EB" w:rsidRPr="00320BFA" w:rsidRDefault="001048EB" w:rsidP="007B647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5F921" w14:textId="77777777" w:rsidR="001048EB" w:rsidRPr="00320BFA" w:rsidRDefault="001048EB" w:rsidP="007B647C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AC31F8E" w14:textId="77777777" w:rsidR="001048EB" w:rsidRPr="00320BFA" w:rsidRDefault="001048EB" w:rsidP="007B647C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E901C" w14:textId="69DAD155" w:rsidR="001048EB" w:rsidRPr="00320BFA" w:rsidRDefault="007948C6" w:rsidP="007B647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B5006" w14:textId="77777777" w:rsidR="001048EB" w:rsidRPr="00320BFA" w:rsidRDefault="001048EB" w:rsidP="007B647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D09C574" w14:textId="77777777" w:rsidR="001048EB" w:rsidRPr="00320BFA" w:rsidRDefault="001048EB" w:rsidP="007B647C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1048EB" w:rsidRPr="00320BFA" w14:paraId="2D774781" w14:textId="77777777" w:rsidTr="007B647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10F3F4B" w14:textId="77777777" w:rsidR="001048EB" w:rsidRPr="00320BFA" w:rsidRDefault="001048EB" w:rsidP="007B647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E6FC" w14:textId="77777777" w:rsidR="001048EB" w:rsidRPr="00320BFA" w:rsidRDefault="001048EB" w:rsidP="007B647C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5AD8F0A4" w14:textId="77777777" w:rsidR="001048EB" w:rsidRPr="00320BFA" w:rsidRDefault="001048EB" w:rsidP="007B647C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4AC07" w14:textId="6641154B" w:rsidR="001048EB" w:rsidRPr="00320BFA" w:rsidRDefault="007948C6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875CB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4EB99C8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048EB" w:rsidRPr="00320BFA" w14:paraId="3C383B96" w14:textId="77777777" w:rsidTr="007B647C">
        <w:trPr>
          <w:cantSplit/>
          <w:trHeight w:val="386"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3FEDC08" w14:textId="77777777" w:rsidR="001048EB" w:rsidRPr="00320BFA" w:rsidRDefault="001048EB" w:rsidP="007B647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BF346" w14:textId="77777777" w:rsidR="001048EB" w:rsidRPr="00320BFA" w:rsidRDefault="001048EB" w:rsidP="007B647C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0B280" w14:textId="0A9DAA16" w:rsidR="001048EB" w:rsidRPr="00320BFA" w:rsidRDefault="007948C6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CABE5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AB5065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1048EB" w:rsidRPr="00320BFA" w14:paraId="3170656F" w14:textId="77777777" w:rsidTr="007B647C">
        <w:trPr>
          <w:cantSplit/>
          <w:jc w:val="center"/>
        </w:trPr>
        <w:tc>
          <w:tcPr>
            <w:tcW w:w="192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52BDEF" w14:textId="77777777" w:rsidR="001048EB" w:rsidRPr="00320BFA" w:rsidRDefault="001048EB" w:rsidP="007B647C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400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54D6EDE" w14:textId="77777777" w:rsidR="001048EB" w:rsidRPr="00320BFA" w:rsidRDefault="001048EB" w:rsidP="007B647C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06A2E37D" w14:textId="5D92B94D" w:rsidR="001048EB" w:rsidRPr="00320BFA" w:rsidRDefault="007948C6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71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1FDE5AA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74606786" w14:textId="77777777" w:rsidR="001048EB" w:rsidRPr="00320BFA" w:rsidRDefault="001048EB" w:rsidP="007B647C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3FF02093" w14:textId="77777777" w:rsidR="001048EB" w:rsidRPr="003F5F25" w:rsidRDefault="001048EB" w:rsidP="001048EB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1048EB" w:rsidRPr="0000224C" w14:paraId="464A9DDE" w14:textId="77777777" w:rsidTr="007B647C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7A1E8BA7" w14:textId="77777777" w:rsidR="001048EB" w:rsidRPr="0000224C" w:rsidRDefault="001048EB" w:rsidP="007B647C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>O projeto de TCC ser</w:t>
            </w:r>
            <w:r>
              <w:rPr>
                <w:sz w:val="18"/>
              </w:rPr>
              <w:t xml:space="preserve"> </w:t>
            </w:r>
            <w:r w:rsidRPr="0000224C">
              <w:rPr>
                <w:sz w:val="18"/>
              </w:rPr>
              <w:t>deverá ser revisado, isto é, necessita de complementação, se:</w:t>
            </w:r>
          </w:p>
          <w:p w14:paraId="00E08739" w14:textId="77777777" w:rsidR="001048EB" w:rsidRPr="0000224C" w:rsidRDefault="001048EB" w:rsidP="007B647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40B04B6E" w14:textId="77777777" w:rsidR="001048EB" w:rsidRPr="0000224C" w:rsidRDefault="001048EB" w:rsidP="007B647C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1048EB" w:rsidRPr="0000224C" w14:paraId="57D7FFBB" w14:textId="77777777" w:rsidTr="007B647C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379729F6" w14:textId="77777777" w:rsidR="001048EB" w:rsidRPr="0000224C" w:rsidRDefault="001048EB" w:rsidP="007B647C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3D3193D1" w14:textId="6370F602" w:rsidR="001048EB" w:rsidRPr="0000224C" w:rsidRDefault="001048EB" w:rsidP="007B647C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r w:rsidRPr="0000224C">
              <w:rPr>
                <w:sz w:val="20"/>
              </w:rPr>
              <w:t xml:space="preserve">( </w:t>
            </w:r>
            <w:r w:rsidR="007948C6">
              <w:rPr>
                <w:sz w:val="20"/>
              </w:rPr>
              <w:t>X</w:t>
            </w:r>
            <w:r w:rsidRPr="0000224C">
              <w:rPr>
                <w:sz w:val="20"/>
              </w:rPr>
              <w:t xml:space="preserve"> 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32007D69" w14:textId="77777777" w:rsidR="001048EB" w:rsidRPr="0000224C" w:rsidRDefault="001048EB" w:rsidP="007B647C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r w:rsidRPr="0000224C">
              <w:rPr>
                <w:sz w:val="20"/>
              </w:rPr>
              <w:t>(      ) REPROVADO</w:t>
            </w:r>
          </w:p>
        </w:tc>
      </w:tr>
    </w:tbl>
    <w:p w14:paraId="55B25876" w14:textId="56D33066" w:rsidR="0000224C" w:rsidRDefault="0000224C" w:rsidP="001048EB">
      <w:pPr>
        <w:keepNext w:val="0"/>
        <w:keepLines w:val="0"/>
      </w:pPr>
    </w:p>
    <w:sectPr w:rsidR="0000224C" w:rsidSect="001048EB">
      <w:headerReference w:type="default" r:id="rId16"/>
      <w:footerReference w:type="even" r:id="rId17"/>
      <w:footerReference w:type="default" r:id="rId18"/>
      <w:headerReference w:type="first" r:id="rId1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5A6F3C" w14:textId="77777777" w:rsidR="008A1CE1" w:rsidRDefault="008A1CE1">
      <w:r>
        <w:separator/>
      </w:r>
    </w:p>
  </w:endnote>
  <w:endnote w:type="continuationSeparator" w:id="0">
    <w:p w14:paraId="26571C5D" w14:textId="77777777" w:rsidR="008A1CE1" w:rsidRDefault="008A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005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44343176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04ECFB83" w14:textId="58E96793" w:rsidR="00C42B0C" w:rsidRDefault="00C42B0C" w:rsidP="00A00CA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77DD6EB5" w14:textId="77777777" w:rsidR="00C42B0C" w:rsidRDefault="00C42B0C" w:rsidP="00C42B0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merodepgina"/>
      </w:rPr>
      <w:id w:val="-1472970632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1835A3F6" w14:textId="1E1CAC61" w:rsidR="00C42B0C" w:rsidRDefault="00C42B0C" w:rsidP="00A00CA8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4649CC76" w14:textId="77777777" w:rsidR="00C42B0C" w:rsidRDefault="00C42B0C" w:rsidP="00C42B0C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3DF3A" w14:textId="77777777" w:rsidR="008A1CE1" w:rsidRDefault="008A1CE1">
      <w:r>
        <w:separator/>
      </w:r>
    </w:p>
  </w:footnote>
  <w:footnote w:type="continuationSeparator" w:id="0">
    <w:p w14:paraId="7805DA4D" w14:textId="77777777" w:rsidR="008A1CE1" w:rsidRDefault="008A1C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BE6D8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65782DBF" w14:textId="77777777" w:rsidTr="006746CA">
      <w:tc>
        <w:tcPr>
          <w:tcW w:w="3227" w:type="dxa"/>
          <w:shd w:val="clear" w:color="auto" w:fill="auto"/>
        </w:tcPr>
        <w:p w14:paraId="2653125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5BF48D05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FD2CF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4E7FD90B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5BEE50C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4"/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6"/>
  </w:num>
  <w:num w:numId="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6"/>
  </w:num>
  <w:num w:numId="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41"/>
  <w:proofState w:spelling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4C"/>
    <w:rsid w:val="00002FE5"/>
    <w:rsid w:val="0000542F"/>
    <w:rsid w:val="00006FD1"/>
    <w:rsid w:val="00010723"/>
    <w:rsid w:val="00012922"/>
    <w:rsid w:val="00013A75"/>
    <w:rsid w:val="00014BC6"/>
    <w:rsid w:val="0001575C"/>
    <w:rsid w:val="000179B5"/>
    <w:rsid w:val="00017B62"/>
    <w:rsid w:val="000204E7"/>
    <w:rsid w:val="00022872"/>
    <w:rsid w:val="00023FA0"/>
    <w:rsid w:val="0002602F"/>
    <w:rsid w:val="00026707"/>
    <w:rsid w:val="00030E4A"/>
    <w:rsid w:val="000312AC"/>
    <w:rsid w:val="00031A27"/>
    <w:rsid w:val="00031EE0"/>
    <w:rsid w:val="00034794"/>
    <w:rsid w:val="00040777"/>
    <w:rsid w:val="00043CBA"/>
    <w:rsid w:val="000454D7"/>
    <w:rsid w:val="00045A45"/>
    <w:rsid w:val="0004641A"/>
    <w:rsid w:val="00052A07"/>
    <w:rsid w:val="000533DA"/>
    <w:rsid w:val="0005457F"/>
    <w:rsid w:val="000600A4"/>
    <w:rsid w:val="000608E9"/>
    <w:rsid w:val="00061FEB"/>
    <w:rsid w:val="000667DF"/>
    <w:rsid w:val="000668C4"/>
    <w:rsid w:val="0007209B"/>
    <w:rsid w:val="00073DEA"/>
    <w:rsid w:val="0007487A"/>
    <w:rsid w:val="00075792"/>
    <w:rsid w:val="00075E5F"/>
    <w:rsid w:val="00080F9C"/>
    <w:rsid w:val="00082F28"/>
    <w:rsid w:val="0008380A"/>
    <w:rsid w:val="00084DEC"/>
    <w:rsid w:val="0008579A"/>
    <w:rsid w:val="00086AA8"/>
    <w:rsid w:val="0008732D"/>
    <w:rsid w:val="000915FB"/>
    <w:rsid w:val="0009191B"/>
    <w:rsid w:val="000931C0"/>
    <w:rsid w:val="00093EAA"/>
    <w:rsid w:val="000945E3"/>
    <w:rsid w:val="00097266"/>
    <w:rsid w:val="0009735C"/>
    <w:rsid w:val="00097C5F"/>
    <w:rsid w:val="000A104C"/>
    <w:rsid w:val="000A19DE"/>
    <w:rsid w:val="000A3EAB"/>
    <w:rsid w:val="000A3F61"/>
    <w:rsid w:val="000A4B6B"/>
    <w:rsid w:val="000A5523"/>
    <w:rsid w:val="000A596A"/>
    <w:rsid w:val="000A5D9F"/>
    <w:rsid w:val="000A7883"/>
    <w:rsid w:val="000A7DE8"/>
    <w:rsid w:val="000B12B2"/>
    <w:rsid w:val="000B33CB"/>
    <w:rsid w:val="000B3868"/>
    <w:rsid w:val="000B6770"/>
    <w:rsid w:val="000B7014"/>
    <w:rsid w:val="000C1926"/>
    <w:rsid w:val="000C1A18"/>
    <w:rsid w:val="000C2AA0"/>
    <w:rsid w:val="000C648D"/>
    <w:rsid w:val="000D1294"/>
    <w:rsid w:val="000D3EE6"/>
    <w:rsid w:val="000D5FE4"/>
    <w:rsid w:val="000D77C2"/>
    <w:rsid w:val="000E039E"/>
    <w:rsid w:val="000E27F9"/>
    <w:rsid w:val="000E2B1E"/>
    <w:rsid w:val="000E311F"/>
    <w:rsid w:val="000E3A68"/>
    <w:rsid w:val="000E6CE0"/>
    <w:rsid w:val="000F5640"/>
    <w:rsid w:val="000F5A1C"/>
    <w:rsid w:val="000F77E3"/>
    <w:rsid w:val="00104850"/>
    <w:rsid w:val="001048EB"/>
    <w:rsid w:val="001075A4"/>
    <w:rsid w:val="00107B02"/>
    <w:rsid w:val="0011363A"/>
    <w:rsid w:val="00113A3F"/>
    <w:rsid w:val="00115AF8"/>
    <w:rsid w:val="00116336"/>
    <w:rsid w:val="001164FE"/>
    <w:rsid w:val="001215B6"/>
    <w:rsid w:val="00125084"/>
    <w:rsid w:val="00125277"/>
    <w:rsid w:val="00127D24"/>
    <w:rsid w:val="001322FF"/>
    <w:rsid w:val="00132945"/>
    <w:rsid w:val="001375F7"/>
    <w:rsid w:val="00137985"/>
    <w:rsid w:val="00144FAB"/>
    <w:rsid w:val="0014788E"/>
    <w:rsid w:val="0015454C"/>
    <w:rsid w:val="00154984"/>
    <w:rsid w:val="001554E9"/>
    <w:rsid w:val="00157DF4"/>
    <w:rsid w:val="00160B5E"/>
    <w:rsid w:val="00161BB6"/>
    <w:rsid w:val="00162BF1"/>
    <w:rsid w:val="0016560C"/>
    <w:rsid w:val="00165735"/>
    <w:rsid w:val="00167F30"/>
    <w:rsid w:val="00167FDB"/>
    <w:rsid w:val="001745FF"/>
    <w:rsid w:val="00186092"/>
    <w:rsid w:val="001900E3"/>
    <w:rsid w:val="00190A76"/>
    <w:rsid w:val="00191EB1"/>
    <w:rsid w:val="0019296F"/>
    <w:rsid w:val="00192B63"/>
    <w:rsid w:val="00193A97"/>
    <w:rsid w:val="001946B4"/>
    <w:rsid w:val="001948BE"/>
    <w:rsid w:val="0019547B"/>
    <w:rsid w:val="001A12CE"/>
    <w:rsid w:val="001A6292"/>
    <w:rsid w:val="001A7511"/>
    <w:rsid w:val="001B0561"/>
    <w:rsid w:val="001B2F1E"/>
    <w:rsid w:val="001B30CA"/>
    <w:rsid w:val="001B35EA"/>
    <w:rsid w:val="001B3861"/>
    <w:rsid w:val="001B47FB"/>
    <w:rsid w:val="001B6510"/>
    <w:rsid w:val="001C0F3D"/>
    <w:rsid w:val="001C23C8"/>
    <w:rsid w:val="001C33B0"/>
    <w:rsid w:val="001C4F5A"/>
    <w:rsid w:val="001C5753"/>
    <w:rsid w:val="001C57E6"/>
    <w:rsid w:val="001C5CBB"/>
    <w:rsid w:val="001C63D9"/>
    <w:rsid w:val="001C75A7"/>
    <w:rsid w:val="001D0988"/>
    <w:rsid w:val="001D0C2A"/>
    <w:rsid w:val="001D4404"/>
    <w:rsid w:val="001D6234"/>
    <w:rsid w:val="001E371D"/>
    <w:rsid w:val="001E646A"/>
    <w:rsid w:val="001E682E"/>
    <w:rsid w:val="001F007F"/>
    <w:rsid w:val="001F0D36"/>
    <w:rsid w:val="001F25E8"/>
    <w:rsid w:val="001F4B44"/>
    <w:rsid w:val="001F5911"/>
    <w:rsid w:val="00200F98"/>
    <w:rsid w:val="002019D3"/>
    <w:rsid w:val="00202F3F"/>
    <w:rsid w:val="0020341D"/>
    <w:rsid w:val="002045BF"/>
    <w:rsid w:val="00211CE3"/>
    <w:rsid w:val="002159F3"/>
    <w:rsid w:val="00215C47"/>
    <w:rsid w:val="00223C19"/>
    <w:rsid w:val="00223C5A"/>
    <w:rsid w:val="00224A35"/>
    <w:rsid w:val="00224BB2"/>
    <w:rsid w:val="00233744"/>
    <w:rsid w:val="00234FBC"/>
    <w:rsid w:val="00235240"/>
    <w:rsid w:val="002368FD"/>
    <w:rsid w:val="00237563"/>
    <w:rsid w:val="00240F63"/>
    <w:rsid w:val="0024110F"/>
    <w:rsid w:val="002423AB"/>
    <w:rsid w:val="00243A69"/>
    <w:rsid w:val="002440B0"/>
    <w:rsid w:val="0024420A"/>
    <w:rsid w:val="00244318"/>
    <w:rsid w:val="00246BA5"/>
    <w:rsid w:val="002546CA"/>
    <w:rsid w:val="00260813"/>
    <w:rsid w:val="00263411"/>
    <w:rsid w:val="00263BD9"/>
    <w:rsid w:val="002647AE"/>
    <w:rsid w:val="0027228B"/>
    <w:rsid w:val="00272C6A"/>
    <w:rsid w:val="00272FBB"/>
    <w:rsid w:val="002749B2"/>
    <w:rsid w:val="00276BDE"/>
    <w:rsid w:val="0027792D"/>
    <w:rsid w:val="00277EB8"/>
    <w:rsid w:val="00281DA1"/>
    <w:rsid w:val="00282723"/>
    <w:rsid w:val="00282788"/>
    <w:rsid w:val="00284B96"/>
    <w:rsid w:val="0028550B"/>
    <w:rsid w:val="0028617A"/>
    <w:rsid w:val="0028631D"/>
    <w:rsid w:val="00292994"/>
    <w:rsid w:val="0029608A"/>
    <w:rsid w:val="002A20AD"/>
    <w:rsid w:val="002A26E1"/>
    <w:rsid w:val="002A375A"/>
    <w:rsid w:val="002A6617"/>
    <w:rsid w:val="002A72E3"/>
    <w:rsid w:val="002A7E1B"/>
    <w:rsid w:val="002B0EDC"/>
    <w:rsid w:val="002B0F19"/>
    <w:rsid w:val="002B1801"/>
    <w:rsid w:val="002B336F"/>
    <w:rsid w:val="002B38E7"/>
    <w:rsid w:val="002B4718"/>
    <w:rsid w:val="002C08E2"/>
    <w:rsid w:val="002C489C"/>
    <w:rsid w:val="002C7891"/>
    <w:rsid w:val="002D1B47"/>
    <w:rsid w:val="002D2A07"/>
    <w:rsid w:val="002D3F89"/>
    <w:rsid w:val="002D5E83"/>
    <w:rsid w:val="002E0423"/>
    <w:rsid w:val="002E4FC4"/>
    <w:rsid w:val="002E540C"/>
    <w:rsid w:val="002E6DD1"/>
    <w:rsid w:val="002F027E"/>
    <w:rsid w:val="002F02F4"/>
    <w:rsid w:val="002F2888"/>
    <w:rsid w:val="002F36A7"/>
    <w:rsid w:val="002F5D39"/>
    <w:rsid w:val="002F631A"/>
    <w:rsid w:val="002F639C"/>
    <w:rsid w:val="0030080F"/>
    <w:rsid w:val="00301631"/>
    <w:rsid w:val="00304407"/>
    <w:rsid w:val="00304FA2"/>
    <w:rsid w:val="003053DC"/>
    <w:rsid w:val="00305C75"/>
    <w:rsid w:val="00305D49"/>
    <w:rsid w:val="00307D84"/>
    <w:rsid w:val="00312CEA"/>
    <w:rsid w:val="00313BD8"/>
    <w:rsid w:val="003144DA"/>
    <w:rsid w:val="003175A6"/>
    <w:rsid w:val="00320BFA"/>
    <w:rsid w:val="0032360F"/>
    <w:rsid w:val="0032378D"/>
    <w:rsid w:val="00325681"/>
    <w:rsid w:val="0033328B"/>
    <w:rsid w:val="0033331C"/>
    <w:rsid w:val="00335048"/>
    <w:rsid w:val="00340AD0"/>
    <w:rsid w:val="00340B6D"/>
    <w:rsid w:val="00340C8E"/>
    <w:rsid w:val="003414C9"/>
    <w:rsid w:val="00341519"/>
    <w:rsid w:val="00343B7B"/>
    <w:rsid w:val="00344540"/>
    <w:rsid w:val="00345C45"/>
    <w:rsid w:val="00347E12"/>
    <w:rsid w:val="003519A3"/>
    <w:rsid w:val="00355A62"/>
    <w:rsid w:val="00361036"/>
    <w:rsid w:val="00362443"/>
    <w:rsid w:val="0036363A"/>
    <w:rsid w:val="00363DCC"/>
    <w:rsid w:val="003667FA"/>
    <w:rsid w:val="0036725D"/>
    <w:rsid w:val="0037046F"/>
    <w:rsid w:val="0037703B"/>
    <w:rsid w:val="00377DA7"/>
    <w:rsid w:val="0038293E"/>
    <w:rsid w:val="00383087"/>
    <w:rsid w:val="0038612F"/>
    <w:rsid w:val="00390273"/>
    <w:rsid w:val="00391A95"/>
    <w:rsid w:val="00394839"/>
    <w:rsid w:val="003966FC"/>
    <w:rsid w:val="00396FF0"/>
    <w:rsid w:val="00397344"/>
    <w:rsid w:val="003A0484"/>
    <w:rsid w:val="003A2B7D"/>
    <w:rsid w:val="003A4A75"/>
    <w:rsid w:val="003A4F77"/>
    <w:rsid w:val="003A5366"/>
    <w:rsid w:val="003A6C75"/>
    <w:rsid w:val="003A742B"/>
    <w:rsid w:val="003B1073"/>
    <w:rsid w:val="003B21C2"/>
    <w:rsid w:val="003B647A"/>
    <w:rsid w:val="003C5262"/>
    <w:rsid w:val="003C64BF"/>
    <w:rsid w:val="003D398C"/>
    <w:rsid w:val="003D473B"/>
    <w:rsid w:val="003D4B35"/>
    <w:rsid w:val="003E2D73"/>
    <w:rsid w:val="003E4F19"/>
    <w:rsid w:val="003E7163"/>
    <w:rsid w:val="003F49AB"/>
    <w:rsid w:val="003F5F25"/>
    <w:rsid w:val="00400CCB"/>
    <w:rsid w:val="0040436D"/>
    <w:rsid w:val="00407AC8"/>
    <w:rsid w:val="00410543"/>
    <w:rsid w:val="00413F32"/>
    <w:rsid w:val="004173CC"/>
    <w:rsid w:val="0042251A"/>
    <w:rsid w:val="0042356B"/>
    <w:rsid w:val="00423B2C"/>
    <w:rsid w:val="00423E73"/>
    <w:rsid w:val="0042420A"/>
    <w:rsid w:val="004243D2"/>
    <w:rsid w:val="00424610"/>
    <w:rsid w:val="0042573A"/>
    <w:rsid w:val="00426B44"/>
    <w:rsid w:val="00426D3D"/>
    <w:rsid w:val="00434A88"/>
    <w:rsid w:val="00436883"/>
    <w:rsid w:val="00442AE3"/>
    <w:rsid w:val="00443559"/>
    <w:rsid w:val="00451B94"/>
    <w:rsid w:val="0045657B"/>
    <w:rsid w:val="00470C41"/>
    <w:rsid w:val="004715D2"/>
    <w:rsid w:val="00473919"/>
    <w:rsid w:val="00475701"/>
    <w:rsid w:val="0047675F"/>
    <w:rsid w:val="0047690F"/>
    <w:rsid w:val="00476C78"/>
    <w:rsid w:val="00482BDB"/>
    <w:rsid w:val="00483820"/>
    <w:rsid w:val="0048576D"/>
    <w:rsid w:val="00493B1A"/>
    <w:rsid w:val="00493F14"/>
    <w:rsid w:val="0049495C"/>
    <w:rsid w:val="00495813"/>
    <w:rsid w:val="00497EF6"/>
    <w:rsid w:val="004A2CCC"/>
    <w:rsid w:val="004A2E69"/>
    <w:rsid w:val="004A6A10"/>
    <w:rsid w:val="004B0E47"/>
    <w:rsid w:val="004B42D8"/>
    <w:rsid w:val="004B4830"/>
    <w:rsid w:val="004B49CC"/>
    <w:rsid w:val="004B6B8F"/>
    <w:rsid w:val="004B7511"/>
    <w:rsid w:val="004C25FD"/>
    <w:rsid w:val="004C478C"/>
    <w:rsid w:val="004C53B8"/>
    <w:rsid w:val="004C5E5A"/>
    <w:rsid w:val="004C67F2"/>
    <w:rsid w:val="004D1DB2"/>
    <w:rsid w:val="004D387C"/>
    <w:rsid w:val="004D5E2A"/>
    <w:rsid w:val="004E1784"/>
    <w:rsid w:val="004E23CE"/>
    <w:rsid w:val="004E516B"/>
    <w:rsid w:val="004E575F"/>
    <w:rsid w:val="004E5A8C"/>
    <w:rsid w:val="004E6316"/>
    <w:rsid w:val="004E646C"/>
    <w:rsid w:val="004F0386"/>
    <w:rsid w:val="004F25BA"/>
    <w:rsid w:val="004F3D3A"/>
    <w:rsid w:val="004F41F0"/>
    <w:rsid w:val="00500539"/>
    <w:rsid w:val="00503373"/>
    <w:rsid w:val="00503F3F"/>
    <w:rsid w:val="00505B67"/>
    <w:rsid w:val="005204A9"/>
    <w:rsid w:val="00521ABF"/>
    <w:rsid w:val="005241D5"/>
    <w:rsid w:val="00535ED9"/>
    <w:rsid w:val="00536336"/>
    <w:rsid w:val="00536F25"/>
    <w:rsid w:val="00542ED7"/>
    <w:rsid w:val="00550533"/>
    <w:rsid w:val="00550D4A"/>
    <w:rsid w:val="00564A29"/>
    <w:rsid w:val="00564D26"/>
    <w:rsid w:val="00564FBC"/>
    <w:rsid w:val="0056569F"/>
    <w:rsid w:val="005705A9"/>
    <w:rsid w:val="00570D35"/>
    <w:rsid w:val="00571959"/>
    <w:rsid w:val="00572864"/>
    <w:rsid w:val="005755BA"/>
    <w:rsid w:val="00577D3B"/>
    <w:rsid w:val="00577E37"/>
    <w:rsid w:val="00580859"/>
    <w:rsid w:val="0058482B"/>
    <w:rsid w:val="00584943"/>
    <w:rsid w:val="005852DE"/>
    <w:rsid w:val="0058618A"/>
    <w:rsid w:val="00591611"/>
    <w:rsid w:val="00591C48"/>
    <w:rsid w:val="00591F43"/>
    <w:rsid w:val="00597DC6"/>
    <w:rsid w:val="005A0722"/>
    <w:rsid w:val="005A362B"/>
    <w:rsid w:val="005A4952"/>
    <w:rsid w:val="005B20A1"/>
    <w:rsid w:val="005B2478"/>
    <w:rsid w:val="005B4D0D"/>
    <w:rsid w:val="005C21CD"/>
    <w:rsid w:val="005C21FC"/>
    <w:rsid w:val="005C30AE"/>
    <w:rsid w:val="005C55E5"/>
    <w:rsid w:val="005C5BF8"/>
    <w:rsid w:val="005C70B3"/>
    <w:rsid w:val="005D1512"/>
    <w:rsid w:val="005D16F9"/>
    <w:rsid w:val="005D1DAD"/>
    <w:rsid w:val="005D5620"/>
    <w:rsid w:val="005E0D3F"/>
    <w:rsid w:val="005E174D"/>
    <w:rsid w:val="005E31E1"/>
    <w:rsid w:val="005E35F3"/>
    <w:rsid w:val="005E400D"/>
    <w:rsid w:val="005E4BC0"/>
    <w:rsid w:val="005E698D"/>
    <w:rsid w:val="005E6996"/>
    <w:rsid w:val="005F09F1"/>
    <w:rsid w:val="005F125A"/>
    <w:rsid w:val="005F1B66"/>
    <w:rsid w:val="005F4E00"/>
    <w:rsid w:val="005F645A"/>
    <w:rsid w:val="0060060C"/>
    <w:rsid w:val="00602F13"/>
    <w:rsid w:val="00603E3E"/>
    <w:rsid w:val="00610CB4"/>
    <w:rsid w:val="006118D1"/>
    <w:rsid w:val="0061251F"/>
    <w:rsid w:val="00612A10"/>
    <w:rsid w:val="00612BF5"/>
    <w:rsid w:val="00620424"/>
    <w:rsid w:val="00620CA5"/>
    <w:rsid w:val="00620D93"/>
    <w:rsid w:val="006229D2"/>
    <w:rsid w:val="0062386A"/>
    <w:rsid w:val="006239FD"/>
    <w:rsid w:val="0062560B"/>
    <w:rsid w:val="0062576D"/>
    <w:rsid w:val="00625788"/>
    <w:rsid w:val="00630467"/>
    <w:rsid w:val="006305AA"/>
    <w:rsid w:val="006307CF"/>
    <w:rsid w:val="00631B31"/>
    <w:rsid w:val="0063277E"/>
    <w:rsid w:val="00633FC2"/>
    <w:rsid w:val="006348D1"/>
    <w:rsid w:val="00635650"/>
    <w:rsid w:val="006364F4"/>
    <w:rsid w:val="006426D5"/>
    <w:rsid w:val="00642924"/>
    <w:rsid w:val="0064628C"/>
    <w:rsid w:val="006466FF"/>
    <w:rsid w:val="00646A5F"/>
    <w:rsid w:val="006475C1"/>
    <w:rsid w:val="00656C00"/>
    <w:rsid w:val="00657890"/>
    <w:rsid w:val="00657A51"/>
    <w:rsid w:val="00661967"/>
    <w:rsid w:val="00661DAF"/>
    <w:rsid w:val="00661F61"/>
    <w:rsid w:val="00663FDE"/>
    <w:rsid w:val="00671159"/>
    <w:rsid w:val="00671B49"/>
    <w:rsid w:val="00674155"/>
    <w:rsid w:val="006746CA"/>
    <w:rsid w:val="00675B9C"/>
    <w:rsid w:val="0068371E"/>
    <w:rsid w:val="00683919"/>
    <w:rsid w:val="006931E9"/>
    <w:rsid w:val="00693B09"/>
    <w:rsid w:val="00694BEB"/>
    <w:rsid w:val="00695745"/>
    <w:rsid w:val="0069600B"/>
    <w:rsid w:val="00697589"/>
    <w:rsid w:val="006A0A1A"/>
    <w:rsid w:val="006A4DC7"/>
    <w:rsid w:val="006A4E41"/>
    <w:rsid w:val="006A6460"/>
    <w:rsid w:val="006B104E"/>
    <w:rsid w:val="006B230F"/>
    <w:rsid w:val="006B5AEA"/>
    <w:rsid w:val="006B6383"/>
    <w:rsid w:val="006B640D"/>
    <w:rsid w:val="006C5D48"/>
    <w:rsid w:val="006C61FA"/>
    <w:rsid w:val="006D0896"/>
    <w:rsid w:val="006D0DB4"/>
    <w:rsid w:val="006D0EA2"/>
    <w:rsid w:val="006D29FC"/>
    <w:rsid w:val="006D7440"/>
    <w:rsid w:val="006E25D2"/>
    <w:rsid w:val="006E775C"/>
    <w:rsid w:val="006E7F5D"/>
    <w:rsid w:val="006F1ECA"/>
    <w:rsid w:val="006F35C6"/>
    <w:rsid w:val="006F73F0"/>
    <w:rsid w:val="006F7B9C"/>
    <w:rsid w:val="00701A58"/>
    <w:rsid w:val="00701C04"/>
    <w:rsid w:val="007020D9"/>
    <w:rsid w:val="0070391A"/>
    <w:rsid w:val="00704742"/>
    <w:rsid w:val="00706486"/>
    <w:rsid w:val="00706F3D"/>
    <w:rsid w:val="007130F7"/>
    <w:rsid w:val="0071322A"/>
    <w:rsid w:val="00715AFA"/>
    <w:rsid w:val="00716259"/>
    <w:rsid w:val="0072097E"/>
    <w:rsid w:val="007214E3"/>
    <w:rsid w:val="007222F7"/>
    <w:rsid w:val="00723C07"/>
    <w:rsid w:val="00724679"/>
    <w:rsid w:val="00725368"/>
    <w:rsid w:val="007304F3"/>
    <w:rsid w:val="0073068F"/>
    <w:rsid w:val="00730839"/>
    <w:rsid w:val="00730F60"/>
    <w:rsid w:val="00731CF4"/>
    <w:rsid w:val="007331CB"/>
    <w:rsid w:val="0073357C"/>
    <w:rsid w:val="0073386F"/>
    <w:rsid w:val="00733FF9"/>
    <w:rsid w:val="007357FE"/>
    <w:rsid w:val="007366CD"/>
    <w:rsid w:val="00740DB3"/>
    <w:rsid w:val="007424F6"/>
    <w:rsid w:val="00744696"/>
    <w:rsid w:val="007447DA"/>
    <w:rsid w:val="00747395"/>
    <w:rsid w:val="00747D3F"/>
    <w:rsid w:val="00753844"/>
    <w:rsid w:val="007554DF"/>
    <w:rsid w:val="00755B31"/>
    <w:rsid w:val="00755E33"/>
    <w:rsid w:val="0075776D"/>
    <w:rsid w:val="0076099A"/>
    <w:rsid w:val="007613FB"/>
    <w:rsid w:val="00761E34"/>
    <w:rsid w:val="00766A3C"/>
    <w:rsid w:val="007679B5"/>
    <w:rsid w:val="007705D5"/>
    <w:rsid w:val="007722BF"/>
    <w:rsid w:val="00772CCB"/>
    <w:rsid w:val="00773B54"/>
    <w:rsid w:val="00773E44"/>
    <w:rsid w:val="0077580B"/>
    <w:rsid w:val="00781167"/>
    <w:rsid w:val="007821EF"/>
    <w:rsid w:val="007854B3"/>
    <w:rsid w:val="0078787D"/>
    <w:rsid w:val="00787FA8"/>
    <w:rsid w:val="00792653"/>
    <w:rsid w:val="00792F78"/>
    <w:rsid w:val="007944F8"/>
    <w:rsid w:val="007948C6"/>
    <w:rsid w:val="00796632"/>
    <w:rsid w:val="007973E3"/>
    <w:rsid w:val="007A1883"/>
    <w:rsid w:val="007A346A"/>
    <w:rsid w:val="007A379F"/>
    <w:rsid w:val="007A658E"/>
    <w:rsid w:val="007B0AB6"/>
    <w:rsid w:val="007B5E96"/>
    <w:rsid w:val="007C1171"/>
    <w:rsid w:val="007C7560"/>
    <w:rsid w:val="007D0720"/>
    <w:rsid w:val="007D10F2"/>
    <w:rsid w:val="007D11E0"/>
    <w:rsid w:val="007D207E"/>
    <w:rsid w:val="007D5F16"/>
    <w:rsid w:val="007D643C"/>
    <w:rsid w:val="007D64BF"/>
    <w:rsid w:val="007D6DEC"/>
    <w:rsid w:val="007E2754"/>
    <w:rsid w:val="007E453B"/>
    <w:rsid w:val="007E46A1"/>
    <w:rsid w:val="007E730D"/>
    <w:rsid w:val="007E7311"/>
    <w:rsid w:val="007F15CB"/>
    <w:rsid w:val="007F1F56"/>
    <w:rsid w:val="007F39D3"/>
    <w:rsid w:val="007F403E"/>
    <w:rsid w:val="007F687A"/>
    <w:rsid w:val="007F6A92"/>
    <w:rsid w:val="007F703D"/>
    <w:rsid w:val="008056DA"/>
    <w:rsid w:val="008072AC"/>
    <w:rsid w:val="00807DE4"/>
    <w:rsid w:val="00810CEA"/>
    <w:rsid w:val="008130C3"/>
    <w:rsid w:val="00813DBA"/>
    <w:rsid w:val="00814A07"/>
    <w:rsid w:val="00822046"/>
    <w:rsid w:val="008233E5"/>
    <w:rsid w:val="008263D8"/>
    <w:rsid w:val="00830E61"/>
    <w:rsid w:val="00833DE8"/>
    <w:rsid w:val="00833F47"/>
    <w:rsid w:val="0083407E"/>
    <w:rsid w:val="008348C3"/>
    <w:rsid w:val="008373B4"/>
    <w:rsid w:val="008404C4"/>
    <w:rsid w:val="0084550A"/>
    <w:rsid w:val="00847363"/>
    <w:rsid w:val="0084796D"/>
    <w:rsid w:val="00847D37"/>
    <w:rsid w:val="0085001D"/>
    <w:rsid w:val="0085162C"/>
    <w:rsid w:val="00851F2F"/>
    <w:rsid w:val="00855945"/>
    <w:rsid w:val="008576AC"/>
    <w:rsid w:val="00862B72"/>
    <w:rsid w:val="00862E53"/>
    <w:rsid w:val="00863993"/>
    <w:rsid w:val="00863FF1"/>
    <w:rsid w:val="00865DAB"/>
    <w:rsid w:val="00866964"/>
    <w:rsid w:val="00871A41"/>
    <w:rsid w:val="00885CCA"/>
    <w:rsid w:val="00885F67"/>
    <w:rsid w:val="00886D76"/>
    <w:rsid w:val="00897019"/>
    <w:rsid w:val="008971C7"/>
    <w:rsid w:val="00897A7C"/>
    <w:rsid w:val="008A0F9D"/>
    <w:rsid w:val="008A12A4"/>
    <w:rsid w:val="008A1CE1"/>
    <w:rsid w:val="008A38E3"/>
    <w:rsid w:val="008B0A07"/>
    <w:rsid w:val="008B5CBC"/>
    <w:rsid w:val="008B68A5"/>
    <w:rsid w:val="008B781F"/>
    <w:rsid w:val="008C0069"/>
    <w:rsid w:val="008C1495"/>
    <w:rsid w:val="008C2768"/>
    <w:rsid w:val="008C5E2A"/>
    <w:rsid w:val="008D02EC"/>
    <w:rsid w:val="008D0722"/>
    <w:rsid w:val="008D0C23"/>
    <w:rsid w:val="008D21E0"/>
    <w:rsid w:val="008D3103"/>
    <w:rsid w:val="008D5522"/>
    <w:rsid w:val="008D69C5"/>
    <w:rsid w:val="008D7404"/>
    <w:rsid w:val="008E0F86"/>
    <w:rsid w:val="008E5210"/>
    <w:rsid w:val="008F18DA"/>
    <w:rsid w:val="008F2DC1"/>
    <w:rsid w:val="008F4C15"/>
    <w:rsid w:val="008F5B76"/>
    <w:rsid w:val="008F70AD"/>
    <w:rsid w:val="00900DB1"/>
    <w:rsid w:val="009022BF"/>
    <w:rsid w:val="0090406B"/>
    <w:rsid w:val="0090736E"/>
    <w:rsid w:val="00911CD9"/>
    <w:rsid w:val="00912B71"/>
    <w:rsid w:val="0091474B"/>
    <w:rsid w:val="00920604"/>
    <w:rsid w:val="00925656"/>
    <w:rsid w:val="00926297"/>
    <w:rsid w:val="00926F35"/>
    <w:rsid w:val="009314E3"/>
    <w:rsid w:val="00931632"/>
    <w:rsid w:val="0093172E"/>
    <w:rsid w:val="00932C92"/>
    <w:rsid w:val="00937B05"/>
    <w:rsid w:val="009444F2"/>
    <w:rsid w:val="009454E4"/>
    <w:rsid w:val="00950BA4"/>
    <w:rsid w:val="009569B6"/>
    <w:rsid w:val="0095788C"/>
    <w:rsid w:val="00962386"/>
    <w:rsid w:val="00966110"/>
    <w:rsid w:val="0096683A"/>
    <w:rsid w:val="00967611"/>
    <w:rsid w:val="009707CF"/>
    <w:rsid w:val="00974D84"/>
    <w:rsid w:val="00974E90"/>
    <w:rsid w:val="00977B45"/>
    <w:rsid w:val="0098250A"/>
    <w:rsid w:val="00982EF3"/>
    <w:rsid w:val="00984211"/>
    <w:rsid w:val="00984240"/>
    <w:rsid w:val="00987F2B"/>
    <w:rsid w:val="00987FF8"/>
    <w:rsid w:val="00991EAB"/>
    <w:rsid w:val="00992520"/>
    <w:rsid w:val="00995B07"/>
    <w:rsid w:val="00997C07"/>
    <w:rsid w:val="009A2619"/>
    <w:rsid w:val="009A332F"/>
    <w:rsid w:val="009A5850"/>
    <w:rsid w:val="009A5C5C"/>
    <w:rsid w:val="009A6085"/>
    <w:rsid w:val="009A75AA"/>
    <w:rsid w:val="009B1067"/>
    <w:rsid w:val="009B10D6"/>
    <w:rsid w:val="009B273D"/>
    <w:rsid w:val="009B34B3"/>
    <w:rsid w:val="009B3A28"/>
    <w:rsid w:val="009B5874"/>
    <w:rsid w:val="009B7777"/>
    <w:rsid w:val="009C02D3"/>
    <w:rsid w:val="009C381F"/>
    <w:rsid w:val="009D65D0"/>
    <w:rsid w:val="009D6696"/>
    <w:rsid w:val="009D7E91"/>
    <w:rsid w:val="009E1222"/>
    <w:rsid w:val="009E135E"/>
    <w:rsid w:val="009E3C92"/>
    <w:rsid w:val="009E54F4"/>
    <w:rsid w:val="009F20F8"/>
    <w:rsid w:val="009F2BFA"/>
    <w:rsid w:val="009F3141"/>
    <w:rsid w:val="009F36DA"/>
    <w:rsid w:val="009F5B06"/>
    <w:rsid w:val="00A01410"/>
    <w:rsid w:val="00A03A3D"/>
    <w:rsid w:val="00A045C4"/>
    <w:rsid w:val="00A06B96"/>
    <w:rsid w:val="00A10DFA"/>
    <w:rsid w:val="00A10EC8"/>
    <w:rsid w:val="00A11A19"/>
    <w:rsid w:val="00A134CB"/>
    <w:rsid w:val="00A179BD"/>
    <w:rsid w:val="00A21708"/>
    <w:rsid w:val="00A22362"/>
    <w:rsid w:val="00A2339D"/>
    <w:rsid w:val="00A24573"/>
    <w:rsid w:val="00A249BA"/>
    <w:rsid w:val="00A307C7"/>
    <w:rsid w:val="00A30CA7"/>
    <w:rsid w:val="00A35F37"/>
    <w:rsid w:val="00A36FF0"/>
    <w:rsid w:val="00A43C39"/>
    <w:rsid w:val="00A44581"/>
    <w:rsid w:val="00A45093"/>
    <w:rsid w:val="00A46B77"/>
    <w:rsid w:val="00A46D00"/>
    <w:rsid w:val="00A50EAF"/>
    <w:rsid w:val="00A51B2C"/>
    <w:rsid w:val="00A54216"/>
    <w:rsid w:val="00A556B4"/>
    <w:rsid w:val="00A602F9"/>
    <w:rsid w:val="00A61C51"/>
    <w:rsid w:val="00A650EE"/>
    <w:rsid w:val="00A662C8"/>
    <w:rsid w:val="00A71157"/>
    <w:rsid w:val="00A7393F"/>
    <w:rsid w:val="00A7443B"/>
    <w:rsid w:val="00A8630A"/>
    <w:rsid w:val="00A87153"/>
    <w:rsid w:val="00A9006C"/>
    <w:rsid w:val="00A95C70"/>
    <w:rsid w:val="00A966E6"/>
    <w:rsid w:val="00AA04B1"/>
    <w:rsid w:val="00AA0909"/>
    <w:rsid w:val="00AA19FC"/>
    <w:rsid w:val="00AA6034"/>
    <w:rsid w:val="00AA67CD"/>
    <w:rsid w:val="00AB2BE3"/>
    <w:rsid w:val="00AB3EA9"/>
    <w:rsid w:val="00AB44DC"/>
    <w:rsid w:val="00AB637A"/>
    <w:rsid w:val="00AB640F"/>
    <w:rsid w:val="00AB7834"/>
    <w:rsid w:val="00AC09A3"/>
    <w:rsid w:val="00AC158D"/>
    <w:rsid w:val="00AC4D5F"/>
    <w:rsid w:val="00AC6F62"/>
    <w:rsid w:val="00AD19B6"/>
    <w:rsid w:val="00AD1D2C"/>
    <w:rsid w:val="00AD67E7"/>
    <w:rsid w:val="00AE0525"/>
    <w:rsid w:val="00AE08DB"/>
    <w:rsid w:val="00AE1C04"/>
    <w:rsid w:val="00AE2729"/>
    <w:rsid w:val="00AE3148"/>
    <w:rsid w:val="00AE35DF"/>
    <w:rsid w:val="00AE4B7C"/>
    <w:rsid w:val="00AE5AE2"/>
    <w:rsid w:val="00AE72A4"/>
    <w:rsid w:val="00AE7343"/>
    <w:rsid w:val="00AF176D"/>
    <w:rsid w:val="00AF33A3"/>
    <w:rsid w:val="00AF3B1F"/>
    <w:rsid w:val="00AF77B4"/>
    <w:rsid w:val="00B002A5"/>
    <w:rsid w:val="00B00A13"/>
    <w:rsid w:val="00B00D69"/>
    <w:rsid w:val="00B00E04"/>
    <w:rsid w:val="00B05485"/>
    <w:rsid w:val="00B1458E"/>
    <w:rsid w:val="00B14C51"/>
    <w:rsid w:val="00B20021"/>
    <w:rsid w:val="00B20ADC"/>
    <w:rsid w:val="00B20FDE"/>
    <w:rsid w:val="00B2214C"/>
    <w:rsid w:val="00B243FA"/>
    <w:rsid w:val="00B25319"/>
    <w:rsid w:val="00B2698F"/>
    <w:rsid w:val="00B2735F"/>
    <w:rsid w:val="00B27CC6"/>
    <w:rsid w:val="00B31E90"/>
    <w:rsid w:val="00B3677C"/>
    <w:rsid w:val="00B36A62"/>
    <w:rsid w:val="00B36E4A"/>
    <w:rsid w:val="00B42041"/>
    <w:rsid w:val="00B43398"/>
    <w:rsid w:val="00B4365C"/>
    <w:rsid w:val="00B43FBF"/>
    <w:rsid w:val="00B44F11"/>
    <w:rsid w:val="00B450CB"/>
    <w:rsid w:val="00B46492"/>
    <w:rsid w:val="00B51846"/>
    <w:rsid w:val="00B52E38"/>
    <w:rsid w:val="00B53F3F"/>
    <w:rsid w:val="00B54922"/>
    <w:rsid w:val="00B54B30"/>
    <w:rsid w:val="00B55025"/>
    <w:rsid w:val="00B55E8E"/>
    <w:rsid w:val="00B566E0"/>
    <w:rsid w:val="00B60D9C"/>
    <w:rsid w:val="00B62979"/>
    <w:rsid w:val="00B66E3D"/>
    <w:rsid w:val="00B70056"/>
    <w:rsid w:val="00B70EA4"/>
    <w:rsid w:val="00B71170"/>
    <w:rsid w:val="00B71C86"/>
    <w:rsid w:val="00B73FC7"/>
    <w:rsid w:val="00B80D6B"/>
    <w:rsid w:val="00B823A7"/>
    <w:rsid w:val="00B83A92"/>
    <w:rsid w:val="00B8578E"/>
    <w:rsid w:val="00B90FA5"/>
    <w:rsid w:val="00B919F1"/>
    <w:rsid w:val="00B965FC"/>
    <w:rsid w:val="00BA0AAD"/>
    <w:rsid w:val="00BA15C0"/>
    <w:rsid w:val="00BA2260"/>
    <w:rsid w:val="00BA2D6A"/>
    <w:rsid w:val="00BA529C"/>
    <w:rsid w:val="00BB468D"/>
    <w:rsid w:val="00BB4A1E"/>
    <w:rsid w:val="00BC0E8D"/>
    <w:rsid w:val="00BC4F18"/>
    <w:rsid w:val="00BC6087"/>
    <w:rsid w:val="00BC6112"/>
    <w:rsid w:val="00BD48AC"/>
    <w:rsid w:val="00BD7EB2"/>
    <w:rsid w:val="00BE22FB"/>
    <w:rsid w:val="00BE5A11"/>
    <w:rsid w:val="00BE5E8D"/>
    <w:rsid w:val="00BE6551"/>
    <w:rsid w:val="00BE6D70"/>
    <w:rsid w:val="00BF093B"/>
    <w:rsid w:val="00C00B88"/>
    <w:rsid w:val="00C017D0"/>
    <w:rsid w:val="00C01F51"/>
    <w:rsid w:val="00C06347"/>
    <w:rsid w:val="00C06B2A"/>
    <w:rsid w:val="00C14903"/>
    <w:rsid w:val="00C1654C"/>
    <w:rsid w:val="00C2612C"/>
    <w:rsid w:val="00C26A71"/>
    <w:rsid w:val="00C32CB8"/>
    <w:rsid w:val="00C33434"/>
    <w:rsid w:val="00C3414D"/>
    <w:rsid w:val="00C35E57"/>
    <w:rsid w:val="00C35E80"/>
    <w:rsid w:val="00C369CF"/>
    <w:rsid w:val="00C40AA2"/>
    <w:rsid w:val="00C40F8D"/>
    <w:rsid w:val="00C4244F"/>
    <w:rsid w:val="00C42B0C"/>
    <w:rsid w:val="00C436B6"/>
    <w:rsid w:val="00C532D0"/>
    <w:rsid w:val="00C632ED"/>
    <w:rsid w:val="00C64C18"/>
    <w:rsid w:val="00C66150"/>
    <w:rsid w:val="00C70EF5"/>
    <w:rsid w:val="00C756C5"/>
    <w:rsid w:val="00C82195"/>
    <w:rsid w:val="00C82CAE"/>
    <w:rsid w:val="00C8363D"/>
    <w:rsid w:val="00C842E0"/>
    <w:rsid w:val="00C8442E"/>
    <w:rsid w:val="00C8677D"/>
    <w:rsid w:val="00C87CA6"/>
    <w:rsid w:val="00C91188"/>
    <w:rsid w:val="00C930A8"/>
    <w:rsid w:val="00C931BC"/>
    <w:rsid w:val="00C9472A"/>
    <w:rsid w:val="00C959F8"/>
    <w:rsid w:val="00C9671F"/>
    <w:rsid w:val="00CA108B"/>
    <w:rsid w:val="00CA2952"/>
    <w:rsid w:val="00CA33AC"/>
    <w:rsid w:val="00CA42E9"/>
    <w:rsid w:val="00CA6CDB"/>
    <w:rsid w:val="00CB3EC2"/>
    <w:rsid w:val="00CB5E13"/>
    <w:rsid w:val="00CB79E8"/>
    <w:rsid w:val="00CC3524"/>
    <w:rsid w:val="00CC548A"/>
    <w:rsid w:val="00CC6BC5"/>
    <w:rsid w:val="00CD27BE"/>
    <w:rsid w:val="00CD29E9"/>
    <w:rsid w:val="00CD4BBC"/>
    <w:rsid w:val="00CD6F0F"/>
    <w:rsid w:val="00CE0BB7"/>
    <w:rsid w:val="00CE3E9A"/>
    <w:rsid w:val="00CE4D1B"/>
    <w:rsid w:val="00CE64C7"/>
    <w:rsid w:val="00CE708B"/>
    <w:rsid w:val="00CF1C48"/>
    <w:rsid w:val="00CF26B7"/>
    <w:rsid w:val="00CF2C14"/>
    <w:rsid w:val="00CF2CA2"/>
    <w:rsid w:val="00CF6B56"/>
    <w:rsid w:val="00CF6E39"/>
    <w:rsid w:val="00CF72DA"/>
    <w:rsid w:val="00D003D8"/>
    <w:rsid w:val="00D02676"/>
    <w:rsid w:val="00D07607"/>
    <w:rsid w:val="00D0769A"/>
    <w:rsid w:val="00D07731"/>
    <w:rsid w:val="00D11E84"/>
    <w:rsid w:val="00D15B4E"/>
    <w:rsid w:val="00D177E7"/>
    <w:rsid w:val="00D2079F"/>
    <w:rsid w:val="00D24E3A"/>
    <w:rsid w:val="00D269DD"/>
    <w:rsid w:val="00D30B91"/>
    <w:rsid w:val="00D350DE"/>
    <w:rsid w:val="00D35DF3"/>
    <w:rsid w:val="00D37E84"/>
    <w:rsid w:val="00D43CC3"/>
    <w:rsid w:val="00D447EF"/>
    <w:rsid w:val="00D44AD6"/>
    <w:rsid w:val="00D50508"/>
    <w:rsid w:val="00D505E2"/>
    <w:rsid w:val="00D57869"/>
    <w:rsid w:val="00D62A65"/>
    <w:rsid w:val="00D634B5"/>
    <w:rsid w:val="00D6498F"/>
    <w:rsid w:val="00D7463D"/>
    <w:rsid w:val="00D75F87"/>
    <w:rsid w:val="00D80F5A"/>
    <w:rsid w:val="00D83720"/>
    <w:rsid w:val="00D83DE8"/>
    <w:rsid w:val="00D84943"/>
    <w:rsid w:val="00D85A95"/>
    <w:rsid w:val="00D900A6"/>
    <w:rsid w:val="00D910BB"/>
    <w:rsid w:val="00D93BD6"/>
    <w:rsid w:val="00D94758"/>
    <w:rsid w:val="00D94822"/>
    <w:rsid w:val="00D94AE7"/>
    <w:rsid w:val="00D966B3"/>
    <w:rsid w:val="00D970F0"/>
    <w:rsid w:val="00D97D54"/>
    <w:rsid w:val="00D97F5C"/>
    <w:rsid w:val="00DA1C0F"/>
    <w:rsid w:val="00DA4540"/>
    <w:rsid w:val="00DA4EE0"/>
    <w:rsid w:val="00DA587E"/>
    <w:rsid w:val="00DA60F4"/>
    <w:rsid w:val="00DA72D4"/>
    <w:rsid w:val="00DA755D"/>
    <w:rsid w:val="00DB0C93"/>
    <w:rsid w:val="00DB0CF7"/>
    <w:rsid w:val="00DB0F8B"/>
    <w:rsid w:val="00DB0F90"/>
    <w:rsid w:val="00DB3052"/>
    <w:rsid w:val="00DC153E"/>
    <w:rsid w:val="00DC2D17"/>
    <w:rsid w:val="00DC5AFF"/>
    <w:rsid w:val="00DD27FB"/>
    <w:rsid w:val="00DD3A73"/>
    <w:rsid w:val="00DD6B19"/>
    <w:rsid w:val="00DD6C8A"/>
    <w:rsid w:val="00DD7833"/>
    <w:rsid w:val="00DE23BF"/>
    <w:rsid w:val="00DE29E6"/>
    <w:rsid w:val="00DE3981"/>
    <w:rsid w:val="00DE40DD"/>
    <w:rsid w:val="00DE6AFD"/>
    <w:rsid w:val="00DE7755"/>
    <w:rsid w:val="00DE7DE9"/>
    <w:rsid w:val="00DF059A"/>
    <w:rsid w:val="00DF3D56"/>
    <w:rsid w:val="00DF64E9"/>
    <w:rsid w:val="00DF6D19"/>
    <w:rsid w:val="00DF6ED2"/>
    <w:rsid w:val="00DF70F5"/>
    <w:rsid w:val="00E01F1F"/>
    <w:rsid w:val="00E07F02"/>
    <w:rsid w:val="00E16B2D"/>
    <w:rsid w:val="00E17B9C"/>
    <w:rsid w:val="00E218BE"/>
    <w:rsid w:val="00E2252C"/>
    <w:rsid w:val="00E270C0"/>
    <w:rsid w:val="00E27B6A"/>
    <w:rsid w:val="00E328A2"/>
    <w:rsid w:val="00E33E91"/>
    <w:rsid w:val="00E349B9"/>
    <w:rsid w:val="00E36D82"/>
    <w:rsid w:val="00E3714A"/>
    <w:rsid w:val="00E379AB"/>
    <w:rsid w:val="00E42F5C"/>
    <w:rsid w:val="00E4524B"/>
    <w:rsid w:val="00E460B9"/>
    <w:rsid w:val="00E47D65"/>
    <w:rsid w:val="00E51601"/>
    <w:rsid w:val="00E51965"/>
    <w:rsid w:val="00E52351"/>
    <w:rsid w:val="00E61A08"/>
    <w:rsid w:val="00E67121"/>
    <w:rsid w:val="00E711B6"/>
    <w:rsid w:val="00E7198D"/>
    <w:rsid w:val="00E735AF"/>
    <w:rsid w:val="00E74CA6"/>
    <w:rsid w:val="00E75E3D"/>
    <w:rsid w:val="00E77B1D"/>
    <w:rsid w:val="00E83A3F"/>
    <w:rsid w:val="00E83CD3"/>
    <w:rsid w:val="00E83F68"/>
    <w:rsid w:val="00E84491"/>
    <w:rsid w:val="00E84C2C"/>
    <w:rsid w:val="00E86BC7"/>
    <w:rsid w:val="00E91204"/>
    <w:rsid w:val="00E92A9F"/>
    <w:rsid w:val="00E945C8"/>
    <w:rsid w:val="00E9731C"/>
    <w:rsid w:val="00EA04ED"/>
    <w:rsid w:val="00EA2A2B"/>
    <w:rsid w:val="00EA4959"/>
    <w:rsid w:val="00EA4E4C"/>
    <w:rsid w:val="00EA7F6E"/>
    <w:rsid w:val="00EB04B7"/>
    <w:rsid w:val="00EB1B12"/>
    <w:rsid w:val="00EB3734"/>
    <w:rsid w:val="00EB6A86"/>
    <w:rsid w:val="00EB7992"/>
    <w:rsid w:val="00EC0104"/>
    <w:rsid w:val="00EC0184"/>
    <w:rsid w:val="00EC2D7A"/>
    <w:rsid w:val="00EC3315"/>
    <w:rsid w:val="00EC3804"/>
    <w:rsid w:val="00EC633A"/>
    <w:rsid w:val="00EC7CD2"/>
    <w:rsid w:val="00ED08C0"/>
    <w:rsid w:val="00ED1B9D"/>
    <w:rsid w:val="00ED60D6"/>
    <w:rsid w:val="00ED670A"/>
    <w:rsid w:val="00EE056F"/>
    <w:rsid w:val="00EE7597"/>
    <w:rsid w:val="00EE77CF"/>
    <w:rsid w:val="00EF06B5"/>
    <w:rsid w:val="00EF43F5"/>
    <w:rsid w:val="00EF5CAB"/>
    <w:rsid w:val="00EF616E"/>
    <w:rsid w:val="00F01209"/>
    <w:rsid w:val="00F017AF"/>
    <w:rsid w:val="00F041C4"/>
    <w:rsid w:val="00F044A5"/>
    <w:rsid w:val="00F0453F"/>
    <w:rsid w:val="00F06A87"/>
    <w:rsid w:val="00F07105"/>
    <w:rsid w:val="00F0777B"/>
    <w:rsid w:val="00F109B5"/>
    <w:rsid w:val="00F1166C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7C79"/>
    <w:rsid w:val="00F40690"/>
    <w:rsid w:val="00F42D3E"/>
    <w:rsid w:val="00F43B8F"/>
    <w:rsid w:val="00F515A8"/>
    <w:rsid w:val="00F51785"/>
    <w:rsid w:val="00F530D7"/>
    <w:rsid w:val="00F541E6"/>
    <w:rsid w:val="00F55191"/>
    <w:rsid w:val="00F61193"/>
    <w:rsid w:val="00F62F49"/>
    <w:rsid w:val="00F63BD9"/>
    <w:rsid w:val="00F640BF"/>
    <w:rsid w:val="00F6735D"/>
    <w:rsid w:val="00F70754"/>
    <w:rsid w:val="00F70A57"/>
    <w:rsid w:val="00F710B5"/>
    <w:rsid w:val="00F73E2B"/>
    <w:rsid w:val="00F75BFB"/>
    <w:rsid w:val="00F77053"/>
    <w:rsid w:val="00F77926"/>
    <w:rsid w:val="00F83A19"/>
    <w:rsid w:val="00F85EA8"/>
    <w:rsid w:val="00F879A1"/>
    <w:rsid w:val="00F9091B"/>
    <w:rsid w:val="00F91A6A"/>
    <w:rsid w:val="00F92FC4"/>
    <w:rsid w:val="00F97329"/>
    <w:rsid w:val="00F97763"/>
    <w:rsid w:val="00F9793C"/>
    <w:rsid w:val="00FA0C14"/>
    <w:rsid w:val="00FA137A"/>
    <w:rsid w:val="00FA3B8A"/>
    <w:rsid w:val="00FA464D"/>
    <w:rsid w:val="00FA5504"/>
    <w:rsid w:val="00FA62D3"/>
    <w:rsid w:val="00FA637A"/>
    <w:rsid w:val="00FB1AA8"/>
    <w:rsid w:val="00FB4796"/>
    <w:rsid w:val="00FB4B02"/>
    <w:rsid w:val="00FB5055"/>
    <w:rsid w:val="00FC1EFC"/>
    <w:rsid w:val="00FC25FF"/>
    <w:rsid w:val="00FC2831"/>
    <w:rsid w:val="00FC2D40"/>
    <w:rsid w:val="00FC3600"/>
    <w:rsid w:val="00FC4A9F"/>
    <w:rsid w:val="00FC565B"/>
    <w:rsid w:val="00FC62CF"/>
    <w:rsid w:val="00FD1136"/>
    <w:rsid w:val="00FD4693"/>
    <w:rsid w:val="00FE006E"/>
    <w:rsid w:val="00FE0326"/>
    <w:rsid w:val="00FE197E"/>
    <w:rsid w:val="00FE273D"/>
    <w:rsid w:val="00FE46C4"/>
    <w:rsid w:val="00FE7B11"/>
    <w:rsid w:val="00FF0CE4"/>
    <w:rsid w:val="00FF0DF1"/>
    <w:rsid w:val="00FF26AA"/>
    <w:rsid w:val="00FF572A"/>
    <w:rsid w:val="00FF5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3B0D4A1"/>
  <w15:chartTrackingRefBased/>
  <w15:docId w15:val="{9A5BBFBB-CD8D-470C-85EB-57BF0C4E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ind w:left="284" w:hanging="284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B3677C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9D7E91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DE6AFD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B8578E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Legenda">
    <w:name w:val="caption"/>
    <w:basedOn w:val="Normal"/>
    <w:next w:val="Normal"/>
    <w:uiPriority w:val="35"/>
    <w:qFormat/>
    <w:rsid w:val="00E3714A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EB6A86"/>
    <w:pPr>
      <w:keepNext w:val="0"/>
      <w:keepLines w:val="0"/>
      <w:spacing w:before="100" w:beforeAutospacing="1" w:after="100" w:afterAutospacing="1"/>
    </w:pPr>
    <w:rPr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1549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4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semaphoreci.com/author/pinkesh-darji" TargetMode="External"/><Relationship Id="rId10" Type="http://schemas.openxmlformats.org/officeDocument/2006/relationships/endnotes" Target="endnotes.xml"/><Relationship Id="rId19" Type="http://schemas.openxmlformats.org/officeDocument/2006/relationships/header" Target="header2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72CAF51-4C4B-4D6B-B6E3-64C6CFA182E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2.xml><?xml version="1.0" encoding="utf-8"?>
<ds:datastoreItem xmlns:ds="http://schemas.openxmlformats.org/officeDocument/2006/customXml" ds:itemID="{6E5711AF-35D7-438D-9AAA-4B2278DAC27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509BA13-A767-465E-8B68-C3C034C035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D6001B7-DA9F-4B65-BC19-CF31DE11455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17</Pages>
  <Words>6101</Words>
  <Characters>38421</Characters>
  <Application>Microsoft Office Word</Application>
  <DocSecurity>0</DocSecurity>
  <Lines>320</Lines>
  <Paragraphs>88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44434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10</cp:revision>
  <cp:lastPrinted>2021-12-01T11:03:00Z</cp:lastPrinted>
  <dcterms:created xsi:type="dcterms:W3CDTF">2021-11-30T21:14:00Z</dcterms:created>
  <dcterms:modified xsi:type="dcterms:W3CDTF">2021-12-19T00:39:00Z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  <property fmtid="{D5CDD505-2E9C-101B-9397-08002B2CF9AE}" pid="3" name="Mendeley Recent Style Id 0_1">
    <vt:lpwstr>http://www.zotero.org/styles/american-medical-association</vt:lpwstr>
  </property>
  <property fmtid="{D5CDD505-2E9C-101B-9397-08002B2CF9AE}" pid="4" name="Mendeley Recent Style Name 0_1">
    <vt:lpwstr>American Medical Association 11th edition</vt:lpwstr>
  </property>
  <property fmtid="{D5CDD505-2E9C-101B-9397-08002B2CF9AE}" pid="5" name="Mendeley Recent Style Id 1_1">
    <vt:lpwstr>http://www.zotero.org/styles/american-political-science-association</vt:lpwstr>
  </property>
  <property fmtid="{D5CDD505-2E9C-101B-9397-08002B2CF9AE}" pid="6" name="Mendeley Recent Style Name 1_1">
    <vt:lpwstr>American Political Science Association</vt:lpwstr>
  </property>
  <property fmtid="{D5CDD505-2E9C-101B-9397-08002B2CF9AE}" pid="7" name="Mendeley Recent Style Id 2_1">
    <vt:lpwstr>http://www.zotero.org/styles/apa</vt:lpwstr>
  </property>
  <property fmtid="{D5CDD505-2E9C-101B-9397-08002B2CF9AE}" pid="8" name="Mendeley Recent Style Name 2_1">
    <vt:lpwstr>American Psychological Association 7th edition</vt:lpwstr>
  </property>
  <property fmtid="{D5CDD505-2E9C-101B-9397-08002B2CF9AE}" pid="9" name="Mendeley Recent Style Id 3_1">
    <vt:lpwstr>http://www.zotero.org/styles/american-sociological-association</vt:lpwstr>
  </property>
  <property fmtid="{D5CDD505-2E9C-101B-9397-08002B2CF9AE}" pid="10" name="Mendeley Recent Style Name 3_1">
    <vt:lpwstr>American Sociological Association 6th edition</vt:lpwstr>
  </property>
  <property fmtid="{D5CDD505-2E9C-101B-9397-08002B2CF9AE}" pid="11" name="Mendeley Recent Style Id 4_1">
    <vt:lpwstr>http://www.zotero.org/styles/associacao-brasileira-de-normas-tecnicas</vt:lpwstr>
  </property>
  <property fmtid="{D5CDD505-2E9C-101B-9397-08002B2CF9AE}" pid="12" name="Mendeley Recent Style Name 4_1">
    <vt:lpwstr>Associação Brasileira de Normas Técnicas (Portuguese - Brazil)</vt:lpwstr>
  </property>
  <property fmtid="{D5CDD505-2E9C-101B-9397-08002B2CF9AE}" pid="13" name="Mendeley Recent Style Id 5_1">
    <vt:lpwstr>http://www.zotero.org/styles/chicago-author-date</vt:lpwstr>
  </property>
  <property fmtid="{D5CDD505-2E9C-101B-9397-08002B2CF9AE}" pid="14" name="Mendeley Recent Style Name 5_1">
    <vt:lpwstr>Chicago Manual of Style 17th edition (author-date)</vt:lpwstr>
  </property>
  <property fmtid="{D5CDD505-2E9C-101B-9397-08002B2CF9AE}" pid="15" name="Mendeley Recent Style Id 6_1">
    <vt:lpwstr>http://www.zotero.org/styles/harvard-cite-them-right</vt:lpwstr>
  </property>
  <property fmtid="{D5CDD505-2E9C-101B-9397-08002B2CF9AE}" pid="16" name="Mendeley Recent Style Name 6_1">
    <vt:lpwstr>Cite Them Right 10th edition - Harvard</vt:lpwstr>
  </property>
  <property fmtid="{D5CDD505-2E9C-101B-9397-08002B2CF9AE}" pid="17" name="Mendeley Recent Style Id 7_1">
    <vt:lpwstr>http://www.zotero.org/styles/ieee</vt:lpwstr>
  </property>
  <property fmtid="{D5CDD505-2E9C-101B-9397-08002B2CF9AE}" pid="18" name="Mendeley Recent Style Name 7_1">
    <vt:lpwstr>IEEE</vt:lpwstr>
  </property>
  <property fmtid="{D5CDD505-2E9C-101B-9397-08002B2CF9AE}" pid="19" name="Mendeley Recent Style Id 8_1">
    <vt:lpwstr>http://www.zotero.org/styles/modern-humanities-research-association</vt:lpwstr>
  </property>
  <property fmtid="{D5CDD505-2E9C-101B-9397-08002B2CF9AE}" pid="20" name="Mendeley Recent Style Name 8_1">
    <vt:lpwstr>Modern Humanities Research Association 3rd edition (note with bibliography)</vt:lpwstr>
  </property>
  <property fmtid="{D5CDD505-2E9C-101B-9397-08002B2CF9AE}" pid="21" name="Mendeley Recent Style Id 9_1">
    <vt:lpwstr>http://www.zotero.org/styles/modern-language-association</vt:lpwstr>
  </property>
  <property fmtid="{D5CDD505-2E9C-101B-9397-08002B2CF9AE}" pid="22" name="Mendeley Recent Style Name 9_1">
    <vt:lpwstr>Modern Language Association 8th edition</vt:lpwstr>
  </property>
  <property fmtid="{D5CDD505-2E9C-101B-9397-08002B2CF9AE}" pid="23" name="Mendeley Document_1">
    <vt:lpwstr>True</vt:lpwstr>
  </property>
  <property fmtid="{D5CDD505-2E9C-101B-9397-08002B2CF9AE}" pid="24" name="Mendeley Citation Style_1">
    <vt:lpwstr>http://www.zotero.org/styles/associacao-brasileira-de-normas-tecnicas</vt:lpwstr>
  </property>
  <property fmtid="{D5CDD505-2E9C-101B-9397-08002B2CF9AE}" pid="25" name="Mendeley Unique User Id_1">
    <vt:lpwstr>664b6fb1-cddc-3b2f-b180-826308675a01</vt:lpwstr>
  </property>
</Properties>
</file>