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7C2211" w14:paraId="223AF661" w14:textId="77777777" w:rsidTr="000557FE">
        <w:tc>
          <w:tcPr>
            <w:tcW w:w="9212" w:type="dxa"/>
            <w:gridSpan w:val="2"/>
            <w:shd w:val="clear" w:color="auto" w:fill="auto"/>
          </w:tcPr>
          <w:p w14:paraId="42BB305B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7C2211" w14:paraId="3E0BF8CC" w14:textId="77777777" w:rsidTr="000557FE">
        <w:tc>
          <w:tcPr>
            <w:tcW w:w="5495" w:type="dxa"/>
            <w:shd w:val="clear" w:color="auto" w:fill="auto"/>
          </w:tcPr>
          <w:p w14:paraId="4B0AA4D4" w14:textId="77777777" w:rsidR="007C2211" w:rsidRPr="003C5262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2623EB1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A9AE8B6" w14:textId="77777777" w:rsidR="007C2211" w:rsidRDefault="007C2211" w:rsidP="001E682E">
      <w:pPr>
        <w:pStyle w:val="TF-TTULO"/>
      </w:pPr>
    </w:p>
    <w:p w14:paraId="1B9CB63B" w14:textId="6D1ADCF1" w:rsidR="002B0EDC" w:rsidRPr="00B00E04" w:rsidRDefault="00525392" w:rsidP="001E682E">
      <w:pPr>
        <w:pStyle w:val="TF-TTULO"/>
      </w:pPr>
      <w:r>
        <w:t>JOGO DA MEMÓRIA</w:t>
      </w:r>
      <w:r w:rsidR="002B0EDC">
        <w:t xml:space="preserve">: </w:t>
      </w:r>
      <w:r>
        <w:rPr>
          <w:color w:val="000000"/>
          <w:sz w:val="27"/>
          <w:szCs w:val="27"/>
        </w:rPr>
        <w:t xml:space="preserve">DESENVOLVIMENTO DE </w:t>
      </w:r>
      <w:r w:rsidRPr="00DD260B">
        <w:rPr>
          <w:i/>
          <w:iCs/>
          <w:color w:val="000000"/>
          <w:sz w:val="27"/>
          <w:szCs w:val="27"/>
        </w:rPr>
        <w:t xml:space="preserve">SKILL </w:t>
      </w:r>
      <w:r>
        <w:rPr>
          <w:color w:val="000000"/>
          <w:sz w:val="27"/>
          <w:szCs w:val="27"/>
        </w:rPr>
        <w:t>COM CONCEITOS DO JOGO GENIUS</w:t>
      </w:r>
    </w:p>
    <w:p w14:paraId="6607C7C7" w14:textId="1BFEA775" w:rsidR="001E682E" w:rsidRDefault="00EA0209" w:rsidP="001E682E">
      <w:pPr>
        <w:pStyle w:val="TF-AUTOR0"/>
      </w:pPr>
      <w:r>
        <w:t>Rafael dos Santos Rodrigues</w:t>
      </w:r>
    </w:p>
    <w:p w14:paraId="53880F09" w14:textId="0C63A088" w:rsidR="001E682E" w:rsidRDefault="001E682E" w:rsidP="001E682E">
      <w:pPr>
        <w:pStyle w:val="TF-AUTOR0"/>
      </w:pPr>
      <w:r>
        <w:t xml:space="preserve">Prof. </w:t>
      </w:r>
      <w:r w:rsidR="00EA0209">
        <w:t>Dalton Solano dos Reis</w:t>
      </w:r>
      <w:ins w:id="9" w:author="Aurélio Faustino Hoppe" w:date="2021-10-15T14:06:00Z">
        <w:r w:rsidR="00BD66D9">
          <w:t xml:space="preserve"> - orientador</w:t>
        </w:r>
      </w:ins>
    </w:p>
    <w:p w14:paraId="4325A3B1" w14:textId="77777777" w:rsidR="00F255FC" w:rsidRPr="007D10F2" w:rsidRDefault="00F255FC" w:rsidP="00C86BA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030AF" w14:textId="77777777" w:rsidR="00DC708F" w:rsidRDefault="00DC708F" w:rsidP="003D398C">
      <w:pPr>
        <w:pStyle w:val="TF-TEXTO"/>
      </w:pPr>
      <w:r w:rsidRPr="00DC708F">
        <w:t xml:space="preserve">Desde o primórdio dos computadores pessoais e sua posterior conexão global através da internet, a computação vem evoluindo e com isso a forma que </w:t>
      </w:r>
      <w:r w:rsidRPr="00BD66D9">
        <w:rPr>
          <w:highlight w:val="yellow"/>
          <w:rPrChange w:id="10" w:author="Aurélio Faustino Hoppe" w:date="2021-10-15T14:08:00Z">
            <w:rPr/>
          </w:rPrChange>
        </w:rPr>
        <w:t>utilizamos</w:t>
      </w:r>
      <w:r w:rsidRPr="00DC708F">
        <w:t xml:space="preserve"> esta tecnologia </w:t>
      </w:r>
      <w:commentRangeStart w:id="11"/>
      <w:r w:rsidRPr="00DC708F">
        <w:t>também</w:t>
      </w:r>
      <w:commentRangeEnd w:id="11"/>
      <w:r w:rsidR="00BD66D9">
        <w:rPr>
          <w:rStyle w:val="Refdecomentrio"/>
        </w:rPr>
        <w:commentReference w:id="11"/>
      </w:r>
      <w:r w:rsidRPr="00DC708F">
        <w:t xml:space="preserve">. Este avanço permite a realização de novas ideias e recriação de tecnologias que foram um dia limitadas devido ao tempo em que foram </w:t>
      </w:r>
      <w:commentRangeStart w:id="12"/>
      <w:r w:rsidRPr="00DC708F">
        <w:t>criadas</w:t>
      </w:r>
      <w:commentRangeEnd w:id="12"/>
      <w:r w:rsidR="00BD66D9">
        <w:rPr>
          <w:rStyle w:val="Refdecomentrio"/>
        </w:rPr>
        <w:commentReference w:id="12"/>
      </w:r>
      <w:r w:rsidRPr="00DC708F">
        <w:t>.</w:t>
      </w:r>
    </w:p>
    <w:p w14:paraId="0115D676" w14:textId="77777777" w:rsidR="00DC708F" w:rsidRDefault="00DC708F" w:rsidP="003D398C">
      <w:pPr>
        <w:pStyle w:val="TF-TEXTO"/>
      </w:pPr>
      <w:r w:rsidRPr="00DC708F">
        <w:t xml:space="preserve">Atualmente, já existem diversas formas de tecnologias como realidade aumentada, realidade virtual, realidade mista, interfaces por voz, detecção de gestos, entre outras. Essas formas de interação começam a se tornar cada vez mais comuns à medida que são desenvolvidas e seu custo reduzido, tomando conta de aparelhos como televisores, videogames, celulares ou até mesmo existindo um periférico específico para </w:t>
      </w:r>
      <w:commentRangeStart w:id="13"/>
      <w:commentRangeStart w:id="14"/>
      <w:r w:rsidRPr="00DC708F">
        <w:t>ele</w:t>
      </w:r>
      <w:commentRangeEnd w:id="13"/>
      <w:r w:rsidR="00BD66D9">
        <w:rPr>
          <w:rStyle w:val="Refdecomentrio"/>
        </w:rPr>
        <w:commentReference w:id="13"/>
      </w:r>
      <w:commentRangeEnd w:id="14"/>
      <w:r w:rsidR="00BD66D9">
        <w:rPr>
          <w:rStyle w:val="Refdecomentrio"/>
        </w:rPr>
        <w:commentReference w:id="14"/>
      </w:r>
      <w:r w:rsidRPr="00DC708F">
        <w:t>.</w:t>
      </w:r>
    </w:p>
    <w:p w14:paraId="5E4216A2" w14:textId="36F779CB" w:rsidR="003D398C" w:rsidRDefault="00DC708F" w:rsidP="003D398C">
      <w:pPr>
        <w:pStyle w:val="TF-TEXTO"/>
        <w:rPr>
          <w:bCs/>
        </w:rPr>
      </w:pPr>
      <w:r w:rsidRPr="00DC708F">
        <w:rPr>
          <w:bCs/>
        </w:rPr>
        <w:t>A Amazon Alexa, por exemplo, é um serviço de assistente pessoal inteligente na nuvem que utiliza aprendizagem de máquina e inteligência artificial para realizar diversas ações. Permite solicitar tarefas como pesquisas, criar listas de afazeres, comprar produtos, mandar executar uma lista de músicas ou questionar o horário atual (</w:t>
      </w:r>
      <w:r w:rsidR="00525392" w:rsidRPr="00DC708F">
        <w:rPr>
          <w:bCs/>
        </w:rPr>
        <w:t>VIGLIAROLO</w:t>
      </w:r>
      <w:r w:rsidRPr="00DC708F">
        <w:rPr>
          <w:bCs/>
        </w:rPr>
        <w:t xml:space="preserve">, </w:t>
      </w:r>
      <w:r w:rsidR="00525392">
        <w:rPr>
          <w:bCs/>
        </w:rPr>
        <w:t>2020</w:t>
      </w:r>
      <w:r w:rsidRPr="00DC708F">
        <w:rPr>
          <w:bCs/>
        </w:rPr>
        <w:t xml:space="preserve">). Segundo </w:t>
      </w:r>
      <w:commentRangeStart w:id="15"/>
      <w:r w:rsidRPr="00DC708F">
        <w:rPr>
          <w:bCs/>
        </w:rPr>
        <w:t xml:space="preserve">o site da Amazon Alexa </w:t>
      </w:r>
      <w:commentRangeEnd w:id="15"/>
      <w:r w:rsidR="00BD66D9">
        <w:rPr>
          <w:rStyle w:val="Refdecomentrio"/>
        </w:rPr>
        <w:commentReference w:id="15"/>
      </w:r>
      <w:r w:rsidRPr="00DC708F">
        <w:rPr>
          <w:bCs/>
        </w:rPr>
        <w:t>(2021), o serviço permite conectar-se com dispositivos, sejam eles Amazon ou fabricados por terceiros, por meio do Web Service da Amazon (AWS), efetuar comandos de voz, interpretá-los e tomar uma ação correspondente como evocar</w:t>
      </w:r>
      <w:r w:rsidR="00DD260B">
        <w:t xml:space="preserve"> Application Programming Interfaces (APIs) ou</w:t>
      </w:r>
      <w:r w:rsidRPr="00DC708F">
        <w:rPr>
          <w:bCs/>
        </w:rPr>
        <w:t xml:space="preserve"> executar uma determinada tarefa.</w:t>
      </w:r>
    </w:p>
    <w:p w14:paraId="05C59D89" w14:textId="6D26139B" w:rsidR="00DC708F" w:rsidRDefault="00DD260B" w:rsidP="003D398C">
      <w:pPr>
        <w:pStyle w:val="TF-TEXTO"/>
        <w:rPr>
          <w:bCs/>
        </w:rPr>
      </w:pPr>
      <w:r>
        <w:t>Um outro exemplo do emprego de tecnologia é o jogo Genius, produzido</w:t>
      </w:r>
      <w:r w:rsidR="00DC708F" w:rsidRPr="00DC708F">
        <w:rPr>
          <w:bCs/>
        </w:rPr>
        <w:t xml:space="preserve"> pela empresa Brinquedos Estrela</w:t>
      </w:r>
      <w:r>
        <w:rPr>
          <w:bCs/>
        </w:rPr>
        <w:t>.</w:t>
      </w:r>
      <w:r w:rsidR="00DC708F" w:rsidRPr="00DC708F">
        <w:rPr>
          <w:bCs/>
        </w:rPr>
        <w:t xml:space="preserve"> </w:t>
      </w:r>
      <w:r>
        <w:rPr>
          <w:bCs/>
        </w:rPr>
        <w:t>S</w:t>
      </w:r>
      <w:r w:rsidR="00DC708F" w:rsidRPr="00DC708F">
        <w:rPr>
          <w:bCs/>
        </w:rPr>
        <w:t xml:space="preserve">egundo </w:t>
      </w:r>
      <w:r>
        <w:rPr>
          <w:bCs/>
        </w:rPr>
        <w:t>F</w:t>
      </w:r>
      <w:r w:rsidR="00C86BA3">
        <w:rPr>
          <w:bCs/>
        </w:rPr>
        <w:t>errari</w:t>
      </w:r>
      <w:r w:rsidR="00DC708F" w:rsidRPr="00DC708F">
        <w:rPr>
          <w:bCs/>
        </w:rPr>
        <w:t xml:space="preserve"> (2013)</w:t>
      </w:r>
      <w:ins w:id="16" w:author="Aurélio Faustino Hoppe" w:date="2021-10-15T14:13:00Z">
        <w:r w:rsidR="00451B97">
          <w:rPr>
            <w:bCs/>
          </w:rPr>
          <w:t xml:space="preserve">, ele </w:t>
        </w:r>
      </w:ins>
      <w:del w:id="17" w:author="Aurélio Faustino Hoppe" w:date="2021-10-15T14:13:00Z">
        <w:r w:rsidR="00DC708F" w:rsidRPr="00DC708F" w:rsidDel="00451B97">
          <w:rPr>
            <w:bCs/>
          </w:rPr>
          <w:delText xml:space="preserve"> </w:delText>
        </w:r>
      </w:del>
      <w:r w:rsidR="00DC708F" w:rsidRPr="00DC708F">
        <w:rPr>
          <w:bCs/>
        </w:rPr>
        <w:t>era um jogo de memória popular na década de 80, com um aparelho no formato semelhante a um disco que possuía quatro botões coloridos que se iluminavam em sequência e que o objetivo dos jogadores era reproduzir o encadeamento apresentado.</w:t>
      </w:r>
    </w:p>
    <w:p w14:paraId="2D4FDC5B" w14:textId="77777777" w:rsidR="00DC708F" w:rsidRPr="00DC708F" w:rsidRDefault="00DC708F" w:rsidP="00DC708F">
      <w:pPr>
        <w:pStyle w:val="TF-TEXTO"/>
        <w:rPr>
          <w:bCs/>
        </w:rPr>
      </w:pPr>
      <w:r w:rsidRPr="00DC708F">
        <w:rPr>
          <w:bCs/>
        </w:rPr>
        <w:t xml:space="preserve">“Segundo BRENELLI (2000), o jogo é uma atividade particularmente poderosa para estimular a atividade construtiva da criança. E de acordo com TEIXEIRA &amp; MACHADO </w:t>
      </w:r>
      <w:r w:rsidRPr="00DC708F">
        <w:rPr>
          <w:bCs/>
        </w:rPr>
        <w:lastRenderedPageBreak/>
        <w:t>(1993), pessoas que utilizam jogos educativos têm seus níveis de inteligência, raciocínio e memória aumentados.” (</w:t>
      </w:r>
      <w:r w:rsidRPr="00451B97">
        <w:rPr>
          <w:bCs/>
          <w:highlight w:val="yellow"/>
          <w:rPrChange w:id="18" w:author="Aurélio Faustino Hoppe" w:date="2021-10-15T14:14:00Z">
            <w:rPr>
              <w:bCs/>
            </w:rPr>
          </w:rPrChange>
        </w:rPr>
        <w:t xml:space="preserve">Zuffo, 2008, p. </w:t>
      </w:r>
      <w:commentRangeStart w:id="19"/>
      <w:r w:rsidRPr="00451B97">
        <w:rPr>
          <w:bCs/>
          <w:highlight w:val="yellow"/>
          <w:rPrChange w:id="20" w:author="Aurélio Faustino Hoppe" w:date="2021-10-15T14:14:00Z">
            <w:rPr>
              <w:bCs/>
            </w:rPr>
          </w:rPrChange>
        </w:rPr>
        <w:t>12</w:t>
      </w:r>
      <w:commentRangeEnd w:id="19"/>
      <w:r w:rsidR="00451B97">
        <w:rPr>
          <w:rStyle w:val="Refdecomentrio"/>
        </w:rPr>
        <w:commentReference w:id="19"/>
      </w:r>
      <w:r w:rsidRPr="00451B97">
        <w:rPr>
          <w:bCs/>
          <w:highlight w:val="yellow"/>
          <w:rPrChange w:id="21" w:author="Aurélio Faustino Hoppe" w:date="2021-10-15T14:14:00Z">
            <w:rPr>
              <w:bCs/>
            </w:rPr>
          </w:rPrChange>
        </w:rPr>
        <w:t>).</w:t>
      </w:r>
    </w:p>
    <w:p w14:paraId="48262DCC" w14:textId="6BC56081" w:rsidR="00DC708F" w:rsidRPr="00DC708F" w:rsidRDefault="00DC708F" w:rsidP="00DC708F">
      <w:pPr>
        <w:pStyle w:val="TF-TEXTO"/>
        <w:rPr>
          <w:bCs/>
        </w:rPr>
      </w:pPr>
      <w:r w:rsidRPr="00DC708F">
        <w:rPr>
          <w:bCs/>
        </w:rPr>
        <w:t xml:space="preserve">Diante dos fatos apresentados anteriormente, têm-se como objetivo estudar a assistente de voz Alexa criando uma </w:t>
      </w:r>
      <w:r w:rsidRPr="00DD260B">
        <w:rPr>
          <w:bCs/>
          <w:i/>
          <w:iCs/>
        </w:rPr>
        <w:t>skill</w:t>
      </w:r>
      <w:r w:rsidRPr="00DC708F">
        <w:rPr>
          <w:bCs/>
        </w:rPr>
        <w:t xml:space="preserve"> que irá reproduzir algumas das funções do jogo Genius. Isso permitirá um meio de interação alternativa referente ao jogo original onde a ação do usuário é clicar nas cores corretas com as </w:t>
      </w:r>
      <w:commentRangeStart w:id="22"/>
      <w:r w:rsidRPr="00DC708F">
        <w:rPr>
          <w:bCs/>
        </w:rPr>
        <w:t>mãos</w:t>
      </w:r>
      <w:commentRangeEnd w:id="22"/>
      <w:r w:rsidR="00083FF4">
        <w:rPr>
          <w:rStyle w:val="Refdecomentrio"/>
        </w:rPr>
        <w:commentReference w:id="22"/>
      </w:r>
      <w:r w:rsidRPr="00DC708F">
        <w:rPr>
          <w:bCs/>
        </w:rPr>
        <w:t>.</w:t>
      </w:r>
    </w:p>
    <w:p w14:paraId="286B3BEA" w14:textId="285654E5" w:rsidR="00F255FC" w:rsidRPr="007D10F2" w:rsidRDefault="00F255FC" w:rsidP="00AF76BE">
      <w:pPr>
        <w:pStyle w:val="Ttulo2"/>
      </w:pPr>
      <w:bookmarkStart w:id="23" w:name="_Toc419598576"/>
      <w:bookmarkStart w:id="24" w:name="_Toc420721317"/>
      <w:bookmarkStart w:id="25" w:name="_Toc420721467"/>
      <w:bookmarkStart w:id="26" w:name="_Toc420721562"/>
      <w:bookmarkStart w:id="27" w:name="_Toc420721768"/>
      <w:bookmarkStart w:id="28" w:name="_Toc420723209"/>
      <w:bookmarkStart w:id="29" w:name="_Toc482682370"/>
      <w:bookmarkStart w:id="30" w:name="_Toc54164904"/>
      <w:bookmarkStart w:id="31" w:name="_Toc54165664"/>
      <w:bookmarkStart w:id="32" w:name="_Toc54169316"/>
      <w:bookmarkStart w:id="33" w:name="_Toc96347426"/>
      <w:bookmarkStart w:id="34" w:name="_Toc96357710"/>
      <w:bookmarkStart w:id="35" w:name="_Toc96491850"/>
      <w:bookmarkStart w:id="36" w:name="_Toc411603090"/>
      <w:r w:rsidRPr="007D10F2">
        <w:t>OBJETIVOS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1ECA436" w14:textId="75AC3124" w:rsidR="00C35E57" w:rsidRDefault="00DC708F" w:rsidP="00C35E57">
      <w:pPr>
        <w:pStyle w:val="TF-TEXTO"/>
      </w:pPr>
      <w:r w:rsidRPr="00DC708F">
        <w:t xml:space="preserve">Este trabalho tem como objetivo controlar lâmpadas </w:t>
      </w:r>
      <w:r w:rsidR="00DD260B">
        <w:t>Light Emitting Diodes (LED’s)</w:t>
      </w:r>
      <w:r w:rsidRPr="00DC708F">
        <w:t xml:space="preserve"> por meio de um controlador inteligente utilizando comandos de voz. Com isso, reproduzir o </w:t>
      </w:r>
      <w:commentRangeStart w:id="37"/>
      <w:r w:rsidRPr="00DC708F">
        <w:t>objetivo</w:t>
      </w:r>
      <w:commentRangeEnd w:id="37"/>
      <w:r w:rsidR="002851F5">
        <w:rPr>
          <w:rStyle w:val="Refdecomentrio"/>
        </w:rPr>
        <w:commentReference w:id="37"/>
      </w:r>
      <w:r w:rsidRPr="00DC708F">
        <w:t xml:space="preserve"> do jogo Genius.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39916DA9" w14:textId="1EA86F28" w:rsidR="00DC708F" w:rsidRDefault="00DD260B" w:rsidP="00C35E57">
      <w:pPr>
        <w:pStyle w:val="TF-ALNEA"/>
      </w:pPr>
      <w:r>
        <w:t>r</w:t>
      </w:r>
      <w:r w:rsidR="00DC708F" w:rsidRPr="00DC708F">
        <w:t xml:space="preserve">econhecer e sintetizar voz, permitindo toda interação do usuário ser exclusivamente por voz, em português </w:t>
      </w:r>
      <w:commentRangeStart w:id="38"/>
      <w:r w:rsidR="00DC708F" w:rsidRPr="00DC708F">
        <w:t>brasileiro</w:t>
      </w:r>
      <w:commentRangeEnd w:id="38"/>
      <w:r w:rsidR="00B417B9">
        <w:rPr>
          <w:rStyle w:val="Refdecomentrio"/>
        </w:rPr>
        <w:commentReference w:id="38"/>
      </w:r>
      <w:r w:rsidR="00DC708F" w:rsidRPr="00DC708F">
        <w:t>;</w:t>
      </w:r>
    </w:p>
    <w:p w14:paraId="2A3D0C11" w14:textId="230C28C9" w:rsidR="00C35E57" w:rsidRDefault="00DC708F" w:rsidP="00C35E57">
      <w:pPr>
        <w:pStyle w:val="TF-ALNEA"/>
      </w:pPr>
      <w:r w:rsidRPr="00DC708F">
        <w:t xml:space="preserve">ser capaz de tomar ações a partir de um comando do usuário, como por exemplo explicar o objetivo do jogo ou iniciar o </w:t>
      </w:r>
      <w:commentRangeStart w:id="39"/>
      <w:r w:rsidRPr="00DC708F">
        <w:t>jogo</w:t>
      </w:r>
      <w:commentRangeEnd w:id="39"/>
      <w:r w:rsidR="00242597">
        <w:rPr>
          <w:rStyle w:val="Refdecomentrio"/>
        </w:rPr>
        <w:commentReference w:id="39"/>
      </w:r>
      <w:r w:rsidR="00C35E57">
        <w:t>;</w:t>
      </w:r>
    </w:p>
    <w:p w14:paraId="3272E06F" w14:textId="77777777" w:rsidR="00DC708F" w:rsidRDefault="00DC708F" w:rsidP="00F77926">
      <w:pPr>
        <w:pStyle w:val="TF-ALNEA"/>
      </w:pPr>
      <w:r w:rsidRPr="00DC708F">
        <w:t xml:space="preserve">controlar o estado (ligado/desligado) da lâmpada através de comandos de </w:t>
      </w:r>
      <w:commentRangeStart w:id="40"/>
      <w:r w:rsidRPr="00DC708F">
        <w:t>voz</w:t>
      </w:r>
      <w:commentRangeEnd w:id="40"/>
      <w:r w:rsidR="00C51A3F">
        <w:rPr>
          <w:rStyle w:val="Refdecomentrio"/>
        </w:rPr>
        <w:commentReference w:id="40"/>
      </w:r>
      <w:r w:rsidRPr="00DC708F">
        <w:t>;</w:t>
      </w:r>
    </w:p>
    <w:p w14:paraId="67E1AD24" w14:textId="598B3206" w:rsidR="00C35E57" w:rsidRDefault="00DC708F" w:rsidP="00F77926">
      <w:pPr>
        <w:pStyle w:val="TF-ALNEA"/>
      </w:pPr>
      <w:r w:rsidRPr="00DC708F">
        <w:t xml:space="preserve">receber uma sequência numérica por voz e retornar se está correto ou </w:t>
      </w:r>
      <w:commentRangeStart w:id="41"/>
      <w:r w:rsidRPr="00DC708F">
        <w:t>não</w:t>
      </w:r>
      <w:commentRangeEnd w:id="41"/>
      <w:r w:rsidR="00C51A3F">
        <w:rPr>
          <w:rStyle w:val="Refdecomentrio"/>
        </w:rPr>
        <w:commentReference w:id="41"/>
      </w:r>
      <w:r w:rsidRPr="00DC708F">
        <w:t>.</w:t>
      </w:r>
    </w:p>
    <w:p w14:paraId="57BC30CB" w14:textId="77777777" w:rsidR="00A44581" w:rsidRDefault="00A44581" w:rsidP="00C86BA3">
      <w:pPr>
        <w:pStyle w:val="Ttulo1"/>
      </w:pPr>
      <w:bookmarkStart w:id="42" w:name="_Toc419598587"/>
      <w:r>
        <w:t xml:space="preserve">trabalhos </w:t>
      </w:r>
      <w:r w:rsidRPr="00FC4A9F">
        <w:t>correlatos</w:t>
      </w:r>
    </w:p>
    <w:p w14:paraId="66997718" w14:textId="595536FA" w:rsidR="00DC708F" w:rsidRPr="003962BC" w:rsidRDefault="00DC708F" w:rsidP="00DC708F">
      <w:pPr>
        <w:pStyle w:val="Texto"/>
      </w:pPr>
      <w:r>
        <w:t xml:space="preserve">A seguir, será feito uma correlação entre três trabalhos com o tema proposto. </w:t>
      </w:r>
      <w:del w:id="43" w:author="Aurélio Faustino Hoppe" w:date="2021-10-15T14:40:00Z">
        <w:r w:rsidDel="002129E5">
          <w:delText>No item 2.1 deste estudo é detalhado</w:delText>
        </w:r>
      </w:del>
      <w:ins w:id="44" w:author="Aurélio Faustino Hoppe" w:date="2021-10-15T14:40:00Z">
        <w:r w:rsidR="002129E5">
          <w:t>A seção 2.1 detalha</w:t>
        </w:r>
      </w:ins>
      <w:r>
        <w:t xml:space="preserve"> o </w:t>
      </w:r>
      <w:r w:rsidR="003F77EB">
        <w:t>jogo</w:t>
      </w:r>
      <w:r>
        <w:t xml:space="preserve"> desenvolvido por </w:t>
      </w:r>
      <w:r w:rsidR="00C86BA3">
        <w:t>Zuffo</w:t>
      </w:r>
      <w:r>
        <w:t xml:space="preserve"> (2008) que consiste em utilizar como base os conceitos do jogo Genius criando uma interface física para o seu </w:t>
      </w:r>
      <w:commentRangeStart w:id="45"/>
      <w:r>
        <w:t>jogo</w:t>
      </w:r>
      <w:commentRangeEnd w:id="45"/>
      <w:r w:rsidR="002129E5">
        <w:rPr>
          <w:rStyle w:val="Refdecomentrio"/>
          <w:rFonts w:eastAsia="Times New Roman"/>
          <w:lang w:eastAsia="pt-BR"/>
        </w:rPr>
        <w:commentReference w:id="45"/>
      </w:r>
      <w:r>
        <w:t>. N</w:t>
      </w:r>
      <w:del w:id="46" w:author="Aurélio Faustino Hoppe" w:date="2021-10-15T14:41:00Z">
        <w:r w:rsidDel="002129E5">
          <w:delText>o</w:delText>
        </w:r>
      </w:del>
      <w:ins w:id="47" w:author="Aurélio Faustino Hoppe" w:date="2021-10-15T14:41:00Z">
        <w:r w:rsidR="002129E5">
          <w:t>a</w:t>
        </w:r>
      </w:ins>
      <w:r>
        <w:t xml:space="preserve"> </w:t>
      </w:r>
      <w:del w:id="48" w:author="Aurélio Faustino Hoppe" w:date="2021-10-15T14:41:00Z">
        <w:r w:rsidDel="002129E5">
          <w:delText>item</w:delText>
        </w:r>
      </w:del>
      <w:ins w:id="49" w:author="Aurélio Faustino Hoppe" w:date="2021-10-15T14:41:00Z">
        <w:r w:rsidR="002129E5">
          <w:t>seção</w:t>
        </w:r>
      </w:ins>
      <w:r>
        <w:t xml:space="preserve"> 2.2 </w:t>
      </w:r>
      <w:del w:id="50" w:author="Aurélio Faustino Hoppe" w:date="2021-10-15T14:41:00Z">
        <w:r w:rsidDel="002129E5">
          <w:delText>está</w:delText>
        </w:r>
      </w:del>
      <w:ins w:id="51" w:author="Aurélio Faustino Hoppe" w:date="2021-10-15T14:41:00Z">
        <w:r w:rsidR="002129E5">
          <w:t>é</w:t>
        </w:r>
      </w:ins>
      <w:r>
        <w:t xml:space="preserve"> descrito o protótipo desenvolvido por </w:t>
      </w:r>
      <w:r w:rsidR="00DD260B">
        <w:t>N</w:t>
      </w:r>
      <w:r w:rsidR="00C86BA3">
        <w:t>eto</w:t>
      </w:r>
      <w:r>
        <w:t xml:space="preserve"> (20</w:t>
      </w:r>
      <w:r w:rsidR="00322950">
        <w:t>1</w:t>
      </w:r>
      <w:r>
        <w:t xml:space="preserve">8), que tem como principal característica o uso da Alexa como intermediária dos </w:t>
      </w:r>
      <w:commentRangeStart w:id="52"/>
      <w:r>
        <w:t>periféricos</w:t>
      </w:r>
      <w:commentRangeEnd w:id="52"/>
      <w:r w:rsidR="002129E5">
        <w:rPr>
          <w:rStyle w:val="Refdecomentrio"/>
          <w:rFonts w:eastAsia="Times New Roman"/>
          <w:lang w:eastAsia="pt-BR"/>
        </w:rPr>
        <w:commentReference w:id="52"/>
      </w:r>
      <w:r>
        <w:t xml:space="preserve">. </w:t>
      </w:r>
      <w:r w:rsidR="00EA0209" w:rsidRPr="003962BC">
        <w:t xml:space="preserve">Por fim, </w:t>
      </w:r>
      <w:del w:id="53" w:author="Aurélio Faustino Hoppe" w:date="2021-10-15T14:42:00Z">
        <w:r w:rsidR="00EA0209" w:rsidRPr="003962BC" w:rsidDel="002129E5">
          <w:delText>no item</w:delText>
        </w:r>
      </w:del>
      <w:ins w:id="54" w:author="Aurélio Faustino Hoppe" w:date="2021-10-15T14:42:00Z">
        <w:r w:rsidR="002129E5">
          <w:t>a</w:t>
        </w:r>
      </w:ins>
      <w:r w:rsidRPr="003962BC">
        <w:t xml:space="preserve"> 2.3 </w:t>
      </w:r>
      <w:del w:id="55" w:author="Aurélio Faustino Hoppe" w:date="2021-10-15T14:42:00Z">
        <w:r w:rsidR="003962BC" w:rsidRPr="003962BC" w:rsidDel="002129E5">
          <w:delText xml:space="preserve">consta </w:delText>
        </w:r>
      </w:del>
      <w:ins w:id="56" w:author="Aurélio Faustino Hoppe" w:date="2021-10-15T14:42:00Z">
        <w:r w:rsidR="002129E5">
          <w:t xml:space="preserve">aborda </w:t>
        </w:r>
      </w:ins>
      <w:r w:rsidR="003962BC" w:rsidRPr="003962BC">
        <w:t>o jogo Pandora, um jogo de memória</w:t>
      </w:r>
      <w:r w:rsidR="003F77EB">
        <w:t>.</w:t>
      </w:r>
    </w:p>
    <w:p w14:paraId="612EE8F3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7C49B8C8" w14:textId="05672624" w:rsidR="00A44581" w:rsidRDefault="00DC708F" w:rsidP="00AF76BE">
      <w:pPr>
        <w:pStyle w:val="Ttulo2"/>
      </w:pPr>
      <w:r>
        <w:t>JOgo da memória embarcado multinível</w:t>
      </w:r>
      <w:r w:rsidR="00A44581">
        <w:t xml:space="preserve"> </w:t>
      </w:r>
    </w:p>
    <w:p w14:paraId="3342BDD4" w14:textId="172CAB2B" w:rsidR="00A44581" w:rsidRDefault="00DC708F" w:rsidP="00A44581">
      <w:pPr>
        <w:pStyle w:val="TF-TEXTO"/>
      </w:pPr>
      <w:del w:id="57" w:author="Aurélio Faustino Hoppe" w:date="2021-10-15T14:43:00Z">
        <w:r w:rsidRPr="00DC708F" w:rsidDel="00632165">
          <w:delText xml:space="preserve">Neste trabalho de </w:delText>
        </w:r>
      </w:del>
      <w:r w:rsidR="00DD260B">
        <w:t>Z</w:t>
      </w:r>
      <w:r w:rsidR="00C86BA3">
        <w:t>uffo</w:t>
      </w:r>
      <w:r w:rsidRPr="00DC708F">
        <w:t xml:space="preserve"> (2008) </w:t>
      </w:r>
      <w:del w:id="58" w:author="Aurélio Faustino Hoppe" w:date="2021-10-15T14:43:00Z">
        <w:r w:rsidRPr="00DC708F" w:rsidDel="00632165">
          <w:delText xml:space="preserve">é </w:delText>
        </w:r>
      </w:del>
      <w:r w:rsidRPr="00DC708F">
        <w:t>realiz</w:t>
      </w:r>
      <w:ins w:id="59" w:author="Aurélio Faustino Hoppe" w:date="2021-10-15T14:43:00Z">
        <w:r w:rsidR="00632165">
          <w:t>ou</w:t>
        </w:r>
      </w:ins>
      <w:del w:id="60" w:author="Aurélio Faustino Hoppe" w:date="2021-10-15T14:43:00Z">
        <w:r w:rsidRPr="00DC708F" w:rsidDel="00632165">
          <w:delText>ada</w:delText>
        </w:r>
      </w:del>
      <w:r w:rsidRPr="00DC708F">
        <w:t xml:space="preserve"> uma releitura do jogo Genius da Brinquedos Estrelas</w:t>
      </w:r>
      <w:r w:rsidR="003F77EB">
        <w:t xml:space="preserve"> através do desenvolvimento de um protótipo. O</w:t>
      </w:r>
      <w:r w:rsidRPr="00DC708F">
        <w:t xml:space="preserve"> protótipo criado era composto de um microcontrolador </w:t>
      </w:r>
      <w:r w:rsidR="003F77EB">
        <w:t xml:space="preserve">Programmable Interrupt Controller (PIC) </w:t>
      </w:r>
      <w:r w:rsidRPr="00DC708F">
        <w:t xml:space="preserve">do microchip responsável pela lógica do jogo, </w:t>
      </w:r>
      <w:r w:rsidRPr="003F77EB">
        <w:rPr>
          <w:i/>
          <w:iCs/>
        </w:rPr>
        <w:t>buzzer</w:t>
      </w:r>
      <w:r w:rsidRPr="00DC708F">
        <w:t xml:space="preserve"> para a emissão de sons, um display para mostrar a sequência, dez botões e quatro cores distintas de </w:t>
      </w:r>
      <w:r w:rsidR="00C86BA3">
        <w:t>LED</w:t>
      </w:r>
      <w:r w:rsidR="003F77EB" w:rsidRPr="003F77EB">
        <w:t xml:space="preserve"> </w:t>
      </w:r>
      <w:r w:rsidR="003F77EB">
        <w:t>(Figura 1)</w:t>
      </w:r>
      <w:r w:rsidRPr="00DC708F">
        <w:t xml:space="preserve">. O protótipo constava com </w:t>
      </w:r>
      <w:r w:rsidRPr="00DC708F">
        <w:lastRenderedPageBreak/>
        <w:t xml:space="preserve">todas as funcionalidades do jogo Genius original, </w:t>
      </w:r>
      <w:r w:rsidR="003F77EB">
        <w:t xml:space="preserve">mas </w:t>
      </w:r>
      <w:r w:rsidRPr="00DC708F">
        <w:t>com</w:t>
      </w:r>
      <w:r w:rsidR="003F77EB">
        <w:t xml:space="preserve"> a</w:t>
      </w:r>
      <w:r w:rsidRPr="00DC708F">
        <w:t xml:space="preserve"> diferença no formato</w:t>
      </w:r>
      <w:r w:rsidR="003F77EB">
        <w:t xml:space="preserve"> passando a ser retangular, e o histó</w:t>
      </w:r>
      <w:r w:rsidRPr="00DC708F">
        <w:t xml:space="preserve">rico de </w:t>
      </w:r>
      <w:r w:rsidR="002A286D">
        <w:t xml:space="preserve">pontuação com a </w:t>
      </w:r>
      <w:r w:rsidRPr="00DC708F">
        <w:t xml:space="preserve">maior sequência </w:t>
      </w:r>
      <w:commentRangeStart w:id="61"/>
      <w:r w:rsidRPr="00DC708F">
        <w:t>alcançada</w:t>
      </w:r>
      <w:commentRangeEnd w:id="61"/>
      <w:r w:rsidR="00632165">
        <w:rPr>
          <w:rStyle w:val="Refdecomentrio"/>
        </w:rPr>
        <w:commentReference w:id="61"/>
      </w:r>
      <w:r w:rsidRPr="00DC708F">
        <w:t>.</w:t>
      </w:r>
    </w:p>
    <w:p w14:paraId="786ED519" w14:textId="09D00A68" w:rsidR="00DC708F" w:rsidRDefault="00DC708F" w:rsidP="00173C52">
      <w:pPr>
        <w:spacing w:line="360" w:lineRule="auto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376D31" w:rsidRPr="00861770">
        <w:rPr>
          <w:sz w:val="20"/>
          <w:szCs w:val="20"/>
        </w:rPr>
        <w:t>1</w:t>
      </w:r>
      <w:r>
        <w:rPr>
          <w:sz w:val="20"/>
          <w:szCs w:val="20"/>
        </w:rPr>
        <w:t xml:space="preserve"> – Protótipo do jogo</w:t>
      </w:r>
    </w:p>
    <w:p w14:paraId="4EF2247B" w14:textId="0885F610" w:rsidR="00DC708F" w:rsidRDefault="00BD66D9" w:rsidP="00173C52">
      <w:pPr>
        <w:jc w:val="center"/>
        <w:rPr>
          <w:rFonts w:ascii="Calibri" w:hAnsi="Calibri"/>
          <w:noProof/>
          <w:sz w:val="22"/>
          <w:szCs w:val="22"/>
        </w:rPr>
      </w:pPr>
      <w:r>
        <w:rPr>
          <w:noProof/>
        </w:rPr>
        <w:pict w14:anchorId="516E1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4.25pt;height:195.75pt;visibility:visible;mso-wrap-style:square;mso-width-percent:0;mso-height-percent:0;mso-width-percent:0;mso-height-percent:0">
            <v:imagedata r:id="rId15" o:title=""/>
          </v:shape>
        </w:pict>
      </w:r>
    </w:p>
    <w:p w14:paraId="60303A95" w14:textId="11052888" w:rsidR="00DC708F" w:rsidRPr="00BF682B" w:rsidRDefault="00DC708F" w:rsidP="00173C52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t xml:space="preserve">Fonte: </w:t>
      </w:r>
      <w:r w:rsidR="00DD260B" w:rsidRPr="00632165">
        <w:rPr>
          <w:noProof/>
          <w:sz w:val="20"/>
          <w:szCs w:val="20"/>
          <w:highlight w:val="yellow"/>
          <w:rPrChange w:id="62" w:author="Aurélio Faustino Hoppe" w:date="2021-10-15T14:44:00Z">
            <w:rPr>
              <w:noProof/>
              <w:sz w:val="20"/>
              <w:szCs w:val="20"/>
            </w:rPr>
          </w:rPrChange>
        </w:rPr>
        <w:t>ZUFFO</w:t>
      </w:r>
      <w:r w:rsidRPr="00632165">
        <w:rPr>
          <w:noProof/>
          <w:sz w:val="20"/>
          <w:szCs w:val="20"/>
          <w:highlight w:val="yellow"/>
          <w:rPrChange w:id="63" w:author="Aurélio Faustino Hoppe" w:date="2021-10-15T14:44:00Z">
            <w:rPr>
              <w:noProof/>
              <w:sz w:val="20"/>
              <w:szCs w:val="20"/>
            </w:rPr>
          </w:rPrChange>
        </w:rPr>
        <w:t xml:space="preserve"> (2008</w:t>
      </w:r>
      <w:r>
        <w:rPr>
          <w:noProof/>
          <w:sz w:val="20"/>
          <w:szCs w:val="20"/>
        </w:rPr>
        <w:t>).</w:t>
      </w:r>
    </w:p>
    <w:p w14:paraId="22793A85" w14:textId="4E27AB15" w:rsidR="00A44581" w:rsidRDefault="00DC708F" w:rsidP="00AF76BE">
      <w:pPr>
        <w:pStyle w:val="Ttulo2"/>
      </w:pPr>
      <w:r>
        <w:t>protótipo de automação residencial utilizando uma assistente de voz</w:t>
      </w:r>
      <w:r w:rsidR="00A44581">
        <w:t xml:space="preserve"> </w:t>
      </w:r>
    </w:p>
    <w:p w14:paraId="1FC6C541" w14:textId="2491B771" w:rsidR="00A44581" w:rsidRDefault="00DD260B" w:rsidP="00A44581">
      <w:pPr>
        <w:pStyle w:val="TF-TEXTO"/>
      </w:pPr>
      <w:r w:rsidRPr="00814D42">
        <w:rPr>
          <w:highlight w:val="yellow"/>
          <w:rPrChange w:id="64" w:author="Aurélio Faustino Hoppe" w:date="2021-10-15T14:46:00Z">
            <w:rPr/>
          </w:rPrChange>
        </w:rPr>
        <w:t>N</w:t>
      </w:r>
      <w:r w:rsidR="00C86BA3" w:rsidRPr="00814D42">
        <w:rPr>
          <w:highlight w:val="yellow"/>
          <w:rPrChange w:id="65" w:author="Aurélio Faustino Hoppe" w:date="2021-10-15T14:46:00Z">
            <w:rPr/>
          </w:rPrChange>
        </w:rPr>
        <w:t>eto</w:t>
      </w:r>
      <w:r w:rsidR="00EA7F70">
        <w:t xml:space="preserve"> (2018) te</w:t>
      </w:r>
      <w:r w:rsidR="002A286D">
        <w:t>ve</w:t>
      </w:r>
      <w:r w:rsidR="00EA7F70">
        <w:t xml:space="preserve"> como objetivo criar um protótipo de automação residencial utilizando a assistente virtual Alexa. </w:t>
      </w:r>
      <w:del w:id="66" w:author="Aurélio Faustino Hoppe" w:date="2021-10-15T14:47:00Z">
        <w:r w:rsidR="00EA7F70" w:rsidDel="00B77D63">
          <w:delText xml:space="preserve">O protótipo foi criado utilizando para parte de software da </w:delText>
        </w:r>
      </w:del>
      <w:ins w:id="67" w:author="Aurélio Faustino Hoppe" w:date="2021-10-15T14:47:00Z">
        <w:r w:rsidR="00B77D63">
          <w:t xml:space="preserve">O </w:t>
        </w:r>
      </w:ins>
      <w:r w:rsidR="00EA7F70">
        <w:t>assistente virtual</w:t>
      </w:r>
      <w:del w:id="68" w:author="Aurélio Faustino Hoppe" w:date="2021-10-15T14:47:00Z">
        <w:r w:rsidR="00EA7F70" w:rsidDel="00B77D63">
          <w:delText>,</w:delText>
        </w:r>
      </w:del>
      <w:ins w:id="69" w:author="Aurélio Faustino Hoppe" w:date="2021-10-15T14:47:00Z">
        <w:r w:rsidR="00B77D63">
          <w:t xml:space="preserve"> foi desenvolvido</w:t>
        </w:r>
      </w:ins>
      <w:r w:rsidR="00EA7F70">
        <w:t xml:space="preserve"> </w:t>
      </w:r>
      <w:ins w:id="70" w:author="Aurélio Faustino Hoppe" w:date="2021-10-15T14:47:00Z">
        <w:r w:rsidR="00B77D63">
          <w:t>n</w:t>
        </w:r>
      </w:ins>
      <w:r w:rsidR="00EA7F70">
        <w:t xml:space="preserve">a linguagem de programação JavaScript na plataforma Node.js </w:t>
      </w:r>
      <w:ins w:id="71" w:author="Aurélio Faustino Hoppe" w:date="2021-10-15T14:48:00Z">
        <w:r w:rsidR="00B77D63">
          <w:t xml:space="preserve">que são </w:t>
        </w:r>
      </w:ins>
      <w:r w:rsidR="00EA7F70">
        <w:t>disponibilizado</w:t>
      </w:r>
      <w:ins w:id="72" w:author="Aurélio Faustino Hoppe" w:date="2021-10-15T14:48:00Z">
        <w:r w:rsidR="00B77D63">
          <w:t>s</w:t>
        </w:r>
      </w:ins>
      <w:r w:rsidR="00EA7F70">
        <w:t xml:space="preserve"> no próprio site da Amazon Web Services</w:t>
      </w:r>
      <w:r w:rsidR="002A286D">
        <w:t>. J</w:t>
      </w:r>
      <w:r w:rsidR="00EA7F70">
        <w:t>á na programação do dispositivo embarcado Arduino é utilizada a linguagem de programação C++.</w:t>
      </w:r>
    </w:p>
    <w:p w14:paraId="48D24CBA" w14:textId="4DB85AC5" w:rsidR="00EA7F70" w:rsidRDefault="00EA7F70" w:rsidP="00A44581">
      <w:pPr>
        <w:pStyle w:val="TF-TEXTO"/>
      </w:pPr>
      <w:r>
        <w:t>Esse protótipo possibilita alterar os estados da lâmpada entre ligado/desligado, controlar um</w:t>
      </w:r>
      <w:r w:rsidR="00BF682B">
        <w:t>a porta eletrônic</w:t>
      </w:r>
      <w:r w:rsidR="002A286D">
        <w:t>a</w:t>
      </w:r>
      <w:r w:rsidR="00BF682B">
        <w:t xml:space="preserve"> e alterar a temperatura do ambiente por meio de comandos de voz pelo aplicativo Alexa.</w:t>
      </w:r>
    </w:p>
    <w:p w14:paraId="564AC8CF" w14:textId="3360A800" w:rsidR="00BF682B" w:rsidRDefault="00BF682B" w:rsidP="00BF682B">
      <w:pPr>
        <w:pStyle w:val="TF-TEXTO"/>
      </w:pPr>
      <w:r>
        <w:t xml:space="preserve">Na </w:t>
      </w:r>
      <w:r w:rsidR="002A286D">
        <w:t>F</w:t>
      </w:r>
      <w:r>
        <w:t xml:space="preserve">igura </w:t>
      </w:r>
      <w:r w:rsidR="00376D31">
        <w:t>2</w:t>
      </w:r>
      <w:r>
        <w:t xml:space="preserve"> é possível observar o processo do funcionamento de como é realizada o comando de voz, até propriamente a execução da ação no Arduino. Consequentemente, é possível observar que existem 4 camadas no total: </w:t>
      </w:r>
      <w:ins w:id="73" w:author="Aurélio Faustino Hoppe" w:date="2021-10-15T14:49:00Z">
        <w:r w:rsidR="00B77D63">
          <w:t xml:space="preserve">(i) </w:t>
        </w:r>
      </w:ins>
      <w:r w:rsidR="002A286D">
        <w:t>u</w:t>
      </w:r>
      <w:r>
        <w:t xml:space="preserve">suário </w:t>
      </w:r>
      <w:del w:id="74" w:author="Aurélio Faustino Hoppe" w:date="2021-10-15T14:49:00Z">
        <w:r w:rsidDel="00B77D63">
          <w:delText xml:space="preserve">que </w:delText>
        </w:r>
      </w:del>
      <w:r>
        <w:t>requisita o comando,</w:t>
      </w:r>
      <w:ins w:id="75" w:author="Aurélio Faustino Hoppe" w:date="2021-10-15T14:50:00Z">
        <w:r w:rsidR="00B77D63">
          <w:t xml:space="preserve"> </w:t>
        </w:r>
      </w:ins>
      <w:ins w:id="76" w:author="Aurélio Faustino Hoppe" w:date="2021-10-15T14:51:00Z">
        <w:r w:rsidR="00B77D63">
          <w:t>(ii)</w:t>
        </w:r>
      </w:ins>
      <w:r>
        <w:t xml:space="preserve"> </w:t>
      </w:r>
      <w:del w:id="77" w:author="Aurélio Faustino Hoppe" w:date="2021-10-15T14:50:00Z">
        <w:r w:rsidDel="00B77D63">
          <w:delText xml:space="preserve">aplicativo </w:delText>
        </w:r>
      </w:del>
      <w:ins w:id="78" w:author="Aurélio Faustino Hoppe" w:date="2021-10-15T14:50:00Z">
        <w:r w:rsidR="00B77D63">
          <w:t>a</w:t>
        </w:r>
        <w:r w:rsidR="00B77D63">
          <w:t xml:space="preserve"> </w:t>
        </w:r>
      </w:ins>
      <w:r>
        <w:t xml:space="preserve">Alexa </w:t>
      </w:r>
      <w:del w:id="79" w:author="Aurélio Faustino Hoppe" w:date="2021-10-15T14:50:00Z">
        <w:r w:rsidDel="00B77D63">
          <w:delText xml:space="preserve">que </w:delText>
        </w:r>
      </w:del>
      <w:r>
        <w:t>interpreta e envia o comando</w:t>
      </w:r>
      <w:ins w:id="80" w:author="Aurélio Faustino Hoppe" w:date="2021-10-15T14:50:00Z">
        <w:r w:rsidR="00B77D63">
          <w:t xml:space="preserve">, recebendo </w:t>
        </w:r>
      </w:ins>
      <w:del w:id="81" w:author="Aurélio Faustino Hoppe" w:date="2021-10-15T14:50:00Z">
        <w:r w:rsidDel="00B77D63">
          <w:delText xml:space="preserve"> aonde posteriormente retornar </w:delText>
        </w:r>
      </w:del>
      <w:r>
        <w:t>uma mensagem de erro ou sucesso ao usuário</w:t>
      </w:r>
      <w:del w:id="82" w:author="Aurélio Faustino Hoppe" w:date="2021-10-15T14:50:00Z">
        <w:r w:rsidDel="00B77D63">
          <w:delText>,</w:delText>
        </w:r>
      </w:del>
      <w:r>
        <w:t xml:space="preserve"> </w:t>
      </w:r>
      <w:ins w:id="83" w:author="Aurélio Faustino Hoppe" w:date="2021-10-15T14:51:00Z">
        <w:r w:rsidR="00B77D63">
          <w:t xml:space="preserve">(iii) </w:t>
        </w:r>
      </w:ins>
      <w:r>
        <w:t xml:space="preserve">AWS </w:t>
      </w:r>
      <w:del w:id="84" w:author="Aurélio Faustino Hoppe" w:date="2021-10-15T14:51:00Z">
        <w:r w:rsidDel="00B77D63">
          <w:delText xml:space="preserve">que </w:delText>
        </w:r>
      </w:del>
      <w:r>
        <w:t xml:space="preserve">processa o comando e retorna a Alexa ou envia a ação ao Arduino, </w:t>
      </w:r>
      <w:r w:rsidR="002A286D">
        <w:t xml:space="preserve">e </w:t>
      </w:r>
      <w:r>
        <w:t>por fim</w:t>
      </w:r>
      <w:ins w:id="85" w:author="Aurélio Faustino Hoppe" w:date="2021-10-15T14:51:00Z">
        <w:r w:rsidR="00B77D63">
          <w:t>, (iv)</w:t>
        </w:r>
      </w:ins>
      <w:del w:id="86" w:author="Aurélio Faustino Hoppe" w:date="2021-10-15T14:51:00Z">
        <w:r w:rsidDel="00B77D63">
          <w:delText xml:space="preserve"> </w:delText>
        </w:r>
      </w:del>
      <w:r>
        <w:t xml:space="preserve">o Arduino </w:t>
      </w:r>
      <w:del w:id="87" w:author="Aurélio Faustino Hoppe" w:date="2021-10-15T14:51:00Z">
        <w:r w:rsidDel="00B77D63">
          <w:delText xml:space="preserve">que </w:delText>
        </w:r>
      </w:del>
      <w:r>
        <w:t xml:space="preserve">executa a ação solicitada e retornando a AWS o sucesso ou </w:t>
      </w:r>
      <w:commentRangeStart w:id="88"/>
      <w:r>
        <w:t>não</w:t>
      </w:r>
      <w:commentRangeEnd w:id="88"/>
      <w:r w:rsidR="00B77D63">
        <w:rPr>
          <w:rStyle w:val="Refdecomentrio"/>
        </w:rPr>
        <w:commentReference w:id="88"/>
      </w:r>
      <w:r>
        <w:t>.</w:t>
      </w:r>
      <w:ins w:id="89" w:author="Aurélio Faustino Hoppe" w:date="2021-10-15T14:51:00Z">
        <w:r w:rsidR="00B77D63">
          <w:t xml:space="preserve"> </w:t>
        </w:r>
      </w:ins>
    </w:p>
    <w:p w14:paraId="2DD8C0E4" w14:textId="27E38AB2" w:rsidR="00BF682B" w:rsidRPr="00BF682B" w:rsidRDefault="00BF682B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2</w:t>
      </w:r>
      <w:r>
        <w:rPr>
          <w:sz w:val="20"/>
          <w:szCs w:val="20"/>
        </w:rPr>
        <w:t xml:space="preserve"> – Diagrama de Atividades</w:t>
      </w:r>
    </w:p>
    <w:p w14:paraId="1E5D6496" w14:textId="5CA16731" w:rsidR="009C4593" w:rsidRDefault="00BD66D9" w:rsidP="00173C52">
      <w:pPr>
        <w:pStyle w:val="TF-TEXTO"/>
        <w:spacing w:line="240" w:lineRule="auto"/>
        <w:ind w:firstLine="0"/>
        <w:jc w:val="center"/>
        <w:rPr>
          <w:noProof/>
        </w:rPr>
      </w:pPr>
      <w:r>
        <w:rPr>
          <w:noProof/>
        </w:rPr>
        <w:pict w14:anchorId="317124E6">
          <v:shape id="_x0000_i1026" type="#_x0000_t75" alt="" style="width:422.25pt;height:241.5pt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F614AA8" w14:textId="03EC8689" w:rsidR="00800168" w:rsidRDefault="00BF682B" w:rsidP="00173C52">
      <w:pPr>
        <w:pStyle w:val="TF-TEXTO"/>
        <w:spacing w:line="240" w:lineRule="auto"/>
        <w:ind w:firstLine="0"/>
        <w:jc w:val="center"/>
        <w:rPr>
          <w:noProof/>
          <w:sz w:val="20"/>
        </w:rPr>
      </w:pPr>
      <w:r>
        <w:rPr>
          <w:noProof/>
          <w:sz w:val="20"/>
        </w:rPr>
        <w:t xml:space="preserve">Fonte: </w:t>
      </w:r>
      <w:r w:rsidR="00173C52" w:rsidRPr="00B77D63">
        <w:rPr>
          <w:noProof/>
          <w:sz w:val="20"/>
          <w:highlight w:val="yellow"/>
          <w:rPrChange w:id="90" w:author="Aurélio Faustino Hoppe" w:date="2021-10-15T14:52:00Z">
            <w:rPr>
              <w:noProof/>
              <w:sz w:val="20"/>
            </w:rPr>
          </w:rPrChange>
        </w:rPr>
        <w:t>Neto</w:t>
      </w:r>
      <w:r w:rsidR="00173C52">
        <w:rPr>
          <w:noProof/>
          <w:sz w:val="20"/>
        </w:rPr>
        <w:t xml:space="preserve"> </w:t>
      </w:r>
      <w:r>
        <w:rPr>
          <w:noProof/>
          <w:sz w:val="20"/>
        </w:rPr>
        <w:t>(2018).</w:t>
      </w:r>
    </w:p>
    <w:p w14:paraId="278A0649" w14:textId="6441FA46" w:rsidR="00A44581" w:rsidRDefault="009A6CBB" w:rsidP="00AF76BE">
      <w:pPr>
        <w:pStyle w:val="Ttulo2"/>
      </w:pPr>
      <w:r>
        <w:t>Pirâmide multiplicativa: um jogo sério para a memorização da tabuada</w:t>
      </w:r>
    </w:p>
    <w:p w14:paraId="295F42EB" w14:textId="47E8C97C" w:rsidR="00C60D29" w:rsidRDefault="00A27F84" w:rsidP="009A6CBB">
      <w:pPr>
        <w:pStyle w:val="TF-TEXTO"/>
      </w:pPr>
      <w:del w:id="91" w:author="Aurélio Faustino Hoppe" w:date="2021-10-15T14:52:00Z">
        <w:r w:rsidDel="00B77D63">
          <w:delText xml:space="preserve">O trabalho de </w:delText>
        </w:r>
      </w:del>
      <w:r w:rsidR="009133C7">
        <w:t>Rolino, Afini e Vieira</w:t>
      </w:r>
      <w:r>
        <w:t xml:space="preserve"> (20</w:t>
      </w:r>
      <w:r w:rsidR="009133C7">
        <w:t>15</w:t>
      </w:r>
      <w:r>
        <w:t xml:space="preserve">) </w:t>
      </w:r>
      <w:del w:id="92" w:author="Aurélio Faustino Hoppe" w:date="2021-10-15T14:52:00Z">
        <w:r w:rsidDel="00B77D63">
          <w:delText>tem como objetivo entregar</w:delText>
        </w:r>
      </w:del>
      <w:ins w:id="93" w:author="Aurélio Faustino Hoppe" w:date="2021-10-15T14:52:00Z">
        <w:r w:rsidR="00B77D63">
          <w:t>desenvolveram</w:t>
        </w:r>
      </w:ins>
      <w:r>
        <w:t xml:space="preserve"> um jogo educacional chamado P</w:t>
      </w:r>
      <w:r w:rsidR="009133C7">
        <w:t>irâmide Multiplicativa</w:t>
      </w:r>
      <w:r>
        <w:t xml:space="preserve">. </w:t>
      </w:r>
      <w:del w:id="94" w:author="Aurélio Faustino Hoppe" w:date="2021-10-15T14:52:00Z">
        <w:r w:rsidR="009A6CBB" w:rsidDel="00B77D63">
          <w:delText>Conforme</w:delText>
        </w:r>
        <w:r w:rsidR="00DD260B" w:rsidRPr="00DD260B" w:rsidDel="00B77D63">
          <w:delText xml:space="preserve"> </w:delText>
        </w:r>
        <w:r w:rsidR="00DD260B" w:rsidDel="00B77D63">
          <w:delText>Rolino, Afini e Vieira (2015)</w:delText>
        </w:r>
      </w:del>
      <w:ins w:id="95" w:author="Aurélio Faustino Hoppe" w:date="2021-10-15T14:52:00Z">
        <w:r w:rsidR="00B77D63">
          <w:t>Segundo os autores</w:t>
        </w:r>
      </w:ins>
      <w:r w:rsidR="009133C7">
        <w:t>, o jogo</w:t>
      </w:r>
      <w:r w:rsidR="0049414E">
        <w:t xml:space="preserve"> </w:t>
      </w:r>
      <w:r w:rsidR="00D65BDF">
        <w:t>tem como finalidade auxiliar na memorização da tabuada, estimular a rapidez do raciocínio matemático, o cálculo mental, a memória visual além de o jogador conseguir refletir onde erro</w:t>
      </w:r>
      <w:r w:rsidR="00DD3837">
        <w:t>u</w:t>
      </w:r>
      <w:r w:rsidR="00D65BDF">
        <w:t xml:space="preserve"> </w:t>
      </w:r>
      <w:r w:rsidR="00DD3837">
        <w:t>e</w:t>
      </w:r>
      <w:r w:rsidR="00D65BDF">
        <w:t xml:space="preserve"> de desenvolver estratégias </w:t>
      </w:r>
      <w:r w:rsidR="00DD3837">
        <w:t xml:space="preserve">de verificação dos </w:t>
      </w:r>
      <w:r w:rsidR="00631B16">
        <w:t>seus resultados</w:t>
      </w:r>
      <w:r w:rsidR="00DD3837">
        <w:t>.</w:t>
      </w:r>
    </w:p>
    <w:p w14:paraId="08CC9D24" w14:textId="4886850B" w:rsidR="00631B16" w:rsidRDefault="00631B16" w:rsidP="00631B16">
      <w:pPr>
        <w:pStyle w:val="TF-TEXTO"/>
      </w:pPr>
      <w:r>
        <w:t xml:space="preserve">O </w:t>
      </w:r>
      <w:r w:rsidR="00AF76BE">
        <w:t>jogo Pirâmide Multiplicativa</w:t>
      </w:r>
      <w:r>
        <w:t xml:space="preserve"> foi programado na linguagem C/C++ no aplicativo </w:t>
      </w:r>
      <w:r w:rsidRPr="00AF76BE">
        <w:rPr>
          <w:i/>
          <w:iCs/>
        </w:rPr>
        <w:t>Game Editor</w:t>
      </w:r>
      <w:r>
        <w:t xml:space="preserve">, e conforme </w:t>
      </w:r>
      <w:r w:rsidR="00C86BA3">
        <w:t>F</w:t>
      </w:r>
      <w:r>
        <w:t xml:space="preserve">igura </w:t>
      </w:r>
      <w:r w:rsidR="00DD260B">
        <w:t>3</w:t>
      </w:r>
      <w:r>
        <w:t xml:space="preserve"> ele consiste em uma interface simples onde existem uma série de quadros com valores numéricos e operações matemáticas que precisam ser relacionadas corretamente a fim de não sobrar nenhuma em tela para o término do </w:t>
      </w:r>
      <w:commentRangeStart w:id="96"/>
      <w:r>
        <w:t>jogo</w:t>
      </w:r>
      <w:commentRangeEnd w:id="96"/>
      <w:r w:rsidR="00B77D63">
        <w:rPr>
          <w:rStyle w:val="Refdecomentrio"/>
        </w:rPr>
        <w:commentReference w:id="96"/>
      </w:r>
      <w:r>
        <w:t>.</w:t>
      </w:r>
      <w:ins w:id="97" w:author="Aurélio Faustino Hoppe" w:date="2021-10-15T14:53:00Z">
        <w:r w:rsidR="00B77D63">
          <w:t xml:space="preserve"> </w:t>
        </w:r>
      </w:ins>
    </w:p>
    <w:p w14:paraId="5D25516D" w14:textId="175717AA" w:rsidR="00631B16" w:rsidRPr="00631B16" w:rsidRDefault="00631B16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3</w:t>
      </w:r>
      <w:r>
        <w:rPr>
          <w:sz w:val="20"/>
          <w:szCs w:val="20"/>
        </w:rPr>
        <w:t xml:space="preserve"> – Interface inicial do jogo</w:t>
      </w:r>
    </w:p>
    <w:p w14:paraId="41E4BFEE" w14:textId="7A80E4CC" w:rsidR="00173C52" w:rsidRDefault="00BD66D9" w:rsidP="00173C52">
      <w:pPr>
        <w:pStyle w:val="TF-TEXTO"/>
        <w:spacing w:line="240" w:lineRule="auto"/>
        <w:ind w:firstLine="3"/>
        <w:jc w:val="center"/>
        <w:rPr>
          <w:sz w:val="20"/>
        </w:rPr>
      </w:pPr>
      <w:r>
        <w:rPr>
          <w:noProof/>
        </w:rPr>
        <w:pict w14:anchorId="71844611">
          <v:shape id="_x0000_i1027" type="#_x0000_t75" alt="" style="width:423.75pt;height:183pt;visibility:visible;mso-wrap-style:square;mso-width-percent:0;mso-height-percent:0;mso-width-percent:0;mso-height-percent:0">
            <v:imagedata r:id="rId17" o:title=""/>
          </v:shape>
        </w:pict>
      </w:r>
    </w:p>
    <w:p w14:paraId="09C3A1A4" w14:textId="4723C260" w:rsidR="00800168" w:rsidRDefault="00631B16" w:rsidP="00173C52">
      <w:pPr>
        <w:pStyle w:val="TF-TEXTO"/>
        <w:spacing w:line="240" w:lineRule="auto"/>
        <w:ind w:firstLine="3"/>
        <w:jc w:val="center"/>
        <w:rPr>
          <w:noProof/>
          <w:sz w:val="20"/>
        </w:rPr>
      </w:pPr>
      <w:r>
        <w:rPr>
          <w:sz w:val="20"/>
        </w:rPr>
        <w:t xml:space="preserve">Fonte: </w:t>
      </w:r>
      <w:r w:rsidR="00AF76BE" w:rsidRPr="00AF76BE">
        <w:rPr>
          <w:noProof/>
          <w:sz w:val="20"/>
        </w:rPr>
        <w:t>Rolino, Afini e Vieira (2015)</w:t>
      </w:r>
      <w:r>
        <w:rPr>
          <w:noProof/>
          <w:sz w:val="20"/>
        </w:rPr>
        <w:t>.</w:t>
      </w:r>
    </w:p>
    <w:p w14:paraId="664B55CF" w14:textId="1B1E258B" w:rsidR="00451B94" w:rsidRDefault="00451B94" w:rsidP="00C86BA3">
      <w:pPr>
        <w:pStyle w:val="Ttulo1"/>
      </w:pPr>
      <w:bookmarkStart w:id="98" w:name="_Toc54164921"/>
      <w:bookmarkStart w:id="99" w:name="_Toc54165675"/>
      <w:bookmarkStart w:id="100" w:name="_Toc54169333"/>
      <w:bookmarkStart w:id="101" w:name="_Toc96347439"/>
      <w:bookmarkStart w:id="102" w:name="_Toc96357723"/>
      <w:bookmarkStart w:id="103" w:name="_Toc96491866"/>
      <w:bookmarkStart w:id="104" w:name="_Toc411603107"/>
      <w:bookmarkEnd w:id="42"/>
      <w:r>
        <w:t>proposta</w:t>
      </w:r>
    </w:p>
    <w:p w14:paraId="7327C97A" w14:textId="7549D4F9" w:rsidR="00451B94" w:rsidRDefault="0031015A" w:rsidP="00451B94">
      <w:pPr>
        <w:pStyle w:val="TF-TEXTO"/>
      </w:pPr>
      <w:r>
        <w:t xml:space="preserve">Nos tópicos posteriores será apresentada a justificativa para completar este </w:t>
      </w:r>
      <w:r w:rsidR="00F64AE9">
        <w:t>estudo, os Requisitos Funcionais (RFs), os Requisitos Não Funcionais (RNFs), e a</w:t>
      </w:r>
      <w:r>
        <w:t xml:space="preserve"> metodologia que deverá ser utilizada no desenvolvimento do projeto</w:t>
      </w:r>
      <w:r w:rsidR="00F64AE9">
        <w:t>.</w:t>
      </w:r>
    </w:p>
    <w:p w14:paraId="358A26BC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  <w:bookmarkStart w:id="105" w:name="_Toc54164915"/>
      <w:bookmarkStart w:id="106" w:name="_Toc54165669"/>
      <w:bookmarkStart w:id="107" w:name="_Toc54169327"/>
      <w:bookmarkStart w:id="108" w:name="_Toc96347433"/>
      <w:bookmarkStart w:id="109" w:name="_Toc96357717"/>
      <w:bookmarkStart w:id="110" w:name="_Toc96491860"/>
      <w:bookmarkStart w:id="111" w:name="_Toc351015594"/>
    </w:p>
    <w:p w14:paraId="58694102" w14:textId="7B318361" w:rsidR="00451B94" w:rsidRDefault="00451B94" w:rsidP="00AF76BE">
      <w:pPr>
        <w:pStyle w:val="Ttulo2"/>
      </w:pPr>
      <w:r>
        <w:t>JUSTIFICATIVA</w:t>
      </w:r>
    </w:p>
    <w:p w14:paraId="3F764429" w14:textId="30F23708" w:rsidR="004F0329" w:rsidRPr="001D3F6C" w:rsidRDefault="009A0901" w:rsidP="004F0329">
      <w:pPr>
        <w:pStyle w:val="Texto"/>
      </w:pPr>
      <w:bookmarkStart w:id="112" w:name="OLE_LINK13"/>
      <w:bookmarkStart w:id="113" w:name="_Ref52025161"/>
      <w:r w:rsidRPr="009A0901">
        <w:t>Nas seções anteriores foram evidenciadas a relevância do tema proposto. No Quadro 1 é realizada uma comparação entre os trabalhos correlatos que serão utilizados para dar embasamento à proposta deste projeto. As linhas representam as características e as colunas os trabalhos.</w:t>
      </w:r>
    </w:p>
    <w:bookmarkEnd w:id="112"/>
    <w:p w14:paraId="7CBDCBEE" w14:textId="7986C5CA" w:rsidR="00C436B6" w:rsidRPr="00960271" w:rsidRDefault="00C436B6" w:rsidP="009A5E81">
      <w:pPr>
        <w:pStyle w:val="TF-LEGENDA"/>
        <w:rPr>
          <w:szCs w:val="24"/>
        </w:rPr>
      </w:pPr>
      <w:r w:rsidRPr="00960271">
        <w:rPr>
          <w:szCs w:val="24"/>
        </w:rPr>
        <w:t xml:space="preserve">Quadro </w:t>
      </w:r>
      <w:r w:rsidR="005C3F06" w:rsidRPr="00960271">
        <w:rPr>
          <w:szCs w:val="24"/>
        </w:rPr>
        <w:fldChar w:fldCharType="begin"/>
      </w:r>
      <w:r w:rsidR="005C3F06" w:rsidRPr="00960271">
        <w:rPr>
          <w:szCs w:val="24"/>
        </w:rPr>
        <w:instrText xml:space="preserve"> SEQ Quadro \* ARABIC </w:instrText>
      </w:r>
      <w:r w:rsidR="005C3F06" w:rsidRPr="00960271">
        <w:rPr>
          <w:szCs w:val="24"/>
        </w:rPr>
        <w:fldChar w:fldCharType="separate"/>
      </w:r>
      <w:r w:rsidRPr="00960271">
        <w:rPr>
          <w:noProof/>
          <w:szCs w:val="24"/>
        </w:rPr>
        <w:t>1</w:t>
      </w:r>
      <w:r w:rsidR="005C3F06" w:rsidRPr="00960271">
        <w:rPr>
          <w:noProof/>
          <w:szCs w:val="24"/>
        </w:rPr>
        <w:fldChar w:fldCharType="end"/>
      </w:r>
      <w:bookmarkEnd w:id="113"/>
      <w:r w:rsidRPr="00960271">
        <w:rPr>
          <w:szCs w:val="24"/>
        </w:rPr>
        <w:t xml:space="preserve"> - Comparativo dos trabalhos </w:t>
      </w:r>
      <w:commentRangeStart w:id="114"/>
      <w:r w:rsidRPr="00960271">
        <w:rPr>
          <w:szCs w:val="24"/>
        </w:rPr>
        <w:t>correlatos</w:t>
      </w:r>
      <w:commentRangeEnd w:id="114"/>
      <w:r w:rsidR="00B77D63">
        <w:rPr>
          <w:rStyle w:val="Refdecomentrio"/>
        </w:rPr>
        <w:commentReference w:id="114"/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4"/>
        <w:gridCol w:w="1687"/>
        <w:gridCol w:w="1687"/>
        <w:gridCol w:w="1969"/>
      </w:tblGrid>
      <w:tr w:rsidR="00C436B6" w14:paraId="1F39492F" w14:textId="77777777" w:rsidTr="00C86BA3">
        <w:trPr>
          <w:trHeight w:val="558"/>
          <w:jc w:val="center"/>
        </w:trPr>
        <w:tc>
          <w:tcPr>
            <w:tcW w:w="3714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1473D2D3" w:rsidR="00C436B6" w:rsidRPr="007D4566" w:rsidRDefault="00025394" w:rsidP="009A5E81">
            <w:pPr>
              <w:pStyle w:val="TF-TEXTOQUADRO"/>
            </w:pPr>
            <w:r>
              <w:rPr>
                <w:noProof/>
              </w:rPr>
              <w:pict w14:anchorId="174A322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2053" type="#_x0000_t202" alt="" style="position:absolute;margin-left:-1.4pt;margin-top:1.8pt;width:79.5pt;height:30pt;z-index:1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402CE8DF" w14:textId="77777777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r w:rsidRPr="00B36E4A">
                          <w:rPr>
                            <w:sz w:val="22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0DC655D">
                <v:shape id="_x0000_s2052" type="#_x0000_t202" alt="" style="position:absolute;margin-left:72.45pt;margin-top:.3pt;width:113.95pt;height:23.5pt;z-index: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2052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3B5DA036" w14:textId="4B9F5F93" w:rsidR="00C436B6" w:rsidRDefault="00173C52" w:rsidP="009A5E81">
            <w:pPr>
              <w:pStyle w:val="TF-TEXTOQUADRO"/>
            </w:pPr>
            <w:r>
              <w:t xml:space="preserve">Zuffo </w:t>
            </w:r>
            <w:r w:rsidR="0031015A">
              <w:t>(2008)</w: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11D80373" w14:textId="6A96591C" w:rsidR="00C436B6" w:rsidRDefault="00173C52" w:rsidP="009A5E81">
            <w:pPr>
              <w:pStyle w:val="TF-TEXTOQUADRO"/>
            </w:pPr>
            <w:r>
              <w:t xml:space="preserve">Neto </w:t>
            </w:r>
            <w:r w:rsidR="0031015A">
              <w:t>(2018)</w:t>
            </w:r>
          </w:p>
        </w:tc>
        <w:tc>
          <w:tcPr>
            <w:tcW w:w="1969" w:type="dxa"/>
            <w:shd w:val="clear" w:color="auto" w:fill="A6A6A6"/>
            <w:vAlign w:val="center"/>
          </w:tcPr>
          <w:p w14:paraId="2708FF5D" w14:textId="3AAEA980" w:rsidR="00B36E4A" w:rsidRPr="007D4566" w:rsidRDefault="00173C52" w:rsidP="009A5E81">
            <w:pPr>
              <w:pStyle w:val="TF-TEXTOQUADRO"/>
            </w:pPr>
            <w:r w:rsidRPr="005A690D">
              <w:t xml:space="preserve">Rolino, Afini </w:t>
            </w:r>
            <w:r>
              <w:t>e</w:t>
            </w:r>
            <w:r w:rsidRPr="005A690D">
              <w:t xml:space="preserve"> Vieira </w:t>
            </w:r>
            <w:r w:rsidR="005A690D">
              <w:t>(</w:t>
            </w:r>
            <w:r w:rsidR="0031015A">
              <w:t>2015)</w:t>
            </w:r>
          </w:p>
        </w:tc>
      </w:tr>
      <w:tr w:rsidR="00C436B6" w14:paraId="21196663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73B964F7" w14:textId="525F4A44" w:rsidR="00C436B6" w:rsidRDefault="0031015A" w:rsidP="009A5E81">
            <w:pPr>
              <w:pStyle w:val="TF-TEXTOQUADRO"/>
            </w:pPr>
            <w:r>
              <w:t>Jogo</w:t>
            </w:r>
          </w:p>
        </w:tc>
        <w:tc>
          <w:tcPr>
            <w:tcW w:w="1687" w:type="dxa"/>
            <w:shd w:val="clear" w:color="auto" w:fill="auto"/>
          </w:tcPr>
          <w:p w14:paraId="2A635038" w14:textId="178934C3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F092AD1" w14:textId="29C1AE7F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5DBC6FC9" w14:textId="7F086B37" w:rsidR="00C436B6" w:rsidRDefault="0031015A" w:rsidP="009A5E81">
            <w:pPr>
              <w:pStyle w:val="TF-TEXTOQUADRO"/>
            </w:pPr>
            <w:r>
              <w:t>Sim</w:t>
            </w:r>
          </w:p>
        </w:tc>
      </w:tr>
      <w:tr w:rsidR="00C436B6" w14:paraId="1E6D448F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6799ACF" w14:textId="265743D7" w:rsidR="00C436B6" w:rsidRDefault="0031015A" w:rsidP="009A5E81">
            <w:pPr>
              <w:pStyle w:val="TF-TEXTOQUADRO"/>
            </w:pPr>
            <w:r>
              <w:t>Genius</w:t>
            </w:r>
          </w:p>
        </w:tc>
        <w:tc>
          <w:tcPr>
            <w:tcW w:w="1687" w:type="dxa"/>
            <w:shd w:val="clear" w:color="auto" w:fill="auto"/>
          </w:tcPr>
          <w:p w14:paraId="6234F5E7" w14:textId="2EB8FA0C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24CA7EAE" w14:textId="26080977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76A91EF" w14:textId="4F43A7AD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76A6503E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0EBE768" w14:textId="43539C37" w:rsidR="00C436B6" w:rsidRDefault="0031015A" w:rsidP="009A5E81">
            <w:pPr>
              <w:pStyle w:val="TF-TEXTOQUADRO"/>
            </w:pPr>
            <w:r>
              <w:t>Periférico</w:t>
            </w:r>
          </w:p>
        </w:tc>
        <w:tc>
          <w:tcPr>
            <w:tcW w:w="1687" w:type="dxa"/>
            <w:shd w:val="clear" w:color="auto" w:fill="auto"/>
          </w:tcPr>
          <w:p w14:paraId="5519693B" w14:textId="0335DE58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4AE6DE37" w14:textId="2CB0E1FB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15E7BF65" w14:textId="591C495C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2F159567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5615075" w14:textId="0957AED7" w:rsidR="00C436B6" w:rsidRDefault="0031015A" w:rsidP="009A5E81">
            <w:pPr>
              <w:pStyle w:val="TF-TEXTOQUADRO"/>
            </w:pPr>
            <w:r>
              <w:t>Assistente de voz</w:t>
            </w:r>
          </w:p>
        </w:tc>
        <w:tc>
          <w:tcPr>
            <w:tcW w:w="1687" w:type="dxa"/>
            <w:shd w:val="clear" w:color="auto" w:fill="auto"/>
          </w:tcPr>
          <w:p w14:paraId="6158951C" w14:textId="1CA90B7D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1E5D2FA3" w14:textId="68399D11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7F9393B" w14:textId="49AAF7BE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581D6FF6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A116BC1" w14:textId="613E2334" w:rsidR="00C436B6" w:rsidRDefault="0031015A" w:rsidP="009A5E81">
            <w:pPr>
              <w:pStyle w:val="TF-TEXTOQUADRO"/>
            </w:pPr>
            <w:r>
              <w:t>Controlador Inteligente</w:t>
            </w:r>
          </w:p>
        </w:tc>
        <w:tc>
          <w:tcPr>
            <w:tcW w:w="1687" w:type="dxa"/>
            <w:shd w:val="clear" w:color="auto" w:fill="auto"/>
          </w:tcPr>
          <w:p w14:paraId="395FB510" w14:textId="04AF6AF4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27B1FA82" w14:textId="3453B01F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1E422F1" w14:textId="2DFF43AB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6F81BFE5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09DC1D16" w14:textId="49E9EC16" w:rsidR="00C436B6" w:rsidRDefault="0031015A" w:rsidP="009A5E81">
            <w:pPr>
              <w:pStyle w:val="TF-TEXTOQUADRO"/>
            </w:pPr>
            <w:r>
              <w:t>Memorização</w:t>
            </w:r>
          </w:p>
        </w:tc>
        <w:tc>
          <w:tcPr>
            <w:tcW w:w="1687" w:type="dxa"/>
            <w:shd w:val="clear" w:color="auto" w:fill="auto"/>
          </w:tcPr>
          <w:p w14:paraId="5C54920F" w14:textId="5978C930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37424B7" w14:textId="7D4DC1F5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9B13D1A" w14:textId="3E6AC1E7" w:rsidR="00C436B6" w:rsidRDefault="0031015A" w:rsidP="009A5E81">
            <w:pPr>
              <w:pStyle w:val="TF-TEXTOQUADRO"/>
            </w:pPr>
            <w:r>
              <w:t>Sim</w:t>
            </w:r>
          </w:p>
        </w:tc>
      </w:tr>
    </w:tbl>
    <w:p w14:paraId="5FABAFE5" w14:textId="02FDCE9A" w:rsidR="00C436B6" w:rsidRDefault="00C436B6" w:rsidP="009A5E81">
      <w:pPr>
        <w:pStyle w:val="TF-FONTE"/>
      </w:pPr>
      <w:r>
        <w:t>Fonte: elaborado pelo autor.</w:t>
      </w:r>
    </w:p>
    <w:p w14:paraId="5DEBAA9B" w14:textId="1A731325" w:rsidR="00972718" w:rsidRDefault="00972718" w:rsidP="002D76CE">
      <w:pPr>
        <w:spacing w:line="360" w:lineRule="auto"/>
        <w:ind w:firstLine="706"/>
        <w:jc w:val="both"/>
      </w:pPr>
      <w:r w:rsidRPr="00972718">
        <w:lastRenderedPageBreak/>
        <w:t xml:space="preserve">Conforme demonstrado no Quadro 1, percebe-se que Zuffo (2008) e Rolino, Afini e Vieira (2015) têm ambos os conceitos de jogos onde um faz a releitura de um jogo antigo aprimorando e aumentando as possibilidades do jogo enquanto o outro foca totalmente em uma matéria específica de ensino, </w:t>
      </w:r>
      <w:commentRangeStart w:id="115"/>
      <w:r w:rsidRPr="00972718">
        <w:t>respectivamente</w:t>
      </w:r>
      <w:commentRangeEnd w:id="115"/>
      <w:r w:rsidR="008C3D24">
        <w:rPr>
          <w:rStyle w:val="Refdecomentrio"/>
        </w:rPr>
        <w:commentReference w:id="115"/>
      </w:r>
      <w:r w:rsidRPr="00972718">
        <w:t xml:space="preserve">. Por fim, ambos estimulam a memorização o que consequentemente ajuda o aprendizado, sendo um </w:t>
      </w:r>
      <w:r>
        <w:t>por</w:t>
      </w:r>
      <w:r w:rsidRPr="00972718">
        <w:t xml:space="preserve"> meio físico e outro totalmente virtual.</w:t>
      </w:r>
    </w:p>
    <w:p w14:paraId="4BB22432" w14:textId="3DBFB047" w:rsidR="00972718" w:rsidRDefault="00972718" w:rsidP="002D76CE">
      <w:pPr>
        <w:spacing w:line="360" w:lineRule="auto"/>
        <w:ind w:firstLine="706"/>
        <w:jc w:val="both"/>
      </w:pPr>
      <w:r>
        <w:t>A assistente de voz</w:t>
      </w:r>
      <w:r w:rsidR="002D76CE">
        <w:t xml:space="preserve">, </w:t>
      </w:r>
      <w:r>
        <w:t>o sensor inteligente</w:t>
      </w:r>
      <w:r w:rsidR="002D76CE">
        <w:t xml:space="preserve"> e o controlador inteligente</w:t>
      </w:r>
      <w:r>
        <w:t xml:space="preserve"> </w:t>
      </w:r>
      <w:r w:rsidR="002D76CE">
        <w:t xml:space="preserve">podem ser encontrados apenas no trabalho de Neto (2018) que monta uma estrutura de automação residencial em maquete, sendo estas três as principais características a serem visadas já que o intuito é aprender a utilizar novas tecnologias e entender o que já é possível fazer com elas, bem como a dificuldade em encontrar conteúdo, a quantidade que já e o quanto de conteúdo será útil no </w:t>
      </w:r>
      <w:commentRangeStart w:id="116"/>
      <w:r w:rsidR="002D76CE">
        <w:t>desenvolvimento</w:t>
      </w:r>
      <w:commentRangeEnd w:id="116"/>
      <w:r w:rsidR="006F1D7B">
        <w:rPr>
          <w:rStyle w:val="Refdecomentrio"/>
        </w:rPr>
        <w:commentReference w:id="116"/>
      </w:r>
      <w:r w:rsidR="002D76CE">
        <w:t>.</w:t>
      </w:r>
    </w:p>
    <w:p w14:paraId="2B65D5B3" w14:textId="1BEEB13A" w:rsidR="00972718" w:rsidRDefault="002D76CE" w:rsidP="007D38E8">
      <w:pPr>
        <w:spacing w:line="360" w:lineRule="auto"/>
        <w:ind w:firstLine="706"/>
        <w:jc w:val="both"/>
      </w:pPr>
      <w:r>
        <w:t xml:space="preserve">Apesar de os </w:t>
      </w:r>
      <w:r w:rsidR="00FF333C">
        <w:t xml:space="preserve">três trabalhos não encontrarem uma característica comum por fim todos serão agregadores </w:t>
      </w:r>
      <w:r w:rsidR="00FF333C" w:rsidRPr="006F1D7B">
        <w:rPr>
          <w:highlight w:val="yellow"/>
          <w:rPrChange w:id="117" w:author="Aurélio Faustino Hoppe" w:date="2021-10-15T14:58:00Z">
            <w:rPr/>
          </w:rPrChange>
        </w:rPr>
        <w:t>do que pode ser feito</w:t>
      </w:r>
      <w:r w:rsidR="00FF333C">
        <w:t xml:space="preserve">, exemplos </w:t>
      </w:r>
      <w:r w:rsidR="00FF333C" w:rsidRPr="006F1D7B">
        <w:rPr>
          <w:highlight w:val="yellow"/>
          <w:rPrChange w:id="118" w:author="Aurélio Faustino Hoppe" w:date="2021-10-15T14:58:00Z">
            <w:rPr/>
          </w:rPrChange>
        </w:rPr>
        <w:t>do que já foi feito</w:t>
      </w:r>
      <w:r w:rsidR="00FF333C">
        <w:t xml:space="preserve"> e onde buscar informações </w:t>
      </w:r>
      <w:r w:rsidR="00FF333C" w:rsidRPr="006F1D7B">
        <w:rPr>
          <w:highlight w:val="yellow"/>
          <w:rPrChange w:id="119" w:author="Aurélio Faustino Hoppe" w:date="2021-10-15T14:58:00Z">
            <w:rPr/>
          </w:rPrChange>
        </w:rPr>
        <w:t>do que se pode fazer</w:t>
      </w:r>
      <w:r w:rsidR="00FF333C">
        <w:t xml:space="preserve">, onde Neto (2018) carrega a bagagem mais técnica dessa nova tecnologia que será estuda, Rolino, Afni e Vieira (2015) com conceitos de educação, de como um jogo pode contribuir para a educação e Zuffo (2008) de como o jogo pode ser </w:t>
      </w:r>
      <w:commentRangeStart w:id="120"/>
      <w:commentRangeStart w:id="121"/>
      <w:r w:rsidR="00FF333C">
        <w:t>melhorado</w:t>
      </w:r>
      <w:commentRangeEnd w:id="120"/>
      <w:r w:rsidR="006F1D7B">
        <w:rPr>
          <w:rStyle w:val="Refdecomentrio"/>
        </w:rPr>
        <w:commentReference w:id="120"/>
      </w:r>
      <w:commentRangeEnd w:id="121"/>
      <w:r w:rsidR="006F1D7B">
        <w:rPr>
          <w:rStyle w:val="Refdecomentrio"/>
        </w:rPr>
        <w:commentReference w:id="121"/>
      </w:r>
      <w:r w:rsidR="00FF333C">
        <w:t>.</w:t>
      </w:r>
      <w:ins w:id="122" w:author="Aurélio Faustino Hoppe" w:date="2021-10-15T14:59:00Z">
        <w:r w:rsidR="006F1D7B">
          <w:t xml:space="preserve"> </w:t>
        </w:r>
      </w:ins>
    </w:p>
    <w:p w14:paraId="10199080" w14:textId="5237FCBA" w:rsidR="00FF333C" w:rsidRPr="00FF333C" w:rsidRDefault="00FF333C" w:rsidP="007D38E8">
      <w:pPr>
        <w:spacing w:line="360" w:lineRule="auto"/>
        <w:ind w:firstLine="706"/>
        <w:jc w:val="both"/>
      </w:pPr>
      <w:r>
        <w:t xml:space="preserve">Como argumento técnico destaca-se o estudo sobre o uso dos recursos das assistentes virtuais, bem como das plataformas online de desenvolvimento onde será necessário utilizar a linguagem Python juntamente com a plataforma Amazon Web </w:t>
      </w:r>
      <w:commentRangeStart w:id="123"/>
      <w:r>
        <w:t>Services</w:t>
      </w:r>
      <w:commentRangeEnd w:id="123"/>
      <w:r w:rsidR="006F1D7B">
        <w:rPr>
          <w:rStyle w:val="Refdecomentrio"/>
        </w:rPr>
        <w:commentReference w:id="123"/>
      </w:r>
      <w:r>
        <w:t xml:space="preserve">. Como contribuição prática ou social ressalta-se a sua aplicação para todos, tornando jogos simples e até mesmo educacionais mais dinâmicos e interativos. Observa-se que foi encontrado aplicativo similares na loja de </w:t>
      </w:r>
      <w:r w:rsidRPr="00FF333C">
        <w:rPr>
          <w:i/>
          <w:iCs/>
        </w:rPr>
        <w:t>skills</w:t>
      </w:r>
      <w:r>
        <w:rPr>
          <w:i/>
          <w:iCs/>
        </w:rPr>
        <w:t xml:space="preserve"> </w:t>
      </w:r>
      <w:r>
        <w:t xml:space="preserve">da </w:t>
      </w:r>
      <w:r w:rsidR="000959CF">
        <w:t xml:space="preserve">Alexa mas nenhum deles foi possível testar pois são bloqueados geograficamente além de quê pela descrição de jogo nenhum utiliza um periférico para </w:t>
      </w:r>
      <w:commentRangeStart w:id="124"/>
      <w:r w:rsidR="000959CF">
        <w:t>auxiliar</w:t>
      </w:r>
      <w:commentRangeEnd w:id="124"/>
      <w:r w:rsidR="006F1D7B">
        <w:rPr>
          <w:rStyle w:val="Refdecomentrio"/>
        </w:rPr>
        <w:commentReference w:id="124"/>
      </w:r>
      <w:r w:rsidR="000959CF">
        <w:t>.</w:t>
      </w:r>
    </w:p>
    <w:p w14:paraId="212D208A" w14:textId="77777777" w:rsidR="00451B94" w:rsidRPr="006D3D4F" w:rsidRDefault="00451B94" w:rsidP="00AF76BE">
      <w:pPr>
        <w:pStyle w:val="Ttulo2"/>
      </w:pPr>
      <w:r w:rsidRPr="006D3D4F">
        <w:t>REQUISITOS PRINCIPAIS DO PROBLEMA A SER TRABALHADO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5B46153D" w14:textId="3FDFF856" w:rsidR="00451B94" w:rsidRDefault="007C261F" w:rsidP="00451B94">
      <w:pPr>
        <w:pStyle w:val="TF-TEXTO"/>
      </w:pPr>
      <w:r w:rsidRPr="006D3D4F">
        <w:t xml:space="preserve">Os seguintes requisitos fazem parte da </w:t>
      </w:r>
      <w:commentRangeStart w:id="125"/>
      <w:r w:rsidRPr="006D3D4F">
        <w:t>arquitetura</w:t>
      </w:r>
      <w:commentRangeEnd w:id="125"/>
      <w:r w:rsidR="00326019">
        <w:rPr>
          <w:rStyle w:val="Refdecomentrio"/>
        </w:rPr>
        <w:commentReference w:id="125"/>
      </w:r>
      <w:r w:rsidRPr="006D3D4F">
        <w:t>:</w:t>
      </w:r>
    </w:p>
    <w:p w14:paraId="22EB0F72" w14:textId="3D87DD5C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reconhecer comandos de voz pré-definidos (</w:t>
      </w:r>
      <w:commentRangeStart w:id="126"/>
      <w:r w:rsidRPr="006D3D4F">
        <w:t>RF</w:t>
      </w:r>
      <w:commentRangeEnd w:id="126"/>
      <w:r w:rsidR="00326019">
        <w:rPr>
          <w:rStyle w:val="Refdecomentrio"/>
        </w:rPr>
        <w:commentReference w:id="126"/>
      </w:r>
      <w:r w:rsidRPr="006D3D4F">
        <w:t>);</w:t>
      </w:r>
    </w:p>
    <w:p w14:paraId="47650B8D" w14:textId="39745B51" w:rsidR="007C261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usar c</w:t>
      </w:r>
      <w:r w:rsidR="00F00718" w:rsidRPr="006D3D4F">
        <w:t xml:space="preserve">omando de voz para invocar a </w:t>
      </w:r>
      <w:r w:rsidR="00F00718" w:rsidRPr="00DD260B">
        <w:rPr>
          <w:i/>
          <w:iCs/>
        </w:rPr>
        <w:t xml:space="preserve">skill </w:t>
      </w:r>
      <w:r w:rsidR="00F00718" w:rsidRPr="006D3D4F">
        <w:t>(RF);</w:t>
      </w:r>
    </w:p>
    <w:p w14:paraId="327E987D" w14:textId="18CD7196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permitir escolher a dificuldade (RF);</w:t>
      </w:r>
    </w:p>
    <w:p w14:paraId="1C8B3F9E" w14:textId="214EAE6F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gravar na sessão qual foi a melhor sequência (RF);</w:t>
      </w:r>
    </w:p>
    <w:p w14:paraId="62868F52" w14:textId="68574658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terá que conferir a resposta por voz do usuário (RF);</w:t>
      </w:r>
    </w:p>
    <w:p w14:paraId="7B6BCA6D" w14:textId="2BD156CD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lastRenderedPageBreak/>
        <w:t>O sistema deverá ser desenvolvido em Python e na própria plataforma disponibilizada pela Amazon</w:t>
      </w:r>
      <w:r w:rsidR="006D3D4F" w:rsidRPr="006D3D4F">
        <w:t xml:space="preserve"> (RNF)</w:t>
      </w:r>
      <w:r w:rsidRPr="006D3D4F">
        <w:t>;</w:t>
      </w:r>
    </w:p>
    <w:p w14:paraId="0153DA16" w14:textId="67F16E9B" w:rsidR="006D3D4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utilizar lâmpadas e uma controladora na sua arquitetura</w:t>
      </w:r>
      <w:r w:rsidRPr="006D3D4F">
        <w:t xml:space="preserve"> </w:t>
      </w:r>
      <w:r w:rsidR="006D3D4F" w:rsidRPr="006D3D4F">
        <w:t>(RNF);</w:t>
      </w:r>
    </w:p>
    <w:p w14:paraId="576DA219" w14:textId="2B73D8E1" w:rsidR="00F00718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acionar (ligar/desligar) a lâmpada (</w:t>
      </w:r>
      <w:commentRangeStart w:id="127"/>
      <w:r w:rsidRPr="006D3D4F">
        <w:t>RF</w:t>
      </w:r>
      <w:commentRangeEnd w:id="127"/>
      <w:r w:rsidR="00E34A53">
        <w:rPr>
          <w:rStyle w:val="Refdecomentrio"/>
        </w:rPr>
        <w:commentReference w:id="127"/>
      </w:r>
      <w:r w:rsidRPr="006D3D4F">
        <w:t>).</w:t>
      </w:r>
    </w:p>
    <w:p w14:paraId="2AA9AD76" w14:textId="77777777" w:rsidR="00451B94" w:rsidRPr="000A3D06" w:rsidRDefault="00451B94" w:rsidP="00AF76BE">
      <w:pPr>
        <w:pStyle w:val="Ttulo2"/>
      </w:pPr>
      <w:r w:rsidRPr="000A3D06">
        <w:t>METODOLOGIA</w:t>
      </w:r>
    </w:p>
    <w:p w14:paraId="537B38C5" w14:textId="77777777" w:rsidR="00451B94" w:rsidRPr="000A3D06" w:rsidRDefault="00451B94" w:rsidP="00451B94">
      <w:pPr>
        <w:pStyle w:val="TF-TEXTO"/>
      </w:pPr>
      <w:r w:rsidRPr="000A3D06">
        <w:t>O trabalho será desenvolvido observando as seguintes etapas:</w:t>
      </w:r>
    </w:p>
    <w:p w14:paraId="393DCDBC" w14:textId="75544EA1" w:rsidR="00451B94" w:rsidRPr="000A3D06" w:rsidRDefault="000A3D06" w:rsidP="00EC633A">
      <w:pPr>
        <w:pStyle w:val="TF-ALNEA"/>
        <w:numPr>
          <w:ilvl w:val="0"/>
          <w:numId w:val="10"/>
        </w:numPr>
        <w:contextualSpacing w:val="0"/>
      </w:pPr>
      <w:bookmarkStart w:id="128" w:name="OLE_LINK1"/>
      <w:r w:rsidRPr="000A3D06">
        <w:t>levantamento bibliográfico</w:t>
      </w:r>
      <w:bookmarkEnd w:id="128"/>
      <w:r w:rsidRPr="000A3D06">
        <w:t>: realizar a pesquisa da bibliografia existente sobre os assuntos que serão relacionados no trabalho;</w:t>
      </w:r>
    </w:p>
    <w:p w14:paraId="144098F3" w14:textId="7E9F5955" w:rsidR="00451B94" w:rsidRDefault="000A3D06" w:rsidP="00451B94">
      <w:pPr>
        <w:pStyle w:val="TF-ALNEA"/>
        <w:contextualSpacing w:val="0"/>
      </w:pPr>
      <w:bookmarkStart w:id="129" w:name="OLE_LINK2"/>
      <w:r w:rsidRPr="000A3D06">
        <w:t>preparar ambiente de desenvolvimento</w:t>
      </w:r>
      <w:bookmarkEnd w:id="129"/>
      <w:r w:rsidRPr="000A3D06">
        <w:t xml:space="preserve">: instalar os recursos necessários para implementar métodos e funções que serão executados pela </w:t>
      </w:r>
      <w:r w:rsidRPr="00DD260B">
        <w:rPr>
          <w:i/>
          <w:iCs/>
        </w:rPr>
        <w:t xml:space="preserve">skill </w:t>
      </w:r>
      <w:r w:rsidRPr="000A3D06">
        <w:t xml:space="preserve">da </w:t>
      </w:r>
      <w:commentRangeStart w:id="130"/>
      <w:r w:rsidRPr="000A3D06">
        <w:t>Alexa</w:t>
      </w:r>
      <w:commentRangeEnd w:id="130"/>
      <w:r w:rsidR="0067518A">
        <w:rPr>
          <w:rStyle w:val="Refdecomentrio"/>
        </w:rPr>
        <w:commentReference w:id="130"/>
      </w:r>
      <w:r w:rsidR="00451B94" w:rsidRPr="000A3D06">
        <w:t>;</w:t>
      </w:r>
    </w:p>
    <w:p w14:paraId="423320C4" w14:textId="1DF6E4E4" w:rsidR="005A690D" w:rsidRPr="000A3D06" w:rsidRDefault="005A690D" w:rsidP="00451B94">
      <w:pPr>
        <w:pStyle w:val="TF-ALNEA"/>
        <w:contextualSpacing w:val="0"/>
      </w:pPr>
      <w:r>
        <w:t xml:space="preserve">fase de especificação e planejamento: </w:t>
      </w:r>
      <w:r w:rsidR="00C72D93">
        <w:t xml:space="preserve">formalizar as funcionalidades da </w:t>
      </w:r>
      <w:r w:rsidR="00C72D93" w:rsidRPr="00C72D93">
        <w:rPr>
          <w:i/>
          <w:iCs/>
        </w:rPr>
        <w:t>skill</w:t>
      </w:r>
      <w:r w:rsidR="00C72D93">
        <w:rPr>
          <w:i/>
          <w:iCs/>
        </w:rPr>
        <w:t xml:space="preserve"> </w:t>
      </w:r>
      <w:r w:rsidR="00C72D93">
        <w:t>por meio de casos de uso e diagramas de atividade da Unified Modeling Language (UML);</w:t>
      </w:r>
    </w:p>
    <w:p w14:paraId="0D386D0F" w14:textId="3E597185" w:rsidR="00451B94" w:rsidRDefault="000A3D06" w:rsidP="00451B94">
      <w:pPr>
        <w:pStyle w:val="TF-ALNEA"/>
        <w:contextualSpacing w:val="0"/>
      </w:pPr>
      <w:bookmarkStart w:id="131" w:name="OLE_LINK3"/>
      <w:r w:rsidRPr="000A3D06">
        <w:t>integrar tecnologias</w:t>
      </w:r>
      <w:bookmarkEnd w:id="131"/>
      <w:r w:rsidRPr="000A3D06">
        <w:t>:  realizar a validação e integraçã</w:t>
      </w:r>
      <w:r>
        <w:t>o</w:t>
      </w:r>
      <w:r w:rsidRPr="000A3D06">
        <w:t xml:space="preserve"> das tecnologias que fazem parte da arquitetura que realizará a execução das funções e </w:t>
      </w:r>
      <w:commentRangeStart w:id="132"/>
      <w:r w:rsidRPr="000A3D06">
        <w:t>métodos</w:t>
      </w:r>
      <w:commentRangeEnd w:id="132"/>
      <w:r w:rsidR="0067518A">
        <w:rPr>
          <w:rStyle w:val="Refdecomentrio"/>
        </w:rPr>
        <w:commentReference w:id="132"/>
      </w:r>
      <w:r w:rsidRPr="000A3D06">
        <w:t>;</w:t>
      </w:r>
    </w:p>
    <w:p w14:paraId="0864DF0D" w14:textId="67B0AD64" w:rsidR="000A3D06" w:rsidRPr="000A3D06" w:rsidRDefault="000A3D06" w:rsidP="00451B94">
      <w:pPr>
        <w:pStyle w:val="TF-ALNEA"/>
        <w:contextualSpacing w:val="0"/>
      </w:pPr>
      <w:bookmarkStart w:id="133" w:name="OLE_LINK4"/>
      <w:r>
        <w:t>testes de arquitetura</w:t>
      </w:r>
      <w:bookmarkEnd w:id="133"/>
      <w:r>
        <w:t xml:space="preserve">: utilizar a </w:t>
      </w:r>
      <w:r w:rsidRPr="00DD260B">
        <w:rPr>
          <w:i/>
          <w:iCs/>
        </w:rPr>
        <w:t xml:space="preserve">skill </w:t>
      </w:r>
      <w:r>
        <w:t xml:space="preserve">depurando os valores aleatórios gerados em conjunto com o acionamento(ligar/desligar) da lâmpada e a resposta final que será disponibilizada. </w:t>
      </w:r>
    </w:p>
    <w:p w14:paraId="05E90269" w14:textId="1FD08523" w:rsidR="00451B94" w:rsidRPr="00415A82" w:rsidRDefault="00451B94" w:rsidP="00451B94">
      <w:pPr>
        <w:pStyle w:val="TF-TEXTO"/>
        <w:rPr>
          <w:color w:val="FF0000"/>
        </w:rPr>
      </w:pPr>
      <w:r w:rsidRPr="000A3D06">
        <w:t xml:space="preserve">As etapas serão realizadas nos períodos relacionados no </w:t>
      </w:r>
      <w:r w:rsidR="009A5E81">
        <w:t xml:space="preserve">quadro </w:t>
      </w:r>
      <w:r w:rsidR="00104103">
        <w:t>2</w:t>
      </w:r>
      <w:r w:rsidRPr="00C72D93">
        <w:t>.</w:t>
      </w:r>
    </w:p>
    <w:p w14:paraId="570E1F6E" w14:textId="309DBF40" w:rsidR="00451B94" w:rsidRPr="000A3D06" w:rsidRDefault="0060060C" w:rsidP="00173C52">
      <w:pPr>
        <w:pStyle w:val="TF-LEGENDA-Ilustracao"/>
      </w:pPr>
      <w:bookmarkStart w:id="134" w:name="_Ref98650273"/>
      <w:r w:rsidRPr="000A3D06">
        <w:t xml:space="preserve">Quadro </w:t>
      </w:r>
      <w:bookmarkEnd w:id="134"/>
      <w:r w:rsidR="000A3D06">
        <w:t>2</w:t>
      </w:r>
      <w:r w:rsidR="00451B94" w:rsidRPr="000A3D06">
        <w:t xml:space="preserve"> - </w:t>
      </w:r>
      <w:commentRangeStart w:id="135"/>
      <w:r w:rsidR="00451B94" w:rsidRPr="000A3D06">
        <w:t>Cronograma</w:t>
      </w:r>
      <w:commentRangeEnd w:id="135"/>
      <w:r w:rsidR="00DA78E5">
        <w:rPr>
          <w:rStyle w:val="Refdecomentrio"/>
        </w:rPr>
        <w:commentReference w:id="135"/>
      </w:r>
    </w:p>
    <w:tbl>
      <w:tblPr>
        <w:tblW w:w="8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7"/>
        <w:gridCol w:w="392"/>
        <w:gridCol w:w="238"/>
        <w:gridCol w:w="212"/>
      </w:tblGrid>
      <w:tr w:rsidR="000A3D06" w:rsidRPr="000A3D06" w14:paraId="1B7AA822" w14:textId="77777777" w:rsidTr="009A5E8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282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4513D9" w:rsidR="00451B94" w:rsidRPr="000A3D06" w:rsidRDefault="000A3D06" w:rsidP="00173C52">
            <w:pPr>
              <w:pStyle w:val="TF-TEXTOQUADROCentralizado"/>
            </w:pPr>
            <w:r w:rsidRPr="000A3D06">
              <w:t>2022</w:t>
            </w:r>
          </w:p>
        </w:tc>
      </w:tr>
      <w:tr w:rsidR="000A3D06" w:rsidRPr="000A3D06" w14:paraId="0F150138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0FCFCF74" w:rsidR="00451B94" w:rsidRPr="000A3D06" w:rsidRDefault="00104103" w:rsidP="00C75096">
            <w:pPr>
              <w:pStyle w:val="TF-TEXTOQUADROCentralizado"/>
              <w:jc w:val="left"/>
            </w:pPr>
            <w:r>
              <w:t>f</w:t>
            </w:r>
            <w:r w:rsidR="000A3D06" w:rsidRPr="000A3D06">
              <w:t>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34745854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4CDCDCC" w:rsidR="00451B94" w:rsidRPr="000A3D06" w:rsidRDefault="00104103" w:rsidP="00C75096">
            <w:pPr>
              <w:pStyle w:val="TF-TEXTOQUADROCentralizado"/>
              <w:jc w:val="left"/>
            </w:pPr>
            <w:r>
              <w:t>a</w:t>
            </w:r>
            <w:r w:rsidR="000A3D06" w:rsidRPr="000A3D06">
              <w:t>br</w:t>
            </w:r>
            <w:r w:rsidR="00451B94" w:rsidRPr="000A3D06">
              <w:t>.</w:t>
            </w:r>
          </w:p>
        </w:tc>
        <w:tc>
          <w:tcPr>
            <w:tcW w:w="679" w:type="dxa"/>
            <w:gridSpan w:val="2"/>
            <w:shd w:val="clear" w:color="auto" w:fill="A6A6A6"/>
          </w:tcPr>
          <w:p w14:paraId="68FE04EA" w14:textId="0B84C26F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ai</w:t>
            </w:r>
            <w:r w:rsidR="00C72D93">
              <w:t>o</w:t>
            </w:r>
          </w:p>
        </w:tc>
        <w:tc>
          <w:tcPr>
            <w:tcW w:w="450" w:type="dxa"/>
            <w:gridSpan w:val="2"/>
            <w:shd w:val="clear" w:color="auto" w:fill="A6A6A6"/>
          </w:tcPr>
          <w:p w14:paraId="740F6EA7" w14:textId="1A46EFE6" w:rsidR="00451B94" w:rsidRPr="000A3D06" w:rsidRDefault="00104103" w:rsidP="00C75096">
            <w:pPr>
              <w:pStyle w:val="TF-TEXTOQUADROCentralizado"/>
              <w:jc w:val="left"/>
            </w:pPr>
            <w:r>
              <w:t>j</w:t>
            </w:r>
            <w:r w:rsidR="000A3D06" w:rsidRPr="000A3D06">
              <w:t>un</w:t>
            </w:r>
            <w:r w:rsidR="00451B94" w:rsidRPr="000A3D06">
              <w:t>.</w:t>
            </w:r>
          </w:p>
        </w:tc>
      </w:tr>
      <w:tr w:rsidR="000A3D06" w:rsidRPr="000A3D06" w14:paraId="38073DBD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0A3D06" w:rsidRDefault="00451B94" w:rsidP="00C75096">
            <w:pPr>
              <w:pStyle w:val="TF-TEXTOQUADRO"/>
            </w:pPr>
            <w:r w:rsidRPr="000A3D06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</w:tr>
      <w:tr w:rsidR="000A3D06" w:rsidRPr="000A3D06" w14:paraId="31CA196F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4D3BF27" w:rsidR="00451B94" w:rsidRPr="000A3D06" w:rsidRDefault="000A3D06" w:rsidP="00C75096">
            <w:pPr>
              <w:pStyle w:val="TF-TEXTOQUADRO"/>
              <w:rPr>
                <w:bCs/>
              </w:rPr>
            </w:pPr>
            <w:r w:rsidRPr="000A3D0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000000"/>
          </w:tcPr>
          <w:p w14:paraId="6D9A09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496E4B7B" w14:textId="77777777" w:rsidR="00451B94" w:rsidRPr="000A3D06" w:rsidRDefault="00451B94" w:rsidP="00C75096">
            <w:pPr>
              <w:pStyle w:val="TF-TEXTOQUADROCentralizado"/>
              <w:jc w:val="left"/>
              <w:rPr>
                <w:highlight w:val="black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275289E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0716C8E8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1026312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2438092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4C3AC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2E284C8D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FF8E513" w:rsidR="00451B94" w:rsidRPr="000A3D06" w:rsidRDefault="000A3D06" w:rsidP="00C75096">
            <w:pPr>
              <w:pStyle w:val="TF-TEXTOQUADRO"/>
            </w:pPr>
            <w:r w:rsidRPr="000A3D06">
              <w:t>preparar ambiente de desenvolvimento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000000"/>
          </w:tcPr>
          <w:p w14:paraId="448275E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BF1E60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6A125C7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D72AE8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139E54B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top w:val="single" w:sz="4" w:space="0" w:color="auto"/>
            </w:tcBorders>
          </w:tcPr>
          <w:p w14:paraId="510C61FF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63184C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top w:val="single" w:sz="4" w:space="0" w:color="auto"/>
            </w:tcBorders>
          </w:tcPr>
          <w:p w14:paraId="363E948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9D57CF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8C5D33" w:rsidRPr="000A3D06" w14:paraId="64A1A584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59A820AE" w:rsidR="00451B94" w:rsidRPr="000A3D06" w:rsidRDefault="000A3D06" w:rsidP="00C75096">
            <w:pPr>
              <w:pStyle w:val="TF-TEXTOQUADRO"/>
            </w:pPr>
            <w:r w:rsidRPr="000A3D06">
              <w:t>integrar tecnologias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52C1A8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6A6D038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732DB3C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000000"/>
          </w:tcPr>
          <w:p w14:paraId="3B57A42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000000"/>
          </w:tcPr>
          <w:p w14:paraId="2C4230F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025DF6D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69D3279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7B73F9AC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790B8B1" w:rsidR="00451B94" w:rsidRPr="000A3D06" w:rsidRDefault="000A3D06" w:rsidP="00C75096">
            <w:pPr>
              <w:pStyle w:val="TF-TEXTOQUADRO"/>
            </w:pPr>
            <w:r w:rsidRPr="000A3D06">
              <w:t>testes de arquitetura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436CCA3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3F957A7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6487F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000000"/>
          </w:tcPr>
          <w:p w14:paraId="4F36916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</w:tbl>
    <w:p w14:paraId="2B3E279C" w14:textId="77777777" w:rsidR="00FC4A9F" w:rsidRPr="000A3D06" w:rsidRDefault="00FC4A9F" w:rsidP="009A5E81">
      <w:pPr>
        <w:pStyle w:val="TF-FONTE"/>
      </w:pPr>
      <w:r w:rsidRPr="000A3D06">
        <w:t>Fonte: elaborado pelo autor.</w:t>
      </w:r>
    </w:p>
    <w:p w14:paraId="0A824359" w14:textId="77777777" w:rsidR="00A307C7" w:rsidRPr="007A1883" w:rsidRDefault="0037046F" w:rsidP="00C86BA3">
      <w:pPr>
        <w:pStyle w:val="Ttulo1"/>
      </w:pPr>
      <w:r>
        <w:t>REVISÃO BIBLIOGRÁFICA</w:t>
      </w:r>
    </w:p>
    <w:p w14:paraId="39785996" w14:textId="17A10BC9" w:rsidR="0037046F" w:rsidRDefault="005315B7" w:rsidP="0037046F">
      <w:pPr>
        <w:pStyle w:val="TF-TEXTO"/>
      </w:pPr>
      <w:r w:rsidRPr="005315B7">
        <w:t xml:space="preserve">Este capítulo tem por objetivo apresentar os principais assuntos que estão relacionados com o trabalho proposto. A seção 4.1 abordará uma visão geral sobre </w:t>
      </w:r>
      <w:r>
        <w:t>a assistente virtual Alexa</w:t>
      </w:r>
      <w:r w:rsidRPr="005315B7">
        <w:t xml:space="preserve">. A seção 4.2 </w:t>
      </w:r>
      <w:r>
        <w:t>t</w:t>
      </w:r>
      <w:r w:rsidRPr="005315B7">
        <w:t>ratará de apresentar</w:t>
      </w:r>
      <w:r>
        <w:t xml:space="preserve"> o que é a Amazon Web Services, na seção 4.3</w:t>
      </w:r>
      <w:r w:rsidRPr="005315B7">
        <w:t xml:space="preserve"> o </w:t>
      </w:r>
      <w:r>
        <w:t>jogo Genius de onde surgiu a ideia,</w:t>
      </w:r>
      <w:r w:rsidR="00F64AE9">
        <w:t xml:space="preserve"> e</w:t>
      </w:r>
      <w:r>
        <w:t xml:space="preserve"> pôr fim </w:t>
      </w:r>
      <w:r w:rsidRPr="005315B7">
        <w:t>a seção 4.</w:t>
      </w:r>
      <w:r>
        <w:t>4</w:t>
      </w:r>
      <w:r w:rsidRPr="005315B7">
        <w:t xml:space="preserve"> apresentará o funcionamento </w:t>
      </w:r>
      <w:r>
        <w:t>de um controlador inteligente</w:t>
      </w:r>
      <w:r w:rsidRPr="005315B7">
        <w:t>.</w:t>
      </w:r>
    </w:p>
    <w:p w14:paraId="5D50847D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5911B2B2" w14:textId="6BBD6ECC" w:rsidR="0037046F" w:rsidRDefault="005315B7" w:rsidP="00AF76BE">
      <w:pPr>
        <w:pStyle w:val="Ttulo2"/>
      </w:pPr>
      <w:r>
        <w:t>amazon Alexa</w:t>
      </w:r>
    </w:p>
    <w:p w14:paraId="030E290B" w14:textId="77777777" w:rsidR="005315B7" w:rsidRPr="001D3F6C" w:rsidRDefault="005315B7" w:rsidP="005315B7">
      <w:pPr>
        <w:pStyle w:val="Texto"/>
      </w:pPr>
      <w:r w:rsidRPr="001D3F6C">
        <w:t xml:space="preserve">A Alexa é o serviço de voz baseado em nuvem da Amazon disponível em dezenas de milhões de dispositivos da Amazon e de fabricantes de dispositivos de terceiros (AMAZON,2021). Com ela é possível realizar diversas tarefas por comando de voz, por exemplo, receber as principais notícias do dia, qual será a previsão do tempo, lembrete de algum compromisso, comando para desligar/ligar a luz, entre diversos outros, além de conseguir criar a sua própria </w:t>
      </w:r>
      <w:r w:rsidRPr="00F64AE9">
        <w:rPr>
          <w:i/>
          <w:iCs/>
        </w:rPr>
        <w:t>skill</w:t>
      </w:r>
      <w:r w:rsidRPr="001D3F6C">
        <w:t>.</w:t>
      </w:r>
    </w:p>
    <w:p w14:paraId="02AC311A" w14:textId="4B53D278" w:rsidR="005315B7" w:rsidRPr="001D3F6C" w:rsidRDefault="005315B7" w:rsidP="005315B7">
      <w:pPr>
        <w:pStyle w:val="Texto"/>
      </w:pPr>
      <w:r w:rsidRPr="001D3F6C">
        <w:t xml:space="preserve">O nome </w:t>
      </w:r>
      <w:bookmarkStart w:id="136" w:name="OLE_LINK6"/>
      <w:r w:rsidRPr="009A5E81">
        <w:rPr>
          <w:i/>
          <w:iCs/>
        </w:rPr>
        <w:t>skill</w:t>
      </w:r>
      <w:bookmarkEnd w:id="136"/>
      <w:r w:rsidRPr="001D3F6C">
        <w:t xml:space="preserve">, </w:t>
      </w:r>
      <w:r w:rsidR="00114EFC">
        <w:t xml:space="preserve">que </w:t>
      </w:r>
      <w:r w:rsidRPr="001D3F6C">
        <w:t xml:space="preserve">em tradução literal </w:t>
      </w:r>
      <w:r w:rsidR="00114EFC">
        <w:t>é</w:t>
      </w:r>
      <w:r w:rsidRPr="001D3F6C">
        <w:t xml:space="preserve"> habilidade, consiste em um comando de voz a ser interpretado e executado nos servidores da própria Amazon</w:t>
      </w:r>
      <w:r w:rsidR="00104103">
        <w:t xml:space="preserve"> </w:t>
      </w:r>
      <w:r w:rsidRPr="001D3F6C">
        <w:t>para realizar determinada tarefa</w:t>
      </w:r>
      <w:r w:rsidR="00114EFC">
        <w:t>.</w:t>
      </w:r>
      <w:r w:rsidRPr="001D3F6C">
        <w:t xml:space="preserve"> </w:t>
      </w:r>
      <w:r w:rsidR="00114EFC">
        <w:t>P</w:t>
      </w:r>
      <w:r w:rsidRPr="001D3F6C">
        <w:t xml:space="preserve">or esta razão é possível comparar as </w:t>
      </w:r>
      <w:r w:rsidRPr="009A5E81">
        <w:rPr>
          <w:i/>
          <w:iCs/>
        </w:rPr>
        <w:t>skills</w:t>
      </w:r>
      <w:r w:rsidRPr="001D3F6C">
        <w:t xml:space="preserve"> da Alexa com os aplicativos utilizados no celular.</w:t>
      </w:r>
      <w:r w:rsidR="00104103">
        <w:t xml:space="preserve"> </w:t>
      </w:r>
      <w:r w:rsidRPr="001D3F6C">
        <w:t xml:space="preserve">A </w:t>
      </w:r>
      <w:r w:rsidR="009A5E81">
        <w:t>F</w:t>
      </w:r>
      <w:r w:rsidRPr="001D3F6C">
        <w:t xml:space="preserve">igura </w:t>
      </w:r>
      <w:r w:rsidR="006E46AF">
        <w:t>4</w:t>
      </w:r>
      <w:r w:rsidRPr="001D3F6C">
        <w:t xml:space="preserve"> apresenta a sequência de passos do funciona</w:t>
      </w:r>
      <w:r w:rsidR="00104103">
        <w:t xml:space="preserve">mento </w:t>
      </w:r>
      <w:r w:rsidRPr="001D3F6C">
        <w:t xml:space="preserve">ao realizar um comando por voz de uma </w:t>
      </w:r>
      <w:commentRangeStart w:id="137"/>
      <w:r w:rsidRPr="009A5E81">
        <w:rPr>
          <w:i/>
          <w:iCs/>
        </w:rPr>
        <w:t>skill</w:t>
      </w:r>
      <w:commentRangeEnd w:id="137"/>
      <w:r w:rsidR="0067518A">
        <w:rPr>
          <w:rStyle w:val="Refdecomentrio"/>
          <w:rFonts w:eastAsia="Times New Roman"/>
          <w:lang w:eastAsia="pt-BR"/>
        </w:rPr>
        <w:commentReference w:id="137"/>
      </w:r>
      <w:r w:rsidRPr="001D3F6C">
        <w:t>.</w:t>
      </w:r>
      <w:ins w:id="138" w:author="Aurélio Faustino Hoppe" w:date="2021-10-15T15:13:00Z">
        <w:r w:rsidR="0067518A">
          <w:t xml:space="preserve"> </w:t>
        </w:r>
      </w:ins>
    </w:p>
    <w:p w14:paraId="6C463EF8" w14:textId="0AC7A389" w:rsidR="005315B7" w:rsidRPr="001D3F6C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6E46AF">
        <w:rPr>
          <w:sz w:val="20"/>
          <w:szCs w:val="20"/>
        </w:rPr>
        <w:t>4</w:t>
      </w:r>
      <w:r w:rsidRPr="001D3F6C">
        <w:rPr>
          <w:sz w:val="20"/>
          <w:szCs w:val="20"/>
        </w:rPr>
        <w:t xml:space="preserve"> – Imagem do processamento do comando de voz na Alexa</w:t>
      </w:r>
    </w:p>
    <w:p w14:paraId="5DEAA3C8" w14:textId="51053A13" w:rsidR="005315B7" w:rsidRPr="001D3F6C" w:rsidRDefault="005315B7" w:rsidP="00173C52">
      <w:pPr>
        <w:pStyle w:val="Texto"/>
        <w:spacing w:line="240" w:lineRule="auto"/>
        <w:ind w:firstLine="0"/>
        <w:jc w:val="left"/>
      </w:pPr>
      <w:r w:rsidRPr="001D3F6C">
        <w:fldChar w:fldCharType="begin"/>
      </w:r>
      <w:r w:rsidRPr="001D3F6C">
        <w:instrText xml:space="preserve"> INCLUDEPICTURE "https://www.amebaiot.com/wp-content/uploads/2016/08/1-1.png"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"https://www.amebaiot.com/wp-content/uploads/2016/08/1-1.png"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"https://www.amebaiot.com/wp-content/uploads/2016/08/1-1.png"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"https://www.amebaiot.com/wp-content/uploads/2016/08/1-1.png"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"https://www.amebaiot.com/wp-content/uploads/2016/08/1-1.png"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"https://www.amebaiot.com/wp-content/uploads/2016/08/1-1.png"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"https://www.amebaiot.com/wp-content/uploads/2016/08/1-1.png"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"https://www.amebaiot.com/wp-content/uploads/2016/08/1-1.png"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"https://www.amebaiot.com/wp-content/uploads/2016/08/1-1.png"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INCLUDEPICTURE  "https://www.amebaiot.com/wp-content/uploads/2016/08/1-1.png" \* MERGEFORMATINET </w:instrText>
      </w:r>
      <w:r w:rsidR="007A1D43">
        <w:rPr>
          <w:noProof/>
        </w:rPr>
        <w:fldChar w:fldCharType="separate"/>
      </w:r>
      <w:r w:rsidR="00025394">
        <w:rPr>
          <w:noProof/>
        </w:rPr>
        <w:fldChar w:fldCharType="begin"/>
      </w:r>
      <w:r w:rsidR="00025394">
        <w:rPr>
          <w:noProof/>
        </w:rPr>
        <w:instrText xml:space="preserve"> </w:instrText>
      </w:r>
      <w:r w:rsidR="00025394">
        <w:rPr>
          <w:noProof/>
        </w:rPr>
        <w:instrText>INCLUDEPICTURE  "https://www.amebaiot.com/wp-content/uploads/2016/08/1-1.png" \* MERGEFORMATINET</w:instrText>
      </w:r>
      <w:r w:rsidR="00025394">
        <w:rPr>
          <w:noProof/>
        </w:rPr>
        <w:instrText xml:space="preserve"> </w:instrText>
      </w:r>
      <w:r w:rsidR="00025394">
        <w:rPr>
          <w:noProof/>
        </w:rPr>
        <w:fldChar w:fldCharType="separate"/>
      </w:r>
      <w:r w:rsidR="00025394">
        <w:rPr>
          <w:noProof/>
        </w:rPr>
        <w:pict w14:anchorId="4CF43E42">
          <v:shape id="_x0000_i1028" type="#_x0000_t75" alt="1" style="width:415.5pt;height:103.5pt;mso-width-percent:0;mso-height-percent:0;mso-width-percent:0;mso-height-percent:0" o:bordertopcolor="this" o:borderleftcolor="this" o:borderbottomcolor="this" o:borderrightcolor="this">
            <v:imagedata r:id="rId18" r:href="rId19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="00025394">
        <w:rPr>
          <w:noProof/>
        </w:rPr>
        <w:fldChar w:fldCharType="end"/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7014363" w14:textId="40BACB9F" w:rsidR="0037046F" w:rsidRPr="00173C52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  <w:lang w:val="en-US"/>
        </w:rPr>
      </w:pPr>
      <w:bookmarkStart w:id="139" w:name="_Hlk82175271"/>
      <w:r w:rsidRPr="00173C52">
        <w:rPr>
          <w:sz w:val="20"/>
          <w:szCs w:val="20"/>
          <w:lang w:val="en-US"/>
        </w:rPr>
        <w:t xml:space="preserve">Fonte: </w:t>
      </w:r>
      <w:r w:rsidRPr="0067518A">
        <w:rPr>
          <w:sz w:val="20"/>
          <w:szCs w:val="20"/>
          <w:highlight w:val="yellow"/>
          <w:lang w:val="en-US"/>
          <w:rPrChange w:id="140" w:author="Aurélio Faustino Hoppe" w:date="2021-10-15T15:13:00Z">
            <w:rPr>
              <w:sz w:val="20"/>
              <w:szCs w:val="20"/>
              <w:lang w:val="en-US"/>
            </w:rPr>
          </w:rPrChange>
        </w:rPr>
        <w:t>Realtek IoT/Wi-Fi MCU Solutions (2021).</w:t>
      </w:r>
      <w:bookmarkEnd w:id="139"/>
    </w:p>
    <w:p w14:paraId="395EF5A0" w14:textId="1532E763" w:rsidR="005315B7" w:rsidRDefault="005315B7" w:rsidP="00AF76BE">
      <w:pPr>
        <w:pStyle w:val="Ttulo2"/>
      </w:pPr>
      <w:r>
        <w:t xml:space="preserve">Amazon Web </w:t>
      </w:r>
      <w:commentRangeStart w:id="141"/>
      <w:r>
        <w:t>services</w:t>
      </w:r>
      <w:commentRangeEnd w:id="141"/>
      <w:r w:rsidR="0067518A">
        <w:rPr>
          <w:rStyle w:val="Refdecomentrio"/>
          <w:caps w:val="0"/>
          <w:color w:val="auto"/>
        </w:rPr>
        <w:commentReference w:id="141"/>
      </w:r>
    </w:p>
    <w:p w14:paraId="1104500A" w14:textId="74E95B54" w:rsidR="005315B7" w:rsidRPr="001D3F6C" w:rsidRDefault="005315B7" w:rsidP="005315B7">
      <w:pPr>
        <w:pStyle w:val="Texto"/>
      </w:pPr>
      <w:r w:rsidRPr="001D3F6C">
        <w:t>A Amazon Web Services é uma plataforma de serviços de computação em</w:t>
      </w:r>
      <w:r w:rsidR="00C72D93">
        <w:t xml:space="preserve"> </w:t>
      </w:r>
      <w:r w:rsidRPr="001D3F6C">
        <w:t xml:space="preserve">nuvem prestando soluções para empresas, como processamento e armazenamento de dados. </w:t>
      </w:r>
    </w:p>
    <w:p w14:paraId="21C14E76" w14:textId="77777777" w:rsidR="00D858DE" w:rsidRDefault="00D858DE" w:rsidP="005315B7">
      <w:pPr>
        <w:pStyle w:val="Texto"/>
      </w:pPr>
      <w:r w:rsidRPr="00D858DE">
        <w:t xml:space="preserve">A computação em nuvem consiste em disponibilizar recursos de forma </w:t>
      </w:r>
      <w:r w:rsidRPr="009A5E81">
        <w:rPr>
          <w:i/>
          <w:iCs/>
        </w:rPr>
        <w:t>online</w:t>
      </w:r>
      <w:r w:rsidRPr="00D858DE">
        <w:t xml:space="preserve"> e sob demanda, pagando apenas aquilo que realmente utilizou não sendo necessário manter de forma física servidores e datacenters, consequentemente o desenvolvedor/cliente que utiliza a tecnologia deve apenas se preocupar em gerenciar o seu negócio ou desenvolver a sua </w:t>
      </w:r>
      <w:r w:rsidRPr="009A5E81">
        <w:rPr>
          <w:i/>
          <w:iCs/>
        </w:rPr>
        <w:t>skill</w:t>
      </w:r>
      <w:r w:rsidRPr="00D858DE">
        <w:t xml:space="preserve"> sem pensar na parte do hardware que está conectado à rede.</w:t>
      </w:r>
    </w:p>
    <w:p w14:paraId="517C5512" w14:textId="4158D0A5" w:rsidR="005315B7" w:rsidRPr="001D3F6C" w:rsidRDefault="005315B7" w:rsidP="005315B7">
      <w:pPr>
        <w:pStyle w:val="Texto"/>
      </w:pPr>
      <w:r w:rsidRPr="001D3F6C">
        <w:t xml:space="preserve">Um dos serviços disponibilizados </w:t>
      </w:r>
      <w:r w:rsidR="006E46AF">
        <w:t>é</w:t>
      </w:r>
      <w:r w:rsidRPr="001D3F6C">
        <w:t xml:space="preserve"> o AWS Lambda, que segundo a Amazon (AWS LAMBDA,</w:t>
      </w:r>
      <w:r w:rsidR="006E46AF">
        <w:t xml:space="preserve"> </w:t>
      </w:r>
      <w:r w:rsidRPr="001D3F6C">
        <w:t xml:space="preserve">2021) você consegue executar código sem provisionar ou gerenciar servidores, onde você paga apenas pelo tempo efetivo de computação que utilizar, ou seja, apenas quando existir o processamento ativo nos servidores e quando o código não estiver em execução não será cobrado nenhum valor. Com este serviço, você consegue executar praticamente qualquer código ou serviço de </w:t>
      </w:r>
      <w:r w:rsidRPr="006E46AF">
        <w:rPr>
          <w:i/>
          <w:iCs/>
        </w:rPr>
        <w:t>backend</w:t>
      </w:r>
      <w:r w:rsidRPr="001D3F6C">
        <w:t xml:space="preserve">, basta fazer o upload do código e o Lambda irá se encarregar de todos os itens necessários para executar e alterar a escala do código com alta disponibilidade. </w:t>
      </w:r>
      <w:r w:rsidRPr="001D3F6C">
        <w:lastRenderedPageBreak/>
        <w:t>Além disso, você pode fazer com que ele seja acionado automaticamente por meio de outros produtos da AWS ou chamá-lo diretamente usando qualquer aplicação móvel ou da Web.</w:t>
      </w:r>
    </w:p>
    <w:p w14:paraId="0D17FEB6" w14:textId="692955FD" w:rsidR="005315B7" w:rsidRDefault="005315B7" w:rsidP="00AF76BE">
      <w:pPr>
        <w:pStyle w:val="Ttulo2"/>
      </w:pPr>
      <w:r>
        <w:t>GENIUS</w:t>
      </w:r>
    </w:p>
    <w:p w14:paraId="27289C37" w14:textId="12FFDB0C" w:rsidR="00114EFC" w:rsidRDefault="005315B7" w:rsidP="005315B7">
      <w:pPr>
        <w:pStyle w:val="Texto"/>
      </w:pPr>
      <w:r w:rsidRPr="001D3F6C">
        <w:t>O jogo Genius era um brinquedo muito popular na década de 80 no Brasil, e que é comercializado até hoje. Lançado pela Brinquedos Estrela SA o brinquedo buscava estimular a memorização de cores e sons. Utilizava um formato simples e oval e possuía botões coloridos (Fig</w:t>
      </w:r>
      <w:r w:rsidR="00C75096">
        <w:t xml:space="preserve">ura </w:t>
      </w:r>
      <w:r w:rsidR="009A5E81">
        <w:t>5</w:t>
      </w:r>
      <w:r w:rsidRPr="001D3F6C">
        <w:t xml:space="preserve">) que emitiam sons harmônicos e se iluminavam em </w:t>
      </w:r>
      <w:commentRangeStart w:id="142"/>
      <w:r w:rsidRPr="001D3F6C">
        <w:t>sequência</w:t>
      </w:r>
      <w:commentRangeEnd w:id="142"/>
      <w:r w:rsidR="00246BA1">
        <w:rPr>
          <w:rStyle w:val="Refdecomentrio"/>
          <w:rFonts w:eastAsia="Times New Roman"/>
          <w:lang w:eastAsia="pt-BR"/>
        </w:rPr>
        <w:commentReference w:id="142"/>
      </w:r>
      <w:r w:rsidRPr="001D3F6C">
        <w:t xml:space="preserve">. </w:t>
      </w:r>
    </w:p>
    <w:p w14:paraId="25763DEB" w14:textId="7B41EFAD" w:rsidR="005315B7" w:rsidRDefault="005315B7" w:rsidP="005315B7">
      <w:pPr>
        <w:pStyle w:val="Texto"/>
      </w:pPr>
      <w:r w:rsidRPr="001D3F6C">
        <w:t>O objetivo deste jogo é reproduzir a sequência de cores apresentada previamente sem errar, contando com 3 fases distintas, cuja diferença é marcada pela velocidade que as cores são apresentadas.</w:t>
      </w:r>
    </w:p>
    <w:p w14:paraId="2F349925" w14:textId="71A20C42" w:rsidR="00114EFC" w:rsidRDefault="000E4CF8" w:rsidP="005315B7">
      <w:pPr>
        <w:pStyle w:val="Texto"/>
      </w:pPr>
      <w:r w:rsidRPr="00246BA1">
        <w:rPr>
          <w:highlight w:val="yellow"/>
          <w:rPrChange w:id="143" w:author="Aurélio Faustino Hoppe" w:date="2021-10-15T15:15:00Z">
            <w:rPr/>
          </w:rPrChange>
        </w:rPr>
        <w:t xml:space="preserve">O motivo de ter escolhido este jogo Genius como base é pelo fato de ele se tratar de um jogo que estimula a </w:t>
      </w:r>
      <w:commentRangeStart w:id="144"/>
      <w:r w:rsidRPr="00246BA1">
        <w:rPr>
          <w:highlight w:val="yellow"/>
          <w:rPrChange w:id="145" w:author="Aurélio Faustino Hoppe" w:date="2021-10-15T15:15:00Z">
            <w:rPr/>
          </w:rPrChange>
        </w:rPr>
        <w:t>memória</w:t>
      </w:r>
      <w:commentRangeEnd w:id="144"/>
      <w:r w:rsidR="00246BA1">
        <w:rPr>
          <w:rStyle w:val="Refdecomentrio"/>
          <w:rFonts w:eastAsia="Times New Roman"/>
          <w:lang w:eastAsia="pt-BR"/>
        </w:rPr>
        <w:commentReference w:id="144"/>
      </w:r>
      <w:r w:rsidRPr="00246BA1">
        <w:rPr>
          <w:highlight w:val="yellow"/>
          <w:rPrChange w:id="146" w:author="Aurélio Faustino Hoppe" w:date="2021-10-15T15:15:00Z">
            <w:rPr/>
          </w:rPrChange>
        </w:rPr>
        <w:t>,</w:t>
      </w:r>
      <w:r w:rsidRPr="000E4CF8">
        <w:t xml:space="preserve"> e esta tem um papel importante no dia a dia do homem e com o avanço da tecnologia existem cada vez mais comodidades fazendo com que não seja treinado a nossa capacidade cognitiva. Segundo </w:t>
      </w:r>
      <w:r w:rsidR="009A5E81">
        <w:t>Gunter</w:t>
      </w:r>
      <w:r>
        <w:t xml:space="preserve"> (2020)</w:t>
      </w:r>
      <w:r w:rsidRPr="000E4CF8">
        <w:t xml:space="preserve">, com o jogo da memória obtemos benefícios como a de desenvolver habilidades de concentração, autonomia e </w:t>
      </w:r>
      <w:commentRangeStart w:id="147"/>
      <w:r w:rsidRPr="000E4CF8">
        <w:t>confiança</w:t>
      </w:r>
      <w:commentRangeEnd w:id="147"/>
      <w:r w:rsidR="00246BA1">
        <w:rPr>
          <w:rStyle w:val="Refdecomentrio"/>
          <w:rFonts w:eastAsia="Times New Roman"/>
          <w:lang w:eastAsia="pt-BR"/>
        </w:rPr>
        <w:commentReference w:id="147"/>
      </w:r>
      <w:r w:rsidRPr="000E4CF8">
        <w:t>.</w:t>
      </w:r>
    </w:p>
    <w:p w14:paraId="44323A0F" w14:textId="7A07675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861770">
        <w:rPr>
          <w:sz w:val="20"/>
          <w:szCs w:val="20"/>
        </w:rPr>
        <w:t>5</w:t>
      </w:r>
      <w:r w:rsidRPr="001D3F6C">
        <w:rPr>
          <w:sz w:val="20"/>
          <w:szCs w:val="20"/>
        </w:rPr>
        <w:t xml:space="preserve"> – Jogo Genius</w:t>
      </w:r>
    </w:p>
    <w:p w14:paraId="55EA3B8C" w14:textId="20C9B819" w:rsidR="005315B7" w:rsidRPr="001D3F6C" w:rsidRDefault="005315B7" w:rsidP="00E74A30">
      <w:pPr>
        <w:pStyle w:val="Texto"/>
        <w:spacing w:line="240" w:lineRule="auto"/>
        <w:ind w:firstLine="0"/>
        <w:jc w:val="center"/>
      </w:pPr>
      <w:r w:rsidRPr="001D3F6C">
        <w:fldChar w:fldCharType="begin"/>
      </w:r>
      <w:r w:rsidRPr="001D3F6C">
        <w:instrText xml:space="preserve"> INCLUDEPICTURE "https://vejasp.abril.com.br/wp-content/uploads/2016/12/genius1.jpg"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"https://vejasp.abril.com.br/wp-content/uploads/2016/12/genius1.jpg"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"https://vejasp.abril.com.br/wp-content/uploads/2016/12/genius1.jpg"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"https://vejasp.abril.com.br/wp-content/uploads/2016/12/genius1.jpg"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"https://vejasp.abril.com.br/wp-content/uploads/2016/12/genius1.jpg"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"https://vejasp.abril.com.br/wp-content/uploads/2016/12/genius1.jpg"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"https://vejasp.abril.com.br/wp-content/uploads/2016/12/genius1.jpg"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"https://vejasp.abril.com.br/wp-content/uploads/2016/12/genius1.jpg"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"https://vejasp.abril.com.br/wp-content/uploads/2016/12/genius1.jpg"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INCLUDEPICTURE  "https://vejasp.abril.com.br/wp-content/uploads/2016/12/genius1.jpg" \* MERGEFORMATINET </w:instrText>
      </w:r>
      <w:r w:rsidR="007A1D43">
        <w:rPr>
          <w:noProof/>
        </w:rPr>
        <w:fldChar w:fldCharType="separate"/>
      </w:r>
      <w:r w:rsidR="00025394">
        <w:rPr>
          <w:noProof/>
        </w:rPr>
        <w:fldChar w:fldCharType="begin"/>
      </w:r>
      <w:r w:rsidR="00025394">
        <w:rPr>
          <w:noProof/>
        </w:rPr>
        <w:instrText xml:space="preserve"> </w:instrText>
      </w:r>
      <w:r w:rsidR="00025394">
        <w:rPr>
          <w:noProof/>
        </w:rPr>
        <w:instrText>INCLUDEPICTURE  "https://vejasp.</w:instrText>
      </w:r>
      <w:r w:rsidR="00025394">
        <w:rPr>
          <w:noProof/>
        </w:rPr>
        <w:instrText>abril.com.br/wp-content/uploads/2016/12/genius1.jpg" \* MERGEFORMATINET</w:instrText>
      </w:r>
      <w:r w:rsidR="00025394">
        <w:rPr>
          <w:noProof/>
        </w:rPr>
        <w:instrText xml:space="preserve"> </w:instrText>
      </w:r>
      <w:r w:rsidR="00025394">
        <w:rPr>
          <w:noProof/>
        </w:rPr>
        <w:fldChar w:fldCharType="separate"/>
      </w:r>
      <w:r w:rsidR="00025394">
        <w:rPr>
          <w:noProof/>
        </w:rPr>
        <w:pict w14:anchorId="1A9D54C5">
          <v:shape id="_x0000_i1029" type="#_x0000_t75" alt="" style="width:208.5pt;height:166.5pt;mso-width-percent:0;mso-height-percent:0;mso-width-percent:0;mso-height-percent:0">
            <v:imagedata r:id="rId20" r:href="rId21"/>
          </v:shape>
        </w:pict>
      </w:r>
      <w:r w:rsidR="00025394">
        <w:rPr>
          <w:noProof/>
        </w:rPr>
        <w:fldChar w:fldCharType="end"/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5FB4B7E" w14:textId="7777777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1D3F6C">
        <w:rPr>
          <w:sz w:val="20"/>
          <w:szCs w:val="20"/>
        </w:rPr>
        <w:t>Fonte: VejaSP (2017).</w:t>
      </w:r>
    </w:p>
    <w:p w14:paraId="6B541559" w14:textId="214B4FB9" w:rsidR="005315B7" w:rsidRDefault="005315B7" w:rsidP="00AF76BE">
      <w:pPr>
        <w:pStyle w:val="Ttulo2"/>
      </w:pPr>
      <w:r>
        <w:t xml:space="preserve">controlador </w:t>
      </w:r>
      <w:commentRangeStart w:id="148"/>
      <w:r>
        <w:t>inteligente</w:t>
      </w:r>
      <w:commentRangeEnd w:id="148"/>
      <w:r w:rsidR="00FF1266">
        <w:rPr>
          <w:rStyle w:val="Refdecomentrio"/>
          <w:caps w:val="0"/>
          <w:color w:val="auto"/>
        </w:rPr>
        <w:commentReference w:id="148"/>
      </w:r>
    </w:p>
    <w:p w14:paraId="23AEF929" w14:textId="3EF0C835" w:rsidR="00115921" w:rsidRDefault="001360D9" w:rsidP="0037046F">
      <w:pPr>
        <w:pStyle w:val="TF-TEXTO"/>
      </w:pPr>
      <w:bookmarkStart w:id="149" w:name="OLE_LINK8"/>
      <w:r>
        <w:t xml:space="preserve">Um controlador inteligente é um interruptor tradicional que consta com novas tecnologias, </w:t>
      </w:r>
      <w:r w:rsidR="00115921">
        <w:t xml:space="preserve">podendo ser tanto Wi-Fi 2.4Ghz ou Bluetooth. O intuito dele seria gerenciar os aparelhos a ele conectado, sendo usualmente lâmpadas, com isso ele pode além de acionamento das luzes (ligar/desligar) pode também controlar a intensidade, criar </w:t>
      </w:r>
      <w:r w:rsidR="005E0783">
        <w:t>uma política</w:t>
      </w:r>
      <w:r w:rsidR="00115921">
        <w:t xml:space="preserve"> de horários para acender ou apagar em momentos pré-determinados e controlar a sua situação também por meio de aplicativos.</w:t>
      </w:r>
    </w:p>
    <w:p w14:paraId="363D7D6F" w14:textId="51F40625" w:rsidR="00A659B6" w:rsidRDefault="00A659B6" w:rsidP="0037046F">
      <w:pPr>
        <w:pStyle w:val="TF-TEXTO"/>
      </w:pPr>
      <w:r w:rsidRPr="00A659B6">
        <w:lastRenderedPageBreak/>
        <w:t xml:space="preserve">Os controladores inteligentes podem ser controlados via aplicativo específico ou por intermédio de uma assistente virtual, que </w:t>
      </w:r>
      <w:r>
        <w:t xml:space="preserve">nessa situação </w:t>
      </w:r>
      <w:r w:rsidRPr="00A659B6">
        <w:t>será utilizada a Alexa. Desta forma, ao vincularmos a Alexa neste componente é possível realizar os comandos por voz tornando assim a experiência mais dinâmica, simples e conveniente. Usualmente, é feito o comando direto por voz para ligar e desligar a lâmpada, mas neste caso iremos executar o jogo e ele irá definir qual será a ação da controladora.</w:t>
      </w:r>
    </w:p>
    <w:p w14:paraId="7C89E937" w14:textId="5871CAB6" w:rsidR="00451B94" w:rsidRDefault="00451B94" w:rsidP="00861770">
      <w:pPr>
        <w:pStyle w:val="TF-refernciasbibliogrficasTTULO"/>
      </w:pPr>
      <w:bookmarkStart w:id="150" w:name="_Toc351015602"/>
      <w:bookmarkEnd w:id="98"/>
      <w:bookmarkEnd w:id="99"/>
      <w:bookmarkEnd w:id="100"/>
      <w:bookmarkEnd w:id="101"/>
      <w:bookmarkEnd w:id="102"/>
      <w:bookmarkEnd w:id="103"/>
      <w:bookmarkEnd w:id="104"/>
      <w:bookmarkEnd w:id="149"/>
      <w:r>
        <w:t>Referências</w:t>
      </w:r>
      <w:bookmarkEnd w:id="150"/>
    </w:p>
    <w:p w14:paraId="604F2763" w14:textId="62BF6008" w:rsidR="00415A82" w:rsidRDefault="00415A82" w:rsidP="00BF6D67">
      <w:pPr>
        <w:pStyle w:val="TF-refernciasITEM"/>
      </w:pPr>
      <w:bookmarkStart w:id="151" w:name="_Hlk83561494"/>
      <w:r>
        <w:t xml:space="preserve">AMAZON ALEXA. </w:t>
      </w:r>
      <w:r w:rsidRPr="00491D6C">
        <w:rPr>
          <w:b/>
          <w:bCs/>
        </w:rPr>
        <w:t>Amazon Alexa</w:t>
      </w:r>
      <w:r>
        <w:t>, 2021. Disponível em: &lt;https://developer.amazon.com/en-US/alexa&gt;. Acesso em: 28 ago. 2021.</w:t>
      </w:r>
    </w:p>
    <w:p w14:paraId="58FBD0FE" w14:textId="78AFD5B2" w:rsidR="00415A82" w:rsidRPr="00173C52" w:rsidRDefault="00415A82" w:rsidP="00BF6D67">
      <w:pPr>
        <w:pStyle w:val="TF-refernciasITEM"/>
        <w:rPr>
          <w:lang w:val="en-US"/>
        </w:rPr>
      </w:pPr>
      <w:r w:rsidRPr="001D3F6C">
        <w:t>AWS LAMBDA</w:t>
      </w:r>
      <w:r>
        <w:t xml:space="preserve">. </w:t>
      </w:r>
      <w:r w:rsidRPr="00491D6C">
        <w:rPr>
          <w:b/>
          <w:bCs/>
        </w:rPr>
        <w:t>AWS Lambda</w:t>
      </w:r>
      <w:r>
        <w:t>, 2021. Disponível em: &lt;</w:t>
      </w:r>
      <w:r w:rsidRPr="000659D3">
        <w:t xml:space="preserve">https://aws.amazon.com/pt/lambda/ </w:t>
      </w:r>
      <w:r>
        <w:t xml:space="preserve">&gt;. </w:t>
      </w:r>
      <w:r w:rsidRPr="00173C52">
        <w:rPr>
          <w:lang w:val="en-US"/>
        </w:rPr>
        <w:t>Acesso em: 29 ago. 2021.</w:t>
      </w:r>
    </w:p>
    <w:p w14:paraId="40525325" w14:textId="77777777" w:rsidR="00415A82" w:rsidRDefault="00415A82" w:rsidP="00BF6D67">
      <w:pPr>
        <w:pStyle w:val="TF-refernciasITEM"/>
      </w:pPr>
      <w:bookmarkStart w:id="152" w:name="OLE_LINK7"/>
      <w:r w:rsidRPr="00173C52">
        <w:rPr>
          <w:lang w:val="en-US"/>
        </w:rPr>
        <w:t xml:space="preserve">ASHTON, Kevin. </w:t>
      </w:r>
      <w:r w:rsidRPr="00173C52">
        <w:rPr>
          <w:b/>
          <w:bCs/>
          <w:lang w:val="en-US"/>
        </w:rPr>
        <w:t>That ‘Internet of Things’ Thing</w:t>
      </w:r>
      <w:r w:rsidRPr="00173C52">
        <w:rPr>
          <w:lang w:val="en-US"/>
        </w:rPr>
        <w:t xml:space="preserve">, 2009. </w:t>
      </w:r>
      <w:r>
        <w:t>Disponível em:&lt;</w:t>
      </w:r>
      <w:r w:rsidRPr="00E03C2A">
        <w:t>https://www.rfidjournal.com/that-internet-of-things-thing</w:t>
      </w:r>
      <w:r>
        <w:t>&gt;. Acesso em: 25 ago. 2021.</w:t>
      </w:r>
    </w:p>
    <w:bookmarkEnd w:id="152"/>
    <w:p w14:paraId="60B02B9E" w14:textId="4F862011" w:rsidR="0032271B" w:rsidRDefault="0032271B" w:rsidP="00BF6D67">
      <w:pPr>
        <w:pStyle w:val="TF-refernciasITEM"/>
      </w:pPr>
      <w:r>
        <w:t xml:space="preserve">BRENELLI, R. P. </w:t>
      </w:r>
      <w:r w:rsidRPr="00491D6C">
        <w:rPr>
          <w:b/>
          <w:bCs/>
        </w:rPr>
        <w:t>O Jogo como Espaço para Pensar: A Construção de Noções Lógicas e Aritméticas</w:t>
      </w:r>
      <w:r>
        <w:t>. Editora Papirus. 2000.</w:t>
      </w:r>
    </w:p>
    <w:p w14:paraId="120C9B0F" w14:textId="7B81C924" w:rsidR="00415A82" w:rsidRDefault="00415A82" w:rsidP="00BF6D67">
      <w:pPr>
        <w:pStyle w:val="TF-refernciasITEM"/>
      </w:pPr>
      <w:r>
        <w:t xml:space="preserve">FERRARI, Rafael. </w:t>
      </w:r>
      <w:r w:rsidRPr="00491D6C">
        <w:rPr>
          <w:b/>
          <w:bCs/>
        </w:rPr>
        <w:t>GENIUS - O clássico</w:t>
      </w:r>
      <w:r>
        <w:t>, 2013. Disponível em:&lt;</w:t>
      </w:r>
      <w:r w:rsidRPr="00E03C2A">
        <w:t xml:space="preserve">http://rafa.eng.br/genius.htm </w:t>
      </w:r>
      <w:r>
        <w:t>&gt;. Acesso em: 25 ago. 2021.</w:t>
      </w:r>
    </w:p>
    <w:p w14:paraId="3D0E6962" w14:textId="730B1096" w:rsidR="00B4169B" w:rsidRDefault="00B4169B" w:rsidP="00BF6D67">
      <w:pPr>
        <w:pStyle w:val="TF-refernciasITEM"/>
      </w:pPr>
      <w:r w:rsidRPr="00B4169B">
        <w:t xml:space="preserve">GUNTER, Ricardo. </w:t>
      </w:r>
      <w:r w:rsidRPr="00B4169B">
        <w:rPr>
          <w:b/>
          <w:bCs/>
        </w:rPr>
        <w:t>Um jogo para todas as disciplinas</w:t>
      </w:r>
      <w:r w:rsidRPr="00B4169B">
        <w:t>, 2020. Disponível em:&lt;https://www.appai.org.br/appai-educacao-revista-appai-educar-edicao-122-um-jogo-para-todas-as-disciplinas/&gt;. Acesso em: 03 out. 2021.</w:t>
      </w:r>
    </w:p>
    <w:p w14:paraId="79952449" w14:textId="2D468594" w:rsidR="00415A82" w:rsidRDefault="00415A82" w:rsidP="00BF6D67">
      <w:pPr>
        <w:pStyle w:val="TF-refernciasITEM"/>
      </w:pPr>
      <w:r w:rsidRPr="005C21FD">
        <w:t xml:space="preserve">NETO, Leandro D. </w:t>
      </w:r>
      <w:r w:rsidRPr="00491D6C">
        <w:rPr>
          <w:b/>
          <w:bCs/>
        </w:rPr>
        <w:t>Protótipo de automação residencial utilizando uma assistente de voz.</w:t>
      </w:r>
      <w:r w:rsidRPr="005C21FD">
        <w:t xml:space="preserve"> 2018. 77 f. Trabalho de Conclusão de Curso (Bacharelado em Ciência da Computação) - Centro de Ciências Exatas e Naturais, Universidade Regional de Blumenau, Blumenau.</w:t>
      </w:r>
    </w:p>
    <w:p w14:paraId="00744FA0" w14:textId="77777777" w:rsidR="00E271F1" w:rsidRDefault="00E271F1" w:rsidP="00E271F1">
      <w:pPr>
        <w:pStyle w:val="TF-refernciasITEM"/>
      </w:pPr>
      <w:r w:rsidRPr="00173C52">
        <w:rPr>
          <w:lang w:val="en-US"/>
        </w:rPr>
        <w:t xml:space="preserve">REALTEK IOT/WI-FI MCU SOLUTIONS. </w:t>
      </w:r>
      <w:r w:rsidRPr="00491D6C">
        <w:rPr>
          <w:b/>
          <w:bCs/>
        </w:rPr>
        <w:t>Ameba Arduino: [RTL8195AM] Amazon</w:t>
      </w:r>
      <w:r w:rsidRPr="00491D6C">
        <w:t xml:space="preserve"> </w:t>
      </w:r>
      <w:r w:rsidRPr="00491D6C">
        <w:rPr>
          <w:b/>
          <w:bCs/>
        </w:rPr>
        <w:t>Alexa</w:t>
      </w:r>
      <w:r>
        <w:t>, 2012. Disponível em: &lt;</w:t>
      </w:r>
      <w:r w:rsidRPr="009A126A">
        <w:t>https://www.amebaiot.com/en/ameba-arduino-amazon-alexa/</w:t>
      </w:r>
      <w:r>
        <w:t>&gt;. Acesso em: 28 ago. 2021.</w:t>
      </w:r>
    </w:p>
    <w:p w14:paraId="6DBAC3DE" w14:textId="77777777" w:rsidR="00415A82" w:rsidRDefault="00415A82" w:rsidP="00BF6D67">
      <w:pPr>
        <w:pStyle w:val="TF-refernciasITEM"/>
      </w:pPr>
      <w:bookmarkStart w:id="153" w:name="OLE_LINK9"/>
      <w:r w:rsidRPr="00374C9C">
        <w:t>ROLINO</w:t>
      </w:r>
      <w:bookmarkEnd w:id="153"/>
      <w:r w:rsidRPr="00374C9C">
        <w:t xml:space="preserve">, J.; AFINI, D.; VIEIRA, G. </w:t>
      </w:r>
      <w:r w:rsidRPr="00491D6C">
        <w:rPr>
          <w:b/>
          <w:bCs/>
        </w:rPr>
        <w:t>Piramide Multiplicativa: um jogo sério para a memorização da tabuada.</w:t>
      </w:r>
      <w:r w:rsidRPr="00374C9C">
        <w:t xml:space="preserve"> 2015. 77 f. Instituto de Ciências Exatas, Universidade Federal de Alfenas, Alfenas.</w:t>
      </w:r>
    </w:p>
    <w:p w14:paraId="61863B24" w14:textId="62974C68" w:rsidR="0032271B" w:rsidRDefault="0032271B" w:rsidP="00BF6D67">
      <w:pPr>
        <w:pStyle w:val="TF-refernciasITEM"/>
      </w:pPr>
      <w:bookmarkStart w:id="154" w:name="OLE_LINK10"/>
      <w:r>
        <w:t>TEIXEIRA</w:t>
      </w:r>
      <w:bookmarkEnd w:id="154"/>
      <w:r>
        <w:t xml:space="preserve">, E.  A.; MACHADO, A.  M.  B. </w:t>
      </w:r>
      <w:r w:rsidRPr="00491D6C">
        <w:rPr>
          <w:b/>
          <w:bCs/>
        </w:rPr>
        <w:t>Leitura Dinâmica e Memorização.</w:t>
      </w:r>
      <w:r>
        <w:t xml:space="preserve"> Editora Makron. 1993.</w:t>
      </w:r>
    </w:p>
    <w:p w14:paraId="615B16C8" w14:textId="371A6D37" w:rsidR="007E7953" w:rsidRDefault="007E7953" w:rsidP="00BF6D67">
      <w:pPr>
        <w:pStyle w:val="TF-refernciasITEM"/>
      </w:pPr>
      <w:r w:rsidRPr="007E7953">
        <w:t xml:space="preserve">VejaSP. </w:t>
      </w:r>
      <w:r w:rsidRPr="00491D6C">
        <w:rPr>
          <w:b/>
          <w:bCs/>
        </w:rPr>
        <w:t>DEZ BRINQUEDOS INESQUECÍVEIS DOS ANOS 80</w:t>
      </w:r>
      <w:r w:rsidRPr="00C75096">
        <w:t>. São Paulo, 27 de fev. de 2017. Disponível em: &lt;</w:t>
      </w:r>
      <w:bookmarkStart w:id="155" w:name="OLE_LINK12"/>
      <w:r w:rsidRPr="00C75096">
        <w:t>https://vejasp.abril.com.br/blog/vejinha/dez-brinquedos-inesqueciveis-dos-anos-80</w:t>
      </w:r>
      <w:bookmarkEnd w:id="155"/>
      <w:r w:rsidRPr="00C75096">
        <w:t>/&gt; Acesso em: 01 de set. de 2021.</w:t>
      </w:r>
    </w:p>
    <w:p w14:paraId="7597BFBF" w14:textId="1EFC9379" w:rsidR="0032271B" w:rsidRDefault="0032271B" w:rsidP="00BF6D67">
      <w:pPr>
        <w:pStyle w:val="TF-refernciasITEM"/>
      </w:pPr>
      <w:bookmarkStart w:id="156" w:name="OLE_LINK11"/>
      <w:r w:rsidRPr="00173C52">
        <w:rPr>
          <w:lang w:val="en-US"/>
        </w:rPr>
        <w:t>VIGLIAROLO</w:t>
      </w:r>
      <w:bookmarkEnd w:id="156"/>
      <w:r w:rsidRPr="00173C52">
        <w:rPr>
          <w:lang w:val="en-US"/>
        </w:rPr>
        <w:t xml:space="preserve">, Brandon. </w:t>
      </w:r>
      <w:r w:rsidRPr="00173C52">
        <w:rPr>
          <w:b/>
          <w:bCs/>
          <w:lang w:val="en-US"/>
        </w:rPr>
        <w:t xml:space="preserve">Amazon Alexa: Cheat Sheet. </w:t>
      </w:r>
      <w:r w:rsidRPr="00491D6C">
        <w:rPr>
          <w:b/>
          <w:bCs/>
        </w:rPr>
        <w:t>[S.I.]</w:t>
      </w:r>
      <w:r>
        <w:t>, 2020. Disponível em: &lt;https://www.techrepublic.com/article/amazon-alexa-the-smart-persons-guide&gt;. Acesso em: 28 ago. 2021.</w:t>
      </w:r>
    </w:p>
    <w:p w14:paraId="55B25876" w14:textId="2B07E835" w:rsidR="0000224C" w:rsidRDefault="005C21FD" w:rsidP="007C2211">
      <w:pPr>
        <w:pStyle w:val="TF-refernciasITEM"/>
      </w:pPr>
      <w:r w:rsidRPr="005C21FD">
        <w:t xml:space="preserve">ZUFFO, Eduardo H. </w:t>
      </w:r>
      <w:r w:rsidRPr="00491D6C">
        <w:rPr>
          <w:b/>
          <w:bCs/>
        </w:rPr>
        <w:t>Jogo da memória embarcado multinível.</w:t>
      </w:r>
      <w:r w:rsidRPr="005C21FD">
        <w:t xml:space="preserve"> 2008. 77 f. Trabalho de Conclusão de Curso (Bacharelado em Engenharia da Computação) - Núcleo de Ciências Exatas e Tecnológicas, Universidade Positivo, Curitiba.</w:t>
      </w:r>
      <w:bookmarkEnd w:id="151"/>
    </w:p>
    <w:p w14:paraId="69640873" w14:textId="0C11CFA9" w:rsidR="007C2211" w:rsidRDefault="007C2211" w:rsidP="007C2211">
      <w:pPr>
        <w:pStyle w:val="TF-refernciasITEM"/>
      </w:pPr>
    </w:p>
    <w:p w14:paraId="22583B4C" w14:textId="77777777" w:rsidR="007C2211" w:rsidRDefault="007C2211" w:rsidP="007C2211">
      <w:pPr>
        <w:pStyle w:val="TF-refernciasITEM"/>
      </w:pPr>
    </w:p>
    <w:p w14:paraId="66C75FD4" w14:textId="77777777" w:rsidR="007C2211" w:rsidRPr="00320BFA" w:rsidRDefault="007C2211" w:rsidP="007C2211">
      <w:pPr>
        <w:pStyle w:val="TF-xAvalTTULO"/>
      </w:pPr>
      <w:r w:rsidRPr="00320BFA"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09B42B99" w14:textId="7EF1A097" w:rsidR="007C2211" w:rsidRDefault="007C2211" w:rsidP="007C2211">
      <w:pPr>
        <w:pStyle w:val="TF-xAvalLINHA"/>
      </w:pPr>
      <w:r w:rsidRPr="00320BFA">
        <w:t>Avaliador(a):</w:t>
      </w:r>
      <w:r w:rsidRPr="00320BFA">
        <w:tab/>
      </w:r>
      <w:r w:rsidR="007A1D43" w:rsidRPr="007A1D43">
        <w:rPr>
          <w:b/>
          <w:bCs/>
        </w:rPr>
        <w:t>Aurélio Faustino Hoppe</w:t>
      </w:r>
    </w:p>
    <w:p w14:paraId="5FF94F6B" w14:textId="77777777" w:rsidR="007C2211" w:rsidRPr="00340EA0" w:rsidRDefault="007C2211" w:rsidP="007C221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7C2211" w:rsidRPr="00320BFA" w14:paraId="71C9AE7E" w14:textId="77777777" w:rsidTr="000557F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68969B" w14:textId="77777777" w:rsidR="007C2211" w:rsidRPr="00320BFA" w:rsidRDefault="007C2211" w:rsidP="000557FE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966B73D" w14:textId="77777777" w:rsidR="007C2211" w:rsidRPr="00320BFA" w:rsidRDefault="007C2211" w:rsidP="000557F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4906D9D" w14:textId="77777777" w:rsidR="007C2211" w:rsidRPr="00320BFA" w:rsidRDefault="007C2211" w:rsidP="000557F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3C9DA55" w14:textId="77777777" w:rsidR="007C2211" w:rsidRPr="00320BFA" w:rsidRDefault="007C2211" w:rsidP="000557FE">
            <w:pPr>
              <w:pStyle w:val="TF-xAvalITEMTABELA"/>
            </w:pPr>
            <w:r w:rsidRPr="00320BFA">
              <w:t>não atende</w:t>
            </w:r>
          </w:p>
        </w:tc>
      </w:tr>
      <w:tr w:rsidR="007C2211" w:rsidRPr="00320BFA" w14:paraId="2900016A" w14:textId="77777777" w:rsidTr="000557F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37F9C7" w14:textId="77777777" w:rsidR="007C2211" w:rsidRPr="0000224C" w:rsidRDefault="007C2211" w:rsidP="000557FE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379C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140403A" w14:textId="77777777" w:rsidR="007C2211" w:rsidRPr="00320BFA" w:rsidRDefault="007C2211" w:rsidP="000557F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C1C4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6E19" w14:textId="307E6407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7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D66C27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180AB975" w14:textId="77777777" w:rsidTr="000557F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4312E8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0821" w14:textId="77777777" w:rsidR="007C2211" w:rsidRPr="00320BFA" w:rsidRDefault="007C2211" w:rsidP="000557F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962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5F4A" w14:textId="7BD03D13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8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E5CCB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474DA460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796B95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282B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A0EC8F8" w14:textId="77777777" w:rsidR="007C2211" w:rsidRPr="00320BFA" w:rsidRDefault="007C2211" w:rsidP="000557F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B9A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C9D4" w14:textId="1C61F6A2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1B086" w14:textId="753F63A3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59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</w:tr>
      <w:tr w:rsidR="007C2211" w:rsidRPr="00320BFA" w14:paraId="5A4EA1A8" w14:textId="77777777" w:rsidTr="000557F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A7CA5A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9026" w14:textId="77777777" w:rsidR="007C2211" w:rsidRPr="00320BFA" w:rsidRDefault="007C2211" w:rsidP="000557F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D726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A25F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C00FD" w14:textId="4271A208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0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</w:tr>
      <w:tr w:rsidR="007C2211" w:rsidRPr="00320BFA" w14:paraId="47F2244B" w14:textId="77777777" w:rsidTr="000557F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9C8945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CA60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D428218" w14:textId="77777777" w:rsidR="007C2211" w:rsidRPr="00320BFA" w:rsidRDefault="007C2211" w:rsidP="000557F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958F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4352" w14:textId="4CADC3BB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1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E9FB7" w14:textId="3EFB6064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45CB2B9B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6731FB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30C5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6D5CAD16" w14:textId="77777777" w:rsidR="007C2211" w:rsidRPr="00320BFA" w:rsidRDefault="007C2211" w:rsidP="000557F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5B0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BB9B" w14:textId="413AA9E3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2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70BC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2C76D7AE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4A523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02A9" w14:textId="77777777" w:rsidR="007C2211" w:rsidRPr="00320BFA" w:rsidRDefault="007C2211" w:rsidP="000557F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A2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D56D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D188B9" w14:textId="029431DA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3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</w:tr>
      <w:tr w:rsidR="007C2211" w:rsidRPr="00320BFA" w14:paraId="3E650384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D0A12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48E7" w14:textId="77777777" w:rsidR="007C2211" w:rsidRPr="00320BFA" w:rsidRDefault="007C2211" w:rsidP="000557F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A322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015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7BD347" w14:textId="0A491725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4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</w:tr>
      <w:tr w:rsidR="007C2211" w:rsidRPr="00320BFA" w14:paraId="58799CC2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44A5AF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1666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A890925" w14:textId="77777777" w:rsidR="007C2211" w:rsidRPr="00320BFA" w:rsidRDefault="007C2211" w:rsidP="000557F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8BDC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255" w14:textId="31099A98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5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D77CD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2A9BFECD" w14:textId="77777777" w:rsidTr="000557F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7F9B89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C789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8B9BAC5" w14:textId="77777777" w:rsidR="007C2211" w:rsidRPr="00320BFA" w:rsidRDefault="007C2211" w:rsidP="000557F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F5E6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6CB1" w14:textId="2E821867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6" w:author="Aurélio Faustino Hoppe" w:date="2021-10-15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2B0F9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712BE0FB" w14:textId="77777777" w:rsidTr="00055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8AB6BF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80AD" w14:textId="77777777" w:rsidR="007C2211" w:rsidRPr="00320BFA" w:rsidRDefault="007C2211" w:rsidP="000557F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24AC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9A53" w14:textId="587C93DF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7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E32B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0481C339" w14:textId="77777777" w:rsidTr="00055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62E2DD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FE7E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A21092F" w14:textId="77777777" w:rsidR="007C2211" w:rsidRPr="00320BFA" w:rsidRDefault="007C2211" w:rsidP="000557F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08A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8119" w14:textId="3E41BAB9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8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97902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635EE204" w14:textId="77777777" w:rsidTr="000557F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2B04C7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62FA11" w14:textId="77777777" w:rsidR="007C2211" w:rsidRPr="00320BFA" w:rsidRDefault="007C2211" w:rsidP="000557F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204BB8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05CC93" w14:textId="7AA53228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69" w:author="Aurélio Faustino Hoppe" w:date="2021-10-15T15:20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86119F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443D816D" w14:textId="77777777" w:rsidTr="000557F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11AAD0" w14:textId="77777777" w:rsidR="007C2211" w:rsidRPr="0000224C" w:rsidRDefault="007C2211" w:rsidP="000557F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D4F7" w14:textId="77777777" w:rsidR="007C2211" w:rsidRPr="00320BFA" w:rsidRDefault="007C2211" w:rsidP="000557FE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D40D4AF" w14:textId="77777777" w:rsidR="007C2211" w:rsidRPr="00320BFA" w:rsidRDefault="007C2211" w:rsidP="000557F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05F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4D50" w14:textId="43D13613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70" w:author="Aurélio Faustino Hoppe" w:date="2021-10-15T15:2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BBD093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C2211" w:rsidRPr="00320BFA" w14:paraId="588D98A9" w14:textId="77777777" w:rsidTr="000557F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9B0D44" w14:textId="77777777" w:rsidR="007C2211" w:rsidRPr="00320BFA" w:rsidRDefault="007C2211" w:rsidP="000557F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5894F1" w14:textId="77777777" w:rsidR="007C2211" w:rsidRPr="00320BFA" w:rsidRDefault="007C2211" w:rsidP="000557F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568D9C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836C05" w14:textId="77777777" w:rsidR="007C2211" w:rsidRPr="00320BFA" w:rsidRDefault="007C2211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D3C731" w14:textId="4C144F51" w:rsidR="007C2211" w:rsidRPr="00320BFA" w:rsidRDefault="00DA78E5" w:rsidP="000557F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71" w:author="Aurélio Faustino Hoppe" w:date="2021-10-15T15:21:00Z">
              <w:r>
                <w:rPr>
                  <w:sz w:val="18"/>
                </w:rPr>
                <w:t>X</w:t>
              </w:r>
            </w:ins>
          </w:p>
        </w:tc>
      </w:tr>
    </w:tbl>
    <w:p w14:paraId="4B2680F5" w14:textId="77777777" w:rsidR="007C2211" w:rsidRDefault="007C2211" w:rsidP="007C2211">
      <w:pPr>
        <w:keepNext w:val="0"/>
        <w:keepLines w:val="0"/>
        <w:rPr>
          <w:szCs w:val="20"/>
        </w:rPr>
      </w:pPr>
    </w:p>
    <w:p w14:paraId="693F391B" w14:textId="77777777" w:rsidR="007C2211" w:rsidRDefault="007C2211" w:rsidP="0000224C">
      <w:pPr>
        <w:pStyle w:val="TF-xAvalLINHA"/>
        <w:tabs>
          <w:tab w:val="left" w:leader="underscore" w:pos="6237"/>
        </w:tabs>
      </w:pPr>
    </w:p>
    <w:sectPr w:rsidR="007C2211" w:rsidSect="00EC2D7A"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urélio Faustino Hoppe" w:date="2021-10-15T14:08:00Z" w:initials="AFH">
    <w:p w14:paraId="61DA01DD" w14:textId="77777777" w:rsidR="00BD66D9" w:rsidRDefault="00BD66D9">
      <w:pPr>
        <w:pStyle w:val="Textodecomentrio"/>
      </w:pPr>
      <w:r>
        <w:rPr>
          <w:rStyle w:val="Refdecomentrio"/>
        </w:rPr>
        <w:annotationRef/>
      </w:r>
      <w:r>
        <w:t>Quem disse isso.</w:t>
      </w:r>
    </w:p>
    <w:p w14:paraId="13CC9FB0" w14:textId="1458E2B6" w:rsidR="00BD66D9" w:rsidRDefault="00BD66D9">
      <w:pPr>
        <w:pStyle w:val="Textodecomentrio"/>
      </w:pPr>
      <w:r>
        <w:t>Não se termina uma frase com “também”. Rever escrita</w:t>
      </w:r>
    </w:p>
  </w:comment>
  <w:comment w:id="12" w:author="Aurélio Faustino Hoppe" w:date="2021-10-15T14:07:00Z" w:initials="AFH">
    <w:p w14:paraId="098BB0DC" w14:textId="2B55C0A7" w:rsidR="00BD66D9" w:rsidRDefault="00BD66D9">
      <w:pPr>
        <w:pStyle w:val="Textodecomentrio"/>
      </w:pPr>
      <w:r>
        <w:rPr>
          <w:rStyle w:val="Refdecomentrio"/>
        </w:rPr>
        <w:annotationRef/>
      </w:r>
      <w:r>
        <w:t>Frase que não agrega a explicação</w:t>
      </w:r>
    </w:p>
  </w:comment>
  <w:comment w:id="13" w:author="Aurélio Faustino Hoppe" w:date="2021-10-15T14:09:00Z" w:initials="AFH">
    <w:p w14:paraId="30FE2700" w14:textId="05E6FF98" w:rsidR="00BD66D9" w:rsidRDefault="00BD66D9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  <w:comment w:id="14" w:author="Aurélio Faustino Hoppe" w:date="2021-10-15T14:10:00Z" w:initials="AFH">
    <w:p w14:paraId="67DAB85D" w14:textId="77777777" w:rsidR="00BD66D9" w:rsidRDefault="00BD66D9">
      <w:pPr>
        <w:pStyle w:val="Textodecomentrio"/>
      </w:pPr>
      <w:r>
        <w:rPr>
          <w:rStyle w:val="Refdecomentrio"/>
        </w:rPr>
        <w:annotationRef/>
      </w:r>
      <w:r>
        <w:t xml:space="preserve">Mudança muito rápida de contexto entre os parágrafos. Melhore o link entre os parágrafos/assuntos </w:t>
      </w:r>
    </w:p>
    <w:p w14:paraId="3BA13947" w14:textId="77777777" w:rsidR="00B417B9" w:rsidRDefault="00B417B9">
      <w:pPr>
        <w:pStyle w:val="Textodecomentrio"/>
      </w:pPr>
    </w:p>
    <w:p w14:paraId="27217A59" w14:textId="1F8CE40C" w:rsidR="00B417B9" w:rsidRDefault="00B417B9">
      <w:pPr>
        <w:pStyle w:val="Textodecomentrio"/>
      </w:pPr>
      <w:r>
        <w:t>Entendo a colocação deste parágrafo por exemplo (RV, RA, et...) mas, a questão é que você não continua nesses assuntos... talvez escrever sobre assistentes automatizados de maneira geral... talvez se encaixe melhor</w:t>
      </w:r>
    </w:p>
  </w:comment>
  <w:comment w:id="15" w:author="Aurélio Faustino Hoppe" w:date="2021-10-15T14:11:00Z" w:initials="AFH">
    <w:p w14:paraId="0146F84C" w14:textId="746FB8DC" w:rsidR="00BD66D9" w:rsidRDefault="00BD66D9">
      <w:pPr>
        <w:pStyle w:val="Textodecomentrio"/>
      </w:pPr>
      <w:r>
        <w:rPr>
          <w:rStyle w:val="Refdecomentrio"/>
        </w:rPr>
        <w:annotationRef/>
      </w:r>
      <w:r>
        <w:t>Não é a maneira mais adequada de fazer a referência</w:t>
      </w:r>
    </w:p>
  </w:comment>
  <w:comment w:id="19" w:author="Aurélio Faustino Hoppe" w:date="2021-10-15T14:14:00Z" w:initials="AFH">
    <w:p w14:paraId="6C009558" w14:textId="771AE5EC" w:rsidR="00451B97" w:rsidRDefault="00451B97">
      <w:pPr>
        <w:pStyle w:val="Textodecomentrio"/>
      </w:pPr>
      <w:r>
        <w:rPr>
          <w:rStyle w:val="Refdecomentrio"/>
        </w:rPr>
        <w:annotationRef/>
      </w:r>
      <w:r>
        <w:t>Reescreva o parágrafo.  Do jeito que está torna-se confuso em relação a formatação proposta...</w:t>
      </w:r>
    </w:p>
  </w:comment>
  <w:comment w:id="22" w:author="Aurélio Faustino Hoppe" w:date="2021-10-15T14:26:00Z" w:initials="AFH">
    <w:p w14:paraId="2ECAD812" w14:textId="08E69617" w:rsidR="00083FF4" w:rsidRDefault="00083FF4">
      <w:pPr>
        <w:pStyle w:val="Textodecomentrio"/>
      </w:pPr>
      <w:r>
        <w:rPr>
          <w:rStyle w:val="Refdecomentrio"/>
        </w:rPr>
        <w:annotationRef/>
      </w:r>
      <w:r>
        <w:t xml:space="preserve">É apenas um processo de “modernização do jogo” ou tem algum </w:t>
      </w:r>
      <w:r w:rsidR="001E1468">
        <w:t>público alvo ao qual será aplicado/testado, etc...</w:t>
      </w:r>
    </w:p>
  </w:comment>
  <w:comment w:id="37" w:author="Aurélio Faustino Hoppe" w:date="2021-10-15T14:33:00Z" w:initials="AFH">
    <w:p w14:paraId="6BD8C358" w14:textId="5DE113A7" w:rsidR="002851F5" w:rsidRDefault="002851F5">
      <w:pPr>
        <w:pStyle w:val="Textodecomentrio"/>
      </w:pPr>
      <w:r>
        <w:rPr>
          <w:rStyle w:val="Refdecomentrio"/>
        </w:rPr>
        <w:annotationRef/>
      </w:r>
      <w:r>
        <w:t>Uhm... se a ideia for reproduzir o comportamento do jogo... você precisa rever o objetivo principal.... por exemplo, você não irá controlar lâmpadas...  você irá reproduzir a sequencia via comando de voz.</w:t>
      </w:r>
    </w:p>
  </w:comment>
  <w:comment w:id="38" w:author="Aurélio Faustino Hoppe" w:date="2021-10-15T14:17:00Z" w:initials="AFH">
    <w:p w14:paraId="56E8E86C" w14:textId="38A6F3BB" w:rsidR="00B417B9" w:rsidRDefault="00B417B9">
      <w:pPr>
        <w:pStyle w:val="Textodecomentrio"/>
      </w:pPr>
      <w:r>
        <w:rPr>
          <w:rStyle w:val="Refdecomentrio"/>
        </w:rPr>
        <w:annotationRef/>
      </w:r>
      <w:r>
        <w:t xml:space="preserve">Você não utilizará a Alexa para isso? Se sim, você não irá desenvolver o reconhecimento ou sintetizador de voz... apenas utilizará... </w:t>
      </w:r>
    </w:p>
    <w:p w14:paraId="77E10FFE" w14:textId="4CDDA52B" w:rsidR="00B417B9" w:rsidRDefault="00B417B9">
      <w:pPr>
        <w:pStyle w:val="Textodecomentrio"/>
      </w:pPr>
      <w:r>
        <w:t>Deixar mais claro</w:t>
      </w:r>
    </w:p>
    <w:p w14:paraId="48602800" w14:textId="2E142C01" w:rsidR="00B417B9" w:rsidRDefault="00B417B9">
      <w:pPr>
        <w:pStyle w:val="Textodecomentrio"/>
      </w:pPr>
    </w:p>
  </w:comment>
  <w:comment w:id="39" w:author="Aurélio Faustino Hoppe" w:date="2021-10-15T14:29:00Z" w:initials="AFH">
    <w:p w14:paraId="4B6D5AE8" w14:textId="1560994F" w:rsidR="00242597" w:rsidRDefault="00242597">
      <w:pPr>
        <w:pStyle w:val="Textodecomentrio"/>
      </w:pPr>
      <w:r>
        <w:rPr>
          <w:rStyle w:val="Refdecomentrio"/>
        </w:rPr>
        <w:annotationRef/>
      </w:r>
      <w:r>
        <w:t>Próximo ao objetivo</w:t>
      </w:r>
    </w:p>
  </w:comment>
  <w:comment w:id="40" w:author="Aurélio Faustino Hoppe" w:date="2021-10-15T14:37:00Z" w:initials="AFH">
    <w:p w14:paraId="432AAD59" w14:textId="77777777" w:rsidR="00C51A3F" w:rsidRDefault="00C51A3F">
      <w:pPr>
        <w:pStyle w:val="Textodecomentrio"/>
      </w:pPr>
      <w:r>
        <w:rPr>
          <w:rStyle w:val="Refdecomentrio"/>
        </w:rPr>
        <w:annotationRef/>
      </w:r>
      <w:r>
        <w:t xml:space="preserve">Será que faz sentido... não seria mais fácil indicar as cores via comando de voz? </w:t>
      </w:r>
    </w:p>
    <w:p w14:paraId="284DAA85" w14:textId="77777777" w:rsidR="00C51A3F" w:rsidRDefault="00C51A3F">
      <w:pPr>
        <w:pStyle w:val="Textodecomentrio"/>
      </w:pPr>
    </w:p>
    <w:p w14:paraId="7C60BCE6" w14:textId="40AACEF3" w:rsidR="00C51A3F" w:rsidRDefault="00C51A3F">
      <w:pPr>
        <w:pStyle w:val="Textodecomentrio"/>
      </w:pPr>
      <w:r>
        <w:t>Talvez.. não ficou muito claro o que você pretende fazer... se será a replicação “modernização” do jogo... ou seja, algo similar... tente deixar claro no final da introdução como você acha que as coisas irão funcionar...</w:t>
      </w:r>
    </w:p>
  </w:comment>
  <w:comment w:id="41" w:author="Aurélio Faustino Hoppe" w:date="2021-10-15T14:36:00Z" w:initials="AFH">
    <w:p w14:paraId="1A49A585" w14:textId="60BAE143" w:rsidR="00C51A3F" w:rsidRDefault="00C51A3F">
      <w:pPr>
        <w:pStyle w:val="Textodecomentrio"/>
      </w:pPr>
      <w:r>
        <w:rPr>
          <w:rStyle w:val="Refdecomentrio"/>
        </w:rPr>
        <w:annotationRef/>
      </w:r>
      <w:r>
        <w:t>Não entendi muito bem... sequência numérica???</w:t>
      </w:r>
    </w:p>
  </w:comment>
  <w:comment w:id="45" w:author="Aurélio Faustino Hoppe" w:date="2021-10-15T14:41:00Z" w:initials="AFH">
    <w:p w14:paraId="6AB65AF4" w14:textId="2997D833" w:rsidR="002129E5" w:rsidRDefault="002129E5">
      <w:pPr>
        <w:pStyle w:val="Textodecomentrio"/>
      </w:pPr>
      <w:r>
        <w:rPr>
          <w:rStyle w:val="Refdecomentrio"/>
        </w:rPr>
        <w:annotationRef/>
      </w:r>
      <w:r>
        <w:t>Que jogo??</w:t>
      </w:r>
    </w:p>
  </w:comment>
  <w:comment w:id="52" w:author="Aurélio Faustino Hoppe" w:date="2021-10-15T14:41:00Z" w:initials="AFH">
    <w:p w14:paraId="3F095AFD" w14:textId="6E37F960" w:rsidR="002129E5" w:rsidRDefault="002129E5">
      <w:pPr>
        <w:pStyle w:val="Textodecomentrio"/>
      </w:pPr>
      <w:r>
        <w:rPr>
          <w:rStyle w:val="Refdecomentrio"/>
        </w:rPr>
        <w:annotationRef/>
      </w:r>
      <w:r>
        <w:t>Periféricos de qual dispositivo???</w:t>
      </w:r>
    </w:p>
  </w:comment>
  <w:comment w:id="61" w:author="Aurélio Faustino Hoppe" w:date="2021-10-15T14:45:00Z" w:initials="AFH">
    <w:p w14:paraId="167A6E4B" w14:textId="645A202D" w:rsidR="00632165" w:rsidRDefault="00632165">
      <w:pPr>
        <w:pStyle w:val="Textodecomentrio"/>
      </w:pPr>
      <w:r>
        <w:rPr>
          <w:rStyle w:val="Refdecomentrio"/>
        </w:rPr>
        <w:annotationRef/>
      </w:r>
      <w:r>
        <w:t>Bah, você precisa escrever mais sobre o trabalho... ferramentas, testes, conclusões, extensões e limitações...</w:t>
      </w:r>
    </w:p>
  </w:comment>
  <w:comment w:id="88" w:author="Aurélio Faustino Hoppe" w:date="2021-10-15T14:51:00Z" w:initials="AFH">
    <w:p w14:paraId="7B5C3448" w14:textId="77777777" w:rsidR="00B77D63" w:rsidRDefault="00B77D63">
      <w:pPr>
        <w:pStyle w:val="Textodecomentrio"/>
      </w:pPr>
      <w:r>
        <w:rPr>
          <w:rStyle w:val="Refdecomentrio"/>
        </w:rPr>
        <w:annotationRef/>
      </w:r>
      <w:r>
        <w:t>Mesma coisa...</w:t>
      </w:r>
    </w:p>
    <w:p w14:paraId="311718B0" w14:textId="77777777" w:rsidR="00B77D63" w:rsidRDefault="00B77D63">
      <w:pPr>
        <w:pStyle w:val="Textodecomentrio"/>
      </w:pPr>
    </w:p>
    <w:p w14:paraId="1E19C538" w14:textId="5E1AF632" w:rsidR="00B77D63" w:rsidRDefault="00B77D63">
      <w:pPr>
        <w:pStyle w:val="Textodecomentrio"/>
      </w:pPr>
      <w:r>
        <w:t>Bah, você precisa escrever mais sobre o trabalho... ferramentas, testes, conclusões, extensões e limitações...</w:t>
      </w:r>
    </w:p>
  </w:comment>
  <w:comment w:id="96" w:author="Aurélio Faustino Hoppe" w:date="2021-10-15T14:53:00Z" w:initials="AFH">
    <w:p w14:paraId="6BAADF85" w14:textId="66B3959D" w:rsidR="00B77D63" w:rsidRDefault="00B77D63">
      <w:pPr>
        <w:pStyle w:val="Textodecomentrio"/>
      </w:pPr>
      <w:r>
        <w:rPr>
          <w:rStyle w:val="Refdecomentrio"/>
        </w:rPr>
        <w:annotationRef/>
      </w:r>
      <w:r>
        <w:t>Bah, você precisa escrever mais sobre o trabalho... ferramentas, testes, conclusões, extensões e limitações...</w:t>
      </w:r>
    </w:p>
  </w:comment>
  <w:comment w:id="114" w:author="Aurélio Faustino Hoppe" w:date="2021-10-15T14:54:00Z" w:initials="AFH">
    <w:p w14:paraId="127FA744" w14:textId="1DBBA7C7" w:rsidR="00B77D63" w:rsidRDefault="00B77D63">
      <w:pPr>
        <w:pStyle w:val="Textodecomentrio"/>
      </w:pPr>
      <w:r>
        <w:rPr>
          <w:rStyle w:val="Refdecomentrio"/>
        </w:rPr>
        <w:annotationRef/>
      </w:r>
      <w:r>
        <w:t>Ao invés de colocar sim / não... você deve colocar o que foi utilizado... por exemplo... Assistente de voz (alexa, Watson, etc...??)</w:t>
      </w:r>
    </w:p>
  </w:comment>
  <w:comment w:id="115" w:author="Aurélio Faustino Hoppe" w:date="2021-10-15T14:56:00Z" w:initials="AFH">
    <w:p w14:paraId="545EE8A8" w14:textId="77777777" w:rsidR="008C3D24" w:rsidRDefault="008C3D24">
      <w:pPr>
        <w:pStyle w:val="Textodecomentrio"/>
      </w:pPr>
      <w:r>
        <w:rPr>
          <w:rStyle w:val="Refdecomentrio"/>
        </w:rPr>
        <w:annotationRef/>
      </w:r>
      <w:r>
        <w:t>Não consta a questão de ensino no quadro....</w:t>
      </w:r>
    </w:p>
    <w:p w14:paraId="045296D3" w14:textId="77777777" w:rsidR="003A7F6E" w:rsidRDefault="003A7F6E">
      <w:pPr>
        <w:pStyle w:val="Textodecomentrio"/>
      </w:pPr>
    </w:p>
    <w:p w14:paraId="4685B441" w14:textId="2840F5B0" w:rsidR="003A7F6E" w:rsidRDefault="003A7F6E">
      <w:pPr>
        <w:pStyle w:val="Textodecomentrio"/>
      </w:pPr>
      <w:r>
        <w:t>Se este for o objetivo, você precisa rever muitas coisas no texto: introdução, objetivos, etc...</w:t>
      </w:r>
    </w:p>
  </w:comment>
  <w:comment w:id="116" w:author="Aurélio Faustino Hoppe" w:date="2021-10-15T14:59:00Z" w:initials="AFH">
    <w:p w14:paraId="6A5126CC" w14:textId="7DD80A75" w:rsidR="006F1D7B" w:rsidRDefault="006F1D7B">
      <w:pPr>
        <w:pStyle w:val="Textodecomentrio"/>
      </w:pPr>
      <w:r>
        <w:rPr>
          <w:rStyle w:val="Refdecomentrio"/>
        </w:rPr>
        <w:annotationRef/>
      </w:r>
      <w:r>
        <w:t>Parágrafo que não diz muita coisas...</w:t>
      </w:r>
    </w:p>
  </w:comment>
  <w:comment w:id="120" w:author="Aurélio Faustino Hoppe" w:date="2021-10-15T14:59:00Z" w:initials="AFH">
    <w:p w14:paraId="2F11BD17" w14:textId="59026BB5" w:rsidR="006F1D7B" w:rsidRDefault="006F1D7B">
      <w:pPr>
        <w:pStyle w:val="Textodecomentrio"/>
      </w:pPr>
      <w:r>
        <w:rPr>
          <w:rStyle w:val="Refdecomentrio"/>
        </w:rPr>
        <w:annotationRef/>
      </w:r>
      <w:r>
        <w:t>Rever escrita do parágrafo... muito confuso...</w:t>
      </w:r>
    </w:p>
  </w:comment>
  <w:comment w:id="121" w:author="Aurélio Faustino Hoppe" w:date="2021-10-15T14:59:00Z" w:initials="AFH">
    <w:p w14:paraId="4CEAE328" w14:textId="6A195EA7" w:rsidR="006F1D7B" w:rsidRDefault="006F1D7B">
      <w:pPr>
        <w:pStyle w:val="Textodecomentrio"/>
      </w:pPr>
      <w:r>
        <w:rPr>
          <w:rStyle w:val="Refdecomentrio"/>
        </w:rPr>
        <w:annotationRef/>
      </w:r>
    </w:p>
  </w:comment>
  <w:comment w:id="123" w:author="Aurélio Faustino Hoppe" w:date="2021-10-15T15:00:00Z" w:initials="AFH">
    <w:p w14:paraId="366C4D1D" w14:textId="77777777" w:rsidR="006F1D7B" w:rsidRDefault="006F1D7B">
      <w:pPr>
        <w:pStyle w:val="Textodecomentrio"/>
      </w:pPr>
      <w:r>
        <w:rPr>
          <w:rStyle w:val="Refdecomentrio"/>
        </w:rPr>
        <w:annotationRef/>
      </w:r>
      <w:r>
        <w:t xml:space="preserve">Isso é em relação ao trabalhos correlatos ou é uma justificativa do que você irá fazer.... </w:t>
      </w:r>
    </w:p>
    <w:p w14:paraId="1FECFBF5" w14:textId="77777777" w:rsidR="006F1D7B" w:rsidRDefault="006F1D7B">
      <w:pPr>
        <w:pStyle w:val="Textodecomentrio"/>
      </w:pPr>
    </w:p>
    <w:p w14:paraId="641637F7" w14:textId="5CEEA74D" w:rsidR="006F1D7B" w:rsidRDefault="006F1D7B">
      <w:pPr>
        <w:pStyle w:val="Textodecomentrio"/>
      </w:pPr>
      <w:r>
        <w:t>Se for a tua contribuição, está frágil...</w:t>
      </w:r>
    </w:p>
  </w:comment>
  <w:comment w:id="124" w:author="Aurélio Faustino Hoppe" w:date="2021-10-15T15:02:00Z" w:initials="AFH">
    <w:p w14:paraId="517DD542" w14:textId="77777777" w:rsidR="006F1D7B" w:rsidRDefault="006F1D7B">
      <w:pPr>
        <w:pStyle w:val="Textodecomentrio"/>
      </w:pPr>
      <w:r>
        <w:rPr>
          <w:rStyle w:val="Refdecomentrio"/>
        </w:rPr>
        <w:annotationRef/>
      </w:r>
      <w:r>
        <w:t>A tua justificativa está frágil... você irá adaptar o jogo... incluino Arduino, ou algo do tipo???</w:t>
      </w:r>
    </w:p>
    <w:p w14:paraId="21DD0ED4" w14:textId="77777777" w:rsidR="006F1D7B" w:rsidRDefault="006F1D7B">
      <w:pPr>
        <w:pStyle w:val="Textodecomentrio"/>
      </w:pPr>
    </w:p>
    <w:p w14:paraId="2A71A2CB" w14:textId="77777777" w:rsidR="006F1D7B" w:rsidRDefault="006F1D7B">
      <w:pPr>
        <w:pStyle w:val="Textodecomentrio"/>
      </w:pPr>
      <w:r>
        <w:t>Não fica claro isso... nem aqui, nem na introdução, objetivo, requisitos ou metodologia....</w:t>
      </w:r>
    </w:p>
    <w:p w14:paraId="7B059982" w14:textId="77777777" w:rsidR="00AE5A7B" w:rsidRDefault="00AE5A7B">
      <w:pPr>
        <w:pStyle w:val="Textodecomentrio"/>
      </w:pPr>
    </w:p>
    <w:p w14:paraId="4A950E36" w14:textId="103766B2" w:rsidR="00AE5A7B" w:rsidRDefault="00AE5A7B">
      <w:pPr>
        <w:pStyle w:val="Textodecomentrio"/>
      </w:pPr>
      <w:r>
        <w:t>Você precisa melhorar bastante</w:t>
      </w:r>
    </w:p>
  </w:comment>
  <w:comment w:id="125" w:author="Aurélio Faustino Hoppe" w:date="2021-10-15T15:05:00Z" w:initials="AFH">
    <w:p w14:paraId="7367B660" w14:textId="560CD496" w:rsidR="00326019" w:rsidRDefault="00326019">
      <w:pPr>
        <w:pStyle w:val="Textodecomentrio"/>
      </w:pPr>
      <w:r>
        <w:rPr>
          <w:rStyle w:val="Refdecomentrio"/>
        </w:rPr>
        <w:annotationRef/>
      </w:r>
      <w:r>
        <w:t>Arquitetura?? Primeira vez que você se refere desta maneira.... não seria jogo?</w:t>
      </w:r>
    </w:p>
  </w:comment>
  <w:comment w:id="126" w:author="Aurélio Faustino Hoppe" w:date="2021-10-15T15:06:00Z" w:initials="AFH">
    <w:p w14:paraId="45446D63" w14:textId="08D10930" w:rsidR="00326019" w:rsidRDefault="00326019">
      <w:pPr>
        <w:pStyle w:val="Textodecomentrio"/>
      </w:pPr>
      <w:r>
        <w:rPr>
          <w:rStyle w:val="Refdecomentrio"/>
        </w:rPr>
        <w:annotationRef/>
      </w:r>
      <w:r>
        <w:t>Retirar o sistema deverá... muito repetitivo...</w:t>
      </w:r>
    </w:p>
  </w:comment>
  <w:comment w:id="127" w:author="Aurélio Faustino Hoppe" w:date="2021-10-15T15:07:00Z" w:initials="AFH">
    <w:p w14:paraId="0BCDD2C0" w14:textId="77777777" w:rsidR="00E34A53" w:rsidRDefault="00E34A53">
      <w:pPr>
        <w:pStyle w:val="Textodecomentrio"/>
      </w:pPr>
      <w:r>
        <w:rPr>
          <w:rStyle w:val="Refdecomentrio"/>
        </w:rPr>
        <w:annotationRef/>
      </w:r>
      <w:r>
        <w:t>Uhm... vejo que você irá adaptar o jogo... para receber e replicar os comandos de voz...</w:t>
      </w:r>
    </w:p>
    <w:p w14:paraId="09DFA14E" w14:textId="77777777" w:rsidR="00E34A53" w:rsidRDefault="00E34A53">
      <w:pPr>
        <w:pStyle w:val="Textodecomentrio"/>
      </w:pPr>
    </w:p>
    <w:p w14:paraId="2D262943" w14:textId="77777777" w:rsidR="00E34A53" w:rsidRDefault="00E34A53">
      <w:pPr>
        <w:pStyle w:val="Textodecomentrio"/>
      </w:pPr>
      <w:r>
        <w:t xml:space="preserve">Neste caso, você precisa apontar em algumas da parte do texto... que você irá adaptar o jogo, com tais sensores e controladores e que utilizará tais meios de comunicação, </w:t>
      </w:r>
    </w:p>
    <w:p w14:paraId="099553A5" w14:textId="77777777" w:rsidR="00E34A53" w:rsidRDefault="00E34A53">
      <w:pPr>
        <w:pStyle w:val="Textodecomentrio"/>
      </w:pPr>
    </w:p>
    <w:p w14:paraId="070AACA4" w14:textId="72C5E2C8" w:rsidR="00E34A53" w:rsidRDefault="00E34A53">
      <w:pPr>
        <w:pStyle w:val="Textodecomentrio"/>
      </w:pPr>
      <w:r>
        <w:t>Refinar os requisitos</w:t>
      </w:r>
    </w:p>
  </w:comment>
  <w:comment w:id="130" w:author="Aurélio Faustino Hoppe" w:date="2021-10-15T15:11:00Z" w:initials="AFH">
    <w:p w14:paraId="5B581FD0" w14:textId="6566EA58" w:rsidR="0067518A" w:rsidRDefault="0067518A">
      <w:pPr>
        <w:pStyle w:val="Textodecomentrio"/>
      </w:pPr>
      <w:r>
        <w:rPr>
          <w:rStyle w:val="Refdecomentrio"/>
        </w:rPr>
        <w:annotationRef/>
      </w:r>
      <w:r>
        <w:t xml:space="preserve">Não é um etapa metodológica </w:t>
      </w:r>
    </w:p>
  </w:comment>
  <w:comment w:id="132" w:author="Aurélio Faustino Hoppe" w:date="2021-10-15T15:11:00Z" w:initials="AFH">
    <w:p w14:paraId="62A7CC06" w14:textId="77777777" w:rsidR="0067518A" w:rsidRDefault="0067518A">
      <w:pPr>
        <w:pStyle w:val="Textodecomentrio"/>
      </w:pPr>
      <w:r>
        <w:rPr>
          <w:rStyle w:val="Refdecomentrio"/>
        </w:rPr>
        <w:annotationRef/>
      </w:r>
      <w:r>
        <w:t>A tua escrita está muito genérica... não é possível ter uma ideia do que você irá fazer.... nossa...</w:t>
      </w:r>
    </w:p>
    <w:p w14:paraId="0A651E40" w14:textId="77777777" w:rsidR="0067518A" w:rsidRDefault="0067518A">
      <w:pPr>
        <w:pStyle w:val="Textodecomentrio"/>
      </w:pPr>
    </w:p>
    <w:p w14:paraId="09C270D7" w14:textId="77777777" w:rsidR="0067518A" w:rsidRDefault="0067518A">
      <w:pPr>
        <w:pStyle w:val="Textodecomentrio"/>
      </w:pPr>
      <w:r>
        <w:t>Você precisa melhorar bastante... deixar claro cada coisa...</w:t>
      </w:r>
    </w:p>
    <w:p w14:paraId="6DBB9D43" w14:textId="77777777" w:rsidR="0067518A" w:rsidRDefault="0067518A">
      <w:pPr>
        <w:pStyle w:val="Textodecomentrio"/>
      </w:pPr>
    </w:p>
    <w:p w14:paraId="26101DEC" w14:textId="77777777" w:rsidR="0067518A" w:rsidRDefault="0067518A">
      <w:pPr>
        <w:pStyle w:val="Textodecomentrio"/>
      </w:pPr>
      <w:r>
        <w:t>Vou fazer isso</w:t>
      </w:r>
    </w:p>
    <w:p w14:paraId="3E6E481C" w14:textId="77777777" w:rsidR="0067518A" w:rsidRDefault="0067518A">
      <w:pPr>
        <w:pStyle w:val="Textodecomentrio"/>
      </w:pPr>
      <w:r>
        <w:t>Utilizar tais ferramentas / recursos</w:t>
      </w:r>
    </w:p>
    <w:p w14:paraId="38391699" w14:textId="68BE1B16" w:rsidR="0067518A" w:rsidRDefault="0067518A">
      <w:pPr>
        <w:pStyle w:val="Textodecomentrio"/>
      </w:pPr>
      <w:r>
        <w:t>Validar desta forma....</w:t>
      </w:r>
    </w:p>
  </w:comment>
  <w:comment w:id="135" w:author="Aurélio Faustino Hoppe" w:date="2021-10-15T15:21:00Z" w:initials="AFH">
    <w:p w14:paraId="4FEEE23C" w14:textId="6906C570" w:rsidR="00DA78E5" w:rsidRDefault="00DA78E5">
      <w:pPr>
        <w:pStyle w:val="Textodecomentrio"/>
      </w:pPr>
      <w:r>
        <w:rPr>
          <w:rStyle w:val="Refdecomentrio"/>
        </w:rPr>
        <w:annotationRef/>
      </w:r>
      <w:r>
        <w:t>Rever de acordo com as novas etapas da metodologia...</w:t>
      </w:r>
    </w:p>
  </w:comment>
  <w:comment w:id="137" w:author="Aurélio Faustino Hoppe" w:date="2021-10-15T15:14:00Z" w:initials="AFH">
    <w:p w14:paraId="69BE19A9" w14:textId="5A6C9BA4" w:rsidR="0067518A" w:rsidRDefault="0067518A">
      <w:pPr>
        <w:pStyle w:val="Textodecomentrio"/>
      </w:pPr>
      <w:r>
        <w:rPr>
          <w:rStyle w:val="Refdecomentrio"/>
        </w:rPr>
        <w:annotationRef/>
      </w:r>
      <w:r>
        <w:t>No projeto, casa seção precisa ter no mínimo 1 página de conteúdo</w:t>
      </w:r>
    </w:p>
  </w:comment>
  <w:comment w:id="141" w:author="Aurélio Faustino Hoppe" w:date="2021-10-15T15:15:00Z" w:initials="AFH">
    <w:p w14:paraId="1CB4B15D" w14:textId="66E2143D" w:rsidR="0067518A" w:rsidRDefault="0067518A">
      <w:pPr>
        <w:pStyle w:val="Textodecomentrio"/>
      </w:pPr>
      <w:r>
        <w:rPr>
          <w:rStyle w:val="Refdecomentrio"/>
        </w:rPr>
        <w:annotationRef/>
      </w:r>
      <w:r>
        <w:t>Não vejo necessidade desta seção. Podes retirar...</w:t>
      </w:r>
    </w:p>
  </w:comment>
  <w:comment w:id="142" w:author="Aurélio Faustino Hoppe" w:date="2021-10-15T15:16:00Z" w:initials="AFH">
    <w:p w14:paraId="160E6C17" w14:textId="6CA3A71C" w:rsidR="00246BA1" w:rsidRDefault="00246BA1">
      <w:pPr>
        <w:pStyle w:val="Textodecomentrio"/>
      </w:pPr>
      <w:r>
        <w:rPr>
          <w:rStyle w:val="Refdecomentrio"/>
        </w:rPr>
        <w:annotationRef/>
      </w:r>
      <w:r>
        <w:t>Parecido ao que está escrito na introdução</w:t>
      </w:r>
    </w:p>
  </w:comment>
  <w:comment w:id="144" w:author="Aurélio Faustino Hoppe" w:date="2021-10-15T15:15:00Z" w:initials="AFH">
    <w:p w14:paraId="11CDFE64" w14:textId="4D60CFBD" w:rsidR="00246BA1" w:rsidRDefault="00246BA1">
      <w:pPr>
        <w:pStyle w:val="Textodecomentrio"/>
      </w:pPr>
      <w:r>
        <w:rPr>
          <w:rStyle w:val="Refdecomentrio"/>
        </w:rPr>
        <w:annotationRef/>
      </w:r>
      <w:r>
        <w:t>Não se coloca isso na revisão</w:t>
      </w:r>
    </w:p>
  </w:comment>
  <w:comment w:id="147" w:author="Aurélio Faustino Hoppe" w:date="2021-10-15T15:16:00Z" w:initials="AFH">
    <w:p w14:paraId="5D4EC7F1" w14:textId="67E54BEE" w:rsidR="00246BA1" w:rsidRDefault="00246BA1">
      <w:pPr>
        <w:pStyle w:val="Textodecomentrio"/>
      </w:pPr>
      <w:r>
        <w:rPr>
          <w:rStyle w:val="Refdecomentrio"/>
        </w:rPr>
        <w:annotationRef/>
      </w:r>
      <w:r>
        <w:t>Descrever mais sobre o jogo...</w:t>
      </w:r>
    </w:p>
  </w:comment>
  <w:comment w:id="148" w:author="Aurélio Faustino Hoppe" w:date="2021-10-15T15:17:00Z" w:initials="AFH">
    <w:p w14:paraId="103D927B" w14:textId="3CC234FE" w:rsidR="00FF1266" w:rsidRDefault="00FF1266">
      <w:pPr>
        <w:pStyle w:val="Textodecomentrio"/>
      </w:pPr>
      <w:r>
        <w:rPr>
          <w:rStyle w:val="Refdecomentrio"/>
        </w:rPr>
        <w:annotationRef/>
      </w:r>
      <w:r>
        <w:t>Também não vejo necessidade desta seção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CC9FB0" w15:done="0"/>
  <w15:commentEx w15:paraId="098BB0DC" w15:done="0"/>
  <w15:commentEx w15:paraId="30FE2700" w15:done="0"/>
  <w15:commentEx w15:paraId="27217A59" w15:done="0"/>
  <w15:commentEx w15:paraId="0146F84C" w15:done="0"/>
  <w15:commentEx w15:paraId="6C009558" w15:done="0"/>
  <w15:commentEx w15:paraId="2ECAD812" w15:done="0"/>
  <w15:commentEx w15:paraId="6BD8C358" w15:done="0"/>
  <w15:commentEx w15:paraId="48602800" w15:done="0"/>
  <w15:commentEx w15:paraId="4B6D5AE8" w15:done="0"/>
  <w15:commentEx w15:paraId="7C60BCE6" w15:done="0"/>
  <w15:commentEx w15:paraId="1A49A585" w15:done="0"/>
  <w15:commentEx w15:paraId="6AB65AF4" w15:done="0"/>
  <w15:commentEx w15:paraId="3F095AFD" w15:done="0"/>
  <w15:commentEx w15:paraId="167A6E4B" w15:done="0"/>
  <w15:commentEx w15:paraId="1E19C538" w15:done="0"/>
  <w15:commentEx w15:paraId="6BAADF85" w15:done="0"/>
  <w15:commentEx w15:paraId="127FA744" w15:done="0"/>
  <w15:commentEx w15:paraId="4685B441" w15:done="0"/>
  <w15:commentEx w15:paraId="6A5126CC" w15:done="0"/>
  <w15:commentEx w15:paraId="2F11BD17" w15:done="0"/>
  <w15:commentEx w15:paraId="4CEAE328" w15:paraIdParent="2F11BD17" w15:done="0"/>
  <w15:commentEx w15:paraId="641637F7" w15:done="0"/>
  <w15:commentEx w15:paraId="4A950E36" w15:done="0"/>
  <w15:commentEx w15:paraId="7367B660" w15:done="0"/>
  <w15:commentEx w15:paraId="45446D63" w15:done="0"/>
  <w15:commentEx w15:paraId="070AACA4" w15:done="0"/>
  <w15:commentEx w15:paraId="5B581FD0" w15:done="0"/>
  <w15:commentEx w15:paraId="38391699" w15:done="0"/>
  <w15:commentEx w15:paraId="4FEEE23C" w15:done="0"/>
  <w15:commentEx w15:paraId="69BE19A9" w15:done="0"/>
  <w15:commentEx w15:paraId="1CB4B15D" w15:done="0"/>
  <w15:commentEx w15:paraId="160E6C17" w15:done="0"/>
  <w15:commentEx w15:paraId="11CDFE64" w15:done="0"/>
  <w15:commentEx w15:paraId="5D4EC7F1" w15:done="0"/>
  <w15:commentEx w15:paraId="103D9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09CA" w16cex:dateUtc="2021-10-15T17:08:00Z"/>
  <w16cex:commentExtensible w16cex:durableId="251409B3" w16cex:dateUtc="2021-10-15T17:07:00Z"/>
  <w16cex:commentExtensible w16cex:durableId="25140A1F" w16cex:dateUtc="2021-10-15T17:09:00Z"/>
  <w16cex:commentExtensible w16cex:durableId="25140A47" w16cex:dateUtc="2021-10-15T17:10:00Z"/>
  <w16cex:commentExtensible w16cex:durableId="25140AAA" w16cex:dateUtc="2021-10-15T17:11:00Z"/>
  <w16cex:commentExtensible w16cex:durableId="25140B35" w16cex:dateUtc="2021-10-15T17:14:00Z"/>
  <w16cex:commentExtensible w16cex:durableId="25140E04" w16cex:dateUtc="2021-10-15T17:26:00Z"/>
  <w16cex:commentExtensible w16cex:durableId="25140FAE" w16cex:dateUtc="2021-10-15T17:33:00Z"/>
  <w16cex:commentExtensible w16cex:durableId="25140C05" w16cex:dateUtc="2021-10-15T17:17:00Z"/>
  <w16cex:commentExtensible w16cex:durableId="25140EDA" w16cex:dateUtc="2021-10-15T17:29:00Z"/>
  <w16cex:commentExtensible w16cex:durableId="25141099" w16cex:dateUtc="2021-10-15T17:37:00Z"/>
  <w16cex:commentExtensible w16cex:durableId="25141083" w16cex:dateUtc="2021-10-15T17:36:00Z"/>
  <w16cex:commentExtensible w16cex:durableId="25141183" w16cex:dateUtc="2021-10-15T17:41:00Z"/>
  <w16cex:commentExtensible w16cex:durableId="251411A3" w16cex:dateUtc="2021-10-15T17:41:00Z"/>
  <w16cex:commentExtensible w16cex:durableId="2514126E" w16cex:dateUtc="2021-10-15T17:45:00Z"/>
  <w16cex:commentExtensible w16cex:durableId="2514140A" w16cex:dateUtc="2021-10-15T17:51:00Z"/>
  <w16cex:commentExtensible w16cex:durableId="25141463" w16cex:dateUtc="2021-10-15T17:53:00Z"/>
  <w16cex:commentExtensible w16cex:durableId="25141490" w16cex:dateUtc="2021-10-15T17:54:00Z"/>
  <w16cex:commentExtensible w16cex:durableId="25141510" w16cex:dateUtc="2021-10-15T17:56:00Z"/>
  <w16cex:commentExtensible w16cex:durableId="251415D7" w16cex:dateUtc="2021-10-15T17:59:00Z"/>
  <w16cex:commentExtensible w16cex:durableId="251415B9" w16cex:dateUtc="2021-10-15T17:59:00Z"/>
  <w16cex:commentExtensible w16cex:durableId="251415D3" w16cex:dateUtc="2021-10-15T17:59:00Z"/>
  <w16cex:commentExtensible w16cex:durableId="25141621" w16cex:dateUtc="2021-10-15T18:00:00Z"/>
  <w16cex:commentExtensible w16cex:durableId="251416A0" w16cex:dateUtc="2021-10-15T18:02:00Z"/>
  <w16cex:commentExtensible w16cex:durableId="25141721" w16cex:dateUtc="2021-10-15T18:05:00Z"/>
  <w16cex:commentExtensible w16cex:durableId="2514175D" w16cex:dateUtc="2021-10-15T18:06:00Z"/>
  <w16cex:commentExtensible w16cex:durableId="251417C3" w16cex:dateUtc="2021-10-15T18:07:00Z"/>
  <w16cex:commentExtensible w16cex:durableId="25141885" w16cex:dateUtc="2021-10-15T18:11:00Z"/>
  <w16cex:commentExtensible w16cex:durableId="251418AD" w16cex:dateUtc="2021-10-15T18:11:00Z"/>
  <w16cex:commentExtensible w16cex:durableId="25141AEC" w16cex:dateUtc="2021-10-15T18:21:00Z"/>
  <w16cex:commentExtensible w16cex:durableId="25141939" w16cex:dateUtc="2021-10-15T18:14:00Z"/>
  <w16cex:commentExtensible w16cex:durableId="25141974" w16cex:dateUtc="2021-10-15T18:15:00Z"/>
  <w16cex:commentExtensible w16cex:durableId="251419B4" w16cex:dateUtc="2021-10-15T18:16:00Z"/>
  <w16cex:commentExtensible w16cex:durableId="251419A9" w16cex:dateUtc="2021-10-15T18:15:00Z"/>
  <w16cex:commentExtensible w16cex:durableId="251419CD" w16cex:dateUtc="2021-10-15T18:16:00Z"/>
  <w16cex:commentExtensible w16cex:durableId="25141A1A" w16cex:dateUtc="2021-10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CC9FB0" w16cid:durableId="251409CA"/>
  <w16cid:commentId w16cid:paraId="098BB0DC" w16cid:durableId="251409B3"/>
  <w16cid:commentId w16cid:paraId="30FE2700" w16cid:durableId="25140A1F"/>
  <w16cid:commentId w16cid:paraId="27217A59" w16cid:durableId="25140A47"/>
  <w16cid:commentId w16cid:paraId="0146F84C" w16cid:durableId="25140AAA"/>
  <w16cid:commentId w16cid:paraId="6C009558" w16cid:durableId="25140B35"/>
  <w16cid:commentId w16cid:paraId="2ECAD812" w16cid:durableId="25140E04"/>
  <w16cid:commentId w16cid:paraId="6BD8C358" w16cid:durableId="25140FAE"/>
  <w16cid:commentId w16cid:paraId="48602800" w16cid:durableId="25140C05"/>
  <w16cid:commentId w16cid:paraId="4B6D5AE8" w16cid:durableId="25140EDA"/>
  <w16cid:commentId w16cid:paraId="7C60BCE6" w16cid:durableId="25141099"/>
  <w16cid:commentId w16cid:paraId="1A49A585" w16cid:durableId="25141083"/>
  <w16cid:commentId w16cid:paraId="6AB65AF4" w16cid:durableId="25141183"/>
  <w16cid:commentId w16cid:paraId="3F095AFD" w16cid:durableId="251411A3"/>
  <w16cid:commentId w16cid:paraId="167A6E4B" w16cid:durableId="2514126E"/>
  <w16cid:commentId w16cid:paraId="1E19C538" w16cid:durableId="2514140A"/>
  <w16cid:commentId w16cid:paraId="6BAADF85" w16cid:durableId="25141463"/>
  <w16cid:commentId w16cid:paraId="127FA744" w16cid:durableId="25141490"/>
  <w16cid:commentId w16cid:paraId="4685B441" w16cid:durableId="25141510"/>
  <w16cid:commentId w16cid:paraId="6A5126CC" w16cid:durableId="251415D7"/>
  <w16cid:commentId w16cid:paraId="2F11BD17" w16cid:durableId="251415B9"/>
  <w16cid:commentId w16cid:paraId="4CEAE328" w16cid:durableId="251415D3"/>
  <w16cid:commentId w16cid:paraId="641637F7" w16cid:durableId="25141621"/>
  <w16cid:commentId w16cid:paraId="4A950E36" w16cid:durableId="251416A0"/>
  <w16cid:commentId w16cid:paraId="7367B660" w16cid:durableId="25141721"/>
  <w16cid:commentId w16cid:paraId="45446D63" w16cid:durableId="2514175D"/>
  <w16cid:commentId w16cid:paraId="070AACA4" w16cid:durableId="251417C3"/>
  <w16cid:commentId w16cid:paraId="5B581FD0" w16cid:durableId="25141885"/>
  <w16cid:commentId w16cid:paraId="38391699" w16cid:durableId="251418AD"/>
  <w16cid:commentId w16cid:paraId="4FEEE23C" w16cid:durableId="25141AEC"/>
  <w16cid:commentId w16cid:paraId="69BE19A9" w16cid:durableId="25141939"/>
  <w16cid:commentId w16cid:paraId="1CB4B15D" w16cid:durableId="25141974"/>
  <w16cid:commentId w16cid:paraId="160E6C17" w16cid:durableId="251419B4"/>
  <w16cid:commentId w16cid:paraId="11CDFE64" w16cid:durableId="251419A9"/>
  <w16cid:commentId w16cid:paraId="5D4EC7F1" w16cid:durableId="251419CD"/>
  <w16cid:commentId w16cid:paraId="103D927B" w16cid:durableId="25141A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9E86" w14:textId="77777777" w:rsidR="00025394" w:rsidRDefault="00025394">
      <w:r>
        <w:separator/>
      </w:r>
    </w:p>
  </w:endnote>
  <w:endnote w:type="continuationSeparator" w:id="0">
    <w:p w14:paraId="2A3E04B6" w14:textId="77777777" w:rsidR="00025394" w:rsidRDefault="0002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AF1F" w14:textId="7F95FF8B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C45E81F" w14:textId="77777777" w:rsidR="007C2211" w:rsidRDefault="007C2211" w:rsidP="007C22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EC78" w14:textId="7257AB19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B565AA3" w14:textId="77777777" w:rsidR="007C2211" w:rsidRDefault="007C2211" w:rsidP="007C221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999B" w14:textId="77777777" w:rsidR="00025394" w:rsidRDefault="00025394">
      <w:r>
        <w:separator/>
      </w:r>
    </w:p>
  </w:footnote>
  <w:footnote w:type="continuationSeparator" w:id="0">
    <w:p w14:paraId="6BE13832" w14:textId="77777777" w:rsidR="00025394" w:rsidRDefault="00025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A0ECA7C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AE10D9B"/>
    <w:multiLevelType w:val="hybridMultilevel"/>
    <w:tmpl w:val="3CE4622C"/>
    <w:lvl w:ilvl="0" w:tplc="04090017">
      <w:start w:val="1"/>
      <w:numFmt w:val="lowerLetter"/>
      <w:lvlText w:val="%1)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E921B26"/>
    <w:multiLevelType w:val="hybridMultilevel"/>
    <w:tmpl w:val="B24201CE"/>
    <w:lvl w:ilvl="0" w:tplc="9D02E65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Moves/>
  <w:defaultTabStop w:val="709"/>
  <w:hyphenationZone w:val="425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394"/>
    <w:rsid w:val="0002602F"/>
    <w:rsid w:val="00030E4A"/>
    <w:rsid w:val="00031A27"/>
    <w:rsid w:val="00031EE0"/>
    <w:rsid w:val="0004641A"/>
    <w:rsid w:val="00051815"/>
    <w:rsid w:val="00052A07"/>
    <w:rsid w:val="000533DA"/>
    <w:rsid w:val="0005457F"/>
    <w:rsid w:val="000608E9"/>
    <w:rsid w:val="00061FEB"/>
    <w:rsid w:val="000659D3"/>
    <w:rsid w:val="000667DF"/>
    <w:rsid w:val="0007209B"/>
    <w:rsid w:val="00075792"/>
    <w:rsid w:val="00080F9C"/>
    <w:rsid w:val="00083FF4"/>
    <w:rsid w:val="0008579A"/>
    <w:rsid w:val="00086AA8"/>
    <w:rsid w:val="0008732D"/>
    <w:rsid w:val="000959CF"/>
    <w:rsid w:val="0009735C"/>
    <w:rsid w:val="000A104C"/>
    <w:rsid w:val="000A19DE"/>
    <w:rsid w:val="000A3D06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4CF8"/>
    <w:rsid w:val="000E6CE0"/>
    <w:rsid w:val="000F77E3"/>
    <w:rsid w:val="00104103"/>
    <w:rsid w:val="00107B02"/>
    <w:rsid w:val="0011363A"/>
    <w:rsid w:val="00113A3F"/>
    <w:rsid w:val="00114EFC"/>
    <w:rsid w:val="00115921"/>
    <w:rsid w:val="001164FE"/>
    <w:rsid w:val="00125084"/>
    <w:rsid w:val="00125277"/>
    <w:rsid w:val="001360D9"/>
    <w:rsid w:val="001371DB"/>
    <w:rsid w:val="001375F7"/>
    <w:rsid w:val="00144FAB"/>
    <w:rsid w:val="00154334"/>
    <w:rsid w:val="001554E9"/>
    <w:rsid w:val="00162BF1"/>
    <w:rsid w:val="0016560C"/>
    <w:rsid w:val="00173C52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1468"/>
    <w:rsid w:val="001E646A"/>
    <w:rsid w:val="001E682E"/>
    <w:rsid w:val="001E7B7B"/>
    <w:rsid w:val="001F007F"/>
    <w:rsid w:val="001F0D36"/>
    <w:rsid w:val="00202F3F"/>
    <w:rsid w:val="002129E5"/>
    <w:rsid w:val="00223FDB"/>
    <w:rsid w:val="00224BB2"/>
    <w:rsid w:val="00235240"/>
    <w:rsid w:val="002368FD"/>
    <w:rsid w:val="0024110F"/>
    <w:rsid w:val="002423AB"/>
    <w:rsid w:val="00242597"/>
    <w:rsid w:val="002440B0"/>
    <w:rsid w:val="00246BA1"/>
    <w:rsid w:val="0027792D"/>
    <w:rsid w:val="00282723"/>
    <w:rsid w:val="00282788"/>
    <w:rsid w:val="002851F5"/>
    <w:rsid w:val="0028617A"/>
    <w:rsid w:val="0029608A"/>
    <w:rsid w:val="002A286D"/>
    <w:rsid w:val="002A6617"/>
    <w:rsid w:val="002A7963"/>
    <w:rsid w:val="002A7E1B"/>
    <w:rsid w:val="002B0EDC"/>
    <w:rsid w:val="002B336F"/>
    <w:rsid w:val="002B4718"/>
    <w:rsid w:val="002B72CF"/>
    <w:rsid w:val="002B75E1"/>
    <w:rsid w:val="002C23DB"/>
    <w:rsid w:val="002D76CE"/>
    <w:rsid w:val="002E6DD1"/>
    <w:rsid w:val="002F027E"/>
    <w:rsid w:val="0031015A"/>
    <w:rsid w:val="00312CEA"/>
    <w:rsid w:val="00320BFA"/>
    <w:rsid w:val="0032271B"/>
    <w:rsid w:val="00322950"/>
    <w:rsid w:val="0032378D"/>
    <w:rsid w:val="00326019"/>
    <w:rsid w:val="00335048"/>
    <w:rsid w:val="00340AD0"/>
    <w:rsid w:val="00340B6D"/>
    <w:rsid w:val="00340C8E"/>
    <w:rsid w:val="00344540"/>
    <w:rsid w:val="003519A3"/>
    <w:rsid w:val="00362443"/>
    <w:rsid w:val="0037046F"/>
    <w:rsid w:val="00374C9C"/>
    <w:rsid w:val="00376D31"/>
    <w:rsid w:val="00377DA7"/>
    <w:rsid w:val="00383087"/>
    <w:rsid w:val="003962BC"/>
    <w:rsid w:val="003A2B7D"/>
    <w:rsid w:val="003A4A75"/>
    <w:rsid w:val="003A5366"/>
    <w:rsid w:val="003A7F6E"/>
    <w:rsid w:val="003B647A"/>
    <w:rsid w:val="003C0DEA"/>
    <w:rsid w:val="003C5262"/>
    <w:rsid w:val="003D398C"/>
    <w:rsid w:val="003D473B"/>
    <w:rsid w:val="003D4B35"/>
    <w:rsid w:val="003E4F19"/>
    <w:rsid w:val="003F5F25"/>
    <w:rsid w:val="003F77EB"/>
    <w:rsid w:val="0040436D"/>
    <w:rsid w:val="00410543"/>
    <w:rsid w:val="00415A82"/>
    <w:rsid w:val="004173CC"/>
    <w:rsid w:val="0042356B"/>
    <w:rsid w:val="0042420A"/>
    <w:rsid w:val="004243D2"/>
    <w:rsid w:val="00424610"/>
    <w:rsid w:val="00443559"/>
    <w:rsid w:val="00451B94"/>
    <w:rsid w:val="00451B97"/>
    <w:rsid w:val="00470C41"/>
    <w:rsid w:val="0047690F"/>
    <w:rsid w:val="00476C78"/>
    <w:rsid w:val="0048576D"/>
    <w:rsid w:val="00491D6C"/>
    <w:rsid w:val="00493B1A"/>
    <w:rsid w:val="0049414E"/>
    <w:rsid w:val="0049495C"/>
    <w:rsid w:val="00497EF6"/>
    <w:rsid w:val="004B42D8"/>
    <w:rsid w:val="004B6B8F"/>
    <w:rsid w:val="004B7511"/>
    <w:rsid w:val="004E23CE"/>
    <w:rsid w:val="004E516B"/>
    <w:rsid w:val="004F0329"/>
    <w:rsid w:val="00500539"/>
    <w:rsid w:val="00503373"/>
    <w:rsid w:val="00503F3F"/>
    <w:rsid w:val="00525392"/>
    <w:rsid w:val="005315B7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9608F"/>
    <w:rsid w:val="005A362B"/>
    <w:rsid w:val="005A4952"/>
    <w:rsid w:val="005A690D"/>
    <w:rsid w:val="005B20A1"/>
    <w:rsid w:val="005B2478"/>
    <w:rsid w:val="005C21FC"/>
    <w:rsid w:val="005C21FD"/>
    <w:rsid w:val="005C30AE"/>
    <w:rsid w:val="005C3F06"/>
    <w:rsid w:val="005D63CB"/>
    <w:rsid w:val="005E0783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1B16"/>
    <w:rsid w:val="00632165"/>
    <w:rsid w:val="0063277E"/>
    <w:rsid w:val="006364F4"/>
    <w:rsid w:val="006426D5"/>
    <w:rsid w:val="00642924"/>
    <w:rsid w:val="006466FF"/>
    <w:rsid w:val="00646A5F"/>
    <w:rsid w:val="006475C1"/>
    <w:rsid w:val="00650624"/>
    <w:rsid w:val="00656C00"/>
    <w:rsid w:val="00661967"/>
    <w:rsid w:val="00661F61"/>
    <w:rsid w:val="00671B49"/>
    <w:rsid w:val="00674155"/>
    <w:rsid w:val="006746CA"/>
    <w:rsid w:val="0067518A"/>
    <w:rsid w:val="00690CFB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D3D4F"/>
    <w:rsid w:val="006E25D2"/>
    <w:rsid w:val="006E46AF"/>
    <w:rsid w:val="006F1D7B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1D43"/>
    <w:rsid w:val="007B4218"/>
    <w:rsid w:val="007B513B"/>
    <w:rsid w:val="007C2211"/>
    <w:rsid w:val="007C261F"/>
    <w:rsid w:val="007D0720"/>
    <w:rsid w:val="007D10F2"/>
    <w:rsid w:val="007D207E"/>
    <w:rsid w:val="007D38E8"/>
    <w:rsid w:val="007D612A"/>
    <w:rsid w:val="007D6DEC"/>
    <w:rsid w:val="007E46A1"/>
    <w:rsid w:val="007E730D"/>
    <w:rsid w:val="007E7311"/>
    <w:rsid w:val="007E7953"/>
    <w:rsid w:val="007F403E"/>
    <w:rsid w:val="00800168"/>
    <w:rsid w:val="008072AC"/>
    <w:rsid w:val="00810CEA"/>
    <w:rsid w:val="00814D42"/>
    <w:rsid w:val="008233E5"/>
    <w:rsid w:val="00833DE8"/>
    <w:rsid w:val="00833F47"/>
    <w:rsid w:val="008348C3"/>
    <w:rsid w:val="008373B4"/>
    <w:rsid w:val="008404C4"/>
    <w:rsid w:val="00847D37"/>
    <w:rsid w:val="0085001D"/>
    <w:rsid w:val="00861770"/>
    <w:rsid w:val="00871A41"/>
    <w:rsid w:val="00886D76"/>
    <w:rsid w:val="00897019"/>
    <w:rsid w:val="008A38E3"/>
    <w:rsid w:val="008B0A07"/>
    <w:rsid w:val="008B781F"/>
    <w:rsid w:val="008C0069"/>
    <w:rsid w:val="008C1495"/>
    <w:rsid w:val="008C17D1"/>
    <w:rsid w:val="008C3D24"/>
    <w:rsid w:val="008C5D33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133C7"/>
    <w:rsid w:val="00921F02"/>
    <w:rsid w:val="00931632"/>
    <w:rsid w:val="00932C92"/>
    <w:rsid w:val="0093709E"/>
    <w:rsid w:val="009454E4"/>
    <w:rsid w:val="009572DB"/>
    <w:rsid w:val="00960271"/>
    <w:rsid w:val="0096683A"/>
    <w:rsid w:val="00967611"/>
    <w:rsid w:val="00972718"/>
    <w:rsid w:val="00984240"/>
    <w:rsid w:val="00987981"/>
    <w:rsid w:val="00987F2B"/>
    <w:rsid w:val="00991EAB"/>
    <w:rsid w:val="00995B07"/>
    <w:rsid w:val="009A0901"/>
    <w:rsid w:val="009A126A"/>
    <w:rsid w:val="009A2619"/>
    <w:rsid w:val="009A5850"/>
    <w:rsid w:val="009A5E81"/>
    <w:rsid w:val="009A6CBB"/>
    <w:rsid w:val="009B10D6"/>
    <w:rsid w:val="009C4593"/>
    <w:rsid w:val="009D65D0"/>
    <w:rsid w:val="009D7E91"/>
    <w:rsid w:val="009E135E"/>
    <w:rsid w:val="009E3C92"/>
    <w:rsid w:val="009E54F4"/>
    <w:rsid w:val="009F07AD"/>
    <w:rsid w:val="009F2BFA"/>
    <w:rsid w:val="00A03A3D"/>
    <w:rsid w:val="00A045C4"/>
    <w:rsid w:val="00A10DFA"/>
    <w:rsid w:val="00A21708"/>
    <w:rsid w:val="00A22362"/>
    <w:rsid w:val="00A249BA"/>
    <w:rsid w:val="00A27F84"/>
    <w:rsid w:val="00A307C7"/>
    <w:rsid w:val="00A4275F"/>
    <w:rsid w:val="00A44581"/>
    <w:rsid w:val="00A45093"/>
    <w:rsid w:val="00A50EAF"/>
    <w:rsid w:val="00A602F9"/>
    <w:rsid w:val="00A650EE"/>
    <w:rsid w:val="00A659B6"/>
    <w:rsid w:val="00A662C8"/>
    <w:rsid w:val="00A71157"/>
    <w:rsid w:val="00A966E6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7B"/>
    <w:rsid w:val="00AE5AE2"/>
    <w:rsid w:val="00AE7343"/>
    <w:rsid w:val="00AF33A3"/>
    <w:rsid w:val="00AF76BE"/>
    <w:rsid w:val="00B00A13"/>
    <w:rsid w:val="00B00D69"/>
    <w:rsid w:val="00B00E04"/>
    <w:rsid w:val="00B05485"/>
    <w:rsid w:val="00B1458E"/>
    <w:rsid w:val="00B14C51"/>
    <w:rsid w:val="00B20021"/>
    <w:rsid w:val="00B20FDE"/>
    <w:rsid w:val="00B36B7B"/>
    <w:rsid w:val="00B36E4A"/>
    <w:rsid w:val="00B4169B"/>
    <w:rsid w:val="00B417B9"/>
    <w:rsid w:val="00B42041"/>
    <w:rsid w:val="00B43FBF"/>
    <w:rsid w:val="00B44F11"/>
    <w:rsid w:val="00B51846"/>
    <w:rsid w:val="00B60196"/>
    <w:rsid w:val="00B62979"/>
    <w:rsid w:val="00B70056"/>
    <w:rsid w:val="00B71C86"/>
    <w:rsid w:val="00B77D63"/>
    <w:rsid w:val="00B823A7"/>
    <w:rsid w:val="00B8578E"/>
    <w:rsid w:val="00B90FA5"/>
    <w:rsid w:val="00B919F1"/>
    <w:rsid w:val="00BA2260"/>
    <w:rsid w:val="00BB468D"/>
    <w:rsid w:val="00BC0E8D"/>
    <w:rsid w:val="00BC4F18"/>
    <w:rsid w:val="00BD66D9"/>
    <w:rsid w:val="00BE6551"/>
    <w:rsid w:val="00BF093B"/>
    <w:rsid w:val="00BF682B"/>
    <w:rsid w:val="00BF6D67"/>
    <w:rsid w:val="00C00B88"/>
    <w:rsid w:val="00C06B2A"/>
    <w:rsid w:val="00C1654C"/>
    <w:rsid w:val="00C35E57"/>
    <w:rsid w:val="00C35E80"/>
    <w:rsid w:val="00C40AA2"/>
    <w:rsid w:val="00C4244F"/>
    <w:rsid w:val="00C436B6"/>
    <w:rsid w:val="00C51A3F"/>
    <w:rsid w:val="00C60D29"/>
    <w:rsid w:val="00C632ED"/>
    <w:rsid w:val="00C66150"/>
    <w:rsid w:val="00C70EF5"/>
    <w:rsid w:val="00C72D93"/>
    <w:rsid w:val="00C75096"/>
    <w:rsid w:val="00C756C5"/>
    <w:rsid w:val="00C82195"/>
    <w:rsid w:val="00C82CAE"/>
    <w:rsid w:val="00C8442E"/>
    <w:rsid w:val="00C86BA3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5B5C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47EF"/>
    <w:rsid w:val="00D505E2"/>
    <w:rsid w:val="00D6498F"/>
    <w:rsid w:val="00D6595F"/>
    <w:rsid w:val="00D65BDF"/>
    <w:rsid w:val="00D7463D"/>
    <w:rsid w:val="00D77A9D"/>
    <w:rsid w:val="00D80F5A"/>
    <w:rsid w:val="00D83DE8"/>
    <w:rsid w:val="00D84943"/>
    <w:rsid w:val="00D858DE"/>
    <w:rsid w:val="00D94AE7"/>
    <w:rsid w:val="00D966B3"/>
    <w:rsid w:val="00D970F0"/>
    <w:rsid w:val="00DA4540"/>
    <w:rsid w:val="00DA587E"/>
    <w:rsid w:val="00DA60F4"/>
    <w:rsid w:val="00DA72D4"/>
    <w:rsid w:val="00DA78E5"/>
    <w:rsid w:val="00DB0F8B"/>
    <w:rsid w:val="00DB3052"/>
    <w:rsid w:val="00DC2D17"/>
    <w:rsid w:val="00DC708F"/>
    <w:rsid w:val="00DD260B"/>
    <w:rsid w:val="00DD383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3C2A"/>
    <w:rsid w:val="00E2252C"/>
    <w:rsid w:val="00E270C0"/>
    <w:rsid w:val="00E271F1"/>
    <w:rsid w:val="00E34A53"/>
    <w:rsid w:val="00E36D82"/>
    <w:rsid w:val="00E42F5C"/>
    <w:rsid w:val="00E460B9"/>
    <w:rsid w:val="00E51601"/>
    <w:rsid w:val="00E51965"/>
    <w:rsid w:val="00E67121"/>
    <w:rsid w:val="00E7198D"/>
    <w:rsid w:val="00E735AF"/>
    <w:rsid w:val="00E74A30"/>
    <w:rsid w:val="00E74CA6"/>
    <w:rsid w:val="00E75E3D"/>
    <w:rsid w:val="00E8160B"/>
    <w:rsid w:val="00E84491"/>
    <w:rsid w:val="00E9731C"/>
    <w:rsid w:val="00EA0209"/>
    <w:rsid w:val="00EA04ED"/>
    <w:rsid w:val="00EA4E4C"/>
    <w:rsid w:val="00EA7F70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0718"/>
    <w:rsid w:val="00F017AF"/>
    <w:rsid w:val="00F02AE5"/>
    <w:rsid w:val="00F041C4"/>
    <w:rsid w:val="00F052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64AE9"/>
    <w:rsid w:val="00F70754"/>
    <w:rsid w:val="00F77926"/>
    <w:rsid w:val="00F825A4"/>
    <w:rsid w:val="00F83A19"/>
    <w:rsid w:val="00F879A1"/>
    <w:rsid w:val="00F87ACE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1266"/>
    <w:rsid w:val="00FF26AA"/>
    <w:rsid w:val="00F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86BA3"/>
    <w:pPr>
      <w:numPr>
        <w:numId w:val="21"/>
      </w:numPr>
      <w:tabs>
        <w:tab w:val="left" w:pos="284"/>
      </w:tabs>
      <w:spacing w:before="240" w:line="360" w:lineRule="auto"/>
      <w:ind w:left="360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F76BE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uiPriority w:val="99"/>
    <w:rsid w:val="00DC708F"/>
    <w:pPr>
      <w:keepNext w:val="0"/>
      <w:keepLines w:val="0"/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character" w:customStyle="1" w:styleId="a-size-large">
    <w:name w:val="a-size-large"/>
    <w:basedOn w:val="Fontepargpadro"/>
    <w:rsid w:val="000659D3"/>
  </w:style>
  <w:style w:type="paragraph" w:styleId="PargrafodaLista">
    <w:name w:val="List Paragraph"/>
    <w:basedOn w:val="Normal"/>
    <w:uiPriority w:val="34"/>
    <w:qFormat/>
    <w:rsid w:val="00AF76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https://vejasp.abril.com.br/wp-content/uploads/2016/12/genius1.jpg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https://www.amebaiot.com/wp-content/uploads/2016/08/1-1.p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11</Pages>
  <Words>3553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Aurélio Faustino Hoppe</cp:lastModifiedBy>
  <cp:revision>73</cp:revision>
  <cp:lastPrinted>2015-03-26T13:00:00Z</cp:lastPrinted>
  <dcterms:created xsi:type="dcterms:W3CDTF">2020-08-20T18:47:00Z</dcterms:created>
  <dcterms:modified xsi:type="dcterms:W3CDTF">2021-10-15T18:21:00Z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