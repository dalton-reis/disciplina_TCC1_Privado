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B5219F" w14:paraId="6F4CED34" w14:textId="77777777" w:rsidTr="00BE39CF">
        <w:tc>
          <w:tcPr>
            <w:tcW w:w="9212" w:type="dxa"/>
            <w:gridSpan w:val="2"/>
            <w:shd w:val="clear" w:color="auto" w:fill="auto"/>
          </w:tcPr>
          <w:p w14:paraId="02A782AE" w14:textId="2F033A8A" w:rsidR="00B5219F" w:rsidRDefault="00B5219F"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297E61">
              <w:rPr>
                <w:rStyle w:val="Nmerodepgina"/>
              </w:rPr>
              <w:t xml:space="preserve"> ACADÊMICO</w:t>
            </w:r>
          </w:p>
        </w:tc>
      </w:tr>
      <w:tr w:rsidR="00B5219F" w14:paraId="263BA290" w14:textId="77777777" w:rsidTr="00BE39CF">
        <w:tc>
          <w:tcPr>
            <w:tcW w:w="5495" w:type="dxa"/>
            <w:shd w:val="clear" w:color="auto" w:fill="auto"/>
          </w:tcPr>
          <w:p w14:paraId="7534D33C" w14:textId="77777777" w:rsidR="00B5219F" w:rsidRPr="003C5262" w:rsidRDefault="00B5219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6989292" w14:textId="77777777" w:rsidR="00B5219F" w:rsidRDefault="00B5219F" w:rsidP="00BE39CF">
            <w:pPr>
              <w:pStyle w:val="Cabealho"/>
              <w:tabs>
                <w:tab w:val="clear" w:pos="8640"/>
                <w:tab w:val="right" w:pos="8931"/>
              </w:tabs>
              <w:ind w:right="141"/>
              <w:rPr>
                <w:rStyle w:val="Nmerodepgina"/>
              </w:rPr>
            </w:pPr>
            <w:r>
              <w:rPr>
                <w:rStyle w:val="Nmerodepgina"/>
              </w:rPr>
              <w:t>ANO/SEMESTRE: 2021/2</w:t>
            </w:r>
          </w:p>
        </w:tc>
      </w:tr>
    </w:tbl>
    <w:p w14:paraId="16871E1E" w14:textId="77777777" w:rsidR="00B5219F" w:rsidRDefault="00B5219F" w:rsidP="001E682E">
      <w:pPr>
        <w:pStyle w:val="TF-TTULO"/>
      </w:pPr>
    </w:p>
    <w:p w14:paraId="1B9CB63B" w14:textId="2E47E0C8"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Yuri Trierveiler</w:t>
      </w:r>
    </w:p>
    <w:p w14:paraId="53880F09" w14:textId="0E7F5B51" w:rsidR="001E682E" w:rsidRDefault="001E682E" w:rsidP="003C1B91">
      <w:pPr>
        <w:pStyle w:val="TF-AUTOR0"/>
        <w:jc w:val="right"/>
      </w:pPr>
      <w:r>
        <w:t xml:space="preserve">Prof. </w:t>
      </w:r>
      <w:r w:rsidR="003C1B91">
        <w:t>Luciana Pereira de Araújo Kohler</w:t>
      </w:r>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0EFEDEAA"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w:t>
      </w:r>
      <w:del w:id="9" w:author="Francisco Adell Péricas" w:date="2021-10-07T14:23:00Z">
        <w:r w:rsidR="00B90841" w:rsidDel="00866A17">
          <w:delText>,</w:delText>
        </w:r>
      </w:del>
      <w:r>
        <w:t xml:space="preserve">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44B5494E"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afirma Toscan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del w:id="10" w:author="Francisco Adell Péricas" w:date="2021-10-07T14:24:00Z">
        <w:r w:rsidR="00B90841" w:rsidDel="00866A17">
          <w:delText>.</w:delText>
        </w:r>
      </w:del>
    </w:p>
    <w:p w14:paraId="6080DAC1" w14:textId="21B995B8" w:rsidR="000508BD" w:rsidRDefault="000508BD" w:rsidP="003D398C">
      <w:pPr>
        <w:pStyle w:val="TF-TEXTO"/>
      </w:pPr>
      <w:r>
        <w:t xml:space="preserve">Em contrapartida, o avanço tecnológico desenfreado </w:t>
      </w:r>
      <w:r w:rsidR="00B90841">
        <w:t>é</w:t>
      </w:r>
      <w:r>
        <w:t xml:space="preserve"> um empecilho para </w:t>
      </w:r>
      <w:del w:id="11" w:author="Francisco Adell Péricas" w:date="2021-10-07T14:25:00Z">
        <w:r w:rsidDel="00866A17">
          <w:delText xml:space="preserve">àqueles </w:delText>
        </w:r>
      </w:del>
      <w:ins w:id="12" w:author="Francisco Adell Péricas" w:date="2021-10-07T14:25:00Z">
        <w:r w:rsidR="00866A17">
          <w:t>aqueles</w:t>
        </w:r>
        <w:r w:rsidR="00866A17">
          <w:t xml:space="preserve"> </w:t>
        </w:r>
      </w:ins>
      <w:r>
        <w:t xml:space="preserve">que não conseguem </w:t>
      </w:r>
      <w:r w:rsidR="00742B4E">
        <w:t>acompanhá-lo</w:t>
      </w:r>
      <w:r>
        <w:t>.</w:t>
      </w:r>
      <w:r w:rsidR="00742B4E">
        <w:t xml:space="preserve"> </w:t>
      </w:r>
      <w:r w:rsidR="00B90841">
        <w:t xml:space="preserve">Vê-se </w:t>
      </w:r>
      <w:r w:rsidR="00742B4E">
        <w:t xml:space="preserve">isso </w:t>
      </w:r>
      <w:del w:id="13" w:author="Francisco Adell Péricas" w:date="2021-10-07T14:25:00Z">
        <w:r w:rsidR="00742B4E" w:rsidDel="00866A17">
          <w:delText>de maneira comum</w:delText>
        </w:r>
      </w:del>
      <w:ins w:id="14" w:author="Francisco Adell Péricas" w:date="2021-10-07T14:25:00Z">
        <w:r w:rsidR="00866A17">
          <w:t>frequentemente</w:t>
        </w:r>
      </w:ins>
      <w:r w:rsidR="00742B4E">
        <w:t xml:space="preserve">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575354AC" w:rsidR="00311BD5" w:rsidRDefault="00311BD5" w:rsidP="003D398C">
      <w:pPr>
        <w:pStyle w:val="TF-TEXTO"/>
      </w:pPr>
      <w:r>
        <w:t xml:space="preserve">Seguindo o raciocínio, </w:t>
      </w:r>
      <w:r w:rsidR="00B90841">
        <w:t xml:space="preserve">vê-se </w:t>
      </w:r>
      <w:r>
        <w:t>uma crescente dificuldade de pessoas</w:t>
      </w:r>
      <w:r w:rsidR="009A7A85">
        <w:t xml:space="preserve"> </w:t>
      </w:r>
      <w:ins w:id="15" w:author="Francisco Adell Péricas" w:date="2021-10-07T14:27:00Z">
        <w:r w:rsidR="00866A17">
          <w:t xml:space="preserve">em </w:t>
        </w:r>
      </w:ins>
      <w:r w:rsidR="009A7A85">
        <w:t>manter</w:t>
      </w:r>
      <w:del w:id="16" w:author="Francisco Adell Péricas" w:date="2021-10-07T14:27:00Z">
        <w:r w:rsidR="009A7A85" w:rsidDel="00866A17">
          <w:delText>em</w:delText>
        </w:r>
      </w:del>
      <w:r w:rsidR="009A7A85">
        <w:t xml:space="preserve">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2017)</w:t>
      </w:r>
      <w:r>
        <w:t>.</w:t>
      </w:r>
    </w:p>
    <w:p w14:paraId="4EE78937" w14:textId="02171046"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w:t>
      </w:r>
      <w:del w:id="17" w:author="Francisco Adell Péricas" w:date="2021-10-07T14:28:00Z">
        <w:r w:rsidR="00812225" w:rsidDel="00866A17">
          <w:delText xml:space="preserve">a </w:delText>
        </w:r>
      </w:del>
      <w:r w:rsidR="00812225">
        <w:t xml:space="preserve">vir </w:t>
      </w:r>
      <w:ins w:id="18" w:author="Francisco Adell Péricas" w:date="2021-10-07T14:28:00Z">
        <w:r w:rsidR="00866A17">
          <w:t xml:space="preserve">a </w:t>
        </w:r>
      </w:ins>
      <w:r w:rsidR="00812225">
        <w:t xml:space="preserve">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19" w:name="_Toc419598576"/>
      <w:bookmarkStart w:id="20" w:name="_Toc420721317"/>
      <w:bookmarkStart w:id="21" w:name="_Toc420721467"/>
      <w:bookmarkStart w:id="22" w:name="_Toc420721562"/>
      <w:bookmarkStart w:id="23" w:name="_Toc420721768"/>
      <w:bookmarkStart w:id="24" w:name="_Toc420723209"/>
      <w:bookmarkStart w:id="25" w:name="_Toc482682370"/>
      <w:bookmarkStart w:id="26" w:name="_Toc54164904"/>
      <w:bookmarkStart w:id="27" w:name="_Toc54165664"/>
      <w:bookmarkStart w:id="28" w:name="_Toc54169316"/>
      <w:bookmarkStart w:id="29" w:name="_Toc96347426"/>
      <w:bookmarkStart w:id="30" w:name="_Toc96357710"/>
      <w:bookmarkStart w:id="31" w:name="_Toc96491850"/>
      <w:bookmarkStart w:id="32" w:name="_Toc411603090"/>
      <w:r w:rsidRPr="007D10F2">
        <w:t>OBJETIVOS</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commentRangeStart w:id="33"/>
      <w:r>
        <w:t>estudar o perfil do usuário com base em suas atividades e prever futuras necessidades</w:t>
      </w:r>
      <w:r w:rsidR="00BC5565">
        <w:t>.</w:t>
      </w:r>
      <w:commentRangeEnd w:id="33"/>
      <w:r w:rsidR="00394162">
        <w:rPr>
          <w:rStyle w:val="Refdecomentrio"/>
        </w:rPr>
        <w:commentReference w:id="33"/>
      </w:r>
    </w:p>
    <w:p w14:paraId="57BC30CB" w14:textId="77777777" w:rsidR="00A44581" w:rsidRDefault="00A44581" w:rsidP="00FC4A9F">
      <w:pPr>
        <w:pStyle w:val="Ttulo1"/>
      </w:pPr>
      <w:bookmarkStart w:id="34" w:name="_Toc419598587"/>
      <w:r>
        <w:t xml:space="preserve">trabalhos </w:t>
      </w:r>
      <w:r w:rsidRPr="00FC4A9F">
        <w:t>correlatos</w:t>
      </w:r>
    </w:p>
    <w:p w14:paraId="395A64E4" w14:textId="4165E533"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2017).</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750F1B8B" w:rsidR="00A44581" w:rsidRDefault="00076767" w:rsidP="00BC5565">
      <w:pPr>
        <w:pStyle w:val="Ttulo2"/>
      </w:pPr>
      <w:r>
        <w:t>PROTÓTIPO DE UM ASSISTENTE PESSOAL DIGITAL INTELIGENTE (TOSCAN, 2019)</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Artificial Intelligence Mark-up Language</w:t>
      </w:r>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w:t>
      </w:r>
      <w:r>
        <w:lastRenderedPageBreak/>
        <w:t xml:space="preserve">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4822B82C" w:rsidR="00594685" w:rsidRDefault="00594685" w:rsidP="00594685">
      <w:pPr>
        <w:pStyle w:val="TF-LEGENDA"/>
      </w:pPr>
      <w:bookmarkStart w:id="35" w:name="_Ref84351124"/>
      <w:bookmarkStart w:id="36" w:name="_Ref84351121"/>
      <w:r>
        <w:t xml:space="preserve">Quadro </w:t>
      </w:r>
      <w:r w:rsidR="0044087F">
        <w:fldChar w:fldCharType="begin"/>
      </w:r>
      <w:r w:rsidR="0044087F">
        <w:instrText xml:space="preserve"> SEQ Quadro \* ARABIC </w:instrText>
      </w:r>
      <w:r w:rsidR="0044087F">
        <w:fldChar w:fldCharType="separate"/>
      </w:r>
      <w:r>
        <w:rPr>
          <w:noProof/>
        </w:rPr>
        <w:t>1</w:t>
      </w:r>
      <w:r w:rsidR="0044087F">
        <w:rPr>
          <w:noProof/>
        </w:rPr>
        <w:fldChar w:fldCharType="end"/>
      </w:r>
      <w:bookmarkEnd w:id="35"/>
      <w:r>
        <w:t xml:space="preserve"> - Funcionalidades do protótipo</w:t>
      </w:r>
      <w:bookmarkEnd w:id="36"/>
    </w:p>
    <w:p w14:paraId="0EBEBD01" w14:textId="2BDAEFED" w:rsidR="000A0ABA" w:rsidRDefault="000A0ABA" w:rsidP="00C07EE4">
      <w:pPr>
        <w:pStyle w:val="TF-FIGURA"/>
      </w:pPr>
      <w:r w:rsidRPr="000A0ABA">
        <w:rPr>
          <w:noProof/>
        </w:rPr>
        <w:drawing>
          <wp:inline distT="0" distB="0" distL="0" distR="0" wp14:anchorId="19E5A5DA" wp14:editId="174B2122">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5"/>
                    <a:stretch>
                      <a:fillRect/>
                    </a:stretch>
                  </pic:blipFill>
                  <pic:spPr>
                    <a:xfrm>
                      <a:off x="0" y="0"/>
                      <a:ext cx="5760720" cy="2283460"/>
                    </a:xfrm>
                    <a:prstGeom prst="rect">
                      <a:avLst/>
                    </a:prstGeom>
                  </pic:spPr>
                </pic:pic>
              </a:graphicData>
            </a:graphic>
          </wp:inline>
        </w:drawing>
      </w:r>
    </w:p>
    <w:p w14:paraId="09331810" w14:textId="333DAF1D" w:rsidR="000A0ABA" w:rsidRDefault="000A0ABA" w:rsidP="00C07EE4">
      <w:pPr>
        <w:pStyle w:val="TF-FONTE"/>
      </w:pPr>
      <w:r>
        <w:t>Fonte: Toscan (2019)</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2A49AD3D" w:rsidR="00594685" w:rsidRDefault="00594685" w:rsidP="00594685">
      <w:pPr>
        <w:pStyle w:val="TF-LEGENDA"/>
      </w:pPr>
      <w:bookmarkStart w:id="37" w:name="_Ref84351176"/>
      <w:r>
        <w:t xml:space="preserve">Quadro </w:t>
      </w:r>
      <w:r w:rsidR="0044087F">
        <w:fldChar w:fldCharType="begin"/>
      </w:r>
      <w:r w:rsidR="0044087F">
        <w:instrText xml:space="preserve"> SEQ Quadro \* ARABIC </w:instrText>
      </w:r>
      <w:r w:rsidR="0044087F">
        <w:fldChar w:fldCharType="separate"/>
      </w:r>
      <w:r>
        <w:rPr>
          <w:noProof/>
        </w:rPr>
        <w:t>2</w:t>
      </w:r>
      <w:r w:rsidR="0044087F">
        <w:rPr>
          <w:noProof/>
        </w:rPr>
        <w:fldChar w:fldCharType="end"/>
      </w:r>
      <w:bookmarkEnd w:id="37"/>
      <w:r>
        <w:t xml:space="preserve"> - Exemplo de relatório</w:t>
      </w:r>
    </w:p>
    <w:p w14:paraId="2F101C50" w14:textId="4CAEE983" w:rsidR="00C80449" w:rsidRDefault="00C80449" w:rsidP="00594685">
      <w:pPr>
        <w:pStyle w:val="TF-TEXTOQUADRO"/>
        <w:jc w:val="center"/>
      </w:pPr>
      <w:r w:rsidRPr="00C80449">
        <w:rPr>
          <w:noProof/>
        </w:rPr>
        <w:drawing>
          <wp:inline distT="0" distB="0" distL="0" distR="0" wp14:anchorId="415C5D28" wp14:editId="0F6EA917">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stretch>
                      <a:fillRect/>
                    </a:stretch>
                  </pic:blipFill>
                  <pic:spPr>
                    <a:xfrm>
                      <a:off x="0" y="0"/>
                      <a:ext cx="4248743" cy="1991003"/>
                    </a:xfrm>
                    <a:prstGeom prst="rect">
                      <a:avLst/>
                    </a:prstGeom>
                  </pic:spPr>
                </pic:pic>
              </a:graphicData>
            </a:graphic>
          </wp:inline>
        </w:drawing>
      </w:r>
    </w:p>
    <w:p w14:paraId="6D41175C" w14:textId="47CDFD45" w:rsidR="00C80449" w:rsidRDefault="00C80449" w:rsidP="00C07EE4">
      <w:pPr>
        <w:pStyle w:val="TF-FONTE"/>
      </w:pPr>
      <w:r>
        <w:t>Fonte: Toscan (2019)</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r w:rsidR="001D5AE6" w:rsidRPr="009F2EDF">
        <w:rPr>
          <w:i/>
          <w:iCs/>
        </w:rPr>
        <w:t>chattertbot</w:t>
      </w:r>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w:t>
      </w:r>
      <w:r>
        <w:lastRenderedPageBreak/>
        <w:t xml:space="preserve">alguns comandos como padrão para iniciar certos processos, quando não </w:t>
      </w:r>
      <w:r w:rsidR="00470475">
        <w:t>se consegue</w:t>
      </w:r>
      <w:r w:rsidR="00B3193F">
        <w:t xml:space="preserve"> </w:t>
      </w:r>
      <w:r>
        <w:t>alcançar esses padrões, o dispositivo irá se perder e não conseguirá se comunicar com o usuário. Toscan</w:t>
      </w:r>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775C9CD0" w:rsidR="00A44581" w:rsidRPr="00A40AEC" w:rsidRDefault="00A40AEC" w:rsidP="00DE508C">
      <w:pPr>
        <w:pStyle w:val="Ttulo2"/>
        <w:rPr>
          <w:lang w:val="en-US"/>
        </w:rPr>
      </w:pPr>
      <w:r w:rsidRPr="00A40AEC">
        <w:rPr>
          <w:lang w:val="en-US"/>
        </w:rPr>
        <w:t>EATING AND DRINKING RECOGNITION F</w:t>
      </w:r>
      <w:r>
        <w:rPr>
          <w:lang w:val="en-US"/>
        </w:rPr>
        <w:t>OR TRIGGERING SMART REMINDERS (GOMES, 2017)</w:t>
      </w:r>
    </w:p>
    <w:p w14:paraId="1FC6C541" w14:textId="5C132933" w:rsidR="00A44581" w:rsidRDefault="00616794" w:rsidP="00A44581">
      <w:pPr>
        <w:pStyle w:val="TF-TEXTO"/>
      </w:pPr>
      <w:r>
        <w:t xml:space="preserve">O trabalho de Gomes (2017)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p>
    <w:p w14:paraId="4B53A343" w14:textId="6F019DC7" w:rsidR="00616794" w:rsidRDefault="00616794" w:rsidP="00A44581">
      <w:pPr>
        <w:pStyle w:val="TF-TEXTO"/>
      </w:pPr>
      <w:r>
        <w:t xml:space="preserve">Apoiando-se na popularização de </w:t>
      </w:r>
      <w:r>
        <w:rPr>
          <w:i/>
          <w:iCs/>
        </w:rPr>
        <w:t xml:space="preserve">smart phones </w:t>
      </w:r>
      <w:r>
        <w:t xml:space="preserve">e </w:t>
      </w:r>
      <w:r>
        <w:rPr>
          <w:i/>
          <w:iCs/>
        </w:rPr>
        <w:t>weareable devices</w:t>
      </w:r>
      <w:r>
        <w:t xml:space="preserve">, como </w:t>
      </w:r>
      <w:r>
        <w:rPr>
          <w:i/>
          <w:iCs/>
        </w:rPr>
        <w:t>smart watches</w:t>
      </w:r>
      <w:r>
        <w:t xml:space="preserve">, Gomes (2017) sugere a utilização dos sensores já existentes nestes dispositivos para captar as atividades de comer e beber separadamente, utilizando estas informações para gerar alertas e notificações para os idosos ou seus cuidadores. </w:t>
      </w:r>
      <w:r w:rsidR="009E4F2C">
        <w:t xml:space="preserve">Gomes (2017)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7C355E88"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 xml:space="preserve">estar realizando outras atividades paralelamente, impactando na captação desta ação. Por conta disso, Gomes (2017) testou alguns </w:t>
      </w:r>
      <w:r w:rsidR="00EB3CC8">
        <w:rPr>
          <w:i/>
          <w:iCs/>
        </w:rPr>
        <w:t>ranges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3C573423" w:rsidR="00A44581" w:rsidRDefault="00DC42D2" w:rsidP="00DE508C">
      <w:pPr>
        <w:pStyle w:val="Ttulo2"/>
      </w:pPr>
      <w:r>
        <w:t>timeful (</w:t>
      </w:r>
      <w:r w:rsidR="004C72E2">
        <w:t>GANNES</w:t>
      </w:r>
      <w:r>
        <w:t xml:space="preserve">, </w:t>
      </w:r>
      <w:r w:rsidR="004C72E2">
        <w:t>2014</w:t>
      </w:r>
      <w:r>
        <w:t>)</w:t>
      </w:r>
    </w:p>
    <w:p w14:paraId="751FF6C8" w14:textId="1A84528E" w:rsidR="00A44581" w:rsidRDefault="00DC42D2" w:rsidP="00A44581">
      <w:pPr>
        <w:pStyle w:val="TF-TEXTO"/>
      </w:pPr>
      <w:r>
        <w:t xml:space="preserve">O Timeful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Ariely </w:t>
      </w:r>
      <w:r w:rsidR="003B4EE5">
        <w:t>em conjunto com Jacob Bank e Yoav Shoham, desenvolveram o Timeful, que se assemelhava a um calendário para iPhone</w:t>
      </w:r>
      <w:r>
        <w:t xml:space="preserve"> (GANNES, 2014).</w:t>
      </w:r>
    </w:p>
    <w:p w14:paraId="37057ED2" w14:textId="787808C4" w:rsidR="003B4EE5" w:rsidRDefault="003B4EE5" w:rsidP="00A44581">
      <w:pPr>
        <w:pStyle w:val="TF-TEXTO"/>
      </w:pPr>
      <w:r>
        <w:t xml:space="preserve">Seguindo a premissa que o ser humano possui por volta de duas horas de pico cognitivo, </w:t>
      </w:r>
      <w:r w:rsidR="00594685">
        <w:t>Gannes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Facebook, beber </w:t>
      </w:r>
      <w:r w:rsidR="0010089D">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Timeful,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34"/>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52" w:name="_Ref84351402"/>
      <w:r>
        <w:t xml:space="preserve">Quadro </w:t>
      </w:r>
      <w:r w:rsidR="0044087F">
        <w:fldChar w:fldCharType="begin"/>
      </w:r>
      <w:r w:rsidR="0044087F">
        <w:instrText xml:space="preserve"> SEQ Quadro \* ARABIC </w:instrText>
      </w:r>
      <w:r w:rsidR="0044087F">
        <w:fldChar w:fldCharType="separate"/>
      </w:r>
      <w:r>
        <w:rPr>
          <w:noProof/>
        </w:rPr>
        <w:t>3</w:t>
      </w:r>
      <w:r w:rsidR="0044087F">
        <w:rPr>
          <w:noProof/>
        </w:rPr>
        <w:fldChar w:fldCharType="end"/>
      </w:r>
      <w:bookmarkEnd w:id="52"/>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r w:rsidRPr="00470475">
              <w:t>Toscan (2019)</w:t>
            </w:r>
          </w:p>
        </w:tc>
        <w:tc>
          <w:tcPr>
            <w:tcW w:w="1985" w:type="dxa"/>
            <w:shd w:val="clear" w:color="auto" w:fill="D0CECE" w:themeFill="background2" w:themeFillShade="E6"/>
          </w:tcPr>
          <w:p w14:paraId="540E0143" w14:textId="3AE3F01B" w:rsidR="00470475" w:rsidRPr="00470475" w:rsidRDefault="00470475" w:rsidP="00594685">
            <w:pPr>
              <w:pStyle w:val="TF-TEXTOQUADRO"/>
              <w:jc w:val="center"/>
            </w:pPr>
            <w:r w:rsidRPr="00470475">
              <w:t>Gomes (2017)</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r>
              <w:t>Gannes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16A15CDE" w:rsidR="00470475" w:rsidRPr="00470475" w:rsidRDefault="00470475" w:rsidP="00594685">
            <w:pPr>
              <w:pStyle w:val="TF-TEXTOQUADRO"/>
              <w:jc w:val="center"/>
              <w:rPr>
                <w:i/>
                <w:iCs/>
              </w:rPr>
            </w:pPr>
            <w:r w:rsidRPr="00470475">
              <w:rPr>
                <w:i/>
                <w:iCs/>
              </w:rPr>
              <w:t>Offline</w:t>
            </w:r>
          </w:p>
        </w:tc>
        <w:tc>
          <w:tcPr>
            <w:tcW w:w="1985" w:type="dxa"/>
          </w:tcPr>
          <w:p w14:paraId="5379A28E" w14:textId="5B28A3A5" w:rsidR="00470475" w:rsidRPr="00470475" w:rsidRDefault="00470475" w:rsidP="00594685">
            <w:pPr>
              <w:pStyle w:val="TF-TEXTOQUADRO"/>
              <w:jc w:val="center"/>
              <w:rPr>
                <w:i/>
                <w:iCs/>
              </w:rPr>
            </w:pPr>
            <w:r w:rsidRPr="00470475">
              <w:rPr>
                <w:i/>
                <w:iCs/>
              </w:rPr>
              <w:t>Offline</w:t>
            </w:r>
          </w:p>
        </w:tc>
        <w:tc>
          <w:tcPr>
            <w:tcW w:w="1837" w:type="dxa"/>
          </w:tcPr>
          <w:p w14:paraId="7C5E016A" w14:textId="411ACD67" w:rsidR="00470475" w:rsidRPr="00470475" w:rsidRDefault="00470475" w:rsidP="00594685">
            <w:pPr>
              <w:pStyle w:val="TF-TEXTOQUADRO"/>
              <w:jc w:val="center"/>
              <w:rPr>
                <w:i/>
                <w:iCs/>
              </w:rPr>
            </w:pPr>
            <w:r w:rsidRPr="00470475">
              <w:rPr>
                <w:i/>
                <w:iCs/>
              </w:rPr>
              <w:t>Offline</w:t>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2FC56F99" w:rsidR="00FE0EA6" w:rsidRDefault="00C07EE4" w:rsidP="00C07EE4">
      <w:pPr>
        <w:pStyle w:val="TF-FONTE"/>
      </w:pPr>
      <w:r>
        <w:t>Fonte: elaborado pelo autor</w:t>
      </w:r>
    </w:p>
    <w:p w14:paraId="05A80F0D" w14:textId="1A5AAB17"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w:t>
      </w:r>
      <w:del w:id="53" w:author="Francisco Adell Péricas" w:date="2021-10-07T14:32:00Z">
        <w:r w:rsidDel="00866A17">
          <w:delText xml:space="preserve">a </w:delText>
        </w:r>
      </w:del>
      <w:ins w:id="54" w:author="Francisco Adell Péricas" w:date="2021-10-07T14:32:00Z">
        <w:r w:rsidR="00866A17">
          <w:t xml:space="preserve">à </w:t>
        </w:r>
      </w:ins>
      <w:r>
        <w:t xml:space="preserve">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O contato que o usuário possui com cada um ocorre de maneiras diferentes, sendo apenas o Timeful (</w:t>
      </w:r>
      <w:r w:rsidR="000328F4">
        <w:t>GANNES, 2014</w:t>
      </w:r>
      <w:r w:rsidR="00D85221">
        <w:t>) um aplicativo para dispositivos móveis. Toscan (2019) e Gomes (2017)</w:t>
      </w:r>
      <w:r w:rsidR="000328F4">
        <w:t xml:space="preserve"> </w:t>
      </w:r>
      <w:r w:rsidR="00D85221">
        <w:t xml:space="preserve">focaram seus esforços em criar dispositivos próprios, cada um buscando a maneira ideal para conseguir auxiliar o cotidiano das pessoas. Toscan (2019) desenvolveu uma ferramenta que interage diretamente com o usuário, sendo ativada por voz, enquanto Gomes (2017) utilizou de sensores que podem ser acoplados e encontrados em dispositivos como </w:t>
      </w:r>
      <w:r w:rsidR="00D85221" w:rsidRPr="00D85221">
        <w:rPr>
          <w:i/>
          <w:iCs/>
        </w:rPr>
        <w:t>smart watches</w:t>
      </w:r>
      <w:r w:rsidR="00D85221">
        <w:rPr>
          <w:i/>
          <w:iCs/>
        </w:rPr>
        <w:t xml:space="preserve"> </w:t>
      </w:r>
      <w:r w:rsidR="00D85221">
        <w:t>para o desenvolvimento de seu projeto.</w:t>
      </w:r>
    </w:p>
    <w:p w14:paraId="48F7AE04" w14:textId="4B3A5D70" w:rsidR="00C77B32" w:rsidRDefault="00C77B32" w:rsidP="00C07EE4">
      <w:pPr>
        <w:pStyle w:val="TF-ALNEA"/>
        <w:numPr>
          <w:ilvl w:val="0"/>
          <w:numId w:val="0"/>
        </w:numPr>
        <w:ind w:firstLine="680"/>
        <w:contextualSpacing w:val="0"/>
      </w:pPr>
      <w:r>
        <w:t xml:space="preserve">Toscan (2019) e </w:t>
      </w:r>
      <w:r w:rsidR="000328F4">
        <w:t xml:space="preserve">Gannes </w:t>
      </w:r>
      <w:r>
        <w:t>(</w:t>
      </w:r>
      <w:r w:rsidR="000328F4">
        <w:t>2014</w:t>
      </w:r>
      <w:r>
        <w:t xml:space="preserve">) precisam que o usuário realize algumas interações diretas para que eles consigam realizar o seu completo funcionamento. O dispositivo feito por Toscan (2019) necessita que o usuário informe sus necessidades através da voz e assim elaborar as preferências que o usuário possui. Enquanto </w:t>
      </w:r>
      <w:r w:rsidR="000328F4">
        <w:t xml:space="preserve">Gannes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0E4BD4CE" w14:textId="632B25B5" w:rsidR="00C77B32" w:rsidRDefault="00C77B32" w:rsidP="00C07EE4">
      <w:pPr>
        <w:pStyle w:val="TF-ALNEA"/>
        <w:numPr>
          <w:ilvl w:val="0"/>
          <w:numId w:val="0"/>
        </w:numPr>
        <w:ind w:firstLine="680"/>
        <w:contextualSpacing w:val="0"/>
      </w:pPr>
      <w:r>
        <w:t xml:space="preserve">Com as informações já coletadas, Toscan (2019) e </w:t>
      </w:r>
      <w:r w:rsidR="000328F4">
        <w:t xml:space="preserve">Gannes </w:t>
      </w:r>
      <w:r>
        <w:t>(</w:t>
      </w:r>
      <w:r w:rsidR="000328F4">
        <w:t>2014</w:t>
      </w:r>
      <w:r>
        <w:t>)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642109EE" w14:textId="291F2F4B" w:rsidR="00C77B32" w:rsidRDefault="00C77B32" w:rsidP="00C07EE4">
      <w:pPr>
        <w:pStyle w:val="TF-ALNEA"/>
        <w:numPr>
          <w:ilvl w:val="0"/>
          <w:numId w:val="0"/>
        </w:numPr>
        <w:ind w:firstLine="680"/>
        <w:contextualSpacing w:val="0"/>
      </w:pPr>
      <w:r>
        <w:t xml:space="preserve">Todos os trabalhos correlatos apresentados operam de maneira </w:t>
      </w:r>
      <w:r w:rsidRPr="00C77B32">
        <w:rPr>
          <w:i/>
          <w:iCs/>
        </w:rPr>
        <w:t>offline</w:t>
      </w:r>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ver nos trabalhos de Toscan (2019) e no Timeful (</w:t>
      </w:r>
      <w:r w:rsidR="000328F4">
        <w:t xml:space="preserve">GANNES, </w:t>
      </w:r>
      <w:r w:rsidR="00090DEA">
        <w:t>2014</w:t>
      </w:r>
      <w:r w:rsidR="00994437">
        <w:t>), ou seja, melhorando a qualidade de vida, com lembretes de suas necessidades básicas, como no trabalho de Gomes (2017).</w:t>
      </w:r>
    </w:p>
    <w:p w14:paraId="3497087A" w14:textId="0D2E175B"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xml:space="preserve">. O aplicativo funcionará apenas em plataformas móveis, </w:t>
      </w:r>
      <w:del w:id="55" w:author="Francisco Adell Péricas" w:date="2021-10-07T14:35:00Z">
        <w:r w:rsidDel="006E65D3">
          <w:delText>pela quantidade de aparelhos existentes hoje em dia</w:delText>
        </w:r>
      </w:del>
      <w:ins w:id="56" w:author="Francisco Adell Péricas" w:date="2021-10-07T14:35:00Z">
        <w:r w:rsidR="006E65D3">
          <w:t>por se tratar de um equipamento disponível a todos</w:t>
        </w:r>
      </w:ins>
      <w:r>
        <w:t>.</w:t>
      </w:r>
    </w:p>
    <w:p w14:paraId="212D208A" w14:textId="77777777" w:rsidR="00451B94" w:rsidRDefault="00451B94" w:rsidP="00DE508C">
      <w:pPr>
        <w:pStyle w:val="Ttulo2"/>
      </w:pPr>
      <w:r>
        <w:t>REQUISITOS PRINCIPAIS DO PROBLEMA A SER TRABALHADO</w:t>
      </w:r>
      <w:bookmarkEnd w:id="45"/>
      <w:bookmarkEnd w:id="46"/>
      <w:bookmarkEnd w:id="47"/>
      <w:bookmarkEnd w:id="48"/>
      <w:bookmarkEnd w:id="49"/>
      <w:bookmarkEnd w:id="50"/>
      <w:bookmarkEnd w:id="51"/>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C651CE">
      <w:pPr>
        <w:pStyle w:val="TF-TEXTO"/>
        <w:numPr>
          <w:ilvl w:val="0"/>
          <w:numId w:val="20"/>
        </w:numPr>
      </w:pPr>
      <w:r>
        <w:t>permitir que o usuário crie perfis (RF);</w:t>
      </w:r>
    </w:p>
    <w:p w14:paraId="4C65A7A8" w14:textId="3CDE83A8" w:rsidR="00FF4683" w:rsidRDefault="00FF4683" w:rsidP="00C651CE">
      <w:pPr>
        <w:pStyle w:val="TF-TEXTO"/>
        <w:numPr>
          <w:ilvl w:val="0"/>
          <w:numId w:val="20"/>
        </w:numPr>
      </w:pPr>
      <w:r>
        <w:t>permitir que o usuário escolha o perfil desejado (RF);</w:t>
      </w:r>
    </w:p>
    <w:p w14:paraId="121B21BB" w14:textId="36E11CCB" w:rsidR="00FF4683" w:rsidRDefault="000328F4" w:rsidP="00C651CE">
      <w:pPr>
        <w:pStyle w:val="TF-TEXTO"/>
        <w:numPr>
          <w:ilvl w:val="0"/>
          <w:numId w:val="20"/>
        </w:numPr>
      </w:pPr>
      <w:r>
        <w:t xml:space="preserve">permitir que </w:t>
      </w:r>
      <w:r w:rsidR="00FF4683">
        <w:t>o usuário inclu</w:t>
      </w:r>
      <w:r>
        <w:t>a</w:t>
      </w:r>
      <w:r w:rsidR="00FF4683">
        <w:t xml:space="preserve"> atividades no calendário (RF);</w:t>
      </w:r>
    </w:p>
    <w:p w14:paraId="7071F845" w14:textId="751A5975" w:rsidR="00FF4683" w:rsidRDefault="000328F4" w:rsidP="00C651CE">
      <w:pPr>
        <w:pStyle w:val="TF-TEXTO"/>
        <w:numPr>
          <w:ilvl w:val="0"/>
          <w:numId w:val="20"/>
        </w:numPr>
      </w:pPr>
      <w:r>
        <w:t xml:space="preserve">permitir que </w:t>
      </w:r>
      <w:r w:rsidR="00FF4683">
        <w:t>o usuário aceit</w:t>
      </w:r>
      <w:r>
        <w:t>e</w:t>
      </w:r>
      <w:r w:rsidR="00FF4683">
        <w:t xml:space="preserve"> sugestões do aplicativo (RF);</w:t>
      </w:r>
    </w:p>
    <w:p w14:paraId="56A5AEF4" w14:textId="0EE6C2CF" w:rsidR="00FF4683" w:rsidRDefault="000328F4" w:rsidP="00C651CE">
      <w:pPr>
        <w:pStyle w:val="TF-TEXTO"/>
        <w:numPr>
          <w:ilvl w:val="0"/>
          <w:numId w:val="20"/>
        </w:numPr>
      </w:pPr>
      <w:r>
        <w:t xml:space="preserve">permitir que </w:t>
      </w:r>
      <w:r w:rsidR="00FF4683">
        <w:t>o usuário exclu</w:t>
      </w:r>
      <w:r>
        <w:t xml:space="preserve">a </w:t>
      </w:r>
      <w:r w:rsidR="00FF4683">
        <w:t>atividades no calendário (RF);</w:t>
      </w:r>
    </w:p>
    <w:p w14:paraId="4F29148B" w14:textId="45CC48DB" w:rsidR="00702671" w:rsidRDefault="000328F4" w:rsidP="00C651CE">
      <w:pPr>
        <w:pStyle w:val="TF-TEXTO"/>
        <w:numPr>
          <w:ilvl w:val="0"/>
          <w:numId w:val="20"/>
        </w:numPr>
      </w:pPr>
      <w:r>
        <w:t xml:space="preserve">permitir que </w:t>
      </w:r>
      <w:r w:rsidR="00FF4683">
        <w:t>o usuário forne</w:t>
      </w:r>
      <w:r>
        <w:t>ça</w:t>
      </w:r>
      <w:r w:rsidR="00FF4683">
        <w:t xml:space="preserve"> feedback para melhoras (RF);</w:t>
      </w:r>
    </w:p>
    <w:p w14:paraId="580B15D2" w14:textId="3C130C5D" w:rsidR="00FF4683" w:rsidRDefault="00FF4683" w:rsidP="00C651CE">
      <w:pPr>
        <w:pStyle w:val="TF-TEXTO"/>
        <w:numPr>
          <w:ilvl w:val="0"/>
          <w:numId w:val="20"/>
        </w:numPr>
      </w:pPr>
      <w:r>
        <w:t xml:space="preserve"> ser desenvolvido em React Native (RNF);</w:t>
      </w:r>
    </w:p>
    <w:p w14:paraId="41CE2F11" w14:textId="339162A1" w:rsidR="00FF4683" w:rsidRDefault="00FF4683" w:rsidP="00C651CE">
      <w:pPr>
        <w:pStyle w:val="TF-TEXTO"/>
        <w:numPr>
          <w:ilvl w:val="0"/>
          <w:numId w:val="20"/>
        </w:numPr>
      </w:pPr>
      <w:r>
        <w:lastRenderedPageBreak/>
        <w:t>utilizar o Visual Studio Code como ambiente de programação (RNF);</w:t>
      </w:r>
    </w:p>
    <w:p w14:paraId="6B818497" w14:textId="4913C23D" w:rsidR="00FF4683" w:rsidRDefault="00FF4683" w:rsidP="00C651CE">
      <w:pPr>
        <w:pStyle w:val="TF-TEXTO"/>
        <w:numPr>
          <w:ilvl w:val="0"/>
          <w:numId w:val="20"/>
        </w:numPr>
      </w:pPr>
      <w:r>
        <w:t>funcionar sem a necessidade de conexão com a internet (RNF);</w:t>
      </w:r>
    </w:p>
    <w:p w14:paraId="00B28B9D" w14:textId="771AFB60" w:rsidR="00FF4683" w:rsidRDefault="00FF4683" w:rsidP="00C651CE">
      <w:pPr>
        <w:pStyle w:val="TF-TEXTO"/>
        <w:numPr>
          <w:ilvl w:val="0"/>
          <w:numId w:val="20"/>
        </w:numPr>
      </w:pPr>
      <w:del w:id="57" w:author="Francisco Adell Péricas" w:date="2021-10-07T14:36:00Z">
        <w:r w:rsidDel="006E65D3">
          <w:delText xml:space="preserve">o </w:delText>
        </w:r>
      </w:del>
      <w:r>
        <w:t>moldar o perfil do usuário com base em suas atividades (RNF);</w:t>
      </w:r>
    </w:p>
    <w:p w14:paraId="10C97B3A" w14:textId="6B951CFF" w:rsidR="00FF4683" w:rsidRDefault="00FF4683" w:rsidP="00C651CE">
      <w:pPr>
        <w:pStyle w:val="TF-TEXTO"/>
        <w:numPr>
          <w:ilvl w:val="0"/>
          <w:numId w:val="20"/>
        </w:numPr>
      </w:pPr>
      <w:commentRangeStart w:id="58"/>
      <w:r>
        <w:t>apresentar lembretes sobre atividades que se repetirão (RNF);</w:t>
      </w:r>
      <w:commentRangeEnd w:id="58"/>
      <w:r w:rsidR="006E65D3">
        <w:rPr>
          <w:rStyle w:val="Refdecomentrio"/>
        </w:rPr>
        <w:commentReference w:id="58"/>
      </w:r>
    </w:p>
    <w:p w14:paraId="2913E05E" w14:textId="52864E28" w:rsidR="00FF4683" w:rsidRDefault="00702671" w:rsidP="00C651CE">
      <w:pPr>
        <w:pStyle w:val="TF-TEXTO"/>
        <w:numPr>
          <w:ilvl w:val="0"/>
          <w:numId w:val="20"/>
        </w:numPr>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4F014F08"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r w:rsidR="00145BAD">
        <w:t xml:space="preserve">Javascript, com o </w:t>
      </w:r>
      <w:r w:rsidR="00145BAD">
        <w:rPr>
          <w:i/>
          <w:iCs/>
        </w:rPr>
        <w:t xml:space="preserve">framework </w:t>
      </w:r>
      <w:r w:rsidRPr="00145BAD">
        <w:t>React Native</w:t>
      </w:r>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classes conforme a Unified Modeling Language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r w:rsidRPr="00145BAD">
        <w:t>Javascript,</w:t>
      </w:r>
      <w:r>
        <w:t xml:space="preserve"> com o </w:t>
      </w:r>
      <w:r w:rsidRPr="00145BAD">
        <w:rPr>
          <w:i/>
          <w:iCs/>
        </w:rPr>
        <w:t>framework</w:t>
      </w:r>
      <w:r>
        <w:t xml:space="preserve"> React Native,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r w:rsidRPr="00145BAD">
        <w:t>React Native</w:t>
      </w:r>
      <w:r>
        <w:t xml:space="preserve">, utilizando o </w:t>
      </w:r>
      <w:r w:rsidRPr="00145BAD">
        <w:t>Visual Studio 2019</w:t>
      </w:r>
      <w:r>
        <w:t xml:space="preserve"> como IDE, com foco em implementar primeiramente as funcionalidades visíveis aos usuários;</w:t>
      </w:r>
    </w:p>
    <w:p w14:paraId="721F2C31" w14:textId="4E54B48C" w:rsidR="00CB479B" w:rsidRDefault="00CB479B" w:rsidP="00451B94">
      <w:pPr>
        <w:pStyle w:val="TF-ALNEA"/>
        <w:contextualSpacing w:val="0"/>
      </w:pPr>
      <w:r>
        <w:t xml:space="preserve">implementação funcional: iniciar o desenvolvimento da lógica de </w:t>
      </w:r>
      <w:r w:rsidRPr="00CB479B">
        <w:rPr>
          <w:i/>
          <w:iCs/>
        </w:rPr>
        <w:t>Machine Learning</w:t>
      </w:r>
      <w:r>
        <w:rPr>
          <w:i/>
          <w:iCs/>
        </w:rPr>
        <w:t xml:space="preserve"> </w:t>
      </w:r>
      <w:r w:rsidR="00152DC0">
        <w:t xml:space="preserve">(ML) </w:t>
      </w:r>
      <w:r>
        <w:t>em Python</w:t>
      </w:r>
      <w:r w:rsidR="00145BAD">
        <w:t xml:space="preserve"> e então levar a lógica desenvolvida para o projeto em </w:t>
      </w:r>
      <w:r w:rsidR="00145BAD">
        <w:rPr>
          <w:i/>
          <w:iCs/>
        </w:rPr>
        <w:t>React Native</w:t>
      </w:r>
      <w:r w:rsidR="00145BAD">
        <w:t>.</w:t>
      </w:r>
    </w:p>
    <w:p w14:paraId="01129EAC" w14:textId="0279A593" w:rsidR="00145BAD" w:rsidRDefault="00152DC0" w:rsidP="00451B94">
      <w:pPr>
        <w:pStyle w:val="TF-ALNEA"/>
        <w:contextualSpacing w:val="0"/>
      </w:pPr>
      <w:r>
        <w:t>implementação do banco: realizar a configuração do banco de dados Firebase para armazenar as informações coletadas;</w:t>
      </w:r>
    </w:p>
    <w:p w14:paraId="4DFC3978" w14:textId="106AAFA6" w:rsidR="00152DC0" w:rsidRDefault="00152DC0" w:rsidP="00451B94">
      <w:pPr>
        <w:pStyle w:val="TF-ALNEA"/>
        <w:contextualSpacing w:val="0"/>
      </w:pPr>
      <w:r>
        <w:t>testes: realizar testes de funcionalidades conforme cada etapa for concluída, testando-o por períodos semanais para confirmar o funcionamento da ML</w:t>
      </w:r>
      <w:r w:rsidR="00AF3DD3">
        <w:t>.</w:t>
      </w:r>
      <w:r>
        <w:t xml:space="preserve"> </w:t>
      </w:r>
    </w:p>
    <w:p w14:paraId="05E90269" w14:textId="745E6B4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59" w:name="_Ref98650273"/>
      <w:r>
        <w:lastRenderedPageBreak/>
        <w:t xml:space="preserve">Quadro </w:t>
      </w:r>
      <w:fldSimple w:instr=" SEQ Quadro \* ARABIC ">
        <w:r w:rsidR="00594685">
          <w:rPr>
            <w:noProof/>
          </w:rPr>
          <w:t>4</w:t>
        </w:r>
      </w:fldSimple>
      <w:bookmarkEnd w:id="5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5A7D39DE" w:rsidR="00451B94" w:rsidRPr="007E0D87" w:rsidRDefault="005C22CC" w:rsidP="00470C41">
            <w:pPr>
              <w:pStyle w:val="TF-TEXTOQUADROCentralizado"/>
            </w:pPr>
            <w:r>
              <w:t>Fev.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326F58E1" w:rsidR="00451B94" w:rsidRPr="007E0D87" w:rsidRDefault="005C22CC" w:rsidP="00470C41">
            <w:pPr>
              <w:pStyle w:val="TF-TEXTOQUADROCentralizado"/>
            </w:pPr>
            <w:r>
              <w:t>mai</w:t>
            </w:r>
            <w:r w:rsidR="00451B94" w:rsidRPr="007E0D87">
              <w:t>.</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7600CDEA" w:rsidR="00152DC0" w:rsidRDefault="00152DC0" w:rsidP="00470C41">
            <w:pPr>
              <w:pStyle w:val="TF-TEXTOQUADRO"/>
            </w:pPr>
            <w:r>
              <w:t>aprendizagem mobile</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2F7AD11C" w:rsidR="000B12B2" w:rsidRDefault="00771000" w:rsidP="00771000">
      <w:pPr>
        <w:pStyle w:val="TF-TEXTO"/>
      </w:pPr>
      <w:r>
        <w:t xml:space="preserve">Nesta seção são apresentados os temas principais que compõe o trabalho. </w:t>
      </w:r>
      <w:r w:rsidR="000328F4">
        <w:t>Na subseção</w:t>
      </w:r>
      <w:r>
        <w:t xml:space="preserve"> 4.1 é aprofundado </w:t>
      </w:r>
      <w:del w:id="60" w:author="Francisco Adell Péricas" w:date="2021-10-07T14:38:00Z">
        <w:r w:rsidDel="006E65D3">
          <w:delText xml:space="preserve">sobre </w:delText>
        </w:r>
      </w:del>
      <w:r>
        <w:t xml:space="preserve">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w:t>
      </w:r>
      <w:del w:id="61" w:author="Francisco Adell Péricas" w:date="2021-10-07T14:38:00Z">
        <w:r w:rsidR="004C72E2" w:rsidDel="006E65D3">
          <w:delText xml:space="preserve">é </w:delText>
        </w:r>
      </w:del>
      <w:ins w:id="62" w:author="Francisco Adell Péricas" w:date="2021-10-07T14:38:00Z">
        <w:r w:rsidR="006E65D3">
          <w:t>são</w:t>
        </w:r>
        <w:r w:rsidR="006E65D3">
          <w:t xml:space="preserve"> </w:t>
        </w:r>
      </w:ins>
      <w:r w:rsidR="004C72E2">
        <w:t>apresentado</w:t>
      </w:r>
      <w:ins w:id="63" w:author="Francisco Adell Péricas" w:date="2021-10-07T14:39:00Z">
        <w:r w:rsidR="006E65D3">
          <w:t>s</w:t>
        </w:r>
      </w:ins>
      <w:r w:rsidR="004C72E2">
        <w:t xml:space="preserve"> </w:t>
      </w:r>
      <w:ins w:id="64" w:author="Francisco Adell Péricas" w:date="2021-10-07T14:38:00Z">
        <w:r w:rsidR="006E65D3">
          <w:t xml:space="preserve">aspectos </w:t>
        </w:r>
      </w:ins>
      <w:r w:rsidR="004C72E2">
        <w:t>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665EC572" w:rsidR="00771000" w:rsidRDefault="00771000" w:rsidP="00771000">
      <w:pPr>
        <w:pStyle w:val="TF-TEXTO"/>
      </w:pPr>
      <w:r>
        <w:t xml:space="preserve">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w:t>
      </w:r>
      <w:ins w:id="65" w:author="Francisco Adell Péricas" w:date="2021-10-07T14:40:00Z">
        <w:r w:rsidR="006E65D3">
          <w:t>n</w:t>
        </w:r>
      </w:ins>
      <w:r>
        <w:t>este período de 3 anos, é superior a todo o período de 32 anos anteriores juntos (BRANDVOICE CISCO, 2019).</w:t>
      </w:r>
    </w:p>
    <w:p w14:paraId="060EC321" w14:textId="7D40B967" w:rsidR="00771000" w:rsidRDefault="00771000" w:rsidP="00771000">
      <w:pPr>
        <w:pStyle w:val="TF-TEXTO"/>
      </w:pPr>
      <w:r>
        <w:t xml:space="preserve">Esse aumento tornou cada vez mais comum as pessoas </w:t>
      </w:r>
      <w:del w:id="66" w:author="Francisco Adell Péricas" w:date="2021-10-07T14:40:00Z">
        <w:r w:rsidDel="006E65D3">
          <w:delText xml:space="preserve">terem </w:delText>
        </w:r>
      </w:del>
      <w:ins w:id="67" w:author="Francisco Adell Péricas" w:date="2021-10-07T14:40:00Z">
        <w:r w:rsidR="006E65D3">
          <w:t>utilizarem</w:t>
        </w:r>
        <w:r w:rsidR="006E65D3">
          <w:t xml:space="preserve"> </w:t>
        </w:r>
      </w:ins>
      <w:r>
        <w:t xml:space="preserve">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68" w:name="_Ref84351507"/>
      <w:r>
        <w:t xml:space="preserve">Quadro </w:t>
      </w:r>
      <w:r w:rsidR="0044087F">
        <w:fldChar w:fldCharType="begin"/>
      </w:r>
      <w:r w:rsidR="0044087F">
        <w:instrText xml:space="preserve"> SEQ Quadro \* ARABIC </w:instrText>
      </w:r>
      <w:r w:rsidR="0044087F">
        <w:fldChar w:fldCharType="separate"/>
      </w:r>
      <w:r>
        <w:rPr>
          <w:noProof/>
        </w:rPr>
        <w:t>5</w:t>
      </w:r>
      <w:r w:rsidR="0044087F">
        <w:rPr>
          <w:noProof/>
        </w:rPr>
        <w:fldChar w:fldCharType="end"/>
      </w:r>
      <w:bookmarkEnd w:id="68"/>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7"/>
                    <a:stretch>
                      <a:fillRect/>
                    </a:stretch>
                  </pic:blipFill>
                  <pic:spPr>
                    <a:xfrm>
                      <a:off x="0" y="0"/>
                      <a:ext cx="5760720" cy="1966595"/>
                    </a:xfrm>
                    <a:prstGeom prst="rect">
                      <a:avLst/>
                    </a:prstGeom>
                  </pic:spPr>
                </pic:pic>
              </a:graphicData>
            </a:graphic>
          </wp:inline>
        </w:drawing>
      </w:r>
    </w:p>
    <w:p w14:paraId="41530802" w14:textId="77777777" w:rsidR="00771000" w:rsidRDefault="00771000" w:rsidP="00771000">
      <w:pPr>
        <w:pStyle w:val="TF-FONTE"/>
      </w:pPr>
      <w:r w:rsidRPr="00C36BA2">
        <w:t>Fonte: Teleco (2021)</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7F6EF52D" w:rsidR="00AB5E98" w:rsidRDefault="00AB5E98" w:rsidP="00AB5E98">
      <w:pPr>
        <w:pStyle w:val="TF-TEXTO"/>
      </w:pPr>
      <w:r>
        <w:t xml:space="preserve">Por mais que a tecnologia seja uma ferramenta útil para boa parte da população, há alguns grupos que sofrem em conseguir acompanhar o constante lançamento de novas funções e apetrechos que prometem ajudar o cotidiano das pessoas. Não isoladamente, mas principalmente, </w:t>
      </w:r>
      <w:del w:id="69" w:author="Francisco Adell Péricas" w:date="2021-10-07T14:41:00Z">
        <w:r w:rsidDel="00EA7288">
          <w:delText xml:space="preserve">se </w:delText>
        </w:r>
      </w:del>
      <w:r>
        <w:t>percebe</w:t>
      </w:r>
      <w:ins w:id="70" w:author="Francisco Adell Péricas" w:date="2021-10-07T14:41:00Z">
        <w:r w:rsidR="00EA7288">
          <w:t>-se</w:t>
        </w:r>
      </w:ins>
      <w:r>
        <w:t xml:space="preserve"> uma dificuldade crescente </w:t>
      </w:r>
      <w:del w:id="71" w:author="Francisco Adell Péricas" w:date="2021-10-07T14:42:00Z">
        <w:r w:rsidDel="00EA7288">
          <w:delText xml:space="preserve">de </w:delText>
        </w:r>
      </w:del>
      <w:ins w:id="72" w:author="Francisco Adell Péricas" w:date="2021-10-07T14:42:00Z">
        <w:r w:rsidR="00EA7288">
          <w:t>em</w:t>
        </w:r>
        <w:r w:rsidR="00EA7288">
          <w:t xml:space="preserve"> </w:t>
        </w:r>
      </w:ins>
      <w:r>
        <w:t>pessoas de mais idade conseguirem manter-se atualizadas quando o assunto é a evolução tecnológica.</w:t>
      </w:r>
      <w:r w:rsidR="007C6E73">
        <w:t xml:space="preserve"> </w:t>
      </w:r>
      <w:r>
        <w:t xml:space="preserve">Gomes (2017) afirma que os idosos fazem parte de um grupo frágil </w:t>
      </w:r>
      <w:r w:rsidR="007C6E73">
        <w:t xml:space="preserve">em que </w:t>
      </w:r>
      <w:r>
        <w:t>a tecnologia deve estar ainda mais presente</w:t>
      </w:r>
      <w:del w:id="73" w:author="Francisco Adell Péricas" w:date="2021-10-07T14:42:00Z">
        <w:r w:rsidR="007C6E73" w:rsidDel="00EA7288">
          <w:delText>s</w:delText>
        </w:r>
      </w:del>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2659A6EE" w:rsidR="00CA5DF9" w:rsidRDefault="007C6E73" w:rsidP="00CA5DF9">
      <w:pPr>
        <w:pStyle w:val="TF-TEXTO"/>
      </w:pPr>
      <w:r>
        <w:t>No entanto</w:t>
      </w:r>
      <w:r w:rsidR="00CA5DF9">
        <w:t xml:space="preserve">, mesmo que a dificuldade no início existisse, com o período de ensino proposto por Della (2018), idosos de mais de 60 anos começaram a buscar e se desafiar mais pelas tecnologias após receberem auxílio em seu exercício constante. </w:t>
      </w:r>
      <w:del w:id="74" w:author="Francisco Adell Péricas" w:date="2021-10-07T14:43:00Z">
        <w:r w:rsidR="00CA5DF9" w:rsidDel="00D32638">
          <w:delText xml:space="preserve">Àqueles </w:delText>
        </w:r>
      </w:del>
      <w:ins w:id="75" w:author="Francisco Adell Péricas" w:date="2021-10-07T14:43:00Z">
        <w:r w:rsidR="00D32638">
          <w:t>A</w:t>
        </w:r>
        <w:r w:rsidR="00D32638">
          <w:t xml:space="preserve">queles </w:t>
        </w:r>
      </w:ins>
      <w:r w:rsidR="00CA5DF9">
        <w:t>que possuem computadores em suas residências</w:t>
      </w:r>
      <w:del w:id="76" w:author="Francisco Adell Péricas" w:date="2021-10-07T14:43:00Z">
        <w:r w:rsidR="00CA5DF9" w:rsidDel="00D32638">
          <w:delText>,</w:delText>
        </w:r>
      </w:del>
      <w:r w:rsidR="00CA5DF9">
        <w:t xml:space="preserve">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5286069B" w:rsidR="003B4778" w:rsidRDefault="003B4778" w:rsidP="003B4778">
      <w:pPr>
        <w:pStyle w:val="TF-TEXTO"/>
      </w:pPr>
      <w:r>
        <w:t xml:space="preserve">A Interação Humano-Computador </w:t>
      </w:r>
      <w:del w:id="77" w:author="Francisco Adell Péricas" w:date="2021-10-07T14:43:00Z">
        <w:r w:rsidDel="00D32638">
          <w:delText xml:space="preserve">é uma </w:delText>
        </w:r>
        <w:r w:rsidR="00B94035" w:rsidDel="00D32638">
          <w:delText xml:space="preserve">que </w:delText>
        </w:r>
      </w:del>
      <w:r w:rsidR="00B94035">
        <w:t>estuda o usuário dentro dos sistemas de computação.</w:t>
      </w:r>
    </w:p>
    <w:p w14:paraId="6423C30E" w14:textId="77777777"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estende a questões como corretude,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6FBCE296"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w:t>
      </w:r>
      <w:del w:id="78" w:author="Francisco Adell Péricas" w:date="2021-10-07T14:44:00Z">
        <w:r w:rsidDel="00D32638">
          <w:delText xml:space="preserve">que </w:delText>
        </w:r>
      </w:del>
      <w:r w:rsidR="00B94035">
        <w:t>realizado</w:t>
      </w:r>
      <w:r>
        <w:t xml:space="preserve"> para ampliar uma fotografia, ao afastar dois dedos, criando um espaço entre eles (OLIVEIRA </w:t>
      </w:r>
      <w:r w:rsidRPr="00B94035">
        <w:rPr>
          <w:i/>
          <w:iCs/>
        </w:rPr>
        <w:t>et al.</w:t>
      </w:r>
      <w:r w:rsidR="00B94035">
        <w:t>,</w:t>
      </w:r>
      <w:r>
        <w:t xml:space="preserve"> 2015).</w:t>
      </w:r>
    </w:p>
    <w:p w14:paraId="101F67DE" w14:textId="6B21478E" w:rsidR="003B4778" w:rsidRDefault="003B4778" w:rsidP="003B4778">
      <w:pPr>
        <w:pStyle w:val="TF-TEXTO"/>
      </w:pPr>
      <w:r>
        <w:t xml:space="preserve">A aplicabilidade da IHC não se limita apenas à utilização de usuários típicos de sistemas. Quando analisado </w:t>
      </w:r>
      <w:ins w:id="79" w:author="Francisco Adell Péricas" w:date="2021-10-07T14:44:00Z">
        <w:r w:rsidR="00D32638">
          <w:t>n</w:t>
        </w:r>
      </w:ins>
      <w:r>
        <w:t xml:space="preserve">o âmbito empresarial, </w:t>
      </w:r>
      <w:del w:id="80" w:author="Francisco Adell Péricas" w:date="2021-10-07T14:44:00Z">
        <w:r w:rsidDel="00D32638">
          <w:delText xml:space="preserve">se </w:delText>
        </w:r>
      </w:del>
      <w:r>
        <w:t>percebe</w:t>
      </w:r>
      <w:ins w:id="81" w:author="Francisco Adell Péricas" w:date="2021-10-07T14:45:00Z">
        <w:r w:rsidR="00D32638">
          <w:t>-se</w:t>
        </w:r>
      </w:ins>
      <w:r>
        <w:t xml:space="preserv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 xml:space="preserve">(OLIVEIRA </w:t>
      </w:r>
      <w:r w:rsidRPr="00B94035">
        <w:rPr>
          <w:i/>
          <w:iCs/>
        </w:rPr>
        <w:t>et al.</w:t>
      </w:r>
      <w:r w:rsidR="00B94035">
        <w:t xml:space="preserve">, </w:t>
      </w:r>
      <w:r>
        <w:t>2015).</w:t>
      </w:r>
    </w:p>
    <w:p w14:paraId="397E20F7" w14:textId="77777777" w:rsidR="003B4778" w:rsidRPr="00AB5E98" w:rsidRDefault="003B4778" w:rsidP="00CA5DF9">
      <w:pPr>
        <w:pStyle w:val="TF-TEXTO"/>
      </w:pPr>
    </w:p>
    <w:p w14:paraId="7C89E937" w14:textId="16E60FB1" w:rsidR="00451B94" w:rsidRDefault="00451B94" w:rsidP="00F83A19">
      <w:pPr>
        <w:pStyle w:val="TF-refernciasbibliogrficasTTULO"/>
      </w:pPr>
      <w:bookmarkStart w:id="82" w:name="_Toc351015602"/>
      <w:bookmarkEnd w:id="38"/>
      <w:bookmarkEnd w:id="39"/>
      <w:bookmarkEnd w:id="40"/>
      <w:bookmarkEnd w:id="41"/>
      <w:bookmarkEnd w:id="42"/>
      <w:bookmarkEnd w:id="43"/>
      <w:bookmarkEnd w:id="44"/>
      <w:r>
        <w:t>Referências</w:t>
      </w:r>
      <w:bookmarkEnd w:id="82"/>
    </w:p>
    <w:p w14:paraId="0D9C7A8E" w14:textId="77777777" w:rsidR="00897242" w:rsidRDefault="00897242"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&lt;https://www.ibge.gov.br/cidades-e-estados/sc/blumenau.html&gt;. Acesso em: 26 Sep. 2021.</w:t>
      </w:r>
    </w:p>
    <w:p w14:paraId="2228ADB3" w14:textId="77777777" w:rsidR="00897242" w:rsidRDefault="00897242" w:rsidP="008D2AC7">
      <w:pPr>
        <w:pStyle w:val="NormalWeb"/>
        <w:spacing w:before="0" w:beforeAutospacing="0" w:after="0" w:afterAutospacing="0"/>
        <w:contextualSpacing/>
      </w:pPr>
    </w:p>
    <w:p w14:paraId="319CFCD6" w14:textId="17012658" w:rsidR="00897242" w:rsidRDefault="00897242"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 disponível em: &lt;</w:t>
      </w:r>
      <w:r w:rsidRPr="003B4778">
        <w:rPr>
          <w:noProof/>
        </w:rPr>
        <w:t>https://revistaeducacao.com.br/2018/10/01/infancia-desenvolvimento/</w:t>
      </w:r>
      <w:r>
        <w:t>&gt;, acesso em: 5 Oct.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7ED7E649"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5FA9DC54" w:rsidR="00311BD5" w:rsidRDefault="003B4778" w:rsidP="008D2AC7">
      <w:pPr>
        <w:pStyle w:val="NormalWeb"/>
        <w:spacing w:before="0" w:beforeAutospacing="0" w:after="0" w:afterAutospacing="0"/>
        <w:contextualSpacing/>
      </w:pPr>
      <w:r>
        <w:t xml:space="preserve">BUCHEER, Aldete </w:t>
      </w:r>
      <w:r>
        <w:rPr>
          <w:i/>
          <w:iCs/>
        </w:rPr>
        <w:t>et al</w:t>
      </w:r>
      <w:r>
        <w:t xml:space="preserve">, </w:t>
      </w:r>
      <w:r>
        <w:rPr>
          <w:rStyle w:val="Forte"/>
        </w:rPr>
        <w:t>TERCEIRA IDADE E TECNOLOGIA</w:t>
      </w:r>
      <w:r>
        <w:t>, [s.l.: s.n.], 1998.</w:t>
      </w:r>
    </w:p>
    <w:p w14:paraId="12766E31" w14:textId="77777777" w:rsidR="004972F5" w:rsidRDefault="004972F5" w:rsidP="008D2AC7">
      <w:pPr>
        <w:pStyle w:val="NormalWeb"/>
        <w:spacing w:before="0" w:beforeAutospacing="0" w:after="0" w:afterAutospacing="0"/>
        <w:contextualSpacing/>
      </w:pPr>
    </w:p>
    <w:p w14:paraId="40C1A5A7" w14:textId="62893326" w:rsidR="004972F5" w:rsidRDefault="00897242" w:rsidP="008D2AC7">
      <w:pPr>
        <w:pStyle w:val="NormalWeb"/>
        <w:spacing w:before="0" w:beforeAutospacing="0" w:after="0" w:afterAutospacing="0"/>
        <w:contextualSpacing/>
      </w:pPr>
      <w:r>
        <w:t xml:space="preserve">DELLA, Brunela; ORLANDI, Maggiori ; CARLOS, São, </w:t>
      </w:r>
      <w:r>
        <w:rPr>
          <w:rStyle w:val="Forte"/>
        </w:rPr>
        <w:t>UNIVERSIDADE FEDERAL DE SÃO CARLOS CENTRO DE EDUCAÇÃO E CIÊNCIAS HUMANAS PROGRAMA DE PÓS-GRADUAÇÃO EM CIÊNCIA, TECNOLOGIA E SOCIEDADE A INCLUSÃO DIGITAL DAS PESSOAS IDOSAS: UM OLHAR SOBRE O CAMPO DA CIÊNCIA TECNOLOGIA E SOCIEDADE</w:t>
      </w:r>
      <w:r>
        <w:t>, [s.l.: s.n.], 2018.</w:t>
      </w:r>
    </w:p>
    <w:p w14:paraId="7F324E96" w14:textId="77777777" w:rsidR="004972F5" w:rsidRPr="00B5219F" w:rsidRDefault="004972F5" w:rsidP="008D2AC7">
      <w:pPr>
        <w:pStyle w:val="NormalWeb"/>
        <w:spacing w:before="0" w:beforeAutospacing="0" w:after="0" w:afterAutospacing="0"/>
        <w:contextualSpacing/>
        <w:rPr>
          <w:color w:val="000000"/>
        </w:rPr>
      </w:pPr>
    </w:p>
    <w:p w14:paraId="1F178DFC" w14:textId="447C3496" w:rsidR="00897242" w:rsidRPr="00B5219F" w:rsidRDefault="004972F5" w:rsidP="008D2AC7">
      <w:pPr>
        <w:pStyle w:val="NormalWeb"/>
        <w:spacing w:before="0" w:beforeAutospacing="0" w:after="0" w:afterAutospacing="0"/>
        <w:contextualSpacing/>
        <w:rPr>
          <w:color w:val="000000"/>
          <w:lang w:val="en-US"/>
        </w:rPr>
      </w:pPr>
      <w:r w:rsidRPr="00E15E95">
        <w:rPr>
          <w:color w:val="000000"/>
          <w:lang w:val="en-US"/>
        </w:rPr>
        <w:t>GANNES, Liz. </w:t>
      </w:r>
      <w:r w:rsidRPr="00E15E95">
        <w:rPr>
          <w:rStyle w:val="Forte"/>
          <w:color w:val="000000"/>
          <w:lang w:val="en-US"/>
        </w:rPr>
        <w:t>Dan Ariely’s Timeful App Helps You Better Apply Your Time</w:t>
      </w:r>
      <w:r w:rsidRPr="00E15E95">
        <w:rPr>
          <w:color w:val="000000"/>
          <w:lang w:val="en-US"/>
        </w:rPr>
        <w:t xml:space="preserve">. Vox. </w:t>
      </w:r>
      <w:r>
        <w:rPr>
          <w:color w:val="000000"/>
        </w:rPr>
        <w:t xml:space="preserve">Disponível em: &lt;https://www.vox.com/2014/7/31/11629372/dan-arielys-timeful-app-helps-you-better-apply-your-time&gt;. </w:t>
      </w:r>
      <w:r w:rsidRPr="00B5219F">
        <w:rPr>
          <w:color w:val="000000"/>
          <w:lang w:val="en-US"/>
        </w:rPr>
        <w:t>Acesso em: 4 Oct. 2021</w:t>
      </w:r>
    </w:p>
    <w:p w14:paraId="0B9BCB00" w14:textId="77777777" w:rsidR="004972F5" w:rsidRDefault="004972F5" w:rsidP="008D2AC7">
      <w:pPr>
        <w:pStyle w:val="NormalWeb"/>
        <w:spacing w:before="0" w:beforeAutospacing="0" w:after="0" w:afterAutospacing="0"/>
        <w:contextualSpacing/>
        <w:rPr>
          <w:lang w:val="en-US"/>
        </w:rPr>
      </w:pPr>
    </w:p>
    <w:p w14:paraId="17E3F038" w14:textId="082842EA" w:rsidR="004972F5" w:rsidRPr="00CA72E3" w:rsidRDefault="004972F5"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Time is on your side welcoming Timeful to Google</w:t>
      </w:r>
      <w:r w:rsidRPr="0010089D">
        <w:rPr>
          <w:lang w:val="en-US"/>
        </w:rPr>
        <w:t>, Official Gmail Blog, disponível em: &lt;</w:t>
      </w:r>
      <w:r w:rsidRPr="0062154B">
        <w:rPr>
          <w:lang w:val="en-US"/>
        </w:rPr>
        <w:t>https://gmail.googleblog.com/2015/05/time-is-on-your-sidewelcoming-timeful.html</w:t>
      </w:r>
      <w:r w:rsidRPr="0010089D">
        <w:rPr>
          <w:lang w:val="en-US"/>
        </w:rPr>
        <w:t>&gt;, acesso em: 5 Oct. 2021.</w:t>
      </w:r>
      <w:r w:rsidRPr="00333582" w:rsidDel="0010089D">
        <w:rPr>
          <w:color w:val="000000"/>
          <w:lang w:val="en-US"/>
        </w:rPr>
        <w:t xml:space="preserve"> </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4E3FCD03" w14:textId="77777777" w:rsidR="004972F5" w:rsidRDefault="00311BD5"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r>
        <w:rPr>
          <w:rStyle w:val="Forte"/>
          <w:color w:val="000000"/>
        </w:rPr>
        <w:t>Sensors</w:t>
      </w:r>
      <w:r>
        <w:rPr>
          <w:color w:val="000000"/>
        </w:rPr>
        <w:t>, v. 19, n. 12, p. 2803, 2019. Disponível em: &lt;https://www.mdpi.com/1424-8220/19/12/2803&gt;. Acesso em: 21 Sep. 2021.</w:t>
      </w:r>
      <w:r w:rsidR="004972F5">
        <w:rPr>
          <w:color w:val="000000"/>
        </w:rPr>
        <w:br/>
      </w:r>
    </w:p>
    <w:p w14:paraId="4578EF77" w14:textId="3B1275D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77777777" w:rsidR="004972F5" w:rsidRDefault="004972F5" w:rsidP="008D2AC7">
      <w:pPr>
        <w:pStyle w:val="NormalWeb"/>
        <w:spacing w:before="0" w:beforeAutospacing="0" w:after="0" w:afterAutospacing="0"/>
        <w:contextualSpacing/>
        <w:rPr>
          <w:color w:val="000000"/>
        </w:rPr>
      </w:pPr>
      <w:r>
        <w:rPr>
          <w:color w:val="000000"/>
        </w:rPr>
        <w:t>‌</w:t>
      </w:r>
      <w:r>
        <w:rPr>
          <w:rStyle w:val="Forte"/>
          <w:color w:val="000000"/>
        </w:rPr>
        <w:t>Teleco - Celular por Município</w:t>
      </w:r>
      <w:r>
        <w:rPr>
          <w:color w:val="000000"/>
        </w:rPr>
        <w:t>. Teleco.com.br. Disponível em: &lt;https://www.teleco.com.br/ncel_cidades2.asp&gt;.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29F2B23" w:rsidR="00915C62" w:rsidRPr="00B5219F" w:rsidRDefault="00915C62"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xml:space="preserve">, 2019. Disponível em: &lt;http://repositorio.utfpr.edu.br:8080/jspui/handle/1/24367&gt;. </w:t>
      </w:r>
      <w:r w:rsidRPr="00B5219F">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53FD92EA" w14:textId="2ECB2824" w:rsidR="00297E61" w:rsidRDefault="004972F5" w:rsidP="00297E61">
      <w:pPr>
        <w:pStyle w:val="NormalWeb"/>
        <w:spacing w:before="0" w:beforeAutospacing="0" w:after="0" w:afterAutospacing="0"/>
        <w:contextualSpacing/>
        <w:rPr>
          <w:rStyle w:val="Forte"/>
          <w:color w:val="000000"/>
        </w:rPr>
      </w:pPr>
      <w:r>
        <w:t xml:space="preserve">VITORIA, Luana, </w:t>
      </w:r>
      <w:r>
        <w:rPr>
          <w:rStyle w:val="Forte"/>
        </w:rPr>
        <w:t>De que maneira as tecnologias nos ajudam no dia a dia?</w:t>
      </w:r>
      <w:r>
        <w:t>, UpperSoft, disponível em: &lt;</w:t>
      </w:r>
      <w:r w:rsidRPr="008D2AC7">
        <w:t>https://uppersoft.com.br/tecnologia-dia-a-dia/</w:t>
      </w:r>
      <w:r>
        <w:t>&gt;, acesso em: 5 Oct. 2021.</w:t>
      </w:r>
      <w:r w:rsidDel="004972F5">
        <w:rPr>
          <w:rStyle w:val="Forte"/>
          <w:color w:val="000000"/>
        </w:rPr>
        <w:t xml:space="preserve"> </w:t>
      </w:r>
    </w:p>
    <w:p w14:paraId="42CFBCBA" w14:textId="368808A2" w:rsidR="00297E61" w:rsidRDefault="00297E61" w:rsidP="00297E61">
      <w:pPr>
        <w:pStyle w:val="NormalWeb"/>
        <w:spacing w:before="0" w:beforeAutospacing="0" w:after="0" w:afterAutospacing="0"/>
        <w:contextualSpacing/>
        <w:rPr>
          <w:rStyle w:val="Forte"/>
          <w:color w:val="000000"/>
        </w:rPr>
      </w:pPr>
    </w:p>
    <w:p w14:paraId="1BBFF942" w14:textId="2ECA1A9D" w:rsidR="00297E61" w:rsidRDefault="00297E61">
      <w:pPr>
        <w:keepNext w:val="0"/>
        <w:keepLines w:val="0"/>
        <w:rPr>
          <w:rStyle w:val="Forte"/>
          <w:color w:val="000000"/>
        </w:rPr>
      </w:pPr>
      <w:r>
        <w:rPr>
          <w:rStyle w:val="Forte"/>
          <w:color w:val="000000"/>
        </w:rPr>
        <w:br w:type="page"/>
      </w:r>
    </w:p>
    <w:p w14:paraId="7C7AA06F" w14:textId="77777777" w:rsidR="00297E61" w:rsidRPr="00320BFA" w:rsidRDefault="00297E61" w:rsidP="00297E61">
      <w:pPr>
        <w:pStyle w:val="TF-xAvalTTULO"/>
      </w:pPr>
      <w:r w:rsidRPr="00320BFA">
        <w:lastRenderedPageBreak/>
        <w:t>FORMULÁRIO  DE  avaliação</w:t>
      </w:r>
      <w:r>
        <w:t xml:space="preserve"> </w:t>
      </w:r>
      <w:r w:rsidRPr="00320BFA">
        <w:t xml:space="preserve">– PROFESSOR </w:t>
      </w:r>
      <w:r>
        <w:t>AVALIADOR</w:t>
      </w:r>
    </w:p>
    <w:p w14:paraId="0769B7AA" w14:textId="3A076697" w:rsidR="00297E61" w:rsidRDefault="00297E61" w:rsidP="00297E61">
      <w:pPr>
        <w:pStyle w:val="TF-xAvalLINHA"/>
      </w:pPr>
      <w:r w:rsidRPr="00320BFA">
        <w:t>Avaliador(a):</w:t>
      </w:r>
      <w:r w:rsidRPr="00320BFA">
        <w:tab/>
      </w:r>
      <w:r w:rsidR="006358D9" w:rsidRPr="006358D9">
        <w:rPr>
          <w:b/>
          <w:bCs/>
        </w:rPr>
        <w:t>Francisco Adell Péricas</w:t>
      </w:r>
    </w:p>
    <w:p w14:paraId="7DB7B99D" w14:textId="77777777" w:rsidR="00297E61" w:rsidRPr="00340EA0" w:rsidRDefault="00297E61" w:rsidP="00297E6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297E61" w:rsidRPr="00320BFA" w14:paraId="57FC0740"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C58B978" w14:textId="77777777" w:rsidR="00297E61" w:rsidRPr="00320BFA" w:rsidRDefault="00297E61"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2CFE6C4" w14:textId="77777777" w:rsidR="00297E61" w:rsidRPr="00320BFA" w:rsidRDefault="00297E61"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CD4D38E" w14:textId="77777777" w:rsidR="00297E61" w:rsidRPr="00320BFA" w:rsidRDefault="00297E61"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BC4CD12" w14:textId="77777777" w:rsidR="00297E61" w:rsidRPr="00320BFA" w:rsidRDefault="00297E61" w:rsidP="0050227F">
            <w:pPr>
              <w:pStyle w:val="TF-xAvalITEMTABELA"/>
            </w:pPr>
            <w:r w:rsidRPr="00320BFA">
              <w:t>não atende</w:t>
            </w:r>
          </w:p>
        </w:tc>
      </w:tr>
      <w:tr w:rsidR="00297E61" w:rsidRPr="00320BFA" w14:paraId="7291FF0C"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AF08AC" w14:textId="77777777" w:rsidR="00297E61" w:rsidRPr="0000224C" w:rsidRDefault="00297E61"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7ECBA4D" w14:textId="77777777" w:rsidR="00297E61" w:rsidRPr="00320BFA" w:rsidRDefault="00297E61" w:rsidP="0050227F">
            <w:pPr>
              <w:pStyle w:val="TF-xAvalITEM"/>
              <w:numPr>
                <w:ilvl w:val="0"/>
                <w:numId w:val="13"/>
              </w:numPr>
            </w:pPr>
            <w:r w:rsidRPr="00320BFA">
              <w:t>INTRODUÇÃO</w:t>
            </w:r>
          </w:p>
          <w:p w14:paraId="3FB3F3B7" w14:textId="77777777" w:rsidR="00297E61" w:rsidRPr="00320BFA" w:rsidRDefault="00297E61"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59981DA" w14:textId="7FED77AB" w:rsidR="00297E61" w:rsidRPr="00320BFA" w:rsidRDefault="00394162" w:rsidP="0050227F">
            <w:pPr>
              <w:keepNext w:val="0"/>
              <w:keepLines w:val="0"/>
              <w:ind w:left="709" w:hanging="709"/>
              <w:jc w:val="both"/>
              <w:rPr>
                <w:sz w:val="18"/>
              </w:rPr>
            </w:pPr>
            <w:ins w:id="83" w:author="Francisco Adell Péricas" w:date="2021-10-07T15:0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D178840" w14:textId="77777777" w:rsidR="00297E61" w:rsidRPr="00320BFA" w:rsidRDefault="00297E61"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AD2C310" w14:textId="77777777" w:rsidR="00297E61" w:rsidRPr="00320BFA" w:rsidRDefault="00297E61" w:rsidP="0050227F">
            <w:pPr>
              <w:keepNext w:val="0"/>
              <w:keepLines w:val="0"/>
              <w:ind w:left="709" w:hanging="709"/>
              <w:jc w:val="both"/>
              <w:rPr>
                <w:sz w:val="18"/>
              </w:rPr>
            </w:pPr>
          </w:p>
        </w:tc>
      </w:tr>
      <w:tr w:rsidR="00297E61" w:rsidRPr="00320BFA" w14:paraId="7B5A5544"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F25F13"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365583" w14:textId="77777777" w:rsidR="00297E61" w:rsidRPr="00320BFA" w:rsidRDefault="00297E61"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57B54DD" w14:textId="65D207DD" w:rsidR="00297E61" w:rsidRPr="00320BFA" w:rsidRDefault="00394162" w:rsidP="0050227F">
            <w:pPr>
              <w:keepNext w:val="0"/>
              <w:keepLines w:val="0"/>
              <w:ind w:left="709" w:hanging="709"/>
              <w:jc w:val="both"/>
              <w:rPr>
                <w:sz w:val="18"/>
              </w:rPr>
            </w:pPr>
            <w:ins w:id="84" w:author="Francisco Adell Péricas" w:date="2021-10-07T15:0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7366B3"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378E48" w14:textId="77777777" w:rsidR="00297E61" w:rsidRPr="00320BFA" w:rsidRDefault="00297E61" w:rsidP="0050227F">
            <w:pPr>
              <w:keepNext w:val="0"/>
              <w:keepLines w:val="0"/>
              <w:ind w:left="709" w:hanging="709"/>
              <w:jc w:val="both"/>
              <w:rPr>
                <w:sz w:val="18"/>
              </w:rPr>
            </w:pPr>
          </w:p>
        </w:tc>
      </w:tr>
      <w:tr w:rsidR="00297E61" w:rsidRPr="00320BFA" w14:paraId="2481837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860E4F"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DFC93C" w14:textId="77777777" w:rsidR="00297E61" w:rsidRPr="00320BFA" w:rsidRDefault="00297E61" w:rsidP="0050227F">
            <w:pPr>
              <w:pStyle w:val="TF-xAvalITEM"/>
              <w:numPr>
                <w:ilvl w:val="0"/>
                <w:numId w:val="13"/>
              </w:numPr>
            </w:pPr>
            <w:r w:rsidRPr="00320BFA">
              <w:t>OBJETIVOS</w:t>
            </w:r>
          </w:p>
          <w:p w14:paraId="1C37E927" w14:textId="77777777" w:rsidR="00297E61" w:rsidRPr="00320BFA" w:rsidRDefault="00297E61"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7F8354B" w14:textId="4B7C9651" w:rsidR="00297E61" w:rsidRPr="00320BFA" w:rsidRDefault="00394162" w:rsidP="0050227F">
            <w:pPr>
              <w:keepNext w:val="0"/>
              <w:keepLines w:val="0"/>
              <w:ind w:left="709" w:hanging="709"/>
              <w:jc w:val="both"/>
              <w:rPr>
                <w:sz w:val="18"/>
              </w:rPr>
            </w:pPr>
            <w:ins w:id="85" w:author="Francisco Adell Péricas" w:date="2021-10-07T15: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8213398"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CC534A6" w14:textId="77777777" w:rsidR="00297E61" w:rsidRPr="00320BFA" w:rsidRDefault="00297E61" w:rsidP="0050227F">
            <w:pPr>
              <w:keepNext w:val="0"/>
              <w:keepLines w:val="0"/>
              <w:ind w:left="709" w:hanging="709"/>
              <w:jc w:val="both"/>
              <w:rPr>
                <w:sz w:val="18"/>
              </w:rPr>
            </w:pPr>
          </w:p>
        </w:tc>
      </w:tr>
      <w:tr w:rsidR="00297E61" w:rsidRPr="00320BFA" w14:paraId="095752E0"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9D7128"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0AC7DA" w14:textId="77777777" w:rsidR="00297E61" w:rsidRPr="00320BFA" w:rsidRDefault="00297E61"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EA1B223"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C3BCE8B" w14:textId="76ECE5AC" w:rsidR="00297E61" w:rsidRPr="00320BFA" w:rsidRDefault="00394162" w:rsidP="0050227F">
            <w:pPr>
              <w:keepNext w:val="0"/>
              <w:keepLines w:val="0"/>
              <w:ind w:left="709" w:hanging="709"/>
              <w:jc w:val="both"/>
              <w:rPr>
                <w:sz w:val="18"/>
              </w:rPr>
            </w:pPr>
            <w:ins w:id="86"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D6F7E92" w14:textId="77777777" w:rsidR="00297E61" w:rsidRPr="00320BFA" w:rsidRDefault="00297E61" w:rsidP="0050227F">
            <w:pPr>
              <w:keepNext w:val="0"/>
              <w:keepLines w:val="0"/>
              <w:ind w:left="709" w:hanging="709"/>
              <w:jc w:val="both"/>
              <w:rPr>
                <w:sz w:val="18"/>
              </w:rPr>
            </w:pPr>
          </w:p>
        </w:tc>
      </w:tr>
      <w:tr w:rsidR="00297E61" w:rsidRPr="00320BFA" w14:paraId="176B4773"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1318D0"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ABE1AA" w14:textId="77777777" w:rsidR="00297E61" w:rsidRPr="00320BFA" w:rsidRDefault="00297E61" w:rsidP="0050227F">
            <w:pPr>
              <w:pStyle w:val="TF-xAvalITEM"/>
              <w:numPr>
                <w:ilvl w:val="0"/>
                <w:numId w:val="13"/>
              </w:numPr>
            </w:pPr>
            <w:r w:rsidRPr="00320BFA">
              <w:t>TRABALHOS CORRELATOS</w:t>
            </w:r>
          </w:p>
          <w:p w14:paraId="3DFD2B92" w14:textId="77777777" w:rsidR="00297E61" w:rsidRPr="00320BFA" w:rsidRDefault="00297E61"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47D60B3" w14:textId="15508561" w:rsidR="00297E61" w:rsidRPr="00320BFA" w:rsidRDefault="00394162" w:rsidP="0050227F">
            <w:pPr>
              <w:keepNext w:val="0"/>
              <w:keepLines w:val="0"/>
              <w:ind w:left="709" w:hanging="709"/>
              <w:jc w:val="both"/>
              <w:rPr>
                <w:sz w:val="18"/>
              </w:rPr>
            </w:pPr>
            <w:ins w:id="87" w:author="Francisco Adell Péricas" w:date="2021-10-07T15: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8F372A4"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81DF96" w14:textId="77777777" w:rsidR="00297E61" w:rsidRPr="00320BFA" w:rsidRDefault="00297E61" w:rsidP="0050227F">
            <w:pPr>
              <w:keepNext w:val="0"/>
              <w:keepLines w:val="0"/>
              <w:ind w:left="709" w:hanging="709"/>
              <w:jc w:val="both"/>
              <w:rPr>
                <w:sz w:val="18"/>
              </w:rPr>
            </w:pPr>
          </w:p>
        </w:tc>
      </w:tr>
      <w:tr w:rsidR="00297E61" w:rsidRPr="00320BFA" w14:paraId="043C1E6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A0C4F9"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7B12ECA" w14:textId="77777777" w:rsidR="00297E61" w:rsidRPr="00320BFA" w:rsidRDefault="00297E61" w:rsidP="0050227F">
            <w:pPr>
              <w:pStyle w:val="TF-xAvalITEM"/>
              <w:numPr>
                <w:ilvl w:val="0"/>
                <w:numId w:val="13"/>
              </w:numPr>
            </w:pPr>
            <w:r w:rsidRPr="00320BFA">
              <w:t>JUSTIFICATIVA</w:t>
            </w:r>
          </w:p>
          <w:p w14:paraId="635CED46" w14:textId="77777777" w:rsidR="00297E61" w:rsidRPr="00320BFA" w:rsidRDefault="00297E61"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F0773DD" w14:textId="0B1AA5EB" w:rsidR="00297E61" w:rsidRPr="00320BFA" w:rsidRDefault="00394162" w:rsidP="0050227F">
            <w:pPr>
              <w:keepNext w:val="0"/>
              <w:keepLines w:val="0"/>
              <w:ind w:left="709" w:hanging="709"/>
              <w:jc w:val="both"/>
              <w:rPr>
                <w:sz w:val="18"/>
              </w:rPr>
            </w:pPr>
            <w:ins w:id="88"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F4D287"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A3D7EF3" w14:textId="77777777" w:rsidR="00297E61" w:rsidRPr="00320BFA" w:rsidRDefault="00297E61" w:rsidP="0050227F">
            <w:pPr>
              <w:keepNext w:val="0"/>
              <w:keepLines w:val="0"/>
              <w:ind w:left="709" w:hanging="709"/>
              <w:jc w:val="both"/>
              <w:rPr>
                <w:sz w:val="18"/>
              </w:rPr>
            </w:pPr>
          </w:p>
        </w:tc>
      </w:tr>
      <w:tr w:rsidR="00297E61" w:rsidRPr="00320BFA" w14:paraId="5275CF0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67EF87"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5CBCCC" w14:textId="77777777" w:rsidR="00297E61" w:rsidRPr="00320BFA" w:rsidRDefault="00297E61"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FC3C524" w14:textId="1E04B648" w:rsidR="00297E61" w:rsidRPr="00320BFA" w:rsidRDefault="00394162" w:rsidP="0050227F">
            <w:pPr>
              <w:keepNext w:val="0"/>
              <w:keepLines w:val="0"/>
              <w:ind w:left="709" w:hanging="709"/>
              <w:jc w:val="both"/>
              <w:rPr>
                <w:sz w:val="18"/>
              </w:rPr>
            </w:pPr>
            <w:ins w:id="89"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46EA030"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042E6D" w14:textId="77777777" w:rsidR="00297E61" w:rsidRPr="00320BFA" w:rsidRDefault="00297E61" w:rsidP="0050227F">
            <w:pPr>
              <w:keepNext w:val="0"/>
              <w:keepLines w:val="0"/>
              <w:ind w:left="709" w:hanging="709"/>
              <w:jc w:val="both"/>
              <w:rPr>
                <w:sz w:val="18"/>
              </w:rPr>
            </w:pPr>
          </w:p>
        </w:tc>
      </w:tr>
      <w:tr w:rsidR="00297E61" w:rsidRPr="00320BFA" w14:paraId="2897484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945209"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1BCB82" w14:textId="77777777" w:rsidR="00297E61" w:rsidRPr="00320BFA" w:rsidRDefault="00297E61"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25B0276"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87A203D" w14:textId="25EE7B81" w:rsidR="00297E61" w:rsidRPr="00320BFA" w:rsidRDefault="00394162" w:rsidP="0050227F">
            <w:pPr>
              <w:keepNext w:val="0"/>
              <w:keepLines w:val="0"/>
              <w:ind w:left="709" w:hanging="709"/>
              <w:jc w:val="both"/>
              <w:rPr>
                <w:sz w:val="18"/>
              </w:rPr>
            </w:pPr>
            <w:ins w:id="90"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033A6EB" w14:textId="77777777" w:rsidR="00297E61" w:rsidRPr="00320BFA" w:rsidRDefault="00297E61" w:rsidP="0050227F">
            <w:pPr>
              <w:keepNext w:val="0"/>
              <w:keepLines w:val="0"/>
              <w:ind w:left="709" w:hanging="709"/>
              <w:jc w:val="both"/>
              <w:rPr>
                <w:sz w:val="18"/>
              </w:rPr>
            </w:pPr>
          </w:p>
        </w:tc>
      </w:tr>
      <w:tr w:rsidR="00297E61" w:rsidRPr="00320BFA" w14:paraId="5B465E41"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BCD3DD"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1899BB" w14:textId="77777777" w:rsidR="00297E61" w:rsidRPr="00320BFA" w:rsidRDefault="00297E61" w:rsidP="0050227F">
            <w:pPr>
              <w:pStyle w:val="TF-xAvalITEM"/>
              <w:numPr>
                <w:ilvl w:val="0"/>
                <w:numId w:val="13"/>
              </w:numPr>
            </w:pPr>
            <w:r w:rsidRPr="00320BFA">
              <w:t>REQUISITOS PRINCIPAIS DO PROBLEMA A SER TRABALHADO</w:t>
            </w:r>
          </w:p>
          <w:p w14:paraId="73CE699B" w14:textId="77777777" w:rsidR="00297E61" w:rsidRPr="00320BFA" w:rsidRDefault="00297E61"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B654DF"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E2C8B3" w14:textId="0639C56F" w:rsidR="00297E61" w:rsidRPr="00320BFA" w:rsidRDefault="00394162" w:rsidP="0050227F">
            <w:pPr>
              <w:keepNext w:val="0"/>
              <w:keepLines w:val="0"/>
              <w:ind w:left="709" w:hanging="709"/>
              <w:jc w:val="both"/>
              <w:rPr>
                <w:sz w:val="18"/>
              </w:rPr>
            </w:pPr>
            <w:ins w:id="91" w:author="Francisco Adell Péricas" w:date="2021-10-07T15:12: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03A6521" w14:textId="77777777" w:rsidR="00297E61" w:rsidRPr="00320BFA" w:rsidRDefault="00297E61" w:rsidP="0050227F">
            <w:pPr>
              <w:keepNext w:val="0"/>
              <w:keepLines w:val="0"/>
              <w:ind w:left="709" w:hanging="709"/>
              <w:jc w:val="both"/>
              <w:rPr>
                <w:sz w:val="18"/>
              </w:rPr>
            </w:pPr>
          </w:p>
        </w:tc>
      </w:tr>
      <w:tr w:rsidR="00297E61" w:rsidRPr="00320BFA" w14:paraId="20F46C36"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9AD774"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485E53" w14:textId="77777777" w:rsidR="00297E61" w:rsidRPr="00320BFA" w:rsidRDefault="00297E61" w:rsidP="0050227F">
            <w:pPr>
              <w:pStyle w:val="TF-xAvalITEM"/>
              <w:numPr>
                <w:ilvl w:val="0"/>
                <w:numId w:val="13"/>
              </w:numPr>
            </w:pPr>
            <w:r w:rsidRPr="00320BFA">
              <w:t>METODOLOGIA</w:t>
            </w:r>
          </w:p>
          <w:p w14:paraId="4357602E" w14:textId="77777777" w:rsidR="00297E61" w:rsidRPr="00320BFA" w:rsidRDefault="00297E61"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A11B03D" w14:textId="3DA2AF49" w:rsidR="00297E61" w:rsidRPr="00320BFA" w:rsidRDefault="00394162" w:rsidP="0050227F">
            <w:pPr>
              <w:keepNext w:val="0"/>
              <w:keepLines w:val="0"/>
              <w:ind w:left="709" w:hanging="709"/>
              <w:jc w:val="both"/>
              <w:rPr>
                <w:sz w:val="18"/>
              </w:rPr>
            </w:pPr>
            <w:ins w:id="92"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3A2BA5F"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4D4C0C6" w14:textId="77777777" w:rsidR="00297E61" w:rsidRPr="00320BFA" w:rsidRDefault="00297E61" w:rsidP="0050227F">
            <w:pPr>
              <w:keepNext w:val="0"/>
              <w:keepLines w:val="0"/>
              <w:ind w:left="709" w:hanging="709"/>
              <w:jc w:val="both"/>
              <w:rPr>
                <w:sz w:val="18"/>
              </w:rPr>
            </w:pPr>
          </w:p>
        </w:tc>
      </w:tr>
      <w:tr w:rsidR="00297E61" w:rsidRPr="00320BFA" w14:paraId="2A92619D"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E805E5"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36F775" w14:textId="77777777" w:rsidR="00297E61" w:rsidRPr="00320BFA" w:rsidRDefault="00297E61"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AC03878" w14:textId="19DF2C42" w:rsidR="00297E61" w:rsidRPr="00320BFA" w:rsidRDefault="00394162" w:rsidP="0050227F">
            <w:pPr>
              <w:keepNext w:val="0"/>
              <w:keepLines w:val="0"/>
              <w:ind w:left="709" w:hanging="709"/>
              <w:jc w:val="both"/>
              <w:rPr>
                <w:sz w:val="18"/>
              </w:rPr>
            </w:pPr>
            <w:ins w:id="93"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B431BE7"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8922B42" w14:textId="77777777" w:rsidR="00297E61" w:rsidRPr="00320BFA" w:rsidRDefault="00297E61" w:rsidP="0050227F">
            <w:pPr>
              <w:keepNext w:val="0"/>
              <w:keepLines w:val="0"/>
              <w:ind w:left="709" w:hanging="709"/>
              <w:jc w:val="both"/>
              <w:rPr>
                <w:sz w:val="18"/>
              </w:rPr>
            </w:pPr>
          </w:p>
        </w:tc>
      </w:tr>
      <w:tr w:rsidR="00297E61" w:rsidRPr="00320BFA" w14:paraId="280184A1"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B78752"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CF32FA" w14:textId="77777777" w:rsidR="00297E61" w:rsidRPr="00320BFA" w:rsidRDefault="00297E61" w:rsidP="0050227F">
            <w:pPr>
              <w:pStyle w:val="TF-xAvalITEM"/>
              <w:numPr>
                <w:ilvl w:val="0"/>
                <w:numId w:val="13"/>
              </w:numPr>
            </w:pPr>
            <w:r w:rsidRPr="00320BFA">
              <w:t>REVISÃO BIBLIOGRÁFICA</w:t>
            </w:r>
            <w:r>
              <w:t xml:space="preserve"> (atenção para a diferença de conteúdo entre projeto e pré-projeto)</w:t>
            </w:r>
          </w:p>
          <w:p w14:paraId="22E360A9" w14:textId="77777777" w:rsidR="00297E61" w:rsidRPr="00320BFA" w:rsidRDefault="00297E61"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80003F2" w14:textId="2BA08B5B" w:rsidR="00297E61" w:rsidRPr="00320BFA" w:rsidRDefault="00394162" w:rsidP="0050227F">
            <w:pPr>
              <w:keepNext w:val="0"/>
              <w:keepLines w:val="0"/>
              <w:ind w:left="709" w:hanging="709"/>
              <w:jc w:val="both"/>
              <w:rPr>
                <w:sz w:val="18"/>
              </w:rPr>
            </w:pPr>
            <w:ins w:id="94" w:author="Francisco Adell Péricas" w:date="2021-10-07T15:12: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3A41882"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4CF28A" w14:textId="77777777" w:rsidR="00297E61" w:rsidRPr="00320BFA" w:rsidRDefault="00297E61" w:rsidP="0050227F">
            <w:pPr>
              <w:keepNext w:val="0"/>
              <w:keepLines w:val="0"/>
              <w:ind w:left="709" w:hanging="709"/>
              <w:jc w:val="both"/>
              <w:rPr>
                <w:sz w:val="18"/>
              </w:rPr>
            </w:pPr>
          </w:p>
        </w:tc>
      </w:tr>
      <w:tr w:rsidR="00297E61" w:rsidRPr="00320BFA" w14:paraId="0863C9EB"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49EEED"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85FDD26" w14:textId="77777777" w:rsidR="00297E61" w:rsidRPr="00320BFA" w:rsidRDefault="00297E61"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0B3FFF5" w14:textId="3EDD5CB6" w:rsidR="00297E61" w:rsidRPr="00320BFA" w:rsidRDefault="00394162" w:rsidP="0050227F">
            <w:pPr>
              <w:keepNext w:val="0"/>
              <w:keepLines w:val="0"/>
              <w:ind w:left="709" w:hanging="709"/>
              <w:jc w:val="both"/>
              <w:rPr>
                <w:sz w:val="18"/>
              </w:rPr>
            </w:pPr>
            <w:ins w:id="95" w:author="Francisco Adell Péricas" w:date="2021-10-07T15:12: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646F04F0"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21D481A" w14:textId="77777777" w:rsidR="00297E61" w:rsidRPr="00320BFA" w:rsidRDefault="00297E61" w:rsidP="0050227F">
            <w:pPr>
              <w:keepNext w:val="0"/>
              <w:keepLines w:val="0"/>
              <w:ind w:left="709" w:hanging="709"/>
              <w:jc w:val="both"/>
              <w:rPr>
                <w:sz w:val="18"/>
              </w:rPr>
            </w:pPr>
          </w:p>
        </w:tc>
      </w:tr>
      <w:tr w:rsidR="00297E61" w:rsidRPr="00320BFA" w14:paraId="4AA49AC7"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745DFE2" w14:textId="77777777" w:rsidR="00297E61" w:rsidRPr="0000224C" w:rsidRDefault="00297E61"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EAAE50D" w14:textId="77777777" w:rsidR="00297E61" w:rsidRPr="00320BFA" w:rsidRDefault="00297E61" w:rsidP="0050227F">
            <w:pPr>
              <w:pStyle w:val="TF-xAvalITEM"/>
              <w:numPr>
                <w:ilvl w:val="0"/>
                <w:numId w:val="13"/>
              </w:numPr>
            </w:pPr>
            <w:r w:rsidRPr="00320BFA">
              <w:t>LINGUAGEM USADA (redação)</w:t>
            </w:r>
          </w:p>
          <w:p w14:paraId="0D21F89F" w14:textId="77777777" w:rsidR="00297E61" w:rsidRPr="00320BFA" w:rsidRDefault="00297E61"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B4B9784" w14:textId="77777777" w:rsidR="00297E61" w:rsidRPr="00320BFA" w:rsidRDefault="00297E61"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E00A627" w14:textId="6FEBA51A" w:rsidR="00297E61" w:rsidRPr="00320BFA" w:rsidRDefault="00394162" w:rsidP="0050227F">
            <w:pPr>
              <w:keepNext w:val="0"/>
              <w:keepLines w:val="0"/>
              <w:ind w:left="709" w:hanging="709"/>
              <w:jc w:val="both"/>
              <w:rPr>
                <w:sz w:val="18"/>
              </w:rPr>
            </w:pPr>
            <w:ins w:id="96" w:author="Francisco Adell Péricas" w:date="2021-10-07T15:12: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09F3021C" w14:textId="77777777" w:rsidR="00297E61" w:rsidRPr="00320BFA" w:rsidRDefault="00297E61" w:rsidP="0050227F">
            <w:pPr>
              <w:keepNext w:val="0"/>
              <w:keepLines w:val="0"/>
              <w:ind w:left="709" w:hanging="709"/>
              <w:jc w:val="both"/>
              <w:rPr>
                <w:sz w:val="18"/>
              </w:rPr>
            </w:pPr>
          </w:p>
        </w:tc>
      </w:tr>
      <w:tr w:rsidR="00297E61" w:rsidRPr="00320BFA" w14:paraId="309C753C"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D29D62"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5EC9151" w14:textId="77777777" w:rsidR="00297E61" w:rsidRPr="00320BFA" w:rsidRDefault="00297E61"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F8FACA9" w14:textId="63046481" w:rsidR="00297E61" w:rsidRPr="00320BFA" w:rsidRDefault="00394162" w:rsidP="0050227F">
            <w:pPr>
              <w:keepNext w:val="0"/>
              <w:keepLines w:val="0"/>
              <w:ind w:left="709" w:hanging="709"/>
              <w:jc w:val="both"/>
              <w:rPr>
                <w:sz w:val="18"/>
              </w:rPr>
            </w:pPr>
            <w:ins w:id="97" w:author="Francisco Adell Péricas" w:date="2021-10-07T15:12: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75DFC03C"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3DEACEB" w14:textId="77777777" w:rsidR="00297E61" w:rsidRPr="00320BFA" w:rsidRDefault="00297E61" w:rsidP="0050227F">
            <w:pPr>
              <w:keepNext w:val="0"/>
              <w:keepLines w:val="0"/>
              <w:ind w:left="709" w:hanging="709"/>
              <w:jc w:val="both"/>
              <w:rPr>
                <w:sz w:val="18"/>
              </w:rPr>
            </w:pPr>
          </w:p>
        </w:tc>
      </w:tr>
    </w:tbl>
    <w:p w14:paraId="1A6BD75F" w14:textId="77777777" w:rsidR="00297E61" w:rsidRPr="00297E61" w:rsidRDefault="00297E61" w:rsidP="00297E61">
      <w:pPr>
        <w:pStyle w:val="NormalWeb"/>
        <w:spacing w:before="0" w:beforeAutospacing="0" w:after="0" w:afterAutospacing="0"/>
        <w:contextualSpacing/>
        <w:rPr>
          <w:color w:val="000000"/>
        </w:rPr>
      </w:pPr>
    </w:p>
    <w:sectPr w:rsidR="00297E61" w:rsidRPr="00297E61" w:rsidSect="00EC2D7A">
      <w:headerReference w:type="default" r:id="rId18"/>
      <w:footerReference w:type="even"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Francisco Adell Péricas" w:date="2021-10-07T15:10:00Z" w:initials="FAP">
    <w:p w14:paraId="082B7215" w14:textId="25271CAB" w:rsidR="00394162" w:rsidRDefault="00394162">
      <w:pPr>
        <w:pStyle w:val="Textodecomentrio"/>
      </w:pPr>
      <w:r>
        <w:rPr>
          <w:rStyle w:val="Refdecomentrio"/>
        </w:rPr>
        <w:annotationRef/>
      </w:r>
      <w:r>
        <w:t>Não acho que seja um objetivo, mas uma forma de auxiliar na especificação do aplicativo</w:t>
      </w:r>
    </w:p>
  </w:comment>
  <w:comment w:id="58" w:author="Francisco Adell Péricas" w:date="2021-10-07T14:36:00Z" w:initials="FAP">
    <w:p w14:paraId="59E2ED39" w14:textId="32DB8136" w:rsidR="006E65D3" w:rsidRDefault="006E65D3">
      <w:pPr>
        <w:pStyle w:val="Textodecomentrio"/>
      </w:pPr>
      <w:r>
        <w:rPr>
          <w:rStyle w:val="Refdecomentrio"/>
        </w:rPr>
        <w:annotationRef/>
      </w:r>
      <w:r>
        <w:t>Este não é um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2B7215" w15:done="0"/>
  <w15:commentEx w15:paraId="59E2ED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98C83" w16cex:dateUtc="2021-10-07T18:10:00Z"/>
  <w16cex:commentExtensible w16cex:durableId="25098481" w16cex:dateUtc="2021-10-07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2B7215" w16cid:durableId="25098C83"/>
  <w16cid:commentId w16cid:paraId="59E2ED39" w16cid:durableId="250984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11FE0" w14:textId="77777777" w:rsidR="0044087F" w:rsidRDefault="0044087F">
      <w:r>
        <w:separator/>
      </w:r>
    </w:p>
  </w:endnote>
  <w:endnote w:type="continuationSeparator" w:id="0">
    <w:p w14:paraId="70A60784" w14:textId="77777777" w:rsidR="0044087F" w:rsidRDefault="0044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640683430"/>
      <w:docPartObj>
        <w:docPartGallery w:val="Page Numbers (Bottom of Page)"/>
        <w:docPartUnique/>
      </w:docPartObj>
    </w:sdtPr>
    <w:sdtEndPr>
      <w:rPr>
        <w:rStyle w:val="Nmerodepgina"/>
      </w:rPr>
    </w:sdtEndPr>
    <w:sdtContent>
      <w:p w14:paraId="7F3C10E2" w14:textId="1E0E97E1"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546912D" w14:textId="77777777" w:rsidR="00297E61" w:rsidRDefault="00297E61" w:rsidP="00297E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95553431"/>
      <w:docPartObj>
        <w:docPartGallery w:val="Page Numbers (Bottom of Page)"/>
        <w:docPartUnique/>
      </w:docPartObj>
    </w:sdtPr>
    <w:sdtEndPr>
      <w:rPr>
        <w:rStyle w:val="Nmerodepgina"/>
      </w:rPr>
    </w:sdtEndPr>
    <w:sdtContent>
      <w:p w14:paraId="027E2E05" w14:textId="11F5486B"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48DE20" w14:textId="77777777" w:rsidR="00297E61" w:rsidRDefault="00297E61" w:rsidP="00297E6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DFBE6" w14:textId="77777777" w:rsidR="0044087F" w:rsidRDefault="0044087F">
      <w:r>
        <w:separator/>
      </w:r>
    </w:p>
  </w:footnote>
  <w:footnote w:type="continuationSeparator" w:id="0">
    <w:p w14:paraId="39E7E234" w14:textId="77777777" w:rsidR="0044087F" w:rsidRDefault="00440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isco Adell Péricas">
    <w15:presenceInfo w15:providerId="AD" w15:userId="S::pericas@furb.br::ec6a4948-05f2-4851-94a8-6015477c8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97E61"/>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94162"/>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087F"/>
    <w:rsid w:val="00443559"/>
    <w:rsid w:val="00445045"/>
    <w:rsid w:val="00451B94"/>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58D9"/>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2922"/>
    <w:rsid w:val="006B5AEA"/>
    <w:rsid w:val="006B6383"/>
    <w:rsid w:val="006B640D"/>
    <w:rsid w:val="006C5D48"/>
    <w:rsid w:val="006C61FA"/>
    <w:rsid w:val="006D0896"/>
    <w:rsid w:val="006E25D2"/>
    <w:rsid w:val="006E2F8B"/>
    <w:rsid w:val="006E65D3"/>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66A17"/>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219F"/>
    <w:rsid w:val="00B5570E"/>
    <w:rsid w:val="00B62979"/>
    <w:rsid w:val="00B658C2"/>
    <w:rsid w:val="00B70056"/>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32638"/>
    <w:rsid w:val="00D437BE"/>
    <w:rsid w:val="00D447EF"/>
    <w:rsid w:val="00D505E2"/>
    <w:rsid w:val="00D6498F"/>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5CD4"/>
    <w:rsid w:val="00E9731C"/>
    <w:rsid w:val="00EA04ED"/>
    <w:rsid w:val="00EA4E4C"/>
    <w:rsid w:val="00EA7288"/>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770055385">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4502</Words>
  <Characters>24313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Adell Péricas</cp:lastModifiedBy>
  <cp:revision>9</cp:revision>
  <cp:lastPrinted>2015-03-26T13:00:00Z</cp:lastPrinted>
  <dcterms:created xsi:type="dcterms:W3CDTF">2021-10-05T22:29:00Z</dcterms:created>
  <dcterms:modified xsi:type="dcterms:W3CDTF">2021-10-07T18:12:00Z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