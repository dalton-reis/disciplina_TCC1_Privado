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3C8E" w14:textId="2783D49F" w:rsidR="00AF68BE" w:rsidRPr="00AF68BE" w:rsidRDefault="00AF68BE" w:rsidP="0036712C">
      <w:pPr>
        <w:jc w:val="both"/>
        <w:rPr>
          <w:b/>
          <w:bCs/>
        </w:rPr>
      </w:pPr>
      <w:r w:rsidRPr="00AF68BE">
        <w:rPr>
          <w:b/>
          <w:bCs/>
        </w:rPr>
        <w:t>Disciplina: Trabalho de Conclusão de Curso I – SIS</w:t>
      </w:r>
    </w:p>
    <w:p w14:paraId="2748FBEA" w14:textId="77777777" w:rsidR="00AF68BE" w:rsidRDefault="00AF68BE" w:rsidP="0036712C">
      <w:pPr>
        <w:jc w:val="both"/>
      </w:pPr>
    </w:p>
    <w:p w14:paraId="71376641" w14:textId="4DBFAF3B"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78780BB6" w:rsidR="0036712C" w:rsidRDefault="00A34E86"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w:t>
      </w:r>
      <w:r w:rsidR="000E1852">
        <w:t>s</w:t>
      </w:r>
      <w:r w:rsidR="0036712C">
        <w:t xml:space="preserve"> menores detalhes, pois todos são importantes e irão refletir na sua nota nesta disciplina.</w:t>
      </w:r>
    </w:p>
    <w:p w14:paraId="66BAFAB5" w14:textId="5C76D79F" w:rsidR="00BC76D0" w:rsidRDefault="0080416A" w:rsidP="0080416A">
      <w:pPr>
        <w:jc w:val="both"/>
      </w:pPr>
      <w:r>
        <w:t>Mas, caso o professor orientador julgue que algumas anotações das revisões não devam ser feit</w:t>
      </w:r>
      <w:r w:rsidR="000E1852">
        <w:t>a</w:t>
      </w:r>
      <w:r>
        <w:t>s, ou mesmo que sejam feit</w:t>
      </w:r>
      <w:r w:rsidR="000E1852">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0E1852">
        <w:t>, e justifique o motivo</w:t>
      </w:r>
      <w:r>
        <w:t>.</w:t>
      </w:r>
    </w:p>
    <w:p w14:paraId="6F211208" w14:textId="77777777" w:rsidR="000E1852" w:rsidRDefault="000E1852" w:rsidP="0080416A">
      <w:pPr>
        <w:jc w:val="both"/>
      </w:pPr>
      <w:r>
        <w:t xml:space="preserve">Lembrem que agora o limite de páginas do projeto é </w:t>
      </w:r>
      <w:r w:rsidRPr="000E1852">
        <w:t>no máximo 16 (dezesseis) páginas</w:t>
      </w:r>
      <w:r>
        <w:t>.</w:t>
      </w:r>
    </w:p>
    <w:p w14:paraId="4C76054F" w14:textId="77777777" w:rsidR="00FD7DF1" w:rsidRDefault="00FD7DF1" w:rsidP="0080416A">
      <w:pPr>
        <w:jc w:val="both"/>
      </w:pPr>
    </w:p>
    <w:p w14:paraId="5F5F388D" w14:textId="6412F8F9" w:rsidR="0080416A" w:rsidRDefault="001A50BC">
      <w:r>
        <w:t>Atenciosamente,</w:t>
      </w:r>
    </w:p>
    <w:p w14:paraId="46E6497D" w14:textId="77777777" w:rsidR="001A50BC" w:rsidRDefault="001A50BC"/>
    <w:p w14:paraId="787C6D35" w14:textId="13B5301F" w:rsidR="00BA78D8" w:rsidRDefault="00BA78D8">
      <w:r>
        <w:br w:type="page"/>
      </w:r>
    </w:p>
    <w:p w14:paraId="2903DC5F" w14:textId="57BCF1C3" w:rsidR="0080416A" w:rsidRDefault="00BA78D8" w:rsidP="0080416A">
      <w:pPr>
        <w:jc w:val="both"/>
      </w:pPr>
      <w:r>
        <w:rPr>
          <w:noProof/>
        </w:rPr>
        <w:lastRenderedPageBreak/>
        <w:drawing>
          <wp:inline distT="0" distB="0" distL="0" distR="0" wp14:anchorId="47F4E46B" wp14:editId="1DB8DB2C">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693AA53" w14:textId="69F9D584" w:rsidR="00BA78D8" w:rsidRDefault="00BA78D8">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BA78D8" w14:paraId="07F09D2D" w14:textId="77777777" w:rsidTr="00BE39CF">
        <w:tc>
          <w:tcPr>
            <w:tcW w:w="9212" w:type="dxa"/>
            <w:gridSpan w:val="2"/>
            <w:shd w:val="clear" w:color="auto" w:fill="auto"/>
          </w:tcPr>
          <w:p w14:paraId="5F52D635" w14:textId="77777777" w:rsidR="00BA78D8" w:rsidRDefault="00BA78D8"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BA78D8" w14:paraId="7BA69F68" w14:textId="77777777" w:rsidTr="00BE39CF">
        <w:tc>
          <w:tcPr>
            <w:tcW w:w="5495" w:type="dxa"/>
            <w:shd w:val="clear" w:color="auto" w:fill="auto"/>
          </w:tcPr>
          <w:p w14:paraId="34CA8CBB" w14:textId="77777777" w:rsidR="00BA78D8" w:rsidRPr="003C5262" w:rsidRDefault="00BA78D8"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5985C36A" w14:textId="77777777" w:rsidR="00BA78D8" w:rsidRDefault="00BA78D8" w:rsidP="00BE39CF">
            <w:pPr>
              <w:pStyle w:val="Cabealho"/>
              <w:tabs>
                <w:tab w:val="clear" w:pos="8640"/>
                <w:tab w:val="right" w:pos="8931"/>
              </w:tabs>
              <w:ind w:right="141"/>
              <w:rPr>
                <w:rStyle w:val="Nmerodepgina"/>
              </w:rPr>
            </w:pPr>
            <w:r>
              <w:rPr>
                <w:rStyle w:val="Nmerodepgina"/>
              </w:rPr>
              <w:t>ANO/SEMESTRE: 2021/2</w:t>
            </w:r>
          </w:p>
        </w:tc>
      </w:tr>
    </w:tbl>
    <w:p w14:paraId="423E5A2F" w14:textId="77777777" w:rsidR="00BA78D8" w:rsidRDefault="00BA78D8" w:rsidP="001E682E">
      <w:pPr>
        <w:pStyle w:val="TF-TTULO"/>
      </w:pPr>
    </w:p>
    <w:p w14:paraId="6D168B39" w14:textId="77777777" w:rsidR="00BA78D8" w:rsidRPr="00B00E04" w:rsidRDefault="00BA78D8" w:rsidP="001E682E">
      <w:pPr>
        <w:pStyle w:val="TF-TTULO"/>
      </w:pPr>
      <w:r>
        <w:t>AGENDA INTERATIVA PARA AUXÍLIO EM TAREFAS DOMÉSTICAS BÁSICAS</w:t>
      </w:r>
    </w:p>
    <w:p w14:paraId="14E7F4DC" w14:textId="77777777" w:rsidR="00BA78D8" w:rsidRDefault="00BA78D8" w:rsidP="003C1B91">
      <w:pPr>
        <w:pStyle w:val="TF-AUTOR"/>
        <w:jc w:val="right"/>
      </w:pPr>
      <w:r>
        <w:t>Yuri Trierveiler</w:t>
      </w:r>
    </w:p>
    <w:p w14:paraId="21A945CF" w14:textId="77777777" w:rsidR="00BA78D8" w:rsidRDefault="00BA78D8" w:rsidP="003C1B91">
      <w:pPr>
        <w:pStyle w:val="TF-AUTOR"/>
        <w:jc w:val="right"/>
      </w:pPr>
      <w:r>
        <w:t>Prof. Luciana Pereira de Araújo Kohler – Orientadora</w:t>
      </w:r>
    </w:p>
    <w:p w14:paraId="75E7DE47" w14:textId="77777777" w:rsidR="00BA78D8" w:rsidRPr="007D10F2" w:rsidRDefault="00BA78D8"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5B473FF4" w14:textId="77777777" w:rsidR="00BA78D8" w:rsidRDefault="00BA78D8" w:rsidP="003D398C">
      <w:pPr>
        <w:pStyle w:val="TF-TEXTO"/>
      </w:pPr>
      <w:r>
        <w:t>Há anos tem-se experimentado um avanço tecnológico cada vez maior em nossa sociedade. Vive-se uma revolução tecnológica constante por décadas que ainda está apenas no começo (BRANDVOICE CISCO, 2019). Estes avanços são motivados pelos mais variados motivos e percebe-se a facilidade que isso traz no dia a dia. Hoje em dia</w:t>
      </w:r>
      <w:del w:id="9" w:author="Francisco Adell Péricas" w:date="2021-10-07T14:23:00Z">
        <w:r w:rsidDel="00866A17">
          <w:delText>,</w:delText>
        </w:r>
      </w:del>
      <w:r>
        <w:t xml:space="preserve"> é possível realizar tarefas com apenas um celular na mão, coisa que antigamente poderia demandar horas investidas em apenas uma atividade. </w:t>
      </w:r>
    </w:p>
    <w:p w14:paraId="576D5EB6" w14:textId="77777777" w:rsidR="00BA78D8" w:rsidRDefault="00BA78D8" w:rsidP="003D398C">
      <w:pPr>
        <w:pStyle w:val="TF-TEXTO"/>
      </w:pPr>
      <w:r>
        <w:t>Tem-se percebido um ganho no tempo que as pessoas possuem em seu cotidiano, diminuindo o tempo que gastam com atividades corriqueiras, permitindo-os fazer mais coisas em um dia. Conforme afirma Toscan (2019, p. 1), “[...] a tecnologia, em constante desenvolvimento, possui ferramentas e/ou programas computacionais que podem auxiliar na economia e gestão do tempo.”</w:t>
      </w:r>
      <w:del w:id="10" w:author="Francisco Adell Péricas" w:date="2021-10-07T14:24:00Z">
        <w:r w:rsidDel="00866A17">
          <w:delText>.</w:delText>
        </w:r>
      </w:del>
    </w:p>
    <w:p w14:paraId="19D75B9D" w14:textId="77777777" w:rsidR="00BA78D8" w:rsidRDefault="00BA78D8" w:rsidP="003D398C">
      <w:pPr>
        <w:pStyle w:val="TF-TEXTO"/>
      </w:pPr>
      <w:r>
        <w:t xml:space="preserve">Em contrapartida, o avanço tecnológico desenfreado é um empecilho para </w:t>
      </w:r>
      <w:del w:id="11" w:author="Francisco Adell Péricas" w:date="2021-10-07T14:25:00Z">
        <w:r w:rsidDel="00866A17">
          <w:delText xml:space="preserve">àqueles </w:delText>
        </w:r>
      </w:del>
      <w:ins w:id="12" w:author="Francisco Adell Péricas" w:date="2021-10-07T14:25:00Z">
        <w:r>
          <w:t xml:space="preserve">aqueles </w:t>
        </w:r>
      </w:ins>
      <w:r>
        <w:t xml:space="preserve">que não conseguem acompanhá-lo. Vê-se isso </w:t>
      </w:r>
      <w:del w:id="13" w:author="Francisco Adell Péricas" w:date="2021-10-07T14:25:00Z">
        <w:r w:rsidDel="00866A17">
          <w:delText>de maneira comum</w:delText>
        </w:r>
      </w:del>
      <w:ins w:id="14" w:author="Francisco Adell Péricas" w:date="2021-10-07T14:25:00Z">
        <w:r>
          <w:t>frequentemente</w:t>
        </w:r>
      </w:ins>
      <w:r>
        <w:t xml:space="preserve"> em pessoas de terceira idade, por exemplo. Essa dificuldade pode ser atribuída às diferentes gerações e meios que viveram em sua infância, pois, é na infância que se tem a maior capacidade de aprendizagem (BRANCO, 2018). Essa dificuldade é ainda mais acentuada quando a tecnologia está presente em atividades que deveriam ser simples, porém com o excesso de novas funcionalidades embutidas, tem-se apenas um programa complicado e não intuitivo.</w:t>
      </w:r>
    </w:p>
    <w:p w14:paraId="75E2544C" w14:textId="77777777" w:rsidR="00BA78D8" w:rsidRDefault="00BA78D8" w:rsidP="003D398C">
      <w:pPr>
        <w:pStyle w:val="TF-TEXTO"/>
      </w:pPr>
      <w:r>
        <w:t xml:space="preserve">Seguindo o raciocínio, vê-se uma crescente dificuldade de pessoas </w:t>
      </w:r>
      <w:ins w:id="15" w:author="Francisco Adell Péricas" w:date="2021-10-07T14:27:00Z">
        <w:r>
          <w:t xml:space="preserve">em </w:t>
        </w:r>
      </w:ins>
      <w:r>
        <w:t>manter</w:t>
      </w:r>
      <w:del w:id="16" w:author="Francisco Adell Péricas" w:date="2021-10-07T14:27:00Z">
        <w:r w:rsidDel="00866A17">
          <w:delText>em</w:delText>
        </w:r>
      </w:del>
      <w:r>
        <w:t xml:space="preserve"> suas atividades do dia a dia organizadas, sendo ainda perceptível em pessoas de mais idade, seja por esquecimento ou negligência. Esse grupo é considerado frágil e a tecnologia deveria prestar mais assistência, porém este mesmo grupo tem grandes dificuldades de conseguir utilizar as tecnologias atuais (GOMES, 2017).</w:t>
      </w:r>
    </w:p>
    <w:p w14:paraId="06C8E5A5" w14:textId="77777777" w:rsidR="00BA78D8" w:rsidRDefault="00BA78D8" w:rsidP="003D398C">
      <w:pPr>
        <w:pStyle w:val="TF-TEXTO"/>
      </w:pPr>
      <w:r>
        <w:t xml:space="preserve">Por conta deste cenário, este trabalho tem o intuito de desenvolver um aplicativo móvel que servirá como uma agenda interativa. Sua aplicabilidade será focada em </w:t>
      </w:r>
      <w:r>
        <w:lastRenderedPageBreak/>
        <w:t xml:space="preserve">atividades do cotidiano, podendo oferecer lembretes em atividades frequentes, como por exemplo, a troca do gás. O aplicativo utilizará as atividades como meio para moldar um perfil e prever futuras necessidades, podendo advertir o usuário caso identifique alguma rotina que poderá </w:t>
      </w:r>
      <w:del w:id="17" w:author="Francisco Adell Péricas" w:date="2021-10-07T14:28:00Z">
        <w:r w:rsidDel="00866A17">
          <w:delText xml:space="preserve">a </w:delText>
        </w:r>
      </w:del>
      <w:r>
        <w:t xml:space="preserve">vir </w:t>
      </w:r>
      <w:ins w:id="18" w:author="Francisco Adell Péricas" w:date="2021-10-07T14:28:00Z">
        <w:r>
          <w:t xml:space="preserve">a </w:t>
        </w:r>
      </w:ins>
      <w:r>
        <w:t>se repetir em breve. Sua apresentação se dará por um calendário no qual o usuário poderá consultar e/ou cadastrar suas atividades e lembretes, facilitando a consulta e permitindo a visualização do resultado obtido pelo aplicativo ao estudar a rotina do usuário.</w:t>
      </w:r>
    </w:p>
    <w:p w14:paraId="641E8C22" w14:textId="77777777" w:rsidR="00BA78D8" w:rsidRDefault="00BA78D8" w:rsidP="00AB5E98">
      <w:pPr>
        <w:pStyle w:val="Ttulo2"/>
      </w:pPr>
      <w:bookmarkStart w:id="19" w:name="_Toc419598576"/>
      <w:bookmarkStart w:id="20" w:name="_Toc420721317"/>
      <w:bookmarkStart w:id="21" w:name="_Toc420721467"/>
      <w:bookmarkStart w:id="22" w:name="_Toc420721562"/>
      <w:bookmarkStart w:id="23" w:name="_Toc420721768"/>
      <w:bookmarkStart w:id="24" w:name="_Toc420723209"/>
      <w:bookmarkStart w:id="25" w:name="_Toc482682370"/>
      <w:bookmarkStart w:id="26" w:name="_Toc54164904"/>
      <w:bookmarkStart w:id="27" w:name="_Toc54165664"/>
      <w:bookmarkStart w:id="28" w:name="_Toc54169316"/>
      <w:bookmarkStart w:id="29" w:name="_Toc96347426"/>
      <w:bookmarkStart w:id="30" w:name="_Toc96357710"/>
      <w:bookmarkStart w:id="31" w:name="_Toc96491850"/>
      <w:bookmarkStart w:id="32" w:name="_Toc411603090"/>
      <w:r w:rsidRPr="007D10F2">
        <w:t>OBJETIVOS</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2F2E01A" w14:textId="77777777" w:rsidR="00BA78D8" w:rsidRDefault="00BA78D8" w:rsidP="00C35E57">
      <w:pPr>
        <w:pStyle w:val="TF-TEXTO"/>
      </w:pPr>
      <w:r>
        <w:t>O objetivo deste trabalho é desenvolver um aplicativo em formato de agenda para auxiliar no controle de necessidades do dia a dia.</w:t>
      </w:r>
    </w:p>
    <w:p w14:paraId="3A8C0090" w14:textId="77777777" w:rsidR="00BA78D8" w:rsidRDefault="00BA78D8" w:rsidP="00C35E57">
      <w:pPr>
        <w:pStyle w:val="TF-TEXTO"/>
      </w:pPr>
      <w:r>
        <w:t>Os objetivos específicos são:</w:t>
      </w:r>
    </w:p>
    <w:p w14:paraId="27FE7A38" w14:textId="77777777" w:rsidR="00BA78D8" w:rsidRDefault="00BA78D8" w:rsidP="00C35E57">
      <w:pPr>
        <w:pStyle w:val="TF-ALNEA"/>
      </w:pPr>
      <w:r>
        <w:t>desenvolver um leiaute amigável, intuitivo e acessível para utilização;</w:t>
      </w:r>
    </w:p>
    <w:p w14:paraId="68A38205" w14:textId="77777777" w:rsidR="00BA78D8" w:rsidRDefault="00BA78D8" w:rsidP="00C35E57">
      <w:pPr>
        <w:pStyle w:val="TF-ALNEA"/>
      </w:pPr>
      <w:commentRangeStart w:id="33"/>
      <w:r>
        <w:t>estudar o perfil do usuário com base em suas atividades e prever futuras necessidades.</w:t>
      </w:r>
      <w:commentRangeEnd w:id="33"/>
      <w:r>
        <w:rPr>
          <w:rStyle w:val="Refdecomentrio"/>
        </w:rPr>
        <w:commentReference w:id="33"/>
      </w:r>
    </w:p>
    <w:p w14:paraId="63BFE530" w14:textId="77777777" w:rsidR="00BA78D8" w:rsidRDefault="00BA78D8" w:rsidP="00FC4A9F">
      <w:pPr>
        <w:pStyle w:val="Ttulo1"/>
      </w:pPr>
      <w:bookmarkStart w:id="34" w:name="_Toc419598587"/>
      <w:r>
        <w:t xml:space="preserve">trabalhos </w:t>
      </w:r>
      <w:r w:rsidRPr="00FC4A9F">
        <w:t>correlatos</w:t>
      </w:r>
    </w:p>
    <w:p w14:paraId="53C84771" w14:textId="77777777" w:rsidR="00BA78D8" w:rsidRDefault="00BA78D8" w:rsidP="00A44581">
      <w:pPr>
        <w:pStyle w:val="TF-TEXTO"/>
      </w:pPr>
      <w:r>
        <w:t xml:space="preserve">São apresentados três trabalhos com característica semelhantes ao proposto. O primeiro trabalho correlato trata-se de um protótipo de assistente pessoal digital inteligente (TOSCAN, 2019). O segundo é o desenvolvimento de uma ferramenta que identifica por sensores quando pessoas de terceira idade realizam o ato de comer e beber, e agendam lembretes para notificá-las caso não o façam novamente em certo período (GOMES, 2017). O terceiro trabalho é uma ferramenta adquirida pelo Google, que auxilia os usuários a organizarem melhor o seu dia a dia através de uma análise que o aplicativo faz para auxiliar o usuário (GANNES, 2014). </w:t>
      </w:r>
    </w:p>
    <w:p w14:paraId="45698E32" w14:textId="77777777" w:rsidR="00BA78D8" w:rsidRDefault="00BA78D8" w:rsidP="00BC5565">
      <w:pPr>
        <w:pStyle w:val="Ttulo2"/>
      </w:pPr>
      <w:r>
        <w:t>PROTÓTIPO DE UM ASSISTENTE PESSOAL DIGITAL INTELIGENTE (TOSCAN, 2019)</w:t>
      </w:r>
    </w:p>
    <w:p w14:paraId="7D80ED53" w14:textId="77777777" w:rsidR="00BA78D8" w:rsidRDefault="00BA78D8" w:rsidP="00A44581">
      <w:pPr>
        <w:pStyle w:val="TF-TEXTO"/>
      </w:pPr>
      <w:r>
        <w:t xml:space="preserve">O protótipo do assistente pessoal digital inteligente foi desenvolvido com o intuito de auxiliar e trazer mais comodidade para o dia a dia das pessoas, prestando assistência pessoal básica no âmbito residencial. A integração do assistente com os indivíduos ocorre por voz. O protótipo recebe uma gravação de no máximo oito segundos para então interpretá-la e gerar um texto coerente com o áudio de entrada. Esta interpretação é feita pelo interpretador </w:t>
      </w:r>
      <w:r w:rsidRPr="00A83816">
        <w:rPr>
          <w:i/>
          <w:iCs/>
        </w:rPr>
        <w:t>Artificial Intelligence Mark-up Language</w:t>
      </w:r>
      <w:r>
        <w:rPr>
          <w:i/>
          <w:iCs/>
        </w:rPr>
        <w:t xml:space="preserve"> </w:t>
      </w:r>
      <w:r>
        <w:t>(AIML).</w:t>
      </w:r>
    </w:p>
    <w:p w14:paraId="561D8F33" w14:textId="77777777" w:rsidR="00BA78D8" w:rsidRDefault="00BA78D8" w:rsidP="00A44581">
      <w:pPr>
        <w:pStyle w:val="TF-TEXTO"/>
      </w:pPr>
      <w:r>
        <w:lastRenderedPageBreak/>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no </w:t>
      </w:r>
      <w:r>
        <w:fldChar w:fldCharType="begin"/>
      </w:r>
      <w:r>
        <w:instrText xml:space="preserve"> REF _Ref84351124 \h </w:instrText>
      </w:r>
      <w:r>
        <w:fldChar w:fldCharType="separate"/>
      </w:r>
      <w:r>
        <w:t xml:space="preserve">Quadro </w:t>
      </w:r>
      <w:r>
        <w:rPr>
          <w:noProof/>
        </w:rPr>
        <w:t>1</w:t>
      </w:r>
      <w:r>
        <w:fldChar w:fldCharType="end"/>
      </w:r>
      <w:r>
        <w:t>.</w:t>
      </w:r>
    </w:p>
    <w:p w14:paraId="470B6FB8" w14:textId="77777777" w:rsidR="00BA78D8" w:rsidRDefault="00BA78D8" w:rsidP="00A44581">
      <w:pPr>
        <w:pStyle w:val="TF-TEXTO"/>
      </w:pPr>
    </w:p>
    <w:p w14:paraId="1CC9B7AB" w14:textId="77777777" w:rsidR="00BA78D8" w:rsidRDefault="00BA78D8" w:rsidP="00594685">
      <w:pPr>
        <w:pStyle w:val="TF-LEGENDA"/>
      </w:pPr>
      <w:bookmarkStart w:id="35" w:name="_Ref84351124"/>
      <w:bookmarkStart w:id="36" w:name="_Ref84351121"/>
      <w:r>
        <w:t xml:space="preserve">Quadro </w:t>
      </w:r>
      <w:fldSimple w:instr=" SEQ Quadro \* ARABIC ">
        <w:r>
          <w:rPr>
            <w:noProof/>
          </w:rPr>
          <w:t>1</w:t>
        </w:r>
      </w:fldSimple>
      <w:bookmarkEnd w:id="35"/>
      <w:r>
        <w:t xml:space="preserve"> - Funcionalidades do protótipo</w:t>
      </w:r>
      <w:bookmarkEnd w:id="36"/>
    </w:p>
    <w:p w14:paraId="0197DC17" w14:textId="77777777" w:rsidR="00BA78D8" w:rsidRDefault="00BA78D8" w:rsidP="00C07EE4">
      <w:pPr>
        <w:pStyle w:val="TF-FIGURA"/>
      </w:pPr>
      <w:r w:rsidRPr="000A0ABA">
        <w:rPr>
          <w:noProof/>
        </w:rPr>
        <w:drawing>
          <wp:inline distT="0" distB="0" distL="0" distR="0" wp14:anchorId="315020C9" wp14:editId="6A067F4E">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0"/>
                    <a:stretch>
                      <a:fillRect/>
                    </a:stretch>
                  </pic:blipFill>
                  <pic:spPr>
                    <a:xfrm>
                      <a:off x="0" y="0"/>
                      <a:ext cx="5760720" cy="2283460"/>
                    </a:xfrm>
                    <a:prstGeom prst="rect">
                      <a:avLst/>
                    </a:prstGeom>
                  </pic:spPr>
                </pic:pic>
              </a:graphicData>
            </a:graphic>
          </wp:inline>
        </w:drawing>
      </w:r>
    </w:p>
    <w:p w14:paraId="39E2FDFA" w14:textId="77777777" w:rsidR="00BA78D8" w:rsidRDefault="00BA78D8" w:rsidP="00C07EE4">
      <w:pPr>
        <w:pStyle w:val="TF-FONTE"/>
      </w:pPr>
      <w:r>
        <w:t>Fonte: Toscan (2019)</w:t>
      </w:r>
    </w:p>
    <w:p w14:paraId="54362C53" w14:textId="77777777" w:rsidR="00BA78D8" w:rsidRDefault="00BA78D8" w:rsidP="000A0ABA">
      <w:pPr>
        <w:pStyle w:val="TF-TEXTO"/>
      </w:pPr>
      <w:r>
        <w:t xml:space="preserve">Considerando suas funcionalidades, o dispositivo estará sempre funcionando e aguardando uma entrada do usuário. Diariamente o usuário receberá um e-mail com as informações do dia em questão. O e-mail terá um formato de relatório pré-definido, conforme ilustra o </w:t>
      </w:r>
      <w:r>
        <w:fldChar w:fldCharType="begin"/>
      </w:r>
      <w:r>
        <w:instrText xml:space="preserve"> REF _Ref84351176 \h </w:instrText>
      </w:r>
      <w:r>
        <w:fldChar w:fldCharType="separate"/>
      </w:r>
      <w:r>
        <w:t xml:space="preserve">Quadro </w:t>
      </w:r>
      <w:r>
        <w:rPr>
          <w:noProof/>
        </w:rPr>
        <w:t>2</w:t>
      </w:r>
      <w:r>
        <w:fldChar w:fldCharType="end"/>
      </w:r>
      <w:r>
        <w:t xml:space="preserve">. </w:t>
      </w:r>
    </w:p>
    <w:p w14:paraId="3D4F3C8D" w14:textId="77777777" w:rsidR="00BA78D8" w:rsidRDefault="00BA78D8" w:rsidP="00594685">
      <w:pPr>
        <w:pStyle w:val="TF-LEGENDA"/>
      </w:pPr>
      <w:bookmarkStart w:id="37" w:name="_Ref84351176"/>
      <w:r>
        <w:t xml:space="preserve">Quadro </w:t>
      </w:r>
      <w:fldSimple w:instr=" SEQ Quadro \* ARABIC ">
        <w:r>
          <w:rPr>
            <w:noProof/>
          </w:rPr>
          <w:t>2</w:t>
        </w:r>
      </w:fldSimple>
      <w:bookmarkEnd w:id="37"/>
      <w:r>
        <w:t xml:space="preserve"> - Exemplo de relatório</w:t>
      </w:r>
    </w:p>
    <w:p w14:paraId="23D2C33E" w14:textId="77777777" w:rsidR="00BA78D8" w:rsidRDefault="00BA78D8" w:rsidP="00594685">
      <w:pPr>
        <w:pStyle w:val="TF-TEXTOQUADRO"/>
        <w:jc w:val="center"/>
      </w:pPr>
      <w:r w:rsidRPr="00C80449">
        <w:rPr>
          <w:noProof/>
        </w:rPr>
        <w:drawing>
          <wp:inline distT="0" distB="0" distL="0" distR="0" wp14:anchorId="164ECDB2" wp14:editId="6835F0E4">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1"/>
                    <a:stretch>
                      <a:fillRect/>
                    </a:stretch>
                  </pic:blipFill>
                  <pic:spPr>
                    <a:xfrm>
                      <a:off x="0" y="0"/>
                      <a:ext cx="4248743" cy="1991003"/>
                    </a:xfrm>
                    <a:prstGeom prst="rect">
                      <a:avLst/>
                    </a:prstGeom>
                  </pic:spPr>
                </pic:pic>
              </a:graphicData>
            </a:graphic>
          </wp:inline>
        </w:drawing>
      </w:r>
    </w:p>
    <w:p w14:paraId="6798E914" w14:textId="77777777" w:rsidR="00BA78D8" w:rsidRDefault="00BA78D8" w:rsidP="00C07EE4">
      <w:pPr>
        <w:pStyle w:val="TF-FONTE"/>
      </w:pPr>
      <w:r>
        <w:t>Fonte: Toscan (2019)</w:t>
      </w:r>
    </w:p>
    <w:p w14:paraId="70329003" w14:textId="77777777" w:rsidR="00BA78D8" w:rsidRDefault="00BA78D8" w:rsidP="00C80449">
      <w:pPr>
        <w:pStyle w:val="TF-TEXTO"/>
      </w:pPr>
      <w:r>
        <w:t>Além de seu relatório diário, na primeira interação com o usuário, o assistente informará todos os compromissos agendados no dia, após receber uma saudação do usuário. Estas informações serão apresentadas de maneira aleatória, com algumas frases definidas, para não ser um processo repetitivo.</w:t>
      </w:r>
    </w:p>
    <w:p w14:paraId="5ECBA492" w14:textId="77777777" w:rsidR="00BA78D8" w:rsidRPr="00C44645" w:rsidRDefault="00BA78D8" w:rsidP="00C80449">
      <w:pPr>
        <w:pStyle w:val="TF-TEXTO"/>
      </w:pPr>
      <w:r>
        <w:lastRenderedPageBreak/>
        <w:t xml:space="preserve">De acordo com a proposta do trabalho, pôde ser tratado como um sucesso utilizando a base padrão do </w:t>
      </w:r>
      <w:r w:rsidRPr="009F2EDF">
        <w:rPr>
          <w:i/>
          <w:iCs/>
        </w:rPr>
        <w:t>chattertbot</w:t>
      </w:r>
      <w:r>
        <w:t xml:space="preserve"> A.L.I.C.E e a linguagem AIML, porém entendendo as limitações do dispositivo e das ferramentas. Como a linguagem natural é muito variada e é necessário definir alguns comandos como padrão para iniciar certos processos, quando não se consegue alcançar esses padrões, o dispositivo irá se perder e não conseguirá se comunicar com o usuário. Toscan (2019) informou que essa limitação poderia ser superada implementando ao dispositivo algoritmos de aprendizagem de máquina, fornecendo a ele um banco de conhecimento expansível e com o tempo ele se adaptaria a mais expressões.</w:t>
      </w:r>
    </w:p>
    <w:p w14:paraId="45755B04" w14:textId="77777777" w:rsidR="00BA78D8" w:rsidRPr="00A40AEC" w:rsidRDefault="00BA78D8" w:rsidP="00DE508C">
      <w:pPr>
        <w:pStyle w:val="Ttulo2"/>
        <w:rPr>
          <w:lang w:val="en-US"/>
        </w:rPr>
      </w:pPr>
      <w:r w:rsidRPr="00A40AEC">
        <w:rPr>
          <w:lang w:val="en-US"/>
        </w:rPr>
        <w:t>EATING AND DRINKING RECOGNITION F</w:t>
      </w:r>
      <w:r>
        <w:rPr>
          <w:lang w:val="en-US"/>
        </w:rPr>
        <w:t>OR TRIGGERING SMART REMINDERS (GOMES, 2017)</w:t>
      </w:r>
    </w:p>
    <w:p w14:paraId="42318A76" w14:textId="77777777" w:rsidR="00BA78D8" w:rsidRDefault="00BA78D8" w:rsidP="00A44581">
      <w:pPr>
        <w:pStyle w:val="TF-TEXTO"/>
      </w:pPr>
      <w:r>
        <w:t>O trabalho de Gomes (2017) teve o objetivo de desenvolver uma ferramenta que consiga identificar o ato de comer e beber no dia a dia de maneira prática e que não dependa do usuário. Seu objetivo foi baseado na negligência de necessidades básicas de pessoas de mais idade. Com essa ferramenta deseja-se auxiliar esse grupo etário a manter-se saudável e ter uma melhor qualidade de vida</w:t>
      </w:r>
    </w:p>
    <w:p w14:paraId="01999AD3" w14:textId="77777777" w:rsidR="00BA78D8" w:rsidRDefault="00BA78D8" w:rsidP="00A44581">
      <w:pPr>
        <w:pStyle w:val="TF-TEXTO"/>
      </w:pPr>
      <w:r>
        <w:t xml:space="preserve">Apoiando-se na popularização de </w:t>
      </w:r>
      <w:r>
        <w:rPr>
          <w:i/>
          <w:iCs/>
        </w:rPr>
        <w:t xml:space="preserve">smart phones </w:t>
      </w:r>
      <w:r>
        <w:t xml:space="preserve">e </w:t>
      </w:r>
      <w:r>
        <w:rPr>
          <w:i/>
          <w:iCs/>
        </w:rPr>
        <w:t>weareable devices</w:t>
      </w:r>
      <w:r>
        <w:t xml:space="preserve">, como </w:t>
      </w:r>
      <w:r>
        <w:rPr>
          <w:i/>
          <w:iCs/>
        </w:rPr>
        <w:t>smart watches</w:t>
      </w:r>
      <w:r>
        <w:t xml:space="preserve">, Gomes (2017) sugere a utilização dos sensores já existentes nestes dispositivos para captar as atividades de comer e beber separadamente, utilizando estas informações para gerar alertas e notificações para os idosos ou seus cuidadores. Gomes (2017) informa que é possível encontrar bastante conteúdo sobre algoritmos que captam estas atividades, porém sem isolá-las, tratando o ato de comer e de beber como se fosse o mesmo. </w:t>
      </w:r>
    </w:p>
    <w:p w14:paraId="7CD54ED7" w14:textId="77777777" w:rsidR="00BA78D8" w:rsidRDefault="00BA78D8" w:rsidP="00A44581">
      <w:pPr>
        <w:pStyle w:val="TF-TEXTO"/>
      </w:pPr>
      <w:r>
        <w:t>A primeira dificuldade encontrada foi conseguir captar e diferenciar estas atividades, utilizando os gestos das pessoas como informações de entrada para tentar diferenciar uma atividade da outra. Por padrão, alguns gestos precisam ser feitos para realizar a atividade de ingestão de alimento, como por exemplo, levar a comida para a boca ou manter um copo próximo da boca, como no ato de beber.</w:t>
      </w:r>
    </w:p>
    <w:p w14:paraId="1E3E852C" w14:textId="77777777" w:rsidR="00BA78D8" w:rsidRDefault="00BA78D8" w:rsidP="00A44581">
      <w:pPr>
        <w:pStyle w:val="TF-TEXTO"/>
      </w:pPr>
      <w:r>
        <w:t xml:space="preserve">Contudo, estes gestos podem ser interrompidos por outros gestos esporádicos, por exemplo, quando alguém está sentado na mesa comendo, pode estar realizando outras atividades paralelamente, impactando na captação desta ação. Por conta disso, Gomes (2017) testou alguns </w:t>
      </w:r>
      <w:r>
        <w:rPr>
          <w:i/>
          <w:iCs/>
        </w:rPr>
        <w:t>ranges</w:t>
      </w:r>
      <w:r>
        <w:t xml:space="preserve"> de tempo para a captação dos gestos e percebeu que utilizando janelas de 10 segundos entre ações, é possível ter uma porcentagem satisfatória no resultado. Para aperfeiçoar ainda mais, foi incluso nos sensores uma validação de </w:t>
      </w:r>
      <w:r>
        <w:lastRenderedPageBreak/>
        <w:t>tempo mínimo de movimentos repetitivos de cinco minutos, considerando que uma refeição não pode ser feita em tempo menor que este, além de captar aumentos de batimentos cardíacos, provocados pelo processo de alimentação. Essa validação foi suficiente para conseguir isolar o ato de comer, porém quando foi validado com o ato de beber, tornou-se ambíguo.</w:t>
      </w:r>
    </w:p>
    <w:p w14:paraId="5F8799C3" w14:textId="77777777" w:rsidR="00BA78D8" w:rsidRPr="00EB3CC8" w:rsidRDefault="00BA78D8" w:rsidP="00D970C1">
      <w:pPr>
        <w:pStyle w:val="TF-TEXTO"/>
      </w:pPr>
      <w:r>
        <w:t>Deste modo, um parâmetro de 5 segundos foi incluso no movimento de levar algo para próximo da boca e voltar o gesto para o ponto de origem, conseguindo isolá-lo de maneira mais eficiente.</w:t>
      </w:r>
    </w:p>
    <w:p w14:paraId="7022B131" w14:textId="77777777" w:rsidR="00BA78D8" w:rsidRDefault="00BA78D8" w:rsidP="00DE508C">
      <w:pPr>
        <w:pStyle w:val="Ttulo2"/>
      </w:pPr>
      <w:r>
        <w:t>timeful (GANNES, 2014)</w:t>
      </w:r>
    </w:p>
    <w:p w14:paraId="7DF49F74" w14:textId="77777777" w:rsidR="00BA78D8" w:rsidRDefault="00BA78D8" w:rsidP="00A44581">
      <w:pPr>
        <w:pStyle w:val="TF-TEXTO"/>
      </w:pPr>
      <w:r>
        <w:t>O Timeful é um aplicativo para aparelhos móveis desenvolvido originalmente para iOS, com o intuito de auxiliar os seus usuários a conseguirem administrar a sua vida de maneira mais eficiente (GANNES, 2014). Inspirados principalmente em administrar melhor o tempo no dia a dia, Dan Ariely em conjunto com Jacob Bank e Yoav Shoham, desenvolveram o Timeful, que se assemelhava a um calendário para iPhone (GANNES, 2014).</w:t>
      </w:r>
    </w:p>
    <w:p w14:paraId="2C9632AF" w14:textId="77777777" w:rsidR="00BA78D8" w:rsidRDefault="00BA78D8" w:rsidP="00A44581">
      <w:pPr>
        <w:pStyle w:val="TF-TEXTO"/>
      </w:pPr>
      <w:r>
        <w:t>Seguindo a premissa que o ser humano possui por volta de duas horas de pico cognitivo, Gannes (2014) se questionava sobre o que as pessoas costumam fazer com esse tempo. Considerando que esse pico ocorria por volta das duas horas após acordar completamente pela manhã, percebeu-se que era comum que as pessoas gastassem esse tempo precioso em coisas corriqueiras, como responder e-mail, checar o Facebook, beber café, etc.</w:t>
      </w:r>
    </w:p>
    <w:p w14:paraId="19231BB3" w14:textId="77777777" w:rsidR="00BA78D8" w:rsidRDefault="00BA78D8"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72EA5760" w14:textId="77777777" w:rsidR="00BA78D8" w:rsidRDefault="00BA78D8" w:rsidP="00DE508C">
      <w:pPr>
        <w:pStyle w:val="TF-TEXTO"/>
      </w:pPr>
      <w:r>
        <w:t xml:space="preserve">O usuário por sua vez, possui algumas ações para que o aplicativo funcione corretamente. A primeira é aceitar ou rejeitar a proposta do aplicativo, gerando assim um feedback que auxilia a inteligência do aplicativo a entender o que é ou não possível para o usuário. A segunda é o ato de fazer o proposto pelo aplicativo, tornando deste modo sua vida melhor. Por fim, o usuário pode realizar a inclusão de suas atividades em seu calendário gerenciado pelo Timeful, informando ao aplicativo qual é sua prioridade e o próprio programa se encarrega do resto, ajustando a ordem das atividades com base no tempo que cada uma delas demanda e enquadrando isso com atividades já existentes para </w:t>
      </w:r>
      <w:r>
        <w:lastRenderedPageBreak/>
        <w:t>o usuário. Atualmente, o aplicativo é propriedade do Google, que o comprou em 2015, para implementar funcionalidades inteligentes no aplicativo Google Agenda.</w:t>
      </w:r>
    </w:p>
    <w:p w14:paraId="2326E44E" w14:textId="77777777" w:rsidR="00BA78D8" w:rsidRDefault="00BA78D8" w:rsidP="00FC4A9F">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34"/>
      <w:r>
        <w:t>proposta</w:t>
      </w:r>
    </w:p>
    <w:p w14:paraId="26114381" w14:textId="77777777" w:rsidR="00BA78D8" w:rsidRDefault="00BA78D8" w:rsidP="00451B94">
      <w:pPr>
        <w:pStyle w:val="TF-TEXTO"/>
      </w:pPr>
      <w:r>
        <w:t>Nas próximas seções serão descritos os motivos para a elaboração do trabalho, como também as metodologias que serão utilizadas para o desenvolvimento. Na subseção 3.1, está apresentada a justificativa para o desenvolvimento do trabalho. Na subseção3.2 são detalhados os requisitos principais do trabalho. Por último, na subseção 3.3 são apresentadas as metodologias utilizadas.</w:t>
      </w:r>
    </w:p>
    <w:p w14:paraId="7F57640E" w14:textId="77777777" w:rsidR="00BA78D8" w:rsidRDefault="00BA78D8" w:rsidP="00DE508C">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t>JUSTIFICATIVA</w:t>
      </w:r>
    </w:p>
    <w:p w14:paraId="56A67621" w14:textId="77777777" w:rsidR="00BA78D8" w:rsidRDefault="00BA78D8" w:rsidP="00451B94">
      <w:pPr>
        <w:pStyle w:val="TF-TEXTO"/>
      </w:pPr>
      <w:r>
        <w:t xml:space="preserve">Conforme o </w:t>
      </w:r>
      <w:r>
        <w:fldChar w:fldCharType="begin"/>
      </w:r>
      <w:r>
        <w:instrText xml:space="preserve"> REF _Ref84351402 \h </w:instrText>
      </w:r>
      <w:r>
        <w:fldChar w:fldCharType="separate"/>
      </w:r>
      <w:r>
        <w:t xml:space="preserve">Quadro </w:t>
      </w:r>
      <w:r>
        <w:rPr>
          <w:noProof/>
        </w:rPr>
        <w:t>3</w:t>
      </w:r>
      <w:r>
        <w:fldChar w:fldCharType="end"/>
      </w:r>
      <w:r>
        <w:t>, todos os trabalhos e ferramentas apresentados na seção 2 estão diretamente correlacionados com o tema desse trabalho. As linhas representam as características presentes e as colunas os trabalhos relacionados.</w:t>
      </w:r>
    </w:p>
    <w:p w14:paraId="4B0EB25E" w14:textId="77777777" w:rsidR="00BA78D8" w:rsidRDefault="00BA78D8" w:rsidP="00594685">
      <w:pPr>
        <w:pStyle w:val="TF-LEGENDA"/>
      </w:pPr>
      <w:bookmarkStart w:id="52" w:name="_Ref84351402"/>
      <w:r>
        <w:t xml:space="preserve">Quadro </w:t>
      </w:r>
      <w:fldSimple w:instr=" SEQ Quadro \* ARABIC ">
        <w:r>
          <w:rPr>
            <w:noProof/>
          </w:rPr>
          <w:t>3</w:t>
        </w:r>
      </w:fldSimple>
      <w:bookmarkEnd w:id="52"/>
      <w:r>
        <w:t xml:space="preserve"> - Comparativo entre trabalhos correlatos</w:t>
      </w:r>
    </w:p>
    <w:tbl>
      <w:tblPr>
        <w:tblStyle w:val="Tabelacomgrade"/>
        <w:tblW w:w="0" w:type="auto"/>
        <w:tblLook w:val="04A0" w:firstRow="1" w:lastRow="0" w:firstColumn="1" w:lastColumn="0" w:noHBand="0" w:noVBand="1"/>
      </w:tblPr>
      <w:tblGrid>
        <w:gridCol w:w="3201"/>
        <w:gridCol w:w="1724"/>
        <w:gridCol w:w="1847"/>
        <w:gridCol w:w="1722"/>
      </w:tblGrid>
      <w:tr w:rsidR="00BA78D8" w:rsidRPr="00470475" w14:paraId="1E48A99B" w14:textId="77777777" w:rsidTr="00C07EE4">
        <w:trPr>
          <w:trHeight w:val="398"/>
        </w:trPr>
        <w:tc>
          <w:tcPr>
            <w:tcW w:w="3397" w:type="dxa"/>
            <w:shd w:val="clear" w:color="auto" w:fill="D0CECE" w:themeFill="background2" w:themeFillShade="E6"/>
          </w:tcPr>
          <w:p w14:paraId="0DDDACF3" w14:textId="77777777" w:rsidR="00BA78D8" w:rsidRPr="00470475" w:rsidRDefault="00BA78D8" w:rsidP="00DE508C">
            <w:pPr>
              <w:pStyle w:val="TF-TEXTOQUADRO"/>
            </w:pPr>
            <w:r w:rsidRPr="00470475">
              <w:t>Características</w:t>
            </w:r>
          </w:p>
        </w:tc>
        <w:tc>
          <w:tcPr>
            <w:tcW w:w="1843" w:type="dxa"/>
            <w:shd w:val="clear" w:color="auto" w:fill="D0CECE" w:themeFill="background2" w:themeFillShade="E6"/>
          </w:tcPr>
          <w:p w14:paraId="0C408FDE" w14:textId="77777777" w:rsidR="00BA78D8" w:rsidRPr="00470475" w:rsidRDefault="00BA78D8" w:rsidP="00594685">
            <w:pPr>
              <w:pStyle w:val="TF-TEXTOQUADRO"/>
              <w:jc w:val="center"/>
            </w:pPr>
            <w:r w:rsidRPr="00470475">
              <w:t>Toscan (2019)</w:t>
            </w:r>
          </w:p>
        </w:tc>
        <w:tc>
          <w:tcPr>
            <w:tcW w:w="1985" w:type="dxa"/>
            <w:shd w:val="clear" w:color="auto" w:fill="D0CECE" w:themeFill="background2" w:themeFillShade="E6"/>
          </w:tcPr>
          <w:p w14:paraId="23DBE3DC" w14:textId="77777777" w:rsidR="00BA78D8" w:rsidRPr="00470475" w:rsidRDefault="00BA78D8" w:rsidP="00594685">
            <w:pPr>
              <w:pStyle w:val="TF-TEXTOQUADRO"/>
              <w:jc w:val="center"/>
            </w:pPr>
            <w:r w:rsidRPr="00470475">
              <w:t>Gomes (2017)</w:t>
            </w:r>
          </w:p>
        </w:tc>
        <w:tc>
          <w:tcPr>
            <w:tcW w:w="1837" w:type="dxa"/>
            <w:shd w:val="clear" w:color="auto" w:fill="D0CECE" w:themeFill="background2" w:themeFillShade="E6"/>
          </w:tcPr>
          <w:p w14:paraId="45C128D7" w14:textId="77777777" w:rsidR="00BA78D8" w:rsidRPr="00470475" w:rsidRDefault="00BA78D8" w:rsidP="00594685">
            <w:pPr>
              <w:pStyle w:val="TF-TEXTOQUADRO"/>
              <w:jc w:val="center"/>
            </w:pPr>
            <w:r>
              <w:t>Gannes (2014)</w:t>
            </w:r>
          </w:p>
        </w:tc>
      </w:tr>
      <w:tr w:rsidR="00BA78D8" w14:paraId="6798D17D" w14:textId="77777777" w:rsidTr="00470475">
        <w:tc>
          <w:tcPr>
            <w:tcW w:w="3397" w:type="dxa"/>
          </w:tcPr>
          <w:p w14:paraId="649F6F8E" w14:textId="77777777" w:rsidR="00BA78D8" w:rsidRPr="00470475" w:rsidRDefault="00BA78D8" w:rsidP="00DE508C">
            <w:pPr>
              <w:pStyle w:val="TF-TEXTOQUADRO"/>
            </w:pPr>
            <w:r w:rsidRPr="00470475">
              <w:t>Coleta de informações dos usuários</w:t>
            </w:r>
          </w:p>
        </w:tc>
        <w:tc>
          <w:tcPr>
            <w:tcW w:w="1843" w:type="dxa"/>
          </w:tcPr>
          <w:p w14:paraId="53878908" w14:textId="77777777" w:rsidR="00BA78D8" w:rsidRDefault="00BA78D8" w:rsidP="00594685">
            <w:pPr>
              <w:pStyle w:val="TF-TEXTOQUADRO"/>
              <w:jc w:val="center"/>
            </w:pPr>
            <w:r>
              <w:t>X</w:t>
            </w:r>
          </w:p>
        </w:tc>
        <w:tc>
          <w:tcPr>
            <w:tcW w:w="1985" w:type="dxa"/>
          </w:tcPr>
          <w:p w14:paraId="11A0C7B5" w14:textId="77777777" w:rsidR="00BA78D8" w:rsidRDefault="00BA78D8" w:rsidP="00594685">
            <w:pPr>
              <w:pStyle w:val="TF-TEXTOQUADRO"/>
              <w:jc w:val="center"/>
            </w:pPr>
            <w:r>
              <w:t>X</w:t>
            </w:r>
          </w:p>
        </w:tc>
        <w:tc>
          <w:tcPr>
            <w:tcW w:w="1837" w:type="dxa"/>
          </w:tcPr>
          <w:p w14:paraId="601A2F63" w14:textId="77777777" w:rsidR="00BA78D8" w:rsidRDefault="00BA78D8" w:rsidP="00594685">
            <w:pPr>
              <w:pStyle w:val="TF-TEXTOQUADRO"/>
              <w:jc w:val="center"/>
            </w:pPr>
            <w:r>
              <w:t>X</w:t>
            </w:r>
          </w:p>
        </w:tc>
      </w:tr>
      <w:tr w:rsidR="00BA78D8" w14:paraId="076D3946" w14:textId="77777777" w:rsidTr="00470475">
        <w:trPr>
          <w:trHeight w:val="657"/>
        </w:trPr>
        <w:tc>
          <w:tcPr>
            <w:tcW w:w="3397" w:type="dxa"/>
          </w:tcPr>
          <w:p w14:paraId="6CA99128" w14:textId="77777777" w:rsidR="00BA78D8" w:rsidRPr="00470475" w:rsidRDefault="00BA78D8" w:rsidP="00DE508C">
            <w:pPr>
              <w:pStyle w:val="TF-TEXTOQUADRO"/>
            </w:pPr>
            <w:r w:rsidRPr="00470475">
              <w:t>Desenvolvimento de perfil de usuário</w:t>
            </w:r>
          </w:p>
        </w:tc>
        <w:tc>
          <w:tcPr>
            <w:tcW w:w="1843" w:type="dxa"/>
          </w:tcPr>
          <w:p w14:paraId="4032A930" w14:textId="77777777" w:rsidR="00BA78D8" w:rsidRDefault="00BA78D8" w:rsidP="00594685">
            <w:pPr>
              <w:pStyle w:val="TF-TEXTOQUADRO"/>
              <w:jc w:val="center"/>
            </w:pPr>
            <w:r>
              <w:t>X</w:t>
            </w:r>
          </w:p>
        </w:tc>
        <w:tc>
          <w:tcPr>
            <w:tcW w:w="1985" w:type="dxa"/>
          </w:tcPr>
          <w:p w14:paraId="72916170" w14:textId="77777777" w:rsidR="00BA78D8" w:rsidRDefault="00BA78D8" w:rsidP="00594685">
            <w:pPr>
              <w:pStyle w:val="TF-TEXTOQUADRO"/>
              <w:jc w:val="center"/>
            </w:pPr>
            <w:r>
              <w:t>X</w:t>
            </w:r>
          </w:p>
        </w:tc>
        <w:tc>
          <w:tcPr>
            <w:tcW w:w="1837" w:type="dxa"/>
          </w:tcPr>
          <w:p w14:paraId="4E53FF12" w14:textId="77777777" w:rsidR="00BA78D8" w:rsidRDefault="00BA78D8" w:rsidP="00594685">
            <w:pPr>
              <w:pStyle w:val="TF-TEXTOQUADRO"/>
              <w:jc w:val="center"/>
            </w:pPr>
            <w:r>
              <w:t>X</w:t>
            </w:r>
          </w:p>
        </w:tc>
      </w:tr>
      <w:tr w:rsidR="00BA78D8" w14:paraId="15E48D75" w14:textId="77777777" w:rsidTr="00470475">
        <w:tc>
          <w:tcPr>
            <w:tcW w:w="3397" w:type="dxa"/>
          </w:tcPr>
          <w:p w14:paraId="043ADCD8" w14:textId="77777777" w:rsidR="00BA78D8" w:rsidRPr="00470475" w:rsidRDefault="00BA78D8" w:rsidP="00DE508C">
            <w:pPr>
              <w:pStyle w:val="TF-TEXTOQUADRO"/>
            </w:pPr>
            <w:r w:rsidRPr="00470475">
              <w:t xml:space="preserve">Plataforma </w:t>
            </w:r>
            <w:r>
              <w:t>móvel</w:t>
            </w:r>
          </w:p>
        </w:tc>
        <w:tc>
          <w:tcPr>
            <w:tcW w:w="1843" w:type="dxa"/>
          </w:tcPr>
          <w:p w14:paraId="6136F69A" w14:textId="77777777" w:rsidR="00BA78D8" w:rsidRDefault="00BA78D8" w:rsidP="00594685">
            <w:pPr>
              <w:pStyle w:val="TF-TEXTOQUADRO"/>
              <w:jc w:val="center"/>
            </w:pPr>
          </w:p>
        </w:tc>
        <w:tc>
          <w:tcPr>
            <w:tcW w:w="1985" w:type="dxa"/>
          </w:tcPr>
          <w:p w14:paraId="149F4B43" w14:textId="77777777" w:rsidR="00BA78D8" w:rsidRDefault="00BA78D8" w:rsidP="00594685">
            <w:pPr>
              <w:pStyle w:val="TF-TEXTOQUADRO"/>
              <w:jc w:val="center"/>
            </w:pPr>
          </w:p>
        </w:tc>
        <w:tc>
          <w:tcPr>
            <w:tcW w:w="1837" w:type="dxa"/>
          </w:tcPr>
          <w:p w14:paraId="3E171099" w14:textId="77777777" w:rsidR="00BA78D8" w:rsidRDefault="00BA78D8" w:rsidP="00594685">
            <w:pPr>
              <w:pStyle w:val="TF-TEXTOQUADRO"/>
              <w:jc w:val="center"/>
            </w:pPr>
            <w:r>
              <w:t>X</w:t>
            </w:r>
          </w:p>
        </w:tc>
      </w:tr>
      <w:tr w:rsidR="00BA78D8" w14:paraId="3B76B16F" w14:textId="77777777" w:rsidTr="00470475">
        <w:tc>
          <w:tcPr>
            <w:tcW w:w="3397" w:type="dxa"/>
          </w:tcPr>
          <w:p w14:paraId="7C138D1A" w14:textId="77777777" w:rsidR="00BA78D8" w:rsidRPr="00470475" w:rsidRDefault="00BA78D8" w:rsidP="00DE508C">
            <w:pPr>
              <w:pStyle w:val="TF-TEXTOQUADRO"/>
            </w:pPr>
            <w:r w:rsidRPr="00470475">
              <w:t>Colaboração dos usuários</w:t>
            </w:r>
          </w:p>
        </w:tc>
        <w:tc>
          <w:tcPr>
            <w:tcW w:w="1843" w:type="dxa"/>
          </w:tcPr>
          <w:p w14:paraId="15192937" w14:textId="77777777" w:rsidR="00BA78D8" w:rsidRDefault="00BA78D8" w:rsidP="00594685">
            <w:pPr>
              <w:pStyle w:val="TF-TEXTOQUADRO"/>
              <w:jc w:val="center"/>
            </w:pPr>
            <w:r>
              <w:t>X</w:t>
            </w:r>
          </w:p>
        </w:tc>
        <w:tc>
          <w:tcPr>
            <w:tcW w:w="1985" w:type="dxa"/>
          </w:tcPr>
          <w:p w14:paraId="014EE5BF" w14:textId="77777777" w:rsidR="00BA78D8" w:rsidRDefault="00BA78D8" w:rsidP="00594685">
            <w:pPr>
              <w:pStyle w:val="TF-TEXTOQUADRO"/>
              <w:jc w:val="center"/>
            </w:pPr>
          </w:p>
        </w:tc>
        <w:tc>
          <w:tcPr>
            <w:tcW w:w="1837" w:type="dxa"/>
          </w:tcPr>
          <w:p w14:paraId="4AD07DCB" w14:textId="77777777" w:rsidR="00BA78D8" w:rsidRDefault="00BA78D8" w:rsidP="00594685">
            <w:pPr>
              <w:pStyle w:val="TF-TEXTOQUADRO"/>
              <w:jc w:val="center"/>
            </w:pPr>
            <w:r>
              <w:t>X</w:t>
            </w:r>
          </w:p>
        </w:tc>
      </w:tr>
      <w:tr w:rsidR="00BA78D8" w14:paraId="07B463C7" w14:textId="77777777" w:rsidTr="00470475">
        <w:tc>
          <w:tcPr>
            <w:tcW w:w="3397" w:type="dxa"/>
          </w:tcPr>
          <w:p w14:paraId="5381C8B6" w14:textId="77777777" w:rsidR="00BA78D8" w:rsidRPr="00470475" w:rsidRDefault="00BA78D8" w:rsidP="00DE508C">
            <w:pPr>
              <w:pStyle w:val="TF-TEXTOQUADRO"/>
            </w:pPr>
            <w:r w:rsidRPr="00470475">
              <w:t>Mapeamento de preferências</w:t>
            </w:r>
          </w:p>
        </w:tc>
        <w:tc>
          <w:tcPr>
            <w:tcW w:w="1843" w:type="dxa"/>
          </w:tcPr>
          <w:p w14:paraId="34FDE2B5" w14:textId="77777777" w:rsidR="00BA78D8" w:rsidRDefault="00BA78D8" w:rsidP="00594685">
            <w:pPr>
              <w:pStyle w:val="TF-TEXTOQUADRO"/>
              <w:jc w:val="center"/>
            </w:pPr>
            <w:r>
              <w:t>X</w:t>
            </w:r>
          </w:p>
        </w:tc>
        <w:tc>
          <w:tcPr>
            <w:tcW w:w="1985" w:type="dxa"/>
          </w:tcPr>
          <w:p w14:paraId="0AEF0583" w14:textId="77777777" w:rsidR="00BA78D8" w:rsidRDefault="00BA78D8" w:rsidP="00594685">
            <w:pPr>
              <w:pStyle w:val="TF-TEXTOQUADRO"/>
              <w:jc w:val="center"/>
            </w:pPr>
          </w:p>
        </w:tc>
        <w:tc>
          <w:tcPr>
            <w:tcW w:w="1837" w:type="dxa"/>
          </w:tcPr>
          <w:p w14:paraId="0EB31835" w14:textId="77777777" w:rsidR="00BA78D8" w:rsidRDefault="00BA78D8" w:rsidP="00594685">
            <w:pPr>
              <w:pStyle w:val="TF-TEXTOQUADRO"/>
              <w:jc w:val="center"/>
            </w:pPr>
            <w:r>
              <w:t>X</w:t>
            </w:r>
          </w:p>
        </w:tc>
      </w:tr>
      <w:tr w:rsidR="00BA78D8" w14:paraId="0B15B356" w14:textId="77777777" w:rsidTr="00470475">
        <w:tc>
          <w:tcPr>
            <w:tcW w:w="3397" w:type="dxa"/>
          </w:tcPr>
          <w:p w14:paraId="2E647773" w14:textId="77777777" w:rsidR="00BA78D8" w:rsidRPr="00470475" w:rsidRDefault="00BA78D8" w:rsidP="00DE508C">
            <w:pPr>
              <w:pStyle w:val="TF-TEXTOQUADRO"/>
            </w:pPr>
            <w:r w:rsidRPr="00470475">
              <w:t>Conectividade</w:t>
            </w:r>
          </w:p>
        </w:tc>
        <w:tc>
          <w:tcPr>
            <w:tcW w:w="1843" w:type="dxa"/>
          </w:tcPr>
          <w:p w14:paraId="5F474C6B" w14:textId="77777777" w:rsidR="00BA78D8" w:rsidRPr="00470475" w:rsidRDefault="00BA78D8" w:rsidP="00594685">
            <w:pPr>
              <w:pStyle w:val="TF-TEXTOQUADRO"/>
              <w:jc w:val="center"/>
              <w:rPr>
                <w:i/>
                <w:iCs/>
              </w:rPr>
            </w:pPr>
            <w:r w:rsidRPr="00470475">
              <w:rPr>
                <w:i/>
                <w:iCs/>
              </w:rPr>
              <w:t>Offline</w:t>
            </w:r>
          </w:p>
        </w:tc>
        <w:tc>
          <w:tcPr>
            <w:tcW w:w="1985" w:type="dxa"/>
          </w:tcPr>
          <w:p w14:paraId="4D4B9650" w14:textId="77777777" w:rsidR="00BA78D8" w:rsidRPr="00470475" w:rsidRDefault="00BA78D8" w:rsidP="00594685">
            <w:pPr>
              <w:pStyle w:val="TF-TEXTOQUADRO"/>
              <w:jc w:val="center"/>
              <w:rPr>
                <w:i/>
                <w:iCs/>
              </w:rPr>
            </w:pPr>
            <w:r w:rsidRPr="00470475">
              <w:rPr>
                <w:i/>
                <w:iCs/>
              </w:rPr>
              <w:t>Offline</w:t>
            </w:r>
          </w:p>
        </w:tc>
        <w:tc>
          <w:tcPr>
            <w:tcW w:w="1837" w:type="dxa"/>
          </w:tcPr>
          <w:p w14:paraId="67D2550D" w14:textId="77777777" w:rsidR="00BA78D8" w:rsidRPr="00470475" w:rsidRDefault="00BA78D8" w:rsidP="00594685">
            <w:pPr>
              <w:pStyle w:val="TF-TEXTOQUADRO"/>
              <w:jc w:val="center"/>
              <w:rPr>
                <w:i/>
                <w:iCs/>
              </w:rPr>
            </w:pPr>
            <w:r w:rsidRPr="00470475">
              <w:rPr>
                <w:i/>
                <w:iCs/>
              </w:rPr>
              <w:t>Offline</w:t>
            </w:r>
          </w:p>
        </w:tc>
      </w:tr>
      <w:tr w:rsidR="00BA78D8" w14:paraId="5A85831D" w14:textId="77777777" w:rsidTr="00470475">
        <w:tc>
          <w:tcPr>
            <w:tcW w:w="3397" w:type="dxa"/>
          </w:tcPr>
          <w:p w14:paraId="5A8D9506" w14:textId="77777777" w:rsidR="00BA78D8" w:rsidRPr="00470475" w:rsidRDefault="00BA78D8" w:rsidP="00DE508C">
            <w:pPr>
              <w:pStyle w:val="TF-TEXTOQUADRO"/>
            </w:pPr>
            <w:r w:rsidRPr="00470475">
              <w:t>Foco em melhora do cotidiano do usuário</w:t>
            </w:r>
          </w:p>
        </w:tc>
        <w:tc>
          <w:tcPr>
            <w:tcW w:w="1843" w:type="dxa"/>
          </w:tcPr>
          <w:p w14:paraId="049AFC85" w14:textId="77777777" w:rsidR="00BA78D8" w:rsidRDefault="00BA78D8" w:rsidP="00594685">
            <w:pPr>
              <w:pStyle w:val="TF-TEXTOQUADRO"/>
              <w:jc w:val="center"/>
            </w:pPr>
            <w:r>
              <w:t>X</w:t>
            </w:r>
          </w:p>
        </w:tc>
        <w:tc>
          <w:tcPr>
            <w:tcW w:w="1985" w:type="dxa"/>
          </w:tcPr>
          <w:p w14:paraId="48D63F07" w14:textId="77777777" w:rsidR="00BA78D8" w:rsidRDefault="00BA78D8" w:rsidP="00594685">
            <w:pPr>
              <w:pStyle w:val="TF-TEXTOQUADRO"/>
              <w:jc w:val="center"/>
            </w:pPr>
            <w:r>
              <w:t>X</w:t>
            </w:r>
          </w:p>
        </w:tc>
        <w:tc>
          <w:tcPr>
            <w:tcW w:w="1837" w:type="dxa"/>
          </w:tcPr>
          <w:p w14:paraId="5E3CB8AC" w14:textId="77777777" w:rsidR="00BA78D8" w:rsidRDefault="00BA78D8" w:rsidP="00594685">
            <w:pPr>
              <w:pStyle w:val="TF-TEXTOQUADRO"/>
              <w:jc w:val="center"/>
            </w:pPr>
            <w:r>
              <w:t>X</w:t>
            </w:r>
          </w:p>
        </w:tc>
      </w:tr>
    </w:tbl>
    <w:p w14:paraId="4F03C733" w14:textId="77777777" w:rsidR="00BA78D8" w:rsidRDefault="00BA78D8" w:rsidP="00C07EE4">
      <w:pPr>
        <w:pStyle w:val="TF-FONTE"/>
      </w:pPr>
      <w:r>
        <w:t>Fonte: elaborado pelo autor</w:t>
      </w:r>
    </w:p>
    <w:p w14:paraId="5EFDDD4C" w14:textId="77777777" w:rsidR="00BA78D8" w:rsidRDefault="00BA78D8" w:rsidP="00C07EE4">
      <w:pPr>
        <w:pStyle w:val="TF-ALNEA"/>
        <w:numPr>
          <w:ilvl w:val="0"/>
          <w:numId w:val="0"/>
        </w:numPr>
        <w:ind w:firstLine="680"/>
        <w:contextualSpacing w:val="0"/>
      </w:pPr>
      <w:r>
        <w:t xml:space="preserve">Como pode ser visto na </w:t>
      </w:r>
      <w:r>
        <w:fldChar w:fldCharType="begin"/>
      </w:r>
      <w:r>
        <w:instrText xml:space="preserve"> REF _Ref84351402 \h </w:instrText>
      </w:r>
      <w:r>
        <w:fldChar w:fldCharType="separate"/>
      </w:r>
      <w:r>
        <w:t xml:space="preserve">Quadro </w:t>
      </w:r>
      <w:r>
        <w:rPr>
          <w:noProof/>
        </w:rPr>
        <w:t>3</w:t>
      </w:r>
      <w:r>
        <w:fldChar w:fldCharType="end"/>
      </w:r>
      <w:r>
        <w:t xml:space="preserve">, para o correto funcionamento dos propostos, todos os trabalhos realizam coletas de informações de usuários para então conseguir cumprir com os seus objetivos. Pode-se concluir que isso está diretamente vinculado </w:t>
      </w:r>
      <w:del w:id="53" w:author="Francisco Adell Péricas" w:date="2021-10-07T14:32:00Z">
        <w:r w:rsidDel="00866A17">
          <w:delText xml:space="preserve">a </w:delText>
        </w:r>
      </w:del>
      <w:ins w:id="54" w:author="Francisco Adell Péricas" w:date="2021-10-07T14:32:00Z">
        <w:r>
          <w:t xml:space="preserve">à </w:t>
        </w:r>
      </w:ins>
      <w:r>
        <w:t xml:space="preserve">necessidade de montar perfis de usuários, para então conseguir entender as necessidades de usuário para usuário. Como trata-se de trabalhos que possuem foco em auxílio do cotidiano das pessoas, suas funcionalidades precisam conseguir identificar as singularidades de cada um e se moldar conforme elas. O contato que o usuário possui com cada um ocorre de maneiras diferentes, sendo apenas o Timeful (GANNES, 2014) um aplicativo para dispositivos móveis. Toscan (2019) e Gomes (2017) focaram seus esforços em criar dispositivos próprios, cada um buscando a maneira ideal para conseguir auxiliar o cotidiano das pessoas. Toscan (2019) desenvolveu uma ferramenta que interage </w:t>
      </w:r>
      <w:r>
        <w:lastRenderedPageBreak/>
        <w:t xml:space="preserve">diretamente com o usuário, sendo ativada por voz, enquanto Gomes (2017) utilizou de sensores que podem ser acoplados e encontrados em dispositivos como </w:t>
      </w:r>
      <w:r w:rsidRPr="00D85221">
        <w:rPr>
          <w:i/>
          <w:iCs/>
        </w:rPr>
        <w:t>smart watches</w:t>
      </w:r>
      <w:r>
        <w:rPr>
          <w:i/>
          <w:iCs/>
        </w:rPr>
        <w:t xml:space="preserve"> </w:t>
      </w:r>
      <w:r>
        <w:t>para o desenvolvimento de seu projeto.</w:t>
      </w:r>
    </w:p>
    <w:p w14:paraId="4C1F8A6B" w14:textId="77777777" w:rsidR="00BA78D8" w:rsidRDefault="00BA78D8" w:rsidP="00C07EE4">
      <w:pPr>
        <w:pStyle w:val="TF-ALNEA"/>
        <w:numPr>
          <w:ilvl w:val="0"/>
          <w:numId w:val="0"/>
        </w:numPr>
        <w:ind w:firstLine="680"/>
        <w:contextualSpacing w:val="0"/>
      </w:pPr>
      <w:r>
        <w:t>Toscan (2019) e Gannes (2014) precisam que o usuário realize algumas interações diretas para que eles consigam realizar o seu completo funcionamento. O dispositivo feito por Toscan (2019) necessita que o usuário informe sus necessidades através da voz e assim elaborar as preferências que o usuário possui. Enquanto Gannes (2014) entrega uma agenda elaborada para o usuário após receber os compromissos que ele terá, o usuário deverá informar sua 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710E1498" w14:textId="77777777" w:rsidR="00BA78D8" w:rsidRDefault="00BA78D8" w:rsidP="00C07EE4">
      <w:pPr>
        <w:pStyle w:val="TF-ALNEA"/>
        <w:numPr>
          <w:ilvl w:val="0"/>
          <w:numId w:val="0"/>
        </w:numPr>
        <w:ind w:firstLine="680"/>
        <w:contextualSpacing w:val="0"/>
      </w:pPr>
      <w:r>
        <w:t>Com as informações já coletadas, Toscan (2019) e Gannes (2014)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4438F05F" w14:textId="77777777" w:rsidR="00BA78D8" w:rsidRDefault="00BA78D8" w:rsidP="00C07EE4">
      <w:pPr>
        <w:pStyle w:val="TF-ALNEA"/>
        <w:numPr>
          <w:ilvl w:val="0"/>
          <w:numId w:val="0"/>
        </w:numPr>
        <w:ind w:firstLine="680"/>
        <w:contextualSpacing w:val="0"/>
      </w:pPr>
      <w:r>
        <w:t xml:space="preserve">Todos os trabalhos correlatos apresentados operam de maneira </w:t>
      </w:r>
      <w:r w:rsidRPr="00C77B32">
        <w:rPr>
          <w:i/>
          <w:iCs/>
        </w:rPr>
        <w:t>offline</w:t>
      </w:r>
      <w:r>
        <w:t>, sem necessitar de conexão alguma com a internet para desempenhar qualquer uma de suas funcionalidades. Todos os três mantiveram seu foco em trazer para o cotidiano da população no geral alguma melhora, seja otimizando o tempo de seus dias, organizando sua rotina, como pode-se ver nos trabalhos de Toscan (2019) e no Timeful (GANNES, 2014), ou seja, melhorando a qualidade de vida, com lembretes de suas necessidades básicas, como no trabalho de Gomes (2017).</w:t>
      </w:r>
    </w:p>
    <w:p w14:paraId="576A4EBE" w14:textId="77777777" w:rsidR="00BA78D8" w:rsidRDefault="00BA78D8"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em que 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em breve. O aplicativo funcionará apenas em plataformas móveis, </w:t>
      </w:r>
      <w:del w:id="55" w:author="Francisco Adell Péricas" w:date="2021-10-07T14:35:00Z">
        <w:r w:rsidDel="006E65D3">
          <w:delText>pela quantidade de aparelhos existentes hoje em dia</w:delText>
        </w:r>
      </w:del>
      <w:ins w:id="56" w:author="Francisco Adell Péricas" w:date="2021-10-07T14:35:00Z">
        <w:r>
          <w:t>por se tratar de um equipamento disponível a todos</w:t>
        </w:r>
      </w:ins>
      <w:r>
        <w:t>.</w:t>
      </w:r>
    </w:p>
    <w:p w14:paraId="245BADE2" w14:textId="77777777" w:rsidR="00BA78D8" w:rsidRDefault="00BA78D8" w:rsidP="00DE508C">
      <w:pPr>
        <w:pStyle w:val="Ttulo2"/>
      </w:pPr>
      <w:r>
        <w:lastRenderedPageBreak/>
        <w:t>REQUISITOS PRINCIPAIS DO PROBLEMA A SER TRABALHADO</w:t>
      </w:r>
      <w:bookmarkEnd w:id="45"/>
      <w:bookmarkEnd w:id="46"/>
      <w:bookmarkEnd w:id="47"/>
      <w:bookmarkEnd w:id="48"/>
      <w:bookmarkEnd w:id="49"/>
      <w:bookmarkEnd w:id="50"/>
      <w:bookmarkEnd w:id="51"/>
    </w:p>
    <w:p w14:paraId="6C2A8F4A" w14:textId="77777777" w:rsidR="00BA78D8" w:rsidRDefault="00BA78D8" w:rsidP="00451B94">
      <w:pPr>
        <w:pStyle w:val="TF-TEXTO"/>
      </w:pPr>
      <w:r>
        <w:t>Nessa seção serão apresentados os principais Requisitos Funcionais (RF) e os principais Requisitos Não Funcionais (RNF). O aplicativo proposto deverá:</w:t>
      </w:r>
    </w:p>
    <w:p w14:paraId="37C80212" w14:textId="77777777" w:rsidR="00BA78D8" w:rsidRDefault="00BA78D8" w:rsidP="00BA78D8">
      <w:pPr>
        <w:pStyle w:val="TF-TEXTO"/>
        <w:numPr>
          <w:ilvl w:val="0"/>
          <w:numId w:val="6"/>
        </w:numPr>
      </w:pPr>
      <w:r>
        <w:t>permitir que o usuário crie perfis (RF);</w:t>
      </w:r>
    </w:p>
    <w:p w14:paraId="0F042D81" w14:textId="77777777" w:rsidR="00BA78D8" w:rsidRDefault="00BA78D8" w:rsidP="00BA78D8">
      <w:pPr>
        <w:pStyle w:val="TF-TEXTO"/>
        <w:numPr>
          <w:ilvl w:val="0"/>
          <w:numId w:val="6"/>
        </w:numPr>
      </w:pPr>
      <w:r>
        <w:t>permitir que o usuário escolha o perfil desejado (RF);</w:t>
      </w:r>
    </w:p>
    <w:p w14:paraId="2E5273D9" w14:textId="77777777" w:rsidR="00BA78D8" w:rsidRDefault="00BA78D8" w:rsidP="00BA78D8">
      <w:pPr>
        <w:pStyle w:val="TF-TEXTO"/>
        <w:numPr>
          <w:ilvl w:val="0"/>
          <w:numId w:val="6"/>
        </w:numPr>
      </w:pPr>
      <w:r>
        <w:t>permitir que o usuário inclua atividades no calendário (RF);</w:t>
      </w:r>
    </w:p>
    <w:p w14:paraId="2C331856" w14:textId="77777777" w:rsidR="00BA78D8" w:rsidRDefault="00BA78D8" w:rsidP="00BA78D8">
      <w:pPr>
        <w:pStyle w:val="TF-TEXTO"/>
        <w:numPr>
          <w:ilvl w:val="0"/>
          <w:numId w:val="6"/>
        </w:numPr>
      </w:pPr>
      <w:r>
        <w:t>permitir que o usuário aceite sugestões do aplicativo (RF);</w:t>
      </w:r>
    </w:p>
    <w:p w14:paraId="3F39602D" w14:textId="77777777" w:rsidR="00BA78D8" w:rsidRDefault="00BA78D8" w:rsidP="00BA78D8">
      <w:pPr>
        <w:pStyle w:val="TF-TEXTO"/>
        <w:numPr>
          <w:ilvl w:val="0"/>
          <w:numId w:val="6"/>
        </w:numPr>
      </w:pPr>
      <w:r>
        <w:t>permitir que o usuário exclua atividades no calendário (RF);</w:t>
      </w:r>
    </w:p>
    <w:p w14:paraId="172B7C63" w14:textId="77777777" w:rsidR="00BA78D8" w:rsidRDefault="00BA78D8" w:rsidP="00BA78D8">
      <w:pPr>
        <w:pStyle w:val="TF-TEXTO"/>
        <w:numPr>
          <w:ilvl w:val="0"/>
          <w:numId w:val="6"/>
        </w:numPr>
      </w:pPr>
      <w:r>
        <w:t>permitir que o usuário forneça feedback para melhoras (RF);</w:t>
      </w:r>
    </w:p>
    <w:p w14:paraId="7A4F93DD" w14:textId="77777777" w:rsidR="00BA78D8" w:rsidRDefault="00BA78D8" w:rsidP="00BA78D8">
      <w:pPr>
        <w:pStyle w:val="TF-TEXTO"/>
        <w:numPr>
          <w:ilvl w:val="0"/>
          <w:numId w:val="6"/>
        </w:numPr>
      </w:pPr>
      <w:r>
        <w:t xml:space="preserve"> ser desenvolvido em React Native (RNF);</w:t>
      </w:r>
    </w:p>
    <w:p w14:paraId="59E88470" w14:textId="77777777" w:rsidR="00BA78D8" w:rsidRDefault="00BA78D8" w:rsidP="00BA78D8">
      <w:pPr>
        <w:pStyle w:val="TF-TEXTO"/>
        <w:numPr>
          <w:ilvl w:val="0"/>
          <w:numId w:val="6"/>
        </w:numPr>
      </w:pPr>
      <w:r>
        <w:t>utilizar o Visual Studio Code como ambiente de programação (RNF);</w:t>
      </w:r>
    </w:p>
    <w:p w14:paraId="482D9FF8" w14:textId="77777777" w:rsidR="00BA78D8" w:rsidRDefault="00BA78D8" w:rsidP="00BA78D8">
      <w:pPr>
        <w:pStyle w:val="TF-TEXTO"/>
        <w:numPr>
          <w:ilvl w:val="0"/>
          <w:numId w:val="6"/>
        </w:numPr>
      </w:pPr>
      <w:r>
        <w:t>funcionar sem a necessidade de conexão com a internet (RNF);</w:t>
      </w:r>
    </w:p>
    <w:p w14:paraId="195EBA6C" w14:textId="77777777" w:rsidR="00BA78D8" w:rsidRDefault="00BA78D8" w:rsidP="00BA78D8">
      <w:pPr>
        <w:pStyle w:val="TF-TEXTO"/>
        <w:numPr>
          <w:ilvl w:val="0"/>
          <w:numId w:val="6"/>
        </w:numPr>
      </w:pPr>
      <w:del w:id="57" w:author="Francisco Adell Péricas" w:date="2021-10-07T14:36:00Z">
        <w:r w:rsidDel="006E65D3">
          <w:delText xml:space="preserve">o </w:delText>
        </w:r>
      </w:del>
      <w:r>
        <w:t>moldar o perfil do usuário com base em suas atividades (RNF);</w:t>
      </w:r>
    </w:p>
    <w:p w14:paraId="62228617" w14:textId="77777777" w:rsidR="00BA78D8" w:rsidRDefault="00BA78D8" w:rsidP="00BA78D8">
      <w:pPr>
        <w:pStyle w:val="TF-TEXTO"/>
        <w:numPr>
          <w:ilvl w:val="0"/>
          <w:numId w:val="6"/>
        </w:numPr>
      </w:pPr>
      <w:commentRangeStart w:id="58"/>
      <w:r>
        <w:t>apresentar lembretes sobre atividades que se repetirão (RNF);</w:t>
      </w:r>
      <w:commentRangeEnd w:id="58"/>
      <w:r>
        <w:rPr>
          <w:rStyle w:val="Refdecomentrio"/>
        </w:rPr>
        <w:commentReference w:id="58"/>
      </w:r>
    </w:p>
    <w:p w14:paraId="617F1DC9" w14:textId="77777777" w:rsidR="00BA78D8" w:rsidRDefault="00BA78D8" w:rsidP="00BA78D8">
      <w:pPr>
        <w:pStyle w:val="TF-TEXTO"/>
        <w:numPr>
          <w:ilvl w:val="0"/>
          <w:numId w:val="6"/>
        </w:numPr>
      </w:pPr>
      <w:r>
        <w:t>utilizar a linguagem Python para desenvolver a aprendizagem de máquina (RNF).</w:t>
      </w:r>
    </w:p>
    <w:p w14:paraId="64A68467" w14:textId="77777777" w:rsidR="00BA78D8" w:rsidRDefault="00BA78D8" w:rsidP="00DE508C">
      <w:pPr>
        <w:pStyle w:val="Ttulo2"/>
      </w:pPr>
      <w:r>
        <w:t>METODOLOGIA</w:t>
      </w:r>
    </w:p>
    <w:p w14:paraId="63326232" w14:textId="77777777" w:rsidR="00BA78D8" w:rsidRPr="007E0D87" w:rsidRDefault="00BA78D8" w:rsidP="00451B94">
      <w:pPr>
        <w:pStyle w:val="TF-TEXTO"/>
      </w:pPr>
      <w:r w:rsidRPr="007E0D87">
        <w:t>O trabalho será desenvolvido observando as seguintes etapas:</w:t>
      </w:r>
    </w:p>
    <w:p w14:paraId="1EEDFEE5" w14:textId="77777777" w:rsidR="00BA78D8" w:rsidRPr="007E0D87" w:rsidRDefault="00BA78D8" w:rsidP="00BA78D8">
      <w:pPr>
        <w:pStyle w:val="TF-ALNEA"/>
        <w:numPr>
          <w:ilvl w:val="0"/>
          <w:numId w:val="3"/>
        </w:numPr>
        <w:contextualSpacing w:val="0"/>
      </w:pPr>
      <w:r>
        <w:t>levantamento de informações</w:t>
      </w:r>
      <w:r w:rsidRPr="007E0D87">
        <w:t>:</w:t>
      </w:r>
      <w:r>
        <w:t xml:space="preserve"> aprofundar os conteúdos vistos nos trabalhos correlatos, buscando conteúdos sobre Interação Humano Computador e dificuldades de utilização de tecnologias com base na idade</w:t>
      </w:r>
      <w:r w:rsidRPr="007E0D87">
        <w:t>;</w:t>
      </w:r>
    </w:p>
    <w:p w14:paraId="2B584BCB" w14:textId="77777777" w:rsidR="00BA78D8" w:rsidRDefault="00BA78D8" w:rsidP="00451B94">
      <w:pPr>
        <w:pStyle w:val="TF-ALNEA"/>
        <w:contextualSpacing w:val="0"/>
      </w:pPr>
      <w:r>
        <w:t>levantamento dos requisitos</w:t>
      </w:r>
      <w:r w:rsidRPr="007E0D87">
        <w:t>:</w:t>
      </w:r>
      <w:r>
        <w:t xml:space="preserve"> verificar se as linguagens Javascript, com o </w:t>
      </w:r>
      <w:r>
        <w:rPr>
          <w:i/>
          <w:iCs/>
        </w:rPr>
        <w:t xml:space="preserve">framework </w:t>
      </w:r>
      <w:r w:rsidRPr="00145BAD">
        <w:t>React Native</w:t>
      </w:r>
      <w:r>
        <w:rPr>
          <w:i/>
          <w:iCs/>
        </w:rPr>
        <w:t xml:space="preserve"> </w:t>
      </w:r>
      <w:r>
        <w:t xml:space="preserve">e linguagem </w:t>
      </w:r>
      <w:r w:rsidRPr="00145BAD">
        <w:t>Python</w:t>
      </w:r>
      <w:r>
        <w:t xml:space="preserve"> satisfazem as necessidades para o desenvolvimento do aplicativo, além de ajustar os requisitos elencados na subseção anterior;</w:t>
      </w:r>
    </w:p>
    <w:p w14:paraId="756071DA" w14:textId="77777777" w:rsidR="00BA78D8" w:rsidRDefault="00BA78D8" w:rsidP="00451B94">
      <w:pPr>
        <w:pStyle w:val="TF-ALNEA"/>
        <w:contextualSpacing w:val="0"/>
      </w:pPr>
      <w:r>
        <w:t>especificação: desenvolver os diagramas de casos de uso e de classes conforme a Unified Modeling Language (UML), utilizando a ferramenta Miro para desenho;</w:t>
      </w:r>
    </w:p>
    <w:p w14:paraId="0FFCA080" w14:textId="77777777" w:rsidR="00BA78D8" w:rsidRDefault="00BA78D8" w:rsidP="00451B94">
      <w:pPr>
        <w:pStyle w:val="TF-ALNEA"/>
        <w:contextualSpacing w:val="0"/>
      </w:pPr>
      <w:r>
        <w:t>análise: utilizando o diagrama resultado no exercício anterior, verificar a necessidade de revisão de requisitos e se as tecnologias propostas atendem as necessidades;</w:t>
      </w:r>
    </w:p>
    <w:p w14:paraId="69A5FBFB" w14:textId="77777777" w:rsidR="00BA78D8" w:rsidRDefault="00BA78D8" w:rsidP="00451B94">
      <w:pPr>
        <w:pStyle w:val="TF-ALNEA"/>
        <w:contextualSpacing w:val="0"/>
      </w:pPr>
      <w:r>
        <w:t xml:space="preserve">aprendizagem móvel: aperfeiçoar os conhecimentos sobre o desenvolvimento na linguagem </w:t>
      </w:r>
      <w:r w:rsidRPr="00145BAD">
        <w:t>Javascript,</w:t>
      </w:r>
      <w:r>
        <w:t xml:space="preserve"> com o </w:t>
      </w:r>
      <w:r w:rsidRPr="00145BAD">
        <w:rPr>
          <w:i/>
          <w:iCs/>
        </w:rPr>
        <w:t>framework</w:t>
      </w:r>
      <w:r>
        <w:t xml:space="preserve"> React Native, utilizando projetos </w:t>
      </w:r>
      <w:r>
        <w:lastRenderedPageBreak/>
        <w:t>propostos em cursos online;</w:t>
      </w:r>
    </w:p>
    <w:p w14:paraId="1FC0AFD7" w14:textId="77777777" w:rsidR="00BA78D8" w:rsidRDefault="00BA78D8" w:rsidP="00451B94">
      <w:pPr>
        <w:pStyle w:val="TF-ALNEA"/>
        <w:contextualSpacing w:val="0"/>
      </w:pPr>
      <w:r>
        <w:t xml:space="preserve">implementação visual: iniciar o desenvolvimento do aplicativo com </w:t>
      </w:r>
      <w:r w:rsidRPr="00145BAD">
        <w:t>React Native</w:t>
      </w:r>
      <w:r>
        <w:t xml:space="preserve">, utilizando o </w:t>
      </w:r>
      <w:r w:rsidRPr="00145BAD">
        <w:t>Visual Studio 2019</w:t>
      </w:r>
      <w:r>
        <w:t xml:space="preserve"> como IDE, com foco em implementar primeiramente as funcionalidades visíveis aos usuários;</w:t>
      </w:r>
    </w:p>
    <w:p w14:paraId="3E2694E9" w14:textId="77777777" w:rsidR="00BA78D8" w:rsidRDefault="00BA78D8" w:rsidP="00451B94">
      <w:pPr>
        <w:pStyle w:val="TF-ALNEA"/>
        <w:contextualSpacing w:val="0"/>
      </w:pPr>
      <w:r>
        <w:t xml:space="preserve">implementação funcional: iniciar o desenvolvimento da lógica de </w:t>
      </w:r>
      <w:r w:rsidRPr="00CB479B">
        <w:rPr>
          <w:i/>
          <w:iCs/>
        </w:rPr>
        <w:t>Machine Learning</w:t>
      </w:r>
      <w:r>
        <w:rPr>
          <w:i/>
          <w:iCs/>
        </w:rPr>
        <w:t xml:space="preserve"> </w:t>
      </w:r>
      <w:r>
        <w:t xml:space="preserve">(ML) em Python e então levar a lógica desenvolvida para o projeto em </w:t>
      </w:r>
      <w:r>
        <w:rPr>
          <w:i/>
          <w:iCs/>
        </w:rPr>
        <w:t>React Native</w:t>
      </w:r>
      <w:r>
        <w:t>.</w:t>
      </w:r>
    </w:p>
    <w:p w14:paraId="692B8542" w14:textId="77777777" w:rsidR="00BA78D8" w:rsidRDefault="00BA78D8" w:rsidP="00451B94">
      <w:pPr>
        <w:pStyle w:val="TF-ALNEA"/>
        <w:contextualSpacing w:val="0"/>
      </w:pPr>
      <w:r>
        <w:t>implementação do banco: realizar a configuração do banco de dados Firebase para armazenar as informações coletadas;</w:t>
      </w:r>
    </w:p>
    <w:p w14:paraId="45A43448" w14:textId="77777777" w:rsidR="00BA78D8" w:rsidRDefault="00BA78D8" w:rsidP="00451B94">
      <w:pPr>
        <w:pStyle w:val="TF-ALNEA"/>
        <w:contextualSpacing w:val="0"/>
      </w:pPr>
      <w:r>
        <w:t xml:space="preserve">testes: realizar testes de funcionalidades conforme cada etapa for concluída, testando-o por períodos semanais para confirmar o funcionamento da ML. </w:t>
      </w:r>
    </w:p>
    <w:p w14:paraId="477678EF" w14:textId="77777777" w:rsidR="00BA78D8" w:rsidRDefault="00BA78D8"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4</w:t>
      </w:r>
      <w:r>
        <w:fldChar w:fldCharType="end"/>
      </w:r>
      <w:r>
        <w:t>.</w:t>
      </w:r>
    </w:p>
    <w:p w14:paraId="270A4D4E" w14:textId="77777777" w:rsidR="00BA78D8" w:rsidRPr="007E0D87" w:rsidRDefault="00BA78D8" w:rsidP="0060060C">
      <w:pPr>
        <w:pStyle w:val="TF-LEGENDA-Ilustracao"/>
      </w:pPr>
      <w:bookmarkStart w:id="59" w:name="_Ref98650273"/>
      <w:r>
        <w:t xml:space="preserve">Quadro </w:t>
      </w:r>
      <w:fldSimple w:instr=" SEQ Quadro \* ARABIC ">
        <w:r>
          <w:rPr>
            <w:noProof/>
          </w:rPr>
          <w:t>4</w:t>
        </w:r>
      </w:fldSimple>
      <w:bookmarkEnd w:id="59"/>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78D8" w:rsidRPr="007E0D87" w14:paraId="5BE7D5B6"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1447311" w14:textId="77777777" w:rsidR="00BA78D8" w:rsidRPr="007E0D87" w:rsidRDefault="00BA78D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49FF22D3" w14:textId="77777777" w:rsidR="00BA78D8" w:rsidRPr="007E0D87" w:rsidRDefault="00BA78D8" w:rsidP="00470C41">
            <w:pPr>
              <w:pStyle w:val="TF-TEXTOQUADROCentralizado"/>
            </w:pPr>
            <w:r>
              <w:t>2022</w:t>
            </w:r>
          </w:p>
        </w:tc>
      </w:tr>
      <w:tr w:rsidR="00BA78D8" w:rsidRPr="007E0D87" w14:paraId="768B5F6F" w14:textId="77777777" w:rsidTr="00E51601">
        <w:trPr>
          <w:cantSplit/>
          <w:jc w:val="center"/>
        </w:trPr>
        <w:tc>
          <w:tcPr>
            <w:tcW w:w="6171" w:type="dxa"/>
            <w:tcBorders>
              <w:top w:val="nil"/>
              <w:left w:val="single" w:sz="4" w:space="0" w:color="auto"/>
              <w:bottom w:val="nil"/>
            </w:tcBorders>
            <w:shd w:val="clear" w:color="auto" w:fill="A6A6A6"/>
          </w:tcPr>
          <w:p w14:paraId="67FE97E2" w14:textId="77777777" w:rsidR="00BA78D8" w:rsidRPr="007E0D87" w:rsidRDefault="00BA78D8" w:rsidP="00470C41">
            <w:pPr>
              <w:pStyle w:val="TF-TEXTOQUADRO"/>
            </w:pPr>
          </w:p>
        </w:tc>
        <w:tc>
          <w:tcPr>
            <w:tcW w:w="557" w:type="dxa"/>
            <w:gridSpan w:val="2"/>
            <w:shd w:val="clear" w:color="auto" w:fill="A6A6A6"/>
          </w:tcPr>
          <w:p w14:paraId="2D15A11A" w14:textId="77777777" w:rsidR="00BA78D8" w:rsidRPr="007E0D87" w:rsidRDefault="00BA78D8" w:rsidP="00470C41">
            <w:pPr>
              <w:pStyle w:val="TF-TEXTOQUADROCentralizado"/>
            </w:pPr>
            <w:r>
              <w:t>Fev.</w:t>
            </w:r>
          </w:p>
        </w:tc>
        <w:tc>
          <w:tcPr>
            <w:tcW w:w="568" w:type="dxa"/>
            <w:gridSpan w:val="2"/>
            <w:shd w:val="clear" w:color="auto" w:fill="A6A6A6"/>
          </w:tcPr>
          <w:p w14:paraId="31D240C8" w14:textId="77777777" w:rsidR="00BA78D8" w:rsidRPr="007E0D87" w:rsidRDefault="00BA78D8" w:rsidP="00470C41">
            <w:pPr>
              <w:pStyle w:val="TF-TEXTOQUADROCentralizado"/>
            </w:pPr>
            <w:r>
              <w:t>mar</w:t>
            </w:r>
            <w:r w:rsidRPr="007E0D87">
              <w:t>.</w:t>
            </w:r>
          </w:p>
        </w:tc>
        <w:tc>
          <w:tcPr>
            <w:tcW w:w="568" w:type="dxa"/>
            <w:gridSpan w:val="2"/>
            <w:shd w:val="clear" w:color="auto" w:fill="A6A6A6"/>
          </w:tcPr>
          <w:p w14:paraId="6A0C066E" w14:textId="77777777" w:rsidR="00BA78D8" w:rsidRPr="007E0D87" w:rsidRDefault="00BA78D8" w:rsidP="00470C41">
            <w:pPr>
              <w:pStyle w:val="TF-TEXTOQUADROCentralizado"/>
            </w:pPr>
            <w:r>
              <w:t>abr</w:t>
            </w:r>
            <w:r w:rsidRPr="007E0D87">
              <w:t>.</w:t>
            </w:r>
          </w:p>
        </w:tc>
        <w:tc>
          <w:tcPr>
            <w:tcW w:w="568" w:type="dxa"/>
            <w:gridSpan w:val="2"/>
            <w:shd w:val="clear" w:color="auto" w:fill="A6A6A6"/>
          </w:tcPr>
          <w:p w14:paraId="6A5F98A1" w14:textId="77777777" w:rsidR="00BA78D8" w:rsidRPr="007E0D87" w:rsidRDefault="00BA78D8" w:rsidP="00470C41">
            <w:pPr>
              <w:pStyle w:val="TF-TEXTOQUADROCentralizado"/>
            </w:pPr>
            <w:r>
              <w:t>mai</w:t>
            </w:r>
            <w:r w:rsidRPr="007E0D87">
              <w:t>.</w:t>
            </w:r>
          </w:p>
        </w:tc>
        <w:tc>
          <w:tcPr>
            <w:tcW w:w="573" w:type="dxa"/>
            <w:gridSpan w:val="2"/>
            <w:shd w:val="clear" w:color="auto" w:fill="A6A6A6"/>
          </w:tcPr>
          <w:p w14:paraId="706F3D30" w14:textId="77777777" w:rsidR="00BA78D8" w:rsidRPr="007E0D87" w:rsidRDefault="00BA78D8" w:rsidP="00470C41">
            <w:pPr>
              <w:pStyle w:val="TF-TEXTOQUADROCentralizado"/>
            </w:pPr>
            <w:r>
              <w:t>jun</w:t>
            </w:r>
            <w:r w:rsidRPr="007E0D87">
              <w:t>.</w:t>
            </w:r>
          </w:p>
        </w:tc>
      </w:tr>
      <w:tr w:rsidR="00BA78D8" w:rsidRPr="007E0D87" w14:paraId="06B8E2B1" w14:textId="77777777" w:rsidTr="00E51601">
        <w:trPr>
          <w:cantSplit/>
          <w:jc w:val="center"/>
        </w:trPr>
        <w:tc>
          <w:tcPr>
            <w:tcW w:w="6171" w:type="dxa"/>
            <w:tcBorders>
              <w:top w:val="nil"/>
              <w:left w:val="single" w:sz="4" w:space="0" w:color="auto"/>
            </w:tcBorders>
            <w:shd w:val="clear" w:color="auto" w:fill="A6A6A6"/>
          </w:tcPr>
          <w:p w14:paraId="5BD90F0C" w14:textId="77777777" w:rsidR="00BA78D8" w:rsidRPr="007E0D87" w:rsidRDefault="00BA78D8" w:rsidP="00470C41">
            <w:pPr>
              <w:pStyle w:val="TF-TEXTOQUADRO"/>
            </w:pPr>
            <w:r w:rsidRPr="007E0D87">
              <w:t>etapas / quinzenas</w:t>
            </w:r>
          </w:p>
        </w:tc>
        <w:tc>
          <w:tcPr>
            <w:tcW w:w="273" w:type="dxa"/>
            <w:tcBorders>
              <w:bottom w:val="single" w:sz="4" w:space="0" w:color="auto"/>
            </w:tcBorders>
            <w:shd w:val="clear" w:color="auto" w:fill="A6A6A6"/>
          </w:tcPr>
          <w:p w14:paraId="31232497"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2C3F778B"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19D9DC4D"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55E5306A"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47F466C"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31BD7700"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4C8B05B4"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0C66A7E8"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94416C4" w14:textId="77777777" w:rsidR="00BA78D8" w:rsidRPr="007E0D87" w:rsidRDefault="00BA78D8" w:rsidP="00470C41">
            <w:pPr>
              <w:pStyle w:val="TF-TEXTOQUADROCentralizado"/>
            </w:pPr>
            <w:r w:rsidRPr="007E0D87">
              <w:t>1</w:t>
            </w:r>
          </w:p>
        </w:tc>
        <w:tc>
          <w:tcPr>
            <w:tcW w:w="289" w:type="dxa"/>
            <w:tcBorders>
              <w:bottom w:val="single" w:sz="4" w:space="0" w:color="auto"/>
            </w:tcBorders>
            <w:shd w:val="clear" w:color="auto" w:fill="A6A6A6"/>
          </w:tcPr>
          <w:p w14:paraId="242A52D8" w14:textId="77777777" w:rsidR="00BA78D8" w:rsidRPr="007E0D87" w:rsidRDefault="00BA78D8" w:rsidP="00470C41">
            <w:pPr>
              <w:pStyle w:val="TF-TEXTOQUADROCentralizado"/>
            </w:pPr>
            <w:r w:rsidRPr="007E0D87">
              <w:t>2</w:t>
            </w:r>
          </w:p>
        </w:tc>
      </w:tr>
      <w:tr w:rsidR="00BA78D8" w:rsidRPr="007E0D87" w14:paraId="7979FBA1" w14:textId="77777777" w:rsidTr="005A19CB">
        <w:trPr>
          <w:jc w:val="center"/>
        </w:trPr>
        <w:tc>
          <w:tcPr>
            <w:tcW w:w="6171" w:type="dxa"/>
            <w:tcBorders>
              <w:left w:val="single" w:sz="4" w:space="0" w:color="auto"/>
            </w:tcBorders>
          </w:tcPr>
          <w:p w14:paraId="7DDD58F1" w14:textId="77777777" w:rsidR="00BA78D8" w:rsidRPr="007E0D87" w:rsidRDefault="00BA78D8"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2FAA220B" w14:textId="77777777" w:rsidR="00BA78D8" w:rsidRPr="007E0D87" w:rsidRDefault="00BA78D8" w:rsidP="00470C41">
            <w:pPr>
              <w:pStyle w:val="TF-TEXTOQUADROCentralizado"/>
            </w:pPr>
          </w:p>
        </w:tc>
        <w:tc>
          <w:tcPr>
            <w:tcW w:w="284" w:type="dxa"/>
            <w:tcBorders>
              <w:bottom w:val="single" w:sz="4" w:space="0" w:color="auto"/>
            </w:tcBorders>
          </w:tcPr>
          <w:p w14:paraId="2CE8C9A7" w14:textId="77777777" w:rsidR="00BA78D8" w:rsidRPr="007E0D87" w:rsidRDefault="00BA78D8" w:rsidP="00470C41">
            <w:pPr>
              <w:pStyle w:val="TF-TEXTOQUADROCentralizado"/>
            </w:pPr>
          </w:p>
        </w:tc>
        <w:tc>
          <w:tcPr>
            <w:tcW w:w="284" w:type="dxa"/>
            <w:tcBorders>
              <w:bottom w:val="single" w:sz="4" w:space="0" w:color="auto"/>
            </w:tcBorders>
          </w:tcPr>
          <w:p w14:paraId="798CD458" w14:textId="77777777" w:rsidR="00BA78D8" w:rsidRPr="007E0D87" w:rsidRDefault="00BA78D8" w:rsidP="00470C41">
            <w:pPr>
              <w:pStyle w:val="TF-TEXTOQUADROCentralizado"/>
            </w:pPr>
          </w:p>
        </w:tc>
        <w:tc>
          <w:tcPr>
            <w:tcW w:w="284" w:type="dxa"/>
            <w:tcBorders>
              <w:bottom w:val="single" w:sz="4" w:space="0" w:color="auto"/>
            </w:tcBorders>
          </w:tcPr>
          <w:p w14:paraId="2ABB3B84" w14:textId="77777777" w:rsidR="00BA78D8" w:rsidRPr="007E0D87" w:rsidRDefault="00BA78D8" w:rsidP="00470C41">
            <w:pPr>
              <w:pStyle w:val="TF-TEXTOQUADROCentralizado"/>
            </w:pPr>
          </w:p>
        </w:tc>
        <w:tc>
          <w:tcPr>
            <w:tcW w:w="284" w:type="dxa"/>
            <w:tcBorders>
              <w:bottom w:val="single" w:sz="4" w:space="0" w:color="auto"/>
            </w:tcBorders>
          </w:tcPr>
          <w:p w14:paraId="6BE7010E" w14:textId="77777777" w:rsidR="00BA78D8" w:rsidRPr="007E0D87" w:rsidRDefault="00BA78D8" w:rsidP="00470C41">
            <w:pPr>
              <w:pStyle w:val="TF-TEXTOQUADROCentralizado"/>
            </w:pPr>
          </w:p>
        </w:tc>
        <w:tc>
          <w:tcPr>
            <w:tcW w:w="284" w:type="dxa"/>
            <w:tcBorders>
              <w:bottom w:val="single" w:sz="4" w:space="0" w:color="auto"/>
            </w:tcBorders>
          </w:tcPr>
          <w:p w14:paraId="18206894" w14:textId="77777777" w:rsidR="00BA78D8" w:rsidRPr="007E0D87" w:rsidRDefault="00BA78D8" w:rsidP="00470C41">
            <w:pPr>
              <w:pStyle w:val="TF-TEXTOQUADROCentralizado"/>
            </w:pPr>
          </w:p>
        </w:tc>
        <w:tc>
          <w:tcPr>
            <w:tcW w:w="284" w:type="dxa"/>
            <w:tcBorders>
              <w:bottom w:val="single" w:sz="4" w:space="0" w:color="auto"/>
            </w:tcBorders>
          </w:tcPr>
          <w:p w14:paraId="2E58BE39" w14:textId="77777777" w:rsidR="00BA78D8" w:rsidRPr="007E0D87" w:rsidRDefault="00BA78D8" w:rsidP="00470C41">
            <w:pPr>
              <w:pStyle w:val="TF-TEXTOQUADROCentralizado"/>
            </w:pPr>
          </w:p>
        </w:tc>
        <w:tc>
          <w:tcPr>
            <w:tcW w:w="284" w:type="dxa"/>
            <w:tcBorders>
              <w:bottom w:val="single" w:sz="4" w:space="0" w:color="auto"/>
            </w:tcBorders>
          </w:tcPr>
          <w:p w14:paraId="1D865CFD" w14:textId="77777777" w:rsidR="00BA78D8" w:rsidRPr="007E0D87" w:rsidRDefault="00BA78D8" w:rsidP="00470C41">
            <w:pPr>
              <w:pStyle w:val="TF-TEXTOQUADROCentralizado"/>
            </w:pPr>
          </w:p>
        </w:tc>
        <w:tc>
          <w:tcPr>
            <w:tcW w:w="284" w:type="dxa"/>
            <w:tcBorders>
              <w:bottom w:val="single" w:sz="4" w:space="0" w:color="auto"/>
            </w:tcBorders>
          </w:tcPr>
          <w:p w14:paraId="46AA05F0" w14:textId="77777777" w:rsidR="00BA78D8" w:rsidRPr="007E0D87" w:rsidRDefault="00BA78D8" w:rsidP="00470C41">
            <w:pPr>
              <w:pStyle w:val="TF-TEXTOQUADROCentralizado"/>
            </w:pPr>
          </w:p>
        </w:tc>
        <w:tc>
          <w:tcPr>
            <w:tcW w:w="289" w:type="dxa"/>
          </w:tcPr>
          <w:p w14:paraId="03B2B297" w14:textId="77777777" w:rsidR="00BA78D8" w:rsidRPr="007E0D87" w:rsidRDefault="00BA78D8" w:rsidP="00470C41">
            <w:pPr>
              <w:pStyle w:val="TF-TEXTOQUADROCentralizado"/>
            </w:pPr>
          </w:p>
        </w:tc>
      </w:tr>
      <w:tr w:rsidR="00BA78D8" w:rsidRPr="007E0D87" w14:paraId="25BEAC9D" w14:textId="77777777" w:rsidTr="005A19CB">
        <w:trPr>
          <w:jc w:val="center"/>
        </w:trPr>
        <w:tc>
          <w:tcPr>
            <w:tcW w:w="6171" w:type="dxa"/>
            <w:tcBorders>
              <w:left w:val="single" w:sz="4" w:space="0" w:color="auto"/>
            </w:tcBorders>
          </w:tcPr>
          <w:p w14:paraId="57B75935" w14:textId="77777777" w:rsidR="00BA78D8" w:rsidRPr="007E0D87" w:rsidRDefault="00BA78D8"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2FE61AB3" w14:textId="77777777" w:rsidR="00BA78D8" w:rsidRPr="007E0D87" w:rsidRDefault="00BA78D8" w:rsidP="00470C41">
            <w:pPr>
              <w:pStyle w:val="TF-TEXTOQUADROCentralizado"/>
            </w:pPr>
          </w:p>
        </w:tc>
        <w:tc>
          <w:tcPr>
            <w:tcW w:w="284" w:type="dxa"/>
            <w:tcBorders>
              <w:top w:val="single" w:sz="4" w:space="0" w:color="auto"/>
            </w:tcBorders>
            <w:shd w:val="clear" w:color="auto" w:fill="FFFFFF" w:themeFill="background1"/>
          </w:tcPr>
          <w:p w14:paraId="299B13B4" w14:textId="77777777" w:rsidR="00BA78D8" w:rsidRPr="007E0D87" w:rsidRDefault="00BA78D8" w:rsidP="00470C41">
            <w:pPr>
              <w:pStyle w:val="TF-TEXTOQUADROCentralizado"/>
            </w:pPr>
          </w:p>
        </w:tc>
        <w:tc>
          <w:tcPr>
            <w:tcW w:w="284" w:type="dxa"/>
            <w:tcBorders>
              <w:top w:val="single" w:sz="4" w:space="0" w:color="auto"/>
            </w:tcBorders>
          </w:tcPr>
          <w:p w14:paraId="3D4FAF97" w14:textId="77777777" w:rsidR="00BA78D8" w:rsidRPr="007E0D87" w:rsidRDefault="00BA78D8" w:rsidP="00470C41">
            <w:pPr>
              <w:pStyle w:val="TF-TEXTOQUADROCentralizado"/>
            </w:pPr>
          </w:p>
        </w:tc>
        <w:tc>
          <w:tcPr>
            <w:tcW w:w="284" w:type="dxa"/>
            <w:tcBorders>
              <w:top w:val="single" w:sz="4" w:space="0" w:color="auto"/>
            </w:tcBorders>
          </w:tcPr>
          <w:p w14:paraId="35100D78" w14:textId="77777777" w:rsidR="00BA78D8" w:rsidRPr="007E0D87" w:rsidRDefault="00BA78D8" w:rsidP="00470C41">
            <w:pPr>
              <w:pStyle w:val="TF-TEXTOQUADROCentralizado"/>
            </w:pPr>
          </w:p>
        </w:tc>
        <w:tc>
          <w:tcPr>
            <w:tcW w:w="284" w:type="dxa"/>
            <w:tcBorders>
              <w:top w:val="single" w:sz="4" w:space="0" w:color="auto"/>
            </w:tcBorders>
          </w:tcPr>
          <w:p w14:paraId="43E197B9" w14:textId="77777777" w:rsidR="00BA78D8" w:rsidRPr="007E0D87" w:rsidRDefault="00BA78D8" w:rsidP="00470C41">
            <w:pPr>
              <w:pStyle w:val="TF-TEXTOQUADROCentralizado"/>
            </w:pPr>
          </w:p>
        </w:tc>
        <w:tc>
          <w:tcPr>
            <w:tcW w:w="284" w:type="dxa"/>
            <w:tcBorders>
              <w:top w:val="single" w:sz="4" w:space="0" w:color="auto"/>
            </w:tcBorders>
          </w:tcPr>
          <w:p w14:paraId="408679F6" w14:textId="77777777" w:rsidR="00BA78D8" w:rsidRPr="007E0D87" w:rsidRDefault="00BA78D8" w:rsidP="00470C41">
            <w:pPr>
              <w:pStyle w:val="TF-TEXTOQUADROCentralizado"/>
            </w:pPr>
          </w:p>
        </w:tc>
        <w:tc>
          <w:tcPr>
            <w:tcW w:w="284" w:type="dxa"/>
            <w:tcBorders>
              <w:top w:val="single" w:sz="4" w:space="0" w:color="auto"/>
            </w:tcBorders>
          </w:tcPr>
          <w:p w14:paraId="02019F79" w14:textId="77777777" w:rsidR="00BA78D8" w:rsidRPr="007E0D87" w:rsidRDefault="00BA78D8" w:rsidP="00470C41">
            <w:pPr>
              <w:pStyle w:val="TF-TEXTOQUADROCentralizado"/>
            </w:pPr>
          </w:p>
        </w:tc>
        <w:tc>
          <w:tcPr>
            <w:tcW w:w="284" w:type="dxa"/>
            <w:tcBorders>
              <w:top w:val="single" w:sz="4" w:space="0" w:color="auto"/>
            </w:tcBorders>
          </w:tcPr>
          <w:p w14:paraId="134F94EA" w14:textId="77777777" w:rsidR="00BA78D8" w:rsidRPr="007E0D87" w:rsidRDefault="00BA78D8" w:rsidP="00470C41">
            <w:pPr>
              <w:pStyle w:val="TF-TEXTOQUADROCentralizado"/>
            </w:pPr>
          </w:p>
        </w:tc>
        <w:tc>
          <w:tcPr>
            <w:tcW w:w="284" w:type="dxa"/>
            <w:tcBorders>
              <w:top w:val="single" w:sz="4" w:space="0" w:color="auto"/>
            </w:tcBorders>
          </w:tcPr>
          <w:p w14:paraId="6F109213" w14:textId="77777777" w:rsidR="00BA78D8" w:rsidRPr="007E0D87" w:rsidRDefault="00BA78D8" w:rsidP="00470C41">
            <w:pPr>
              <w:pStyle w:val="TF-TEXTOQUADROCentralizado"/>
            </w:pPr>
          </w:p>
        </w:tc>
        <w:tc>
          <w:tcPr>
            <w:tcW w:w="289" w:type="dxa"/>
          </w:tcPr>
          <w:p w14:paraId="69C0D52A" w14:textId="77777777" w:rsidR="00BA78D8" w:rsidRPr="007E0D87" w:rsidRDefault="00BA78D8" w:rsidP="00470C41">
            <w:pPr>
              <w:pStyle w:val="TF-TEXTOQUADROCentralizado"/>
            </w:pPr>
          </w:p>
        </w:tc>
      </w:tr>
      <w:tr w:rsidR="00BA78D8" w:rsidRPr="007E0D87" w14:paraId="287F25E1" w14:textId="77777777" w:rsidTr="005A19CB">
        <w:trPr>
          <w:jc w:val="center"/>
        </w:trPr>
        <w:tc>
          <w:tcPr>
            <w:tcW w:w="6171" w:type="dxa"/>
            <w:tcBorders>
              <w:left w:val="single" w:sz="4" w:space="0" w:color="auto"/>
            </w:tcBorders>
          </w:tcPr>
          <w:p w14:paraId="1EF0BC48" w14:textId="77777777" w:rsidR="00BA78D8" w:rsidRPr="007E0D87" w:rsidRDefault="00BA78D8" w:rsidP="00470C41">
            <w:pPr>
              <w:pStyle w:val="TF-TEXTOQUADRO"/>
            </w:pPr>
            <w:r>
              <w:t>especificação</w:t>
            </w:r>
          </w:p>
        </w:tc>
        <w:tc>
          <w:tcPr>
            <w:tcW w:w="273" w:type="dxa"/>
            <w:tcBorders>
              <w:bottom w:val="single" w:sz="4" w:space="0" w:color="auto"/>
            </w:tcBorders>
          </w:tcPr>
          <w:p w14:paraId="1473E74E"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3D7D6A50"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0F6443C6" w14:textId="77777777" w:rsidR="00BA78D8" w:rsidRPr="007E0D87" w:rsidRDefault="00BA78D8" w:rsidP="00470C41">
            <w:pPr>
              <w:pStyle w:val="TF-TEXTOQUADROCentralizado"/>
            </w:pPr>
          </w:p>
        </w:tc>
        <w:tc>
          <w:tcPr>
            <w:tcW w:w="284" w:type="dxa"/>
            <w:tcBorders>
              <w:bottom w:val="single" w:sz="4" w:space="0" w:color="auto"/>
            </w:tcBorders>
          </w:tcPr>
          <w:p w14:paraId="1488CC10" w14:textId="77777777" w:rsidR="00BA78D8" w:rsidRPr="007E0D87" w:rsidRDefault="00BA78D8" w:rsidP="00470C41">
            <w:pPr>
              <w:pStyle w:val="TF-TEXTOQUADROCentralizado"/>
            </w:pPr>
          </w:p>
        </w:tc>
        <w:tc>
          <w:tcPr>
            <w:tcW w:w="284" w:type="dxa"/>
            <w:tcBorders>
              <w:bottom w:val="single" w:sz="4" w:space="0" w:color="auto"/>
            </w:tcBorders>
          </w:tcPr>
          <w:p w14:paraId="5F094014" w14:textId="77777777" w:rsidR="00BA78D8" w:rsidRPr="007E0D87" w:rsidRDefault="00BA78D8" w:rsidP="00470C41">
            <w:pPr>
              <w:pStyle w:val="TF-TEXTOQUADROCentralizado"/>
            </w:pPr>
          </w:p>
        </w:tc>
        <w:tc>
          <w:tcPr>
            <w:tcW w:w="284" w:type="dxa"/>
            <w:tcBorders>
              <w:bottom w:val="single" w:sz="4" w:space="0" w:color="auto"/>
            </w:tcBorders>
          </w:tcPr>
          <w:p w14:paraId="00EC16F0" w14:textId="77777777" w:rsidR="00BA78D8" w:rsidRPr="007E0D87" w:rsidRDefault="00BA78D8" w:rsidP="00470C41">
            <w:pPr>
              <w:pStyle w:val="TF-TEXTOQUADROCentralizado"/>
            </w:pPr>
          </w:p>
        </w:tc>
        <w:tc>
          <w:tcPr>
            <w:tcW w:w="284" w:type="dxa"/>
            <w:tcBorders>
              <w:bottom w:val="single" w:sz="4" w:space="0" w:color="auto"/>
            </w:tcBorders>
          </w:tcPr>
          <w:p w14:paraId="7C38963A" w14:textId="77777777" w:rsidR="00BA78D8" w:rsidRPr="007E0D87" w:rsidRDefault="00BA78D8" w:rsidP="00470C41">
            <w:pPr>
              <w:pStyle w:val="TF-TEXTOQUADROCentralizado"/>
            </w:pPr>
          </w:p>
        </w:tc>
        <w:tc>
          <w:tcPr>
            <w:tcW w:w="284" w:type="dxa"/>
            <w:tcBorders>
              <w:bottom w:val="single" w:sz="4" w:space="0" w:color="auto"/>
            </w:tcBorders>
          </w:tcPr>
          <w:p w14:paraId="21E8333F" w14:textId="77777777" w:rsidR="00BA78D8" w:rsidRPr="007E0D87" w:rsidRDefault="00BA78D8" w:rsidP="00470C41">
            <w:pPr>
              <w:pStyle w:val="TF-TEXTOQUADROCentralizado"/>
            </w:pPr>
          </w:p>
        </w:tc>
        <w:tc>
          <w:tcPr>
            <w:tcW w:w="284" w:type="dxa"/>
            <w:tcBorders>
              <w:bottom w:val="single" w:sz="4" w:space="0" w:color="auto"/>
            </w:tcBorders>
          </w:tcPr>
          <w:p w14:paraId="6402C6C9" w14:textId="77777777" w:rsidR="00BA78D8" w:rsidRPr="007E0D87" w:rsidRDefault="00BA78D8" w:rsidP="00470C41">
            <w:pPr>
              <w:pStyle w:val="TF-TEXTOQUADROCentralizado"/>
            </w:pPr>
          </w:p>
        </w:tc>
        <w:tc>
          <w:tcPr>
            <w:tcW w:w="289" w:type="dxa"/>
          </w:tcPr>
          <w:p w14:paraId="5990F11F" w14:textId="77777777" w:rsidR="00BA78D8" w:rsidRPr="007E0D87" w:rsidRDefault="00BA78D8" w:rsidP="00470C41">
            <w:pPr>
              <w:pStyle w:val="TF-TEXTOQUADROCentralizado"/>
            </w:pPr>
          </w:p>
        </w:tc>
      </w:tr>
      <w:tr w:rsidR="00BA78D8" w:rsidRPr="007E0D87" w14:paraId="2948AD44" w14:textId="77777777" w:rsidTr="005A19CB">
        <w:trPr>
          <w:jc w:val="center"/>
        </w:trPr>
        <w:tc>
          <w:tcPr>
            <w:tcW w:w="6171" w:type="dxa"/>
            <w:tcBorders>
              <w:left w:val="single" w:sz="4" w:space="0" w:color="auto"/>
            </w:tcBorders>
          </w:tcPr>
          <w:p w14:paraId="30DCE6A1" w14:textId="77777777" w:rsidR="00BA78D8" w:rsidRPr="007E0D87" w:rsidRDefault="00BA78D8" w:rsidP="00470C41">
            <w:pPr>
              <w:pStyle w:val="TF-TEXTOQUADRO"/>
            </w:pPr>
            <w:r>
              <w:t>análise</w:t>
            </w:r>
          </w:p>
        </w:tc>
        <w:tc>
          <w:tcPr>
            <w:tcW w:w="273" w:type="dxa"/>
          </w:tcPr>
          <w:p w14:paraId="258889AE" w14:textId="77777777" w:rsidR="00BA78D8" w:rsidRPr="007E0D87" w:rsidRDefault="00BA78D8" w:rsidP="00470C41">
            <w:pPr>
              <w:pStyle w:val="TF-TEXTOQUADROCentralizado"/>
            </w:pPr>
          </w:p>
        </w:tc>
        <w:tc>
          <w:tcPr>
            <w:tcW w:w="284" w:type="dxa"/>
          </w:tcPr>
          <w:p w14:paraId="02168DDD" w14:textId="77777777" w:rsidR="00BA78D8" w:rsidRPr="007E0D87" w:rsidRDefault="00BA78D8" w:rsidP="00470C41">
            <w:pPr>
              <w:pStyle w:val="TF-TEXTOQUADROCentralizado"/>
            </w:pPr>
          </w:p>
        </w:tc>
        <w:tc>
          <w:tcPr>
            <w:tcW w:w="284" w:type="dxa"/>
            <w:shd w:val="clear" w:color="auto" w:fill="AEAAAA" w:themeFill="background2" w:themeFillShade="BF"/>
          </w:tcPr>
          <w:p w14:paraId="364D0CDC" w14:textId="77777777" w:rsidR="00BA78D8" w:rsidRPr="007E0D87" w:rsidRDefault="00BA78D8" w:rsidP="00470C41">
            <w:pPr>
              <w:pStyle w:val="TF-TEXTOQUADROCentralizado"/>
            </w:pPr>
          </w:p>
        </w:tc>
        <w:tc>
          <w:tcPr>
            <w:tcW w:w="284" w:type="dxa"/>
          </w:tcPr>
          <w:p w14:paraId="44F328E5" w14:textId="77777777" w:rsidR="00BA78D8" w:rsidRPr="007E0D87" w:rsidRDefault="00BA78D8" w:rsidP="00470C41">
            <w:pPr>
              <w:pStyle w:val="TF-TEXTOQUADROCentralizado"/>
            </w:pPr>
          </w:p>
        </w:tc>
        <w:tc>
          <w:tcPr>
            <w:tcW w:w="284" w:type="dxa"/>
          </w:tcPr>
          <w:p w14:paraId="3F74A2EC" w14:textId="77777777" w:rsidR="00BA78D8" w:rsidRPr="007E0D87" w:rsidRDefault="00BA78D8" w:rsidP="00470C41">
            <w:pPr>
              <w:pStyle w:val="TF-TEXTOQUADROCentralizado"/>
            </w:pPr>
          </w:p>
        </w:tc>
        <w:tc>
          <w:tcPr>
            <w:tcW w:w="284" w:type="dxa"/>
          </w:tcPr>
          <w:p w14:paraId="789B0761" w14:textId="77777777" w:rsidR="00BA78D8" w:rsidRPr="007E0D87" w:rsidRDefault="00BA78D8" w:rsidP="00470C41">
            <w:pPr>
              <w:pStyle w:val="TF-TEXTOQUADROCentralizado"/>
            </w:pPr>
          </w:p>
        </w:tc>
        <w:tc>
          <w:tcPr>
            <w:tcW w:w="284" w:type="dxa"/>
          </w:tcPr>
          <w:p w14:paraId="6E7717A9" w14:textId="77777777" w:rsidR="00BA78D8" w:rsidRPr="007E0D87" w:rsidRDefault="00BA78D8" w:rsidP="00470C41">
            <w:pPr>
              <w:pStyle w:val="TF-TEXTOQUADROCentralizado"/>
            </w:pPr>
          </w:p>
        </w:tc>
        <w:tc>
          <w:tcPr>
            <w:tcW w:w="284" w:type="dxa"/>
          </w:tcPr>
          <w:p w14:paraId="69D39F4F" w14:textId="77777777" w:rsidR="00BA78D8" w:rsidRPr="007E0D87" w:rsidRDefault="00BA78D8" w:rsidP="00470C41">
            <w:pPr>
              <w:pStyle w:val="TF-TEXTOQUADROCentralizado"/>
            </w:pPr>
          </w:p>
        </w:tc>
        <w:tc>
          <w:tcPr>
            <w:tcW w:w="284" w:type="dxa"/>
          </w:tcPr>
          <w:p w14:paraId="76938FB5" w14:textId="77777777" w:rsidR="00BA78D8" w:rsidRPr="007E0D87" w:rsidRDefault="00BA78D8" w:rsidP="00470C41">
            <w:pPr>
              <w:pStyle w:val="TF-TEXTOQUADROCentralizado"/>
            </w:pPr>
          </w:p>
        </w:tc>
        <w:tc>
          <w:tcPr>
            <w:tcW w:w="289" w:type="dxa"/>
          </w:tcPr>
          <w:p w14:paraId="15FD162E" w14:textId="77777777" w:rsidR="00BA78D8" w:rsidRPr="007E0D87" w:rsidRDefault="00BA78D8" w:rsidP="00470C41">
            <w:pPr>
              <w:pStyle w:val="TF-TEXTOQUADROCentralizado"/>
            </w:pPr>
          </w:p>
        </w:tc>
      </w:tr>
      <w:tr w:rsidR="00BA78D8" w:rsidRPr="007E0D87" w14:paraId="2E35561A" w14:textId="77777777" w:rsidTr="005A19CB">
        <w:trPr>
          <w:jc w:val="center"/>
        </w:trPr>
        <w:tc>
          <w:tcPr>
            <w:tcW w:w="6171" w:type="dxa"/>
            <w:tcBorders>
              <w:left w:val="single" w:sz="4" w:space="0" w:color="auto"/>
            </w:tcBorders>
          </w:tcPr>
          <w:p w14:paraId="642BD946" w14:textId="77777777" w:rsidR="00BA78D8" w:rsidRDefault="00BA78D8" w:rsidP="00470C41">
            <w:pPr>
              <w:pStyle w:val="TF-TEXTOQUADRO"/>
            </w:pPr>
            <w:r>
              <w:t>aprendizagem mobile</w:t>
            </w:r>
          </w:p>
        </w:tc>
        <w:tc>
          <w:tcPr>
            <w:tcW w:w="273" w:type="dxa"/>
          </w:tcPr>
          <w:p w14:paraId="013B4EE4" w14:textId="77777777" w:rsidR="00BA78D8" w:rsidRPr="007E0D87" w:rsidRDefault="00BA78D8" w:rsidP="00470C41">
            <w:pPr>
              <w:pStyle w:val="TF-TEXTOQUADROCentralizado"/>
            </w:pPr>
          </w:p>
        </w:tc>
        <w:tc>
          <w:tcPr>
            <w:tcW w:w="284" w:type="dxa"/>
          </w:tcPr>
          <w:p w14:paraId="5B4E28FD" w14:textId="77777777" w:rsidR="00BA78D8" w:rsidRPr="007E0D87" w:rsidRDefault="00BA78D8" w:rsidP="00470C41">
            <w:pPr>
              <w:pStyle w:val="TF-TEXTOQUADROCentralizado"/>
            </w:pPr>
          </w:p>
        </w:tc>
        <w:tc>
          <w:tcPr>
            <w:tcW w:w="284" w:type="dxa"/>
            <w:shd w:val="clear" w:color="auto" w:fill="AEAAAA" w:themeFill="background2" w:themeFillShade="BF"/>
          </w:tcPr>
          <w:p w14:paraId="60875989" w14:textId="77777777" w:rsidR="00BA78D8" w:rsidRPr="007E0D87" w:rsidRDefault="00BA78D8" w:rsidP="00470C41">
            <w:pPr>
              <w:pStyle w:val="TF-TEXTOQUADROCentralizado"/>
            </w:pPr>
          </w:p>
        </w:tc>
        <w:tc>
          <w:tcPr>
            <w:tcW w:w="284" w:type="dxa"/>
            <w:shd w:val="clear" w:color="auto" w:fill="AEAAAA" w:themeFill="background2" w:themeFillShade="BF"/>
          </w:tcPr>
          <w:p w14:paraId="4382CA17" w14:textId="77777777" w:rsidR="00BA78D8" w:rsidRPr="007E0D87" w:rsidRDefault="00BA78D8" w:rsidP="00470C41">
            <w:pPr>
              <w:pStyle w:val="TF-TEXTOQUADROCentralizado"/>
            </w:pPr>
          </w:p>
        </w:tc>
        <w:tc>
          <w:tcPr>
            <w:tcW w:w="284" w:type="dxa"/>
            <w:shd w:val="clear" w:color="auto" w:fill="AEAAAA" w:themeFill="background2" w:themeFillShade="BF"/>
          </w:tcPr>
          <w:p w14:paraId="0B8FAEB9" w14:textId="77777777" w:rsidR="00BA78D8" w:rsidRPr="007E0D87" w:rsidRDefault="00BA78D8" w:rsidP="00470C41">
            <w:pPr>
              <w:pStyle w:val="TF-TEXTOQUADROCentralizado"/>
            </w:pPr>
          </w:p>
        </w:tc>
        <w:tc>
          <w:tcPr>
            <w:tcW w:w="284" w:type="dxa"/>
          </w:tcPr>
          <w:p w14:paraId="222EA4EF" w14:textId="77777777" w:rsidR="00BA78D8" w:rsidRPr="007E0D87" w:rsidRDefault="00BA78D8" w:rsidP="00470C41">
            <w:pPr>
              <w:pStyle w:val="TF-TEXTOQUADROCentralizado"/>
            </w:pPr>
          </w:p>
        </w:tc>
        <w:tc>
          <w:tcPr>
            <w:tcW w:w="284" w:type="dxa"/>
          </w:tcPr>
          <w:p w14:paraId="727A215D" w14:textId="77777777" w:rsidR="00BA78D8" w:rsidRPr="007E0D87" w:rsidRDefault="00BA78D8" w:rsidP="00470C41">
            <w:pPr>
              <w:pStyle w:val="TF-TEXTOQUADROCentralizado"/>
            </w:pPr>
          </w:p>
        </w:tc>
        <w:tc>
          <w:tcPr>
            <w:tcW w:w="284" w:type="dxa"/>
          </w:tcPr>
          <w:p w14:paraId="525EE3FF" w14:textId="77777777" w:rsidR="00BA78D8" w:rsidRPr="007E0D87" w:rsidRDefault="00BA78D8" w:rsidP="00470C41">
            <w:pPr>
              <w:pStyle w:val="TF-TEXTOQUADROCentralizado"/>
            </w:pPr>
          </w:p>
        </w:tc>
        <w:tc>
          <w:tcPr>
            <w:tcW w:w="284" w:type="dxa"/>
          </w:tcPr>
          <w:p w14:paraId="1D5D872E" w14:textId="77777777" w:rsidR="00BA78D8" w:rsidRPr="007E0D87" w:rsidRDefault="00BA78D8" w:rsidP="00470C41">
            <w:pPr>
              <w:pStyle w:val="TF-TEXTOQUADROCentralizado"/>
            </w:pPr>
          </w:p>
        </w:tc>
        <w:tc>
          <w:tcPr>
            <w:tcW w:w="289" w:type="dxa"/>
          </w:tcPr>
          <w:p w14:paraId="2817A583" w14:textId="77777777" w:rsidR="00BA78D8" w:rsidRPr="007E0D87" w:rsidRDefault="00BA78D8" w:rsidP="00470C41">
            <w:pPr>
              <w:pStyle w:val="TF-TEXTOQUADROCentralizado"/>
            </w:pPr>
          </w:p>
        </w:tc>
      </w:tr>
      <w:tr w:rsidR="00BA78D8" w:rsidRPr="007E0D87" w14:paraId="4866F361" w14:textId="77777777" w:rsidTr="005A19CB">
        <w:trPr>
          <w:jc w:val="center"/>
        </w:trPr>
        <w:tc>
          <w:tcPr>
            <w:tcW w:w="6171" w:type="dxa"/>
            <w:tcBorders>
              <w:left w:val="single" w:sz="4" w:space="0" w:color="auto"/>
            </w:tcBorders>
          </w:tcPr>
          <w:p w14:paraId="4F34F02C" w14:textId="77777777" w:rsidR="00BA78D8" w:rsidRDefault="00BA78D8" w:rsidP="00470C41">
            <w:pPr>
              <w:pStyle w:val="TF-TEXTOQUADRO"/>
            </w:pPr>
            <w:r>
              <w:t>implementação visual</w:t>
            </w:r>
          </w:p>
        </w:tc>
        <w:tc>
          <w:tcPr>
            <w:tcW w:w="273" w:type="dxa"/>
          </w:tcPr>
          <w:p w14:paraId="3CEEA1D3" w14:textId="77777777" w:rsidR="00BA78D8" w:rsidRPr="007E0D87" w:rsidRDefault="00BA78D8" w:rsidP="00470C41">
            <w:pPr>
              <w:pStyle w:val="TF-TEXTOQUADROCentralizado"/>
            </w:pPr>
          </w:p>
        </w:tc>
        <w:tc>
          <w:tcPr>
            <w:tcW w:w="284" w:type="dxa"/>
          </w:tcPr>
          <w:p w14:paraId="29C2ED53" w14:textId="77777777" w:rsidR="00BA78D8" w:rsidRPr="007E0D87" w:rsidRDefault="00BA78D8" w:rsidP="00470C41">
            <w:pPr>
              <w:pStyle w:val="TF-TEXTOQUADROCentralizado"/>
            </w:pPr>
          </w:p>
        </w:tc>
        <w:tc>
          <w:tcPr>
            <w:tcW w:w="284" w:type="dxa"/>
          </w:tcPr>
          <w:p w14:paraId="3617628B" w14:textId="77777777" w:rsidR="00BA78D8" w:rsidRPr="007E0D87" w:rsidRDefault="00BA78D8" w:rsidP="00470C41">
            <w:pPr>
              <w:pStyle w:val="TF-TEXTOQUADROCentralizado"/>
            </w:pPr>
          </w:p>
        </w:tc>
        <w:tc>
          <w:tcPr>
            <w:tcW w:w="284" w:type="dxa"/>
            <w:shd w:val="clear" w:color="auto" w:fill="AEAAAA" w:themeFill="background2" w:themeFillShade="BF"/>
          </w:tcPr>
          <w:p w14:paraId="3A2C3CB9" w14:textId="77777777" w:rsidR="00BA78D8" w:rsidRPr="007E0D87" w:rsidRDefault="00BA78D8" w:rsidP="00470C41">
            <w:pPr>
              <w:pStyle w:val="TF-TEXTOQUADROCentralizado"/>
            </w:pPr>
          </w:p>
        </w:tc>
        <w:tc>
          <w:tcPr>
            <w:tcW w:w="284" w:type="dxa"/>
            <w:shd w:val="clear" w:color="auto" w:fill="AEAAAA" w:themeFill="background2" w:themeFillShade="BF"/>
          </w:tcPr>
          <w:p w14:paraId="4E2250F6" w14:textId="77777777" w:rsidR="00BA78D8" w:rsidRPr="007E0D87" w:rsidRDefault="00BA78D8" w:rsidP="00470C41">
            <w:pPr>
              <w:pStyle w:val="TF-TEXTOQUADROCentralizado"/>
            </w:pPr>
          </w:p>
        </w:tc>
        <w:tc>
          <w:tcPr>
            <w:tcW w:w="284" w:type="dxa"/>
            <w:shd w:val="clear" w:color="auto" w:fill="AEAAAA" w:themeFill="background2" w:themeFillShade="BF"/>
          </w:tcPr>
          <w:p w14:paraId="1588B959" w14:textId="77777777" w:rsidR="00BA78D8" w:rsidRPr="007E0D87" w:rsidRDefault="00BA78D8" w:rsidP="00470C41">
            <w:pPr>
              <w:pStyle w:val="TF-TEXTOQUADROCentralizado"/>
            </w:pPr>
          </w:p>
        </w:tc>
        <w:tc>
          <w:tcPr>
            <w:tcW w:w="284" w:type="dxa"/>
          </w:tcPr>
          <w:p w14:paraId="393B45DA" w14:textId="77777777" w:rsidR="00BA78D8" w:rsidRPr="007E0D87" w:rsidRDefault="00BA78D8" w:rsidP="00470C41">
            <w:pPr>
              <w:pStyle w:val="TF-TEXTOQUADROCentralizado"/>
            </w:pPr>
          </w:p>
        </w:tc>
        <w:tc>
          <w:tcPr>
            <w:tcW w:w="284" w:type="dxa"/>
          </w:tcPr>
          <w:p w14:paraId="31F390B7" w14:textId="77777777" w:rsidR="00BA78D8" w:rsidRPr="007E0D87" w:rsidRDefault="00BA78D8" w:rsidP="00470C41">
            <w:pPr>
              <w:pStyle w:val="TF-TEXTOQUADROCentralizado"/>
            </w:pPr>
          </w:p>
        </w:tc>
        <w:tc>
          <w:tcPr>
            <w:tcW w:w="284" w:type="dxa"/>
          </w:tcPr>
          <w:p w14:paraId="6803921F" w14:textId="77777777" w:rsidR="00BA78D8" w:rsidRPr="007E0D87" w:rsidRDefault="00BA78D8" w:rsidP="00470C41">
            <w:pPr>
              <w:pStyle w:val="TF-TEXTOQUADROCentralizado"/>
            </w:pPr>
          </w:p>
        </w:tc>
        <w:tc>
          <w:tcPr>
            <w:tcW w:w="289" w:type="dxa"/>
          </w:tcPr>
          <w:p w14:paraId="6C09A0B3" w14:textId="77777777" w:rsidR="00BA78D8" w:rsidRPr="007E0D87" w:rsidRDefault="00BA78D8" w:rsidP="00470C41">
            <w:pPr>
              <w:pStyle w:val="TF-TEXTOQUADROCentralizado"/>
            </w:pPr>
          </w:p>
        </w:tc>
      </w:tr>
      <w:tr w:rsidR="00BA78D8" w:rsidRPr="007E0D87" w14:paraId="453AEAFD" w14:textId="77777777" w:rsidTr="005A19CB">
        <w:trPr>
          <w:jc w:val="center"/>
        </w:trPr>
        <w:tc>
          <w:tcPr>
            <w:tcW w:w="6171" w:type="dxa"/>
            <w:tcBorders>
              <w:left w:val="single" w:sz="4" w:space="0" w:color="auto"/>
            </w:tcBorders>
          </w:tcPr>
          <w:p w14:paraId="3093AFEC" w14:textId="77777777" w:rsidR="00BA78D8" w:rsidRDefault="00BA78D8" w:rsidP="00470C41">
            <w:pPr>
              <w:pStyle w:val="TF-TEXTOQUADRO"/>
            </w:pPr>
            <w:r>
              <w:t>implementação funcional</w:t>
            </w:r>
          </w:p>
        </w:tc>
        <w:tc>
          <w:tcPr>
            <w:tcW w:w="273" w:type="dxa"/>
          </w:tcPr>
          <w:p w14:paraId="2CD0C8DA" w14:textId="77777777" w:rsidR="00BA78D8" w:rsidRPr="007E0D87" w:rsidRDefault="00BA78D8" w:rsidP="00470C41">
            <w:pPr>
              <w:pStyle w:val="TF-TEXTOQUADROCentralizado"/>
            </w:pPr>
          </w:p>
        </w:tc>
        <w:tc>
          <w:tcPr>
            <w:tcW w:w="284" w:type="dxa"/>
          </w:tcPr>
          <w:p w14:paraId="60B61E0C" w14:textId="77777777" w:rsidR="00BA78D8" w:rsidRPr="007E0D87" w:rsidRDefault="00BA78D8" w:rsidP="00470C41">
            <w:pPr>
              <w:pStyle w:val="TF-TEXTOQUADROCentralizado"/>
            </w:pPr>
          </w:p>
        </w:tc>
        <w:tc>
          <w:tcPr>
            <w:tcW w:w="284" w:type="dxa"/>
          </w:tcPr>
          <w:p w14:paraId="45AB9DCE" w14:textId="77777777" w:rsidR="00BA78D8" w:rsidRPr="007E0D87" w:rsidRDefault="00BA78D8" w:rsidP="00470C41">
            <w:pPr>
              <w:pStyle w:val="TF-TEXTOQUADROCentralizado"/>
            </w:pPr>
          </w:p>
        </w:tc>
        <w:tc>
          <w:tcPr>
            <w:tcW w:w="284" w:type="dxa"/>
          </w:tcPr>
          <w:p w14:paraId="63D1D3CE" w14:textId="77777777" w:rsidR="00BA78D8" w:rsidRPr="007E0D87" w:rsidRDefault="00BA78D8" w:rsidP="00470C41">
            <w:pPr>
              <w:pStyle w:val="TF-TEXTOQUADROCentralizado"/>
            </w:pPr>
          </w:p>
        </w:tc>
        <w:tc>
          <w:tcPr>
            <w:tcW w:w="284" w:type="dxa"/>
          </w:tcPr>
          <w:p w14:paraId="03B77C3A" w14:textId="77777777" w:rsidR="00BA78D8" w:rsidRPr="007E0D87" w:rsidRDefault="00BA78D8" w:rsidP="00470C41">
            <w:pPr>
              <w:pStyle w:val="TF-TEXTOQUADROCentralizado"/>
            </w:pPr>
          </w:p>
        </w:tc>
        <w:tc>
          <w:tcPr>
            <w:tcW w:w="284" w:type="dxa"/>
            <w:shd w:val="clear" w:color="auto" w:fill="AEAAAA" w:themeFill="background2" w:themeFillShade="BF"/>
          </w:tcPr>
          <w:p w14:paraId="3125703F" w14:textId="77777777" w:rsidR="00BA78D8" w:rsidRPr="007E0D87" w:rsidRDefault="00BA78D8" w:rsidP="005A19CB">
            <w:pPr>
              <w:pStyle w:val="TF-TEXTOQUADROCentralizado"/>
              <w:jc w:val="left"/>
            </w:pPr>
          </w:p>
        </w:tc>
        <w:tc>
          <w:tcPr>
            <w:tcW w:w="284" w:type="dxa"/>
            <w:shd w:val="clear" w:color="auto" w:fill="AEAAAA" w:themeFill="background2" w:themeFillShade="BF"/>
          </w:tcPr>
          <w:p w14:paraId="044FFD0D" w14:textId="77777777" w:rsidR="00BA78D8" w:rsidRPr="007E0D87" w:rsidRDefault="00BA78D8" w:rsidP="00470C41">
            <w:pPr>
              <w:pStyle w:val="TF-TEXTOQUADROCentralizado"/>
            </w:pPr>
          </w:p>
        </w:tc>
        <w:tc>
          <w:tcPr>
            <w:tcW w:w="284" w:type="dxa"/>
            <w:shd w:val="clear" w:color="auto" w:fill="AEAAAA" w:themeFill="background2" w:themeFillShade="BF"/>
          </w:tcPr>
          <w:p w14:paraId="0BAB9F3D" w14:textId="77777777" w:rsidR="00BA78D8" w:rsidRPr="007E0D87" w:rsidRDefault="00BA78D8" w:rsidP="00470C41">
            <w:pPr>
              <w:pStyle w:val="TF-TEXTOQUADROCentralizado"/>
            </w:pPr>
          </w:p>
        </w:tc>
        <w:tc>
          <w:tcPr>
            <w:tcW w:w="284" w:type="dxa"/>
          </w:tcPr>
          <w:p w14:paraId="52088D86" w14:textId="77777777" w:rsidR="00BA78D8" w:rsidRPr="007E0D87" w:rsidRDefault="00BA78D8" w:rsidP="00470C41">
            <w:pPr>
              <w:pStyle w:val="TF-TEXTOQUADROCentralizado"/>
            </w:pPr>
          </w:p>
        </w:tc>
        <w:tc>
          <w:tcPr>
            <w:tcW w:w="289" w:type="dxa"/>
          </w:tcPr>
          <w:p w14:paraId="2D2A2785" w14:textId="77777777" w:rsidR="00BA78D8" w:rsidRPr="007E0D87" w:rsidRDefault="00BA78D8" w:rsidP="00470C41">
            <w:pPr>
              <w:pStyle w:val="TF-TEXTOQUADROCentralizado"/>
            </w:pPr>
          </w:p>
        </w:tc>
      </w:tr>
      <w:tr w:rsidR="00BA78D8" w:rsidRPr="007E0D87" w14:paraId="3D897F2E" w14:textId="77777777" w:rsidTr="005A19CB">
        <w:trPr>
          <w:jc w:val="center"/>
        </w:trPr>
        <w:tc>
          <w:tcPr>
            <w:tcW w:w="6171" w:type="dxa"/>
            <w:tcBorders>
              <w:left w:val="single" w:sz="4" w:space="0" w:color="auto"/>
            </w:tcBorders>
          </w:tcPr>
          <w:p w14:paraId="0055C54E" w14:textId="77777777" w:rsidR="00BA78D8" w:rsidRDefault="00BA78D8" w:rsidP="00470C41">
            <w:pPr>
              <w:pStyle w:val="TF-TEXTOQUADRO"/>
            </w:pPr>
            <w:r>
              <w:t>implementação do banco</w:t>
            </w:r>
          </w:p>
        </w:tc>
        <w:tc>
          <w:tcPr>
            <w:tcW w:w="273" w:type="dxa"/>
          </w:tcPr>
          <w:p w14:paraId="757EE932" w14:textId="77777777" w:rsidR="00BA78D8" w:rsidRPr="007E0D87" w:rsidRDefault="00BA78D8" w:rsidP="00470C41">
            <w:pPr>
              <w:pStyle w:val="TF-TEXTOQUADROCentralizado"/>
            </w:pPr>
          </w:p>
        </w:tc>
        <w:tc>
          <w:tcPr>
            <w:tcW w:w="284" w:type="dxa"/>
          </w:tcPr>
          <w:p w14:paraId="20C51549" w14:textId="77777777" w:rsidR="00BA78D8" w:rsidRPr="007E0D87" w:rsidRDefault="00BA78D8" w:rsidP="00470C41">
            <w:pPr>
              <w:pStyle w:val="TF-TEXTOQUADROCentralizado"/>
            </w:pPr>
          </w:p>
        </w:tc>
        <w:tc>
          <w:tcPr>
            <w:tcW w:w="284" w:type="dxa"/>
          </w:tcPr>
          <w:p w14:paraId="43CE4598" w14:textId="77777777" w:rsidR="00BA78D8" w:rsidRPr="007E0D87" w:rsidRDefault="00BA78D8" w:rsidP="00470C41">
            <w:pPr>
              <w:pStyle w:val="TF-TEXTOQUADROCentralizado"/>
            </w:pPr>
          </w:p>
        </w:tc>
        <w:tc>
          <w:tcPr>
            <w:tcW w:w="284" w:type="dxa"/>
          </w:tcPr>
          <w:p w14:paraId="5B50BB46" w14:textId="77777777" w:rsidR="00BA78D8" w:rsidRPr="007E0D87" w:rsidRDefault="00BA78D8" w:rsidP="00470C41">
            <w:pPr>
              <w:pStyle w:val="TF-TEXTOQUADROCentralizado"/>
            </w:pPr>
          </w:p>
        </w:tc>
        <w:tc>
          <w:tcPr>
            <w:tcW w:w="284" w:type="dxa"/>
          </w:tcPr>
          <w:p w14:paraId="432D4B37" w14:textId="77777777" w:rsidR="00BA78D8" w:rsidRPr="007E0D87" w:rsidRDefault="00BA78D8" w:rsidP="00470C41">
            <w:pPr>
              <w:pStyle w:val="TF-TEXTOQUADROCentralizado"/>
            </w:pPr>
          </w:p>
        </w:tc>
        <w:tc>
          <w:tcPr>
            <w:tcW w:w="284" w:type="dxa"/>
          </w:tcPr>
          <w:p w14:paraId="3BAB4E34" w14:textId="77777777" w:rsidR="00BA78D8" w:rsidRPr="007E0D87" w:rsidRDefault="00BA78D8" w:rsidP="00470C41">
            <w:pPr>
              <w:pStyle w:val="TF-TEXTOQUADROCentralizado"/>
            </w:pPr>
          </w:p>
        </w:tc>
        <w:tc>
          <w:tcPr>
            <w:tcW w:w="284" w:type="dxa"/>
          </w:tcPr>
          <w:p w14:paraId="35E3F6D6" w14:textId="77777777" w:rsidR="00BA78D8" w:rsidRPr="007E0D87" w:rsidRDefault="00BA78D8" w:rsidP="00470C41">
            <w:pPr>
              <w:pStyle w:val="TF-TEXTOQUADROCentralizado"/>
            </w:pPr>
          </w:p>
        </w:tc>
        <w:tc>
          <w:tcPr>
            <w:tcW w:w="284" w:type="dxa"/>
            <w:shd w:val="clear" w:color="auto" w:fill="AEAAAA" w:themeFill="background2" w:themeFillShade="BF"/>
          </w:tcPr>
          <w:p w14:paraId="05813056" w14:textId="77777777" w:rsidR="00BA78D8" w:rsidRPr="007E0D87" w:rsidRDefault="00BA78D8" w:rsidP="00470C41">
            <w:pPr>
              <w:pStyle w:val="TF-TEXTOQUADROCentralizado"/>
            </w:pPr>
          </w:p>
        </w:tc>
        <w:tc>
          <w:tcPr>
            <w:tcW w:w="284" w:type="dxa"/>
            <w:shd w:val="clear" w:color="auto" w:fill="AEAAAA" w:themeFill="background2" w:themeFillShade="BF"/>
          </w:tcPr>
          <w:p w14:paraId="4827F662" w14:textId="77777777" w:rsidR="00BA78D8" w:rsidRPr="007E0D87" w:rsidRDefault="00BA78D8" w:rsidP="00470C41">
            <w:pPr>
              <w:pStyle w:val="TF-TEXTOQUADROCentralizado"/>
            </w:pPr>
          </w:p>
        </w:tc>
        <w:tc>
          <w:tcPr>
            <w:tcW w:w="289" w:type="dxa"/>
            <w:shd w:val="clear" w:color="auto" w:fill="AEAAAA" w:themeFill="background2" w:themeFillShade="BF"/>
          </w:tcPr>
          <w:p w14:paraId="4023EEB5" w14:textId="77777777" w:rsidR="00BA78D8" w:rsidRPr="007E0D87" w:rsidRDefault="00BA78D8" w:rsidP="00470C41">
            <w:pPr>
              <w:pStyle w:val="TF-TEXTOQUADROCentralizado"/>
            </w:pPr>
          </w:p>
        </w:tc>
      </w:tr>
      <w:tr w:rsidR="00BA78D8" w:rsidRPr="007E0D87" w14:paraId="32AFF0D1" w14:textId="77777777" w:rsidTr="005A19CB">
        <w:trPr>
          <w:jc w:val="center"/>
        </w:trPr>
        <w:tc>
          <w:tcPr>
            <w:tcW w:w="6171" w:type="dxa"/>
            <w:tcBorders>
              <w:left w:val="single" w:sz="4" w:space="0" w:color="auto"/>
              <w:bottom w:val="single" w:sz="4" w:space="0" w:color="auto"/>
            </w:tcBorders>
          </w:tcPr>
          <w:p w14:paraId="5EE0D0FD" w14:textId="77777777" w:rsidR="00BA78D8" w:rsidRDefault="00BA78D8" w:rsidP="00470C41">
            <w:pPr>
              <w:pStyle w:val="TF-TEXTOQUADRO"/>
            </w:pPr>
            <w:r>
              <w:t>testes</w:t>
            </w:r>
          </w:p>
        </w:tc>
        <w:tc>
          <w:tcPr>
            <w:tcW w:w="273" w:type="dxa"/>
            <w:tcBorders>
              <w:bottom w:val="single" w:sz="4" w:space="0" w:color="auto"/>
            </w:tcBorders>
          </w:tcPr>
          <w:p w14:paraId="71BE6C79" w14:textId="77777777" w:rsidR="00BA78D8" w:rsidRPr="007E0D87" w:rsidRDefault="00BA78D8" w:rsidP="00470C41">
            <w:pPr>
              <w:pStyle w:val="TF-TEXTOQUADROCentralizado"/>
            </w:pPr>
          </w:p>
        </w:tc>
        <w:tc>
          <w:tcPr>
            <w:tcW w:w="284" w:type="dxa"/>
            <w:tcBorders>
              <w:bottom w:val="single" w:sz="4" w:space="0" w:color="auto"/>
            </w:tcBorders>
          </w:tcPr>
          <w:p w14:paraId="315453BF" w14:textId="77777777" w:rsidR="00BA78D8" w:rsidRPr="007E0D87" w:rsidRDefault="00BA78D8" w:rsidP="00470C41">
            <w:pPr>
              <w:pStyle w:val="TF-TEXTOQUADROCentralizado"/>
            </w:pPr>
          </w:p>
        </w:tc>
        <w:tc>
          <w:tcPr>
            <w:tcW w:w="284" w:type="dxa"/>
            <w:tcBorders>
              <w:bottom w:val="single" w:sz="4" w:space="0" w:color="auto"/>
            </w:tcBorders>
          </w:tcPr>
          <w:p w14:paraId="0B1D8E8C"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07F24144"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3BE8E37"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062BCE1"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16F4E8F8"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4C9A34DB"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52EA8954" w14:textId="77777777" w:rsidR="00BA78D8" w:rsidRPr="007E0D87" w:rsidRDefault="00BA78D8" w:rsidP="00470C41">
            <w:pPr>
              <w:pStyle w:val="TF-TEXTOQUADROCentralizado"/>
            </w:pPr>
          </w:p>
        </w:tc>
        <w:tc>
          <w:tcPr>
            <w:tcW w:w="289" w:type="dxa"/>
            <w:tcBorders>
              <w:bottom w:val="single" w:sz="4" w:space="0" w:color="auto"/>
            </w:tcBorders>
            <w:shd w:val="clear" w:color="auto" w:fill="AEAAAA" w:themeFill="background2" w:themeFillShade="BF"/>
          </w:tcPr>
          <w:p w14:paraId="0AA33835" w14:textId="77777777" w:rsidR="00BA78D8" w:rsidRPr="007E0D87" w:rsidRDefault="00BA78D8" w:rsidP="00470C41">
            <w:pPr>
              <w:pStyle w:val="TF-TEXTOQUADROCentralizado"/>
            </w:pPr>
          </w:p>
        </w:tc>
      </w:tr>
    </w:tbl>
    <w:p w14:paraId="22B6582C" w14:textId="77777777" w:rsidR="00BA78D8" w:rsidRDefault="00BA78D8" w:rsidP="00FC4A9F">
      <w:pPr>
        <w:pStyle w:val="TF-FONTE"/>
      </w:pPr>
      <w:r>
        <w:t>Fonte: elaborado pelo autor.</w:t>
      </w:r>
    </w:p>
    <w:p w14:paraId="48614615" w14:textId="77777777" w:rsidR="00BA78D8" w:rsidRPr="007A1883" w:rsidRDefault="00BA78D8" w:rsidP="00FC4A9F">
      <w:pPr>
        <w:pStyle w:val="Ttulo1"/>
      </w:pPr>
      <w:r>
        <w:t>REVISÃO BIBLIOGRÁFICA</w:t>
      </w:r>
    </w:p>
    <w:p w14:paraId="56CA7303" w14:textId="77777777" w:rsidR="00BA78D8" w:rsidRDefault="00BA78D8" w:rsidP="00771000">
      <w:pPr>
        <w:pStyle w:val="TF-TEXTO"/>
      </w:pPr>
      <w:r>
        <w:t xml:space="preserve">Nesta seção são apresentados os temas principais que compõe o trabalho. Na subseção 4.1 é aprofundado </w:t>
      </w:r>
      <w:del w:id="60" w:author="Francisco Adell Péricas" w:date="2021-10-07T14:38:00Z">
        <w:r w:rsidDel="006E65D3">
          <w:delText xml:space="preserve">sobre </w:delText>
        </w:r>
      </w:del>
      <w:r>
        <w:t xml:space="preserve">o tema da evolução tecnológica e os impactos disso na sociedade. A subseção 4.2 aborda a dificuldade encontrada pelo grupo dos idosos em conseguir acompanhar os avanços tecnológicos. Por último, na subseção 4.3 </w:t>
      </w:r>
      <w:del w:id="61" w:author="Francisco Adell Péricas" w:date="2021-10-07T14:38:00Z">
        <w:r w:rsidDel="006E65D3">
          <w:delText xml:space="preserve">é </w:delText>
        </w:r>
      </w:del>
      <w:ins w:id="62" w:author="Francisco Adell Péricas" w:date="2021-10-07T14:38:00Z">
        <w:r>
          <w:t xml:space="preserve">são </w:t>
        </w:r>
      </w:ins>
      <w:r>
        <w:t>apresentado</w:t>
      </w:r>
      <w:ins w:id="63" w:author="Francisco Adell Péricas" w:date="2021-10-07T14:39:00Z">
        <w:r>
          <w:t>s</w:t>
        </w:r>
      </w:ins>
      <w:r>
        <w:t xml:space="preserve"> </w:t>
      </w:r>
      <w:ins w:id="64" w:author="Francisco Adell Péricas" w:date="2021-10-07T14:38:00Z">
        <w:r>
          <w:t xml:space="preserve">aspectos </w:t>
        </w:r>
      </w:ins>
      <w:r>
        <w:t>sobre Interação Humano Computador (IHC).</w:t>
      </w:r>
    </w:p>
    <w:p w14:paraId="2FAB1CB2" w14:textId="77777777" w:rsidR="00BA78D8" w:rsidRDefault="00BA78D8" w:rsidP="00AB5E98">
      <w:pPr>
        <w:pStyle w:val="Ttulo2"/>
      </w:pPr>
      <w:r>
        <w:t>AVANÇO TECNOLÓGIO E SEUS IMPACTOS NA SOCIEDADE</w:t>
      </w:r>
    </w:p>
    <w:p w14:paraId="5278B400" w14:textId="77777777" w:rsidR="00BA78D8" w:rsidRDefault="00BA78D8" w:rsidP="00771000">
      <w:pPr>
        <w:pStyle w:val="TF-TEXTO"/>
      </w:pPr>
      <w:r>
        <w:t xml:space="preserve">Nas últimas décadas, a sociedade está passando por uma constante revolução tecnológica, em que se vê dia após dia o acesso à informação tornar-se mais fácil e rápido (BRANDVOICE CISCO, 2019). O acesso da informação fácil influenciou e muito a </w:t>
      </w:r>
      <w:r>
        <w:lastRenderedPageBreak/>
        <w:t>necessidade de melhorar as tecnologias que são porta de entrada para esse mundo, como por exemplo o celular.</w:t>
      </w:r>
    </w:p>
    <w:p w14:paraId="7B9E4DF2" w14:textId="77777777" w:rsidR="00BA78D8" w:rsidRDefault="00BA78D8" w:rsidP="00771000">
      <w:pPr>
        <w:pStyle w:val="TF-TEXTO"/>
      </w:pPr>
      <w:r>
        <w:t xml:space="preserve">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w:t>
      </w:r>
      <w:ins w:id="65" w:author="Francisco Adell Péricas" w:date="2021-10-07T14:40:00Z">
        <w:r>
          <w:t>n</w:t>
        </w:r>
      </w:ins>
      <w:r>
        <w:t>este período de 3 anos, é superior a todo o período de 32 anos anteriores juntos (BRANDVOICE CISCO, 2019).</w:t>
      </w:r>
    </w:p>
    <w:p w14:paraId="032136FA" w14:textId="77777777" w:rsidR="00BA78D8" w:rsidRDefault="00BA78D8" w:rsidP="00771000">
      <w:pPr>
        <w:pStyle w:val="TF-TEXTO"/>
      </w:pPr>
      <w:r>
        <w:t xml:space="preserve">Esse aumento tornou cada vez mais comum as pessoas </w:t>
      </w:r>
      <w:del w:id="66" w:author="Francisco Adell Péricas" w:date="2021-10-07T14:40:00Z">
        <w:r w:rsidDel="006E65D3">
          <w:delText xml:space="preserve">terem </w:delText>
        </w:r>
      </w:del>
      <w:ins w:id="67" w:author="Francisco Adell Péricas" w:date="2021-10-07T14:40:00Z">
        <w:r>
          <w:t xml:space="preserve">utilizarem </w:t>
        </w:r>
      </w:ins>
      <w:r>
        <w:t xml:space="preserve">um </w:t>
      </w:r>
      <w:r w:rsidRPr="00B5570E">
        <w:rPr>
          <w:i/>
          <w:iCs/>
        </w:rPr>
        <w:t>smartphone</w:t>
      </w:r>
      <w:r>
        <w:rPr>
          <w:i/>
          <w:iCs/>
        </w:rPr>
        <w:t xml:space="preserve"> </w:t>
      </w:r>
      <w:r>
        <w:t xml:space="preserve">nas atividades do cotidiano, auxiliando a realizar praticamente qualquer tarefa e permitindo otimizar o tempo, organizar a rotina, entre muitas outras aplicabilidades (VITORIA, 2020). Como pode-se ver na </w:t>
      </w:r>
      <w:r>
        <w:fldChar w:fldCharType="begin"/>
      </w:r>
      <w:r>
        <w:instrText xml:space="preserve"> REF _Ref84351507 \h </w:instrText>
      </w:r>
      <w:r>
        <w:fldChar w:fldCharType="separate"/>
      </w:r>
      <w:r>
        <w:t xml:space="preserve">Quadro </w:t>
      </w:r>
      <w:r>
        <w:rPr>
          <w:noProof/>
        </w:rPr>
        <w:t>5</w:t>
      </w:r>
      <w:r>
        <w:fldChar w:fldCharType="end"/>
      </w:r>
      <w:r>
        <w:t>, baseado nos dados fornecidos pela Anatel, só no município de Blumenau tem-se uma densidade de aparelhos telefônicos superiores a quantidade de residentes (366.418 mil habitantes em 2021, conforme o IBGE) na cidade.</w:t>
      </w:r>
    </w:p>
    <w:p w14:paraId="2C46C440" w14:textId="77777777" w:rsidR="00BA78D8" w:rsidRDefault="00BA78D8" w:rsidP="00771000">
      <w:pPr>
        <w:pStyle w:val="TF-TEXTO"/>
      </w:pPr>
    </w:p>
    <w:p w14:paraId="31E3A445" w14:textId="77777777" w:rsidR="00BA78D8" w:rsidRDefault="00BA78D8" w:rsidP="00594685">
      <w:pPr>
        <w:pStyle w:val="TF-LEGENDA"/>
      </w:pPr>
      <w:bookmarkStart w:id="68" w:name="_Ref84351507"/>
      <w:r>
        <w:t xml:space="preserve">Quadro </w:t>
      </w:r>
      <w:fldSimple w:instr=" SEQ Quadro \* ARABIC ">
        <w:r>
          <w:rPr>
            <w:noProof/>
          </w:rPr>
          <w:t>5</w:t>
        </w:r>
      </w:fldSimple>
      <w:bookmarkEnd w:id="68"/>
      <w:r>
        <w:t xml:space="preserve"> - Quantidade total de celulares no município de Blumenau</w:t>
      </w:r>
    </w:p>
    <w:p w14:paraId="0521AD75" w14:textId="77777777" w:rsidR="00BA78D8" w:rsidRDefault="00BA78D8" w:rsidP="00DE508C">
      <w:pPr>
        <w:pStyle w:val="TF-FIGURA"/>
      </w:pPr>
      <w:r w:rsidRPr="00C36BA2">
        <w:rPr>
          <w:noProof/>
        </w:rPr>
        <w:drawing>
          <wp:inline distT="0" distB="0" distL="0" distR="0" wp14:anchorId="786742C0" wp14:editId="2C78BD7B">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2"/>
                    <a:stretch>
                      <a:fillRect/>
                    </a:stretch>
                  </pic:blipFill>
                  <pic:spPr>
                    <a:xfrm>
                      <a:off x="0" y="0"/>
                      <a:ext cx="5760720" cy="1966595"/>
                    </a:xfrm>
                    <a:prstGeom prst="rect">
                      <a:avLst/>
                    </a:prstGeom>
                  </pic:spPr>
                </pic:pic>
              </a:graphicData>
            </a:graphic>
          </wp:inline>
        </w:drawing>
      </w:r>
    </w:p>
    <w:p w14:paraId="7808126E" w14:textId="77777777" w:rsidR="00BA78D8" w:rsidRDefault="00BA78D8" w:rsidP="00771000">
      <w:pPr>
        <w:pStyle w:val="TF-FONTE"/>
      </w:pPr>
      <w:r w:rsidRPr="00C36BA2">
        <w:t>Fonte: Teleco (2021)</w:t>
      </w:r>
    </w:p>
    <w:p w14:paraId="68B7F740" w14:textId="77777777" w:rsidR="00BA78D8" w:rsidRPr="00C36BA2" w:rsidRDefault="00BA78D8" w:rsidP="00771000">
      <w:pPr>
        <w:pStyle w:val="TF-TEXTO"/>
        <w:ind w:firstLine="0"/>
      </w:pPr>
      <w:r>
        <w:tab/>
        <w:t xml:space="preserve">Por mais que se tenha uma quantidade grande de benefícios, há impactos negativos nesta mudança, que podem ser vistos acontecendo diariamente na vida das pessoas. A necessidade de se adequar a esta nova sociedade está cada vez mais evidente, conforme ela segue evoluindo. Contudo, há aqueles que possuem receio ou dificuldade de seguir este processo de evolução (BUCHEER, 1998). </w:t>
      </w:r>
    </w:p>
    <w:p w14:paraId="749544AA" w14:textId="77777777" w:rsidR="00BA78D8" w:rsidRDefault="00BA78D8" w:rsidP="00AB5E98">
      <w:pPr>
        <w:pStyle w:val="Ttulo2"/>
      </w:pPr>
      <w:r>
        <w:lastRenderedPageBreak/>
        <w:t>AS DIFICULDADES ENCONTRADAS DO USO DA TECNOLOGIA PELOS IDOSOS</w:t>
      </w:r>
    </w:p>
    <w:p w14:paraId="1D78159C" w14:textId="77777777" w:rsidR="00BA78D8" w:rsidRDefault="00BA78D8" w:rsidP="00AB5E98">
      <w:pPr>
        <w:pStyle w:val="TF-TEXTO"/>
      </w:pPr>
      <w:r>
        <w:t xml:space="preserve">Por mais que a tecnologia seja uma ferramenta útil para boa parte da população, há alguns grupos que sofrem em conseguir acompanhar o constante lançamento de novas funções e apetrechos que prometem ajudar o cotidiano das pessoas. Não isoladamente, mas principalmente, </w:t>
      </w:r>
      <w:del w:id="69" w:author="Francisco Adell Péricas" w:date="2021-10-07T14:41:00Z">
        <w:r w:rsidDel="00EA7288">
          <w:delText xml:space="preserve">se </w:delText>
        </w:r>
      </w:del>
      <w:r>
        <w:t>percebe</w:t>
      </w:r>
      <w:ins w:id="70" w:author="Francisco Adell Péricas" w:date="2021-10-07T14:41:00Z">
        <w:r>
          <w:t>-se</w:t>
        </w:r>
      </w:ins>
      <w:r>
        <w:t xml:space="preserve"> uma dificuldade crescente </w:t>
      </w:r>
      <w:del w:id="71" w:author="Francisco Adell Péricas" w:date="2021-10-07T14:42:00Z">
        <w:r w:rsidDel="00EA7288">
          <w:delText xml:space="preserve">de </w:delText>
        </w:r>
      </w:del>
      <w:ins w:id="72" w:author="Francisco Adell Péricas" w:date="2021-10-07T14:42:00Z">
        <w:r>
          <w:t xml:space="preserve">em </w:t>
        </w:r>
      </w:ins>
      <w:r>
        <w:t>pessoas de mais idade conseguirem manter-se atualizadas quando o assunto é a evolução tecnológica. Gomes (2017) afirma que os idosos fazem parte de um grupo frágil em que a tecnologia deve estar ainda mais presente</w:t>
      </w:r>
      <w:del w:id="73" w:author="Francisco Adell Péricas" w:date="2021-10-07T14:42:00Z">
        <w:r w:rsidDel="00EA7288">
          <w:delText>s</w:delText>
        </w:r>
      </w:del>
      <w:r>
        <w:t xml:space="preserve"> para auxiliá-los e melhorar sua qualidade de vida. Contudo, a dificuldade está exatamente no contato que esse grupo possui com a tecnologia, por não conseguirem compreender como utilizá-la, apresentando bastante dificuldade para entendê-la e assim gerando uma recusa de usá-la. (BUCHEER,</w:t>
      </w:r>
      <w:r w:rsidDel="00863D7F">
        <w:t xml:space="preserve"> </w:t>
      </w:r>
      <w:r>
        <w:t>1998)</w:t>
      </w:r>
    </w:p>
    <w:p w14:paraId="22E1D239" w14:textId="77777777" w:rsidR="00BA78D8" w:rsidRDefault="00BA78D8" w:rsidP="00AB5E98">
      <w:pPr>
        <w:pStyle w:val="TF-TEXTO"/>
      </w:pPr>
      <w:r>
        <w:t>Deste modo, a interação dos idosos com a tecnologia passou a ser um objeto de estudo importante para garantir que todos consigam se beneficiar das coisas boas que tecnologia possui. Conforme dito por Della (2018, p. 65), “[...] projeções do IBGE apontam que, em 2025, haverá mais idosos que crianças de 0 a 11 anos no Brasil.”. Esse fato apenas evidencia ainda mais a importância de garantir a acessibilidade de todos à tecnologia e comunicação.</w:t>
      </w:r>
    </w:p>
    <w:p w14:paraId="4C4A924C" w14:textId="77777777" w:rsidR="00BA78D8" w:rsidRDefault="00BA78D8" w:rsidP="00AB5E98">
      <w:pPr>
        <w:pStyle w:val="TF-TEXTO"/>
      </w:pPr>
      <w:r>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Percebeu-se principalmente a dificuldade em utilizar ferramentas como o pacote Office, que possui várias funções e uma grande quantidade de informações em tela. </w:t>
      </w:r>
    </w:p>
    <w:p w14:paraId="63DB5349" w14:textId="77777777" w:rsidR="00BA78D8" w:rsidRDefault="00BA78D8" w:rsidP="00CA5DF9">
      <w:pPr>
        <w:pStyle w:val="TF-TEXTO"/>
      </w:pPr>
      <w:r>
        <w:t xml:space="preserve">No entanto, mesmo que a dificuldade no início existisse, com o período de ensino proposto por Della (2018), idosos de mais de 60 anos começaram a buscar e se desafiar mais pelas tecnologias após receberem auxílio em seu exercício constante. </w:t>
      </w:r>
      <w:del w:id="74" w:author="Francisco Adell Péricas" w:date="2021-10-07T14:43:00Z">
        <w:r w:rsidDel="00D32638">
          <w:delText xml:space="preserve">Àqueles </w:delText>
        </w:r>
      </w:del>
      <w:ins w:id="75" w:author="Francisco Adell Péricas" w:date="2021-10-07T14:43:00Z">
        <w:r>
          <w:t xml:space="preserve">Aqueles </w:t>
        </w:r>
      </w:ins>
      <w:r>
        <w:t>que possuem computadores em suas residências</w:t>
      </w:r>
      <w:del w:id="76" w:author="Francisco Adell Péricas" w:date="2021-10-07T14:43:00Z">
        <w:r w:rsidDel="00D32638">
          <w:delText>,</w:delText>
        </w:r>
      </w:del>
      <w:r>
        <w:t xml:space="preserve"> passaram a utilizá-los mais por vontade própria, agregando mais conhecimento na utilização de Mídias Sociais em paralelo.</w:t>
      </w:r>
    </w:p>
    <w:p w14:paraId="70170403" w14:textId="77777777" w:rsidR="00BA78D8" w:rsidRDefault="00BA78D8" w:rsidP="003B4778">
      <w:pPr>
        <w:pStyle w:val="Ttulo2"/>
      </w:pPr>
      <w:r>
        <w:t>INTERAÇÃO HUMANO COMPUTADOR</w:t>
      </w:r>
    </w:p>
    <w:p w14:paraId="3E01E7E4" w14:textId="77777777" w:rsidR="00BA78D8" w:rsidRDefault="00BA78D8" w:rsidP="003B4778">
      <w:pPr>
        <w:pStyle w:val="TF-TEXTO"/>
      </w:pPr>
      <w:r>
        <w:t xml:space="preserve">A Interação Humano-Computador </w:t>
      </w:r>
      <w:del w:id="77" w:author="Francisco Adell Péricas" w:date="2021-10-07T14:43:00Z">
        <w:r w:rsidDel="00D32638">
          <w:delText xml:space="preserve">é uma que </w:delText>
        </w:r>
      </w:del>
      <w:r>
        <w:t>estuda o usuário dentro dos sistemas de computação.</w:t>
      </w:r>
    </w:p>
    <w:p w14:paraId="6A29F8F5" w14:textId="77777777" w:rsidR="00BA78D8" w:rsidRDefault="00BA78D8" w:rsidP="003B4778">
      <w:pPr>
        <w:pStyle w:val="TF-TEXTO"/>
        <w:spacing w:line="240" w:lineRule="auto"/>
        <w:ind w:left="2268" w:firstLine="0"/>
      </w:pPr>
      <w:r w:rsidRPr="00422867">
        <w:rPr>
          <w:sz w:val="20"/>
          <w:szCs w:val="16"/>
        </w:rPr>
        <w:lastRenderedPageBreak/>
        <w:t>Esse conceito vai além da estética da tela (disposição de menus, cores, etc.). Ele se</w:t>
      </w:r>
      <w:r>
        <w:t xml:space="preserve"> </w:t>
      </w:r>
      <w:r>
        <w:rPr>
          <w:sz w:val="20"/>
          <w:szCs w:val="16"/>
        </w:rPr>
        <w:t>estende a questões como corretude, tempo de resposta, grau de dificuldade de uso, rapidez no desempenho de tarefas-chave, nível de erros cometidos por usuários durante o uso, facilidade de aprendizado, fadiga produzida pelo uso prolongado, acomodação de usuários com necessidades especiais, entre outros. (OLIVEIRA E OLIVEIRA, 2015, p. 11).</w:t>
      </w:r>
      <w:r w:rsidRPr="00422867">
        <w:t xml:space="preserve"> </w:t>
      </w:r>
    </w:p>
    <w:p w14:paraId="6740B4C1" w14:textId="77777777" w:rsidR="00BA78D8" w:rsidRPr="00422867" w:rsidRDefault="00BA78D8" w:rsidP="003B4778">
      <w:pPr>
        <w:pStyle w:val="TF-TEXTO"/>
        <w:spacing w:line="240" w:lineRule="auto"/>
        <w:ind w:left="2268" w:firstLine="0"/>
      </w:pPr>
    </w:p>
    <w:p w14:paraId="38634394" w14:textId="77777777" w:rsidR="00BA78D8" w:rsidRDefault="00BA78D8" w:rsidP="003B4778">
      <w:pPr>
        <w:pStyle w:val="TF-TEXTO"/>
      </w:pPr>
      <w:r>
        <w:t>Para conseguir desenvolver sistemas que satisfaçam a maior quantidade de pessoas possíveis, é preciso se importar com pontos que possam gerar qualquer problema de compreensão por parte dos usuários. Assim, tentar diminuir ao máximo a quantidade de problemas que o usuário pode vir a ter.</w:t>
      </w:r>
    </w:p>
    <w:p w14:paraId="53245B15" w14:textId="77777777" w:rsidR="00BA78D8" w:rsidRDefault="00BA78D8" w:rsidP="003B4778">
      <w:pPr>
        <w:pStyle w:val="TF-TEXTO"/>
      </w:pPr>
      <w:r>
        <w:t xml:space="preserve">Não é errado assumir que um programa ou tecnologia que descarte esses conceitos, possui grandes chances de não ser um sucesso. Ao analisar algumas tecnologias existentes no dia a dia é possível perceber a IHC aplicada em diversos detalhes, como por exemplo no gesto </w:t>
      </w:r>
      <w:del w:id="78" w:author="Francisco Adell Péricas" w:date="2021-10-07T14:44:00Z">
        <w:r w:rsidDel="00D32638">
          <w:delText xml:space="preserve">que </w:delText>
        </w:r>
      </w:del>
      <w:r>
        <w:t xml:space="preserve">realizado para ampliar uma fotografia, ao afastar dois dedos, criando um espaço entre eles (OLIVEIRA </w:t>
      </w:r>
      <w:r w:rsidRPr="00B94035">
        <w:rPr>
          <w:i/>
          <w:iCs/>
        </w:rPr>
        <w:t>et al.</w:t>
      </w:r>
      <w:r>
        <w:t>, 2015).</w:t>
      </w:r>
    </w:p>
    <w:p w14:paraId="34C7180F" w14:textId="77777777" w:rsidR="00BA78D8" w:rsidRDefault="00BA78D8" w:rsidP="003B4778">
      <w:pPr>
        <w:pStyle w:val="TF-TEXTO"/>
      </w:pPr>
      <w:r>
        <w:t xml:space="preserve">A aplicabilidade da IHC não se limita apenas à utilização de usuários típicos de sistemas. Quando analisado </w:t>
      </w:r>
      <w:ins w:id="79" w:author="Francisco Adell Péricas" w:date="2021-10-07T14:44:00Z">
        <w:r>
          <w:t>n</w:t>
        </w:r>
      </w:ins>
      <w:r>
        <w:t xml:space="preserve">o âmbito empresarial, </w:t>
      </w:r>
      <w:del w:id="80" w:author="Francisco Adell Péricas" w:date="2021-10-07T14:44:00Z">
        <w:r w:rsidDel="00D32638">
          <w:delText xml:space="preserve">se </w:delText>
        </w:r>
      </w:del>
      <w:r>
        <w:t>percebe</w:t>
      </w:r>
      <w:ins w:id="81" w:author="Francisco Adell Péricas" w:date="2021-10-07T14:45:00Z">
        <w:r>
          <w:t>-se</w:t>
        </w:r>
      </w:ins>
      <w:r>
        <w:t xml:space="preserve"> um crescente investimento no desenvolvimento de sistemas simples e intuitivos, que não sejam um desafio para os usuários entenderem e que consigam realizar as tarefas propostas pelo sistema. Quanto menos tempo o usuário levar para aprender, menor será o investimento que uma empresa terá para treiná-lo (OLIVEIRA </w:t>
      </w:r>
      <w:r w:rsidRPr="00B94035">
        <w:rPr>
          <w:i/>
          <w:iCs/>
        </w:rPr>
        <w:t>et al.</w:t>
      </w:r>
      <w:r>
        <w:t>, 2015).</w:t>
      </w:r>
    </w:p>
    <w:p w14:paraId="54F2D2B6" w14:textId="77777777" w:rsidR="00BA78D8" w:rsidRPr="00AB5E98" w:rsidRDefault="00BA78D8" w:rsidP="00CA5DF9">
      <w:pPr>
        <w:pStyle w:val="TF-TEXTO"/>
      </w:pPr>
    </w:p>
    <w:p w14:paraId="028A731A" w14:textId="77777777" w:rsidR="00BA78D8" w:rsidRDefault="00BA78D8" w:rsidP="00F83A19">
      <w:pPr>
        <w:pStyle w:val="TF-refernciasbibliogrficasTTULO"/>
      </w:pPr>
      <w:bookmarkStart w:id="82" w:name="_Toc351015602"/>
      <w:bookmarkEnd w:id="38"/>
      <w:bookmarkEnd w:id="39"/>
      <w:bookmarkEnd w:id="40"/>
      <w:bookmarkEnd w:id="41"/>
      <w:bookmarkEnd w:id="42"/>
      <w:bookmarkEnd w:id="43"/>
      <w:bookmarkEnd w:id="44"/>
      <w:r>
        <w:t>Referências</w:t>
      </w:r>
      <w:bookmarkEnd w:id="82"/>
    </w:p>
    <w:p w14:paraId="146E5DE7" w14:textId="77777777" w:rsidR="00BA78D8" w:rsidRDefault="00BA78D8" w:rsidP="008D2AC7">
      <w:pPr>
        <w:pStyle w:val="NormalWeb"/>
        <w:spacing w:before="0" w:beforeAutospacing="0" w:after="0" w:afterAutospacing="0"/>
        <w:contextualSpacing/>
        <w:rPr>
          <w:color w:val="000000"/>
        </w:rPr>
      </w:pPr>
      <w:r>
        <w:rPr>
          <w:rStyle w:val="Forte"/>
          <w:color w:val="000000"/>
        </w:rPr>
        <w:t>Blumenau (SC) | Cidades e Estados | IBGE</w:t>
      </w:r>
      <w:r>
        <w:rPr>
          <w:color w:val="000000"/>
        </w:rPr>
        <w:t>. Ibge.gov.br. Disponível em: &lt;https://www.ibge.gov.br/cidades-e-estados/sc/blumenau.html&gt;. Acesso em: 26 Sep. 2021.</w:t>
      </w:r>
    </w:p>
    <w:p w14:paraId="691515E6" w14:textId="77777777" w:rsidR="00BA78D8" w:rsidRDefault="00BA78D8" w:rsidP="008D2AC7">
      <w:pPr>
        <w:pStyle w:val="NormalWeb"/>
        <w:spacing w:before="0" w:beforeAutospacing="0" w:after="0" w:afterAutospacing="0"/>
        <w:contextualSpacing/>
      </w:pPr>
    </w:p>
    <w:p w14:paraId="68F60520" w14:textId="77777777" w:rsidR="00BA78D8" w:rsidRDefault="00BA78D8"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 disponível em: &lt;</w:t>
      </w:r>
      <w:r w:rsidRPr="003B4778">
        <w:rPr>
          <w:noProof/>
        </w:rPr>
        <w:t>https://revistaeducacao.com.br/2018/10/01/infancia-desenvolvimento/</w:t>
      </w:r>
      <w:r>
        <w:t>&gt;, acesso em: 5 Oct. 2021.</w:t>
      </w:r>
    </w:p>
    <w:p w14:paraId="412F7E08" w14:textId="77777777" w:rsidR="00BA78D8" w:rsidRDefault="00BA78D8" w:rsidP="008D2AC7">
      <w:pPr>
        <w:pStyle w:val="NormalWeb"/>
        <w:spacing w:before="0" w:beforeAutospacing="0" w:after="0" w:afterAutospacing="0"/>
        <w:contextualSpacing/>
        <w:rPr>
          <w:color w:val="000000"/>
        </w:rPr>
      </w:pPr>
    </w:p>
    <w:p w14:paraId="5602D7D7" w14:textId="77777777" w:rsidR="00BA78D8" w:rsidRDefault="00BA78D8"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Disponível em: &lt;https://forbes.com.br/brand-voice/2019/08/revolucao-tecnologica-deve-transformar-a-vida-no-mundo/&gt;. Acesso em: 21 Sep. 2021.</w:t>
      </w:r>
    </w:p>
    <w:p w14:paraId="461F3244" w14:textId="77777777" w:rsidR="00BA78D8" w:rsidRDefault="00BA78D8" w:rsidP="008D2AC7">
      <w:pPr>
        <w:pStyle w:val="NormalWeb"/>
        <w:spacing w:before="0" w:beforeAutospacing="0" w:after="0" w:afterAutospacing="0"/>
        <w:contextualSpacing/>
        <w:rPr>
          <w:color w:val="000000"/>
        </w:rPr>
      </w:pPr>
    </w:p>
    <w:p w14:paraId="35D82868" w14:textId="77777777" w:rsidR="00BA78D8" w:rsidRDefault="00BA78D8" w:rsidP="008D2AC7">
      <w:pPr>
        <w:pStyle w:val="NormalWeb"/>
        <w:spacing w:before="0" w:beforeAutospacing="0" w:after="0" w:afterAutospacing="0"/>
        <w:contextualSpacing/>
      </w:pPr>
      <w:r>
        <w:t xml:space="preserve">BUCHEER, Aldete </w:t>
      </w:r>
      <w:r>
        <w:rPr>
          <w:i/>
          <w:iCs/>
        </w:rPr>
        <w:t>et al</w:t>
      </w:r>
      <w:r>
        <w:t xml:space="preserve">, </w:t>
      </w:r>
      <w:r>
        <w:rPr>
          <w:rStyle w:val="Forte"/>
        </w:rPr>
        <w:t>TERCEIRA IDADE E TECNOLOGIA</w:t>
      </w:r>
      <w:r>
        <w:t>, [s.l.: s.n.], 1998.</w:t>
      </w:r>
    </w:p>
    <w:p w14:paraId="4092DF1E" w14:textId="77777777" w:rsidR="00BA78D8" w:rsidRDefault="00BA78D8" w:rsidP="008D2AC7">
      <w:pPr>
        <w:pStyle w:val="NormalWeb"/>
        <w:spacing w:before="0" w:beforeAutospacing="0" w:after="0" w:afterAutospacing="0"/>
        <w:contextualSpacing/>
      </w:pPr>
    </w:p>
    <w:p w14:paraId="5D866AB9" w14:textId="77777777" w:rsidR="00BA78D8" w:rsidRDefault="00BA78D8" w:rsidP="008D2AC7">
      <w:pPr>
        <w:pStyle w:val="NormalWeb"/>
        <w:spacing w:before="0" w:beforeAutospacing="0" w:after="0" w:afterAutospacing="0"/>
        <w:contextualSpacing/>
      </w:pPr>
      <w:r>
        <w:t xml:space="preserve">DELLA, Brunela; ORLANDI, Maggiori ; CARLOS, São, </w:t>
      </w:r>
      <w:r>
        <w:rPr>
          <w:rStyle w:val="Forte"/>
        </w:rPr>
        <w:t xml:space="preserve">UNIVERSIDADE FEDERAL DE SÃO CARLOS CENTRO DE EDUCAÇÃO E CIÊNCIAS HUMANAS PROGRAMA DE PÓS-GRADUAÇÃO EM CIÊNCIA, TECNOLOGIA E SOCIEDADE A INCLUSÃO DIGITAL DAS PESSOAS </w:t>
      </w:r>
      <w:r>
        <w:rPr>
          <w:rStyle w:val="Forte"/>
        </w:rPr>
        <w:lastRenderedPageBreak/>
        <w:t>IDOSAS: UM OLHAR SOBRE O CAMPO DA CIÊNCIA TECNOLOGIA E SOCIEDADE</w:t>
      </w:r>
      <w:r>
        <w:t>, [s.l.: s.n.], 2018.</w:t>
      </w:r>
    </w:p>
    <w:p w14:paraId="08B91978" w14:textId="77777777" w:rsidR="00BA78D8" w:rsidRPr="00B5219F" w:rsidRDefault="00BA78D8" w:rsidP="008D2AC7">
      <w:pPr>
        <w:pStyle w:val="NormalWeb"/>
        <w:spacing w:before="0" w:beforeAutospacing="0" w:after="0" w:afterAutospacing="0"/>
        <w:contextualSpacing/>
        <w:rPr>
          <w:color w:val="000000"/>
        </w:rPr>
      </w:pPr>
    </w:p>
    <w:p w14:paraId="4012D767" w14:textId="77777777" w:rsidR="00BA78D8" w:rsidRPr="00B5219F" w:rsidRDefault="00BA78D8" w:rsidP="008D2AC7">
      <w:pPr>
        <w:pStyle w:val="NormalWeb"/>
        <w:spacing w:before="0" w:beforeAutospacing="0" w:after="0" w:afterAutospacing="0"/>
        <w:contextualSpacing/>
        <w:rPr>
          <w:color w:val="000000"/>
          <w:lang w:val="en-US"/>
        </w:rPr>
      </w:pPr>
      <w:r w:rsidRPr="00E15E95">
        <w:rPr>
          <w:color w:val="000000"/>
          <w:lang w:val="en-US"/>
        </w:rPr>
        <w:t>GANNES, Liz. </w:t>
      </w:r>
      <w:r w:rsidRPr="00E15E95">
        <w:rPr>
          <w:rStyle w:val="Forte"/>
          <w:color w:val="000000"/>
          <w:lang w:val="en-US"/>
        </w:rPr>
        <w:t>Dan Ariely’s Timeful App Helps You Better Apply Your Time</w:t>
      </w:r>
      <w:r w:rsidRPr="00E15E95">
        <w:rPr>
          <w:color w:val="000000"/>
          <w:lang w:val="en-US"/>
        </w:rPr>
        <w:t xml:space="preserve">. Vox. </w:t>
      </w:r>
      <w:r>
        <w:rPr>
          <w:color w:val="000000"/>
        </w:rPr>
        <w:t xml:space="preserve">Disponível em: &lt;https://www.vox.com/2014/7/31/11629372/dan-arielys-timeful-app-helps-you-better-apply-your-time&gt;. </w:t>
      </w:r>
      <w:r w:rsidRPr="00B5219F">
        <w:rPr>
          <w:color w:val="000000"/>
          <w:lang w:val="en-US"/>
        </w:rPr>
        <w:t>Acesso em: 4 Oct. 2021</w:t>
      </w:r>
    </w:p>
    <w:p w14:paraId="2DDE56D9" w14:textId="77777777" w:rsidR="00BA78D8" w:rsidRDefault="00BA78D8" w:rsidP="008D2AC7">
      <w:pPr>
        <w:pStyle w:val="NormalWeb"/>
        <w:spacing w:before="0" w:beforeAutospacing="0" w:after="0" w:afterAutospacing="0"/>
        <w:contextualSpacing/>
        <w:rPr>
          <w:lang w:val="en-US"/>
        </w:rPr>
      </w:pPr>
    </w:p>
    <w:p w14:paraId="45B680CC" w14:textId="77777777" w:rsidR="00BA78D8" w:rsidRPr="00CA72E3" w:rsidRDefault="00BA78D8" w:rsidP="008D2AC7">
      <w:pPr>
        <w:pStyle w:val="NormalWeb"/>
        <w:spacing w:before="0" w:beforeAutospacing="0" w:after="0" w:afterAutospacing="0"/>
        <w:contextualSpacing/>
        <w:rPr>
          <w:color w:val="000000"/>
          <w:lang w:val="en-US"/>
        </w:rPr>
      </w:pPr>
      <w:r w:rsidRPr="0010089D">
        <w:rPr>
          <w:lang w:val="en-US"/>
        </w:rPr>
        <w:t xml:space="preserve">GAWLEY, Alex, </w:t>
      </w:r>
      <w:r w:rsidRPr="0010089D">
        <w:rPr>
          <w:rStyle w:val="Forte"/>
          <w:lang w:val="en-US"/>
        </w:rPr>
        <w:t>Time is on your side welcoming Timeful to Google</w:t>
      </w:r>
      <w:r w:rsidRPr="0010089D">
        <w:rPr>
          <w:lang w:val="en-US"/>
        </w:rPr>
        <w:t>, Official Gmail Blog, disponível em: &lt;</w:t>
      </w:r>
      <w:r w:rsidRPr="0062154B">
        <w:rPr>
          <w:lang w:val="en-US"/>
        </w:rPr>
        <w:t>https://gmail.googleblog.com/2015/05/time-is-on-your-sidewelcoming-timeful.html</w:t>
      </w:r>
      <w:r w:rsidRPr="0010089D">
        <w:rPr>
          <w:lang w:val="en-US"/>
        </w:rPr>
        <w:t>&gt;, acesso em: 5 Oct. 2021.</w:t>
      </w:r>
      <w:r w:rsidRPr="00333582" w:rsidDel="0010089D">
        <w:rPr>
          <w:color w:val="000000"/>
          <w:lang w:val="en-US"/>
        </w:rPr>
        <w:t xml:space="preserve"> </w:t>
      </w:r>
    </w:p>
    <w:p w14:paraId="0577F445" w14:textId="77777777" w:rsidR="00BA78D8" w:rsidRPr="008D2AC7" w:rsidRDefault="00BA78D8" w:rsidP="008D2AC7">
      <w:pPr>
        <w:pStyle w:val="NormalWeb"/>
        <w:spacing w:before="0" w:beforeAutospacing="0" w:after="0" w:afterAutospacing="0"/>
        <w:contextualSpacing/>
        <w:rPr>
          <w:color w:val="000000"/>
          <w:lang w:val="en-US"/>
        </w:rPr>
      </w:pPr>
    </w:p>
    <w:p w14:paraId="65E2AC98" w14:textId="77777777" w:rsidR="00BA78D8" w:rsidRDefault="00BA78D8"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r>
        <w:rPr>
          <w:rStyle w:val="Forte"/>
          <w:color w:val="000000"/>
        </w:rPr>
        <w:t>Sensors</w:t>
      </w:r>
      <w:r>
        <w:rPr>
          <w:color w:val="000000"/>
        </w:rPr>
        <w:t>, v. 19, n. 12, p. 2803, 2019. Disponível em: &lt;https://www.mdpi.com/1424-8220/19/12/2803&gt;. Acesso em: 21 Sep. 2021.</w:t>
      </w:r>
      <w:r>
        <w:rPr>
          <w:color w:val="000000"/>
        </w:rPr>
        <w:br/>
      </w:r>
    </w:p>
    <w:p w14:paraId="44041F88" w14:textId="77777777" w:rsidR="00BA78D8" w:rsidRPr="00FA094A" w:rsidRDefault="00BA78D8" w:rsidP="008D2AC7">
      <w:pPr>
        <w:pStyle w:val="NormalWeb"/>
        <w:spacing w:before="0" w:beforeAutospacing="0" w:after="0" w:afterAutospacing="0"/>
        <w:contextualSpacing/>
        <w:rPr>
          <w:b/>
          <w:bCs/>
          <w:color w:val="000000"/>
        </w:rPr>
      </w:pPr>
      <w:r>
        <w:t xml:space="preserve">OLIVEIRA, Francisco; OLIVEIRA, Fernando. </w:t>
      </w:r>
      <w:r>
        <w:rPr>
          <w:b/>
          <w:bCs/>
        </w:rPr>
        <w:t>INTERAÇÃO HUMANO COMPUTADOR. 2ª Edição. Fortaleza: Editora UAB/UECE, 2015.</w:t>
      </w:r>
    </w:p>
    <w:p w14:paraId="6D3A75DA" w14:textId="77777777" w:rsidR="00BA78D8" w:rsidRDefault="00BA78D8" w:rsidP="008D2AC7">
      <w:pPr>
        <w:pStyle w:val="NormalWeb"/>
        <w:spacing w:before="0" w:beforeAutospacing="0" w:after="0" w:afterAutospacing="0"/>
        <w:contextualSpacing/>
        <w:rPr>
          <w:color w:val="000000"/>
        </w:rPr>
      </w:pPr>
    </w:p>
    <w:p w14:paraId="76C8170A" w14:textId="77777777" w:rsidR="00BA78D8" w:rsidRDefault="00BA78D8" w:rsidP="008D2AC7">
      <w:pPr>
        <w:pStyle w:val="NormalWeb"/>
        <w:spacing w:before="0" w:beforeAutospacing="0" w:after="0" w:afterAutospacing="0"/>
        <w:contextualSpacing/>
        <w:rPr>
          <w:color w:val="000000"/>
        </w:rPr>
      </w:pPr>
      <w:r>
        <w:rPr>
          <w:color w:val="000000"/>
        </w:rPr>
        <w:t>‌</w:t>
      </w:r>
      <w:r>
        <w:rPr>
          <w:rStyle w:val="Forte"/>
          <w:color w:val="000000"/>
        </w:rPr>
        <w:t>Teleco - Celular por Município</w:t>
      </w:r>
      <w:r>
        <w:rPr>
          <w:color w:val="000000"/>
        </w:rPr>
        <w:t>. Teleco.com.br. Disponível em: &lt;https://www.teleco.com.br/ncel_cidades2.asp&gt;. Acesso em: 26 Sep. 2021.</w:t>
      </w:r>
    </w:p>
    <w:p w14:paraId="7528DBBB" w14:textId="77777777" w:rsidR="00BA78D8" w:rsidRDefault="00BA78D8" w:rsidP="008D2AC7">
      <w:pPr>
        <w:pStyle w:val="NormalWeb"/>
        <w:spacing w:before="0" w:beforeAutospacing="0" w:after="0" w:afterAutospacing="0"/>
        <w:contextualSpacing/>
        <w:rPr>
          <w:color w:val="000000"/>
        </w:rPr>
      </w:pPr>
    </w:p>
    <w:p w14:paraId="3B8293F0" w14:textId="77777777" w:rsidR="00BA78D8" w:rsidRPr="00B5219F" w:rsidRDefault="00BA78D8"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xml:space="preserve">, 2019. Disponível em: &lt;http://repositorio.utfpr.edu.br:8080/jspui/handle/1/24367&gt;. </w:t>
      </w:r>
      <w:r w:rsidRPr="00B5219F">
        <w:rPr>
          <w:color w:val="000000"/>
        </w:rPr>
        <w:t>Acesso em: 21 Sep. 2021.</w:t>
      </w:r>
    </w:p>
    <w:p w14:paraId="1B723389" w14:textId="77777777" w:rsidR="00BA78D8" w:rsidRDefault="00BA78D8" w:rsidP="008D2AC7">
      <w:pPr>
        <w:pStyle w:val="NormalWeb"/>
        <w:spacing w:before="0" w:beforeAutospacing="0" w:after="0" w:afterAutospacing="0"/>
        <w:contextualSpacing/>
        <w:rPr>
          <w:color w:val="000000"/>
        </w:rPr>
      </w:pPr>
      <w:r>
        <w:rPr>
          <w:color w:val="000000"/>
        </w:rPr>
        <w:t>‌</w:t>
      </w:r>
    </w:p>
    <w:p w14:paraId="072FBDFA" w14:textId="77777777" w:rsidR="00BA78D8" w:rsidRDefault="00BA78D8" w:rsidP="00297E61">
      <w:pPr>
        <w:pStyle w:val="NormalWeb"/>
        <w:spacing w:before="0" w:beforeAutospacing="0" w:after="0" w:afterAutospacing="0"/>
        <w:contextualSpacing/>
        <w:rPr>
          <w:rStyle w:val="Forte"/>
          <w:color w:val="000000"/>
        </w:rPr>
      </w:pPr>
      <w:r>
        <w:t xml:space="preserve">VITORIA, Luana, </w:t>
      </w:r>
      <w:r>
        <w:rPr>
          <w:rStyle w:val="Forte"/>
        </w:rPr>
        <w:t>De que maneira as tecnologias nos ajudam no dia a dia?</w:t>
      </w:r>
      <w:r>
        <w:t>, UpperSoft, disponível em: &lt;</w:t>
      </w:r>
      <w:r w:rsidRPr="008D2AC7">
        <w:t>https://uppersoft.com.br/tecnologia-dia-a-dia/</w:t>
      </w:r>
      <w:r>
        <w:t>&gt;, acesso em: 5 Oct. 2021.</w:t>
      </w:r>
      <w:r w:rsidDel="004972F5">
        <w:rPr>
          <w:rStyle w:val="Forte"/>
          <w:color w:val="000000"/>
        </w:rPr>
        <w:t xml:space="preserve"> </w:t>
      </w:r>
    </w:p>
    <w:p w14:paraId="4D97E3EE" w14:textId="77777777" w:rsidR="00BA78D8" w:rsidRDefault="00BA78D8" w:rsidP="00297E61">
      <w:pPr>
        <w:pStyle w:val="NormalWeb"/>
        <w:spacing w:before="0" w:beforeAutospacing="0" w:after="0" w:afterAutospacing="0"/>
        <w:contextualSpacing/>
        <w:rPr>
          <w:rStyle w:val="Forte"/>
          <w:color w:val="000000"/>
        </w:rPr>
      </w:pPr>
    </w:p>
    <w:p w14:paraId="570FFF92" w14:textId="77777777" w:rsidR="00BA78D8" w:rsidRDefault="00BA78D8">
      <w:pPr>
        <w:rPr>
          <w:rStyle w:val="Forte"/>
          <w:color w:val="000000"/>
        </w:rPr>
      </w:pPr>
      <w:r>
        <w:rPr>
          <w:rStyle w:val="Forte"/>
          <w:color w:val="000000"/>
        </w:rPr>
        <w:br w:type="page"/>
      </w:r>
    </w:p>
    <w:p w14:paraId="1BCC6347" w14:textId="77777777" w:rsidR="00BA78D8" w:rsidRPr="00320BFA" w:rsidRDefault="00BA78D8" w:rsidP="00297E61">
      <w:pPr>
        <w:pStyle w:val="TF-xAvalTTULO"/>
      </w:pPr>
      <w:r w:rsidRPr="00320BFA">
        <w:lastRenderedPageBreak/>
        <w:t>FORMULÁRIO  DE  avaliação</w:t>
      </w:r>
      <w:r>
        <w:t xml:space="preserve"> </w:t>
      </w:r>
      <w:r w:rsidRPr="00320BFA">
        <w:t xml:space="preserve">– PROFESSOR </w:t>
      </w:r>
      <w:r>
        <w:t>AVALIADOR</w:t>
      </w:r>
    </w:p>
    <w:p w14:paraId="0B09491A" w14:textId="77777777" w:rsidR="00BA78D8" w:rsidRDefault="00BA78D8" w:rsidP="00297E61">
      <w:pPr>
        <w:pStyle w:val="TF-xAvalLINHA"/>
      </w:pPr>
      <w:r w:rsidRPr="00320BFA">
        <w:t>Avaliador(a):</w:t>
      </w:r>
      <w:r w:rsidRPr="00320BFA">
        <w:tab/>
      </w:r>
      <w:r w:rsidRPr="006358D9">
        <w:rPr>
          <w:b/>
          <w:bCs/>
        </w:rPr>
        <w:t>Francisco Adell Péricas</w:t>
      </w:r>
    </w:p>
    <w:p w14:paraId="7E4627A9" w14:textId="77777777" w:rsidR="00BA78D8" w:rsidRPr="00340EA0" w:rsidRDefault="00BA78D8" w:rsidP="00297E6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BA78D8" w:rsidRPr="00320BFA" w14:paraId="4894F267"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6C6798" w14:textId="77777777" w:rsidR="00BA78D8" w:rsidRPr="00320BFA" w:rsidRDefault="00BA78D8"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DCF0CF5" w14:textId="77777777" w:rsidR="00BA78D8" w:rsidRPr="00320BFA" w:rsidRDefault="00BA78D8"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B30EB91" w14:textId="77777777" w:rsidR="00BA78D8" w:rsidRPr="00320BFA" w:rsidRDefault="00BA78D8"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ECA0E57" w14:textId="77777777" w:rsidR="00BA78D8" w:rsidRPr="00320BFA" w:rsidRDefault="00BA78D8" w:rsidP="0050227F">
            <w:pPr>
              <w:pStyle w:val="TF-xAvalITEMTABELA"/>
            </w:pPr>
            <w:r w:rsidRPr="00320BFA">
              <w:t>não atende</w:t>
            </w:r>
          </w:p>
        </w:tc>
      </w:tr>
      <w:tr w:rsidR="00BA78D8" w:rsidRPr="00320BFA" w14:paraId="326152FD"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524283F" w14:textId="77777777" w:rsidR="00BA78D8" w:rsidRPr="0000224C" w:rsidRDefault="00BA78D8"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728AFA9" w14:textId="77777777" w:rsidR="00BA78D8" w:rsidRPr="00320BFA" w:rsidRDefault="00BA78D8" w:rsidP="00BA78D8">
            <w:pPr>
              <w:pStyle w:val="TF-xAvalITEM"/>
            </w:pPr>
            <w:r w:rsidRPr="00320BFA">
              <w:t>INTRODUÇÃO</w:t>
            </w:r>
          </w:p>
          <w:p w14:paraId="5EE7B7C4" w14:textId="77777777" w:rsidR="00BA78D8" w:rsidRPr="00320BFA" w:rsidRDefault="00BA78D8"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A81BE14" w14:textId="77777777" w:rsidR="00BA78D8" w:rsidRPr="00320BFA" w:rsidRDefault="00BA78D8" w:rsidP="0050227F">
            <w:pPr>
              <w:ind w:left="709" w:hanging="709"/>
              <w:jc w:val="both"/>
              <w:rPr>
                <w:sz w:val="18"/>
              </w:rPr>
            </w:pPr>
            <w:ins w:id="83" w:author="Francisco Adell Péricas" w:date="2021-10-07T15:0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E660A56" w14:textId="77777777" w:rsidR="00BA78D8" w:rsidRPr="00320BFA" w:rsidRDefault="00BA78D8"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BA775DD" w14:textId="77777777" w:rsidR="00BA78D8" w:rsidRPr="00320BFA" w:rsidRDefault="00BA78D8" w:rsidP="0050227F">
            <w:pPr>
              <w:ind w:left="709" w:hanging="709"/>
              <w:jc w:val="both"/>
              <w:rPr>
                <w:sz w:val="18"/>
              </w:rPr>
            </w:pPr>
          </w:p>
        </w:tc>
      </w:tr>
      <w:tr w:rsidR="00BA78D8" w:rsidRPr="00320BFA" w14:paraId="7F1FCDD3"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B9741F"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A8BCA7" w14:textId="77777777" w:rsidR="00BA78D8" w:rsidRPr="00320BFA" w:rsidRDefault="00BA78D8"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F5A2204" w14:textId="77777777" w:rsidR="00BA78D8" w:rsidRPr="00320BFA" w:rsidRDefault="00BA78D8" w:rsidP="0050227F">
            <w:pPr>
              <w:ind w:left="709" w:hanging="709"/>
              <w:jc w:val="both"/>
              <w:rPr>
                <w:sz w:val="18"/>
              </w:rPr>
            </w:pPr>
            <w:ins w:id="84" w:author="Francisco Adell Péricas" w:date="2021-10-07T15:0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FD7DB00"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6F99041" w14:textId="77777777" w:rsidR="00BA78D8" w:rsidRPr="00320BFA" w:rsidRDefault="00BA78D8" w:rsidP="0050227F">
            <w:pPr>
              <w:ind w:left="709" w:hanging="709"/>
              <w:jc w:val="both"/>
              <w:rPr>
                <w:sz w:val="18"/>
              </w:rPr>
            </w:pPr>
          </w:p>
        </w:tc>
      </w:tr>
      <w:tr w:rsidR="00BA78D8" w:rsidRPr="00320BFA" w14:paraId="1B91005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280B0C"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3C7458" w14:textId="77777777" w:rsidR="00BA78D8" w:rsidRPr="00320BFA" w:rsidRDefault="00BA78D8" w:rsidP="00BA78D8">
            <w:pPr>
              <w:pStyle w:val="TF-xAvalITEM"/>
            </w:pPr>
            <w:r w:rsidRPr="00320BFA">
              <w:t>OBJETIVOS</w:t>
            </w:r>
          </w:p>
          <w:p w14:paraId="0B483B87" w14:textId="77777777" w:rsidR="00BA78D8" w:rsidRPr="00320BFA" w:rsidRDefault="00BA78D8"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D204F34" w14:textId="77777777" w:rsidR="00BA78D8" w:rsidRPr="00320BFA" w:rsidRDefault="00BA78D8" w:rsidP="0050227F">
            <w:pPr>
              <w:ind w:left="709" w:hanging="709"/>
              <w:jc w:val="both"/>
              <w:rPr>
                <w:sz w:val="18"/>
              </w:rPr>
            </w:pPr>
            <w:ins w:id="85" w:author="Francisco Adell Péricas" w:date="2021-10-07T15: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B8B81B1"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FB2A43" w14:textId="77777777" w:rsidR="00BA78D8" w:rsidRPr="00320BFA" w:rsidRDefault="00BA78D8" w:rsidP="0050227F">
            <w:pPr>
              <w:ind w:left="709" w:hanging="709"/>
              <w:jc w:val="both"/>
              <w:rPr>
                <w:sz w:val="18"/>
              </w:rPr>
            </w:pPr>
          </w:p>
        </w:tc>
      </w:tr>
      <w:tr w:rsidR="00BA78D8" w:rsidRPr="00320BFA" w14:paraId="4D6B2ECD"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6E5B2"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D66B135" w14:textId="77777777" w:rsidR="00BA78D8" w:rsidRPr="00320BFA" w:rsidRDefault="00BA78D8"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7A92C65" w14:textId="77777777" w:rsidR="00BA78D8" w:rsidRPr="00320BFA" w:rsidRDefault="00BA78D8"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0191F7E" w14:textId="77777777" w:rsidR="00BA78D8" w:rsidRPr="00320BFA" w:rsidRDefault="00BA78D8" w:rsidP="0050227F">
            <w:pPr>
              <w:ind w:left="709" w:hanging="709"/>
              <w:jc w:val="both"/>
              <w:rPr>
                <w:sz w:val="18"/>
              </w:rPr>
            </w:pPr>
            <w:ins w:id="86"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EDA07D4" w14:textId="77777777" w:rsidR="00BA78D8" w:rsidRPr="00320BFA" w:rsidRDefault="00BA78D8" w:rsidP="0050227F">
            <w:pPr>
              <w:ind w:left="709" w:hanging="709"/>
              <w:jc w:val="both"/>
              <w:rPr>
                <w:sz w:val="18"/>
              </w:rPr>
            </w:pPr>
          </w:p>
        </w:tc>
      </w:tr>
      <w:tr w:rsidR="00BA78D8" w:rsidRPr="00320BFA" w14:paraId="202FC65F"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EF3FB2"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C6B659C" w14:textId="77777777" w:rsidR="00BA78D8" w:rsidRPr="00320BFA" w:rsidRDefault="00BA78D8" w:rsidP="00BA78D8">
            <w:pPr>
              <w:pStyle w:val="TF-xAvalITEM"/>
            </w:pPr>
            <w:r w:rsidRPr="00320BFA">
              <w:t>TRABALHOS CORRELATOS</w:t>
            </w:r>
          </w:p>
          <w:p w14:paraId="2F25D243" w14:textId="77777777" w:rsidR="00BA78D8" w:rsidRPr="00320BFA" w:rsidRDefault="00BA78D8"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9001DD8" w14:textId="77777777" w:rsidR="00BA78D8" w:rsidRPr="00320BFA" w:rsidRDefault="00BA78D8" w:rsidP="0050227F">
            <w:pPr>
              <w:ind w:left="709" w:hanging="709"/>
              <w:jc w:val="both"/>
              <w:rPr>
                <w:sz w:val="18"/>
              </w:rPr>
            </w:pPr>
            <w:ins w:id="87" w:author="Francisco Adell Péricas" w:date="2021-10-07T15: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485C893"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B6C98D3" w14:textId="77777777" w:rsidR="00BA78D8" w:rsidRPr="00320BFA" w:rsidRDefault="00BA78D8" w:rsidP="0050227F">
            <w:pPr>
              <w:ind w:left="709" w:hanging="709"/>
              <w:jc w:val="both"/>
              <w:rPr>
                <w:sz w:val="18"/>
              </w:rPr>
            </w:pPr>
          </w:p>
        </w:tc>
      </w:tr>
      <w:tr w:rsidR="00BA78D8" w:rsidRPr="00320BFA" w14:paraId="4031C74A"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D9FDAE"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E5EDE1" w14:textId="77777777" w:rsidR="00BA78D8" w:rsidRPr="00320BFA" w:rsidRDefault="00BA78D8" w:rsidP="00BA78D8">
            <w:pPr>
              <w:pStyle w:val="TF-xAvalITEM"/>
            </w:pPr>
            <w:r w:rsidRPr="00320BFA">
              <w:t>JUSTIFICATIVA</w:t>
            </w:r>
          </w:p>
          <w:p w14:paraId="5BE39944" w14:textId="77777777" w:rsidR="00BA78D8" w:rsidRPr="00320BFA" w:rsidRDefault="00BA78D8"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57BBF50" w14:textId="77777777" w:rsidR="00BA78D8" w:rsidRPr="00320BFA" w:rsidRDefault="00BA78D8" w:rsidP="0050227F">
            <w:pPr>
              <w:ind w:left="709" w:hanging="709"/>
              <w:jc w:val="both"/>
              <w:rPr>
                <w:sz w:val="18"/>
              </w:rPr>
            </w:pPr>
            <w:ins w:id="88"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7673256"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02D1A8" w14:textId="77777777" w:rsidR="00BA78D8" w:rsidRPr="00320BFA" w:rsidRDefault="00BA78D8" w:rsidP="0050227F">
            <w:pPr>
              <w:ind w:left="709" w:hanging="709"/>
              <w:jc w:val="both"/>
              <w:rPr>
                <w:sz w:val="18"/>
              </w:rPr>
            </w:pPr>
          </w:p>
        </w:tc>
      </w:tr>
      <w:tr w:rsidR="00BA78D8" w:rsidRPr="00320BFA" w14:paraId="5C796D1F"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B730A2"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D18D05" w14:textId="77777777" w:rsidR="00BA78D8" w:rsidRPr="00320BFA" w:rsidRDefault="00BA78D8"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81BCE4F" w14:textId="77777777" w:rsidR="00BA78D8" w:rsidRPr="00320BFA" w:rsidRDefault="00BA78D8" w:rsidP="0050227F">
            <w:pPr>
              <w:ind w:left="709" w:hanging="709"/>
              <w:jc w:val="both"/>
              <w:rPr>
                <w:sz w:val="18"/>
              </w:rPr>
            </w:pPr>
            <w:ins w:id="89"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DC69035"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596FD20" w14:textId="77777777" w:rsidR="00BA78D8" w:rsidRPr="00320BFA" w:rsidRDefault="00BA78D8" w:rsidP="0050227F">
            <w:pPr>
              <w:ind w:left="709" w:hanging="709"/>
              <w:jc w:val="both"/>
              <w:rPr>
                <w:sz w:val="18"/>
              </w:rPr>
            </w:pPr>
          </w:p>
        </w:tc>
      </w:tr>
      <w:tr w:rsidR="00BA78D8" w:rsidRPr="00320BFA" w14:paraId="5C339D22"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5C1674"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D631F7" w14:textId="77777777" w:rsidR="00BA78D8" w:rsidRPr="00320BFA" w:rsidRDefault="00BA78D8"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04791B1" w14:textId="77777777" w:rsidR="00BA78D8" w:rsidRPr="00320BFA" w:rsidRDefault="00BA78D8"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4AD1FA6" w14:textId="77777777" w:rsidR="00BA78D8" w:rsidRPr="00320BFA" w:rsidRDefault="00BA78D8" w:rsidP="0050227F">
            <w:pPr>
              <w:ind w:left="709" w:hanging="709"/>
              <w:jc w:val="both"/>
              <w:rPr>
                <w:sz w:val="18"/>
              </w:rPr>
            </w:pPr>
            <w:ins w:id="90"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70A3EFCE" w14:textId="77777777" w:rsidR="00BA78D8" w:rsidRPr="00320BFA" w:rsidRDefault="00BA78D8" w:rsidP="0050227F">
            <w:pPr>
              <w:ind w:left="709" w:hanging="709"/>
              <w:jc w:val="both"/>
              <w:rPr>
                <w:sz w:val="18"/>
              </w:rPr>
            </w:pPr>
          </w:p>
        </w:tc>
      </w:tr>
      <w:tr w:rsidR="00BA78D8" w:rsidRPr="00320BFA" w14:paraId="2F0968AF"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1FFF63"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95513B" w14:textId="77777777" w:rsidR="00BA78D8" w:rsidRPr="00320BFA" w:rsidRDefault="00BA78D8" w:rsidP="00BA78D8">
            <w:pPr>
              <w:pStyle w:val="TF-xAvalITEM"/>
            </w:pPr>
            <w:r w:rsidRPr="00320BFA">
              <w:t>REQUISITOS PRINCIPAIS DO PROBLEMA A SER TRABALHADO</w:t>
            </w:r>
          </w:p>
          <w:p w14:paraId="245A1D3A" w14:textId="77777777" w:rsidR="00BA78D8" w:rsidRPr="00320BFA" w:rsidRDefault="00BA78D8"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01FF6EA" w14:textId="77777777" w:rsidR="00BA78D8" w:rsidRPr="00320BFA" w:rsidRDefault="00BA78D8"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50355D" w14:textId="77777777" w:rsidR="00BA78D8" w:rsidRPr="00320BFA" w:rsidRDefault="00BA78D8" w:rsidP="0050227F">
            <w:pPr>
              <w:ind w:left="709" w:hanging="709"/>
              <w:jc w:val="both"/>
              <w:rPr>
                <w:sz w:val="18"/>
              </w:rPr>
            </w:pPr>
            <w:ins w:id="91"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11C2022" w14:textId="77777777" w:rsidR="00BA78D8" w:rsidRPr="00320BFA" w:rsidRDefault="00BA78D8" w:rsidP="0050227F">
            <w:pPr>
              <w:ind w:left="709" w:hanging="709"/>
              <w:jc w:val="both"/>
              <w:rPr>
                <w:sz w:val="18"/>
              </w:rPr>
            </w:pPr>
          </w:p>
        </w:tc>
      </w:tr>
      <w:tr w:rsidR="00BA78D8" w:rsidRPr="00320BFA" w14:paraId="53150910"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01BB20"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74666C" w14:textId="77777777" w:rsidR="00BA78D8" w:rsidRPr="00320BFA" w:rsidRDefault="00BA78D8" w:rsidP="00BA78D8">
            <w:pPr>
              <w:pStyle w:val="TF-xAvalITEM"/>
            </w:pPr>
            <w:r w:rsidRPr="00320BFA">
              <w:t>METODOLOGIA</w:t>
            </w:r>
          </w:p>
          <w:p w14:paraId="648A0A5F" w14:textId="77777777" w:rsidR="00BA78D8" w:rsidRPr="00320BFA" w:rsidRDefault="00BA78D8"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EBCCB76" w14:textId="77777777" w:rsidR="00BA78D8" w:rsidRPr="00320BFA" w:rsidRDefault="00BA78D8" w:rsidP="0050227F">
            <w:pPr>
              <w:ind w:left="709" w:hanging="709"/>
              <w:jc w:val="both"/>
              <w:rPr>
                <w:sz w:val="18"/>
              </w:rPr>
            </w:pPr>
            <w:ins w:id="92"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BD62563"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6537A8" w14:textId="77777777" w:rsidR="00BA78D8" w:rsidRPr="00320BFA" w:rsidRDefault="00BA78D8" w:rsidP="0050227F">
            <w:pPr>
              <w:ind w:left="709" w:hanging="709"/>
              <w:jc w:val="both"/>
              <w:rPr>
                <w:sz w:val="18"/>
              </w:rPr>
            </w:pPr>
          </w:p>
        </w:tc>
      </w:tr>
      <w:tr w:rsidR="00BA78D8" w:rsidRPr="00320BFA" w14:paraId="776EB8D4"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098D57"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803D57" w14:textId="77777777" w:rsidR="00BA78D8" w:rsidRPr="00320BFA" w:rsidRDefault="00BA78D8"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8BDFA51" w14:textId="77777777" w:rsidR="00BA78D8" w:rsidRPr="00320BFA" w:rsidRDefault="00BA78D8" w:rsidP="0050227F">
            <w:pPr>
              <w:ind w:left="709" w:hanging="709"/>
              <w:jc w:val="both"/>
              <w:rPr>
                <w:sz w:val="18"/>
              </w:rPr>
            </w:pPr>
            <w:ins w:id="93"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B38A261"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BA62D7" w14:textId="77777777" w:rsidR="00BA78D8" w:rsidRPr="00320BFA" w:rsidRDefault="00BA78D8" w:rsidP="0050227F">
            <w:pPr>
              <w:ind w:left="709" w:hanging="709"/>
              <w:jc w:val="both"/>
              <w:rPr>
                <w:sz w:val="18"/>
              </w:rPr>
            </w:pPr>
          </w:p>
        </w:tc>
      </w:tr>
      <w:tr w:rsidR="00BA78D8" w:rsidRPr="00320BFA" w14:paraId="1155D26B"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B59E57"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885D39" w14:textId="77777777" w:rsidR="00BA78D8" w:rsidRPr="00320BFA" w:rsidRDefault="00BA78D8" w:rsidP="00BA78D8">
            <w:pPr>
              <w:pStyle w:val="TF-xAvalITEM"/>
            </w:pPr>
            <w:r w:rsidRPr="00320BFA">
              <w:t>REVISÃO BIBLIOGRÁFICA</w:t>
            </w:r>
            <w:r>
              <w:t xml:space="preserve"> (atenção para a diferença de conteúdo entre projeto e pré-projeto)</w:t>
            </w:r>
          </w:p>
          <w:p w14:paraId="696D4A04" w14:textId="77777777" w:rsidR="00BA78D8" w:rsidRPr="00320BFA" w:rsidRDefault="00BA78D8"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BD7477" w14:textId="77777777" w:rsidR="00BA78D8" w:rsidRPr="00320BFA" w:rsidRDefault="00BA78D8" w:rsidP="0050227F">
            <w:pPr>
              <w:ind w:left="709" w:hanging="709"/>
              <w:jc w:val="both"/>
              <w:rPr>
                <w:sz w:val="18"/>
              </w:rPr>
            </w:pPr>
            <w:ins w:id="94"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F29BA1F"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ED5F647" w14:textId="77777777" w:rsidR="00BA78D8" w:rsidRPr="00320BFA" w:rsidRDefault="00BA78D8" w:rsidP="0050227F">
            <w:pPr>
              <w:ind w:left="709" w:hanging="709"/>
              <w:jc w:val="both"/>
              <w:rPr>
                <w:sz w:val="18"/>
              </w:rPr>
            </w:pPr>
          </w:p>
        </w:tc>
      </w:tr>
      <w:tr w:rsidR="00BA78D8" w:rsidRPr="00320BFA" w14:paraId="2FDAC812"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76176F" w14:textId="77777777" w:rsidR="00BA78D8" w:rsidRPr="00320BFA" w:rsidRDefault="00BA78D8"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16DB884" w14:textId="77777777" w:rsidR="00BA78D8" w:rsidRPr="00320BFA" w:rsidRDefault="00BA78D8"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94C8CD3" w14:textId="77777777" w:rsidR="00BA78D8" w:rsidRPr="00320BFA" w:rsidRDefault="00BA78D8" w:rsidP="0050227F">
            <w:pPr>
              <w:ind w:left="709" w:hanging="709"/>
              <w:jc w:val="both"/>
              <w:rPr>
                <w:sz w:val="18"/>
              </w:rPr>
            </w:pPr>
            <w:ins w:id="95" w:author="Francisco Adell Péricas" w:date="2021-10-07T15:12: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8C35192"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81D1C7E" w14:textId="77777777" w:rsidR="00BA78D8" w:rsidRPr="00320BFA" w:rsidRDefault="00BA78D8" w:rsidP="0050227F">
            <w:pPr>
              <w:ind w:left="709" w:hanging="709"/>
              <w:jc w:val="both"/>
              <w:rPr>
                <w:sz w:val="18"/>
              </w:rPr>
            </w:pPr>
          </w:p>
        </w:tc>
      </w:tr>
      <w:tr w:rsidR="00BA78D8" w:rsidRPr="00320BFA" w14:paraId="57173FA8"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73A1A26" w14:textId="77777777" w:rsidR="00BA78D8" w:rsidRPr="0000224C" w:rsidRDefault="00BA78D8"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B0A2C2D" w14:textId="77777777" w:rsidR="00BA78D8" w:rsidRPr="00320BFA" w:rsidRDefault="00BA78D8" w:rsidP="00BA78D8">
            <w:pPr>
              <w:pStyle w:val="TF-xAvalITEM"/>
            </w:pPr>
            <w:r w:rsidRPr="00320BFA">
              <w:t>LINGUAGEM USADA (redação)</w:t>
            </w:r>
          </w:p>
          <w:p w14:paraId="204D844E" w14:textId="77777777" w:rsidR="00BA78D8" w:rsidRPr="00320BFA" w:rsidRDefault="00BA78D8"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8D96286" w14:textId="77777777" w:rsidR="00BA78D8" w:rsidRPr="00320BFA" w:rsidRDefault="00BA78D8"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6A5A5BE" w14:textId="77777777" w:rsidR="00BA78D8" w:rsidRPr="00320BFA" w:rsidRDefault="00BA78D8" w:rsidP="0050227F">
            <w:pPr>
              <w:ind w:left="709" w:hanging="709"/>
              <w:jc w:val="both"/>
              <w:rPr>
                <w:sz w:val="18"/>
              </w:rPr>
            </w:pPr>
            <w:ins w:id="96" w:author="Francisco Adell Péricas" w:date="2021-10-07T15:12: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3BD4358D" w14:textId="77777777" w:rsidR="00BA78D8" w:rsidRPr="00320BFA" w:rsidRDefault="00BA78D8" w:rsidP="0050227F">
            <w:pPr>
              <w:ind w:left="709" w:hanging="709"/>
              <w:jc w:val="both"/>
              <w:rPr>
                <w:sz w:val="18"/>
              </w:rPr>
            </w:pPr>
          </w:p>
        </w:tc>
      </w:tr>
      <w:tr w:rsidR="00BA78D8" w:rsidRPr="00320BFA" w14:paraId="1618ED3A"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F1FD47" w14:textId="77777777" w:rsidR="00BA78D8" w:rsidRPr="00320BFA" w:rsidRDefault="00BA78D8"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B8E6031" w14:textId="77777777" w:rsidR="00BA78D8" w:rsidRPr="00320BFA" w:rsidRDefault="00BA78D8"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00CF1A6" w14:textId="77777777" w:rsidR="00BA78D8" w:rsidRPr="00320BFA" w:rsidRDefault="00BA78D8" w:rsidP="0050227F">
            <w:pPr>
              <w:ind w:left="709" w:hanging="709"/>
              <w:jc w:val="both"/>
              <w:rPr>
                <w:sz w:val="18"/>
              </w:rPr>
            </w:pPr>
            <w:ins w:id="97" w:author="Francisco Adell Péricas" w:date="2021-10-07T15:12: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B9F2979"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406DB55" w14:textId="77777777" w:rsidR="00BA78D8" w:rsidRPr="00320BFA" w:rsidRDefault="00BA78D8" w:rsidP="0050227F">
            <w:pPr>
              <w:ind w:left="709" w:hanging="709"/>
              <w:jc w:val="both"/>
              <w:rPr>
                <w:sz w:val="18"/>
              </w:rPr>
            </w:pPr>
          </w:p>
        </w:tc>
      </w:tr>
    </w:tbl>
    <w:p w14:paraId="55517707" w14:textId="77777777" w:rsidR="00BA78D8" w:rsidRPr="00297E61" w:rsidRDefault="00BA78D8" w:rsidP="00297E61">
      <w:pPr>
        <w:pStyle w:val="NormalWeb"/>
        <w:spacing w:before="0" w:beforeAutospacing="0" w:after="0" w:afterAutospacing="0"/>
        <w:contextualSpacing/>
        <w:rPr>
          <w:color w:val="000000"/>
        </w:rPr>
      </w:pPr>
    </w:p>
    <w:p w14:paraId="30811EF7" w14:textId="20521875" w:rsidR="00BA78D8" w:rsidRDefault="00BA78D8" w:rsidP="0080416A">
      <w:pPr>
        <w:jc w:val="both"/>
      </w:pPr>
    </w:p>
    <w:p w14:paraId="08810E22" w14:textId="5A07E8B8" w:rsidR="00BA78D8" w:rsidRDefault="00BA78D8">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BA78D8" w14:paraId="22997FBE" w14:textId="77777777" w:rsidTr="00BE39CF">
        <w:tc>
          <w:tcPr>
            <w:tcW w:w="9212" w:type="dxa"/>
            <w:gridSpan w:val="2"/>
            <w:shd w:val="clear" w:color="auto" w:fill="auto"/>
          </w:tcPr>
          <w:p w14:paraId="573B8CE8" w14:textId="77777777" w:rsidR="00BA78D8" w:rsidRDefault="00BA78D8"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BA78D8" w14:paraId="7D7D5569" w14:textId="77777777" w:rsidTr="00BE39CF">
        <w:tc>
          <w:tcPr>
            <w:tcW w:w="5495" w:type="dxa"/>
            <w:shd w:val="clear" w:color="auto" w:fill="auto"/>
          </w:tcPr>
          <w:p w14:paraId="75C65F3B" w14:textId="77777777" w:rsidR="00BA78D8" w:rsidRPr="003C5262" w:rsidRDefault="00BA78D8"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56405803" w14:textId="77777777" w:rsidR="00BA78D8" w:rsidRDefault="00BA78D8" w:rsidP="00BE39CF">
            <w:pPr>
              <w:pStyle w:val="Cabealho"/>
              <w:tabs>
                <w:tab w:val="clear" w:pos="8640"/>
                <w:tab w:val="right" w:pos="8931"/>
              </w:tabs>
              <w:ind w:right="141"/>
              <w:rPr>
                <w:rStyle w:val="Nmerodepgina"/>
              </w:rPr>
            </w:pPr>
            <w:r>
              <w:rPr>
                <w:rStyle w:val="Nmerodepgina"/>
              </w:rPr>
              <w:t>ANO/SEMESTRE: 2021/2</w:t>
            </w:r>
          </w:p>
        </w:tc>
      </w:tr>
    </w:tbl>
    <w:p w14:paraId="4C4293AE" w14:textId="77777777" w:rsidR="00BA78D8" w:rsidRDefault="00BA78D8" w:rsidP="001E682E">
      <w:pPr>
        <w:pStyle w:val="TF-TTULO"/>
      </w:pPr>
    </w:p>
    <w:p w14:paraId="312861D7" w14:textId="77777777" w:rsidR="00BA78D8" w:rsidRPr="00B00E04" w:rsidRDefault="00BA78D8" w:rsidP="001E682E">
      <w:pPr>
        <w:pStyle w:val="TF-TTULO"/>
      </w:pPr>
      <w:r>
        <w:t>AGENDA INTERATIVA PARA AUXÍLIO EM TAREFAS DOMÉSTICAS BÁSICAS</w:t>
      </w:r>
    </w:p>
    <w:p w14:paraId="753E3098" w14:textId="77777777" w:rsidR="00BA78D8" w:rsidRDefault="00BA78D8" w:rsidP="003C1B91">
      <w:pPr>
        <w:pStyle w:val="TF-AUTOR"/>
        <w:jc w:val="right"/>
      </w:pPr>
      <w:r>
        <w:t>Yuri Trierveiler</w:t>
      </w:r>
    </w:p>
    <w:p w14:paraId="6DDB3FF6" w14:textId="77777777" w:rsidR="00BA78D8" w:rsidRDefault="00BA78D8" w:rsidP="003C1B91">
      <w:pPr>
        <w:pStyle w:val="TF-AUTOR"/>
        <w:jc w:val="right"/>
      </w:pPr>
      <w:commentRangeStart w:id="98"/>
      <w:r>
        <w:t>Prof.</w:t>
      </w:r>
      <w:commentRangeEnd w:id="98"/>
      <w:r>
        <w:rPr>
          <w:rStyle w:val="Refdecomentrio"/>
          <w:color w:val="auto"/>
        </w:rPr>
        <w:commentReference w:id="98"/>
      </w:r>
      <w:r>
        <w:t xml:space="preserve"> Luciana Pereira de Araújo Kohler – Orientadora</w:t>
      </w:r>
    </w:p>
    <w:p w14:paraId="0F31AD3E" w14:textId="77777777" w:rsidR="00BA78D8" w:rsidRPr="007D10F2" w:rsidRDefault="00BA78D8" w:rsidP="00FC4A9F">
      <w:pPr>
        <w:pStyle w:val="Ttulo1"/>
      </w:pPr>
      <w:r w:rsidRPr="007D10F2">
        <w:t xml:space="preserve">Introdução </w:t>
      </w:r>
    </w:p>
    <w:p w14:paraId="7FCFD426" w14:textId="77777777" w:rsidR="00BA78D8" w:rsidRDefault="00BA78D8" w:rsidP="003D398C">
      <w:pPr>
        <w:pStyle w:val="TF-TEXTO"/>
      </w:pPr>
      <w:r>
        <w:t xml:space="preserve">Há anos tem-se experimentado um avanço tecnológico cada vez maior em nossa sociedade. Vive-se uma revolução tecnológica constante por décadas que ainda está apenas no começo (BRANDVOICE CISCO, 2019). Estes avanços são motivados pelos mais variados motivos e percebe-se a facilidade que isso traz no dia a dia. Hoje em </w:t>
      </w:r>
      <w:commentRangeStart w:id="99"/>
      <w:r>
        <w:t xml:space="preserve">dia, é </w:t>
      </w:r>
      <w:commentRangeEnd w:id="99"/>
      <w:r>
        <w:rPr>
          <w:rStyle w:val="Refdecomentrio"/>
        </w:rPr>
        <w:commentReference w:id="99"/>
      </w:r>
      <w:r>
        <w:t xml:space="preserve">possível realizar tarefas com apenas um celular na mão, coisa que antigamente poderia demandar horas investidas em apenas uma atividade. </w:t>
      </w:r>
    </w:p>
    <w:p w14:paraId="630AB196" w14:textId="77777777" w:rsidR="00BA78D8" w:rsidRDefault="00BA78D8" w:rsidP="003D398C">
      <w:pPr>
        <w:pStyle w:val="TF-TEXTO"/>
      </w:pPr>
      <w:r>
        <w:t>Tem-se percebido um ganho no tempo que as pessoas possuem em seu cotidiano, diminuindo o tempo que gastam com atividades corriqueiras, permitindo-os fazer mais coisas em um dia. Conforme afirma Toscan (2019, p. 1), “[...] a tecnologia, em constante desenvolvimento, possui ferramentas e/ou programas computacionais que podem auxiliar na economia e gestão do tempo.”.</w:t>
      </w:r>
    </w:p>
    <w:p w14:paraId="2C4BA408" w14:textId="77777777" w:rsidR="00BA78D8" w:rsidRDefault="00BA78D8" w:rsidP="003D398C">
      <w:pPr>
        <w:pStyle w:val="TF-TEXTO"/>
      </w:pPr>
      <w:r>
        <w:t>Em contrapartida, o avanço tecnológico desenfreado é um empecilho para àqueles que não conseguem acompanhá-lo. Vê-se isso de maneira comum em pessoas de terceira idade, por exemplo. Essa dificuldade pode ser atribuída às diferentes gerações e meios que viveram em sua infância, pois, é na infância que se tem a maior capacidade de aprendizagem (BRANCO, 2018). Essa dificuldade é ainda mais acentuada quando a tecnologia está presente em atividades que deveriam ser simples, porém com o excesso de novas funcionalidades embutidas, tem-se apenas um programa complicado e não intuitivo.</w:t>
      </w:r>
    </w:p>
    <w:p w14:paraId="6CE086E5" w14:textId="77777777" w:rsidR="00BA78D8" w:rsidRDefault="00BA78D8" w:rsidP="003D398C">
      <w:pPr>
        <w:pStyle w:val="TF-TEXTO"/>
      </w:pPr>
      <w:r>
        <w:t xml:space="preserve">Seguindo o raciocínio, vê-se uma crescente dificuldade de pessoas manterem suas atividades do dia a dia organizadas, sendo ainda perceptível em pessoas de mais idade, seja por esquecimento ou negligência. Esse grupo é considerado frágil e a tecnologia deveria prestar mais assistência, porém este mesmo grupo tem grandes dificuldades de conseguir utilizar as tecnologias atuais (GOMES, </w:t>
      </w:r>
      <w:commentRangeStart w:id="100"/>
      <w:r>
        <w:t>2017</w:t>
      </w:r>
      <w:commentRangeEnd w:id="100"/>
      <w:r>
        <w:rPr>
          <w:rStyle w:val="Refdecomentrio"/>
        </w:rPr>
        <w:commentReference w:id="100"/>
      </w:r>
      <w:r>
        <w:t>).</w:t>
      </w:r>
    </w:p>
    <w:p w14:paraId="7CA3DDAC" w14:textId="77777777" w:rsidR="00BA78D8" w:rsidRDefault="00BA78D8" w:rsidP="003D398C">
      <w:pPr>
        <w:pStyle w:val="TF-TEXTO"/>
      </w:pPr>
      <w:r>
        <w:t xml:space="preserve">Por conta deste cenário, este trabalho tem o intuito de desenvolver um aplicativo móvel que servirá como uma agenda interativa. Sua aplicabilidade será focada em </w:t>
      </w:r>
      <w:r>
        <w:lastRenderedPageBreak/>
        <w:t>atividades do cotidiano, podendo oferecer lembretes em atividades frequentes, como por exemplo, a troca do gás. O aplicativo utilizará as atividades como meio para moldar um perfil e prever futuras necessidades, podendo advertir o usuário caso identifique alguma rotina que poderá a vir se repetir em breve. Sua apresentação se dará por um calendário no qual o usuário poderá consultar e/ou cadastrar suas atividades e lembretes, facilitando a consulta e permitindo a visualização do resultado obtido pelo aplicativo ao estudar a rotina do usuário.</w:t>
      </w:r>
    </w:p>
    <w:p w14:paraId="357C11A3" w14:textId="77777777" w:rsidR="00BA78D8" w:rsidRDefault="00BA78D8" w:rsidP="00AB5E98">
      <w:pPr>
        <w:pStyle w:val="Ttulo2"/>
      </w:pPr>
      <w:r w:rsidRPr="007D10F2">
        <w:t>OBJETIVOS</w:t>
      </w:r>
    </w:p>
    <w:p w14:paraId="73BD6152" w14:textId="77777777" w:rsidR="00BA78D8" w:rsidRDefault="00BA78D8" w:rsidP="00C35E57">
      <w:pPr>
        <w:pStyle w:val="TF-TEXTO"/>
      </w:pPr>
      <w:r>
        <w:t>O objetivo deste trabalho é desenvolver um aplicativo em formato de agenda para auxiliar no controle de necessidades do dia a dia.</w:t>
      </w:r>
    </w:p>
    <w:p w14:paraId="434B6F17" w14:textId="77777777" w:rsidR="00BA78D8" w:rsidRDefault="00BA78D8" w:rsidP="00C35E57">
      <w:pPr>
        <w:pStyle w:val="TF-TEXTO"/>
      </w:pPr>
      <w:r>
        <w:t>Os objetivos específicos são:</w:t>
      </w:r>
    </w:p>
    <w:p w14:paraId="3FF19933" w14:textId="77777777" w:rsidR="00BA78D8" w:rsidRDefault="00BA78D8" w:rsidP="00C35E57">
      <w:pPr>
        <w:pStyle w:val="TF-ALNEA"/>
      </w:pPr>
      <w:r>
        <w:t>desenvolver um leiaute amigável, intuitivo e acessível para utilização;</w:t>
      </w:r>
    </w:p>
    <w:p w14:paraId="328F1D2F" w14:textId="77777777" w:rsidR="00BA78D8" w:rsidRDefault="00BA78D8" w:rsidP="00C35E57">
      <w:pPr>
        <w:pStyle w:val="TF-ALNEA"/>
      </w:pPr>
      <w:r>
        <w:t>estudar o perfil do usuário com base em suas atividades e prever futuras necessidades.</w:t>
      </w:r>
    </w:p>
    <w:p w14:paraId="375F5DE1" w14:textId="77777777" w:rsidR="00BA78D8" w:rsidRDefault="00BA78D8" w:rsidP="00FC4A9F">
      <w:pPr>
        <w:pStyle w:val="Ttulo1"/>
      </w:pPr>
      <w:r>
        <w:t xml:space="preserve">trabalhos </w:t>
      </w:r>
      <w:r w:rsidRPr="00FC4A9F">
        <w:t>correlatos</w:t>
      </w:r>
    </w:p>
    <w:p w14:paraId="60A1575B" w14:textId="77777777" w:rsidR="00BA78D8" w:rsidRDefault="00BA78D8" w:rsidP="00A44581">
      <w:pPr>
        <w:pStyle w:val="TF-TEXTO"/>
      </w:pPr>
      <w:r>
        <w:t xml:space="preserve">São apresentados três trabalhos com característica semelhantes ao proposto. O primeiro trabalho correlato trata-se de um protótipo de assistente pessoal digital inteligente (TOSCAN, 2019). O segundo é o desenvolvimento de uma ferramenta que identifica por sensores quando pessoas de terceira idade realizam o ato de comer e beber, e agendam lembretes para notificá-las caso não o façam novamente em certo período (GOMES, </w:t>
      </w:r>
      <w:commentRangeStart w:id="101"/>
      <w:r>
        <w:t>2017</w:t>
      </w:r>
      <w:commentRangeEnd w:id="101"/>
      <w:r>
        <w:rPr>
          <w:rStyle w:val="Refdecomentrio"/>
        </w:rPr>
        <w:commentReference w:id="101"/>
      </w:r>
      <w:r>
        <w:t xml:space="preserve">). O terceiro trabalho é uma ferramenta adquirida pelo Google, que auxilia os usuários a organizarem melhor o seu dia a dia através de uma análise que o aplicativo faz para auxiliar o usuário (GANNES, 2014). </w:t>
      </w:r>
    </w:p>
    <w:p w14:paraId="28A11700" w14:textId="77777777" w:rsidR="00BA78D8" w:rsidRDefault="00BA78D8" w:rsidP="00BC5565">
      <w:pPr>
        <w:pStyle w:val="Ttulo2"/>
      </w:pPr>
      <w:r>
        <w:t>PROTÓTIPO DE UM ASSISTENTE PESSOAL DIGITAL INTELIGENTE</w:t>
      </w:r>
      <w:commentRangeStart w:id="102"/>
      <w:r>
        <w:t xml:space="preserve"> (TOSCAN, 2019)</w:t>
      </w:r>
      <w:commentRangeEnd w:id="102"/>
      <w:r>
        <w:rPr>
          <w:rStyle w:val="Refdecomentrio"/>
          <w:caps w:val="0"/>
          <w:color w:val="auto"/>
        </w:rPr>
        <w:commentReference w:id="102"/>
      </w:r>
    </w:p>
    <w:p w14:paraId="46FC25C7" w14:textId="77777777" w:rsidR="00BA78D8" w:rsidRDefault="00BA78D8" w:rsidP="00A44581">
      <w:pPr>
        <w:pStyle w:val="TF-TEXTO"/>
      </w:pPr>
      <w:r>
        <w:t xml:space="preserve">O protótipo do assistente pessoal digital inteligente foi desenvolvido com o intuito de auxiliar e trazer mais comodidade para o dia a dia das pessoas, prestando assistência pessoal básica no âmbito residencial. A integração do assistente com os indivíduos ocorre por voz. O protótipo recebe uma gravação de no máximo oito segundos para então interpretá-la e gerar um texto coerente com o áudio de entrada. Esta interpretação é feita pelo interpretador </w:t>
      </w:r>
      <w:r w:rsidRPr="00A83816">
        <w:rPr>
          <w:i/>
          <w:iCs/>
        </w:rPr>
        <w:t>Artificial Intelligence Mark-up Language</w:t>
      </w:r>
      <w:r>
        <w:rPr>
          <w:i/>
          <w:iCs/>
        </w:rPr>
        <w:t xml:space="preserve"> </w:t>
      </w:r>
      <w:r>
        <w:t>(AIML).</w:t>
      </w:r>
    </w:p>
    <w:p w14:paraId="524227C5" w14:textId="77777777" w:rsidR="00BA78D8" w:rsidRDefault="00BA78D8" w:rsidP="00A44581">
      <w:pPr>
        <w:pStyle w:val="TF-TEXTO"/>
      </w:pPr>
      <w:r>
        <w:lastRenderedPageBreak/>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no </w:t>
      </w:r>
      <w:r>
        <w:fldChar w:fldCharType="begin"/>
      </w:r>
      <w:r>
        <w:instrText xml:space="preserve"> REF _Ref84351124 \h </w:instrText>
      </w:r>
      <w:r>
        <w:fldChar w:fldCharType="separate"/>
      </w:r>
      <w:r>
        <w:t xml:space="preserve">Quadro </w:t>
      </w:r>
      <w:r>
        <w:rPr>
          <w:noProof/>
        </w:rPr>
        <w:t>1</w:t>
      </w:r>
      <w:r>
        <w:fldChar w:fldCharType="end"/>
      </w:r>
      <w:r>
        <w:t>.</w:t>
      </w:r>
    </w:p>
    <w:p w14:paraId="4EFCA0A9" w14:textId="77777777" w:rsidR="00BA78D8" w:rsidRDefault="00BA78D8" w:rsidP="00A44581">
      <w:pPr>
        <w:pStyle w:val="TF-TEXTO"/>
      </w:pPr>
    </w:p>
    <w:p w14:paraId="4CAC430B" w14:textId="77777777" w:rsidR="00BA78D8" w:rsidRDefault="00BA78D8" w:rsidP="00594685">
      <w:pPr>
        <w:pStyle w:val="TF-LEGENDA"/>
      </w:pPr>
      <w:commentRangeStart w:id="103"/>
      <w:r>
        <w:t>Qua</w:t>
      </w:r>
      <w:commentRangeEnd w:id="103"/>
      <w:r>
        <w:rPr>
          <w:rStyle w:val="Refdecomentrio"/>
        </w:rPr>
        <w:commentReference w:id="103"/>
      </w:r>
      <w:r>
        <w:t xml:space="preserve">dro </w:t>
      </w:r>
      <w:fldSimple w:instr=" SEQ Quadro \* ARABIC ">
        <w:r>
          <w:rPr>
            <w:noProof/>
          </w:rPr>
          <w:t>1</w:t>
        </w:r>
      </w:fldSimple>
      <w:r>
        <w:t xml:space="preserve"> - Funcionalidades do protótipo</w:t>
      </w:r>
    </w:p>
    <w:p w14:paraId="0794DA10" w14:textId="77777777" w:rsidR="00BA78D8" w:rsidRDefault="00BA78D8" w:rsidP="00C07EE4">
      <w:pPr>
        <w:pStyle w:val="TF-FIGURA"/>
      </w:pPr>
      <w:r>
        <w:rPr>
          <w:noProof/>
        </w:rPr>
        <mc:AlternateContent>
          <mc:Choice Requires="wpi">
            <w:drawing>
              <wp:anchor distT="0" distB="0" distL="114300" distR="114300" simplePos="0" relativeHeight="251662336" behindDoc="0" locked="0" layoutInCell="1" allowOverlap="1" wp14:anchorId="19124B8A" wp14:editId="6DE8AE9E">
                <wp:simplePos x="0" y="0"/>
                <wp:positionH relativeFrom="column">
                  <wp:posOffset>4539615</wp:posOffset>
                </wp:positionH>
                <wp:positionV relativeFrom="paragraph">
                  <wp:posOffset>1517015</wp:posOffset>
                </wp:positionV>
                <wp:extent cx="96520" cy="145440"/>
                <wp:effectExtent l="38100" t="38100" r="43180" b="45085"/>
                <wp:wrapNone/>
                <wp:docPr id="9" name="Tinta 9"/>
                <wp:cNvGraphicFramePr/>
                <a:graphic xmlns:a="http://schemas.openxmlformats.org/drawingml/2006/main">
                  <a:graphicData uri="http://schemas.microsoft.com/office/word/2010/wordprocessingInk">
                    <w14:contentPart bwMode="auto" r:id="rId13">
                      <w14:nvContentPartPr>
                        <w14:cNvContentPartPr/>
                      </w14:nvContentPartPr>
                      <w14:xfrm>
                        <a:off x="0" y="0"/>
                        <a:ext cx="96520" cy="145440"/>
                      </w14:xfrm>
                    </w14:contentPart>
                  </a:graphicData>
                </a:graphic>
              </wp:anchor>
            </w:drawing>
          </mc:Choice>
          <mc:Fallback>
            <w:pict>
              <v:shapetype w14:anchorId="1970E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9" o:spid="_x0000_s1026" type="#_x0000_t75" style="position:absolute;margin-left:356.75pt;margin-top:118.75pt;width:9pt;height:12.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&#13;&#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127FDA2A" wp14:editId="4DE12CFD">
                <wp:simplePos x="0" y="0"/>
                <wp:positionH relativeFrom="column">
                  <wp:posOffset>3443415</wp:posOffset>
                </wp:positionH>
                <wp:positionV relativeFrom="paragraph">
                  <wp:posOffset>877755</wp:posOffset>
                </wp:positionV>
                <wp:extent cx="165600" cy="150840"/>
                <wp:effectExtent l="38100" t="38100" r="0" b="40005"/>
                <wp:wrapNone/>
                <wp:docPr id="6" name="Tinta 6"/>
                <wp:cNvGraphicFramePr/>
                <a:graphic xmlns:a="http://schemas.openxmlformats.org/drawingml/2006/main">
                  <a:graphicData uri="http://schemas.microsoft.com/office/word/2010/wordprocessingInk">
                    <w14:contentPart bwMode="auto" r:id="rId15">
                      <w14:nvContentPartPr>
                        <w14:cNvContentPartPr/>
                      </w14:nvContentPartPr>
                      <w14:xfrm>
                        <a:off x="0" y="0"/>
                        <a:ext cx="165600" cy="150840"/>
                      </w14:xfrm>
                    </w14:contentPart>
                  </a:graphicData>
                </a:graphic>
              </wp:anchor>
            </w:drawing>
          </mc:Choice>
          <mc:Fallback>
            <w:pict>
              <v:shape w14:anchorId="3020BA23" id="Tinta 6" o:spid="_x0000_s1026" type="#_x0000_t75" style="position:absolute;margin-left:270.45pt;margin-top:68.4pt;width:14.5pt;height:1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&#13;&#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5287B46F" wp14:editId="3B21EDF3">
                <wp:simplePos x="0" y="0"/>
                <wp:positionH relativeFrom="column">
                  <wp:posOffset>4516575</wp:posOffset>
                </wp:positionH>
                <wp:positionV relativeFrom="paragraph">
                  <wp:posOffset>530116</wp:posOffset>
                </wp:positionV>
                <wp:extent cx="853200" cy="29520"/>
                <wp:effectExtent l="38100" t="38100" r="36195" b="46990"/>
                <wp:wrapNone/>
                <wp:docPr id="2" name="Tinta 2"/>
                <wp:cNvGraphicFramePr/>
                <a:graphic xmlns:a="http://schemas.openxmlformats.org/drawingml/2006/main">
                  <a:graphicData uri="http://schemas.microsoft.com/office/word/2010/wordprocessingInk">
                    <w14:contentPart bwMode="auto" r:id="rId17">
                      <w14:nvContentPartPr>
                        <w14:cNvContentPartPr/>
                      </w14:nvContentPartPr>
                      <w14:xfrm>
                        <a:off x="0" y="0"/>
                        <a:ext cx="853200" cy="29520"/>
                      </w14:xfrm>
                    </w14:contentPart>
                  </a:graphicData>
                </a:graphic>
              </wp:anchor>
            </w:drawing>
          </mc:Choice>
          <mc:Fallback>
            <w:pict>
              <v:shape w14:anchorId="18F6445A" id="Tinta 2" o:spid="_x0000_s1026" type="#_x0000_t75" style="position:absolute;margin-left:354.95pt;margin-top:41.05pt;width:68.6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">
                <v:imagedata r:id="rId18" o:title=""/>
              </v:shape>
            </w:pict>
          </mc:Fallback>
        </mc:AlternateContent>
      </w:r>
      <w:r w:rsidRPr="000A0ABA">
        <w:rPr>
          <w:noProof/>
        </w:rPr>
        <w:drawing>
          <wp:inline distT="0" distB="0" distL="0" distR="0" wp14:anchorId="1FB26523" wp14:editId="19DEABBC">
            <wp:extent cx="5760720" cy="2283460"/>
            <wp:effectExtent l="0" t="0" r="0" b="254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0"/>
                    <a:stretch>
                      <a:fillRect/>
                    </a:stretch>
                  </pic:blipFill>
                  <pic:spPr>
                    <a:xfrm>
                      <a:off x="0" y="0"/>
                      <a:ext cx="5760720" cy="2283460"/>
                    </a:xfrm>
                    <a:prstGeom prst="rect">
                      <a:avLst/>
                    </a:prstGeom>
                  </pic:spPr>
                </pic:pic>
              </a:graphicData>
            </a:graphic>
          </wp:inline>
        </w:drawing>
      </w:r>
    </w:p>
    <w:p w14:paraId="747E3BDA" w14:textId="77777777" w:rsidR="00BA78D8" w:rsidRDefault="00BA78D8" w:rsidP="00C07EE4">
      <w:pPr>
        <w:pStyle w:val="TF-FONTE"/>
      </w:pPr>
      <w:r>
        <w:t>Fonte: Toscan (</w:t>
      </w:r>
      <w:commentRangeStart w:id="104"/>
      <w:r>
        <w:t>2019)</w:t>
      </w:r>
      <w:commentRangeEnd w:id="104"/>
      <w:r>
        <w:rPr>
          <w:rStyle w:val="Refdecomentrio"/>
        </w:rPr>
        <w:commentReference w:id="104"/>
      </w:r>
    </w:p>
    <w:p w14:paraId="29CB0233" w14:textId="77777777" w:rsidR="00BA78D8" w:rsidRDefault="00BA78D8" w:rsidP="000A0ABA">
      <w:pPr>
        <w:pStyle w:val="TF-TEXTO"/>
      </w:pPr>
      <w:r>
        <w:t xml:space="preserve">Considerando suas funcionalidades, o dispositivo estará sempre funcionando e aguardando uma entrada do usuário. Diariamente o usuário receberá um e-mail com as informações do dia em questão. O e-mail terá um formato de relatório pré-definido, conforme ilustra o </w:t>
      </w:r>
      <w:r>
        <w:fldChar w:fldCharType="begin"/>
      </w:r>
      <w:r>
        <w:instrText xml:space="preserve"> REF _Ref84351176 \h </w:instrText>
      </w:r>
      <w:r>
        <w:fldChar w:fldCharType="separate"/>
      </w:r>
      <w:r>
        <w:t xml:space="preserve">Quadro </w:t>
      </w:r>
      <w:r>
        <w:rPr>
          <w:noProof/>
        </w:rPr>
        <w:t>2</w:t>
      </w:r>
      <w:r>
        <w:fldChar w:fldCharType="end"/>
      </w:r>
      <w:r>
        <w:t xml:space="preserve">. </w:t>
      </w:r>
    </w:p>
    <w:p w14:paraId="6C20167F" w14:textId="77777777" w:rsidR="00BA78D8" w:rsidRDefault="00BA78D8" w:rsidP="00594685">
      <w:pPr>
        <w:pStyle w:val="TF-LEGENDA"/>
      </w:pPr>
      <w:commentRangeStart w:id="105"/>
      <w:r>
        <w:t>Qua</w:t>
      </w:r>
      <w:commentRangeEnd w:id="105"/>
      <w:r>
        <w:rPr>
          <w:rStyle w:val="Refdecomentrio"/>
        </w:rPr>
        <w:commentReference w:id="105"/>
      </w:r>
      <w:r>
        <w:t xml:space="preserve">dro </w:t>
      </w:r>
      <w:fldSimple w:instr=" SEQ Quadro \* ARABIC ">
        <w:r>
          <w:rPr>
            <w:noProof/>
          </w:rPr>
          <w:t>2</w:t>
        </w:r>
      </w:fldSimple>
      <w:r>
        <w:t xml:space="preserve"> - Exemplo de relatório</w:t>
      </w:r>
    </w:p>
    <w:p w14:paraId="260BFA47" w14:textId="77777777" w:rsidR="00BA78D8" w:rsidRDefault="00BA78D8" w:rsidP="00594685">
      <w:pPr>
        <w:pStyle w:val="TF-TEXTOQUADRO"/>
        <w:jc w:val="center"/>
      </w:pPr>
      <w:r w:rsidRPr="00C80449">
        <w:rPr>
          <w:noProof/>
        </w:rPr>
        <w:drawing>
          <wp:inline distT="0" distB="0" distL="0" distR="0" wp14:anchorId="0E6F11BC" wp14:editId="560802E2">
            <wp:extent cx="4248743" cy="1991003"/>
            <wp:effectExtent l="0" t="0" r="0" b="952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1"/>
                    <a:stretch>
                      <a:fillRect/>
                    </a:stretch>
                  </pic:blipFill>
                  <pic:spPr>
                    <a:xfrm>
                      <a:off x="0" y="0"/>
                      <a:ext cx="4248743" cy="1991003"/>
                    </a:xfrm>
                    <a:prstGeom prst="rect">
                      <a:avLst/>
                    </a:prstGeom>
                  </pic:spPr>
                </pic:pic>
              </a:graphicData>
            </a:graphic>
          </wp:inline>
        </w:drawing>
      </w:r>
    </w:p>
    <w:p w14:paraId="348D3E40" w14:textId="77777777" w:rsidR="00BA78D8" w:rsidRDefault="00BA78D8" w:rsidP="00C07EE4">
      <w:pPr>
        <w:pStyle w:val="TF-FONTE"/>
      </w:pPr>
      <w:r>
        <w:t>Fonte: Toscan (201</w:t>
      </w:r>
      <w:commentRangeStart w:id="106"/>
      <w:r>
        <w:t>9)</w:t>
      </w:r>
      <w:commentRangeEnd w:id="106"/>
      <w:r>
        <w:rPr>
          <w:rStyle w:val="Refdecomentrio"/>
        </w:rPr>
        <w:commentReference w:id="106"/>
      </w:r>
    </w:p>
    <w:p w14:paraId="2999E987" w14:textId="77777777" w:rsidR="00BA78D8" w:rsidRDefault="00BA78D8" w:rsidP="00C80449">
      <w:pPr>
        <w:pStyle w:val="TF-TEXTO"/>
      </w:pPr>
      <w:r>
        <w:t>Além de seu relatório diário, na primeira interação com o usuário, o assistente informará todos os compromissos agendados no dia, após receber uma saudação do usuário. Estas informações serão apresentadas de maneira aleatória, com algumas frases definidas, para não ser um processo repetitivo.</w:t>
      </w:r>
    </w:p>
    <w:p w14:paraId="10A0B670" w14:textId="77777777" w:rsidR="00BA78D8" w:rsidRPr="00C44645" w:rsidRDefault="00BA78D8" w:rsidP="00C80449">
      <w:pPr>
        <w:pStyle w:val="TF-TEXTO"/>
      </w:pPr>
      <w:r>
        <w:lastRenderedPageBreak/>
        <w:t xml:space="preserve">De acordo com a proposta do trabalho, pôde ser tratado como um sucesso utilizando a base padrão do </w:t>
      </w:r>
      <w:r w:rsidRPr="009F2EDF">
        <w:rPr>
          <w:i/>
          <w:iCs/>
        </w:rPr>
        <w:t>chattertbot</w:t>
      </w:r>
      <w:r>
        <w:t xml:space="preserve"> A.L.I.C.E e a linguagem AIML, porém entendendo as limitações do dispositivo e das ferramentas. Como a linguagem natural é muito variada e é necessário definir alguns comandos como padrão para iniciar certos processos, quando não se consegue alcançar esses padrões, o dispositivo irá se perder e não conseguirá se comunicar com o usuário. Toscan (2019) informou que essa limitação poderia ser superada implementando ao dispositivo algoritmos de aprendizagem de máquina, fornecendo a ele um banco de conhecimento expansível e com o tempo ele se adaptaria a mais expressões.</w:t>
      </w:r>
    </w:p>
    <w:p w14:paraId="0083AABA" w14:textId="77777777" w:rsidR="00BA78D8" w:rsidRPr="00A40AEC" w:rsidRDefault="00BA78D8" w:rsidP="00DE508C">
      <w:pPr>
        <w:pStyle w:val="Ttulo2"/>
        <w:rPr>
          <w:lang w:val="en-US"/>
        </w:rPr>
      </w:pPr>
      <w:r w:rsidRPr="00A40AEC">
        <w:rPr>
          <w:lang w:val="en-US"/>
        </w:rPr>
        <w:t>EATING AND DRINKING RECOGNITION F</w:t>
      </w:r>
      <w:r>
        <w:rPr>
          <w:lang w:val="en-US"/>
        </w:rPr>
        <w:t>OR TRIGGERING SMART REMINDERS</w:t>
      </w:r>
      <w:commentRangeStart w:id="107"/>
      <w:r>
        <w:rPr>
          <w:lang w:val="en-US"/>
        </w:rPr>
        <w:t xml:space="preserve"> (GOMES, 2017)</w:t>
      </w:r>
      <w:commentRangeEnd w:id="107"/>
      <w:r>
        <w:rPr>
          <w:rStyle w:val="Refdecomentrio"/>
          <w:caps w:val="0"/>
          <w:color w:val="auto"/>
        </w:rPr>
        <w:commentReference w:id="107"/>
      </w:r>
    </w:p>
    <w:p w14:paraId="56395259" w14:textId="77777777" w:rsidR="00BA78D8" w:rsidRDefault="00BA78D8" w:rsidP="00A44581">
      <w:pPr>
        <w:pStyle w:val="TF-TEXTO"/>
      </w:pPr>
      <w:r>
        <w:t>O trabalho de Gomes (</w:t>
      </w:r>
      <w:commentRangeStart w:id="108"/>
      <w:r>
        <w:t>2017</w:t>
      </w:r>
      <w:commentRangeEnd w:id="108"/>
      <w:r>
        <w:rPr>
          <w:rStyle w:val="Refdecomentrio"/>
        </w:rPr>
        <w:commentReference w:id="108"/>
      </w:r>
      <w:r>
        <w:t>) teve o objetivo de desenvolver uma ferramenta que consiga identificar o ato de comer e beber no dia a dia de maneira prática e que não dependa do usuário. Seu objetivo foi baseado na negligência de necessidades básicas de pessoas de mais idade. Com essa ferramenta deseja-se auxiliar esse grupo etário a manter-se saudável e ter uma melhor qualidade de vi</w:t>
      </w:r>
      <w:commentRangeStart w:id="109"/>
      <w:r>
        <w:t>da</w:t>
      </w:r>
      <w:commentRangeEnd w:id="109"/>
      <w:r>
        <w:rPr>
          <w:rStyle w:val="Refdecomentrio"/>
        </w:rPr>
        <w:commentReference w:id="109"/>
      </w:r>
    </w:p>
    <w:p w14:paraId="701903AF" w14:textId="77777777" w:rsidR="00BA78D8" w:rsidRDefault="00BA78D8" w:rsidP="00A44581">
      <w:pPr>
        <w:pStyle w:val="TF-TEXTO"/>
      </w:pPr>
      <w:r>
        <w:t xml:space="preserve">Apoiando-se na popularização de </w:t>
      </w:r>
      <w:r>
        <w:rPr>
          <w:i/>
          <w:iCs/>
        </w:rPr>
        <w:t xml:space="preserve">smart phones </w:t>
      </w:r>
      <w:r>
        <w:t xml:space="preserve">e </w:t>
      </w:r>
      <w:r>
        <w:rPr>
          <w:i/>
          <w:iCs/>
        </w:rPr>
        <w:t>weareable devices</w:t>
      </w:r>
      <w:r>
        <w:t xml:space="preserve">, como </w:t>
      </w:r>
      <w:r>
        <w:rPr>
          <w:i/>
          <w:iCs/>
        </w:rPr>
        <w:t>smart watches</w:t>
      </w:r>
      <w:r>
        <w:t>, Gomes (</w:t>
      </w:r>
      <w:commentRangeStart w:id="110"/>
      <w:r>
        <w:t>2017</w:t>
      </w:r>
      <w:commentRangeEnd w:id="110"/>
      <w:r>
        <w:rPr>
          <w:rStyle w:val="Refdecomentrio"/>
        </w:rPr>
        <w:commentReference w:id="110"/>
      </w:r>
      <w:r>
        <w:t>) sugere a utilização dos sensores já existentes nestes dispositivos para captar as atividades de comer e beber separadamente, utilizando estas informações para gerar alertas e notificações para os idosos ou seus cuidadores. Gomes (</w:t>
      </w:r>
      <w:commentRangeStart w:id="111"/>
      <w:r>
        <w:t>2017</w:t>
      </w:r>
      <w:commentRangeEnd w:id="111"/>
      <w:r>
        <w:rPr>
          <w:rStyle w:val="Refdecomentrio"/>
        </w:rPr>
        <w:commentReference w:id="111"/>
      </w:r>
      <w:r>
        <w:t xml:space="preserve">) informa que é possível encontrar bastante conteúdo sobre algoritmos que captam estas atividades, porém sem isolá-las, tratando o ato de comer e de beber como se fosse o mesmo. </w:t>
      </w:r>
    </w:p>
    <w:p w14:paraId="0AAF56B3" w14:textId="77777777" w:rsidR="00BA78D8" w:rsidRDefault="00BA78D8" w:rsidP="00A44581">
      <w:pPr>
        <w:pStyle w:val="TF-TEXTO"/>
      </w:pPr>
      <w:r>
        <w:t>A primeira dificuldade encontrada foi conseguir captar e diferenciar estas atividades, utilizando os gestos das pessoas como informações de entrada para tentar diferenciar uma atividade da outra. Por padrão, alguns gestos precisam ser feitos para realizar a atividade de ingestão de alimento, como por exemplo, levar a comida para a boca ou manter um copo próximo da boca, como no ato de beber.</w:t>
      </w:r>
    </w:p>
    <w:p w14:paraId="039DC9E7" w14:textId="77777777" w:rsidR="00BA78D8" w:rsidRDefault="00BA78D8" w:rsidP="00A44581">
      <w:pPr>
        <w:pStyle w:val="TF-TEXTO"/>
      </w:pPr>
      <w:r>
        <w:t>Contudo, estes gestos podem ser interrompidos por outros gestos esporádicos, por exemplo, quando alguém está sentado na mesa comendo, pode estar realizando outras atividades paralelamente, impactando na captação desta ação. Por conta disso, Gomes (</w:t>
      </w:r>
      <w:commentRangeStart w:id="112"/>
      <w:r>
        <w:t>2017</w:t>
      </w:r>
      <w:commentRangeEnd w:id="112"/>
      <w:r>
        <w:rPr>
          <w:rStyle w:val="Refdecomentrio"/>
        </w:rPr>
        <w:commentReference w:id="112"/>
      </w:r>
      <w:r>
        <w:t xml:space="preserve">) testou </w:t>
      </w:r>
      <w:commentRangeStart w:id="113"/>
      <w:r>
        <w:t xml:space="preserve">alguns </w:t>
      </w:r>
      <w:r>
        <w:rPr>
          <w:i/>
          <w:iCs/>
        </w:rPr>
        <w:t>ranges</w:t>
      </w:r>
      <w:r>
        <w:t xml:space="preserve"> de</w:t>
      </w:r>
      <w:commentRangeEnd w:id="113"/>
      <w:r>
        <w:rPr>
          <w:rStyle w:val="Refdecomentrio"/>
        </w:rPr>
        <w:commentReference w:id="113"/>
      </w:r>
      <w:r>
        <w:t xml:space="preserve"> tempo para a captação dos gestos e percebeu que utilizando janelas de 10 segundos entre ações, é possível ter uma porcentagem satisfatória no resultado. Para aperfeiçoar ainda mais, foi incluso nos sensores uma validação de </w:t>
      </w:r>
      <w:r>
        <w:lastRenderedPageBreak/>
        <w:t>tempo mínimo de movimentos repetitivos de cinco minutos, considerando que uma refeição não pode ser feita em tempo menor que este, além de captar aumentos de batimentos cardíacos, provocados pelo processo de alimentação. Essa validação foi suficiente para conseguir isolar o ato de comer, porém quando foi validado com o ato de beber, tornou-se ambíguo.</w:t>
      </w:r>
    </w:p>
    <w:p w14:paraId="57575139" w14:textId="77777777" w:rsidR="00BA78D8" w:rsidRPr="00EB3CC8" w:rsidRDefault="00BA78D8" w:rsidP="00D970C1">
      <w:pPr>
        <w:pStyle w:val="TF-TEXTO"/>
      </w:pPr>
      <w:r>
        <w:t>Deste modo, um parâmetro de 5 segundos foi incluso no movimento de levar algo para próximo da boca e voltar o gesto para o ponto de origem, conseguindo isolá-lo de maneira mais eficiente.</w:t>
      </w:r>
    </w:p>
    <w:p w14:paraId="4BD3DB49" w14:textId="77777777" w:rsidR="00BA78D8" w:rsidRDefault="00BA78D8" w:rsidP="00DE508C">
      <w:pPr>
        <w:pStyle w:val="Ttulo2"/>
      </w:pPr>
      <w:r>
        <w:t>timeful</w:t>
      </w:r>
      <w:commentRangeStart w:id="114"/>
      <w:r>
        <w:t xml:space="preserve"> (GANNES, 2014)</w:t>
      </w:r>
      <w:commentRangeEnd w:id="114"/>
      <w:r>
        <w:rPr>
          <w:rStyle w:val="Refdecomentrio"/>
          <w:caps w:val="0"/>
          <w:color w:val="auto"/>
        </w:rPr>
        <w:commentReference w:id="114"/>
      </w:r>
    </w:p>
    <w:p w14:paraId="199068B9" w14:textId="77777777" w:rsidR="00BA78D8" w:rsidRDefault="00BA78D8" w:rsidP="00A44581">
      <w:pPr>
        <w:pStyle w:val="TF-TEXTO"/>
      </w:pPr>
      <w:r>
        <w:t>O Timeful é um aplicativo para aparelhos móveis desenvolvido originalmente para iOS, com o intuito de auxiliar os seus usuários a conseguirem administrar a sua vida de maneira mais eficiente (GANNES, 2014). Inspirados principalmente em administrar melhor o tempo no dia a dia, Dan Ariely em conjunto com Jacob Bank e Yoav Shoham, desenvolveram o Timeful, que se assemelhava a um calendário para iPhone (GANNES, 2014).</w:t>
      </w:r>
    </w:p>
    <w:p w14:paraId="540E3595" w14:textId="77777777" w:rsidR="00BA78D8" w:rsidRDefault="00BA78D8" w:rsidP="00A44581">
      <w:pPr>
        <w:pStyle w:val="TF-TEXTO"/>
      </w:pPr>
      <w:r>
        <w:t xml:space="preserve">Seguindo a premissa que o ser humano possui por volta de duas horas de pico cognitivo, Gannes (2014) se questionava sobre o que as pessoas costumam fazer com esse tempo. Considerando que esse pico ocorria por volta das duas horas após acordar completamente pela manhã, percebeu-se que era comum que as pessoas gastassem esse tempo precioso em coisas corriqueiras, como responder e-mail, checar o Facebook, beber </w:t>
      </w:r>
      <w:commentRangeStart w:id="115"/>
      <w:r>
        <w:t>café, etc.</w:t>
      </w:r>
      <w:commentRangeEnd w:id="115"/>
      <w:r>
        <w:rPr>
          <w:rStyle w:val="Refdecomentrio"/>
        </w:rPr>
        <w:commentReference w:id="115"/>
      </w:r>
    </w:p>
    <w:p w14:paraId="402A6DB2" w14:textId="77777777" w:rsidR="00BA78D8" w:rsidRDefault="00BA78D8"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36BF13F7" w14:textId="77777777" w:rsidR="00BA78D8" w:rsidRDefault="00BA78D8" w:rsidP="00DE508C">
      <w:pPr>
        <w:pStyle w:val="TF-TEXTO"/>
      </w:pPr>
      <w:r>
        <w:t xml:space="preserve">O usuário por sua vez, possui algumas ações para que o aplicativo funcione corretamente. A primeira é aceitar ou rejeitar a proposta do aplicativo, gerando assim um feedback que auxilia a inteligência do aplicativo a entender o que é ou não possível para o usuário. A segunda é o ato de fazer o proposto pelo aplicativo, tornando deste modo sua vida melhor. Por fim, o usuário pode realizar a inclusão de suas atividades em seu calendário gerenciado pelo Timeful, informando ao aplicativo qual é sua prioridade e o próprio programa se encarrega do resto, ajustando a ordem das atividades com base no tempo que cada uma delas demanda e enquadrando isso com atividades já existentes para </w:t>
      </w:r>
      <w:r>
        <w:lastRenderedPageBreak/>
        <w:t>o usuário. Atualmente, o aplicativo é propriedade do Google, que o comprou em 2015, para implementar funcionalidades inteligentes no aplicativo Google Agenda.</w:t>
      </w:r>
    </w:p>
    <w:p w14:paraId="5B6DBD73" w14:textId="77777777" w:rsidR="00BA78D8" w:rsidRDefault="00BA78D8" w:rsidP="00FC4A9F">
      <w:pPr>
        <w:pStyle w:val="Ttulo1"/>
      </w:pPr>
      <w:r>
        <w:t>proposta</w:t>
      </w:r>
    </w:p>
    <w:p w14:paraId="1C09D300" w14:textId="77777777" w:rsidR="00BA78D8" w:rsidRDefault="00BA78D8" w:rsidP="00451B94">
      <w:pPr>
        <w:pStyle w:val="TF-TEXTO"/>
      </w:pPr>
      <w:r>
        <w:t>Nas próximas seções serão descritos os motivos para a elaboração do trabalho, como também as metodologias que serão utilizadas para o desenvolvimento. Na subseção 3.1, está apresentada a justificativa para o desenvolvimento do trabalho. Na subseção3.2 são detalhados os requisitos principais do trabalho. Por último, na subseção 3.3 são apresentadas as metodologias utilizadas.</w:t>
      </w:r>
    </w:p>
    <w:p w14:paraId="3FF061E5" w14:textId="77777777" w:rsidR="00BA78D8" w:rsidRDefault="00BA78D8" w:rsidP="00DE508C">
      <w:pPr>
        <w:pStyle w:val="Ttulo2"/>
      </w:pPr>
      <w:r>
        <w:t>JUSTIFICATIVA</w:t>
      </w:r>
    </w:p>
    <w:p w14:paraId="03E85F31" w14:textId="77777777" w:rsidR="00BA78D8" w:rsidRDefault="00BA78D8" w:rsidP="00451B94">
      <w:pPr>
        <w:pStyle w:val="TF-TEXTO"/>
      </w:pPr>
      <w:r>
        <w:t xml:space="preserve">Conforme o </w:t>
      </w:r>
      <w:r>
        <w:fldChar w:fldCharType="begin"/>
      </w:r>
      <w:r>
        <w:instrText xml:space="preserve"> REF _Ref84351402 \h </w:instrText>
      </w:r>
      <w:r>
        <w:fldChar w:fldCharType="separate"/>
      </w:r>
      <w:r>
        <w:t xml:space="preserve">Quadro </w:t>
      </w:r>
      <w:r>
        <w:rPr>
          <w:noProof/>
        </w:rPr>
        <w:t>3</w:t>
      </w:r>
      <w:r>
        <w:fldChar w:fldCharType="end"/>
      </w:r>
      <w:r>
        <w:t>, todos os trabalhos e ferramentas apresentados na seção 2 estão diretamente correlacionados com o tema desse trabalho. As linhas representam as características presentes e as colunas os trabalhos relacionados.</w:t>
      </w:r>
    </w:p>
    <w:p w14:paraId="04989BD8" w14:textId="77777777" w:rsidR="00BA78D8" w:rsidRDefault="00BA78D8" w:rsidP="00594685">
      <w:pPr>
        <w:pStyle w:val="TF-LEGENDA"/>
      </w:pPr>
      <w:r>
        <w:t xml:space="preserve">Quadro </w:t>
      </w:r>
      <w:fldSimple w:instr=" SEQ Quadro \* ARABIC ">
        <w:r>
          <w:rPr>
            <w:noProof/>
          </w:rPr>
          <w:t>3</w:t>
        </w:r>
      </w:fldSimple>
      <w:r>
        <w:t xml:space="preserve"> - Comparativo entre trabalhos correlatos</w:t>
      </w:r>
    </w:p>
    <w:tbl>
      <w:tblPr>
        <w:tblStyle w:val="Tabelacomgrade"/>
        <w:tblW w:w="0" w:type="auto"/>
        <w:tblLook w:val="04A0" w:firstRow="1" w:lastRow="0" w:firstColumn="1" w:lastColumn="0" w:noHBand="0" w:noVBand="1"/>
      </w:tblPr>
      <w:tblGrid>
        <w:gridCol w:w="3071"/>
        <w:gridCol w:w="1771"/>
        <w:gridCol w:w="1885"/>
        <w:gridCol w:w="1767"/>
      </w:tblGrid>
      <w:tr w:rsidR="00BA78D8" w:rsidRPr="00470475" w14:paraId="6F2FF294" w14:textId="77777777" w:rsidTr="00C07EE4">
        <w:trPr>
          <w:trHeight w:val="398"/>
        </w:trPr>
        <w:tc>
          <w:tcPr>
            <w:tcW w:w="3397" w:type="dxa"/>
            <w:shd w:val="clear" w:color="auto" w:fill="D0CECE" w:themeFill="background2" w:themeFillShade="E6"/>
          </w:tcPr>
          <w:p w14:paraId="6D9F540E" w14:textId="77777777" w:rsidR="00BA78D8" w:rsidRPr="00470475" w:rsidRDefault="00BA78D8" w:rsidP="00DE508C">
            <w:pPr>
              <w:pStyle w:val="TF-TEXTOQUADRO"/>
            </w:pPr>
            <w:r w:rsidRPr="00470475">
              <w:t>Características</w:t>
            </w:r>
          </w:p>
        </w:tc>
        <w:tc>
          <w:tcPr>
            <w:tcW w:w="1843" w:type="dxa"/>
            <w:shd w:val="clear" w:color="auto" w:fill="D0CECE" w:themeFill="background2" w:themeFillShade="E6"/>
          </w:tcPr>
          <w:p w14:paraId="14688BD5" w14:textId="77777777" w:rsidR="00BA78D8" w:rsidRPr="00470475" w:rsidRDefault="00BA78D8" w:rsidP="00594685">
            <w:pPr>
              <w:pStyle w:val="TF-TEXTOQUADRO"/>
              <w:jc w:val="center"/>
            </w:pPr>
            <w:r w:rsidRPr="00470475">
              <w:t>Toscan (2019)</w:t>
            </w:r>
          </w:p>
        </w:tc>
        <w:tc>
          <w:tcPr>
            <w:tcW w:w="1985" w:type="dxa"/>
            <w:shd w:val="clear" w:color="auto" w:fill="D0CECE" w:themeFill="background2" w:themeFillShade="E6"/>
          </w:tcPr>
          <w:p w14:paraId="09C92FD7" w14:textId="77777777" w:rsidR="00BA78D8" w:rsidRPr="00470475" w:rsidRDefault="00BA78D8" w:rsidP="00594685">
            <w:pPr>
              <w:pStyle w:val="TF-TEXTOQUADRO"/>
              <w:jc w:val="center"/>
            </w:pPr>
            <w:r w:rsidRPr="00470475">
              <w:t>Gomes (2017)</w:t>
            </w:r>
          </w:p>
        </w:tc>
        <w:tc>
          <w:tcPr>
            <w:tcW w:w="1837" w:type="dxa"/>
            <w:shd w:val="clear" w:color="auto" w:fill="D0CECE" w:themeFill="background2" w:themeFillShade="E6"/>
          </w:tcPr>
          <w:p w14:paraId="063D0D32" w14:textId="77777777" w:rsidR="00BA78D8" w:rsidRPr="00470475" w:rsidRDefault="00BA78D8" w:rsidP="00594685">
            <w:pPr>
              <w:pStyle w:val="TF-TEXTOQUADRO"/>
              <w:jc w:val="center"/>
            </w:pPr>
            <w:r>
              <w:t>Gannes (2014)</w:t>
            </w:r>
          </w:p>
        </w:tc>
      </w:tr>
      <w:tr w:rsidR="00BA78D8" w14:paraId="16DE12A9" w14:textId="77777777" w:rsidTr="00470475">
        <w:tc>
          <w:tcPr>
            <w:tcW w:w="3397" w:type="dxa"/>
          </w:tcPr>
          <w:p w14:paraId="1D7A198B" w14:textId="77777777" w:rsidR="00BA78D8" w:rsidRPr="00470475" w:rsidRDefault="00BA78D8" w:rsidP="00DE508C">
            <w:pPr>
              <w:pStyle w:val="TF-TEXTOQUADRO"/>
            </w:pPr>
            <w:r w:rsidRPr="00470475">
              <w:t>Coleta de informações dos usuários</w:t>
            </w:r>
          </w:p>
        </w:tc>
        <w:tc>
          <w:tcPr>
            <w:tcW w:w="1843" w:type="dxa"/>
          </w:tcPr>
          <w:p w14:paraId="7032B40C" w14:textId="77777777" w:rsidR="00BA78D8" w:rsidRDefault="00BA78D8" w:rsidP="00594685">
            <w:pPr>
              <w:pStyle w:val="TF-TEXTOQUADRO"/>
              <w:jc w:val="center"/>
            </w:pPr>
            <w:r>
              <w:t>X</w:t>
            </w:r>
          </w:p>
        </w:tc>
        <w:tc>
          <w:tcPr>
            <w:tcW w:w="1985" w:type="dxa"/>
          </w:tcPr>
          <w:p w14:paraId="6432264B" w14:textId="77777777" w:rsidR="00BA78D8" w:rsidRDefault="00BA78D8" w:rsidP="00594685">
            <w:pPr>
              <w:pStyle w:val="TF-TEXTOQUADRO"/>
              <w:jc w:val="center"/>
            </w:pPr>
            <w:r>
              <w:t>X</w:t>
            </w:r>
          </w:p>
        </w:tc>
        <w:tc>
          <w:tcPr>
            <w:tcW w:w="1837" w:type="dxa"/>
          </w:tcPr>
          <w:p w14:paraId="72F407D9" w14:textId="77777777" w:rsidR="00BA78D8" w:rsidRDefault="00BA78D8" w:rsidP="00594685">
            <w:pPr>
              <w:pStyle w:val="TF-TEXTOQUADRO"/>
              <w:jc w:val="center"/>
            </w:pPr>
            <w:r>
              <w:t>X</w:t>
            </w:r>
          </w:p>
        </w:tc>
      </w:tr>
      <w:tr w:rsidR="00BA78D8" w14:paraId="3F151DAC" w14:textId="77777777" w:rsidTr="00470475">
        <w:trPr>
          <w:trHeight w:val="657"/>
        </w:trPr>
        <w:tc>
          <w:tcPr>
            <w:tcW w:w="3397" w:type="dxa"/>
          </w:tcPr>
          <w:p w14:paraId="607E9690" w14:textId="77777777" w:rsidR="00BA78D8" w:rsidRPr="00470475" w:rsidRDefault="00BA78D8" w:rsidP="00DE508C">
            <w:pPr>
              <w:pStyle w:val="TF-TEXTOQUADRO"/>
            </w:pPr>
            <w:r w:rsidRPr="00470475">
              <w:t>Desenvolvimento de perfil de usuário</w:t>
            </w:r>
          </w:p>
        </w:tc>
        <w:tc>
          <w:tcPr>
            <w:tcW w:w="1843" w:type="dxa"/>
          </w:tcPr>
          <w:p w14:paraId="736302DA" w14:textId="77777777" w:rsidR="00BA78D8" w:rsidRDefault="00BA78D8" w:rsidP="00594685">
            <w:pPr>
              <w:pStyle w:val="TF-TEXTOQUADRO"/>
              <w:jc w:val="center"/>
            </w:pPr>
            <w:r>
              <w:t>X</w:t>
            </w:r>
          </w:p>
        </w:tc>
        <w:tc>
          <w:tcPr>
            <w:tcW w:w="1985" w:type="dxa"/>
          </w:tcPr>
          <w:p w14:paraId="38715EA8" w14:textId="77777777" w:rsidR="00BA78D8" w:rsidRDefault="00BA78D8" w:rsidP="00594685">
            <w:pPr>
              <w:pStyle w:val="TF-TEXTOQUADRO"/>
              <w:jc w:val="center"/>
            </w:pPr>
            <w:r>
              <w:t>X</w:t>
            </w:r>
          </w:p>
        </w:tc>
        <w:tc>
          <w:tcPr>
            <w:tcW w:w="1837" w:type="dxa"/>
          </w:tcPr>
          <w:p w14:paraId="70491770" w14:textId="77777777" w:rsidR="00BA78D8" w:rsidRDefault="00BA78D8" w:rsidP="00594685">
            <w:pPr>
              <w:pStyle w:val="TF-TEXTOQUADRO"/>
              <w:jc w:val="center"/>
            </w:pPr>
            <w:r>
              <w:t>X</w:t>
            </w:r>
          </w:p>
        </w:tc>
      </w:tr>
      <w:tr w:rsidR="00BA78D8" w14:paraId="1A1CCDB9" w14:textId="77777777" w:rsidTr="00470475">
        <w:tc>
          <w:tcPr>
            <w:tcW w:w="3397" w:type="dxa"/>
          </w:tcPr>
          <w:p w14:paraId="28201E3C" w14:textId="77777777" w:rsidR="00BA78D8" w:rsidRPr="00470475" w:rsidRDefault="00BA78D8" w:rsidP="00DE508C">
            <w:pPr>
              <w:pStyle w:val="TF-TEXTOQUADRO"/>
            </w:pPr>
            <w:r w:rsidRPr="00470475">
              <w:t xml:space="preserve">Plataforma </w:t>
            </w:r>
            <w:r>
              <w:t>móvel</w:t>
            </w:r>
          </w:p>
        </w:tc>
        <w:tc>
          <w:tcPr>
            <w:tcW w:w="1843" w:type="dxa"/>
          </w:tcPr>
          <w:p w14:paraId="7334B9F6" w14:textId="77777777" w:rsidR="00BA78D8" w:rsidRDefault="00BA78D8" w:rsidP="00594685">
            <w:pPr>
              <w:pStyle w:val="TF-TEXTOQUADRO"/>
              <w:jc w:val="center"/>
            </w:pPr>
          </w:p>
        </w:tc>
        <w:tc>
          <w:tcPr>
            <w:tcW w:w="1985" w:type="dxa"/>
          </w:tcPr>
          <w:p w14:paraId="48CF0E39" w14:textId="77777777" w:rsidR="00BA78D8" w:rsidRDefault="00BA78D8" w:rsidP="00594685">
            <w:pPr>
              <w:pStyle w:val="TF-TEXTOQUADRO"/>
              <w:jc w:val="center"/>
            </w:pPr>
          </w:p>
        </w:tc>
        <w:tc>
          <w:tcPr>
            <w:tcW w:w="1837" w:type="dxa"/>
          </w:tcPr>
          <w:p w14:paraId="4A618449" w14:textId="77777777" w:rsidR="00BA78D8" w:rsidRDefault="00BA78D8" w:rsidP="00594685">
            <w:pPr>
              <w:pStyle w:val="TF-TEXTOQUADRO"/>
              <w:jc w:val="center"/>
            </w:pPr>
            <w:r>
              <w:t>X</w:t>
            </w:r>
          </w:p>
        </w:tc>
      </w:tr>
      <w:tr w:rsidR="00BA78D8" w14:paraId="5E2F53FF" w14:textId="77777777" w:rsidTr="00470475">
        <w:tc>
          <w:tcPr>
            <w:tcW w:w="3397" w:type="dxa"/>
          </w:tcPr>
          <w:p w14:paraId="5E0CE695" w14:textId="77777777" w:rsidR="00BA78D8" w:rsidRPr="00470475" w:rsidRDefault="00BA78D8" w:rsidP="00DE508C">
            <w:pPr>
              <w:pStyle w:val="TF-TEXTOQUADRO"/>
            </w:pPr>
            <w:r w:rsidRPr="00470475">
              <w:t>Colaboração dos usuários</w:t>
            </w:r>
          </w:p>
        </w:tc>
        <w:tc>
          <w:tcPr>
            <w:tcW w:w="1843" w:type="dxa"/>
          </w:tcPr>
          <w:p w14:paraId="2FF6BAB2" w14:textId="77777777" w:rsidR="00BA78D8" w:rsidRDefault="00BA78D8" w:rsidP="00594685">
            <w:pPr>
              <w:pStyle w:val="TF-TEXTOQUADRO"/>
              <w:jc w:val="center"/>
            </w:pPr>
            <w:r>
              <w:t>X</w:t>
            </w:r>
          </w:p>
        </w:tc>
        <w:tc>
          <w:tcPr>
            <w:tcW w:w="1985" w:type="dxa"/>
          </w:tcPr>
          <w:p w14:paraId="27650CF7" w14:textId="77777777" w:rsidR="00BA78D8" w:rsidRDefault="00BA78D8" w:rsidP="00594685">
            <w:pPr>
              <w:pStyle w:val="TF-TEXTOQUADRO"/>
              <w:jc w:val="center"/>
            </w:pPr>
          </w:p>
        </w:tc>
        <w:tc>
          <w:tcPr>
            <w:tcW w:w="1837" w:type="dxa"/>
          </w:tcPr>
          <w:p w14:paraId="6AAF3273" w14:textId="77777777" w:rsidR="00BA78D8" w:rsidRDefault="00BA78D8" w:rsidP="00594685">
            <w:pPr>
              <w:pStyle w:val="TF-TEXTOQUADRO"/>
              <w:jc w:val="center"/>
            </w:pPr>
            <w:r>
              <w:t>X</w:t>
            </w:r>
          </w:p>
        </w:tc>
      </w:tr>
      <w:tr w:rsidR="00BA78D8" w14:paraId="09DCF8E9" w14:textId="77777777" w:rsidTr="00470475">
        <w:tc>
          <w:tcPr>
            <w:tcW w:w="3397" w:type="dxa"/>
          </w:tcPr>
          <w:p w14:paraId="58B63EE4" w14:textId="77777777" w:rsidR="00BA78D8" w:rsidRPr="00470475" w:rsidRDefault="00BA78D8" w:rsidP="00DE508C">
            <w:pPr>
              <w:pStyle w:val="TF-TEXTOQUADRO"/>
            </w:pPr>
            <w:r w:rsidRPr="00470475">
              <w:t>Mapeamento de preferências</w:t>
            </w:r>
          </w:p>
        </w:tc>
        <w:tc>
          <w:tcPr>
            <w:tcW w:w="1843" w:type="dxa"/>
          </w:tcPr>
          <w:p w14:paraId="6297A830" w14:textId="77777777" w:rsidR="00BA78D8" w:rsidRDefault="00BA78D8" w:rsidP="00594685">
            <w:pPr>
              <w:pStyle w:val="TF-TEXTOQUADRO"/>
              <w:jc w:val="center"/>
            </w:pPr>
            <w:r>
              <w:t>X</w:t>
            </w:r>
          </w:p>
        </w:tc>
        <w:tc>
          <w:tcPr>
            <w:tcW w:w="1985" w:type="dxa"/>
          </w:tcPr>
          <w:p w14:paraId="6F1C20D6" w14:textId="77777777" w:rsidR="00BA78D8" w:rsidRDefault="00BA78D8" w:rsidP="00594685">
            <w:pPr>
              <w:pStyle w:val="TF-TEXTOQUADRO"/>
              <w:jc w:val="center"/>
            </w:pPr>
          </w:p>
        </w:tc>
        <w:tc>
          <w:tcPr>
            <w:tcW w:w="1837" w:type="dxa"/>
          </w:tcPr>
          <w:p w14:paraId="2524A50F" w14:textId="77777777" w:rsidR="00BA78D8" w:rsidRDefault="00BA78D8" w:rsidP="00594685">
            <w:pPr>
              <w:pStyle w:val="TF-TEXTOQUADRO"/>
              <w:jc w:val="center"/>
            </w:pPr>
            <w:r>
              <w:t>X</w:t>
            </w:r>
          </w:p>
        </w:tc>
      </w:tr>
      <w:tr w:rsidR="00BA78D8" w14:paraId="6C757AFA" w14:textId="77777777" w:rsidTr="00470475">
        <w:tc>
          <w:tcPr>
            <w:tcW w:w="3397" w:type="dxa"/>
          </w:tcPr>
          <w:p w14:paraId="7D45A88E" w14:textId="77777777" w:rsidR="00BA78D8" w:rsidRPr="00470475" w:rsidRDefault="00BA78D8" w:rsidP="00DE508C">
            <w:pPr>
              <w:pStyle w:val="TF-TEXTOQUADRO"/>
            </w:pPr>
            <w:r w:rsidRPr="00470475">
              <w:t>Conectividade</w:t>
            </w:r>
          </w:p>
        </w:tc>
        <w:tc>
          <w:tcPr>
            <w:tcW w:w="1843" w:type="dxa"/>
          </w:tcPr>
          <w:p w14:paraId="74604C57" w14:textId="77777777" w:rsidR="00BA78D8" w:rsidRPr="00470475" w:rsidRDefault="00BA78D8" w:rsidP="00594685">
            <w:pPr>
              <w:pStyle w:val="TF-TEXTOQUADRO"/>
              <w:jc w:val="center"/>
              <w:rPr>
                <w:i/>
                <w:iCs/>
              </w:rPr>
            </w:pPr>
            <w:commentRangeStart w:id="116"/>
            <w:r w:rsidRPr="00470475">
              <w:rPr>
                <w:i/>
                <w:iCs/>
              </w:rPr>
              <w:t>Offline</w:t>
            </w:r>
            <w:commentRangeEnd w:id="116"/>
            <w:r>
              <w:rPr>
                <w:rStyle w:val="Refdecomentrio"/>
              </w:rPr>
              <w:commentReference w:id="116"/>
            </w:r>
          </w:p>
        </w:tc>
        <w:tc>
          <w:tcPr>
            <w:tcW w:w="1985" w:type="dxa"/>
          </w:tcPr>
          <w:p w14:paraId="2D5D9014" w14:textId="77777777" w:rsidR="00BA78D8" w:rsidRPr="00470475" w:rsidRDefault="00BA78D8" w:rsidP="00594685">
            <w:pPr>
              <w:pStyle w:val="TF-TEXTOQUADRO"/>
              <w:jc w:val="center"/>
              <w:rPr>
                <w:i/>
                <w:iCs/>
              </w:rPr>
            </w:pPr>
            <w:commentRangeStart w:id="117"/>
            <w:r w:rsidRPr="00470475">
              <w:rPr>
                <w:i/>
                <w:iCs/>
              </w:rPr>
              <w:t>Offline</w:t>
            </w:r>
            <w:commentRangeEnd w:id="117"/>
            <w:r>
              <w:rPr>
                <w:rStyle w:val="Refdecomentrio"/>
              </w:rPr>
              <w:commentReference w:id="117"/>
            </w:r>
          </w:p>
        </w:tc>
        <w:tc>
          <w:tcPr>
            <w:tcW w:w="1837" w:type="dxa"/>
          </w:tcPr>
          <w:p w14:paraId="796D2D73" w14:textId="77777777" w:rsidR="00BA78D8" w:rsidRPr="00470475" w:rsidRDefault="00BA78D8" w:rsidP="00594685">
            <w:pPr>
              <w:pStyle w:val="TF-TEXTOQUADRO"/>
              <w:jc w:val="center"/>
              <w:rPr>
                <w:i/>
                <w:iCs/>
              </w:rPr>
            </w:pPr>
            <w:commentRangeStart w:id="118"/>
            <w:r w:rsidRPr="00470475">
              <w:rPr>
                <w:i/>
                <w:iCs/>
              </w:rPr>
              <w:t>Offline</w:t>
            </w:r>
            <w:commentRangeEnd w:id="118"/>
            <w:r>
              <w:rPr>
                <w:rStyle w:val="Refdecomentrio"/>
              </w:rPr>
              <w:commentReference w:id="118"/>
            </w:r>
          </w:p>
        </w:tc>
      </w:tr>
      <w:tr w:rsidR="00BA78D8" w14:paraId="6C2F3EEF" w14:textId="77777777" w:rsidTr="00470475">
        <w:tc>
          <w:tcPr>
            <w:tcW w:w="3397" w:type="dxa"/>
          </w:tcPr>
          <w:p w14:paraId="71FBBFBB" w14:textId="77777777" w:rsidR="00BA78D8" w:rsidRPr="00470475" w:rsidRDefault="00BA78D8" w:rsidP="00DE508C">
            <w:pPr>
              <w:pStyle w:val="TF-TEXTOQUADRO"/>
            </w:pPr>
            <w:r w:rsidRPr="00470475">
              <w:t>Foco em melhora do cotidiano do usuário</w:t>
            </w:r>
          </w:p>
        </w:tc>
        <w:tc>
          <w:tcPr>
            <w:tcW w:w="1843" w:type="dxa"/>
          </w:tcPr>
          <w:p w14:paraId="61F74CF6" w14:textId="77777777" w:rsidR="00BA78D8" w:rsidRDefault="00BA78D8" w:rsidP="00594685">
            <w:pPr>
              <w:pStyle w:val="TF-TEXTOQUADRO"/>
              <w:jc w:val="center"/>
            </w:pPr>
            <w:r>
              <w:t>X</w:t>
            </w:r>
          </w:p>
        </w:tc>
        <w:tc>
          <w:tcPr>
            <w:tcW w:w="1985" w:type="dxa"/>
          </w:tcPr>
          <w:p w14:paraId="67506616" w14:textId="77777777" w:rsidR="00BA78D8" w:rsidRDefault="00BA78D8" w:rsidP="00594685">
            <w:pPr>
              <w:pStyle w:val="TF-TEXTOQUADRO"/>
              <w:jc w:val="center"/>
            </w:pPr>
            <w:r>
              <w:t>X</w:t>
            </w:r>
          </w:p>
        </w:tc>
        <w:tc>
          <w:tcPr>
            <w:tcW w:w="1837" w:type="dxa"/>
          </w:tcPr>
          <w:p w14:paraId="12694957" w14:textId="77777777" w:rsidR="00BA78D8" w:rsidRDefault="00BA78D8" w:rsidP="00594685">
            <w:pPr>
              <w:pStyle w:val="TF-TEXTOQUADRO"/>
              <w:jc w:val="center"/>
            </w:pPr>
            <w:r>
              <w:t>X</w:t>
            </w:r>
          </w:p>
        </w:tc>
      </w:tr>
    </w:tbl>
    <w:p w14:paraId="6B8E36BB" w14:textId="77777777" w:rsidR="00BA78D8" w:rsidRDefault="00BA78D8" w:rsidP="00C07EE4">
      <w:pPr>
        <w:pStyle w:val="TF-FONTE"/>
      </w:pPr>
      <w:r>
        <w:t>Fonte: elaborado pelo au</w:t>
      </w:r>
      <w:commentRangeStart w:id="119"/>
      <w:r>
        <w:t>tor</w:t>
      </w:r>
      <w:commentRangeEnd w:id="119"/>
      <w:r>
        <w:rPr>
          <w:rStyle w:val="Refdecomentrio"/>
        </w:rPr>
        <w:commentReference w:id="119"/>
      </w:r>
    </w:p>
    <w:p w14:paraId="49D690F4" w14:textId="77777777" w:rsidR="00BA78D8" w:rsidRDefault="00BA78D8" w:rsidP="00C07EE4">
      <w:pPr>
        <w:pStyle w:val="TF-ALNEA"/>
        <w:numPr>
          <w:ilvl w:val="0"/>
          <w:numId w:val="0"/>
        </w:numPr>
        <w:ind w:firstLine="680"/>
        <w:contextualSpacing w:val="0"/>
      </w:pPr>
      <w:r>
        <w:t xml:space="preserve">Como pode ser visto na </w:t>
      </w:r>
      <w:r>
        <w:fldChar w:fldCharType="begin"/>
      </w:r>
      <w:r>
        <w:instrText xml:space="preserve"> REF _Ref84351402 \h </w:instrText>
      </w:r>
      <w:r>
        <w:fldChar w:fldCharType="separate"/>
      </w:r>
      <w:r>
        <w:t xml:space="preserve">Quadro </w:t>
      </w:r>
      <w:r>
        <w:rPr>
          <w:noProof/>
        </w:rPr>
        <w:t>3</w:t>
      </w:r>
      <w:r>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trata-se de trabalhos que possuem foco em auxílio do cotidiano das pessoas, suas funcionalidades precisam conseguir identificar as singularidades de cada um e se moldar conforme elas. O contato que o usuário possui com cada um ocorre de maneiras diferentes, sendo apenas o Timeful (GANNES, 2014) um aplicativo para dispositivos móveis. Toscan (2019) e Gomes (2017) focaram seus esforços em criar dispositivos próprios, cada um buscando a maneira ideal para conseguir auxiliar o cotidiano das pessoas. Toscan (2019) desenvolveu uma ferramenta que interage </w:t>
      </w:r>
      <w:r>
        <w:lastRenderedPageBreak/>
        <w:t xml:space="preserve">diretamente com o usuário, sendo ativada por voz, enquanto Gomes (2017) utilizou de sensores que podem ser acoplados e encontrados em dispositivos como </w:t>
      </w:r>
      <w:r w:rsidRPr="00D85221">
        <w:rPr>
          <w:i/>
          <w:iCs/>
        </w:rPr>
        <w:t>smart watches</w:t>
      </w:r>
      <w:r>
        <w:rPr>
          <w:i/>
          <w:iCs/>
        </w:rPr>
        <w:t xml:space="preserve"> </w:t>
      </w:r>
      <w:r>
        <w:t>para o desenvolvimento de seu projeto.</w:t>
      </w:r>
    </w:p>
    <w:p w14:paraId="4783C592" w14:textId="77777777" w:rsidR="00BA78D8" w:rsidRDefault="00BA78D8" w:rsidP="00C07EE4">
      <w:pPr>
        <w:pStyle w:val="TF-ALNEA"/>
        <w:numPr>
          <w:ilvl w:val="0"/>
          <w:numId w:val="0"/>
        </w:numPr>
        <w:ind w:firstLine="680"/>
        <w:contextualSpacing w:val="0"/>
      </w:pPr>
      <w:r>
        <w:t>Toscan (2019) e Gannes (2014) precisam que o usuário realize algumas interações diretas para que eles consigam realizar o seu completo funcionamento. O dispositivo feito por Toscan (2019) necessita que o usuário informe sus necessidades através da voz e assim elaborar as preferências que o usuário possui. Enquanto Gannes (2014) entrega uma agenda elaborada para o usuário após receber os compromissos que ele terá, o usuário deverá informar sua 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253F3F38" w14:textId="77777777" w:rsidR="00BA78D8" w:rsidRDefault="00BA78D8" w:rsidP="00C07EE4">
      <w:pPr>
        <w:pStyle w:val="TF-ALNEA"/>
        <w:numPr>
          <w:ilvl w:val="0"/>
          <w:numId w:val="0"/>
        </w:numPr>
        <w:ind w:firstLine="680"/>
        <w:contextualSpacing w:val="0"/>
      </w:pPr>
      <w:r>
        <w:t>Com as informações já coletadas, Toscan (2019) e Gannes (2014)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0668FE45" w14:textId="77777777" w:rsidR="00BA78D8" w:rsidRDefault="00BA78D8" w:rsidP="00C07EE4">
      <w:pPr>
        <w:pStyle w:val="TF-ALNEA"/>
        <w:numPr>
          <w:ilvl w:val="0"/>
          <w:numId w:val="0"/>
        </w:numPr>
        <w:ind w:firstLine="680"/>
        <w:contextualSpacing w:val="0"/>
      </w:pPr>
      <w:r>
        <w:t xml:space="preserve">Todos os trabalhos correlatos apresentados operam de maneira </w:t>
      </w:r>
      <w:commentRangeStart w:id="120"/>
      <w:r w:rsidRPr="00C77B32">
        <w:rPr>
          <w:i/>
          <w:iCs/>
        </w:rPr>
        <w:t>offline</w:t>
      </w:r>
      <w:commentRangeEnd w:id="120"/>
      <w:r>
        <w:rPr>
          <w:rStyle w:val="Refdecomentrio"/>
        </w:rPr>
        <w:commentReference w:id="120"/>
      </w:r>
      <w:r>
        <w:t>, sem necessitar de conexão alguma com a internet para desempenhar qualquer uma de suas funcionalidades. Todos os três mantiveram seu foco em trazer para o cotidiano da população no geral alguma melhora, seja otimizando o tempo de seus dias, organizando sua rotina, como pode-se ver nos trabalhos de Toscan (2019) e no Timeful (GANNES, 2014), ou seja, melhorando a qualidade de vida, com lembretes de suas necessidades básicas, como no trabalho de Gomes (2017).</w:t>
      </w:r>
    </w:p>
    <w:p w14:paraId="04EF5604" w14:textId="77777777" w:rsidR="00BA78D8" w:rsidRDefault="00BA78D8"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em que 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em breve. O aplicativo funcionará apenas em plataformas </w:t>
      </w:r>
      <w:commentRangeStart w:id="121"/>
      <w:r>
        <w:t xml:space="preserve">móveis, pela </w:t>
      </w:r>
      <w:commentRangeEnd w:id="121"/>
      <w:r>
        <w:rPr>
          <w:rStyle w:val="Refdecomentrio"/>
        </w:rPr>
        <w:commentReference w:id="121"/>
      </w:r>
      <w:r>
        <w:t>quantidade de aparelhos existentes hoje em dia.</w:t>
      </w:r>
    </w:p>
    <w:p w14:paraId="6CC38CBA" w14:textId="77777777" w:rsidR="00BA78D8" w:rsidRDefault="00BA78D8" w:rsidP="00DE508C">
      <w:pPr>
        <w:pStyle w:val="Ttulo2"/>
      </w:pPr>
      <w:r>
        <w:lastRenderedPageBreak/>
        <w:t>REQUISITOS PRINCIPAIS DO PROBLEMA A SER TRABALHADO</w:t>
      </w:r>
    </w:p>
    <w:p w14:paraId="24FA9B08" w14:textId="77777777" w:rsidR="00BA78D8" w:rsidRDefault="00BA78D8" w:rsidP="00451B94">
      <w:pPr>
        <w:pStyle w:val="TF-TEXTO"/>
      </w:pPr>
      <w:r>
        <w:rPr>
          <w:noProof/>
        </w:rPr>
        <mc:AlternateContent>
          <mc:Choice Requires="wps">
            <w:drawing>
              <wp:anchor distT="0" distB="0" distL="114300" distR="114300" simplePos="0" relativeHeight="251659264" behindDoc="0" locked="0" layoutInCell="1" allowOverlap="1" wp14:anchorId="0C636AAD" wp14:editId="5D0028C4">
                <wp:simplePos x="0" y="0"/>
                <wp:positionH relativeFrom="column">
                  <wp:posOffset>436292</wp:posOffset>
                </wp:positionH>
                <wp:positionV relativeFrom="paragraph">
                  <wp:posOffset>171504</wp:posOffset>
                </wp:positionV>
                <wp:extent cx="0" cy="1567543"/>
                <wp:effectExtent l="12700" t="0" r="12700" b="20320"/>
                <wp:wrapNone/>
                <wp:docPr id="7" name="Conector Reto 7"/>
                <wp:cNvGraphicFramePr/>
                <a:graphic xmlns:a="http://schemas.openxmlformats.org/drawingml/2006/main">
                  <a:graphicData uri="http://schemas.microsoft.com/office/word/2010/wordprocessingShape">
                    <wps:wsp>
                      <wps:cNvCnPr/>
                      <wps:spPr>
                        <a:xfrm>
                          <a:off x="0" y="0"/>
                          <a:ext cx="0" cy="156754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07757"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35pt,13.5pt" to="34.35pt,1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" strokecolor="red" strokeweight="2.25pt">
                <v:stroke joinstyle="miter"/>
              </v:line>
            </w:pict>
          </mc:Fallback>
        </mc:AlternateContent>
      </w:r>
      <w:r>
        <w:t>Nessa seção serão apresentados os principais Requisitos Funcionais (RF) e os principais Requisitos Não Funcionais (RNF). O aplicativo proposto deverá:</w:t>
      </w:r>
    </w:p>
    <w:p w14:paraId="3D1A4544" w14:textId="77777777" w:rsidR="00BA78D8" w:rsidRDefault="00BA78D8" w:rsidP="00BA78D8">
      <w:pPr>
        <w:pStyle w:val="TF-TEXTO"/>
        <w:numPr>
          <w:ilvl w:val="0"/>
          <w:numId w:val="6"/>
        </w:numPr>
      </w:pPr>
      <w:commentRangeStart w:id="122"/>
      <w:r>
        <w:t>per</w:t>
      </w:r>
      <w:commentRangeEnd w:id="122"/>
      <w:r>
        <w:rPr>
          <w:rStyle w:val="Refdecomentrio"/>
        </w:rPr>
        <w:commentReference w:id="122"/>
      </w:r>
      <w:r>
        <w:t>mitir que o usuário crie perfis (RF);</w:t>
      </w:r>
    </w:p>
    <w:p w14:paraId="33E026DB" w14:textId="77777777" w:rsidR="00BA78D8" w:rsidRDefault="00BA78D8" w:rsidP="00BA78D8">
      <w:pPr>
        <w:pStyle w:val="TF-TEXTO"/>
        <w:numPr>
          <w:ilvl w:val="0"/>
          <w:numId w:val="6"/>
        </w:numPr>
      </w:pPr>
      <w:r>
        <w:t>permitir que o usuário escolha o perfil desejado (RF);</w:t>
      </w:r>
    </w:p>
    <w:p w14:paraId="393F81A4" w14:textId="77777777" w:rsidR="00BA78D8" w:rsidRDefault="00BA78D8" w:rsidP="00BA78D8">
      <w:pPr>
        <w:pStyle w:val="TF-TEXTO"/>
        <w:numPr>
          <w:ilvl w:val="0"/>
          <w:numId w:val="6"/>
        </w:numPr>
      </w:pPr>
      <w:r>
        <w:t>permitir que o usuário inclua atividades no calendário (RF);</w:t>
      </w:r>
    </w:p>
    <w:p w14:paraId="545D4180" w14:textId="77777777" w:rsidR="00BA78D8" w:rsidRDefault="00BA78D8" w:rsidP="00BA78D8">
      <w:pPr>
        <w:pStyle w:val="TF-TEXTO"/>
        <w:numPr>
          <w:ilvl w:val="0"/>
          <w:numId w:val="6"/>
        </w:numPr>
      </w:pPr>
      <w:r>
        <w:t>permitir que o usuário aceite sugestões do aplicativo (RF);</w:t>
      </w:r>
    </w:p>
    <w:p w14:paraId="18A6ABEF" w14:textId="77777777" w:rsidR="00BA78D8" w:rsidRDefault="00BA78D8" w:rsidP="00BA78D8">
      <w:pPr>
        <w:pStyle w:val="TF-TEXTO"/>
        <w:numPr>
          <w:ilvl w:val="0"/>
          <w:numId w:val="6"/>
        </w:numPr>
      </w:pPr>
      <w:r>
        <w:t>permitir que o usuário exclua atividades no calendário (RF);</w:t>
      </w:r>
    </w:p>
    <w:p w14:paraId="4D1EC0E5" w14:textId="77777777" w:rsidR="00BA78D8" w:rsidRDefault="00BA78D8" w:rsidP="00BA78D8">
      <w:pPr>
        <w:pStyle w:val="TF-TEXTO"/>
        <w:numPr>
          <w:ilvl w:val="0"/>
          <w:numId w:val="6"/>
        </w:numPr>
      </w:pPr>
      <w:r>
        <w:t>permitir que o usuário forneça feedback para melhoras (RF);</w:t>
      </w:r>
    </w:p>
    <w:p w14:paraId="2FDAFF90" w14:textId="77777777" w:rsidR="00BA78D8" w:rsidRDefault="00BA78D8" w:rsidP="00BA78D8">
      <w:pPr>
        <w:pStyle w:val="TF-TEXTO"/>
        <w:numPr>
          <w:ilvl w:val="0"/>
          <w:numId w:val="6"/>
        </w:numPr>
      </w:pPr>
      <w:r>
        <w:t xml:space="preserve"> ser desenvolvido em React Native (RNF);</w:t>
      </w:r>
    </w:p>
    <w:p w14:paraId="7F8B0024" w14:textId="77777777" w:rsidR="00BA78D8" w:rsidRDefault="00BA78D8" w:rsidP="00BA78D8">
      <w:pPr>
        <w:pStyle w:val="TF-TEXTO"/>
        <w:numPr>
          <w:ilvl w:val="0"/>
          <w:numId w:val="6"/>
        </w:numPr>
      </w:pPr>
      <w:r>
        <w:t>utilizar o Visual Studio Code como ambiente de programação (RNF);</w:t>
      </w:r>
    </w:p>
    <w:p w14:paraId="12915433" w14:textId="77777777" w:rsidR="00BA78D8" w:rsidRDefault="00BA78D8" w:rsidP="00BA78D8">
      <w:pPr>
        <w:pStyle w:val="TF-TEXTO"/>
        <w:numPr>
          <w:ilvl w:val="0"/>
          <w:numId w:val="6"/>
        </w:numPr>
      </w:pPr>
      <w:r>
        <w:t>funcionar sem a necessidade de conexão com a internet (RNF);</w:t>
      </w:r>
    </w:p>
    <w:p w14:paraId="6C57EA63" w14:textId="77777777" w:rsidR="00BA78D8" w:rsidRDefault="00BA78D8" w:rsidP="00BA78D8">
      <w:pPr>
        <w:pStyle w:val="TF-TEXTO"/>
        <w:numPr>
          <w:ilvl w:val="0"/>
          <w:numId w:val="6"/>
        </w:numPr>
      </w:pPr>
      <w:commentRangeStart w:id="123"/>
      <w:r>
        <w:t xml:space="preserve">o moldar o perfil </w:t>
      </w:r>
      <w:commentRangeEnd w:id="123"/>
      <w:r>
        <w:rPr>
          <w:rStyle w:val="Refdecomentrio"/>
        </w:rPr>
        <w:commentReference w:id="123"/>
      </w:r>
      <w:r>
        <w:t>do usuário com base em suas atividades (RNF);</w:t>
      </w:r>
    </w:p>
    <w:p w14:paraId="03C7CB35" w14:textId="77777777" w:rsidR="00BA78D8" w:rsidRDefault="00BA78D8" w:rsidP="00BA78D8">
      <w:pPr>
        <w:pStyle w:val="TF-TEXTO"/>
        <w:numPr>
          <w:ilvl w:val="0"/>
          <w:numId w:val="6"/>
        </w:numPr>
      </w:pPr>
      <w:r>
        <w:t>apresentar lembretes sobre atividades que se repetirão (RNF);</w:t>
      </w:r>
    </w:p>
    <w:p w14:paraId="22CB71D1" w14:textId="77777777" w:rsidR="00BA78D8" w:rsidRDefault="00BA78D8" w:rsidP="00BA78D8">
      <w:pPr>
        <w:pStyle w:val="TF-TEXTO"/>
        <w:numPr>
          <w:ilvl w:val="0"/>
          <w:numId w:val="6"/>
        </w:numPr>
      </w:pPr>
      <w:r>
        <w:t>utilizar a linguagem Python para desenvolver a aprendizagem de máquina (RNF).</w:t>
      </w:r>
    </w:p>
    <w:p w14:paraId="71DA364A" w14:textId="77777777" w:rsidR="00BA78D8" w:rsidRDefault="00BA78D8" w:rsidP="00DE508C">
      <w:pPr>
        <w:pStyle w:val="Ttulo2"/>
      </w:pPr>
      <w:r>
        <w:t>METODOLOGIA</w:t>
      </w:r>
    </w:p>
    <w:p w14:paraId="5B61AD24" w14:textId="77777777" w:rsidR="00BA78D8" w:rsidRPr="007E0D87" w:rsidRDefault="00BA78D8" w:rsidP="00451B94">
      <w:pPr>
        <w:pStyle w:val="TF-TEXTO"/>
      </w:pPr>
      <w:r w:rsidRPr="007E0D87">
        <w:t>O trabalho será desenvolvido observando as seguintes etapas:</w:t>
      </w:r>
    </w:p>
    <w:p w14:paraId="4D3C2C72" w14:textId="77777777" w:rsidR="00BA78D8" w:rsidRPr="007E0D87" w:rsidRDefault="00BA78D8" w:rsidP="00BA78D8">
      <w:pPr>
        <w:pStyle w:val="TF-ALNEA"/>
        <w:numPr>
          <w:ilvl w:val="0"/>
          <w:numId w:val="3"/>
        </w:numPr>
        <w:contextualSpacing w:val="0"/>
      </w:pPr>
      <w:commentRangeStart w:id="124"/>
      <w:r>
        <w:t xml:space="preserve">levantamento </w:t>
      </w:r>
      <w:commentRangeEnd w:id="124"/>
      <w:r>
        <w:rPr>
          <w:rStyle w:val="Refdecomentrio"/>
        </w:rPr>
        <w:commentReference w:id="124"/>
      </w:r>
      <w:r>
        <w:t>de informações</w:t>
      </w:r>
      <w:r w:rsidRPr="007E0D87">
        <w:t>:</w:t>
      </w:r>
      <w:r>
        <w:t xml:space="preserve"> aprofundar os conteúdos vistos nos trabalhos correlatos, buscando conteúdos sobre Interação Humano Computador e dificuldades de utilização de tecnologias com base na idade</w:t>
      </w:r>
      <w:r w:rsidRPr="007E0D87">
        <w:t>;</w:t>
      </w:r>
    </w:p>
    <w:p w14:paraId="1882009C" w14:textId="77777777" w:rsidR="00BA78D8" w:rsidRDefault="00BA78D8" w:rsidP="00451B94">
      <w:pPr>
        <w:pStyle w:val="TF-ALNEA"/>
        <w:contextualSpacing w:val="0"/>
      </w:pPr>
      <w:r>
        <w:t>levantamento dos requisitos</w:t>
      </w:r>
      <w:r w:rsidRPr="007E0D87">
        <w:t>:</w:t>
      </w:r>
      <w:r>
        <w:t xml:space="preserve"> verificar se as linguagens Javascript, com o </w:t>
      </w:r>
      <w:r>
        <w:rPr>
          <w:i/>
          <w:iCs/>
        </w:rPr>
        <w:t xml:space="preserve">framework </w:t>
      </w:r>
      <w:r w:rsidRPr="00145BAD">
        <w:t>React Native</w:t>
      </w:r>
      <w:r>
        <w:rPr>
          <w:i/>
          <w:iCs/>
        </w:rPr>
        <w:t xml:space="preserve"> </w:t>
      </w:r>
      <w:r>
        <w:t xml:space="preserve">e linguagem </w:t>
      </w:r>
      <w:r w:rsidRPr="00145BAD">
        <w:t>Python</w:t>
      </w:r>
      <w:r>
        <w:t xml:space="preserve"> satisfazem as necessidades para o desenvolvimento do aplicativo, além de ajustar os requisitos elencados na subseção anterior;</w:t>
      </w:r>
    </w:p>
    <w:p w14:paraId="4E5E296D" w14:textId="77777777" w:rsidR="00BA78D8" w:rsidRDefault="00BA78D8" w:rsidP="00451B94">
      <w:pPr>
        <w:pStyle w:val="TF-ALNEA"/>
        <w:contextualSpacing w:val="0"/>
      </w:pPr>
      <w:r>
        <w:t>especificação: desenvolver os diagramas de casos de uso e de classes conforme a Unified Modeling Language (UML), utilizando a ferramenta Miro para desenho;</w:t>
      </w:r>
    </w:p>
    <w:p w14:paraId="0D6822C0" w14:textId="77777777" w:rsidR="00BA78D8" w:rsidRDefault="00BA78D8" w:rsidP="00451B94">
      <w:pPr>
        <w:pStyle w:val="TF-ALNEA"/>
        <w:contextualSpacing w:val="0"/>
      </w:pPr>
      <w:r>
        <w:t>análise: utilizando o diagrama resultado no exercício anterior, verificar a necessidade de revisão de requisitos e se as tecnologias propostas atendem as necessidades;</w:t>
      </w:r>
    </w:p>
    <w:p w14:paraId="6F09E5A8" w14:textId="77777777" w:rsidR="00BA78D8" w:rsidRDefault="00BA78D8" w:rsidP="00451B94">
      <w:pPr>
        <w:pStyle w:val="TF-ALNEA"/>
        <w:contextualSpacing w:val="0"/>
      </w:pPr>
      <w:r>
        <w:t xml:space="preserve">aprendizagem móvel: aperfeiçoar os conhecimentos sobre o desenvolvimento na linguagem </w:t>
      </w:r>
      <w:r w:rsidRPr="00145BAD">
        <w:t>Javascript,</w:t>
      </w:r>
      <w:r>
        <w:t xml:space="preserve"> com o </w:t>
      </w:r>
      <w:r w:rsidRPr="00145BAD">
        <w:rPr>
          <w:i/>
          <w:iCs/>
        </w:rPr>
        <w:t>framework</w:t>
      </w:r>
      <w:r>
        <w:t xml:space="preserve"> React Native, utilizando projetos </w:t>
      </w:r>
      <w:r>
        <w:lastRenderedPageBreak/>
        <w:t>propostos em cursos online;</w:t>
      </w:r>
    </w:p>
    <w:p w14:paraId="69BC49ED" w14:textId="77777777" w:rsidR="00BA78D8" w:rsidRDefault="00BA78D8" w:rsidP="00451B94">
      <w:pPr>
        <w:pStyle w:val="TF-ALNEA"/>
        <w:contextualSpacing w:val="0"/>
      </w:pPr>
      <w:r>
        <w:t xml:space="preserve">implementação visual: iniciar o desenvolvimento do aplicativo com </w:t>
      </w:r>
      <w:r w:rsidRPr="00145BAD">
        <w:t>React Native</w:t>
      </w:r>
      <w:r>
        <w:t xml:space="preserve">, utilizando o </w:t>
      </w:r>
      <w:commentRangeStart w:id="125"/>
      <w:r w:rsidRPr="00145BAD">
        <w:t>Visual Studio 2019</w:t>
      </w:r>
      <w:r>
        <w:t xml:space="preserve"> </w:t>
      </w:r>
      <w:commentRangeEnd w:id="125"/>
      <w:r>
        <w:rPr>
          <w:rStyle w:val="Refdecomentrio"/>
        </w:rPr>
        <w:commentReference w:id="125"/>
      </w:r>
      <w:r>
        <w:t>como IDE, com foco em implementar primeiramente as funcionalidades visíveis aos usuários;</w:t>
      </w:r>
    </w:p>
    <w:p w14:paraId="776CF883" w14:textId="77777777" w:rsidR="00BA78D8" w:rsidRDefault="00BA78D8" w:rsidP="00451B94">
      <w:pPr>
        <w:pStyle w:val="TF-ALNEA"/>
        <w:contextualSpacing w:val="0"/>
      </w:pPr>
      <w:r>
        <w:t xml:space="preserve">implementação funcional: iniciar o desenvolvimento da lógica de </w:t>
      </w:r>
      <w:r w:rsidRPr="00CB479B">
        <w:rPr>
          <w:i/>
          <w:iCs/>
        </w:rPr>
        <w:t>Machine Learning</w:t>
      </w:r>
      <w:r>
        <w:rPr>
          <w:i/>
          <w:iCs/>
        </w:rPr>
        <w:t xml:space="preserve"> </w:t>
      </w:r>
      <w:r>
        <w:t xml:space="preserve">(ML) em Python e então levar a lógica desenvolvida para o projeto em </w:t>
      </w:r>
      <w:r>
        <w:rPr>
          <w:i/>
          <w:iCs/>
        </w:rPr>
        <w:t>React Nat</w:t>
      </w:r>
      <w:commentRangeStart w:id="126"/>
      <w:r>
        <w:rPr>
          <w:i/>
          <w:iCs/>
        </w:rPr>
        <w:t>ive</w:t>
      </w:r>
      <w:r>
        <w:t>.</w:t>
      </w:r>
      <w:commentRangeEnd w:id="126"/>
      <w:r>
        <w:rPr>
          <w:rStyle w:val="Refdecomentrio"/>
        </w:rPr>
        <w:commentReference w:id="126"/>
      </w:r>
    </w:p>
    <w:p w14:paraId="2A86BD9D" w14:textId="77777777" w:rsidR="00BA78D8" w:rsidRDefault="00BA78D8" w:rsidP="00451B94">
      <w:pPr>
        <w:pStyle w:val="TF-ALNEA"/>
        <w:contextualSpacing w:val="0"/>
      </w:pPr>
      <w:r>
        <w:t>implementação do banco: realizar a configuração do banco de dados Firebase para armazenar as informações coletadas;</w:t>
      </w:r>
    </w:p>
    <w:p w14:paraId="0E250BFA" w14:textId="77777777" w:rsidR="00BA78D8" w:rsidRDefault="00BA78D8" w:rsidP="00451B94">
      <w:pPr>
        <w:pStyle w:val="TF-ALNEA"/>
        <w:contextualSpacing w:val="0"/>
      </w:pPr>
      <w:r>
        <w:t xml:space="preserve">testes: realizar testes de funcionalidades conforme cada etapa for concluída, testando-o por períodos semanais para confirmar o </w:t>
      </w:r>
      <w:commentRangeStart w:id="127"/>
      <w:r>
        <w:t xml:space="preserve">funcionamento da </w:t>
      </w:r>
      <w:commentRangeStart w:id="128"/>
      <w:r>
        <w:t>ML</w:t>
      </w:r>
      <w:commentRangeEnd w:id="127"/>
      <w:r>
        <w:rPr>
          <w:rStyle w:val="Refdecomentrio"/>
        </w:rPr>
        <w:commentReference w:id="127"/>
      </w:r>
      <w:commentRangeEnd w:id="128"/>
      <w:r>
        <w:rPr>
          <w:rStyle w:val="Refdecomentrio"/>
        </w:rPr>
        <w:commentReference w:id="128"/>
      </w:r>
      <w:r>
        <w:t xml:space="preserve">. </w:t>
      </w:r>
    </w:p>
    <w:p w14:paraId="3E49246D" w14:textId="77777777" w:rsidR="00BA78D8" w:rsidRDefault="00BA78D8"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4</w:t>
      </w:r>
      <w:r>
        <w:fldChar w:fldCharType="end"/>
      </w:r>
      <w:r>
        <w:t>.</w:t>
      </w:r>
    </w:p>
    <w:p w14:paraId="170742B1" w14:textId="77777777" w:rsidR="00BA78D8" w:rsidRPr="007E0D87" w:rsidRDefault="00BA78D8" w:rsidP="0060060C">
      <w:pPr>
        <w:pStyle w:val="TF-LEGENDA-Ilustracao"/>
      </w:pPr>
      <w:r>
        <w:t xml:space="preserve">Quadro </w:t>
      </w:r>
      <w:fldSimple w:instr=" SEQ Quadro \* ARABIC ">
        <w:r>
          <w:rPr>
            <w:noProof/>
          </w:rPr>
          <w:t>4</w:t>
        </w:r>
      </w:fldSimple>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78D8" w:rsidRPr="007E0D87" w14:paraId="2A55EAC3"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C9632A8" w14:textId="77777777" w:rsidR="00BA78D8" w:rsidRPr="007E0D87" w:rsidRDefault="00BA78D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79220CE7" w14:textId="77777777" w:rsidR="00BA78D8" w:rsidRPr="007E0D87" w:rsidRDefault="00BA78D8" w:rsidP="00470C41">
            <w:pPr>
              <w:pStyle w:val="TF-TEXTOQUADROCentralizado"/>
            </w:pPr>
            <w:r>
              <w:t>2022</w:t>
            </w:r>
          </w:p>
        </w:tc>
      </w:tr>
      <w:tr w:rsidR="00BA78D8" w:rsidRPr="007E0D87" w14:paraId="3F959A3A" w14:textId="77777777" w:rsidTr="00E51601">
        <w:trPr>
          <w:cantSplit/>
          <w:jc w:val="center"/>
        </w:trPr>
        <w:tc>
          <w:tcPr>
            <w:tcW w:w="6171" w:type="dxa"/>
            <w:tcBorders>
              <w:top w:val="nil"/>
              <w:left w:val="single" w:sz="4" w:space="0" w:color="auto"/>
              <w:bottom w:val="nil"/>
            </w:tcBorders>
            <w:shd w:val="clear" w:color="auto" w:fill="A6A6A6"/>
          </w:tcPr>
          <w:p w14:paraId="3D1C0399" w14:textId="77777777" w:rsidR="00BA78D8" w:rsidRPr="007E0D87" w:rsidRDefault="00BA78D8" w:rsidP="00470C41">
            <w:pPr>
              <w:pStyle w:val="TF-TEXTOQUADRO"/>
            </w:pPr>
          </w:p>
        </w:tc>
        <w:tc>
          <w:tcPr>
            <w:tcW w:w="557" w:type="dxa"/>
            <w:gridSpan w:val="2"/>
            <w:shd w:val="clear" w:color="auto" w:fill="A6A6A6"/>
          </w:tcPr>
          <w:p w14:paraId="76C2C65E" w14:textId="77777777" w:rsidR="00BA78D8" w:rsidRPr="007E0D87" w:rsidRDefault="00BA78D8" w:rsidP="00470C41">
            <w:pPr>
              <w:pStyle w:val="TF-TEXTOQUADROCentralizado"/>
            </w:pPr>
            <w:commentRangeStart w:id="129"/>
            <w:r>
              <w:t>Fev.</w:t>
            </w:r>
            <w:commentRangeEnd w:id="129"/>
            <w:r>
              <w:rPr>
                <w:rStyle w:val="Refdecomentrio"/>
              </w:rPr>
              <w:commentReference w:id="129"/>
            </w:r>
          </w:p>
        </w:tc>
        <w:tc>
          <w:tcPr>
            <w:tcW w:w="568" w:type="dxa"/>
            <w:gridSpan w:val="2"/>
            <w:shd w:val="clear" w:color="auto" w:fill="A6A6A6"/>
          </w:tcPr>
          <w:p w14:paraId="2940F06C" w14:textId="77777777" w:rsidR="00BA78D8" w:rsidRPr="007E0D87" w:rsidRDefault="00BA78D8" w:rsidP="00470C41">
            <w:pPr>
              <w:pStyle w:val="TF-TEXTOQUADROCentralizado"/>
            </w:pPr>
            <w:r>
              <w:t>mar</w:t>
            </w:r>
            <w:r w:rsidRPr="007E0D87">
              <w:t>.</w:t>
            </w:r>
          </w:p>
        </w:tc>
        <w:tc>
          <w:tcPr>
            <w:tcW w:w="568" w:type="dxa"/>
            <w:gridSpan w:val="2"/>
            <w:shd w:val="clear" w:color="auto" w:fill="A6A6A6"/>
          </w:tcPr>
          <w:p w14:paraId="3B5424D8" w14:textId="77777777" w:rsidR="00BA78D8" w:rsidRPr="007E0D87" w:rsidRDefault="00BA78D8" w:rsidP="00470C41">
            <w:pPr>
              <w:pStyle w:val="TF-TEXTOQUADROCentralizado"/>
            </w:pPr>
            <w:r>
              <w:t>abr</w:t>
            </w:r>
            <w:r w:rsidRPr="007E0D87">
              <w:t>.</w:t>
            </w:r>
          </w:p>
        </w:tc>
        <w:tc>
          <w:tcPr>
            <w:tcW w:w="568" w:type="dxa"/>
            <w:gridSpan w:val="2"/>
            <w:shd w:val="clear" w:color="auto" w:fill="A6A6A6"/>
          </w:tcPr>
          <w:p w14:paraId="2616427E" w14:textId="77777777" w:rsidR="00BA78D8" w:rsidRPr="007E0D87" w:rsidRDefault="00BA78D8" w:rsidP="00470C41">
            <w:pPr>
              <w:pStyle w:val="TF-TEXTOQUADROCentralizado"/>
            </w:pPr>
            <w:commentRangeStart w:id="130"/>
            <w:r>
              <w:t>mai</w:t>
            </w:r>
            <w:r w:rsidRPr="007E0D87">
              <w:t>.</w:t>
            </w:r>
            <w:commentRangeEnd w:id="130"/>
            <w:r>
              <w:rPr>
                <w:rStyle w:val="Refdecomentrio"/>
              </w:rPr>
              <w:commentReference w:id="130"/>
            </w:r>
          </w:p>
        </w:tc>
        <w:tc>
          <w:tcPr>
            <w:tcW w:w="573" w:type="dxa"/>
            <w:gridSpan w:val="2"/>
            <w:shd w:val="clear" w:color="auto" w:fill="A6A6A6"/>
          </w:tcPr>
          <w:p w14:paraId="3F01B550" w14:textId="77777777" w:rsidR="00BA78D8" w:rsidRPr="007E0D87" w:rsidRDefault="00BA78D8" w:rsidP="00470C41">
            <w:pPr>
              <w:pStyle w:val="TF-TEXTOQUADROCentralizado"/>
            </w:pPr>
            <w:r>
              <w:t>jun</w:t>
            </w:r>
            <w:r w:rsidRPr="007E0D87">
              <w:t>.</w:t>
            </w:r>
          </w:p>
        </w:tc>
      </w:tr>
      <w:tr w:rsidR="00BA78D8" w:rsidRPr="007E0D87" w14:paraId="2CCC737C" w14:textId="77777777" w:rsidTr="00E51601">
        <w:trPr>
          <w:cantSplit/>
          <w:jc w:val="center"/>
        </w:trPr>
        <w:tc>
          <w:tcPr>
            <w:tcW w:w="6171" w:type="dxa"/>
            <w:tcBorders>
              <w:top w:val="nil"/>
              <w:left w:val="single" w:sz="4" w:space="0" w:color="auto"/>
            </w:tcBorders>
            <w:shd w:val="clear" w:color="auto" w:fill="A6A6A6"/>
          </w:tcPr>
          <w:p w14:paraId="694A6694" w14:textId="77777777" w:rsidR="00BA78D8" w:rsidRPr="007E0D87" w:rsidRDefault="00BA78D8" w:rsidP="00470C41">
            <w:pPr>
              <w:pStyle w:val="TF-TEXTOQUADRO"/>
            </w:pPr>
            <w:r w:rsidRPr="007E0D87">
              <w:t>etapas / quinzenas</w:t>
            </w:r>
          </w:p>
        </w:tc>
        <w:tc>
          <w:tcPr>
            <w:tcW w:w="273" w:type="dxa"/>
            <w:tcBorders>
              <w:bottom w:val="single" w:sz="4" w:space="0" w:color="auto"/>
            </w:tcBorders>
            <w:shd w:val="clear" w:color="auto" w:fill="A6A6A6"/>
          </w:tcPr>
          <w:p w14:paraId="664E2EDA"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60686165"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1F6D57BB"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40CB53F6"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360D297"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447BDCF9"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ED9086F"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47256B35"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018EA4C7" w14:textId="77777777" w:rsidR="00BA78D8" w:rsidRPr="007E0D87" w:rsidRDefault="00BA78D8" w:rsidP="00470C41">
            <w:pPr>
              <w:pStyle w:val="TF-TEXTOQUADROCentralizado"/>
            </w:pPr>
            <w:r w:rsidRPr="007E0D87">
              <w:t>1</w:t>
            </w:r>
          </w:p>
        </w:tc>
        <w:tc>
          <w:tcPr>
            <w:tcW w:w="289" w:type="dxa"/>
            <w:tcBorders>
              <w:bottom w:val="single" w:sz="4" w:space="0" w:color="auto"/>
            </w:tcBorders>
            <w:shd w:val="clear" w:color="auto" w:fill="A6A6A6"/>
          </w:tcPr>
          <w:p w14:paraId="58541592" w14:textId="77777777" w:rsidR="00BA78D8" w:rsidRPr="007E0D87" w:rsidRDefault="00BA78D8" w:rsidP="00470C41">
            <w:pPr>
              <w:pStyle w:val="TF-TEXTOQUADROCentralizado"/>
            </w:pPr>
            <w:r w:rsidRPr="007E0D87">
              <w:t>2</w:t>
            </w:r>
          </w:p>
        </w:tc>
      </w:tr>
      <w:tr w:rsidR="00BA78D8" w:rsidRPr="007E0D87" w14:paraId="447DF019" w14:textId="77777777" w:rsidTr="005A19CB">
        <w:trPr>
          <w:jc w:val="center"/>
        </w:trPr>
        <w:tc>
          <w:tcPr>
            <w:tcW w:w="6171" w:type="dxa"/>
            <w:tcBorders>
              <w:left w:val="single" w:sz="4" w:space="0" w:color="auto"/>
            </w:tcBorders>
          </w:tcPr>
          <w:p w14:paraId="3A771B23" w14:textId="77777777" w:rsidR="00BA78D8" w:rsidRPr="007E0D87" w:rsidRDefault="00BA78D8"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0658E54F" w14:textId="77777777" w:rsidR="00BA78D8" w:rsidRPr="007E0D87" w:rsidRDefault="00BA78D8" w:rsidP="00470C41">
            <w:pPr>
              <w:pStyle w:val="TF-TEXTOQUADROCentralizado"/>
            </w:pPr>
          </w:p>
        </w:tc>
        <w:tc>
          <w:tcPr>
            <w:tcW w:w="284" w:type="dxa"/>
            <w:tcBorders>
              <w:bottom w:val="single" w:sz="4" w:space="0" w:color="auto"/>
            </w:tcBorders>
          </w:tcPr>
          <w:p w14:paraId="1B61C824" w14:textId="77777777" w:rsidR="00BA78D8" w:rsidRPr="007E0D87" w:rsidRDefault="00BA78D8" w:rsidP="00470C41">
            <w:pPr>
              <w:pStyle w:val="TF-TEXTOQUADROCentralizado"/>
            </w:pPr>
          </w:p>
        </w:tc>
        <w:tc>
          <w:tcPr>
            <w:tcW w:w="284" w:type="dxa"/>
            <w:tcBorders>
              <w:bottom w:val="single" w:sz="4" w:space="0" w:color="auto"/>
            </w:tcBorders>
          </w:tcPr>
          <w:p w14:paraId="1147C8A6" w14:textId="77777777" w:rsidR="00BA78D8" w:rsidRPr="007E0D87" w:rsidRDefault="00BA78D8" w:rsidP="00470C41">
            <w:pPr>
              <w:pStyle w:val="TF-TEXTOQUADROCentralizado"/>
            </w:pPr>
          </w:p>
        </w:tc>
        <w:tc>
          <w:tcPr>
            <w:tcW w:w="284" w:type="dxa"/>
            <w:tcBorders>
              <w:bottom w:val="single" w:sz="4" w:space="0" w:color="auto"/>
            </w:tcBorders>
          </w:tcPr>
          <w:p w14:paraId="09E94B4B" w14:textId="77777777" w:rsidR="00BA78D8" w:rsidRPr="007E0D87" w:rsidRDefault="00BA78D8" w:rsidP="00470C41">
            <w:pPr>
              <w:pStyle w:val="TF-TEXTOQUADROCentralizado"/>
            </w:pPr>
          </w:p>
        </w:tc>
        <w:tc>
          <w:tcPr>
            <w:tcW w:w="284" w:type="dxa"/>
            <w:tcBorders>
              <w:bottom w:val="single" w:sz="4" w:space="0" w:color="auto"/>
            </w:tcBorders>
          </w:tcPr>
          <w:p w14:paraId="55FA3E8E" w14:textId="77777777" w:rsidR="00BA78D8" w:rsidRPr="007E0D87" w:rsidRDefault="00BA78D8" w:rsidP="00470C41">
            <w:pPr>
              <w:pStyle w:val="TF-TEXTOQUADROCentralizado"/>
            </w:pPr>
          </w:p>
        </w:tc>
        <w:tc>
          <w:tcPr>
            <w:tcW w:w="284" w:type="dxa"/>
            <w:tcBorders>
              <w:bottom w:val="single" w:sz="4" w:space="0" w:color="auto"/>
            </w:tcBorders>
          </w:tcPr>
          <w:p w14:paraId="7C3EC445" w14:textId="77777777" w:rsidR="00BA78D8" w:rsidRPr="007E0D87" w:rsidRDefault="00BA78D8" w:rsidP="00470C41">
            <w:pPr>
              <w:pStyle w:val="TF-TEXTOQUADROCentralizado"/>
            </w:pPr>
          </w:p>
        </w:tc>
        <w:tc>
          <w:tcPr>
            <w:tcW w:w="284" w:type="dxa"/>
            <w:tcBorders>
              <w:bottom w:val="single" w:sz="4" w:space="0" w:color="auto"/>
            </w:tcBorders>
          </w:tcPr>
          <w:p w14:paraId="0EFC807B" w14:textId="77777777" w:rsidR="00BA78D8" w:rsidRPr="007E0D87" w:rsidRDefault="00BA78D8" w:rsidP="00470C41">
            <w:pPr>
              <w:pStyle w:val="TF-TEXTOQUADROCentralizado"/>
            </w:pPr>
          </w:p>
        </w:tc>
        <w:tc>
          <w:tcPr>
            <w:tcW w:w="284" w:type="dxa"/>
            <w:tcBorders>
              <w:bottom w:val="single" w:sz="4" w:space="0" w:color="auto"/>
            </w:tcBorders>
          </w:tcPr>
          <w:p w14:paraId="07D9BA71" w14:textId="77777777" w:rsidR="00BA78D8" w:rsidRPr="007E0D87" w:rsidRDefault="00BA78D8" w:rsidP="00470C41">
            <w:pPr>
              <w:pStyle w:val="TF-TEXTOQUADROCentralizado"/>
            </w:pPr>
          </w:p>
        </w:tc>
        <w:tc>
          <w:tcPr>
            <w:tcW w:w="284" w:type="dxa"/>
            <w:tcBorders>
              <w:bottom w:val="single" w:sz="4" w:space="0" w:color="auto"/>
            </w:tcBorders>
          </w:tcPr>
          <w:p w14:paraId="46D226AA" w14:textId="77777777" w:rsidR="00BA78D8" w:rsidRPr="007E0D87" w:rsidRDefault="00BA78D8" w:rsidP="00470C41">
            <w:pPr>
              <w:pStyle w:val="TF-TEXTOQUADROCentralizado"/>
            </w:pPr>
          </w:p>
        </w:tc>
        <w:tc>
          <w:tcPr>
            <w:tcW w:w="289" w:type="dxa"/>
          </w:tcPr>
          <w:p w14:paraId="072228A5" w14:textId="77777777" w:rsidR="00BA78D8" w:rsidRPr="007E0D87" w:rsidRDefault="00BA78D8" w:rsidP="00470C41">
            <w:pPr>
              <w:pStyle w:val="TF-TEXTOQUADROCentralizado"/>
            </w:pPr>
          </w:p>
        </w:tc>
      </w:tr>
      <w:tr w:rsidR="00BA78D8" w:rsidRPr="007E0D87" w14:paraId="73C2D7B1" w14:textId="77777777" w:rsidTr="005A19CB">
        <w:trPr>
          <w:jc w:val="center"/>
        </w:trPr>
        <w:tc>
          <w:tcPr>
            <w:tcW w:w="6171" w:type="dxa"/>
            <w:tcBorders>
              <w:left w:val="single" w:sz="4" w:space="0" w:color="auto"/>
            </w:tcBorders>
          </w:tcPr>
          <w:p w14:paraId="2E70C4BA" w14:textId="77777777" w:rsidR="00BA78D8" w:rsidRPr="007E0D87" w:rsidRDefault="00BA78D8"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3737DEA6" w14:textId="77777777" w:rsidR="00BA78D8" w:rsidRPr="007E0D87" w:rsidRDefault="00BA78D8" w:rsidP="00470C41">
            <w:pPr>
              <w:pStyle w:val="TF-TEXTOQUADROCentralizado"/>
            </w:pPr>
          </w:p>
        </w:tc>
        <w:tc>
          <w:tcPr>
            <w:tcW w:w="284" w:type="dxa"/>
            <w:tcBorders>
              <w:top w:val="single" w:sz="4" w:space="0" w:color="auto"/>
            </w:tcBorders>
            <w:shd w:val="clear" w:color="auto" w:fill="FFFFFF" w:themeFill="background1"/>
          </w:tcPr>
          <w:p w14:paraId="7565604A" w14:textId="77777777" w:rsidR="00BA78D8" w:rsidRPr="007E0D87" w:rsidRDefault="00BA78D8" w:rsidP="00470C41">
            <w:pPr>
              <w:pStyle w:val="TF-TEXTOQUADROCentralizado"/>
            </w:pPr>
          </w:p>
        </w:tc>
        <w:tc>
          <w:tcPr>
            <w:tcW w:w="284" w:type="dxa"/>
            <w:tcBorders>
              <w:top w:val="single" w:sz="4" w:space="0" w:color="auto"/>
            </w:tcBorders>
          </w:tcPr>
          <w:p w14:paraId="4D2BFCDB" w14:textId="77777777" w:rsidR="00BA78D8" w:rsidRPr="007E0D87" w:rsidRDefault="00BA78D8" w:rsidP="00470C41">
            <w:pPr>
              <w:pStyle w:val="TF-TEXTOQUADROCentralizado"/>
            </w:pPr>
          </w:p>
        </w:tc>
        <w:tc>
          <w:tcPr>
            <w:tcW w:w="284" w:type="dxa"/>
            <w:tcBorders>
              <w:top w:val="single" w:sz="4" w:space="0" w:color="auto"/>
            </w:tcBorders>
          </w:tcPr>
          <w:p w14:paraId="2B902EB5" w14:textId="77777777" w:rsidR="00BA78D8" w:rsidRPr="007E0D87" w:rsidRDefault="00BA78D8" w:rsidP="00470C41">
            <w:pPr>
              <w:pStyle w:val="TF-TEXTOQUADROCentralizado"/>
            </w:pPr>
          </w:p>
        </w:tc>
        <w:tc>
          <w:tcPr>
            <w:tcW w:w="284" w:type="dxa"/>
            <w:tcBorders>
              <w:top w:val="single" w:sz="4" w:space="0" w:color="auto"/>
            </w:tcBorders>
          </w:tcPr>
          <w:p w14:paraId="555CA4BA" w14:textId="77777777" w:rsidR="00BA78D8" w:rsidRPr="007E0D87" w:rsidRDefault="00BA78D8" w:rsidP="00470C41">
            <w:pPr>
              <w:pStyle w:val="TF-TEXTOQUADROCentralizado"/>
            </w:pPr>
          </w:p>
        </w:tc>
        <w:tc>
          <w:tcPr>
            <w:tcW w:w="284" w:type="dxa"/>
            <w:tcBorders>
              <w:top w:val="single" w:sz="4" w:space="0" w:color="auto"/>
            </w:tcBorders>
          </w:tcPr>
          <w:p w14:paraId="5E285EA4" w14:textId="77777777" w:rsidR="00BA78D8" w:rsidRPr="007E0D87" w:rsidRDefault="00BA78D8" w:rsidP="00470C41">
            <w:pPr>
              <w:pStyle w:val="TF-TEXTOQUADROCentralizado"/>
            </w:pPr>
          </w:p>
        </w:tc>
        <w:tc>
          <w:tcPr>
            <w:tcW w:w="284" w:type="dxa"/>
            <w:tcBorders>
              <w:top w:val="single" w:sz="4" w:space="0" w:color="auto"/>
            </w:tcBorders>
          </w:tcPr>
          <w:p w14:paraId="4DC3A912" w14:textId="77777777" w:rsidR="00BA78D8" w:rsidRPr="007E0D87" w:rsidRDefault="00BA78D8" w:rsidP="00470C41">
            <w:pPr>
              <w:pStyle w:val="TF-TEXTOQUADROCentralizado"/>
            </w:pPr>
          </w:p>
        </w:tc>
        <w:tc>
          <w:tcPr>
            <w:tcW w:w="284" w:type="dxa"/>
            <w:tcBorders>
              <w:top w:val="single" w:sz="4" w:space="0" w:color="auto"/>
            </w:tcBorders>
          </w:tcPr>
          <w:p w14:paraId="6639FC2A" w14:textId="77777777" w:rsidR="00BA78D8" w:rsidRPr="007E0D87" w:rsidRDefault="00BA78D8" w:rsidP="00470C41">
            <w:pPr>
              <w:pStyle w:val="TF-TEXTOQUADROCentralizado"/>
            </w:pPr>
          </w:p>
        </w:tc>
        <w:tc>
          <w:tcPr>
            <w:tcW w:w="284" w:type="dxa"/>
            <w:tcBorders>
              <w:top w:val="single" w:sz="4" w:space="0" w:color="auto"/>
            </w:tcBorders>
          </w:tcPr>
          <w:p w14:paraId="598BD549" w14:textId="77777777" w:rsidR="00BA78D8" w:rsidRPr="007E0D87" w:rsidRDefault="00BA78D8" w:rsidP="00470C41">
            <w:pPr>
              <w:pStyle w:val="TF-TEXTOQUADROCentralizado"/>
            </w:pPr>
          </w:p>
        </w:tc>
        <w:tc>
          <w:tcPr>
            <w:tcW w:w="289" w:type="dxa"/>
          </w:tcPr>
          <w:p w14:paraId="64823F4A" w14:textId="77777777" w:rsidR="00BA78D8" w:rsidRPr="007E0D87" w:rsidRDefault="00BA78D8" w:rsidP="00470C41">
            <w:pPr>
              <w:pStyle w:val="TF-TEXTOQUADROCentralizado"/>
            </w:pPr>
          </w:p>
        </w:tc>
      </w:tr>
      <w:tr w:rsidR="00BA78D8" w:rsidRPr="007E0D87" w14:paraId="045C4AB6" w14:textId="77777777" w:rsidTr="005A19CB">
        <w:trPr>
          <w:jc w:val="center"/>
        </w:trPr>
        <w:tc>
          <w:tcPr>
            <w:tcW w:w="6171" w:type="dxa"/>
            <w:tcBorders>
              <w:left w:val="single" w:sz="4" w:space="0" w:color="auto"/>
            </w:tcBorders>
          </w:tcPr>
          <w:p w14:paraId="14D98B07" w14:textId="77777777" w:rsidR="00BA78D8" w:rsidRPr="007E0D87" w:rsidRDefault="00BA78D8" w:rsidP="00470C41">
            <w:pPr>
              <w:pStyle w:val="TF-TEXTOQUADRO"/>
            </w:pPr>
            <w:r>
              <w:t>especificação</w:t>
            </w:r>
          </w:p>
        </w:tc>
        <w:tc>
          <w:tcPr>
            <w:tcW w:w="273" w:type="dxa"/>
            <w:tcBorders>
              <w:bottom w:val="single" w:sz="4" w:space="0" w:color="auto"/>
            </w:tcBorders>
          </w:tcPr>
          <w:p w14:paraId="78B74A68"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2AAE60D5"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EC59854" w14:textId="77777777" w:rsidR="00BA78D8" w:rsidRPr="007E0D87" w:rsidRDefault="00BA78D8" w:rsidP="00470C41">
            <w:pPr>
              <w:pStyle w:val="TF-TEXTOQUADROCentralizado"/>
            </w:pPr>
          </w:p>
        </w:tc>
        <w:tc>
          <w:tcPr>
            <w:tcW w:w="284" w:type="dxa"/>
            <w:tcBorders>
              <w:bottom w:val="single" w:sz="4" w:space="0" w:color="auto"/>
            </w:tcBorders>
          </w:tcPr>
          <w:p w14:paraId="7D71BD42" w14:textId="77777777" w:rsidR="00BA78D8" w:rsidRPr="007E0D87" w:rsidRDefault="00BA78D8" w:rsidP="00470C41">
            <w:pPr>
              <w:pStyle w:val="TF-TEXTOQUADROCentralizado"/>
            </w:pPr>
          </w:p>
        </w:tc>
        <w:tc>
          <w:tcPr>
            <w:tcW w:w="284" w:type="dxa"/>
            <w:tcBorders>
              <w:bottom w:val="single" w:sz="4" w:space="0" w:color="auto"/>
            </w:tcBorders>
          </w:tcPr>
          <w:p w14:paraId="0F7678CD" w14:textId="77777777" w:rsidR="00BA78D8" w:rsidRPr="007E0D87" w:rsidRDefault="00BA78D8" w:rsidP="00470C41">
            <w:pPr>
              <w:pStyle w:val="TF-TEXTOQUADROCentralizado"/>
            </w:pPr>
          </w:p>
        </w:tc>
        <w:tc>
          <w:tcPr>
            <w:tcW w:w="284" w:type="dxa"/>
            <w:tcBorders>
              <w:bottom w:val="single" w:sz="4" w:space="0" w:color="auto"/>
            </w:tcBorders>
          </w:tcPr>
          <w:p w14:paraId="4F0512A2" w14:textId="77777777" w:rsidR="00BA78D8" w:rsidRPr="007E0D87" w:rsidRDefault="00BA78D8" w:rsidP="00470C41">
            <w:pPr>
              <w:pStyle w:val="TF-TEXTOQUADROCentralizado"/>
            </w:pPr>
          </w:p>
        </w:tc>
        <w:tc>
          <w:tcPr>
            <w:tcW w:w="284" w:type="dxa"/>
            <w:tcBorders>
              <w:bottom w:val="single" w:sz="4" w:space="0" w:color="auto"/>
            </w:tcBorders>
          </w:tcPr>
          <w:p w14:paraId="10A8B99B" w14:textId="77777777" w:rsidR="00BA78D8" w:rsidRPr="007E0D87" w:rsidRDefault="00BA78D8" w:rsidP="00470C41">
            <w:pPr>
              <w:pStyle w:val="TF-TEXTOQUADROCentralizado"/>
            </w:pPr>
          </w:p>
        </w:tc>
        <w:tc>
          <w:tcPr>
            <w:tcW w:w="284" w:type="dxa"/>
            <w:tcBorders>
              <w:bottom w:val="single" w:sz="4" w:space="0" w:color="auto"/>
            </w:tcBorders>
          </w:tcPr>
          <w:p w14:paraId="33E5203D" w14:textId="77777777" w:rsidR="00BA78D8" w:rsidRPr="007E0D87" w:rsidRDefault="00BA78D8" w:rsidP="00470C41">
            <w:pPr>
              <w:pStyle w:val="TF-TEXTOQUADROCentralizado"/>
            </w:pPr>
          </w:p>
        </w:tc>
        <w:tc>
          <w:tcPr>
            <w:tcW w:w="284" w:type="dxa"/>
            <w:tcBorders>
              <w:bottom w:val="single" w:sz="4" w:space="0" w:color="auto"/>
            </w:tcBorders>
          </w:tcPr>
          <w:p w14:paraId="78128F16" w14:textId="77777777" w:rsidR="00BA78D8" w:rsidRPr="007E0D87" w:rsidRDefault="00BA78D8" w:rsidP="00470C41">
            <w:pPr>
              <w:pStyle w:val="TF-TEXTOQUADROCentralizado"/>
            </w:pPr>
          </w:p>
        </w:tc>
        <w:tc>
          <w:tcPr>
            <w:tcW w:w="289" w:type="dxa"/>
          </w:tcPr>
          <w:p w14:paraId="7B083168" w14:textId="77777777" w:rsidR="00BA78D8" w:rsidRPr="007E0D87" w:rsidRDefault="00BA78D8" w:rsidP="00470C41">
            <w:pPr>
              <w:pStyle w:val="TF-TEXTOQUADROCentralizado"/>
            </w:pPr>
          </w:p>
        </w:tc>
      </w:tr>
      <w:tr w:rsidR="00BA78D8" w:rsidRPr="007E0D87" w14:paraId="06D4CE32" w14:textId="77777777" w:rsidTr="005A19CB">
        <w:trPr>
          <w:jc w:val="center"/>
        </w:trPr>
        <w:tc>
          <w:tcPr>
            <w:tcW w:w="6171" w:type="dxa"/>
            <w:tcBorders>
              <w:left w:val="single" w:sz="4" w:space="0" w:color="auto"/>
            </w:tcBorders>
          </w:tcPr>
          <w:p w14:paraId="63AAD932" w14:textId="77777777" w:rsidR="00BA78D8" w:rsidRPr="007E0D87" w:rsidRDefault="00BA78D8" w:rsidP="00470C41">
            <w:pPr>
              <w:pStyle w:val="TF-TEXTOQUADRO"/>
            </w:pPr>
            <w:r>
              <w:t>análise</w:t>
            </w:r>
          </w:p>
        </w:tc>
        <w:tc>
          <w:tcPr>
            <w:tcW w:w="273" w:type="dxa"/>
          </w:tcPr>
          <w:p w14:paraId="2C5B2C08" w14:textId="77777777" w:rsidR="00BA78D8" w:rsidRPr="007E0D87" w:rsidRDefault="00BA78D8" w:rsidP="00470C41">
            <w:pPr>
              <w:pStyle w:val="TF-TEXTOQUADROCentralizado"/>
            </w:pPr>
          </w:p>
        </w:tc>
        <w:tc>
          <w:tcPr>
            <w:tcW w:w="284" w:type="dxa"/>
          </w:tcPr>
          <w:p w14:paraId="40B4F2B7" w14:textId="77777777" w:rsidR="00BA78D8" w:rsidRPr="007E0D87" w:rsidRDefault="00BA78D8" w:rsidP="00470C41">
            <w:pPr>
              <w:pStyle w:val="TF-TEXTOQUADROCentralizado"/>
            </w:pPr>
          </w:p>
        </w:tc>
        <w:tc>
          <w:tcPr>
            <w:tcW w:w="284" w:type="dxa"/>
            <w:shd w:val="clear" w:color="auto" w:fill="AEAAAA" w:themeFill="background2" w:themeFillShade="BF"/>
          </w:tcPr>
          <w:p w14:paraId="78D03F14" w14:textId="77777777" w:rsidR="00BA78D8" w:rsidRPr="007E0D87" w:rsidRDefault="00BA78D8" w:rsidP="00470C41">
            <w:pPr>
              <w:pStyle w:val="TF-TEXTOQUADROCentralizado"/>
            </w:pPr>
          </w:p>
        </w:tc>
        <w:tc>
          <w:tcPr>
            <w:tcW w:w="284" w:type="dxa"/>
          </w:tcPr>
          <w:p w14:paraId="6810D1FB" w14:textId="77777777" w:rsidR="00BA78D8" w:rsidRPr="007E0D87" w:rsidRDefault="00BA78D8" w:rsidP="00470C41">
            <w:pPr>
              <w:pStyle w:val="TF-TEXTOQUADROCentralizado"/>
            </w:pPr>
          </w:p>
        </w:tc>
        <w:tc>
          <w:tcPr>
            <w:tcW w:w="284" w:type="dxa"/>
          </w:tcPr>
          <w:p w14:paraId="685483CA" w14:textId="77777777" w:rsidR="00BA78D8" w:rsidRPr="007E0D87" w:rsidRDefault="00BA78D8" w:rsidP="00470C41">
            <w:pPr>
              <w:pStyle w:val="TF-TEXTOQUADROCentralizado"/>
            </w:pPr>
          </w:p>
        </w:tc>
        <w:tc>
          <w:tcPr>
            <w:tcW w:w="284" w:type="dxa"/>
          </w:tcPr>
          <w:p w14:paraId="0D50D505" w14:textId="77777777" w:rsidR="00BA78D8" w:rsidRPr="007E0D87" w:rsidRDefault="00BA78D8" w:rsidP="00470C41">
            <w:pPr>
              <w:pStyle w:val="TF-TEXTOQUADROCentralizado"/>
            </w:pPr>
          </w:p>
        </w:tc>
        <w:tc>
          <w:tcPr>
            <w:tcW w:w="284" w:type="dxa"/>
          </w:tcPr>
          <w:p w14:paraId="7108E539" w14:textId="77777777" w:rsidR="00BA78D8" w:rsidRPr="007E0D87" w:rsidRDefault="00BA78D8" w:rsidP="00470C41">
            <w:pPr>
              <w:pStyle w:val="TF-TEXTOQUADROCentralizado"/>
            </w:pPr>
          </w:p>
        </w:tc>
        <w:tc>
          <w:tcPr>
            <w:tcW w:w="284" w:type="dxa"/>
          </w:tcPr>
          <w:p w14:paraId="7D4EB5B0" w14:textId="77777777" w:rsidR="00BA78D8" w:rsidRPr="007E0D87" w:rsidRDefault="00BA78D8" w:rsidP="00470C41">
            <w:pPr>
              <w:pStyle w:val="TF-TEXTOQUADROCentralizado"/>
            </w:pPr>
          </w:p>
        </w:tc>
        <w:tc>
          <w:tcPr>
            <w:tcW w:w="284" w:type="dxa"/>
          </w:tcPr>
          <w:p w14:paraId="4F9D160D" w14:textId="77777777" w:rsidR="00BA78D8" w:rsidRPr="007E0D87" w:rsidRDefault="00BA78D8" w:rsidP="00470C41">
            <w:pPr>
              <w:pStyle w:val="TF-TEXTOQUADROCentralizado"/>
            </w:pPr>
          </w:p>
        </w:tc>
        <w:tc>
          <w:tcPr>
            <w:tcW w:w="289" w:type="dxa"/>
          </w:tcPr>
          <w:p w14:paraId="5863C6F7" w14:textId="77777777" w:rsidR="00BA78D8" w:rsidRPr="007E0D87" w:rsidRDefault="00BA78D8" w:rsidP="00470C41">
            <w:pPr>
              <w:pStyle w:val="TF-TEXTOQUADROCentralizado"/>
            </w:pPr>
          </w:p>
        </w:tc>
      </w:tr>
      <w:tr w:rsidR="00BA78D8" w:rsidRPr="007E0D87" w14:paraId="22CAD7F8" w14:textId="77777777" w:rsidTr="005A19CB">
        <w:trPr>
          <w:jc w:val="center"/>
        </w:trPr>
        <w:tc>
          <w:tcPr>
            <w:tcW w:w="6171" w:type="dxa"/>
            <w:tcBorders>
              <w:left w:val="single" w:sz="4" w:space="0" w:color="auto"/>
            </w:tcBorders>
          </w:tcPr>
          <w:p w14:paraId="2CF70D30" w14:textId="77777777" w:rsidR="00BA78D8" w:rsidRDefault="00BA78D8" w:rsidP="00470C41">
            <w:pPr>
              <w:pStyle w:val="TF-TEXTOQUADRO"/>
            </w:pPr>
            <w:r>
              <w:t xml:space="preserve">aprendizagem </w:t>
            </w:r>
            <w:commentRangeStart w:id="131"/>
            <w:r>
              <w:t>mobile</w:t>
            </w:r>
            <w:commentRangeEnd w:id="131"/>
            <w:r>
              <w:rPr>
                <w:rStyle w:val="Refdecomentrio"/>
              </w:rPr>
              <w:commentReference w:id="131"/>
            </w:r>
          </w:p>
        </w:tc>
        <w:tc>
          <w:tcPr>
            <w:tcW w:w="273" w:type="dxa"/>
          </w:tcPr>
          <w:p w14:paraId="1CC1A6AF" w14:textId="77777777" w:rsidR="00BA78D8" w:rsidRPr="007E0D87" w:rsidRDefault="00BA78D8" w:rsidP="00470C41">
            <w:pPr>
              <w:pStyle w:val="TF-TEXTOQUADROCentralizado"/>
            </w:pPr>
          </w:p>
        </w:tc>
        <w:tc>
          <w:tcPr>
            <w:tcW w:w="284" w:type="dxa"/>
          </w:tcPr>
          <w:p w14:paraId="4C243C8C" w14:textId="77777777" w:rsidR="00BA78D8" w:rsidRPr="007E0D87" w:rsidRDefault="00BA78D8" w:rsidP="00470C41">
            <w:pPr>
              <w:pStyle w:val="TF-TEXTOQUADROCentralizado"/>
            </w:pPr>
          </w:p>
        </w:tc>
        <w:tc>
          <w:tcPr>
            <w:tcW w:w="284" w:type="dxa"/>
            <w:shd w:val="clear" w:color="auto" w:fill="AEAAAA" w:themeFill="background2" w:themeFillShade="BF"/>
          </w:tcPr>
          <w:p w14:paraId="2533B0CF" w14:textId="77777777" w:rsidR="00BA78D8" w:rsidRPr="007E0D87" w:rsidRDefault="00BA78D8" w:rsidP="00470C41">
            <w:pPr>
              <w:pStyle w:val="TF-TEXTOQUADROCentralizado"/>
            </w:pPr>
          </w:p>
        </w:tc>
        <w:tc>
          <w:tcPr>
            <w:tcW w:w="284" w:type="dxa"/>
            <w:shd w:val="clear" w:color="auto" w:fill="AEAAAA" w:themeFill="background2" w:themeFillShade="BF"/>
          </w:tcPr>
          <w:p w14:paraId="4B12C8E5" w14:textId="77777777" w:rsidR="00BA78D8" w:rsidRPr="007E0D87" w:rsidRDefault="00BA78D8" w:rsidP="00470C41">
            <w:pPr>
              <w:pStyle w:val="TF-TEXTOQUADROCentralizado"/>
            </w:pPr>
          </w:p>
        </w:tc>
        <w:tc>
          <w:tcPr>
            <w:tcW w:w="284" w:type="dxa"/>
            <w:shd w:val="clear" w:color="auto" w:fill="AEAAAA" w:themeFill="background2" w:themeFillShade="BF"/>
          </w:tcPr>
          <w:p w14:paraId="2AB1CEE9" w14:textId="77777777" w:rsidR="00BA78D8" w:rsidRPr="007E0D87" w:rsidRDefault="00BA78D8" w:rsidP="00470C41">
            <w:pPr>
              <w:pStyle w:val="TF-TEXTOQUADROCentralizado"/>
            </w:pPr>
          </w:p>
        </w:tc>
        <w:tc>
          <w:tcPr>
            <w:tcW w:w="284" w:type="dxa"/>
          </w:tcPr>
          <w:p w14:paraId="025B92B2" w14:textId="77777777" w:rsidR="00BA78D8" w:rsidRPr="007E0D87" w:rsidRDefault="00BA78D8" w:rsidP="00470C41">
            <w:pPr>
              <w:pStyle w:val="TF-TEXTOQUADROCentralizado"/>
            </w:pPr>
          </w:p>
        </w:tc>
        <w:tc>
          <w:tcPr>
            <w:tcW w:w="284" w:type="dxa"/>
          </w:tcPr>
          <w:p w14:paraId="0E17662C" w14:textId="77777777" w:rsidR="00BA78D8" w:rsidRPr="007E0D87" w:rsidRDefault="00BA78D8" w:rsidP="00470C41">
            <w:pPr>
              <w:pStyle w:val="TF-TEXTOQUADROCentralizado"/>
            </w:pPr>
          </w:p>
        </w:tc>
        <w:tc>
          <w:tcPr>
            <w:tcW w:w="284" w:type="dxa"/>
          </w:tcPr>
          <w:p w14:paraId="32B75F9C" w14:textId="77777777" w:rsidR="00BA78D8" w:rsidRPr="007E0D87" w:rsidRDefault="00BA78D8" w:rsidP="00470C41">
            <w:pPr>
              <w:pStyle w:val="TF-TEXTOQUADROCentralizado"/>
            </w:pPr>
          </w:p>
        </w:tc>
        <w:tc>
          <w:tcPr>
            <w:tcW w:w="284" w:type="dxa"/>
          </w:tcPr>
          <w:p w14:paraId="3FDBA1F0" w14:textId="77777777" w:rsidR="00BA78D8" w:rsidRPr="007E0D87" w:rsidRDefault="00BA78D8" w:rsidP="00470C41">
            <w:pPr>
              <w:pStyle w:val="TF-TEXTOQUADROCentralizado"/>
            </w:pPr>
          </w:p>
        </w:tc>
        <w:tc>
          <w:tcPr>
            <w:tcW w:w="289" w:type="dxa"/>
          </w:tcPr>
          <w:p w14:paraId="67E04BDA" w14:textId="77777777" w:rsidR="00BA78D8" w:rsidRPr="007E0D87" w:rsidRDefault="00BA78D8" w:rsidP="00470C41">
            <w:pPr>
              <w:pStyle w:val="TF-TEXTOQUADROCentralizado"/>
            </w:pPr>
          </w:p>
        </w:tc>
      </w:tr>
      <w:tr w:rsidR="00BA78D8" w:rsidRPr="007E0D87" w14:paraId="3E428C45" w14:textId="77777777" w:rsidTr="005A19CB">
        <w:trPr>
          <w:jc w:val="center"/>
        </w:trPr>
        <w:tc>
          <w:tcPr>
            <w:tcW w:w="6171" w:type="dxa"/>
            <w:tcBorders>
              <w:left w:val="single" w:sz="4" w:space="0" w:color="auto"/>
            </w:tcBorders>
          </w:tcPr>
          <w:p w14:paraId="5ACBFC8A" w14:textId="77777777" w:rsidR="00BA78D8" w:rsidRDefault="00BA78D8" w:rsidP="00470C41">
            <w:pPr>
              <w:pStyle w:val="TF-TEXTOQUADRO"/>
            </w:pPr>
            <w:r>
              <w:t>implementação visual</w:t>
            </w:r>
          </w:p>
        </w:tc>
        <w:tc>
          <w:tcPr>
            <w:tcW w:w="273" w:type="dxa"/>
          </w:tcPr>
          <w:p w14:paraId="5EA423DB" w14:textId="77777777" w:rsidR="00BA78D8" w:rsidRPr="007E0D87" w:rsidRDefault="00BA78D8" w:rsidP="00470C41">
            <w:pPr>
              <w:pStyle w:val="TF-TEXTOQUADROCentralizado"/>
            </w:pPr>
          </w:p>
        </w:tc>
        <w:tc>
          <w:tcPr>
            <w:tcW w:w="284" w:type="dxa"/>
          </w:tcPr>
          <w:p w14:paraId="5A006DB6" w14:textId="77777777" w:rsidR="00BA78D8" w:rsidRPr="007E0D87" w:rsidRDefault="00BA78D8" w:rsidP="00470C41">
            <w:pPr>
              <w:pStyle w:val="TF-TEXTOQUADROCentralizado"/>
            </w:pPr>
          </w:p>
        </w:tc>
        <w:tc>
          <w:tcPr>
            <w:tcW w:w="284" w:type="dxa"/>
          </w:tcPr>
          <w:p w14:paraId="5D7DC132" w14:textId="77777777" w:rsidR="00BA78D8" w:rsidRPr="007E0D87" w:rsidRDefault="00BA78D8" w:rsidP="00470C41">
            <w:pPr>
              <w:pStyle w:val="TF-TEXTOQUADROCentralizado"/>
            </w:pPr>
          </w:p>
        </w:tc>
        <w:tc>
          <w:tcPr>
            <w:tcW w:w="284" w:type="dxa"/>
            <w:shd w:val="clear" w:color="auto" w:fill="AEAAAA" w:themeFill="background2" w:themeFillShade="BF"/>
          </w:tcPr>
          <w:p w14:paraId="3C699273" w14:textId="77777777" w:rsidR="00BA78D8" w:rsidRPr="007E0D87" w:rsidRDefault="00BA78D8" w:rsidP="00470C41">
            <w:pPr>
              <w:pStyle w:val="TF-TEXTOQUADROCentralizado"/>
            </w:pPr>
          </w:p>
        </w:tc>
        <w:tc>
          <w:tcPr>
            <w:tcW w:w="284" w:type="dxa"/>
            <w:shd w:val="clear" w:color="auto" w:fill="AEAAAA" w:themeFill="background2" w:themeFillShade="BF"/>
          </w:tcPr>
          <w:p w14:paraId="39242636" w14:textId="77777777" w:rsidR="00BA78D8" w:rsidRPr="007E0D87" w:rsidRDefault="00BA78D8" w:rsidP="00470C41">
            <w:pPr>
              <w:pStyle w:val="TF-TEXTOQUADROCentralizado"/>
            </w:pPr>
          </w:p>
        </w:tc>
        <w:tc>
          <w:tcPr>
            <w:tcW w:w="284" w:type="dxa"/>
            <w:shd w:val="clear" w:color="auto" w:fill="AEAAAA" w:themeFill="background2" w:themeFillShade="BF"/>
          </w:tcPr>
          <w:p w14:paraId="3ADAB6B1" w14:textId="77777777" w:rsidR="00BA78D8" w:rsidRPr="007E0D87" w:rsidRDefault="00BA78D8" w:rsidP="00470C41">
            <w:pPr>
              <w:pStyle w:val="TF-TEXTOQUADROCentralizado"/>
            </w:pPr>
          </w:p>
        </w:tc>
        <w:tc>
          <w:tcPr>
            <w:tcW w:w="284" w:type="dxa"/>
          </w:tcPr>
          <w:p w14:paraId="739F6C4E" w14:textId="77777777" w:rsidR="00BA78D8" w:rsidRPr="007E0D87" w:rsidRDefault="00BA78D8" w:rsidP="00470C41">
            <w:pPr>
              <w:pStyle w:val="TF-TEXTOQUADROCentralizado"/>
            </w:pPr>
          </w:p>
        </w:tc>
        <w:tc>
          <w:tcPr>
            <w:tcW w:w="284" w:type="dxa"/>
          </w:tcPr>
          <w:p w14:paraId="460ADB88" w14:textId="77777777" w:rsidR="00BA78D8" w:rsidRPr="007E0D87" w:rsidRDefault="00BA78D8" w:rsidP="00470C41">
            <w:pPr>
              <w:pStyle w:val="TF-TEXTOQUADROCentralizado"/>
            </w:pPr>
          </w:p>
        </w:tc>
        <w:tc>
          <w:tcPr>
            <w:tcW w:w="284" w:type="dxa"/>
          </w:tcPr>
          <w:p w14:paraId="2994B92A" w14:textId="77777777" w:rsidR="00BA78D8" w:rsidRPr="007E0D87" w:rsidRDefault="00BA78D8" w:rsidP="00470C41">
            <w:pPr>
              <w:pStyle w:val="TF-TEXTOQUADROCentralizado"/>
            </w:pPr>
          </w:p>
        </w:tc>
        <w:tc>
          <w:tcPr>
            <w:tcW w:w="289" w:type="dxa"/>
          </w:tcPr>
          <w:p w14:paraId="4990420B" w14:textId="77777777" w:rsidR="00BA78D8" w:rsidRPr="007E0D87" w:rsidRDefault="00BA78D8" w:rsidP="00470C41">
            <w:pPr>
              <w:pStyle w:val="TF-TEXTOQUADROCentralizado"/>
            </w:pPr>
          </w:p>
        </w:tc>
      </w:tr>
      <w:tr w:rsidR="00BA78D8" w:rsidRPr="007E0D87" w14:paraId="0222940E" w14:textId="77777777" w:rsidTr="005A19CB">
        <w:trPr>
          <w:jc w:val="center"/>
        </w:trPr>
        <w:tc>
          <w:tcPr>
            <w:tcW w:w="6171" w:type="dxa"/>
            <w:tcBorders>
              <w:left w:val="single" w:sz="4" w:space="0" w:color="auto"/>
            </w:tcBorders>
          </w:tcPr>
          <w:p w14:paraId="1A0BF89A" w14:textId="77777777" w:rsidR="00BA78D8" w:rsidRDefault="00BA78D8" w:rsidP="00470C41">
            <w:pPr>
              <w:pStyle w:val="TF-TEXTOQUADRO"/>
            </w:pPr>
            <w:r>
              <w:t>implementação funcional</w:t>
            </w:r>
          </w:p>
        </w:tc>
        <w:tc>
          <w:tcPr>
            <w:tcW w:w="273" w:type="dxa"/>
          </w:tcPr>
          <w:p w14:paraId="584CF500" w14:textId="77777777" w:rsidR="00BA78D8" w:rsidRPr="007E0D87" w:rsidRDefault="00BA78D8" w:rsidP="00470C41">
            <w:pPr>
              <w:pStyle w:val="TF-TEXTOQUADROCentralizado"/>
            </w:pPr>
          </w:p>
        </w:tc>
        <w:tc>
          <w:tcPr>
            <w:tcW w:w="284" w:type="dxa"/>
          </w:tcPr>
          <w:p w14:paraId="1B5FDEAA" w14:textId="77777777" w:rsidR="00BA78D8" w:rsidRPr="007E0D87" w:rsidRDefault="00BA78D8" w:rsidP="00470C41">
            <w:pPr>
              <w:pStyle w:val="TF-TEXTOQUADROCentralizado"/>
            </w:pPr>
          </w:p>
        </w:tc>
        <w:tc>
          <w:tcPr>
            <w:tcW w:w="284" w:type="dxa"/>
          </w:tcPr>
          <w:p w14:paraId="47EDD52E" w14:textId="77777777" w:rsidR="00BA78D8" w:rsidRPr="007E0D87" w:rsidRDefault="00BA78D8" w:rsidP="00470C41">
            <w:pPr>
              <w:pStyle w:val="TF-TEXTOQUADROCentralizado"/>
            </w:pPr>
          </w:p>
        </w:tc>
        <w:tc>
          <w:tcPr>
            <w:tcW w:w="284" w:type="dxa"/>
          </w:tcPr>
          <w:p w14:paraId="0A18331C" w14:textId="77777777" w:rsidR="00BA78D8" w:rsidRPr="007E0D87" w:rsidRDefault="00BA78D8" w:rsidP="00470C41">
            <w:pPr>
              <w:pStyle w:val="TF-TEXTOQUADROCentralizado"/>
            </w:pPr>
          </w:p>
        </w:tc>
        <w:tc>
          <w:tcPr>
            <w:tcW w:w="284" w:type="dxa"/>
          </w:tcPr>
          <w:p w14:paraId="5D6D7424" w14:textId="77777777" w:rsidR="00BA78D8" w:rsidRPr="007E0D87" w:rsidRDefault="00BA78D8" w:rsidP="00470C41">
            <w:pPr>
              <w:pStyle w:val="TF-TEXTOQUADROCentralizado"/>
            </w:pPr>
          </w:p>
        </w:tc>
        <w:tc>
          <w:tcPr>
            <w:tcW w:w="284" w:type="dxa"/>
            <w:shd w:val="clear" w:color="auto" w:fill="AEAAAA" w:themeFill="background2" w:themeFillShade="BF"/>
          </w:tcPr>
          <w:p w14:paraId="4B0D610B" w14:textId="77777777" w:rsidR="00BA78D8" w:rsidRPr="007E0D87" w:rsidRDefault="00BA78D8" w:rsidP="005A19CB">
            <w:pPr>
              <w:pStyle w:val="TF-TEXTOQUADROCentralizado"/>
              <w:jc w:val="left"/>
            </w:pPr>
          </w:p>
        </w:tc>
        <w:tc>
          <w:tcPr>
            <w:tcW w:w="284" w:type="dxa"/>
            <w:shd w:val="clear" w:color="auto" w:fill="AEAAAA" w:themeFill="background2" w:themeFillShade="BF"/>
          </w:tcPr>
          <w:p w14:paraId="5B50C646" w14:textId="77777777" w:rsidR="00BA78D8" w:rsidRPr="007E0D87" w:rsidRDefault="00BA78D8" w:rsidP="00470C41">
            <w:pPr>
              <w:pStyle w:val="TF-TEXTOQUADROCentralizado"/>
            </w:pPr>
          </w:p>
        </w:tc>
        <w:tc>
          <w:tcPr>
            <w:tcW w:w="284" w:type="dxa"/>
            <w:shd w:val="clear" w:color="auto" w:fill="AEAAAA" w:themeFill="background2" w:themeFillShade="BF"/>
          </w:tcPr>
          <w:p w14:paraId="44D35F1E" w14:textId="77777777" w:rsidR="00BA78D8" w:rsidRPr="007E0D87" w:rsidRDefault="00BA78D8" w:rsidP="00470C41">
            <w:pPr>
              <w:pStyle w:val="TF-TEXTOQUADROCentralizado"/>
            </w:pPr>
          </w:p>
        </w:tc>
        <w:tc>
          <w:tcPr>
            <w:tcW w:w="284" w:type="dxa"/>
          </w:tcPr>
          <w:p w14:paraId="7BF4ED1E" w14:textId="77777777" w:rsidR="00BA78D8" w:rsidRPr="007E0D87" w:rsidRDefault="00BA78D8" w:rsidP="00470C41">
            <w:pPr>
              <w:pStyle w:val="TF-TEXTOQUADROCentralizado"/>
            </w:pPr>
          </w:p>
        </w:tc>
        <w:tc>
          <w:tcPr>
            <w:tcW w:w="289" w:type="dxa"/>
          </w:tcPr>
          <w:p w14:paraId="7E399553" w14:textId="77777777" w:rsidR="00BA78D8" w:rsidRPr="007E0D87" w:rsidRDefault="00BA78D8" w:rsidP="00470C41">
            <w:pPr>
              <w:pStyle w:val="TF-TEXTOQUADROCentralizado"/>
            </w:pPr>
          </w:p>
        </w:tc>
      </w:tr>
      <w:tr w:rsidR="00BA78D8" w:rsidRPr="007E0D87" w14:paraId="406EABAF" w14:textId="77777777" w:rsidTr="005A19CB">
        <w:trPr>
          <w:jc w:val="center"/>
        </w:trPr>
        <w:tc>
          <w:tcPr>
            <w:tcW w:w="6171" w:type="dxa"/>
            <w:tcBorders>
              <w:left w:val="single" w:sz="4" w:space="0" w:color="auto"/>
            </w:tcBorders>
          </w:tcPr>
          <w:p w14:paraId="03969D27" w14:textId="77777777" w:rsidR="00BA78D8" w:rsidRDefault="00BA78D8" w:rsidP="00470C41">
            <w:pPr>
              <w:pStyle w:val="TF-TEXTOQUADRO"/>
            </w:pPr>
            <w:r>
              <w:t>implementação do banco</w:t>
            </w:r>
          </w:p>
        </w:tc>
        <w:tc>
          <w:tcPr>
            <w:tcW w:w="273" w:type="dxa"/>
          </w:tcPr>
          <w:p w14:paraId="4417A043" w14:textId="77777777" w:rsidR="00BA78D8" w:rsidRPr="007E0D87" w:rsidRDefault="00BA78D8" w:rsidP="00470C41">
            <w:pPr>
              <w:pStyle w:val="TF-TEXTOQUADROCentralizado"/>
            </w:pPr>
          </w:p>
        </w:tc>
        <w:tc>
          <w:tcPr>
            <w:tcW w:w="284" w:type="dxa"/>
          </w:tcPr>
          <w:p w14:paraId="596BF28F" w14:textId="77777777" w:rsidR="00BA78D8" w:rsidRPr="007E0D87" w:rsidRDefault="00BA78D8" w:rsidP="00470C41">
            <w:pPr>
              <w:pStyle w:val="TF-TEXTOQUADROCentralizado"/>
            </w:pPr>
          </w:p>
        </w:tc>
        <w:tc>
          <w:tcPr>
            <w:tcW w:w="284" w:type="dxa"/>
          </w:tcPr>
          <w:p w14:paraId="1D454CC4" w14:textId="77777777" w:rsidR="00BA78D8" w:rsidRPr="007E0D87" w:rsidRDefault="00BA78D8" w:rsidP="00470C41">
            <w:pPr>
              <w:pStyle w:val="TF-TEXTOQUADROCentralizado"/>
            </w:pPr>
          </w:p>
        </w:tc>
        <w:tc>
          <w:tcPr>
            <w:tcW w:w="284" w:type="dxa"/>
          </w:tcPr>
          <w:p w14:paraId="069EB580" w14:textId="77777777" w:rsidR="00BA78D8" w:rsidRPr="007E0D87" w:rsidRDefault="00BA78D8" w:rsidP="00470C41">
            <w:pPr>
              <w:pStyle w:val="TF-TEXTOQUADROCentralizado"/>
            </w:pPr>
          </w:p>
        </w:tc>
        <w:tc>
          <w:tcPr>
            <w:tcW w:w="284" w:type="dxa"/>
          </w:tcPr>
          <w:p w14:paraId="11A5AF1E" w14:textId="77777777" w:rsidR="00BA78D8" w:rsidRPr="007E0D87" w:rsidRDefault="00BA78D8" w:rsidP="00470C41">
            <w:pPr>
              <w:pStyle w:val="TF-TEXTOQUADROCentralizado"/>
            </w:pPr>
          </w:p>
        </w:tc>
        <w:tc>
          <w:tcPr>
            <w:tcW w:w="284" w:type="dxa"/>
          </w:tcPr>
          <w:p w14:paraId="1C3BCD8B" w14:textId="77777777" w:rsidR="00BA78D8" w:rsidRPr="007E0D87" w:rsidRDefault="00BA78D8" w:rsidP="00470C41">
            <w:pPr>
              <w:pStyle w:val="TF-TEXTOQUADROCentralizado"/>
            </w:pPr>
          </w:p>
        </w:tc>
        <w:tc>
          <w:tcPr>
            <w:tcW w:w="284" w:type="dxa"/>
          </w:tcPr>
          <w:p w14:paraId="3D491773" w14:textId="77777777" w:rsidR="00BA78D8" w:rsidRPr="007E0D87" w:rsidRDefault="00BA78D8" w:rsidP="00470C41">
            <w:pPr>
              <w:pStyle w:val="TF-TEXTOQUADROCentralizado"/>
            </w:pPr>
          </w:p>
        </w:tc>
        <w:tc>
          <w:tcPr>
            <w:tcW w:w="284" w:type="dxa"/>
            <w:shd w:val="clear" w:color="auto" w:fill="AEAAAA" w:themeFill="background2" w:themeFillShade="BF"/>
          </w:tcPr>
          <w:p w14:paraId="38157B55" w14:textId="77777777" w:rsidR="00BA78D8" w:rsidRPr="007E0D87" w:rsidRDefault="00BA78D8" w:rsidP="00470C41">
            <w:pPr>
              <w:pStyle w:val="TF-TEXTOQUADROCentralizado"/>
            </w:pPr>
          </w:p>
        </w:tc>
        <w:tc>
          <w:tcPr>
            <w:tcW w:w="284" w:type="dxa"/>
            <w:shd w:val="clear" w:color="auto" w:fill="AEAAAA" w:themeFill="background2" w:themeFillShade="BF"/>
          </w:tcPr>
          <w:p w14:paraId="2B293C94" w14:textId="77777777" w:rsidR="00BA78D8" w:rsidRPr="007E0D87" w:rsidRDefault="00BA78D8" w:rsidP="00470C41">
            <w:pPr>
              <w:pStyle w:val="TF-TEXTOQUADROCentralizado"/>
            </w:pPr>
          </w:p>
        </w:tc>
        <w:tc>
          <w:tcPr>
            <w:tcW w:w="289" w:type="dxa"/>
            <w:shd w:val="clear" w:color="auto" w:fill="AEAAAA" w:themeFill="background2" w:themeFillShade="BF"/>
          </w:tcPr>
          <w:p w14:paraId="6805C54B" w14:textId="77777777" w:rsidR="00BA78D8" w:rsidRPr="007E0D87" w:rsidRDefault="00BA78D8" w:rsidP="00470C41">
            <w:pPr>
              <w:pStyle w:val="TF-TEXTOQUADROCentralizado"/>
            </w:pPr>
          </w:p>
        </w:tc>
      </w:tr>
      <w:tr w:rsidR="00BA78D8" w:rsidRPr="007E0D87" w14:paraId="290189F4" w14:textId="77777777" w:rsidTr="005A19CB">
        <w:trPr>
          <w:jc w:val="center"/>
        </w:trPr>
        <w:tc>
          <w:tcPr>
            <w:tcW w:w="6171" w:type="dxa"/>
            <w:tcBorders>
              <w:left w:val="single" w:sz="4" w:space="0" w:color="auto"/>
              <w:bottom w:val="single" w:sz="4" w:space="0" w:color="auto"/>
            </w:tcBorders>
          </w:tcPr>
          <w:p w14:paraId="70BD1F74" w14:textId="77777777" w:rsidR="00BA78D8" w:rsidRDefault="00BA78D8" w:rsidP="00470C41">
            <w:pPr>
              <w:pStyle w:val="TF-TEXTOQUADRO"/>
            </w:pPr>
            <w:r>
              <w:t>testes</w:t>
            </w:r>
          </w:p>
        </w:tc>
        <w:tc>
          <w:tcPr>
            <w:tcW w:w="273" w:type="dxa"/>
            <w:tcBorders>
              <w:bottom w:val="single" w:sz="4" w:space="0" w:color="auto"/>
            </w:tcBorders>
          </w:tcPr>
          <w:p w14:paraId="226C9EE7" w14:textId="77777777" w:rsidR="00BA78D8" w:rsidRPr="007E0D87" w:rsidRDefault="00BA78D8" w:rsidP="00470C41">
            <w:pPr>
              <w:pStyle w:val="TF-TEXTOQUADROCentralizado"/>
            </w:pPr>
          </w:p>
        </w:tc>
        <w:tc>
          <w:tcPr>
            <w:tcW w:w="284" w:type="dxa"/>
            <w:tcBorders>
              <w:bottom w:val="single" w:sz="4" w:space="0" w:color="auto"/>
            </w:tcBorders>
          </w:tcPr>
          <w:p w14:paraId="3C18BDD7" w14:textId="77777777" w:rsidR="00BA78D8" w:rsidRPr="007E0D87" w:rsidRDefault="00BA78D8" w:rsidP="00470C41">
            <w:pPr>
              <w:pStyle w:val="TF-TEXTOQUADROCentralizado"/>
            </w:pPr>
          </w:p>
        </w:tc>
        <w:tc>
          <w:tcPr>
            <w:tcW w:w="284" w:type="dxa"/>
            <w:tcBorders>
              <w:bottom w:val="single" w:sz="4" w:space="0" w:color="auto"/>
            </w:tcBorders>
          </w:tcPr>
          <w:p w14:paraId="1C37A43E"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1DA4AEC6"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51D1AA03"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37404E3"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44EC6376"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3BB08E65"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F537B13" w14:textId="77777777" w:rsidR="00BA78D8" w:rsidRPr="007E0D87" w:rsidRDefault="00BA78D8" w:rsidP="00470C41">
            <w:pPr>
              <w:pStyle w:val="TF-TEXTOQUADROCentralizado"/>
            </w:pPr>
          </w:p>
        </w:tc>
        <w:tc>
          <w:tcPr>
            <w:tcW w:w="289" w:type="dxa"/>
            <w:tcBorders>
              <w:bottom w:val="single" w:sz="4" w:space="0" w:color="auto"/>
            </w:tcBorders>
            <w:shd w:val="clear" w:color="auto" w:fill="AEAAAA" w:themeFill="background2" w:themeFillShade="BF"/>
          </w:tcPr>
          <w:p w14:paraId="40A5858F" w14:textId="77777777" w:rsidR="00BA78D8" w:rsidRPr="007E0D87" w:rsidRDefault="00BA78D8" w:rsidP="00470C41">
            <w:pPr>
              <w:pStyle w:val="TF-TEXTOQUADROCentralizado"/>
            </w:pPr>
          </w:p>
        </w:tc>
      </w:tr>
    </w:tbl>
    <w:p w14:paraId="3B1628A9" w14:textId="77777777" w:rsidR="00BA78D8" w:rsidRDefault="00BA78D8" w:rsidP="00FC4A9F">
      <w:pPr>
        <w:pStyle w:val="TF-FONTE"/>
      </w:pPr>
      <w:r>
        <w:t>Fonte: elaborado pelo autor.</w:t>
      </w:r>
    </w:p>
    <w:p w14:paraId="5C22BF1F" w14:textId="77777777" w:rsidR="00BA78D8" w:rsidRPr="007A1883" w:rsidRDefault="00BA78D8" w:rsidP="00FC4A9F">
      <w:pPr>
        <w:pStyle w:val="Ttulo1"/>
      </w:pPr>
      <w:r>
        <w:t>REVISÃO BIBLIOGRÁFICA</w:t>
      </w:r>
    </w:p>
    <w:p w14:paraId="3C0AFF66" w14:textId="77777777" w:rsidR="00BA78D8" w:rsidRDefault="00BA78D8" w:rsidP="00771000">
      <w:pPr>
        <w:pStyle w:val="TF-TEXTO"/>
      </w:pPr>
      <w:r>
        <w:t>Nesta seção são apresentados os temas principais que compõe o trabalho. Na subseção 4.1 é aprofundado sobre o tema da evolução tecnológica e os impactos disso na sociedade. A subseção 4.2 aborda a dificuldade encontrada pelo grupo dos idosos em conseguir acompanhar os avanços tecnológicos. Por último, na subseção 4.3 é apresentado sobre Interação Humano Computador (IHC).</w:t>
      </w:r>
    </w:p>
    <w:p w14:paraId="0CF4BE8E" w14:textId="77777777" w:rsidR="00BA78D8" w:rsidRDefault="00BA78D8" w:rsidP="00AB5E98">
      <w:pPr>
        <w:pStyle w:val="Ttulo2"/>
      </w:pPr>
      <w:r>
        <w:t>AVANÇO TECNOLÓGIO E SEUS IMPACTOS NA SOCIEDADE</w:t>
      </w:r>
    </w:p>
    <w:p w14:paraId="243F008A" w14:textId="77777777" w:rsidR="00BA78D8" w:rsidRDefault="00BA78D8" w:rsidP="00771000">
      <w:pPr>
        <w:pStyle w:val="TF-TEXTO"/>
      </w:pPr>
      <w:r>
        <w:t xml:space="preserve">Nas últimas décadas, a sociedade está passando por uma constante revolução tecnológica, em que se vê dia após dia o acesso à informação tornar-se mais fácil e rápido (BRANDVOICE CISCO, 2019). O acesso da informação fácil influenciou e muito a </w:t>
      </w:r>
      <w:r>
        <w:lastRenderedPageBreak/>
        <w:t>necessidade de melhorar as tecnologias que são porta de entrada para esse mundo, como por exemplo o celular.</w:t>
      </w:r>
    </w:p>
    <w:p w14:paraId="20047564" w14:textId="77777777" w:rsidR="00BA78D8" w:rsidRDefault="00BA78D8"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66184D33" w14:textId="77777777" w:rsidR="00BA78D8" w:rsidRDefault="00BA78D8" w:rsidP="00771000">
      <w:pPr>
        <w:pStyle w:val="TF-TEXTO"/>
      </w:pPr>
      <w:r>
        <w:t xml:space="preserve">Esse aumento tornou cada vez mais comum as pessoas terem um </w:t>
      </w:r>
      <w:r w:rsidRPr="00B5570E">
        <w:rPr>
          <w:i/>
          <w:iCs/>
        </w:rPr>
        <w:t>smartphone</w:t>
      </w:r>
      <w:r>
        <w:rPr>
          <w:i/>
          <w:iCs/>
        </w:rPr>
        <w:t xml:space="preserve"> </w:t>
      </w:r>
      <w:r>
        <w:t xml:space="preserve">nas atividades do cotidiano, auxiliando a realizar praticamente qualquer tarefa e permitindo otimizar o tempo, organizar a rotina, entre muitas outras aplicabilidades (VITORIA, 2020). Como pode-se ver na </w:t>
      </w:r>
      <w:r>
        <w:fldChar w:fldCharType="begin"/>
      </w:r>
      <w:r>
        <w:instrText xml:space="preserve"> REF _Ref84351507 \h </w:instrText>
      </w:r>
      <w:r>
        <w:fldChar w:fldCharType="separate"/>
      </w:r>
      <w:r>
        <w:t xml:space="preserve">Quadro </w:t>
      </w:r>
      <w:r>
        <w:rPr>
          <w:noProof/>
        </w:rPr>
        <w:t>5</w:t>
      </w:r>
      <w:r>
        <w:fldChar w:fldCharType="end"/>
      </w:r>
      <w:r>
        <w:t>, baseado nos dados fornecidos pela Anatel, só no município de Blumenau tem-se uma densidade de aparelhos telefônicos superiores a quantidade de residentes (366.418 mil habitantes em 2021, conforme o IBGE) na cidade.</w:t>
      </w:r>
    </w:p>
    <w:p w14:paraId="4D568F7E" w14:textId="77777777" w:rsidR="00BA78D8" w:rsidRDefault="00BA78D8" w:rsidP="00771000">
      <w:pPr>
        <w:pStyle w:val="TF-TEXTO"/>
      </w:pPr>
    </w:p>
    <w:p w14:paraId="0CCBB92E" w14:textId="77777777" w:rsidR="00BA78D8" w:rsidRDefault="00BA78D8" w:rsidP="00594685">
      <w:pPr>
        <w:pStyle w:val="TF-LEGENDA"/>
      </w:pPr>
      <w:r>
        <w:t xml:space="preserve">Quadro </w:t>
      </w:r>
      <w:fldSimple w:instr=" SEQ Quadro \* ARABIC ">
        <w:r>
          <w:rPr>
            <w:noProof/>
          </w:rPr>
          <w:t>5</w:t>
        </w:r>
      </w:fldSimple>
      <w:r>
        <w:t xml:space="preserve"> - Quantidade total de celulares no município de Blumenau</w:t>
      </w:r>
    </w:p>
    <w:p w14:paraId="7E8BDC78" w14:textId="77777777" w:rsidR="00BA78D8" w:rsidRDefault="00BA78D8" w:rsidP="00DE508C">
      <w:pPr>
        <w:pStyle w:val="TF-FIGURA"/>
      </w:pPr>
      <w:r w:rsidRPr="00C36BA2">
        <w:rPr>
          <w:noProof/>
        </w:rPr>
        <w:drawing>
          <wp:inline distT="0" distB="0" distL="0" distR="0" wp14:anchorId="6A28D0B3" wp14:editId="3ADB59A4">
            <wp:extent cx="5760720" cy="1966595"/>
            <wp:effectExtent l="0" t="0" r="0" b="0"/>
            <wp:docPr id="11" name="Imagem 1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2"/>
                    <a:stretch>
                      <a:fillRect/>
                    </a:stretch>
                  </pic:blipFill>
                  <pic:spPr>
                    <a:xfrm>
                      <a:off x="0" y="0"/>
                      <a:ext cx="5760720" cy="1966595"/>
                    </a:xfrm>
                    <a:prstGeom prst="rect">
                      <a:avLst/>
                    </a:prstGeom>
                  </pic:spPr>
                </pic:pic>
              </a:graphicData>
            </a:graphic>
          </wp:inline>
        </w:drawing>
      </w:r>
    </w:p>
    <w:p w14:paraId="5695E1BA" w14:textId="77777777" w:rsidR="00BA78D8" w:rsidRDefault="00BA78D8" w:rsidP="00771000">
      <w:pPr>
        <w:pStyle w:val="TF-FONTE"/>
      </w:pPr>
      <w:r w:rsidRPr="00C36BA2">
        <w:t>Fonte: Teleco (</w:t>
      </w:r>
      <w:commentRangeStart w:id="132"/>
      <w:r w:rsidRPr="00C36BA2">
        <w:t>2021)</w:t>
      </w:r>
      <w:commentRangeEnd w:id="132"/>
      <w:r>
        <w:rPr>
          <w:rStyle w:val="Refdecomentrio"/>
        </w:rPr>
        <w:commentReference w:id="132"/>
      </w:r>
    </w:p>
    <w:p w14:paraId="4F017968" w14:textId="77777777" w:rsidR="00BA78D8" w:rsidRPr="00C36BA2" w:rsidRDefault="00BA78D8" w:rsidP="00771000">
      <w:pPr>
        <w:pStyle w:val="TF-TEXTO"/>
        <w:ind w:firstLine="0"/>
      </w:pPr>
      <w:r>
        <w:tab/>
        <w:t xml:space="preserve">Por mais que se tenha uma quantidade grande de benefícios, há impactos negativos nesta mudança, que podem ser vistos acontecendo diariamente na vida das pessoas. A necessidade de se adequar a esta nova sociedade está cada vez mais evidente, conforme ela segue evoluindo. Contudo, há aqueles que possuem receio ou dificuldade de seguir este processo de evolução (BUCHEER, 1998). </w:t>
      </w:r>
    </w:p>
    <w:p w14:paraId="069B66A6" w14:textId="77777777" w:rsidR="00BA78D8" w:rsidRDefault="00BA78D8" w:rsidP="00AB5E98">
      <w:pPr>
        <w:pStyle w:val="Ttulo2"/>
      </w:pPr>
      <w:r>
        <w:t>AS DIFICULDADES ENCONTRADAS DO USO DA TECNOLOGIA PELOS IDOSOS</w:t>
      </w:r>
    </w:p>
    <w:p w14:paraId="12BD95F2" w14:textId="77777777" w:rsidR="00BA78D8" w:rsidRDefault="00BA78D8" w:rsidP="00AB5E98">
      <w:pPr>
        <w:pStyle w:val="TF-TEXTO"/>
      </w:pPr>
      <w:r>
        <w:t xml:space="preserve">Por mais que a tecnologia seja uma ferramenta útil para boa parte da população, há alguns grupos que sofrem em conseguir acompanhar o constante lançamento de novas </w:t>
      </w:r>
      <w:r>
        <w:lastRenderedPageBreak/>
        <w:t>funções e apetrechos que prometem ajudar o cotidiano das pessoas. Não isoladamente, mas principalmente, se percebe uma dificuldade crescente de pessoas de mais idade conseguirem manter-se atualizadas quando o assunto é a evolução tecnológica. Gomes (</w:t>
      </w:r>
      <w:commentRangeStart w:id="133"/>
      <w:r>
        <w:t>2017</w:t>
      </w:r>
      <w:commentRangeEnd w:id="133"/>
      <w:r>
        <w:rPr>
          <w:rStyle w:val="Refdecomentrio"/>
        </w:rPr>
        <w:commentReference w:id="133"/>
      </w:r>
      <w:r>
        <w:t>) afirma que os idosos fazem parte de um grupo frágil em que a tecnologia deve estar ainda mais presentes para auxiliá-los e melhorar sua qualidade de vida. Contudo, a dificuldade está exatamente no contato que esse grupo possui com a tecnologia, por não conseguirem compreender como utilizá-la, apresentando bastante dificuldade para entendê-la e assim gerando uma recusa de usá-</w:t>
      </w:r>
      <w:commentRangeStart w:id="134"/>
      <w:r>
        <w:t xml:space="preserve">la. </w:t>
      </w:r>
      <w:commentRangeEnd w:id="134"/>
      <w:r>
        <w:rPr>
          <w:rStyle w:val="Refdecomentrio"/>
        </w:rPr>
        <w:commentReference w:id="134"/>
      </w:r>
      <w:r>
        <w:t>(BUCHEER,</w:t>
      </w:r>
      <w:r w:rsidDel="00863D7F">
        <w:t xml:space="preserve"> </w:t>
      </w:r>
      <w:r>
        <w:t>199</w:t>
      </w:r>
      <w:commentRangeStart w:id="135"/>
      <w:r>
        <w:t>8)</w:t>
      </w:r>
      <w:commentRangeEnd w:id="135"/>
      <w:r>
        <w:rPr>
          <w:rStyle w:val="Refdecomentrio"/>
        </w:rPr>
        <w:commentReference w:id="135"/>
      </w:r>
    </w:p>
    <w:p w14:paraId="0E2E1BC4" w14:textId="77777777" w:rsidR="00BA78D8" w:rsidRDefault="00BA78D8" w:rsidP="00AB5E98">
      <w:pPr>
        <w:pStyle w:val="TF-TEXTO"/>
      </w:pPr>
      <w:r>
        <w:t>Deste modo, a interação dos idosos com a tecnologia passou a ser um objeto de estudo importante para garantir que todos consigam se beneficiar das coisas boas que tecnologia possui. Conforme dito por Della (2018, p. 65), “[...] projeções do IBGE apontam que, em 2025, haverá mais idosos que crianças de 0 a 11 anos no Brasil.”. Esse fato apenas evidencia ainda mais a importância de garantir a acessibilidade de todos à tecnologia e comunicação.</w:t>
      </w:r>
    </w:p>
    <w:p w14:paraId="19EBE02F" w14:textId="77777777" w:rsidR="00BA78D8" w:rsidRDefault="00BA78D8" w:rsidP="00AB5E98">
      <w:pPr>
        <w:pStyle w:val="TF-TEXTO"/>
      </w:pPr>
      <w:r>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Percebeu-se principalmente a dificuldade em utilizar ferramentas como o pacote Office, que possui várias funções e uma grande quantidade de informações em tela. </w:t>
      </w:r>
    </w:p>
    <w:p w14:paraId="09042479" w14:textId="77777777" w:rsidR="00BA78D8" w:rsidRDefault="00BA78D8" w:rsidP="00CA5DF9">
      <w:pPr>
        <w:pStyle w:val="TF-TEXTO"/>
      </w:pPr>
      <w:r>
        <w:t>No entanto,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7EF7EEAD" w14:textId="77777777" w:rsidR="00BA78D8" w:rsidRDefault="00BA78D8" w:rsidP="003B4778">
      <w:pPr>
        <w:pStyle w:val="Ttulo2"/>
      </w:pPr>
      <w:r>
        <w:t>INTERAÇÃO HUMANO COMPUTADOR</w:t>
      </w:r>
    </w:p>
    <w:p w14:paraId="088C4FF2" w14:textId="77777777" w:rsidR="00BA78D8" w:rsidRDefault="00BA78D8" w:rsidP="003B4778">
      <w:pPr>
        <w:pStyle w:val="TF-TEXTO"/>
      </w:pPr>
      <w:r>
        <w:t>A Interação Humano-Computador é uma que estuda o usuário dentro dos sistemas de computação.</w:t>
      </w:r>
    </w:p>
    <w:p w14:paraId="09E3BC60" w14:textId="77777777" w:rsidR="00BA78D8" w:rsidRDefault="00BA78D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estende a questões como corretude, tempo de resposta, grau de dificuldade de uso, rapidez no desempenho de tarefas-chave, nível de erros cometidos por usuários durante o uso, facilidade de aprendizado, fadiga produzida pelo uso prolongado, acomodação de usuários com necessidades especiais, entre outros. (</w:t>
      </w:r>
      <w:commentRangeStart w:id="136"/>
      <w:r>
        <w:rPr>
          <w:sz w:val="20"/>
          <w:szCs w:val="16"/>
        </w:rPr>
        <w:t>OLIVEIRA E OLIVEIRA, 2015, p. 11</w:t>
      </w:r>
      <w:commentRangeEnd w:id="136"/>
      <w:r>
        <w:rPr>
          <w:rStyle w:val="Refdecomentrio"/>
        </w:rPr>
        <w:commentReference w:id="136"/>
      </w:r>
      <w:r>
        <w:rPr>
          <w:sz w:val="20"/>
          <w:szCs w:val="16"/>
        </w:rPr>
        <w:t>).</w:t>
      </w:r>
      <w:r w:rsidRPr="00422867">
        <w:t xml:space="preserve"> </w:t>
      </w:r>
    </w:p>
    <w:p w14:paraId="00BE70F7" w14:textId="77777777" w:rsidR="00BA78D8" w:rsidRPr="00422867" w:rsidRDefault="00BA78D8" w:rsidP="003B4778">
      <w:pPr>
        <w:pStyle w:val="TF-TEXTO"/>
        <w:spacing w:line="240" w:lineRule="auto"/>
        <w:ind w:left="2268" w:firstLine="0"/>
      </w:pPr>
    </w:p>
    <w:p w14:paraId="25006F27" w14:textId="77777777" w:rsidR="00BA78D8" w:rsidRDefault="00BA78D8" w:rsidP="003B4778">
      <w:pPr>
        <w:pStyle w:val="TF-TEXTO"/>
      </w:pPr>
      <w:r>
        <w:lastRenderedPageBreak/>
        <w:t>Para conseguir desenvolver sistemas que satisfaçam a maior quantidade de pessoas possíveis, é preciso se importar com pontos que possam gerar qualquer problema de compreensão por parte dos usuários. Assim, tentar diminuir ao máximo a quantidade de problemas que o usuário pode vir a ter.</w:t>
      </w:r>
    </w:p>
    <w:p w14:paraId="1CB4E039" w14:textId="77777777" w:rsidR="00BA78D8" w:rsidRDefault="00BA78D8" w:rsidP="003B4778">
      <w:pPr>
        <w:pStyle w:val="TF-TEXTO"/>
      </w:pPr>
      <w:r>
        <w:t xml:space="preserve">Não é errado assumir que um programa ou tecnologia que descarte esses conceitos, possui grandes chances de não ser um sucesso. Ao analisar algumas tecnologias existentes no dia a dia é possível perceber a IHC aplicada em diversos detalhes, como por exemplo no gesto que realizado para ampliar uma fotografia, ao afastar dois dedos, criando um espaço entre eles </w:t>
      </w:r>
      <w:commentRangeStart w:id="137"/>
      <w:r>
        <w:t xml:space="preserve">(OLIVEIRA </w:t>
      </w:r>
      <w:r w:rsidRPr="00B94035">
        <w:rPr>
          <w:i/>
          <w:iCs/>
        </w:rPr>
        <w:t>et al.</w:t>
      </w:r>
      <w:r>
        <w:t>, 2015).</w:t>
      </w:r>
      <w:commentRangeEnd w:id="137"/>
      <w:r>
        <w:rPr>
          <w:rStyle w:val="Refdecomentrio"/>
        </w:rPr>
        <w:commentReference w:id="137"/>
      </w:r>
    </w:p>
    <w:p w14:paraId="620A9A66" w14:textId="77777777" w:rsidR="00BA78D8" w:rsidRDefault="00BA78D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que consigam realizar as tarefas propostas pelo sistema. Quanto menos tempo o usuário levar para aprender, menor será o investimento que uma empresa terá para treiná-lo </w:t>
      </w:r>
      <w:commentRangeStart w:id="138"/>
      <w:r>
        <w:t xml:space="preserve">(OLIVEIRA </w:t>
      </w:r>
      <w:r w:rsidRPr="00B94035">
        <w:rPr>
          <w:i/>
          <w:iCs/>
        </w:rPr>
        <w:t>et al.</w:t>
      </w:r>
      <w:r>
        <w:t>, 2015).</w:t>
      </w:r>
      <w:commentRangeEnd w:id="138"/>
      <w:r>
        <w:rPr>
          <w:rStyle w:val="Refdecomentrio"/>
        </w:rPr>
        <w:commentReference w:id="138"/>
      </w:r>
    </w:p>
    <w:p w14:paraId="4BD21947" w14:textId="77777777" w:rsidR="00BA78D8" w:rsidRPr="00AB5E98" w:rsidRDefault="00BA78D8" w:rsidP="00CA5DF9">
      <w:pPr>
        <w:pStyle w:val="TF-TEXTO"/>
      </w:pPr>
    </w:p>
    <w:p w14:paraId="56208F42" w14:textId="77777777" w:rsidR="00BA78D8" w:rsidRDefault="00BA78D8" w:rsidP="00F83A19">
      <w:pPr>
        <w:pStyle w:val="TF-refernciasbibliogrficasTTULO"/>
      </w:pPr>
      <w:r>
        <w:t>Referências</w:t>
      </w:r>
    </w:p>
    <w:p w14:paraId="3A24C858" w14:textId="77777777" w:rsidR="00BA78D8" w:rsidRDefault="00BA78D8" w:rsidP="008D2AC7">
      <w:pPr>
        <w:pStyle w:val="NormalWeb"/>
        <w:spacing w:before="0" w:beforeAutospacing="0" w:after="0" w:afterAutospacing="0"/>
        <w:contextualSpacing/>
        <w:rPr>
          <w:color w:val="000000"/>
        </w:rPr>
      </w:pPr>
      <w:commentRangeStart w:id="139"/>
      <w:r>
        <w:rPr>
          <w:rStyle w:val="Forte"/>
          <w:color w:val="000000"/>
        </w:rPr>
        <w:t>Blu</w:t>
      </w:r>
      <w:commentRangeEnd w:id="139"/>
      <w:r>
        <w:rPr>
          <w:rStyle w:val="Refdecomentrio"/>
        </w:rPr>
        <w:commentReference w:id="139"/>
      </w:r>
      <w:r>
        <w:rPr>
          <w:rStyle w:val="Forte"/>
          <w:color w:val="000000"/>
        </w:rPr>
        <w:t>m</w:t>
      </w:r>
      <w:commentRangeStart w:id="140"/>
      <w:r>
        <w:rPr>
          <w:rStyle w:val="Forte"/>
          <w:color w:val="000000"/>
        </w:rPr>
        <w:t>ena</w:t>
      </w:r>
      <w:commentRangeEnd w:id="140"/>
      <w:r>
        <w:rPr>
          <w:rStyle w:val="Refdecomentrio"/>
        </w:rPr>
        <w:commentReference w:id="140"/>
      </w:r>
      <w:r>
        <w:rPr>
          <w:rStyle w:val="Forte"/>
          <w:color w:val="000000"/>
        </w:rPr>
        <w:t>u (SC) | Cidades e Estados | IBGE</w:t>
      </w:r>
      <w:r>
        <w:rPr>
          <w:color w:val="000000"/>
        </w:rPr>
        <w:t xml:space="preserve">. Ibge.gov.br. Disponível em: </w:t>
      </w:r>
      <w:commentRangeStart w:id="141"/>
      <w:r>
        <w:rPr>
          <w:color w:val="000000"/>
        </w:rPr>
        <w:t>&lt;</w:t>
      </w:r>
      <w:commentRangeEnd w:id="141"/>
      <w:r>
        <w:rPr>
          <w:rStyle w:val="Refdecomentrio"/>
        </w:rPr>
        <w:commentReference w:id="141"/>
      </w:r>
      <w:r>
        <w:rPr>
          <w:color w:val="000000"/>
        </w:rPr>
        <w:t>https://www.ibge.gov.br/cidades-e-estados/sc/blumenau.html</w:t>
      </w:r>
      <w:commentRangeStart w:id="142"/>
      <w:r>
        <w:rPr>
          <w:color w:val="000000"/>
        </w:rPr>
        <w:t>&gt;</w:t>
      </w:r>
      <w:commentRangeEnd w:id="142"/>
      <w:r>
        <w:rPr>
          <w:rStyle w:val="Refdecomentrio"/>
        </w:rPr>
        <w:commentReference w:id="142"/>
      </w:r>
      <w:r>
        <w:rPr>
          <w:color w:val="000000"/>
        </w:rPr>
        <w:t>. Acesso em: 26 Sep. 2021.</w:t>
      </w:r>
    </w:p>
    <w:p w14:paraId="3026AAFE" w14:textId="77777777" w:rsidR="00BA78D8" w:rsidRDefault="00BA78D8" w:rsidP="008D2AC7">
      <w:pPr>
        <w:pStyle w:val="NormalWeb"/>
        <w:spacing w:before="0" w:beforeAutospacing="0" w:after="0" w:afterAutospacing="0"/>
        <w:contextualSpacing/>
      </w:pPr>
    </w:p>
    <w:p w14:paraId="567A8FA3" w14:textId="77777777" w:rsidR="00BA78D8" w:rsidRDefault="00BA78D8" w:rsidP="008D2AC7">
      <w:pPr>
        <w:pStyle w:val="NormalWeb"/>
        <w:spacing w:before="0" w:beforeAutospacing="0" w:after="0" w:afterAutospacing="0"/>
        <w:contextualSpacing/>
        <w:rPr>
          <w:color w:val="000000"/>
        </w:rPr>
      </w:pPr>
      <w:commentRangeStart w:id="143"/>
      <w:r>
        <w:t>BRAN</w:t>
      </w:r>
      <w:commentRangeEnd w:id="143"/>
      <w:r>
        <w:rPr>
          <w:rStyle w:val="Refdecomentrio"/>
        </w:rPr>
        <w:commentReference w:id="143"/>
      </w:r>
      <w:r>
        <w:t xml:space="preserve">CO, Isabel, </w:t>
      </w:r>
      <w:r>
        <w:rPr>
          <w:rStyle w:val="Forte"/>
        </w:rPr>
        <w:t>Saiba porque a infância é fase de maior desenvolvimento intelectual</w:t>
      </w:r>
      <w:r>
        <w:t xml:space="preserve">, RFM Editores, disponível em: </w:t>
      </w:r>
      <w:commentRangeStart w:id="144"/>
      <w:r>
        <w:t>&lt;</w:t>
      </w:r>
      <w:commentRangeEnd w:id="144"/>
      <w:r>
        <w:rPr>
          <w:rStyle w:val="Refdecomentrio"/>
        </w:rPr>
        <w:commentReference w:id="144"/>
      </w:r>
      <w:r w:rsidRPr="003B4778">
        <w:rPr>
          <w:noProof/>
        </w:rPr>
        <w:t>https://revistaeducacao.com.br/2018/10/01/infancia-desenvolvimento/</w:t>
      </w:r>
      <w:commentRangeStart w:id="145"/>
      <w:r>
        <w:t>&gt;</w:t>
      </w:r>
      <w:commentRangeEnd w:id="145"/>
      <w:r>
        <w:rPr>
          <w:rStyle w:val="Refdecomentrio"/>
        </w:rPr>
        <w:commentReference w:id="145"/>
      </w:r>
      <w:r>
        <w:t>, acesso em: 5 Oct. 2021.</w:t>
      </w:r>
    </w:p>
    <w:p w14:paraId="36E5575A" w14:textId="77777777" w:rsidR="00BA78D8" w:rsidRDefault="00BA78D8" w:rsidP="008D2AC7">
      <w:pPr>
        <w:pStyle w:val="NormalWeb"/>
        <w:spacing w:before="0" w:beforeAutospacing="0" w:after="0" w:afterAutospacing="0"/>
        <w:contextualSpacing/>
        <w:rPr>
          <w:color w:val="000000"/>
        </w:rPr>
      </w:pPr>
    </w:p>
    <w:p w14:paraId="1754EA32" w14:textId="77777777" w:rsidR="00BA78D8" w:rsidRDefault="00BA78D8" w:rsidP="008D2AC7">
      <w:pPr>
        <w:pStyle w:val="NormalWeb"/>
        <w:spacing w:before="0" w:beforeAutospacing="0" w:after="0" w:afterAutospacing="0"/>
        <w:contextualSpacing/>
        <w:rPr>
          <w:color w:val="000000"/>
        </w:rPr>
      </w:pPr>
      <w:commentRangeStart w:id="146"/>
      <w:r>
        <w:rPr>
          <w:color w:val="000000"/>
        </w:rPr>
        <w:t>BRAN</w:t>
      </w:r>
      <w:commentRangeEnd w:id="146"/>
      <w:r>
        <w:rPr>
          <w:rStyle w:val="Refdecomentrio"/>
        </w:rPr>
        <w:commentReference w:id="146"/>
      </w:r>
      <w:r>
        <w:rPr>
          <w:color w:val="000000"/>
        </w:rPr>
        <w:t>DVOICE CISCO. </w:t>
      </w:r>
      <w:r>
        <w:rPr>
          <w:rStyle w:val="Forte"/>
          <w:color w:val="000000"/>
        </w:rPr>
        <w:t>Revolução tecnológica deve transformar a vida no mundo</w:t>
      </w:r>
      <w:r>
        <w:rPr>
          <w:color w:val="000000"/>
        </w:rPr>
        <w:t xml:space="preserve">. Forbes Brasil. Disponível em: </w:t>
      </w:r>
      <w:commentRangeStart w:id="147"/>
      <w:r>
        <w:rPr>
          <w:color w:val="000000"/>
        </w:rPr>
        <w:t>&lt;</w:t>
      </w:r>
      <w:commentRangeEnd w:id="147"/>
      <w:r>
        <w:rPr>
          <w:rStyle w:val="Refdecomentrio"/>
        </w:rPr>
        <w:commentReference w:id="147"/>
      </w:r>
      <w:r>
        <w:rPr>
          <w:color w:val="000000"/>
        </w:rPr>
        <w:t>https://forbes.com.br/brand-voice/2019/08/revolucao-tecnologica-deve-transformar-a-vida-no-mundo/</w:t>
      </w:r>
      <w:commentRangeStart w:id="148"/>
      <w:r>
        <w:rPr>
          <w:color w:val="000000"/>
        </w:rPr>
        <w:t>&gt;</w:t>
      </w:r>
      <w:commentRangeEnd w:id="148"/>
      <w:r>
        <w:rPr>
          <w:rStyle w:val="Refdecomentrio"/>
        </w:rPr>
        <w:commentReference w:id="148"/>
      </w:r>
      <w:r>
        <w:rPr>
          <w:color w:val="000000"/>
        </w:rPr>
        <w:t>. Acesso em: 21 Sep. 2021.</w:t>
      </w:r>
    </w:p>
    <w:p w14:paraId="2FA9331E" w14:textId="77777777" w:rsidR="00BA78D8" w:rsidRDefault="00BA78D8" w:rsidP="008D2AC7">
      <w:pPr>
        <w:pStyle w:val="NormalWeb"/>
        <w:spacing w:before="0" w:beforeAutospacing="0" w:after="0" w:afterAutospacing="0"/>
        <w:contextualSpacing/>
        <w:rPr>
          <w:color w:val="000000"/>
        </w:rPr>
      </w:pPr>
    </w:p>
    <w:p w14:paraId="091ACD29" w14:textId="77777777" w:rsidR="00BA78D8" w:rsidRDefault="00BA78D8" w:rsidP="008D2AC7">
      <w:pPr>
        <w:pStyle w:val="NormalWeb"/>
        <w:spacing w:before="0" w:beforeAutospacing="0" w:after="0" w:afterAutospacing="0"/>
        <w:contextualSpacing/>
      </w:pPr>
      <w:r>
        <w:t xml:space="preserve">BUCHEER, Aldete </w:t>
      </w:r>
      <w:r>
        <w:rPr>
          <w:i/>
          <w:iCs/>
        </w:rPr>
        <w:t>et al</w:t>
      </w:r>
      <w:r>
        <w:t xml:space="preserve">, </w:t>
      </w:r>
      <w:commentRangeStart w:id="149"/>
      <w:r>
        <w:rPr>
          <w:rStyle w:val="Forte"/>
        </w:rPr>
        <w:t>TERCEIRA IDADE E TECNOLOGIA</w:t>
      </w:r>
      <w:commentRangeEnd w:id="149"/>
      <w:r>
        <w:rPr>
          <w:rStyle w:val="Refdecomentrio"/>
        </w:rPr>
        <w:commentReference w:id="149"/>
      </w:r>
      <w:r>
        <w:t>, [s.l.: s.n.], 1998.</w:t>
      </w:r>
    </w:p>
    <w:p w14:paraId="643D4767" w14:textId="77777777" w:rsidR="00BA78D8" w:rsidRDefault="00BA78D8" w:rsidP="008D2AC7">
      <w:pPr>
        <w:pStyle w:val="NormalWeb"/>
        <w:spacing w:before="0" w:beforeAutospacing="0" w:after="0" w:afterAutospacing="0"/>
        <w:contextualSpacing/>
      </w:pPr>
    </w:p>
    <w:p w14:paraId="1DE92C63" w14:textId="77777777" w:rsidR="00BA78D8" w:rsidRDefault="00BA78D8" w:rsidP="008D2AC7">
      <w:pPr>
        <w:pStyle w:val="NormalWeb"/>
        <w:spacing w:before="0" w:beforeAutospacing="0" w:after="0" w:afterAutospacing="0"/>
        <w:contextualSpacing/>
      </w:pPr>
      <w:r>
        <w:t xml:space="preserve">DELLA, Brunela; ORLANDI, Maggiori ; CARLOS, São, </w:t>
      </w:r>
      <w:commentRangeStart w:id="150"/>
      <w:r>
        <w:rPr>
          <w:rStyle w:val="Forte"/>
        </w:rPr>
        <w:t>UNIVERSIDADE FEDERAL DE SÃO CARLOS CENTRO DE EDUCAÇÃO E CIÊNCIAS HUMANAS PROGRAMA DE PÓS-GRADUAÇÃO EM CIÊNCIA, TECNOLOGIA E SOCIEDADE A INCLUSÃO DIGITAL DAS PESSOAS IDOSAS: UM OLHAR SOBRE O CAMPO DA CIÊNCIA TECNOLOGIA E SOCIEDADE</w:t>
      </w:r>
      <w:commentRangeEnd w:id="150"/>
      <w:r>
        <w:rPr>
          <w:rStyle w:val="Refdecomentrio"/>
        </w:rPr>
        <w:commentReference w:id="150"/>
      </w:r>
      <w:r>
        <w:t>, [s.l.: s.n.], 2018.</w:t>
      </w:r>
    </w:p>
    <w:p w14:paraId="15589002" w14:textId="77777777" w:rsidR="00BA78D8" w:rsidRPr="00B5219F" w:rsidRDefault="00BA78D8" w:rsidP="008D2AC7">
      <w:pPr>
        <w:pStyle w:val="NormalWeb"/>
        <w:spacing w:before="0" w:beforeAutospacing="0" w:after="0" w:afterAutospacing="0"/>
        <w:contextualSpacing/>
        <w:rPr>
          <w:color w:val="000000"/>
        </w:rPr>
      </w:pPr>
    </w:p>
    <w:p w14:paraId="01995F7E" w14:textId="77777777" w:rsidR="00BA78D8" w:rsidRPr="00B5219F" w:rsidRDefault="00BA78D8" w:rsidP="008D2AC7">
      <w:pPr>
        <w:pStyle w:val="NormalWeb"/>
        <w:spacing w:before="0" w:beforeAutospacing="0" w:after="0" w:afterAutospacing="0"/>
        <w:contextualSpacing/>
        <w:rPr>
          <w:color w:val="000000"/>
          <w:lang w:val="en-US"/>
        </w:rPr>
      </w:pPr>
      <w:commentRangeStart w:id="151"/>
      <w:r w:rsidRPr="00E15E95">
        <w:rPr>
          <w:color w:val="000000"/>
          <w:lang w:val="en-US"/>
        </w:rPr>
        <w:t>GAN</w:t>
      </w:r>
      <w:commentRangeEnd w:id="151"/>
      <w:r>
        <w:rPr>
          <w:rStyle w:val="Refdecomentrio"/>
        </w:rPr>
        <w:commentReference w:id="151"/>
      </w:r>
      <w:r w:rsidRPr="00E15E95">
        <w:rPr>
          <w:color w:val="000000"/>
          <w:lang w:val="en-US"/>
        </w:rPr>
        <w:t>NES, Liz. </w:t>
      </w:r>
      <w:r w:rsidRPr="00E15E95">
        <w:rPr>
          <w:rStyle w:val="Forte"/>
          <w:color w:val="000000"/>
          <w:lang w:val="en-US"/>
        </w:rPr>
        <w:t>Dan Ariely’s Timeful App Helps You Better Apply Your Time</w:t>
      </w:r>
      <w:r w:rsidRPr="00E15E95">
        <w:rPr>
          <w:color w:val="000000"/>
          <w:lang w:val="en-US"/>
        </w:rPr>
        <w:t xml:space="preserve">. Vox. </w:t>
      </w:r>
      <w:r>
        <w:rPr>
          <w:color w:val="000000"/>
        </w:rPr>
        <w:t xml:space="preserve">Disponível em: </w:t>
      </w:r>
      <w:commentRangeStart w:id="152"/>
      <w:r>
        <w:rPr>
          <w:color w:val="000000"/>
        </w:rPr>
        <w:t>&lt;</w:t>
      </w:r>
      <w:commentRangeEnd w:id="152"/>
      <w:r>
        <w:rPr>
          <w:rStyle w:val="Refdecomentrio"/>
        </w:rPr>
        <w:commentReference w:id="152"/>
      </w:r>
      <w:r>
        <w:rPr>
          <w:color w:val="000000"/>
        </w:rPr>
        <w:t>https://www.vox.com/2014/7/31/11629372/dan-arielys-timeful-app-helps-you-better-apply-your-time</w:t>
      </w:r>
      <w:commentRangeStart w:id="153"/>
      <w:r>
        <w:rPr>
          <w:color w:val="000000"/>
        </w:rPr>
        <w:t>&gt;</w:t>
      </w:r>
      <w:commentRangeEnd w:id="153"/>
      <w:r>
        <w:rPr>
          <w:rStyle w:val="Refdecomentrio"/>
        </w:rPr>
        <w:commentReference w:id="153"/>
      </w:r>
      <w:r>
        <w:rPr>
          <w:color w:val="000000"/>
        </w:rPr>
        <w:t xml:space="preserve">. </w:t>
      </w:r>
      <w:r w:rsidRPr="00B5219F">
        <w:rPr>
          <w:color w:val="000000"/>
          <w:lang w:val="en-US"/>
        </w:rPr>
        <w:t>Acesso em: 4 Oct. 2021</w:t>
      </w:r>
    </w:p>
    <w:p w14:paraId="73F1122D" w14:textId="77777777" w:rsidR="00BA78D8" w:rsidRDefault="00BA78D8" w:rsidP="008D2AC7">
      <w:pPr>
        <w:pStyle w:val="NormalWeb"/>
        <w:spacing w:before="0" w:beforeAutospacing="0" w:after="0" w:afterAutospacing="0"/>
        <w:contextualSpacing/>
        <w:rPr>
          <w:lang w:val="en-US"/>
        </w:rPr>
      </w:pPr>
    </w:p>
    <w:p w14:paraId="02534B67" w14:textId="77777777" w:rsidR="00BA78D8" w:rsidRPr="00CA72E3" w:rsidRDefault="00BA78D8" w:rsidP="008D2AC7">
      <w:pPr>
        <w:pStyle w:val="NormalWeb"/>
        <w:spacing w:before="0" w:beforeAutospacing="0" w:after="0" w:afterAutospacing="0"/>
        <w:contextualSpacing/>
        <w:rPr>
          <w:color w:val="000000"/>
          <w:lang w:val="en-US"/>
        </w:rPr>
      </w:pPr>
      <w:commentRangeStart w:id="154"/>
      <w:r w:rsidRPr="0010089D">
        <w:rPr>
          <w:lang w:val="en-US"/>
        </w:rPr>
        <w:t>GAW</w:t>
      </w:r>
      <w:commentRangeEnd w:id="154"/>
      <w:r>
        <w:rPr>
          <w:rStyle w:val="Refdecomentrio"/>
        </w:rPr>
        <w:commentReference w:id="154"/>
      </w:r>
      <w:r w:rsidRPr="0010089D">
        <w:rPr>
          <w:lang w:val="en-US"/>
        </w:rPr>
        <w:t xml:space="preserve">LEY, Alex, </w:t>
      </w:r>
      <w:r w:rsidRPr="0010089D">
        <w:rPr>
          <w:rStyle w:val="Forte"/>
          <w:lang w:val="en-US"/>
        </w:rPr>
        <w:t>Time is on your side welcoming Timeful to Google</w:t>
      </w:r>
      <w:r w:rsidRPr="0010089D">
        <w:rPr>
          <w:lang w:val="en-US"/>
        </w:rPr>
        <w:t>, Official Gmail Blog, disponível em: &lt;</w:t>
      </w:r>
      <w:r w:rsidRPr="0062154B">
        <w:rPr>
          <w:lang w:val="en-US"/>
        </w:rPr>
        <w:t>https://gmail.googleblog.com/2015/05/time-is-on-your-sidewelcoming-timeful.html</w:t>
      </w:r>
      <w:r w:rsidRPr="0010089D">
        <w:rPr>
          <w:lang w:val="en-US"/>
        </w:rPr>
        <w:t>&gt;, acesso em: 5 Oct. 2021.</w:t>
      </w:r>
      <w:r w:rsidRPr="00333582" w:rsidDel="0010089D">
        <w:rPr>
          <w:color w:val="000000"/>
          <w:lang w:val="en-US"/>
        </w:rPr>
        <w:t xml:space="preserve"> </w:t>
      </w:r>
    </w:p>
    <w:p w14:paraId="50806198" w14:textId="77777777" w:rsidR="00BA78D8" w:rsidRPr="008D2AC7" w:rsidRDefault="00BA78D8" w:rsidP="008D2AC7">
      <w:pPr>
        <w:pStyle w:val="NormalWeb"/>
        <w:spacing w:before="0" w:beforeAutospacing="0" w:after="0" w:afterAutospacing="0"/>
        <w:contextualSpacing/>
        <w:rPr>
          <w:color w:val="000000"/>
          <w:lang w:val="en-US"/>
        </w:rPr>
      </w:pPr>
    </w:p>
    <w:p w14:paraId="682CE061" w14:textId="77777777" w:rsidR="00BA78D8" w:rsidRDefault="00BA78D8"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r>
        <w:rPr>
          <w:rStyle w:val="Forte"/>
          <w:color w:val="000000"/>
        </w:rPr>
        <w:t>Sensors</w:t>
      </w:r>
      <w:r>
        <w:rPr>
          <w:color w:val="000000"/>
        </w:rPr>
        <w:t>, v. 19, n. 12, p. 2803, 2019. Disponível em: &lt;https://www.mdpi.com/1424-8220/19/12/2803&gt;. Acesso em: 21 Sep. 2021.</w:t>
      </w:r>
      <w:r>
        <w:rPr>
          <w:color w:val="000000"/>
        </w:rPr>
        <w:br/>
      </w:r>
    </w:p>
    <w:p w14:paraId="1CA8EA1E" w14:textId="77777777" w:rsidR="00BA78D8" w:rsidRPr="00FA094A" w:rsidRDefault="00BA78D8" w:rsidP="008D2AC7">
      <w:pPr>
        <w:pStyle w:val="NormalWeb"/>
        <w:spacing w:before="0" w:beforeAutospacing="0" w:after="0" w:afterAutospacing="0"/>
        <w:contextualSpacing/>
        <w:rPr>
          <w:b/>
          <w:bCs/>
          <w:color w:val="000000"/>
        </w:rPr>
      </w:pPr>
      <w:r>
        <w:t xml:space="preserve">OLIVEIRA, Francisco; OLIVEIRA, Fernando. </w:t>
      </w:r>
      <w:commentRangeStart w:id="155"/>
      <w:r>
        <w:rPr>
          <w:b/>
          <w:bCs/>
        </w:rPr>
        <w:t>INTERAÇÃO HUMANO COMPUTADOR. 2ª Edição. Fortaleza: Editora UAB/UECE, 2015.</w:t>
      </w:r>
      <w:commentRangeEnd w:id="155"/>
      <w:r>
        <w:rPr>
          <w:rStyle w:val="Refdecomentrio"/>
        </w:rPr>
        <w:commentReference w:id="155"/>
      </w:r>
    </w:p>
    <w:p w14:paraId="172A4490" w14:textId="77777777" w:rsidR="00BA78D8" w:rsidRDefault="00BA78D8" w:rsidP="008D2AC7">
      <w:pPr>
        <w:pStyle w:val="NormalWeb"/>
        <w:spacing w:before="0" w:beforeAutospacing="0" w:after="0" w:afterAutospacing="0"/>
        <w:contextualSpacing/>
        <w:rPr>
          <w:color w:val="000000"/>
        </w:rPr>
      </w:pPr>
    </w:p>
    <w:p w14:paraId="4B94FC9D" w14:textId="77777777" w:rsidR="00BA78D8" w:rsidRDefault="00BA78D8" w:rsidP="008D2AC7">
      <w:pPr>
        <w:pStyle w:val="NormalWeb"/>
        <w:spacing w:before="0" w:beforeAutospacing="0" w:after="0" w:afterAutospacing="0"/>
        <w:contextualSpacing/>
        <w:rPr>
          <w:color w:val="000000"/>
        </w:rPr>
      </w:pPr>
      <w:r>
        <w:rPr>
          <w:color w:val="000000"/>
        </w:rPr>
        <w:t>‌</w:t>
      </w:r>
      <w:r>
        <w:rPr>
          <w:rStyle w:val="Forte"/>
          <w:color w:val="000000"/>
        </w:rPr>
        <w:t>Teleco - Celular por Município</w:t>
      </w:r>
      <w:r>
        <w:rPr>
          <w:color w:val="000000"/>
        </w:rPr>
        <w:t xml:space="preserve">. Teleco.com.br. Disponível em: </w:t>
      </w:r>
      <w:commentRangeStart w:id="156"/>
      <w:r>
        <w:rPr>
          <w:color w:val="000000"/>
        </w:rPr>
        <w:t>&lt;</w:t>
      </w:r>
      <w:commentRangeEnd w:id="156"/>
      <w:r>
        <w:rPr>
          <w:rStyle w:val="Refdecomentrio"/>
        </w:rPr>
        <w:commentReference w:id="156"/>
      </w:r>
      <w:r>
        <w:rPr>
          <w:color w:val="000000"/>
        </w:rPr>
        <w:t>https://www.teleco.com.br/ncel_cidades2.asp</w:t>
      </w:r>
      <w:commentRangeStart w:id="157"/>
      <w:r>
        <w:rPr>
          <w:color w:val="000000"/>
        </w:rPr>
        <w:t>&gt;</w:t>
      </w:r>
      <w:commentRangeEnd w:id="157"/>
      <w:r>
        <w:rPr>
          <w:rStyle w:val="Refdecomentrio"/>
        </w:rPr>
        <w:commentReference w:id="157"/>
      </w:r>
      <w:r>
        <w:rPr>
          <w:color w:val="000000"/>
        </w:rPr>
        <w:t>. Acesso em: 26 Sep. 2021.</w:t>
      </w:r>
    </w:p>
    <w:p w14:paraId="2DABE4A2" w14:textId="77777777" w:rsidR="00BA78D8" w:rsidRDefault="00BA78D8" w:rsidP="008D2AC7">
      <w:pPr>
        <w:pStyle w:val="NormalWeb"/>
        <w:spacing w:before="0" w:beforeAutospacing="0" w:after="0" w:afterAutospacing="0"/>
        <w:contextualSpacing/>
        <w:rPr>
          <w:color w:val="000000"/>
        </w:rPr>
      </w:pPr>
    </w:p>
    <w:p w14:paraId="366EED46" w14:textId="77777777" w:rsidR="00BA78D8" w:rsidRPr="00B5219F" w:rsidRDefault="00BA78D8" w:rsidP="008D2AC7">
      <w:pPr>
        <w:pStyle w:val="NormalWeb"/>
        <w:spacing w:before="0" w:beforeAutospacing="0" w:after="0" w:afterAutospacing="0"/>
        <w:contextualSpacing/>
        <w:rPr>
          <w:color w:val="000000"/>
        </w:rPr>
      </w:pPr>
      <w:r>
        <w:rPr>
          <w:color w:val="000000"/>
        </w:rPr>
        <w:t xml:space="preserve">TOSCAN, </w:t>
      </w:r>
      <w:commentRangeStart w:id="158"/>
      <w:r>
        <w:rPr>
          <w:color w:val="000000"/>
        </w:rPr>
        <w:t>LUIZ FERNANDO</w:t>
      </w:r>
      <w:commentRangeEnd w:id="158"/>
      <w:r>
        <w:rPr>
          <w:rStyle w:val="Refdecomentrio"/>
        </w:rPr>
        <w:commentReference w:id="158"/>
      </w:r>
      <w:r>
        <w:rPr>
          <w:color w:val="000000"/>
        </w:rPr>
        <w:t>. Protótipo de um assistente pessoal digital inteligente. </w:t>
      </w:r>
      <w:r>
        <w:rPr>
          <w:rStyle w:val="Forte"/>
          <w:color w:val="000000"/>
        </w:rPr>
        <w:t>Utfpr.edu.br</w:t>
      </w:r>
      <w:r>
        <w:rPr>
          <w:color w:val="000000"/>
        </w:rPr>
        <w:t xml:space="preserve">, 2019. Disponível em: </w:t>
      </w:r>
      <w:commentRangeStart w:id="159"/>
      <w:r>
        <w:rPr>
          <w:color w:val="000000"/>
        </w:rPr>
        <w:t>&lt;</w:t>
      </w:r>
      <w:commentRangeEnd w:id="159"/>
      <w:r>
        <w:rPr>
          <w:rStyle w:val="Refdecomentrio"/>
        </w:rPr>
        <w:commentReference w:id="159"/>
      </w:r>
      <w:r>
        <w:rPr>
          <w:color w:val="000000"/>
        </w:rPr>
        <w:t>http://repositorio.utfpr.edu.br:8080/jspui/handle/1/24367</w:t>
      </w:r>
      <w:commentRangeStart w:id="160"/>
      <w:r>
        <w:rPr>
          <w:color w:val="000000"/>
        </w:rPr>
        <w:t>&gt;</w:t>
      </w:r>
      <w:commentRangeEnd w:id="160"/>
      <w:r>
        <w:rPr>
          <w:rStyle w:val="Refdecomentrio"/>
        </w:rPr>
        <w:commentReference w:id="160"/>
      </w:r>
      <w:r>
        <w:rPr>
          <w:color w:val="000000"/>
        </w:rPr>
        <w:t xml:space="preserve">. </w:t>
      </w:r>
      <w:r w:rsidRPr="00B5219F">
        <w:rPr>
          <w:color w:val="000000"/>
        </w:rPr>
        <w:t>Acesso em: 21 Sep. 2021.</w:t>
      </w:r>
    </w:p>
    <w:p w14:paraId="589168C6" w14:textId="77777777" w:rsidR="00BA78D8" w:rsidRDefault="00BA78D8" w:rsidP="008D2AC7">
      <w:pPr>
        <w:pStyle w:val="NormalWeb"/>
        <w:spacing w:before="0" w:beforeAutospacing="0" w:after="0" w:afterAutospacing="0"/>
        <w:contextualSpacing/>
        <w:rPr>
          <w:color w:val="000000"/>
        </w:rPr>
      </w:pPr>
      <w:r>
        <w:rPr>
          <w:color w:val="000000"/>
        </w:rPr>
        <w:t>‌</w:t>
      </w:r>
    </w:p>
    <w:p w14:paraId="5D6D65AB" w14:textId="77777777" w:rsidR="00BA78D8" w:rsidRDefault="00BA78D8" w:rsidP="00297E61">
      <w:pPr>
        <w:pStyle w:val="NormalWeb"/>
        <w:spacing w:before="0" w:beforeAutospacing="0" w:after="0" w:afterAutospacing="0"/>
        <w:contextualSpacing/>
        <w:rPr>
          <w:rStyle w:val="Forte"/>
          <w:color w:val="000000"/>
        </w:rPr>
      </w:pPr>
      <w:commentRangeStart w:id="161"/>
      <w:r>
        <w:t>VIT</w:t>
      </w:r>
      <w:commentRangeEnd w:id="161"/>
      <w:r>
        <w:rPr>
          <w:rStyle w:val="Refdecomentrio"/>
        </w:rPr>
        <w:commentReference w:id="161"/>
      </w:r>
      <w:r>
        <w:t xml:space="preserve">ORIA, Luana, </w:t>
      </w:r>
      <w:r>
        <w:rPr>
          <w:rStyle w:val="Forte"/>
        </w:rPr>
        <w:t>De que maneira as tecnologias nos ajudam no dia a dia?</w:t>
      </w:r>
      <w:r>
        <w:t>, UpperSoft, disponível em: &lt;</w:t>
      </w:r>
      <w:r w:rsidRPr="008D2AC7">
        <w:t>https://uppersoft.com.br/tecnologia-dia-a-dia/</w:t>
      </w:r>
      <w:r>
        <w:t>&gt;, acesso em: 5 Oct. 2021.</w:t>
      </w:r>
      <w:r w:rsidDel="004972F5">
        <w:rPr>
          <w:rStyle w:val="Forte"/>
          <w:color w:val="000000"/>
        </w:rPr>
        <w:t xml:space="preserve"> </w:t>
      </w:r>
    </w:p>
    <w:p w14:paraId="48E246FC" w14:textId="77777777" w:rsidR="00BA78D8" w:rsidRDefault="00BA78D8" w:rsidP="00297E61">
      <w:pPr>
        <w:pStyle w:val="NormalWeb"/>
        <w:spacing w:before="0" w:beforeAutospacing="0" w:after="0" w:afterAutospacing="0"/>
        <w:contextualSpacing/>
        <w:rPr>
          <w:rStyle w:val="Forte"/>
          <w:color w:val="000000"/>
        </w:rPr>
      </w:pPr>
    </w:p>
    <w:p w14:paraId="2BCA00AC" w14:textId="77777777" w:rsidR="00BA78D8" w:rsidRDefault="00BA78D8">
      <w:pPr>
        <w:rPr>
          <w:rStyle w:val="Forte"/>
          <w:color w:val="000000"/>
        </w:rPr>
      </w:pPr>
      <w:r>
        <w:rPr>
          <w:rStyle w:val="Forte"/>
          <w:color w:val="000000"/>
        </w:rPr>
        <w:br w:type="page"/>
      </w:r>
    </w:p>
    <w:p w14:paraId="7F889920" w14:textId="77777777" w:rsidR="00BA78D8" w:rsidRPr="00340EA0" w:rsidRDefault="00BA78D8" w:rsidP="000A6BFB">
      <w:pPr>
        <w:pStyle w:val="TF-xAvalTTULO"/>
      </w:pPr>
      <w:r w:rsidRPr="00340EA0">
        <w:lastRenderedPageBreak/>
        <w:t xml:space="preserve">FORMULÁRIO  DE  avaliação </w:t>
      </w:r>
      <w:r>
        <w:t xml:space="preserve">SIS </w:t>
      </w:r>
      <w:r w:rsidRPr="00340EA0">
        <w:t>– PROFESSOR TCC I</w:t>
      </w:r>
    </w:p>
    <w:p w14:paraId="36676E3E" w14:textId="77777777" w:rsidR="00BA78D8" w:rsidRDefault="00BA78D8" w:rsidP="000A6BFB">
      <w:pPr>
        <w:pStyle w:val="TF-xAvalLINHA"/>
      </w:pPr>
      <w:r w:rsidRPr="00320BFA">
        <w:t>Avaliador(a):</w:t>
      </w:r>
      <w:r w:rsidRPr="00320BFA">
        <w:tab/>
      </w:r>
      <w:r>
        <w:t>Dalton Solano dos Reis</w:t>
      </w:r>
    </w:p>
    <w:p w14:paraId="38FCFFB0" w14:textId="77777777" w:rsidR="00BA78D8" w:rsidRPr="00320BFA" w:rsidRDefault="00BA78D8" w:rsidP="000A6BF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572"/>
        <w:gridCol w:w="353"/>
        <w:gridCol w:w="837"/>
        <w:gridCol w:w="353"/>
      </w:tblGrid>
      <w:tr w:rsidR="00BA78D8" w:rsidRPr="00320BFA" w14:paraId="590A9E68"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CE9E17F" w14:textId="77777777" w:rsidR="00BA78D8" w:rsidRPr="00320BFA" w:rsidRDefault="00BA78D8"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37CA7D2" w14:textId="77777777" w:rsidR="00BA78D8" w:rsidRPr="00320BFA" w:rsidRDefault="00BA78D8"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03EDF3C" w14:textId="77777777" w:rsidR="00BA78D8" w:rsidRPr="00320BFA" w:rsidRDefault="00BA78D8"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706C042" w14:textId="77777777" w:rsidR="00BA78D8" w:rsidRPr="00320BFA" w:rsidRDefault="00BA78D8" w:rsidP="008F1BCC">
            <w:pPr>
              <w:pStyle w:val="TF-xAvalITEMTABELA"/>
            </w:pPr>
            <w:r w:rsidRPr="00320BFA">
              <w:t>não atende</w:t>
            </w:r>
          </w:p>
        </w:tc>
      </w:tr>
      <w:tr w:rsidR="00BA78D8" w:rsidRPr="00320BFA" w14:paraId="47EC5469"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76BF47F" w14:textId="77777777" w:rsidR="00BA78D8" w:rsidRPr="00320BFA" w:rsidRDefault="00BA78D8"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38F5127" w14:textId="77777777" w:rsidR="00BA78D8" w:rsidRPr="00320BFA" w:rsidRDefault="00BA78D8" w:rsidP="00BA78D8">
            <w:pPr>
              <w:pStyle w:val="TF-xAvalITEM"/>
              <w:numPr>
                <w:ilvl w:val="0"/>
                <w:numId w:val="7"/>
              </w:numPr>
            </w:pPr>
            <w:r w:rsidRPr="00320BFA">
              <w:t>INTRODUÇÃO</w:t>
            </w:r>
          </w:p>
          <w:p w14:paraId="3C2914AB" w14:textId="77777777" w:rsidR="00BA78D8" w:rsidRPr="00320BFA" w:rsidRDefault="00BA78D8"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0F0AB340" w14:textId="77777777" w:rsidR="00BA78D8" w:rsidRPr="00320BFA" w:rsidRDefault="00BA78D8"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288B4A89" w14:textId="77777777" w:rsidR="00BA78D8" w:rsidRPr="00320BFA" w:rsidRDefault="00BA78D8"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2B72AA9" w14:textId="77777777" w:rsidR="00BA78D8" w:rsidRPr="00320BFA" w:rsidRDefault="00BA78D8" w:rsidP="008F1BCC">
            <w:pPr>
              <w:ind w:left="709" w:hanging="709"/>
              <w:jc w:val="center"/>
              <w:rPr>
                <w:sz w:val="18"/>
              </w:rPr>
            </w:pPr>
          </w:p>
        </w:tc>
      </w:tr>
      <w:tr w:rsidR="00BA78D8" w:rsidRPr="00320BFA" w14:paraId="3A543417"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6F10C5"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E33121" w14:textId="77777777" w:rsidR="00BA78D8" w:rsidRPr="00320BFA" w:rsidRDefault="00BA78D8"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59E0977A"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8201105"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1399D4C" w14:textId="77777777" w:rsidR="00BA78D8" w:rsidRPr="00320BFA" w:rsidRDefault="00BA78D8" w:rsidP="008F1BCC">
            <w:pPr>
              <w:ind w:left="709" w:hanging="709"/>
              <w:jc w:val="center"/>
              <w:rPr>
                <w:sz w:val="18"/>
              </w:rPr>
            </w:pPr>
          </w:p>
        </w:tc>
      </w:tr>
      <w:tr w:rsidR="00BA78D8" w:rsidRPr="00320BFA" w14:paraId="7316F3AD"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5F3B22"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F6C6CF5" w14:textId="77777777" w:rsidR="00BA78D8" w:rsidRPr="00320BFA" w:rsidRDefault="00BA78D8" w:rsidP="00BA78D8">
            <w:pPr>
              <w:pStyle w:val="TF-xAvalITEM"/>
              <w:numPr>
                <w:ilvl w:val="0"/>
                <w:numId w:val="7"/>
              </w:numPr>
            </w:pPr>
            <w:r w:rsidRPr="00320BFA">
              <w:t>OBJETIVOS</w:t>
            </w:r>
          </w:p>
          <w:p w14:paraId="1D9CB22C" w14:textId="77777777" w:rsidR="00BA78D8" w:rsidRPr="00320BFA" w:rsidRDefault="00BA78D8"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1F6BFA2F"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C699965"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2E73A2" w14:textId="77777777" w:rsidR="00BA78D8" w:rsidRPr="00320BFA" w:rsidRDefault="00BA78D8" w:rsidP="008F1BCC">
            <w:pPr>
              <w:ind w:left="709" w:hanging="709"/>
              <w:jc w:val="center"/>
              <w:rPr>
                <w:sz w:val="18"/>
              </w:rPr>
            </w:pPr>
          </w:p>
        </w:tc>
      </w:tr>
      <w:tr w:rsidR="00BA78D8" w:rsidRPr="00320BFA" w14:paraId="6A7E3FFB"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28F2E48"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9EF5280" w14:textId="77777777" w:rsidR="00BA78D8" w:rsidRPr="00320BFA" w:rsidRDefault="00BA78D8"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4D3CEA3E"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4F31C06"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86E14D" w14:textId="77777777" w:rsidR="00BA78D8" w:rsidRPr="00320BFA" w:rsidRDefault="00BA78D8" w:rsidP="008F1BCC">
            <w:pPr>
              <w:ind w:left="709" w:hanging="709"/>
              <w:jc w:val="center"/>
              <w:rPr>
                <w:sz w:val="18"/>
              </w:rPr>
            </w:pPr>
          </w:p>
        </w:tc>
      </w:tr>
      <w:tr w:rsidR="00BA78D8" w:rsidRPr="00320BFA" w14:paraId="2EF6CEA3"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8696783"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EB4D293" w14:textId="77777777" w:rsidR="00BA78D8" w:rsidRPr="00320BFA" w:rsidRDefault="00BA78D8" w:rsidP="00BA78D8">
            <w:pPr>
              <w:pStyle w:val="TF-xAvalITEM"/>
              <w:numPr>
                <w:ilvl w:val="0"/>
                <w:numId w:val="7"/>
              </w:numPr>
            </w:pPr>
            <w:r w:rsidRPr="00320BFA">
              <w:t>TRABALHOS CORRELATOS</w:t>
            </w:r>
          </w:p>
          <w:p w14:paraId="09FF1DE8" w14:textId="77777777" w:rsidR="00BA78D8" w:rsidRPr="00320BFA" w:rsidRDefault="00BA78D8"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1B2B123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E66A604"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2FBBFB9" w14:textId="77777777" w:rsidR="00BA78D8" w:rsidRPr="00320BFA" w:rsidRDefault="00BA78D8" w:rsidP="008F1BCC">
            <w:pPr>
              <w:ind w:left="709" w:hanging="709"/>
              <w:jc w:val="center"/>
              <w:rPr>
                <w:sz w:val="18"/>
              </w:rPr>
            </w:pPr>
          </w:p>
        </w:tc>
      </w:tr>
      <w:tr w:rsidR="00BA78D8" w:rsidRPr="00320BFA" w14:paraId="21EAC2D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D62000E"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A905CF" w14:textId="77777777" w:rsidR="00BA78D8" w:rsidRPr="00320BFA" w:rsidRDefault="00BA78D8" w:rsidP="00BA78D8">
            <w:pPr>
              <w:pStyle w:val="TF-xAvalITEM"/>
              <w:numPr>
                <w:ilvl w:val="0"/>
                <w:numId w:val="7"/>
              </w:numPr>
            </w:pPr>
            <w:r w:rsidRPr="00320BFA">
              <w:t>JUSTIFICATIVA</w:t>
            </w:r>
          </w:p>
          <w:p w14:paraId="46509F2E" w14:textId="77777777" w:rsidR="00BA78D8" w:rsidRPr="00320BFA" w:rsidRDefault="00BA78D8"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1DF77E6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AB91554"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73FE2C" w14:textId="77777777" w:rsidR="00BA78D8" w:rsidRPr="00320BFA" w:rsidRDefault="00BA78D8" w:rsidP="008F1BCC">
            <w:pPr>
              <w:ind w:left="709" w:hanging="709"/>
              <w:jc w:val="center"/>
              <w:rPr>
                <w:sz w:val="18"/>
              </w:rPr>
            </w:pPr>
          </w:p>
        </w:tc>
      </w:tr>
      <w:tr w:rsidR="00BA78D8" w:rsidRPr="00320BFA" w14:paraId="02A3C28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6417850"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8B17678" w14:textId="77777777" w:rsidR="00BA78D8" w:rsidRPr="00320BFA" w:rsidRDefault="00BA78D8"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2B1AB88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25F234"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9C98298" w14:textId="77777777" w:rsidR="00BA78D8" w:rsidRPr="00320BFA" w:rsidRDefault="00BA78D8" w:rsidP="008F1BCC">
            <w:pPr>
              <w:ind w:left="709" w:hanging="709"/>
              <w:jc w:val="center"/>
              <w:rPr>
                <w:sz w:val="18"/>
              </w:rPr>
            </w:pPr>
          </w:p>
        </w:tc>
      </w:tr>
      <w:tr w:rsidR="00BA78D8" w:rsidRPr="00320BFA" w14:paraId="0FA0385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F6BAA69"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0755C68" w14:textId="77777777" w:rsidR="00BA78D8" w:rsidRPr="00320BFA" w:rsidRDefault="00BA78D8"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7166DF97"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29C8D95"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F04BFF" w14:textId="77777777" w:rsidR="00BA78D8" w:rsidRPr="00320BFA" w:rsidRDefault="00BA78D8" w:rsidP="008F1BCC">
            <w:pPr>
              <w:ind w:left="709" w:hanging="709"/>
              <w:jc w:val="center"/>
              <w:rPr>
                <w:sz w:val="18"/>
              </w:rPr>
            </w:pPr>
          </w:p>
        </w:tc>
      </w:tr>
      <w:tr w:rsidR="00BA78D8" w:rsidRPr="00320BFA" w14:paraId="47B47F0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9D94F5"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8683574" w14:textId="77777777" w:rsidR="00BA78D8" w:rsidRPr="00320BFA" w:rsidRDefault="00BA78D8" w:rsidP="00BA78D8">
            <w:pPr>
              <w:pStyle w:val="TF-xAvalITEM"/>
              <w:numPr>
                <w:ilvl w:val="0"/>
                <w:numId w:val="7"/>
              </w:numPr>
            </w:pPr>
            <w:r w:rsidRPr="00320BFA">
              <w:t>REQUISITOS PRINCIPAIS DO PROBLEMA A SER TRABALHADO</w:t>
            </w:r>
          </w:p>
          <w:p w14:paraId="20D74A55" w14:textId="77777777" w:rsidR="00BA78D8" w:rsidRPr="00320BFA" w:rsidRDefault="00BA78D8"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7E4B5247"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A05EDD"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63FB81" w14:textId="77777777" w:rsidR="00BA78D8" w:rsidRPr="00320BFA" w:rsidRDefault="00BA78D8" w:rsidP="008F1BCC">
            <w:pPr>
              <w:ind w:left="709" w:hanging="709"/>
              <w:jc w:val="center"/>
              <w:rPr>
                <w:sz w:val="18"/>
              </w:rPr>
            </w:pPr>
          </w:p>
        </w:tc>
      </w:tr>
      <w:tr w:rsidR="00BA78D8" w:rsidRPr="00320BFA" w14:paraId="1A27AEB1"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27ABA82"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952148B" w14:textId="77777777" w:rsidR="00BA78D8" w:rsidRPr="00320BFA" w:rsidRDefault="00BA78D8" w:rsidP="00BA78D8">
            <w:pPr>
              <w:pStyle w:val="TF-xAvalITEM"/>
              <w:numPr>
                <w:ilvl w:val="0"/>
                <w:numId w:val="7"/>
              </w:numPr>
            </w:pPr>
            <w:r w:rsidRPr="00320BFA">
              <w:t>METODOLOGIA</w:t>
            </w:r>
          </w:p>
          <w:p w14:paraId="0CEB1A80" w14:textId="77777777" w:rsidR="00BA78D8" w:rsidRPr="00320BFA" w:rsidRDefault="00BA78D8"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32645999"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ECE05CB"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C113F6" w14:textId="77777777" w:rsidR="00BA78D8" w:rsidRPr="00320BFA" w:rsidRDefault="00BA78D8" w:rsidP="008F1BCC">
            <w:pPr>
              <w:ind w:left="709" w:hanging="709"/>
              <w:jc w:val="center"/>
              <w:rPr>
                <w:sz w:val="18"/>
              </w:rPr>
            </w:pPr>
          </w:p>
        </w:tc>
      </w:tr>
      <w:tr w:rsidR="00BA78D8" w:rsidRPr="00320BFA" w14:paraId="0F2D6780"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658C78"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5CAE56E" w14:textId="77777777" w:rsidR="00BA78D8" w:rsidRPr="00320BFA" w:rsidRDefault="00BA78D8"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03D0A753"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6AFC017"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692140" w14:textId="77777777" w:rsidR="00BA78D8" w:rsidRPr="00320BFA" w:rsidRDefault="00BA78D8" w:rsidP="008F1BCC">
            <w:pPr>
              <w:ind w:left="709" w:hanging="709"/>
              <w:jc w:val="center"/>
              <w:rPr>
                <w:sz w:val="18"/>
              </w:rPr>
            </w:pPr>
          </w:p>
        </w:tc>
      </w:tr>
      <w:tr w:rsidR="00BA78D8" w:rsidRPr="00320BFA" w14:paraId="0AC59CCE"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E84568"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BB918D" w14:textId="77777777" w:rsidR="00BA78D8" w:rsidRPr="00320BFA" w:rsidRDefault="00BA78D8" w:rsidP="00BA78D8">
            <w:pPr>
              <w:pStyle w:val="TF-xAvalITEM"/>
              <w:numPr>
                <w:ilvl w:val="0"/>
                <w:numId w:val="7"/>
              </w:numPr>
            </w:pPr>
            <w:r w:rsidRPr="00320BFA">
              <w:t>REVISÃO BIBLIOGRÁFICA</w:t>
            </w:r>
            <w:r>
              <w:t xml:space="preserve"> (atenção para a diferença de conteúdo entre projeto e pré-projeto)</w:t>
            </w:r>
          </w:p>
          <w:p w14:paraId="4ECBC835" w14:textId="77777777" w:rsidR="00BA78D8" w:rsidRPr="00320BFA" w:rsidRDefault="00BA78D8"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7ACC6800"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EBEC489"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866B0D" w14:textId="77777777" w:rsidR="00BA78D8" w:rsidRPr="00320BFA" w:rsidRDefault="00BA78D8" w:rsidP="008F1BCC">
            <w:pPr>
              <w:ind w:left="709" w:hanging="709"/>
              <w:jc w:val="center"/>
              <w:rPr>
                <w:sz w:val="18"/>
              </w:rPr>
            </w:pPr>
          </w:p>
        </w:tc>
      </w:tr>
      <w:tr w:rsidR="00BA78D8" w:rsidRPr="00320BFA" w14:paraId="7F5DEAE0"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A1D3E76" w14:textId="77777777" w:rsidR="00BA78D8" w:rsidRPr="00320BFA" w:rsidRDefault="00BA78D8"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EF2147A" w14:textId="77777777" w:rsidR="00BA78D8" w:rsidRPr="00320BFA" w:rsidRDefault="00BA78D8"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18085D7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3F69392"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5880CBF" w14:textId="77777777" w:rsidR="00BA78D8" w:rsidRPr="00320BFA" w:rsidRDefault="00BA78D8" w:rsidP="008F1BCC">
            <w:pPr>
              <w:ind w:left="709" w:hanging="709"/>
              <w:jc w:val="center"/>
              <w:rPr>
                <w:sz w:val="18"/>
              </w:rPr>
            </w:pPr>
          </w:p>
        </w:tc>
      </w:tr>
      <w:tr w:rsidR="00BA78D8" w:rsidRPr="00320BFA" w14:paraId="2D880AD9"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1089E5E" w14:textId="77777777" w:rsidR="00BA78D8" w:rsidRPr="00320BFA" w:rsidRDefault="00BA78D8"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52B053E3" w14:textId="77777777" w:rsidR="00BA78D8" w:rsidRPr="00320BFA" w:rsidRDefault="00BA78D8" w:rsidP="00BA78D8">
            <w:pPr>
              <w:pStyle w:val="TF-xAvalITEM"/>
              <w:numPr>
                <w:ilvl w:val="0"/>
                <w:numId w:val="7"/>
              </w:numPr>
            </w:pPr>
            <w:r w:rsidRPr="00320BFA">
              <w:t>LINGUAGEM USADA (redação)</w:t>
            </w:r>
          </w:p>
          <w:p w14:paraId="518F2034" w14:textId="77777777" w:rsidR="00BA78D8" w:rsidRPr="00320BFA" w:rsidRDefault="00BA78D8"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7AD34494" w14:textId="77777777" w:rsidR="00BA78D8" w:rsidRPr="00320BFA" w:rsidRDefault="00BA78D8"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15FACBDE" w14:textId="77777777" w:rsidR="00BA78D8" w:rsidRPr="00320BFA" w:rsidRDefault="00BA78D8"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16BBEEA" w14:textId="77777777" w:rsidR="00BA78D8" w:rsidRPr="00320BFA" w:rsidRDefault="00BA78D8" w:rsidP="008F1BCC">
            <w:pPr>
              <w:ind w:left="709" w:hanging="709"/>
              <w:jc w:val="center"/>
              <w:rPr>
                <w:sz w:val="18"/>
              </w:rPr>
            </w:pPr>
          </w:p>
        </w:tc>
      </w:tr>
      <w:tr w:rsidR="00BA78D8" w:rsidRPr="00320BFA" w14:paraId="73A7530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714F9A0"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AB96450" w14:textId="77777777" w:rsidR="00BA78D8" w:rsidRPr="00320BFA" w:rsidRDefault="00BA78D8"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154A2E34"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9DB2BE6"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2FFA6F" w14:textId="77777777" w:rsidR="00BA78D8" w:rsidRPr="00320BFA" w:rsidRDefault="00BA78D8" w:rsidP="008F1BCC">
            <w:pPr>
              <w:ind w:left="709" w:hanging="709"/>
              <w:jc w:val="center"/>
              <w:rPr>
                <w:sz w:val="18"/>
              </w:rPr>
            </w:pPr>
          </w:p>
        </w:tc>
      </w:tr>
      <w:tr w:rsidR="00BA78D8" w:rsidRPr="00320BFA" w14:paraId="24CA8F2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5294A85"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1CD0D1" w14:textId="77777777" w:rsidR="00BA78D8" w:rsidRPr="00320BFA" w:rsidRDefault="00BA78D8" w:rsidP="00BA78D8">
            <w:pPr>
              <w:pStyle w:val="TF-xAvalITEM"/>
              <w:numPr>
                <w:ilvl w:val="0"/>
                <w:numId w:val="7"/>
              </w:numPr>
            </w:pPr>
            <w:r w:rsidRPr="00320BFA">
              <w:t>ORGANIZAÇÃO E APRESENTAÇÃO GRÁFICA DO TEXTO</w:t>
            </w:r>
          </w:p>
          <w:p w14:paraId="0883CF8D" w14:textId="77777777" w:rsidR="00BA78D8" w:rsidRPr="00320BFA" w:rsidRDefault="00BA78D8"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43BDFDBC"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ABBE0E6"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AFBBF5" w14:textId="77777777" w:rsidR="00BA78D8" w:rsidRPr="00320BFA" w:rsidRDefault="00BA78D8" w:rsidP="008F1BCC">
            <w:pPr>
              <w:ind w:left="709" w:hanging="709"/>
              <w:jc w:val="center"/>
              <w:rPr>
                <w:sz w:val="18"/>
              </w:rPr>
            </w:pPr>
          </w:p>
        </w:tc>
      </w:tr>
      <w:tr w:rsidR="00BA78D8" w:rsidRPr="00320BFA" w14:paraId="307E1E70"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E1B8C3"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379C72A" w14:textId="77777777" w:rsidR="00BA78D8" w:rsidRPr="00320BFA" w:rsidRDefault="00BA78D8" w:rsidP="00BA78D8">
            <w:pPr>
              <w:pStyle w:val="TF-xAvalITEM"/>
              <w:numPr>
                <w:ilvl w:val="0"/>
                <w:numId w:val="7"/>
              </w:numPr>
            </w:pPr>
            <w:r w:rsidRPr="00320BFA">
              <w:t>ILUSTRAÇÕES (figuras, quadros, tabelas)</w:t>
            </w:r>
          </w:p>
          <w:p w14:paraId="61DA642E" w14:textId="77777777" w:rsidR="00BA78D8" w:rsidRPr="00320BFA" w:rsidRDefault="00BA78D8"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12423552" w14:textId="77777777" w:rsidR="00BA78D8" w:rsidRPr="00320BFA" w:rsidRDefault="00BA78D8"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10440E4" w14:textId="77777777" w:rsidR="00BA78D8" w:rsidRPr="00320BFA" w:rsidRDefault="00BA78D8" w:rsidP="008F1BCC">
            <w:pPr>
              <w:spacing w:before="80" w:after="80"/>
              <w:ind w:left="709" w:hanging="709"/>
              <w:jc w:val="center"/>
              <w:rPr>
                <w:sz w:val="18"/>
              </w:rPr>
            </w:pPr>
            <w:commentRangeStart w:id="162"/>
            <w:r>
              <w:rPr>
                <w:sz w:val="18"/>
              </w:rPr>
              <w:t>X</w:t>
            </w:r>
            <w:commentRangeEnd w:id="162"/>
            <w:r>
              <w:rPr>
                <w:rStyle w:val="Refdecomentrio"/>
              </w:rPr>
              <w:commentReference w:id="162"/>
            </w:r>
          </w:p>
        </w:tc>
        <w:tc>
          <w:tcPr>
            <w:tcW w:w="267" w:type="pct"/>
            <w:tcBorders>
              <w:top w:val="single" w:sz="4" w:space="0" w:color="auto"/>
              <w:left w:val="single" w:sz="4" w:space="0" w:color="auto"/>
              <w:bottom w:val="single" w:sz="4" w:space="0" w:color="auto"/>
              <w:right w:val="single" w:sz="12" w:space="0" w:color="auto"/>
            </w:tcBorders>
          </w:tcPr>
          <w:p w14:paraId="6B3A23D9" w14:textId="77777777" w:rsidR="00BA78D8" w:rsidRPr="00320BFA" w:rsidRDefault="00BA78D8" w:rsidP="008F1BCC">
            <w:pPr>
              <w:spacing w:before="80" w:after="80"/>
              <w:ind w:left="709" w:hanging="709"/>
              <w:jc w:val="center"/>
              <w:rPr>
                <w:sz w:val="18"/>
              </w:rPr>
            </w:pPr>
          </w:p>
        </w:tc>
      </w:tr>
      <w:tr w:rsidR="00BA78D8" w:rsidRPr="00320BFA" w14:paraId="7DB00F75"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628A06"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C55F220" w14:textId="77777777" w:rsidR="00BA78D8" w:rsidRPr="00320BFA" w:rsidRDefault="00BA78D8" w:rsidP="00BA78D8">
            <w:pPr>
              <w:pStyle w:val="TF-xAvalITEM"/>
              <w:numPr>
                <w:ilvl w:val="0"/>
                <w:numId w:val="7"/>
              </w:numPr>
            </w:pPr>
            <w:r w:rsidRPr="00320BFA">
              <w:t>REFERÊNCIAS E CITAÇÕES</w:t>
            </w:r>
          </w:p>
          <w:p w14:paraId="3836AFD5" w14:textId="77777777" w:rsidR="00BA78D8" w:rsidRPr="00320BFA" w:rsidRDefault="00BA78D8"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504621C" w14:textId="77777777" w:rsidR="00BA78D8" w:rsidRPr="00320BFA" w:rsidRDefault="00BA78D8"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4349CF2" w14:textId="77777777" w:rsidR="00BA78D8" w:rsidRPr="00320BFA" w:rsidRDefault="00BA78D8" w:rsidP="008F1BCC">
            <w:pPr>
              <w:ind w:left="709" w:hanging="709"/>
              <w:jc w:val="center"/>
              <w:rPr>
                <w:sz w:val="18"/>
              </w:rPr>
            </w:pPr>
            <w:commentRangeStart w:id="163"/>
            <w:r>
              <w:rPr>
                <w:sz w:val="18"/>
              </w:rPr>
              <w:t>X</w:t>
            </w:r>
            <w:commentRangeEnd w:id="163"/>
            <w:r>
              <w:rPr>
                <w:rStyle w:val="Refdecomentrio"/>
              </w:rPr>
              <w:commentReference w:id="163"/>
            </w:r>
          </w:p>
        </w:tc>
        <w:tc>
          <w:tcPr>
            <w:tcW w:w="267" w:type="pct"/>
            <w:tcBorders>
              <w:top w:val="single" w:sz="4" w:space="0" w:color="auto"/>
              <w:left w:val="single" w:sz="4" w:space="0" w:color="auto"/>
              <w:bottom w:val="single" w:sz="4" w:space="0" w:color="auto"/>
              <w:right w:val="single" w:sz="12" w:space="0" w:color="auto"/>
            </w:tcBorders>
          </w:tcPr>
          <w:p w14:paraId="6175C269" w14:textId="77777777" w:rsidR="00BA78D8" w:rsidRPr="00320BFA" w:rsidRDefault="00BA78D8" w:rsidP="008F1BCC">
            <w:pPr>
              <w:ind w:left="709" w:hanging="709"/>
              <w:jc w:val="center"/>
              <w:rPr>
                <w:sz w:val="18"/>
              </w:rPr>
            </w:pPr>
          </w:p>
        </w:tc>
      </w:tr>
      <w:tr w:rsidR="00BA78D8" w:rsidRPr="00320BFA" w14:paraId="45FCEE25"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64DE91F"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F54093" w14:textId="77777777" w:rsidR="00BA78D8" w:rsidRPr="00320BFA" w:rsidRDefault="00BA78D8"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3CBB19F9" w14:textId="77777777" w:rsidR="00BA78D8" w:rsidRPr="00320BFA" w:rsidRDefault="00BA78D8"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0E045BD" w14:textId="77777777" w:rsidR="00BA78D8" w:rsidRPr="00320BFA" w:rsidRDefault="00BA78D8" w:rsidP="008F1BCC">
            <w:pPr>
              <w:ind w:left="709" w:hanging="709"/>
              <w:jc w:val="center"/>
              <w:rPr>
                <w:sz w:val="18"/>
              </w:rPr>
            </w:pPr>
            <w:commentRangeStart w:id="164"/>
            <w:r>
              <w:rPr>
                <w:sz w:val="18"/>
              </w:rPr>
              <w:t>X</w:t>
            </w:r>
            <w:commentRangeEnd w:id="164"/>
            <w:r>
              <w:rPr>
                <w:rStyle w:val="Refdecomentrio"/>
              </w:rPr>
              <w:commentReference w:id="164"/>
            </w:r>
          </w:p>
        </w:tc>
        <w:tc>
          <w:tcPr>
            <w:tcW w:w="267" w:type="pct"/>
            <w:tcBorders>
              <w:top w:val="single" w:sz="4" w:space="0" w:color="auto"/>
              <w:left w:val="single" w:sz="4" w:space="0" w:color="auto"/>
              <w:bottom w:val="single" w:sz="4" w:space="0" w:color="auto"/>
              <w:right w:val="single" w:sz="12" w:space="0" w:color="auto"/>
            </w:tcBorders>
          </w:tcPr>
          <w:p w14:paraId="66E04D28" w14:textId="77777777" w:rsidR="00BA78D8" w:rsidRPr="00320BFA" w:rsidRDefault="00BA78D8" w:rsidP="008F1BCC">
            <w:pPr>
              <w:ind w:left="709" w:hanging="709"/>
              <w:jc w:val="center"/>
              <w:rPr>
                <w:sz w:val="18"/>
              </w:rPr>
            </w:pPr>
          </w:p>
        </w:tc>
      </w:tr>
      <w:tr w:rsidR="00BA78D8" w:rsidRPr="00320BFA" w14:paraId="051BE5D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348C987" w14:textId="77777777" w:rsidR="00BA78D8" w:rsidRPr="00320BFA" w:rsidRDefault="00BA78D8"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A67E97A" w14:textId="77777777" w:rsidR="00BA78D8" w:rsidRPr="00320BFA" w:rsidRDefault="00BA78D8"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2F74D852" w14:textId="77777777" w:rsidR="00BA78D8" w:rsidRPr="00320BFA" w:rsidRDefault="00BA78D8" w:rsidP="008F1BCC">
            <w:pPr>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309B83F4" w14:textId="77777777" w:rsidR="00BA78D8" w:rsidRPr="00320BFA" w:rsidRDefault="00BA78D8" w:rsidP="008F1BCC">
            <w:pPr>
              <w:ind w:left="709" w:hanging="709"/>
              <w:jc w:val="center"/>
              <w:rPr>
                <w:sz w:val="18"/>
              </w:rPr>
            </w:pPr>
            <w:commentRangeStart w:id="165"/>
            <w:r>
              <w:rPr>
                <w:sz w:val="18"/>
              </w:rPr>
              <w:t>X</w:t>
            </w:r>
            <w:commentRangeEnd w:id="165"/>
            <w:r>
              <w:rPr>
                <w:rStyle w:val="Refdecomentrio"/>
              </w:rPr>
              <w:commentReference w:id="165"/>
            </w:r>
          </w:p>
        </w:tc>
        <w:tc>
          <w:tcPr>
            <w:tcW w:w="267" w:type="pct"/>
            <w:tcBorders>
              <w:top w:val="single" w:sz="4" w:space="0" w:color="auto"/>
              <w:left w:val="single" w:sz="4" w:space="0" w:color="auto"/>
              <w:bottom w:val="single" w:sz="12" w:space="0" w:color="auto"/>
              <w:right w:val="single" w:sz="12" w:space="0" w:color="auto"/>
            </w:tcBorders>
          </w:tcPr>
          <w:p w14:paraId="5921EA07" w14:textId="77777777" w:rsidR="00BA78D8" w:rsidRPr="00320BFA" w:rsidRDefault="00BA78D8" w:rsidP="008F1BCC">
            <w:pPr>
              <w:ind w:left="709" w:hanging="709"/>
              <w:jc w:val="center"/>
              <w:rPr>
                <w:sz w:val="18"/>
              </w:rPr>
            </w:pPr>
          </w:p>
        </w:tc>
      </w:tr>
    </w:tbl>
    <w:p w14:paraId="1A4D0DAC" w14:textId="77777777" w:rsidR="00BA78D8" w:rsidRDefault="00BA78D8" w:rsidP="00297E61">
      <w:pPr>
        <w:pStyle w:val="NormalWeb"/>
        <w:spacing w:before="0" w:beforeAutospacing="0" w:after="0" w:afterAutospacing="0"/>
        <w:contextualSpacing/>
        <w:rPr>
          <w:rStyle w:val="Forte"/>
          <w:color w:val="000000"/>
        </w:rPr>
      </w:pPr>
    </w:p>
    <w:p w14:paraId="7C77C7C9" w14:textId="77777777" w:rsidR="00BA78D8" w:rsidRPr="0080416A" w:rsidRDefault="00BA78D8" w:rsidP="0080416A">
      <w:pPr>
        <w:jc w:val="both"/>
      </w:pPr>
    </w:p>
    <w:sectPr w:rsidR="00BA78D8"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Francisco Adell Péricas" w:date="2021-10-07T15:10:00Z" w:initials="FAP">
    <w:p w14:paraId="2F09E9BB" w14:textId="77777777" w:rsidR="00BA78D8" w:rsidRDefault="00BA78D8">
      <w:pPr>
        <w:pStyle w:val="Textodecomentrio"/>
      </w:pPr>
      <w:r>
        <w:rPr>
          <w:rStyle w:val="Refdecomentrio"/>
        </w:rPr>
        <w:annotationRef/>
      </w:r>
      <w:r>
        <w:t>Não acho que seja um objetivo, mas uma forma de auxiliar na especificação do aplicativo</w:t>
      </w:r>
    </w:p>
  </w:comment>
  <w:comment w:id="58" w:author="Francisco Adell Péricas" w:date="2021-10-07T14:36:00Z" w:initials="FAP">
    <w:p w14:paraId="2A5880CE" w14:textId="77777777" w:rsidR="00BA78D8" w:rsidRDefault="00BA78D8">
      <w:pPr>
        <w:pStyle w:val="Textodecomentrio"/>
      </w:pPr>
      <w:r>
        <w:rPr>
          <w:rStyle w:val="Refdecomentrio"/>
        </w:rPr>
        <w:annotationRef/>
      </w:r>
      <w:r>
        <w:t>Este não é um RF?</w:t>
      </w:r>
    </w:p>
  </w:comment>
  <w:comment w:id="98" w:author="Dalton Solano dos Reis" w:date="2021-10-24T14:38:00Z" w:initials="DSdR">
    <w:p w14:paraId="0C0AB0AA" w14:textId="77777777" w:rsidR="00BA78D8" w:rsidRDefault="00BA78D8">
      <w:pPr>
        <w:pStyle w:val="Textodecomentrio"/>
      </w:pPr>
      <w:r>
        <w:rPr>
          <w:rStyle w:val="Refdecomentrio"/>
        </w:rPr>
        <w:annotationRef/>
      </w:r>
      <w:r>
        <w:t>Profa.</w:t>
      </w:r>
    </w:p>
  </w:comment>
  <w:comment w:id="99" w:author="Dalton Solano dos Reis" w:date="2021-10-24T15:48:00Z" w:initials="DSdR">
    <w:p w14:paraId="11281332" w14:textId="77777777" w:rsidR="00BA78D8" w:rsidRDefault="00BA78D8">
      <w:pPr>
        <w:pStyle w:val="Textodecomentrio"/>
      </w:pPr>
      <w:r>
        <w:rPr>
          <w:rStyle w:val="Refdecomentrio"/>
        </w:rPr>
        <w:annotationRef/>
      </w:r>
      <w:r>
        <w:t>dia é</w:t>
      </w:r>
    </w:p>
  </w:comment>
  <w:comment w:id="100" w:author="Dalton Solano dos Reis" w:date="2021-10-24T14:48:00Z" w:initials="DSdR">
    <w:p w14:paraId="497529CC" w14:textId="77777777" w:rsidR="00BA78D8" w:rsidRDefault="00BA78D8">
      <w:pPr>
        <w:pStyle w:val="Textodecomentrio"/>
      </w:pPr>
      <w:r>
        <w:rPr>
          <w:rStyle w:val="Refdecomentrio"/>
        </w:rPr>
        <w:annotationRef/>
      </w:r>
      <w:r>
        <w:t>2017 ou 2019</w:t>
      </w:r>
    </w:p>
  </w:comment>
  <w:comment w:id="101" w:author="Dalton Solano dos Reis" w:date="2021-10-24T14:51:00Z" w:initials="DSdR">
    <w:p w14:paraId="2ED15FA3" w14:textId="77777777" w:rsidR="00BA78D8" w:rsidRDefault="00BA78D8">
      <w:pPr>
        <w:pStyle w:val="Textodecomentrio"/>
      </w:pPr>
      <w:r>
        <w:rPr>
          <w:rStyle w:val="Refdecomentrio"/>
        </w:rPr>
        <w:annotationRef/>
      </w:r>
      <w:r>
        <w:t>2017 ou 2019</w:t>
      </w:r>
    </w:p>
  </w:comment>
  <w:comment w:id="102" w:author="Dalton Solano dos Reis" w:date="2021-10-24T14:52:00Z" w:initials="DSdR">
    <w:p w14:paraId="314EB29A" w14:textId="77777777" w:rsidR="00BA78D8" w:rsidRDefault="00BA78D8">
      <w:pPr>
        <w:pStyle w:val="Textodecomentrio"/>
      </w:pPr>
      <w:r>
        <w:rPr>
          <w:rStyle w:val="Refdecomentrio"/>
        </w:rPr>
        <w:annotationRef/>
      </w:r>
      <w:r>
        <w:t>Remover</w:t>
      </w:r>
    </w:p>
  </w:comment>
  <w:comment w:id="103" w:author="Dalton Solano dos Reis" w:date="2021-10-24T14:54:00Z" w:initials="DSdR">
    <w:p w14:paraId="3326953D" w14:textId="77777777" w:rsidR="00BA78D8" w:rsidRDefault="00BA78D8">
      <w:pPr>
        <w:pStyle w:val="Textodecomentrio"/>
      </w:pPr>
      <w:r>
        <w:rPr>
          <w:rStyle w:val="Refdecomentrio"/>
        </w:rPr>
        <w:annotationRef/>
      </w:r>
      <w:r>
        <w:t>Por que usou uma imagem no lugar de escrever o texto do quadro??</w:t>
      </w:r>
    </w:p>
    <w:p w14:paraId="6A381016" w14:textId="77777777" w:rsidR="00BA78D8" w:rsidRDefault="00BA78D8">
      <w:pPr>
        <w:pStyle w:val="Textodecomentrio"/>
      </w:pPr>
      <w:r>
        <w:t>Mudar</w:t>
      </w:r>
    </w:p>
  </w:comment>
  <w:comment w:id="104" w:author="Dalton Solano dos Reis" w:date="2021-10-24T14:40:00Z" w:initials="DSdR">
    <w:p w14:paraId="03CE0E69" w14:textId="77777777" w:rsidR="00BA78D8" w:rsidRDefault="00BA78D8">
      <w:pPr>
        <w:pStyle w:val="Textodecomentrio"/>
      </w:pPr>
      <w:r>
        <w:rPr>
          <w:rStyle w:val="Refdecomentrio"/>
        </w:rPr>
        <w:annotationRef/>
      </w:r>
      <w:r>
        <w:t>Inserir ponto final.</w:t>
      </w:r>
    </w:p>
  </w:comment>
  <w:comment w:id="105" w:author="Dalton Solano dos Reis" w:date="2021-10-24T14:57:00Z" w:initials="DSdR">
    <w:p w14:paraId="130B93A3" w14:textId="77777777" w:rsidR="00BA78D8" w:rsidRDefault="00BA78D8" w:rsidP="005268AB">
      <w:pPr>
        <w:pStyle w:val="Textodecomentrio"/>
      </w:pPr>
      <w:r>
        <w:rPr>
          <w:rStyle w:val="Refdecomentrio"/>
        </w:rPr>
        <w:annotationRef/>
      </w:r>
      <w:r>
        <w:t>Por que usou uma imagem no lugar de escrever o texto do quadro??</w:t>
      </w:r>
    </w:p>
    <w:p w14:paraId="3E2B7E40" w14:textId="77777777" w:rsidR="00BA78D8" w:rsidRDefault="00BA78D8" w:rsidP="005268AB">
      <w:pPr>
        <w:pStyle w:val="Textodecomentrio"/>
      </w:pPr>
      <w:r>
        <w:t>Mudar</w:t>
      </w:r>
    </w:p>
  </w:comment>
  <w:comment w:id="106" w:author="Dalton Solano dos Reis" w:date="2021-10-24T14:40:00Z" w:initials="DSdR">
    <w:p w14:paraId="25973345" w14:textId="77777777" w:rsidR="00BA78D8" w:rsidRDefault="00BA78D8">
      <w:pPr>
        <w:pStyle w:val="Textodecomentrio"/>
      </w:pPr>
      <w:r>
        <w:rPr>
          <w:rStyle w:val="Refdecomentrio"/>
        </w:rPr>
        <w:annotationRef/>
      </w:r>
      <w:r>
        <w:t>Inserir ponto final.</w:t>
      </w:r>
    </w:p>
  </w:comment>
  <w:comment w:id="107" w:author="Dalton Solano dos Reis" w:date="2021-10-24T15:04:00Z" w:initials="DSdR">
    <w:p w14:paraId="3496A5A0" w14:textId="77777777" w:rsidR="00BA78D8" w:rsidRDefault="00BA78D8">
      <w:pPr>
        <w:pStyle w:val="Textodecomentrio"/>
      </w:pPr>
      <w:r>
        <w:rPr>
          <w:rStyle w:val="Refdecomentrio"/>
        </w:rPr>
        <w:annotationRef/>
      </w:r>
      <w:r>
        <w:t>Remover</w:t>
      </w:r>
    </w:p>
  </w:comment>
  <w:comment w:id="108" w:author="Dalton Solano dos Reis" w:date="2021-10-24T14:59:00Z" w:initials="DSdR">
    <w:p w14:paraId="125CB083" w14:textId="77777777" w:rsidR="00BA78D8" w:rsidRDefault="00BA78D8">
      <w:pPr>
        <w:pStyle w:val="Textodecomentrio"/>
      </w:pPr>
      <w:r>
        <w:rPr>
          <w:rStyle w:val="Refdecomentrio"/>
        </w:rPr>
        <w:annotationRef/>
      </w:r>
      <w:r>
        <w:t>2017 ou 2019</w:t>
      </w:r>
    </w:p>
  </w:comment>
  <w:comment w:id="109" w:author="Dalton Solano dos Reis" w:date="2021-10-24T14:40:00Z" w:initials="DSdR">
    <w:p w14:paraId="08EC4CB6" w14:textId="77777777" w:rsidR="00BA78D8" w:rsidRDefault="00BA78D8">
      <w:pPr>
        <w:pStyle w:val="Textodecomentrio"/>
      </w:pPr>
      <w:r>
        <w:rPr>
          <w:rStyle w:val="Refdecomentrio"/>
        </w:rPr>
        <w:annotationRef/>
      </w:r>
      <w:r>
        <w:t>Inserir ponto final.</w:t>
      </w:r>
    </w:p>
  </w:comment>
  <w:comment w:id="110" w:author="Dalton Solano dos Reis" w:date="2021-10-24T15:00:00Z" w:initials="DSdR">
    <w:p w14:paraId="6C47A1A7" w14:textId="77777777" w:rsidR="00BA78D8" w:rsidRDefault="00BA78D8">
      <w:pPr>
        <w:pStyle w:val="Textodecomentrio"/>
      </w:pPr>
      <w:r>
        <w:rPr>
          <w:rStyle w:val="Refdecomentrio"/>
        </w:rPr>
        <w:annotationRef/>
      </w:r>
      <w:r>
        <w:t>2017 ou 2019</w:t>
      </w:r>
    </w:p>
  </w:comment>
  <w:comment w:id="111" w:author="Dalton Solano dos Reis" w:date="2021-10-24T15:00:00Z" w:initials="DSdR">
    <w:p w14:paraId="13118512" w14:textId="77777777" w:rsidR="00BA78D8" w:rsidRDefault="00BA78D8">
      <w:pPr>
        <w:pStyle w:val="Textodecomentrio"/>
      </w:pPr>
      <w:r>
        <w:rPr>
          <w:rStyle w:val="Refdecomentrio"/>
        </w:rPr>
        <w:annotationRef/>
      </w:r>
      <w:r>
        <w:t>2017 ou 2019</w:t>
      </w:r>
    </w:p>
  </w:comment>
  <w:comment w:id="112" w:author="Dalton Solano dos Reis" w:date="2021-10-24T15:02:00Z" w:initials="DSdR">
    <w:p w14:paraId="222AD1B1" w14:textId="77777777" w:rsidR="00BA78D8" w:rsidRDefault="00BA78D8">
      <w:pPr>
        <w:pStyle w:val="Textodecomentrio"/>
      </w:pPr>
      <w:r>
        <w:rPr>
          <w:rStyle w:val="Refdecomentrio"/>
        </w:rPr>
        <w:annotationRef/>
      </w:r>
      <w:r>
        <w:t>2017 ou 2019</w:t>
      </w:r>
    </w:p>
  </w:comment>
  <w:comment w:id="113" w:author="Dalton Solano dos Reis" w:date="2021-10-24T15:02:00Z" w:initials="DSdR">
    <w:p w14:paraId="5FBB3815" w14:textId="77777777" w:rsidR="00BA78D8" w:rsidRDefault="00BA78D8">
      <w:pPr>
        <w:pStyle w:val="Textodecomentrio"/>
      </w:pPr>
      <w:r>
        <w:rPr>
          <w:rStyle w:val="Refdecomentrio"/>
        </w:rPr>
        <w:annotationRef/>
      </w:r>
      <w:r>
        <w:t>Algumas faixas de</w:t>
      </w:r>
    </w:p>
  </w:comment>
  <w:comment w:id="114" w:author="Dalton Solano dos Reis" w:date="2021-10-24T15:03:00Z" w:initials="DSdR">
    <w:p w14:paraId="2C637418" w14:textId="77777777" w:rsidR="00BA78D8" w:rsidRDefault="00BA78D8">
      <w:pPr>
        <w:pStyle w:val="Textodecomentrio"/>
      </w:pPr>
      <w:r>
        <w:rPr>
          <w:rStyle w:val="Refdecomentrio"/>
        </w:rPr>
        <w:annotationRef/>
      </w:r>
      <w:r>
        <w:t>Remover</w:t>
      </w:r>
    </w:p>
  </w:comment>
  <w:comment w:id="115" w:author="Dalton Solano dos Reis" w:date="2021-10-24T14:40:00Z" w:initials="DSdR">
    <w:p w14:paraId="7E6976DC" w14:textId="77777777" w:rsidR="00BA78D8" w:rsidRDefault="00BA78D8">
      <w:pPr>
        <w:pStyle w:val="Textodecomentrio"/>
      </w:pPr>
      <w:r>
        <w:rPr>
          <w:rStyle w:val="Refdecomentrio"/>
        </w:rPr>
        <w:annotationRef/>
      </w:r>
      <w:r>
        <w:t>café etc.</w:t>
      </w:r>
    </w:p>
  </w:comment>
  <w:comment w:id="116" w:author="Dalton Solano dos Reis" w:date="2021-10-24T15:09:00Z" w:initials="DSdR">
    <w:p w14:paraId="2F01D454" w14:textId="77777777" w:rsidR="00BA78D8" w:rsidRDefault="00BA78D8" w:rsidP="006633AD">
      <w:pPr>
        <w:pStyle w:val="Textodecomentrio"/>
      </w:pPr>
      <w:r>
        <w:rPr>
          <w:rStyle w:val="Refdecomentrio"/>
        </w:rPr>
        <w:annotationRef/>
      </w:r>
      <w:r>
        <w:rPr>
          <w:rStyle w:val="Refdecomentrio"/>
        </w:rPr>
        <w:annotationRef/>
      </w:r>
      <w:r>
        <w:t>off-line</w:t>
      </w:r>
    </w:p>
    <w:p w14:paraId="743B5E79" w14:textId="77777777" w:rsidR="00BA78D8" w:rsidRDefault="00BA78D8" w:rsidP="006633AD">
      <w:pPr>
        <w:pStyle w:val="Textodecomentrio"/>
      </w:pPr>
      <w:r>
        <w:t>não itálico.</w:t>
      </w:r>
    </w:p>
  </w:comment>
  <w:comment w:id="117" w:author="Dalton Solano dos Reis" w:date="2021-10-24T15:09:00Z" w:initials="DSdR">
    <w:p w14:paraId="24A43E7F" w14:textId="77777777" w:rsidR="00BA78D8" w:rsidRPr="006633AD" w:rsidRDefault="00BA78D8" w:rsidP="006633AD">
      <w:pPr>
        <w:pStyle w:val="Textodecomentrio"/>
        <w:rPr>
          <w:lang w:val="en-US"/>
        </w:rPr>
      </w:pPr>
      <w:r>
        <w:rPr>
          <w:rStyle w:val="Refdecomentrio"/>
        </w:rPr>
        <w:annotationRef/>
      </w:r>
      <w:r>
        <w:rPr>
          <w:rStyle w:val="Refdecomentrio"/>
        </w:rPr>
        <w:annotationRef/>
      </w:r>
      <w:r w:rsidRPr="006633AD">
        <w:rPr>
          <w:lang w:val="en-US"/>
        </w:rPr>
        <w:t>off-line</w:t>
      </w:r>
    </w:p>
    <w:p w14:paraId="4BFE4F66" w14:textId="77777777" w:rsidR="00BA78D8" w:rsidRPr="006633AD" w:rsidRDefault="00BA78D8" w:rsidP="006633AD">
      <w:pPr>
        <w:pStyle w:val="Textodecomentrio"/>
        <w:rPr>
          <w:lang w:val="en-US"/>
        </w:rPr>
      </w:pPr>
      <w:r w:rsidRPr="006633AD">
        <w:rPr>
          <w:lang w:val="en-US"/>
        </w:rPr>
        <w:t>não itálico.</w:t>
      </w:r>
    </w:p>
  </w:comment>
  <w:comment w:id="118" w:author="Dalton Solano dos Reis" w:date="2021-10-24T15:10:00Z" w:initials="DSdR">
    <w:p w14:paraId="7638DDE8" w14:textId="77777777" w:rsidR="00BA78D8" w:rsidRPr="006633AD" w:rsidRDefault="00BA78D8" w:rsidP="006633AD">
      <w:pPr>
        <w:pStyle w:val="Textodecomentrio"/>
        <w:rPr>
          <w:lang w:val="en-US"/>
        </w:rPr>
      </w:pPr>
      <w:r>
        <w:rPr>
          <w:rStyle w:val="Refdecomentrio"/>
        </w:rPr>
        <w:annotationRef/>
      </w:r>
      <w:r>
        <w:rPr>
          <w:rStyle w:val="Refdecomentrio"/>
        </w:rPr>
        <w:annotationRef/>
      </w:r>
      <w:r w:rsidRPr="006633AD">
        <w:rPr>
          <w:lang w:val="en-US"/>
        </w:rPr>
        <w:t>off-line</w:t>
      </w:r>
    </w:p>
    <w:p w14:paraId="7EA61606" w14:textId="77777777" w:rsidR="00BA78D8" w:rsidRDefault="00BA78D8" w:rsidP="006633AD">
      <w:pPr>
        <w:pStyle w:val="Textodecomentrio"/>
      </w:pPr>
      <w:r>
        <w:t>não itálico.</w:t>
      </w:r>
    </w:p>
  </w:comment>
  <w:comment w:id="119" w:author="Dalton Solano dos Reis" w:date="2021-10-24T14:41:00Z" w:initials="DSdR">
    <w:p w14:paraId="44A7D10D" w14:textId="77777777" w:rsidR="00BA78D8" w:rsidRDefault="00BA78D8">
      <w:pPr>
        <w:pStyle w:val="Textodecomentrio"/>
      </w:pPr>
      <w:r>
        <w:rPr>
          <w:rStyle w:val="Refdecomentrio"/>
        </w:rPr>
        <w:annotationRef/>
      </w:r>
      <w:r>
        <w:t>Inserir ponto final.</w:t>
      </w:r>
    </w:p>
  </w:comment>
  <w:comment w:id="120" w:author="Dalton Solano dos Reis" w:date="2021-10-24T15:12:00Z" w:initials="DSdR">
    <w:p w14:paraId="750BB6B6" w14:textId="77777777" w:rsidR="00BA78D8" w:rsidRDefault="00BA78D8" w:rsidP="006633AD">
      <w:pPr>
        <w:pStyle w:val="Textodecomentrio"/>
      </w:pPr>
      <w:r>
        <w:rPr>
          <w:rStyle w:val="Refdecomentrio"/>
        </w:rPr>
        <w:annotationRef/>
      </w:r>
      <w:r>
        <w:rPr>
          <w:rStyle w:val="Refdecomentrio"/>
        </w:rPr>
        <w:annotationRef/>
      </w:r>
      <w:r>
        <w:t>off-line</w:t>
      </w:r>
    </w:p>
    <w:p w14:paraId="5D6D5FE6" w14:textId="77777777" w:rsidR="00BA78D8" w:rsidRDefault="00BA78D8" w:rsidP="006633AD">
      <w:pPr>
        <w:pStyle w:val="Textodecomentrio"/>
      </w:pPr>
      <w:r>
        <w:t>não itálico.</w:t>
      </w:r>
    </w:p>
  </w:comment>
  <w:comment w:id="121" w:author="Dalton Solano dos Reis" w:date="2021-10-24T15:14:00Z" w:initials="DSdR">
    <w:p w14:paraId="4804D717" w14:textId="77777777" w:rsidR="00BA78D8" w:rsidRDefault="00BA78D8">
      <w:pPr>
        <w:pStyle w:val="Textodecomentrio"/>
      </w:pPr>
      <w:r>
        <w:rPr>
          <w:rStyle w:val="Refdecomentrio"/>
        </w:rPr>
        <w:annotationRef/>
      </w:r>
      <w:r>
        <w:t>móveis, o que se justifica pela</w:t>
      </w:r>
    </w:p>
  </w:comment>
  <w:comment w:id="122" w:author="Dalton Solano dos Reis" w:date="2021-10-24T14:42:00Z" w:initials="DSdR">
    <w:p w14:paraId="7CBC73B4" w14:textId="77777777" w:rsidR="00BA78D8" w:rsidRDefault="00BA78D8">
      <w:pPr>
        <w:pStyle w:val="Textodecomentrio"/>
      </w:pPr>
      <w:r>
        <w:rPr>
          <w:rStyle w:val="Refdecomentrio"/>
        </w:rPr>
        <w:annotationRef/>
      </w:r>
      <w:r>
        <w:t>Arrumar alinhamento dos itens.</w:t>
      </w:r>
    </w:p>
  </w:comment>
  <w:comment w:id="123" w:author="Dalton Solano dos Reis" w:date="2021-10-24T15:15:00Z" w:initials="DSdR">
    <w:p w14:paraId="64AFC53D" w14:textId="77777777" w:rsidR="00BA78D8" w:rsidRDefault="00BA78D8">
      <w:pPr>
        <w:pStyle w:val="Textodecomentrio"/>
      </w:pPr>
      <w:r>
        <w:rPr>
          <w:rStyle w:val="Refdecomentrio"/>
        </w:rPr>
        <w:annotationRef/>
      </w:r>
      <w:r>
        <w:t>moldar o perfil</w:t>
      </w:r>
    </w:p>
  </w:comment>
  <w:comment w:id="124" w:author="Dalton Solano dos Reis" w:date="2021-10-24T15:16:00Z" w:initials="DSdR">
    <w:p w14:paraId="462E90F2" w14:textId="77777777" w:rsidR="00BA78D8" w:rsidRDefault="00BA78D8">
      <w:pPr>
        <w:pStyle w:val="Textodecomentrio"/>
      </w:pPr>
      <w:r>
        <w:rPr>
          <w:rStyle w:val="Refdecomentrio"/>
        </w:rPr>
        <w:annotationRef/>
      </w:r>
      <w:r>
        <w:t>Acho que deveria incluir aspectos sobre “aprendizagem de máquina”.</w:t>
      </w:r>
    </w:p>
  </w:comment>
  <w:comment w:id="125" w:author="Dalton Solano dos Reis" w:date="2021-10-24T15:18:00Z" w:initials="DSdR">
    <w:p w14:paraId="037B8150" w14:textId="77777777" w:rsidR="00BA78D8" w:rsidRDefault="00BA78D8">
      <w:pPr>
        <w:pStyle w:val="Textodecomentrio"/>
      </w:pPr>
      <w:r>
        <w:rPr>
          <w:rStyle w:val="Refdecomentrio"/>
        </w:rPr>
        <w:annotationRef/>
      </w:r>
      <w:r>
        <w:t>No s requisitos mencionou “Visual Studio Code”</w:t>
      </w:r>
    </w:p>
  </w:comment>
  <w:comment w:id="126" w:author="Dalton Solano dos Reis" w:date="2021-10-24T15:19:00Z" w:initials="DSdR">
    <w:p w14:paraId="341C9508" w14:textId="77777777" w:rsidR="00BA78D8" w:rsidRDefault="00BA78D8">
      <w:pPr>
        <w:pStyle w:val="Textodecomentrio"/>
      </w:pPr>
      <w:r>
        <w:rPr>
          <w:rStyle w:val="Refdecomentrio"/>
        </w:rPr>
        <w:annotationRef/>
      </w:r>
      <w:r>
        <w:t>Ponto e vírgula.</w:t>
      </w:r>
    </w:p>
  </w:comment>
  <w:comment w:id="127" w:author="Dalton Solano dos Reis" w:date="2021-10-24T15:20:00Z" w:initials="DSdR">
    <w:p w14:paraId="478E2BDF" w14:textId="77777777" w:rsidR="00BA78D8" w:rsidRDefault="00BA78D8">
      <w:pPr>
        <w:pStyle w:val="Textodecomentrio"/>
      </w:pPr>
      <w:r>
        <w:rPr>
          <w:rStyle w:val="Refdecomentrio"/>
        </w:rPr>
        <w:annotationRef/>
      </w:r>
      <w:r>
        <w:t>Só da ML?</w:t>
      </w:r>
    </w:p>
  </w:comment>
  <w:comment w:id="128" w:author="Dalton Solano dos Reis" w:date="2021-10-24T15:20:00Z" w:initials="DSdR">
    <w:p w14:paraId="3435ED4B" w14:textId="77777777" w:rsidR="00BA78D8" w:rsidRDefault="00BA78D8">
      <w:pPr>
        <w:pStyle w:val="Textodecomentrio"/>
      </w:pPr>
      <w:r>
        <w:rPr>
          <w:rStyle w:val="Refdecomentrio"/>
        </w:rPr>
        <w:annotationRef/>
      </w:r>
      <w:r>
        <w:t>Sigla, ABNT exenso/sigla</w:t>
      </w:r>
    </w:p>
  </w:comment>
  <w:comment w:id="129" w:author="Dalton Solano dos Reis" w:date="2021-10-24T14:43:00Z" w:initials="DSdR">
    <w:p w14:paraId="13DD2393" w14:textId="77777777" w:rsidR="00BA78D8" w:rsidRDefault="00BA78D8">
      <w:pPr>
        <w:pStyle w:val="Textodecomentrio"/>
      </w:pPr>
      <w:r>
        <w:rPr>
          <w:rStyle w:val="Refdecomentrio"/>
        </w:rPr>
        <w:annotationRef/>
      </w:r>
      <w:r>
        <w:t>fev.</w:t>
      </w:r>
    </w:p>
  </w:comment>
  <w:comment w:id="130" w:author="Dalton Solano dos Reis" w:date="2021-10-24T14:43:00Z" w:initials="DSdR">
    <w:p w14:paraId="25AA8343" w14:textId="77777777" w:rsidR="00BA78D8" w:rsidRDefault="00BA78D8">
      <w:pPr>
        <w:pStyle w:val="Textodecomentrio"/>
      </w:pPr>
      <w:r>
        <w:rPr>
          <w:rStyle w:val="Refdecomentrio"/>
        </w:rPr>
        <w:annotationRef/>
      </w:r>
      <w:r>
        <w:t>maio</w:t>
      </w:r>
    </w:p>
  </w:comment>
  <w:comment w:id="131" w:author="Dalton Solano dos Reis" w:date="2021-10-24T15:21:00Z" w:initials="DSdR">
    <w:p w14:paraId="197A7869" w14:textId="77777777" w:rsidR="00BA78D8" w:rsidRDefault="00BA78D8">
      <w:pPr>
        <w:pStyle w:val="Textodecomentrio"/>
      </w:pPr>
      <w:r>
        <w:rPr>
          <w:rStyle w:val="Refdecomentrio"/>
        </w:rPr>
        <w:annotationRef/>
      </w:r>
      <w:r>
        <w:t>móvel</w:t>
      </w:r>
    </w:p>
  </w:comment>
  <w:comment w:id="132" w:author="Dalton Solano dos Reis" w:date="2021-10-24T14:43:00Z" w:initials="DSdR">
    <w:p w14:paraId="0A6A0A2C" w14:textId="77777777" w:rsidR="00BA78D8" w:rsidRDefault="00BA78D8">
      <w:pPr>
        <w:pStyle w:val="Textodecomentrio"/>
      </w:pPr>
      <w:r>
        <w:rPr>
          <w:rStyle w:val="Refdecomentrio"/>
        </w:rPr>
        <w:annotationRef/>
      </w:r>
      <w:r>
        <w:t>Inserir ponto final.</w:t>
      </w:r>
    </w:p>
  </w:comment>
  <w:comment w:id="133" w:author="Dalton Solano dos Reis" w:date="2021-10-24T15:26:00Z" w:initials="DSdR">
    <w:p w14:paraId="2114EC0A" w14:textId="77777777" w:rsidR="00BA78D8" w:rsidRDefault="00BA78D8">
      <w:pPr>
        <w:pStyle w:val="Textodecomentrio"/>
      </w:pPr>
      <w:r>
        <w:rPr>
          <w:rStyle w:val="Refdecomentrio"/>
        </w:rPr>
        <w:annotationRef/>
      </w:r>
      <w:r>
        <w:t>2017 ou 2019</w:t>
      </w:r>
    </w:p>
  </w:comment>
  <w:comment w:id="134" w:author="Dalton Solano dos Reis" w:date="2021-10-24T15:26:00Z" w:initials="DSdR">
    <w:p w14:paraId="3AAFFBFF" w14:textId="77777777" w:rsidR="00BA78D8" w:rsidRDefault="00BA78D8">
      <w:pPr>
        <w:pStyle w:val="Textodecomentrio"/>
      </w:pPr>
      <w:r>
        <w:rPr>
          <w:rStyle w:val="Refdecomentrio"/>
        </w:rPr>
        <w:annotationRef/>
      </w:r>
      <w:r>
        <w:t>Remover ponto final.</w:t>
      </w:r>
    </w:p>
  </w:comment>
  <w:comment w:id="135" w:author="Dalton Solano dos Reis" w:date="2021-10-24T14:44:00Z" w:initials="DSdR">
    <w:p w14:paraId="0C63409A" w14:textId="77777777" w:rsidR="00BA78D8" w:rsidRDefault="00BA78D8">
      <w:pPr>
        <w:pStyle w:val="Textodecomentrio"/>
      </w:pPr>
      <w:r>
        <w:rPr>
          <w:rStyle w:val="Refdecomentrio"/>
        </w:rPr>
        <w:annotationRef/>
      </w:r>
      <w:r>
        <w:t>Inserir ponto final.</w:t>
      </w:r>
    </w:p>
  </w:comment>
  <w:comment w:id="136" w:author="Dalton Solano dos Reis" w:date="2021-10-24T15:35:00Z" w:initials="DSdR">
    <w:p w14:paraId="56B21B0D" w14:textId="77777777" w:rsidR="00BA78D8" w:rsidRDefault="00BA78D8">
      <w:pPr>
        <w:pStyle w:val="Textodecomentrio"/>
      </w:pPr>
      <w:r>
        <w:rPr>
          <w:rStyle w:val="Refdecomentrio"/>
        </w:rPr>
        <w:annotationRef/>
      </w:r>
      <w:r>
        <w:rPr>
          <w:szCs w:val="16"/>
        </w:rPr>
        <w:t>OLIVEIRA; OLIVEIRA, 2015, p. 11</w:t>
      </w:r>
    </w:p>
  </w:comment>
  <w:comment w:id="137" w:author="Dalton Solano dos Reis" w:date="2021-10-24T15:36:00Z" w:initials="DSdR">
    <w:p w14:paraId="09C4AA07" w14:textId="77777777" w:rsidR="00BA78D8" w:rsidRDefault="00BA78D8">
      <w:pPr>
        <w:pStyle w:val="Textodecomentrio"/>
      </w:pPr>
      <w:r>
        <w:rPr>
          <w:rStyle w:val="Refdecomentrio"/>
        </w:rPr>
        <w:annotationRef/>
      </w:r>
      <w:r>
        <w:t>(OLIVEIRA; OLIVEIRA, 2015).</w:t>
      </w:r>
    </w:p>
  </w:comment>
  <w:comment w:id="138" w:author="Dalton Solano dos Reis" w:date="2021-10-24T15:37:00Z" w:initials="DSdR">
    <w:p w14:paraId="58BB7C06" w14:textId="77777777" w:rsidR="00BA78D8" w:rsidRDefault="00BA78D8">
      <w:pPr>
        <w:pStyle w:val="Textodecomentrio"/>
      </w:pPr>
      <w:r>
        <w:rPr>
          <w:rStyle w:val="Refdecomentrio"/>
        </w:rPr>
        <w:annotationRef/>
      </w:r>
      <w:r>
        <w:t>(OLIVEIRA; OLIVEIRA, 2015).</w:t>
      </w:r>
    </w:p>
  </w:comment>
  <w:comment w:id="139" w:author="Dalton Solano dos Reis" w:date="2021-10-24T15:38:00Z" w:initials="DSdR">
    <w:p w14:paraId="2B91D5D6" w14:textId="77777777" w:rsidR="00BA78D8" w:rsidRDefault="00BA78D8">
      <w:pPr>
        <w:pStyle w:val="Textodecomentrio"/>
      </w:pPr>
      <w:r>
        <w:rPr>
          <w:rStyle w:val="Refdecomentrio"/>
        </w:rPr>
        <w:annotationRef/>
      </w:r>
      <w:r>
        <w:t>Referência não citada no texto.</w:t>
      </w:r>
    </w:p>
  </w:comment>
  <w:comment w:id="140" w:author="Dalton Solano dos Reis" w:date="2021-10-24T15:38:00Z" w:initials="DSdR">
    <w:p w14:paraId="14C53C8D" w14:textId="77777777" w:rsidR="00BA78D8" w:rsidRDefault="00BA78D8">
      <w:pPr>
        <w:pStyle w:val="Textodecomentrio"/>
      </w:pPr>
      <w:r>
        <w:rPr>
          <w:rStyle w:val="Refdecomentrio"/>
        </w:rPr>
        <w:annotationRef/>
      </w:r>
      <w:r>
        <w:t>Falta o ano.</w:t>
      </w:r>
    </w:p>
  </w:comment>
  <w:comment w:id="141" w:author="Dalton Solano dos Reis" w:date="2021-10-24T15:38:00Z" w:initials="DSdR">
    <w:p w14:paraId="6DB09D79" w14:textId="77777777" w:rsidR="00BA78D8" w:rsidRDefault="00BA78D8">
      <w:pPr>
        <w:pStyle w:val="Textodecomentrio"/>
      </w:pPr>
      <w:r>
        <w:rPr>
          <w:rStyle w:val="Refdecomentrio"/>
        </w:rPr>
        <w:annotationRef/>
      </w:r>
      <w:r>
        <w:t>Remover</w:t>
      </w:r>
    </w:p>
  </w:comment>
  <w:comment w:id="142" w:author="Dalton Solano dos Reis" w:date="2021-10-24T15:38:00Z" w:initials="DSdR">
    <w:p w14:paraId="2B962A43" w14:textId="77777777" w:rsidR="00BA78D8" w:rsidRDefault="00BA78D8">
      <w:pPr>
        <w:pStyle w:val="Textodecomentrio"/>
      </w:pPr>
      <w:r>
        <w:rPr>
          <w:rStyle w:val="Refdecomentrio"/>
        </w:rPr>
        <w:annotationRef/>
      </w:r>
      <w:r>
        <w:t>Remover</w:t>
      </w:r>
    </w:p>
  </w:comment>
  <w:comment w:id="143" w:author="Dalton Solano dos Reis" w:date="2021-10-24T15:39:00Z" w:initials="DSdR">
    <w:p w14:paraId="3AE01732" w14:textId="77777777" w:rsidR="00BA78D8" w:rsidRDefault="00BA78D8">
      <w:pPr>
        <w:pStyle w:val="Textodecomentrio"/>
      </w:pPr>
      <w:r>
        <w:rPr>
          <w:rStyle w:val="Refdecomentrio"/>
        </w:rPr>
        <w:annotationRef/>
      </w:r>
      <w:r>
        <w:t>Falta ano, pela citação é 2018</w:t>
      </w:r>
    </w:p>
  </w:comment>
  <w:comment w:id="144" w:author="Dalton Solano dos Reis" w:date="2021-10-24T15:39:00Z" w:initials="DSdR">
    <w:p w14:paraId="41E69E40" w14:textId="77777777" w:rsidR="00BA78D8" w:rsidRDefault="00BA78D8">
      <w:pPr>
        <w:pStyle w:val="Textodecomentrio"/>
      </w:pPr>
      <w:r>
        <w:rPr>
          <w:rStyle w:val="Refdecomentrio"/>
        </w:rPr>
        <w:annotationRef/>
      </w:r>
      <w:r>
        <w:t>Remover</w:t>
      </w:r>
    </w:p>
  </w:comment>
  <w:comment w:id="145" w:author="Dalton Solano dos Reis" w:date="2021-10-24T15:39:00Z" w:initials="DSdR">
    <w:p w14:paraId="4751C2DC" w14:textId="77777777" w:rsidR="00BA78D8" w:rsidRDefault="00BA78D8">
      <w:pPr>
        <w:pStyle w:val="Textodecomentrio"/>
      </w:pPr>
      <w:r>
        <w:rPr>
          <w:rStyle w:val="Refdecomentrio"/>
        </w:rPr>
        <w:annotationRef/>
      </w:r>
      <w:r>
        <w:t>Remover</w:t>
      </w:r>
    </w:p>
  </w:comment>
  <w:comment w:id="146" w:author="Dalton Solano dos Reis" w:date="2021-10-24T15:40:00Z" w:initials="DSdR">
    <w:p w14:paraId="26AD41F2" w14:textId="77777777" w:rsidR="00BA78D8" w:rsidRDefault="00BA78D8">
      <w:pPr>
        <w:pStyle w:val="Textodecomentrio"/>
      </w:pPr>
      <w:r>
        <w:rPr>
          <w:rStyle w:val="Refdecomentrio"/>
        </w:rPr>
        <w:annotationRef/>
      </w:r>
      <w:r>
        <w:t>Falta ano, pela citação é 2019</w:t>
      </w:r>
    </w:p>
  </w:comment>
  <w:comment w:id="147" w:author="Dalton Solano dos Reis" w:date="2021-10-24T15:39:00Z" w:initials="DSdR">
    <w:p w14:paraId="5FC7BA74" w14:textId="77777777" w:rsidR="00BA78D8" w:rsidRDefault="00BA78D8">
      <w:pPr>
        <w:pStyle w:val="Textodecomentrio"/>
      </w:pPr>
      <w:r>
        <w:rPr>
          <w:rStyle w:val="Refdecomentrio"/>
        </w:rPr>
        <w:annotationRef/>
      </w:r>
      <w:r>
        <w:t>Remover</w:t>
      </w:r>
    </w:p>
  </w:comment>
  <w:comment w:id="148" w:author="Dalton Solano dos Reis" w:date="2021-10-24T15:40:00Z" w:initials="DSdR">
    <w:p w14:paraId="0C48D04E" w14:textId="77777777" w:rsidR="00BA78D8" w:rsidRDefault="00BA78D8">
      <w:pPr>
        <w:pStyle w:val="Textodecomentrio"/>
      </w:pPr>
      <w:r>
        <w:rPr>
          <w:rStyle w:val="Refdecomentrio"/>
        </w:rPr>
        <w:annotationRef/>
      </w:r>
      <w:r>
        <w:t>Remover</w:t>
      </w:r>
    </w:p>
  </w:comment>
  <w:comment w:id="149" w:author="Dalton Solano dos Reis" w:date="2021-10-24T15:40:00Z" w:initials="DSdR">
    <w:p w14:paraId="606C03D8" w14:textId="77777777" w:rsidR="00BA78D8" w:rsidRDefault="00BA78D8">
      <w:pPr>
        <w:pStyle w:val="Textodecomentrio"/>
      </w:pPr>
      <w:r>
        <w:rPr>
          <w:rStyle w:val="Refdecomentrio"/>
        </w:rPr>
        <w:annotationRef/>
      </w:r>
      <w:r>
        <w:t>Só letras inicias em maiúsculo.</w:t>
      </w:r>
    </w:p>
  </w:comment>
  <w:comment w:id="150" w:author="Dalton Solano dos Reis" w:date="2021-10-24T15:41:00Z" w:initials="DSdR">
    <w:p w14:paraId="2ADC688F" w14:textId="77777777" w:rsidR="00BA78D8" w:rsidRDefault="00BA78D8">
      <w:pPr>
        <w:pStyle w:val="Textodecomentrio"/>
      </w:pPr>
      <w:r>
        <w:rPr>
          <w:rStyle w:val="Refdecomentrio"/>
        </w:rPr>
        <w:annotationRef/>
      </w:r>
      <w:r>
        <w:t>Arrumar .. tudo errado</w:t>
      </w:r>
    </w:p>
  </w:comment>
  <w:comment w:id="151" w:author="Dalton Solano dos Reis" w:date="2021-10-24T15:41:00Z" w:initials="DSdR">
    <w:p w14:paraId="64A40FC9" w14:textId="77777777" w:rsidR="00BA78D8" w:rsidRDefault="00BA78D8">
      <w:pPr>
        <w:pStyle w:val="Textodecomentrio"/>
      </w:pPr>
      <w:r>
        <w:rPr>
          <w:rStyle w:val="Refdecomentrio"/>
        </w:rPr>
        <w:annotationRef/>
      </w:r>
      <w:r>
        <w:t>Falta ano, pela citação é 2014</w:t>
      </w:r>
    </w:p>
  </w:comment>
  <w:comment w:id="152" w:author="Dalton Solano dos Reis" w:date="2021-10-24T15:42:00Z" w:initials="DSdR">
    <w:p w14:paraId="04FE8A0F" w14:textId="77777777" w:rsidR="00BA78D8" w:rsidRDefault="00BA78D8">
      <w:pPr>
        <w:pStyle w:val="Textodecomentrio"/>
      </w:pPr>
      <w:r>
        <w:rPr>
          <w:rStyle w:val="Refdecomentrio"/>
        </w:rPr>
        <w:annotationRef/>
      </w:r>
      <w:r>
        <w:t>Remover</w:t>
      </w:r>
    </w:p>
  </w:comment>
  <w:comment w:id="153" w:author="Dalton Solano dos Reis" w:date="2021-10-24T15:42:00Z" w:initials="DSdR">
    <w:p w14:paraId="3403147A" w14:textId="77777777" w:rsidR="00BA78D8" w:rsidRDefault="00BA78D8">
      <w:pPr>
        <w:pStyle w:val="Textodecomentrio"/>
      </w:pPr>
      <w:r>
        <w:rPr>
          <w:rStyle w:val="Refdecomentrio"/>
        </w:rPr>
        <w:annotationRef/>
      </w:r>
      <w:r>
        <w:t>Remover</w:t>
      </w:r>
    </w:p>
  </w:comment>
  <w:comment w:id="154" w:author="Dalton Solano dos Reis" w:date="2021-10-24T15:42:00Z" w:initials="DSdR">
    <w:p w14:paraId="75355A8B" w14:textId="77777777" w:rsidR="00BA78D8" w:rsidRDefault="00BA78D8">
      <w:pPr>
        <w:pStyle w:val="Textodecomentrio"/>
      </w:pPr>
      <w:r>
        <w:rPr>
          <w:rStyle w:val="Refdecomentrio"/>
        </w:rPr>
        <w:annotationRef/>
      </w:r>
      <w:r>
        <w:t>Referência não citada no texto.</w:t>
      </w:r>
    </w:p>
  </w:comment>
  <w:comment w:id="155" w:author="Dalton Solano dos Reis" w:date="2021-10-24T15:43:00Z" w:initials="DSdR">
    <w:p w14:paraId="1ADF789D" w14:textId="77777777" w:rsidR="00BA78D8" w:rsidRDefault="00BA78D8">
      <w:pPr>
        <w:pStyle w:val="Textodecomentrio"/>
      </w:pPr>
      <w:r>
        <w:rPr>
          <w:rStyle w:val="Refdecomentrio"/>
        </w:rPr>
        <w:annotationRef/>
      </w:r>
      <w:r>
        <w:t>Arrumar</w:t>
      </w:r>
    </w:p>
    <w:p w14:paraId="0A22EB17" w14:textId="77777777" w:rsidR="00BA78D8" w:rsidRDefault="00BA78D8">
      <w:pPr>
        <w:pStyle w:val="Textodecomentrio"/>
      </w:pPr>
      <w:r>
        <w:t>Negrito</w:t>
      </w:r>
    </w:p>
    <w:p w14:paraId="78A192D7" w14:textId="77777777" w:rsidR="00BA78D8" w:rsidRDefault="00BA78D8">
      <w:pPr>
        <w:pStyle w:val="Textodecomentrio"/>
      </w:pPr>
      <w:r>
        <w:t>Letras maiúsculas</w:t>
      </w:r>
    </w:p>
  </w:comment>
  <w:comment w:id="156" w:author="Dalton Solano dos Reis" w:date="2021-10-24T15:44:00Z" w:initials="DSdR">
    <w:p w14:paraId="698B38DD" w14:textId="77777777" w:rsidR="00BA78D8" w:rsidRDefault="00BA78D8">
      <w:pPr>
        <w:pStyle w:val="Textodecomentrio"/>
      </w:pPr>
      <w:r>
        <w:rPr>
          <w:rStyle w:val="Refdecomentrio"/>
        </w:rPr>
        <w:annotationRef/>
      </w:r>
      <w:r>
        <w:t>Remover</w:t>
      </w:r>
    </w:p>
  </w:comment>
  <w:comment w:id="157" w:author="Dalton Solano dos Reis" w:date="2021-10-24T15:44:00Z" w:initials="DSdR">
    <w:p w14:paraId="1D1172BE" w14:textId="77777777" w:rsidR="00BA78D8" w:rsidRDefault="00BA78D8">
      <w:pPr>
        <w:pStyle w:val="Textodecomentrio"/>
      </w:pPr>
      <w:r>
        <w:rPr>
          <w:rStyle w:val="Refdecomentrio"/>
        </w:rPr>
        <w:annotationRef/>
      </w:r>
      <w:r>
        <w:t>Remover</w:t>
      </w:r>
    </w:p>
  </w:comment>
  <w:comment w:id="158" w:author="Dalton Solano dos Reis" w:date="2021-10-24T15:44:00Z" w:initials="DSdR">
    <w:p w14:paraId="416BB18C" w14:textId="77777777" w:rsidR="00BA78D8" w:rsidRDefault="00BA78D8">
      <w:pPr>
        <w:pStyle w:val="Textodecomentrio"/>
      </w:pPr>
      <w:r>
        <w:rPr>
          <w:rStyle w:val="Refdecomentrio"/>
        </w:rPr>
        <w:annotationRef/>
      </w:r>
      <w:r>
        <w:t>Arrumar maiúsculo</w:t>
      </w:r>
    </w:p>
  </w:comment>
  <w:comment w:id="159" w:author="Dalton Solano dos Reis" w:date="2021-10-24T15:45:00Z" w:initials="DSdR">
    <w:p w14:paraId="5B872F7C" w14:textId="77777777" w:rsidR="00BA78D8" w:rsidRDefault="00BA78D8">
      <w:pPr>
        <w:pStyle w:val="Textodecomentrio"/>
      </w:pPr>
      <w:r>
        <w:rPr>
          <w:rStyle w:val="Refdecomentrio"/>
        </w:rPr>
        <w:annotationRef/>
      </w:r>
      <w:r>
        <w:t>Remover</w:t>
      </w:r>
    </w:p>
  </w:comment>
  <w:comment w:id="160" w:author="Dalton Solano dos Reis" w:date="2021-10-24T15:45:00Z" w:initials="DSdR">
    <w:p w14:paraId="6C3589E7" w14:textId="77777777" w:rsidR="00BA78D8" w:rsidRDefault="00BA78D8">
      <w:pPr>
        <w:pStyle w:val="Textodecomentrio"/>
      </w:pPr>
      <w:r>
        <w:rPr>
          <w:rStyle w:val="Refdecomentrio"/>
        </w:rPr>
        <w:annotationRef/>
      </w:r>
      <w:r>
        <w:t>Remover</w:t>
      </w:r>
    </w:p>
  </w:comment>
  <w:comment w:id="161" w:author="Dalton Solano dos Reis" w:date="2021-10-24T15:45:00Z" w:initials="DSdR">
    <w:p w14:paraId="5CF8454C" w14:textId="77777777" w:rsidR="00BA78D8" w:rsidRDefault="00BA78D8">
      <w:pPr>
        <w:pStyle w:val="Textodecomentrio"/>
      </w:pPr>
      <w:r>
        <w:rPr>
          <w:rStyle w:val="Refdecomentrio"/>
        </w:rPr>
        <w:annotationRef/>
      </w:r>
      <w:r>
        <w:t>Falta ano, pela citação é 2020</w:t>
      </w:r>
    </w:p>
  </w:comment>
  <w:comment w:id="162" w:author="Dalton Solano dos Reis" w:date="2021-10-24T15:47:00Z" w:initials="DSdR">
    <w:p w14:paraId="3B87617B" w14:textId="77777777" w:rsidR="00BA78D8" w:rsidRDefault="00BA78D8">
      <w:pPr>
        <w:pStyle w:val="Textodecomentrio"/>
      </w:pPr>
      <w:r>
        <w:rPr>
          <w:rStyle w:val="Refdecomentrio"/>
        </w:rPr>
        <w:annotationRef/>
      </w:r>
      <w:r>
        <w:t>Indicadas no texto</w:t>
      </w:r>
    </w:p>
  </w:comment>
  <w:comment w:id="163" w:author="Dalton Solano dos Reis" w:date="2021-10-24T15:47:00Z" w:initials="DSdR">
    <w:p w14:paraId="53B38299" w14:textId="77777777" w:rsidR="00BA78D8" w:rsidRDefault="00BA78D8">
      <w:pPr>
        <w:pStyle w:val="Textodecomentrio"/>
      </w:pPr>
      <w:r>
        <w:rPr>
          <w:rStyle w:val="Refdecomentrio"/>
        </w:rPr>
        <w:annotationRef/>
      </w:r>
      <w:r>
        <w:t>Indicadas no texto</w:t>
      </w:r>
    </w:p>
  </w:comment>
  <w:comment w:id="164" w:author="Dalton Solano dos Reis" w:date="2021-10-24T15:47:00Z" w:initials="DSdR">
    <w:p w14:paraId="28A61C66" w14:textId="77777777" w:rsidR="00BA78D8" w:rsidRDefault="00BA78D8">
      <w:pPr>
        <w:pStyle w:val="Textodecomentrio"/>
      </w:pPr>
      <w:r>
        <w:rPr>
          <w:rStyle w:val="Refdecomentrio"/>
        </w:rPr>
        <w:annotationRef/>
      </w:r>
      <w:r>
        <w:t>Indicadas no texto</w:t>
      </w:r>
    </w:p>
  </w:comment>
  <w:comment w:id="165" w:author="Dalton Solano dos Reis" w:date="2021-10-24T15:47:00Z" w:initials="DSdR">
    <w:p w14:paraId="079C2F5A" w14:textId="77777777" w:rsidR="00BA78D8" w:rsidRDefault="00BA78D8">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9E9BB" w15:done="0"/>
  <w15:commentEx w15:paraId="2A5880CE" w15:done="0"/>
  <w15:commentEx w15:paraId="0C0AB0AA" w15:done="0"/>
  <w15:commentEx w15:paraId="11281332" w15:done="0"/>
  <w15:commentEx w15:paraId="497529CC" w15:done="0"/>
  <w15:commentEx w15:paraId="2ED15FA3" w15:done="0"/>
  <w15:commentEx w15:paraId="314EB29A" w15:done="0"/>
  <w15:commentEx w15:paraId="6A381016" w15:done="0"/>
  <w15:commentEx w15:paraId="03CE0E69" w15:done="0"/>
  <w15:commentEx w15:paraId="3E2B7E40" w15:done="0"/>
  <w15:commentEx w15:paraId="25973345" w15:done="0"/>
  <w15:commentEx w15:paraId="3496A5A0" w15:done="0"/>
  <w15:commentEx w15:paraId="125CB083" w15:done="0"/>
  <w15:commentEx w15:paraId="08EC4CB6" w15:done="0"/>
  <w15:commentEx w15:paraId="6C47A1A7" w15:done="0"/>
  <w15:commentEx w15:paraId="13118512" w15:done="0"/>
  <w15:commentEx w15:paraId="222AD1B1" w15:done="0"/>
  <w15:commentEx w15:paraId="5FBB3815" w15:done="0"/>
  <w15:commentEx w15:paraId="2C637418" w15:done="0"/>
  <w15:commentEx w15:paraId="7E6976DC" w15:done="0"/>
  <w15:commentEx w15:paraId="743B5E79" w15:done="0"/>
  <w15:commentEx w15:paraId="4BFE4F66" w15:done="0"/>
  <w15:commentEx w15:paraId="7EA61606" w15:done="0"/>
  <w15:commentEx w15:paraId="44A7D10D" w15:done="0"/>
  <w15:commentEx w15:paraId="5D6D5FE6" w15:done="0"/>
  <w15:commentEx w15:paraId="4804D717" w15:done="0"/>
  <w15:commentEx w15:paraId="7CBC73B4" w15:done="0"/>
  <w15:commentEx w15:paraId="64AFC53D" w15:done="0"/>
  <w15:commentEx w15:paraId="462E90F2" w15:done="0"/>
  <w15:commentEx w15:paraId="037B8150" w15:done="0"/>
  <w15:commentEx w15:paraId="341C9508" w15:done="0"/>
  <w15:commentEx w15:paraId="478E2BDF" w15:done="0"/>
  <w15:commentEx w15:paraId="3435ED4B" w15:done="0"/>
  <w15:commentEx w15:paraId="13DD2393" w15:done="0"/>
  <w15:commentEx w15:paraId="25AA8343" w15:done="0"/>
  <w15:commentEx w15:paraId="197A7869" w15:done="0"/>
  <w15:commentEx w15:paraId="0A6A0A2C" w15:done="0"/>
  <w15:commentEx w15:paraId="2114EC0A" w15:done="0"/>
  <w15:commentEx w15:paraId="3AAFFBFF" w15:done="0"/>
  <w15:commentEx w15:paraId="0C63409A" w15:done="0"/>
  <w15:commentEx w15:paraId="56B21B0D" w15:done="0"/>
  <w15:commentEx w15:paraId="09C4AA07" w15:done="0"/>
  <w15:commentEx w15:paraId="58BB7C06" w15:done="0"/>
  <w15:commentEx w15:paraId="2B91D5D6" w15:done="0"/>
  <w15:commentEx w15:paraId="14C53C8D" w15:done="0"/>
  <w15:commentEx w15:paraId="6DB09D79" w15:done="0"/>
  <w15:commentEx w15:paraId="2B962A43" w15:done="0"/>
  <w15:commentEx w15:paraId="3AE01732" w15:done="0"/>
  <w15:commentEx w15:paraId="41E69E40" w15:done="0"/>
  <w15:commentEx w15:paraId="4751C2DC" w15:done="0"/>
  <w15:commentEx w15:paraId="26AD41F2" w15:done="0"/>
  <w15:commentEx w15:paraId="5FC7BA74" w15:done="0"/>
  <w15:commentEx w15:paraId="0C48D04E" w15:done="0"/>
  <w15:commentEx w15:paraId="606C03D8" w15:done="0"/>
  <w15:commentEx w15:paraId="2ADC688F" w15:done="0"/>
  <w15:commentEx w15:paraId="64A40FC9" w15:done="0"/>
  <w15:commentEx w15:paraId="04FE8A0F" w15:done="0"/>
  <w15:commentEx w15:paraId="3403147A" w15:done="0"/>
  <w15:commentEx w15:paraId="75355A8B" w15:done="0"/>
  <w15:commentEx w15:paraId="78A192D7" w15:done="0"/>
  <w15:commentEx w15:paraId="698B38DD" w15:done="0"/>
  <w15:commentEx w15:paraId="1D1172BE" w15:done="0"/>
  <w15:commentEx w15:paraId="416BB18C" w15:done="0"/>
  <w15:commentEx w15:paraId="5B872F7C" w15:done="0"/>
  <w15:commentEx w15:paraId="6C3589E7" w15:done="0"/>
  <w15:commentEx w15:paraId="5CF8454C" w15:done="0"/>
  <w15:commentEx w15:paraId="3B87617B" w15:done="0"/>
  <w15:commentEx w15:paraId="53B38299" w15:done="0"/>
  <w15:commentEx w15:paraId="28A61C66" w15:done="0"/>
  <w15:commentEx w15:paraId="079C2F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8C83" w16cex:dateUtc="2021-10-07T18:10:00Z"/>
  <w16cex:commentExtensible w16cex:durableId="25098481" w16cex:dateUtc="2021-10-07T17:36:00Z"/>
  <w16cex:commentExtensible w16cex:durableId="251FEE81" w16cex:dateUtc="2021-10-24T17:38:00Z"/>
  <w16cex:commentExtensible w16cex:durableId="251FFEB3" w16cex:dateUtc="2021-10-24T18:48:00Z"/>
  <w16cex:commentExtensible w16cex:durableId="251FF0DB" w16cex:dateUtc="2021-10-24T17:48:00Z"/>
  <w16cex:commentExtensible w16cex:durableId="251FF16F" w16cex:dateUtc="2021-10-24T17:51:00Z"/>
  <w16cex:commentExtensible w16cex:durableId="251FF1A7" w16cex:dateUtc="2021-10-24T17:52:00Z"/>
  <w16cex:commentExtensible w16cex:durableId="251FF23B" w16cex:dateUtc="2021-10-24T17:54:00Z"/>
  <w16cex:commentExtensible w16cex:durableId="251FEEC1" w16cex:dateUtc="2021-10-24T17:40:00Z"/>
  <w16cex:commentExtensible w16cex:durableId="251FF2EF" w16cex:dateUtc="2021-10-24T17:57:00Z"/>
  <w16cex:commentExtensible w16cex:durableId="251FEED8" w16cex:dateUtc="2021-10-24T17:40:00Z"/>
  <w16cex:commentExtensible w16cex:durableId="251FF461" w16cex:dateUtc="2021-10-24T18:04:00Z"/>
  <w16cex:commentExtensible w16cex:durableId="251FF363" w16cex:dateUtc="2021-10-24T17:59:00Z"/>
  <w16cex:commentExtensible w16cex:durableId="251FEEE6" w16cex:dateUtc="2021-10-24T17:40:00Z"/>
  <w16cex:commentExtensible w16cex:durableId="251FF393" w16cex:dateUtc="2021-10-24T18:00:00Z"/>
  <w16cex:commentExtensible w16cex:durableId="251FF3A9" w16cex:dateUtc="2021-10-24T18:00:00Z"/>
  <w16cex:commentExtensible w16cex:durableId="251FF3EB" w16cex:dateUtc="2021-10-24T18:02:00Z"/>
  <w16cex:commentExtensible w16cex:durableId="251FF406" w16cex:dateUtc="2021-10-24T18:02:00Z"/>
  <w16cex:commentExtensible w16cex:durableId="251FF455" w16cex:dateUtc="2021-10-24T18:03:00Z"/>
  <w16cex:commentExtensible w16cex:durableId="251FEEFA" w16cex:dateUtc="2021-10-24T17:40:00Z"/>
  <w16cex:commentExtensible w16cex:durableId="251FF5C2" w16cex:dateUtc="2021-10-24T18:09:00Z"/>
  <w16cex:commentExtensible w16cex:durableId="251FF5C5" w16cex:dateUtc="2021-10-24T18:09:00Z"/>
  <w16cex:commentExtensible w16cex:durableId="251FF5C9" w16cex:dateUtc="2021-10-24T18:10:00Z"/>
  <w16cex:commentExtensible w16cex:durableId="251FEF1F" w16cex:dateUtc="2021-10-24T17:41:00Z"/>
  <w16cex:commentExtensible w16cex:durableId="251FF665" w16cex:dateUtc="2021-10-24T18:12:00Z"/>
  <w16cex:commentExtensible w16cex:durableId="251FF6C1" w16cex:dateUtc="2021-10-24T18:14:00Z"/>
  <w16cex:commentExtensible w16cex:durableId="251FEF5E" w16cex:dateUtc="2021-10-24T17:42:00Z"/>
  <w16cex:commentExtensible w16cex:durableId="251FF6FC" w16cex:dateUtc="2021-10-24T18:15:00Z"/>
  <w16cex:commentExtensible w16cex:durableId="251FF748" w16cex:dateUtc="2021-10-24T18:16:00Z"/>
  <w16cex:commentExtensible w16cex:durableId="251FF7D8" w16cex:dateUtc="2021-10-24T18:18:00Z"/>
  <w16cex:commentExtensible w16cex:durableId="251FF804" w16cex:dateUtc="2021-10-24T18:19:00Z"/>
  <w16cex:commentExtensible w16cex:durableId="251FF82C" w16cex:dateUtc="2021-10-24T18:20:00Z"/>
  <w16cex:commentExtensible w16cex:durableId="251FF83F" w16cex:dateUtc="2021-10-24T18:20:00Z"/>
  <w16cex:commentExtensible w16cex:durableId="251FEF80" w16cex:dateUtc="2021-10-24T17:43:00Z"/>
  <w16cex:commentExtensible w16cex:durableId="251FEF90" w16cex:dateUtc="2021-10-24T17:43:00Z"/>
  <w16cex:commentExtensible w16cex:durableId="251FF864" w16cex:dateUtc="2021-10-24T18:21:00Z"/>
  <w16cex:commentExtensible w16cex:durableId="251FEFA3" w16cex:dateUtc="2021-10-24T17:43:00Z"/>
  <w16cex:commentExtensible w16cex:durableId="251FF9A2" w16cex:dateUtc="2021-10-24T18:26:00Z"/>
  <w16cex:commentExtensible w16cex:durableId="251FF9BF" w16cex:dateUtc="2021-10-24T18:26:00Z"/>
  <w16cex:commentExtensible w16cex:durableId="251FEFB2" w16cex:dateUtc="2021-10-24T17:44:00Z"/>
  <w16cex:commentExtensible w16cex:durableId="251FFBB6" w16cex:dateUtc="2021-10-24T18:35:00Z"/>
  <w16cex:commentExtensible w16cex:durableId="251FFC08" w16cex:dateUtc="2021-10-24T18:36:00Z"/>
  <w16cex:commentExtensible w16cex:durableId="251FFC55" w16cex:dateUtc="2021-10-24T18:37:00Z"/>
  <w16cex:commentExtensible w16cex:durableId="251FFC62" w16cex:dateUtc="2021-10-24T18:38:00Z"/>
  <w16cex:commentExtensible w16cex:durableId="251FFC76" w16cex:dateUtc="2021-10-24T18:38:00Z"/>
  <w16cex:commentExtensible w16cex:durableId="251FFC83" w16cex:dateUtc="2021-10-24T18:38:00Z"/>
  <w16cex:commentExtensible w16cex:durableId="251FFC8C" w16cex:dateUtc="2021-10-24T18:38:00Z"/>
  <w16cex:commentExtensible w16cex:durableId="251FFCAA" w16cex:dateUtc="2021-10-24T18:39:00Z"/>
  <w16cex:commentExtensible w16cex:durableId="251FFC99" w16cex:dateUtc="2021-10-24T18:39:00Z"/>
  <w16cex:commentExtensible w16cex:durableId="251FFC9E" w16cex:dateUtc="2021-10-24T18:39:00Z"/>
  <w16cex:commentExtensible w16cex:durableId="251FFCE3" w16cex:dateUtc="2021-10-24T18:40:00Z"/>
  <w16cex:commentExtensible w16cex:durableId="251FFCCA" w16cex:dateUtc="2021-10-24T18:39:00Z"/>
  <w16cex:commentExtensible w16cex:durableId="251FFCD4" w16cex:dateUtc="2021-10-24T18:40:00Z"/>
  <w16cex:commentExtensible w16cex:durableId="251FFCF6" w16cex:dateUtc="2021-10-24T18:40:00Z"/>
  <w16cex:commentExtensible w16cex:durableId="251FFD23" w16cex:dateUtc="2021-10-24T18:41:00Z"/>
  <w16cex:commentExtensible w16cex:durableId="251FFD3F" w16cex:dateUtc="2021-10-24T18:41:00Z"/>
  <w16cex:commentExtensible w16cex:durableId="251FFD4B" w16cex:dateUtc="2021-10-24T18:42:00Z"/>
  <w16cex:commentExtensible w16cex:durableId="251FFD52" w16cex:dateUtc="2021-10-24T18:42:00Z"/>
  <w16cex:commentExtensible w16cex:durableId="251FFD6F" w16cex:dateUtc="2021-10-24T18:42:00Z"/>
  <w16cex:commentExtensible w16cex:durableId="251FFDA3" w16cex:dateUtc="2021-10-24T18:43:00Z"/>
  <w16cex:commentExtensible w16cex:durableId="251FFDCB" w16cex:dateUtc="2021-10-24T18:44:00Z"/>
  <w16cex:commentExtensible w16cex:durableId="251FFDD6" w16cex:dateUtc="2021-10-24T18:44:00Z"/>
  <w16cex:commentExtensible w16cex:durableId="251FFDE5" w16cex:dateUtc="2021-10-24T18:44:00Z"/>
  <w16cex:commentExtensible w16cex:durableId="251FFE00" w16cex:dateUtc="2021-10-24T18:45:00Z"/>
  <w16cex:commentExtensible w16cex:durableId="251FFE08" w16cex:dateUtc="2021-10-24T18:45:00Z"/>
  <w16cex:commentExtensible w16cex:durableId="251FFE1C" w16cex:dateUtc="2021-10-24T18:45:00Z"/>
  <w16cex:commentExtensible w16cex:durableId="251FFE76" w16cex:dateUtc="2021-10-24T18:47:00Z"/>
  <w16cex:commentExtensible w16cex:durableId="251FFE83" w16cex:dateUtc="2021-10-24T18:47:00Z"/>
  <w16cex:commentExtensible w16cex:durableId="251FFE89" w16cex:dateUtc="2021-10-24T18:47:00Z"/>
  <w16cex:commentExtensible w16cex:durableId="251FFE8E" w16cex:dateUtc="2021-10-24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9E9BB" w16cid:durableId="25098C83"/>
  <w16cid:commentId w16cid:paraId="2A5880CE" w16cid:durableId="25098481"/>
  <w16cid:commentId w16cid:paraId="0C0AB0AA" w16cid:durableId="251FEE81"/>
  <w16cid:commentId w16cid:paraId="11281332" w16cid:durableId="251FFEB3"/>
  <w16cid:commentId w16cid:paraId="497529CC" w16cid:durableId="251FF0DB"/>
  <w16cid:commentId w16cid:paraId="2ED15FA3" w16cid:durableId="251FF16F"/>
  <w16cid:commentId w16cid:paraId="314EB29A" w16cid:durableId="251FF1A7"/>
  <w16cid:commentId w16cid:paraId="6A381016" w16cid:durableId="251FF23B"/>
  <w16cid:commentId w16cid:paraId="03CE0E69" w16cid:durableId="251FEEC1"/>
  <w16cid:commentId w16cid:paraId="3E2B7E40" w16cid:durableId="251FF2EF"/>
  <w16cid:commentId w16cid:paraId="25973345" w16cid:durableId="251FEED8"/>
  <w16cid:commentId w16cid:paraId="3496A5A0" w16cid:durableId="251FF461"/>
  <w16cid:commentId w16cid:paraId="125CB083" w16cid:durableId="251FF363"/>
  <w16cid:commentId w16cid:paraId="08EC4CB6" w16cid:durableId="251FEEE6"/>
  <w16cid:commentId w16cid:paraId="6C47A1A7" w16cid:durableId="251FF393"/>
  <w16cid:commentId w16cid:paraId="13118512" w16cid:durableId="251FF3A9"/>
  <w16cid:commentId w16cid:paraId="222AD1B1" w16cid:durableId="251FF3EB"/>
  <w16cid:commentId w16cid:paraId="5FBB3815" w16cid:durableId="251FF406"/>
  <w16cid:commentId w16cid:paraId="2C637418" w16cid:durableId="251FF455"/>
  <w16cid:commentId w16cid:paraId="7E6976DC" w16cid:durableId="251FEEFA"/>
  <w16cid:commentId w16cid:paraId="743B5E79" w16cid:durableId="251FF5C2"/>
  <w16cid:commentId w16cid:paraId="4BFE4F66" w16cid:durableId="251FF5C5"/>
  <w16cid:commentId w16cid:paraId="7EA61606" w16cid:durableId="251FF5C9"/>
  <w16cid:commentId w16cid:paraId="44A7D10D" w16cid:durableId="251FEF1F"/>
  <w16cid:commentId w16cid:paraId="5D6D5FE6" w16cid:durableId="251FF665"/>
  <w16cid:commentId w16cid:paraId="4804D717" w16cid:durableId="251FF6C1"/>
  <w16cid:commentId w16cid:paraId="7CBC73B4" w16cid:durableId="251FEF5E"/>
  <w16cid:commentId w16cid:paraId="64AFC53D" w16cid:durableId="251FF6FC"/>
  <w16cid:commentId w16cid:paraId="462E90F2" w16cid:durableId="251FF748"/>
  <w16cid:commentId w16cid:paraId="037B8150" w16cid:durableId="251FF7D8"/>
  <w16cid:commentId w16cid:paraId="341C9508" w16cid:durableId="251FF804"/>
  <w16cid:commentId w16cid:paraId="478E2BDF" w16cid:durableId="251FF82C"/>
  <w16cid:commentId w16cid:paraId="3435ED4B" w16cid:durableId="251FF83F"/>
  <w16cid:commentId w16cid:paraId="13DD2393" w16cid:durableId="251FEF80"/>
  <w16cid:commentId w16cid:paraId="25AA8343" w16cid:durableId="251FEF90"/>
  <w16cid:commentId w16cid:paraId="197A7869" w16cid:durableId="251FF864"/>
  <w16cid:commentId w16cid:paraId="0A6A0A2C" w16cid:durableId="251FEFA3"/>
  <w16cid:commentId w16cid:paraId="2114EC0A" w16cid:durableId="251FF9A2"/>
  <w16cid:commentId w16cid:paraId="3AAFFBFF" w16cid:durableId="251FF9BF"/>
  <w16cid:commentId w16cid:paraId="0C63409A" w16cid:durableId="251FEFB2"/>
  <w16cid:commentId w16cid:paraId="56B21B0D" w16cid:durableId="251FFBB6"/>
  <w16cid:commentId w16cid:paraId="09C4AA07" w16cid:durableId="251FFC08"/>
  <w16cid:commentId w16cid:paraId="58BB7C06" w16cid:durableId="251FFC55"/>
  <w16cid:commentId w16cid:paraId="2B91D5D6" w16cid:durableId="251FFC62"/>
  <w16cid:commentId w16cid:paraId="14C53C8D" w16cid:durableId="251FFC76"/>
  <w16cid:commentId w16cid:paraId="6DB09D79" w16cid:durableId="251FFC83"/>
  <w16cid:commentId w16cid:paraId="2B962A43" w16cid:durableId="251FFC8C"/>
  <w16cid:commentId w16cid:paraId="3AE01732" w16cid:durableId="251FFCAA"/>
  <w16cid:commentId w16cid:paraId="41E69E40" w16cid:durableId="251FFC99"/>
  <w16cid:commentId w16cid:paraId="4751C2DC" w16cid:durableId="251FFC9E"/>
  <w16cid:commentId w16cid:paraId="26AD41F2" w16cid:durableId="251FFCE3"/>
  <w16cid:commentId w16cid:paraId="5FC7BA74" w16cid:durableId="251FFCCA"/>
  <w16cid:commentId w16cid:paraId="0C48D04E" w16cid:durableId="251FFCD4"/>
  <w16cid:commentId w16cid:paraId="606C03D8" w16cid:durableId="251FFCF6"/>
  <w16cid:commentId w16cid:paraId="2ADC688F" w16cid:durableId="251FFD23"/>
  <w16cid:commentId w16cid:paraId="64A40FC9" w16cid:durableId="251FFD3F"/>
  <w16cid:commentId w16cid:paraId="04FE8A0F" w16cid:durableId="251FFD4B"/>
  <w16cid:commentId w16cid:paraId="3403147A" w16cid:durableId="251FFD52"/>
  <w16cid:commentId w16cid:paraId="75355A8B" w16cid:durableId="251FFD6F"/>
  <w16cid:commentId w16cid:paraId="78A192D7" w16cid:durableId="251FFDA3"/>
  <w16cid:commentId w16cid:paraId="698B38DD" w16cid:durableId="251FFDCB"/>
  <w16cid:commentId w16cid:paraId="1D1172BE" w16cid:durableId="251FFDD6"/>
  <w16cid:commentId w16cid:paraId="416BB18C" w16cid:durableId="251FFDE5"/>
  <w16cid:commentId w16cid:paraId="5B872F7C" w16cid:durableId="251FFE00"/>
  <w16cid:commentId w16cid:paraId="6C3589E7" w16cid:durableId="251FFE08"/>
  <w16cid:commentId w16cid:paraId="5CF8454C" w16cid:durableId="251FFE1C"/>
  <w16cid:commentId w16cid:paraId="3B87617B" w16cid:durableId="251FFE76"/>
  <w16cid:commentId w16cid:paraId="53B38299" w16cid:durableId="251FFE83"/>
  <w16cid:commentId w16cid:paraId="28A61C66" w16cid:durableId="251FFE89"/>
  <w16cid:commentId w16cid:paraId="079C2F5A" w16cid:durableId="251FF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Adell Péricas">
    <w15:presenceInfo w15:providerId="AD" w15:userId="S::pericas@furb.br::ec6a4948-05f2-4851-94a8-6015477c8281"/>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A50BC"/>
    <w:rsid w:val="0036712C"/>
    <w:rsid w:val="00582662"/>
    <w:rsid w:val="005A5022"/>
    <w:rsid w:val="0080416A"/>
    <w:rsid w:val="00A34E86"/>
    <w:rsid w:val="00AF68BE"/>
    <w:rsid w:val="00BA78D8"/>
    <w:rsid w:val="00BC76D0"/>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BA78D8"/>
    <w:pPr>
      <w:keepNext/>
      <w:keepLines/>
      <w:numPr>
        <w:numId w:val="1"/>
      </w:numPr>
      <w:tabs>
        <w:tab w:val="left" w:pos="284"/>
      </w:tabs>
      <w:spacing w:before="240" w:line="360" w:lineRule="auto"/>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BA78D8"/>
    <w:pPr>
      <w:keepNext/>
      <w:keepLines/>
      <w:numPr>
        <w:ilvl w:val="1"/>
        <w:numId w:val="1"/>
      </w:numPr>
      <w:spacing w:before="240" w:line="360" w:lineRule="auto"/>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BA78D8"/>
    <w:pPr>
      <w:keepNext/>
      <w:keepLines/>
      <w:numPr>
        <w:ilvl w:val="2"/>
        <w:numId w:val="1"/>
      </w:numPr>
      <w:spacing w:before="240" w:line="360" w:lineRule="auto"/>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BA78D8"/>
    <w:pPr>
      <w:keepNext/>
      <w:keepLines/>
      <w:numPr>
        <w:ilvl w:val="3"/>
        <w:numId w:val="1"/>
      </w:numPr>
      <w:spacing w:before="240" w:line="360" w:lineRule="auto"/>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BA78D8"/>
    <w:pPr>
      <w:keepNext/>
      <w:keepLines/>
      <w:numPr>
        <w:ilvl w:val="4"/>
        <w:numId w:val="1"/>
      </w:numPr>
      <w:spacing w:before="240" w:line="360" w:lineRule="auto"/>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BA78D8"/>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BA78D8"/>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BA78D8"/>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BA78D8"/>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78D8"/>
    <w:rPr>
      <w:rFonts w:ascii="Times New Roman" w:eastAsia="Times New Roman" w:hAnsi="Times New Roman" w:cs="Times New Roman"/>
      <w:b/>
      <w:caps/>
      <w:lang w:eastAsia="pt-BR"/>
    </w:rPr>
  </w:style>
  <w:style w:type="character" w:customStyle="1" w:styleId="Ttulo2Char">
    <w:name w:val="Título 2 Char"/>
    <w:basedOn w:val="Fontepargpadro"/>
    <w:link w:val="Ttulo2"/>
    <w:rsid w:val="00BA78D8"/>
    <w:rPr>
      <w:rFonts w:ascii="Times New Roman" w:eastAsia="Times New Roman" w:hAnsi="Times New Roman" w:cs="Times New Roman"/>
      <w:caps/>
      <w:color w:val="000000"/>
      <w:szCs w:val="20"/>
      <w:lang w:eastAsia="pt-BR"/>
    </w:rPr>
  </w:style>
  <w:style w:type="character" w:customStyle="1" w:styleId="Ttulo3Char">
    <w:name w:val="Título 3 Char"/>
    <w:basedOn w:val="Fontepargpadro"/>
    <w:link w:val="Ttulo3"/>
    <w:rsid w:val="00BA78D8"/>
    <w:rPr>
      <w:rFonts w:ascii="Times New Roman" w:eastAsia="Times New Roman" w:hAnsi="Times New Roman" w:cs="Times New Roman"/>
      <w:color w:val="000000"/>
      <w:szCs w:val="20"/>
      <w:lang w:eastAsia="pt-BR"/>
    </w:rPr>
  </w:style>
  <w:style w:type="character" w:customStyle="1" w:styleId="Ttulo4Char">
    <w:name w:val="Título 4 Char"/>
    <w:basedOn w:val="Fontepargpadro"/>
    <w:link w:val="Ttulo4"/>
    <w:rsid w:val="00BA78D8"/>
    <w:rPr>
      <w:rFonts w:ascii="Times New Roman" w:eastAsia="Times New Roman" w:hAnsi="Times New Roman" w:cs="Times New Roman"/>
      <w:color w:val="000000"/>
      <w:szCs w:val="20"/>
      <w:lang w:eastAsia="pt-BR"/>
    </w:rPr>
  </w:style>
  <w:style w:type="character" w:customStyle="1" w:styleId="Ttulo5Char">
    <w:name w:val="Título 5 Char"/>
    <w:basedOn w:val="Fontepargpadro"/>
    <w:link w:val="Ttulo5"/>
    <w:rsid w:val="00BA78D8"/>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BA78D8"/>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BA78D8"/>
    <w:rPr>
      <w:rFonts w:ascii="Times" w:eastAsia="Times New Roman" w:hAnsi="Times" w:cs="Times New Roman"/>
      <w:szCs w:val="20"/>
      <w:lang w:eastAsia="pt-BR"/>
    </w:rPr>
  </w:style>
  <w:style w:type="character" w:customStyle="1" w:styleId="Ttulo8Char">
    <w:name w:val="Título 8 Char"/>
    <w:basedOn w:val="Fontepargpadro"/>
    <w:link w:val="Ttulo8"/>
    <w:rsid w:val="00BA78D8"/>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BA78D8"/>
    <w:rPr>
      <w:rFonts w:ascii="Times New Roman" w:eastAsia="Times New Roman" w:hAnsi="Times New Roman" w:cs="Times New Roman"/>
      <w:b/>
      <w:color w:val="000000"/>
      <w:szCs w:val="20"/>
      <w:lang w:eastAsia="pt-BR"/>
    </w:rPr>
  </w:style>
  <w:style w:type="paragraph" w:customStyle="1" w:styleId="TF-TEXTO">
    <w:name w:val="TF-TEXTO"/>
    <w:qFormat/>
    <w:rsid w:val="00BA78D8"/>
    <w:pPr>
      <w:spacing w:before="120" w:line="360" w:lineRule="auto"/>
      <w:ind w:firstLine="680"/>
      <w:contextualSpacing/>
      <w:jc w:val="both"/>
    </w:pPr>
    <w:rPr>
      <w:rFonts w:ascii="Times New Roman" w:eastAsia="Times New Roman" w:hAnsi="Times New Roman" w:cs="Times New Roman"/>
      <w:szCs w:val="20"/>
      <w:lang w:eastAsia="pt-BR"/>
    </w:rPr>
  </w:style>
  <w:style w:type="paragraph" w:customStyle="1" w:styleId="TF-TEXTOQUADRO">
    <w:name w:val="TF-TEXTO QUADRO"/>
    <w:rsid w:val="00BA78D8"/>
    <w:pPr>
      <w:keepNext/>
      <w:keepLines/>
    </w:pPr>
    <w:rPr>
      <w:rFonts w:ascii="Times New Roman" w:eastAsia="Times New Roman" w:hAnsi="Times New Roman" w:cs="Times New Roman"/>
      <w:sz w:val="22"/>
      <w:szCs w:val="20"/>
      <w:lang w:eastAsia="pt-BR"/>
    </w:rPr>
  </w:style>
  <w:style w:type="paragraph" w:customStyle="1" w:styleId="TF-refernciasbibliogrficasTTULO">
    <w:name w:val="TF-referências bibliográficas TÍTULO"/>
    <w:basedOn w:val="Normal"/>
    <w:next w:val="Normal"/>
    <w:rsid w:val="00BA78D8"/>
    <w:pPr>
      <w:keepNext/>
      <w:spacing w:line="360" w:lineRule="auto"/>
      <w:jc w:val="center"/>
    </w:pPr>
    <w:rPr>
      <w:rFonts w:ascii="Times" w:eastAsia="Times New Roman" w:hAnsi="Times" w:cs="Times New Roman"/>
      <w:b/>
      <w:caps/>
      <w:szCs w:val="20"/>
      <w:lang w:eastAsia="pt-BR"/>
    </w:rPr>
  </w:style>
  <w:style w:type="paragraph" w:customStyle="1" w:styleId="TF-SUBALNEAnvel1">
    <w:name w:val="TF-SUBALÍNEA nível 1"/>
    <w:basedOn w:val="TF-ALNEA"/>
    <w:rsid w:val="00BA78D8"/>
    <w:pPr>
      <w:numPr>
        <w:ilvl w:val="1"/>
      </w:numPr>
    </w:pPr>
    <w:rPr>
      <w:rFonts w:ascii="Times" w:hAnsi="Times"/>
    </w:rPr>
  </w:style>
  <w:style w:type="paragraph" w:customStyle="1" w:styleId="TF-ALNEA">
    <w:name w:val="TF-ALÍNEA"/>
    <w:qFormat/>
    <w:rsid w:val="00BA78D8"/>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SUBALNEAnvel2">
    <w:name w:val="TF-SUBALÍNEA nível 2"/>
    <w:basedOn w:val="TF-SUBALNEAnvel1"/>
    <w:rsid w:val="00BA78D8"/>
    <w:pPr>
      <w:numPr>
        <w:ilvl w:val="2"/>
      </w:numPr>
    </w:pPr>
  </w:style>
  <w:style w:type="paragraph" w:styleId="Cabealho">
    <w:name w:val="header"/>
    <w:basedOn w:val="Normal"/>
    <w:link w:val="CabealhoChar"/>
    <w:uiPriority w:val="99"/>
    <w:rsid w:val="00BA78D8"/>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BA78D8"/>
    <w:rPr>
      <w:rFonts w:ascii="Times New Roman" w:eastAsia="Times New Roman" w:hAnsi="Times New Roman" w:cs="Times New Roman"/>
      <w:lang w:eastAsia="pt-BR"/>
    </w:rPr>
  </w:style>
  <w:style w:type="character" w:styleId="Nmerodepgina">
    <w:name w:val="page number"/>
    <w:basedOn w:val="Fontepargpadro"/>
    <w:semiHidden/>
    <w:rsid w:val="00BA78D8"/>
  </w:style>
  <w:style w:type="paragraph" w:customStyle="1" w:styleId="TF-LEGENDA">
    <w:name w:val="TF-LEGENDA"/>
    <w:basedOn w:val="Normal"/>
    <w:next w:val="TF-TEXTOQUADRO"/>
    <w:qFormat/>
    <w:rsid w:val="00BA78D8"/>
    <w:pPr>
      <w:keepNext/>
      <w:keepLines/>
      <w:spacing w:before="60"/>
      <w:jc w:val="center"/>
      <w:outlineLvl w:val="0"/>
    </w:pPr>
    <w:rPr>
      <w:rFonts w:ascii="Times New Roman" w:eastAsia="Times New Roman" w:hAnsi="Times New Roman" w:cs="Times New Roman"/>
      <w:szCs w:val="20"/>
      <w:lang w:eastAsia="pt-BR"/>
    </w:rPr>
  </w:style>
  <w:style w:type="paragraph" w:customStyle="1" w:styleId="TF-TTULO">
    <w:name w:val="TF-TÍTULO"/>
    <w:next w:val="Normal"/>
    <w:rsid w:val="00BA78D8"/>
    <w:pPr>
      <w:spacing w:after="24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BA78D8"/>
    <w:pPr>
      <w:ind w:left="0"/>
      <w:jc w:val="center"/>
    </w:pPr>
  </w:style>
  <w:style w:type="paragraph" w:customStyle="1" w:styleId="TF-TEXTOQUADROCentralizado">
    <w:name w:val="TF-TEXTO QUADRO Centralizado"/>
    <w:basedOn w:val="TF-TEXTOQUADRO"/>
    <w:rsid w:val="00BA78D8"/>
    <w:pPr>
      <w:jc w:val="center"/>
    </w:pPr>
  </w:style>
  <w:style w:type="table" w:styleId="Tabelacomgrade">
    <w:name w:val="Table Grid"/>
    <w:basedOn w:val="Tabelanormal"/>
    <w:uiPriority w:val="59"/>
    <w:rsid w:val="00BA78D8"/>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BA78D8"/>
  </w:style>
  <w:style w:type="paragraph" w:customStyle="1" w:styleId="TF-FIGURA">
    <w:name w:val="TF-FIGURA"/>
    <w:basedOn w:val="TF-TEXTO"/>
    <w:qFormat/>
    <w:rsid w:val="00BA78D8"/>
    <w:pPr>
      <w:keepNext/>
      <w:spacing w:before="0" w:line="240" w:lineRule="auto"/>
      <w:ind w:firstLine="0"/>
      <w:jc w:val="center"/>
    </w:pPr>
  </w:style>
  <w:style w:type="paragraph" w:styleId="Textodecomentrio">
    <w:name w:val="annotation text"/>
    <w:basedOn w:val="Normal"/>
    <w:link w:val="TextodecomentrioChar"/>
    <w:uiPriority w:val="99"/>
    <w:unhideWhenUsed/>
    <w:rsid w:val="00BA78D8"/>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BA78D8"/>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BA78D8"/>
    <w:rPr>
      <w:sz w:val="16"/>
      <w:szCs w:val="16"/>
    </w:rPr>
  </w:style>
  <w:style w:type="paragraph" w:customStyle="1" w:styleId="TF-AUTOR">
    <w:name w:val="TF-AUTOR"/>
    <w:basedOn w:val="Normal"/>
    <w:rsid w:val="00BA78D8"/>
    <w:pPr>
      <w:keepNext/>
      <w:keepLines/>
      <w:spacing w:before="120"/>
      <w:jc w:val="center"/>
    </w:pPr>
    <w:rPr>
      <w:rFonts w:ascii="Times New Roman" w:eastAsia="Times New Roman" w:hAnsi="Times New Roman" w:cs="Times New Roman"/>
      <w:color w:val="000000"/>
      <w:szCs w:val="20"/>
      <w:lang w:eastAsia="pt-BR"/>
    </w:rPr>
  </w:style>
  <w:style w:type="paragraph" w:customStyle="1" w:styleId="TF-FONTE">
    <w:name w:val="TF-FONTE"/>
    <w:next w:val="Normal"/>
    <w:qFormat/>
    <w:rsid w:val="00BA78D8"/>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BA78D8"/>
    <w:pPr>
      <w:numPr>
        <w:numId w:val="4"/>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BA78D8"/>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BA78D8"/>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BA78D8"/>
    <w:pPr>
      <w:tabs>
        <w:tab w:val="left" w:pos="708"/>
      </w:tabs>
      <w:ind w:left="720" w:hanging="720"/>
      <w:jc w:val="center"/>
    </w:pPr>
    <w:rPr>
      <w:rFonts w:ascii="Times New Roman" w:eastAsia="Times New Roman" w:hAnsi="Times New Roman" w:cs="Times New Roman"/>
      <w:caps/>
      <w:noProof/>
      <w:szCs w:val="20"/>
      <w:lang w:eastAsia="pt-BR"/>
    </w:rPr>
  </w:style>
  <w:style w:type="paragraph" w:styleId="NormalWeb">
    <w:name w:val="Normal (Web)"/>
    <w:basedOn w:val="Normal"/>
    <w:uiPriority w:val="99"/>
    <w:unhideWhenUsed/>
    <w:rsid w:val="00BA78D8"/>
    <w:pPr>
      <w:spacing w:before="100" w:beforeAutospacing="1" w:after="100" w:afterAutospacing="1"/>
    </w:pPr>
    <w:rPr>
      <w:rFonts w:ascii="Times New Roman" w:eastAsia="Times New Roman" w:hAnsi="Times New Roman" w:cs="Times New Roman"/>
      <w:lang w:eastAsia="pt-BR"/>
    </w:rPr>
  </w:style>
  <w:style w:type="character" w:styleId="Forte">
    <w:name w:val="Strong"/>
    <w:uiPriority w:val="22"/>
    <w:qFormat/>
    <w:rsid w:val="00BA7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customXml" Target="ink/ink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35.830"/>
    </inkml:context>
    <inkml:brush xml:id="br0">
      <inkml:brushProperty name="width" value="0.05" units="cm"/>
      <inkml:brushProperty name="height" value="0.05" units="cm"/>
      <inkml:brushProperty name="color" value="#E71224"/>
    </inkml:brush>
  </inkml:definitions>
  <inkml:trace contextRef="#ctx0" brushRef="#br0">268 24 24575,'-5'3'0,"-1"0"0,-1 1 0,-3 3 0,0 0 0,-4 4 0,4-1 0,-2 1 0,0 2 0,-1 4 0,-1-1 0,-2 2 0,5-2 0,1-5 0,3 0 0,3-5 0,0 1 0,0-1 0,-2 4 0,0 1 0,-1 3 0,0-2 0,3-2 0,-1-2 0,4-5 0,-1-1 0,0 0 0,-2 1 0,-1 0 0,-1 1 0,0-1 0,0 1 0,0 1 0,0-1 0,1 0 0,2-1 0,0-2 0,2 0 0,-1-1 0,1-1 0,-1 0 0,1-2 0,0 2 0,0-1 0</inkml:trace>
  <inkml:trace contextRef="#ctx0" brushRef="#br0" timeOffset="1236">134 1 24575,'1'4'0,"0"2"0,-1 2 0,2 3 0,-1 10 0,2 0 0,0 3 0,1-4 0,0-4 0,-1-2 0,1 2 0,2 1 0,0-1 0,-2 0 0,-1-6 0,-2-2 0,-1 1 0,1 0 0,1 4 0,3 12 0,-3-9 0,4 8 0,-6-15 0,1 0 0,0-3 0,0 2 0,0-1 0,-1-1 0,1-1 0,1 2 0,-1-2 0,0 3 0,-1-3 0,0-1 0,0-4 0,-2 0 0,1-1 0,-1 0 0,1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16.366"/>
    </inkml:context>
    <inkml:brush xml:id="br0">
      <inkml:brushProperty name="width" value="0.05" units="cm"/>
      <inkml:brushProperty name="height" value="0.05" units="cm"/>
      <inkml:brushProperty name="color" value="#E71224"/>
    </inkml:brush>
  </inkml:definitions>
  <inkml:trace contextRef="#ctx0" brushRef="#br0">291 1 24575,'-8'2'0,"-3"1"0,-6-3 0,-6 2 0,2-1 0,-3 1 0,5 0 0,1 0 0,4 1 0,4-1 0,4 0 0,1-1 0,-1 2 0,0 2 0,-5 0 0,2 0 0,0-1 0,1 0 0,2 0 0,1 0 0,0-1 0,3 1 0,-2 0 0,0 1 0,1 2 0,-2-1 0,1 2 0,0-1 0,0 1 0,0 4 0,0 1 0,0 1 0,1 2 0,1-3 0,1-1 0,1-1 0,-2-4 0,2 0 0,0 1 0,0 0 0,2 0 0,-2-1 0,1-2 0,-1-2 0,0 1 0,0 2 0,2 1 0,1 3 0,2 2 0,0-2 0,0 1 0,0-4 0,-1 0 0,1-1 0,1-1 0,-1-1 0,3-1 0,0 3 0,3-1 0,2 2 0,-3-2 0,1 0 0,-3-3 0,3 2 0,-1-1 0,2 0 0,-6-1 0,-1 0 0,9 2 0,2 1 0,5 2 0,-6-2 0,-8-1 0,-1-4 0,6 2 0,1-1 0,6 0 0,-7-1 0,1-2 0,2-1 0,-3-1 0,4 0 0,-4-1 0,2-3 0,-1-2 0,3-5 0,-3-1 0,-2 1 0,0-2 0,-6 2 0,1-1 0,-3-2 0,-2 2 0,0 0 0,-1 1 0,1-1 0,-1 3 0,-1-4 0,-1 5 0,1-1 0,-2 4 0,1 1 0,-1 2 0,1-2 0,-1 2 0,0-3 0,-1 2 0,-2-2 0,1 3 0,-1-2 0,0 4 0,0-2 0,-1 1 0,-4-3 0,-1 1 0,-4-1 0,2 1 0,1 3 0,-1-1 0,4 2 0,1 0 0,0 1 0,3 1 0,-1 1 0,2 0 0,2 0 0,1 0 0,0 0 0,-1 1 0,0-1 0,0 2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01.337"/>
    </inkml:context>
    <inkml:brush xml:id="br0">
      <inkml:brushProperty name="width" value="0.05" units="cm"/>
      <inkml:brushProperty name="height" value="0.05" units="cm"/>
      <inkml:brushProperty name="color" value="#E71224"/>
    </inkml:brush>
  </inkml:definitions>
  <inkml:trace contextRef="#ctx0" brushRef="#br0">1 1 24575,'8'3'0,"2"2"0,9 1 0,7 3 0,1-2 0,8 2 0,-10-5 0,-4 0 0,-6-4 0,9-1 0,-5 0 0,6-1 0,-11 2 0,-4-1 0,-2 1 0,1 0 0,1 1 0,3-1 0,-3 1 0,-1-1 0,-1 0 0,-2 0 0,4 0 0,3-1 0,0 1 0,3-1 0,-2 1 0,3 0 0,0 1 0,0-1 0,-3 1 0,2-1 0,-3 0 0,4 0 0,-2 0 0,0 1 0,-4 0 0,3 0 0,-5-1 0,2 1 0,2-1 0,-1 1 0,4 0 0,4 0 0,7 1 0,-3 0 0,6 0 0,-4-1 0,-1 0 0,6-1 0,-9 1 0,2-2 0,-3 2 0,1-2 0,1 0 0,7 2 0,-1-2 0,1 1 0,6-1 0,-4 0 0,2 3 0,4 0 0,-11-1 0,3 0 0,-7 1 0,-5-1 0,-2 0 0,-5 0 0,-2-1 0,-3 1 0,2 0 0,4 1 0,2-1 0,6 1 0,-1-1 0,-1 0 0,6 1 0,0-1 0,3 0 0,0 0 0,-1-1 0,-3 0 0,-7-4 0,3 4 0,-5-4 0,7 5 0,-4-1 0,0 1 0,-6-2 0,-2 0 0,-2 0 0,-3 0 0,0 1 0,1 0 0,0 0 0,5 0 0,-1 0 0,5 1 0,2-2 0,10 0 0,5-1 0,4 1 0,-1-2 0,-2-2 0,-6 0 0,6-4 0,0 4 0,4 0 0,6 3 0,-6 0 0,-5 2 0,-7-3 0,-10 1 0,-3-1 0,-3 1 0,-2 1 0,1 0 0,-1 1 0,5 0 0,-3 0 0,3 0 0,-5 1 0,2-1 0,-2-1 0,6 2 0,0 0 0,6 0 0,-4 0 0,-2-1 0,-4 2 0,-5-2 0,0 1 0,-1-1 0,2 0 0,1 0 0,-1 0 0,-1 0 0,-1 0 0,-2 2 0,-2-2 0,-2 0 0,-3 2 0,4-2 0,0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9194</Words>
  <Characters>49653</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58730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6</cp:revision>
  <dcterms:created xsi:type="dcterms:W3CDTF">2021-10-26T14:34:00Z</dcterms:created>
  <dcterms:modified xsi:type="dcterms:W3CDTF">2021-10-26T19:03:00Z</dcterms:modified>
</cp:coreProperties>
</file>