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23C8E" w14:textId="2783D49F" w:rsidR="00AF68BE" w:rsidRPr="00AF68BE" w:rsidRDefault="00AF68BE" w:rsidP="0036712C">
      <w:pPr>
        <w:jc w:val="both"/>
        <w:rPr>
          <w:b/>
          <w:bCs/>
        </w:rPr>
      </w:pPr>
      <w:r w:rsidRPr="00AF68BE">
        <w:rPr>
          <w:b/>
          <w:bCs/>
        </w:rPr>
        <w:t>Disciplina: Trabalho de Conclusão de Curso I – SIS</w:t>
      </w:r>
    </w:p>
    <w:p w14:paraId="2748FBEA" w14:textId="77777777" w:rsidR="00AF68BE" w:rsidRDefault="00AF68BE" w:rsidP="0036712C">
      <w:pPr>
        <w:jc w:val="both"/>
      </w:pPr>
    </w:p>
    <w:p w14:paraId="71376641" w14:textId="4DBFAF3B" w:rsidR="00BC76D0" w:rsidRPr="00BC76D0" w:rsidRDefault="00BC76D0" w:rsidP="0036712C">
      <w:pPr>
        <w:jc w:val="both"/>
      </w:pPr>
      <w:r w:rsidRPr="00BC76D0">
        <w:t>Caro orienta</w:t>
      </w:r>
      <w:r>
        <w:t>ndo</w:t>
      </w:r>
      <w:r w:rsidRPr="00BC76D0">
        <w:t>,</w:t>
      </w:r>
    </w:p>
    <w:p w14:paraId="755AB688" w14:textId="77777777" w:rsidR="00BC76D0" w:rsidRPr="00BC76D0" w:rsidRDefault="00BC76D0" w:rsidP="0036712C">
      <w:pPr>
        <w:jc w:val="both"/>
      </w:pPr>
    </w:p>
    <w:p w14:paraId="04BE6055" w14:textId="78780BB6" w:rsidR="0036712C" w:rsidRDefault="00A34E86" w:rsidP="0036712C">
      <w:pPr>
        <w:jc w:val="both"/>
      </w:pPr>
      <w:r w:rsidRPr="00BC76D0">
        <w:t xml:space="preserve">segue </w:t>
      </w:r>
      <w:r>
        <w:t xml:space="preserve">abaixo o Termo de Compromisso, </w:t>
      </w:r>
      <w:r w:rsidR="00BC76D0">
        <w:t>as DUAS revisões do seu pré-projeto</w:t>
      </w:r>
      <w:r w:rsidR="0036712C">
        <w:t xml:space="preserve"> contendo a avaliação do professor “avaliador” e professor “TCC1”. É muito importante que revise com cuidado e discuta possíveis dúvidas decorrente das revisões com o seu professor orientador, e com o professor de TCC1. Sempre procure fazer todos os ajustes solicitados, até mesmo o</w:t>
      </w:r>
      <w:r w:rsidR="000E1852">
        <w:t>s</w:t>
      </w:r>
      <w:r w:rsidR="0036712C">
        <w:t xml:space="preserve"> menores detalhes, pois todos são importantes e irão refletir na sua nota nesta disciplina.</w:t>
      </w:r>
    </w:p>
    <w:p w14:paraId="66BAFAB5" w14:textId="5C76D79F" w:rsidR="00BC76D0" w:rsidRDefault="0080416A" w:rsidP="0080416A">
      <w:pPr>
        <w:jc w:val="both"/>
      </w:pPr>
      <w:r>
        <w:t>Mas, caso o professor orientador julgue que algumas anotações das revisões não devam ser feit</w:t>
      </w:r>
      <w:r w:rsidR="000E1852">
        <w:t>a</w:t>
      </w:r>
      <w:r>
        <w:t>s, ou mesmo que sejam feit</w:t>
      </w:r>
      <w:r w:rsidR="000E1852">
        <w:t>a</w:t>
      </w:r>
      <w:r>
        <w:t>s de forma diferente a solicitada pelo revisor, anexe ao final do seu projeto a ficha “Projeto</w:t>
      </w:r>
      <w:r w:rsidRPr="0080416A">
        <w:t xml:space="preserve">: </w:t>
      </w:r>
      <w:r>
        <w:t xml:space="preserve">Observações </w:t>
      </w:r>
      <w:r w:rsidRPr="0080416A">
        <w:t xml:space="preserve">– </w:t>
      </w:r>
      <w:r>
        <w:t>Professor Orientador” disponível no material da disciplina</w:t>
      </w:r>
      <w:r w:rsidR="000E1852">
        <w:t>, e justifique o motivo</w:t>
      </w:r>
      <w:r>
        <w:t>.</w:t>
      </w:r>
    </w:p>
    <w:p w14:paraId="6F211208" w14:textId="77777777" w:rsidR="000E1852" w:rsidRDefault="000E1852" w:rsidP="0080416A">
      <w:pPr>
        <w:jc w:val="both"/>
      </w:pPr>
      <w:r>
        <w:t xml:space="preserve">Lembrem que agora o limite de páginas do projeto é </w:t>
      </w:r>
      <w:r w:rsidRPr="000E1852">
        <w:t>no máximo 16 (dezesseis) páginas</w:t>
      </w:r>
      <w:r>
        <w:t>.</w:t>
      </w:r>
    </w:p>
    <w:p w14:paraId="4C76054F" w14:textId="77777777" w:rsidR="00FD7DF1" w:rsidRDefault="00FD7DF1" w:rsidP="0080416A">
      <w:pPr>
        <w:jc w:val="both"/>
      </w:pPr>
    </w:p>
    <w:p w14:paraId="5F5F388D" w14:textId="6412F8F9" w:rsidR="0080416A" w:rsidRDefault="001A50BC">
      <w:r>
        <w:t>Atenciosamente,</w:t>
      </w:r>
    </w:p>
    <w:p w14:paraId="46E6497D" w14:textId="77777777" w:rsidR="001A50BC" w:rsidRDefault="001A50BC"/>
    <w:p w14:paraId="787C6D35" w14:textId="00316823" w:rsidR="00FB5CFF" w:rsidRDefault="00FB5CFF">
      <w:r>
        <w:br w:type="page"/>
      </w:r>
    </w:p>
    <w:p w14:paraId="0274C4C2" w14:textId="6A619F49" w:rsidR="0080416A" w:rsidRDefault="00FB5CFF" w:rsidP="0080416A">
      <w:pPr>
        <w:jc w:val="both"/>
      </w:pPr>
      <w:r>
        <w:rPr>
          <w:noProof/>
        </w:rPr>
        <w:lastRenderedPageBreak/>
        <w:drawing>
          <wp:inline distT="0" distB="0" distL="0" distR="0" wp14:anchorId="297DC74E" wp14:editId="04707C6A">
            <wp:extent cx="5400040" cy="76415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5">
                      <a:extLst>
                        <a:ext uri="{28A0092B-C50C-407E-A947-70E740481C1C}">
                          <a14:useLocalDpi xmlns:a14="http://schemas.microsoft.com/office/drawing/2010/main" val="0"/>
                        </a:ext>
                      </a:extLst>
                    </a:blip>
                    <a:stretch>
                      <a:fillRect/>
                    </a:stretch>
                  </pic:blipFill>
                  <pic:spPr>
                    <a:xfrm>
                      <a:off x="0" y="0"/>
                      <a:ext cx="5400040" cy="7641590"/>
                    </a:xfrm>
                    <a:prstGeom prst="rect">
                      <a:avLst/>
                    </a:prstGeom>
                  </pic:spPr>
                </pic:pic>
              </a:graphicData>
            </a:graphic>
          </wp:inline>
        </w:drawing>
      </w:r>
    </w:p>
    <w:p w14:paraId="3E2896E0" w14:textId="3630E3AC" w:rsidR="00FB5CFF" w:rsidRDefault="00FB5CFF">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97"/>
        <w:gridCol w:w="3497"/>
      </w:tblGrid>
      <w:tr w:rsidR="00FB5CFF" w14:paraId="4DF5A892" w14:textId="77777777" w:rsidTr="00E333EF">
        <w:tc>
          <w:tcPr>
            <w:tcW w:w="9212" w:type="dxa"/>
            <w:gridSpan w:val="2"/>
            <w:shd w:val="clear" w:color="auto" w:fill="auto"/>
          </w:tcPr>
          <w:p w14:paraId="13480BB4" w14:textId="77777777" w:rsidR="00FB5CFF" w:rsidRDefault="00FB5CFF" w:rsidP="00E333E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lastRenderedPageBreak/>
              <w:t xml:space="preserve">CURSO DE </w:t>
            </w:r>
            <w:r w:rsidRPr="00AA65FD">
              <w:rPr>
                <w:rStyle w:val="Nmerodepgina"/>
              </w:rPr>
              <w:t>SISTEMAS DE INFORMAÇÃO</w:t>
            </w:r>
            <w:r>
              <w:rPr>
                <w:rStyle w:val="Nmerodepgina"/>
              </w:rPr>
              <w:t xml:space="preserve"> – TCC ACADÊMICO</w:t>
            </w:r>
          </w:p>
        </w:tc>
      </w:tr>
      <w:tr w:rsidR="00FB5CFF" w14:paraId="491B3E04" w14:textId="77777777" w:rsidTr="00E333EF">
        <w:tc>
          <w:tcPr>
            <w:tcW w:w="5495" w:type="dxa"/>
            <w:shd w:val="clear" w:color="auto" w:fill="auto"/>
          </w:tcPr>
          <w:p w14:paraId="6450BB02" w14:textId="77777777" w:rsidR="00FB5CFF" w:rsidRPr="003C5262" w:rsidRDefault="00FB5CFF" w:rsidP="00E333EF">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717" w:type="dxa"/>
            <w:shd w:val="clear" w:color="auto" w:fill="auto"/>
          </w:tcPr>
          <w:p w14:paraId="082330FE" w14:textId="77777777" w:rsidR="00FB5CFF" w:rsidRDefault="00FB5CFF" w:rsidP="00E333EF">
            <w:pPr>
              <w:pStyle w:val="Cabealho"/>
              <w:tabs>
                <w:tab w:val="clear" w:pos="8640"/>
                <w:tab w:val="right" w:pos="8931"/>
              </w:tabs>
              <w:ind w:right="141"/>
              <w:rPr>
                <w:rStyle w:val="Nmerodepgina"/>
              </w:rPr>
            </w:pPr>
            <w:r>
              <w:rPr>
                <w:rStyle w:val="Nmerodepgina"/>
              </w:rPr>
              <w:t>ANO/SEMESTRE: 2021/2</w:t>
            </w:r>
          </w:p>
        </w:tc>
      </w:tr>
    </w:tbl>
    <w:p w14:paraId="3526ECB5" w14:textId="77777777" w:rsidR="00FB5CFF" w:rsidRDefault="00FB5CFF" w:rsidP="001E682E">
      <w:pPr>
        <w:pStyle w:val="TF-TTULO"/>
      </w:pPr>
    </w:p>
    <w:p w14:paraId="315399A5" w14:textId="77777777" w:rsidR="00FB5CFF" w:rsidRPr="00B00E04" w:rsidRDefault="00FB5CFF" w:rsidP="001E682E">
      <w:pPr>
        <w:pStyle w:val="TF-TTULO"/>
      </w:pPr>
      <w:r w:rsidRPr="00102267">
        <w:t xml:space="preserve">FRAMEWORK DE ENGENHARIA DO CAOS: </w:t>
      </w:r>
      <w:commentRangeStart w:id="9"/>
      <w:r w:rsidRPr="00102267">
        <w:t>ESTUDO DE CASO SUPER BREAKOUT</w:t>
      </w:r>
      <w:commentRangeEnd w:id="9"/>
      <w:r>
        <w:rPr>
          <w:rStyle w:val="Refdecomentrio"/>
          <w:b w:val="0"/>
          <w:caps w:val="0"/>
        </w:rPr>
        <w:commentReference w:id="9"/>
      </w:r>
    </w:p>
    <w:p w14:paraId="6F3A2A20" w14:textId="77777777" w:rsidR="00FB5CFF" w:rsidRPr="00F454C2" w:rsidRDefault="00FB5CFF" w:rsidP="001E682E">
      <w:pPr>
        <w:pStyle w:val="TF-AUTOR0"/>
      </w:pPr>
      <w:r>
        <w:t xml:space="preserve">Lucas </w:t>
      </w:r>
      <w:r w:rsidRPr="00F454C2">
        <w:t>Vanderlinde</w:t>
      </w:r>
    </w:p>
    <w:p w14:paraId="256F1001" w14:textId="77777777" w:rsidR="00FB5CFF" w:rsidRPr="00F454C2" w:rsidRDefault="00FB5CFF" w:rsidP="001E682E">
      <w:pPr>
        <w:pStyle w:val="TF-AUTOR0"/>
      </w:pPr>
      <w:r w:rsidRPr="00F454C2">
        <w:t>Prof. Aurélio Faustino Hoppe – Orientador</w:t>
      </w:r>
    </w:p>
    <w:p w14:paraId="30C5ABF0" w14:textId="77777777" w:rsidR="00FB5CFF" w:rsidRPr="00F454C2" w:rsidRDefault="00FB5CFF" w:rsidP="00FC4A9F">
      <w:pPr>
        <w:pStyle w:val="Ttulo1"/>
      </w:pPr>
      <w:r w:rsidRPr="00F454C2">
        <w:t xml:space="preserve">Introdução </w:t>
      </w:r>
      <w:bookmarkEnd w:id="0"/>
      <w:bookmarkEnd w:id="1"/>
      <w:bookmarkEnd w:id="2"/>
      <w:bookmarkEnd w:id="3"/>
      <w:bookmarkEnd w:id="4"/>
      <w:bookmarkEnd w:id="5"/>
      <w:bookmarkEnd w:id="6"/>
      <w:bookmarkEnd w:id="7"/>
      <w:bookmarkEnd w:id="8"/>
    </w:p>
    <w:p w14:paraId="2A61EB28" w14:textId="77777777" w:rsidR="00FB5CFF" w:rsidRDefault="00FB5CFF" w:rsidP="00C16A4B">
      <w:pPr>
        <w:pStyle w:val="TF-TEXTO"/>
      </w:pPr>
      <w:r w:rsidRPr="00F454C2">
        <w:t>Segundo Oliveira (2002), a larga disseminação dos computadores a partir do surgimento dos microcomputadores na década de 90 impulsionaram a criação de redes de computadores principalmente para o compartilhamento de recursos. A internet pode ser entendida como um grande e disperso sistema distribuído que permite o acesso a determinados serviços como www, email e transferência de arquivo. Então, pode-se definir um sistema distribuído como aquele “formado por componentes de hardware e software, situados em redes de computadores, e que se comunicam e coordenam suas ações apenas através de trocas de mensagens” (COULOURIS, 2001).</w:t>
      </w:r>
      <w:r>
        <w:t xml:space="preserve"> </w:t>
      </w:r>
    </w:p>
    <w:p w14:paraId="098736A0" w14:textId="77777777" w:rsidR="00FB5CFF" w:rsidRDefault="00FB5CFF" w:rsidP="00C16A4B">
      <w:pPr>
        <w:pStyle w:val="TF-TEXTO"/>
      </w:pPr>
      <w:commentRangeStart w:id="10"/>
      <w:r w:rsidRPr="00F454C2">
        <w:t xml:space="preserve">De acordo com Espindola </w:t>
      </w:r>
      <w:r w:rsidRPr="00F454C2">
        <w:rPr>
          <w:i/>
          <w:iCs/>
        </w:rPr>
        <w:t>et al</w:t>
      </w:r>
      <w:r w:rsidRPr="00F454C2">
        <w:t>. (2005), distribuir os processos de desenvolvimento é atualmente uma prática comum. Por isso, tem-se criado um cenário no qual projetos de software são desenvolvidos com equipes distribuídas, caracterizando assim o Desenvolvimento Distribuído de Software (DDS). Segundo Gomes (2013), a utilização de DDS proporciona benefícios como a diminuição de riscos e aumento na produtividade, trazendo uma maior vantagem competitiva associada ao custo, qualidade, flexibilidade e desenvolvimento contínuo para as organizações.</w:t>
      </w:r>
      <w:commentRangeEnd w:id="10"/>
      <w:r>
        <w:rPr>
          <w:rStyle w:val="Refdecomentrio"/>
        </w:rPr>
        <w:commentReference w:id="10"/>
      </w:r>
    </w:p>
    <w:p w14:paraId="23474A7B" w14:textId="77777777" w:rsidR="00FB5CFF" w:rsidRDefault="00FB5CFF" w:rsidP="003E4856">
      <w:pPr>
        <w:pStyle w:val="TF-TEXTO"/>
      </w:pPr>
      <w:r w:rsidRPr="00F454C2">
        <w:t xml:space="preserve">Rosenthal </w:t>
      </w:r>
      <w:r w:rsidRPr="00F454C2">
        <w:rPr>
          <w:i/>
          <w:iCs/>
        </w:rPr>
        <w:t>et al</w:t>
      </w:r>
      <w:r w:rsidRPr="00F454C2">
        <w:t>. (2017, p. 1) ressalta que o número de coisas que podem dar errado com sistemas distribuídos é enorme por possuírem tantos componentes e interações. Podem ocorrer falhas na rede de internet, problemas no disco rígido ou até mesmo um aumento repentino no tráfego do cliente etc. Ainda segundo os autores, nunca será possível evitar todas as falhas, mas pode-se identificar muitos dos pontos fracos do sistema</w:t>
      </w:r>
      <w:r>
        <w:t xml:space="preserve"> de forma que eles possam ser prevenidos. </w:t>
      </w:r>
    </w:p>
    <w:p w14:paraId="01010690" w14:textId="77777777" w:rsidR="00FB5CFF" w:rsidRDefault="00FB5CFF" w:rsidP="00AF4538">
      <w:pPr>
        <w:pStyle w:val="TF-TEXTO"/>
      </w:pPr>
      <w:r w:rsidRPr="00F454C2">
        <w:t xml:space="preserve">Como uma estratégia de identificação e análise dos pontos fracos de um sistema, a engenharia do caos torna-se um método de experimentação em infraestrutura (ROSENTHAL </w:t>
      </w:r>
      <w:r w:rsidRPr="00F454C2">
        <w:rPr>
          <w:i/>
          <w:iCs/>
        </w:rPr>
        <w:t>et al</w:t>
      </w:r>
      <w:r w:rsidRPr="00F454C2">
        <w:t xml:space="preserve">. 2017. p. 1). </w:t>
      </w:r>
      <w:r>
        <w:t xml:space="preserve">Já para a </w:t>
      </w:r>
      <w:r w:rsidRPr="00F454C2">
        <w:t xml:space="preserve">Principle of Chaos (2018), a engenharia do caos é uma prática poderosa que aborda especificamente a incerteza sistêmica nos sistemas distribuídos. Quanto mais difícil for </w:t>
      </w:r>
      <w:r>
        <w:t xml:space="preserve">a possibilidade de </w:t>
      </w:r>
      <w:r w:rsidRPr="00F454C2">
        <w:t xml:space="preserve">causar impactos ao estado </w:t>
      </w:r>
      <w:r w:rsidRPr="00F454C2">
        <w:lastRenderedPageBreak/>
        <w:t>normal, mais confiança se terá no sistema</w:t>
      </w:r>
      <w:r w:rsidRPr="005F2FE5">
        <w:t xml:space="preserve">. </w:t>
      </w:r>
      <w:r>
        <w:t>O autor também destaca que quando uma</w:t>
      </w:r>
      <w:r w:rsidRPr="005F2FE5">
        <w:t xml:space="preserve"> fraqueza ou falha </w:t>
      </w:r>
      <w:r>
        <w:t>são</w:t>
      </w:r>
      <w:r w:rsidRPr="005F2FE5">
        <w:t xml:space="preserve"> descoberta</w:t>
      </w:r>
      <w:r>
        <w:t>s</w:t>
      </w:r>
      <w:r w:rsidRPr="005F2FE5">
        <w:t xml:space="preserve">, </w:t>
      </w:r>
      <w:r>
        <w:t>é necessário defini-la como</w:t>
      </w:r>
      <w:r w:rsidRPr="005F2FE5">
        <w:t xml:space="preserve"> uma nova meta de melhoria antes que ess</w:t>
      </w:r>
      <w:r>
        <w:t xml:space="preserve">a falha </w:t>
      </w:r>
      <w:r w:rsidRPr="005F2FE5">
        <w:t>se manifeste no sistema.</w:t>
      </w:r>
      <w:r>
        <w:t xml:space="preserve"> </w:t>
      </w:r>
    </w:p>
    <w:p w14:paraId="1F65666E" w14:textId="77777777" w:rsidR="00FB5CFF" w:rsidRPr="007E1987" w:rsidRDefault="00FB5CFF" w:rsidP="00AF4538">
      <w:pPr>
        <w:pStyle w:val="TF-TEXTO"/>
      </w:pPr>
      <w:r>
        <w:t>Severo</w:t>
      </w:r>
      <w:r w:rsidRPr="00F454C2">
        <w:t xml:space="preserve"> Júnior (2021) explica que as falhas em um componente, mesmo que pequenas, possuem um grande potencial de destrutividade ao se espalharem e se tornarem defeitos. </w:t>
      </w:r>
      <w:r>
        <w:t xml:space="preserve">Ou seja, </w:t>
      </w:r>
      <w:r w:rsidRPr="007E1987">
        <w:t xml:space="preserve">com os sistemas cada vez maiores e mais complexos, aumentam-se paralelamente os riscos e a necessidade de confiabilidade.  Por isso é importante a constante validação dos componentes adotando estratégias que mitigam os impactos das falhas. </w:t>
      </w:r>
    </w:p>
    <w:p w14:paraId="10175292" w14:textId="77777777" w:rsidR="00FB5CFF" w:rsidRDefault="00FB5CFF" w:rsidP="00AF4538">
      <w:pPr>
        <w:pStyle w:val="TF-TEXTO"/>
      </w:pPr>
      <w:r w:rsidRPr="007E1987">
        <w:t>Rossi (2021)</w:t>
      </w:r>
      <w:r>
        <w:t xml:space="preserve"> ressalta a necessidade de monitoramento, </w:t>
      </w:r>
      <w:r w:rsidRPr="007E1987">
        <w:t>defin</w:t>
      </w:r>
      <w:r>
        <w:t>indo-a</w:t>
      </w:r>
      <w:r w:rsidRPr="007E1987">
        <w:t xml:space="preserve"> como um aspecto obrigatório para saber quando um serviço </w:t>
      </w:r>
      <w:r>
        <w:t xml:space="preserve">pode </w:t>
      </w:r>
      <w:r w:rsidRPr="007E1987">
        <w:t xml:space="preserve">falhar ou uma máquina cair. </w:t>
      </w:r>
      <w:r>
        <w:t xml:space="preserve">O autor </w:t>
      </w:r>
      <w:r w:rsidRPr="007E1987">
        <w:t>também</w:t>
      </w:r>
      <w:r>
        <w:t xml:space="preserve"> destaca</w:t>
      </w:r>
      <w:r w:rsidRPr="007E1987">
        <w:t xml:space="preserve"> algumas ferramentas como Elastic, Logstash e Kibana</w:t>
      </w:r>
      <w:r>
        <w:t>,</w:t>
      </w:r>
      <w:r w:rsidRPr="007E1987">
        <w:t xml:space="preserve"> consideradas por ele como principais para monitoramento, que reúnem vários </w:t>
      </w:r>
      <w:r w:rsidRPr="00183485">
        <w:rPr>
          <w:i/>
          <w:iCs/>
        </w:rPr>
        <w:t>logs</w:t>
      </w:r>
      <w:r w:rsidRPr="007E1987">
        <w:t>, métricas e vestígios das aplicações</w:t>
      </w:r>
      <w:r>
        <w:t>,</w:t>
      </w:r>
      <w:r w:rsidRPr="007E1987">
        <w:t xml:space="preserve"> permitindo </w:t>
      </w:r>
      <w:r>
        <w:t>o</w:t>
      </w:r>
      <w:r w:rsidRPr="007E1987">
        <w:t xml:space="preserve"> monitora</w:t>
      </w:r>
      <w:r>
        <w:t>mento</w:t>
      </w:r>
      <w:r w:rsidRPr="007E1987">
        <w:t xml:space="preserve"> e rea</w:t>
      </w:r>
      <w:r>
        <w:t>ções</w:t>
      </w:r>
      <w:r w:rsidRPr="007E1987">
        <w:t xml:space="preserve"> de forma mais efetiva.</w:t>
      </w:r>
    </w:p>
    <w:p w14:paraId="69C76A64" w14:textId="77777777" w:rsidR="00FB5CFF" w:rsidRDefault="00FB5CFF" w:rsidP="00D650AF">
      <w:pPr>
        <w:pStyle w:val="TF-TEXTO"/>
      </w:pPr>
      <w:r w:rsidRPr="00D650AF">
        <w:t xml:space="preserve">Diante deste contexto, </w:t>
      </w:r>
      <w:r>
        <w:t xml:space="preserve">este trabalho </w:t>
      </w:r>
      <w:r w:rsidRPr="00D650AF">
        <w:t xml:space="preserve">visa desenvolver um framework de Engenharia do Caos aplicado a um sistema distribuído implantado com Kubernetes, </w:t>
      </w:r>
      <w:commentRangeStart w:id="11"/>
      <w:r w:rsidRPr="00D650AF">
        <w:t>definido por Matos (2018), como um sistema de código aberto para gerenciamento de aplicativos em containers através de múltiplos hosts de um cluster, facilitando a implantação de aplicativos baseados em micro</w:t>
      </w:r>
      <w:r>
        <w:t>s</w:t>
      </w:r>
      <w:r w:rsidRPr="00D650AF">
        <w:t>serviços.</w:t>
      </w:r>
      <w:commentRangeEnd w:id="11"/>
      <w:r>
        <w:rPr>
          <w:rStyle w:val="Refdecomentrio"/>
        </w:rPr>
        <w:commentReference w:id="11"/>
      </w:r>
      <w:r w:rsidRPr="00D650AF">
        <w:t xml:space="preserve"> O caos aplicado ao sistema distribuído será representado de forma </w:t>
      </w:r>
      <w:commentRangeStart w:id="12"/>
      <w:r w:rsidRPr="00D650AF">
        <w:t xml:space="preserve">gameficada </w:t>
      </w:r>
      <w:commentRangeEnd w:id="12"/>
      <w:r>
        <w:rPr>
          <w:rStyle w:val="Refdecomentrio"/>
        </w:rPr>
        <w:commentReference w:id="12"/>
      </w:r>
      <w:r w:rsidRPr="00D650AF">
        <w:t xml:space="preserve">através do jogo Super Breakout, combinando a natureza destrutiva do jogo aos experimentos/ataques que serão realizados, sendo todos os experimentos monitorados no cluster sobre sua disponibilidade e capacidade. </w:t>
      </w:r>
    </w:p>
    <w:p w14:paraId="22495B21" w14:textId="77777777" w:rsidR="00FB5CFF" w:rsidRPr="007D10F2" w:rsidRDefault="00FB5CFF" w:rsidP="007D10F2">
      <w:pPr>
        <w:pStyle w:val="Ttulo2"/>
      </w:pPr>
      <w:bookmarkStart w:id="13" w:name="_Toc419598576"/>
      <w:bookmarkStart w:id="14" w:name="_Toc420721317"/>
      <w:bookmarkStart w:id="15" w:name="_Toc420721467"/>
      <w:bookmarkStart w:id="16" w:name="_Toc420721562"/>
      <w:bookmarkStart w:id="17" w:name="_Toc420721768"/>
      <w:bookmarkStart w:id="18" w:name="_Toc420723209"/>
      <w:bookmarkStart w:id="19" w:name="_Toc482682370"/>
      <w:bookmarkStart w:id="20" w:name="_Toc54164904"/>
      <w:bookmarkStart w:id="21" w:name="_Toc54165664"/>
      <w:bookmarkStart w:id="22" w:name="_Toc54169316"/>
      <w:bookmarkStart w:id="23" w:name="_Toc96347426"/>
      <w:bookmarkStart w:id="24" w:name="_Toc96357710"/>
      <w:bookmarkStart w:id="25" w:name="_Toc96491850"/>
      <w:bookmarkStart w:id="26" w:name="_Toc411603090"/>
      <w:r w:rsidRPr="007D10F2">
        <w:t>OBJETIVOS</w:t>
      </w:r>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7339C638" w14:textId="77777777" w:rsidR="00FB5CFF" w:rsidRDefault="00FB5CFF" w:rsidP="008C6C4A">
      <w:pPr>
        <w:pStyle w:val="TF-TEXTO"/>
        <w:ind w:firstLine="709"/>
      </w:pPr>
      <w:r w:rsidRPr="00F34B35">
        <w:t xml:space="preserve">O objetivo principal deste trabalho é </w:t>
      </w:r>
      <w:r w:rsidRPr="00D650AF">
        <w:t xml:space="preserve">desenvolver </w:t>
      </w:r>
      <w:r>
        <w:t xml:space="preserve">um framework de </w:t>
      </w:r>
      <w:ins w:id="27" w:author="Marcel Hugo" w:date="2021-10-15T18:57:00Z">
        <w:r>
          <w:t>E</w:t>
        </w:r>
      </w:ins>
      <w:del w:id="28" w:author="Marcel Hugo" w:date="2021-10-15T18:57:00Z">
        <w:r w:rsidDel="000B73A8">
          <w:delText>e</w:delText>
        </w:r>
      </w:del>
      <w:r>
        <w:t>ngenharia do Caos que possibilite avaliar a resiliência de um sistema distribuído</w:t>
      </w:r>
      <w:r w:rsidRPr="00F34B35">
        <w:t>.</w:t>
      </w:r>
      <w:r>
        <w:t xml:space="preserve"> </w:t>
      </w:r>
    </w:p>
    <w:p w14:paraId="0A764C41" w14:textId="77777777" w:rsidR="00FB5CFF" w:rsidRDefault="00FB5CFF" w:rsidP="008C6C4A">
      <w:pPr>
        <w:pStyle w:val="TF-TEXTO"/>
        <w:ind w:firstLine="705"/>
      </w:pPr>
      <w:r>
        <w:t>O trabalho será composto pelos seguintes objetivos específicos:</w:t>
      </w:r>
    </w:p>
    <w:p w14:paraId="77582177" w14:textId="77777777" w:rsidR="00FB5CFF" w:rsidRPr="00616FC5" w:rsidRDefault="00FB5CFF" w:rsidP="00D650AF">
      <w:pPr>
        <w:pStyle w:val="TF-ALNEA"/>
      </w:pPr>
      <w:r w:rsidRPr="00616FC5">
        <w:t>adaptar o jogo Super</w:t>
      </w:r>
      <w:r>
        <w:t xml:space="preserve"> </w:t>
      </w:r>
      <w:r w:rsidRPr="00616FC5">
        <w:t>Breakout</w:t>
      </w:r>
      <w:r>
        <w:t xml:space="preserve"> para </w:t>
      </w:r>
      <w:r w:rsidRPr="00616FC5">
        <w:t>utilizá-lo nos experimentos do caos;</w:t>
      </w:r>
    </w:p>
    <w:p w14:paraId="0B08D9DB" w14:textId="77777777" w:rsidR="00FB5CFF" w:rsidRDefault="00FB5CFF" w:rsidP="008C6C4A">
      <w:pPr>
        <w:pStyle w:val="TF-ALNEA"/>
      </w:pPr>
      <w:r w:rsidRPr="00616FC5">
        <w:t>abordar de forma gameficada a aplicação de Engenharia do Caos a um sistema distribuído</w:t>
      </w:r>
      <w:r>
        <w:t>;</w:t>
      </w:r>
    </w:p>
    <w:p w14:paraId="6D9A5157" w14:textId="77777777" w:rsidR="00FB5CFF" w:rsidRPr="00616FC5" w:rsidRDefault="00FB5CFF" w:rsidP="00331BF6">
      <w:pPr>
        <w:pStyle w:val="TF-ALNEA"/>
      </w:pPr>
      <w:r w:rsidRPr="00616FC5">
        <w:t xml:space="preserve">identificar possíveis fraquezas de uma </w:t>
      </w:r>
      <w:commentRangeStart w:id="29"/>
      <w:r w:rsidRPr="00616FC5">
        <w:t>arquitetura distribuída</w:t>
      </w:r>
      <w:commentRangeEnd w:id="29"/>
      <w:r>
        <w:rPr>
          <w:rStyle w:val="Refdecomentrio"/>
        </w:rPr>
        <w:commentReference w:id="29"/>
      </w:r>
      <w:r w:rsidRPr="00616FC5">
        <w:t>.</w:t>
      </w:r>
    </w:p>
    <w:p w14:paraId="542F6BF1" w14:textId="77777777" w:rsidR="00FB5CFF" w:rsidRDefault="00FB5CFF" w:rsidP="00FC4A9F">
      <w:pPr>
        <w:pStyle w:val="Ttulo1"/>
      </w:pPr>
      <w:bookmarkStart w:id="30" w:name="_Toc419598587"/>
      <w:r>
        <w:lastRenderedPageBreak/>
        <w:t xml:space="preserve">trabalhos </w:t>
      </w:r>
      <w:r w:rsidRPr="00FC4A9F">
        <w:t>correlatos</w:t>
      </w:r>
    </w:p>
    <w:p w14:paraId="3A4CE7C6" w14:textId="77777777" w:rsidR="00FB5CFF" w:rsidRPr="004E1041" w:rsidRDefault="00FB5CFF" w:rsidP="00FA5504">
      <w:pPr>
        <w:pStyle w:val="TF-TEXTO"/>
      </w:pPr>
      <w:r>
        <w:t xml:space="preserve"> A seguir</w:t>
      </w:r>
      <w:r w:rsidRPr="001F32F0">
        <w:t xml:space="preserve"> estão descritos três trabalhos correlatos que possuem uma proposta semelhante a que será desenvolvida neste trabalho, pois seguem o método da engenharia do caos através de diferentes abordagens. </w:t>
      </w:r>
      <w:r w:rsidRPr="00616FC5">
        <w:t xml:space="preserve">A seção 2.1 descreve como Jernberg (2020) construiu um framework utilizando os conceitos e técnicas da engenharia do caos. Na seção 2.2 </w:t>
      </w:r>
      <w:r>
        <w:t xml:space="preserve">é descrito </w:t>
      </w:r>
      <w:r w:rsidRPr="00616FC5">
        <w:t>a ferramenta</w:t>
      </w:r>
      <w:r>
        <w:t xml:space="preserve"> construída por </w:t>
      </w:r>
      <w:r w:rsidRPr="0026600C">
        <w:t>Monge e Matók</w:t>
      </w:r>
      <w:r w:rsidRPr="001F32F0">
        <w:t xml:space="preserve"> (20</w:t>
      </w:r>
      <w:r>
        <w:t>20</w:t>
      </w:r>
      <w:r w:rsidRPr="001F32F0">
        <w:t>)</w:t>
      </w:r>
      <w:r>
        <w:t xml:space="preserve"> que analisa as falhas de um sistema distribuído e os principais fatores que fazem a engenharia do caos </w:t>
      </w:r>
      <w:r w:rsidRPr="00657727">
        <w:t>reduzi-las</w:t>
      </w:r>
      <w:r w:rsidRPr="001F32F0">
        <w:t xml:space="preserve">. Por fim, a seção 2.3 </w:t>
      </w:r>
      <w:r>
        <w:t>relata a experiência de</w:t>
      </w:r>
      <w:r w:rsidRPr="001F32F0">
        <w:t xml:space="preserve"> </w:t>
      </w:r>
      <w:r>
        <w:t>Kesim (2019) em utilizar a ferramenta Chaos Toolkit para aplicar experimentos do caos.</w:t>
      </w:r>
    </w:p>
    <w:p w14:paraId="33646DFF" w14:textId="77777777" w:rsidR="00FB5CFF" w:rsidRPr="001F32F0" w:rsidRDefault="00FB5CFF" w:rsidP="00A44581">
      <w:pPr>
        <w:pStyle w:val="Ttulo2"/>
        <w:spacing w:after="120" w:line="240" w:lineRule="auto"/>
        <w:rPr>
          <w:lang w:val="en-US"/>
        </w:rPr>
      </w:pPr>
      <w:r w:rsidRPr="001F32F0">
        <w:rPr>
          <w:lang w:val="en-US"/>
        </w:rPr>
        <w:t>Building a Framework for Chaos Engineering</w:t>
      </w:r>
    </w:p>
    <w:p w14:paraId="2EDCAC06" w14:textId="77777777" w:rsidR="00FB5CFF" w:rsidRDefault="00FB5CFF" w:rsidP="00C93033">
      <w:pPr>
        <w:pStyle w:val="TF-TEXTO"/>
      </w:pPr>
      <w:r>
        <w:t xml:space="preserve">Jernberg (2020) propôs um framework utilizando os conceitos e técnicas da </w:t>
      </w:r>
      <w:r w:rsidRPr="00657727">
        <w:t>Engenharia do Caos para avaliar e melhorar a resiliência do site ica.se desenvolvidos na ICA Gruppen AB (ICA). A ICA é um grupo de empresas cujo negócio principal é o varejo de alimentos, sendo utilizado como suporte e orientação para as equipes de desenvolvimento da ICA.</w:t>
      </w:r>
    </w:p>
    <w:p w14:paraId="62C03A98" w14:textId="77777777" w:rsidR="00FB5CFF" w:rsidRDefault="00FB5CFF" w:rsidP="00C93033">
      <w:pPr>
        <w:pStyle w:val="TF-TEXTO"/>
        <w:rPr>
          <w:highlight w:val="green"/>
        </w:rPr>
      </w:pPr>
      <w:r>
        <w:t>O paradigma de pesquisa de Jernberg (2020</w:t>
      </w:r>
      <w:r w:rsidRPr="00657727">
        <w:t>)</w:t>
      </w:r>
      <w:del w:id="31" w:author="Marcel Hugo" w:date="2021-10-15T12:07:00Z">
        <w:r w:rsidRPr="00657727" w:rsidDel="00CD45B4">
          <w:delText>,</w:delText>
        </w:r>
      </w:del>
      <w:r w:rsidRPr="00657727">
        <w:t xml:space="preserve"> consistiu</w:t>
      </w:r>
      <w:del w:id="32" w:author="Marcel Hugo" w:date="2021-10-15T12:07:00Z">
        <w:r w:rsidDel="00451EB9">
          <w:delText>-se</w:delText>
        </w:r>
      </w:del>
      <w:r w:rsidRPr="00657727">
        <w:t xml:space="preserve"> </w:t>
      </w:r>
      <w:r>
        <w:t>de</w:t>
      </w:r>
      <w:r w:rsidRPr="00657727">
        <w:t xml:space="preserve"> três </w:t>
      </w:r>
      <w:del w:id="33" w:author="Marcel Hugo" w:date="2021-10-15T12:08:00Z">
        <w:r w:rsidRPr="00657727" w:rsidDel="005C54A5">
          <w:delText xml:space="preserve">tipos de </w:delText>
        </w:r>
      </w:del>
      <w:r w:rsidRPr="00657727">
        <w:t xml:space="preserve">atividades: conceitualização do problema, design da solução e validação empírica. A </w:t>
      </w:r>
      <w:commentRangeStart w:id="34"/>
      <w:r w:rsidRPr="00657727">
        <w:t xml:space="preserve">contextualização </w:t>
      </w:r>
      <w:commentRangeEnd w:id="34"/>
      <w:r>
        <w:rPr>
          <w:rStyle w:val="Refdecomentrio"/>
        </w:rPr>
        <w:commentReference w:id="34"/>
      </w:r>
      <w:r>
        <w:t xml:space="preserve">foi realizada </w:t>
      </w:r>
      <w:r w:rsidRPr="00657727">
        <w:t xml:space="preserve">através de um estudo sobre Engenharia do Caos e como </w:t>
      </w:r>
      <w:r>
        <w:t xml:space="preserve">ela </w:t>
      </w:r>
      <w:r w:rsidRPr="00657727">
        <w:t>poderia ser aplicada</w:t>
      </w:r>
      <w:r>
        <w:t xml:space="preserve">. Foram feitas </w:t>
      </w:r>
      <w:r w:rsidRPr="00657727">
        <w:t xml:space="preserve">entrevistas com desenvolvedores da ICA para entender como o departamento de TI trabalha e </w:t>
      </w:r>
      <w:r>
        <w:t>onde utilizar</w:t>
      </w:r>
      <w:r w:rsidRPr="00657727">
        <w:t xml:space="preserve"> Engenha</w:t>
      </w:r>
      <w:r w:rsidRPr="00C41E88">
        <w:t xml:space="preserve">ria do Caos. No design da solução utilizou-se o mesmo padrão de pesquisa, mas para buscar onde era adequado aplicar Engenharia do Caos na ICA. Posteriormente, pesquisou-se ferramentas de Engenharia do Caos que seriam apropriadas para o framework desenvolvido. </w:t>
      </w:r>
      <w:r>
        <w:t xml:space="preserve">O autor </w:t>
      </w:r>
      <w:r w:rsidRPr="00E96991">
        <w:t>apresent</w:t>
      </w:r>
      <w:r>
        <w:t>ou</w:t>
      </w:r>
      <w:r w:rsidRPr="00E96991">
        <w:t xml:space="preserve"> para a equipe da ICA o que uma ferramenta de Engenharia do Caos poderia </w:t>
      </w:r>
      <w:r>
        <w:t>realizar, aplicando em</w:t>
      </w:r>
      <w:r w:rsidRPr="00E96991">
        <w:t xml:space="preserve"> seguid</w:t>
      </w:r>
      <w:r>
        <w:t>a</w:t>
      </w:r>
      <w:r w:rsidRPr="00E96991">
        <w:t xml:space="preserve"> um questionário para entender se a Engenharia do Caos poderia ser aplicável na ICA e sobre o quão extensos eram os benefícios percebidos pelos participantes sobre a Engenharia do Caos.</w:t>
      </w:r>
    </w:p>
    <w:p w14:paraId="0394BFF3" w14:textId="77777777" w:rsidR="00FB5CFF" w:rsidRDefault="00FB5CFF" w:rsidP="00C93033">
      <w:pPr>
        <w:pStyle w:val="TF-TEXTO"/>
      </w:pPr>
      <w:r w:rsidRPr="00C41E88">
        <w:t>Na validação empírica</w:t>
      </w:r>
      <w:r>
        <w:t>,</w:t>
      </w:r>
      <w:r w:rsidRPr="00C41E88">
        <w:t xml:space="preserve"> utilizou-se uma versão inicial do framework para testar a viabilidade da </w:t>
      </w:r>
      <w:r w:rsidRPr="00035476">
        <w:t>arquitetura, demonstrando a aplicação da Engenharia do Caos para as partes interessadas. Por fim, os participantes, apontaram a partir de suas experiências melhorias a serem realizadas ou suas dificuldades.</w:t>
      </w:r>
      <w:r>
        <w:t xml:space="preserve"> </w:t>
      </w:r>
    </w:p>
    <w:p w14:paraId="7C9481E0" w14:textId="77777777" w:rsidR="00FB5CFF" w:rsidRDefault="00FB5CFF" w:rsidP="008E569A">
      <w:pPr>
        <w:pStyle w:val="TF-TEXTO"/>
      </w:pPr>
      <w:r w:rsidRPr="002D03C0">
        <w:t xml:space="preserve">Após o entendimento do cenário </w:t>
      </w:r>
      <w:r>
        <w:t>de</w:t>
      </w:r>
      <w:r w:rsidRPr="002D03C0">
        <w:t xml:space="preserve"> pesquisa, Jernberg (2020) propôs 4 atividades, sendo que cada atividade possui documentos que são usados como base para a sua </w:t>
      </w:r>
      <w:r w:rsidRPr="002D03C0">
        <w:lastRenderedPageBreak/>
        <w:t>realização (no total são 9), junto com 12 ferramentas de engenharia do caos que passaram por um processo de seleção e avaliação dentre 27 ferramentas de código aberto. As ferramentas selecionadas foram Chaos Toolkit, ChaoSlingr, WireMock, Muxy, Toxiproxy, Blockade, Chaos Monkey for Spring Boot, Byte-Monkey, GomJabbar, Litmus, Monkey-Ops, Chaos HTTP Proxy. As atividades propostas no framework são descoberta, implementação, sofisticação e expansão. A descoberta cria um acúmulo de Experimentos do Caos que são possíveis e adequados para serem executados para o aplicativo em teste e a implementação configura e executa apenas um Experimento do Caos. A sofisticação verifica a validade e segurança dos Experimentos do Caos e a expansão adiciona o princípio de aumentar a implementação da Engenharia do Caos de forma incremental ao framework.</w:t>
      </w:r>
    </w:p>
    <w:p w14:paraId="68475BD8" w14:textId="77777777" w:rsidR="00FB5CFF" w:rsidRDefault="00FB5CFF" w:rsidP="00282832">
      <w:pPr>
        <w:pStyle w:val="TF-TEXTO"/>
      </w:pPr>
      <w:r w:rsidRPr="002D03C0">
        <w:t>Os testes realizados por Jernberg (2020) no framework</w:t>
      </w:r>
      <w:del w:id="35" w:author="Marcel Hugo" w:date="2021-10-15T12:11:00Z">
        <w:r w:rsidRPr="002D03C0" w:rsidDel="008E6486">
          <w:delText>,</w:delText>
        </w:r>
      </w:del>
      <w:r w:rsidRPr="002D03C0">
        <w:t xml:space="preserve"> ocorreram em duas partes</w:t>
      </w:r>
      <w:ins w:id="36" w:author="Marcel Hugo" w:date="2021-10-15T12:11:00Z">
        <w:r>
          <w:t>. P</w:t>
        </w:r>
      </w:ins>
      <w:del w:id="37" w:author="Marcel Hugo" w:date="2021-10-15T12:11:00Z">
        <w:r w:rsidRPr="002D03C0" w:rsidDel="008E6486">
          <w:delText>, p</w:delText>
        </w:r>
      </w:del>
      <w:r w:rsidRPr="002D03C0">
        <w:t xml:space="preserve">rimeiro durante o seu desenvolvimento na parte de validação empírica da pesquisa, foram realizados testes em aplicativos de amostra com versões iniciais do framework. Para os testes realizados com a versão final do framework, foram aproveitados </w:t>
      </w:r>
      <w:r>
        <w:t xml:space="preserve">os </w:t>
      </w:r>
      <w:r w:rsidRPr="002D03C0">
        <w:t xml:space="preserve">profissionais da ICA que não participavam diretamente no desenvolvimento ou teste dos softwares. Jernberg (2020) optou por introduzir apenas a ferramenta Chaos Tooltik na utilização do framework dentro da ICA pois a introdução das 12 ferramentas no mesmo momento teria um grande impacto nos times da organização. O autor relata que durante os testes nenhum dos participantes encontrou alguma parte ausente ou redundante na estrutura do framework. Além disso, todos os comentários </w:t>
      </w:r>
      <w:r>
        <w:t xml:space="preserve">indicam que </w:t>
      </w:r>
      <w:r w:rsidRPr="002D03C0">
        <w:t xml:space="preserve">a estrutura </w:t>
      </w:r>
      <w:r>
        <w:t xml:space="preserve">mostrou-se </w:t>
      </w:r>
      <w:r w:rsidRPr="002D03C0">
        <w:t>viável.</w:t>
      </w:r>
      <w:r>
        <w:t xml:space="preserve"> </w:t>
      </w:r>
    </w:p>
    <w:p w14:paraId="149B55D9" w14:textId="77777777" w:rsidR="00FB5CFF" w:rsidRDefault="00FB5CFF" w:rsidP="00282832">
      <w:pPr>
        <w:pStyle w:val="TF-TEXTO"/>
      </w:pPr>
      <w:r w:rsidRPr="002D03C0">
        <w:t>Segundo Jernberg (2020), o framework trouxe benefícios como introduzir maneiras mais simples para as equipes de desenvolvimento começarem a utilizar ou a implementar a Engenharia do Caos. O framework trouxe também uma base comum de conhecimento o que permite diferentes pessoas falarem a mesma língua sobre o tema. Jernberg (2020) sugere a utilização de outras ferramentas, verificando</w:t>
      </w:r>
      <w:r>
        <w:t xml:space="preserve"> quais</w:t>
      </w:r>
      <w:r w:rsidRPr="002D03C0">
        <w:t xml:space="preserve"> poderiam ser utilizadas nas equipes de desenvolvimento da ICA. Além disso, realizar a validação de todas as atividades presentes no framework pois o tempo de realização do projeto não permitiu a validação de todas as atividades apenas a parte da descoberta e implementação. </w:t>
      </w:r>
    </w:p>
    <w:p w14:paraId="26391A49" w14:textId="77777777" w:rsidR="00FB5CFF" w:rsidRPr="00582DA4" w:rsidRDefault="00FB5CFF" w:rsidP="00A44581">
      <w:pPr>
        <w:pStyle w:val="Ttulo2"/>
        <w:spacing w:after="120" w:line="240" w:lineRule="auto"/>
        <w:rPr>
          <w:lang w:val="en-US"/>
        </w:rPr>
      </w:pPr>
      <w:bookmarkStart w:id="38" w:name="_Hlk82996186"/>
      <w:r w:rsidRPr="00B479B7">
        <w:rPr>
          <w:lang w:val="en-US"/>
        </w:rPr>
        <w:lastRenderedPageBreak/>
        <w:t>DEVELOPING FOR RESILIENCE: INTRODUCING A CHAOS ENGINEERING TOOL</w:t>
      </w:r>
      <w:bookmarkEnd w:id="38"/>
    </w:p>
    <w:p w14:paraId="77B21BB0" w14:textId="77777777" w:rsidR="00FB5CFF" w:rsidRDefault="00FB5CFF" w:rsidP="008F6B36">
      <w:pPr>
        <w:pStyle w:val="TF-TEXTO"/>
      </w:pPr>
      <w:r w:rsidRPr="0026600C">
        <w:t>Monge e Matók</w:t>
      </w:r>
      <w:r>
        <w:t xml:space="preserve"> (2020) analisaram as falhas de um sistema distribuído e os principais fatores que fazem a Engenharia do Caos </w:t>
      </w:r>
      <w:r w:rsidRPr="00657727">
        <w:t>reduzi-las. O</w:t>
      </w:r>
      <w:r>
        <w:t>s</w:t>
      </w:r>
      <w:r w:rsidRPr="00657727">
        <w:t xml:space="preserve"> autor</w:t>
      </w:r>
      <w:r>
        <w:t>es</w:t>
      </w:r>
      <w:r w:rsidRPr="00657727">
        <w:t xml:space="preserve"> propus</w:t>
      </w:r>
      <w:r>
        <w:t xml:space="preserve">eram </w:t>
      </w:r>
      <w:r w:rsidRPr="00657727">
        <w:t xml:space="preserve">a utilização de uma metodologia chamada de </w:t>
      </w:r>
      <w:commentRangeStart w:id="39"/>
      <w:r w:rsidRPr="00657727">
        <w:t>Ciência do Design para Metodologia de Pesquisa em Sistema de Informação</w:t>
      </w:r>
      <w:commentRangeEnd w:id="39"/>
      <w:r>
        <w:rPr>
          <w:rStyle w:val="Refdecomentrio"/>
        </w:rPr>
        <w:commentReference w:id="39"/>
      </w:r>
      <w:r w:rsidRPr="00657727">
        <w:t xml:space="preserve"> de Peffers</w:t>
      </w:r>
      <w:ins w:id="40" w:author="Marcel Hugo" w:date="2021-10-15T12:21:00Z">
        <w:r>
          <w:t xml:space="preserve"> et al,</w:t>
        </w:r>
      </w:ins>
      <w:r w:rsidRPr="00657727">
        <w:t xml:space="preserve"> composta de seis passos: problematização e motivação</w:t>
      </w:r>
      <w:ins w:id="41" w:author="Marcel Hugo" w:date="2021-10-15T12:21:00Z">
        <w:r>
          <w:t>;</w:t>
        </w:r>
      </w:ins>
      <w:del w:id="42" w:author="Marcel Hugo" w:date="2021-10-15T12:21:00Z">
        <w:r w:rsidRPr="00657727" w:rsidDel="00095657">
          <w:delText>,</w:delText>
        </w:r>
      </w:del>
      <w:r w:rsidRPr="00657727">
        <w:t xml:space="preserve"> definição dos objetivos para a solução</w:t>
      </w:r>
      <w:ins w:id="43" w:author="Marcel Hugo" w:date="2021-10-15T12:21:00Z">
        <w:r>
          <w:t>;</w:t>
        </w:r>
      </w:ins>
      <w:del w:id="44" w:author="Marcel Hugo" w:date="2021-10-15T12:21:00Z">
        <w:r w:rsidRPr="00657727" w:rsidDel="00095657">
          <w:delText>,</w:delText>
        </w:r>
      </w:del>
      <w:r w:rsidRPr="00657727">
        <w:t xml:space="preserve"> design e desenvolvimento</w:t>
      </w:r>
      <w:ins w:id="45" w:author="Marcel Hugo" w:date="2021-10-15T12:21:00Z">
        <w:r>
          <w:t>;</w:t>
        </w:r>
      </w:ins>
      <w:del w:id="46" w:author="Marcel Hugo" w:date="2021-10-15T12:21:00Z">
        <w:r w:rsidRPr="00657727" w:rsidDel="00095657">
          <w:delText>,</w:delText>
        </w:r>
      </w:del>
      <w:r w:rsidRPr="00657727">
        <w:t xml:space="preserve"> demonstração</w:t>
      </w:r>
      <w:ins w:id="47" w:author="Marcel Hugo" w:date="2021-10-15T12:22:00Z">
        <w:r>
          <w:t>;</w:t>
        </w:r>
      </w:ins>
      <w:del w:id="48" w:author="Marcel Hugo" w:date="2021-10-15T12:21:00Z">
        <w:r w:rsidRPr="00657727" w:rsidDel="00095657">
          <w:delText>,</w:delText>
        </w:r>
      </w:del>
      <w:r w:rsidRPr="00657727">
        <w:t xml:space="preserve"> avaliação</w:t>
      </w:r>
      <w:ins w:id="49" w:author="Marcel Hugo" w:date="2021-10-15T12:22:00Z">
        <w:r>
          <w:t>;</w:t>
        </w:r>
      </w:ins>
      <w:r w:rsidRPr="00657727">
        <w:t xml:space="preserve"> e comunicação, permitindo desenvolver e avaliar a eficácia da geração do caos.</w:t>
      </w:r>
      <w:r>
        <w:t xml:space="preserve"> </w:t>
      </w:r>
    </w:p>
    <w:p w14:paraId="06DD1F7C" w14:textId="77777777" w:rsidR="00FB5CFF" w:rsidRPr="00FB5555" w:rsidRDefault="00FB5CFF" w:rsidP="00864CD4">
      <w:pPr>
        <w:pStyle w:val="TF-TEXTO"/>
      </w:pPr>
      <w:r>
        <w:t xml:space="preserve">Segundo </w:t>
      </w:r>
      <w:r w:rsidRPr="0026600C">
        <w:t>Monge e Matók</w:t>
      </w:r>
      <w:r>
        <w:t xml:space="preserve"> (2020), definiu-se quais funcionalidades eram desejadas, buscando identificar </w:t>
      </w:r>
      <w:r w:rsidRPr="00657727">
        <w:t>relacionamentos e componentes do sistema</w:t>
      </w:r>
      <w:ins w:id="50" w:author="Marcel Hugo" w:date="2021-10-15T12:12:00Z">
        <w:r>
          <w:t>,</w:t>
        </w:r>
      </w:ins>
      <w:r w:rsidRPr="00657727">
        <w:t xml:space="preserve"> assim como</w:t>
      </w:r>
      <w:del w:id="51" w:author="Marcel Hugo" w:date="2021-10-15T12:12:00Z">
        <w:r w:rsidRPr="00657727" w:rsidDel="00744D0A">
          <w:delText>,</w:delText>
        </w:r>
      </w:del>
      <w:r w:rsidRPr="00657727">
        <w:t xml:space="preserve"> sua arquitetura. Para o desenvolvimento da ferramenta utilizou-se o framework Spring Boot com o módulo Spring Boot Starters Application que permite adicionar dependências Maven ou Gradle de outros projetos Java em Spring Boot. Tendo a ferramenta desenvolvida, iniciou-se o processo de experimentação, visando demonstrar como o artefato pode resolver diferentes instâncias do problema.</w:t>
      </w:r>
    </w:p>
    <w:p w14:paraId="6C0D84ED" w14:textId="77777777" w:rsidR="00FB5CFF" w:rsidRPr="00657727" w:rsidRDefault="00FB5CFF" w:rsidP="008F6B36">
      <w:pPr>
        <w:pStyle w:val="TF-TEXTO"/>
      </w:pPr>
      <w:r>
        <w:tab/>
      </w:r>
      <w:r w:rsidRPr="0026600C">
        <w:t>Monge e Matók</w:t>
      </w:r>
      <w:r>
        <w:t xml:space="preserve"> (2020) realizaram os testes em um ambiente chamado por eles de “ambiente de preparação”. Este ambiente é utilizado pelos desenvolvedores para testar </w:t>
      </w:r>
      <w:ins w:id="52" w:author="Marcel Hugo" w:date="2021-10-15T12:22:00Z">
        <w:r>
          <w:t xml:space="preserve">localmente </w:t>
        </w:r>
      </w:ins>
      <w:r>
        <w:t>as funcionalidades da ferramenta desenvolvida</w:t>
      </w:r>
      <w:del w:id="53" w:author="Marcel Hugo" w:date="2021-10-15T12:22:00Z">
        <w:r w:rsidDel="000E5CC8">
          <w:delText xml:space="preserve"> localmente</w:delText>
        </w:r>
      </w:del>
      <w:r>
        <w:t xml:space="preserve">. O ambiente de preparação simula a comunicação com dispositivos móveis onde suas requisições podem ser encaminhadas para o simulador que realiza o retorno das </w:t>
      </w:r>
      <w:r w:rsidRPr="00657727">
        <w:t xml:space="preserve">respostas. </w:t>
      </w:r>
      <w:r w:rsidRPr="0026600C">
        <w:t>Monge e Matók</w:t>
      </w:r>
      <w:r w:rsidRPr="00657727">
        <w:t xml:space="preserve"> (2020) mape</w:t>
      </w:r>
      <w:r>
        <w:t>aram</w:t>
      </w:r>
      <w:r w:rsidRPr="00657727">
        <w:t xml:space="preserve"> todos os ataques implementados pela ferramenta de Engenharia do Caos, sendo executados no ambiente de preparação. Os testes </w:t>
      </w:r>
      <w:r w:rsidRPr="006E7E47">
        <w:t>abordaram 19 experimentos nos quais foram validadas a resiliência da ferramenta à latência introduzida artificialmente, valores defeituosos nas requisições, campos ausentes e extras nas requisições, requisições com falha, alto uso de memória, alto uso da CPU e a interromper a execução de ataques.</w:t>
      </w:r>
    </w:p>
    <w:p w14:paraId="5DB170BB" w14:textId="77777777" w:rsidR="00FB5CFF" w:rsidRDefault="00FB5CFF" w:rsidP="008F6B36">
      <w:pPr>
        <w:pStyle w:val="TF-TEXTO"/>
      </w:pPr>
      <w:r w:rsidRPr="00657727">
        <w:tab/>
      </w:r>
      <w:r w:rsidRPr="0026600C">
        <w:t>Monge e Matók</w:t>
      </w:r>
      <w:r w:rsidRPr="00657727">
        <w:t xml:space="preserve"> (2020) </w:t>
      </w:r>
      <w:r>
        <w:t>apresentaram</w:t>
      </w:r>
      <w:r w:rsidRPr="00657727">
        <w:t xml:space="preserve"> uma nova abordagem de como se projetar e arquitetar uma ferramenta de Engenharia do Caos utilizando experiências de praticantes para a implementação dos recursos em sua ferramenta</w:t>
      </w:r>
      <w:r>
        <w:t>,</w:t>
      </w:r>
      <w:r w:rsidRPr="00657727">
        <w:t xml:space="preserve"> como por exemplo</w:t>
      </w:r>
      <w:r>
        <w:t xml:space="preserve">, a </w:t>
      </w:r>
      <w:r w:rsidRPr="00657727">
        <w:t>observa</w:t>
      </w:r>
      <w:ins w:id="54" w:author="Marcel Hugo" w:date="2021-10-15T12:23:00Z">
        <w:r>
          <w:t>ção</w:t>
        </w:r>
      </w:ins>
      <w:del w:id="55" w:author="Marcel Hugo" w:date="2021-10-15T12:23:00Z">
        <w:r w:rsidRPr="00657727" w:rsidDel="00263496">
          <w:delText>bilidade</w:delText>
        </w:r>
      </w:del>
      <w:r w:rsidRPr="00657727">
        <w:t xml:space="preserve"> sobre as operações, propriedades configuráveis e um “botão de parada de emergência”. A ferramenta desenvolvida também provou ser útil para o teste de software pois facilita o trabalho de identificar falhas de tratamento e as fraquezas de um software. Por fim, segundo </w:t>
      </w:r>
      <w:r w:rsidRPr="0026600C">
        <w:t>Monge e Matók</w:t>
      </w:r>
      <w:r w:rsidRPr="00657727">
        <w:t xml:space="preserve"> (2020), a ferramenta desenvolvida pode ser ampliada em </w:t>
      </w:r>
      <w:r w:rsidRPr="00657727">
        <w:lastRenderedPageBreak/>
        <w:t>diversas maneiras como adicionar outras maneiras de transmissão de mensagens, conteúdos e tipos, melhorar o controle do usuário sobre os ataques ou até mesmo a automação para a realização de ataques randômicos.</w:t>
      </w:r>
    </w:p>
    <w:p w14:paraId="7B3EA0DA" w14:textId="77777777" w:rsidR="00FB5CFF" w:rsidRPr="00651C88" w:rsidRDefault="00FB5CFF" w:rsidP="00A44581">
      <w:pPr>
        <w:pStyle w:val="Ttulo2"/>
        <w:spacing w:after="120" w:line="240" w:lineRule="auto"/>
        <w:rPr>
          <w:lang w:val="en-US"/>
        </w:rPr>
      </w:pPr>
      <w:r w:rsidRPr="002320B0">
        <w:rPr>
          <w:lang w:val="en-US"/>
        </w:rPr>
        <w:t>Assessing Resilience of Software Systems by Application of Chaos Engineering – A Case Study</w:t>
      </w:r>
    </w:p>
    <w:p w14:paraId="2CADD31E" w14:textId="77777777" w:rsidR="00FB5CFF" w:rsidRDefault="00FB5CFF" w:rsidP="008770E0">
      <w:pPr>
        <w:pStyle w:val="TF-TEXTO"/>
      </w:pPr>
      <w:r>
        <w:t xml:space="preserve">Kesim (2019) analisou o planejamento e realização de experimentos do caos, visando </w:t>
      </w:r>
      <w:r w:rsidRPr="00616FC5">
        <w:t>compreender o seu comportamento em um</w:t>
      </w:r>
      <w:r>
        <w:t xml:space="preserve"> sistema distribuído, sendo apoiado por métodos de análise de risco. Segundo o autor, para entender o funcionamento do sistema, realizou-se levantamento sobre a arquitetura, modelagem e comportamento do sistema assim como, informações de desenvolvedores e dados de arquivos. As entrevistas foram transcritas e comparadas para não gerar </w:t>
      </w:r>
      <w:r w:rsidRPr="006E7E47">
        <w:t xml:space="preserve">repetição de informação. </w:t>
      </w:r>
      <w:commentRangeStart w:id="56"/>
      <w:r w:rsidRPr="006E7E47">
        <w:t>Cada experimento do caos foi avaliado considerando testes de hipótese, verificando</w:t>
      </w:r>
      <w:r w:rsidRPr="00B64AC8">
        <w:t xml:space="preserve"> se o software satisfez o que foi previsto ou não, e</w:t>
      </w:r>
      <w:r>
        <w:t xml:space="preserve"> através de </w:t>
      </w:r>
      <w:r w:rsidRPr="00B64AC8">
        <w:t xml:space="preserve">dados estatísticos </w:t>
      </w:r>
      <w:r>
        <w:t>via</w:t>
      </w:r>
      <w:r w:rsidRPr="00B64AC8">
        <w:t xml:space="preserve"> JMeter, que é responsável por montar um ambiente de estresse com o software alvo para simular o comportamento do usuário.</w:t>
      </w:r>
      <w:commentRangeEnd w:id="56"/>
      <w:r>
        <w:rPr>
          <w:rStyle w:val="Refdecomentrio"/>
        </w:rPr>
        <w:commentReference w:id="56"/>
      </w:r>
    </w:p>
    <w:p w14:paraId="2388EC8F" w14:textId="77777777" w:rsidR="00FB5CFF" w:rsidRDefault="00FB5CFF" w:rsidP="008770E0">
      <w:pPr>
        <w:pStyle w:val="TF-TEXTO"/>
      </w:pPr>
      <w:r>
        <w:t>A partir dos resultados obtidos nas entrevistas, Kesim (2019) desenvolveu um protótipo sob uma arquitetura de microsserviços utilizando componentes do Kubernetes, utilizando o Postgres SQL como banco de dados e o protocolo HTTP como serviço de comunicação juntamente com a arquitetura REST.</w:t>
      </w:r>
    </w:p>
    <w:p w14:paraId="56E7E870" w14:textId="77777777" w:rsidR="00FB5CFF" w:rsidRDefault="00FB5CFF" w:rsidP="008770E0">
      <w:pPr>
        <w:pStyle w:val="TF-TEXTO"/>
      </w:pPr>
      <w:r>
        <w:t xml:space="preserve">Para hospedar o protótipo, Kesim (2019) optou pela plataforma Microsoft Azure utilizando o </w:t>
      </w:r>
      <w:r w:rsidRPr="00B64AC8">
        <w:t xml:space="preserve">serviço Azure Kubernetes Service (AKS), configurando a ferramenta JMeter para as análises estatísticas. Já os experimentos, segundo o autor, foram realizados utilizando a ferramenta </w:t>
      </w:r>
      <w:r>
        <w:t>Chaos Toolkit</w:t>
      </w:r>
      <w:r w:rsidRPr="00B64AC8">
        <w:t xml:space="preserve"> observando os resultados da análise de risco. Para observar um impacto potencial no estado estacionário do sistema, os resultados dos experimentos de engenharia do caos foram analisados ​​aplicando o teste de hipótese de Kolmogorov-Smirnov. </w:t>
      </w:r>
    </w:p>
    <w:p w14:paraId="19CCFD43" w14:textId="77777777" w:rsidR="00FB5CFF" w:rsidRPr="00616FC5" w:rsidRDefault="00FB5CFF" w:rsidP="008770E0">
      <w:pPr>
        <w:pStyle w:val="TF-TEXTO"/>
      </w:pPr>
      <w:r>
        <w:t>N</w:t>
      </w:r>
      <w:r w:rsidRPr="00B64AC8">
        <w:t>o total foram realizados</w:t>
      </w:r>
      <w:r>
        <w:t xml:space="preserve"> </w:t>
      </w:r>
      <w:r w:rsidRPr="00B64AC8">
        <w:t xml:space="preserve">4 experimentos, obtendo sucesso nos dois primeiros. Já no terceiro foi detectada uma </w:t>
      </w:r>
      <w:r w:rsidRPr="00616FC5">
        <w:t>fraqueza</w:t>
      </w:r>
      <w:del w:id="57" w:author="Marcel Hugo" w:date="2021-10-15T12:37:00Z">
        <w:r w:rsidRPr="00616FC5" w:rsidDel="009B359A">
          <w:delText xml:space="preserve">, </w:delText>
        </w:r>
        <w:r w:rsidDel="009B359A">
          <w:delText>no qual</w:delText>
        </w:r>
        <w:r w:rsidRPr="00616FC5" w:rsidDel="009B359A">
          <w:delText>,</w:delText>
        </w:r>
      </w:del>
      <w:ins w:id="58" w:author="Marcel Hugo" w:date="2021-10-15T12:37:00Z">
        <w:r>
          <w:t>:</w:t>
        </w:r>
      </w:ins>
      <w:r w:rsidRPr="00616FC5">
        <w:t xml:space="preserve"> antes de executar o experimento no pod de configuração </w:t>
      </w:r>
      <w:ins w:id="59" w:author="Marcel Hugo" w:date="2021-10-15T12:38:00Z">
        <w:r>
          <w:t>d</w:t>
        </w:r>
      </w:ins>
      <w:del w:id="60" w:author="Marcel Hugo" w:date="2021-10-15T12:38:00Z">
        <w:r w:rsidRPr="00616FC5" w:rsidDel="00DF21AA">
          <w:delText>a</w:delText>
        </w:r>
      </w:del>
      <w:r w:rsidRPr="00616FC5">
        <w:t>o banco de dados</w:t>
      </w:r>
      <w:ins w:id="61" w:author="Marcel Hugo" w:date="2021-10-15T12:38:00Z">
        <w:r>
          <w:t>,</w:t>
        </w:r>
      </w:ins>
      <w:r w:rsidRPr="00616FC5">
        <w:t xml:space="preserve"> ocorreu um erro de falta de memória e o sistema não conseguiu se recuperar para o estado estável. </w:t>
      </w:r>
      <w:commentRangeStart w:id="62"/>
      <w:r w:rsidRPr="00616FC5">
        <w:rPr>
          <w:rStyle w:val="hgkelc"/>
        </w:rPr>
        <w:t>Um pod do Kubernetes é um conjunto de um ou mais containers Linux, sendo a menor unidade de uma aplicação Kubernetes</w:t>
      </w:r>
      <w:commentRangeEnd w:id="62"/>
      <w:r>
        <w:rPr>
          <w:rStyle w:val="Refdecomentrio"/>
        </w:rPr>
        <w:commentReference w:id="62"/>
      </w:r>
      <w:r w:rsidRPr="00616FC5">
        <w:rPr>
          <w:rStyle w:val="hgkelc"/>
        </w:rPr>
        <w:t>.</w:t>
      </w:r>
      <w:r w:rsidRPr="00616FC5">
        <w:t xml:space="preserve"> O quarto foi desconsiderado pois é recomendado consertar qualquer fraqueza antes de realizar novos experimentos. O primeiro teste foi sobre a hipótese de que os tempos de </w:t>
      </w:r>
      <w:r w:rsidRPr="00616FC5">
        <w:lastRenderedPageBreak/>
        <w:t>resposta não aumentariam após matar um pod do Kubernetes</w:t>
      </w:r>
      <w:ins w:id="63" w:author="Marcel Hugo" w:date="2021-10-15T12:38:00Z">
        <w:r>
          <w:t>. O</w:t>
        </w:r>
      </w:ins>
      <w:del w:id="64" w:author="Marcel Hugo" w:date="2021-10-15T12:39:00Z">
        <w:r w:rsidRPr="00616FC5" w:rsidDel="008A3269">
          <w:delText>, o</w:delText>
        </w:r>
      </w:del>
      <w:r w:rsidRPr="00616FC5">
        <w:t xml:space="preserve"> segundo foi mais destrutivo, </w:t>
      </w:r>
      <w:del w:id="65" w:author="Marcel Hugo" w:date="2021-10-15T12:39:00Z">
        <w:r w:rsidRPr="00616FC5" w:rsidDel="00E77665">
          <w:delText>ele eliminou</w:delText>
        </w:r>
      </w:del>
      <w:ins w:id="66" w:author="Marcel Hugo" w:date="2021-10-15T12:39:00Z">
        <w:r>
          <w:t>eliminando</w:t>
        </w:r>
      </w:ins>
      <w:r w:rsidRPr="00616FC5">
        <w:t xml:space="preserve"> todos os pods de microsserviços de configuração disponíveis</w:t>
      </w:r>
      <w:ins w:id="67" w:author="Marcel Hugo" w:date="2021-10-15T12:39:00Z">
        <w:r>
          <w:t>. N</w:t>
        </w:r>
      </w:ins>
      <w:del w:id="68" w:author="Marcel Hugo" w:date="2021-10-15T12:39:00Z">
        <w:r w:rsidRPr="00616FC5" w:rsidDel="00E77665">
          <w:delText xml:space="preserve"> e n</w:delText>
        </w:r>
      </w:del>
      <w:r w:rsidRPr="00616FC5">
        <w:t xml:space="preserve">o terceiro foi adicionado um objeto de configuração ao banco de dados (ID = 2) solicitando a API do administrador e encerrado o objeto de configuração inicial (ID = 1).  </w:t>
      </w:r>
    </w:p>
    <w:p w14:paraId="681CAE62" w14:textId="77777777" w:rsidR="00FB5CFF" w:rsidRDefault="00FB5CFF" w:rsidP="008770E0">
      <w:pPr>
        <w:pStyle w:val="TF-TEXTO"/>
      </w:pPr>
      <w:r w:rsidRPr="00616FC5">
        <w:t xml:space="preserve">Kesim (2019) conseguiu aplicar com sucesso meios para identificar fraquezas e falhas potenciais na arquitetura do sistema e os resultados da análise de risco </w:t>
      </w:r>
      <w:del w:id="69" w:author="Marcel Hugo" w:date="2021-10-15T12:40:00Z">
        <w:r w:rsidRPr="00616FC5" w:rsidDel="008A35B9">
          <w:delText xml:space="preserve">implicaram </w:delText>
        </w:r>
      </w:del>
      <w:ins w:id="70" w:author="Marcel Hugo" w:date="2021-10-15T12:40:00Z">
        <w:r>
          <w:t>concluíram</w:t>
        </w:r>
        <w:r w:rsidRPr="00616FC5">
          <w:t xml:space="preserve"> </w:t>
        </w:r>
      </w:ins>
      <w:r w:rsidRPr="00616FC5">
        <w:t>que o sistema alvo é considerado bastante frágil. As principais dificuldades encontradas foram em avaliar os resultados sem métricas de resiliência bem definidas, pois os meios existentes para determinar se um experimento do caos teve impacto significativo não são transparentes, faltam mecanismos de monitoramento adequados. Por fim, Kesim (2019</w:t>
      </w:r>
      <w:r w:rsidRPr="00B64AC8">
        <w:t>) aponta que a visualização é um importante campo a ser explorado pois está intimamente ligado ao aspecto de monitoramento e que ferramentas que aplicam a engenharia do caos poderiam ter seu uso avaliado além da exploração de configurações padrões de resiliência.</w:t>
      </w:r>
    </w:p>
    <w:p w14:paraId="2F5AC489" w14:textId="77777777" w:rsidR="00FB5CFF" w:rsidRDefault="00FB5CFF" w:rsidP="00FC4A9F">
      <w:pPr>
        <w:pStyle w:val="Ttulo1"/>
      </w:pPr>
      <w:bookmarkStart w:id="71" w:name="_Toc54164921"/>
      <w:bookmarkStart w:id="72" w:name="_Toc54165675"/>
      <w:bookmarkStart w:id="73" w:name="_Toc54169333"/>
      <w:bookmarkStart w:id="74" w:name="_Toc96347439"/>
      <w:bookmarkStart w:id="75" w:name="_Toc96357723"/>
      <w:bookmarkStart w:id="76" w:name="_Toc96491866"/>
      <w:bookmarkStart w:id="77" w:name="_Toc411603107"/>
      <w:bookmarkEnd w:id="30"/>
      <w:r>
        <w:t>proposta DO FRAMEWORK</w:t>
      </w:r>
    </w:p>
    <w:p w14:paraId="48329AEE" w14:textId="77777777" w:rsidR="00FB5CFF" w:rsidRDefault="00FB5CFF" w:rsidP="006E0FB1">
      <w:pPr>
        <w:pStyle w:val="TF-TEXTO"/>
      </w:pPr>
      <w:r>
        <w:t xml:space="preserve">A seguir será descrito qual foi a motivação para o desenvolvimento deste trabalho em conjunto com seus principais pilares e a relações entre os trabalhos correlatos a este que que descrevem a fundamentação necessária </w:t>
      </w:r>
      <w:r w:rsidRPr="00F5303C">
        <w:t xml:space="preserve">para exemplificar </w:t>
      </w:r>
      <w:r>
        <w:t>o tema abordado</w:t>
      </w:r>
      <w:r w:rsidRPr="00F5303C">
        <w:t>.</w:t>
      </w:r>
    </w:p>
    <w:p w14:paraId="586E6A29" w14:textId="77777777" w:rsidR="00FB5CFF" w:rsidRDefault="00FB5CFF" w:rsidP="00451B94">
      <w:pPr>
        <w:pStyle w:val="Ttulo2"/>
        <w:spacing w:after="120" w:line="240" w:lineRule="auto"/>
      </w:pPr>
      <w:bookmarkStart w:id="78" w:name="_Toc54164915"/>
      <w:bookmarkStart w:id="79" w:name="_Toc54165669"/>
      <w:bookmarkStart w:id="80" w:name="_Toc54169327"/>
      <w:bookmarkStart w:id="81" w:name="_Toc96347433"/>
      <w:bookmarkStart w:id="82" w:name="_Toc96357717"/>
      <w:bookmarkStart w:id="83" w:name="_Toc96491860"/>
      <w:bookmarkStart w:id="84" w:name="_Toc351015594"/>
      <w:r>
        <w:t>JUSTIFICATIVA</w:t>
      </w:r>
    </w:p>
    <w:p w14:paraId="1EEB8E99" w14:textId="77777777" w:rsidR="00FB5CFF" w:rsidRDefault="00FB5CFF" w:rsidP="001D0A7F">
      <w:pPr>
        <w:pStyle w:val="TF-TEXTO"/>
      </w:pPr>
      <w:r w:rsidRPr="00F5303C">
        <w:t xml:space="preserve">O </w:t>
      </w:r>
      <w:r>
        <w:fldChar w:fldCharType="begin"/>
      </w:r>
      <w:r>
        <w:instrText xml:space="preserve"> REF _Ref84682379 \h </w:instrText>
      </w:r>
      <w:r>
        <w:fldChar w:fldCharType="separate"/>
      </w:r>
      <w:r w:rsidRPr="00D158BE">
        <w:t xml:space="preserve">Quadro </w:t>
      </w:r>
      <w:r w:rsidRPr="00D158BE">
        <w:rPr>
          <w:noProof/>
        </w:rPr>
        <w:t>1</w:t>
      </w:r>
      <w:r>
        <w:fldChar w:fldCharType="end"/>
      </w:r>
      <w:r>
        <w:t xml:space="preserve"> </w:t>
      </w:r>
      <w:r w:rsidRPr="00F5303C">
        <w:t>detalha de forma comparativa a relação entre os trabalhos correlatos que serão utilizados para dar embasamento</w:t>
      </w:r>
      <w:r w:rsidRPr="00784744">
        <w:t xml:space="preserve"> à proposta deste projeto</w:t>
      </w:r>
      <w:r>
        <w:t>,</w:t>
      </w:r>
      <w:r w:rsidRPr="00784744">
        <w:t xml:space="preserve"> </w:t>
      </w:r>
      <w:r>
        <w:t>onde</w:t>
      </w:r>
      <w:r w:rsidRPr="00784744">
        <w:t xml:space="preserve"> as linhas representam as características e as colunas os trabalhos</w:t>
      </w:r>
      <w:r w:rsidRPr="00C20BF5">
        <w:t>.</w:t>
      </w:r>
    </w:p>
    <w:p w14:paraId="4DCA460B" w14:textId="77777777" w:rsidR="00FB5CFF" w:rsidRPr="00D158BE" w:rsidRDefault="00FB5CFF" w:rsidP="001D0A7F">
      <w:pPr>
        <w:pStyle w:val="TF-LEGENDA-Ilustracao"/>
      </w:pPr>
      <w:bookmarkStart w:id="85" w:name="_Ref84682379"/>
      <w:r w:rsidRPr="00D158BE">
        <w:t xml:space="preserve">Quadro </w:t>
      </w:r>
      <w:fldSimple w:instr=" SEQ Quadro \* ARABIC ">
        <w:r>
          <w:rPr>
            <w:noProof/>
          </w:rPr>
          <w:t>1</w:t>
        </w:r>
      </w:fldSimple>
      <w:bookmarkEnd w:id="85"/>
      <w:r w:rsidRPr="00D158BE">
        <w:t xml:space="preserve"> – Comparativo entre os trabalhos correlatos</w:t>
      </w:r>
    </w:p>
    <w:tbl>
      <w:tblPr>
        <w:tblW w:w="913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2268"/>
        <w:gridCol w:w="2410"/>
        <w:gridCol w:w="2050"/>
      </w:tblGrid>
      <w:tr w:rsidR="00FB5CFF" w:rsidRPr="00D158BE" w14:paraId="0FE3C07F" w14:textId="77777777" w:rsidTr="00E96991">
        <w:trPr>
          <w:trHeight w:val="667"/>
        </w:trPr>
        <w:tc>
          <w:tcPr>
            <w:tcW w:w="2410" w:type="dxa"/>
            <w:tcBorders>
              <w:tl2br w:val="single" w:sz="4" w:space="0" w:color="auto"/>
            </w:tcBorders>
            <w:shd w:val="clear" w:color="auto" w:fill="A6A6A6"/>
          </w:tcPr>
          <w:p w14:paraId="63EDF241" w14:textId="77777777" w:rsidR="00FB5CFF" w:rsidRPr="00C91275" w:rsidRDefault="00FB5CFF" w:rsidP="00AA24D2">
            <w:pPr>
              <w:pStyle w:val="TF-TEXTO"/>
              <w:spacing w:before="0" w:line="240" w:lineRule="auto"/>
              <w:ind w:firstLine="0"/>
              <w:jc w:val="center"/>
              <w:rPr>
                <w:sz w:val="6"/>
                <w:szCs w:val="2"/>
              </w:rPr>
            </w:pPr>
          </w:p>
          <w:p w14:paraId="3A7394C9" w14:textId="77777777" w:rsidR="00FB5CFF" w:rsidRPr="00D158BE" w:rsidRDefault="00FB5CFF" w:rsidP="00AA24D2">
            <w:pPr>
              <w:pStyle w:val="TF-TEXTO"/>
              <w:spacing w:before="0" w:line="240" w:lineRule="auto"/>
              <w:ind w:firstLine="0"/>
              <w:jc w:val="right"/>
            </w:pPr>
            <w:r w:rsidRPr="00D158BE">
              <w:t>Correlatos</w:t>
            </w:r>
          </w:p>
          <w:p w14:paraId="7F1FAF71" w14:textId="77777777" w:rsidR="00FB5CFF" w:rsidRPr="00D158BE" w:rsidRDefault="00FB5CFF" w:rsidP="00AA24D2">
            <w:pPr>
              <w:pStyle w:val="TF-TEXTO"/>
              <w:spacing w:before="0" w:line="240" w:lineRule="auto"/>
              <w:ind w:firstLine="0"/>
              <w:jc w:val="center"/>
              <w:rPr>
                <w:sz w:val="12"/>
              </w:rPr>
            </w:pPr>
          </w:p>
          <w:p w14:paraId="7D9A8CBD" w14:textId="77777777" w:rsidR="00FB5CFF" w:rsidRPr="00D158BE" w:rsidRDefault="00FB5CFF" w:rsidP="00AA24D2">
            <w:pPr>
              <w:pStyle w:val="TF-TEXTO"/>
              <w:spacing w:before="0" w:line="240" w:lineRule="auto"/>
              <w:ind w:firstLine="0"/>
              <w:jc w:val="left"/>
            </w:pPr>
            <w:r>
              <w:t>Característi</w:t>
            </w:r>
            <w:ins w:id="86" w:author="Marcel Hugo" w:date="2021-10-15T12:40:00Z">
              <w:r>
                <w:t>c</w:t>
              </w:r>
            </w:ins>
            <w:r>
              <w:t>as</w:t>
            </w:r>
            <w:r w:rsidRPr="00D158BE">
              <w:t xml:space="preserve"> </w:t>
            </w:r>
          </w:p>
        </w:tc>
        <w:tc>
          <w:tcPr>
            <w:tcW w:w="2268" w:type="dxa"/>
            <w:shd w:val="clear" w:color="auto" w:fill="A6A6A6"/>
            <w:vAlign w:val="center"/>
          </w:tcPr>
          <w:p w14:paraId="2D163742" w14:textId="77777777" w:rsidR="00FB5CFF" w:rsidRDefault="00FB5CFF" w:rsidP="00AA24D2">
            <w:pPr>
              <w:pStyle w:val="TF-TEXTO"/>
              <w:spacing w:before="0" w:line="240" w:lineRule="auto"/>
              <w:ind w:firstLine="0"/>
              <w:jc w:val="center"/>
              <w:rPr>
                <w:color w:val="000000"/>
                <w:sz w:val="22"/>
                <w:szCs w:val="22"/>
              </w:rPr>
            </w:pPr>
            <w:bookmarkStart w:id="87" w:name="_Hlk84340095"/>
            <w:r>
              <w:t>Jernberg</w:t>
            </w:r>
            <w:r w:rsidRPr="00D158BE">
              <w:rPr>
                <w:color w:val="000000"/>
                <w:sz w:val="22"/>
                <w:szCs w:val="22"/>
              </w:rPr>
              <w:t xml:space="preserve"> </w:t>
            </w:r>
          </w:p>
          <w:p w14:paraId="4852978C" w14:textId="77777777" w:rsidR="00FB5CFF" w:rsidRPr="00D158BE" w:rsidRDefault="00FB5CFF" w:rsidP="00AA24D2">
            <w:pPr>
              <w:pStyle w:val="TF-TEXTO"/>
              <w:spacing w:before="0" w:line="240" w:lineRule="auto"/>
              <w:ind w:firstLine="0"/>
              <w:jc w:val="center"/>
            </w:pPr>
            <w:r w:rsidRPr="00D158BE">
              <w:rPr>
                <w:color w:val="000000"/>
                <w:sz w:val="22"/>
                <w:szCs w:val="22"/>
              </w:rPr>
              <w:t>(20</w:t>
            </w:r>
            <w:r>
              <w:rPr>
                <w:color w:val="000000"/>
                <w:sz w:val="22"/>
                <w:szCs w:val="22"/>
              </w:rPr>
              <w:t>20</w:t>
            </w:r>
            <w:r w:rsidRPr="00D158BE">
              <w:rPr>
                <w:color w:val="000000"/>
                <w:sz w:val="22"/>
                <w:szCs w:val="22"/>
              </w:rPr>
              <w:t>)</w:t>
            </w:r>
            <w:bookmarkEnd w:id="87"/>
          </w:p>
        </w:tc>
        <w:tc>
          <w:tcPr>
            <w:tcW w:w="2410" w:type="dxa"/>
            <w:shd w:val="clear" w:color="auto" w:fill="A6A6A6"/>
            <w:vAlign w:val="center"/>
          </w:tcPr>
          <w:p w14:paraId="238CB505" w14:textId="77777777" w:rsidR="00FB5CFF" w:rsidRPr="00D158BE" w:rsidRDefault="00FB5CFF" w:rsidP="00AA24D2">
            <w:pPr>
              <w:pStyle w:val="TF-TEXTO"/>
              <w:spacing w:before="0" w:line="240" w:lineRule="auto"/>
              <w:ind w:firstLine="0"/>
              <w:jc w:val="center"/>
            </w:pPr>
            <w:r w:rsidRPr="0026600C">
              <w:t>Monge e Matók</w:t>
            </w:r>
            <w:r w:rsidRPr="005E6B4E">
              <w:t xml:space="preserve"> (20</w:t>
            </w:r>
            <w:r>
              <w:t>20</w:t>
            </w:r>
            <w:r w:rsidRPr="005E6B4E">
              <w:t>)</w:t>
            </w:r>
          </w:p>
        </w:tc>
        <w:tc>
          <w:tcPr>
            <w:tcW w:w="2050" w:type="dxa"/>
            <w:shd w:val="clear" w:color="auto" w:fill="A6A6A6"/>
            <w:vAlign w:val="center"/>
          </w:tcPr>
          <w:p w14:paraId="68094E84" w14:textId="77777777" w:rsidR="00FB5CFF" w:rsidRDefault="00FB5CFF" w:rsidP="00AA24D2">
            <w:pPr>
              <w:pStyle w:val="TF-TEXTO"/>
              <w:spacing w:before="0" w:line="240" w:lineRule="auto"/>
              <w:ind w:firstLine="0"/>
              <w:jc w:val="center"/>
              <w:rPr>
                <w:color w:val="000000"/>
                <w:sz w:val="22"/>
                <w:szCs w:val="22"/>
              </w:rPr>
            </w:pPr>
            <w:r w:rsidRPr="00E43BC6">
              <w:rPr>
                <w:color w:val="000000"/>
                <w:sz w:val="22"/>
                <w:szCs w:val="22"/>
              </w:rPr>
              <w:t xml:space="preserve">Kesim </w:t>
            </w:r>
          </w:p>
          <w:p w14:paraId="481605A7" w14:textId="77777777" w:rsidR="00FB5CFF" w:rsidRPr="00D158BE" w:rsidRDefault="00FB5CFF" w:rsidP="00AA24D2">
            <w:pPr>
              <w:pStyle w:val="TF-TEXTO"/>
              <w:spacing w:before="0" w:line="240" w:lineRule="auto"/>
              <w:ind w:firstLine="0"/>
              <w:jc w:val="center"/>
            </w:pPr>
            <w:r>
              <w:rPr>
                <w:color w:val="000000"/>
                <w:sz w:val="22"/>
                <w:szCs w:val="22"/>
              </w:rPr>
              <w:t>(2019)</w:t>
            </w:r>
          </w:p>
        </w:tc>
      </w:tr>
      <w:tr w:rsidR="00FB5CFF" w:rsidRPr="00D158BE" w14:paraId="01C307A7" w14:textId="77777777" w:rsidTr="00E96991">
        <w:trPr>
          <w:trHeight w:val="665"/>
        </w:trPr>
        <w:tc>
          <w:tcPr>
            <w:tcW w:w="2410" w:type="dxa"/>
            <w:shd w:val="clear" w:color="auto" w:fill="auto"/>
            <w:vAlign w:val="center"/>
          </w:tcPr>
          <w:p w14:paraId="2F5C8009" w14:textId="77777777" w:rsidR="00FB5CFF" w:rsidRPr="00C11C4F" w:rsidRDefault="00FB5CFF" w:rsidP="00AA24D2">
            <w:pPr>
              <w:pStyle w:val="TF-TEXTO"/>
              <w:spacing w:before="0" w:line="240" w:lineRule="auto"/>
              <w:ind w:firstLine="0"/>
              <w:jc w:val="left"/>
            </w:pPr>
            <w:r w:rsidRPr="00C11C4F">
              <w:t>Objetivo</w:t>
            </w:r>
          </w:p>
        </w:tc>
        <w:tc>
          <w:tcPr>
            <w:tcW w:w="2268" w:type="dxa"/>
            <w:shd w:val="clear" w:color="auto" w:fill="auto"/>
            <w:vAlign w:val="center"/>
          </w:tcPr>
          <w:p w14:paraId="0AA8A015" w14:textId="77777777" w:rsidR="00FB5CFF" w:rsidRDefault="00FB5CFF" w:rsidP="00C0777C">
            <w:pPr>
              <w:pStyle w:val="TF-TEXTO"/>
              <w:spacing w:before="0" w:line="240" w:lineRule="auto"/>
              <w:ind w:firstLine="0"/>
              <w:jc w:val="center"/>
            </w:pPr>
            <w:r>
              <w:t>Construir um framework de Engenharia do Caos robusto e com um longo período de utilização</w:t>
            </w:r>
          </w:p>
        </w:tc>
        <w:tc>
          <w:tcPr>
            <w:tcW w:w="2410" w:type="dxa"/>
            <w:shd w:val="clear" w:color="auto" w:fill="auto"/>
            <w:vAlign w:val="center"/>
          </w:tcPr>
          <w:p w14:paraId="0211EBB2" w14:textId="77777777" w:rsidR="00FB5CFF" w:rsidRDefault="00FB5CFF" w:rsidP="00AA24D2">
            <w:pPr>
              <w:pStyle w:val="TF-TEXTO"/>
              <w:spacing w:before="0" w:line="240" w:lineRule="auto"/>
              <w:ind w:firstLine="0"/>
              <w:jc w:val="center"/>
            </w:pPr>
            <w:r>
              <w:t>Analisar falhas de um sistema distribuído e os benefícios da Engenharia do Caos através da construção de uma ferramenta</w:t>
            </w:r>
          </w:p>
        </w:tc>
        <w:tc>
          <w:tcPr>
            <w:tcW w:w="2050" w:type="dxa"/>
            <w:shd w:val="clear" w:color="auto" w:fill="auto"/>
            <w:vAlign w:val="center"/>
          </w:tcPr>
          <w:p w14:paraId="048BC9A2" w14:textId="77777777" w:rsidR="00FB5CFF" w:rsidRDefault="00FB5CFF" w:rsidP="00AA24D2">
            <w:pPr>
              <w:pStyle w:val="TF-TEXTO"/>
              <w:spacing w:before="0" w:line="240" w:lineRule="auto"/>
              <w:ind w:firstLine="0"/>
              <w:jc w:val="center"/>
            </w:pPr>
            <w:r>
              <w:t>Analisar o planejamento e a experimentação da Engenharia do Caos</w:t>
            </w:r>
          </w:p>
        </w:tc>
      </w:tr>
      <w:tr w:rsidR="00FB5CFF" w:rsidRPr="00D158BE" w14:paraId="541AFD6A" w14:textId="77777777" w:rsidTr="00E96991">
        <w:tc>
          <w:tcPr>
            <w:tcW w:w="2410" w:type="dxa"/>
            <w:shd w:val="clear" w:color="auto" w:fill="auto"/>
            <w:vAlign w:val="center"/>
          </w:tcPr>
          <w:p w14:paraId="320933D4" w14:textId="77777777" w:rsidR="00FB5CFF" w:rsidRPr="00C11C4F" w:rsidRDefault="00FB5CFF" w:rsidP="00AA24D2">
            <w:pPr>
              <w:pStyle w:val="TF-TEXTO"/>
              <w:spacing w:before="0" w:line="240" w:lineRule="auto"/>
              <w:ind w:firstLine="0"/>
              <w:jc w:val="left"/>
            </w:pPr>
            <w:r w:rsidRPr="00C11C4F">
              <w:t>Cenário de aplicação</w:t>
            </w:r>
          </w:p>
        </w:tc>
        <w:tc>
          <w:tcPr>
            <w:tcW w:w="2268" w:type="dxa"/>
            <w:shd w:val="clear" w:color="auto" w:fill="auto"/>
            <w:vAlign w:val="center"/>
          </w:tcPr>
          <w:p w14:paraId="26161002" w14:textId="77777777" w:rsidR="00FB5CFF" w:rsidRDefault="00FB5CFF" w:rsidP="00AA24D2">
            <w:pPr>
              <w:pStyle w:val="TF-TEXTO"/>
              <w:spacing w:before="0" w:line="240" w:lineRule="auto"/>
              <w:ind w:firstLine="0"/>
              <w:jc w:val="center"/>
            </w:pPr>
            <w:r>
              <w:t xml:space="preserve">Novos aplicativos em versões iniciais e no </w:t>
            </w:r>
            <w:r w:rsidRPr="00657727">
              <w:t xml:space="preserve">site ica.se desenvolvidos na ICA Gruppen AB </w:t>
            </w:r>
          </w:p>
        </w:tc>
        <w:tc>
          <w:tcPr>
            <w:tcW w:w="2410" w:type="dxa"/>
            <w:shd w:val="clear" w:color="auto" w:fill="auto"/>
            <w:vAlign w:val="center"/>
          </w:tcPr>
          <w:p w14:paraId="3770E4F5" w14:textId="77777777" w:rsidR="00FB5CFF" w:rsidRDefault="00FB5CFF" w:rsidP="00AA24D2">
            <w:pPr>
              <w:pStyle w:val="TF-TEXTO"/>
              <w:spacing w:before="0" w:line="240" w:lineRule="auto"/>
              <w:ind w:firstLine="0"/>
              <w:jc w:val="center"/>
            </w:pPr>
            <w:r>
              <w:t>Ambiente de preparação ou de pré-produção que simula a comunicação com um dispositivo móvel</w:t>
            </w:r>
          </w:p>
        </w:tc>
        <w:tc>
          <w:tcPr>
            <w:tcW w:w="2050" w:type="dxa"/>
            <w:shd w:val="clear" w:color="auto" w:fill="auto"/>
            <w:vAlign w:val="center"/>
          </w:tcPr>
          <w:p w14:paraId="010C68BE" w14:textId="77777777" w:rsidR="00FB5CFF" w:rsidRDefault="00FB5CFF" w:rsidP="00AA24D2">
            <w:pPr>
              <w:pStyle w:val="TF-TEXTO"/>
              <w:spacing w:before="0" w:line="240" w:lineRule="auto"/>
              <w:ind w:firstLine="0"/>
              <w:jc w:val="center"/>
            </w:pPr>
            <w:r>
              <w:t>Protótipo desenvolvido pelo autor</w:t>
            </w:r>
          </w:p>
        </w:tc>
      </w:tr>
      <w:tr w:rsidR="00FB5CFF" w:rsidRPr="00D158BE" w14:paraId="55035865" w14:textId="77777777" w:rsidTr="00E96991">
        <w:trPr>
          <w:trHeight w:val="551"/>
        </w:trPr>
        <w:tc>
          <w:tcPr>
            <w:tcW w:w="2410" w:type="dxa"/>
            <w:shd w:val="clear" w:color="auto" w:fill="auto"/>
            <w:vAlign w:val="center"/>
          </w:tcPr>
          <w:p w14:paraId="2A78B4C9" w14:textId="77777777" w:rsidR="00FB5CFF" w:rsidRPr="00C11C4F" w:rsidRDefault="00FB5CFF" w:rsidP="00AA24D2">
            <w:pPr>
              <w:pStyle w:val="TF-TEXTO"/>
              <w:spacing w:before="0" w:line="240" w:lineRule="auto"/>
              <w:ind w:firstLine="0"/>
              <w:jc w:val="left"/>
              <w:rPr>
                <w:color w:val="000000"/>
              </w:rPr>
            </w:pPr>
            <w:r w:rsidRPr="00C11C4F">
              <w:rPr>
                <w:color w:val="000000"/>
              </w:rPr>
              <w:lastRenderedPageBreak/>
              <w:t>Ferramentas utilizadas</w:t>
            </w:r>
          </w:p>
        </w:tc>
        <w:tc>
          <w:tcPr>
            <w:tcW w:w="2268" w:type="dxa"/>
            <w:shd w:val="clear" w:color="auto" w:fill="auto"/>
            <w:vAlign w:val="center"/>
          </w:tcPr>
          <w:p w14:paraId="73BC49D3" w14:textId="77777777" w:rsidR="00FB5CFF" w:rsidRDefault="00FB5CFF" w:rsidP="00AA24D2">
            <w:pPr>
              <w:pStyle w:val="TF-TEXTO"/>
              <w:spacing w:before="0" w:line="240" w:lineRule="auto"/>
              <w:ind w:firstLine="0"/>
              <w:jc w:val="center"/>
            </w:pPr>
            <w:r>
              <w:t>Chaos Toolkit</w:t>
            </w:r>
          </w:p>
        </w:tc>
        <w:tc>
          <w:tcPr>
            <w:tcW w:w="2410" w:type="dxa"/>
            <w:shd w:val="clear" w:color="auto" w:fill="auto"/>
            <w:vAlign w:val="center"/>
          </w:tcPr>
          <w:p w14:paraId="19691672" w14:textId="77777777" w:rsidR="00FB5CFF" w:rsidRDefault="00FB5CFF" w:rsidP="00AA24D2">
            <w:pPr>
              <w:pStyle w:val="TF-TEXTO"/>
              <w:spacing w:before="0" w:line="240" w:lineRule="auto"/>
              <w:ind w:firstLine="0"/>
              <w:jc w:val="center"/>
            </w:pPr>
            <w:r>
              <w:t xml:space="preserve">Própria </w:t>
            </w:r>
          </w:p>
        </w:tc>
        <w:tc>
          <w:tcPr>
            <w:tcW w:w="2050" w:type="dxa"/>
            <w:shd w:val="clear" w:color="auto" w:fill="auto"/>
            <w:vAlign w:val="center"/>
          </w:tcPr>
          <w:p w14:paraId="6F8ED161" w14:textId="77777777" w:rsidR="00FB5CFF" w:rsidRDefault="00FB5CFF" w:rsidP="00AA24D2">
            <w:pPr>
              <w:pStyle w:val="TF-TEXTO"/>
              <w:spacing w:before="0" w:line="240" w:lineRule="auto"/>
              <w:ind w:firstLine="0"/>
              <w:jc w:val="center"/>
            </w:pPr>
            <w:r>
              <w:t>Chaos Toolkit</w:t>
            </w:r>
          </w:p>
        </w:tc>
      </w:tr>
      <w:tr w:rsidR="00FB5CFF" w:rsidRPr="00C0777C" w14:paraId="4FFC2C86" w14:textId="77777777" w:rsidTr="00E96991">
        <w:trPr>
          <w:trHeight w:val="551"/>
        </w:trPr>
        <w:tc>
          <w:tcPr>
            <w:tcW w:w="2410" w:type="dxa"/>
            <w:shd w:val="clear" w:color="auto" w:fill="auto"/>
            <w:vAlign w:val="center"/>
          </w:tcPr>
          <w:p w14:paraId="7C62F2BB" w14:textId="77777777" w:rsidR="00FB5CFF" w:rsidRPr="00C11C4F" w:rsidRDefault="00FB5CFF" w:rsidP="00AA24D2">
            <w:pPr>
              <w:pStyle w:val="TF-TEXTO"/>
              <w:spacing w:before="0" w:line="240" w:lineRule="auto"/>
              <w:ind w:firstLine="0"/>
              <w:jc w:val="left"/>
              <w:rPr>
                <w:color w:val="000000"/>
              </w:rPr>
            </w:pPr>
            <w:r w:rsidRPr="00C11C4F">
              <w:rPr>
                <w:color w:val="000000"/>
              </w:rPr>
              <w:t>Arquitetura utilizadas</w:t>
            </w:r>
          </w:p>
        </w:tc>
        <w:tc>
          <w:tcPr>
            <w:tcW w:w="2268" w:type="dxa"/>
            <w:shd w:val="clear" w:color="auto" w:fill="auto"/>
            <w:vAlign w:val="center"/>
          </w:tcPr>
          <w:p w14:paraId="7B06DA2E" w14:textId="77777777" w:rsidR="00FB5CFF" w:rsidRPr="00C0777C" w:rsidRDefault="00FB5CFF" w:rsidP="00AA24D2">
            <w:pPr>
              <w:pStyle w:val="TF-TEXTO"/>
              <w:spacing w:before="0" w:line="240" w:lineRule="auto"/>
              <w:ind w:firstLine="0"/>
              <w:jc w:val="center"/>
            </w:pPr>
            <w:r w:rsidRPr="00C0777C">
              <w:t>Não foi implementada uma f</w:t>
            </w:r>
            <w:r>
              <w:t>erramenta de Engenharia do Caos</w:t>
            </w:r>
          </w:p>
        </w:tc>
        <w:tc>
          <w:tcPr>
            <w:tcW w:w="2410" w:type="dxa"/>
            <w:shd w:val="clear" w:color="auto" w:fill="auto"/>
            <w:vAlign w:val="center"/>
          </w:tcPr>
          <w:p w14:paraId="50ED066E" w14:textId="77777777" w:rsidR="00FB5CFF" w:rsidRPr="00C0777C" w:rsidRDefault="00FB5CFF" w:rsidP="00AA24D2">
            <w:pPr>
              <w:pStyle w:val="TF-TEXTO"/>
              <w:spacing w:before="0" w:line="240" w:lineRule="auto"/>
              <w:ind w:firstLine="0"/>
              <w:jc w:val="center"/>
              <w:rPr>
                <w:lang w:val="en-US"/>
              </w:rPr>
            </w:pPr>
            <w:r w:rsidRPr="00C0777C">
              <w:rPr>
                <w:lang w:val="en-US"/>
              </w:rPr>
              <w:t>Linguagem</w:t>
            </w:r>
            <w:r>
              <w:rPr>
                <w:lang w:val="en-US"/>
              </w:rPr>
              <w:t xml:space="preserve"> Java </w:t>
            </w:r>
            <w:r w:rsidRPr="00C0777C">
              <w:rPr>
                <w:lang w:val="en-US"/>
              </w:rPr>
              <w:t>utilizando</w:t>
            </w:r>
            <w:r>
              <w:rPr>
                <w:lang w:val="en-US"/>
              </w:rPr>
              <w:t xml:space="preserve"> F</w:t>
            </w:r>
            <w:r w:rsidRPr="00C0777C">
              <w:rPr>
                <w:lang w:val="en-US"/>
              </w:rPr>
              <w:t>ramework Spring Boot com o módulo Spring Boot Starters Application</w:t>
            </w:r>
          </w:p>
        </w:tc>
        <w:tc>
          <w:tcPr>
            <w:tcW w:w="2050" w:type="dxa"/>
            <w:shd w:val="clear" w:color="auto" w:fill="auto"/>
            <w:vAlign w:val="center"/>
          </w:tcPr>
          <w:p w14:paraId="301C7D35" w14:textId="77777777" w:rsidR="00FB5CFF" w:rsidRPr="00C0777C" w:rsidRDefault="00FB5CFF" w:rsidP="00AA24D2">
            <w:pPr>
              <w:pStyle w:val="TF-TEXTO"/>
              <w:spacing w:before="0" w:line="240" w:lineRule="auto"/>
              <w:ind w:firstLine="0"/>
              <w:jc w:val="center"/>
            </w:pPr>
            <w:r w:rsidRPr="00C0777C">
              <w:t>Não foi implementada uma f</w:t>
            </w:r>
            <w:r>
              <w:t>erramenta de Engenharia do Caos</w:t>
            </w:r>
          </w:p>
        </w:tc>
      </w:tr>
    </w:tbl>
    <w:p w14:paraId="1844FB75" w14:textId="77777777" w:rsidR="00FB5CFF" w:rsidRDefault="00FB5CFF" w:rsidP="001D0A7F">
      <w:pPr>
        <w:pStyle w:val="TF-FONTE"/>
        <w:ind w:hanging="142"/>
      </w:pPr>
      <w:r w:rsidRPr="00C0777C">
        <w:t xml:space="preserve">  </w:t>
      </w:r>
      <w:r w:rsidRPr="00D158BE">
        <w:t>Fonte: elaborado pelo autor.</w:t>
      </w:r>
    </w:p>
    <w:p w14:paraId="296F64C3" w14:textId="77777777" w:rsidR="00FB5CFF" w:rsidRPr="00C0777C" w:rsidRDefault="00FB5CFF" w:rsidP="00C0777C"/>
    <w:p w14:paraId="31795B97" w14:textId="77777777" w:rsidR="00FB5CFF" w:rsidRDefault="00FB5CFF" w:rsidP="000A3553">
      <w:pPr>
        <w:pStyle w:val="TF-ALNEA"/>
        <w:numPr>
          <w:ilvl w:val="0"/>
          <w:numId w:val="0"/>
        </w:numPr>
        <w:ind w:firstLine="680"/>
        <w:contextualSpacing w:val="0"/>
        <w:rPr>
          <w:color w:val="FF0000"/>
        </w:rPr>
      </w:pPr>
      <w:r>
        <w:t xml:space="preserve">A </w:t>
      </w:r>
      <w:r w:rsidRPr="00616FC5">
        <w:t xml:space="preserve">partir do </w:t>
      </w:r>
      <w:r>
        <w:fldChar w:fldCharType="begin"/>
      </w:r>
      <w:r>
        <w:instrText xml:space="preserve"> REF _Ref84682379 \h </w:instrText>
      </w:r>
      <w:r>
        <w:fldChar w:fldCharType="separate"/>
      </w:r>
      <w:r w:rsidRPr="00D158BE">
        <w:t xml:space="preserve">Quadro </w:t>
      </w:r>
      <w:r w:rsidRPr="00D158BE">
        <w:rPr>
          <w:noProof/>
        </w:rPr>
        <w:t>1</w:t>
      </w:r>
      <w:r>
        <w:fldChar w:fldCharType="end"/>
      </w:r>
      <w:r>
        <w:t xml:space="preserve"> </w:t>
      </w:r>
      <w:r w:rsidRPr="00616FC5">
        <w:t xml:space="preserve">é possível identificar que todos os trabalhos têm como objetivo a implantação da Engenharia do Caos em um ambiente </w:t>
      </w:r>
      <w:r>
        <w:t>no qual</w:t>
      </w:r>
      <w:r w:rsidRPr="00616FC5">
        <w:t xml:space="preserve"> ela não existia previamente. Percebe-se que o desenvolvimento de uma ferramenta de Engenharia do Caos </w:t>
      </w:r>
      <w:del w:id="88" w:author="Marcel Hugo" w:date="2021-10-15T12:42:00Z">
        <w:r w:rsidRPr="00616FC5" w:rsidDel="004729C0">
          <w:delText xml:space="preserve">palpável </w:delText>
        </w:r>
      </w:del>
      <w:r w:rsidRPr="00616FC5">
        <w:t>foi abordado apenas por Monge e Matók (2020). Já Kesim (2019) e Jernberg</w:t>
      </w:r>
      <w:r w:rsidRPr="00616FC5">
        <w:rPr>
          <w:sz w:val="22"/>
          <w:szCs w:val="22"/>
        </w:rPr>
        <w:t xml:space="preserve"> (2020) </w:t>
      </w:r>
      <w:r w:rsidRPr="003E20FD">
        <w:rPr>
          <w:szCs w:val="24"/>
          <w:rPrChange w:id="89" w:author="Marcel Hugo" w:date="2021-10-15T12:41:00Z">
            <w:rPr>
              <w:sz w:val="22"/>
              <w:szCs w:val="22"/>
            </w:rPr>
          </w:rPrChange>
        </w:rPr>
        <w:t>utilizam uma ferramenta Engenharia do Caos de código aberto já existente</w:t>
      </w:r>
      <w:r w:rsidRPr="000A3553">
        <w:rPr>
          <w:sz w:val="22"/>
          <w:szCs w:val="22"/>
        </w:rPr>
        <w:t>,</w:t>
      </w:r>
      <w:r w:rsidRPr="000A3553">
        <w:t xml:space="preserve"> a Chaos Toolkit.</w:t>
      </w:r>
      <w:r w:rsidRPr="000A3553">
        <w:rPr>
          <w:color w:val="FF0000"/>
        </w:rPr>
        <w:t xml:space="preserve"> </w:t>
      </w:r>
    </w:p>
    <w:p w14:paraId="17BB8607" w14:textId="77777777" w:rsidR="00FB5CFF" w:rsidRDefault="00FB5CFF" w:rsidP="00901947">
      <w:pPr>
        <w:pStyle w:val="TF-ALNEA"/>
        <w:numPr>
          <w:ilvl w:val="0"/>
          <w:numId w:val="0"/>
        </w:numPr>
        <w:ind w:firstLine="680"/>
        <w:contextualSpacing w:val="0"/>
      </w:pPr>
      <w:r w:rsidRPr="00901947">
        <w:t xml:space="preserve">Já os cenários </w:t>
      </w:r>
      <w:r>
        <w:t xml:space="preserve">no qual </w:t>
      </w:r>
      <w:r w:rsidRPr="00901947">
        <w:t>a solução ou o estudo proposto foi aplicado</w:t>
      </w:r>
      <w:del w:id="90" w:author="Marcel Hugo" w:date="2021-10-15T12:42:00Z">
        <w:r w:rsidRPr="00901947" w:rsidDel="00544859">
          <w:delText xml:space="preserve"> se</w:delText>
        </w:r>
      </w:del>
      <w:r w:rsidRPr="00901947">
        <w:t xml:space="preserve"> divergiram nos três trabalhos. Jernberg</w:t>
      </w:r>
      <w:r w:rsidRPr="00901947">
        <w:rPr>
          <w:sz w:val="22"/>
          <w:szCs w:val="22"/>
        </w:rPr>
        <w:t xml:space="preserve"> (2020) </w:t>
      </w:r>
      <w:r w:rsidRPr="00544859">
        <w:rPr>
          <w:szCs w:val="24"/>
          <w:rPrChange w:id="91" w:author="Marcel Hugo" w:date="2021-10-15T12:42:00Z">
            <w:rPr>
              <w:sz w:val="22"/>
              <w:szCs w:val="22"/>
            </w:rPr>
          </w:rPrChange>
        </w:rPr>
        <w:t xml:space="preserve">optou por aplicá-la com foco no site ica.se que é um site para buscar receitas desenvolvido </w:t>
      </w:r>
      <w:r w:rsidRPr="00901947">
        <w:rPr>
          <w:sz w:val="22"/>
          <w:szCs w:val="22"/>
        </w:rPr>
        <w:t xml:space="preserve">no </w:t>
      </w:r>
      <w:r w:rsidRPr="00901947">
        <w:t xml:space="preserve">ICA Gruppen AB (ICA), mas nas primeiras versões do framework foram utilizados aplicativos em versões iniciais para teste. </w:t>
      </w:r>
      <w:r w:rsidRPr="0026600C">
        <w:t>Monge e Matók</w:t>
      </w:r>
      <w:r>
        <w:t xml:space="preserve"> (2020) visavam promover a identificação e análise de falhas em um sistema distribuído. Já Kesim (2019) desenvolveu um protótipo com base em um sistema distribuído para analisar e planejar a experimentação da Engenharia do Caos em um software em desenvolvimento.</w:t>
      </w:r>
    </w:p>
    <w:p w14:paraId="101169AD" w14:textId="77777777" w:rsidR="00FB5CFF" w:rsidRPr="00616FC5" w:rsidRDefault="00FB5CFF" w:rsidP="00901947">
      <w:pPr>
        <w:pStyle w:val="TF-ALNEA"/>
        <w:numPr>
          <w:ilvl w:val="0"/>
          <w:numId w:val="0"/>
        </w:numPr>
        <w:ind w:firstLine="680"/>
        <w:contextualSpacing w:val="0"/>
      </w:pPr>
      <w:r>
        <w:t xml:space="preserve">Apenas </w:t>
      </w:r>
      <w:r w:rsidRPr="0026600C">
        <w:t>Monge e Matók</w:t>
      </w:r>
      <w:r>
        <w:t xml:space="preserve"> (2020) desenvolveram uma ferramenta que aplica o </w:t>
      </w:r>
      <w:ins w:id="92" w:author="Marcel Hugo" w:date="2021-10-15T12:43:00Z">
        <w:r>
          <w:t>c</w:t>
        </w:r>
      </w:ins>
      <w:del w:id="93" w:author="Marcel Hugo" w:date="2021-10-15T12:43:00Z">
        <w:r w:rsidDel="00C4465D">
          <w:delText>C</w:delText>
        </w:r>
      </w:del>
      <w:r>
        <w:t xml:space="preserve">aos em um sistema distribuído. O framework de Jernberg (2020) é uma metodologia de trabalho para a utilização de ferramentas já existentes e Kesim (2019) desenvolveu um protótipo de sistema </w:t>
      </w:r>
      <w:r w:rsidRPr="00616FC5">
        <w:t xml:space="preserve">distribuído, aplicando o </w:t>
      </w:r>
      <w:ins w:id="94" w:author="Marcel Hugo" w:date="2021-10-15T12:43:00Z">
        <w:r>
          <w:t>c</w:t>
        </w:r>
      </w:ins>
      <w:del w:id="95" w:author="Marcel Hugo" w:date="2021-10-15T12:43:00Z">
        <w:r w:rsidRPr="00616FC5" w:rsidDel="00C4465D">
          <w:delText>C</w:delText>
        </w:r>
      </w:del>
      <w:r w:rsidRPr="00616FC5">
        <w:t xml:space="preserve">aos com o uso da ferramenta Chaos Tooltik. O desenvolvimento da ferramenta de Monge e Matók (2020) utilizou a linguagem Java e framework Spring Boot com o módulo Spring Boot Starters Application, uma arquitetura robusta e </w:t>
      </w:r>
      <w:r>
        <w:t>bastante</w:t>
      </w:r>
      <w:r w:rsidRPr="00616FC5">
        <w:t xml:space="preserve"> difundida no mercado.</w:t>
      </w:r>
    </w:p>
    <w:p w14:paraId="070FCEFE" w14:textId="77777777" w:rsidR="00FB5CFF" w:rsidRPr="00901947" w:rsidRDefault="00FB5CFF" w:rsidP="001914B9">
      <w:pPr>
        <w:pStyle w:val="TF-ALNEA"/>
        <w:numPr>
          <w:ilvl w:val="0"/>
          <w:numId w:val="0"/>
        </w:numPr>
        <w:ind w:firstLine="680"/>
        <w:contextualSpacing w:val="0"/>
      </w:pPr>
      <w:r>
        <w:t>A partir deste contexto, percebe-se que n</w:t>
      </w:r>
      <w:r w:rsidRPr="00616FC5">
        <w:t xml:space="preserve">a engenharia de software moderna, os sistemas distribuídos, experimentação e confiabilidade são pontos cruciais no seu desenvolvimento. Diante </w:t>
      </w:r>
      <w:r>
        <w:t>disso</w:t>
      </w:r>
      <w:r w:rsidRPr="00616FC5">
        <w:t xml:space="preserve">, este trabalho torna-se relevante pois busca agregar a essa nova área uma ferramenta que </w:t>
      </w:r>
      <w:r>
        <w:t>forneça</w:t>
      </w:r>
      <w:r w:rsidRPr="00616FC5">
        <w:t xml:space="preserve"> confiabilidade e resiliência a sistemas distribuídos através da </w:t>
      </w:r>
      <w:r>
        <w:t>aplicação da</w:t>
      </w:r>
      <w:r w:rsidRPr="00616FC5">
        <w:t xml:space="preserve"> Engenharia do Caos. Para isso, será utilizada a linguagem Java com o framework Spring Boot para o desenvolvimento da ferramenta</w:t>
      </w:r>
      <w:r>
        <w:t>, sendo</w:t>
      </w:r>
      <w:r w:rsidRPr="00616FC5">
        <w:t xml:space="preserve"> responsável por realizar experimentos do caos em conjunto com os serviços da Google Cloud </w:t>
      </w:r>
      <w:r w:rsidRPr="00616FC5">
        <w:lastRenderedPageBreak/>
        <w:t xml:space="preserve">Plataform (GCP) para Kubernetes. Será adaptado o jogo Super Breakout para comunicar com </w:t>
      </w:r>
      <w:r>
        <w:t xml:space="preserve">o framework </w:t>
      </w:r>
      <w:r w:rsidRPr="00616FC5">
        <w:t xml:space="preserve">conectando a destruição dos objetos no jogo a ataques realizados ao sistema alvo, </w:t>
      </w:r>
      <w:commentRangeStart w:id="96"/>
      <w:r w:rsidRPr="00616FC5">
        <w:t>tornando a experiência da engenharia do caos mais atrativa</w:t>
      </w:r>
      <w:commentRangeEnd w:id="96"/>
      <w:r>
        <w:rPr>
          <w:rStyle w:val="Refdecomentrio"/>
        </w:rPr>
        <w:commentReference w:id="96"/>
      </w:r>
      <w:r w:rsidRPr="00616FC5">
        <w:t xml:space="preserve">, </w:t>
      </w:r>
      <w:r>
        <w:t>pois</w:t>
      </w:r>
      <w:r w:rsidRPr="00616FC5">
        <w:t xml:space="preserve"> os experimentos ocorrer</w:t>
      </w:r>
      <w:ins w:id="97" w:author="Marcel Hugo" w:date="2021-10-15T12:44:00Z">
        <w:r>
          <w:t>ão</w:t>
        </w:r>
      </w:ins>
      <w:del w:id="98" w:author="Marcel Hugo" w:date="2021-10-15T12:44:00Z">
        <w:r w:rsidRPr="00616FC5" w:rsidDel="00F062A5">
          <w:delText>em</w:delText>
        </w:r>
      </w:del>
      <w:r w:rsidRPr="00616FC5">
        <w:t xml:space="preserve"> em paralelo </w:t>
      </w:r>
      <w:ins w:id="99" w:author="Marcel Hugo" w:date="2021-10-15T12:44:00Z">
        <w:r>
          <w:t>à</w:t>
        </w:r>
      </w:ins>
      <w:del w:id="100" w:author="Marcel Hugo" w:date="2021-10-15T12:44:00Z">
        <w:r w:rsidRPr="00616FC5" w:rsidDel="004C4C7A">
          <w:delText>a</w:delText>
        </w:r>
      </w:del>
      <w:r w:rsidRPr="00616FC5">
        <w:t>s ações no jogo. Os resultados dos experimentos poderão ser avaliados no Kubernetes Engine Monitoring (</w:t>
      </w:r>
      <w:commentRangeStart w:id="101"/>
      <w:r w:rsidRPr="00616FC5">
        <w:t>GKE</w:t>
      </w:r>
      <w:commentRangeEnd w:id="101"/>
      <w:r>
        <w:rPr>
          <w:rStyle w:val="Refdecomentrio"/>
        </w:rPr>
        <w:commentReference w:id="101"/>
      </w:r>
      <w:r w:rsidRPr="00616FC5">
        <w:t>), oferecido pela plataforma Google, que agrega registros, eventos e métric</w:t>
      </w:r>
      <w:r>
        <w:t>a</w:t>
      </w:r>
      <w:r w:rsidRPr="00616FC5">
        <w:t xml:space="preserve">s do ambiente monitorado auxiliando na compreensão do comportamento do sistema alvo. O </w:t>
      </w:r>
      <w:r w:rsidRPr="00512743">
        <w:t xml:space="preserve">sistema alvo será selecionado podendo ser qualquer sistema distribuído que utilize Kubernetes. </w:t>
      </w:r>
      <w:commentRangeStart w:id="102"/>
      <w:r w:rsidRPr="00512743">
        <w:t>Contudo</w:t>
      </w:r>
      <w:commentRangeEnd w:id="102"/>
      <w:r>
        <w:rPr>
          <w:rStyle w:val="Refdecomentrio"/>
        </w:rPr>
        <w:commentReference w:id="102"/>
      </w:r>
      <w:r w:rsidRPr="00512743">
        <w:t xml:space="preserve">, este trabalho torna-se </w:t>
      </w:r>
      <w:r>
        <w:t>importante</w:t>
      </w:r>
      <w:r w:rsidRPr="00512743">
        <w:t xml:space="preserve"> pois irá </w:t>
      </w:r>
      <w:commentRangeStart w:id="103"/>
      <w:r w:rsidRPr="00512743">
        <w:t>validar o conceito de engenharia do caos, em um contexto de jogo</w:t>
      </w:r>
      <w:commentRangeEnd w:id="103"/>
      <w:r>
        <w:rPr>
          <w:rStyle w:val="Refdecomentrio"/>
        </w:rPr>
        <w:commentReference w:id="103"/>
      </w:r>
      <w:r w:rsidRPr="00512743">
        <w:t xml:space="preserve">, realizando experimentos do caos </w:t>
      </w:r>
      <w:commentRangeStart w:id="104"/>
      <w:r w:rsidRPr="00512743">
        <w:t xml:space="preserve">de forma controlada </w:t>
      </w:r>
      <w:commentRangeEnd w:id="104"/>
      <w:r>
        <w:rPr>
          <w:rStyle w:val="Refdecomentrio"/>
        </w:rPr>
        <w:commentReference w:id="104"/>
      </w:r>
      <w:r w:rsidRPr="00512743">
        <w:t>e monitorada em um sistema distribuído</w:t>
      </w:r>
      <w:r>
        <w:t>.</w:t>
      </w:r>
    </w:p>
    <w:p w14:paraId="0484A225" w14:textId="77777777" w:rsidR="00FB5CFF" w:rsidRDefault="00FB5CFF" w:rsidP="00451B94">
      <w:pPr>
        <w:pStyle w:val="Ttulo2"/>
        <w:spacing w:after="120" w:line="240" w:lineRule="auto"/>
      </w:pPr>
      <w:r>
        <w:rPr>
          <w:caps w:val="0"/>
        </w:rPr>
        <w:t>REQUISITOS PRINCIPAIS DO PROBLEMA A SER TRABALHADO</w:t>
      </w:r>
      <w:bookmarkEnd w:id="78"/>
      <w:bookmarkEnd w:id="79"/>
      <w:bookmarkEnd w:id="80"/>
      <w:bookmarkEnd w:id="81"/>
      <w:bookmarkEnd w:id="82"/>
      <w:bookmarkEnd w:id="83"/>
      <w:bookmarkEnd w:id="84"/>
    </w:p>
    <w:p w14:paraId="6F4D1DEF" w14:textId="77777777" w:rsidR="00FB5CFF" w:rsidRDefault="00FB5CFF" w:rsidP="009259E8">
      <w:pPr>
        <w:pStyle w:val="TF-TEXTO"/>
      </w:pPr>
      <w:r>
        <w:t>O</w:t>
      </w:r>
      <w:r w:rsidRPr="003A3F53">
        <w:t xml:space="preserve"> </w:t>
      </w:r>
      <w:r w:rsidRPr="0087251A">
        <w:t>framework a ser desenvolvido</w:t>
      </w:r>
      <w:r>
        <w:t xml:space="preserve"> neste</w:t>
      </w:r>
      <w:r w:rsidRPr="003A3F53">
        <w:t xml:space="preserve"> trabalho deverá:</w:t>
      </w:r>
    </w:p>
    <w:p w14:paraId="7C825860" w14:textId="77777777" w:rsidR="00FB5CFF" w:rsidRPr="006F2774" w:rsidRDefault="00FB5CFF" w:rsidP="00FB5CFF">
      <w:pPr>
        <w:pStyle w:val="TF-ALNEA"/>
        <w:numPr>
          <w:ilvl w:val="0"/>
          <w:numId w:val="4"/>
        </w:numPr>
      </w:pPr>
      <w:r w:rsidRPr="00BD5E81">
        <w:rPr>
          <w:color w:val="000000"/>
        </w:rPr>
        <w:t>permitir que a infraestrutura seja criada e destruída de forma automatizada</w:t>
      </w:r>
      <w:r>
        <w:rPr>
          <w:color w:val="000000"/>
        </w:rPr>
        <w:t xml:space="preserve"> </w:t>
      </w:r>
      <w:r w:rsidRPr="0087251A">
        <w:t>(Requisito Funcional - RF);</w:t>
      </w:r>
    </w:p>
    <w:p w14:paraId="2F855323" w14:textId="77777777" w:rsidR="00FB5CFF" w:rsidRDefault="00FB5CFF" w:rsidP="00FB5CFF">
      <w:pPr>
        <w:pStyle w:val="TF-ALNEA"/>
        <w:numPr>
          <w:ilvl w:val="0"/>
          <w:numId w:val="4"/>
        </w:numPr>
      </w:pPr>
      <w:r>
        <w:rPr>
          <w:color w:val="000000"/>
        </w:rPr>
        <w:t xml:space="preserve">utilizar uma arquitetura de microsserviços e </w:t>
      </w:r>
      <w:r w:rsidRPr="00BD5E81">
        <w:rPr>
          <w:color w:val="000000"/>
        </w:rPr>
        <w:t>um orquestrador de contêineres</w:t>
      </w:r>
      <w:r>
        <w:rPr>
          <w:color w:val="000000"/>
        </w:rPr>
        <w:t xml:space="preserve"> (RF);</w:t>
      </w:r>
    </w:p>
    <w:p w14:paraId="28D32DB9" w14:textId="77777777" w:rsidR="00FB5CFF" w:rsidRDefault="00FB5CFF" w:rsidP="00F56DCA">
      <w:pPr>
        <w:pStyle w:val="TF-ALNEA"/>
      </w:pPr>
      <w:r>
        <w:t xml:space="preserve">permitir a configuração do cluster </w:t>
      </w:r>
      <w:r w:rsidRPr="00F56DCA">
        <w:t xml:space="preserve">Kubernetes </w:t>
      </w:r>
      <w:r>
        <w:t>(RF);</w:t>
      </w:r>
    </w:p>
    <w:p w14:paraId="488DDB0A" w14:textId="77777777" w:rsidR="00FB5CFF" w:rsidRDefault="00FB5CFF" w:rsidP="00F0749B">
      <w:pPr>
        <w:pStyle w:val="TF-ALNEA"/>
      </w:pPr>
      <w:r>
        <w:t>gerenciar o ciclo de vida e orquestrar os contêineres dos serviços (RF);</w:t>
      </w:r>
    </w:p>
    <w:p w14:paraId="0518D764" w14:textId="77777777" w:rsidR="00FB5CFF" w:rsidRDefault="00FB5CFF" w:rsidP="007A269F">
      <w:pPr>
        <w:pStyle w:val="TF-ALNEA"/>
      </w:pPr>
      <w:r w:rsidRPr="0087251A">
        <w:t xml:space="preserve">aplicar a injeção de falhas </w:t>
      </w:r>
      <w:r>
        <w:t>ao</w:t>
      </w:r>
      <w:ins w:id="105" w:author="Marcel Hugo" w:date="2021-10-15T13:01:00Z">
        <w:r>
          <w:t>s elementos do jogo</w:t>
        </w:r>
      </w:ins>
      <w:r w:rsidRPr="0087251A">
        <w:t xml:space="preserve"> </w:t>
      </w:r>
      <w:r w:rsidRPr="0072614F">
        <w:t>Super Breakout</w:t>
      </w:r>
      <w:r w:rsidRPr="0087251A">
        <w:t xml:space="preserve"> (</w:t>
      </w:r>
      <w:r w:rsidRPr="00623833">
        <w:t>falhas de hardware, parada de servidores, falhas de software</w:t>
      </w:r>
      <w:r>
        <w:t xml:space="preserve"> e</w:t>
      </w:r>
      <w:r w:rsidRPr="00623833">
        <w:t xml:space="preserve"> falhas de rede</w:t>
      </w:r>
      <w:r>
        <w:t>) (RF);</w:t>
      </w:r>
    </w:p>
    <w:p w14:paraId="250BD91E" w14:textId="77777777" w:rsidR="00FB5CFF" w:rsidRDefault="00FB5CFF" w:rsidP="00170E4B">
      <w:pPr>
        <w:pStyle w:val="TF-ALNEA"/>
      </w:pPr>
      <w:commentRangeStart w:id="106"/>
      <w:r>
        <w:t>avaliar a resiliência</w:t>
      </w:r>
      <w:commentRangeEnd w:id="106"/>
      <w:r>
        <w:rPr>
          <w:rStyle w:val="Refdecomentrio"/>
        </w:rPr>
        <w:commentReference w:id="106"/>
      </w:r>
      <w:r>
        <w:t xml:space="preserve"> a</w:t>
      </w:r>
      <w:r w:rsidRPr="00F0749B">
        <w:t xml:space="preserve"> </w:t>
      </w:r>
      <w:r>
        <w:t xml:space="preserve">partir das </w:t>
      </w:r>
      <w:r w:rsidRPr="00F0749B">
        <w:t xml:space="preserve">métricas </w:t>
      </w:r>
      <w:r>
        <w:t xml:space="preserve">(Rolling Update, Liveness Probe, Retry, Time Out e Circuit Breaker) utilizando o </w:t>
      </w:r>
      <w:r w:rsidRPr="00BC2826">
        <w:t>Kubernetes Engine Monitoring</w:t>
      </w:r>
      <w:r>
        <w:t xml:space="preserve"> (RF);</w:t>
      </w:r>
    </w:p>
    <w:p w14:paraId="529519CE" w14:textId="77777777" w:rsidR="00FB5CFF" w:rsidRPr="0072614F" w:rsidRDefault="00FB5CFF" w:rsidP="00F56DCA">
      <w:pPr>
        <w:pStyle w:val="TF-ALNEA"/>
      </w:pPr>
      <w:r w:rsidRPr="0072614F">
        <w:t xml:space="preserve">utilizar a linguagem Lua para adaptar uma versão de código aberto do jogo Super Breakout (Requisito não Funcional - RNF); </w:t>
      </w:r>
    </w:p>
    <w:p w14:paraId="3D0BDFBC" w14:textId="77777777" w:rsidR="00FB5CFF" w:rsidRPr="0072614F" w:rsidRDefault="00FB5CFF" w:rsidP="009259E8">
      <w:pPr>
        <w:pStyle w:val="TF-ALNEA"/>
      </w:pPr>
      <w:r w:rsidRPr="0072614F">
        <w:t>utilizar a linguagem Java com Spring Boot para desenvolver o framework (RNF);</w:t>
      </w:r>
    </w:p>
    <w:p w14:paraId="0B92F85B" w14:textId="77777777" w:rsidR="00FB5CFF" w:rsidRPr="0072614F" w:rsidRDefault="00FB5CFF" w:rsidP="009259E8">
      <w:pPr>
        <w:pStyle w:val="TF-ALNEA"/>
      </w:pPr>
      <w:r w:rsidRPr="0072614F">
        <w:t>utilizar a plataforma Google Cloud Platform (RNF).</w:t>
      </w:r>
    </w:p>
    <w:p w14:paraId="204E725C" w14:textId="77777777" w:rsidR="00FB5CFF" w:rsidRDefault="00FB5CFF" w:rsidP="00895926">
      <w:pPr>
        <w:pStyle w:val="Ttulo2"/>
        <w:spacing w:after="120" w:line="240" w:lineRule="auto"/>
      </w:pPr>
      <w:r>
        <w:t>METODOLOGIA</w:t>
      </w:r>
    </w:p>
    <w:p w14:paraId="7C85E8D8" w14:textId="77777777" w:rsidR="00FB5CFF" w:rsidRPr="00775145" w:rsidRDefault="00FB5CFF" w:rsidP="009259E8">
      <w:pPr>
        <w:pStyle w:val="TF-TEXTO"/>
      </w:pPr>
      <w:r w:rsidRPr="00775145">
        <w:t>O trabalho será desenvolvido observando as seguintes etapas:</w:t>
      </w:r>
    </w:p>
    <w:p w14:paraId="384293DD" w14:textId="77777777" w:rsidR="00FB5CFF" w:rsidRDefault="00FB5CFF" w:rsidP="00FB5CFF">
      <w:pPr>
        <w:pStyle w:val="TF-ALNEA"/>
        <w:numPr>
          <w:ilvl w:val="0"/>
          <w:numId w:val="17"/>
        </w:numPr>
      </w:pPr>
      <w:r w:rsidRPr="00775145">
        <w:t xml:space="preserve">levantamento bibliográfico: realizar levantamento bibliográfico sobre </w:t>
      </w:r>
      <w:r>
        <w:t xml:space="preserve">resiliência, </w:t>
      </w:r>
      <w:r w:rsidRPr="00775145">
        <w:t>Engenharia do Caos e suas ferramentas</w:t>
      </w:r>
      <w:r>
        <w:t xml:space="preserve">. Estudar o Kubernetes e a </w:t>
      </w:r>
      <w:r>
        <w:lastRenderedPageBreak/>
        <w:t xml:space="preserve">plataforma Google Cloud Platform </w:t>
      </w:r>
      <w:r w:rsidRPr="00C4140E">
        <w:t>para fornecer a infraestrutura necessária para hospedar uma aplicação de sistema distribuído</w:t>
      </w:r>
      <w:r>
        <w:t xml:space="preserve"> a</w:t>
      </w:r>
      <w:r w:rsidRPr="00C4140E">
        <w:t xml:space="preserve"> ser utilizada nos experimentos</w:t>
      </w:r>
      <w:r>
        <w:t xml:space="preserve">, assim como pesquisar trabalhos correlatos; </w:t>
      </w:r>
    </w:p>
    <w:p w14:paraId="6D2F669D" w14:textId="77777777" w:rsidR="00FB5CFF" w:rsidRDefault="00FB5CFF" w:rsidP="009259E8">
      <w:pPr>
        <w:pStyle w:val="TF-ALNEA"/>
      </w:pPr>
      <w:r w:rsidRPr="00C4140E">
        <w:t>elicitação de requisitos: com base nas informações da etapa anterior, realizar reavaliação dos requisitos, e caso necessário, especificar novos requisitos a partir das necessidades identificadas a partir da revisão bibliográfica;</w:t>
      </w:r>
    </w:p>
    <w:p w14:paraId="4E80935D" w14:textId="77777777" w:rsidR="00FB5CFF" w:rsidRDefault="00FB5CFF" w:rsidP="00777009">
      <w:pPr>
        <w:pStyle w:val="TF-ALNEA"/>
      </w:pPr>
      <w:commentRangeStart w:id="107"/>
      <w:r>
        <w:t>adaptação do jogo Super Breakout</w:t>
      </w:r>
      <w:commentRangeEnd w:id="107"/>
      <w:r>
        <w:rPr>
          <w:rStyle w:val="Refdecomentrio"/>
        </w:rPr>
        <w:commentReference w:id="107"/>
      </w:r>
      <w:r>
        <w:t xml:space="preserve">: alterar o código fonte do jogo para permitir a </w:t>
      </w:r>
      <w:commentRangeStart w:id="108"/>
      <w:r>
        <w:t xml:space="preserve">inserção de falhas </w:t>
      </w:r>
      <w:commentRangeEnd w:id="108"/>
      <w:r>
        <w:rPr>
          <w:rStyle w:val="Refdecomentrio"/>
        </w:rPr>
        <w:commentReference w:id="108"/>
      </w:r>
      <w:r>
        <w:t>utilizando a linguagem de programação Lua;</w:t>
      </w:r>
    </w:p>
    <w:p w14:paraId="35A23A37" w14:textId="77777777" w:rsidR="00FB5CFF" w:rsidRDefault="00FB5CFF" w:rsidP="00811908">
      <w:pPr>
        <w:pStyle w:val="TF-ALNEA"/>
      </w:pPr>
      <w:r>
        <w:t>e</w:t>
      </w:r>
      <w:r w:rsidRPr="00C4140E">
        <w:t>specificação</w:t>
      </w:r>
      <w:r>
        <w:t xml:space="preserve"> do framework</w:t>
      </w:r>
      <w:r w:rsidRPr="00C4140E">
        <w:t xml:space="preserve">: formalizar as estruturas e evoluções da arquitetura do </w:t>
      </w:r>
      <w:r>
        <w:t>framework</w:t>
      </w:r>
      <w:r w:rsidRPr="00C4140E">
        <w:t xml:space="preserve"> através de ferramentas de diagramação Lucidchart e Cloudcraft para elaborar </w:t>
      </w:r>
      <w:commentRangeStart w:id="109"/>
      <w:r w:rsidRPr="00C4140E">
        <w:t xml:space="preserve">o diagrama de estrutura </w:t>
      </w:r>
      <w:commentRangeEnd w:id="109"/>
      <w:r>
        <w:rPr>
          <w:rStyle w:val="Refdecomentrio"/>
        </w:rPr>
        <w:commentReference w:id="109"/>
      </w:r>
      <w:r w:rsidRPr="00C4140E">
        <w:t>de acordo com a Unified Modeling Language (UML);</w:t>
      </w:r>
    </w:p>
    <w:p w14:paraId="2BA02B3F" w14:textId="77777777" w:rsidR="00FB5CFF" w:rsidRDefault="00FB5CFF" w:rsidP="009259E8">
      <w:pPr>
        <w:pStyle w:val="TF-ALNEA"/>
      </w:pPr>
      <w:r w:rsidRPr="00C4140E">
        <w:t xml:space="preserve">implementação: implementar </w:t>
      </w:r>
      <w:r>
        <w:t xml:space="preserve">o framework </w:t>
      </w:r>
      <w:r w:rsidRPr="00C4140E">
        <w:t xml:space="preserve">utilizando a linguagem de programação Java </w:t>
      </w:r>
      <w:r>
        <w:t xml:space="preserve">com Spring Boot </w:t>
      </w:r>
      <w:r w:rsidRPr="00C4140E">
        <w:t xml:space="preserve">no ambiente de desenvolvimento </w:t>
      </w:r>
      <w:r w:rsidRPr="00953EA0">
        <w:t xml:space="preserve">Visual Studio. </w:t>
      </w:r>
      <w:commentRangeStart w:id="110"/>
      <w:r>
        <w:t>Desenvolver e h</w:t>
      </w:r>
      <w:r w:rsidRPr="00953EA0">
        <w:t xml:space="preserve">ospedar a </w:t>
      </w:r>
      <w:r>
        <w:t>arquitetura de microsserviço</w:t>
      </w:r>
      <w:del w:id="111" w:author="Marcel Hugo" w:date="2021-10-15T19:07:00Z">
        <w:r w:rsidDel="00E07858">
          <w:delText>e</w:delText>
        </w:r>
      </w:del>
      <w:r>
        <w:t>s</w:t>
      </w:r>
      <w:r w:rsidRPr="00953EA0">
        <w:t xml:space="preserve"> na plataforma Google Cloud. </w:t>
      </w:r>
      <w:commentRangeEnd w:id="110"/>
      <w:r>
        <w:rPr>
          <w:rStyle w:val="Refdecomentrio"/>
        </w:rPr>
        <w:commentReference w:id="110"/>
      </w:r>
      <w:r w:rsidRPr="00953EA0">
        <w:t xml:space="preserve">Para tanto, a partir dos itens (c) </w:t>
      </w:r>
      <w:r>
        <w:t>e</w:t>
      </w:r>
      <w:r w:rsidRPr="00953EA0">
        <w:t xml:space="preserve"> (</w:t>
      </w:r>
      <w:r>
        <w:t>d</w:t>
      </w:r>
      <w:r w:rsidRPr="00953EA0">
        <w:t>),</w:t>
      </w:r>
      <w:r w:rsidRPr="00C4140E">
        <w:t xml:space="preserve"> para cada fraqueza identificada na arquitetura d</w:t>
      </w:r>
      <w:r>
        <w:t>o framework</w:t>
      </w:r>
      <w:r w:rsidRPr="00C4140E">
        <w:t>, documentar e reprojetar a solução para assegurar maior resiliência</w:t>
      </w:r>
      <w:r>
        <w:t>;</w:t>
      </w:r>
    </w:p>
    <w:p w14:paraId="3AA7CC81" w14:textId="77777777" w:rsidR="00FB5CFF" w:rsidRDefault="00FB5CFF" w:rsidP="009259E8">
      <w:pPr>
        <w:pStyle w:val="TF-ALNEA"/>
      </w:pPr>
      <w:r w:rsidRPr="00C4140E">
        <w:t xml:space="preserve">testes: </w:t>
      </w:r>
      <w:r>
        <w:t>p</w:t>
      </w:r>
      <w:r w:rsidRPr="00C4140E">
        <w:t xml:space="preserve">ara cada hipótese de fraqueza da arquitetura, validar a eficiência da resiliência do sistema através dos experimentos projetados pela engenharia do caos, a partir </w:t>
      </w:r>
      <w:r>
        <w:t>do jogo Super Breakout</w:t>
      </w:r>
      <w:r w:rsidRPr="00C4140E">
        <w:t>. Deverá ser utilizado ferramentas específicas de engenharia do caos para maior amplitude e assertividade dos testes</w:t>
      </w:r>
      <w:r>
        <w:t>.</w:t>
      </w:r>
    </w:p>
    <w:p w14:paraId="525D48AE" w14:textId="77777777" w:rsidR="00FB5CFF" w:rsidRDefault="00FB5CFF" w:rsidP="009259E8">
      <w:pPr>
        <w:pStyle w:val="TF-TEXTO"/>
      </w:pPr>
      <w:r>
        <w:t xml:space="preserve">As etapas serão realizadas nos períodos relacionados no </w:t>
      </w:r>
      <w:r>
        <w:fldChar w:fldCharType="begin"/>
      </w:r>
      <w:r>
        <w:instrText xml:space="preserve"> REF _Ref84686188 \h </w:instrText>
      </w:r>
      <w:r>
        <w:fldChar w:fldCharType="separate"/>
      </w:r>
      <w:r>
        <w:t xml:space="preserve">Quadro </w:t>
      </w:r>
      <w:r>
        <w:rPr>
          <w:noProof/>
        </w:rPr>
        <w:t>2</w:t>
      </w:r>
      <w:r>
        <w:fldChar w:fldCharType="end"/>
      </w:r>
      <w:r>
        <w:t>.</w:t>
      </w:r>
    </w:p>
    <w:p w14:paraId="5FBA108D" w14:textId="77777777" w:rsidR="00FB5CFF" w:rsidRPr="00D158BE" w:rsidRDefault="00FB5CFF" w:rsidP="0080017D">
      <w:pPr>
        <w:pStyle w:val="TF-LEGENDA"/>
      </w:pPr>
      <w:bookmarkStart w:id="112" w:name="_Ref84686188"/>
      <w:r>
        <w:t xml:space="preserve">Quadro </w:t>
      </w:r>
      <w:fldSimple w:instr=" SEQ Quadro \* ARABIC ">
        <w:r>
          <w:rPr>
            <w:noProof/>
          </w:rPr>
          <w:t>2</w:t>
        </w:r>
      </w:fldSimple>
      <w:bookmarkEnd w:id="112"/>
      <w:r w:rsidRPr="00D158BE">
        <w:t xml:space="preserve"> – Cronograma de atividades a serem realizadas</w:t>
      </w:r>
    </w:p>
    <w:tbl>
      <w:tblPr>
        <w:tblW w:w="83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48"/>
        <w:gridCol w:w="407"/>
        <w:gridCol w:w="408"/>
        <w:gridCol w:w="408"/>
        <w:gridCol w:w="408"/>
        <w:gridCol w:w="408"/>
        <w:gridCol w:w="408"/>
        <w:gridCol w:w="408"/>
        <w:gridCol w:w="408"/>
        <w:gridCol w:w="408"/>
        <w:gridCol w:w="411"/>
      </w:tblGrid>
      <w:tr w:rsidR="00FB5CFF" w:rsidRPr="00D158BE" w14:paraId="451600B1" w14:textId="77777777" w:rsidTr="00722EB2">
        <w:trPr>
          <w:trHeight w:val="283"/>
          <w:jc w:val="center"/>
        </w:trPr>
        <w:tc>
          <w:tcPr>
            <w:tcW w:w="4248" w:type="dxa"/>
            <w:tcBorders>
              <w:top w:val="single" w:sz="4" w:space="0" w:color="000000"/>
              <w:left w:val="single" w:sz="4" w:space="0" w:color="000000"/>
              <w:bottom w:val="nil"/>
              <w:right w:val="single" w:sz="4" w:space="0" w:color="000000"/>
            </w:tcBorders>
            <w:shd w:val="clear" w:color="auto" w:fill="A6A6A6"/>
          </w:tcPr>
          <w:p w14:paraId="0019ED29" w14:textId="77777777" w:rsidR="00FB5CFF" w:rsidRPr="00D158BE" w:rsidRDefault="00FB5CFF" w:rsidP="00AA24D2">
            <w:pPr>
              <w:pBdr>
                <w:top w:val="nil"/>
                <w:left w:val="nil"/>
                <w:bottom w:val="nil"/>
                <w:right w:val="nil"/>
                <w:between w:val="nil"/>
              </w:pBdr>
              <w:rPr>
                <w:color w:val="000000"/>
                <w:sz w:val="22"/>
                <w:szCs w:val="22"/>
              </w:rPr>
            </w:pPr>
          </w:p>
        </w:tc>
        <w:tc>
          <w:tcPr>
            <w:tcW w:w="4082" w:type="dxa"/>
            <w:gridSpan w:val="10"/>
            <w:tcBorders>
              <w:top w:val="single" w:sz="4" w:space="0" w:color="000000"/>
              <w:left w:val="single" w:sz="4" w:space="0" w:color="000000"/>
              <w:right w:val="single" w:sz="4" w:space="0" w:color="000000"/>
            </w:tcBorders>
            <w:shd w:val="clear" w:color="auto" w:fill="A6A6A6"/>
          </w:tcPr>
          <w:p w14:paraId="7DABDBA3" w14:textId="77777777" w:rsidR="00FB5CFF" w:rsidRPr="00D158BE" w:rsidRDefault="00FB5CFF" w:rsidP="00AA24D2">
            <w:pPr>
              <w:pBdr>
                <w:top w:val="nil"/>
                <w:left w:val="nil"/>
                <w:bottom w:val="nil"/>
                <w:right w:val="nil"/>
                <w:between w:val="nil"/>
              </w:pBdr>
              <w:jc w:val="center"/>
              <w:rPr>
                <w:color w:val="000000"/>
                <w:sz w:val="22"/>
                <w:szCs w:val="22"/>
              </w:rPr>
            </w:pPr>
            <w:r w:rsidRPr="00D158BE">
              <w:rPr>
                <w:color w:val="000000"/>
                <w:sz w:val="22"/>
                <w:szCs w:val="22"/>
              </w:rPr>
              <w:t>20</w:t>
            </w:r>
            <w:r>
              <w:rPr>
                <w:color w:val="000000"/>
                <w:sz w:val="22"/>
                <w:szCs w:val="22"/>
              </w:rPr>
              <w:t>22</w:t>
            </w:r>
          </w:p>
        </w:tc>
      </w:tr>
      <w:tr w:rsidR="00FB5CFF" w:rsidRPr="00D158BE" w14:paraId="3D5906E4" w14:textId="77777777" w:rsidTr="00722EB2">
        <w:trPr>
          <w:trHeight w:val="283"/>
          <w:jc w:val="center"/>
        </w:trPr>
        <w:tc>
          <w:tcPr>
            <w:tcW w:w="4248" w:type="dxa"/>
            <w:tcBorders>
              <w:top w:val="nil"/>
              <w:left w:val="single" w:sz="4" w:space="0" w:color="000000"/>
              <w:bottom w:val="nil"/>
            </w:tcBorders>
            <w:shd w:val="clear" w:color="auto" w:fill="A6A6A6"/>
          </w:tcPr>
          <w:p w14:paraId="78254CF4" w14:textId="77777777" w:rsidR="00FB5CFF" w:rsidRPr="00D158BE" w:rsidRDefault="00FB5CFF" w:rsidP="00AA24D2">
            <w:pPr>
              <w:pBdr>
                <w:top w:val="nil"/>
                <w:left w:val="nil"/>
                <w:bottom w:val="nil"/>
                <w:right w:val="nil"/>
                <w:between w:val="nil"/>
              </w:pBdr>
              <w:rPr>
                <w:color w:val="000000"/>
                <w:sz w:val="22"/>
                <w:szCs w:val="22"/>
              </w:rPr>
            </w:pPr>
          </w:p>
        </w:tc>
        <w:tc>
          <w:tcPr>
            <w:tcW w:w="815" w:type="dxa"/>
            <w:gridSpan w:val="2"/>
            <w:shd w:val="clear" w:color="auto" w:fill="A6A6A6"/>
          </w:tcPr>
          <w:p w14:paraId="4A0637DB" w14:textId="77777777" w:rsidR="00FB5CFF" w:rsidRPr="00D158BE" w:rsidRDefault="00FB5CFF" w:rsidP="00AA24D2">
            <w:pPr>
              <w:pBdr>
                <w:top w:val="nil"/>
                <w:left w:val="nil"/>
                <w:bottom w:val="nil"/>
                <w:right w:val="nil"/>
                <w:between w:val="nil"/>
              </w:pBdr>
              <w:jc w:val="center"/>
              <w:rPr>
                <w:color w:val="000000"/>
                <w:sz w:val="22"/>
                <w:szCs w:val="22"/>
              </w:rPr>
            </w:pPr>
            <w:r w:rsidRPr="00D158BE">
              <w:rPr>
                <w:sz w:val="22"/>
                <w:szCs w:val="22"/>
              </w:rPr>
              <w:t>fev</w:t>
            </w:r>
            <w:r w:rsidRPr="00D158BE">
              <w:rPr>
                <w:color w:val="000000"/>
                <w:sz w:val="22"/>
                <w:szCs w:val="22"/>
              </w:rPr>
              <w:t>.</w:t>
            </w:r>
          </w:p>
        </w:tc>
        <w:tc>
          <w:tcPr>
            <w:tcW w:w="816" w:type="dxa"/>
            <w:gridSpan w:val="2"/>
            <w:shd w:val="clear" w:color="auto" w:fill="A6A6A6"/>
          </w:tcPr>
          <w:p w14:paraId="6B99B947" w14:textId="77777777" w:rsidR="00FB5CFF" w:rsidRPr="00D158BE" w:rsidRDefault="00FB5CFF" w:rsidP="00AA24D2">
            <w:pPr>
              <w:pBdr>
                <w:top w:val="nil"/>
                <w:left w:val="nil"/>
                <w:bottom w:val="nil"/>
                <w:right w:val="nil"/>
                <w:between w:val="nil"/>
              </w:pBdr>
              <w:jc w:val="center"/>
              <w:rPr>
                <w:color w:val="000000"/>
                <w:sz w:val="22"/>
                <w:szCs w:val="22"/>
              </w:rPr>
            </w:pPr>
            <w:r w:rsidRPr="00D158BE">
              <w:rPr>
                <w:sz w:val="22"/>
                <w:szCs w:val="22"/>
              </w:rPr>
              <w:t>mar.</w:t>
            </w:r>
          </w:p>
        </w:tc>
        <w:tc>
          <w:tcPr>
            <w:tcW w:w="816" w:type="dxa"/>
            <w:gridSpan w:val="2"/>
            <w:shd w:val="clear" w:color="auto" w:fill="A6A6A6"/>
          </w:tcPr>
          <w:p w14:paraId="0365C824" w14:textId="77777777" w:rsidR="00FB5CFF" w:rsidRPr="00D158BE" w:rsidRDefault="00FB5CFF" w:rsidP="00AA24D2">
            <w:pPr>
              <w:pBdr>
                <w:top w:val="nil"/>
                <w:left w:val="nil"/>
                <w:bottom w:val="nil"/>
                <w:right w:val="nil"/>
                <w:between w:val="nil"/>
              </w:pBdr>
              <w:jc w:val="center"/>
              <w:rPr>
                <w:color w:val="000000"/>
                <w:sz w:val="22"/>
                <w:szCs w:val="22"/>
              </w:rPr>
            </w:pPr>
            <w:r w:rsidRPr="00D158BE">
              <w:rPr>
                <w:sz w:val="22"/>
                <w:szCs w:val="22"/>
              </w:rPr>
              <w:t>abr</w:t>
            </w:r>
            <w:r w:rsidRPr="00D158BE">
              <w:rPr>
                <w:color w:val="000000"/>
                <w:sz w:val="22"/>
                <w:szCs w:val="22"/>
              </w:rPr>
              <w:t>.</w:t>
            </w:r>
          </w:p>
        </w:tc>
        <w:tc>
          <w:tcPr>
            <w:tcW w:w="816" w:type="dxa"/>
            <w:gridSpan w:val="2"/>
            <w:shd w:val="clear" w:color="auto" w:fill="A6A6A6"/>
          </w:tcPr>
          <w:p w14:paraId="72BBBD8E" w14:textId="77777777" w:rsidR="00FB5CFF" w:rsidRPr="00D158BE" w:rsidRDefault="00FB5CFF" w:rsidP="00AA24D2">
            <w:pPr>
              <w:pBdr>
                <w:top w:val="nil"/>
                <w:left w:val="nil"/>
                <w:bottom w:val="nil"/>
                <w:right w:val="nil"/>
                <w:between w:val="nil"/>
              </w:pBdr>
              <w:jc w:val="center"/>
              <w:rPr>
                <w:color w:val="000000"/>
                <w:sz w:val="22"/>
                <w:szCs w:val="22"/>
              </w:rPr>
            </w:pPr>
            <w:r w:rsidRPr="00D158BE">
              <w:rPr>
                <w:sz w:val="22"/>
                <w:szCs w:val="22"/>
              </w:rPr>
              <w:t>maio</w:t>
            </w:r>
          </w:p>
        </w:tc>
        <w:tc>
          <w:tcPr>
            <w:tcW w:w="819" w:type="dxa"/>
            <w:gridSpan w:val="2"/>
            <w:shd w:val="clear" w:color="auto" w:fill="A6A6A6"/>
          </w:tcPr>
          <w:p w14:paraId="2763DE6F" w14:textId="77777777" w:rsidR="00FB5CFF" w:rsidRPr="00D158BE" w:rsidRDefault="00FB5CFF" w:rsidP="00AA24D2">
            <w:pPr>
              <w:pBdr>
                <w:top w:val="nil"/>
                <w:left w:val="nil"/>
                <w:bottom w:val="nil"/>
                <w:right w:val="nil"/>
                <w:between w:val="nil"/>
              </w:pBdr>
              <w:jc w:val="center"/>
              <w:rPr>
                <w:color w:val="000000"/>
                <w:sz w:val="22"/>
                <w:szCs w:val="22"/>
              </w:rPr>
            </w:pPr>
            <w:r w:rsidRPr="00D158BE">
              <w:rPr>
                <w:sz w:val="22"/>
                <w:szCs w:val="22"/>
              </w:rPr>
              <w:t>jun.</w:t>
            </w:r>
          </w:p>
        </w:tc>
      </w:tr>
      <w:tr w:rsidR="00FB5CFF" w:rsidRPr="00D158BE" w14:paraId="3C8308F6" w14:textId="77777777" w:rsidTr="00722EB2">
        <w:trPr>
          <w:trHeight w:val="283"/>
          <w:jc w:val="center"/>
        </w:trPr>
        <w:tc>
          <w:tcPr>
            <w:tcW w:w="4248" w:type="dxa"/>
            <w:tcBorders>
              <w:top w:val="nil"/>
              <w:left w:val="single" w:sz="4" w:space="0" w:color="000000"/>
            </w:tcBorders>
            <w:shd w:val="clear" w:color="auto" w:fill="A6A6A6"/>
          </w:tcPr>
          <w:p w14:paraId="1B6A2602" w14:textId="77777777" w:rsidR="00FB5CFF" w:rsidRPr="00D158BE" w:rsidRDefault="00FB5CFF" w:rsidP="00AA24D2">
            <w:pPr>
              <w:pBdr>
                <w:top w:val="nil"/>
                <w:left w:val="nil"/>
                <w:bottom w:val="nil"/>
                <w:right w:val="nil"/>
                <w:between w:val="nil"/>
              </w:pBdr>
              <w:rPr>
                <w:color w:val="000000"/>
                <w:sz w:val="22"/>
                <w:szCs w:val="22"/>
              </w:rPr>
            </w:pPr>
            <w:r w:rsidRPr="00D158BE">
              <w:rPr>
                <w:color w:val="000000"/>
                <w:sz w:val="22"/>
                <w:szCs w:val="22"/>
              </w:rPr>
              <w:t>etapas / quinzenas</w:t>
            </w:r>
          </w:p>
        </w:tc>
        <w:tc>
          <w:tcPr>
            <w:tcW w:w="407" w:type="dxa"/>
            <w:tcBorders>
              <w:bottom w:val="single" w:sz="4" w:space="0" w:color="000000"/>
            </w:tcBorders>
            <w:shd w:val="clear" w:color="auto" w:fill="A6A6A6"/>
          </w:tcPr>
          <w:p w14:paraId="5240D1A6" w14:textId="77777777" w:rsidR="00FB5CFF" w:rsidRPr="00D158BE" w:rsidRDefault="00FB5CFF" w:rsidP="00AA24D2">
            <w:pPr>
              <w:pBdr>
                <w:top w:val="nil"/>
                <w:left w:val="nil"/>
                <w:bottom w:val="nil"/>
                <w:right w:val="nil"/>
                <w:between w:val="nil"/>
              </w:pBdr>
              <w:jc w:val="center"/>
              <w:rPr>
                <w:color w:val="000000"/>
                <w:sz w:val="22"/>
                <w:szCs w:val="22"/>
              </w:rPr>
            </w:pPr>
            <w:r w:rsidRPr="00D158BE">
              <w:rPr>
                <w:color w:val="000000"/>
                <w:sz w:val="22"/>
                <w:szCs w:val="22"/>
              </w:rPr>
              <w:t>1</w:t>
            </w:r>
          </w:p>
        </w:tc>
        <w:tc>
          <w:tcPr>
            <w:tcW w:w="408" w:type="dxa"/>
            <w:tcBorders>
              <w:bottom w:val="single" w:sz="4" w:space="0" w:color="000000"/>
            </w:tcBorders>
            <w:shd w:val="clear" w:color="auto" w:fill="A6A6A6"/>
          </w:tcPr>
          <w:p w14:paraId="1BB7AC9E" w14:textId="77777777" w:rsidR="00FB5CFF" w:rsidRPr="00D158BE" w:rsidRDefault="00FB5CFF" w:rsidP="00AA24D2">
            <w:pPr>
              <w:pBdr>
                <w:top w:val="nil"/>
                <w:left w:val="nil"/>
                <w:bottom w:val="nil"/>
                <w:right w:val="nil"/>
                <w:between w:val="nil"/>
              </w:pBdr>
              <w:jc w:val="center"/>
              <w:rPr>
                <w:color w:val="000000"/>
                <w:sz w:val="22"/>
                <w:szCs w:val="22"/>
              </w:rPr>
            </w:pPr>
            <w:r w:rsidRPr="00D158BE">
              <w:rPr>
                <w:color w:val="000000"/>
                <w:sz w:val="22"/>
                <w:szCs w:val="22"/>
              </w:rPr>
              <w:t>2</w:t>
            </w:r>
          </w:p>
        </w:tc>
        <w:tc>
          <w:tcPr>
            <w:tcW w:w="408" w:type="dxa"/>
            <w:tcBorders>
              <w:bottom w:val="single" w:sz="4" w:space="0" w:color="000000"/>
            </w:tcBorders>
            <w:shd w:val="clear" w:color="auto" w:fill="A6A6A6"/>
          </w:tcPr>
          <w:p w14:paraId="7065DEAB" w14:textId="77777777" w:rsidR="00FB5CFF" w:rsidRPr="00D158BE" w:rsidRDefault="00FB5CFF" w:rsidP="00AA24D2">
            <w:pPr>
              <w:pBdr>
                <w:top w:val="nil"/>
                <w:left w:val="nil"/>
                <w:bottom w:val="nil"/>
                <w:right w:val="nil"/>
                <w:between w:val="nil"/>
              </w:pBdr>
              <w:jc w:val="center"/>
              <w:rPr>
                <w:color w:val="000000"/>
                <w:sz w:val="22"/>
                <w:szCs w:val="22"/>
              </w:rPr>
            </w:pPr>
            <w:r w:rsidRPr="00D158BE">
              <w:rPr>
                <w:color w:val="000000"/>
                <w:sz w:val="22"/>
                <w:szCs w:val="22"/>
              </w:rPr>
              <w:t>1</w:t>
            </w:r>
          </w:p>
        </w:tc>
        <w:tc>
          <w:tcPr>
            <w:tcW w:w="408" w:type="dxa"/>
            <w:tcBorders>
              <w:bottom w:val="single" w:sz="4" w:space="0" w:color="000000"/>
            </w:tcBorders>
            <w:shd w:val="clear" w:color="auto" w:fill="A6A6A6"/>
          </w:tcPr>
          <w:p w14:paraId="0F1C4BF2" w14:textId="77777777" w:rsidR="00FB5CFF" w:rsidRPr="00D158BE" w:rsidRDefault="00FB5CFF" w:rsidP="00AA24D2">
            <w:pPr>
              <w:pBdr>
                <w:top w:val="nil"/>
                <w:left w:val="nil"/>
                <w:bottom w:val="nil"/>
                <w:right w:val="nil"/>
                <w:between w:val="nil"/>
              </w:pBdr>
              <w:jc w:val="center"/>
              <w:rPr>
                <w:color w:val="000000"/>
                <w:sz w:val="22"/>
                <w:szCs w:val="22"/>
              </w:rPr>
            </w:pPr>
            <w:r w:rsidRPr="00D158BE">
              <w:rPr>
                <w:color w:val="000000"/>
                <w:sz w:val="22"/>
                <w:szCs w:val="22"/>
              </w:rPr>
              <w:t>2</w:t>
            </w:r>
          </w:p>
        </w:tc>
        <w:tc>
          <w:tcPr>
            <w:tcW w:w="408" w:type="dxa"/>
            <w:tcBorders>
              <w:bottom w:val="single" w:sz="4" w:space="0" w:color="000000"/>
            </w:tcBorders>
            <w:shd w:val="clear" w:color="auto" w:fill="A6A6A6"/>
          </w:tcPr>
          <w:p w14:paraId="4B9A4646" w14:textId="77777777" w:rsidR="00FB5CFF" w:rsidRPr="00D158BE" w:rsidRDefault="00FB5CFF" w:rsidP="00AA24D2">
            <w:pPr>
              <w:pBdr>
                <w:top w:val="nil"/>
                <w:left w:val="nil"/>
                <w:bottom w:val="nil"/>
                <w:right w:val="nil"/>
                <w:between w:val="nil"/>
              </w:pBdr>
              <w:jc w:val="center"/>
              <w:rPr>
                <w:color w:val="000000"/>
                <w:sz w:val="22"/>
                <w:szCs w:val="22"/>
              </w:rPr>
            </w:pPr>
            <w:r w:rsidRPr="00D158BE">
              <w:rPr>
                <w:color w:val="000000"/>
                <w:sz w:val="22"/>
                <w:szCs w:val="22"/>
              </w:rPr>
              <w:t>1</w:t>
            </w:r>
          </w:p>
        </w:tc>
        <w:tc>
          <w:tcPr>
            <w:tcW w:w="408" w:type="dxa"/>
            <w:tcBorders>
              <w:bottom w:val="single" w:sz="4" w:space="0" w:color="000000"/>
            </w:tcBorders>
            <w:shd w:val="clear" w:color="auto" w:fill="A6A6A6"/>
          </w:tcPr>
          <w:p w14:paraId="7886D094" w14:textId="77777777" w:rsidR="00FB5CFF" w:rsidRPr="00D158BE" w:rsidRDefault="00FB5CFF" w:rsidP="00AA24D2">
            <w:pPr>
              <w:pBdr>
                <w:top w:val="nil"/>
                <w:left w:val="nil"/>
                <w:bottom w:val="nil"/>
                <w:right w:val="nil"/>
                <w:between w:val="nil"/>
              </w:pBdr>
              <w:jc w:val="center"/>
              <w:rPr>
                <w:color w:val="000000"/>
                <w:sz w:val="22"/>
                <w:szCs w:val="22"/>
              </w:rPr>
            </w:pPr>
            <w:r w:rsidRPr="00D158BE">
              <w:rPr>
                <w:color w:val="000000"/>
                <w:sz w:val="22"/>
                <w:szCs w:val="22"/>
              </w:rPr>
              <w:t>2</w:t>
            </w:r>
          </w:p>
        </w:tc>
        <w:tc>
          <w:tcPr>
            <w:tcW w:w="408" w:type="dxa"/>
            <w:tcBorders>
              <w:bottom w:val="single" w:sz="4" w:space="0" w:color="000000"/>
            </w:tcBorders>
            <w:shd w:val="clear" w:color="auto" w:fill="A6A6A6"/>
          </w:tcPr>
          <w:p w14:paraId="66FCC635" w14:textId="77777777" w:rsidR="00FB5CFF" w:rsidRPr="00D158BE" w:rsidRDefault="00FB5CFF" w:rsidP="00AA24D2">
            <w:pPr>
              <w:pBdr>
                <w:top w:val="nil"/>
                <w:left w:val="nil"/>
                <w:bottom w:val="nil"/>
                <w:right w:val="nil"/>
                <w:between w:val="nil"/>
              </w:pBdr>
              <w:jc w:val="center"/>
              <w:rPr>
                <w:color w:val="000000"/>
                <w:sz w:val="22"/>
                <w:szCs w:val="22"/>
              </w:rPr>
            </w:pPr>
            <w:r w:rsidRPr="00D158BE">
              <w:rPr>
                <w:color w:val="000000"/>
                <w:sz w:val="22"/>
                <w:szCs w:val="22"/>
              </w:rPr>
              <w:t>1</w:t>
            </w:r>
          </w:p>
        </w:tc>
        <w:tc>
          <w:tcPr>
            <w:tcW w:w="408" w:type="dxa"/>
            <w:tcBorders>
              <w:bottom w:val="single" w:sz="4" w:space="0" w:color="000000"/>
            </w:tcBorders>
            <w:shd w:val="clear" w:color="auto" w:fill="A6A6A6"/>
          </w:tcPr>
          <w:p w14:paraId="0A4CD69E" w14:textId="77777777" w:rsidR="00FB5CFF" w:rsidRPr="00D158BE" w:rsidRDefault="00FB5CFF" w:rsidP="00AA24D2">
            <w:pPr>
              <w:pBdr>
                <w:top w:val="nil"/>
                <w:left w:val="nil"/>
                <w:bottom w:val="nil"/>
                <w:right w:val="nil"/>
                <w:between w:val="nil"/>
              </w:pBdr>
              <w:jc w:val="center"/>
              <w:rPr>
                <w:color w:val="000000"/>
                <w:sz w:val="22"/>
                <w:szCs w:val="22"/>
              </w:rPr>
            </w:pPr>
            <w:r w:rsidRPr="00D158BE">
              <w:rPr>
                <w:color w:val="000000"/>
                <w:sz w:val="22"/>
                <w:szCs w:val="22"/>
              </w:rPr>
              <w:t>2</w:t>
            </w:r>
          </w:p>
        </w:tc>
        <w:tc>
          <w:tcPr>
            <w:tcW w:w="408" w:type="dxa"/>
            <w:tcBorders>
              <w:bottom w:val="single" w:sz="4" w:space="0" w:color="000000"/>
            </w:tcBorders>
            <w:shd w:val="clear" w:color="auto" w:fill="A6A6A6"/>
          </w:tcPr>
          <w:p w14:paraId="40D22C70" w14:textId="77777777" w:rsidR="00FB5CFF" w:rsidRPr="00D158BE" w:rsidRDefault="00FB5CFF" w:rsidP="00AA24D2">
            <w:pPr>
              <w:pBdr>
                <w:top w:val="nil"/>
                <w:left w:val="nil"/>
                <w:bottom w:val="nil"/>
                <w:right w:val="nil"/>
                <w:between w:val="nil"/>
              </w:pBdr>
              <w:jc w:val="center"/>
              <w:rPr>
                <w:color w:val="000000"/>
                <w:sz w:val="22"/>
                <w:szCs w:val="22"/>
              </w:rPr>
            </w:pPr>
            <w:r w:rsidRPr="00D158BE">
              <w:rPr>
                <w:color w:val="000000"/>
                <w:sz w:val="22"/>
                <w:szCs w:val="22"/>
              </w:rPr>
              <w:t>1</w:t>
            </w:r>
          </w:p>
        </w:tc>
        <w:tc>
          <w:tcPr>
            <w:tcW w:w="411" w:type="dxa"/>
            <w:tcBorders>
              <w:bottom w:val="single" w:sz="4" w:space="0" w:color="000000"/>
            </w:tcBorders>
            <w:shd w:val="clear" w:color="auto" w:fill="A6A6A6"/>
          </w:tcPr>
          <w:p w14:paraId="59FF91A3" w14:textId="77777777" w:rsidR="00FB5CFF" w:rsidRPr="00D158BE" w:rsidRDefault="00FB5CFF" w:rsidP="00AA24D2">
            <w:pPr>
              <w:pBdr>
                <w:top w:val="nil"/>
                <w:left w:val="nil"/>
                <w:bottom w:val="nil"/>
                <w:right w:val="nil"/>
                <w:between w:val="nil"/>
              </w:pBdr>
              <w:jc w:val="center"/>
              <w:rPr>
                <w:color w:val="000000"/>
                <w:sz w:val="22"/>
                <w:szCs w:val="22"/>
              </w:rPr>
            </w:pPr>
            <w:r w:rsidRPr="00D158BE">
              <w:rPr>
                <w:color w:val="000000"/>
                <w:sz w:val="22"/>
                <w:szCs w:val="22"/>
              </w:rPr>
              <w:t>2</w:t>
            </w:r>
          </w:p>
        </w:tc>
      </w:tr>
      <w:tr w:rsidR="00FB5CFF" w:rsidRPr="00D158BE" w14:paraId="4F6AEC14" w14:textId="77777777" w:rsidTr="00722EB2">
        <w:trPr>
          <w:trHeight w:val="283"/>
          <w:jc w:val="center"/>
        </w:trPr>
        <w:tc>
          <w:tcPr>
            <w:tcW w:w="4248" w:type="dxa"/>
            <w:tcBorders>
              <w:left w:val="single" w:sz="4" w:space="0" w:color="000000"/>
            </w:tcBorders>
          </w:tcPr>
          <w:p w14:paraId="09FB8AAE" w14:textId="77777777" w:rsidR="00FB5CFF" w:rsidRPr="00D158BE" w:rsidRDefault="00FB5CFF" w:rsidP="00AA24D2">
            <w:pPr>
              <w:pBdr>
                <w:top w:val="nil"/>
                <w:left w:val="nil"/>
                <w:bottom w:val="nil"/>
                <w:right w:val="nil"/>
                <w:between w:val="nil"/>
              </w:pBdr>
              <w:rPr>
                <w:color w:val="000000"/>
                <w:sz w:val="22"/>
                <w:szCs w:val="22"/>
              </w:rPr>
            </w:pPr>
            <w:r w:rsidRPr="00D158BE">
              <w:rPr>
                <w:sz w:val="22"/>
                <w:szCs w:val="22"/>
              </w:rPr>
              <w:t>levantamento bibliográfico</w:t>
            </w:r>
          </w:p>
        </w:tc>
        <w:tc>
          <w:tcPr>
            <w:tcW w:w="407" w:type="dxa"/>
            <w:tcBorders>
              <w:bottom w:val="single" w:sz="4" w:space="0" w:color="000000"/>
            </w:tcBorders>
            <w:shd w:val="clear" w:color="auto" w:fill="FFFFFF"/>
          </w:tcPr>
          <w:p w14:paraId="1203E95D" w14:textId="77777777" w:rsidR="00FB5CFF" w:rsidRPr="00D158BE" w:rsidRDefault="00FB5CFF" w:rsidP="00AA24D2">
            <w:pPr>
              <w:pBdr>
                <w:top w:val="nil"/>
                <w:left w:val="nil"/>
                <w:bottom w:val="nil"/>
                <w:right w:val="nil"/>
                <w:between w:val="nil"/>
              </w:pBdr>
              <w:shd w:val="clear" w:color="auto" w:fill="FFFFFF"/>
              <w:jc w:val="center"/>
              <w:rPr>
                <w:color w:val="000000"/>
                <w:sz w:val="22"/>
                <w:szCs w:val="22"/>
              </w:rPr>
            </w:pPr>
          </w:p>
        </w:tc>
        <w:tc>
          <w:tcPr>
            <w:tcW w:w="408" w:type="dxa"/>
            <w:tcBorders>
              <w:bottom w:val="single" w:sz="4" w:space="0" w:color="000000"/>
            </w:tcBorders>
            <w:shd w:val="clear" w:color="auto" w:fill="A6A6A6" w:themeFill="background1" w:themeFillShade="A6"/>
          </w:tcPr>
          <w:p w14:paraId="3B1C5872" w14:textId="77777777" w:rsidR="00FB5CFF" w:rsidRPr="00D158BE" w:rsidRDefault="00FB5CFF" w:rsidP="00722EB2">
            <w:pPr>
              <w:pBdr>
                <w:top w:val="nil"/>
                <w:left w:val="nil"/>
                <w:bottom w:val="nil"/>
                <w:right w:val="nil"/>
                <w:between w:val="nil"/>
              </w:pBdr>
              <w:shd w:val="clear" w:color="auto" w:fill="A6A6A6" w:themeFill="background1" w:themeFillShade="A6"/>
              <w:jc w:val="center"/>
              <w:rPr>
                <w:color w:val="000000"/>
                <w:sz w:val="22"/>
                <w:szCs w:val="22"/>
              </w:rPr>
            </w:pPr>
          </w:p>
        </w:tc>
        <w:tc>
          <w:tcPr>
            <w:tcW w:w="408" w:type="dxa"/>
            <w:tcBorders>
              <w:bottom w:val="single" w:sz="4" w:space="0" w:color="000000"/>
            </w:tcBorders>
            <w:shd w:val="clear" w:color="auto" w:fill="auto"/>
          </w:tcPr>
          <w:p w14:paraId="4979E814" w14:textId="77777777" w:rsidR="00FB5CFF" w:rsidRPr="002D6B00" w:rsidRDefault="00FB5CFF" w:rsidP="00AA24D2">
            <w:pPr>
              <w:pBdr>
                <w:top w:val="nil"/>
                <w:left w:val="nil"/>
                <w:bottom w:val="nil"/>
                <w:right w:val="nil"/>
                <w:between w:val="nil"/>
              </w:pBdr>
              <w:jc w:val="center"/>
              <w:rPr>
                <w:color w:val="000000"/>
                <w:sz w:val="22"/>
                <w:szCs w:val="22"/>
                <w:highlight w:val="darkBlue"/>
              </w:rPr>
            </w:pPr>
          </w:p>
        </w:tc>
        <w:tc>
          <w:tcPr>
            <w:tcW w:w="408" w:type="dxa"/>
            <w:tcBorders>
              <w:bottom w:val="single" w:sz="4" w:space="0" w:color="000000"/>
            </w:tcBorders>
            <w:shd w:val="clear" w:color="auto" w:fill="auto"/>
          </w:tcPr>
          <w:p w14:paraId="64C918DC"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11CBA8B6"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4D13FA1A"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126E82D4"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349DA827"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1F48AF4B" w14:textId="77777777" w:rsidR="00FB5CFF" w:rsidRPr="00D158BE" w:rsidRDefault="00FB5CFF" w:rsidP="00AA24D2">
            <w:pPr>
              <w:pBdr>
                <w:top w:val="nil"/>
                <w:left w:val="nil"/>
                <w:bottom w:val="nil"/>
                <w:right w:val="nil"/>
                <w:between w:val="nil"/>
              </w:pBdr>
              <w:jc w:val="center"/>
              <w:rPr>
                <w:color w:val="000000"/>
                <w:sz w:val="22"/>
                <w:szCs w:val="22"/>
              </w:rPr>
            </w:pPr>
          </w:p>
        </w:tc>
        <w:tc>
          <w:tcPr>
            <w:tcW w:w="411" w:type="dxa"/>
            <w:shd w:val="clear" w:color="auto" w:fill="auto"/>
          </w:tcPr>
          <w:p w14:paraId="4279A2E4" w14:textId="77777777" w:rsidR="00FB5CFF" w:rsidRPr="00D158BE" w:rsidRDefault="00FB5CFF" w:rsidP="00AA24D2">
            <w:pPr>
              <w:pBdr>
                <w:top w:val="nil"/>
                <w:left w:val="nil"/>
                <w:bottom w:val="nil"/>
                <w:right w:val="nil"/>
                <w:between w:val="nil"/>
              </w:pBdr>
              <w:jc w:val="center"/>
              <w:rPr>
                <w:color w:val="000000"/>
                <w:sz w:val="22"/>
                <w:szCs w:val="22"/>
              </w:rPr>
            </w:pPr>
          </w:p>
        </w:tc>
      </w:tr>
      <w:tr w:rsidR="00FB5CFF" w:rsidRPr="00D158BE" w14:paraId="3BEA1C1D" w14:textId="77777777" w:rsidTr="00722EB2">
        <w:trPr>
          <w:trHeight w:val="283"/>
          <w:jc w:val="center"/>
        </w:trPr>
        <w:tc>
          <w:tcPr>
            <w:tcW w:w="4248" w:type="dxa"/>
            <w:tcBorders>
              <w:left w:val="single" w:sz="4" w:space="0" w:color="000000"/>
            </w:tcBorders>
          </w:tcPr>
          <w:p w14:paraId="53EFA0A5" w14:textId="77777777" w:rsidR="00FB5CFF" w:rsidRPr="00D158BE" w:rsidRDefault="00FB5CFF" w:rsidP="00AA24D2">
            <w:pPr>
              <w:pBdr>
                <w:top w:val="nil"/>
                <w:left w:val="nil"/>
                <w:bottom w:val="nil"/>
                <w:right w:val="nil"/>
                <w:between w:val="nil"/>
              </w:pBdr>
              <w:rPr>
                <w:color w:val="000000"/>
                <w:sz w:val="22"/>
                <w:szCs w:val="22"/>
              </w:rPr>
            </w:pPr>
            <w:r w:rsidRPr="00D158BE">
              <w:rPr>
                <w:sz w:val="22"/>
                <w:szCs w:val="22"/>
              </w:rPr>
              <w:t>elicitação dos requisitos</w:t>
            </w:r>
          </w:p>
        </w:tc>
        <w:tc>
          <w:tcPr>
            <w:tcW w:w="407" w:type="dxa"/>
            <w:tcBorders>
              <w:top w:val="single" w:sz="4" w:space="0" w:color="000000"/>
            </w:tcBorders>
            <w:shd w:val="clear" w:color="auto" w:fill="FFFFFF"/>
          </w:tcPr>
          <w:p w14:paraId="2AF2AA91"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6A6A6" w:themeFill="background1" w:themeFillShade="A6"/>
          </w:tcPr>
          <w:p w14:paraId="3A86413C"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6A6A6" w:themeFill="background1" w:themeFillShade="A6"/>
          </w:tcPr>
          <w:p w14:paraId="4B817C5A"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418C7591" w14:textId="77777777" w:rsidR="00FB5CFF" w:rsidRPr="00D158BE" w:rsidRDefault="00FB5CFF" w:rsidP="00AA24D2">
            <w:pPr>
              <w:pBdr>
                <w:top w:val="nil"/>
                <w:left w:val="nil"/>
                <w:bottom w:val="nil"/>
                <w:right w:val="nil"/>
                <w:between w:val="nil"/>
              </w:pBdr>
              <w:shd w:val="clear" w:color="auto" w:fill="FFFFFF"/>
              <w:jc w:val="center"/>
              <w:rPr>
                <w:color w:val="000000"/>
                <w:sz w:val="22"/>
                <w:szCs w:val="22"/>
              </w:rPr>
            </w:pPr>
          </w:p>
        </w:tc>
        <w:tc>
          <w:tcPr>
            <w:tcW w:w="408" w:type="dxa"/>
            <w:tcBorders>
              <w:top w:val="single" w:sz="4" w:space="0" w:color="000000"/>
            </w:tcBorders>
            <w:shd w:val="clear" w:color="auto" w:fill="auto"/>
          </w:tcPr>
          <w:p w14:paraId="44871298"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0CE11FAC"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3388C3C8"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20CB8F46"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3C442C13" w14:textId="77777777" w:rsidR="00FB5CFF" w:rsidRPr="00D158BE" w:rsidRDefault="00FB5CFF" w:rsidP="00AA24D2">
            <w:pPr>
              <w:pBdr>
                <w:top w:val="nil"/>
                <w:left w:val="nil"/>
                <w:bottom w:val="nil"/>
                <w:right w:val="nil"/>
                <w:between w:val="nil"/>
              </w:pBdr>
              <w:jc w:val="center"/>
              <w:rPr>
                <w:color w:val="000000"/>
                <w:sz w:val="22"/>
                <w:szCs w:val="22"/>
              </w:rPr>
            </w:pPr>
          </w:p>
        </w:tc>
        <w:tc>
          <w:tcPr>
            <w:tcW w:w="411" w:type="dxa"/>
            <w:shd w:val="clear" w:color="auto" w:fill="auto"/>
          </w:tcPr>
          <w:p w14:paraId="1E5B9EDC" w14:textId="77777777" w:rsidR="00FB5CFF" w:rsidRPr="00D158BE" w:rsidRDefault="00FB5CFF" w:rsidP="00AA24D2">
            <w:pPr>
              <w:pBdr>
                <w:top w:val="nil"/>
                <w:left w:val="nil"/>
                <w:bottom w:val="nil"/>
                <w:right w:val="nil"/>
                <w:between w:val="nil"/>
              </w:pBdr>
              <w:jc w:val="center"/>
              <w:rPr>
                <w:color w:val="000000"/>
                <w:sz w:val="22"/>
                <w:szCs w:val="22"/>
              </w:rPr>
            </w:pPr>
          </w:p>
        </w:tc>
      </w:tr>
      <w:tr w:rsidR="00FB5CFF" w:rsidRPr="00D158BE" w14:paraId="7863B6AA" w14:textId="77777777" w:rsidTr="00722EB2">
        <w:trPr>
          <w:trHeight w:val="283"/>
          <w:jc w:val="center"/>
        </w:trPr>
        <w:tc>
          <w:tcPr>
            <w:tcW w:w="4248" w:type="dxa"/>
            <w:tcBorders>
              <w:left w:val="single" w:sz="4" w:space="0" w:color="000000"/>
            </w:tcBorders>
          </w:tcPr>
          <w:p w14:paraId="1F45553C" w14:textId="77777777" w:rsidR="00FB5CFF" w:rsidRDefault="00FB5CFF" w:rsidP="00AA24D2">
            <w:pPr>
              <w:pBdr>
                <w:top w:val="nil"/>
                <w:left w:val="nil"/>
                <w:bottom w:val="nil"/>
                <w:right w:val="nil"/>
                <w:between w:val="nil"/>
              </w:pBdr>
            </w:pPr>
            <w:r>
              <w:t>adaptação do jogo Super Breakout</w:t>
            </w:r>
          </w:p>
        </w:tc>
        <w:tc>
          <w:tcPr>
            <w:tcW w:w="407" w:type="dxa"/>
            <w:tcBorders>
              <w:bottom w:val="single" w:sz="4" w:space="0" w:color="000000"/>
            </w:tcBorders>
            <w:shd w:val="clear" w:color="auto" w:fill="FFFFFF"/>
          </w:tcPr>
          <w:p w14:paraId="41E3AA53"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560A0F96" w14:textId="77777777" w:rsidR="00FB5CFF" w:rsidRPr="00D158BE" w:rsidRDefault="00FB5CFF" w:rsidP="00AA24D2">
            <w:pPr>
              <w:pBdr>
                <w:top w:val="nil"/>
                <w:left w:val="nil"/>
                <w:bottom w:val="nil"/>
                <w:right w:val="nil"/>
                <w:between w:val="nil"/>
              </w:pBdr>
              <w:shd w:val="clear" w:color="auto" w:fill="FFFFFF"/>
              <w:jc w:val="center"/>
              <w:rPr>
                <w:color w:val="000000"/>
                <w:sz w:val="22"/>
                <w:szCs w:val="22"/>
              </w:rPr>
            </w:pPr>
          </w:p>
        </w:tc>
        <w:tc>
          <w:tcPr>
            <w:tcW w:w="408" w:type="dxa"/>
            <w:tcBorders>
              <w:bottom w:val="single" w:sz="4" w:space="0" w:color="000000"/>
            </w:tcBorders>
            <w:shd w:val="clear" w:color="auto" w:fill="A6A6A6" w:themeFill="background1" w:themeFillShade="A6"/>
          </w:tcPr>
          <w:p w14:paraId="5B04DABC" w14:textId="77777777" w:rsidR="00FB5CFF" w:rsidRPr="00D158BE" w:rsidRDefault="00FB5CFF" w:rsidP="00953EA0">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6448580E"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4666F14B"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643ACC6"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1D4822AA"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3669B9C"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426CB74B" w14:textId="77777777" w:rsidR="00FB5CFF" w:rsidRPr="00D158BE" w:rsidRDefault="00FB5CFF" w:rsidP="00AA24D2">
            <w:pPr>
              <w:pBdr>
                <w:top w:val="nil"/>
                <w:left w:val="nil"/>
                <w:bottom w:val="nil"/>
                <w:right w:val="nil"/>
                <w:between w:val="nil"/>
              </w:pBdr>
              <w:jc w:val="center"/>
              <w:rPr>
                <w:color w:val="000000"/>
                <w:sz w:val="22"/>
                <w:szCs w:val="22"/>
              </w:rPr>
            </w:pPr>
          </w:p>
        </w:tc>
        <w:tc>
          <w:tcPr>
            <w:tcW w:w="411" w:type="dxa"/>
            <w:shd w:val="clear" w:color="auto" w:fill="auto"/>
          </w:tcPr>
          <w:p w14:paraId="5FC08964" w14:textId="77777777" w:rsidR="00FB5CFF" w:rsidRPr="00D158BE" w:rsidRDefault="00FB5CFF" w:rsidP="00AA24D2">
            <w:pPr>
              <w:pBdr>
                <w:top w:val="nil"/>
                <w:left w:val="nil"/>
                <w:bottom w:val="nil"/>
                <w:right w:val="nil"/>
                <w:between w:val="nil"/>
              </w:pBdr>
              <w:jc w:val="center"/>
              <w:rPr>
                <w:color w:val="000000"/>
                <w:sz w:val="22"/>
                <w:szCs w:val="22"/>
              </w:rPr>
            </w:pPr>
          </w:p>
        </w:tc>
      </w:tr>
      <w:tr w:rsidR="00FB5CFF" w:rsidRPr="00D158BE" w14:paraId="6B01519F" w14:textId="77777777" w:rsidTr="00722EB2">
        <w:trPr>
          <w:trHeight w:val="283"/>
          <w:jc w:val="center"/>
        </w:trPr>
        <w:tc>
          <w:tcPr>
            <w:tcW w:w="4248" w:type="dxa"/>
            <w:tcBorders>
              <w:left w:val="single" w:sz="4" w:space="0" w:color="000000"/>
            </w:tcBorders>
          </w:tcPr>
          <w:p w14:paraId="246382D5" w14:textId="77777777" w:rsidR="00FB5CFF" w:rsidRPr="00D158BE" w:rsidRDefault="00FB5CFF" w:rsidP="00AA24D2">
            <w:pPr>
              <w:pBdr>
                <w:top w:val="nil"/>
                <w:left w:val="nil"/>
                <w:bottom w:val="nil"/>
                <w:right w:val="nil"/>
                <w:between w:val="nil"/>
              </w:pBdr>
              <w:rPr>
                <w:sz w:val="22"/>
                <w:szCs w:val="22"/>
              </w:rPr>
            </w:pPr>
            <w:r>
              <w:t>e</w:t>
            </w:r>
            <w:r w:rsidRPr="00C4140E">
              <w:t>specificação</w:t>
            </w:r>
            <w:r>
              <w:t xml:space="preserve"> do framework</w:t>
            </w:r>
          </w:p>
        </w:tc>
        <w:tc>
          <w:tcPr>
            <w:tcW w:w="407" w:type="dxa"/>
            <w:tcBorders>
              <w:bottom w:val="single" w:sz="4" w:space="0" w:color="000000"/>
            </w:tcBorders>
            <w:shd w:val="clear" w:color="auto" w:fill="FFFFFF"/>
          </w:tcPr>
          <w:p w14:paraId="189EEE96"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2433B5BA" w14:textId="77777777" w:rsidR="00FB5CFF" w:rsidRPr="00D158BE" w:rsidRDefault="00FB5CFF" w:rsidP="00AA24D2">
            <w:pPr>
              <w:pBdr>
                <w:top w:val="nil"/>
                <w:left w:val="nil"/>
                <w:bottom w:val="nil"/>
                <w:right w:val="nil"/>
                <w:between w:val="nil"/>
              </w:pBdr>
              <w:shd w:val="clear" w:color="auto" w:fill="FFFFFF"/>
              <w:jc w:val="center"/>
              <w:rPr>
                <w:color w:val="000000"/>
                <w:sz w:val="22"/>
                <w:szCs w:val="22"/>
              </w:rPr>
            </w:pPr>
          </w:p>
        </w:tc>
        <w:tc>
          <w:tcPr>
            <w:tcW w:w="408" w:type="dxa"/>
            <w:tcBorders>
              <w:bottom w:val="single" w:sz="4" w:space="0" w:color="000000"/>
            </w:tcBorders>
            <w:shd w:val="clear" w:color="auto" w:fill="auto"/>
          </w:tcPr>
          <w:p w14:paraId="6ECF741D" w14:textId="77777777" w:rsidR="00FB5CFF" w:rsidRPr="00D158BE" w:rsidRDefault="00FB5CFF" w:rsidP="00953EA0">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27A66AAE"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36576FA6"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5363165C"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1B5DA635"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2BE1079"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008AEE44" w14:textId="77777777" w:rsidR="00FB5CFF" w:rsidRPr="00D158BE" w:rsidRDefault="00FB5CFF" w:rsidP="00AA24D2">
            <w:pPr>
              <w:pBdr>
                <w:top w:val="nil"/>
                <w:left w:val="nil"/>
                <w:bottom w:val="nil"/>
                <w:right w:val="nil"/>
                <w:between w:val="nil"/>
              </w:pBdr>
              <w:jc w:val="center"/>
              <w:rPr>
                <w:color w:val="000000"/>
                <w:sz w:val="22"/>
                <w:szCs w:val="22"/>
              </w:rPr>
            </w:pPr>
          </w:p>
        </w:tc>
        <w:tc>
          <w:tcPr>
            <w:tcW w:w="411" w:type="dxa"/>
            <w:shd w:val="clear" w:color="auto" w:fill="auto"/>
          </w:tcPr>
          <w:p w14:paraId="6CE3675D" w14:textId="77777777" w:rsidR="00FB5CFF" w:rsidRPr="00D158BE" w:rsidRDefault="00FB5CFF" w:rsidP="00AA24D2">
            <w:pPr>
              <w:pBdr>
                <w:top w:val="nil"/>
                <w:left w:val="nil"/>
                <w:bottom w:val="nil"/>
                <w:right w:val="nil"/>
                <w:between w:val="nil"/>
              </w:pBdr>
              <w:jc w:val="center"/>
              <w:rPr>
                <w:color w:val="000000"/>
                <w:sz w:val="22"/>
                <w:szCs w:val="22"/>
              </w:rPr>
            </w:pPr>
          </w:p>
        </w:tc>
      </w:tr>
      <w:tr w:rsidR="00FB5CFF" w:rsidRPr="00D158BE" w14:paraId="7E9214F2" w14:textId="77777777" w:rsidTr="00722EB2">
        <w:trPr>
          <w:trHeight w:val="283"/>
          <w:jc w:val="center"/>
        </w:trPr>
        <w:tc>
          <w:tcPr>
            <w:tcW w:w="4248" w:type="dxa"/>
            <w:tcBorders>
              <w:left w:val="single" w:sz="4" w:space="0" w:color="000000"/>
            </w:tcBorders>
          </w:tcPr>
          <w:p w14:paraId="2CA5294A" w14:textId="77777777" w:rsidR="00FB5CFF" w:rsidRPr="00D158BE" w:rsidRDefault="00FB5CFF" w:rsidP="00AA24D2">
            <w:pPr>
              <w:pBdr>
                <w:top w:val="nil"/>
                <w:left w:val="nil"/>
                <w:bottom w:val="nil"/>
                <w:right w:val="nil"/>
                <w:between w:val="nil"/>
              </w:pBdr>
              <w:rPr>
                <w:color w:val="000000"/>
                <w:sz w:val="22"/>
                <w:szCs w:val="22"/>
              </w:rPr>
            </w:pPr>
            <w:r w:rsidRPr="00D158BE">
              <w:rPr>
                <w:sz w:val="22"/>
                <w:szCs w:val="22"/>
              </w:rPr>
              <w:t>implementação</w:t>
            </w:r>
          </w:p>
        </w:tc>
        <w:tc>
          <w:tcPr>
            <w:tcW w:w="407" w:type="dxa"/>
            <w:tcBorders>
              <w:bottom w:val="single" w:sz="4" w:space="0" w:color="000000"/>
            </w:tcBorders>
            <w:shd w:val="clear" w:color="auto" w:fill="FFFFFF"/>
          </w:tcPr>
          <w:p w14:paraId="572DBE58"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10EC143B"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4BD0E23E"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278430F4"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1556BE9C"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3BDB2277"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60C6071F"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280C0C93"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714B34D9" w14:textId="77777777" w:rsidR="00FB5CFF" w:rsidRPr="00D158BE" w:rsidRDefault="00FB5CFF" w:rsidP="00953EA0">
            <w:pPr>
              <w:pBdr>
                <w:top w:val="nil"/>
                <w:left w:val="nil"/>
                <w:bottom w:val="nil"/>
                <w:right w:val="nil"/>
                <w:between w:val="nil"/>
              </w:pBdr>
              <w:jc w:val="center"/>
              <w:rPr>
                <w:color w:val="000000"/>
                <w:sz w:val="22"/>
                <w:szCs w:val="22"/>
              </w:rPr>
            </w:pPr>
          </w:p>
        </w:tc>
        <w:tc>
          <w:tcPr>
            <w:tcW w:w="411" w:type="dxa"/>
            <w:shd w:val="clear" w:color="auto" w:fill="A6A6A6" w:themeFill="background1" w:themeFillShade="A6"/>
          </w:tcPr>
          <w:p w14:paraId="6D3753AD" w14:textId="77777777" w:rsidR="00FB5CFF" w:rsidRPr="00D158BE" w:rsidRDefault="00FB5CFF" w:rsidP="00AA24D2">
            <w:pPr>
              <w:pBdr>
                <w:top w:val="nil"/>
                <w:left w:val="nil"/>
                <w:bottom w:val="nil"/>
                <w:right w:val="nil"/>
                <w:between w:val="nil"/>
              </w:pBdr>
              <w:jc w:val="center"/>
              <w:rPr>
                <w:color w:val="000000"/>
                <w:sz w:val="22"/>
                <w:szCs w:val="22"/>
              </w:rPr>
            </w:pPr>
          </w:p>
        </w:tc>
      </w:tr>
      <w:tr w:rsidR="00FB5CFF" w:rsidRPr="00D158BE" w14:paraId="5378E936" w14:textId="77777777" w:rsidTr="00722EB2">
        <w:trPr>
          <w:trHeight w:val="283"/>
          <w:jc w:val="center"/>
        </w:trPr>
        <w:tc>
          <w:tcPr>
            <w:tcW w:w="4248" w:type="dxa"/>
            <w:tcBorders>
              <w:left w:val="single" w:sz="4" w:space="0" w:color="000000"/>
              <w:bottom w:val="single" w:sz="4" w:space="0" w:color="000000"/>
            </w:tcBorders>
          </w:tcPr>
          <w:p w14:paraId="453A86EB" w14:textId="77777777" w:rsidR="00FB5CFF" w:rsidRPr="00D158BE" w:rsidRDefault="00FB5CFF" w:rsidP="00AA24D2">
            <w:pPr>
              <w:pBdr>
                <w:top w:val="nil"/>
                <w:left w:val="nil"/>
                <w:bottom w:val="nil"/>
                <w:right w:val="nil"/>
                <w:between w:val="nil"/>
              </w:pBdr>
              <w:rPr>
                <w:color w:val="000000"/>
                <w:sz w:val="22"/>
                <w:szCs w:val="22"/>
              </w:rPr>
            </w:pPr>
            <w:r w:rsidRPr="00D158BE">
              <w:rPr>
                <w:sz w:val="22"/>
                <w:szCs w:val="22"/>
              </w:rPr>
              <w:t>testes</w:t>
            </w:r>
          </w:p>
        </w:tc>
        <w:tc>
          <w:tcPr>
            <w:tcW w:w="407" w:type="dxa"/>
            <w:tcBorders>
              <w:bottom w:val="single" w:sz="4" w:space="0" w:color="000000"/>
            </w:tcBorders>
          </w:tcPr>
          <w:p w14:paraId="7156BAB6"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2745D40D"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3CE4BAFC"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2DE61B3B"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6FAF7D6C"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3A6B9404"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4C1A39FD"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252F8544"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2B1839D3" w14:textId="77777777" w:rsidR="00FB5CFF" w:rsidRPr="00D158BE" w:rsidRDefault="00FB5CFF" w:rsidP="00AA24D2">
            <w:pPr>
              <w:pBdr>
                <w:top w:val="nil"/>
                <w:left w:val="nil"/>
                <w:bottom w:val="nil"/>
                <w:right w:val="nil"/>
                <w:between w:val="nil"/>
              </w:pBdr>
              <w:jc w:val="center"/>
              <w:rPr>
                <w:color w:val="000000"/>
                <w:sz w:val="22"/>
                <w:szCs w:val="22"/>
              </w:rPr>
            </w:pPr>
          </w:p>
        </w:tc>
        <w:tc>
          <w:tcPr>
            <w:tcW w:w="411" w:type="dxa"/>
            <w:tcBorders>
              <w:bottom w:val="single" w:sz="4" w:space="0" w:color="000000"/>
            </w:tcBorders>
            <w:shd w:val="clear" w:color="auto" w:fill="A6A6A6" w:themeFill="background1" w:themeFillShade="A6"/>
          </w:tcPr>
          <w:p w14:paraId="5B6F2F5D" w14:textId="77777777" w:rsidR="00FB5CFF" w:rsidRPr="00D158BE" w:rsidRDefault="00FB5CFF" w:rsidP="00AA24D2">
            <w:pPr>
              <w:pBdr>
                <w:top w:val="nil"/>
                <w:left w:val="nil"/>
                <w:bottom w:val="nil"/>
                <w:right w:val="nil"/>
                <w:between w:val="nil"/>
              </w:pBdr>
              <w:jc w:val="center"/>
              <w:rPr>
                <w:color w:val="000000"/>
                <w:sz w:val="22"/>
                <w:szCs w:val="22"/>
              </w:rPr>
            </w:pPr>
          </w:p>
        </w:tc>
      </w:tr>
    </w:tbl>
    <w:p w14:paraId="6097A212" w14:textId="77777777" w:rsidR="00FB5CFF" w:rsidRPr="00D158BE" w:rsidRDefault="00FB5CFF" w:rsidP="009259E8">
      <w:pPr>
        <w:pStyle w:val="TF-FONTE"/>
        <w:ind w:firstLine="709"/>
      </w:pPr>
      <w:r w:rsidRPr="00D158BE">
        <w:t>Fonte: elaborado pelo autor</w:t>
      </w:r>
    </w:p>
    <w:p w14:paraId="34316422" w14:textId="77777777" w:rsidR="00FB5CFF" w:rsidRDefault="00FB5CFF" w:rsidP="00FC4A9F">
      <w:pPr>
        <w:pStyle w:val="Ttulo1"/>
      </w:pPr>
      <w:r>
        <w:lastRenderedPageBreak/>
        <w:t>REVISÃO BIBLIOGRÁFICA</w:t>
      </w:r>
    </w:p>
    <w:p w14:paraId="65DB2CCA" w14:textId="77777777" w:rsidR="00FB5CFF" w:rsidRPr="000927A5" w:rsidRDefault="00FB5CFF" w:rsidP="004F3F9C">
      <w:pPr>
        <w:pStyle w:val="TF-TEXTO"/>
      </w:pPr>
      <w:r w:rsidRPr="000927A5">
        <w:t xml:space="preserve">Este capítulo tem como objetivo explorar </w:t>
      </w:r>
      <w:r>
        <w:t xml:space="preserve">brevemente </w:t>
      </w:r>
      <w:r w:rsidRPr="000927A5">
        <w:t xml:space="preserve">os conceitos e fundamentos </w:t>
      </w:r>
      <w:commentRangeStart w:id="113"/>
      <w:r w:rsidRPr="000927A5">
        <w:t>mais importantes</w:t>
      </w:r>
      <w:commentRangeEnd w:id="113"/>
      <w:r>
        <w:rPr>
          <w:rStyle w:val="Refdecomentrio"/>
        </w:rPr>
        <w:commentReference w:id="113"/>
      </w:r>
      <w:r w:rsidRPr="000927A5">
        <w:t xml:space="preserve"> para a realização deste trabalho</w:t>
      </w:r>
      <w:r>
        <w:t xml:space="preserve">: </w:t>
      </w:r>
      <w:r w:rsidRPr="000927A5">
        <w:t>resiliência em sistemas computacionais</w:t>
      </w:r>
      <w:r>
        <w:t xml:space="preserve"> e </w:t>
      </w:r>
      <w:r w:rsidRPr="000927A5">
        <w:t xml:space="preserve">engenharia do caos. </w:t>
      </w:r>
    </w:p>
    <w:p w14:paraId="24522351" w14:textId="77777777" w:rsidR="00FB5CFF" w:rsidRDefault="00FB5CFF" w:rsidP="0069054B">
      <w:pPr>
        <w:pStyle w:val="TF-TEXTO"/>
      </w:pPr>
      <w:r w:rsidRPr="000927A5">
        <w:t xml:space="preserve">Segundo </w:t>
      </w:r>
      <w:r>
        <w:t>Severo Júnior</w:t>
      </w:r>
      <w:r w:rsidRPr="000927A5">
        <w:t xml:space="preserve"> (20</w:t>
      </w:r>
      <w:r>
        <w:t>2</w:t>
      </w:r>
      <w:r w:rsidRPr="000927A5">
        <w:t>1)</w:t>
      </w:r>
      <w:r>
        <w:t>,</w:t>
      </w:r>
      <w:r w:rsidRPr="000927A5">
        <w:t xml:space="preserve"> </w:t>
      </w:r>
      <w:del w:id="114" w:author="Marcel Hugo" w:date="2021-10-15T13:11:00Z">
        <w:r w:rsidRPr="000927A5" w:rsidDel="00CE17E4">
          <w:delText xml:space="preserve">a resiliência </w:delText>
        </w:r>
      </w:del>
      <w:r w:rsidRPr="000927A5">
        <w:t xml:space="preserve">embora </w:t>
      </w:r>
      <w:ins w:id="115" w:author="Marcel Hugo" w:date="2021-10-15T13:11:00Z">
        <w:r w:rsidRPr="000927A5">
          <w:t xml:space="preserve">a resiliência </w:t>
        </w:r>
      </w:ins>
      <w:r w:rsidRPr="000927A5">
        <w:t>esteja cada vez mais se tornando algo comum em uma variedade de campos,</w:t>
      </w:r>
      <w:del w:id="116" w:author="Marcel Hugo" w:date="2021-10-15T13:11:00Z">
        <w:r w:rsidRPr="000927A5" w:rsidDel="00CE17E4">
          <w:delText xml:space="preserve"> a</w:delText>
        </w:r>
      </w:del>
      <w:r w:rsidRPr="000927A5">
        <w:t xml:space="preserve"> sua definição e medição varia muito</w:t>
      </w:r>
      <w:r w:rsidRPr="0094560E">
        <w:t xml:space="preserve"> </w:t>
      </w:r>
      <w:r>
        <w:t>com o</w:t>
      </w:r>
      <w:r w:rsidRPr="0094560E">
        <w:t xml:space="preserve"> domínio do problema.</w:t>
      </w:r>
      <w:r>
        <w:t xml:space="preserve"> A resiliência foi definida por Wu (2013, p. 1) como “</w:t>
      </w:r>
      <w:r w:rsidRPr="0094560E">
        <w:t>a capacidade de se adaptar com sucesso em face do estresse e adversidade</w:t>
      </w:r>
      <w:r>
        <w:t>”. Deconti (2021) conta que a</w:t>
      </w:r>
      <w:r w:rsidRPr="004943AD">
        <w:t xml:space="preserve"> resiliência</w:t>
      </w:r>
      <w:r>
        <w:t xml:space="preserve"> </w:t>
      </w:r>
      <w:r w:rsidRPr="004943AD">
        <w:t xml:space="preserve">não se aplica somente às situações extremas. </w:t>
      </w:r>
      <w:r>
        <w:t>U</w:t>
      </w:r>
      <w:r w:rsidRPr="004943AD">
        <w:t xml:space="preserve">ma série de situações </w:t>
      </w:r>
      <w:r>
        <w:t xml:space="preserve">de rotina podem ter como sua resposta a resiliência. </w:t>
      </w:r>
    </w:p>
    <w:p w14:paraId="7E219D69" w14:textId="77777777" w:rsidR="00FB5CFF" w:rsidRDefault="00FB5CFF" w:rsidP="00892E1A">
      <w:pPr>
        <w:pStyle w:val="TF-TEXTO"/>
      </w:pPr>
      <w:r>
        <w:t xml:space="preserve">A resiliência implica na contenção das falhas para que elas não se tornem erros. Por isso é importante tratá-las e prevê-las para que não “se espalhem”. Em sistemas complexos é importante cuidar dos pontos de integração mitigando impactos de falhas, erros ou defeitos de um componente nos </w:t>
      </w:r>
      <w:r w:rsidRPr="000927A5">
        <w:t>demais (</w:t>
      </w:r>
      <w:r>
        <w:t>SEVERO</w:t>
      </w:r>
      <w:r w:rsidRPr="000927A5">
        <w:t xml:space="preserve"> JÚNIOR, 2021).</w:t>
      </w:r>
    </w:p>
    <w:p w14:paraId="6AA0ADD1" w14:textId="77777777" w:rsidR="00FB5CFF" w:rsidRDefault="00FB5CFF" w:rsidP="000D3DC7">
      <w:pPr>
        <w:pStyle w:val="TF-TEXTO"/>
      </w:pPr>
      <w:r>
        <w:t>Segundo Basiri (2017), sendo a utilização da arquitetura de sistemas distribuídos comumente implementada no desenvolvimento de aplicações que possuem alta complexidade atualmente, a engenharia do caos tem o papel de garantir a resiliência desses sistemas. A injeção de falhas, como experimentação da engenharia do caos, de forma empírica foca em identificar possíveis falhas ocultas no sistema.</w:t>
      </w:r>
    </w:p>
    <w:p w14:paraId="313921B0" w14:textId="77777777" w:rsidR="00FB5CFF" w:rsidRDefault="00FB5CFF" w:rsidP="000D3DC7">
      <w:pPr>
        <w:pStyle w:val="TF-TEXTO"/>
      </w:pPr>
      <w:r>
        <w:t xml:space="preserve">De acordo com </w:t>
      </w:r>
      <w:r w:rsidRPr="00C91275">
        <w:t>R</w:t>
      </w:r>
      <w:r>
        <w:t xml:space="preserve">osenthal </w:t>
      </w:r>
      <w:r w:rsidRPr="00CD548D">
        <w:rPr>
          <w:i/>
          <w:iCs/>
        </w:rPr>
        <w:t>et al</w:t>
      </w:r>
      <w:r w:rsidRPr="00C91275">
        <w:t xml:space="preserve">. </w:t>
      </w:r>
      <w:r>
        <w:t>(</w:t>
      </w:r>
      <w:r w:rsidRPr="00C91275">
        <w:t>2017</w:t>
      </w:r>
      <w:r>
        <w:t xml:space="preserve">), a </w:t>
      </w:r>
      <w:commentRangeStart w:id="117"/>
      <w:r>
        <w:t xml:space="preserve">engenharia do caos </w:t>
      </w:r>
      <w:commentRangeEnd w:id="117"/>
      <w:r>
        <w:rPr>
          <w:rStyle w:val="Refdecomentrio"/>
        </w:rPr>
        <w:commentReference w:id="117"/>
      </w:r>
      <w:r>
        <w:t>é utilizada para expor fraquezas desconhecidas em um sistema de produção. Quando se tem certeza de que um experimento do caos acarretará um problema significativo não faz sentido a utilização da engenharia do caos. Por isso primeiro deve</w:t>
      </w:r>
      <w:ins w:id="118" w:author="Marcel Hugo" w:date="2021-10-15T13:12:00Z">
        <w:r>
          <w:t>m</w:t>
        </w:r>
      </w:ins>
      <w:r>
        <w:t xml:space="preserve"> ser corrigidas as fraquezas conhecidas nos serviços. </w:t>
      </w:r>
      <w:del w:id="119" w:author="Marcel Hugo" w:date="2021-10-15T13:12:00Z">
        <w:r w:rsidDel="001F6FE9">
          <w:delText xml:space="preserve">Depois </w:delText>
        </w:r>
      </w:del>
      <w:ins w:id="120" w:author="Marcel Hugo" w:date="2021-10-15T13:12:00Z">
        <w:r>
          <w:t xml:space="preserve">Por </w:t>
        </w:r>
      </w:ins>
      <w:r>
        <w:t xml:space="preserve">isso é importante definir um “sistema estável”, uma medida que indica o comportamento normal do sistema para então dar início a construção de experimentos do caos </w:t>
      </w:r>
      <w:r w:rsidRPr="00C91275">
        <w:t>(PRINCIPLE OF CHAOS, 2018).</w:t>
      </w:r>
    </w:p>
    <w:p w14:paraId="77CE32F4" w14:textId="77777777" w:rsidR="00FB5CFF" w:rsidRDefault="00FB5CFF" w:rsidP="00F83A19">
      <w:pPr>
        <w:pStyle w:val="TF-refernciasbibliogrficasTTULO"/>
      </w:pPr>
      <w:bookmarkStart w:id="121" w:name="_Toc351015602"/>
      <w:bookmarkEnd w:id="71"/>
      <w:bookmarkEnd w:id="72"/>
      <w:bookmarkEnd w:id="73"/>
      <w:bookmarkEnd w:id="74"/>
      <w:bookmarkEnd w:id="75"/>
      <w:bookmarkEnd w:id="76"/>
      <w:bookmarkEnd w:id="77"/>
      <w:r>
        <w:t>Referências</w:t>
      </w:r>
      <w:bookmarkEnd w:id="121"/>
    </w:p>
    <w:p w14:paraId="3C85A890" w14:textId="77777777" w:rsidR="00FB5CFF" w:rsidRDefault="00FB5CFF" w:rsidP="001B5A3F">
      <w:pPr>
        <w:pStyle w:val="TF-refernciasITEM"/>
        <w:rPr>
          <w:lang w:val="en-US"/>
        </w:rPr>
      </w:pPr>
      <w:bookmarkStart w:id="122" w:name="_Toc54169336"/>
      <w:r>
        <w:t xml:space="preserve">BASIRI, Ali </w:t>
      </w:r>
      <w:r w:rsidRPr="00211B1E">
        <w:rPr>
          <w:i/>
          <w:iCs/>
        </w:rPr>
        <w:t>et al</w:t>
      </w:r>
      <w:r>
        <w:t xml:space="preserve">. </w:t>
      </w:r>
      <w:r>
        <w:rPr>
          <w:b/>
          <w:bCs/>
        </w:rPr>
        <w:t>Chaos Engineering.</w:t>
      </w:r>
      <w:r>
        <w:t xml:space="preserve"> 2017. Disponível em: &lt;https://www.infoq.com/articles/chaos-engineering&gt;. </w:t>
      </w:r>
      <w:r>
        <w:rPr>
          <w:lang w:val="en-US"/>
        </w:rPr>
        <w:t>Acesso em 27 ago. 2021.</w:t>
      </w:r>
    </w:p>
    <w:p w14:paraId="6EA061C5" w14:textId="77777777" w:rsidR="00FB5CFF" w:rsidRPr="008954D7" w:rsidRDefault="00FB5CFF" w:rsidP="001B5A3F">
      <w:pPr>
        <w:pStyle w:val="TF-refernciasITEM"/>
      </w:pPr>
      <w:r w:rsidRPr="00943A1D">
        <w:rPr>
          <w:lang w:val="en-US"/>
        </w:rPr>
        <w:t xml:space="preserve">COULOURIS, George; DOLLIMORE, Jean; KINDBERG, Tim. </w:t>
      </w:r>
      <w:r w:rsidRPr="00943A1D">
        <w:rPr>
          <w:b/>
          <w:bCs/>
          <w:lang w:val="en-US"/>
        </w:rPr>
        <w:t>Distributed Systems: Concepts and Design</w:t>
      </w:r>
      <w:r w:rsidRPr="00943A1D">
        <w:rPr>
          <w:lang w:val="en-US"/>
        </w:rPr>
        <w:t xml:space="preserve">. </w:t>
      </w:r>
      <w:r w:rsidRPr="008954D7">
        <w:t>3. ed. Boston: Addison Wesley, 2000. 800 p.</w:t>
      </w:r>
    </w:p>
    <w:p w14:paraId="19D3AB05" w14:textId="77777777" w:rsidR="00FB5CFF" w:rsidRDefault="00FB5CFF" w:rsidP="001B5A3F">
      <w:pPr>
        <w:pStyle w:val="TF-refernciasITEM"/>
      </w:pPr>
      <w:r w:rsidRPr="00EA1459">
        <w:t xml:space="preserve">DECONTI, Rosemeire. </w:t>
      </w:r>
      <w:r w:rsidRPr="00EA1459">
        <w:rPr>
          <w:b/>
          <w:bCs/>
        </w:rPr>
        <w:t>Criando sistemas resilientes</w:t>
      </w:r>
      <w:r w:rsidRPr="00EA1459">
        <w:t xml:space="preserve">. </w:t>
      </w:r>
      <w:r w:rsidRPr="005D388A">
        <w:t xml:space="preserve">2021. </w:t>
      </w:r>
      <w:r>
        <w:t xml:space="preserve">Disponível em: </w:t>
      </w:r>
      <w:r>
        <w:br/>
        <w:t>&lt;</w:t>
      </w:r>
      <w:r w:rsidRPr="00EA1459">
        <w:t>https://digitalinnovation.one/artigos/criando-sistemas-resilientes</w:t>
      </w:r>
      <w:r w:rsidRPr="00A567C1">
        <w:t xml:space="preserve">/ </w:t>
      </w:r>
      <w:r>
        <w:t xml:space="preserve">&gt;. </w:t>
      </w:r>
      <w:r w:rsidRPr="00943A1D">
        <w:t>Acesso em: 05 set. 2021.</w:t>
      </w:r>
    </w:p>
    <w:p w14:paraId="68549A62" w14:textId="77777777" w:rsidR="00FB5CFF" w:rsidRDefault="00FB5CFF" w:rsidP="001B5A3F">
      <w:pPr>
        <w:pStyle w:val="TF-refernciasITEM"/>
      </w:pPr>
      <w:r w:rsidRPr="005D388A">
        <w:lastRenderedPageBreak/>
        <w:t xml:space="preserve">ESPINDOLA, Rodrigo </w:t>
      </w:r>
      <w:r w:rsidRPr="00477DE5">
        <w:rPr>
          <w:i/>
          <w:iCs/>
        </w:rPr>
        <w:t>et al</w:t>
      </w:r>
      <w:r w:rsidRPr="005D388A">
        <w:t xml:space="preserve">. </w:t>
      </w:r>
      <w:r w:rsidRPr="005D388A">
        <w:rPr>
          <w:b/>
          <w:bCs/>
        </w:rPr>
        <w:t>Uma Abordagem Baseada em Gestão do Conhecimento para Gerência de Requisitos em Desenvolvimento Distribuído de Software</w:t>
      </w:r>
      <w:r w:rsidRPr="005D388A">
        <w:t xml:space="preserve">: rafael prikladnick. 2005. 13 f. Monografia (Especialização) - Curso de Ciência da Computação, Pontifícia Universidade Católica do Rio Grande do Sul, Porto Alegre. </w:t>
      </w:r>
    </w:p>
    <w:p w14:paraId="10B38AF4" w14:textId="77777777" w:rsidR="00FB5CFF" w:rsidRPr="000F2111" w:rsidRDefault="00FB5CFF" w:rsidP="001B5A3F">
      <w:pPr>
        <w:pStyle w:val="TF-refernciasITEM"/>
      </w:pPr>
      <w:r w:rsidRPr="00A567C1">
        <w:t xml:space="preserve">GOMES, Vanessa M. </w:t>
      </w:r>
      <w:r w:rsidRPr="00A567C1">
        <w:rPr>
          <w:b/>
          <w:bCs/>
        </w:rPr>
        <w:t xml:space="preserve">Um </w:t>
      </w:r>
      <w:r>
        <w:rPr>
          <w:b/>
          <w:bCs/>
        </w:rPr>
        <w:t>E</w:t>
      </w:r>
      <w:r w:rsidRPr="00A567C1">
        <w:rPr>
          <w:b/>
          <w:bCs/>
        </w:rPr>
        <w:t xml:space="preserve">studo </w:t>
      </w:r>
      <w:r>
        <w:rPr>
          <w:b/>
          <w:bCs/>
        </w:rPr>
        <w:t>E</w:t>
      </w:r>
      <w:r w:rsidRPr="00A567C1">
        <w:rPr>
          <w:b/>
          <w:bCs/>
        </w:rPr>
        <w:t xml:space="preserve">mpírico </w:t>
      </w:r>
      <w:r>
        <w:rPr>
          <w:b/>
          <w:bCs/>
        </w:rPr>
        <w:t>S</w:t>
      </w:r>
      <w:r w:rsidRPr="00A567C1">
        <w:rPr>
          <w:b/>
          <w:bCs/>
        </w:rPr>
        <w:t xml:space="preserve">obre o </w:t>
      </w:r>
      <w:r>
        <w:rPr>
          <w:b/>
          <w:bCs/>
        </w:rPr>
        <w:t>I</w:t>
      </w:r>
      <w:r w:rsidRPr="00A567C1">
        <w:rPr>
          <w:b/>
          <w:bCs/>
        </w:rPr>
        <w:t xml:space="preserve">mpacto da </w:t>
      </w:r>
      <w:r>
        <w:rPr>
          <w:b/>
          <w:bCs/>
        </w:rPr>
        <w:t>C</w:t>
      </w:r>
      <w:r w:rsidRPr="00A567C1">
        <w:rPr>
          <w:b/>
          <w:bCs/>
        </w:rPr>
        <w:t xml:space="preserve">onfiança no </w:t>
      </w:r>
      <w:r>
        <w:rPr>
          <w:b/>
          <w:bCs/>
        </w:rPr>
        <w:t>D</w:t>
      </w:r>
      <w:r w:rsidRPr="00A567C1">
        <w:rPr>
          <w:b/>
          <w:bCs/>
        </w:rPr>
        <w:t xml:space="preserve">esempenho de </w:t>
      </w:r>
      <w:r>
        <w:rPr>
          <w:b/>
          <w:bCs/>
        </w:rPr>
        <w:t>P</w:t>
      </w:r>
      <w:r w:rsidRPr="00A567C1">
        <w:rPr>
          <w:b/>
          <w:bCs/>
        </w:rPr>
        <w:t xml:space="preserve">rojetos </w:t>
      </w:r>
      <w:r>
        <w:rPr>
          <w:b/>
          <w:bCs/>
        </w:rPr>
        <w:t>D</w:t>
      </w:r>
      <w:r w:rsidRPr="00A567C1">
        <w:rPr>
          <w:b/>
          <w:bCs/>
        </w:rPr>
        <w:t xml:space="preserve">istribuídos de </w:t>
      </w:r>
      <w:r>
        <w:rPr>
          <w:b/>
          <w:bCs/>
        </w:rPr>
        <w:t>D</w:t>
      </w:r>
      <w:r w:rsidRPr="00A567C1">
        <w:rPr>
          <w:b/>
          <w:bCs/>
        </w:rPr>
        <w:t xml:space="preserve">esenvolvimento de </w:t>
      </w:r>
      <w:r>
        <w:rPr>
          <w:b/>
          <w:bCs/>
        </w:rPr>
        <w:t>S</w:t>
      </w:r>
      <w:r w:rsidRPr="00A567C1">
        <w:rPr>
          <w:b/>
          <w:bCs/>
        </w:rPr>
        <w:t>oftware</w:t>
      </w:r>
      <w:r w:rsidRPr="00A567C1">
        <w:t xml:space="preserve">. 2013. 110 f. Dissertação (Mestrado) - Curso de Ciência da Computação, Pontifícia Universidade Católica do Rio Grande do Su, Porto Alegre. </w:t>
      </w:r>
    </w:p>
    <w:p w14:paraId="52E674F4" w14:textId="77777777" w:rsidR="00FB5CFF" w:rsidRDefault="00FB5CFF" w:rsidP="001B5A3F">
      <w:pPr>
        <w:pStyle w:val="TF-refernciasITEM"/>
      </w:pPr>
      <w:r w:rsidRPr="005D388A">
        <w:rPr>
          <w:lang w:val="en-US"/>
        </w:rPr>
        <w:t xml:space="preserve">JERNBERG, Hugo. </w:t>
      </w:r>
      <w:r w:rsidRPr="005D388A">
        <w:rPr>
          <w:b/>
          <w:bCs/>
          <w:lang w:val="en-US"/>
        </w:rPr>
        <w:t>Building a Framework for Chaos Engineering</w:t>
      </w:r>
      <w:del w:id="123" w:author="Marcel Hugo" w:date="2021-10-15T19:10:00Z">
        <w:r w:rsidRPr="005D388A" w:rsidDel="00642CE9">
          <w:rPr>
            <w:b/>
            <w:bCs/>
            <w:lang w:val="en-US"/>
          </w:rPr>
          <w:delText>Building a Framework for Chaos Engineering</w:delText>
        </w:r>
      </w:del>
      <w:r w:rsidRPr="005D388A">
        <w:rPr>
          <w:lang w:val="en-US"/>
        </w:rPr>
        <w:t xml:space="preserve">. </w:t>
      </w:r>
      <w:r w:rsidRPr="005D388A">
        <w:t>2020. 108 f. Dissertação (Doutorado) - Curso de Ciência da Computação, Departamento de Ciência da Computação, Universidade de Lund, Lund</w:t>
      </w:r>
      <w:r>
        <w:t>.</w:t>
      </w:r>
    </w:p>
    <w:p w14:paraId="6E2184F6" w14:textId="77777777" w:rsidR="00FB5CFF" w:rsidRPr="00943A1D" w:rsidRDefault="00FB5CFF" w:rsidP="001B5A3F">
      <w:pPr>
        <w:pStyle w:val="TF-refernciasITEM"/>
      </w:pPr>
      <w:r w:rsidRPr="005D388A">
        <w:rPr>
          <w:lang w:val="en-US"/>
        </w:rPr>
        <w:t xml:space="preserve">KESIM, Dominik. </w:t>
      </w:r>
      <w:r w:rsidRPr="005D388A">
        <w:rPr>
          <w:b/>
          <w:bCs/>
          <w:lang w:val="en-US"/>
        </w:rPr>
        <w:t>Assessing Resilience of Software Systems by Application of Chaos Engineering – A Case Study</w:t>
      </w:r>
      <w:r w:rsidRPr="005D388A">
        <w:rPr>
          <w:lang w:val="en-US"/>
        </w:rPr>
        <w:t xml:space="preserve">. </w:t>
      </w:r>
      <w:r w:rsidRPr="005D388A">
        <w:t xml:space="preserve">2019. </w:t>
      </w:r>
      <w:r>
        <w:t xml:space="preserve">187 </w:t>
      </w:r>
      <w:r w:rsidRPr="005D388A">
        <w:t>f</w:t>
      </w:r>
      <w:r>
        <w:t>.</w:t>
      </w:r>
      <w:r w:rsidRPr="005D388A">
        <w:t xml:space="preserve"> TCC (Graduação) - Curso de Engenharia de Software, Universidade de Estugarda, Estugarda</w:t>
      </w:r>
      <w:r>
        <w:t>.</w:t>
      </w:r>
      <w:r w:rsidRPr="005D388A">
        <w:t xml:space="preserve"> </w:t>
      </w:r>
    </w:p>
    <w:p w14:paraId="16F6C6C8" w14:textId="77777777" w:rsidR="00FB5CFF" w:rsidRPr="000F2111" w:rsidRDefault="00FB5CFF" w:rsidP="001B5A3F">
      <w:pPr>
        <w:pStyle w:val="TF-refernciasITEM"/>
        <w:rPr>
          <w:lang w:val="en-US"/>
        </w:rPr>
      </w:pPr>
      <w:r w:rsidRPr="001F0E91">
        <w:t>M</w:t>
      </w:r>
      <w:r>
        <w:t xml:space="preserve">ATOS, </w:t>
      </w:r>
      <w:r w:rsidRPr="001F0E91">
        <w:t>David</w:t>
      </w:r>
      <w:r>
        <w:t xml:space="preserve">. </w:t>
      </w:r>
      <w:r w:rsidRPr="00A55AEE">
        <w:rPr>
          <w:b/>
          <w:bCs/>
        </w:rPr>
        <w:t>Kubernetes: Pods, Nodes, Containers e Clusters</w:t>
      </w:r>
      <w:r w:rsidRPr="001C4BBE">
        <w:rPr>
          <w:b/>
          <w:bCs/>
        </w:rPr>
        <w:t>.</w:t>
      </w:r>
      <w:r>
        <w:t xml:space="preserve"> 2018. </w:t>
      </w:r>
      <w:r>
        <w:br/>
        <w:t>Disponível em: &lt;</w:t>
      </w:r>
      <w:r w:rsidRPr="00E73827">
        <w:t>https://www.cienciaedados.com/kubernetes-pods-nodes-containers-e-clusters</w:t>
      </w:r>
      <w:r>
        <w:t xml:space="preserve">&gt;. </w:t>
      </w:r>
      <w:r w:rsidRPr="000F2111">
        <w:rPr>
          <w:lang w:val="en-US"/>
        </w:rPr>
        <w:t>Acesso em: 08 set. 2021.</w:t>
      </w:r>
    </w:p>
    <w:p w14:paraId="1434B269" w14:textId="77777777" w:rsidR="00FB5CFF" w:rsidRDefault="00FB5CFF" w:rsidP="001B5A3F">
      <w:pPr>
        <w:pStyle w:val="TF-refernciasITEM"/>
      </w:pPr>
      <w:r w:rsidRPr="0026600C">
        <w:rPr>
          <w:lang w:val="en-US"/>
        </w:rPr>
        <w:t xml:space="preserve">MONGE, Ignacio; MATÓK, Enikő. </w:t>
      </w:r>
      <w:r w:rsidRPr="00564160">
        <w:rPr>
          <w:b/>
          <w:bCs/>
          <w:lang w:val="en-US"/>
        </w:rPr>
        <w:t>Developing for Resilience</w:t>
      </w:r>
      <w:r w:rsidRPr="0026600C">
        <w:rPr>
          <w:lang w:val="en-US"/>
        </w:rPr>
        <w:t xml:space="preserve">: </w:t>
      </w:r>
      <w:r w:rsidRPr="00564160">
        <w:rPr>
          <w:lang w:val="en-US"/>
        </w:rPr>
        <w:t>Introducing a Chaos Engineering tool</w:t>
      </w:r>
      <w:r w:rsidRPr="0026600C">
        <w:rPr>
          <w:lang w:val="en-US"/>
        </w:rPr>
        <w:t xml:space="preserve">. </w:t>
      </w:r>
      <w:r w:rsidRPr="0026600C">
        <w:t>2020. 93 f. Dissertação (Mestrado) - Curso de Faculdade de Tecnologia e Sociedade, Departamento de Ciência da Computação e Tecnologia de Mídia, Universidade de Malmö, Malmö</w:t>
      </w:r>
      <w:r>
        <w:t>.</w:t>
      </w:r>
    </w:p>
    <w:p w14:paraId="44AD321F" w14:textId="77777777" w:rsidR="00FB5CFF" w:rsidRPr="00943A1D" w:rsidRDefault="00FB5CFF" w:rsidP="001B5A3F">
      <w:pPr>
        <w:pStyle w:val="TF-refernciasITEM"/>
      </w:pPr>
      <w:r w:rsidRPr="00E54074">
        <w:t xml:space="preserve">OLIVEIRA, Rômulo. </w:t>
      </w:r>
      <w:r w:rsidRPr="006C2D15">
        <w:rPr>
          <w:b/>
          <w:bCs/>
        </w:rPr>
        <w:t>Programação em Sistemas Distríbuidos</w:t>
      </w:r>
      <w:r w:rsidRPr="00E54074">
        <w:t>. Florianópolis: Escola de Informática da Sbc-Su, 2002. 49 p. Disponível em: http://www.romulosilvadeoliveira.eng.br/artigos/Romulo-Joni-Montez-Eri2002.pdf. Acesso em: 06 out. 2021.</w:t>
      </w:r>
    </w:p>
    <w:p w14:paraId="4368B025" w14:textId="77777777" w:rsidR="00FB5CFF" w:rsidRPr="008954D7" w:rsidRDefault="00FB5CFF" w:rsidP="002A7793">
      <w:pPr>
        <w:pStyle w:val="TF-refernciasITEM"/>
        <w:rPr>
          <w:lang w:val="en-US"/>
        </w:rPr>
      </w:pPr>
      <w:r w:rsidRPr="003C42DC">
        <w:t xml:space="preserve">PRINCIPLE OF CHAOS. </w:t>
      </w:r>
      <w:r w:rsidRPr="00434644">
        <w:rPr>
          <w:b/>
          <w:bCs/>
        </w:rPr>
        <w:t>Princípios de Chaos Engineering</w:t>
      </w:r>
      <w:r>
        <w:t xml:space="preserve">. </w:t>
      </w:r>
      <w:r w:rsidRPr="00303DB0">
        <w:t>Disponível em:</w:t>
      </w:r>
      <w:r>
        <w:t xml:space="preserve"> &lt;</w:t>
      </w:r>
      <w:r w:rsidRPr="00303DB0">
        <w:t>http://principlesofchaos.org/?lang=PTBRcontent</w:t>
      </w:r>
      <w:r>
        <w:t xml:space="preserve">&gt;. </w:t>
      </w:r>
      <w:r w:rsidRPr="008954D7">
        <w:rPr>
          <w:lang w:val="en-US"/>
        </w:rPr>
        <w:t>Acesso em: 16 set. 2019.</w:t>
      </w:r>
    </w:p>
    <w:p w14:paraId="223A4FF6" w14:textId="77777777" w:rsidR="00FB5CFF" w:rsidRPr="000F2111" w:rsidRDefault="00FB5CFF" w:rsidP="002A7793">
      <w:pPr>
        <w:pStyle w:val="TF-refernciasITEM"/>
      </w:pPr>
      <w:r w:rsidRPr="003C42DC">
        <w:rPr>
          <w:lang w:val="en-US"/>
        </w:rPr>
        <w:t xml:space="preserve">ROSENTHAL, Casey </w:t>
      </w:r>
      <w:r w:rsidRPr="00477DE5">
        <w:rPr>
          <w:i/>
          <w:iCs/>
          <w:lang w:val="en-US"/>
        </w:rPr>
        <w:t>et al</w:t>
      </w:r>
      <w:r w:rsidRPr="003C42DC">
        <w:rPr>
          <w:lang w:val="en-US"/>
        </w:rPr>
        <w:t xml:space="preserve">. </w:t>
      </w:r>
      <w:r w:rsidRPr="004D1F3A">
        <w:rPr>
          <w:b/>
          <w:lang w:val="en-US"/>
        </w:rPr>
        <w:t>Chaos Engineering:</w:t>
      </w:r>
      <w:r w:rsidRPr="004D1F3A">
        <w:rPr>
          <w:lang w:val="en-US"/>
        </w:rPr>
        <w:t xml:space="preserve"> Building Confidence in System Behavior through Experiments. </w:t>
      </w:r>
      <w:r w:rsidRPr="000F2111">
        <w:t>O’Reilly, 2017.</w:t>
      </w:r>
    </w:p>
    <w:p w14:paraId="321A6603" w14:textId="77777777" w:rsidR="00FB5CFF" w:rsidRPr="000F2111" w:rsidRDefault="00FB5CFF" w:rsidP="002A7793">
      <w:pPr>
        <w:pStyle w:val="TF-refernciasITEM"/>
      </w:pPr>
      <w:r w:rsidRPr="002A7793">
        <w:t xml:space="preserve">ROSSI, Rodrigo. </w:t>
      </w:r>
      <w:r w:rsidRPr="002A7793">
        <w:rPr>
          <w:b/>
          <w:bCs/>
        </w:rPr>
        <w:t xml:space="preserve">Entrando no Mundo de Microsserviços: </w:t>
      </w:r>
      <w:r w:rsidRPr="002A7793">
        <w:t xml:space="preserve">Parte 1. </w:t>
      </w:r>
      <w:r>
        <w:t xml:space="preserve">2021. </w:t>
      </w:r>
      <w:r>
        <w:br/>
        <w:t>Disponível em: &lt;</w:t>
      </w:r>
      <w:r w:rsidRPr="002A7793">
        <w:t xml:space="preserve"> https://www.linkapi.solutions/blog/entrando-no-mundo-de-microsservicos-parte-1</w:t>
      </w:r>
      <w:r>
        <w:t xml:space="preserve">/&gt;. </w:t>
      </w:r>
      <w:r w:rsidRPr="000F2111">
        <w:t>Acesso em 04 set. 2021.</w:t>
      </w:r>
    </w:p>
    <w:p w14:paraId="39C84C2B" w14:textId="77777777" w:rsidR="00FB5CFF" w:rsidRPr="008954D7" w:rsidRDefault="00FB5CFF" w:rsidP="00A77AFC">
      <w:pPr>
        <w:pStyle w:val="TF-refernciasITEM"/>
        <w:rPr>
          <w:lang w:val="en-US"/>
        </w:rPr>
      </w:pPr>
      <w:r w:rsidRPr="000F2111">
        <w:t>SEVERO JÚNIOR, Elemar R</w:t>
      </w:r>
      <w:r w:rsidRPr="002A7793">
        <w:t xml:space="preserve">. </w:t>
      </w:r>
      <w:r w:rsidRPr="002A7793">
        <w:rPr>
          <w:b/>
          <w:bCs/>
        </w:rPr>
        <w:t>Fundamentos para arquiteturas de sistemas resilientes</w:t>
      </w:r>
      <w:r w:rsidRPr="002A7793">
        <w:t xml:space="preserve">. </w:t>
      </w:r>
      <w:r>
        <w:t>2021. Disponível em: &lt;</w:t>
      </w:r>
      <w:r w:rsidRPr="002A7793">
        <w:t xml:space="preserve"> https://arquiteturadesoftware.online/fundamentos-para-arquiteturas-de-sistemas-resilientes-capitulo-13-v-1-01/#Taticas_para_previnir_falhas</w:t>
      </w:r>
      <w:r>
        <w:t xml:space="preserve">/&gt;. </w:t>
      </w:r>
      <w:r w:rsidRPr="008954D7">
        <w:rPr>
          <w:lang w:val="en-US"/>
        </w:rPr>
        <w:t>Acesso em 04 set. 2021.</w:t>
      </w:r>
    </w:p>
    <w:p w14:paraId="541EE79C" w14:textId="77777777" w:rsidR="00FB5CFF" w:rsidRDefault="00FB5CFF" w:rsidP="00F4239B">
      <w:pPr>
        <w:pStyle w:val="TF-refernciasITEM"/>
      </w:pPr>
      <w:r w:rsidRPr="00ED6D0E">
        <w:rPr>
          <w:lang w:val="en-US"/>
        </w:rPr>
        <w:t>WU, Gang</w:t>
      </w:r>
      <w:r w:rsidRPr="008954D7">
        <w:rPr>
          <w:lang w:val="en-US"/>
        </w:rPr>
        <w:t xml:space="preserve"> </w:t>
      </w:r>
      <w:r w:rsidRPr="00477DE5">
        <w:rPr>
          <w:i/>
          <w:iCs/>
          <w:lang w:val="en-US"/>
        </w:rPr>
        <w:t>et al</w:t>
      </w:r>
      <w:r w:rsidRPr="00ED6D0E">
        <w:rPr>
          <w:lang w:val="en-US"/>
        </w:rPr>
        <w:t xml:space="preserve">. Understanding stress resilience: understanding resilience. </w:t>
      </w:r>
      <w:r w:rsidRPr="00ED6D0E">
        <w:rPr>
          <w:b/>
          <w:bCs/>
        </w:rPr>
        <w:t>Behavioral Neuroscience</w:t>
      </w:r>
      <w:r w:rsidRPr="00ED6D0E">
        <w:t>. Boulder, p. 1-1. 15 fev. 2013. Disponível em: https://www.frontiersin.org/articles/10.3389/fnbeh.2013.00010/full. Acesso em: 05 out. 2021.</w:t>
      </w:r>
      <w:bookmarkEnd w:id="122"/>
    </w:p>
    <w:p w14:paraId="40A82B48" w14:textId="77777777" w:rsidR="00FB5CFF" w:rsidRDefault="00FB5CFF">
      <w:pPr>
        <w:rPr>
          <w:szCs w:val="20"/>
        </w:rPr>
      </w:pPr>
      <w:r>
        <w:br w:type="page"/>
      </w:r>
    </w:p>
    <w:p w14:paraId="0E913A4F" w14:textId="77777777" w:rsidR="00FB5CFF" w:rsidRPr="00320BFA" w:rsidRDefault="00FB5CFF" w:rsidP="000F2111">
      <w:pPr>
        <w:pStyle w:val="TF-xAvalTTULO"/>
      </w:pPr>
      <w:commentRangeStart w:id="124"/>
      <w:r w:rsidRPr="00320BFA">
        <w:lastRenderedPageBreak/>
        <w:t>FORMULÁRIO  DE  avaliação</w:t>
      </w:r>
      <w:r>
        <w:t xml:space="preserve"> </w:t>
      </w:r>
      <w:r w:rsidRPr="00320BFA">
        <w:t xml:space="preserve">– PROFESSOR </w:t>
      </w:r>
      <w:r>
        <w:t>AVALIADOR</w:t>
      </w:r>
      <w:commentRangeEnd w:id="124"/>
      <w:r>
        <w:rPr>
          <w:rStyle w:val="Refdecomentrio"/>
          <w:caps w:val="0"/>
          <w:noProof w:val="0"/>
        </w:rPr>
        <w:commentReference w:id="124"/>
      </w:r>
    </w:p>
    <w:p w14:paraId="7476914F" w14:textId="77777777" w:rsidR="00FB5CFF" w:rsidRPr="000F2111" w:rsidRDefault="00FB5CFF" w:rsidP="000F2111">
      <w:pPr>
        <w:pStyle w:val="TF-xAvalLINHA"/>
        <w:rPr>
          <w:b/>
          <w:bCs/>
        </w:rPr>
      </w:pPr>
      <w:r w:rsidRPr="00320BFA">
        <w:t>Avaliador(a):</w:t>
      </w:r>
      <w:r w:rsidRPr="00320BFA">
        <w:tab/>
      </w:r>
      <w:r w:rsidRPr="000F2111">
        <w:rPr>
          <w:b/>
          <w:bCs/>
        </w:rPr>
        <w:t>Marcel Hugo</w:t>
      </w:r>
    </w:p>
    <w:p w14:paraId="03B16EC7" w14:textId="77777777" w:rsidR="00FB5CFF" w:rsidRPr="00340EA0" w:rsidRDefault="00FB5CFF" w:rsidP="000F2111">
      <w:pPr>
        <w:pStyle w:val="TF-xAvalLINHA"/>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507"/>
        <w:gridCol w:w="395"/>
        <w:gridCol w:w="494"/>
        <w:gridCol w:w="440"/>
      </w:tblGrid>
      <w:tr w:rsidR="00FB5CFF" w:rsidRPr="00320BFA" w14:paraId="398DD9C3" w14:textId="77777777" w:rsidTr="00E333EF">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48F36B22" w14:textId="77777777" w:rsidR="00FB5CFF" w:rsidRPr="00320BFA" w:rsidRDefault="00FB5CFF" w:rsidP="00E333EF">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3D61E2F3" w14:textId="77777777" w:rsidR="00FB5CFF" w:rsidRPr="00320BFA" w:rsidRDefault="00FB5CFF" w:rsidP="00E333EF">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6F4C57D2" w14:textId="77777777" w:rsidR="00FB5CFF" w:rsidRPr="00320BFA" w:rsidRDefault="00FB5CFF" w:rsidP="00E333EF">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5ED2016F" w14:textId="77777777" w:rsidR="00FB5CFF" w:rsidRPr="00320BFA" w:rsidRDefault="00FB5CFF" w:rsidP="00E333EF">
            <w:pPr>
              <w:pStyle w:val="TF-xAvalITEMTABELA"/>
            </w:pPr>
            <w:r w:rsidRPr="00320BFA">
              <w:t>não atende</w:t>
            </w:r>
          </w:p>
        </w:tc>
      </w:tr>
      <w:tr w:rsidR="00FB5CFF" w:rsidRPr="00320BFA" w14:paraId="00145B3D" w14:textId="77777777" w:rsidTr="00E333EF">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11E7F0E6" w14:textId="77777777" w:rsidR="00FB5CFF" w:rsidRPr="0000224C" w:rsidRDefault="00FB5CFF" w:rsidP="00E333EF">
            <w:pPr>
              <w:pStyle w:val="TF-xAvalITEMTABELA"/>
            </w:pPr>
            <w:r w:rsidRPr="00096CD4">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0A115FFB" w14:textId="77777777" w:rsidR="00FB5CFF" w:rsidRPr="00320BFA" w:rsidRDefault="00FB5CFF" w:rsidP="00FB5CFF">
            <w:pPr>
              <w:pStyle w:val="TF-xAvalITEM"/>
              <w:numPr>
                <w:ilvl w:val="0"/>
                <w:numId w:val="11"/>
              </w:numPr>
            </w:pPr>
            <w:r w:rsidRPr="00320BFA">
              <w:t>INTRODUÇÃO</w:t>
            </w:r>
          </w:p>
          <w:p w14:paraId="579BCB0B" w14:textId="77777777" w:rsidR="00FB5CFF" w:rsidRPr="00320BFA" w:rsidRDefault="00FB5CFF" w:rsidP="00E333EF">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0EC93AF1" w14:textId="77777777" w:rsidR="00FB5CFF" w:rsidRPr="00320BFA" w:rsidRDefault="00FB5CFF" w:rsidP="00E333EF">
            <w:pPr>
              <w:ind w:left="709" w:hanging="709"/>
              <w:jc w:val="both"/>
              <w:rPr>
                <w:sz w:val="18"/>
              </w:rPr>
            </w:pPr>
            <w:ins w:id="125" w:author="Marcel Hugo" w:date="2021-10-15T18:58:00Z">
              <w:r>
                <w:rPr>
                  <w:sz w:val="18"/>
                </w:rPr>
                <w:t>X</w:t>
              </w:r>
            </w:ins>
          </w:p>
        </w:tc>
        <w:tc>
          <w:tcPr>
            <w:tcW w:w="299" w:type="pct"/>
            <w:tcBorders>
              <w:top w:val="single" w:sz="12" w:space="0" w:color="auto"/>
              <w:left w:val="single" w:sz="4" w:space="0" w:color="auto"/>
              <w:bottom w:val="single" w:sz="4" w:space="0" w:color="auto"/>
              <w:right w:val="single" w:sz="4" w:space="0" w:color="auto"/>
            </w:tcBorders>
          </w:tcPr>
          <w:p w14:paraId="58E6F023" w14:textId="77777777" w:rsidR="00FB5CFF" w:rsidRPr="00320BFA" w:rsidRDefault="00FB5CFF" w:rsidP="00E333EF">
            <w:pPr>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2E975E96" w14:textId="77777777" w:rsidR="00FB5CFF" w:rsidRPr="00320BFA" w:rsidRDefault="00FB5CFF" w:rsidP="00E333EF">
            <w:pPr>
              <w:ind w:left="709" w:hanging="709"/>
              <w:jc w:val="both"/>
              <w:rPr>
                <w:sz w:val="18"/>
              </w:rPr>
            </w:pPr>
          </w:p>
        </w:tc>
      </w:tr>
      <w:tr w:rsidR="00FB5CFF" w:rsidRPr="00320BFA" w14:paraId="6CFE8F59" w14:textId="77777777" w:rsidTr="00E333EF">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7FCF639" w14:textId="77777777" w:rsidR="00FB5CFF" w:rsidRPr="00320BFA" w:rsidRDefault="00FB5CFF" w:rsidP="00E333E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E7EB1FD" w14:textId="77777777" w:rsidR="00FB5CFF" w:rsidRPr="00320BFA" w:rsidRDefault="00FB5CFF" w:rsidP="00E333EF">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4D7F10C0" w14:textId="77777777" w:rsidR="00FB5CFF" w:rsidRPr="00320BFA" w:rsidRDefault="00FB5CFF" w:rsidP="00E333EF">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EB2676D" w14:textId="77777777" w:rsidR="00FB5CFF" w:rsidRPr="00320BFA" w:rsidRDefault="00FB5CFF" w:rsidP="00E333EF">
            <w:pPr>
              <w:ind w:left="709" w:hanging="709"/>
              <w:jc w:val="both"/>
              <w:rPr>
                <w:sz w:val="18"/>
              </w:rPr>
            </w:pPr>
            <w:ins w:id="126" w:author="Marcel Hugo" w:date="2021-10-15T18:58: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3D3673A0" w14:textId="77777777" w:rsidR="00FB5CFF" w:rsidRPr="00320BFA" w:rsidRDefault="00FB5CFF" w:rsidP="00E333EF">
            <w:pPr>
              <w:ind w:left="709" w:hanging="709"/>
              <w:jc w:val="both"/>
              <w:rPr>
                <w:sz w:val="18"/>
              </w:rPr>
            </w:pPr>
          </w:p>
        </w:tc>
      </w:tr>
      <w:tr w:rsidR="00FB5CFF" w:rsidRPr="00320BFA" w14:paraId="43B163BC" w14:textId="77777777" w:rsidTr="00E333E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CCE3B72" w14:textId="77777777" w:rsidR="00FB5CFF" w:rsidRPr="00320BFA" w:rsidRDefault="00FB5CFF" w:rsidP="00E333E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ECB76D5" w14:textId="77777777" w:rsidR="00FB5CFF" w:rsidRPr="00320BFA" w:rsidRDefault="00FB5CFF" w:rsidP="00FB5CFF">
            <w:pPr>
              <w:pStyle w:val="TF-xAvalITEM"/>
              <w:numPr>
                <w:ilvl w:val="0"/>
                <w:numId w:val="11"/>
              </w:numPr>
            </w:pPr>
            <w:r w:rsidRPr="00320BFA">
              <w:t>OBJETIVOS</w:t>
            </w:r>
          </w:p>
          <w:p w14:paraId="2E9A8AF1" w14:textId="77777777" w:rsidR="00FB5CFF" w:rsidRPr="00320BFA" w:rsidRDefault="00FB5CFF" w:rsidP="00E333EF">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79D116EA" w14:textId="77777777" w:rsidR="00FB5CFF" w:rsidRPr="00320BFA" w:rsidRDefault="00FB5CFF" w:rsidP="00E333EF">
            <w:pPr>
              <w:ind w:left="709" w:hanging="709"/>
              <w:jc w:val="both"/>
              <w:rPr>
                <w:sz w:val="18"/>
              </w:rPr>
            </w:pPr>
            <w:ins w:id="127" w:author="Marcel Hugo" w:date="2021-10-15T18:58: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65690744" w14:textId="77777777" w:rsidR="00FB5CFF" w:rsidRPr="00320BFA" w:rsidRDefault="00FB5CFF" w:rsidP="00E333E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948AA13" w14:textId="77777777" w:rsidR="00FB5CFF" w:rsidRPr="00320BFA" w:rsidRDefault="00FB5CFF" w:rsidP="00E333EF">
            <w:pPr>
              <w:ind w:left="709" w:hanging="709"/>
              <w:jc w:val="both"/>
              <w:rPr>
                <w:sz w:val="18"/>
              </w:rPr>
            </w:pPr>
          </w:p>
        </w:tc>
      </w:tr>
      <w:tr w:rsidR="00FB5CFF" w:rsidRPr="00320BFA" w14:paraId="62516BBD" w14:textId="77777777" w:rsidTr="00E333EF">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74BEC0E" w14:textId="77777777" w:rsidR="00FB5CFF" w:rsidRPr="00320BFA" w:rsidRDefault="00FB5CFF" w:rsidP="00E333E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6AB96E0" w14:textId="77777777" w:rsidR="00FB5CFF" w:rsidRPr="00320BFA" w:rsidRDefault="00FB5CFF" w:rsidP="00E333EF">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7FC7D548" w14:textId="77777777" w:rsidR="00FB5CFF" w:rsidRPr="00320BFA" w:rsidRDefault="00FB5CFF" w:rsidP="00E333EF">
            <w:pPr>
              <w:ind w:left="709" w:hanging="709"/>
              <w:jc w:val="both"/>
              <w:rPr>
                <w:sz w:val="18"/>
              </w:rPr>
            </w:pPr>
            <w:ins w:id="128" w:author="Marcel Hugo" w:date="2021-10-15T18:58: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304E170E" w14:textId="77777777" w:rsidR="00FB5CFF" w:rsidRPr="00320BFA" w:rsidRDefault="00FB5CFF" w:rsidP="00E333E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ED73D24" w14:textId="77777777" w:rsidR="00FB5CFF" w:rsidRPr="00320BFA" w:rsidRDefault="00FB5CFF" w:rsidP="00E333EF">
            <w:pPr>
              <w:ind w:left="709" w:hanging="709"/>
              <w:jc w:val="both"/>
              <w:rPr>
                <w:sz w:val="18"/>
              </w:rPr>
            </w:pPr>
          </w:p>
        </w:tc>
      </w:tr>
      <w:tr w:rsidR="00FB5CFF" w:rsidRPr="00320BFA" w14:paraId="16518BA3" w14:textId="77777777" w:rsidTr="00E333EF">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89F0D72" w14:textId="77777777" w:rsidR="00FB5CFF" w:rsidRPr="00320BFA" w:rsidRDefault="00FB5CFF" w:rsidP="00E333E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8D3BBCF" w14:textId="77777777" w:rsidR="00FB5CFF" w:rsidRPr="00320BFA" w:rsidRDefault="00FB5CFF" w:rsidP="00FB5CFF">
            <w:pPr>
              <w:pStyle w:val="TF-xAvalITEM"/>
              <w:numPr>
                <w:ilvl w:val="0"/>
                <w:numId w:val="11"/>
              </w:numPr>
            </w:pPr>
            <w:r w:rsidRPr="00320BFA">
              <w:t>TRABALHOS CORRELATOS</w:t>
            </w:r>
          </w:p>
          <w:p w14:paraId="2DD8D588" w14:textId="77777777" w:rsidR="00FB5CFF" w:rsidRPr="00320BFA" w:rsidRDefault="00FB5CFF" w:rsidP="00E333EF">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72849A5F" w14:textId="77777777" w:rsidR="00FB5CFF" w:rsidRPr="00320BFA" w:rsidRDefault="00FB5CFF" w:rsidP="00E333EF">
            <w:pPr>
              <w:ind w:left="709" w:hanging="709"/>
              <w:jc w:val="both"/>
              <w:rPr>
                <w:sz w:val="18"/>
              </w:rPr>
            </w:pPr>
            <w:ins w:id="129" w:author="Marcel Hugo" w:date="2021-10-15T18:58: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642311CA" w14:textId="77777777" w:rsidR="00FB5CFF" w:rsidRPr="00320BFA" w:rsidRDefault="00FB5CFF" w:rsidP="00E333E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06E6626" w14:textId="77777777" w:rsidR="00FB5CFF" w:rsidRPr="00320BFA" w:rsidRDefault="00FB5CFF" w:rsidP="00E333EF">
            <w:pPr>
              <w:ind w:left="709" w:hanging="709"/>
              <w:jc w:val="both"/>
              <w:rPr>
                <w:sz w:val="18"/>
              </w:rPr>
            </w:pPr>
          </w:p>
        </w:tc>
      </w:tr>
      <w:tr w:rsidR="00FB5CFF" w:rsidRPr="00320BFA" w14:paraId="48186252" w14:textId="77777777" w:rsidTr="00E333E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16698CC" w14:textId="77777777" w:rsidR="00FB5CFF" w:rsidRPr="00320BFA" w:rsidRDefault="00FB5CFF" w:rsidP="00E333E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800A6DE" w14:textId="77777777" w:rsidR="00FB5CFF" w:rsidRPr="00320BFA" w:rsidRDefault="00FB5CFF" w:rsidP="00FB5CFF">
            <w:pPr>
              <w:pStyle w:val="TF-xAvalITEM"/>
              <w:numPr>
                <w:ilvl w:val="0"/>
                <w:numId w:val="11"/>
              </w:numPr>
            </w:pPr>
            <w:r w:rsidRPr="00320BFA">
              <w:t>JUSTIFICATIVA</w:t>
            </w:r>
          </w:p>
          <w:p w14:paraId="7C0E8DE7" w14:textId="77777777" w:rsidR="00FB5CFF" w:rsidRPr="00320BFA" w:rsidRDefault="00FB5CFF" w:rsidP="00E333EF">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5566CF67" w14:textId="77777777" w:rsidR="00FB5CFF" w:rsidRPr="00320BFA" w:rsidRDefault="00FB5CFF" w:rsidP="00E333EF">
            <w:pPr>
              <w:ind w:left="709" w:hanging="709"/>
              <w:jc w:val="both"/>
              <w:rPr>
                <w:sz w:val="18"/>
              </w:rPr>
            </w:pPr>
            <w:ins w:id="130" w:author="Marcel Hugo" w:date="2021-10-15T18:58: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642F7F41" w14:textId="77777777" w:rsidR="00FB5CFF" w:rsidRPr="00320BFA" w:rsidRDefault="00FB5CFF" w:rsidP="00E333E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D31BC7B" w14:textId="77777777" w:rsidR="00FB5CFF" w:rsidRPr="00320BFA" w:rsidRDefault="00FB5CFF" w:rsidP="00E333EF">
            <w:pPr>
              <w:ind w:left="709" w:hanging="709"/>
              <w:jc w:val="both"/>
              <w:rPr>
                <w:sz w:val="18"/>
              </w:rPr>
            </w:pPr>
          </w:p>
        </w:tc>
      </w:tr>
      <w:tr w:rsidR="00FB5CFF" w:rsidRPr="00320BFA" w14:paraId="003581D9" w14:textId="77777777" w:rsidTr="00E333E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A80C0FF" w14:textId="77777777" w:rsidR="00FB5CFF" w:rsidRPr="00320BFA" w:rsidRDefault="00FB5CFF" w:rsidP="00E333E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878F557" w14:textId="77777777" w:rsidR="00FB5CFF" w:rsidRPr="00320BFA" w:rsidRDefault="00FB5CFF" w:rsidP="00E333EF">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0368EA5E" w14:textId="77777777" w:rsidR="00FB5CFF" w:rsidRPr="00320BFA" w:rsidRDefault="00FB5CFF" w:rsidP="00E333EF">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AF3D0DE" w14:textId="77777777" w:rsidR="00FB5CFF" w:rsidRPr="00320BFA" w:rsidRDefault="00FB5CFF" w:rsidP="00E333EF">
            <w:pPr>
              <w:ind w:left="709" w:hanging="709"/>
              <w:jc w:val="both"/>
              <w:rPr>
                <w:sz w:val="18"/>
              </w:rPr>
            </w:pPr>
            <w:ins w:id="131" w:author="Marcel Hugo" w:date="2021-10-15T18:58: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26A0C1BF" w14:textId="77777777" w:rsidR="00FB5CFF" w:rsidRPr="00320BFA" w:rsidRDefault="00FB5CFF" w:rsidP="00E333EF">
            <w:pPr>
              <w:ind w:left="709" w:hanging="709"/>
              <w:jc w:val="both"/>
              <w:rPr>
                <w:sz w:val="18"/>
              </w:rPr>
            </w:pPr>
          </w:p>
        </w:tc>
      </w:tr>
      <w:tr w:rsidR="00FB5CFF" w:rsidRPr="00320BFA" w14:paraId="326FD0D4" w14:textId="77777777" w:rsidTr="00E333E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FC323EC" w14:textId="77777777" w:rsidR="00FB5CFF" w:rsidRPr="00320BFA" w:rsidRDefault="00FB5CFF" w:rsidP="00E333E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C45D028" w14:textId="77777777" w:rsidR="00FB5CFF" w:rsidRPr="00320BFA" w:rsidRDefault="00FB5CFF" w:rsidP="00E333EF">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3D4F51F8" w14:textId="77777777" w:rsidR="00FB5CFF" w:rsidRPr="00320BFA" w:rsidRDefault="00FB5CFF" w:rsidP="00E333EF">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7085CDB" w14:textId="77777777" w:rsidR="00FB5CFF" w:rsidRPr="00320BFA" w:rsidRDefault="00FB5CFF" w:rsidP="00E333EF">
            <w:pPr>
              <w:ind w:left="709" w:hanging="709"/>
              <w:jc w:val="both"/>
              <w:rPr>
                <w:sz w:val="18"/>
              </w:rPr>
            </w:pPr>
            <w:ins w:id="132" w:author="Marcel Hugo" w:date="2021-10-15T18:58: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06DEF529" w14:textId="77777777" w:rsidR="00FB5CFF" w:rsidRPr="00320BFA" w:rsidRDefault="00FB5CFF" w:rsidP="00E333EF">
            <w:pPr>
              <w:ind w:left="709" w:hanging="709"/>
              <w:jc w:val="both"/>
              <w:rPr>
                <w:sz w:val="18"/>
              </w:rPr>
            </w:pPr>
          </w:p>
        </w:tc>
      </w:tr>
      <w:tr w:rsidR="00FB5CFF" w:rsidRPr="00320BFA" w14:paraId="014EF260" w14:textId="77777777" w:rsidTr="00E333E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6AB31EE" w14:textId="77777777" w:rsidR="00FB5CFF" w:rsidRPr="00320BFA" w:rsidRDefault="00FB5CFF" w:rsidP="00E333E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0A733ED" w14:textId="77777777" w:rsidR="00FB5CFF" w:rsidRPr="00320BFA" w:rsidRDefault="00FB5CFF" w:rsidP="00FB5CFF">
            <w:pPr>
              <w:pStyle w:val="TF-xAvalITEM"/>
              <w:numPr>
                <w:ilvl w:val="0"/>
                <w:numId w:val="11"/>
              </w:numPr>
            </w:pPr>
            <w:r w:rsidRPr="00320BFA">
              <w:t>REQUISITOS PRINCIPAIS DO PROBLEMA A SER TRABALHADO</w:t>
            </w:r>
          </w:p>
          <w:p w14:paraId="597FFB57" w14:textId="77777777" w:rsidR="00FB5CFF" w:rsidRPr="00320BFA" w:rsidRDefault="00FB5CFF" w:rsidP="00E333EF">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1DDA1658" w14:textId="77777777" w:rsidR="00FB5CFF" w:rsidRPr="00320BFA" w:rsidRDefault="00FB5CFF" w:rsidP="00E333EF">
            <w:pPr>
              <w:ind w:left="709" w:hanging="709"/>
              <w:jc w:val="both"/>
              <w:rPr>
                <w:sz w:val="18"/>
              </w:rPr>
            </w:pPr>
            <w:ins w:id="133" w:author="Marcel Hugo" w:date="2021-10-15T18:59: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5297EA5C" w14:textId="77777777" w:rsidR="00FB5CFF" w:rsidRPr="00320BFA" w:rsidRDefault="00FB5CFF" w:rsidP="00E333E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906B4B3" w14:textId="77777777" w:rsidR="00FB5CFF" w:rsidRPr="00320BFA" w:rsidRDefault="00FB5CFF" w:rsidP="00E333EF">
            <w:pPr>
              <w:ind w:left="709" w:hanging="709"/>
              <w:jc w:val="both"/>
              <w:rPr>
                <w:sz w:val="18"/>
              </w:rPr>
            </w:pPr>
          </w:p>
        </w:tc>
      </w:tr>
      <w:tr w:rsidR="00FB5CFF" w:rsidRPr="00320BFA" w14:paraId="78D5DD5E" w14:textId="77777777" w:rsidTr="00E333EF">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CB4FAF5" w14:textId="77777777" w:rsidR="00FB5CFF" w:rsidRPr="00320BFA" w:rsidRDefault="00FB5CFF" w:rsidP="00E333E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60C57AE" w14:textId="77777777" w:rsidR="00FB5CFF" w:rsidRPr="00320BFA" w:rsidRDefault="00FB5CFF" w:rsidP="00FB5CFF">
            <w:pPr>
              <w:pStyle w:val="TF-xAvalITEM"/>
              <w:numPr>
                <w:ilvl w:val="0"/>
                <w:numId w:val="11"/>
              </w:numPr>
            </w:pPr>
            <w:r w:rsidRPr="00320BFA">
              <w:t>METODOLOGIA</w:t>
            </w:r>
          </w:p>
          <w:p w14:paraId="328C88E0" w14:textId="77777777" w:rsidR="00FB5CFF" w:rsidRPr="00320BFA" w:rsidRDefault="00FB5CFF" w:rsidP="00E333EF">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546BCAF9" w14:textId="77777777" w:rsidR="00FB5CFF" w:rsidRPr="00320BFA" w:rsidRDefault="00FB5CFF" w:rsidP="00E333EF">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65684E1" w14:textId="77777777" w:rsidR="00FB5CFF" w:rsidRPr="00320BFA" w:rsidRDefault="00FB5CFF" w:rsidP="00E333EF">
            <w:pPr>
              <w:ind w:left="709" w:hanging="709"/>
              <w:jc w:val="both"/>
              <w:rPr>
                <w:sz w:val="18"/>
              </w:rPr>
            </w:pPr>
            <w:ins w:id="134" w:author="Marcel Hugo" w:date="2021-10-15T19:09: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00347E17" w14:textId="77777777" w:rsidR="00FB5CFF" w:rsidRPr="00320BFA" w:rsidRDefault="00FB5CFF" w:rsidP="00E333EF">
            <w:pPr>
              <w:ind w:left="709" w:hanging="709"/>
              <w:jc w:val="both"/>
              <w:rPr>
                <w:sz w:val="18"/>
              </w:rPr>
            </w:pPr>
          </w:p>
        </w:tc>
      </w:tr>
      <w:tr w:rsidR="00FB5CFF" w:rsidRPr="00320BFA" w14:paraId="3E9AA074" w14:textId="77777777" w:rsidTr="00E333EF">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F9A5503" w14:textId="77777777" w:rsidR="00FB5CFF" w:rsidRPr="00320BFA" w:rsidRDefault="00FB5CFF" w:rsidP="00E333E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EBC31AD" w14:textId="77777777" w:rsidR="00FB5CFF" w:rsidRPr="00320BFA" w:rsidRDefault="00FB5CFF" w:rsidP="00E333EF">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34CA8EAB" w14:textId="77777777" w:rsidR="00FB5CFF" w:rsidRPr="00320BFA" w:rsidRDefault="00FB5CFF" w:rsidP="00E333EF">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59D00146" w14:textId="77777777" w:rsidR="00FB5CFF" w:rsidRPr="00320BFA" w:rsidRDefault="00FB5CFF" w:rsidP="00E333EF">
            <w:pPr>
              <w:ind w:left="709" w:hanging="709"/>
              <w:jc w:val="both"/>
              <w:rPr>
                <w:sz w:val="18"/>
              </w:rPr>
            </w:pPr>
            <w:ins w:id="135" w:author="Marcel Hugo" w:date="2021-10-15T19:10: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1BCDBB64" w14:textId="77777777" w:rsidR="00FB5CFF" w:rsidRPr="00320BFA" w:rsidRDefault="00FB5CFF" w:rsidP="00E333EF">
            <w:pPr>
              <w:ind w:left="709" w:hanging="709"/>
              <w:jc w:val="both"/>
              <w:rPr>
                <w:sz w:val="18"/>
              </w:rPr>
            </w:pPr>
          </w:p>
        </w:tc>
      </w:tr>
      <w:tr w:rsidR="00FB5CFF" w:rsidRPr="00320BFA" w14:paraId="0BF9A29E" w14:textId="77777777" w:rsidTr="00E333EF">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D0A53AA" w14:textId="77777777" w:rsidR="00FB5CFF" w:rsidRPr="00320BFA" w:rsidRDefault="00FB5CFF" w:rsidP="00E333E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0386C36" w14:textId="77777777" w:rsidR="00FB5CFF" w:rsidRPr="00320BFA" w:rsidRDefault="00FB5CFF" w:rsidP="00FB5CFF">
            <w:pPr>
              <w:pStyle w:val="TF-xAvalITEM"/>
              <w:numPr>
                <w:ilvl w:val="0"/>
                <w:numId w:val="11"/>
              </w:numPr>
            </w:pPr>
            <w:r w:rsidRPr="00320BFA">
              <w:t>REVISÃO BIBLIOGRÁFICA</w:t>
            </w:r>
            <w:r>
              <w:t xml:space="preserve"> (atenção para a diferença de conteúdo entre projeto e pré-projeto)</w:t>
            </w:r>
          </w:p>
          <w:p w14:paraId="2F9C2A16" w14:textId="77777777" w:rsidR="00FB5CFF" w:rsidRPr="00320BFA" w:rsidRDefault="00FB5CFF" w:rsidP="00E333EF">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15075900" w14:textId="77777777" w:rsidR="00FB5CFF" w:rsidRPr="00320BFA" w:rsidRDefault="00FB5CFF" w:rsidP="00E333EF">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55EE01A8" w14:textId="77777777" w:rsidR="00FB5CFF" w:rsidRPr="00320BFA" w:rsidRDefault="00FB5CFF" w:rsidP="00E333EF">
            <w:pPr>
              <w:ind w:left="709" w:hanging="709"/>
              <w:jc w:val="both"/>
              <w:rPr>
                <w:sz w:val="18"/>
              </w:rPr>
            </w:pPr>
            <w:ins w:id="136" w:author="Marcel Hugo" w:date="2021-10-15T19:10: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26C26DC3" w14:textId="77777777" w:rsidR="00FB5CFF" w:rsidRPr="00320BFA" w:rsidRDefault="00FB5CFF" w:rsidP="00E333EF">
            <w:pPr>
              <w:ind w:left="709" w:hanging="709"/>
              <w:jc w:val="both"/>
              <w:rPr>
                <w:sz w:val="18"/>
              </w:rPr>
            </w:pPr>
          </w:p>
        </w:tc>
      </w:tr>
      <w:tr w:rsidR="00FB5CFF" w:rsidRPr="00320BFA" w14:paraId="1DBA55FC" w14:textId="77777777" w:rsidTr="00E333EF">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2E03389" w14:textId="77777777" w:rsidR="00FB5CFF" w:rsidRPr="00320BFA" w:rsidRDefault="00FB5CFF" w:rsidP="00E333EF">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6E25C1B8" w14:textId="77777777" w:rsidR="00FB5CFF" w:rsidRPr="00320BFA" w:rsidRDefault="00FB5CFF" w:rsidP="00E333EF">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39859D78" w14:textId="77777777" w:rsidR="00FB5CFF" w:rsidRPr="00320BFA" w:rsidRDefault="00FB5CFF" w:rsidP="00E333EF">
            <w:pPr>
              <w:ind w:left="709" w:hanging="709"/>
              <w:jc w:val="both"/>
              <w:rPr>
                <w:sz w:val="18"/>
              </w:rPr>
            </w:pPr>
            <w:ins w:id="137" w:author="Marcel Hugo" w:date="2021-10-15T19:10:00Z">
              <w:r>
                <w:rPr>
                  <w:sz w:val="18"/>
                </w:rPr>
                <w:t>X</w:t>
              </w:r>
            </w:ins>
          </w:p>
        </w:tc>
        <w:tc>
          <w:tcPr>
            <w:tcW w:w="299" w:type="pct"/>
            <w:tcBorders>
              <w:top w:val="single" w:sz="4" w:space="0" w:color="auto"/>
              <w:left w:val="single" w:sz="4" w:space="0" w:color="auto"/>
              <w:bottom w:val="single" w:sz="12" w:space="0" w:color="auto"/>
              <w:right w:val="single" w:sz="4" w:space="0" w:color="auto"/>
            </w:tcBorders>
          </w:tcPr>
          <w:p w14:paraId="55F6C51B" w14:textId="77777777" w:rsidR="00FB5CFF" w:rsidRPr="00320BFA" w:rsidRDefault="00FB5CFF" w:rsidP="00E333EF">
            <w:pPr>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76F485B5" w14:textId="77777777" w:rsidR="00FB5CFF" w:rsidRPr="00320BFA" w:rsidRDefault="00FB5CFF" w:rsidP="00E333EF">
            <w:pPr>
              <w:ind w:left="709" w:hanging="709"/>
              <w:jc w:val="both"/>
              <w:rPr>
                <w:sz w:val="18"/>
              </w:rPr>
            </w:pPr>
          </w:p>
        </w:tc>
      </w:tr>
      <w:tr w:rsidR="00FB5CFF" w:rsidRPr="00320BFA" w14:paraId="77A0A057" w14:textId="77777777" w:rsidTr="00E333EF">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10816750" w14:textId="77777777" w:rsidR="00FB5CFF" w:rsidRPr="0000224C" w:rsidRDefault="00FB5CFF" w:rsidP="00E333EF">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4F651578" w14:textId="77777777" w:rsidR="00FB5CFF" w:rsidRPr="00320BFA" w:rsidRDefault="00FB5CFF" w:rsidP="00FB5CFF">
            <w:pPr>
              <w:pStyle w:val="TF-xAvalITEM"/>
              <w:numPr>
                <w:ilvl w:val="0"/>
                <w:numId w:val="11"/>
              </w:numPr>
            </w:pPr>
            <w:r w:rsidRPr="00320BFA">
              <w:t>LINGUAGEM USADA (redação)</w:t>
            </w:r>
          </w:p>
          <w:p w14:paraId="73F57947" w14:textId="77777777" w:rsidR="00FB5CFF" w:rsidRPr="00320BFA" w:rsidRDefault="00FB5CFF" w:rsidP="00E333EF">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2B3A8D15" w14:textId="77777777" w:rsidR="00FB5CFF" w:rsidRPr="00320BFA" w:rsidRDefault="00FB5CFF" w:rsidP="00E333EF">
            <w:pPr>
              <w:ind w:left="709" w:hanging="709"/>
              <w:jc w:val="both"/>
              <w:rPr>
                <w:sz w:val="18"/>
              </w:rPr>
            </w:pPr>
            <w:ins w:id="138" w:author="Marcel Hugo" w:date="2021-10-15T19:10:00Z">
              <w:r>
                <w:rPr>
                  <w:sz w:val="18"/>
                </w:rPr>
                <w:t>X</w:t>
              </w:r>
            </w:ins>
          </w:p>
        </w:tc>
        <w:tc>
          <w:tcPr>
            <w:tcW w:w="299" w:type="pct"/>
            <w:tcBorders>
              <w:top w:val="single" w:sz="12" w:space="0" w:color="auto"/>
              <w:left w:val="single" w:sz="4" w:space="0" w:color="auto"/>
              <w:bottom w:val="single" w:sz="4" w:space="0" w:color="auto"/>
              <w:right w:val="single" w:sz="4" w:space="0" w:color="auto"/>
            </w:tcBorders>
          </w:tcPr>
          <w:p w14:paraId="004334E0" w14:textId="77777777" w:rsidR="00FB5CFF" w:rsidRPr="00320BFA" w:rsidRDefault="00FB5CFF" w:rsidP="00E333EF">
            <w:pPr>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2D502B7A" w14:textId="77777777" w:rsidR="00FB5CFF" w:rsidRPr="00320BFA" w:rsidRDefault="00FB5CFF" w:rsidP="00E333EF">
            <w:pPr>
              <w:ind w:left="709" w:hanging="709"/>
              <w:jc w:val="both"/>
              <w:rPr>
                <w:sz w:val="18"/>
              </w:rPr>
            </w:pPr>
          </w:p>
        </w:tc>
      </w:tr>
      <w:tr w:rsidR="00FB5CFF" w:rsidRPr="00320BFA" w14:paraId="34F87F81" w14:textId="77777777" w:rsidTr="00E333E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8341A98" w14:textId="77777777" w:rsidR="00FB5CFF" w:rsidRPr="00320BFA" w:rsidRDefault="00FB5CFF" w:rsidP="00E333EF">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31ED3620" w14:textId="77777777" w:rsidR="00FB5CFF" w:rsidRPr="00320BFA" w:rsidRDefault="00FB5CFF" w:rsidP="00E333EF">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74423B98" w14:textId="77777777" w:rsidR="00FB5CFF" w:rsidRPr="00320BFA" w:rsidRDefault="00FB5CFF" w:rsidP="00E333EF">
            <w:pPr>
              <w:ind w:left="709" w:hanging="709"/>
              <w:jc w:val="both"/>
              <w:rPr>
                <w:sz w:val="18"/>
              </w:rPr>
            </w:pPr>
            <w:ins w:id="139" w:author="Marcel Hugo" w:date="2021-10-15T19:10:00Z">
              <w:r>
                <w:rPr>
                  <w:sz w:val="18"/>
                </w:rPr>
                <w:t>X</w:t>
              </w:r>
            </w:ins>
          </w:p>
        </w:tc>
        <w:tc>
          <w:tcPr>
            <w:tcW w:w="299" w:type="pct"/>
            <w:tcBorders>
              <w:top w:val="single" w:sz="4" w:space="0" w:color="auto"/>
              <w:left w:val="single" w:sz="4" w:space="0" w:color="auto"/>
              <w:bottom w:val="single" w:sz="12" w:space="0" w:color="auto"/>
              <w:right w:val="single" w:sz="4" w:space="0" w:color="auto"/>
            </w:tcBorders>
          </w:tcPr>
          <w:p w14:paraId="2BF52B7C" w14:textId="77777777" w:rsidR="00FB5CFF" w:rsidRPr="00320BFA" w:rsidRDefault="00FB5CFF" w:rsidP="00E333EF">
            <w:pPr>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7791F1DC" w14:textId="77777777" w:rsidR="00FB5CFF" w:rsidRPr="00320BFA" w:rsidRDefault="00FB5CFF" w:rsidP="00E333EF">
            <w:pPr>
              <w:ind w:left="709" w:hanging="709"/>
              <w:jc w:val="both"/>
              <w:rPr>
                <w:sz w:val="18"/>
              </w:rPr>
            </w:pPr>
          </w:p>
        </w:tc>
      </w:tr>
    </w:tbl>
    <w:p w14:paraId="3C4057FF" w14:textId="77777777" w:rsidR="00FB5CFF" w:rsidRDefault="00FB5CFF" w:rsidP="000F2111">
      <w:pPr>
        <w:rPr>
          <w:szCs w:val="20"/>
        </w:rPr>
      </w:pPr>
    </w:p>
    <w:p w14:paraId="0B7CAD34" w14:textId="77777777" w:rsidR="00FB5CFF" w:rsidRDefault="00FB5CFF" w:rsidP="00F4239B">
      <w:pPr>
        <w:pStyle w:val="TF-refernciasITEM"/>
      </w:pPr>
    </w:p>
    <w:p w14:paraId="0C9AFE3A" w14:textId="0B5BC84B" w:rsidR="00FB5CFF" w:rsidRDefault="00FB5CFF">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97"/>
        <w:gridCol w:w="3497"/>
      </w:tblGrid>
      <w:tr w:rsidR="00FB5CFF" w14:paraId="730A6603" w14:textId="77777777" w:rsidTr="00E333EF">
        <w:tc>
          <w:tcPr>
            <w:tcW w:w="9212" w:type="dxa"/>
            <w:gridSpan w:val="2"/>
            <w:shd w:val="clear" w:color="auto" w:fill="auto"/>
          </w:tcPr>
          <w:p w14:paraId="4E6AD216" w14:textId="77777777" w:rsidR="00FB5CFF" w:rsidRDefault="00FB5CFF" w:rsidP="00E333EF">
            <w:pPr>
              <w:pStyle w:val="Cabealho"/>
              <w:tabs>
                <w:tab w:val="clear" w:pos="8640"/>
                <w:tab w:val="right" w:pos="8931"/>
              </w:tabs>
              <w:ind w:right="141"/>
              <w:jc w:val="center"/>
              <w:rPr>
                <w:rStyle w:val="Nmerodepgina"/>
              </w:rPr>
            </w:pPr>
            <w:r>
              <w:rPr>
                <w:rStyle w:val="Nmerodepgina"/>
              </w:rPr>
              <w:lastRenderedPageBreak/>
              <w:t xml:space="preserve">CURSO DE </w:t>
            </w:r>
            <w:r w:rsidRPr="00AA65FD">
              <w:rPr>
                <w:rStyle w:val="Nmerodepgina"/>
              </w:rPr>
              <w:t>SISTEMAS DE INFORMAÇÃO</w:t>
            </w:r>
            <w:r>
              <w:rPr>
                <w:rStyle w:val="Nmerodepgina"/>
              </w:rPr>
              <w:t xml:space="preserve"> – TCC ACADÊMICO</w:t>
            </w:r>
          </w:p>
        </w:tc>
      </w:tr>
      <w:tr w:rsidR="00FB5CFF" w14:paraId="3544A825" w14:textId="77777777" w:rsidTr="00E333EF">
        <w:tc>
          <w:tcPr>
            <w:tcW w:w="5495" w:type="dxa"/>
            <w:shd w:val="clear" w:color="auto" w:fill="auto"/>
          </w:tcPr>
          <w:p w14:paraId="70F880FD" w14:textId="77777777" w:rsidR="00FB5CFF" w:rsidRPr="003C5262" w:rsidRDefault="00FB5CFF" w:rsidP="00E333EF">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717" w:type="dxa"/>
            <w:shd w:val="clear" w:color="auto" w:fill="auto"/>
          </w:tcPr>
          <w:p w14:paraId="08796C84" w14:textId="77777777" w:rsidR="00FB5CFF" w:rsidRDefault="00FB5CFF" w:rsidP="00E333EF">
            <w:pPr>
              <w:pStyle w:val="Cabealho"/>
              <w:tabs>
                <w:tab w:val="clear" w:pos="8640"/>
                <w:tab w:val="right" w:pos="8931"/>
              </w:tabs>
              <w:ind w:right="141"/>
              <w:rPr>
                <w:rStyle w:val="Nmerodepgina"/>
              </w:rPr>
            </w:pPr>
            <w:r>
              <w:rPr>
                <w:rStyle w:val="Nmerodepgina"/>
              </w:rPr>
              <w:t>ANO/SEMESTRE: 2021/2</w:t>
            </w:r>
          </w:p>
        </w:tc>
      </w:tr>
    </w:tbl>
    <w:p w14:paraId="25F36304" w14:textId="77777777" w:rsidR="00FB5CFF" w:rsidRDefault="00FB5CFF" w:rsidP="001E682E">
      <w:pPr>
        <w:pStyle w:val="TF-TTULO"/>
      </w:pPr>
    </w:p>
    <w:p w14:paraId="052A668D" w14:textId="77777777" w:rsidR="00FB5CFF" w:rsidRPr="00B00E04" w:rsidRDefault="00FB5CFF" w:rsidP="001E682E">
      <w:pPr>
        <w:pStyle w:val="TF-TTULO"/>
      </w:pPr>
      <w:r w:rsidRPr="00102267">
        <w:t>FRAMEWORK DE ENGENHARIA DO CAOS: ESTUDO DE CASO SUPER BREAKOUT</w:t>
      </w:r>
    </w:p>
    <w:p w14:paraId="46ACD762" w14:textId="77777777" w:rsidR="00FB5CFF" w:rsidRPr="00F454C2" w:rsidRDefault="00FB5CFF" w:rsidP="001E682E">
      <w:pPr>
        <w:pStyle w:val="TF-AUTOR0"/>
      </w:pPr>
      <w:r>
        <w:t xml:space="preserve">Lucas </w:t>
      </w:r>
      <w:r w:rsidRPr="00F454C2">
        <w:t>Vanderlinde</w:t>
      </w:r>
    </w:p>
    <w:p w14:paraId="6FCFB23A" w14:textId="77777777" w:rsidR="00FB5CFF" w:rsidRPr="00F454C2" w:rsidRDefault="00FB5CFF" w:rsidP="001E682E">
      <w:pPr>
        <w:pStyle w:val="TF-AUTOR0"/>
      </w:pPr>
      <w:r w:rsidRPr="00F454C2">
        <w:t>Prof. Aurélio Faustino Hoppe – Orientador</w:t>
      </w:r>
    </w:p>
    <w:p w14:paraId="0DF53CEE" w14:textId="77777777" w:rsidR="00FB5CFF" w:rsidRPr="00F454C2" w:rsidRDefault="00FB5CFF" w:rsidP="00FC4A9F">
      <w:pPr>
        <w:pStyle w:val="Ttulo1"/>
      </w:pPr>
      <w:r w:rsidRPr="00F454C2">
        <w:t xml:space="preserve">Introdução </w:t>
      </w:r>
    </w:p>
    <w:p w14:paraId="142F32A2" w14:textId="77777777" w:rsidR="00FB5CFF" w:rsidRDefault="00FB5CFF" w:rsidP="00C16A4B">
      <w:pPr>
        <w:pStyle w:val="TF-TEXTO"/>
      </w:pPr>
      <w:r w:rsidRPr="00F454C2">
        <w:t>Segundo Oliveira (2002), a larga disseminação dos computadores a partir do surgimento dos microcomputadores na década de 90 impulsionaram a criação de redes de computadores principalmente para o compartilhamento de recursos. A internet pode ser entendida como um grande e disperso sistema distribuído que permite o acesso a determinados serviços como www, email e transferência de arquivo. Então, pode-se definir um sistema distribuído como aquele “formado por componentes de hardware e software, situados em redes de computadores, e que se comunicam e coordenam suas ações apenas através de trocas de mensagens” (COULOURIS, 2001).</w:t>
      </w:r>
      <w:r>
        <w:t xml:space="preserve"> </w:t>
      </w:r>
    </w:p>
    <w:p w14:paraId="71B61EDB" w14:textId="77777777" w:rsidR="00FB5CFF" w:rsidRDefault="00FB5CFF" w:rsidP="00C16A4B">
      <w:pPr>
        <w:pStyle w:val="TF-TEXTO"/>
      </w:pPr>
      <w:commentRangeStart w:id="140"/>
      <w:r w:rsidRPr="00F454C2">
        <w:t xml:space="preserve">De acordo </w:t>
      </w:r>
      <w:commentRangeEnd w:id="140"/>
      <w:r>
        <w:rPr>
          <w:rStyle w:val="Refdecomentrio"/>
        </w:rPr>
        <w:commentReference w:id="140"/>
      </w:r>
      <w:r w:rsidRPr="00F454C2">
        <w:t xml:space="preserve">com Espindola </w:t>
      </w:r>
      <w:r w:rsidRPr="00F454C2">
        <w:rPr>
          <w:i/>
          <w:iCs/>
        </w:rPr>
        <w:t>et al</w:t>
      </w:r>
      <w:r w:rsidRPr="00F454C2">
        <w:t>. (2005), distribuir os processos de desenvolvimento é atualmente uma prática comum. Por isso, tem-se criado um cenário no qual projetos de software são desenvolvidos com equipes distribuídas, caracterizando assim o Desenvolvimento Distribuído de Software (DDS). Segundo Gomes (2013), a utilização de DDS proporciona benefícios como a diminuição de riscos e aumento na produtividade, trazendo uma maior vantagem competitiva associada ao custo, qualidade, flexibilidade e desenvolvimento contínuo para as organizações.</w:t>
      </w:r>
    </w:p>
    <w:p w14:paraId="72CAA5A0" w14:textId="77777777" w:rsidR="00FB5CFF" w:rsidRDefault="00FB5CFF" w:rsidP="003E4856">
      <w:pPr>
        <w:pStyle w:val="TF-TEXTO"/>
      </w:pPr>
      <w:r w:rsidRPr="00F454C2">
        <w:t xml:space="preserve">Rosenthal </w:t>
      </w:r>
      <w:r w:rsidRPr="00F454C2">
        <w:rPr>
          <w:i/>
          <w:iCs/>
        </w:rPr>
        <w:t>et al</w:t>
      </w:r>
      <w:r w:rsidRPr="00F454C2">
        <w:t>. (2017, p. 1) ressalta que o número de coisas que podem dar errado com sistemas distribuídos é enorme por possuírem tantos componentes e interações. Podem ocorrer falhas na rede de internet, problemas no disco rígido ou até mesmo um aumento repentino no tráfego do cliente etc. Ainda segundo os autores, nunca será possível evitar todas as falhas, mas pode-se identificar muitos dos pontos fracos do sistema</w:t>
      </w:r>
      <w:r>
        <w:t xml:space="preserve"> de forma que eles possam ser prevenidos. </w:t>
      </w:r>
    </w:p>
    <w:p w14:paraId="6340E4E2" w14:textId="77777777" w:rsidR="00FB5CFF" w:rsidRDefault="00FB5CFF" w:rsidP="00AF4538">
      <w:pPr>
        <w:pStyle w:val="TF-TEXTO"/>
      </w:pPr>
      <w:r w:rsidRPr="00F454C2">
        <w:t xml:space="preserve">Como uma estratégia de identificação e análise dos pontos fracos de um sistema, a engenharia do caos torna-se um método de experimentação em infraestrutura (ROSENTHAL </w:t>
      </w:r>
      <w:r w:rsidRPr="00F454C2">
        <w:rPr>
          <w:i/>
          <w:iCs/>
        </w:rPr>
        <w:t>et al</w:t>
      </w:r>
      <w:r w:rsidRPr="00F454C2">
        <w:t xml:space="preserve">. 2017. p. 1). </w:t>
      </w:r>
      <w:r>
        <w:t xml:space="preserve">Já para a </w:t>
      </w:r>
      <w:r w:rsidRPr="00F454C2">
        <w:t>Principle of Chaos (</w:t>
      </w:r>
      <w:commentRangeStart w:id="141"/>
      <w:r w:rsidRPr="00F454C2">
        <w:t>2018</w:t>
      </w:r>
      <w:commentRangeEnd w:id="141"/>
      <w:r>
        <w:rPr>
          <w:rStyle w:val="Refdecomentrio"/>
        </w:rPr>
        <w:commentReference w:id="141"/>
      </w:r>
      <w:r w:rsidRPr="00F454C2">
        <w:t xml:space="preserve">), a engenharia do caos é uma prática poderosa que aborda especificamente a incerteza sistêmica nos sistemas distribuídos. Quanto mais difícil for </w:t>
      </w:r>
      <w:r>
        <w:t xml:space="preserve">a possibilidade de </w:t>
      </w:r>
      <w:r w:rsidRPr="00F454C2">
        <w:t xml:space="preserve">causar impactos ao estado </w:t>
      </w:r>
      <w:r w:rsidRPr="00F454C2">
        <w:lastRenderedPageBreak/>
        <w:t>normal, mais confiança se terá no sistema</w:t>
      </w:r>
      <w:r w:rsidRPr="005F2FE5">
        <w:t xml:space="preserve">. </w:t>
      </w:r>
      <w:r>
        <w:t>O autor também destaca que quando uma</w:t>
      </w:r>
      <w:r w:rsidRPr="005F2FE5">
        <w:t xml:space="preserve"> fraqueza ou falha </w:t>
      </w:r>
      <w:r>
        <w:t>são</w:t>
      </w:r>
      <w:r w:rsidRPr="005F2FE5">
        <w:t xml:space="preserve"> descoberta</w:t>
      </w:r>
      <w:r>
        <w:t>s</w:t>
      </w:r>
      <w:r w:rsidRPr="005F2FE5">
        <w:t xml:space="preserve">, </w:t>
      </w:r>
      <w:r>
        <w:t>é necessário defini-la como</w:t>
      </w:r>
      <w:r w:rsidRPr="005F2FE5">
        <w:t xml:space="preserve"> uma nova meta de melhoria antes que ess</w:t>
      </w:r>
      <w:r>
        <w:t xml:space="preserve">a falha </w:t>
      </w:r>
      <w:r w:rsidRPr="005F2FE5">
        <w:t>se manifeste no sistema.</w:t>
      </w:r>
      <w:r>
        <w:t xml:space="preserve"> </w:t>
      </w:r>
    </w:p>
    <w:p w14:paraId="4B999262" w14:textId="77777777" w:rsidR="00FB5CFF" w:rsidRPr="007E1987" w:rsidRDefault="00FB5CFF" w:rsidP="00AF4538">
      <w:pPr>
        <w:pStyle w:val="TF-TEXTO"/>
      </w:pPr>
      <w:r>
        <w:t>Severo</w:t>
      </w:r>
      <w:r w:rsidRPr="00F454C2">
        <w:t xml:space="preserve"> Júnior (2021) explica que as falhas em um componente, mesmo que pequenas, possuem um grande potencial de destrutividade ao se espalharem e se tornarem defeitos. </w:t>
      </w:r>
      <w:r>
        <w:t xml:space="preserve">Ou seja, </w:t>
      </w:r>
      <w:r w:rsidRPr="007E1987">
        <w:t xml:space="preserve">com os sistemas cada vez maiores e mais complexos, aumentam-se paralelamente os riscos e a necessidade de confiabilidade.  Por isso é importante a constante validação dos componentes adotando estratégias que mitigam os impactos das falhas. </w:t>
      </w:r>
    </w:p>
    <w:p w14:paraId="5D91A319" w14:textId="77777777" w:rsidR="00FB5CFF" w:rsidRDefault="00FB5CFF" w:rsidP="00AF4538">
      <w:pPr>
        <w:pStyle w:val="TF-TEXTO"/>
      </w:pPr>
      <w:r w:rsidRPr="007E1987">
        <w:t>Rossi (2021)</w:t>
      </w:r>
      <w:r>
        <w:t xml:space="preserve"> ressalta a necessidade de monitoramento, </w:t>
      </w:r>
      <w:r w:rsidRPr="007E1987">
        <w:t>defin</w:t>
      </w:r>
      <w:r>
        <w:t>indo-a</w:t>
      </w:r>
      <w:r w:rsidRPr="007E1987">
        <w:t xml:space="preserve"> como um aspecto obrigatório para saber quando um serviço </w:t>
      </w:r>
      <w:r>
        <w:t xml:space="preserve">pode </w:t>
      </w:r>
      <w:r w:rsidRPr="007E1987">
        <w:t xml:space="preserve">falhar ou uma máquina cair. </w:t>
      </w:r>
      <w:r>
        <w:t xml:space="preserve">O autor </w:t>
      </w:r>
      <w:r w:rsidRPr="007E1987">
        <w:t>também</w:t>
      </w:r>
      <w:r>
        <w:t xml:space="preserve"> destaca</w:t>
      </w:r>
      <w:r w:rsidRPr="007E1987">
        <w:t xml:space="preserve"> algumas ferramentas como Elastic, Logstash e Kibana</w:t>
      </w:r>
      <w:r>
        <w:t>,</w:t>
      </w:r>
      <w:r w:rsidRPr="007E1987">
        <w:t xml:space="preserve"> consideradas por ele como principais para monitoramento, que reúnem vários </w:t>
      </w:r>
      <w:r w:rsidRPr="00183485">
        <w:rPr>
          <w:i/>
          <w:iCs/>
        </w:rPr>
        <w:t>logs</w:t>
      </w:r>
      <w:r w:rsidRPr="007E1987">
        <w:t>, métricas e vestígios das aplicações</w:t>
      </w:r>
      <w:r>
        <w:t>,</w:t>
      </w:r>
      <w:r w:rsidRPr="007E1987">
        <w:t xml:space="preserve"> permitindo </w:t>
      </w:r>
      <w:r>
        <w:t>o</w:t>
      </w:r>
      <w:r w:rsidRPr="007E1987">
        <w:t xml:space="preserve"> monitora</w:t>
      </w:r>
      <w:r>
        <w:t>mento</w:t>
      </w:r>
      <w:r w:rsidRPr="007E1987">
        <w:t xml:space="preserve"> e rea</w:t>
      </w:r>
      <w:r>
        <w:t>ções</w:t>
      </w:r>
      <w:r w:rsidRPr="007E1987">
        <w:t xml:space="preserve"> de forma mais efetiva.</w:t>
      </w:r>
    </w:p>
    <w:p w14:paraId="372AECB2" w14:textId="77777777" w:rsidR="00FB5CFF" w:rsidRDefault="00FB5CFF" w:rsidP="00D650AF">
      <w:pPr>
        <w:pStyle w:val="TF-TEXTO"/>
      </w:pPr>
      <w:r w:rsidRPr="00D650AF">
        <w:t xml:space="preserve">Diante deste contexto, </w:t>
      </w:r>
      <w:r>
        <w:t xml:space="preserve">este trabalho </w:t>
      </w:r>
      <w:r w:rsidRPr="00D650AF">
        <w:t xml:space="preserve">visa desenvolver um </w:t>
      </w:r>
      <w:commentRangeStart w:id="142"/>
      <w:r w:rsidRPr="00D650AF">
        <w:t xml:space="preserve">framework </w:t>
      </w:r>
      <w:commentRangeEnd w:id="142"/>
      <w:r>
        <w:rPr>
          <w:rStyle w:val="Refdecomentrio"/>
        </w:rPr>
        <w:commentReference w:id="142"/>
      </w:r>
      <w:r w:rsidRPr="00D650AF">
        <w:t>de Engenharia do Caos aplicado a um sistema distribuído implantado com Kubernetes, definido por Matos (2018), como um sistema de código aberto para gerenciamento de aplicativos em containers através de múltiplos hosts de um cluster, facilitando a implantação de aplicativos baseados em micro</w:t>
      </w:r>
      <w:r>
        <w:t>s</w:t>
      </w:r>
      <w:r w:rsidRPr="00D650AF">
        <w:t xml:space="preserve">serviços. O caos aplicado ao sistema distribuído será representado de forma </w:t>
      </w:r>
      <w:commentRangeStart w:id="143"/>
      <w:r w:rsidRPr="00D650AF">
        <w:t xml:space="preserve">gameficada </w:t>
      </w:r>
      <w:commentRangeEnd w:id="143"/>
      <w:r>
        <w:rPr>
          <w:rStyle w:val="Refdecomentrio"/>
        </w:rPr>
        <w:commentReference w:id="143"/>
      </w:r>
      <w:r w:rsidRPr="00D650AF">
        <w:t xml:space="preserve">através do jogo Super Breakout, combinando a natureza destrutiva do jogo aos experimentos/ataques que serão realizados, sendo todos os experimentos monitorados no cluster sobre sua disponibilidade e capacidade. </w:t>
      </w:r>
    </w:p>
    <w:p w14:paraId="04C730C0" w14:textId="77777777" w:rsidR="00FB5CFF" w:rsidRPr="007D10F2" w:rsidRDefault="00FB5CFF" w:rsidP="007D10F2">
      <w:pPr>
        <w:pStyle w:val="Ttulo2"/>
      </w:pPr>
      <w:r w:rsidRPr="007D10F2">
        <w:t>OBJETIVOS</w:t>
      </w:r>
    </w:p>
    <w:p w14:paraId="68A5DF2F" w14:textId="77777777" w:rsidR="00FB5CFF" w:rsidRDefault="00FB5CFF" w:rsidP="008C6C4A">
      <w:pPr>
        <w:pStyle w:val="TF-TEXTO"/>
        <w:ind w:firstLine="709"/>
      </w:pPr>
      <w:r w:rsidRPr="00F34B35">
        <w:t xml:space="preserve">O objetivo principal deste trabalho é </w:t>
      </w:r>
      <w:r w:rsidRPr="00D650AF">
        <w:t xml:space="preserve">desenvolver </w:t>
      </w:r>
      <w:r>
        <w:t xml:space="preserve">um </w:t>
      </w:r>
      <w:commentRangeStart w:id="144"/>
      <w:r>
        <w:t xml:space="preserve">framework </w:t>
      </w:r>
      <w:commentRangeEnd w:id="144"/>
      <w:r>
        <w:rPr>
          <w:rStyle w:val="Refdecomentrio"/>
        </w:rPr>
        <w:commentReference w:id="144"/>
      </w:r>
      <w:r>
        <w:t>de engenharia do Caos que possibilite avaliar a resiliência de um sistema distribuído</w:t>
      </w:r>
      <w:r w:rsidRPr="00F34B35">
        <w:t>.</w:t>
      </w:r>
      <w:r>
        <w:t xml:space="preserve"> </w:t>
      </w:r>
    </w:p>
    <w:p w14:paraId="3E6FF912" w14:textId="77777777" w:rsidR="00FB5CFF" w:rsidRDefault="00FB5CFF" w:rsidP="008C6C4A">
      <w:pPr>
        <w:pStyle w:val="TF-TEXTO"/>
        <w:ind w:firstLine="705"/>
      </w:pPr>
      <w:r>
        <w:t>O trabalho será composto pelos seguintes objetivos específicos:</w:t>
      </w:r>
    </w:p>
    <w:p w14:paraId="68B31010" w14:textId="77777777" w:rsidR="00FB5CFF" w:rsidRPr="00616FC5" w:rsidRDefault="00FB5CFF" w:rsidP="00D650AF">
      <w:pPr>
        <w:pStyle w:val="TF-ALNEA"/>
      </w:pPr>
      <w:r w:rsidRPr="00616FC5">
        <w:t>adaptar o jogo Super</w:t>
      </w:r>
      <w:r>
        <w:t xml:space="preserve"> </w:t>
      </w:r>
      <w:r w:rsidRPr="00616FC5">
        <w:t>Breakout</w:t>
      </w:r>
      <w:r>
        <w:t xml:space="preserve"> para </w:t>
      </w:r>
      <w:r w:rsidRPr="00616FC5">
        <w:t>utilizá-lo nos experimentos do caos;</w:t>
      </w:r>
    </w:p>
    <w:p w14:paraId="387C1E90" w14:textId="77777777" w:rsidR="00FB5CFF" w:rsidRDefault="00FB5CFF" w:rsidP="008C6C4A">
      <w:pPr>
        <w:pStyle w:val="TF-ALNEA"/>
      </w:pPr>
      <w:r w:rsidRPr="00616FC5">
        <w:t>abordar de forma gameficada a aplicação de Engenharia do Caos a um sistema distribuído</w:t>
      </w:r>
      <w:r>
        <w:t>;</w:t>
      </w:r>
    </w:p>
    <w:p w14:paraId="0CAD519B" w14:textId="77777777" w:rsidR="00FB5CFF" w:rsidRPr="00616FC5" w:rsidRDefault="00FB5CFF" w:rsidP="00331BF6">
      <w:pPr>
        <w:pStyle w:val="TF-ALNEA"/>
      </w:pPr>
      <w:r w:rsidRPr="00616FC5">
        <w:t>identificar possíveis fraquezas de uma arquitetura distribuída.</w:t>
      </w:r>
    </w:p>
    <w:p w14:paraId="7020723C" w14:textId="77777777" w:rsidR="00FB5CFF" w:rsidRDefault="00FB5CFF" w:rsidP="00FC4A9F">
      <w:pPr>
        <w:pStyle w:val="Ttulo1"/>
      </w:pPr>
      <w:r>
        <w:lastRenderedPageBreak/>
        <w:t xml:space="preserve">trabalhos </w:t>
      </w:r>
      <w:r w:rsidRPr="00FC4A9F">
        <w:t>correlatos</w:t>
      </w:r>
    </w:p>
    <w:p w14:paraId="27CB5A37" w14:textId="77777777" w:rsidR="00FB5CFF" w:rsidRPr="004E1041" w:rsidRDefault="00FB5CFF" w:rsidP="00FA5504">
      <w:pPr>
        <w:pStyle w:val="TF-TEXTO"/>
      </w:pPr>
      <w:r>
        <w:t xml:space="preserve"> A seguir</w:t>
      </w:r>
      <w:r w:rsidRPr="001F32F0">
        <w:t xml:space="preserve"> estão descritos três trabalhos correlatos que possuem uma proposta semelhante a que será desenvolvida neste trabalho, pois seguem o método da engenharia do caos através de diferentes abordagens. </w:t>
      </w:r>
      <w:r w:rsidRPr="00616FC5">
        <w:t xml:space="preserve">A seção 2.1 descreve como Jernberg (2020) construiu um </w:t>
      </w:r>
      <w:commentRangeStart w:id="145"/>
      <w:r w:rsidRPr="00616FC5">
        <w:t xml:space="preserve">framework </w:t>
      </w:r>
      <w:commentRangeEnd w:id="145"/>
      <w:r>
        <w:rPr>
          <w:rStyle w:val="Refdecomentrio"/>
        </w:rPr>
        <w:commentReference w:id="145"/>
      </w:r>
      <w:r w:rsidRPr="00616FC5">
        <w:t xml:space="preserve">utilizando os conceitos e técnicas da engenharia do caos. Na seção 2.2 </w:t>
      </w:r>
      <w:r>
        <w:t xml:space="preserve">é descrito </w:t>
      </w:r>
      <w:r w:rsidRPr="00616FC5">
        <w:t>a ferramenta</w:t>
      </w:r>
      <w:r>
        <w:t xml:space="preserve"> construída por </w:t>
      </w:r>
      <w:r w:rsidRPr="0026600C">
        <w:t>Monge e Matók</w:t>
      </w:r>
      <w:r w:rsidRPr="001F32F0">
        <w:t xml:space="preserve"> (20</w:t>
      </w:r>
      <w:r>
        <w:t>20</w:t>
      </w:r>
      <w:r w:rsidRPr="001F32F0">
        <w:t>)</w:t>
      </w:r>
      <w:r>
        <w:t xml:space="preserve"> que analisa as falhas de um sistema distribuído e os principais fatores que fazem a engenharia do caos </w:t>
      </w:r>
      <w:r w:rsidRPr="00657727">
        <w:t>reduzi-las</w:t>
      </w:r>
      <w:r w:rsidRPr="001F32F0">
        <w:t xml:space="preserve">. Por fim, a seção 2.3 </w:t>
      </w:r>
      <w:r>
        <w:t>relata a experiência de</w:t>
      </w:r>
      <w:r w:rsidRPr="001F32F0">
        <w:t xml:space="preserve"> </w:t>
      </w:r>
      <w:r>
        <w:t>Kesim (2019) em utilizar a ferramenta Chaos Toolkit para aplicar experimentos do caos.</w:t>
      </w:r>
    </w:p>
    <w:p w14:paraId="3F50B18B" w14:textId="77777777" w:rsidR="00FB5CFF" w:rsidRPr="001F32F0" w:rsidRDefault="00FB5CFF" w:rsidP="00A44581">
      <w:pPr>
        <w:pStyle w:val="Ttulo2"/>
        <w:spacing w:after="120" w:line="240" w:lineRule="auto"/>
        <w:rPr>
          <w:lang w:val="en-US"/>
        </w:rPr>
      </w:pPr>
      <w:r w:rsidRPr="001F32F0">
        <w:rPr>
          <w:lang w:val="en-US"/>
        </w:rPr>
        <w:t>Building a Framework for Chaos Engineering</w:t>
      </w:r>
    </w:p>
    <w:p w14:paraId="15B7F8DE" w14:textId="77777777" w:rsidR="00FB5CFF" w:rsidRDefault="00FB5CFF" w:rsidP="00C93033">
      <w:pPr>
        <w:pStyle w:val="TF-TEXTO"/>
      </w:pPr>
      <w:r>
        <w:t xml:space="preserve">Jernberg (2020) propôs um </w:t>
      </w:r>
      <w:commentRangeStart w:id="146"/>
      <w:r>
        <w:t xml:space="preserve">framework </w:t>
      </w:r>
      <w:commentRangeEnd w:id="146"/>
      <w:r>
        <w:rPr>
          <w:rStyle w:val="Refdecomentrio"/>
        </w:rPr>
        <w:commentReference w:id="146"/>
      </w:r>
      <w:r>
        <w:t xml:space="preserve">utilizando os conceitos e técnicas da </w:t>
      </w:r>
      <w:r w:rsidRPr="00657727">
        <w:t>Engenharia do Caos para avaliar e melhorar a resiliência do site ica.se desenvolvidos na ICA Gruppen AB (ICA). A ICA é um grupo de empresas cujo negócio principal é o varejo de alimentos, sendo utilizado como suporte e orientação para as equipes de desenvolvimento da ICA.</w:t>
      </w:r>
    </w:p>
    <w:p w14:paraId="4DD3082E" w14:textId="77777777" w:rsidR="00FB5CFF" w:rsidRDefault="00FB5CFF" w:rsidP="00C93033">
      <w:pPr>
        <w:pStyle w:val="TF-TEXTO"/>
        <w:rPr>
          <w:highlight w:val="green"/>
        </w:rPr>
      </w:pPr>
      <w:r>
        <w:t>O paradigma de pesquisa de Jernberg (2020</w:t>
      </w:r>
      <w:r w:rsidRPr="00657727">
        <w:t>), consistiu</w:t>
      </w:r>
      <w:r>
        <w:t>-se</w:t>
      </w:r>
      <w:r w:rsidRPr="00657727">
        <w:t xml:space="preserve"> </w:t>
      </w:r>
      <w:r>
        <w:t>de</w:t>
      </w:r>
      <w:r w:rsidRPr="00657727">
        <w:t xml:space="preserve"> três tipos de atividades: conceitualização do problema, design da solução e validação empírica. A contextualização </w:t>
      </w:r>
      <w:r>
        <w:t xml:space="preserve">foi realizada </w:t>
      </w:r>
      <w:r w:rsidRPr="00657727">
        <w:t xml:space="preserve">através de um estudo sobre Engenharia do Caos e como </w:t>
      </w:r>
      <w:r>
        <w:t xml:space="preserve">ela </w:t>
      </w:r>
      <w:r w:rsidRPr="00657727">
        <w:t>poderia ser aplicada</w:t>
      </w:r>
      <w:r>
        <w:t xml:space="preserve">. Foram feitas </w:t>
      </w:r>
      <w:r w:rsidRPr="00657727">
        <w:t xml:space="preserve">entrevistas com desenvolvedores da ICA para entender como o departamento de </w:t>
      </w:r>
      <w:commentRangeStart w:id="147"/>
      <w:r w:rsidRPr="00657727">
        <w:t>TI</w:t>
      </w:r>
      <w:commentRangeEnd w:id="147"/>
      <w:r>
        <w:rPr>
          <w:rStyle w:val="Refdecomentrio"/>
        </w:rPr>
        <w:commentReference w:id="147"/>
      </w:r>
      <w:r w:rsidRPr="00657727">
        <w:t xml:space="preserve"> trabalha e </w:t>
      </w:r>
      <w:r>
        <w:t>onde utilizar</w:t>
      </w:r>
      <w:r w:rsidRPr="00657727">
        <w:t xml:space="preserve"> Engenha</w:t>
      </w:r>
      <w:r w:rsidRPr="00C41E88">
        <w:t xml:space="preserve">ria do Caos. No design da solução utilizou-se o mesmo padrão de pesquisa, mas para buscar onde era adequado aplicar Engenharia do Caos na ICA. Posteriormente, pesquisou-se ferramentas de Engenharia do Caos que seriam apropriadas para o </w:t>
      </w:r>
      <w:commentRangeStart w:id="148"/>
      <w:r w:rsidRPr="00C41E88">
        <w:t xml:space="preserve">framework </w:t>
      </w:r>
      <w:commentRangeEnd w:id="148"/>
      <w:r>
        <w:rPr>
          <w:rStyle w:val="Refdecomentrio"/>
        </w:rPr>
        <w:commentReference w:id="148"/>
      </w:r>
      <w:r w:rsidRPr="00C41E88">
        <w:t xml:space="preserve">desenvolvido. </w:t>
      </w:r>
      <w:r>
        <w:t xml:space="preserve">O autor </w:t>
      </w:r>
      <w:r w:rsidRPr="00E96991">
        <w:t>apresent</w:t>
      </w:r>
      <w:r>
        <w:t>ou</w:t>
      </w:r>
      <w:r w:rsidRPr="00E96991">
        <w:t xml:space="preserve"> para a equipe da ICA o que uma ferramenta de Engenharia do Caos poderia </w:t>
      </w:r>
      <w:r>
        <w:t>realizar, aplicando em</w:t>
      </w:r>
      <w:r w:rsidRPr="00E96991">
        <w:t xml:space="preserve"> seguid</w:t>
      </w:r>
      <w:r>
        <w:t>a</w:t>
      </w:r>
      <w:r w:rsidRPr="00E96991">
        <w:t xml:space="preserve"> um questionário para entender se a Engenharia do Caos poderia ser aplicável na ICA e sobre o quão extensos eram os benefícios percebidos pelos participantes sobre a Engenharia do Caos.</w:t>
      </w:r>
    </w:p>
    <w:p w14:paraId="33EDBB02" w14:textId="77777777" w:rsidR="00FB5CFF" w:rsidRDefault="00FB5CFF" w:rsidP="00C93033">
      <w:pPr>
        <w:pStyle w:val="TF-TEXTO"/>
      </w:pPr>
      <w:r w:rsidRPr="00C41E88">
        <w:t>Na validação empírica</w:t>
      </w:r>
      <w:r>
        <w:t>,</w:t>
      </w:r>
      <w:r w:rsidRPr="00C41E88">
        <w:t xml:space="preserve"> utilizou-se uma versão inicial do </w:t>
      </w:r>
      <w:commentRangeStart w:id="149"/>
      <w:r w:rsidRPr="00C41E88">
        <w:t xml:space="preserve">framework </w:t>
      </w:r>
      <w:commentRangeEnd w:id="149"/>
      <w:r>
        <w:rPr>
          <w:rStyle w:val="Refdecomentrio"/>
        </w:rPr>
        <w:commentReference w:id="149"/>
      </w:r>
      <w:r w:rsidRPr="00C41E88">
        <w:t xml:space="preserve">para testar a viabilidade da </w:t>
      </w:r>
      <w:r w:rsidRPr="00035476">
        <w:t>arquitetura, demonstrando a aplicação da Engenharia do Caos para as partes interessadas. Por fim, os participantes, apontaram a partir de suas experiências melhorias a serem realizadas ou suas dificuldades.</w:t>
      </w:r>
      <w:r>
        <w:t xml:space="preserve"> </w:t>
      </w:r>
    </w:p>
    <w:p w14:paraId="422BFD97" w14:textId="77777777" w:rsidR="00FB5CFF" w:rsidRDefault="00FB5CFF" w:rsidP="008E569A">
      <w:pPr>
        <w:pStyle w:val="TF-TEXTO"/>
      </w:pPr>
      <w:r w:rsidRPr="002D03C0">
        <w:t xml:space="preserve">Após o entendimento do cenário </w:t>
      </w:r>
      <w:r>
        <w:t>de</w:t>
      </w:r>
      <w:r w:rsidRPr="002D03C0">
        <w:t xml:space="preserve"> pesquisa, Jernberg (2020) propôs 4 atividades, sendo que cada atividade possui documentos que são usados como base para a sua </w:t>
      </w:r>
      <w:r w:rsidRPr="002D03C0">
        <w:lastRenderedPageBreak/>
        <w:t xml:space="preserve">realização (no total são 9), junto com 12 ferramentas de engenharia do caos que passaram por um processo de seleção e avaliação dentre 27 ferramentas de código aberto. As ferramentas selecionadas </w:t>
      </w:r>
      <w:commentRangeStart w:id="150"/>
      <w:r w:rsidRPr="002D03C0">
        <w:t xml:space="preserve">foram </w:t>
      </w:r>
      <w:commentRangeEnd w:id="150"/>
      <w:r>
        <w:rPr>
          <w:rStyle w:val="Refdecomentrio"/>
        </w:rPr>
        <w:commentReference w:id="150"/>
      </w:r>
      <w:r w:rsidRPr="002D03C0">
        <w:t>Chaos Toolkit, ChaoSlingr, WireMock, Muxy, Toxiproxy, Blockade, Chaos Monkey for Spring Boot, Byte-Monkey, GomJabbar, Litmus, Monkey-Ops</w:t>
      </w:r>
      <w:commentRangeStart w:id="151"/>
      <w:r w:rsidRPr="002D03C0">
        <w:t>,</w:t>
      </w:r>
      <w:commentRangeEnd w:id="151"/>
      <w:r>
        <w:rPr>
          <w:rStyle w:val="Refdecomentrio"/>
        </w:rPr>
        <w:commentReference w:id="151"/>
      </w:r>
      <w:r w:rsidRPr="002D03C0">
        <w:t xml:space="preserve"> Chaos HTTP Proxy. As atividades propostas no </w:t>
      </w:r>
      <w:commentRangeStart w:id="152"/>
      <w:r w:rsidRPr="002D03C0">
        <w:t xml:space="preserve">framework </w:t>
      </w:r>
      <w:commentRangeEnd w:id="152"/>
      <w:r>
        <w:rPr>
          <w:rStyle w:val="Refdecomentrio"/>
        </w:rPr>
        <w:commentReference w:id="152"/>
      </w:r>
      <w:commentRangeStart w:id="153"/>
      <w:r w:rsidRPr="002D03C0">
        <w:t xml:space="preserve">são </w:t>
      </w:r>
      <w:commentRangeEnd w:id="153"/>
      <w:r>
        <w:rPr>
          <w:rStyle w:val="Refdecomentrio"/>
        </w:rPr>
        <w:commentReference w:id="153"/>
      </w:r>
      <w:r w:rsidRPr="002D03C0">
        <w:t xml:space="preserve">descoberta, implementação, sofisticação e expansão. A descoberta cria um acúmulo de Experimentos do Caos que são possíveis e adequados para serem executados para o aplicativo em teste e a implementação configura e executa apenas um Experimento do Caos. A sofisticação verifica a validade e segurança dos Experimentos do Caos e a expansão adiciona o princípio de aumentar a implementação da Engenharia do Caos de forma incremental ao </w:t>
      </w:r>
      <w:commentRangeStart w:id="154"/>
      <w:r w:rsidRPr="002D03C0">
        <w:t>framework</w:t>
      </w:r>
      <w:commentRangeEnd w:id="154"/>
      <w:r>
        <w:rPr>
          <w:rStyle w:val="Refdecomentrio"/>
        </w:rPr>
        <w:commentReference w:id="154"/>
      </w:r>
      <w:r w:rsidRPr="002D03C0">
        <w:t>.</w:t>
      </w:r>
    </w:p>
    <w:p w14:paraId="2CAC56BC" w14:textId="77777777" w:rsidR="00FB5CFF" w:rsidRDefault="00FB5CFF" w:rsidP="00282832">
      <w:pPr>
        <w:pStyle w:val="TF-TEXTO"/>
      </w:pPr>
      <w:r w:rsidRPr="002D03C0">
        <w:t xml:space="preserve">Os testes realizados por Jernberg (2020) no </w:t>
      </w:r>
      <w:commentRangeStart w:id="155"/>
      <w:r w:rsidRPr="002D03C0">
        <w:t>framework</w:t>
      </w:r>
      <w:commentRangeEnd w:id="155"/>
      <w:r>
        <w:rPr>
          <w:rStyle w:val="Refdecomentrio"/>
        </w:rPr>
        <w:commentReference w:id="155"/>
      </w:r>
      <w:r w:rsidRPr="002D03C0">
        <w:t xml:space="preserve">, ocorreram em duas partes, primeiro durante o seu desenvolvimento na parte de validação empírica da pesquisa, foram realizados testes em aplicativos de amostra com versões iniciais do </w:t>
      </w:r>
      <w:commentRangeStart w:id="156"/>
      <w:r w:rsidRPr="002D03C0">
        <w:t>framework</w:t>
      </w:r>
      <w:commentRangeEnd w:id="156"/>
      <w:r>
        <w:rPr>
          <w:rStyle w:val="Refdecomentrio"/>
        </w:rPr>
        <w:commentReference w:id="156"/>
      </w:r>
      <w:r w:rsidRPr="002D03C0">
        <w:t xml:space="preserve">. Para os testes realizados com a versão final do </w:t>
      </w:r>
      <w:commentRangeStart w:id="157"/>
      <w:r w:rsidRPr="002D03C0">
        <w:t>framework</w:t>
      </w:r>
      <w:commentRangeEnd w:id="157"/>
      <w:r>
        <w:rPr>
          <w:rStyle w:val="Refdecomentrio"/>
        </w:rPr>
        <w:commentReference w:id="157"/>
      </w:r>
      <w:r w:rsidRPr="002D03C0">
        <w:t xml:space="preserve">, foram aproveitados </w:t>
      </w:r>
      <w:r>
        <w:t xml:space="preserve">os </w:t>
      </w:r>
      <w:r w:rsidRPr="002D03C0">
        <w:t xml:space="preserve">profissionais da ICA que não participavam diretamente no desenvolvimento ou teste dos softwares. Jernberg (2020) optou por introduzir apenas a ferramenta Chaos Tooltik na utilização do </w:t>
      </w:r>
      <w:commentRangeStart w:id="158"/>
      <w:r w:rsidRPr="002D03C0">
        <w:t xml:space="preserve">framework </w:t>
      </w:r>
      <w:commentRangeEnd w:id="158"/>
      <w:r>
        <w:rPr>
          <w:rStyle w:val="Refdecomentrio"/>
        </w:rPr>
        <w:commentReference w:id="158"/>
      </w:r>
      <w:r w:rsidRPr="002D03C0">
        <w:t xml:space="preserve">dentro da ICA pois a introdução das 12 ferramentas no mesmo momento teria um grande impacto nos times da organização. O autor relata que durante os testes nenhum dos participantes encontrou alguma parte ausente ou redundante na estrutura do </w:t>
      </w:r>
      <w:commentRangeStart w:id="159"/>
      <w:r w:rsidRPr="002D03C0">
        <w:t>framework</w:t>
      </w:r>
      <w:commentRangeEnd w:id="159"/>
      <w:r>
        <w:rPr>
          <w:rStyle w:val="Refdecomentrio"/>
        </w:rPr>
        <w:commentReference w:id="159"/>
      </w:r>
      <w:r w:rsidRPr="002D03C0">
        <w:t xml:space="preserve">. Além disso, todos os comentários </w:t>
      </w:r>
      <w:r>
        <w:t xml:space="preserve">indicam que </w:t>
      </w:r>
      <w:r w:rsidRPr="002D03C0">
        <w:t xml:space="preserve">a estrutura </w:t>
      </w:r>
      <w:r>
        <w:t xml:space="preserve">mostrou-se </w:t>
      </w:r>
      <w:r w:rsidRPr="002D03C0">
        <w:t>viável.</w:t>
      </w:r>
      <w:r>
        <w:t xml:space="preserve"> </w:t>
      </w:r>
    </w:p>
    <w:p w14:paraId="6A882BB5" w14:textId="77777777" w:rsidR="00FB5CFF" w:rsidRDefault="00FB5CFF" w:rsidP="00282832">
      <w:pPr>
        <w:pStyle w:val="TF-TEXTO"/>
      </w:pPr>
      <w:r w:rsidRPr="002D03C0">
        <w:t xml:space="preserve">Segundo Jernberg (2020), o </w:t>
      </w:r>
      <w:commentRangeStart w:id="160"/>
      <w:r w:rsidRPr="002D03C0">
        <w:t xml:space="preserve">framework </w:t>
      </w:r>
      <w:commentRangeEnd w:id="160"/>
      <w:r>
        <w:rPr>
          <w:rStyle w:val="Refdecomentrio"/>
        </w:rPr>
        <w:commentReference w:id="160"/>
      </w:r>
      <w:r w:rsidRPr="002D03C0">
        <w:t xml:space="preserve">trouxe benefícios como introduzir maneiras mais simples para as equipes de desenvolvimento começarem a utilizar ou a implementar a Engenharia do Caos. O </w:t>
      </w:r>
      <w:commentRangeStart w:id="161"/>
      <w:r w:rsidRPr="002D03C0">
        <w:t xml:space="preserve">framework </w:t>
      </w:r>
      <w:commentRangeEnd w:id="161"/>
      <w:r>
        <w:rPr>
          <w:rStyle w:val="Refdecomentrio"/>
        </w:rPr>
        <w:commentReference w:id="161"/>
      </w:r>
      <w:r w:rsidRPr="002D03C0">
        <w:t>trouxe também uma base comum de conhecimento o que permite diferentes pessoas falarem a mesma língua sobre o tema. Jernberg (2020) sugere a utilização de outras ferramentas, verificando</w:t>
      </w:r>
      <w:r>
        <w:t xml:space="preserve"> quais</w:t>
      </w:r>
      <w:r w:rsidRPr="002D03C0">
        <w:t xml:space="preserve"> poderiam ser utilizadas nas equipes de desenvolvimento da ICA. Além disso, realizar a validação de todas as atividades presentes no </w:t>
      </w:r>
      <w:commentRangeStart w:id="162"/>
      <w:r w:rsidRPr="002D03C0">
        <w:t xml:space="preserve">framework </w:t>
      </w:r>
      <w:commentRangeEnd w:id="162"/>
      <w:r>
        <w:rPr>
          <w:rStyle w:val="Refdecomentrio"/>
        </w:rPr>
        <w:commentReference w:id="162"/>
      </w:r>
      <w:r w:rsidRPr="002D03C0">
        <w:t xml:space="preserve">pois o tempo de realização do projeto não permitiu a validação de todas as atividades apenas a parte da descoberta e implementação. </w:t>
      </w:r>
    </w:p>
    <w:p w14:paraId="0501AE8D" w14:textId="77777777" w:rsidR="00FB5CFF" w:rsidRPr="00582DA4" w:rsidRDefault="00FB5CFF" w:rsidP="00A44581">
      <w:pPr>
        <w:pStyle w:val="Ttulo2"/>
        <w:spacing w:after="120" w:line="240" w:lineRule="auto"/>
        <w:rPr>
          <w:lang w:val="en-US"/>
        </w:rPr>
      </w:pPr>
      <w:r w:rsidRPr="00B479B7">
        <w:rPr>
          <w:lang w:val="en-US"/>
        </w:rPr>
        <w:lastRenderedPageBreak/>
        <w:t>DEVELOPING FOR RESILIENCE: INTRODUCING A CHAOS ENGINEERING TOOL</w:t>
      </w:r>
    </w:p>
    <w:p w14:paraId="2C920B00" w14:textId="77777777" w:rsidR="00FB5CFF" w:rsidRDefault="00FB5CFF" w:rsidP="008F6B36">
      <w:pPr>
        <w:pStyle w:val="TF-TEXTO"/>
      </w:pPr>
      <w:r w:rsidRPr="0026600C">
        <w:t>Monge e Matók</w:t>
      </w:r>
      <w:r>
        <w:t xml:space="preserve"> (2020) analisaram as falhas de um sistema distribuído e os principais fatores que fazem a Engenharia do Caos </w:t>
      </w:r>
      <w:r w:rsidRPr="00657727">
        <w:t>reduzi-las. O</w:t>
      </w:r>
      <w:r>
        <w:t>s</w:t>
      </w:r>
      <w:r w:rsidRPr="00657727">
        <w:t xml:space="preserve"> autor</w:t>
      </w:r>
      <w:r>
        <w:t>es</w:t>
      </w:r>
      <w:r w:rsidRPr="00657727">
        <w:t xml:space="preserve"> propus</w:t>
      </w:r>
      <w:r>
        <w:t xml:space="preserve">eram </w:t>
      </w:r>
      <w:r w:rsidRPr="00657727">
        <w:t>a utilização de uma metodologia chamada de Ciência do Design para Metodologia de Pesquisa em Sistema de Informação de Peffers composta de seis passos: problematização e motivação, definição dos objetivos para a solução, design e desenvolvimento, demonstração, avaliação e comunicação, permitindo desenvolver e avaliar a eficácia da geração do caos.</w:t>
      </w:r>
      <w:r>
        <w:t xml:space="preserve"> </w:t>
      </w:r>
    </w:p>
    <w:p w14:paraId="79BCC62E" w14:textId="77777777" w:rsidR="00FB5CFF" w:rsidRPr="00FB5555" w:rsidRDefault="00FB5CFF" w:rsidP="00864CD4">
      <w:pPr>
        <w:pStyle w:val="TF-TEXTO"/>
      </w:pPr>
      <w:r>
        <w:t xml:space="preserve">Segundo </w:t>
      </w:r>
      <w:r w:rsidRPr="0026600C">
        <w:t>Monge e Matók</w:t>
      </w:r>
      <w:r>
        <w:t xml:space="preserve"> (2020), definiu-se quais funcionalidades eram desejadas, buscando identificar </w:t>
      </w:r>
      <w:r w:rsidRPr="00657727">
        <w:t xml:space="preserve">relacionamentos e componentes do sistema assim como, sua arquitetura. Para o desenvolvimento da ferramenta utilizou-se o </w:t>
      </w:r>
      <w:commentRangeStart w:id="163"/>
      <w:r w:rsidRPr="00657727">
        <w:t xml:space="preserve">framework </w:t>
      </w:r>
      <w:commentRangeEnd w:id="163"/>
      <w:r>
        <w:rPr>
          <w:rStyle w:val="Refdecomentrio"/>
        </w:rPr>
        <w:commentReference w:id="163"/>
      </w:r>
      <w:r w:rsidRPr="00657727">
        <w:t>Spring Boot com o módulo Spring Boot Starters Application que permite adicionar dependências Maven ou Gradle de outros projetos Java em Spring Boot. Tendo a ferramenta desenvolvida, iniciou-se o processo de experimentação, visando demonstrar como o artefato pode resolver diferentes instâncias do problema.</w:t>
      </w:r>
    </w:p>
    <w:p w14:paraId="5A0BC1FA" w14:textId="77777777" w:rsidR="00FB5CFF" w:rsidRPr="00657727" w:rsidRDefault="00FB5CFF" w:rsidP="008F6B36">
      <w:pPr>
        <w:pStyle w:val="TF-TEXTO"/>
      </w:pPr>
      <w:r>
        <w:tab/>
      </w:r>
      <w:r w:rsidRPr="0026600C">
        <w:t>Monge e Matók</w:t>
      </w:r>
      <w:r>
        <w:t xml:space="preserve"> (2020) realizaram os testes em um ambiente chamado por eles de “ambiente de preparação”. Este ambiente é utilizado pelos desenvolvedores para testar as funcionalidades da ferramenta desenvolvida localmente. O ambiente de preparação simula a comunicação com dispositivos móveis onde suas requisições podem ser encaminhadas para o simulador que realiza o retorno das </w:t>
      </w:r>
      <w:r w:rsidRPr="00657727">
        <w:t xml:space="preserve">respostas. </w:t>
      </w:r>
      <w:r w:rsidRPr="0026600C">
        <w:t>Monge e Matók</w:t>
      </w:r>
      <w:r w:rsidRPr="00657727">
        <w:t xml:space="preserve"> (2020) mape</w:t>
      </w:r>
      <w:r>
        <w:t>aram</w:t>
      </w:r>
      <w:r w:rsidRPr="00657727">
        <w:t xml:space="preserve"> todos os ataques implementados pela ferramenta de Engenharia do Caos, sendo executados no ambiente de preparação. Os testes </w:t>
      </w:r>
      <w:r w:rsidRPr="006E7E47">
        <w:t xml:space="preserve">abordaram 19 experimentos nos quais foram validadas a resiliência da ferramenta à latência introduzida artificialmente, valores defeituosos nas requisições, campos ausentes e extras nas requisições, requisições com falha, alto uso de memória, alto uso da </w:t>
      </w:r>
      <w:commentRangeStart w:id="164"/>
      <w:r w:rsidRPr="006E7E47">
        <w:t xml:space="preserve">CPU </w:t>
      </w:r>
      <w:commentRangeEnd w:id="164"/>
      <w:r>
        <w:rPr>
          <w:rStyle w:val="Refdecomentrio"/>
        </w:rPr>
        <w:commentReference w:id="164"/>
      </w:r>
      <w:r w:rsidRPr="006E7E47">
        <w:t>e a interromper a execução de ataques.</w:t>
      </w:r>
    </w:p>
    <w:p w14:paraId="101D89FC" w14:textId="77777777" w:rsidR="00FB5CFF" w:rsidRDefault="00FB5CFF" w:rsidP="008F6B36">
      <w:pPr>
        <w:pStyle w:val="TF-TEXTO"/>
      </w:pPr>
      <w:r w:rsidRPr="00657727">
        <w:tab/>
      </w:r>
      <w:r w:rsidRPr="0026600C">
        <w:t>Monge e Matók</w:t>
      </w:r>
      <w:r w:rsidRPr="00657727">
        <w:t xml:space="preserve"> (2020) </w:t>
      </w:r>
      <w:r>
        <w:t>apresentaram</w:t>
      </w:r>
      <w:r w:rsidRPr="00657727">
        <w:t xml:space="preserve"> uma nova abordagem de como se projetar e arquitetar uma ferramenta de Engenharia do Caos utilizando experiências de praticantes para a implementação dos recursos em sua ferramenta</w:t>
      </w:r>
      <w:r>
        <w:t>,</w:t>
      </w:r>
      <w:r w:rsidRPr="00657727">
        <w:t xml:space="preserve"> como por exemplo</w:t>
      </w:r>
      <w:r>
        <w:t xml:space="preserve">, a </w:t>
      </w:r>
      <w:commentRangeStart w:id="165"/>
      <w:r w:rsidRPr="00657727">
        <w:t xml:space="preserve">observabilidade </w:t>
      </w:r>
      <w:commentRangeEnd w:id="165"/>
      <w:r>
        <w:rPr>
          <w:rStyle w:val="Refdecomentrio"/>
        </w:rPr>
        <w:commentReference w:id="165"/>
      </w:r>
      <w:r w:rsidRPr="00657727">
        <w:t xml:space="preserve">sobre as operações, propriedades configuráveis e um “botão de parada de emergência”. A ferramenta desenvolvida também provou ser útil para o teste de software pois facilita o trabalho de identificar falhas de tratamento e as fraquezas de um software. Por fim, segundo </w:t>
      </w:r>
      <w:r w:rsidRPr="0026600C">
        <w:t>Monge e Matók</w:t>
      </w:r>
      <w:r w:rsidRPr="00657727">
        <w:t xml:space="preserve"> (2020), a ferramenta desenvolvida pode ser </w:t>
      </w:r>
      <w:r w:rsidRPr="00657727">
        <w:lastRenderedPageBreak/>
        <w:t>ampliada em diversas maneiras como adicionar outras maneiras de transmissão de mensagens, conteúdos e tipos, melhorar o controle do usuário sobre os ataques ou até mesmo a automação para a realização de ataques randômicos.</w:t>
      </w:r>
    </w:p>
    <w:p w14:paraId="58434D2E" w14:textId="77777777" w:rsidR="00FB5CFF" w:rsidRPr="00651C88" w:rsidRDefault="00FB5CFF" w:rsidP="00A44581">
      <w:pPr>
        <w:pStyle w:val="Ttulo2"/>
        <w:spacing w:after="120" w:line="240" w:lineRule="auto"/>
        <w:rPr>
          <w:lang w:val="en-US"/>
        </w:rPr>
      </w:pPr>
      <w:r w:rsidRPr="002320B0">
        <w:rPr>
          <w:lang w:val="en-US"/>
        </w:rPr>
        <w:t>Assessing Resilience of Software Systems by Application of Chaos Engineering – A Case Study</w:t>
      </w:r>
    </w:p>
    <w:p w14:paraId="28F4C63D" w14:textId="77777777" w:rsidR="00FB5CFF" w:rsidRDefault="00FB5CFF" w:rsidP="008770E0">
      <w:pPr>
        <w:pStyle w:val="TF-TEXTO"/>
      </w:pPr>
      <w:r>
        <w:t xml:space="preserve">Kesim (2019) analisou o planejamento e realização de experimentos do caos, visando </w:t>
      </w:r>
      <w:r w:rsidRPr="00616FC5">
        <w:t>compreender o seu comportamento em um</w:t>
      </w:r>
      <w:r>
        <w:t xml:space="preserve"> sistema distribuído, sendo apoiado por métodos de análise de risco. Segundo o autor, para entender o funcionamento do sistema, realizou-se levantamento sobre a arquitetura, modelagem e comportamento do sistema assim como, informações de desenvolvedores e dados de arquivos. As entrevistas foram transcritas e comparadas para não gerar </w:t>
      </w:r>
      <w:r w:rsidRPr="006E7E47">
        <w:t>repetição de informação. Cada experimento do caos foi avaliado considerando testes de hipótese, verificando</w:t>
      </w:r>
      <w:r w:rsidRPr="00B64AC8">
        <w:t xml:space="preserve"> se o software satisfez o que foi previsto ou não, e</w:t>
      </w:r>
      <w:r>
        <w:t xml:space="preserve"> através de </w:t>
      </w:r>
      <w:r w:rsidRPr="00B64AC8">
        <w:t xml:space="preserve">dados estatísticos </w:t>
      </w:r>
      <w:r>
        <w:t>via</w:t>
      </w:r>
      <w:r w:rsidRPr="00B64AC8">
        <w:t xml:space="preserve"> JMeter, que é responsável por montar um ambiente de estresse com o software alvo para simular o comportamento do usuário.</w:t>
      </w:r>
    </w:p>
    <w:p w14:paraId="5165D48C" w14:textId="77777777" w:rsidR="00FB5CFF" w:rsidRDefault="00FB5CFF" w:rsidP="008770E0">
      <w:pPr>
        <w:pStyle w:val="TF-TEXTO"/>
      </w:pPr>
      <w:r>
        <w:t xml:space="preserve">A partir dos resultados obtidos nas entrevistas, Kesim (2019) desenvolveu um protótipo sob uma arquitetura de microsserviços utilizando componentes do Kubernetes, utilizando o Postgres SQL como banco de dados e o protocolo </w:t>
      </w:r>
      <w:commentRangeStart w:id="166"/>
      <w:r>
        <w:t xml:space="preserve">HTTP </w:t>
      </w:r>
      <w:commentRangeEnd w:id="166"/>
      <w:r>
        <w:rPr>
          <w:rStyle w:val="Refdecomentrio"/>
        </w:rPr>
        <w:commentReference w:id="166"/>
      </w:r>
      <w:r>
        <w:t>como serviço de comunicação juntamente com a arquitetura REST.</w:t>
      </w:r>
    </w:p>
    <w:p w14:paraId="4A97D627" w14:textId="77777777" w:rsidR="00FB5CFF" w:rsidRDefault="00FB5CFF" w:rsidP="008770E0">
      <w:pPr>
        <w:pStyle w:val="TF-TEXTO"/>
      </w:pPr>
      <w:r>
        <w:t xml:space="preserve">Para hospedar o protótipo, Kesim (2019) optou pela plataforma Microsoft Azure utilizando o </w:t>
      </w:r>
      <w:r w:rsidRPr="00B64AC8">
        <w:t xml:space="preserve">serviço Azure Kubernetes Service (AKS), configurando a ferramenta JMeter para as análises estatísticas. Já os experimentos, segundo o autor, foram realizados utilizando a ferramenta </w:t>
      </w:r>
      <w:r>
        <w:t>Chaos Toolkit</w:t>
      </w:r>
      <w:r w:rsidRPr="00B64AC8">
        <w:t xml:space="preserve"> observando os resultados da análise de risco. Para observar um impacto potencial no estado estacionário do sistema, os resultados dos experimentos de engenharia do caos foram analisados ​​aplicando o teste de hipótese de Kolmogorov-Smirnov. </w:t>
      </w:r>
    </w:p>
    <w:p w14:paraId="3DFF6119" w14:textId="77777777" w:rsidR="00FB5CFF" w:rsidRPr="00616FC5" w:rsidRDefault="00FB5CFF" w:rsidP="008770E0">
      <w:pPr>
        <w:pStyle w:val="TF-TEXTO"/>
      </w:pPr>
      <w:r>
        <w:t>N</w:t>
      </w:r>
      <w:r w:rsidRPr="00B64AC8">
        <w:t>o total foram realizados</w:t>
      </w:r>
      <w:r>
        <w:t xml:space="preserve"> </w:t>
      </w:r>
      <w:r w:rsidRPr="00B64AC8">
        <w:t xml:space="preserve">4 experimentos, obtendo sucesso nos dois primeiros. Já no terceiro foi detectada uma </w:t>
      </w:r>
      <w:r w:rsidRPr="00616FC5">
        <w:t xml:space="preserve">fraqueza, </w:t>
      </w:r>
      <w:r>
        <w:t>no qual</w:t>
      </w:r>
      <w:r w:rsidRPr="00616FC5">
        <w:t xml:space="preserve">, antes de executar o experimento no </w:t>
      </w:r>
      <w:commentRangeStart w:id="167"/>
      <w:r w:rsidRPr="00616FC5">
        <w:t xml:space="preserve">pod </w:t>
      </w:r>
      <w:commentRangeEnd w:id="167"/>
      <w:r>
        <w:rPr>
          <w:rStyle w:val="Refdecomentrio"/>
        </w:rPr>
        <w:commentReference w:id="167"/>
      </w:r>
      <w:r w:rsidRPr="00616FC5">
        <w:t xml:space="preserve">de configuração ao banco de dados ocorreu um erro de falta de memória e o sistema não conseguiu se recuperar para o estado estável. </w:t>
      </w:r>
      <w:r w:rsidRPr="00616FC5">
        <w:rPr>
          <w:rStyle w:val="hgkelc"/>
        </w:rPr>
        <w:t xml:space="preserve">Um </w:t>
      </w:r>
      <w:commentRangeStart w:id="168"/>
      <w:r w:rsidRPr="00616FC5">
        <w:rPr>
          <w:rStyle w:val="hgkelc"/>
        </w:rPr>
        <w:t xml:space="preserve">pod </w:t>
      </w:r>
      <w:commentRangeEnd w:id="168"/>
      <w:r>
        <w:rPr>
          <w:rStyle w:val="Refdecomentrio"/>
        </w:rPr>
        <w:commentReference w:id="168"/>
      </w:r>
      <w:r w:rsidRPr="00616FC5">
        <w:rPr>
          <w:rStyle w:val="hgkelc"/>
        </w:rPr>
        <w:t>do Kubernetes é um conjunto de um ou mais containers Linux, sendo a menor unidade de uma aplicação Kubernetes.</w:t>
      </w:r>
      <w:r w:rsidRPr="00616FC5">
        <w:t xml:space="preserve"> O quarto foi desconsiderado pois é recomendado consertar qualquer fraqueza antes de realizar novos experimentos. O primeiro teste foi sobre a hipótese de que os tempos de </w:t>
      </w:r>
      <w:r w:rsidRPr="00616FC5">
        <w:lastRenderedPageBreak/>
        <w:t xml:space="preserve">resposta não aumentariam após matar um </w:t>
      </w:r>
      <w:commentRangeStart w:id="169"/>
      <w:r w:rsidRPr="00616FC5">
        <w:t xml:space="preserve">pod </w:t>
      </w:r>
      <w:commentRangeEnd w:id="169"/>
      <w:r>
        <w:rPr>
          <w:rStyle w:val="Refdecomentrio"/>
        </w:rPr>
        <w:commentReference w:id="169"/>
      </w:r>
      <w:r w:rsidRPr="00616FC5">
        <w:t xml:space="preserve">do Kubernetes, o segundo foi mais destrutivo, ele eliminou todos os </w:t>
      </w:r>
      <w:commentRangeStart w:id="170"/>
      <w:r w:rsidRPr="00616FC5">
        <w:t xml:space="preserve">pods </w:t>
      </w:r>
      <w:commentRangeEnd w:id="170"/>
      <w:r>
        <w:rPr>
          <w:rStyle w:val="Refdecomentrio"/>
        </w:rPr>
        <w:commentReference w:id="170"/>
      </w:r>
      <w:r w:rsidRPr="00616FC5">
        <w:t>de microsserviços de configuração disponíveis e no terceiro foi adicionado um objeto de configuração ao banco de dados (</w:t>
      </w:r>
      <w:commentRangeStart w:id="171"/>
      <w:r w:rsidRPr="00616FC5">
        <w:t>ID = 2</w:t>
      </w:r>
      <w:commentRangeEnd w:id="171"/>
      <w:r>
        <w:rPr>
          <w:rStyle w:val="Refdecomentrio"/>
        </w:rPr>
        <w:commentReference w:id="171"/>
      </w:r>
      <w:r w:rsidRPr="00616FC5">
        <w:t xml:space="preserve">) solicitando a </w:t>
      </w:r>
      <w:commentRangeStart w:id="172"/>
      <w:r w:rsidRPr="00616FC5">
        <w:t xml:space="preserve">API </w:t>
      </w:r>
      <w:commentRangeEnd w:id="172"/>
      <w:r>
        <w:rPr>
          <w:rStyle w:val="Refdecomentrio"/>
        </w:rPr>
        <w:commentReference w:id="172"/>
      </w:r>
      <w:r w:rsidRPr="00616FC5">
        <w:t>do administrador e encerrado o objeto de configuração inicial (</w:t>
      </w:r>
      <w:commentRangeStart w:id="173"/>
      <w:r w:rsidRPr="00616FC5">
        <w:t>ID = 1</w:t>
      </w:r>
      <w:commentRangeEnd w:id="173"/>
      <w:r>
        <w:rPr>
          <w:rStyle w:val="Refdecomentrio"/>
        </w:rPr>
        <w:commentReference w:id="173"/>
      </w:r>
      <w:r w:rsidRPr="00616FC5">
        <w:t xml:space="preserve">).  </w:t>
      </w:r>
    </w:p>
    <w:p w14:paraId="093CC823" w14:textId="77777777" w:rsidR="00FB5CFF" w:rsidRDefault="00FB5CFF" w:rsidP="008770E0">
      <w:pPr>
        <w:pStyle w:val="TF-TEXTO"/>
      </w:pPr>
      <w:r w:rsidRPr="00616FC5">
        <w:t>Kesim (2019) conseguiu aplicar com sucesso meios para identificar fraquezas e falhas potenciais na arquitetura do sistema e os resultados da análise de risco implicaram que o sistema alvo é considerado bastante frágil. As principais dificuldades encontradas foram em avaliar os resultados sem métricas de resiliência bem definidas, pois os meios existentes para determinar se um experimento do caos teve impacto significativo não são transparentes, faltam mecanismos de monitoramento adequados. Por fim, Kesim (2019</w:t>
      </w:r>
      <w:r w:rsidRPr="00B64AC8">
        <w:t>) aponta que a visualização é um importante campo a ser explorado pois está intimamente ligado ao aspecto de monitoramento e que ferramentas que aplicam a engenharia do caos poderiam ter seu uso avaliado além da exploração de configurações padrões de resiliência.</w:t>
      </w:r>
    </w:p>
    <w:p w14:paraId="7BD6A833" w14:textId="77777777" w:rsidR="00FB5CFF" w:rsidRDefault="00FB5CFF" w:rsidP="00FC4A9F">
      <w:pPr>
        <w:pStyle w:val="Ttulo1"/>
      </w:pPr>
      <w:r>
        <w:t>proposta DO FRAMEWORK</w:t>
      </w:r>
    </w:p>
    <w:p w14:paraId="74FFA349" w14:textId="77777777" w:rsidR="00FB5CFF" w:rsidRDefault="00FB5CFF" w:rsidP="006E0FB1">
      <w:pPr>
        <w:pStyle w:val="TF-TEXTO"/>
      </w:pPr>
      <w:r>
        <w:t xml:space="preserve">A seguir será descrito qual foi a motivação para o desenvolvimento deste trabalho em conjunto com seus principais pilares e a relações entre os trabalhos correlatos a este </w:t>
      </w:r>
      <w:commentRangeStart w:id="174"/>
      <w:r>
        <w:t xml:space="preserve">que </w:t>
      </w:r>
      <w:commentRangeEnd w:id="174"/>
      <w:r>
        <w:rPr>
          <w:rStyle w:val="Refdecomentrio"/>
        </w:rPr>
        <w:commentReference w:id="174"/>
      </w:r>
      <w:r>
        <w:t xml:space="preserve">que descrevem a fundamentação necessária </w:t>
      </w:r>
      <w:r w:rsidRPr="00F5303C">
        <w:t xml:space="preserve">para exemplificar </w:t>
      </w:r>
      <w:r>
        <w:t>o tema abordado</w:t>
      </w:r>
      <w:r w:rsidRPr="00F5303C">
        <w:t>.</w:t>
      </w:r>
    </w:p>
    <w:p w14:paraId="0E2823FB" w14:textId="77777777" w:rsidR="00FB5CFF" w:rsidRDefault="00FB5CFF" w:rsidP="00451B94">
      <w:pPr>
        <w:pStyle w:val="Ttulo2"/>
        <w:spacing w:after="120" w:line="240" w:lineRule="auto"/>
      </w:pPr>
      <w:r>
        <w:t>JUSTIFICATIVA</w:t>
      </w:r>
    </w:p>
    <w:p w14:paraId="34F8FC6C" w14:textId="77777777" w:rsidR="00FB5CFF" w:rsidRDefault="00FB5CFF" w:rsidP="001D0A7F">
      <w:pPr>
        <w:pStyle w:val="TF-TEXTO"/>
      </w:pPr>
      <w:commentRangeStart w:id="175"/>
      <w:r>
        <w:rPr>
          <w:noProof/>
        </w:rPr>
        <mc:AlternateContent>
          <mc:Choice Requires="wps">
            <w:drawing>
              <wp:anchor distT="0" distB="0" distL="114300" distR="114300" simplePos="0" relativeHeight="251659264" behindDoc="0" locked="0" layoutInCell="1" allowOverlap="1" wp14:anchorId="2D8D8633" wp14:editId="29622BFE">
                <wp:simplePos x="0" y="0"/>
                <wp:positionH relativeFrom="column">
                  <wp:posOffset>5769346</wp:posOffset>
                </wp:positionH>
                <wp:positionV relativeFrom="paragraph">
                  <wp:posOffset>180240</wp:posOffset>
                </wp:positionV>
                <wp:extent cx="0" cy="1391479"/>
                <wp:effectExtent l="12700" t="0" r="12700" b="18415"/>
                <wp:wrapNone/>
                <wp:docPr id="2" name="Conector Reto 2"/>
                <wp:cNvGraphicFramePr/>
                <a:graphic xmlns:a="http://schemas.openxmlformats.org/drawingml/2006/main">
                  <a:graphicData uri="http://schemas.microsoft.com/office/word/2010/wordprocessingShape">
                    <wps:wsp>
                      <wps:cNvCnPr/>
                      <wps:spPr>
                        <a:xfrm>
                          <a:off x="0" y="0"/>
                          <a:ext cx="0" cy="1391479"/>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55EA9C" id="Conector Reto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4.3pt,14.2pt" to="454.3pt,123.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" strokecolor="red" strokeweight="2.25pt">
                <v:stroke joinstyle="miter"/>
              </v:line>
            </w:pict>
          </mc:Fallback>
        </mc:AlternateContent>
      </w:r>
      <w:commentRangeEnd w:id="175"/>
      <w:r>
        <w:rPr>
          <w:rStyle w:val="Refdecomentrio"/>
        </w:rPr>
        <w:commentReference w:id="175"/>
      </w:r>
      <w:r w:rsidRPr="00F5303C">
        <w:t xml:space="preserve">O </w:t>
      </w:r>
      <w:r>
        <w:fldChar w:fldCharType="begin"/>
      </w:r>
      <w:r>
        <w:instrText xml:space="preserve"> REF _Ref84682379 \h </w:instrText>
      </w:r>
      <w:r>
        <w:fldChar w:fldCharType="separate"/>
      </w:r>
      <w:r w:rsidRPr="00D158BE">
        <w:t xml:space="preserve">Quadro </w:t>
      </w:r>
      <w:r w:rsidRPr="00D158BE">
        <w:rPr>
          <w:noProof/>
        </w:rPr>
        <w:t>1</w:t>
      </w:r>
      <w:r>
        <w:fldChar w:fldCharType="end"/>
      </w:r>
      <w:r>
        <w:t xml:space="preserve"> </w:t>
      </w:r>
      <w:r w:rsidRPr="00F5303C">
        <w:t>detalha de forma comparativa a relação entre os trabalhos correlatos que serão utilizados para dar embasamento</w:t>
      </w:r>
      <w:r w:rsidRPr="00784744">
        <w:t xml:space="preserve"> à proposta deste projeto</w:t>
      </w:r>
      <w:r>
        <w:t>,</w:t>
      </w:r>
      <w:r w:rsidRPr="00784744">
        <w:t xml:space="preserve"> </w:t>
      </w:r>
      <w:r>
        <w:t>onde</w:t>
      </w:r>
      <w:r w:rsidRPr="00784744">
        <w:t xml:space="preserve"> as linhas representam as características e as colunas os trabalhos</w:t>
      </w:r>
      <w:r w:rsidRPr="00C20BF5">
        <w:t>.</w:t>
      </w:r>
    </w:p>
    <w:p w14:paraId="4EF88377" w14:textId="77777777" w:rsidR="00FB5CFF" w:rsidRPr="00D158BE" w:rsidRDefault="00FB5CFF" w:rsidP="001D0A7F">
      <w:pPr>
        <w:pStyle w:val="TF-LEGENDA-Ilustracao"/>
      </w:pPr>
      <w:r w:rsidRPr="00D158BE">
        <w:t xml:space="preserve">Quadro </w:t>
      </w:r>
      <w:fldSimple w:instr=" SEQ Quadro \* ARABIC ">
        <w:r>
          <w:rPr>
            <w:noProof/>
          </w:rPr>
          <w:t>1</w:t>
        </w:r>
      </w:fldSimple>
      <w:r w:rsidRPr="00D158BE">
        <w:t xml:space="preserve"> – Comparativo entre os trabalhos correlatos</w:t>
      </w:r>
    </w:p>
    <w:tbl>
      <w:tblPr>
        <w:tblW w:w="913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2268"/>
        <w:gridCol w:w="2410"/>
        <w:gridCol w:w="2050"/>
      </w:tblGrid>
      <w:tr w:rsidR="00FB5CFF" w:rsidRPr="00D158BE" w14:paraId="356C6F56" w14:textId="77777777" w:rsidTr="00E96991">
        <w:trPr>
          <w:trHeight w:val="667"/>
        </w:trPr>
        <w:tc>
          <w:tcPr>
            <w:tcW w:w="2410" w:type="dxa"/>
            <w:tcBorders>
              <w:tl2br w:val="single" w:sz="4" w:space="0" w:color="auto"/>
            </w:tcBorders>
            <w:shd w:val="clear" w:color="auto" w:fill="A6A6A6"/>
          </w:tcPr>
          <w:p w14:paraId="2ED849F8" w14:textId="77777777" w:rsidR="00FB5CFF" w:rsidRPr="00C91275" w:rsidRDefault="00FB5CFF" w:rsidP="00AA24D2">
            <w:pPr>
              <w:pStyle w:val="TF-TEXTO"/>
              <w:spacing w:before="0" w:line="240" w:lineRule="auto"/>
              <w:ind w:firstLine="0"/>
              <w:jc w:val="center"/>
              <w:rPr>
                <w:sz w:val="6"/>
                <w:szCs w:val="2"/>
              </w:rPr>
            </w:pPr>
          </w:p>
          <w:p w14:paraId="3A9A6B7D" w14:textId="77777777" w:rsidR="00FB5CFF" w:rsidRPr="00D158BE" w:rsidRDefault="00FB5CFF" w:rsidP="00AA24D2">
            <w:pPr>
              <w:pStyle w:val="TF-TEXTO"/>
              <w:spacing w:before="0" w:line="240" w:lineRule="auto"/>
              <w:ind w:firstLine="0"/>
              <w:jc w:val="right"/>
            </w:pPr>
            <w:r w:rsidRPr="00D158BE">
              <w:t>Correlatos</w:t>
            </w:r>
          </w:p>
          <w:p w14:paraId="511A5D52" w14:textId="77777777" w:rsidR="00FB5CFF" w:rsidRPr="00D158BE" w:rsidRDefault="00FB5CFF" w:rsidP="00AA24D2">
            <w:pPr>
              <w:pStyle w:val="TF-TEXTO"/>
              <w:spacing w:before="0" w:line="240" w:lineRule="auto"/>
              <w:ind w:firstLine="0"/>
              <w:jc w:val="center"/>
              <w:rPr>
                <w:sz w:val="12"/>
              </w:rPr>
            </w:pPr>
          </w:p>
          <w:p w14:paraId="7B7AF47E" w14:textId="77777777" w:rsidR="00FB5CFF" w:rsidRPr="00D158BE" w:rsidRDefault="00FB5CFF" w:rsidP="00AA24D2">
            <w:pPr>
              <w:pStyle w:val="TF-TEXTO"/>
              <w:spacing w:before="0" w:line="240" w:lineRule="auto"/>
              <w:ind w:firstLine="0"/>
              <w:jc w:val="left"/>
            </w:pPr>
            <w:commentRangeStart w:id="176"/>
            <w:r>
              <w:t>Característias</w:t>
            </w:r>
            <w:r w:rsidRPr="00D158BE">
              <w:t xml:space="preserve"> </w:t>
            </w:r>
            <w:commentRangeEnd w:id="176"/>
            <w:r>
              <w:rPr>
                <w:rStyle w:val="Refdecomentrio"/>
              </w:rPr>
              <w:commentReference w:id="176"/>
            </w:r>
          </w:p>
        </w:tc>
        <w:tc>
          <w:tcPr>
            <w:tcW w:w="2268" w:type="dxa"/>
            <w:shd w:val="clear" w:color="auto" w:fill="A6A6A6"/>
            <w:vAlign w:val="center"/>
          </w:tcPr>
          <w:p w14:paraId="37028095" w14:textId="77777777" w:rsidR="00FB5CFF" w:rsidRDefault="00FB5CFF" w:rsidP="00AA24D2">
            <w:pPr>
              <w:pStyle w:val="TF-TEXTO"/>
              <w:spacing w:before="0" w:line="240" w:lineRule="auto"/>
              <w:ind w:firstLine="0"/>
              <w:jc w:val="center"/>
              <w:rPr>
                <w:color w:val="000000"/>
                <w:sz w:val="22"/>
                <w:szCs w:val="22"/>
              </w:rPr>
            </w:pPr>
            <w:r>
              <w:t>Jernberg</w:t>
            </w:r>
            <w:r w:rsidRPr="00D158BE">
              <w:rPr>
                <w:color w:val="000000"/>
                <w:sz w:val="22"/>
                <w:szCs w:val="22"/>
              </w:rPr>
              <w:t xml:space="preserve"> </w:t>
            </w:r>
          </w:p>
          <w:p w14:paraId="760BA2E0" w14:textId="77777777" w:rsidR="00FB5CFF" w:rsidRPr="00D158BE" w:rsidRDefault="00FB5CFF" w:rsidP="00AA24D2">
            <w:pPr>
              <w:pStyle w:val="TF-TEXTO"/>
              <w:spacing w:before="0" w:line="240" w:lineRule="auto"/>
              <w:ind w:firstLine="0"/>
              <w:jc w:val="center"/>
            </w:pPr>
            <w:r w:rsidRPr="00D158BE">
              <w:rPr>
                <w:color w:val="000000"/>
                <w:sz w:val="22"/>
                <w:szCs w:val="22"/>
              </w:rPr>
              <w:t>(20</w:t>
            </w:r>
            <w:r>
              <w:rPr>
                <w:color w:val="000000"/>
                <w:sz w:val="22"/>
                <w:szCs w:val="22"/>
              </w:rPr>
              <w:t>20</w:t>
            </w:r>
            <w:r w:rsidRPr="00D158BE">
              <w:rPr>
                <w:color w:val="000000"/>
                <w:sz w:val="22"/>
                <w:szCs w:val="22"/>
              </w:rPr>
              <w:t>)</w:t>
            </w:r>
          </w:p>
        </w:tc>
        <w:tc>
          <w:tcPr>
            <w:tcW w:w="2410" w:type="dxa"/>
            <w:shd w:val="clear" w:color="auto" w:fill="A6A6A6"/>
            <w:vAlign w:val="center"/>
          </w:tcPr>
          <w:p w14:paraId="377467E8" w14:textId="77777777" w:rsidR="00FB5CFF" w:rsidRPr="00D158BE" w:rsidRDefault="00FB5CFF" w:rsidP="00AA24D2">
            <w:pPr>
              <w:pStyle w:val="TF-TEXTO"/>
              <w:spacing w:before="0" w:line="240" w:lineRule="auto"/>
              <w:ind w:firstLine="0"/>
              <w:jc w:val="center"/>
            </w:pPr>
            <w:r w:rsidRPr="0026600C">
              <w:t>Monge e Matók</w:t>
            </w:r>
            <w:r w:rsidRPr="005E6B4E">
              <w:t xml:space="preserve"> (20</w:t>
            </w:r>
            <w:r>
              <w:t>20</w:t>
            </w:r>
            <w:r w:rsidRPr="005E6B4E">
              <w:t>)</w:t>
            </w:r>
          </w:p>
        </w:tc>
        <w:tc>
          <w:tcPr>
            <w:tcW w:w="2050" w:type="dxa"/>
            <w:shd w:val="clear" w:color="auto" w:fill="A6A6A6"/>
            <w:vAlign w:val="center"/>
          </w:tcPr>
          <w:p w14:paraId="07C304EE" w14:textId="77777777" w:rsidR="00FB5CFF" w:rsidRDefault="00FB5CFF" w:rsidP="00AA24D2">
            <w:pPr>
              <w:pStyle w:val="TF-TEXTO"/>
              <w:spacing w:before="0" w:line="240" w:lineRule="auto"/>
              <w:ind w:firstLine="0"/>
              <w:jc w:val="center"/>
              <w:rPr>
                <w:color w:val="000000"/>
                <w:sz w:val="22"/>
                <w:szCs w:val="22"/>
              </w:rPr>
            </w:pPr>
            <w:r w:rsidRPr="00E43BC6">
              <w:rPr>
                <w:color w:val="000000"/>
                <w:sz w:val="22"/>
                <w:szCs w:val="22"/>
              </w:rPr>
              <w:t xml:space="preserve">Kesim </w:t>
            </w:r>
          </w:p>
          <w:p w14:paraId="5FA0C32D" w14:textId="77777777" w:rsidR="00FB5CFF" w:rsidRPr="00D158BE" w:rsidRDefault="00FB5CFF" w:rsidP="00AA24D2">
            <w:pPr>
              <w:pStyle w:val="TF-TEXTO"/>
              <w:spacing w:before="0" w:line="240" w:lineRule="auto"/>
              <w:ind w:firstLine="0"/>
              <w:jc w:val="center"/>
            </w:pPr>
            <w:r>
              <w:rPr>
                <w:color w:val="000000"/>
                <w:sz w:val="22"/>
                <w:szCs w:val="22"/>
              </w:rPr>
              <w:t>(2019)</w:t>
            </w:r>
          </w:p>
        </w:tc>
      </w:tr>
      <w:tr w:rsidR="00FB5CFF" w:rsidRPr="00D158BE" w14:paraId="47D2AA42" w14:textId="77777777" w:rsidTr="00E96991">
        <w:trPr>
          <w:trHeight w:val="665"/>
        </w:trPr>
        <w:tc>
          <w:tcPr>
            <w:tcW w:w="2410" w:type="dxa"/>
            <w:shd w:val="clear" w:color="auto" w:fill="auto"/>
            <w:vAlign w:val="center"/>
          </w:tcPr>
          <w:p w14:paraId="1BF815DA" w14:textId="77777777" w:rsidR="00FB5CFF" w:rsidRPr="00C11C4F" w:rsidRDefault="00FB5CFF" w:rsidP="00AA24D2">
            <w:pPr>
              <w:pStyle w:val="TF-TEXTO"/>
              <w:spacing w:before="0" w:line="240" w:lineRule="auto"/>
              <w:ind w:firstLine="0"/>
              <w:jc w:val="left"/>
            </w:pPr>
            <w:r w:rsidRPr="00C11C4F">
              <w:t>Objetivo</w:t>
            </w:r>
          </w:p>
        </w:tc>
        <w:tc>
          <w:tcPr>
            <w:tcW w:w="2268" w:type="dxa"/>
            <w:shd w:val="clear" w:color="auto" w:fill="auto"/>
            <w:vAlign w:val="center"/>
          </w:tcPr>
          <w:p w14:paraId="176B1D58" w14:textId="77777777" w:rsidR="00FB5CFF" w:rsidRDefault="00FB5CFF" w:rsidP="00C0777C">
            <w:pPr>
              <w:pStyle w:val="TF-TEXTO"/>
              <w:spacing w:before="0" w:line="240" w:lineRule="auto"/>
              <w:ind w:firstLine="0"/>
              <w:jc w:val="center"/>
            </w:pPr>
            <w:r>
              <w:t xml:space="preserve">Construir um </w:t>
            </w:r>
            <w:commentRangeStart w:id="177"/>
            <w:r>
              <w:t xml:space="preserve">framework </w:t>
            </w:r>
            <w:commentRangeEnd w:id="177"/>
            <w:r>
              <w:rPr>
                <w:rStyle w:val="Refdecomentrio"/>
              </w:rPr>
              <w:commentReference w:id="177"/>
            </w:r>
            <w:r>
              <w:t>de Engenharia do Caos robusto e com um longo período de utilização</w:t>
            </w:r>
          </w:p>
        </w:tc>
        <w:tc>
          <w:tcPr>
            <w:tcW w:w="2410" w:type="dxa"/>
            <w:shd w:val="clear" w:color="auto" w:fill="auto"/>
            <w:vAlign w:val="center"/>
          </w:tcPr>
          <w:p w14:paraId="035187F2" w14:textId="77777777" w:rsidR="00FB5CFF" w:rsidRDefault="00FB5CFF" w:rsidP="00AA24D2">
            <w:pPr>
              <w:pStyle w:val="TF-TEXTO"/>
              <w:spacing w:before="0" w:line="240" w:lineRule="auto"/>
              <w:ind w:firstLine="0"/>
              <w:jc w:val="center"/>
            </w:pPr>
            <w:r>
              <w:t>Analisar falhas de um sistema distribuído e os benefícios da Engenharia do Caos através da construção de uma ferramenta</w:t>
            </w:r>
          </w:p>
        </w:tc>
        <w:tc>
          <w:tcPr>
            <w:tcW w:w="2050" w:type="dxa"/>
            <w:shd w:val="clear" w:color="auto" w:fill="auto"/>
            <w:vAlign w:val="center"/>
          </w:tcPr>
          <w:p w14:paraId="69D9139F" w14:textId="77777777" w:rsidR="00FB5CFF" w:rsidRDefault="00FB5CFF" w:rsidP="00AA24D2">
            <w:pPr>
              <w:pStyle w:val="TF-TEXTO"/>
              <w:spacing w:before="0" w:line="240" w:lineRule="auto"/>
              <w:ind w:firstLine="0"/>
              <w:jc w:val="center"/>
            </w:pPr>
            <w:r>
              <w:t>Analisar o planejamento e a experimentação da Engenharia do Caos</w:t>
            </w:r>
          </w:p>
        </w:tc>
      </w:tr>
      <w:tr w:rsidR="00FB5CFF" w:rsidRPr="00D158BE" w14:paraId="37B6D7B6" w14:textId="77777777" w:rsidTr="00E96991">
        <w:tc>
          <w:tcPr>
            <w:tcW w:w="2410" w:type="dxa"/>
            <w:shd w:val="clear" w:color="auto" w:fill="auto"/>
            <w:vAlign w:val="center"/>
          </w:tcPr>
          <w:p w14:paraId="77DA7B3E" w14:textId="77777777" w:rsidR="00FB5CFF" w:rsidRPr="00C11C4F" w:rsidRDefault="00FB5CFF" w:rsidP="00AA24D2">
            <w:pPr>
              <w:pStyle w:val="TF-TEXTO"/>
              <w:spacing w:before="0" w:line="240" w:lineRule="auto"/>
              <w:ind w:firstLine="0"/>
              <w:jc w:val="left"/>
            </w:pPr>
            <w:r w:rsidRPr="00C11C4F">
              <w:t>Cenário de aplicação</w:t>
            </w:r>
          </w:p>
        </w:tc>
        <w:tc>
          <w:tcPr>
            <w:tcW w:w="2268" w:type="dxa"/>
            <w:shd w:val="clear" w:color="auto" w:fill="auto"/>
            <w:vAlign w:val="center"/>
          </w:tcPr>
          <w:p w14:paraId="13B6EE7D" w14:textId="77777777" w:rsidR="00FB5CFF" w:rsidRDefault="00FB5CFF" w:rsidP="00AA24D2">
            <w:pPr>
              <w:pStyle w:val="TF-TEXTO"/>
              <w:spacing w:before="0" w:line="240" w:lineRule="auto"/>
              <w:ind w:firstLine="0"/>
              <w:jc w:val="center"/>
            </w:pPr>
            <w:r>
              <w:t xml:space="preserve">Novos aplicativos em versões iniciais e no </w:t>
            </w:r>
            <w:r w:rsidRPr="00657727">
              <w:t xml:space="preserve">site ica.se desenvolvidos na ICA Gruppen AB </w:t>
            </w:r>
          </w:p>
        </w:tc>
        <w:tc>
          <w:tcPr>
            <w:tcW w:w="2410" w:type="dxa"/>
            <w:shd w:val="clear" w:color="auto" w:fill="auto"/>
            <w:vAlign w:val="center"/>
          </w:tcPr>
          <w:p w14:paraId="6BE7F9B7" w14:textId="77777777" w:rsidR="00FB5CFF" w:rsidRDefault="00FB5CFF" w:rsidP="00AA24D2">
            <w:pPr>
              <w:pStyle w:val="TF-TEXTO"/>
              <w:spacing w:before="0" w:line="240" w:lineRule="auto"/>
              <w:ind w:firstLine="0"/>
              <w:jc w:val="center"/>
            </w:pPr>
            <w:r>
              <w:t>Ambiente de preparação ou de pré-produção que simula a comunicação com um dispositivo móvel</w:t>
            </w:r>
          </w:p>
        </w:tc>
        <w:tc>
          <w:tcPr>
            <w:tcW w:w="2050" w:type="dxa"/>
            <w:shd w:val="clear" w:color="auto" w:fill="auto"/>
            <w:vAlign w:val="center"/>
          </w:tcPr>
          <w:p w14:paraId="3D63C62F" w14:textId="77777777" w:rsidR="00FB5CFF" w:rsidRDefault="00FB5CFF" w:rsidP="00AA24D2">
            <w:pPr>
              <w:pStyle w:val="TF-TEXTO"/>
              <w:spacing w:before="0" w:line="240" w:lineRule="auto"/>
              <w:ind w:firstLine="0"/>
              <w:jc w:val="center"/>
            </w:pPr>
            <w:r>
              <w:t>Protótipo desenvolvido pelo autor</w:t>
            </w:r>
          </w:p>
        </w:tc>
      </w:tr>
      <w:tr w:rsidR="00FB5CFF" w:rsidRPr="00D158BE" w14:paraId="0164338B" w14:textId="77777777" w:rsidTr="00E96991">
        <w:trPr>
          <w:trHeight w:val="551"/>
        </w:trPr>
        <w:tc>
          <w:tcPr>
            <w:tcW w:w="2410" w:type="dxa"/>
            <w:shd w:val="clear" w:color="auto" w:fill="auto"/>
            <w:vAlign w:val="center"/>
          </w:tcPr>
          <w:p w14:paraId="7C7E2466" w14:textId="77777777" w:rsidR="00FB5CFF" w:rsidRPr="00C11C4F" w:rsidRDefault="00FB5CFF" w:rsidP="00AA24D2">
            <w:pPr>
              <w:pStyle w:val="TF-TEXTO"/>
              <w:spacing w:before="0" w:line="240" w:lineRule="auto"/>
              <w:ind w:firstLine="0"/>
              <w:jc w:val="left"/>
              <w:rPr>
                <w:color w:val="000000"/>
              </w:rPr>
            </w:pPr>
            <w:r w:rsidRPr="00C11C4F">
              <w:rPr>
                <w:color w:val="000000"/>
              </w:rPr>
              <w:lastRenderedPageBreak/>
              <w:t>Ferramentas utilizadas</w:t>
            </w:r>
          </w:p>
        </w:tc>
        <w:tc>
          <w:tcPr>
            <w:tcW w:w="2268" w:type="dxa"/>
            <w:shd w:val="clear" w:color="auto" w:fill="auto"/>
            <w:vAlign w:val="center"/>
          </w:tcPr>
          <w:p w14:paraId="0E47619B" w14:textId="77777777" w:rsidR="00FB5CFF" w:rsidRDefault="00FB5CFF" w:rsidP="00AA24D2">
            <w:pPr>
              <w:pStyle w:val="TF-TEXTO"/>
              <w:spacing w:before="0" w:line="240" w:lineRule="auto"/>
              <w:ind w:firstLine="0"/>
              <w:jc w:val="center"/>
            </w:pPr>
            <w:r>
              <w:t>Chaos Toolkit</w:t>
            </w:r>
          </w:p>
        </w:tc>
        <w:tc>
          <w:tcPr>
            <w:tcW w:w="2410" w:type="dxa"/>
            <w:shd w:val="clear" w:color="auto" w:fill="auto"/>
            <w:vAlign w:val="center"/>
          </w:tcPr>
          <w:p w14:paraId="63783738" w14:textId="77777777" w:rsidR="00FB5CFF" w:rsidRDefault="00FB5CFF" w:rsidP="00AA24D2">
            <w:pPr>
              <w:pStyle w:val="TF-TEXTO"/>
              <w:spacing w:before="0" w:line="240" w:lineRule="auto"/>
              <w:ind w:firstLine="0"/>
              <w:jc w:val="center"/>
            </w:pPr>
            <w:r>
              <w:t xml:space="preserve">Própria </w:t>
            </w:r>
          </w:p>
        </w:tc>
        <w:tc>
          <w:tcPr>
            <w:tcW w:w="2050" w:type="dxa"/>
            <w:shd w:val="clear" w:color="auto" w:fill="auto"/>
            <w:vAlign w:val="center"/>
          </w:tcPr>
          <w:p w14:paraId="15EB5D3A" w14:textId="77777777" w:rsidR="00FB5CFF" w:rsidRDefault="00FB5CFF" w:rsidP="00AA24D2">
            <w:pPr>
              <w:pStyle w:val="TF-TEXTO"/>
              <w:spacing w:before="0" w:line="240" w:lineRule="auto"/>
              <w:ind w:firstLine="0"/>
              <w:jc w:val="center"/>
            </w:pPr>
            <w:r>
              <w:t>Chaos Toolkit</w:t>
            </w:r>
          </w:p>
        </w:tc>
      </w:tr>
      <w:tr w:rsidR="00FB5CFF" w:rsidRPr="00C0777C" w14:paraId="1E4BF52F" w14:textId="77777777" w:rsidTr="00E96991">
        <w:trPr>
          <w:trHeight w:val="551"/>
        </w:trPr>
        <w:tc>
          <w:tcPr>
            <w:tcW w:w="2410" w:type="dxa"/>
            <w:shd w:val="clear" w:color="auto" w:fill="auto"/>
            <w:vAlign w:val="center"/>
          </w:tcPr>
          <w:p w14:paraId="7C1A1B2F" w14:textId="77777777" w:rsidR="00FB5CFF" w:rsidRPr="00C11C4F" w:rsidRDefault="00FB5CFF" w:rsidP="00AA24D2">
            <w:pPr>
              <w:pStyle w:val="TF-TEXTO"/>
              <w:spacing w:before="0" w:line="240" w:lineRule="auto"/>
              <w:ind w:firstLine="0"/>
              <w:jc w:val="left"/>
              <w:rPr>
                <w:color w:val="000000"/>
              </w:rPr>
            </w:pPr>
            <w:r w:rsidRPr="00C11C4F">
              <w:rPr>
                <w:color w:val="000000"/>
              </w:rPr>
              <w:t>Arquitetura utilizadas</w:t>
            </w:r>
          </w:p>
        </w:tc>
        <w:tc>
          <w:tcPr>
            <w:tcW w:w="2268" w:type="dxa"/>
            <w:shd w:val="clear" w:color="auto" w:fill="auto"/>
            <w:vAlign w:val="center"/>
          </w:tcPr>
          <w:p w14:paraId="1091C30E" w14:textId="77777777" w:rsidR="00FB5CFF" w:rsidRPr="00C0777C" w:rsidRDefault="00FB5CFF" w:rsidP="00AA24D2">
            <w:pPr>
              <w:pStyle w:val="TF-TEXTO"/>
              <w:spacing w:before="0" w:line="240" w:lineRule="auto"/>
              <w:ind w:firstLine="0"/>
              <w:jc w:val="center"/>
            </w:pPr>
            <w:r w:rsidRPr="00C0777C">
              <w:t>Não foi implementada uma f</w:t>
            </w:r>
            <w:r>
              <w:t>erramenta de Engenharia do Caos</w:t>
            </w:r>
          </w:p>
        </w:tc>
        <w:tc>
          <w:tcPr>
            <w:tcW w:w="2410" w:type="dxa"/>
            <w:shd w:val="clear" w:color="auto" w:fill="auto"/>
            <w:vAlign w:val="center"/>
          </w:tcPr>
          <w:p w14:paraId="42F49B2B" w14:textId="77777777" w:rsidR="00FB5CFF" w:rsidRPr="00C0777C" w:rsidRDefault="00FB5CFF" w:rsidP="00AA24D2">
            <w:pPr>
              <w:pStyle w:val="TF-TEXTO"/>
              <w:spacing w:before="0" w:line="240" w:lineRule="auto"/>
              <w:ind w:firstLine="0"/>
              <w:jc w:val="center"/>
              <w:rPr>
                <w:lang w:val="en-US"/>
              </w:rPr>
            </w:pPr>
            <w:r w:rsidRPr="00C0777C">
              <w:rPr>
                <w:lang w:val="en-US"/>
              </w:rPr>
              <w:t>Linguagem</w:t>
            </w:r>
            <w:r>
              <w:rPr>
                <w:lang w:val="en-US"/>
              </w:rPr>
              <w:t xml:space="preserve"> Java </w:t>
            </w:r>
            <w:r w:rsidRPr="00C0777C">
              <w:rPr>
                <w:lang w:val="en-US"/>
              </w:rPr>
              <w:t>utilizando</w:t>
            </w:r>
            <w:r>
              <w:rPr>
                <w:lang w:val="en-US"/>
              </w:rPr>
              <w:t xml:space="preserve"> F</w:t>
            </w:r>
            <w:r w:rsidRPr="00C0777C">
              <w:rPr>
                <w:lang w:val="en-US"/>
              </w:rPr>
              <w:t>ramework Spring Boot com o módulo Spring Boot Starters Application</w:t>
            </w:r>
          </w:p>
        </w:tc>
        <w:tc>
          <w:tcPr>
            <w:tcW w:w="2050" w:type="dxa"/>
            <w:shd w:val="clear" w:color="auto" w:fill="auto"/>
            <w:vAlign w:val="center"/>
          </w:tcPr>
          <w:p w14:paraId="3CF1AB78" w14:textId="77777777" w:rsidR="00FB5CFF" w:rsidRPr="00C0777C" w:rsidRDefault="00FB5CFF" w:rsidP="00AA24D2">
            <w:pPr>
              <w:pStyle w:val="TF-TEXTO"/>
              <w:spacing w:before="0" w:line="240" w:lineRule="auto"/>
              <w:ind w:firstLine="0"/>
              <w:jc w:val="center"/>
            </w:pPr>
            <w:r w:rsidRPr="00C0777C">
              <w:t>Não foi implementada uma f</w:t>
            </w:r>
            <w:r>
              <w:t>erramenta de Engenharia do Caos</w:t>
            </w:r>
          </w:p>
        </w:tc>
      </w:tr>
    </w:tbl>
    <w:p w14:paraId="6309D6B3" w14:textId="77777777" w:rsidR="00FB5CFF" w:rsidRDefault="00FB5CFF" w:rsidP="001D0A7F">
      <w:pPr>
        <w:pStyle w:val="TF-FONTE"/>
        <w:ind w:hanging="142"/>
      </w:pPr>
      <w:r w:rsidRPr="00C0777C">
        <w:t xml:space="preserve">  </w:t>
      </w:r>
      <w:r w:rsidRPr="00D158BE">
        <w:t>Fonte: elaborado pelo autor.</w:t>
      </w:r>
    </w:p>
    <w:p w14:paraId="0B7E8DF0" w14:textId="77777777" w:rsidR="00FB5CFF" w:rsidRPr="00C0777C" w:rsidRDefault="00FB5CFF" w:rsidP="00C0777C"/>
    <w:p w14:paraId="1117DBCD" w14:textId="77777777" w:rsidR="00FB5CFF" w:rsidRDefault="00FB5CFF" w:rsidP="000A3553">
      <w:pPr>
        <w:pStyle w:val="TF-ALNEA"/>
        <w:numPr>
          <w:ilvl w:val="0"/>
          <w:numId w:val="0"/>
        </w:numPr>
        <w:ind w:firstLine="680"/>
        <w:contextualSpacing w:val="0"/>
        <w:rPr>
          <w:color w:val="FF0000"/>
        </w:rPr>
      </w:pPr>
      <w:r>
        <w:rPr>
          <w:noProof/>
        </w:rPr>
        <mc:AlternateContent>
          <mc:Choice Requires="wps">
            <w:drawing>
              <wp:anchor distT="0" distB="0" distL="114300" distR="114300" simplePos="0" relativeHeight="251660288" behindDoc="0" locked="0" layoutInCell="1" allowOverlap="1" wp14:anchorId="363E8478" wp14:editId="176CB73A">
                <wp:simplePos x="0" y="0"/>
                <wp:positionH relativeFrom="column">
                  <wp:posOffset>-71142</wp:posOffset>
                </wp:positionH>
                <wp:positionV relativeFrom="paragraph">
                  <wp:posOffset>1071136</wp:posOffset>
                </wp:positionV>
                <wp:extent cx="3518535" cy="163457"/>
                <wp:effectExtent l="12700" t="12700" r="12065" b="14605"/>
                <wp:wrapNone/>
                <wp:docPr id="3" name="Retângulo 3"/>
                <wp:cNvGraphicFramePr/>
                <a:graphic xmlns:a="http://schemas.openxmlformats.org/drawingml/2006/main">
                  <a:graphicData uri="http://schemas.microsoft.com/office/word/2010/wordprocessingShape">
                    <wps:wsp>
                      <wps:cNvSpPr/>
                      <wps:spPr>
                        <a:xfrm>
                          <a:off x="0" y="0"/>
                          <a:ext cx="3518535" cy="16345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AF89B0" id="Retângulo 3" o:spid="_x0000_s1026" style="position:absolute;margin-left:-5.6pt;margin-top:84.35pt;width:277.05pt;height:12.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" filled="f" strokecolor="red" strokeweight="2.25pt"/>
            </w:pict>
          </mc:Fallback>
        </mc:AlternateContent>
      </w:r>
      <w:r>
        <w:rPr>
          <w:noProof/>
        </w:rPr>
        <mc:AlternateContent>
          <mc:Choice Requires="wps">
            <w:drawing>
              <wp:anchor distT="0" distB="0" distL="114300" distR="114300" simplePos="0" relativeHeight="251661312" behindDoc="0" locked="0" layoutInCell="1" allowOverlap="1" wp14:anchorId="40BDF86C" wp14:editId="52F02498">
                <wp:simplePos x="0" y="0"/>
                <wp:positionH relativeFrom="column">
                  <wp:posOffset>4992830</wp:posOffset>
                </wp:positionH>
                <wp:positionV relativeFrom="paragraph">
                  <wp:posOffset>806362</wp:posOffset>
                </wp:positionV>
                <wp:extent cx="775663" cy="189186"/>
                <wp:effectExtent l="12700" t="12700" r="12065" b="14605"/>
                <wp:wrapNone/>
                <wp:docPr id="4" name="Retângulo 4"/>
                <wp:cNvGraphicFramePr/>
                <a:graphic xmlns:a="http://schemas.openxmlformats.org/drawingml/2006/main">
                  <a:graphicData uri="http://schemas.microsoft.com/office/word/2010/wordprocessingShape">
                    <wps:wsp>
                      <wps:cNvSpPr/>
                      <wps:spPr>
                        <a:xfrm>
                          <a:off x="0" y="0"/>
                          <a:ext cx="775663" cy="18918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5D9B5E" id="Retângulo 4" o:spid="_x0000_s1026" style="position:absolute;margin-left:393.15pt;margin-top:63.5pt;width:61.1pt;height:14.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" filled="f" strokecolor="red" strokeweight="2.25pt"/>
            </w:pict>
          </mc:Fallback>
        </mc:AlternateContent>
      </w:r>
      <w:r>
        <w:t xml:space="preserve">A </w:t>
      </w:r>
      <w:r w:rsidRPr="00616FC5">
        <w:t xml:space="preserve">partir do </w:t>
      </w:r>
      <w:r>
        <w:fldChar w:fldCharType="begin"/>
      </w:r>
      <w:r>
        <w:instrText xml:space="preserve"> REF _Ref84682379 \h </w:instrText>
      </w:r>
      <w:r>
        <w:fldChar w:fldCharType="separate"/>
      </w:r>
      <w:r w:rsidRPr="00D158BE">
        <w:t xml:space="preserve">Quadro </w:t>
      </w:r>
      <w:r w:rsidRPr="00D158BE">
        <w:rPr>
          <w:noProof/>
        </w:rPr>
        <w:t>1</w:t>
      </w:r>
      <w:r>
        <w:fldChar w:fldCharType="end"/>
      </w:r>
      <w:r>
        <w:t xml:space="preserve"> </w:t>
      </w:r>
      <w:r w:rsidRPr="00616FC5">
        <w:t xml:space="preserve">é possível identificar que todos os trabalhos têm como objetivo a implantação da Engenharia do Caos em um ambiente </w:t>
      </w:r>
      <w:r>
        <w:t>no qual</w:t>
      </w:r>
      <w:r w:rsidRPr="00616FC5">
        <w:t xml:space="preserve"> ela não existia previamente. Percebe-se que o desenvolvimento de uma ferramenta de Engenharia do Caos palpável foi abordado apenas por Monge e Matók (2020). Já Kesim (2019) e Jernberg</w:t>
      </w:r>
      <w:r w:rsidRPr="00616FC5">
        <w:rPr>
          <w:sz w:val="22"/>
          <w:szCs w:val="22"/>
        </w:rPr>
        <w:t xml:space="preserve"> (2020) </w:t>
      </w:r>
      <w:commentRangeStart w:id="178"/>
      <w:r w:rsidRPr="00616FC5">
        <w:rPr>
          <w:sz w:val="22"/>
          <w:szCs w:val="22"/>
        </w:rPr>
        <w:t>utilizam uma</w:t>
      </w:r>
      <w:r w:rsidRPr="000A3553">
        <w:rPr>
          <w:sz w:val="22"/>
          <w:szCs w:val="22"/>
        </w:rPr>
        <w:t xml:space="preserve"> </w:t>
      </w:r>
      <w:commentRangeEnd w:id="178"/>
      <w:r>
        <w:rPr>
          <w:rStyle w:val="Refdecomentrio"/>
        </w:rPr>
        <w:commentReference w:id="178"/>
      </w:r>
      <w:commentRangeStart w:id="179"/>
      <w:r w:rsidRPr="000A3553">
        <w:rPr>
          <w:sz w:val="22"/>
          <w:szCs w:val="22"/>
        </w:rPr>
        <w:t xml:space="preserve">ferramenta Engenharia do Caos de </w:t>
      </w:r>
      <w:r>
        <w:rPr>
          <w:sz w:val="22"/>
          <w:szCs w:val="22"/>
        </w:rPr>
        <w:t xml:space="preserve">código aberto </w:t>
      </w:r>
      <w:r w:rsidRPr="000A3553">
        <w:rPr>
          <w:sz w:val="22"/>
          <w:szCs w:val="22"/>
        </w:rPr>
        <w:t>já existente,</w:t>
      </w:r>
      <w:r w:rsidRPr="000A3553">
        <w:t xml:space="preserve"> a </w:t>
      </w:r>
      <w:commentRangeEnd w:id="179"/>
      <w:r>
        <w:rPr>
          <w:rStyle w:val="Refdecomentrio"/>
        </w:rPr>
        <w:commentReference w:id="179"/>
      </w:r>
      <w:r w:rsidRPr="000A3553">
        <w:t>Chaos Toolkit.</w:t>
      </w:r>
      <w:r w:rsidRPr="000A3553">
        <w:rPr>
          <w:color w:val="FF0000"/>
        </w:rPr>
        <w:t xml:space="preserve"> </w:t>
      </w:r>
    </w:p>
    <w:p w14:paraId="5B57F002" w14:textId="77777777" w:rsidR="00FB5CFF" w:rsidRDefault="00FB5CFF" w:rsidP="00901947">
      <w:pPr>
        <w:pStyle w:val="TF-ALNEA"/>
        <w:numPr>
          <w:ilvl w:val="0"/>
          <w:numId w:val="0"/>
        </w:numPr>
        <w:ind w:firstLine="680"/>
        <w:contextualSpacing w:val="0"/>
      </w:pPr>
      <w:r w:rsidRPr="00901947">
        <w:t xml:space="preserve">Já os cenários </w:t>
      </w:r>
      <w:r>
        <w:t xml:space="preserve">no qual </w:t>
      </w:r>
      <w:r w:rsidRPr="00901947">
        <w:t xml:space="preserve">a solução ou o estudo proposto foi aplicado se divergiram nos três </w:t>
      </w:r>
      <w:r>
        <w:rPr>
          <w:noProof/>
        </w:rPr>
        <mc:AlternateContent>
          <mc:Choice Requires="wps">
            <w:drawing>
              <wp:anchor distT="0" distB="0" distL="114300" distR="114300" simplePos="0" relativeHeight="251662336" behindDoc="0" locked="0" layoutInCell="1" allowOverlap="1" wp14:anchorId="61B8C17E" wp14:editId="07E3FCA8">
                <wp:simplePos x="0" y="0"/>
                <wp:positionH relativeFrom="column">
                  <wp:posOffset>1593609</wp:posOffset>
                </wp:positionH>
                <wp:positionV relativeFrom="paragraph">
                  <wp:posOffset>29845</wp:posOffset>
                </wp:positionV>
                <wp:extent cx="4206152" cy="163457"/>
                <wp:effectExtent l="12700" t="12700" r="10795" b="14605"/>
                <wp:wrapNone/>
                <wp:docPr id="5" name="Retângulo 5"/>
                <wp:cNvGraphicFramePr/>
                <a:graphic xmlns:a="http://schemas.openxmlformats.org/drawingml/2006/main">
                  <a:graphicData uri="http://schemas.microsoft.com/office/word/2010/wordprocessingShape">
                    <wps:wsp>
                      <wps:cNvSpPr/>
                      <wps:spPr>
                        <a:xfrm>
                          <a:off x="0" y="0"/>
                          <a:ext cx="4206152" cy="16345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8C1D2B" id="Retângulo 5" o:spid="_x0000_s1026" style="position:absolute;margin-left:125.5pt;margin-top:2.35pt;width:331.2pt;height:1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" filled="f" strokecolor="red" strokeweight="2.25pt"/>
            </w:pict>
          </mc:Fallback>
        </mc:AlternateContent>
      </w:r>
      <w:r>
        <w:rPr>
          <w:noProof/>
        </w:rPr>
        <mc:AlternateContent>
          <mc:Choice Requires="wps">
            <w:drawing>
              <wp:anchor distT="0" distB="0" distL="114300" distR="114300" simplePos="0" relativeHeight="251663360" behindDoc="0" locked="0" layoutInCell="1" allowOverlap="1" wp14:anchorId="50607280" wp14:editId="1F157E8E">
                <wp:simplePos x="0" y="0"/>
                <wp:positionH relativeFrom="column">
                  <wp:posOffset>-64747</wp:posOffset>
                </wp:positionH>
                <wp:positionV relativeFrom="paragraph">
                  <wp:posOffset>282093</wp:posOffset>
                </wp:positionV>
                <wp:extent cx="1034130" cy="163457"/>
                <wp:effectExtent l="12700" t="12700" r="7620" b="14605"/>
                <wp:wrapNone/>
                <wp:docPr id="6" name="Retângulo 6"/>
                <wp:cNvGraphicFramePr/>
                <a:graphic xmlns:a="http://schemas.openxmlformats.org/drawingml/2006/main">
                  <a:graphicData uri="http://schemas.microsoft.com/office/word/2010/wordprocessingShape">
                    <wps:wsp>
                      <wps:cNvSpPr/>
                      <wps:spPr>
                        <a:xfrm>
                          <a:off x="0" y="0"/>
                          <a:ext cx="1034130" cy="16345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96EFD" id="Retângulo 6" o:spid="_x0000_s1026" style="position:absolute;margin-left:-5.1pt;margin-top:22.2pt;width:81.45pt;height:1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" filled="f" strokecolor="red" strokeweight="2.25pt"/>
            </w:pict>
          </mc:Fallback>
        </mc:AlternateContent>
      </w:r>
      <w:r w:rsidRPr="00901947">
        <w:t>trabalhos. Jernberg</w:t>
      </w:r>
      <w:r w:rsidRPr="00901947">
        <w:rPr>
          <w:sz w:val="22"/>
          <w:szCs w:val="22"/>
        </w:rPr>
        <w:t xml:space="preserve"> (2020) </w:t>
      </w:r>
      <w:commentRangeStart w:id="180"/>
      <w:r w:rsidRPr="00901947">
        <w:rPr>
          <w:sz w:val="22"/>
          <w:szCs w:val="22"/>
        </w:rPr>
        <w:t xml:space="preserve">optou por aplicá-la com foco no site ica.se que é um site para buscar receitas </w:t>
      </w:r>
      <w:commentRangeEnd w:id="180"/>
      <w:r>
        <w:rPr>
          <w:rStyle w:val="Refdecomentrio"/>
        </w:rPr>
        <w:commentReference w:id="180"/>
      </w:r>
      <w:commentRangeStart w:id="181"/>
      <w:r w:rsidRPr="00901947">
        <w:rPr>
          <w:sz w:val="22"/>
          <w:szCs w:val="22"/>
        </w:rPr>
        <w:t xml:space="preserve">desenvolvido no </w:t>
      </w:r>
      <w:commentRangeEnd w:id="181"/>
      <w:r>
        <w:rPr>
          <w:rStyle w:val="Refdecomentrio"/>
        </w:rPr>
        <w:commentReference w:id="181"/>
      </w:r>
      <w:r w:rsidRPr="00901947">
        <w:t xml:space="preserve">ICA Gruppen AB (ICA), mas nas primeiras versões do </w:t>
      </w:r>
      <w:commentRangeStart w:id="182"/>
      <w:r w:rsidRPr="00901947">
        <w:t xml:space="preserve">framework </w:t>
      </w:r>
      <w:commentRangeEnd w:id="182"/>
      <w:r>
        <w:rPr>
          <w:rStyle w:val="Refdecomentrio"/>
        </w:rPr>
        <w:commentReference w:id="182"/>
      </w:r>
      <w:r w:rsidRPr="00901947">
        <w:t xml:space="preserve">foram utilizados aplicativos em versões iniciais para teste. </w:t>
      </w:r>
      <w:r w:rsidRPr="0026600C">
        <w:t>Monge e Matók</w:t>
      </w:r>
      <w:r>
        <w:t xml:space="preserve"> (2020) visavam promover a identificação e análise de falhas em um sistema distribuído. Já Kesim (2019) desenvolveu um protótipo com base em um sistema distribuído para analisar e planejar a experimentação da Engenharia do Caos em um software em desenvolvimento.</w:t>
      </w:r>
    </w:p>
    <w:p w14:paraId="579F60D4" w14:textId="77777777" w:rsidR="00FB5CFF" w:rsidRPr="00616FC5" w:rsidRDefault="00FB5CFF" w:rsidP="00901947">
      <w:pPr>
        <w:pStyle w:val="TF-ALNEA"/>
        <w:numPr>
          <w:ilvl w:val="0"/>
          <w:numId w:val="0"/>
        </w:numPr>
        <w:ind w:firstLine="680"/>
        <w:contextualSpacing w:val="0"/>
      </w:pPr>
      <w:r>
        <w:t xml:space="preserve">Apenas </w:t>
      </w:r>
      <w:r w:rsidRPr="0026600C">
        <w:t>Monge e Matók</w:t>
      </w:r>
      <w:r>
        <w:t xml:space="preserve"> (2020) desenvolveram uma ferramenta que aplica o Caos em um sistema distribuído. O </w:t>
      </w:r>
      <w:commentRangeStart w:id="183"/>
      <w:r>
        <w:t xml:space="preserve">framework </w:t>
      </w:r>
      <w:commentRangeEnd w:id="183"/>
      <w:r>
        <w:rPr>
          <w:rStyle w:val="Refdecomentrio"/>
        </w:rPr>
        <w:commentReference w:id="183"/>
      </w:r>
      <w:r>
        <w:t xml:space="preserve">de Jernberg (2020) é uma metodologia de trabalho para a utilização de ferramentas já existentes e Kesim (2019) desenvolveu um protótipo de sistema </w:t>
      </w:r>
      <w:r w:rsidRPr="00616FC5">
        <w:t xml:space="preserve">distribuído, aplicando o Caos com o uso da ferramenta Chaos Tooltik. O desenvolvimento da ferramenta de Monge e Matók (2020) utilizou a linguagem Java e </w:t>
      </w:r>
      <w:commentRangeStart w:id="184"/>
      <w:r w:rsidRPr="00616FC5">
        <w:t xml:space="preserve">framework </w:t>
      </w:r>
      <w:commentRangeEnd w:id="184"/>
      <w:r>
        <w:rPr>
          <w:rStyle w:val="Refdecomentrio"/>
        </w:rPr>
        <w:commentReference w:id="184"/>
      </w:r>
      <w:r w:rsidRPr="00616FC5">
        <w:t xml:space="preserve">Spring Boot com o módulo Spring Boot Starters Application, uma arquitetura robusta e </w:t>
      </w:r>
      <w:r>
        <w:t>bastante</w:t>
      </w:r>
      <w:r w:rsidRPr="00616FC5">
        <w:t xml:space="preserve"> difundida no mercado.</w:t>
      </w:r>
    </w:p>
    <w:p w14:paraId="185298A2" w14:textId="77777777" w:rsidR="00FB5CFF" w:rsidRPr="00901947" w:rsidRDefault="00FB5CFF" w:rsidP="001914B9">
      <w:pPr>
        <w:pStyle w:val="TF-ALNEA"/>
        <w:numPr>
          <w:ilvl w:val="0"/>
          <w:numId w:val="0"/>
        </w:numPr>
        <w:ind w:firstLine="680"/>
        <w:contextualSpacing w:val="0"/>
      </w:pPr>
      <w:r>
        <w:t>A partir deste contexto, percebe-se que n</w:t>
      </w:r>
      <w:r w:rsidRPr="00616FC5">
        <w:t xml:space="preserve">a engenharia de software moderna, os sistemas distribuídos, experimentação e confiabilidade são pontos cruciais no seu desenvolvimento. Diante </w:t>
      </w:r>
      <w:r>
        <w:t>disso</w:t>
      </w:r>
      <w:r w:rsidRPr="00616FC5">
        <w:t xml:space="preserve">, este trabalho torna-se relevante pois busca agregar a essa nova área uma ferramenta que </w:t>
      </w:r>
      <w:r>
        <w:t>forneça</w:t>
      </w:r>
      <w:r w:rsidRPr="00616FC5">
        <w:t xml:space="preserve"> confiabilidade e resiliência a sistemas distribuídos através da </w:t>
      </w:r>
      <w:r>
        <w:t>aplicação da</w:t>
      </w:r>
      <w:r w:rsidRPr="00616FC5">
        <w:t xml:space="preserve"> Engenharia do Caos. Para isso, será utilizada a linguagem Java com o </w:t>
      </w:r>
      <w:commentRangeStart w:id="185"/>
      <w:r w:rsidRPr="00616FC5">
        <w:t xml:space="preserve">framework </w:t>
      </w:r>
      <w:commentRangeEnd w:id="185"/>
      <w:r>
        <w:rPr>
          <w:rStyle w:val="Refdecomentrio"/>
        </w:rPr>
        <w:commentReference w:id="185"/>
      </w:r>
      <w:r w:rsidRPr="00616FC5">
        <w:t>Spring Boot para o desenvolvimento da ferramenta</w:t>
      </w:r>
      <w:r>
        <w:t>, sendo</w:t>
      </w:r>
      <w:r w:rsidRPr="00616FC5">
        <w:t xml:space="preserve"> responsável por realizar experimentos do caos em conjunto com os serviços da Google Cloud </w:t>
      </w:r>
      <w:r w:rsidRPr="00616FC5">
        <w:lastRenderedPageBreak/>
        <w:t xml:space="preserve">Plataform (GCP) para Kubernetes. Será adaptado o jogo Super Breakout para comunicar com </w:t>
      </w:r>
      <w:r>
        <w:t xml:space="preserve">o </w:t>
      </w:r>
      <w:commentRangeStart w:id="186"/>
      <w:r>
        <w:t xml:space="preserve">framework </w:t>
      </w:r>
      <w:commentRangeEnd w:id="186"/>
      <w:r>
        <w:rPr>
          <w:rStyle w:val="Refdecomentrio"/>
        </w:rPr>
        <w:commentReference w:id="186"/>
      </w:r>
      <w:r w:rsidRPr="00616FC5">
        <w:t xml:space="preserve">conectando a destruição dos objetos no jogo a ataques realizados ao sistema alvo, tornando a experiência da engenharia do caos mais atrativa, </w:t>
      </w:r>
      <w:r>
        <w:t>pois</w:t>
      </w:r>
      <w:r w:rsidRPr="00616FC5">
        <w:t xml:space="preserve"> os experimentos ocorrerem em paralelo as ações no jogo. Os resultados dos experimentos poderão ser avaliados no Kubernetes Engine Monitoring (GKE), oferecido pela plataforma Google, que agrega registros, eventos e métric</w:t>
      </w:r>
      <w:r>
        <w:t>a</w:t>
      </w:r>
      <w:r w:rsidRPr="00616FC5">
        <w:t xml:space="preserve">s do ambiente monitorado auxiliando na compreensão do comportamento do sistema alvo. O </w:t>
      </w:r>
      <w:r w:rsidRPr="00512743">
        <w:t xml:space="preserve">sistema alvo será selecionado podendo ser qualquer sistema distribuído que utilize Kubernetes. Contudo, este trabalho torna-se </w:t>
      </w:r>
      <w:r>
        <w:t>importante</w:t>
      </w:r>
      <w:r w:rsidRPr="00512743">
        <w:t xml:space="preserve"> pois irá validar o conceito de engenharia do caos, em um contexto de jogo, realizando experimentos do caos de forma controlada e monitorada em um sistema distribuído</w:t>
      </w:r>
      <w:r>
        <w:t>.</w:t>
      </w:r>
    </w:p>
    <w:p w14:paraId="33B63CBE" w14:textId="77777777" w:rsidR="00FB5CFF" w:rsidRDefault="00FB5CFF" w:rsidP="00451B94">
      <w:pPr>
        <w:pStyle w:val="Ttulo2"/>
        <w:spacing w:after="120" w:line="240" w:lineRule="auto"/>
      </w:pPr>
      <w:r>
        <w:rPr>
          <w:caps w:val="0"/>
        </w:rPr>
        <w:t>REQUISITOS PRINCIPAIS DO PROBLEMA A SER TRABALHADO</w:t>
      </w:r>
    </w:p>
    <w:p w14:paraId="71452035" w14:textId="77777777" w:rsidR="00FB5CFF" w:rsidRDefault="00FB5CFF" w:rsidP="009259E8">
      <w:pPr>
        <w:pStyle w:val="TF-TEXTO"/>
      </w:pPr>
      <w:r>
        <w:t>O</w:t>
      </w:r>
      <w:r w:rsidRPr="003A3F53">
        <w:t xml:space="preserve"> </w:t>
      </w:r>
      <w:commentRangeStart w:id="187"/>
      <w:r w:rsidRPr="0087251A">
        <w:t xml:space="preserve">framework </w:t>
      </w:r>
      <w:commentRangeEnd w:id="187"/>
      <w:r>
        <w:rPr>
          <w:rStyle w:val="Refdecomentrio"/>
        </w:rPr>
        <w:commentReference w:id="187"/>
      </w:r>
      <w:r w:rsidRPr="0087251A">
        <w:t>a ser desenvolvido</w:t>
      </w:r>
      <w:r>
        <w:t xml:space="preserve"> neste</w:t>
      </w:r>
      <w:r w:rsidRPr="003A3F53">
        <w:t xml:space="preserve"> trabalho deverá:</w:t>
      </w:r>
    </w:p>
    <w:p w14:paraId="03F193A2" w14:textId="77777777" w:rsidR="00FB5CFF" w:rsidRPr="006F2774" w:rsidRDefault="00FB5CFF" w:rsidP="00FB5CFF">
      <w:pPr>
        <w:pStyle w:val="TF-ALNEA"/>
        <w:numPr>
          <w:ilvl w:val="0"/>
          <w:numId w:val="4"/>
        </w:numPr>
      </w:pPr>
      <w:r w:rsidRPr="00BD5E81">
        <w:rPr>
          <w:color w:val="000000"/>
        </w:rPr>
        <w:t>permitir que a infraestrutura seja criada e destruída de forma automatizada</w:t>
      </w:r>
      <w:r>
        <w:rPr>
          <w:color w:val="000000"/>
        </w:rPr>
        <w:t xml:space="preserve"> </w:t>
      </w:r>
      <w:r w:rsidRPr="0087251A">
        <w:t>(Requisito Funcional - RF);</w:t>
      </w:r>
    </w:p>
    <w:p w14:paraId="65B9636C" w14:textId="77777777" w:rsidR="00FB5CFF" w:rsidRDefault="00FB5CFF" w:rsidP="00FB5CFF">
      <w:pPr>
        <w:pStyle w:val="TF-ALNEA"/>
        <w:numPr>
          <w:ilvl w:val="0"/>
          <w:numId w:val="4"/>
        </w:numPr>
      </w:pPr>
      <w:r>
        <w:rPr>
          <w:color w:val="000000"/>
        </w:rPr>
        <w:t xml:space="preserve">utilizar uma arquitetura de microsserviços e </w:t>
      </w:r>
      <w:r w:rsidRPr="00BD5E81">
        <w:rPr>
          <w:color w:val="000000"/>
        </w:rPr>
        <w:t>um orquestrador de contêineres</w:t>
      </w:r>
      <w:r>
        <w:rPr>
          <w:color w:val="000000"/>
        </w:rPr>
        <w:t xml:space="preserve"> (RF);</w:t>
      </w:r>
    </w:p>
    <w:p w14:paraId="14282192" w14:textId="77777777" w:rsidR="00FB5CFF" w:rsidRDefault="00FB5CFF" w:rsidP="00F56DCA">
      <w:pPr>
        <w:pStyle w:val="TF-ALNEA"/>
      </w:pPr>
      <w:r>
        <w:t xml:space="preserve">permitir a configuração do cluster </w:t>
      </w:r>
      <w:r w:rsidRPr="00F56DCA">
        <w:t xml:space="preserve">Kubernetes </w:t>
      </w:r>
      <w:r>
        <w:t>(RF);</w:t>
      </w:r>
    </w:p>
    <w:p w14:paraId="629C90C4" w14:textId="77777777" w:rsidR="00FB5CFF" w:rsidRDefault="00FB5CFF" w:rsidP="00F0749B">
      <w:pPr>
        <w:pStyle w:val="TF-ALNEA"/>
      </w:pPr>
      <w:r>
        <w:t>gerenciar o ciclo de vida e orquestrar os contêineres dos serviços (RF);</w:t>
      </w:r>
    </w:p>
    <w:p w14:paraId="2B6A87EB" w14:textId="77777777" w:rsidR="00FB5CFF" w:rsidRDefault="00FB5CFF" w:rsidP="007A269F">
      <w:pPr>
        <w:pStyle w:val="TF-ALNEA"/>
      </w:pPr>
      <w:r w:rsidRPr="0087251A">
        <w:t xml:space="preserve">aplicar a injeção de falhas </w:t>
      </w:r>
      <w:r>
        <w:t>ao</w:t>
      </w:r>
      <w:r w:rsidRPr="0087251A">
        <w:t xml:space="preserve"> </w:t>
      </w:r>
      <w:r w:rsidRPr="0072614F">
        <w:t>Super Breakout</w:t>
      </w:r>
      <w:r w:rsidRPr="0087251A">
        <w:t xml:space="preserve"> (</w:t>
      </w:r>
      <w:r w:rsidRPr="00623833">
        <w:t>falhas de hardware, parada de servidores, falhas de software</w:t>
      </w:r>
      <w:r>
        <w:t xml:space="preserve"> e</w:t>
      </w:r>
      <w:r w:rsidRPr="00623833">
        <w:t xml:space="preserve"> falhas de rede</w:t>
      </w:r>
      <w:r>
        <w:t>) (RF);</w:t>
      </w:r>
    </w:p>
    <w:p w14:paraId="30ED1E9C" w14:textId="77777777" w:rsidR="00FB5CFF" w:rsidRDefault="00FB5CFF" w:rsidP="00170E4B">
      <w:pPr>
        <w:pStyle w:val="TF-ALNEA"/>
      </w:pPr>
      <w:r>
        <w:t>avaliar a resiliência a</w:t>
      </w:r>
      <w:r w:rsidRPr="00F0749B">
        <w:t xml:space="preserve"> </w:t>
      </w:r>
      <w:r>
        <w:t xml:space="preserve">partir das </w:t>
      </w:r>
      <w:r w:rsidRPr="00F0749B">
        <w:t xml:space="preserve">métricas </w:t>
      </w:r>
      <w:r>
        <w:t xml:space="preserve">(Rolling Update, Liveness Probe, Retry, Time Out e Circuit Breaker) utilizando o </w:t>
      </w:r>
      <w:r w:rsidRPr="00BC2826">
        <w:t>Kubernetes Engine Monitoring</w:t>
      </w:r>
      <w:r>
        <w:t xml:space="preserve"> (RF);</w:t>
      </w:r>
    </w:p>
    <w:p w14:paraId="13BC1127" w14:textId="77777777" w:rsidR="00FB5CFF" w:rsidRPr="0072614F" w:rsidRDefault="00FB5CFF" w:rsidP="00F56DCA">
      <w:pPr>
        <w:pStyle w:val="TF-ALNEA"/>
      </w:pPr>
      <w:r w:rsidRPr="0072614F">
        <w:t xml:space="preserve">utilizar a linguagem Lua para adaptar uma versão de código aberto do jogo Super Breakout (Requisito </w:t>
      </w:r>
      <w:commentRangeStart w:id="188"/>
      <w:r w:rsidRPr="0072614F">
        <w:t xml:space="preserve">não </w:t>
      </w:r>
      <w:commentRangeEnd w:id="188"/>
      <w:r>
        <w:rPr>
          <w:rStyle w:val="Refdecomentrio"/>
        </w:rPr>
        <w:commentReference w:id="188"/>
      </w:r>
      <w:r w:rsidRPr="0072614F">
        <w:t xml:space="preserve">Funcional - RNF); </w:t>
      </w:r>
    </w:p>
    <w:p w14:paraId="30EACDC6" w14:textId="77777777" w:rsidR="00FB5CFF" w:rsidRPr="0072614F" w:rsidRDefault="00FB5CFF" w:rsidP="009259E8">
      <w:pPr>
        <w:pStyle w:val="TF-ALNEA"/>
      </w:pPr>
      <w:r w:rsidRPr="0072614F">
        <w:t xml:space="preserve">utilizar a linguagem Java com Spring Boot para desenvolver o </w:t>
      </w:r>
      <w:commentRangeStart w:id="189"/>
      <w:r w:rsidRPr="0072614F">
        <w:t xml:space="preserve">framework </w:t>
      </w:r>
      <w:commentRangeEnd w:id="189"/>
      <w:r>
        <w:rPr>
          <w:rStyle w:val="Refdecomentrio"/>
        </w:rPr>
        <w:commentReference w:id="189"/>
      </w:r>
      <w:r w:rsidRPr="0072614F">
        <w:t>(RNF);</w:t>
      </w:r>
    </w:p>
    <w:p w14:paraId="3AE4FF25" w14:textId="77777777" w:rsidR="00FB5CFF" w:rsidRPr="0072614F" w:rsidRDefault="00FB5CFF" w:rsidP="009259E8">
      <w:pPr>
        <w:pStyle w:val="TF-ALNEA"/>
      </w:pPr>
      <w:r w:rsidRPr="0072614F">
        <w:t>utilizar a plataforma Google Cloud Platform (RNF).</w:t>
      </w:r>
    </w:p>
    <w:p w14:paraId="7E1CFC97" w14:textId="77777777" w:rsidR="00FB5CFF" w:rsidRDefault="00FB5CFF" w:rsidP="00895926">
      <w:pPr>
        <w:pStyle w:val="Ttulo2"/>
        <w:spacing w:after="120" w:line="240" w:lineRule="auto"/>
      </w:pPr>
      <w:r>
        <w:t>METODOLOGIA</w:t>
      </w:r>
    </w:p>
    <w:p w14:paraId="39131801" w14:textId="77777777" w:rsidR="00FB5CFF" w:rsidRPr="00775145" w:rsidRDefault="00FB5CFF" w:rsidP="009259E8">
      <w:pPr>
        <w:pStyle w:val="TF-TEXTO"/>
      </w:pPr>
      <w:r w:rsidRPr="00775145">
        <w:t>O trabalho será desenvolvido observando as seguintes etapas:</w:t>
      </w:r>
    </w:p>
    <w:p w14:paraId="2C8CAE9D" w14:textId="77777777" w:rsidR="00FB5CFF" w:rsidRDefault="00FB5CFF" w:rsidP="00FB5CFF">
      <w:pPr>
        <w:pStyle w:val="TF-ALNEA"/>
        <w:numPr>
          <w:ilvl w:val="0"/>
          <w:numId w:val="4"/>
        </w:numPr>
      </w:pPr>
      <w:r w:rsidRPr="00775145">
        <w:t xml:space="preserve">levantamento bibliográfico: realizar levantamento bibliográfico sobre </w:t>
      </w:r>
      <w:r>
        <w:t xml:space="preserve">resiliência, </w:t>
      </w:r>
      <w:r w:rsidRPr="00775145">
        <w:t>Engenharia do Caos e suas ferramentas</w:t>
      </w:r>
      <w:r>
        <w:t xml:space="preserve">. Estudar o Kubernetes e a </w:t>
      </w:r>
      <w:r>
        <w:lastRenderedPageBreak/>
        <w:t xml:space="preserve">plataforma Google Cloud Platform </w:t>
      </w:r>
      <w:r w:rsidRPr="00C4140E">
        <w:t>para fornecer a infraestrutura necessária para hospedar uma aplicação de sistema distribuído</w:t>
      </w:r>
      <w:r>
        <w:t xml:space="preserve"> a</w:t>
      </w:r>
      <w:r w:rsidRPr="00C4140E">
        <w:t xml:space="preserve"> ser utilizada nos experimentos</w:t>
      </w:r>
      <w:r>
        <w:t xml:space="preserve">, assim como pesquisar trabalhos correlatos; </w:t>
      </w:r>
    </w:p>
    <w:p w14:paraId="2C13851E" w14:textId="77777777" w:rsidR="00FB5CFF" w:rsidRDefault="00FB5CFF" w:rsidP="009259E8">
      <w:pPr>
        <w:pStyle w:val="TF-ALNEA"/>
      </w:pPr>
      <w:r w:rsidRPr="00C4140E">
        <w:t>elicitação de requisitos: com base nas informações da etapa anterior, realizar reavaliação dos requisitos, e caso necessário, especificar novos requisitos a partir das necessidades identificadas a partir da revisão bibliográfica;</w:t>
      </w:r>
    </w:p>
    <w:p w14:paraId="03E69FB3" w14:textId="77777777" w:rsidR="00FB5CFF" w:rsidRDefault="00FB5CFF" w:rsidP="00777009">
      <w:pPr>
        <w:pStyle w:val="TF-ALNEA"/>
      </w:pPr>
      <w:r>
        <w:t>adaptação do jogo Super Breakout: alterar o código fonte do jogo para permitir a inserção de falhas utilizando a linguagem de programação Lua;</w:t>
      </w:r>
    </w:p>
    <w:p w14:paraId="41895AA9" w14:textId="77777777" w:rsidR="00FB5CFF" w:rsidRDefault="00FB5CFF" w:rsidP="00811908">
      <w:pPr>
        <w:pStyle w:val="TF-ALNEA"/>
      </w:pPr>
      <w:r>
        <w:t>e</w:t>
      </w:r>
      <w:r w:rsidRPr="00C4140E">
        <w:t>specificação</w:t>
      </w:r>
      <w:r>
        <w:t xml:space="preserve"> do </w:t>
      </w:r>
      <w:commentRangeStart w:id="190"/>
      <w:r>
        <w:t>framework</w:t>
      </w:r>
      <w:commentRangeEnd w:id="190"/>
      <w:r>
        <w:rPr>
          <w:rStyle w:val="Refdecomentrio"/>
        </w:rPr>
        <w:commentReference w:id="190"/>
      </w:r>
      <w:r w:rsidRPr="00C4140E">
        <w:t xml:space="preserve">: formalizar as estruturas e evoluções da arquitetura do </w:t>
      </w:r>
      <w:commentRangeStart w:id="191"/>
      <w:r>
        <w:t>framework</w:t>
      </w:r>
      <w:r w:rsidRPr="00C4140E">
        <w:t xml:space="preserve"> </w:t>
      </w:r>
      <w:commentRangeEnd w:id="191"/>
      <w:r>
        <w:rPr>
          <w:rStyle w:val="Refdecomentrio"/>
        </w:rPr>
        <w:commentReference w:id="191"/>
      </w:r>
      <w:r w:rsidRPr="00C4140E">
        <w:t>através de ferramentas de diagramação Lucidchart e Cloudcraft para elaborar o diagrama de estrutura de acordo com a Unified Modeling Language (UML);</w:t>
      </w:r>
    </w:p>
    <w:p w14:paraId="4D67EDEB" w14:textId="77777777" w:rsidR="00FB5CFF" w:rsidRDefault="00FB5CFF" w:rsidP="009259E8">
      <w:pPr>
        <w:pStyle w:val="TF-ALNEA"/>
      </w:pPr>
      <w:r w:rsidRPr="00C4140E">
        <w:t xml:space="preserve">implementação: implementar </w:t>
      </w:r>
      <w:r>
        <w:t xml:space="preserve">o </w:t>
      </w:r>
      <w:commentRangeStart w:id="192"/>
      <w:r>
        <w:t xml:space="preserve">framework </w:t>
      </w:r>
      <w:commentRangeEnd w:id="192"/>
      <w:r>
        <w:rPr>
          <w:rStyle w:val="Refdecomentrio"/>
        </w:rPr>
        <w:commentReference w:id="192"/>
      </w:r>
      <w:r w:rsidRPr="00C4140E">
        <w:t xml:space="preserve">utilizando a linguagem de programação Java </w:t>
      </w:r>
      <w:r>
        <w:t xml:space="preserve">com Spring Boot </w:t>
      </w:r>
      <w:r w:rsidRPr="00C4140E">
        <w:t xml:space="preserve">no ambiente de desenvolvimento </w:t>
      </w:r>
      <w:r w:rsidRPr="00953EA0">
        <w:t xml:space="preserve">Visual Studio. </w:t>
      </w:r>
      <w:r>
        <w:t>Desenvolver e h</w:t>
      </w:r>
      <w:r w:rsidRPr="00953EA0">
        <w:t xml:space="preserve">ospedar a </w:t>
      </w:r>
      <w:r>
        <w:t>arquitetura de microsserviçoes</w:t>
      </w:r>
      <w:r w:rsidRPr="00953EA0">
        <w:t xml:space="preserve"> na plataforma Google Cloud. Para tanto, a partir dos itens (c) </w:t>
      </w:r>
      <w:r>
        <w:t>e</w:t>
      </w:r>
      <w:r w:rsidRPr="00953EA0">
        <w:t xml:space="preserve"> (</w:t>
      </w:r>
      <w:r>
        <w:t>d</w:t>
      </w:r>
      <w:r w:rsidRPr="00953EA0">
        <w:t>),</w:t>
      </w:r>
      <w:r w:rsidRPr="00C4140E">
        <w:t xml:space="preserve"> para cada fraqueza identificada na arquitetura d</w:t>
      </w:r>
      <w:r>
        <w:t xml:space="preserve">o </w:t>
      </w:r>
      <w:commentRangeStart w:id="193"/>
      <w:r>
        <w:t>framework</w:t>
      </w:r>
      <w:commentRangeEnd w:id="193"/>
      <w:r>
        <w:rPr>
          <w:rStyle w:val="Refdecomentrio"/>
        </w:rPr>
        <w:commentReference w:id="193"/>
      </w:r>
      <w:r w:rsidRPr="00C4140E">
        <w:t>, documentar e reprojetar a solução para assegurar maior resiliência</w:t>
      </w:r>
      <w:r>
        <w:t>;</w:t>
      </w:r>
    </w:p>
    <w:p w14:paraId="271F391F" w14:textId="77777777" w:rsidR="00FB5CFF" w:rsidRDefault="00FB5CFF" w:rsidP="009259E8">
      <w:pPr>
        <w:pStyle w:val="TF-ALNEA"/>
      </w:pPr>
      <w:r w:rsidRPr="00C4140E">
        <w:t xml:space="preserve">testes: </w:t>
      </w:r>
      <w:r>
        <w:t>p</w:t>
      </w:r>
      <w:r w:rsidRPr="00C4140E">
        <w:t xml:space="preserve">ara cada hipótese de fraqueza da arquitetura, validar a eficiência da resiliência do sistema através dos experimentos projetados pela engenharia do caos, a partir </w:t>
      </w:r>
      <w:r>
        <w:t>do jogo Super Breakout</w:t>
      </w:r>
      <w:r w:rsidRPr="00C4140E">
        <w:t>. Deverá ser utilizado ferramentas específicas de engenharia do caos para maior amplitude e assertividade dos testes</w:t>
      </w:r>
      <w:r>
        <w:t>.</w:t>
      </w:r>
    </w:p>
    <w:p w14:paraId="73DF318D" w14:textId="77777777" w:rsidR="00FB5CFF" w:rsidRDefault="00FB5CFF" w:rsidP="009259E8">
      <w:pPr>
        <w:pStyle w:val="TF-TEXTO"/>
      </w:pPr>
      <w:r>
        <w:t xml:space="preserve">As etapas serão realizadas nos períodos relacionados no </w:t>
      </w:r>
      <w:r>
        <w:fldChar w:fldCharType="begin"/>
      </w:r>
      <w:r>
        <w:instrText xml:space="preserve"> REF _Ref84686188 \h </w:instrText>
      </w:r>
      <w:r>
        <w:fldChar w:fldCharType="separate"/>
      </w:r>
      <w:r>
        <w:t xml:space="preserve">Quadro </w:t>
      </w:r>
      <w:r>
        <w:rPr>
          <w:noProof/>
        </w:rPr>
        <w:t>2</w:t>
      </w:r>
      <w:r>
        <w:fldChar w:fldCharType="end"/>
      </w:r>
      <w:r>
        <w:t>.</w:t>
      </w:r>
    </w:p>
    <w:p w14:paraId="547CDF83" w14:textId="77777777" w:rsidR="00FB5CFF" w:rsidRPr="00D158BE" w:rsidRDefault="00FB5CFF" w:rsidP="0080017D">
      <w:pPr>
        <w:pStyle w:val="TF-LEGENDA"/>
      </w:pPr>
      <w:r>
        <w:t xml:space="preserve">Quadro </w:t>
      </w:r>
      <w:fldSimple w:instr=" SEQ Quadro \* ARABIC ">
        <w:r>
          <w:rPr>
            <w:noProof/>
          </w:rPr>
          <w:t>2</w:t>
        </w:r>
      </w:fldSimple>
      <w:r w:rsidRPr="00D158BE">
        <w:t xml:space="preserve"> – Cronograma de atividades a serem realizadas</w:t>
      </w:r>
    </w:p>
    <w:tbl>
      <w:tblPr>
        <w:tblW w:w="83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48"/>
        <w:gridCol w:w="407"/>
        <w:gridCol w:w="408"/>
        <w:gridCol w:w="408"/>
        <w:gridCol w:w="408"/>
        <w:gridCol w:w="408"/>
        <w:gridCol w:w="408"/>
        <w:gridCol w:w="408"/>
        <w:gridCol w:w="408"/>
        <w:gridCol w:w="408"/>
        <w:gridCol w:w="411"/>
      </w:tblGrid>
      <w:tr w:rsidR="00FB5CFF" w:rsidRPr="00D158BE" w14:paraId="2667B361" w14:textId="77777777" w:rsidTr="00722EB2">
        <w:trPr>
          <w:trHeight w:val="283"/>
          <w:jc w:val="center"/>
        </w:trPr>
        <w:tc>
          <w:tcPr>
            <w:tcW w:w="4248" w:type="dxa"/>
            <w:tcBorders>
              <w:top w:val="single" w:sz="4" w:space="0" w:color="000000"/>
              <w:left w:val="single" w:sz="4" w:space="0" w:color="000000"/>
              <w:bottom w:val="nil"/>
              <w:right w:val="single" w:sz="4" w:space="0" w:color="000000"/>
            </w:tcBorders>
            <w:shd w:val="clear" w:color="auto" w:fill="A6A6A6"/>
          </w:tcPr>
          <w:p w14:paraId="55979701" w14:textId="77777777" w:rsidR="00FB5CFF" w:rsidRPr="00D158BE" w:rsidRDefault="00FB5CFF" w:rsidP="00AA24D2">
            <w:pPr>
              <w:pBdr>
                <w:top w:val="nil"/>
                <w:left w:val="nil"/>
                <w:bottom w:val="nil"/>
                <w:right w:val="nil"/>
                <w:between w:val="nil"/>
              </w:pBdr>
              <w:rPr>
                <w:color w:val="000000"/>
                <w:sz w:val="22"/>
                <w:szCs w:val="22"/>
              </w:rPr>
            </w:pPr>
          </w:p>
        </w:tc>
        <w:tc>
          <w:tcPr>
            <w:tcW w:w="4082" w:type="dxa"/>
            <w:gridSpan w:val="10"/>
            <w:tcBorders>
              <w:top w:val="single" w:sz="4" w:space="0" w:color="000000"/>
              <w:left w:val="single" w:sz="4" w:space="0" w:color="000000"/>
              <w:right w:val="single" w:sz="4" w:space="0" w:color="000000"/>
            </w:tcBorders>
            <w:shd w:val="clear" w:color="auto" w:fill="A6A6A6"/>
          </w:tcPr>
          <w:p w14:paraId="3388E937" w14:textId="77777777" w:rsidR="00FB5CFF" w:rsidRPr="00D158BE" w:rsidRDefault="00FB5CFF" w:rsidP="00AA24D2">
            <w:pPr>
              <w:pBdr>
                <w:top w:val="nil"/>
                <w:left w:val="nil"/>
                <w:bottom w:val="nil"/>
                <w:right w:val="nil"/>
                <w:between w:val="nil"/>
              </w:pBdr>
              <w:jc w:val="center"/>
              <w:rPr>
                <w:color w:val="000000"/>
                <w:sz w:val="22"/>
                <w:szCs w:val="22"/>
              </w:rPr>
            </w:pPr>
            <w:r w:rsidRPr="00D158BE">
              <w:rPr>
                <w:color w:val="000000"/>
                <w:sz w:val="22"/>
                <w:szCs w:val="22"/>
              </w:rPr>
              <w:t>20</w:t>
            </w:r>
            <w:r>
              <w:rPr>
                <w:color w:val="000000"/>
                <w:sz w:val="22"/>
                <w:szCs w:val="22"/>
              </w:rPr>
              <w:t>22</w:t>
            </w:r>
          </w:p>
        </w:tc>
      </w:tr>
      <w:tr w:rsidR="00FB5CFF" w:rsidRPr="00D158BE" w14:paraId="002E077A" w14:textId="77777777" w:rsidTr="00722EB2">
        <w:trPr>
          <w:trHeight w:val="283"/>
          <w:jc w:val="center"/>
        </w:trPr>
        <w:tc>
          <w:tcPr>
            <w:tcW w:w="4248" w:type="dxa"/>
            <w:tcBorders>
              <w:top w:val="nil"/>
              <w:left w:val="single" w:sz="4" w:space="0" w:color="000000"/>
              <w:bottom w:val="nil"/>
            </w:tcBorders>
            <w:shd w:val="clear" w:color="auto" w:fill="A6A6A6"/>
          </w:tcPr>
          <w:p w14:paraId="73596641" w14:textId="77777777" w:rsidR="00FB5CFF" w:rsidRPr="00D158BE" w:rsidRDefault="00FB5CFF" w:rsidP="00AA24D2">
            <w:pPr>
              <w:pBdr>
                <w:top w:val="nil"/>
                <w:left w:val="nil"/>
                <w:bottom w:val="nil"/>
                <w:right w:val="nil"/>
                <w:between w:val="nil"/>
              </w:pBdr>
              <w:rPr>
                <w:color w:val="000000"/>
                <w:sz w:val="22"/>
                <w:szCs w:val="22"/>
              </w:rPr>
            </w:pPr>
          </w:p>
        </w:tc>
        <w:tc>
          <w:tcPr>
            <w:tcW w:w="815" w:type="dxa"/>
            <w:gridSpan w:val="2"/>
            <w:shd w:val="clear" w:color="auto" w:fill="A6A6A6"/>
          </w:tcPr>
          <w:p w14:paraId="47B4B988" w14:textId="77777777" w:rsidR="00FB5CFF" w:rsidRPr="00D158BE" w:rsidRDefault="00FB5CFF" w:rsidP="00AA24D2">
            <w:pPr>
              <w:pBdr>
                <w:top w:val="nil"/>
                <w:left w:val="nil"/>
                <w:bottom w:val="nil"/>
                <w:right w:val="nil"/>
                <w:between w:val="nil"/>
              </w:pBdr>
              <w:jc w:val="center"/>
              <w:rPr>
                <w:color w:val="000000"/>
                <w:sz w:val="22"/>
                <w:szCs w:val="22"/>
              </w:rPr>
            </w:pPr>
            <w:r w:rsidRPr="00D158BE">
              <w:rPr>
                <w:sz w:val="22"/>
                <w:szCs w:val="22"/>
              </w:rPr>
              <w:t>fev</w:t>
            </w:r>
            <w:r w:rsidRPr="00D158BE">
              <w:rPr>
                <w:color w:val="000000"/>
                <w:sz w:val="22"/>
                <w:szCs w:val="22"/>
              </w:rPr>
              <w:t>.</w:t>
            </w:r>
          </w:p>
        </w:tc>
        <w:tc>
          <w:tcPr>
            <w:tcW w:w="816" w:type="dxa"/>
            <w:gridSpan w:val="2"/>
            <w:shd w:val="clear" w:color="auto" w:fill="A6A6A6"/>
          </w:tcPr>
          <w:p w14:paraId="7B3E823A" w14:textId="77777777" w:rsidR="00FB5CFF" w:rsidRPr="00D158BE" w:rsidRDefault="00FB5CFF" w:rsidP="00AA24D2">
            <w:pPr>
              <w:pBdr>
                <w:top w:val="nil"/>
                <w:left w:val="nil"/>
                <w:bottom w:val="nil"/>
                <w:right w:val="nil"/>
                <w:between w:val="nil"/>
              </w:pBdr>
              <w:jc w:val="center"/>
              <w:rPr>
                <w:color w:val="000000"/>
                <w:sz w:val="22"/>
                <w:szCs w:val="22"/>
              </w:rPr>
            </w:pPr>
            <w:r w:rsidRPr="00D158BE">
              <w:rPr>
                <w:sz w:val="22"/>
                <w:szCs w:val="22"/>
              </w:rPr>
              <w:t>mar.</w:t>
            </w:r>
          </w:p>
        </w:tc>
        <w:tc>
          <w:tcPr>
            <w:tcW w:w="816" w:type="dxa"/>
            <w:gridSpan w:val="2"/>
            <w:shd w:val="clear" w:color="auto" w:fill="A6A6A6"/>
          </w:tcPr>
          <w:p w14:paraId="2816D386" w14:textId="77777777" w:rsidR="00FB5CFF" w:rsidRPr="00D158BE" w:rsidRDefault="00FB5CFF" w:rsidP="00AA24D2">
            <w:pPr>
              <w:pBdr>
                <w:top w:val="nil"/>
                <w:left w:val="nil"/>
                <w:bottom w:val="nil"/>
                <w:right w:val="nil"/>
                <w:between w:val="nil"/>
              </w:pBdr>
              <w:jc w:val="center"/>
              <w:rPr>
                <w:color w:val="000000"/>
                <w:sz w:val="22"/>
                <w:szCs w:val="22"/>
              </w:rPr>
            </w:pPr>
            <w:r w:rsidRPr="00D158BE">
              <w:rPr>
                <w:sz w:val="22"/>
                <w:szCs w:val="22"/>
              </w:rPr>
              <w:t>abr</w:t>
            </w:r>
            <w:r w:rsidRPr="00D158BE">
              <w:rPr>
                <w:color w:val="000000"/>
                <w:sz w:val="22"/>
                <w:szCs w:val="22"/>
              </w:rPr>
              <w:t>.</w:t>
            </w:r>
          </w:p>
        </w:tc>
        <w:tc>
          <w:tcPr>
            <w:tcW w:w="816" w:type="dxa"/>
            <w:gridSpan w:val="2"/>
            <w:shd w:val="clear" w:color="auto" w:fill="A6A6A6"/>
          </w:tcPr>
          <w:p w14:paraId="0EBD7740" w14:textId="77777777" w:rsidR="00FB5CFF" w:rsidRPr="00D158BE" w:rsidRDefault="00FB5CFF" w:rsidP="00AA24D2">
            <w:pPr>
              <w:pBdr>
                <w:top w:val="nil"/>
                <w:left w:val="nil"/>
                <w:bottom w:val="nil"/>
                <w:right w:val="nil"/>
                <w:between w:val="nil"/>
              </w:pBdr>
              <w:jc w:val="center"/>
              <w:rPr>
                <w:color w:val="000000"/>
                <w:sz w:val="22"/>
                <w:szCs w:val="22"/>
              </w:rPr>
            </w:pPr>
            <w:r w:rsidRPr="00D158BE">
              <w:rPr>
                <w:sz w:val="22"/>
                <w:szCs w:val="22"/>
              </w:rPr>
              <w:t>maio</w:t>
            </w:r>
          </w:p>
        </w:tc>
        <w:tc>
          <w:tcPr>
            <w:tcW w:w="819" w:type="dxa"/>
            <w:gridSpan w:val="2"/>
            <w:shd w:val="clear" w:color="auto" w:fill="A6A6A6"/>
          </w:tcPr>
          <w:p w14:paraId="1594953D" w14:textId="77777777" w:rsidR="00FB5CFF" w:rsidRPr="00D158BE" w:rsidRDefault="00FB5CFF" w:rsidP="00AA24D2">
            <w:pPr>
              <w:pBdr>
                <w:top w:val="nil"/>
                <w:left w:val="nil"/>
                <w:bottom w:val="nil"/>
                <w:right w:val="nil"/>
                <w:between w:val="nil"/>
              </w:pBdr>
              <w:jc w:val="center"/>
              <w:rPr>
                <w:color w:val="000000"/>
                <w:sz w:val="22"/>
                <w:szCs w:val="22"/>
              </w:rPr>
            </w:pPr>
            <w:r w:rsidRPr="00D158BE">
              <w:rPr>
                <w:sz w:val="22"/>
                <w:szCs w:val="22"/>
              </w:rPr>
              <w:t>jun.</w:t>
            </w:r>
          </w:p>
        </w:tc>
      </w:tr>
      <w:tr w:rsidR="00FB5CFF" w:rsidRPr="00D158BE" w14:paraId="74E2BC15" w14:textId="77777777" w:rsidTr="00722EB2">
        <w:trPr>
          <w:trHeight w:val="283"/>
          <w:jc w:val="center"/>
        </w:trPr>
        <w:tc>
          <w:tcPr>
            <w:tcW w:w="4248" w:type="dxa"/>
            <w:tcBorders>
              <w:top w:val="nil"/>
              <w:left w:val="single" w:sz="4" w:space="0" w:color="000000"/>
            </w:tcBorders>
            <w:shd w:val="clear" w:color="auto" w:fill="A6A6A6"/>
          </w:tcPr>
          <w:p w14:paraId="00E17D49" w14:textId="77777777" w:rsidR="00FB5CFF" w:rsidRPr="00D158BE" w:rsidRDefault="00FB5CFF" w:rsidP="00AA24D2">
            <w:pPr>
              <w:pBdr>
                <w:top w:val="nil"/>
                <w:left w:val="nil"/>
                <w:bottom w:val="nil"/>
                <w:right w:val="nil"/>
                <w:between w:val="nil"/>
              </w:pBdr>
              <w:rPr>
                <w:color w:val="000000"/>
                <w:sz w:val="22"/>
                <w:szCs w:val="22"/>
              </w:rPr>
            </w:pPr>
            <w:r w:rsidRPr="00D158BE">
              <w:rPr>
                <w:color w:val="000000"/>
                <w:sz w:val="22"/>
                <w:szCs w:val="22"/>
              </w:rPr>
              <w:t>etapas / quinzenas</w:t>
            </w:r>
          </w:p>
        </w:tc>
        <w:tc>
          <w:tcPr>
            <w:tcW w:w="407" w:type="dxa"/>
            <w:tcBorders>
              <w:bottom w:val="single" w:sz="4" w:space="0" w:color="000000"/>
            </w:tcBorders>
            <w:shd w:val="clear" w:color="auto" w:fill="A6A6A6"/>
          </w:tcPr>
          <w:p w14:paraId="65900235" w14:textId="77777777" w:rsidR="00FB5CFF" w:rsidRPr="00D158BE" w:rsidRDefault="00FB5CFF" w:rsidP="00AA24D2">
            <w:pPr>
              <w:pBdr>
                <w:top w:val="nil"/>
                <w:left w:val="nil"/>
                <w:bottom w:val="nil"/>
                <w:right w:val="nil"/>
                <w:between w:val="nil"/>
              </w:pBdr>
              <w:jc w:val="center"/>
              <w:rPr>
                <w:color w:val="000000"/>
                <w:sz w:val="22"/>
                <w:szCs w:val="22"/>
              </w:rPr>
            </w:pPr>
            <w:r w:rsidRPr="00D158BE">
              <w:rPr>
                <w:color w:val="000000"/>
                <w:sz w:val="22"/>
                <w:szCs w:val="22"/>
              </w:rPr>
              <w:t>1</w:t>
            </w:r>
          </w:p>
        </w:tc>
        <w:tc>
          <w:tcPr>
            <w:tcW w:w="408" w:type="dxa"/>
            <w:tcBorders>
              <w:bottom w:val="single" w:sz="4" w:space="0" w:color="000000"/>
            </w:tcBorders>
            <w:shd w:val="clear" w:color="auto" w:fill="A6A6A6"/>
          </w:tcPr>
          <w:p w14:paraId="60B1854E" w14:textId="77777777" w:rsidR="00FB5CFF" w:rsidRPr="00D158BE" w:rsidRDefault="00FB5CFF" w:rsidP="00AA24D2">
            <w:pPr>
              <w:pBdr>
                <w:top w:val="nil"/>
                <w:left w:val="nil"/>
                <w:bottom w:val="nil"/>
                <w:right w:val="nil"/>
                <w:between w:val="nil"/>
              </w:pBdr>
              <w:jc w:val="center"/>
              <w:rPr>
                <w:color w:val="000000"/>
                <w:sz w:val="22"/>
                <w:szCs w:val="22"/>
              </w:rPr>
            </w:pPr>
            <w:r w:rsidRPr="00D158BE">
              <w:rPr>
                <w:color w:val="000000"/>
                <w:sz w:val="22"/>
                <w:szCs w:val="22"/>
              </w:rPr>
              <w:t>2</w:t>
            </w:r>
          </w:p>
        </w:tc>
        <w:tc>
          <w:tcPr>
            <w:tcW w:w="408" w:type="dxa"/>
            <w:tcBorders>
              <w:bottom w:val="single" w:sz="4" w:space="0" w:color="000000"/>
            </w:tcBorders>
            <w:shd w:val="clear" w:color="auto" w:fill="A6A6A6"/>
          </w:tcPr>
          <w:p w14:paraId="1553DC87" w14:textId="77777777" w:rsidR="00FB5CFF" w:rsidRPr="00D158BE" w:rsidRDefault="00FB5CFF" w:rsidP="00AA24D2">
            <w:pPr>
              <w:pBdr>
                <w:top w:val="nil"/>
                <w:left w:val="nil"/>
                <w:bottom w:val="nil"/>
                <w:right w:val="nil"/>
                <w:between w:val="nil"/>
              </w:pBdr>
              <w:jc w:val="center"/>
              <w:rPr>
                <w:color w:val="000000"/>
                <w:sz w:val="22"/>
                <w:szCs w:val="22"/>
              </w:rPr>
            </w:pPr>
            <w:r w:rsidRPr="00D158BE">
              <w:rPr>
                <w:color w:val="000000"/>
                <w:sz w:val="22"/>
                <w:szCs w:val="22"/>
              </w:rPr>
              <w:t>1</w:t>
            </w:r>
          </w:p>
        </w:tc>
        <w:tc>
          <w:tcPr>
            <w:tcW w:w="408" w:type="dxa"/>
            <w:tcBorders>
              <w:bottom w:val="single" w:sz="4" w:space="0" w:color="000000"/>
            </w:tcBorders>
            <w:shd w:val="clear" w:color="auto" w:fill="A6A6A6"/>
          </w:tcPr>
          <w:p w14:paraId="4D3FDCB1" w14:textId="77777777" w:rsidR="00FB5CFF" w:rsidRPr="00D158BE" w:rsidRDefault="00FB5CFF" w:rsidP="00AA24D2">
            <w:pPr>
              <w:pBdr>
                <w:top w:val="nil"/>
                <w:left w:val="nil"/>
                <w:bottom w:val="nil"/>
                <w:right w:val="nil"/>
                <w:between w:val="nil"/>
              </w:pBdr>
              <w:jc w:val="center"/>
              <w:rPr>
                <w:color w:val="000000"/>
                <w:sz w:val="22"/>
                <w:szCs w:val="22"/>
              </w:rPr>
            </w:pPr>
            <w:r w:rsidRPr="00D158BE">
              <w:rPr>
                <w:color w:val="000000"/>
                <w:sz w:val="22"/>
                <w:szCs w:val="22"/>
              </w:rPr>
              <w:t>2</w:t>
            </w:r>
          </w:p>
        </w:tc>
        <w:tc>
          <w:tcPr>
            <w:tcW w:w="408" w:type="dxa"/>
            <w:tcBorders>
              <w:bottom w:val="single" w:sz="4" w:space="0" w:color="000000"/>
            </w:tcBorders>
            <w:shd w:val="clear" w:color="auto" w:fill="A6A6A6"/>
          </w:tcPr>
          <w:p w14:paraId="26024E3D" w14:textId="77777777" w:rsidR="00FB5CFF" w:rsidRPr="00D158BE" w:rsidRDefault="00FB5CFF" w:rsidP="00AA24D2">
            <w:pPr>
              <w:pBdr>
                <w:top w:val="nil"/>
                <w:left w:val="nil"/>
                <w:bottom w:val="nil"/>
                <w:right w:val="nil"/>
                <w:between w:val="nil"/>
              </w:pBdr>
              <w:jc w:val="center"/>
              <w:rPr>
                <w:color w:val="000000"/>
                <w:sz w:val="22"/>
                <w:szCs w:val="22"/>
              </w:rPr>
            </w:pPr>
            <w:r w:rsidRPr="00D158BE">
              <w:rPr>
                <w:color w:val="000000"/>
                <w:sz w:val="22"/>
                <w:szCs w:val="22"/>
              </w:rPr>
              <w:t>1</w:t>
            </w:r>
          </w:p>
        </w:tc>
        <w:tc>
          <w:tcPr>
            <w:tcW w:w="408" w:type="dxa"/>
            <w:tcBorders>
              <w:bottom w:val="single" w:sz="4" w:space="0" w:color="000000"/>
            </w:tcBorders>
            <w:shd w:val="clear" w:color="auto" w:fill="A6A6A6"/>
          </w:tcPr>
          <w:p w14:paraId="41804F21" w14:textId="77777777" w:rsidR="00FB5CFF" w:rsidRPr="00D158BE" w:rsidRDefault="00FB5CFF" w:rsidP="00AA24D2">
            <w:pPr>
              <w:pBdr>
                <w:top w:val="nil"/>
                <w:left w:val="nil"/>
                <w:bottom w:val="nil"/>
                <w:right w:val="nil"/>
                <w:between w:val="nil"/>
              </w:pBdr>
              <w:jc w:val="center"/>
              <w:rPr>
                <w:color w:val="000000"/>
                <w:sz w:val="22"/>
                <w:szCs w:val="22"/>
              </w:rPr>
            </w:pPr>
            <w:r w:rsidRPr="00D158BE">
              <w:rPr>
                <w:color w:val="000000"/>
                <w:sz w:val="22"/>
                <w:szCs w:val="22"/>
              </w:rPr>
              <w:t>2</w:t>
            </w:r>
          </w:p>
        </w:tc>
        <w:tc>
          <w:tcPr>
            <w:tcW w:w="408" w:type="dxa"/>
            <w:tcBorders>
              <w:bottom w:val="single" w:sz="4" w:space="0" w:color="000000"/>
            </w:tcBorders>
            <w:shd w:val="clear" w:color="auto" w:fill="A6A6A6"/>
          </w:tcPr>
          <w:p w14:paraId="72687E13" w14:textId="77777777" w:rsidR="00FB5CFF" w:rsidRPr="00D158BE" w:rsidRDefault="00FB5CFF" w:rsidP="00AA24D2">
            <w:pPr>
              <w:pBdr>
                <w:top w:val="nil"/>
                <w:left w:val="nil"/>
                <w:bottom w:val="nil"/>
                <w:right w:val="nil"/>
                <w:between w:val="nil"/>
              </w:pBdr>
              <w:jc w:val="center"/>
              <w:rPr>
                <w:color w:val="000000"/>
                <w:sz w:val="22"/>
                <w:szCs w:val="22"/>
              </w:rPr>
            </w:pPr>
            <w:r w:rsidRPr="00D158BE">
              <w:rPr>
                <w:color w:val="000000"/>
                <w:sz w:val="22"/>
                <w:szCs w:val="22"/>
              </w:rPr>
              <w:t>1</w:t>
            </w:r>
          </w:p>
        </w:tc>
        <w:tc>
          <w:tcPr>
            <w:tcW w:w="408" w:type="dxa"/>
            <w:tcBorders>
              <w:bottom w:val="single" w:sz="4" w:space="0" w:color="000000"/>
            </w:tcBorders>
            <w:shd w:val="clear" w:color="auto" w:fill="A6A6A6"/>
          </w:tcPr>
          <w:p w14:paraId="2DB99DFB" w14:textId="77777777" w:rsidR="00FB5CFF" w:rsidRPr="00D158BE" w:rsidRDefault="00FB5CFF" w:rsidP="00AA24D2">
            <w:pPr>
              <w:pBdr>
                <w:top w:val="nil"/>
                <w:left w:val="nil"/>
                <w:bottom w:val="nil"/>
                <w:right w:val="nil"/>
                <w:between w:val="nil"/>
              </w:pBdr>
              <w:jc w:val="center"/>
              <w:rPr>
                <w:color w:val="000000"/>
                <w:sz w:val="22"/>
                <w:szCs w:val="22"/>
              </w:rPr>
            </w:pPr>
            <w:r w:rsidRPr="00D158BE">
              <w:rPr>
                <w:color w:val="000000"/>
                <w:sz w:val="22"/>
                <w:szCs w:val="22"/>
              </w:rPr>
              <w:t>2</w:t>
            </w:r>
          </w:p>
        </w:tc>
        <w:tc>
          <w:tcPr>
            <w:tcW w:w="408" w:type="dxa"/>
            <w:tcBorders>
              <w:bottom w:val="single" w:sz="4" w:space="0" w:color="000000"/>
            </w:tcBorders>
            <w:shd w:val="clear" w:color="auto" w:fill="A6A6A6"/>
          </w:tcPr>
          <w:p w14:paraId="44EE826C" w14:textId="77777777" w:rsidR="00FB5CFF" w:rsidRPr="00D158BE" w:rsidRDefault="00FB5CFF" w:rsidP="00AA24D2">
            <w:pPr>
              <w:pBdr>
                <w:top w:val="nil"/>
                <w:left w:val="nil"/>
                <w:bottom w:val="nil"/>
                <w:right w:val="nil"/>
                <w:between w:val="nil"/>
              </w:pBdr>
              <w:jc w:val="center"/>
              <w:rPr>
                <w:color w:val="000000"/>
                <w:sz w:val="22"/>
                <w:szCs w:val="22"/>
              </w:rPr>
            </w:pPr>
            <w:r w:rsidRPr="00D158BE">
              <w:rPr>
                <w:color w:val="000000"/>
                <w:sz w:val="22"/>
                <w:szCs w:val="22"/>
              </w:rPr>
              <w:t>1</w:t>
            </w:r>
          </w:p>
        </w:tc>
        <w:tc>
          <w:tcPr>
            <w:tcW w:w="411" w:type="dxa"/>
            <w:tcBorders>
              <w:bottom w:val="single" w:sz="4" w:space="0" w:color="000000"/>
            </w:tcBorders>
            <w:shd w:val="clear" w:color="auto" w:fill="A6A6A6"/>
          </w:tcPr>
          <w:p w14:paraId="0D0E33B7" w14:textId="77777777" w:rsidR="00FB5CFF" w:rsidRPr="00D158BE" w:rsidRDefault="00FB5CFF" w:rsidP="00AA24D2">
            <w:pPr>
              <w:pBdr>
                <w:top w:val="nil"/>
                <w:left w:val="nil"/>
                <w:bottom w:val="nil"/>
                <w:right w:val="nil"/>
                <w:between w:val="nil"/>
              </w:pBdr>
              <w:jc w:val="center"/>
              <w:rPr>
                <w:color w:val="000000"/>
                <w:sz w:val="22"/>
                <w:szCs w:val="22"/>
              </w:rPr>
            </w:pPr>
            <w:r w:rsidRPr="00D158BE">
              <w:rPr>
                <w:color w:val="000000"/>
                <w:sz w:val="22"/>
                <w:szCs w:val="22"/>
              </w:rPr>
              <w:t>2</w:t>
            </w:r>
          </w:p>
        </w:tc>
      </w:tr>
      <w:tr w:rsidR="00FB5CFF" w:rsidRPr="00D158BE" w14:paraId="6BCC49A5" w14:textId="77777777" w:rsidTr="00722EB2">
        <w:trPr>
          <w:trHeight w:val="283"/>
          <w:jc w:val="center"/>
        </w:trPr>
        <w:tc>
          <w:tcPr>
            <w:tcW w:w="4248" w:type="dxa"/>
            <w:tcBorders>
              <w:left w:val="single" w:sz="4" w:space="0" w:color="000000"/>
            </w:tcBorders>
          </w:tcPr>
          <w:p w14:paraId="39567235" w14:textId="77777777" w:rsidR="00FB5CFF" w:rsidRPr="00D158BE" w:rsidRDefault="00FB5CFF" w:rsidP="00AA24D2">
            <w:pPr>
              <w:pBdr>
                <w:top w:val="nil"/>
                <w:left w:val="nil"/>
                <w:bottom w:val="nil"/>
                <w:right w:val="nil"/>
                <w:between w:val="nil"/>
              </w:pBdr>
              <w:rPr>
                <w:color w:val="000000"/>
                <w:sz w:val="22"/>
                <w:szCs w:val="22"/>
              </w:rPr>
            </w:pPr>
            <w:r w:rsidRPr="00D158BE">
              <w:rPr>
                <w:sz w:val="22"/>
                <w:szCs w:val="22"/>
              </w:rPr>
              <w:t>levantamento bibliográfico</w:t>
            </w:r>
          </w:p>
        </w:tc>
        <w:tc>
          <w:tcPr>
            <w:tcW w:w="407" w:type="dxa"/>
            <w:tcBorders>
              <w:bottom w:val="single" w:sz="4" w:space="0" w:color="000000"/>
            </w:tcBorders>
            <w:shd w:val="clear" w:color="auto" w:fill="FFFFFF"/>
          </w:tcPr>
          <w:p w14:paraId="44682967" w14:textId="77777777" w:rsidR="00FB5CFF" w:rsidRPr="00D158BE" w:rsidRDefault="00FB5CFF" w:rsidP="00AA24D2">
            <w:pPr>
              <w:pBdr>
                <w:top w:val="nil"/>
                <w:left w:val="nil"/>
                <w:bottom w:val="nil"/>
                <w:right w:val="nil"/>
                <w:between w:val="nil"/>
              </w:pBdr>
              <w:shd w:val="clear" w:color="auto" w:fill="FFFFFF"/>
              <w:jc w:val="center"/>
              <w:rPr>
                <w:color w:val="000000"/>
                <w:sz w:val="22"/>
                <w:szCs w:val="22"/>
              </w:rPr>
            </w:pPr>
          </w:p>
        </w:tc>
        <w:tc>
          <w:tcPr>
            <w:tcW w:w="408" w:type="dxa"/>
            <w:tcBorders>
              <w:bottom w:val="single" w:sz="4" w:space="0" w:color="000000"/>
            </w:tcBorders>
            <w:shd w:val="clear" w:color="auto" w:fill="A6A6A6" w:themeFill="background1" w:themeFillShade="A6"/>
          </w:tcPr>
          <w:p w14:paraId="6B093F90" w14:textId="77777777" w:rsidR="00FB5CFF" w:rsidRPr="00D158BE" w:rsidRDefault="00FB5CFF" w:rsidP="00722EB2">
            <w:pPr>
              <w:pBdr>
                <w:top w:val="nil"/>
                <w:left w:val="nil"/>
                <w:bottom w:val="nil"/>
                <w:right w:val="nil"/>
                <w:between w:val="nil"/>
              </w:pBdr>
              <w:shd w:val="clear" w:color="auto" w:fill="A6A6A6" w:themeFill="background1" w:themeFillShade="A6"/>
              <w:jc w:val="center"/>
              <w:rPr>
                <w:color w:val="000000"/>
                <w:sz w:val="22"/>
                <w:szCs w:val="22"/>
              </w:rPr>
            </w:pPr>
          </w:p>
        </w:tc>
        <w:tc>
          <w:tcPr>
            <w:tcW w:w="408" w:type="dxa"/>
            <w:tcBorders>
              <w:bottom w:val="single" w:sz="4" w:space="0" w:color="000000"/>
            </w:tcBorders>
            <w:shd w:val="clear" w:color="auto" w:fill="auto"/>
          </w:tcPr>
          <w:p w14:paraId="5CD86DC6" w14:textId="77777777" w:rsidR="00FB5CFF" w:rsidRPr="002D6B00" w:rsidRDefault="00FB5CFF" w:rsidP="00AA24D2">
            <w:pPr>
              <w:pBdr>
                <w:top w:val="nil"/>
                <w:left w:val="nil"/>
                <w:bottom w:val="nil"/>
                <w:right w:val="nil"/>
                <w:between w:val="nil"/>
              </w:pBdr>
              <w:jc w:val="center"/>
              <w:rPr>
                <w:color w:val="000000"/>
                <w:sz w:val="22"/>
                <w:szCs w:val="22"/>
                <w:highlight w:val="darkBlue"/>
              </w:rPr>
            </w:pPr>
          </w:p>
        </w:tc>
        <w:tc>
          <w:tcPr>
            <w:tcW w:w="408" w:type="dxa"/>
            <w:tcBorders>
              <w:bottom w:val="single" w:sz="4" w:space="0" w:color="000000"/>
            </w:tcBorders>
            <w:shd w:val="clear" w:color="auto" w:fill="auto"/>
          </w:tcPr>
          <w:p w14:paraId="75F82582"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4BC3F199"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371860B6"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3D42EFB2"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4BF267BD"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2D82A2F7" w14:textId="77777777" w:rsidR="00FB5CFF" w:rsidRPr="00D158BE" w:rsidRDefault="00FB5CFF" w:rsidP="00AA24D2">
            <w:pPr>
              <w:pBdr>
                <w:top w:val="nil"/>
                <w:left w:val="nil"/>
                <w:bottom w:val="nil"/>
                <w:right w:val="nil"/>
                <w:between w:val="nil"/>
              </w:pBdr>
              <w:jc w:val="center"/>
              <w:rPr>
                <w:color w:val="000000"/>
                <w:sz w:val="22"/>
                <w:szCs w:val="22"/>
              </w:rPr>
            </w:pPr>
          </w:p>
        </w:tc>
        <w:tc>
          <w:tcPr>
            <w:tcW w:w="411" w:type="dxa"/>
            <w:shd w:val="clear" w:color="auto" w:fill="auto"/>
          </w:tcPr>
          <w:p w14:paraId="07B2A764" w14:textId="77777777" w:rsidR="00FB5CFF" w:rsidRPr="00D158BE" w:rsidRDefault="00FB5CFF" w:rsidP="00AA24D2">
            <w:pPr>
              <w:pBdr>
                <w:top w:val="nil"/>
                <w:left w:val="nil"/>
                <w:bottom w:val="nil"/>
                <w:right w:val="nil"/>
                <w:between w:val="nil"/>
              </w:pBdr>
              <w:jc w:val="center"/>
              <w:rPr>
                <w:color w:val="000000"/>
                <w:sz w:val="22"/>
                <w:szCs w:val="22"/>
              </w:rPr>
            </w:pPr>
          </w:p>
        </w:tc>
      </w:tr>
      <w:tr w:rsidR="00FB5CFF" w:rsidRPr="00D158BE" w14:paraId="7EC45876" w14:textId="77777777" w:rsidTr="00722EB2">
        <w:trPr>
          <w:trHeight w:val="283"/>
          <w:jc w:val="center"/>
        </w:trPr>
        <w:tc>
          <w:tcPr>
            <w:tcW w:w="4248" w:type="dxa"/>
            <w:tcBorders>
              <w:left w:val="single" w:sz="4" w:space="0" w:color="000000"/>
            </w:tcBorders>
          </w:tcPr>
          <w:p w14:paraId="17322020" w14:textId="77777777" w:rsidR="00FB5CFF" w:rsidRPr="00D158BE" w:rsidRDefault="00FB5CFF" w:rsidP="00AA24D2">
            <w:pPr>
              <w:pBdr>
                <w:top w:val="nil"/>
                <w:left w:val="nil"/>
                <w:bottom w:val="nil"/>
                <w:right w:val="nil"/>
                <w:between w:val="nil"/>
              </w:pBdr>
              <w:rPr>
                <w:color w:val="000000"/>
                <w:sz w:val="22"/>
                <w:szCs w:val="22"/>
              </w:rPr>
            </w:pPr>
            <w:r w:rsidRPr="00D158BE">
              <w:rPr>
                <w:sz w:val="22"/>
                <w:szCs w:val="22"/>
              </w:rPr>
              <w:t>elicitação dos requisitos</w:t>
            </w:r>
          </w:p>
        </w:tc>
        <w:tc>
          <w:tcPr>
            <w:tcW w:w="407" w:type="dxa"/>
            <w:tcBorders>
              <w:top w:val="single" w:sz="4" w:space="0" w:color="000000"/>
            </w:tcBorders>
            <w:shd w:val="clear" w:color="auto" w:fill="FFFFFF"/>
          </w:tcPr>
          <w:p w14:paraId="790735BA"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6A6A6" w:themeFill="background1" w:themeFillShade="A6"/>
          </w:tcPr>
          <w:p w14:paraId="24A51310"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6A6A6" w:themeFill="background1" w:themeFillShade="A6"/>
          </w:tcPr>
          <w:p w14:paraId="6BD91544"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0211C459" w14:textId="77777777" w:rsidR="00FB5CFF" w:rsidRPr="00D158BE" w:rsidRDefault="00FB5CFF" w:rsidP="00AA24D2">
            <w:pPr>
              <w:pBdr>
                <w:top w:val="nil"/>
                <w:left w:val="nil"/>
                <w:bottom w:val="nil"/>
                <w:right w:val="nil"/>
                <w:between w:val="nil"/>
              </w:pBdr>
              <w:shd w:val="clear" w:color="auto" w:fill="FFFFFF"/>
              <w:jc w:val="center"/>
              <w:rPr>
                <w:color w:val="000000"/>
                <w:sz w:val="22"/>
                <w:szCs w:val="22"/>
              </w:rPr>
            </w:pPr>
          </w:p>
        </w:tc>
        <w:tc>
          <w:tcPr>
            <w:tcW w:w="408" w:type="dxa"/>
            <w:tcBorders>
              <w:top w:val="single" w:sz="4" w:space="0" w:color="000000"/>
            </w:tcBorders>
            <w:shd w:val="clear" w:color="auto" w:fill="auto"/>
          </w:tcPr>
          <w:p w14:paraId="7EA63A82"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4A1F8590"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3653CB4A"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47AAB7E4"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7B5D6FC7" w14:textId="77777777" w:rsidR="00FB5CFF" w:rsidRPr="00D158BE" w:rsidRDefault="00FB5CFF" w:rsidP="00AA24D2">
            <w:pPr>
              <w:pBdr>
                <w:top w:val="nil"/>
                <w:left w:val="nil"/>
                <w:bottom w:val="nil"/>
                <w:right w:val="nil"/>
                <w:between w:val="nil"/>
              </w:pBdr>
              <w:jc w:val="center"/>
              <w:rPr>
                <w:color w:val="000000"/>
                <w:sz w:val="22"/>
                <w:szCs w:val="22"/>
              </w:rPr>
            </w:pPr>
          </w:p>
        </w:tc>
        <w:tc>
          <w:tcPr>
            <w:tcW w:w="411" w:type="dxa"/>
            <w:shd w:val="clear" w:color="auto" w:fill="auto"/>
          </w:tcPr>
          <w:p w14:paraId="4A963036" w14:textId="77777777" w:rsidR="00FB5CFF" w:rsidRPr="00D158BE" w:rsidRDefault="00FB5CFF" w:rsidP="00AA24D2">
            <w:pPr>
              <w:pBdr>
                <w:top w:val="nil"/>
                <w:left w:val="nil"/>
                <w:bottom w:val="nil"/>
                <w:right w:val="nil"/>
                <w:between w:val="nil"/>
              </w:pBdr>
              <w:jc w:val="center"/>
              <w:rPr>
                <w:color w:val="000000"/>
                <w:sz w:val="22"/>
                <w:szCs w:val="22"/>
              </w:rPr>
            </w:pPr>
          </w:p>
        </w:tc>
      </w:tr>
      <w:tr w:rsidR="00FB5CFF" w:rsidRPr="00D158BE" w14:paraId="493F2131" w14:textId="77777777" w:rsidTr="00722EB2">
        <w:trPr>
          <w:trHeight w:val="283"/>
          <w:jc w:val="center"/>
        </w:trPr>
        <w:tc>
          <w:tcPr>
            <w:tcW w:w="4248" w:type="dxa"/>
            <w:tcBorders>
              <w:left w:val="single" w:sz="4" w:space="0" w:color="000000"/>
            </w:tcBorders>
          </w:tcPr>
          <w:p w14:paraId="4D82A6B2" w14:textId="77777777" w:rsidR="00FB5CFF" w:rsidRDefault="00FB5CFF" w:rsidP="00AA24D2">
            <w:pPr>
              <w:pBdr>
                <w:top w:val="nil"/>
                <w:left w:val="nil"/>
                <w:bottom w:val="nil"/>
                <w:right w:val="nil"/>
                <w:between w:val="nil"/>
              </w:pBdr>
            </w:pPr>
            <w:r>
              <w:t>adaptação do jogo Super Breakout</w:t>
            </w:r>
          </w:p>
        </w:tc>
        <w:tc>
          <w:tcPr>
            <w:tcW w:w="407" w:type="dxa"/>
            <w:tcBorders>
              <w:bottom w:val="single" w:sz="4" w:space="0" w:color="000000"/>
            </w:tcBorders>
            <w:shd w:val="clear" w:color="auto" w:fill="FFFFFF"/>
          </w:tcPr>
          <w:p w14:paraId="2841D002"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FD5B24B" w14:textId="77777777" w:rsidR="00FB5CFF" w:rsidRPr="00D158BE" w:rsidRDefault="00FB5CFF" w:rsidP="00AA24D2">
            <w:pPr>
              <w:pBdr>
                <w:top w:val="nil"/>
                <w:left w:val="nil"/>
                <w:bottom w:val="nil"/>
                <w:right w:val="nil"/>
                <w:between w:val="nil"/>
              </w:pBdr>
              <w:shd w:val="clear" w:color="auto" w:fill="FFFFFF"/>
              <w:jc w:val="center"/>
              <w:rPr>
                <w:color w:val="000000"/>
                <w:sz w:val="22"/>
                <w:szCs w:val="22"/>
              </w:rPr>
            </w:pPr>
          </w:p>
        </w:tc>
        <w:tc>
          <w:tcPr>
            <w:tcW w:w="408" w:type="dxa"/>
            <w:tcBorders>
              <w:bottom w:val="single" w:sz="4" w:space="0" w:color="000000"/>
            </w:tcBorders>
            <w:shd w:val="clear" w:color="auto" w:fill="A6A6A6" w:themeFill="background1" w:themeFillShade="A6"/>
          </w:tcPr>
          <w:p w14:paraId="4425D1B8" w14:textId="77777777" w:rsidR="00FB5CFF" w:rsidRPr="00D158BE" w:rsidRDefault="00FB5CFF" w:rsidP="00953EA0">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79EB5E07"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558318BF"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215927F0"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45DDFC7"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505EBAF8"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5D37A8AA" w14:textId="77777777" w:rsidR="00FB5CFF" w:rsidRPr="00D158BE" w:rsidRDefault="00FB5CFF" w:rsidP="00AA24D2">
            <w:pPr>
              <w:pBdr>
                <w:top w:val="nil"/>
                <w:left w:val="nil"/>
                <w:bottom w:val="nil"/>
                <w:right w:val="nil"/>
                <w:between w:val="nil"/>
              </w:pBdr>
              <w:jc w:val="center"/>
              <w:rPr>
                <w:color w:val="000000"/>
                <w:sz w:val="22"/>
                <w:szCs w:val="22"/>
              </w:rPr>
            </w:pPr>
          </w:p>
        </w:tc>
        <w:tc>
          <w:tcPr>
            <w:tcW w:w="411" w:type="dxa"/>
            <w:shd w:val="clear" w:color="auto" w:fill="auto"/>
          </w:tcPr>
          <w:p w14:paraId="3B4E632A" w14:textId="77777777" w:rsidR="00FB5CFF" w:rsidRPr="00D158BE" w:rsidRDefault="00FB5CFF" w:rsidP="00AA24D2">
            <w:pPr>
              <w:pBdr>
                <w:top w:val="nil"/>
                <w:left w:val="nil"/>
                <w:bottom w:val="nil"/>
                <w:right w:val="nil"/>
                <w:between w:val="nil"/>
              </w:pBdr>
              <w:jc w:val="center"/>
              <w:rPr>
                <w:color w:val="000000"/>
                <w:sz w:val="22"/>
                <w:szCs w:val="22"/>
              </w:rPr>
            </w:pPr>
          </w:p>
        </w:tc>
      </w:tr>
      <w:tr w:rsidR="00FB5CFF" w:rsidRPr="00D158BE" w14:paraId="635F4AE3" w14:textId="77777777" w:rsidTr="00722EB2">
        <w:trPr>
          <w:trHeight w:val="283"/>
          <w:jc w:val="center"/>
        </w:trPr>
        <w:tc>
          <w:tcPr>
            <w:tcW w:w="4248" w:type="dxa"/>
            <w:tcBorders>
              <w:left w:val="single" w:sz="4" w:space="0" w:color="000000"/>
            </w:tcBorders>
          </w:tcPr>
          <w:p w14:paraId="15E933F6" w14:textId="77777777" w:rsidR="00FB5CFF" w:rsidRPr="00D158BE" w:rsidRDefault="00FB5CFF" w:rsidP="00AA24D2">
            <w:pPr>
              <w:pBdr>
                <w:top w:val="nil"/>
                <w:left w:val="nil"/>
                <w:bottom w:val="nil"/>
                <w:right w:val="nil"/>
                <w:between w:val="nil"/>
              </w:pBdr>
              <w:rPr>
                <w:sz w:val="22"/>
                <w:szCs w:val="22"/>
              </w:rPr>
            </w:pPr>
            <w:r>
              <w:t>e</w:t>
            </w:r>
            <w:r w:rsidRPr="00C4140E">
              <w:t>specificação</w:t>
            </w:r>
            <w:r>
              <w:t xml:space="preserve"> do </w:t>
            </w:r>
            <w:commentRangeStart w:id="194"/>
            <w:r>
              <w:t>framework</w:t>
            </w:r>
            <w:commentRangeEnd w:id="194"/>
            <w:r>
              <w:rPr>
                <w:rStyle w:val="Refdecomentrio"/>
              </w:rPr>
              <w:commentReference w:id="194"/>
            </w:r>
          </w:p>
        </w:tc>
        <w:tc>
          <w:tcPr>
            <w:tcW w:w="407" w:type="dxa"/>
            <w:tcBorders>
              <w:bottom w:val="single" w:sz="4" w:space="0" w:color="000000"/>
            </w:tcBorders>
            <w:shd w:val="clear" w:color="auto" w:fill="FFFFFF"/>
          </w:tcPr>
          <w:p w14:paraId="2E7B3212"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473C9DE0" w14:textId="77777777" w:rsidR="00FB5CFF" w:rsidRPr="00D158BE" w:rsidRDefault="00FB5CFF" w:rsidP="00AA24D2">
            <w:pPr>
              <w:pBdr>
                <w:top w:val="nil"/>
                <w:left w:val="nil"/>
                <w:bottom w:val="nil"/>
                <w:right w:val="nil"/>
                <w:between w:val="nil"/>
              </w:pBdr>
              <w:shd w:val="clear" w:color="auto" w:fill="FFFFFF"/>
              <w:jc w:val="center"/>
              <w:rPr>
                <w:color w:val="000000"/>
                <w:sz w:val="22"/>
                <w:szCs w:val="22"/>
              </w:rPr>
            </w:pPr>
          </w:p>
        </w:tc>
        <w:tc>
          <w:tcPr>
            <w:tcW w:w="408" w:type="dxa"/>
            <w:tcBorders>
              <w:bottom w:val="single" w:sz="4" w:space="0" w:color="000000"/>
            </w:tcBorders>
            <w:shd w:val="clear" w:color="auto" w:fill="auto"/>
          </w:tcPr>
          <w:p w14:paraId="7B818332" w14:textId="77777777" w:rsidR="00FB5CFF" w:rsidRPr="00D158BE" w:rsidRDefault="00FB5CFF" w:rsidP="00953EA0">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329319CA"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50512157"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5378E0F8"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5F5B662E"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506BD59E"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53EEDF3F" w14:textId="77777777" w:rsidR="00FB5CFF" w:rsidRPr="00D158BE" w:rsidRDefault="00FB5CFF" w:rsidP="00AA24D2">
            <w:pPr>
              <w:pBdr>
                <w:top w:val="nil"/>
                <w:left w:val="nil"/>
                <w:bottom w:val="nil"/>
                <w:right w:val="nil"/>
                <w:between w:val="nil"/>
              </w:pBdr>
              <w:jc w:val="center"/>
              <w:rPr>
                <w:color w:val="000000"/>
                <w:sz w:val="22"/>
                <w:szCs w:val="22"/>
              </w:rPr>
            </w:pPr>
          </w:p>
        </w:tc>
        <w:tc>
          <w:tcPr>
            <w:tcW w:w="411" w:type="dxa"/>
            <w:shd w:val="clear" w:color="auto" w:fill="auto"/>
          </w:tcPr>
          <w:p w14:paraId="0DF74D5B" w14:textId="77777777" w:rsidR="00FB5CFF" w:rsidRPr="00D158BE" w:rsidRDefault="00FB5CFF" w:rsidP="00AA24D2">
            <w:pPr>
              <w:pBdr>
                <w:top w:val="nil"/>
                <w:left w:val="nil"/>
                <w:bottom w:val="nil"/>
                <w:right w:val="nil"/>
                <w:between w:val="nil"/>
              </w:pBdr>
              <w:jc w:val="center"/>
              <w:rPr>
                <w:color w:val="000000"/>
                <w:sz w:val="22"/>
                <w:szCs w:val="22"/>
              </w:rPr>
            </w:pPr>
          </w:p>
        </w:tc>
      </w:tr>
      <w:tr w:rsidR="00FB5CFF" w:rsidRPr="00D158BE" w14:paraId="435B39E9" w14:textId="77777777" w:rsidTr="00722EB2">
        <w:trPr>
          <w:trHeight w:val="283"/>
          <w:jc w:val="center"/>
        </w:trPr>
        <w:tc>
          <w:tcPr>
            <w:tcW w:w="4248" w:type="dxa"/>
            <w:tcBorders>
              <w:left w:val="single" w:sz="4" w:space="0" w:color="000000"/>
            </w:tcBorders>
          </w:tcPr>
          <w:p w14:paraId="59C8D475" w14:textId="77777777" w:rsidR="00FB5CFF" w:rsidRPr="00D158BE" w:rsidRDefault="00FB5CFF" w:rsidP="00AA24D2">
            <w:pPr>
              <w:pBdr>
                <w:top w:val="nil"/>
                <w:left w:val="nil"/>
                <w:bottom w:val="nil"/>
                <w:right w:val="nil"/>
                <w:between w:val="nil"/>
              </w:pBdr>
              <w:rPr>
                <w:color w:val="000000"/>
                <w:sz w:val="22"/>
                <w:szCs w:val="22"/>
              </w:rPr>
            </w:pPr>
            <w:r w:rsidRPr="00D158BE">
              <w:rPr>
                <w:sz w:val="22"/>
                <w:szCs w:val="22"/>
              </w:rPr>
              <w:t>implementação</w:t>
            </w:r>
          </w:p>
        </w:tc>
        <w:tc>
          <w:tcPr>
            <w:tcW w:w="407" w:type="dxa"/>
            <w:tcBorders>
              <w:bottom w:val="single" w:sz="4" w:space="0" w:color="000000"/>
            </w:tcBorders>
            <w:shd w:val="clear" w:color="auto" w:fill="FFFFFF"/>
          </w:tcPr>
          <w:p w14:paraId="088B7F39"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6A9C64B4"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0CD033AC"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2A5AFEA4"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FE7930B"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72011969"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2F38BA45"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2E4EBCEA"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1DB21A4D" w14:textId="77777777" w:rsidR="00FB5CFF" w:rsidRPr="00D158BE" w:rsidRDefault="00FB5CFF" w:rsidP="00953EA0">
            <w:pPr>
              <w:pBdr>
                <w:top w:val="nil"/>
                <w:left w:val="nil"/>
                <w:bottom w:val="nil"/>
                <w:right w:val="nil"/>
                <w:between w:val="nil"/>
              </w:pBdr>
              <w:jc w:val="center"/>
              <w:rPr>
                <w:color w:val="000000"/>
                <w:sz w:val="22"/>
                <w:szCs w:val="22"/>
              </w:rPr>
            </w:pPr>
          </w:p>
        </w:tc>
        <w:tc>
          <w:tcPr>
            <w:tcW w:w="411" w:type="dxa"/>
            <w:shd w:val="clear" w:color="auto" w:fill="A6A6A6" w:themeFill="background1" w:themeFillShade="A6"/>
          </w:tcPr>
          <w:p w14:paraId="54A7C5C7" w14:textId="77777777" w:rsidR="00FB5CFF" w:rsidRPr="00D158BE" w:rsidRDefault="00FB5CFF" w:rsidP="00AA24D2">
            <w:pPr>
              <w:pBdr>
                <w:top w:val="nil"/>
                <w:left w:val="nil"/>
                <w:bottom w:val="nil"/>
                <w:right w:val="nil"/>
                <w:between w:val="nil"/>
              </w:pBdr>
              <w:jc w:val="center"/>
              <w:rPr>
                <w:color w:val="000000"/>
                <w:sz w:val="22"/>
                <w:szCs w:val="22"/>
              </w:rPr>
            </w:pPr>
          </w:p>
        </w:tc>
      </w:tr>
      <w:tr w:rsidR="00FB5CFF" w:rsidRPr="00D158BE" w14:paraId="2FDB0677" w14:textId="77777777" w:rsidTr="00722EB2">
        <w:trPr>
          <w:trHeight w:val="283"/>
          <w:jc w:val="center"/>
        </w:trPr>
        <w:tc>
          <w:tcPr>
            <w:tcW w:w="4248" w:type="dxa"/>
            <w:tcBorders>
              <w:left w:val="single" w:sz="4" w:space="0" w:color="000000"/>
              <w:bottom w:val="single" w:sz="4" w:space="0" w:color="000000"/>
            </w:tcBorders>
          </w:tcPr>
          <w:p w14:paraId="1DC97896" w14:textId="77777777" w:rsidR="00FB5CFF" w:rsidRPr="00D158BE" w:rsidRDefault="00FB5CFF" w:rsidP="00AA24D2">
            <w:pPr>
              <w:pBdr>
                <w:top w:val="nil"/>
                <w:left w:val="nil"/>
                <w:bottom w:val="nil"/>
                <w:right w:val="nil"/>
                <w:between w:val="nil"/>
              </w:pBdr>
              <w:rPr>
                <w:color w:val="000000"/>
                <w:sz w:val="22"/>
                <w:szCs w:val="22"/>
              </w:rPr>
            </w:pPr>
            <w:r w:rsidRPr="00D158BE">
              <w:rPr>
                <w:sz w:val="22"/>
                <w:szCs w:val="22"/>
              </w:rPr>
              <w:t>testes</w:t>
            </w:r>
          </w:p>
        </w:tc>
        <w:tc>
          <w:tcPr>
            <w:tcW w:w="407" w:type="dxa"/>
            <w:tcBorders>
              <w:bottom w:val="single" w:sz="4" w:space="0" w:color="000000"/>
            </w:tcBorders>
          </w:tcPr>
          <w:p w14:paraId="5523DD45"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5BEC848B"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1BA5B897"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3FA74881"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0F9559ED"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6FA7A380"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0D384D81"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440205D6"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1CA6B085" w14:textId="77777777" w:rsidR="00FB5CFF" w:rsidRPr="00D158BE" w:rsidRDefault="00FB5CFF" w:rsidP="00AA24D2">
            <w:pPr>
              <w:pBdr>
                <w:top w:val="nil"/>
                <w:left w:val="nil"/>
                <w:bottom w:val="nil"/>
                <w:right w:val="nil"/>
                <w:between w:val="nil"/>
              </w:pBdr>
              <w:jc w:val="center"/>
              <w:rPr>
                <w:color w:val="000000"/>
                <w:sz w:val="22"/>
                <w:szCs w:val="22"/>
              </w:rPr>
            </w:pPr>
          </w:p>
        </w:tc>
        <w:tc>
          <w:tcPr>
            <w:tcW w:w="411" w:type="dxa"/>
            <w:tcBorders>
              <w:bottom w:val="single" w:sz="4" w:space="0" w:color="000000"/>
            </w:tcBorders>
            <w:shd w:val="clear" w:color="auto" w:fill="A6A6A6" w:themeFill="background1" w:themeFillShade="A6"/>
          </w:tcPr>
          <w:p w14:paraId="41CEA69F" w14:textId="77777777" w:rsidR="00FB5CFF" w:rsidRPr="00D158BE" w:rsidRDefault="00FB5CFF" w:rsidP="00AA24D2">
            <w:pPr>
              <w:pBdr>
                <w:top w:val="nil"/>
                <w:left w:val="nil"/>
                <w:bottom w:val="nil"/>
                <w:right w:val="nil"/>
                <w:between w:val="nil"/>
              </w:pBdr>
              <w:jc w:val="center"/>
              <w:rPr>
                <w:color w:val="000000"/>
                <w:sz w:val="22"/>
                <w:szCs w:val="22"/>
              </w:rPr>
            </w:pPr>
          </w:p>
        </w:tc>
      </w:tr>
    </w:tbl>
    <w:p w14:paraId="0093E1DE" w14:textId="77777777" w:rsidR="00FB5CFF" w:rsidRPr="00D158BE" w:rsidRDefault="00FB5CFF" w:rsidP="009259E8">
      <w:pPr>
        <w:pStyle w:val="TF-FONTE"/>
        <w:ind w:firstLine="709"/>
      </w:pPr>
      <w:commentRangeStart w:id="195"/>
      <w:r w:rsidRPr="00D158BE">
        <w:t>Fonte</w:t>
      </w:r>
      <w:commentRangeEnd w:id="195"/>
      <w:r>
        <w:rPr>
          <w:rStyle w:val="Refdecomentrio"/>
        </w:rPr>
        <w:commentReference w:id="195"/>
      </w:r>
      <w:r w:rsidRPr="00D158BE">
        <w:t>: elaborado pelo autor</w:t>
      </w:r>
    </w:p>
    <w:p w14:paraId="444CC4EF" w14:textId="77777777" w:rsidR="00FB5CFF" w:rsidRDefault="00FB5CFF" w:rsidP="00FC4A9F">
      <w:pPr>
        <w:pStyle w:val="Ttulo1"/>
      </w:pPr>
      <w:r>
        <w:lastRenderedPageBreak/>
        <w:t>REVISÃO BIBLIOGRÁFICA</w:t>
      </w:r>
    </w:p>
    <w:p w14:paraId="502BE302" w14:textId="77777777" w:rsidR="00FB5CFF" w:rsidRPr="000927A5" w:rsidRDefault="00FB5CFF" w:rsidP="004F3F9C">
      <w:pPr>
        <w:pStyle w:val="TF-TEXTO"/>
      </w:pPr>
      <w:commentRangeStart w:id="196"/>
      <w:r w:rsidRPr="000927A5">
        <w:t xml:space="preserve">Este capítulo </w:t>
      </w:r>
      <w:commentRangeEnd w:id="196"/>
      <w:r>
        <w:rPr>
          <w:rStyle w:val="Refdecomentrio"/>
        </w:rPr>
        <w:commentReference w:id="196"/>
      </w:r>
      <w:r w:rsidRPr="000927A5">
        <w:t xml:space="preserve">tem como objetivo explorar </w:t>
      </w:r>
      <w:r>
        <w:t xml:space="preserve">brevemente </w:t>
      </w:r>
      <w:r w:rsidRPr="000927A5">
        <w:t>os conceitos e fundamentos mais importantes para a realização deste trabalho</w:t>
      </w:r>
      <w:r>
        <w:t xml:space="preserve">: </w:t>
      </w:r>
      <w:r w:rsidRPr="000927A5">
        <w:t>resiliência em sistemas computacionais</w:t>
      </w:r>
      <w:r>
        <w:t xml:space="preserve"> e </w:t>
      </w:r>
      <w:r w:rsidRPr="000927A5">
        <w:t xml:space="preserve">engenharia do caos. </w:t>
      </w:r>
    </w:p>
    <w:p w14:paraId="3EB0B565" w14:textId="77777777" w:rsidR="00FB5CFF" w:rsidRDefault="00FB5CFF" w:rsidP="0069054B">
      <w:pPr>
        <w:pStyle w:val="TF-TEXTO"/>
      </w:pPr>
      <w:r w:rsidRPr="000927A5">
        <w:t xml:space="preserve">Segundo </w:t>
      </w:r>
      <w:r>
        <w:t>Severo Júnior</w:t>
      </w:r>
      <w:r w:rsidRPr="000927A5">
        <w:t xml:space="preserve"> (20</w:t>
      </w:r>
      <w:r>
        <w:t>2</w:t>
      </w:r>
      <w:r w:rsidRPr="000927A5">
        <w:t>1)</w:t>
      </w:r>
      <w:r>
        <w:t>,</w:t>
      </w:r>
      <w:r w:rsidRPr="000927A5">
        <w:t xml:space="preserve"> a resiliência embora esteja cada vez mais se tornando algo comum em uma variedade de campos, a sua definição e medição varia muito</w:t>
      </w:r>
      <w:r w:rsidRPr="0094560E">
        <w:t xml:space="preserve"> </w:t>
      </w:r>
      <w:r>
        <w:t>com o</w:t>
      </w:r>
      <w:r w:rsidRPr="0094560E">
        <w:t xml:space="preserve"> domínio do problema.</w:t>
      </w:r>
      <w:r>
        <w:t xml:space="preserve"> A resiliência foi definida por Wu (2013, p. 1) como “</w:t>
      </w:r>
      <w:r w:rsidRPr="0094560E">
        <w:t>a capacidade de se adaptar com sucesso em face do estresse e adversidade</w:t>
      </w:r>
      <w:r>
        <w:t>”. Deconti (2021) conta que a</w:t>
      </w:r>
      <w:r w:rsidRPr="004943AD">
        <w:t xml:space="preserve"> resiliência</w:t>
      </w:r>
      <w:r>
        <w:t xml:space="preserve"> </w:t>
      </w:r>
      <w:r w:rsidRPr="004943AD">
        <w:t xml:space="preserve">não se aplica somente às situações extremas. </w:t>
      </w:r>
      <w:r>
        <w:t>U</w:t>
      </w:r>
      <w:r w:rsidRPr="004943AD">
        <w:t xml:space="preserve">ma série de situações </w:t>
      </w:r>
      <w:r>
        <w:t xml:space="preserve">de rotina podem ter como sua resposta a resiliência. </w:t>
      </w:r>
    </w:p>
    <w:p w14:paraId="1C2BAC39" w14:textId="77777777" w:rsidR="00FB5CFF" w:rsidRDefault="00FB5CFF" w:rsidP="00892E1A">
      <w:pPr>
        <w:pStyle w:val="TF-TEXTO"/>
      </w:pPr>
      <w:r>
        <w:t xml:space="preserve">A resiliência implica na contenção das falhas para que elas não se tornem erros. Por isso é importante tratá-las e prevê-las para que não “se espalhem”. Em sistemas complexos é importante cuidar dos pontos de integração mitigando impactos de falhas, erros ou defeitos de um componente nos </w:t>
      </w:r>
      <w:r w:rsidRPr="000927A5">
        <w:t>demais (</w:t>
      </w:r>
      <w:r>
        <w:t>SEVERO</w:t>
      </w:r>
      <w:r w:rsidRPr="000927A5">
        <w:t xml:space="preserve"> JÚNIOR, 2021).</w:t>
      </w:r>
    </w:p>
    <w:p w14:paraId="527AD9F4" w14:textId="77777777" w:rsidR="00FB5CFF" w:rsidRDefault="00FB5CFF" w:rsidP="000D3DC7">
      <w:pPr>
        <w:pStyle w:val="TF-TEXTO"/>
      </w:pPr>
      <w:r>
        <w:t>Segundo Basiri (2017), sendo a utilização da arquitetura de sistemas distribuídos comumente implementada no desenvolvimento de aplicações que possuem alta complexidade atualmente, a engenharia do caos tem o papel de garantir a resiliência desses sistemas. A injeção de falhas, como experimentação da engenharia do caos, de forma empírica foca em identificar possíveis falhas ocultas no sistema.</w:t>
      </w:r>
    </w:p>
    <w:p w14:paraId="4E0837E9" w14:textId="77777777" w:rsidR="00FB5CFF" w:rsidRDefault="00FB5CFF" w:rsidP="000D3DC7">
      <w:pPr>
        <w:pStyle w:val="TF-TEXTO"/>
      </w:pPr>
      <w:r>
        <w:t xml:space="preserve">De acordo com </w:t>
      </w:r>
      <w:r w:rsidRPr="00C91275">
        <w:t>R</w:t>
      </w:r>
      <w:r>
        <w:t xml:space="preserve">osenthal </w:t>
      </w:r>
      <w:r w:rsidRPr="00CD548D">
        <w:rPr>
          <w:i/>
          <w:iCs/>
        </w:rPr>
        <w:t>et al</w:t>
      </w:r>
      <w:r w:rsidRPr="00C91275">
        <w:t xml:space="preserve">. </w:t>
      </w:r>
      <w:r>
        <w:t>(</w:t>
      </w:r>
      <w:r w:rsidRPr="00C91275">
        <w:t>2017</w:t>
      </w:r>
      <w:r>
        <w:t xml:space="preserve">), a engenharia do caos é utilizada para expor fraquezas desconhecidas em um sistema de produção. Quando se tem certeza de que um experimento do caos acarretará um problema significativo não faz sentido a utilização da engenharia do caos. Por isso primeiro deve ser corrigidas as fraquezas conhecidas nos serviços. Depois isso é importante definir um “sistema estável”, uma medida que indica o comportamento normal do sistema para então dar início a construção de experimentos do caos </w:t>
      </w:r>
      <w:r w:rsidRPr="00C91275">
        <w:t>(PRINCIPLE OF CHAOS, 2018).</w:t>
      </w:r>
    </w:p>
    <w:p w14:paraId="2C55D06B" w14:textId="77777777" w:rsidR="00FB5CFF" w:rsidRDefault="00FB5CFF" w:rsidP="00F83A19">
      <w:pPr>
        <w:pStyle w:val="TF-refernciasbibliogrficasTTULO"/>
      </w:pPr>
      <w:r>
        <w:t>Referências</w:t>
      </w:r>
    </w:p>
    <w:p w14:paraId="73296C7D" w14:textId="77777777" w:rsidR="00FB5CFF" w:rsidRDefault="00FB5CFF" w:rsidP="001B5A3F">
      <w:pPr>
        <w:pStyle w:val="TF-refernciasITEM"/>
        <w:rPr>
          <w:lang w:val="en-US"/>
        </w:rPr>
      </w:pPr>
      <w:r>
        <w:t xml:space="preserve">BASIRI, Ali </w:t>
      </w:r>
      <w:r w:rsidRPr="00211B1E">
        <w:rPr>
          <w:i/>
          <w:iCs/>
        </w:rPr>
        <w:t>et al</w:t>
      </w:r>
      <w:r>
        <w:t xml:space="preserve">. </w:t>
      </w:r>
      <w:r>
        <w:rPr>
          <w:b/>
          <w:bCs/>
        </w:rPr>
        <w:t>Chaos Engineering.</w:t>
      </w:r>
      <w:r>
        <w:t xml:space="preserve"> 2017. Disponível em: </w:t>
      </w:r>
      <w:commentRangeStart w:id="197"/>
      <w:r>
        <w:t>&lt;</w:t>
      </w:r>
      <w:commentRangeEnd w:id="197"/>
      <w:r>
        <w:rPr>
          <w:rStyle w:val="Refdecomentrio"/>
        </w:rPr>
        <w:commentReference w:id="197"/>
      </w:r>
      <w:r>
        <w:t>https://www.infoq.com/articles/chaos-engineering</w:t>
      </w:r>
      <w:commentRangeStart w:id="198"/>
      <w:r>
        <w:t>&gt;</w:t>
      </w:r>
      <w:commentRangeEnd w:id="198"/>
      <w:r>
        <w:rPr>
          <w:rStyle w:val="Refdecomentrio"/>
        </w:rPr>
        <w:commentReference w:id="198"/>
      </w:r>
      <w:r>
        <w:t xml:space="preserve">. </w:t>
      </w:r>
      <w:r>
        <w:rPr>
          <w:lang w:val="en-US"/>
        </w:rPr>
        <w:t>Acesso em 27 ago. 2021.</w:t>
      </w:r>
    </w:p>
    <w:p w14:paraId="1733EC87" w14:textId="77777777" w:rsidR="00FB5CFF" w:rsidRPr="008954D7" w:rsidRDefault="00FB5CFF" w:rsidP="001B5A3F">
      <w:pPr>
        <w:pStyle w:val="TF-refernciasITEM"/>
      </w:pPr>
      <w:r w:rsidRPr="00943A1D">
        <w:rPr>
          <w:lang w:val="en-US"/>
        </w:rPr>
        <w:t xml:space="preserve">COULOURIS, George; DOLLIMORE, Jean; KINDBERG, Tim. </w:t>
      </w:r>
      <w:r w:rsidRPr="00943A1D">
        <w:rPr>
          <w:b/>
          <w:bCs/>
          <w:lang w:val="en-US"/>
        </w:rPr>
        <w:t xml:space="preserve">Distributed Systems: </w:t>
      </w:r>
      <w:commentRangeStart w:id="199"/>
      <w:r w:rsidRPr="00943A1D">
        <w:rPr>
          <w:b/>
          <w:bCs/>
          <w:lang w:val="en-US"/>
        </w:rPr>
        <w:t>Concepts and Design</w:t>
      </w:r>
      <w:commentRangeEnd w:id="199"/>
      <w:r>
        <w:rPr>
          <w:rStyle w:val="Refdecomentrio"/>
        </w:rPr>
        <w:commentReference w:id="199"/>
      </w:r>
      <w:r w:rsidRPr="00943A1D">
        <w:rPr>
          <w:lang w:val="en-US"/>
        </w:rPr>
        <w:t xml:space="preserve">. </w:t>
      </w:r>
      <w:r w:rsidRPr="008954D7">
        <w:t>3. ed. Boston: Addison Wesley, 2000. 800 p.</w:t>
      </w:r>
    </w:p>
    <w:p w14:paraId="3E05A6EC" w14:textId="77777777" w:rsidR="00FB5CFF" w:rsidRDefault="00FB5CFF" w:rsidP="001B5A3F">
      <w:pPr>
        <w:pStyle w:val="TF-refernciasITEM"/>
      </w:pPr>
      <w:r w:rsidRPr="00EA1459">
        <w:t xml:space="preserve">DECONTI, Rosemeire. </w:t>
      </w:r>
      <w:r w:rsidRPr="00EA1459">
        <w:rPr>
          <w:b/>
          <w:bCs/>
        </w:rPr>
        <w:t>Criando sistemas resilientes</w:t>
      </w:r>
      <w:r w:rsidRPr="00EA1459">
        <w:t xml:space="preserve">. </w:t>
      </w:r>
      <w:r w:rsidRPr="005D388A">
        <w:t xml:space="preserve">2021. </w:t>
      </w:r>
      <w:r>
        <w:t xml:space="preserve">Disponível em: </w:t>
      </w:r>
      <w:r>
        <w:br/>
        <w:t>&lt;</w:t>
      </w:r>
      <w:r w:rsidRPr="00EA1459">
        <w:t>https://digitalinnovation.one/artigos/criando-sistemas-resilientes</w:t>
      </w:r>
      <w:r w:rsidRPr="00A567C1">
        <w:t xml:space="preserve">/ </w:t>
      </w:r>
      <w:r>
        <w:t xml:space="preserve">&gt;. </w:t>
      </w:r>
      <w:r w:rsidRPr="00943A1D">
        <w:t>Acesso em: 05 set. 2021.</w:t>
      </w:r>
    </w:p>
    <w:p w14:paraId="79E18831" w14:textId="77777777" w:rsidR="00FB5CFF" w:rsidRDefault="00FB5CFF" w:rsidP="001B5A3F">
      <w:pPr>
        <w:pStyle w:val="TF-refernciasITEM"/>
      </w:pPr>
      <w:r w:rsidRPr="005D388A">
        <w:lastRenderedPageBreak/>
        <w:t xml:space="preserve">ESPINDOLA, Rodrigo </w:t>
      </w:r>
      <w:r w:rsidRPr="00477DE5">
        <w:rPr>
          <w:i/>
          <w:iCs/>
        </w:rPr>
        <w:t>et al</w:t>
      </w:r>
      <w:r w:rsidRPr="005D388A">
        <w:t xml:space="preserve">. </w:t>
      </w:r>
      <w:r w:rsidRPr="005D388A">
        <w:rPr>
          <w:b/>
          <w:bCs/>
        </w:rPr>
        <w:t>Uma Abordagem Baseada em Gestão do Conhecimento para Gerência de Requisitos em Desenvolvimento Distribuído de Software</w:t>
      </w:r>
      <w:r w:rsidRPr="005D388A">
        <w:t xml:space="preserve">: rafael prikladnick. 2005. 13 f. Monografia (Especialização) - Curso de Ciência da Computação, Pontifícia Universidade Católica do Rio Grande do Sul, Porto Alegre. </w:t>
      </w:r>
    </w:p>
    <w:p w14:paraId="5C32C58C" w14:textId="77777777" w:rsidR="00FB5CFF" w:rsidRPr="000F2111" w:rsidRDefault="00FB5CFF" w:rsidP="001B5A3F">
      <w:pPr>
        <w:pStyle w:val="TF-refernciasITEM"/>
      </w:pPr>
      <w:r w:rsidRPr="00A567C1">
        <w:t xml:space="preserve">GOMES, Vanessa M. </w:t>
      </w:r>
      <w:r w:rsidRPr="00A567C1">
        <w:rPr>
          <w:b/>
          <w:bCs/>
        </w:rPr>
        <w:t xml:space="preserve">Um </w:t>
      </w:r>
      <w:r>
        <w:rPr>
          <w:b/>
          <w:bCs/>
        </w:rPr>
        <w:t>E</w:t>
      </w:r>
      <w:r w:rsidRPr="00A567C1">
        <w:rPr>
          <w:b/>
          <w:bCs/>
        </w:rPr>
        <w:t xml:space="preserve">studo </w:t>
      </w:r>
      <w:r>
        <w:rPr>
          <w:b/>
          <w:bCs/>
        </w:rPr>
        <w:t>E</w:t>
      </w:r>
      <w:r w:rsidRPr="00A567C1">
        <w:rPr>
          <w:b/>
          <w:bCs/>
        </w:rPr>
        <w:t xml:space="preserve">mpírico </w:t>
      </w:r>
      <w:r>
        <w:rPr>
          <w:b/>
          <w:bCs/>
        </w:rPr>
        <w:t>S</w:t>
      </w:r>
      <w:r w:rsidRPr="00A567C1">
        <w:rPr>
          <w:b/>
          <w:bCs/>
        </w:rPr>
        <w:t xml:space="preserve">obre o </w:t>
      </w:r>
      <w:r>
        <w:rPr>
          <w:b/>
          <w:bCs/>
        </w:rPr>
        <w:t>I</w:t>
      </w:r>
      <w:r w:rsidRPr="00A567C1">
        <w:rPr>
          <w:b/>
          <w:bCs/>
        </w:rPr>
        <w:t xml:space="preserve">mpacto da </w:t>
      </w:r>
      <w:r>
        <w:rPr>
          <w:b/>
          <w:bCs/>
        </w:rPr>
        <w:t>C</w:t>
      </w:r>
      <w:r w:rsidRPr="00A567C1">
        <w:rPr>
          <w:b/>
          <w:bCs/>
        </w:rPr>
        <w:t xml:space="preserve">onfiança no </w:t>
      </w:r>
      <w:r>
        <w:rPr>
          <w:b/>
          <w:bCs/>
        </w:rPr>
        <w:t>D</w:t>
      </w:r>
      <w:r w:rsidRPr="00A567C1">
        <w:rPr>
          <w:b/>
          <w:bCs/>
        </w:rPr>
        <w:t xml:space="preserve">esempenho de </w:t>
      </w:r>
      <w:r>
        <w:rPr>
          <w:b/>
          <w:bCs/>
        </w:rPr>
        <w:t>P</w:t>
      </w:r>
      <w:r w:rsidRPr="00A567C1">
        <w:rPr>
          <w:b/>
          <w:bCs/>
        </w:rPr>
        <w:t xml:space="preserve">rojetos </w:t>
      </w:r>
      <w:r>
        <w:rPr>
          <w:b/>
          <w:bCs/>
        </w:rPr>
        <w:t>D</w:t>
      </w:r>
      <w:r w:rsidRPr="00A567C1">
        <w:rPr>
          <w:b/>
          <w:bCs/>
        </w:rPr>
        <w:t xml:space="preserve">istribuídos de </w:t>
      </w:r>
      <w:r>
        <w:rPr>
          <w:b/>
          <w:bCs/>
        </w:rPr>
        <w:t>D</w:t>
      </w:r>
      <w:r w:rsidRPr="00A567C1">
        <w:rPr>
          <w:b/>
          <w:bCs/>
        </w:rPr>
        <w:t xml:space="preserve">esenvolvimento de </w:t>
      </w:r>
      <w:r>
        <w:rPr>
          <w:b/>
          <w:bCs/>
        </w:rPr>
        <w:t>S</w:t>
      </w:r>
      <w:r w:rsidRPr="00A567C1">
        <w:rPr>
          <w:b/>
          <w:bCs/>
        </w:rPr>
        <w:t>oftware</w:t>
      </w:r>
      <w:r w:rsidRPr="00A567C1">
        <w:t xml:space="preserve">. 2013. 110 f. Dissertação (Mestrado) - Curso de Ciência da Computação, Pontifícia Universidade Católica do Rio Grande do </w:t>
      </w:r>
      <w:commentRangeStart w:id="200"/>
      <w:r w:rsidRPr="00A567C1">
        <w:t>Su</w:t>
      </w:r>
      <w:commentRangeEnd w:id="200"/>
      <w:r>
        <w:rPr>
          <w:rStyle w:val="Refdecomentrio"/>
        </w:rPr>
        <w:commentReference w:id="200"/>
      </w:r>
      <w:r w:rsidRPr="00A567C1">
        <w:t xml:space="preserve">, Porto Alegre. </w:t>
      </w:r>
    </w:p>
    <w:p w14:paraId="22D16E8B" w14:textId="77777777" w:rsidR="00FB5CFF" w:rsidRDefault="00FB5CFF" w:rsidP="001B5A3F">
      <w:pPr>
        <w:pStyle w:val="TF-refernciasITEM"/>
      </w:pPr>
      <w:r w:rsidRPr="005D388A">
        <w:rPr>
          <w:lang w:val="en-US"/>
        </w:rPr>
        <w:t xml:space="preserve">JERNBERG, Hugo. </w:t>
      </w:r>
      <w:r w:rsidRPr="005D388A">
        <w:rPr>
          <w:b/>
          <w:bCs/>
          <w:lang w:val="en-US"/>
        </w:rPr>
        <w:t>Building a Framework for Chaos EngineeringB</w:t>
      </w:r>
      <w:commentRangeStart w:id="201"/>
      <w:r w:rsidRPr="005D388A">
        <w:rPr>
          <w:b/>
          <w:bCs/>
          <w:lang w:val="en-US"/>
        </w:rPr>
        <w:t>uilding a Framework for Chaos Engineering</w:t>
      </w:r>
      <w:commentRangeEnd w:id="201"/>
      <w:r>
        <w:rPr>
          <w:rStyle w:val="Refdecomentrio"/>
        </w:rPr>
        <w:commentReference w:id="201"/>
      </w:r>
      <w:r w:rsidRPr="005D388A">
        <w:rPr>
          <w:lang w:val="en-US"/>
        </w:rPr>
        <w:t xml:space="preserve">. </w:t>
      </w:r>
      <w:r w:rsidRPr="005D388A">
        <w:t>2020. 108 f. Dissertação (Doutorado) - Curso de Ciência da Computação, Departamento de Ciência da Computação, Universidade de Lund, Lund</w:t>
      </w:r>
      <w:r>
        <w:t>.</w:t>
      </w:r>
    </w:p>
    <w:p w14:paraId="578A8670" w14:textId="77777777" w:rsidR="00FB5CFF" w:rsidRPr="00943A1D" w:rsidRDefault="00FB5CFF" w:rsidP="001B5A3F">
      <w:pPr>
        <w:pStyle w:val="TF-refernciasITEM"/>
      </w:pPr>
      <w:r w:rsidRPr="005D388A">
        <w:rPr>
          <w:lang w:val="en-US"/>
        </w:rPr>
        <w:t xml:space="preserve">KESIM, Dominik. </w:t>
      </w:r>
      <w:r w:rsidRPr="005D388A">
        <w:rPr>
          <w:b/>
          <w:bCs/>
          <w:lang w:val="en-US"/>
        </w:rPr>
        <w:t>Assessing Resilience of Software Systems by Application of Chaos Engineering – A Case Study</w:t>
      </w:r>
      <w:r w:rsidRPr="005D388A">
        <w:rPr>
          <w:lang w:val="en-US"/>
        </w:rPr>
        <w:t xml:space="preserve">. </w:t>
      </w:r>
      <w:r w:rsidRPr="005D388A">
        <w:t xml:space="preserve">2019. </w:t>
      </w:r>
      <w:r>
        <w:t xml:space="preserve">187 </w:t>
      </w:r>
      <w:r w:rsidRPr="005D388A">
        <w:t>f</w:t>
      </w:r>
      <w:r>
        <w:t>.</w:t>
      </w:r>
      <w:r w:rsidRPr="005D388A">
        <w:t xml:space="preserve"> TCC (Graduação) - Curso de Engenharia de Software, Universidade de Estugarda, Estugarda</w:t>
      </w:r>
      <w:r>
        <w:t>.</w:t>
      </w:r>
      <w:r w:rsidRPr="005D388A">
        <w:t xml:space="preserve"> </w:t>
      </w:r>
    </w:p>
    <w:p w14:paraId="78545C83" w14:textId="77777777" w:rsidR="00FB5CFF" w:rsidRPr="000F2111" w:rsidRDefault="00FB5CFF" w:rsidP="001B5A3F">
      <w:pPr>
        <w:pStyle w:val="TF-refernciasITEM"/>
        <w:rPr>
          <w:lang w:val="en-US"/>
        </w:rPr>
      </w:pPr>
      <w:r w:rsidRPr="001F0E91">
        <w:t>M</w:t>
      </w:r>
      <w:r>
        <w:t xml:space="preserve">ATOS, </w:t>
      </w:r>
      <w:r w:rsidRPr="001F0E91">
        <w:t>David</w:t>
      </w:r>
      <w:r>
        <w:t xml:space="preserve">. </w:t>
      </w:r>
      <w:r w:rsidRPr="00A55AEE">
        <w:rPr>
          <w:b/>
          <w:bCs/>
        </w:rPr>
        <w:t>Kubernetes: Pods, Nodes, Containers e Clusters</w:t>
      </w:r>
      <w:r w:rsidRPr="001C4BBE">
        <w:rPr>
          <w:b/>
          <w:bCs/>
        </w:rPr>
        <w:t>.</w:t>
      </w:r>
      <w:r>
        <w:t xml:space="preserve"> 2018. </w:t>
      </w:r>
      <w:r>
        <w:br/>
        <w:t xml:space="preserve">Disponível em: </w:t>
      </w:r>
      <w:commentRangeStart w:id="202"/>
      <w:r>
        <w:t>&lt;</w:t>
      </w:r>
      <w:commentRangeEnd w:id="202"/>
      <w:r>
        <w:rPr>
          <w:rStyle w:val="Refdecomentrio"/>
        </w:rPr>
        <w:commentReference w:id="202"/>
      </w:r>
      <w:r w:rsidRPr="00E73827">
        <w:t>https://www.cienciaedados.com/kubernetes-pods-nodes-containers-e-clusters</w:t>
      </w:r>
      <w:commentRangeStart w:id="203"/>
      <w:r>
        <w:t>&gt;</w:t>
      </w:r>
      <w:commentRangeEnd w:id="203"/>
      <w:r>
        <w:rPr>
          <w:rStyle w:val="Refdecomentrio"/>
        </w:rPr>
        <w:commentReference w:id="203"/>
      </w:r>
      <w:r>
        <w:t xml:space="preserve">. </w:t>
      </w:r>
      <w:r w:rsidRPr="000F2111">
        <w:rPr>
          <w:lang w:val="en-US"/>
        </w:rPr>
        <w:t>Acesso em: 08 set. 2021.</w:t>
      </w:r>
    </w:p>
    <w:p w14:paraId="576E0806" w14:textId="77777777" w:rsidR="00FB5CFF" w:rsidRDefault="00FB5CFF" w:rsidP="001B5A3F">
      <w:pPr>
        <w:pStyle w:val="TF-refernciasITEM"/>
      </w:pPr>
      <w:r w:rsidRPr="0026600C">
        <w:rPr>
          <w:lang w:val="en-US"/>
        </w:rPr>
        <w:t xml:space="preserve">MONGE, Ignacio; MATÓK, Enikő. </w:t>
      </w:r>
      <w:r w:rsidRPr="00564160">
        <w:rPr>
          <w:b/>
          <w:bCs/>
          <w:lang w:val="en-US"/>
        </w:rPr>
        <w:t>Developing for Resilience</w:t>
      </w:r>
      <w:r w:rsidRPr="0026600C">
        <w:rPr>
          <w:lang w:val="en-US"/>
        </w:rPr>
        <w:t xml:space="preserve">: </w:t>
      </w:r>
      <w:r w:rsidRPr="00564160">
        <w:rPr>
          <w:lang w:val="en-US"/>
        </w:rPr>
        <w:t>Introducing a Chaos Engineering tool</w:t>
      </w:r>
      <w:r w:rsidRPr="0026600C">
        <w:rPr>
          <w:lang w:val="en-US"/>
        </w:rPr>
        <w:t xml:space="preserve">. </w:t>
      </w:r>
      <w:r w:rsidRPr="0026600C">
        <w:t>2020. 93 f. Dissertação (Mestrado) - Curso de Faculdade de Tecnologia e Sociedade, Departamento de Ciência da Computação e Tecnologia de Mídia, Universidade de Malmö, Malmö</w:t>
      </w:r>
      <w:r>
        <w:t>.</w:t>
      </w:r>
    </w:p>
    <w:p w14:paraId="3336A087" w14:textId="77777777" w:rsidR="00FB5CFF" w:rsidRPr="00943A1D" w:rsidRDefault="00FB5CFF" w:rsidP="001B5A3F">
      <w:pPr>
        <w:pStyle w:val="TF-refernciasITEM"/>
      </w:pPr>
      <w:r w:rsidRPr="00E54074">
        <w:t xml:space="preserve">OLIVEIRA, Rômulo. </w:t>
      </w:r>
      <w:r w:rsidRPr="006C2D15">
        <w:rPr>
          <w:b/>
          <w:bCs/>
        </w:rPr>
        <w:t xml:space="preserve">Programação em Sistemas </w:t>
      </w:r>
      <w:commentRangeStart w:id="204"/>
      <w:r w:rsidRPr="006C2D15">
        <w:rPr>
          <w:b/>
          <w:bCs/>
        </w:rPr>
        <w:t>Distríbuidos</w:t>
      </w:r>
      <w:commentRangeEnd w:id="204"/>
      <w:r>
        <w:rPr>
          <w:rStyle w:val="Refdecomentrio"/>
        </w:rPr>
        <w:commentReference w:id="204"/>
      </w:r>
      <w:r w:rsidRPr="00E54074">
        <w:t>. Florianópolis: Escola de Informática da Sbc-</w:t>
      </w:r>
      <w:commentRangeStart w:id="205"/>
      <w:r w:rsidRPr="00E54074">
        <w:t>Su</w:t>
      </w:r>
      <w:commentRangeEnd w:id="205"/>
      <w:r>
        <w:rPr>
          <w:rStyle w:val="Refdecomentrio"/>
        </w:rPr>
        <w:commentReference w:id="205"/>
      </w:r>
      <w:r w:rsidRPr="00E54074">
        <w:t>, 2002. 49 p. Disponível em: http://www.romulosilvadeoliveira.eng.br/artigos/Romulo-Joni-Montez-Eri2002.pdf. Acesso em: 06 out. 2021.</w:t>
      </w:r>
    </w:p>
    <w:p w14:paraId="51B9266C" w14:textId="77777777" w:rsidR="00FB5CFF" w:rsidRPr="008954D7" w:rsidRDefault="00FB5CFF" w:rsidP="002A7793">
      <w:pPr>
        <w:pStyle w:val="TF-refernciasITEM"/>
        <w:rPr>
          <w:lang w:val="en-US"/>
        </w:rPr>
      </w:pPr>
      <w:r w:rsidRPr="003C42DC">
        <w:t xml:space="preserve">PRINCIPLE OF CHAOS. </w:t>
      </w:r>
      <w:r w:rsidRPr="00434644">
        <w:rPr>
          <w:b/>
          <w:bCs/>
        </w:rPr>
        <w:t>Princípios de Chaos Engineering</w:t>
      </w:r>
      <w:r>
        <w:t xml:space="preserve">. </w:t>
      </w:r>
      <w:r w:rsidRPr="00303DB0">
        <w:t>Disponível em:</w:t>
      </w:r>
      <w:r>
        <w:t xml:space="preserve"> </w:t>
      </w:r>
      <w:commentRangeStart w:id="206"/>
      <w:r>
        <w:t>&lt;</w:t>
      </w:r>
      <w:commentRangeEnd w:id="206"/>
      <w:r>
        <w:rPr>
          <w:rStyle w:val="Refdecomentrio"/>
        </w:rPr>
        <w:commentReference w:id="206"/>
      </w:r>
      <w:r w:rsidRPr="00303DB0">
        <w:t>http://principlesofchaos.org/?lang=PTBRcontent</w:t>
      </w:r>
      <w:commentRangeStart w:id="207"/>
      <w:r>
        <w:t>&gt;</w:t>
      </w:r>
      <w:commentRangeEnd w:id="207"/>
      <w:r>
        <w:rPr>
          <w:rStyle w:val="Refdecomentrio"/>
        </w:rPr>
        <w:commentReference w:id="207"/>
      </w:r>
      <w:r>
        <w:t xml:space="preserve">. </w:t>
      </w:r>
      <w:r w:rsidRPr="008954D7">
        <w:rPr>
          <w:lang w:val="en-US"/>
        </w:rPr>
        <w:t>Acesso em: 16 set. 2019.</w:t>
      </w:r>
    </w:p>
    <w:p w14:paraId="4703CCBC" w14:textId="77777777" w:rsidR="00FB5CFF" w:rsidRPr="000F2111" w:rsidRDefault="00FB5CFF" w:rsidP="002A7793">
      <w:pPr>
        <w:pStyle w:val="TF-refernciasITEM"/>
      </w:pPr>
      <w:r w:rsidRPr="003C42DC">
        <w:rPr>
          <w:lang w:val="en-US"/>
        </w:rPr>
        <w:t xml:space="preserve">ROSENTHAL, Casey </w:t>
      </w:r>
      <w:r w:rsidRPr="00477DE5">
        <w:rPr>
          <w:i/>
          <w:iCs/>
          <w:lang w:val="en-US"/>
        </w:rPr>
        <w:t>et al</w:t>
      </w:r>
      <w:r w:rsidRPr="003C42DC">
        <w:rPr>
          <w:lang w:val="en-US"/>
        </w:rPr>
        <w:t xml:space="preserve">. </w:t>
      </w:r>
      <w:r w:rsidRPr="004D1F3A">
        <w:rPr>
          <w:b/>
          <w:lang w:val="en-US"/>
        </w:rPr>
        <w:t>Chaos Engineering:</w:t>
      </w:r>
      <w:r w:rsidRPr="004D1F3A">
        <w:rPr>
          <w:lang w:val="en-US"/>
        </w:rPr>
        <w:t xml:space="preserve"> Building Confidence in System Behavior through Experiments. </w:t>
      </w:r>
      <w:r w:rsidRPr="000F2111">
        <w:t>O’Reilly, 2017.</w:t>
      </w:r>
    </w:p>
    <w:p w14:paraId="77D2176B" w14:textId="77777777" w:rsidR="00FB5CFF" w:rsidRPr="000F2111" w:rsidRDefault="00FB5CFF" w:rsidP="002A7793">
      <w:pPr>
        <w:pStyle w:val="TF-refernciasITEM"/>
      </w:pPr>
      <w:r w:rsidRPr="002A7793">
        <w:t xml:space="preserve">ROSSI, Rodrigo. </w:t>
      </w:r>
      <w:r w:rsidRPr="002A7793">
        <w:rPr>
          <w:b/>
          <w:bCs/>
        </w:rPr>
        <w:t xml:space="preserve">Entrando no Mundo de Microsserviços: </w:t>
      </w:r>
      <w:r w:rsidRPr="002A7793">
        <w:t xml:space="preserve">Parte 1. </w:t>
      </w:r>
      <w:r>
        <w:t xml:space="preserve">2021. </w:t>
      </w:r>
      <w:r>
        <w:br/>
        <w:t xml:space="preserve">Disponível em: </w:t>
      </w:r>
      <w:commentRangeStart w:id="208"/>
      <w:r>
        <w:t>&lt;</w:t>
      </w:r>
      <w:r w:rsidRPr="002A7793">
        <w:t xml:space="preserve"> </w:t>
      </w:r>
      <w:commentRangeEnd w:id="208"/>
      <w:r>
        <w:rPr>
          <w:rStyle w:val="Refdecomentrio"/>
        </w:rPr>
        <w:commentReference w:id="208"/>
      </w:r>
      <w:r w:rsidRPr="002A7793">
        <w:t>https://www.linkapi.solutions/blog/entrando-no-mundo-de-microsservicos-parte-1</w:t>
      </w:r>
      <w:r>
        <w:t>/</w:t>
      </w:r>
      <w:commentRangeStart w:id="209"/>
      <w:r>
        <w:t>&gt;</w:t>
      </w:r>
      <w:commentRangeEnd w:id="209"/>
      <w:r>
        <w:rPr>
          <w:rStyle w:val="Refdecomentrio"/>
        </w:rPr>
        <w:commentReference w:id="209"/>
      </w:r>
      <w:r>
        <w:t xml:space="preserve">. </w:t>
      </w:r>
      <w:r w:rsidRPr="000F2111">
        <w:t>Acesso em 04 set. 2021.</w:t>
      </w:r>
    </w:p>
    <w:p w14:paraId="51D95CE1" w14:textId="77777777" w:rsidR="00FB5CFF" w:rsidRPr="008954D7" w:rsidRDefault="00FB5CFF" w:rsidP="00A77AFC">
      <w:pPr>
        <w:pStyle w:val="TF-refernciasITEM"/>
        <w:rPr>
          <w:lang w:val="en-US"/>
        </w:rPr>
      </w:pPr>
      <w:r w:rsidRPr="000F2111">
        <w:t>SEVERO JÚNIOR, Elemar R</w:t>
      </w:r>
      <w:r w:rsidRPr="002A7793">
        <w:t xml:space="preserve">. </w:t>
      </w:r>
      <w:r w:rsidRPr="002A7793">
        <w:rPr>
          <w:b/>
          <w:bCs/>
        </w:rPr>
        <w:t>Fundamentos para arquiteturas de sistemas resilientes</w:t>
      </w:r>
      <w:r w:rsidRPr="002A7793">
        <w:t xml:space="preserve">. </w:t>
      </w:r>
      <w:r>
        <w:t xml:space="preserve">2021. Disponível em: </w:t>
      </w:r>
      <w:commentRangeStart w:id="210"/>
      <w:r>
        <w:t>&lt;</w:t>
      </w:r>
      <w:commentRangeEnd w:id="210"/>
      <w:r>
        <w:rPr>
          <w:rStyle w:val="Refdecomentrio"/>
        </w:rPr>
        <w:commentReference w:id="210"/>
      </w:r>
      <w:r w:rsidRPr="002A7793">
        <w:t xml:space="preserve"> https://arquiteturadesoftware.online/fundamentos-para-arquiteturas-de-sistemas-resilientes-capitulo-13-v-1-01/#Taticas_para_previnir_falhas</w:t>
      </w:r>
      <w:r>
        <w:t>/</w:t>
      </w:r>
      <w:commentRangeStart w:id="211"/>
      <w:r>
        <w:t>&gt;</w:t>
      </w:r>
      <w:commentRangeEnd w:id="211"/>
      <w:r>
        <w:rPr>
          <w:rStyle w:val="Refdecomentrio"/>
        </w:rPr>
        <w:commentReference w:id="211"/>
      </w:r>
      <w:r>
        <w:t xml:space="preserve">. </w:t>
      </w:r>
      <w:r w:rsidRPr="008954D7">
        <w:rPr>
          <w:lang w:val="en-US"/>
        </w:rPr>
        <w:t>Acesso em 04 set. 2021.</w:t>
      </w:r>
    </w:p>
    <w:p w14:paraId="1ACD0B11" w14:textId="77777777" w:rsidR="00FB5CFF" w:rsidRDefault="00FB5CFF" w:rsidP="00F4239B">
      <w:pPr>
        <w:pStyle w:val="TF-refernciasITEM"/>
      </w:pPr>
      <w:r w:rsidRPr="00ED6D0E">
        <w:rPr>
          <w:lang w:val="en-US"/>
        </w:rPr>
        <w:t>WU, Gang</w:t>
      </w:r>
      <w:r w:rsidRPr="008954D7">
        <w:rPr>
          <w:lang w:val="en-US"/>
        </w:rPr>
        <w:t xml:space="preserve"> </w:t>
      </w:r>
      <w:r w:rsidRPr="00477DE5">
        <w:rPr>
          <w:i/>
          <w:iCs/>
          <w:lang w:val="en-US"/>
        </w:rPr>
        <w:t>et al</w:t>
      </w:r>
      <w:r w:rsidRPr="00ED6D0E">
        <w:rPr>
          <w:lang w:val="en-US"/>
        </w:rPr>
        <w:t xml:space="preserve">. Understanding stress resilience: understanding resilience. </w:t>
      </w:r>
      <w:r w:rsidRPr="00ED6D0E">
        <w:rPr>
          <w:b/>
          <w:bCs/>
        </w:rPr>
        <w:t>Behavioral Neuroscience</w:t>
      </w:r>
      <w:r w:rsidRPr="00ED6D0E">
        <w:t>. Boulder, p. 1-1. 15 fev. 2013. Disponível em: https://www.frontiersin.org/articles/10.3389/fnbeh.2013.00010/full. Acesso em: 05 out. 2021.</w:t>
      </w:r>
    </w:p>
    <w:p w14:paraId="472E5129" w14:textId="77777777" w:rsidR="00FB5CFF" w:rsidRDefault="00FB5CFF">
      <w:pPr>
        <w:rPr>
          <w:szCs w:val="20"/>
        </w:rPr>
      </w:pPr>
      <w:r>
        <w:br w:type="page"/>
      </w:r>
    </w:p>
    <w:p w14:paraId="56EC5E65" w14:textId="77777777" w:rsidR="00FB5CFF" w:rsidRPr="00340EA0" w:rsidRDefault="00FB5CFF" w:rsidP="001049FE">
      <w:pPr>
        <w:pStyle w:val="TF-xAvalTTULO"/>
      </w:pPr>
      <w:r w:rsidRPr="00340EA0">
        <w:lastRenderedPageBreak/>
        <w:t xml:space="preserve">FORMULÁRIO  DE  avaliação </w:t>
      </w:r>
      <w:r>
        <w:t xml:space="preserve">SIS </w:t>
      </w:r>
      <w:r w:rsidRPr="00340EA0">
        <w:t>– PROFESSOR TCC I</w:t>
      </w:r>
    </w:p>
    <w:p w14:paraId="44EE33FD" w14:textId="77777777" w:rsidR="00FB5CFF" w:rsidRDefault="00FB5CFF" w:rsidP="001049FE">
      <w:pPr>
        <w:pStyle w:val="TF-xAvalLINHA"/>
      </w:pPr>
      <w:r w:rsidRPr="00320BFA">
        <w:t>Avaliador(a):</w:t>
      </w:r>
      <w:r w:rsidRPr="00320BFA">
        <w:tab/>
      </w:r>
      <w:r>
        <w:t>Dalton Solano dos Reis</w:t>
      </w:r>
    </w:p>
    <w:p w14:paraId="014D4EF3" w14:textId="77777777" w:rsidR="00FB5CFF" w:rsidRPr="00320BFA" w:rsidRDefault="00FB5CFF" w:rsidP="001049FE">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59"/>
        <w:gridCol w:w="6572"/>
        <w:gridCol w:w="353"/>
        <w:gridCol w:w="837"/>
        <w:gridCol w:w="353"/>
      </w:tblGrid>
      <w:tr w:rsidR="00FB5CFF" w:rsidRPr="00320BFA" w14:paraId="58E649BB" w14:textId="77777777" w:rsidTr="008F1BC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0DDA722F" w14:textId="77777777" w:rsidR="00FB5CFF" w:rsidRPr="00320BFA" w:rsidRDefault="00FB5CFF" w:rsidP="008F1BCC">
            <w:pPr>
              <w:pStyle w:val="TF-xAvalITEMTABELA"/>
            </w:pPr>
            <w:r w:rsidRPr="00320BFA">
              <w:t>ASPECTOS   AVALIADOS</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105B2781" w14:textId="77777777" w:rsidR="00FB5CFF" w:rsidRPr="00320BFA" w:rsidRDefault="00FB5CFF" w:rsidP="008F1BCC">
            <w:pPr>
              <w:pStyle w:val="TF-xAvalITEMTABELA"/>
            </w:pPr>
            <w:r w:rsidRPr="00320BFA">
              <w:t>atende</w:t>
            </w:r>
          </w:p>
        </w:tc>
        <w:tc>
          <w:tcPr>
            <w:tcW w:w="271" w:type="pct"/>
            <w:tcBorders>
              <w:top w:val="single" w:sz="12" w:space="0" w:color="auto"/>
              <w:left w:val="single" w:sz="4" w:space="0" w:color="auto"/>
              <w:bottom w:val="single" w:sz="12" w:space="0" w:color="auto"/>
              <w:right w:val="single" w:sz="4" w:space="0" w:color="auto"/>
            </w:tcBorders>
            <w:textDirection w:val="btLr"/>
            <w:hideMark/>
          </w:tcPr>
          <w:p w14:paraId="14074836" w14:textId="77777777" w:rsidR="00FB5CFF" w:rsidRPr="00320BFA" w:rsidRDefault="00FB5CFF" w:rsidP="008F1BCC">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7669EE42" w14:textId="77777777" w:rsidR="00FB5CFF" w:rsidRPr="00320BFA" w:rsidRDefault="00FB5CFF" w:rsidP="008F1BCC">
            <w:pPr>
              <w:pStyle w:val="TF-xAvalITEMTABELA"/>
            </w:pPr>
            <w:r w:rsidRPr="00320BFA">
              <w:t>não atende</w:t>
            </w:r>
          </w:p>
        </w:tc>
      </w:tr>
      <w:tr w:rsidR="00FB5CFF" w:rsidRPr="00320BFA" w14:paraId="514360A2" w14:textId="77777777" w:rsidTr="008F1BCC">
        <w:trPr>
          <w:cantSplit/>
          <w:trHeight w:val="319"/>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15A774CF" w14:textId="77777777" w:rsidR="00FB5CFF" w:rsidRPr="00320BFA" w:rsidRDefault="00FB5CFF" w:rsidP="008F1BCC">
            <w:pPr>
              <w:pStyle w:val="TF-xAvalITEMTABELA"/>
            </w:pPr>
            <w:r w:rsidRPr="0000224C">
              <w:t>ASPECTOS TÉCNICOS</w:t>
            </w:r>
          </w:p>
        </w:tc>
        <w:tc>
          <w:tcPr>
            <w:tcW w:w="4001" w:type="pct"/>
            <w:tcBorders>
              <w:top w:val="single" w:sz="12" w:space="0" w:color="auto"/>
              <w:left w:val="single" w:sz="4" w:space="0" w:color="auto"/>
              <w:bottom w:val="single" w:sz="4" w:space="0" w:color="auto"/>
              <w:right w:val="single" w:sz="4" w:space="0" w:color="auto"/>
            </w:tcBorders>
            <w:hideMark/>
          </w:tcPr>
          <w:p w14:paraId="5438F5ED" w14:textId="77777777" w:rsidR="00FB5CFF" w:rsidRPr="00320BFA" w:rsidRDefault="00FB5CFF" w:rsidP="00FB5CFF">
            <w:pPr>
              <w:pStyle w:val="TF-xAvalITEM"/>
            </w:pPr>
            <w:r w:rsidRPr="00320BFA">
              <w:t>INTRODUÇÃO</w:t>
            </w:r>
          </w:p>
          <w:p w14:paraId="283F5EF0" w14:textId="77777777" w:rsidR="00FB5CFF" w:rsidRPr="00320BFA" w:rsidRDefault="00FB5CFF" w:rsidP="008F1BCC">
            <w:pPr>
              <w:pStyle w:val="TF-xAvalITEMDETALHE"/>
            </w:pPr>
            <w:r w:rsidRPr="00320BFA">
              <w:t>O tema de pesquisa está devidamente contextualizado/delimitado?</w:t>
            </w:r>
          </w:p>
        </w:tc>
        <w:tc>
          <w:tcPr>
            <w:tcW w:w="269" w:type="pct"/>
            <w:tcBorders>
              <w:top w:val="single" w:sz="12" w:space="0" w:color="auto"/>
              <w:left w:val="single" w:sz="4" w:space="0" w:color="auto"/>
              <w:bottom w:val="single" w:sz="4" w:space="0" w:color="auto"/>
              <w:right w:val="single" w:sz="4" w:space="0" w:color="auto"/>
            </w:tcBorders>
          </w:tcPr>
          <w:p w14:paraId="2229EEDD" w14:textId="77777777" w:rsidR="00FB5CFF" w:rsidRPr="00320BFA" w:rsidRDefault="00FB5CFF" w:rsidP="008F1BCC">
            <w:pPr>
              <w:ind w:left="709" w:hanging="709"/>
              <w:jc w:val="center"/>
              <w:rPr>
                <w:sz w:val="18"/>
              </w:rPr>
            </w:pPr>
            <w:r>
              <w:rPr>
                <w:sz w:val="18"/>
              </w:rPr>
              <w:t>X</w:t>
            </w:r>
          </w:p>
        </w:tc>
        <w:tc>
          <w:tcPr>
            <w:tcW w:w="271" w:type="pct"/>
            <w:tcBorders>
              <w:top w:val="single" w:sz="12" w:space="0" w:color="auto"/>
              <w:left w:val="single" w:sz="4" w:space="0" w:color="auto"/>
              <w:bottom w:val="single" w:sz="4" w:space="0" w:color="auto"/>
              <w:right w:val="single" w:sz="4" w:space="0" w:color="auto"/>
            </w:tcBorders>
          </w:tcPr>
          <w:p w14:paraId="3DBD4750" w14:textId="77777777" w:rsidR="00FB5CFF" w:rsidRPr="00320BFA" w:rsidRDefault="00FB5CFF" w:rsidP="008F1BCC">
            <w:pPr>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2165964A" w14:textId="77777777" w:rsidR="00FB5CFF" w:rsidRPr="00320BFA" w:rsidRDefault="00FB5CFF" w:rsidP="008F1BCC">
            <w:pPr>
              <w:ind w:left="709" w:hanging="709"/>
              <w:jc w:val="center"/>
              <w:rPr>
                <w:sz w:val="18"/>
              </w:rPr>
            </w:pPr>
          </w:p>
        </w:tc>
      </w:tr>
      <w:tr w:rsidR="00FB5CFF" w:rsidRPr="00320BFA" w14:paraId="743F0B45" w14:textId="77777777" w:rsidTr="008F1BCC">
        <w:trPr>
          <w:cantSplit/>
          <w:trHeight w:val="245"/>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0DF1932" w14:textId="77777777" w:rsidR="00FB5CFF" w:rsidRPr="00320BFA" w:rsidRDefault="00FB5CFF"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9D64DAF" w14:textId="77777777" w:rsidR="00FB5CFF" w:rsidRPr="00320BFA" w:rsidRDefault="00FB5CFF" w:rsidP="008F1BCC">
            <w:pPr>
              <w:pStyle w:val="TF-xAvalITEMDETALHE"/>
            </w:pPr>
            <w:r w:rsidRPr="00320BFA">
              <w:t>O problema está claramente formulado?</w:t>
            </w:r>
          </w:p>
        </w:tc>
        <w:tc>
          <w:tcPr>
            <w:tcW w:w="269" w:type="pct"/>
            <w:tcBorders>
              <w:top w:val="single" w:sz="4" w:space="0" w:color="auto"/>
              <w:left w:val="single" w:sz="4" w:space="0" w:color="auto"/>
              <w:bottom w:val="single" w:sz="4" w:space="0" w:color="auto"/>
              <w:right w:val="single" w:sz="4" w:space="0" w:color="auto"/>
            </w:tcBorders>
          </w:tcPr>
          <w:p w14:paraId="1D6F0719" w14:textId="77777777" w:rsidR="00FB5CFF" w:rsidRPr="00320BFA" w:rsidRDefault="00FB5CFF"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476FF95D" w14:textId="77777777" w:rsidR="00FB5CFF" w:rsidRPr="00320BFA" w:rsidRDefault="00FB5CFF"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DBE2FDD" w14:textId="77777777" w:rsidR="00FB5CFF" w:rsidRPr="00320BFA" w:rsidRDefault="00FB5CFF" w:rsidP="008F1BCC">
            <w:pPr>
              <w:ind w:left="709" w:hanging="709"/>
              <w:jc w:val="center"/>
              <w:rPr>
                <w:sz w:val="18"/>
              </w:rPr>
            </w:pPr>
          </w:p>
        </w:tc>
      </w:tr>
      <w:tr w:rsidR="00FB5CFF" w:rsidRPr="00320BFA" w14:paraId="2442F149"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1A05C0A" w14:textId="77777777" w:rsidR="00FB5CFF" w:rsidRPr="00320BFA" w:rsidRDefault="00FB5CFF"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FF7BCC7" w14:textId="77777777" w:rsidR="00FB5CFF" w:rsidRPr="00320BFA" w:rsidRDefault="00FB5CFF" w:rsidP="00FB5CFF">
            <w:pPr>
              <w:pStyle w:val="TF-xAvalITEM"/>
            </w:pPr>
            <w:r w:rsidRPr="00320BFA">
              <w:t>OBJETIVOS</w:t>
            </w:r>
          </w:p>
          <w:p w14:paraId="0E1213A2" w14:textId="77777777" w:rsidR="00FB5CFF" w:rsidRPr="00320BFA" w:rsidRDefault="00FB5CFF" w:rsidP="008F1BCC">
            <w:pPr>
              <w:pStyle w:val="TF-xAvalITEMDETALHE"/>
            </w:pPr>
            <w:r w:rsidRPr="00320BFA">
              <w:t>O objetivo principal está claramente definido e é passível de ser alcançado?</w:t>
            </w:r>
          </w:p>
        </w:tc>
        <w:tc>
          <w:tcPr>
            <w:tcW w:w="269" w:type="pct"/>
            <w:tcBorders>
              <w:top w:val="single" w:sz="4" w:space="0" w:color="auto"/>
              <w:left w:val="single" w:sz="4" w:space="0" w:color="auto"/>
              <w:bottom w:val="single" w:sz="4" w:space="0" w:color="auto"/>
              <w:right w:val="single" w:sz="4" w:space="0" w:color="auto"/>
            </w:tcBorders>
          </w:tcPr>
          <w:p w14:paraId="6687F2B5" w14:textId="77777777" w:rsidR="00FB5CFF" w:rsidRPr="00320BFA" w:rsidRDefault="00FB5CFF"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08770730" w14:textId="77777777" w:rsidR="00FB5CFF" w:rsidRPr="00320BFA" w:rsidRDefault="00FB5CFF"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95B7276" w14:textId="77777777" w:rsidR="00FB5CFF" w:rsidRPr="00320BFA" w:rsidRDefault="00FB5CFF" w:rsidP="008F1BCC">
            <w:pPr>
              <w:ind w:left="709" w:hanging="709"/>
              <w:jc w:val="center"/>
              <w:rPr>
                <w:sz w:val="18"/>
              </w:rPr>
            </w:pPr>
          </w:p>
        </w:tc>
      </w:tr>
      <w:tr w:rsidR="00FB5CFF" w:rsidRPr="00320BFA" w14:paraId="4D0E88FC" w14:textId="77777777" w:rsidTr="008F1BCC">
        <w:trPr>
          <w:cantSplit/>
          <w:trHeight w:val="130"/>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72F3DE2" w14:textId="77777777" w:rsidR="00FB5CFF" w:rsidRPr="00320BFA" w:rsidRDefault="00FB5CFF"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A65E211" w14:textId="77777777" w:rsidR="00FB5CFF" w:rsidRPr="00320BFA" w:rsidRDefault="00FB5CFF" w:rsidP="008F1BCC">
            <w:pPr>
              <w:pStyle w:val="TF-xAvalITEMDETALHE"/>
            </w:pPr>
            <w:r w:rsidRPr="00320BFA">
              <w:t xml:space="preserve">Os objetivos específicos são coerentes com o objetivo principal? </w:t>
            </w:r>
          </w:p>
        </w:tc>
        <w:tc>
          <w:tcPr>
            <w:tcW w:w="269" w:type="pct"/>
            <w:tcBorders>
              <w:top w:val="single" w:sz="4" w:space="0" w:color="auto"/>
              <w:left w:val="single" w:sz="4" w:space="0" w:color="auto"/>
              <w:bottom w:val="single" w:sz="4" w:space="0" w:color="auto"/>
              <w:right w:val="single" w:sz="4" w:space="0" w:color="auto"/>
            </w:tcBorders>
          </w:tcPr>
          <w:p w14:paraId="219E6D49" w14:textId="77777777" w:rsidR="00FB5CFF" w:rsidRPr="00320BFA" w:rsidRDefault="00FB5CFF"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55D34B75" w14:textId="77777777" w:rsidR="00FB5CFF" w:rsidRPr="00320BFA" w:rsidRDefault="00FB5CFF"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6029B5A" w14:textId="77777777" w:rsidR="00FB5CFF" w:rsidRPr="00320BFA" w:rsidRDefault="00FB5CFF" w:rsidP="008F1BCC">
            <w:pPr>
              <w:ind w:left="709" w:hanging="709"/>
              <w:jc w:val="center"/>
              <w:rPr>
                <w:sz w:val="18"/>
              </w:rPr>
            </w:pPr>
          </w:p>
        </w:tc>
      </w:tr>
      <w:tr w:rsidR="00FB5CFF" w:rsidRPr="00320BFA" w14:paraId="3064ACF2" w14:textId="77777777" w:rsidTr="008F1BCC">
        <w:trPr>
          <w:cantSplit/>
          <w:trHeight w:val="413"/>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1AA1BB7" w14:textId="77777777" w:rsidR="00FB5CFF" w:rsidRPr="00320BFA" w:rsidRDefault="00FB5CFF"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5F61219" w14:textId="77777777" w:rsidR="00FB5CFF" w:rsidRPr="00320BFA" w:rsidRDefault="00FB5CFF" w:rsidP="00FB5CFF">
            <w:pPr>
              <w:pStyle w:val="TF-xAvalITEM"/>
            </w:pPr>
            <w:r w:rsidRPr="00320BFA">
              <w:t>TRABALHOS CORRELATOS</w:t>
            </w:r>
          </w:p>
          <w:p w14:paraId="3C212206" w14:textId="77777777" w:rsidR="00FB5CFF" w:rsidRPr="00320BFA" w:rsidRDefault="00FB5CFF" w:rsidP="008F1BCC">
            <w:pPr>
              <w:pStyle w:val="TF-xAvalITEMDETALHE"/>
            </w:pPr>
            <w:r w:rsidRPr="00320BFA">
              <w:t>São apresentados trabalhos correlatos, bem como descritas as principais funcionalidades e os pontos fortes e fracos?</w:t>
            </w:r>
          </w:p>
        </w:tc>
        <w:tc>
          <w:tcPr>
            <w:tcW w:w="269" w:type="pct"/>
            <w:tcBorders>
              <w:top w:val="single" w:sz="4" w:space="0" w:color="auto"/>
              <w:left w:val="single" w:sz="4" w:space="0" w:color="auto"/>
              <w:bottom w:val="single" w:sz="4" w:space="0" w:color="auto"/>
              <w:right w:val="single" w:sz="4" w:space="0" w:color="auto"/>
            </w:tcBorders>
          </w:tcPr>
          <w:p w14:paraId="5E230AF5" w14:textId="77777777" w:rsidR="00FB5CFF" w:rsidRPr="00320BFA" w:rsidRDefault="00FB5CFF"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01683D7D" w14:textId="77777777" w:rsidR="00FB5CFF" w:rsidRPr="00320BFA" w:rsidRDefault="00FB5CFF"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70B87C7" w14:textId="77777777" w:rsidR="00FB5CFF" w:rsidRPr="00320BFA" w:rsidRDefault="00FB5CFF" w:rsidP="008F1BCC">
            <w:pPr>
              <w:ind w:left="709" w:hanging="709"/>
              <w:jc w:val="center"/>
              <w:rPr>
                <w:sz w:val="18"/>
              </w:rPr>
            </w:pPr>
          </w:p>
        </w:tc>
      </w:tr>
      <w:tr w:rsidR="00FB5CFF" w:rsidRPr="00320BFA" w14:paraId="14ADFA44"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14B821E" w14:textId="77777777" w:rsidR="00FB5CFF" w:rsidRPr="00320BFA" w:rsidRDefault="00FB5CFF"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8CB6B96" w14:textId="77777777" w:rsidR="00FB5CFF" w:rsidRPr="00320BFA" w:rsidRDefault="00FB5CFF" w:rsidP="00FB5CFF">
            <w:pPr>
              <w:pStyle w:val="TF-xAvalITEM"/>
            </w:pPr>
            <w:r w:rsidRPr="00320BFA">
              <w:t>JUSTIFICATIVA</w:t>
            </w:r>
          </w:p>
          <w:p w14:paraId="5EEB41E7" w14:textId="77777777" w:rsidR="00FB5CFF" w:rsidRPr="00320BFA" w:rsidRDefault="00FB5CFF" w:rsidP="008F1BCC">
            <w:pPr>
              <w:pStyle w:val="TF-xAvalITEMDETALHE"/>
            </w:pPr>
            <w:r w:rsidRPr="00320BFA">
              <w:t>Foi apresentado e discutido um quadro relacionando os trabalhos correlatos e suas principais funcionalidades com a proposta apresentada?</w:t>
            </w:r>
          </w:p>
        </w:tc>
        <w:tc>
          <w:tcPr>
            <w:tcW w:w="269" w:type="pct"/>
            <w:tcBorders>
              <w:top w:val="single" w:sz="4" w:space="0" w:color="auto"/>
              <w:left w:val="single" w:sz="4" w:space="0" w:color="auto"/>
              <w:bottom w:val="single" w:sz="4" w:space="0" w:color="auto"/>
              <w:right w:val="single" w:sz="4" w:space="0" w:color="auto"/>
            </w:tcBorders>
          </w:tcPr>
          <w:p w14:paraId="024C2C5D" w14:textId="77777777" w:rsidR="00FB5CFF" w:rsidRPr="00320BFA" w:rsidRDefault="00FB5CFF"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3F4E9F69" w14:textId="77777777" w:rsidR="00FB5CFF" w:rsidRPr="00320BFA" w:rsidRDefault="00FB5CFF"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6465EC1" w14:textId="77777777" w:rsidR="00FB5CFF" w:rsidRPr="00320BFA" w:rsidRDefault="00FB5CFF" w:rsidP="008F1BCC">
            <w:pPr>
              <w:ind w:left="709" w:hanging="709"/>
              <w:jc w:val="center"/>
              <w:rPr>
                <w:sz w:val="18"/>
              </w:rPr>
            </w:pPr>
          </w:p>
        </w:tc>
      </w:tr>
      <w:tr w:rsidR="00FB5CFF" w:rsidRPr="00320BFA" w14:paraId="5ACA7051"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166C89C" w14:textId="77777777" w:rsidR="00FB5CFF" w:rsidRPr="00320BFA" w:rsidRDefault="00FB5CFF"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0F2AF492" w14:textId="77777777" w:rsidR="00FB5CFF" w:rsidRPr="00320BFA" w:rsidRDefault="00FB5CFF" w:rsidP="008F1BCC">
            <w:pPr>
              <w:pStyle w:val="TF-xAvalITEMDETALHE"/>
            </w:pPr>
            <w:r w:rsidRPr="00320BFA">
              <w:t>São apresentados argumentos científicos, técnicos ou metodológicos que justificam a proposta?</w:t>
            </w:r>
          </w:p>
        </w:tc>
        <w:tc>
          <w:tcPr>
            <w:tcW w:w="269" w:type="pct"/>
            <w:tcBorders>
              <w:top w:val="single" w:sz="4" w:space="0" w:color="auto"/>
              <w:left w:val="single" w:sz="4" w:space="0" w:color="auto"/>
              <w:bottom w:val="single" w:sz="4" w:space="0" w:color="auto"/>
              <w:right w:val="single" w:sz="4" w:space="0" w:color="auto"/>
            </w:tcBorders>
          </w:tcPr>
          <w:p w14:paraId="7DF54E17" w14:textId="77777777" w:rsidR="00FB5CFF" w:rsidRPr="00320BFA" w:rsidRDefault="00FB5CFF"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46C1CC61" w14:textId="77777777" w:rsidR="00FB5CFF" w:rsidRPr="00320BFA" w:rsidRDefault="00FB5CFF"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3CA812E" w14:textId="77777777" w:rsidR="00FB5CFF" w:rsidRPr="00320BFA" w:rsidRDefault="00FB5CFF" w:rsidP="008F1BCC">
            <w:pPr>
              <w:ind w:left="709" w:hanging="709"/>
              <w:jc w:val="center"/>
              <w:rPr>
                <w:sz w:val="18"/>
              </w:rPr>
            </w:pPr>
          </w:p>
        </w:tc>
      </w:tr>
      <w:tr w:rsidR="00FB5CFF" w:rsidRPr="00320BFA" w14:paraId="58C119C8"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343AC85" w14:textId="77777777" w:rsidR="00FB5CFF" w:rsidRPr="00320BFA" w:rsidRDefault="00FB5CFF"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63E1CAA" w14:textId="77777777" w:rsidR="00FB5CFF" w:rsidRPr="00320BFA" w:rsidRDefault="00FB5CFF" w:rsidP="008F1BCC">
            <w:pPr>
              <w:pStyle w:val="TF-xAvalITEMDETALHE"/>
            </w:pPr>
            <w:r w:rsidRPr="00320BFA">
              <w:t>São apresentadas as contribuições teóricas, práticas ou sociais que justificam a proposta?</w:t>
            </w:r>
          </w:p>
        </w:tc>
        <w:tc>
          <w:tcPr>
            <w:tcW w:w="269" w:type="pct"/>
            <w:tcBorders>
              <w:top w:val="single" w:sz="4" w:space="0" w:color="auto"/>
              <w:left w:val="single" w:sz="4" w:space="0" w:color="auto"/>
              <w:bottom w:val="single" w:sz="4" w:space="0" w:color="auto"/>
              <w:right w:val="single" w:sz="4" w:space="0" w:color="auto"/>
            </w:tcBorders>
          </w:tcPr>
          <w:p w14:paraId="47DEA85C" w14:textId="77777777" w:rsidR="00FB5CFF" w:rsidRPr="00320BFA" w:rsidRDefault="00FB5CFF"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43ED9BFA" w14:textId="77777777" w:rsidR="00FB5CFF" w:rsidRPr="00320BFA" w:rsidRDefault="00FB5CFF"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D859566" w14:textId="77777777" w:rsidR="00FB5CFF" w:rsidRPr="00320BFA" w:rsidRDefault="00FB5CFF" w:rsidP="008F1BCC">
            <w:pPr>
              <w:ind w:left="709" w:hanging="709"/>
              <w:jc w:val="center"/>
              <w:rPr>
                <w:sz w:val="18"/>
              </w:rPr>
            </w:pPr>
          </w:p>
        </w:tc>
      </w:tr>
      <w:tr w:rsidR="00FB5CFF" w:rsidRPr="00320BFA" w14:paraId="14CB71F5"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307028C" w14:textId="77777777" w:rsidR="00FB5CFF" w:rsidRPr="00320BFA" w:rsidRDefault="00FB5CFF"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EF9761F" w14:textId="77777777" w:rsidR="00FB5CFF" w:rsidRPr="00320BFA" w:rsidRDefault="00FB5CFF" w:rsidP="00FB5CFF">
            <w:pPr>
              <w:pStyle w:val="TF-xAvalITEM"/>
            </w:pPr>
            <w:r w:rsidRPr="00320BFA">
              <w:t>REQUISITOS PRINCIPAIS DO PROBLEMA A SER TRABALHADO</w:t>
            </w:r>
          </w:p>
          <w:p w14:paraId="03356520" w14:textId="77777777" w:rsidR="00FB5CFF" w:rsidRPr="00320BFA" w:rsidRDefault="00FB5CFF" w:rsidP="008F1BCC">
            <w:pPr>
              <w:pStyle w:val="TF-xAvalITEMDETALHE"/>
            </w:pPr>
            <w:r w:rsidRPr="00320BFA">
              <w:t xml:space="preserve">Os requisitos funcionais e não funcionais foram claramente descritos?  </w:t>
            </w:r>
          </w:p>
        </w:tc>
        <w:tc>
          <w:tcPr>
            <w:tcW w:w="269" w:type="pct"/>
            <w:tcBorders>
              <w:top w:val="single" w:sz="4" w:space="0" w:color="auto"/>
              <w:left w:val="single" w:sz="4" w:space="0" w:color="auto"/>
              <w:bottom w:val="single" w:sz="4" w:space="0" w:color="auto"/>
              <w:right w:val="single" w:sz="4" w:space="0" w:color="auto"/>
            </w:tcBorders>
          </w:tcPr>
          <w:p w14:paraId="32752949" w14:textId="77777777" w:rsidR="00FB5CFF" w:rsidRPr="00320BFA" w:rsidRDefault="00FB5CFF"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53BD92E3" w14:textId="77777777" w:rsidR="00FB5CFF" w:rsidRPr="00320BFA" w:rsidRDefault="00FB5CFF"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AB8F63E" w14:textId="77777777" w:rsidR="00FB5CFF" w:rsidRPr="00320BFA" w:rsidRDefault="00FB5CFF" w:rsidP="008F1BCC">
            <w:pPr>
              <w:ind w:left="709" w:hanging="709"/>
              <w:jc w:val="center"/>
              <w:rPr>
                <w:sz w:val="18"/>
              </w:rPr>
            </w:pPr>
          </w:p>
        </w:tc>
      </w:tr>
      <w:tr w:rsidR="00FB5CFF" w:rsidRPr="00320BFA" w14:paraId="38F3BAE1" w14:textId="77777777" w:rsidTr="008F1BCC">
        <w:trPr>
          <w:cantSplit/>
          <w:trHeight w:val="447"/>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BDF77C7" w14:textId="77777777" w:rsidR="00FB5CFF" w:rsidRPr="00320BFA" w:rsidRDefault="00FB5CFF"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702FAD7" w14:textId="77777777" w:rsidR="00FB5CFF" w:rsidRPr="00320BFA" w:rsidRDefault="00FB5CFF" w:rsidP="00FB5CFF">
            <w:pPr>
              <w:pStyle w:val="TF-xAvalITEM"/>
            </w:pPr>
            <w:r w:rsidRPr="00320BFA">
              <w:t>METODOLOGIA</w:t>
            </w:r>
          </w:p>
          <w:p w14:paraId="385DD303" w14:textId="77777777" w:rsidR="00FB5CFF" w:rsidRPr="00320BFA" w:rsidRDefault="00FB5CFF" w:rsidP="008F1BCC">
            <w:pPr>
              <w:pStyle w:val="TF-xAvalITEMDETALHE"/>
            </w:pPr>
            <w:r w:rsidRPr="00320BFA">
              <w:t>Foram relacionadas todas as etapas necessárias para o desenvolvimento do TCC?</w:t>
            </w:r>
          </w:p>
        </w:tc>
        <w:tc>
          <w:tcPr>
            <w:tcW w:w="269" w:type="pct"/>
            <w:tcBorders>
              <w:top w:val="single" w:sz="4" w:space="0" w:color="auto"/>
              <w:left w:val="single" w:sz="4" w:space="0" w:color="auto"/>
              <w:bottom w:val="single" w:sz="4" w:space="0" w:color="auto"/>
              <w:right w:val="single" w:sz="4" w:space="0" w:color="auto"/>
            </w:tcBorders>
          </w:tcPr>
          <w:p w14:paraId="0274E9D1" w14:textId="77777777" w:rsidR="00FB5CFF" w:rsidRPr="00320BFA" w:rsidRDefault="00FB5CFF"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5A3AB497" w14:textId="77777777" w:rsidR="00FB5CFF" w:rsidRPr="00320BFA" w:rsidRDefault="00FB5CFF"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92EF182" w14:textId="77777777" w:rsidR="00FB5CFF" w:rsidRPr="00320BFA" w:rsidRDefault="00FB5CFF" w:rsidP="008F1BCC">
            <w:pPr>
              <w:ind w:left="709" w:hanging="709"/>
              <w:jc w:val="center"/>
              <w:rPr>
                <w:sz w:val="18"/>
              </w:rPr>
            </w:pPr>
          </w:p>
        </w:tc>
      </w:tr>
      <w:tr w:rsidR="00FB5CFF" w:rsidRPr="00320BFA" w14:paraId="755AFB87" w14:textId="77777777" w:rsidTr="008F1BC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9551B7B" w14:textId="77777777" w:rsidR="00FB5CFF" w:rsidRPr="00320BFA" w:rsidRDefault="00FB5CFF"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10C4467" w14:textId="77777777" w:rsidR="00FB5CFF" w:rsidRPr="00320BFA" w:rsidRDefault="00FB5CFF" w:rsidP="008F1BCC">
            <w:pPr>
              <w:pStyle w:val="TF-xAvalITEMDETALHE"/>
            </w:pPr>
            <w:r w:rsidRPr="00320BFA">
              <w:t>Os métodos, recursos e o cronograma estão devidamente apresentados e são compatíveis com a metodologia proposta?</w:t>
            </w:r>
          </w:p>
        </w:tc>
        <w:tc>
          <w:tcPr>
            <w:tcW w:w="269" w:type="pct"/>
            <w:tcBorders>
              <w:top w:val="single" w:sz="4" w:space="0" w:color="auto"/>
              <w:left w:val="single" w:sz="4" w:space="0" w:color="auto"/>
              <w:bottom w:val="single" w:sz="4" w:space="0" w:color="auto"/>
              <w:right w:val="single" w:sz="4" w:space="0" w:color="auto"/>
            </w:tcBorders>
          </w:tcPr>
          <w:p w14:paraId="5EA91409" w14:textId="77777777" w:rsidR="00FB5CFF" w:rsidRPr="00320BFA" w:rsidRDefault="00FB5CFF"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17727756" w14:textId="77777777" w:rsidR="00FB5CFF" w:rsidRPr="00320BFA" w:rsidRDefault="00FB5CFF"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D58DE75" w14:textId="77777777" w:rsidR="00FB5CFF" w:rsidRPr="00320BFA" w:rsidRDefault="00FB5CFF" w:rsidP="008F1BCC">
            <w:pPr>
              <w:ind w:left="709" w:hanging="709"/>
              <w:jc w:val="center"/>
              <w:rPr>
                <w:sz w:val="18"/>
              </w:rPr>
            </w:pPr>
          </w:p>
        </w:tc>
      </w:tr>
      <w:tr w:rsidR="00FB5CFF" w:rsidRPr="00320BFA" w14:paraId="01816617" w14:textId="77777777" w:rsidTr="008F1BC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E705FC1" w14:textId="77777777" w:rsidR="00FB5CFF" w:rsidRPr="00320BFA" w:rsidRDefault="00FB5CFF"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81656BC" w14:textId="77777777" w:rsidR="00FB5CFF" w:rsidRPr="00320BFA" w:rsidRDefault="00FB5CFF" w:rsidP="00FB5CFF">
            <w:pPr>
              <w:pStyle w:val="TF-xAvalITEM"/>
            </w:pPr>
            <w:r w:rsidRPr="00320BFA">
              <w:t>REVISÃO BIBLIOGRÁFICA</w:t>
            </w:r>
            <w:r>
              <w:t xml:space="preserve"> (atenção para a diferença de conteúdo entre projeto e pré-projeto)</w:t>
            </w:r>
          </w:p>
          <w:p w14:paraId="0C0A7285" w14:textId="77777777" w:rsidR="00FB5CFF" w:rsidRPr="00320BFA" w:rsidRDefault="00FB5CFF" w:rsidP="008F1BCC">
            <w:pPr>
              <w:pStyle w:val="TF-xAvalITEMDETALHE"/>
            </w:pPr>
            <w:r w:rsidRPr="00320BFA">
              <w:t>Os assuntos apresentados são suficientes e têm relação com o tema do TCC?</w:t>
            </w:r>
          </w:p>
        </w:tc>
        <w:tc>
          <w:tcPr>
            <w:tcW w:w="269" w:type="pct"/>
            <w:tcBorders>
              <w:top w:val="single" w:sz="4" w:space="0" w:color="auto"/>
              <w:left w:val="single" w:sz="4" w:space="0" w:color="auto"/>
              <w:bottom w:val="single" w:sz="4" w:space="0" w:color="auto"/>
              <w:right w:val="single" w:sz="4" w:space="0" w:color="auto"/>
            </w:tcBorders>
          </w:tcPr>
          <w:p w14:paraId="07D8147D" w14:textId="77777777" w:rsidR="00FB5CFF" w:rsidRPr="00320BFA" w:rsidRDefault="00FB5CFF"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0796AD6B" w14:textId="77777777" w:rsidR="00FB5CFF" w:rsidRPr="00320BFA" w:rsidRDefault="00FB5CFF"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A87A994" w14:textId="77777777" w:rsidR="00FB5CFF" w:rsidRPr="00320BFA" w:rsidRDefault="00FB5CFF" w:rsidP="008F1BCC">
            <w:pPr>
              <w:ind w:left="709" w:hanging="709"/>
              <w:jc w:val="center"/>
              <w:rPr>
                <w:sz w:val="18"/>
              </w:rPr>
            </w:pPr>
          </w:p>
        </w:tc>
      </w:tr>
      <w:tr w:rsidR="00FB5CFF" w:rsidRPr="00320BFA" w14:paraId="0ECA34F9" w14:textId="77777777" w:rsidTr="008F1BC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C36333B" w14:textId="77777777" w:rsidR="00FB5CFF" w:rsidRPr="00320BFA" w:rsidRDefault="00FB5CFF" w:rsidP="008F1BCC">
            <w:pPr>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26584517" w14:textId="77777777" w:rsidR="00FB5CFF" w:rsidRPr="00320BFA" w:rsidRDefault="00FB5CFF" w:rsidP="008F1BCC">
            <w:pPr>
              <w:pStyle w:val="TF-xAvalITEMDETALHE"/>
            </w:pPr>
            <w:r w:rsidRPr="00320BFA">
              <w:t>As referências contemplam adequadamente os assuntos abordados (são indicadas obras atualizadas e as mais importantes da área)?</w:t>
            </w:r>
          </w:p>
        </w:tc>
        <w:tc>
          <w:tcPr>
            <w:tcW w:w="269" w:type="pct"/>
            <w:tcBorders>
              <w:top w:val="single" w:sz="4" w:space="0" w:color="auto"/>
              <w:left w:val="single" w:sz="4" w:space="0" w:color="auto"/>
              <w:bottom w:val="single" w:sz="12" w:space="0" w:color="auto"/>
              <w:right w:val="single" w:sz="4" w:space="0" w:color="auto"/>
            </w:tcBorders>
          </w:tcPr>
          <w:p w14:paraId="235F3C74" w14:textId="77777777" w:rsidR="00FB5CFF" w:rsidRPr="00320BFA" w:rsidRDefault="00FB5CFF" w:rsidP="008F1BCC">
            <w:pPr>
              <w:ind w:left="709" w:hanging="709"/>
              <w:jc w:val="center"/>
              <w:rPr>
                <w:sz w:val="18"/>
              </w:rPr>
            </w:pPr>
            <w:r>
              <w:rPr>
                <w:sz w:val="18"/>
              </w:rPr>
              <w:t>X</w:t>
            </w:r>
          </w:p>
        </w:tc>
        <w:tc>
          <w:tcPr>
            <w:tcW w:w="271" w:type="pct"/>
            <w:tcBorders>
              <w:top w:val="single" w:sz="4" w:space="0" w:color="auto"/>
              <w:left w:val="single" w:sz="4" w:space="0" w:color="auto"/>
              <w:bottom w:val="single" w:sz="12" w:space="0" w:color="auto"/>
              <w:right w:val="single" w:sz="4" w:space="0" w:color="auto"/>
            </w:tcBorders>
          </w:tcPr>
          <w:p w14:paraId="179EF15B" w14:textId="77777777" w:rsidR="00FB5CFF" w:rsidRPr="00320BFA" w:rsidRDefault="00FB5CFF" w:rsidP="008F1BCC">
            <w:pPr>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479DE0E9" w14:textId="77777777" w:rsidR="00FB5CFF" w:rsidRPr="00320BFA" w:rsidRDefault="00FB5CFF" w:rsidP="008F1BCC">
            <w:pPr>
              <w:ind w:left="709" w:hanging="709"/>
              <w:jc w:val="center"/>
              <w:rPr>
                <w:sz w:val="18"/>
              </w:rPr>
            </w:pPr>
          </w:p>
        </w:tc>
      </w:tr>
      <w:tr w:rsidR="00FB5CFF" w:rsidRPr="00320BFA" w14:paraId="13E0E22F" w14:textId="77777777" w:rsidTr="008F1BCC">
        <w:trPr>
          <w:cantSplit/>
          <w:trHeight w:val="451"/>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7E5EDE43" w14:textId="77777777" w:rsidR="00FB5CFF" w:rsidRPr="00320BFA" w:rsidRDefault="00FB5CFF" w:rsidP="008F1BCC">
            <w:pPr>
              <w:pStyle w:val="TF-xAvalITEMTABELA"/>
            </w:pPr>
            <w:r w:rsidRPr="00320BFA">
              <w:t>ASPECTOS METODOLÓGICOS</w:t>
            </w:r>
          </w:p>
        </w:tc>
        <w:tc>
          <w:tcPr>
            <w:tcW w:w="4001" w:type="pct"/>
            <w:tcBorders>
              <w:top w:val="single" w:sz="12" w:space="0" w:color="auto"/>
              <w:left w:val="single" w:sz="4" w:space="0" w:color="auto"/>
              <w:bottom w:val="single" w:sz="4" w:space="0" w:color="auto"/>
              <w:right w:val="single" w:sz="4" w:space="0" w:color="auto"/>
            </w:tcBorders>
            <w:hideMark/>
          </w:tcPr>
          <w:p w14:paraId="1881BE2F" w14:textId="77777777" w:rsidR="00FB5CFF" w:rsidRPr="00320BFA" w:rsidRDefault="00FB5CFF" w:rsidP="00FB5CFF">
            <w:pPr>
              <w:pStyle w:val="TF-xAvalITEM"/>
            </w:pPr>
            <w:r w:rsidRPr="00320BFA">
              <w:t>LINGUAGEM USADA (redação)</w:t>
            </w:r>
          </w:p>
          <w:p w14:paraId="4469BEB5" w14:textId="77777777" w:rsidR="00FB5CFF" w:rsidRPr="00320BFA" w:rsidRDefault="00FB5CFF" w:rsidP="008F1BCC">
            <w:pPr>
              <w:pStyle w:val="TF-xAvalITEMDETALHE"/>
            </w:pPr>
            <w:r w:rsidRPr="00320BFA">
              <w:t>O texto completo é coerente e redigido corretamente em língua portuguesa, usando linguagem formal/científica?</w:t>
            </w:r>
          </w:p>
        </w:tc>
        <w:tc>
          <w:tcPr>
            <w:tcW w:w="269" w:type="pct"/>
            <w:tcBorders>
              <w:top w:val="single" w:sz="12" w:space="0" w:color="auto"/>
              <w:left w:val="single" w:sz="4" w:space="0" w:color="auto"/>
              <w:bottom w:val="single" w:sz="4" w:space="0" w:color="auto"/>
              <w:right w:val="single" w:sz="4" w:space="0" w:color="auto"/>
            </w:tcBorders>
          </w:tcPr>
          <w:p w14:paraId="27C5F0FC" w14:textId="77777777" w:rsidR="00FB5CFF" w:rsidRPr="00320BFA" w:rsidRDefault="00FB5CFF" w:rsidP="008F1BCC">
            <w:pPr>
              <w:ind w:left="709" w:hanging="709"/>
              <w:jc w:val="center"/>
              <w:rPr>
                <w:sz w:val="18"/>
              </w:rPr>
            </w:pPr>
            <w:r>
              <w:rPr>
                <w:sz w:val="18"/>
              </w:rPr>
              <w:t>X</w:t>
            </w:r>
          </w:p>
        </w:tc>
        <w:tc>
          <w:tcPr>
            <w:tcW w:w="271" w:type="pct"/>
            <w:tcBorders>
              <w:top w:val="single" w:sz="12" w:space="0" w:color="auto"/>
              <w:left w:val="single" w:sz="4" w:space="0" w:color="auto"/>
              <w:bottom w:val="single" w:sz="4" w:space="0" w:color="auto"/>
              <w:right w:val="single" w:sz="4" w:space="0" w:color="auto"/>
            </w:tcBorders>
          </w:tcPr>
          <w:p w14:paraId="6FBAB51B" w14:textId="77777777" w:rsidR="00FB5CFF" w:rsidRPr="00320BFA" w:rsidRDefault="00FB5CFF" w:rsidP="008F1BCC">
            <w:pPr>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68C2CA89" w14:textId="77777777" w:rsidR="00FB5CFF" w:rsidRPr="00320BFA" w:rsidRDefault="00FB5CFF" w:rsidP="008F1BCC">
            <w:pPr>
              <w:ind w:left="709" w:hanging="709"/>
              <w:jc w:val="center"/>
              <w:rPr>
                <w:sz w:val="18"/>
              </w:rPr>
            </w:pPr>
          </w:p>
        </w:tc>
      </w:tr>
      <w:tr w:rsidR="00FB5CFF" w:rsidRPr="00320BFA" w14:paraId="54D3217F"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551D494" w14:textId="77777777" w:rsidR="00FB5CFF" w:rsidRPr="00320BFA" w:rsidRDefault="00FB5CFF"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F5511C0" w14:textId="77777777" w:rsidR="00FB5CFF" w:rsidRPr="00320BFA" w:rsidRDefault="00FB5CFF" w:rsidP="008F1BCC">
            <w:pPr>
              <w:pStyle w:val="TF-xAvalITEMDETALHE"/>
            </w:pPr>
            <w:r w:rsidRPr="00320BFA">
              <w:t>A exposição do assunto é ordenada (as ideias estão bem encadeadas e a linguagem utilizada é clara)?</w:t>
            </w:r>
          </w:p>
        </w:tc>
        <w:tc>
          <w:tcPr>
            <w:tcW w:w="269" w:type="pct"/>
            <w:tcBorders>
              <w:top w:val="single" w:sz="4" w:space="0" w:color="auto"/>
              <w:left w:val="single" w:sz="4" w:space="0" w:color="auto"/>
              <w:bottom w:val="single" w:sz="4" w:space="0" w:color="auto"/>
              <w:right w:val="single" w:sz="4" w:space="0" w:color="auto"/>
            </w:tcBorders>
          </w:tcPr>
          <w:p w14:paraId="1D96C061" w14:textId="77777777" w:rsidR="00FB5CFF" w:rsidRPr="00320BFA" w:rsidRDefault="00FB5CFF"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3B5F039C" w14:textId="77777777" w:rsidR="00FB5CFF" w:rsidRPr="00320BFA" w:rsidRDefault="00FB5CFF"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71A3E41" w14:textId="77777777" w:rsidR="00FB5CFF" w:rsidRPr="00320BFA" w:rsidRDefault="00FB5CFF" w:rsidP="008F1BCC">
            <w:pPr>
              <w:ind w:left="709" w:hanging="709"/>
              <w:jc w:val="center"/>
              <w:rPr>
                <w:sz w:val="18"/>
              </w:rPr>
            </w:pPr>
          </w:p>
        </w:tc>
      </w:tr>
      <w:tr w:rsidR="00FB5CFF" w:rsidRPr="00320BFA" w14:paraId="18A6DDC6"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2B8F5D4" w14:textId="77777777" w:rsidR="00FB5CFF" w:rsidRPr="00320BFA" w:rsidRDefault="00FB5CFF"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CBBA70C" w14:textId="77777777" w:rsidR="00FB5CFF" w:rsidRPr="00320BFA" w:rsidRDefault="00FB5CFF" w:rsidP="00FB5CFF">
            <w:pPr>
              <w:pStyle w:val="TF-xAvalITEM"/>
            </w:pPr>
            <w:r w:rsidRPr="00320BFA">
              <w:t>ORGANIZAÇÃO E APRESENTAÇÃO GRÁFICA DO TEXTO</w:t>
            </w:r>
          </w:p>
          <w:p w14:paraId="560459D0" w14:textId="77777777" w:rsidR="00FB5CFF" w:rsidRPr="00320BFA" w:rsidRDefault="00FB5CFF" w:rsidP="008F1BCC">
            <w:pPr>
              <w:pStyle w:val="TF-xAvalITEMDETALHE"/>
            </w:pPr>
            <w:r w:rsidRPr="00320BFA">
              <w:t>A organização e apresentação dos capítulos, seções, subseções e parágrafos estão de acordo com o modelo estabelecido?</w:t>
            </w:r>
          </w:p>
        </w:tc>
        <w:tc>
          <w:tcPr>
            <w:tcW w:w="269" w:type="pct"/>
            <w:tcBorders>
              <w:top w:val="single" w:sz="4" w:space="0" w:color="auto"/>
              <w:left w:val="single" w:sz="4" w:space="0" w:color="auto"/>
              <w:bottom w:val="single" w:sz="4" w:space="0" w:color="auto"/>
              <w:right w:val="single" w:sz="4" w:space="0" w:color="auto"/>
            </w:tcBorders>
          </w:tcPr>
          <w:p w14:paraId="7FF67453" w14:textId="77777777" w:rsidR="00FB5CFF" w:rsidRPr="00320BFA" w:rsidRDefault="00FB5CFF"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2CD98658" w14:textId="77777777" w:rsidR="00FB5CFF" w:rsidRPr="00320BFA" w:rsidRDefault="00FB5CFF"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003B0EA" w14:textId="77777777" w:rsidR="00FB5CFF" w:rsidRPr="00320BFA" w:rsidRDefault="00FB5CFF" w:rsidP="008F1BCC">
            <w:pPr>
              <w:ind w:left="709" w:hanging="709"/>
              <w:jc w:val="center"/>
              <w:rPr>
                <w:sz w:val="18"/>
              </w:rPr>
            </w:pPr>
          </w:p>
        </w:tc>
      </w:tr>
      <w:tr w:rsidR="00FB5CFF" w:rsidRPr="00320BFA" w14:paraId="7A0C7034"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496A376" w14:textId="77777777" w:rsidR="00FB5CFF" w:rsidRPr="00320BFA" w:rsidRDefault="00FB5CFF"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209B7FD" w14:textId="77777777" w:rsidR="00FB5CFF" w:rsidRPr="00320BFA" w:rsidRDefault="00FB5CFF" w:rsidP="00FB5CFF">
            <w:pPr>
              <w:pStyle w:val="TF-xAvalITEM"/>
            </w:pPr>
            <w:r w:rsidRPr="00320BFA">
              <w:t>ILUSTRAÇÕES (figuras, quadros, tabelas)</w:t>
            </w:r>
          </w:p>
          <w:p w14:paraId="39E441BF" w14:textId="77777777" w:rsidR="00FB5CFF" w:rsidRPr="00320BFA" w:rsidRDefault="00FB5CFF" w:rsidP="008F1BCC">
            <w:pPr>
              <w:pStyle w:val="TF-xAvalITEMDETALHE"/>
            </w:pPr>
            <w:r w:rsidRPr="00320BFA">
              <w:t>As ilustrações são legíveis e obedecem às normas da ABNT?</w:t>
            </w:r>
          </w:p>
        </w:tc>
        <w:tc>
          <w:tcPr>
            <w:tcW w:w="269" w:type="pct"/>
            <w:tcBorders>
              <w:top w:val="single" w:sz="4" w:space="0" w:color="auto"/>
              <w:left w:val="single" w:sz="4" w:space="0" w:color="auto"/>
              <w:bottom w:val="single" w:sz="4" w:space="0" w:color="auto"/>
              <w:right w:val="single" w:sz="4" w:space="0" w:color="auto"/>
            </w:tcBorders>
          </w:tcPr>
          <w:p w14:paraId="04BB1841" w14:textId="77777777" w:rsidR="00FB5CFF" w:rsidRPr="00320BFA" w:rsidRDefault="00FB5CFF" w:rsidP="008F1BCC">
            <w:pPr>
              <w:spacing w:before="80" w:after="8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189E1D41" w14:textId="77777777" w:rsidR="00FB5CFF" w:rsidRPr="00320BFA" w:rsidRDefault="00FB5CFF" w:rsidP="008F1BCC">
            <w:pPr>
              <w:spacing w:before="80" w:after="80"/>
              <w:ind w:left="709" w:hanging="709"/>
              <w:jc w:val="center"/>
              <w:rPr>
                <w:sz w:val="18"/>
              </w:rPr>
            </w:pPr>
            <w:commentRangeStart w:id="212"/>
            <w:r>
              <w:rPr>
                <w:sz w:val="18"/>
              </w:rPr>
              <w:t>X</w:t>
            </w:r>
            <w:commentRangeEnd w:id="212"/>
            <w:r>
              <w:rPr>
                <w:rStyle w:val="Refdecomentrio"/>
              </w:rPr>
              <w:commentReference w:id="212"/>
            </w:r>
          </w:p>
        </w:tc>
        <w:tc>
          <w:tcPr>
            <w:tcW w:w="267" w:type="pct"/>
            <w:tcBorders>
              <w:top w:val="single" w:sz="4" w:space="0" w:color="auto"/>
              <w:left w:val="single" w:sz="4" w:space="0" w:color="auto"/>
              <w:bottom w:val="single" w:sz="4" w:space="0" w:color="auto"/>
              <w:right w:val="single" w:sz="12" w:space="0" w:color="auto"/>
            </w:tcBorders>
          </w:tcPr>
          <w:p w14:paraId="04D4FD77" w14:textId="77777777" w:rsidR="00FB5CFF" w:rsidRPr="00320BFA" w:rsidRDefault="00FB5CFF" w:rsidP="008F1BCC">
            <w:pPr>
              <w:spacing w:before="80" w:after="80"/>
              <w:ind w:left="709" w:hanging="709"/>
              <w:jc w:val="center"/>
              <w:rPr>
                <w:sz w:val="18"/>
              </w:rPr>
            </w:pPr>
          </w:p>
        </w:tc>
      </w:tr>
      <w:tr w:rsidR="00FB5CFF" w:rsidRPr="00320BFA" w14:paraId="3F1F5F9B" w14:textId="77777777" w:rsidTr="008F1BCC">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A398103" w14:textId="77777777" w:rsidR="00FB5CFF" w:rsidRPr="00320BFA" w:rsidRDefault="00FB5CFF"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B172F54" w14:textId="77777777" w:rsidR="00FB5CFF" w:rsidRPr="00320BFA" w:rsidRDefault="00FB5CFF" w:rsidP="00FB5CFF">
            <w:pPr>
              <w:pStyle w:val="TF-xAvalITEM"/>
            </w:pPr>
            <w:r w:rsidRPr="00320BFA">
              <w:t>REFERÊNCIAS E CITAÇÕES</w:t>
            </w:r>
          </w:p>
          <w:p w14:paraId="637F57D2" w14:textId="77777777" w:rsidR="00FB5CFF" w:rsidRPr="00320BFA" w:rsidRDefault="00FB5CFF" w:rsidP="008F1BCC">
            <w:pPr>
              <w:pStyle w:val="TF-xAvalITEMDETALHE"/>
            </w:pPr>
            <w:r w:rsidRPr="00320BFA">
              <w:t>As referências obedecem às normas da ABNT?</w:t>
            </w:r>
          </w:p>
        </w:tc>
        <w:tc>
          <w:tcPr>
            <w:tcW w:w="269" w:type="pct"/>
            <w:tcBorders>
              <w:top w:val="single" w:sz="4" w:space="0" w:color="auto"/>
              <w:left w:val="single" w:sz="4" w:space="0" w:color="auto"/>
              <w:bottom w:val="single" w:sz="4" w:space="0" w:color="auto"/>
              <w:right w:val="single" w:sz="4" w:space="0" w:color="auto"/>
            </w:tcBorders>
          </w:tcPr>
          <w:p w14:paraId="2758F6DF" w14:textId="77777777" w:rsidR="00FB5CFF" w:rsidRPr="00320BFA" w:rsidRDefault="00FB5CFF"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1B038BDA" w14:textId="77777777" w:rsidR="00FB5CFF" w:rsidRPr="00320BFA" w:rsidRDefault="00FB5CFF"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218DE91" w14:textId="77777777" w:rsidR="00FB5CFF" w:rsidRPr="00320BFA" w:rsidRDefault="00FB5CFF" w:rsidP="008F1BCC">
            <w:pPr>
              <w:ind w:left="709" w:hanging="709"/>
              <w:jc w:val="center"/>
              <w:rPr>
                <w:sz w:val="18"/>
              </w:rPr>
            </w:pPr>
          </w:p>
        </w:tc>
      </w:tr>
      <w:tr w:rsidR="00FB5CFF" w:rsidRPr="00320BFA" w14:paraId="59EB1167" w14:textId="77777777" w:rsidTr="008F1BCC">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1A38BC2" w14:textId="77777777" w:rsidR="00FB5CFF" w:rsidRPr="00320BFA" w:rsidRDefault="00FB5CFF"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A357222" w14:textId="77777777" w:rsidR="00FB5CFF" w:rsidRPr="00320BFA" w:rsidRDefault="00FB5CFF" w:rsidP="008F1BCC">
            <w:pPr>
              <w:pStyle w:val="TF-xAvalITEMDETALHE"/>
            </w:pPr>
            <w:r w:rsidRPr="00320BFA">
              <w:t>As citações obedecem às normas da ABNT?</w:t>
            </w:r>
          </w:p>
        </w:tc>
        <w:tc>
          <w:tcPr>
            <w:tcW w:w="269" w:type="pct"/>
            <w:tcBorders>
              <w:top w:val="single" w:sz="4" w:space="0" w:color="auto"/>
              <w:left w:val="single" w:sz="4" w:space="0" w:color="auto"/>
              <w:bottom w:val="single" w:sz="4" w:space="0" w:color="auto"/>
              <w:right w:val="single" w:sz="4" w:space="0" w:color="auto"/>
            </w:tcBorders>
          </w:tcPr>
          <w:p w14:paraId="1F686855" w14:textId="77777777" w:rsidR="00FB5CFF" w:rsidRPr="00320BFA" w:rsidRDefault="00FB5CFF" w:rsidP="008F1BCC">
            <w:pPr>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03774087" w14:textId="77777777" w:rsidR="00FB5CFF" w:rsidRPr="00320BFA" w:rsidRDefault="00FB5CFF" w:rsidP="008F1BCC">
            <w:pPr>
              <w:ind w:left="709" w:hanging="709"/>
              <w:jc w:val="center"/>
              <w:rPr>
                <w:sz w:val="18"/>
              </w:rPr>
            </w:pPr>
            <w:commentRangeStart w:id="213"/>
            <w:r>
              <w:rPr>
                <w:sz w:val="18"/>
              </w:rPr>
              <w:t>X</w:t>
            </w:r>
            <w:commentRangeEnd w:id="213"/>
            <w:r>
              <w:rPr>
                <w:rStyle w:val="Refdecomentrio"/>
              </w:rPr>
              <w:commentReference w:id="213"/>
            </w:r>
          </w:p>
        </w:tc>
        <w:tc>
          <w:tcPr>
            <w:tcW w:w="267" w:type="pct"/>
            <w:tcBorders>
              <w:top w:val="single" w:sz="4" w:space="0" w:color="auto"/>
              <w:left w:val="single" w:sz="4" w:space="0" w:color="auto"/>
              <w:bottom w:val="single" w:sz="4" w:space="0" w:color="auto"/>
              <w:right w:val="single" w:sz="12" w:space="0" w:color="auto"/>
            </w:tcBorders>
          </w:tcPr>
          <w:p w14:paraId="10F31EA3" w14:textId="77777777" w:rsidR="00FB5CFF" w:rsidRPr="00320BFA" w:rsidRDefault="00FB5CFF" w:rsidP="008F1BCC">
            <w:pPr>
              <w:ind w:left="709" w:hanging="709"/>
              <w:jc w:val="center"/>
              <w:rPr>
                <w:sz w:val="18"/>
              </w:rPr>
            </w:pPr>
          </w:p>
        </w:tc>
      </w:tr>
      <w:tr w:rsidR="00FB5CFF" w:rsidRPr="00320BFA" w14:paraId="1E093F83"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A07937B" w14:textId="77777777" w:rsidR="00FB5CFF" w:rsidRPr="00320BFA" w:rsidRDefault="00FB5CFF" w:rsidP="008F1BCC">
            <w:pPr>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7FB1A135" w14:textId="77777777" w:rsidR="00FB5CFF" w:rsidRPr="00320BFA" w:rsidRDefault="00FB5CFF" w:rsidP="008F1BCC">
            <w:pPr>
              <w:pStyle w:val="TF-xAvalITEMDETALHE"/>
            </w:pPr>
            <w:r w:rsidRPr="00320BFA">
              <w:t>Todos os documentos citados foram referenciados e vice-versa, isto é, as citações e referências são consistentes?</w:t>
            </w:r>
          </w:p>
        </w:tc>
        <w:tc>
          <w:tcPr>
            <w:tcW w:w="269" w:type="pct"/>
            <w:tcBorders>
              <w:top w:val="single" w:sz="4" w:space="0" w:color="auto"/>
              <w:left w:val="single" w:sz="4" w:space="0" w:color="auto"/>
              <w:bottom w:val="single" w:sz="12" w:space="0" w:color="auto"/>
              <w:right w:val="single" w:sz="4" w:space="0" w:color="auto"/>
            </w:tcBorders>
          </w:tcPr>
          <w:p w14:paraId="5C82720D" w14:textId="77777777" w:rsidR="00FB5CFF" w:rsidRPr="00320BFA" w:rsidRDefault="00FB5CFF" w:rsidP="008F1BCC">
            <w:pPr>
              <w:ind w:left="709" w:hanging="709"/>
              <w:jc w:val="center"/>
              <w:rPr>
                <w:sz w:val="18"/>
              </w:rPr>
            </w:pPr>
            <w:r>
              <w:rPr>
                <w:sz w:val="18"/>
              </w:rPr>
              <w:t>X</w:t>
            </w:r>
          </w:p>
        </w:tc>
        <w:tc>
          <w:tcPr>
            <w:tcW w:w="271" w:type="pct"/>
            <w:tcBorders>
              <w:top w:val="single" w:sz="4" w:space="0" w:color="auto"/>
              <w:left w:val="single" w:sz="4" w:space="0" w:color="auto"/>
              <w:bottom w:val="single" w:sz="12" w:space="0" w:color="auto"/>
              <w:right w:val="single" w:sz="4" w:space="0" w:color="auto"/>
            </w:tcBorders>
          </w:tcPr>
          <w:p w14:paraId="135E4A0C" w14:textId="77777777" w:rsidR="00FB5CFF" w:rsidRPr="00320BFA" w:rsidRDefault="00FB5CFF" w:rsidP="008F1BCC">
            <w:pPr>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234B625D" w14:textId="77777777" w:rsidR="00FB5CFF" w:rsidRPr="00320BFA" w:rsidRDefault="00FB5CFF" w:rsidP="008F1BCC">
            <w:pPr>
              <w:ind w:left="709" w:hanging="709"/>
              <w:jc w:val="center"/>
              <w:rPr>
                <w:sz w:val="18"/>
              </w:rPr>
            </w:pPr>
          </w:p>
        </w:tc>
      </w:tr>
    </w:tbl>
    <w:p w14:paraId="63D64121" w14:textId="77777777" w:rsidR="00FB5CFF" w:rsidRDefault="00FB5CFF" w:rsidP="00F4239B">
      <w:pPr>
        <w:pStyle w:val="TF-refernciasITEM"/>
      </w:pPr>
    </w:p>
    <w:p w14:paraId="5B1F94AD" w14:textId="77777777" w:rsidR="00FB5CFF" w:rsidRPr="0080416A" w:rsidRDefault="00FB5CFF" w:rsidP="0080416A">
      <w:pPr>
        <w:jc w:val="both"/>
      </w:pPr>
    </w:p>
    <w:sectPr w:rsidR="00FB5CFF" w:rsidRPr="0080416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Marcel Hugo" w:date="2021-10-15T13:06:00Z" w:initials="MH">
    <w:p w14:paraId="490D5604" w14:textId="77777777" w:rsidR="00FB5CFF" w:rsidRDefault="00FB5CFF">
      <w:pPr>
        <w:pStyle w:val="Textodecomentrio"/>
      </w:pPr>
      <w:r>
        <w:rPr>
          <w:rStyle w:val="Refdecomentrio"/>
        </w:rPr>
        <w:annotationRef/>
      </w:r>
      <w:r>
        <w:t>Após ler a proposta, sugiro alterar o título pois dá a impressão que o estudo de caso terá como alvo o SuperBreakout e não que ele é uma parte da interação com o framework.</w:t>
      </w:r>
    </w:p>
  </w:comment>
  <w:comment w:id="10" w:author="Marcel Hugo" w:date="2021-10-14T17:05:00Z" w:initials="MH">
    <w:p w14:paraId="1FA9C527" w14:textId="77777777" w:rsidR="00FB5CFF" w:rsidRDefault="00FB5CFF">
      <w:pPr>
        <w:pStyle w:val="Textodecomentrio"/>
      </w:pPr>
      <w:r>
        <w:rPr>
          <w:rStyle w:val="Refdecomentrio"/>
        </w:rPr>
        <w:annotationRef/>
      </w:r>
      <w:r>
        <w:t xml:space="preserve">O que Desenvolvimento Distribuído de Software tem a ver com Sistemas Distribuídos? </w:t>
      </w:r>
    </w:p>
    <w:p w14:paraId="4EFD19A5" w14:textId="77777777" w:rsidR="00FB5CFF" w:rsidRDefault="00FB5CFF">
      <w:pPr>
        <w:pStyle w:val="Textodecomentrio"/>
      </w:pPr>
      <w:r>
        <w:t>Acho que este parágrafo não agrega ao tema.</w:t>
      </w:r>
    </w:p>
  </w:comment>
  <w:comment w:id="11" w:author="Marcel Hugo" w:date="2021-10-15T09:24:00Z" w:initials="MH">
    <w:p w14:paraId="5ECDBCC9" w14:textId="77777777" w:rsidR="00FB5CFF" w:rsidRDefault="00FB5CFF">
      <w:pPr>
        <w:pStyle w:val="Textodecomentrio"/>
      </w:pPr>
      <w:r>
        <w:rPr>
          <w:rStyle w:val="Refdecomentrio"/>
        </w:rPr>
        <w:annotationRef/>
      </w:r>
      <w:r>
        <w:t>Ficou estranho colocar a definição no meio da redação do objetivo.</w:t>
      </w:r>
    </w:p>
    <w:p w14:paraId="15D04FCD" w14:textId="77777777" w:rsidR="00FB5CFF" w:rsidRDefault="00FB5CFF">
      <w:pPr>
        <w:pStyle w:val="Textodecomentrio"/>
      </w:pPr>
      <w:r>
        <w:t>E não completou o objetivo, pois não disse para que irá desenvolver um framework: para testar, para monitorar,...</w:t>
      </w:r>
    </w:p>
  </w:comment>
  <w:comment w:id="12" w:author="Marcel Hugo" w:date="2021-10-15T09:20:00Z" w:initials="MH">
    <w:p w14:paraId="73922AB6" w14:textId="77777777" w:rsidR="00FB5CFF" w:rsidRDefault="00FB5CFF">
      <w:pPr>
        <w:pStyle w:val="Textodecomentrio"/>
      </w:pPr>
      <w:r>
        <w:rPr>
          <w:rStyle w:val="Refdecomentrio"/>
        </w:rPr>
        <w:annotationRef/>
      </w:r>
      <w:r>
        <w:t>Apesar de ser um neologismo e poder ser escrito desta forma, normalmente se utiliza “gamificada”, por vir de gamificação, pois o próprio termo em inglês é gamification (com i e não com e).</w:t>
      </w:r>
    </w:p>
  </w:comment>
  <w:comment w:id="29" w:author="Marcel Hugo" w:date="2021-10-15T09:29:00Z" w:initials="MH">
    <w:p w14:paraId="497D6DA5" w14:textId="77777777" w:rsidR="00FB5CFF" w:rsidRDefault="00FB5CFF">
      <w:pPr>
        <w:pStyle w:val="Textodecomentrio"/>
      </w:pPr>
      <w:r>
        <w:t xml:space="preserve">distribuída </w:t>
      </w:r>
      <w:r>
        <w:rPr>
          <w:rStyle w:val="Refdecomentrio"/>
        </w:rPr>
        <w:annotationRef/>
      </w:r>
      <w:r>
        <w:t>baseada em Kubernetes.</w:t>
      </w:r>
    </w:p>
  </w:comment>
  <w:comment w:id="34" w:author="Marcel Hugo" w:date="2021-10-15T12:07:00Z" w:initials="MH">
    <w:p w14:paraId="6BE43193" w14:textId="77777777" w:rsidR="00FB5CFF" w:rsidRDefault="00FB5CFF">
      <w:pPr>
        <w:pStyle w:val="Textodecomentrio"/>
      </w:pPr>
      <w:r>
        <w:rPr>
          <w:rStyle w:val="Refdecomentrio"/>
        </w:rPr>
        <w:annotationRef/>
      </w:r>
      <w:r>
        <w:t>No início da linha é falado em conceitualização.</w:t>
      </w:r>
    </w:p>
    <w:p w14:paraId="2C4EBE0E" w14:textId="77777777" w:rsidR="00FB5CFF" w:rsidRDefault="00FB5CFF">
      <w:pPr>
        <w:pStyle w:val="Textodecomentrio"/>
      </w:pPr>
      <w:r>
        <w:t>Qual dos dois é o termo correto?</w:t>
      </w:r>
    </w:p>
  </w:comment>
  <w:comment w:id="39" w:author="Marcel Hugo" w:date="2021-10-15T12:20:00Z" w:initials="MH">
    <w:p w14:paraId="63DDD70E" w14:textId="77777777" w:rsidR="00FB5CFF" w:rsidRPr="00FB5CFF" w:rsidRDefault="00FB5CFF">
      <w:pPr>
        <w:pStyle w:val="Textodecomentrio"/>
        <w:rPr>
          <w:lang w:val="en-US"/>
        </w:rPr>
      </w:pPr>
      <w:r>
        <w:rPr>
          <w:rStyle w:val="Refdecomentrio"/>
        </w:rPr>
        <w:annotationRef/>
      </w:r>
      <w:r w:rsidRPr="00FB5CFF">
        <w:rPr>
          <w:lang w:val="en-US"/>
        </w:rPr>
        <w:t>Sugiro deixar no original: Design Science for Research Methodology in Information System (DSRM)</w:t>
      </w:r>
    </w:p>
  </w:comment>
  <w:comment w:id="56" w:author="Marcel Hugo" w:date="2021-10-15T12:36:00Z" w:initials="MH">
    <w:p w14:paraId="50902839" w14:textId="77777777" w:rsidR="00FB5CFF" w:rsidRDefault="00FB5CFF">
      <w:pPr>
        <w:pStyle w:val="Textodecomentrio"/>
      </w:pPr>
      <w:r>
        <w:rPr>
          <w:rStyle w:val="Refdecomentrio"/>
        </w:rPr>
        <w:annotationRef/>
      </w:r>
      <w:r>
        <w:t>Melhorar a redação. Tive que ler a frase algumas vezes para compreender.</w:t>
      </w:r>
    </w:p>
  </w:comment>
  <w:comment w:id="62" w:author="Marcel Hugo" w:date="2021-10-15T12:38:00Z" w:initials="MH">
    <w:p w14:paraId="45640160" w14:textId="77777777" w:rsidR="00FB5CFF" w:rsidRDefault="00FB5CFF">
      <w:pPr>
        <w:pStyle w:val="Textodecomentrio"/>
      </w:pPr>
      <w:r>
        <w:t>Informação importante, mas s</w:t>
      </w:r>
      <w:r>
        <w:rPr>
          <w:rStyle w:val="Refdecomentrio"/>
        </w:rPr>
        <w:annotationRef/>
      </w:r>
      <w:r>
        <w:t>ugiro colocar como nota de rodapé.</w:t>
      </w:r>
    </w:p>
  </w:comment>
  <w:comment w:id="96" w:author="Marcel Hugo" w:date="2021-10-15T12:58:00Z" w:initials="MH">
    <w:p w14:paraId="2895A495" w14:textId="77777777" w:rsidR="00FB5CFF" w:rsidRDefault="00FB5CFF">
      <w:pPr>
        <w:pStyle w:val="Textodecomentrio"/>
      </w:pPr>
      <w:r>
        <w:rPr>
          <w:rStyle w:val="Refdecomentrio"/>
        </w:rPr>
        <w:annotationRef/>
      </w:r>
      <w:r>
        <w:t>Esta ideia precisa ser mais trabalhada, explicando melhor o motivo desta vinculação.</w:t>
      </w:r>
    </w:p>
    <w:p w14:paraId="0FD7A067" w14:textId="77777777" w:rsidR="00FB5CFF" w:rsidRDefault="00FB5CFF">
      <w:pPr>
        <w:pStyle w:val="Textodecomentrio"/>
      </w:pPr>
      <w:r>
        <w:t>A ideia apresentada no final da introdução (gamificação) precisa ser retomada aqui. Veja que o termo gamificação nem aparece agora.</w:t>
      </w:r>
    </w:p>
  </w:comment>
  <w:comment w:id="101" w:author="Marcel Hugo" w:date="2021-10-15T12:46:00Z" w:initials="MH">
    <w:p w14:paraId="5E3152B4" w14:textId="77777777" w:rsidR="00FB5CFF" w:rsidRDefault="00FB5CFF">
      <w:pPr>
        <w:pStyle w:val="Textodecomentrio"/>
      </w:pPr>
      <w:r>
        <w:rPr>
          <w:rStyle w:val="Refdecomentrio"/>
        </w:rPr>
        <w:annotationRef/>
      </w:r>
      <w:r>
        <w:t>GKE não é a sigla para o extenso apresentado. GKE = Google Kubernetes Engine.</w:t>
      </w:r>
    </w:p>
  </w:comment>
  <w:comment w:id="102" w:author="Marcel Hugo" w:date="2021-10-15T12:56:00Z" w:initials="MH">
    <w:p w14:paraId="253EA194" w14:textId="77777777" w:rsidR="00FB5CFF" w:rsidRDefault="00FB5CFF">
      <w:pPr>
        <w:pStyle w:val="Textodecomentrio"/>
      </w:pPr>
      <w:r>
        <w:rPr>
          <w:rStyle w:val="Refdecomentrio"/>
        </w:rPr>
        <w:annotationRef/>
      </w:r>
      <w:r>
        <w:t>Contudo é uma conjunção adversativa, isto é, dá a noção de que a próxima ideia ocorre em oposição ao que foi falado até aqui.</w:t>
      </w:r>
    </w:p>
  </w:comment>
  <w:comment w:id="103" w:author="Marcel Hugo" w:date="2021-10-15T12:59:00Z" w:initials="MH">
    <w:p w14:paraId="6EC96A9A" w14:textId="77777777" w:rsidR="00FB5CFF" w:rsidRDefault="00FB5CFF">
      <w:pPr>
        <w:pStyle w:val="Textodecomentrio"/>
      </w:pPr>
      <w:r>
        <w:rPr>
          <w:rStyle w:val="Refdecomentrio"/>
        </w:rPr>
        <w:annotationRef/>
      </w:r>
      <w:r>
        <w:t>Validar EC em contexto de jogo? Dá a impressão que será aplicado EC em um jogo.</w:t>
      </w:r>
    </w:p>
  </w:comment>
  <w:comment w:id="104" w:author="Marcel Hugo" w:date="2021-10-15T12:51:00Z" w:initials="MH">
    <w:p w14:paraId="400B8CDB" w14:textId="77777777" w:rsidR="00FB5CFF" w:rsidRDefault="00FB5CFF">
      <w:pPr>
        <w:pStyle w:val="Textodecomentrio"/>
      </w:pPr>
      <w:r>
        <w:rPr>
          <w:rStyle w:val="Refdecomentrio"/>
        </w:rPr>
        <w:annotationRef/>
      </w:r>
      <w:r>
        <w:t>Se os experimentos ocorrerão a partir das ações do jogo não me parece que serão realizados de forma controlada. Ao vincular ao jogo, parece que o contexto do jogo é que ditará a sequência de ações, portanto aleatório do ponto de vista da experimentação.</w:t>
      </w:r>
    </w:p>
  </w:comment>
  <w:comment w:id="106" w:author="Marcel Hugo" w:date="2021-10-15T13:03:00Z" w:initials="MH">
    <w:p w14:paraId="16279197" w14:textId="77777777" w:rsidR="00FB5CFF" w:rsidRDefault="00FB5CFF">
      <w:pPr>
        <w:pStyle w:val="Textodecomentrio"/>
      </w:pPr>
      <w:r>
        <w:rPr>
          <w:rStyle w:val="Refdecomentrio"/>
        </w:rPr>
        <w:annotationRef/>
      </w:r>
      <w:r>
        <w:t>Para ter certeza: o framework vai avaliar a resiliência ou vai apresentar os resultados das métricas para que o usuário faça a avaliação da resiliência?</w:t>
      </w:r>
    </w:p>
    <w:p w14:paraId="07091424" w14:textId="77777777" w:rsidR="00FB5CFF" w:rsidRDefault="00FB5CFF">
      <w:pPr>
        <w:pStyle w:val="Textodecomentrio"/>
      </w:pPr>
      <w:r>
        <w:t>Se vai avaliar a resiliência, em algum lugar você deve mencionar a existência ou criação de um método que considere as diferentes métricas para alcançar um resultado/conclusão da resiliência.</w:t>
      </w:r>
    </w:p>
  </w:comment>
  <w:comment w:id="107" w:author="Marcel Hugo" w:date="2021-10-15T19:04:00Z" w:initials="MH">
    <w:p w14:paraId="02566B18" w14:textId="77777777" w:rsidR="00FB5CFF" w:rsidRDefault="00FB5CFF">
      <w:pPr>
        <w:pStyle w:val="Textodecomentrio"/>
      </w:pPr>
      <w:r>
        <w:rPr>
          <w:rStyle w:val="Refdecomentrio"/>
        </w:rPr>
        <w:annotationRef/>
      </w:r>
      <w:r>
        <w:t>Já será possível alterar o jogo antes mesmo da especificação do framework?</w:t>
      </w:r>
    </w:p>
  </w:comment>
  <w:comment w:id="108" w:author="Marcel Hugo" w:date="2021-10-15T19:00:00Z" w:initials="MH">
    <w:p w14:paraId="48572C2B" w14:textId="77777777" w:rsidR="00FB5CFF" w:rsidRDefault="00FB5CFF">
      <w:pPr>
        <w:pStyle w:val="Textodecomentrio"/>
      </w:pPr>
      <w:r>
        <w:rPr>
          <w:rStyle w:val="Refdecomentrio"/>
        </w:rPr>
        <w:annotationRef/>
      </w:r>
      <w:r>
        <w:t>Dá a impressão que vai inserir falhas no jogo e não que vai fazer com que o jogo seja o gatilho para inserir/provocar falhas no sistema distribuído alvo do experimento por meio do framework.</w:t>
      </w:r>
    </w:p>
  </w:comment>
  <w:comment w:id="109" w:author="Marcel Hugo" w:date="2021-10-15T19:03:00Z" w:initials="MH">
    <w:p w14:paraId="53464D28" w14:textId="77777777" w:rsidR="00FB5CFF" w:rsidRDefault="00FB5CFF">
      <w:pPr>
        <w:pStyle w:val="Textodecomentrio"/>
      </w:pPr>
      <w:r>
        <w:rPr>
          <w:rStyle w:val="Refdecomentrio"/>
        </w:rPr>
        <w:annotationRef/>
      </w:r>
      <w:r>
        <w:t>Não existe um diagrama de estrutura na UML. Existe uma categoria de diagramas chamada diagramas estruturais. Mas qual deles você pretende utilizar?</w:t>
      </w:r>
    </w:p>
  </w:comment>
  <w:comment w:id="110" w:author="Marcel Hugo" w:date="2021-10-15T19:08:00Z" w:initials="MH">
    <w:p w14:paraId="4B0AD8B7" w14:textId="77777777" w:rsidR="00FB5CFF" w:rsidRDefault="00FB5CFF">
      <w:pPr>
        <w:pStyle w:val="Textodecomentrio"/>
      </w:pPr>
      <w:r>
        <w:rPr>
          <w:rStyle w:val="Refdecomentrio"/>
        </w:rPr>
        <w:annotationRef/>
      </w:r>
      <w:r>
        <w:t>Deveria ser outra etapa, pois selecionar e implantar o sistema distribuído alvo dos experimentos não tem relação com o desenvolvimento do framework.</w:t>
      </w:r>
    </w:p>
  </w:comment>
  <w:comment w:id="113" w:author="Marcel Hugo" w:date="2021-10-15T13:10:00Z" w:initials="MH">
    <w:p w14:paraId="7A28AE82" w14:textId="77777777" w:rsidR="00FB5CFF" w:rsidRDefault="00FB5CFF">
      <w:pPr>
        <w:pStyle w:val="Textodecomentrio"/>
      </w:pPr>
      <w:r>
        <w:rPr>
          <w:rStyle w:val="Refdecomentrio"/>
        </w:rPr>
        <w:annotationRef/>
      </w:r>
      <w:r>
        <w:t>Pela introdução, gamificação também é um assunto importante.</w:t>
      </w:r>
    </w:p>
  </w:comment>
  <w:comment w:id="117" w:author="Marcel Hugo" w:date="2021-10-15T13:14:00Z" w:initials="MH">
    <w:p w14:paraId="05BB9CC1" w14:textId="77777777" w:rsidR="00FB5CFF" w:rsidRDefault="00FB5CFF">
      <w:pPr>
        <w:pStyle w:val="Textodecomentrio"/>
      </w:pPr>
      <w:r>
        <w:rPr>
          <w:rStyle w:val="Refdecomentrio"/>
        </w:rPr>
        <w:annotationRef/>
      </w:r>
      <w:r>
        <w:t>Para o projeto não esqueça de dizer o que é Engenharia do Caos, qual sua composição, etc.</w:t>
      </w:r>
    </w:p>
  </w:comment>
  <w:comment w:id="124" w:author="Marcel Hugo" w:date="2021-10-15T19:12:00Z" w:initials="MH">
    <w:p w14:paraId="09793E68" w14:textId="77777777" w:rsidR="00FB5CFF" w:rsidRDefault="00FB5CFF">
      <w:pPr>
        <w:pStyle w:val="Textodecomentrio"/>
      </w:pPr>
      <w:r>
        <w:rPr>
          <w:rStyle w:val="Refdecomentrio"/>
        </w:rPr>
        <w:annotationRef/>
      </w:r>
      <w:r>
        <w:t>Gostei do tema e da proposta. Mas precisa melhorar o projeto.</w:t>
      </w:r>
    </w:p>
  </w:comment>
  <w:comment w:id="140" w:author="Dalton Solano dos Reis" w:date="2021-10-23T11:25:00Z" w:initials="DSdR">
    <w:p w14:paraId="16A4D033" w14:textId="77777777" w:rsidR="00FB5CFF" w:rsidRDefault="00FB5CFF">
      <w:pPr>
        <w:pStyle w:val="Textodecomentrio"/>
      </w:pPr>
      <w:r>
        <w:rPr>
          <w:rStyle w:val="Refdecomentrio"/>
        </w:rPr>
        <w:annotationRef/>
      </w:r>
      <w:r>
        <w:t>Não entendi a relação de Sistemas Distribuídos com DDS.</w:t>
      </w:r>
    </w:p>
  </w:comment>
  <w:comment w:id="141" w:author="Dalton Solano dos Reis" w:date="2021-10-22T16:30:00Z" w:initials="DSdR">
    <w:p w14:paraId="4BD3FA5C" w14:textId="77777777" w:rsidR="00FB5CFF" w:rsidRDefault="00FB5CFF">
      <w:pPr>
        <w:pStyle w:val="Textodecomentrio"/>
      </w:pPr>
      <w:r>
        <w:rPr>
          <w:rStyle w:val="Refdecomentrio"/>
        </w:rPr>
        <w:annotationRef/>
      </w:r>
      <w:r>
        <w:t>2018 ou 2019</w:t>
      </w:r>
    </w:p>
  </w:comment>
  <w:comment w:id="142" w:author="Dalton Solano dos Reis" w:date="2021-10-22T16:33:00Z" w:initials="DSdR">
    <w:p w14:paraId="1E38805A" w14:textId="77777777" w:rsidR="00FB5CFF" w:rsidRDefault="00FB5CFF">
      <w:pPr>
        <w:pStyle w:val="Textodecomentrio"/>
      </w:pPr>
      <w:r>
        <w:rPr>
          <w:rStyle w:val="Refdecomentrio"/>
        </w:rPr>
        <w:annotationRef/>
      </w:r>
      <w:r>
        <w:t>Itálico.</w:t>
      </w:r>
    </w:p>
  </w:comment>
  <w:comment w:id="143" w:author="Dalton Solano dos Reis" w:date="2021-10-23T11:26:00Z" w:initials="DSdR">
    <w:p w14:paraId="78A0C9DE" w14:textId="77777777" w:rsidR="00FB5CFF" w:rsidRDefault="00FB5CFF">
      <w:pPr>
        <w:pStyle w:val="Textodecomentrio"/>
      </w:pPr>
      <w:r>
        <w:rPr>
          <w:rStyle w:val="Refdecomentrio"/>
        </w:rPr>
        <w:annotationRef/>
      </w:r>
      <w:r>
        <w:t xml:space="preserve">Melhor </w:t>
      </w:r>
      <w:r w:rsidRPr="00D650AF">
        <w:t>gam</w:t>
      </w:r>
      <w:r>
        <w:t>i</w:t>
      </w:r>
      <w:r w:rsidRPr="00D650AF">
        <w:t>ficada</w:t>
      </w:r>
    </w:p>
    <w:p w14:paraId="4B6D4D4C" w14:textId="77777777" w:rsidR="00FB5CFF" w:rsidRDefault="00FB5CFF">
      <w:pPr>
        <w:pStyle w:val="Textodecomentrio"/>
      </w:pPr>
      <w:r>
        <w:t>Se trocar, rever em todo o texto.</w:t>
      </w:r>
    </w:p>
  </w:comment>
  <w:comment w:id="144" w:author="Dalton Solano dos Reis" w:date="2021-10-22T16:35:00Z" w:initials="DSdR">
    <w:p w14:paraId="3B3B3BFE" w14:textId="77777777" w:rsidR="00FB5CFF" w:rsidRDefault="00FB5CFF">
      <w:pPr>
        <w:pStyle w:val="Textodecomentrio"/>
      </w:pPr>
      <w:r>
        <w:rPr>
          <w:rStyle w:val="Refdecomentrio"/>
        </w:rPr>
        <w:annotationRef/>
      </w:r>
      <w:r>
        <w:t>Itálico.</w:t>
      </w:r>
    </w:p>
  </w:comment>
  <w:comment w:id="145" w:author="Dalton Solano dos Reis" w:date="2021-10-22T16:37:00Z" w:initials="DSdR">
    <w:p w14:paraId="6A7961E0" w14:textId="77777777" w:rsidR="00FB5CFF" w:rsidRDefault="00FB5CFF">
      <w:pPr>
        <w:pStyle w:val="Textodecomentrio"/>
      </w:pPr>
      <w:r>
        <w:rPr>
          <w:rStyle w:val="Refdecomentrio"/>
        </w:rPr>
        <w:annotationRef/>
      </w:r>
      <w:r>
        <w:t>Itálico.</w:t>
      </w:r>
    </w:p>
  </w:comment>
  <w:comment w:id="146" w:author="Dalton Solano dos Reis" w:date="2021-10-22T16:38:00Z" w:initials="DSdR">
    <w:p w14:paraId="4DACD013" w14:textId="77777777" w:rsidR="00FB5CFF" w:rsidRDefault="00FB5CFF">
      <w:pPr>
        <w:pStyle w:val="Textodecomentrio"/>
      </w:pPr>
      <w:r>
        <w:rPr>
          <w:rStyle w:val="Refdecomentrio"/>
        </w:rPr>
        <w:annotationRef/>
      </w:r>
      <w:r>
        <w:t>Itálico.</w:t>
      </w:r>
    </w:p>
  </w:comment>
  <w:comment w:id="147" w:author="Dalton Solano dos Reis" w:date="2021-10-22T16:39:00Z" w:initials="DSdR">
    <w:p w14:paraId="79B752D9" w14:textId="77777777" w:rsidR="00FB5CFF" w:rsidRDefault="00FB5CFF">
      <w:pPr>
        <w:pStyle w:val="Textodecomentrio"/>
      </w:pPr>
      <w:r>
        <w:rPr>
          <w:rStyle w:val="Refdecomentrio"/>
        </w:rPr>
        <w:annotationRef/>
      </w:r>
      <w:r>
        <w:t>Tecnologia da Informação (TI)</w:t>
      </w:r>
    </w:p>
  </w:comment>
  <w:comment w:id="148" w:author="Dalton Solano dos Reis" w:date="2021-10-22T16:40:00Z" w:initials="DSdR">
    <w:p w14:paraId="08F248E5" w14:textId="77777777" w:rsidR="00FB5CFF" w:rsidRDefault="00FB5CFF">
      <w:pPr>
        <w:pStyle w:val="Textodecomentrio"/>
      </w:pPr>
      <w:r>
        <w:rPr>
          <w:rStyle w:val="Refdecomentrio"/>
        </w:rPr>
        <w:annotationRef/>
      </w:r>
      <w:r>
        <w:t>Itálico.</w:t>
      </w:r>
    </w:p>
  </w:comment>
  <w:comment w:id="149" w:author="Dalton Solano dos Reis" w:date="2021-10-22T16:40:00Z" w:initials="DSdR">
    <w:p w14:paraId="51E3289F" w14:textId="77777777" w:rsidR="00FB5CFF" w:rsidRDefault="00FB5CFF">
      <w:pPr>
        <w:pStyle w:val="Textodecomentrio"/>
      </w:pPr>
      <w:r>
        <w:rPr>
          <w:rStyle w:val="Refdecomentrio"/>
        </w:rPr>
        <w:annotationRef/>
      </w:r>
      <w:r>
        <w:t>Itálico.</w:t>
      </w:r>
    </w:p>
  </w:comment>
  <w:comment w:id="150" w:author="Dalton Solano dos Reis" w:date="2021-10-22T16:45:00Z" w:initials="DSdR">
    <w:p w14:paraId="129A34C8" w14:textId="77777777" w:rsidR="00FB5CFF" w:rsidRDefault="00FB5CFF">
      <w:pPr>
        <w:pStyle w:val="Textodecomentrio"/>
      </w:pPr>
      <w:r>
        <w:rPr>
          <w:rStyle w:val="Refdecomentrio"/>
        </w:rPr>
        <w:annotationRef/>
      </w:r>
      <w:r w:rsidRPr="002D03C0">
        <w:t>foram</w:t>
      </w:r>
      <w:r>
        <w:t>:</w:t>
      </w:r>
    </w:p>
  </w:comment>
  <w:comment w:id="151" w:author="Dalton Solano dos Reis" w:date="2021-10-22T16:41:00Z" w:initials="DSdR">
    <w:p w14:paraId="40E7880A" w14:textId="77777777" w:rsidR="00FB5CFF" w:rsidRDefault="00FB5CFF">
      <w:pPr>
        <w:pStyle w:val="Textodecomentrio"/>
      </w:pPr>
      <w:r>
        <w:rPr>
          <w:rStyle w:val="Refdecomentrio"/>
        </w:rPr>
        <w:annotationRef/>
      </w:r>
      <w:r>
        <w:t>Trocar virgula por e</w:t>
      </w:r>
    </w:p>
  </w:comment>
  <w:comment w:id="152" w:author="Dalton Solano dos Reis" w:date="2021-10-22T16:42:00Z" w:initials="DSdR">
    <w:p w14:paraId="0D5AC7FE" w14:textId="77777777" w:rsidR="00FB5CFF" w:rsidRDefault="00FB5CFF">
      <w:pPr>
        <w:pStyle w:val="Textodecomentrio"/>
      </w:pPr>
      <w:r>
        <w:rPr>
          <w:rStyle w:val="Refdecomentrio"/>
        </w:rPr>
        <w:annotationRef/>
      </w:r>
      <w:r>
        <w:t>Itálico.</w:t>
      </w:r>
    </w:p>
  </w:comment>
  <w:comment w:id="153" w:author="Dalton Solano dos Reis" w:date="2021-10-22T16:45:00Z" w:initials="DSdR">
    <w:p w14:paraId="6EB72560" w14:textId="77777777" w:rsidR="00FB5CFF" w:rsidRDefault="00FB5CFF">
      <w:pPr>
        <w:pStyle w:val="Textodecomentrio"/>
      </w:pPr>
      <w:r>
        <w:rPr>
          <w:rStyle w:val="Refdecomentrio"/>
        </w:rPr>
        <w:annotationRef/>
      </w:r>
      <w:r w:rsidRPr="002D03C0">
        <w:t>são</w:t>
      </w:r>
      <w:r>
        <w:t>:</w:t>
      </w:r>
    </w:p>
  </w:comment>
  <w:comment w:id="154" w:author="Dalton Solano dos Reis" w:date="2021-10-22T16:54:00Z" w:initials="DSdR">
    <w:p w14:paraId="0321C65F" w14:textId="77777777" w:rsidR="00FB5CFF" w:rsidRDefault="00FB5CFF">
      <w:pPr>
        <w:pStyle w:val="Textodecomentrio"/>
      </w:pPr>
      <w:r>
        <w:rPr>
          <w:rStyle w:val="Refdecomentrio"/>
        </w:rPr>
        <w:annotationRef/>
      </w:r>
      <w:r>
        <w:t>Itálico.</w:t>
      </w:r>
    </w:p>
  </w:comment>
  <w:comment w:id="155" w:author="Dalton Solano dos Reis" w:date="2021-10-22T16:54:00Z" w:initials="DSdR">
    <w:p w14:paraId="41C3CC9B" w14:textId="77777777" w:rsidR="00FB5CFF" w:rsidRDefault="00FB5CFF">
      <w:pPr>
        <w:pStyle w:val="Textodecomentrio"/>
      </w:pPr>
      <w:r>
        <w:rPr>
          <w:rStyle w:val="Refdecomentrio"/>
        </w:rPr>
        <w:annotationRef/>
      </w:r>
      <w:r>
        <w:t>Itálico.</w:t>
      </w:r>
    </w:p>
  </w:comment>
  <w:comment w:id="156" w:author="Dalton Solano dos Reis" w:date="2021-10-22T16:54:00Z" w:initials="DSdR">
    <w:p w14:paraId="0F8D2297" w14:textId="77777777" w:rsidR="00FB5CFF" w:rsidRDefault="00FB5CFF">
      <w:pPr>
        <w:pStyle w:val="Textodecomentrio"/>
      </w:pPr>
      <w:r>
        <w:rPr>
          <w:rStyle w:val="Refdecomentrio"/>
        </w:rPr>
        <w:annotationRef/>
      </w:r>
      <w:r>
        <w:t>Itálico.</w:t>
      </w:r>
    </w:p>
  </w:comment>
  <w:comment w:id="157" w:author="Dalton Solano dos Reis" w:date="2021-10-22T16:54:00Z" w:initials="DSdR">
    <w:p w14:paraId="3474C1E3" w14:textId="77777777" w:rsidR="00FB5CFF" w:rsidRDefault="00FB5CFF">
      <w:pPr>
        <w:pStyle w:val="Textodecomentrio"/>
      </w:pPr>
      <w:r>
        <w:rPr>
          <w:rStyle w:val="Refdecomentrio"/>
        </w:rPr>
        <w:annotationRef/>
      </w:r>
      <w:r>
        <w:t>Itálico.</w:t>
      </w:r>
    </w:p>
  </w:comment>
  <w:comment w:id="158" w:author="Dalton Solano dos Reis" w:date="2021-10-22T16:55:00Z" w:initials="DSdR">
    <w:p w14:paraId="7E3F02CB" w14:textId="77777777" w:rsidR="00FB5CFF" w:rsidRDefault="00FB5CFF">
      <w:pPr>
        <w:pStyle w:val="Textodecomentrio"/>
      </w:pPr>
      <w:r>
        <w:rPr>
          <w:rStyle w:val="Refdecomentrio"/>
        </w:rPr>
        <w:annotationRef/>
      </w:r>
      <w:r>
        <w:t>Itálico.</w:t>
      </w:r>
    </w:p>
  </w:comment>
  <w:comment w:id="159" w:author="Dalton Solano dos Reis" w:date="2021-10-22T16:55:00Z" w:initials="DSdR">
    <w:p w14:paraId="525B2413" w14:textId="77777777" w:rsidR="00FB5CFF" w:rsidRDefault="00FB5CFF">
      <w:pPr>
        <w:pStyle w:val="Textodecomentrio"/>
      </w:pPr>
      <w:r>
        <w:rPr>
          <w:rStyle w:val="Refdecomentrio"/>
        </w:rPr>
        <w:annotationRef/>
      </w:r>
      <w:r>
        <w:t>Itálico.</w:t>
      </w:r>
    </w:p>
  </w:comment>
  <w:comment w:id="160" w:author="Dalton Solano dos Reis" w:date="2021-10-22T16:55:00Z" w:initials="DSdR">
    <w:p w14:paraId="0D83D056" w14:textId="77777777" w:rsidR="00FB5CFF" w:rsidRDefault="00FB5CFF">
      <w:pPr>
        <w:pStyle w:val="Textodecomentrio"/>
      </w:pPr>
      <w:r>
        <w:rPr>
          <w:rStyle w:val="Refdecomentrio"/>
        </w:rPr>
        <w:annotationRef/>
      </w:r>
      <w:r>
        <w:t>Itálico.</w:t>
      </w:r>
    </w:p>
  </w:comment>
  <w:comment w:id="161" w:author="Dalton Solano dos Reis" w:date="2021-10-22T16:55:00Z" w:initials="DSdR">
    <w:p w14:paraId="14DC2825" w14:textId="77777777" w:rsidR="00FB5CFF" w:rsidRDefault="00FB5CFF">
      <w:pPr>
        <w:pStyle w:val="Textodecomentrio"/>
      </w:pPr>
      <w:r>
        <w:rPr>
          <w:rStyle w:val="Refdecomentrio"/>
        </w:rPr>
        <w:annotationRef/>
      </w:r>
      <w:r>
        <w:t>Itálico.</w:t>
      </w:r>
    </w:p>
  </w:comment>
  <w:comment w:id="162" w:author="Dalton Solano dos Reis" w:date="2021-10-22T16:56:00Z" w:initials="DSdR">
    <w:p w14:paraId="5CFCD00F" w14:textId="77777777" w:rsidR="00FB5CFF" w:rsidRDefault="00FB5CFF">
      <w:pPr>
        <w:pStyle w:val="Textodecomentrio"/>
      </w:pPr>
      <w:r>
        <w:rPr>
          <w:rStyle w:val="Refdecomentrio"/>
        </w:rPr>
        <w:annotationRef/>
      </w:r>
      <w:r>
        <w:t>Itálico.</w:t>
      </w:r>
    </w:p>
  </w:comment>
  <w:comment w:id="163" w:author="Dalton Solano dos Reis" w:date="2021-10-22T16:57:00Z" w:initials="DSdR">
    <w:p w14:paraId="69C6A743" w14:textId="77777777" w:rsidR="00FB5CFF" w:rsidRDefault="00FB5CFF">
      <w:pPr>
        <w:pStyle w:val="Textodecomentrio"/>
      </w:pPr>
      <w:r>
        <w:rPr>
          <w:rStyle w:val="Refdecomentrio"/>
        </w:rPr>
        <w:annotationRef/>
      </w:r>
      <w:r>
        <w:t>Itálico.</w:t>
      </w:r>
    </w:p>
  </w:comment>
  <w:comment w:id="164" w:author="Dalton Solano dos Reis" w:date="2021-10-22T17:00:00Z" w:initials="DSdR">
    <w:p w14:paraId="050BB10D" w14:textId="77777777" w:rsidR="00FB5CFF" w:rsidRDefault="00FB5CFF">
      <w:pPr>
        <w:pStyle w:val="Textodecomentrio"/>
      </w:pPr>
      <w:r>
        <w:rPr>
          <w:rStyle w:val="Refdecomentrio"/>
        </w:rPr>
        <w:annotationRef/>
      </w:r>
      <w:r w:rsidRPr="00707C27">
        <w:t xml:space="preserve">da Unidade </w:t>
      </w:r>
      <w:r>
        <w:t xml:space="preserve">Central </w:t>
      </w:r>
      <w:r w:rsidRPr="00707C27">
        <w:t>de Processamento (Central Processing Unit</w:t>
      </w:r>
      <w:r>
        <w:t xml:space="preserve"> - </w:t>
      </w:r>
      <w:r w:rsidRPr="00707C27">
        <w:t>CPU)</w:t>
      </w:r>
    </w:p>
  </w:comment>
  <w:comment w:id="165" w:author="Dalton Solano dos Reis" w:date="2021-10-23T11:28:00Z" w:initials="DSdR">
    <w:p w14:paraId="2C93EEEE" w14:textId="77777777" w:rsidR="00FB5CFF" w:rsidRDefault="00FB5CFF">
      <w:pPr>
        <w:pStyle w:val="Textodecomentrio"/>
      </w:pPr>
      <w:r>
        <w:rPr>
          <w:rStyle w:val="Refdecomentrio"/>
        </w:rPr>
        <w:annotationRef/>
      </w:r>
      <w:r>
        <w:t>observação</w:t>
      </w:r>
    </w:p>
  </w:comment>
  <w:comment w:id="166" w:author="Dalton Solano dos Reis" w:date="2021-10-22T17:05:00Z" w:initials="DSdR">
    <w:p w14:paraId="4241E492" w14:textId="77777777" w:rsidR="00FB5CFF" w:rsidRPr="00941C1B" w:rsidRDefault="00FB5CFF">
      <w:pPr>
        <w:pStyle w:val="Textodecomentrio"/>
      </w:pPr>
      <w:r>
        <w:rPr>
          <w:rStyle w:val="Refdecomentrio"/>
        </w:rPr>
        <w:annotationRef/>
      </w:r>
      <w:r w:rsidRPr="00941C1B">
        <w:t>Hyper Text Transfer Protocol (HTTP)</w:t>
      </w:r>
    </w:p>
  </w:comment>
  <w:comment w:id="167" w:author="Dalton Solano dos Reis" w:date="2021-10-22T17:06:00Z" w:initials="DSdR">
    <w:p w14:paraId="74EA9325" w14:textId="77777777" w:rsidR="00FB5CFF" w:rsidRPr="00AE4AAE" w:rsidRDefault="00FB5CFF">
      <w:pPr>
        <w:pStyle w:val="Textodecomentrio"/>
      </w:pPr>
      <w:r w:rsidRPr="00AE4AAE">
        <w:t xml:space="preserve">Estilo fonte: </w:t>
      </w:r>
      <w:r>
        <w:rPr>
          <w:rStyle w:val="Refdecomentrio"/>
        </w:rPr>
        <w:annotationRef/>
      </w:r>
      <w:r w:rsidRPr="00AE4AAE">
        <w:t>TF-Courier</w:t>
      </w:r>
    </w:p>
  </w:comment>
  <w:comment w:id="168" w:author="Dalton Solano dos Reis" w:date="2021-10-22T17:07:00Z" w:initials="DSdR">
    <w:p w14:paraId="661BF809" w14:textId="77777777" w:rsidR="00FB5CFF" w:rsidRDefault="00FB5CFF">
      <w:pPr>
        <w:pStyle w:val="Textodecomentrio"/>
      </w:pPr>
      <w:r>
        <w:rPr>
          <w:rStyle w:val="Refdecomentrio"/>
        </w:rPr>
        <w:annotationRef/>
      </w:r>
      <w:r w:rsidRPr="00AE4AAE">
        <w:t xml:space="preserve">Estilo fonte: </w:t>
      </w:r>
      <w:r>
        <w:rPr>
          <w:rStyle w:val="Refdecomentrio"/>
        </w:rPr>
        <w:annotationRef/>
      </w:r>
      <w:r w:rsidRPr="00AE4AAE">
        <w:t>TF-Courier</w:t>
      </w:r>
    </w:p>
  </w:comment>
  <w:comment w:id="169" w:author="Dalton Solano dos Reis" w:date="2021-10-22T17:07:00Z" w:initials="DSdR">
    <w:p w14:paraId="5A076C60" w14:textId="77777777" w:rsidR="00FB5CFF" w:rsidRPr="00941C1B" w:rsidRDefault="00FB5CFF">
      <w:pPr>
        <w:pStyle w:val="Textodecomentrio"/>
      </w:pPr>
      <w:r>
        <w:rPr>
          <w:rStyle w:val="Refdecomentrio"/>
        </w:rPr>
        <w:annotationRef/>
      </w:r>
      <w:r w:rsidRPr="00941C1B">
        <w:t xml:space="preserve">Estilo fonte: </w:t>
      </w:r>
      <w:r>
        <w:rPr>
          <w:rStyle w:val="Refdecomentrio"/>
        </w:rPr>
        <w:annotationRef/>
      </w:r>
      <w:r w:rsidRPr="00941C1B">
        <w:t>TF-Courier</w:t>
      </w:r>
    </w:p>
  </w:comment>
  <w:comment w:id="170" w:author="Dalton Solano dos Reis" w:date="2021-10-22T17:07:00Z" w:initials="DSdR">
    <w:p w14:paraId="69D5896C" w14:textId="77777777" w:rsidR="00FB5CFF" w:rsidRPr="00941C1B" w:rsidRDefault="00FB5CFF">
      <w:pPr>
        <w:pStyle w:val="Textodecomentrio"/>
      </w:pPr>
      <w:r>
        <w:rPr>
          <w:rStyle w:val="Refdecomentrio"/>
        </w:rPr>
        <w:annotationRef/>
      </w:r>
      <w:r w:rsidRPr="00941C1B">
        <w:t xml:space="preserve">Estilo fonte: </w:t>
      </w:r>
      <w:r>
        <w:rPr>
          <w:rStyle w:val="Refdecomentrio"/>
        </w:rPr>
        <w:annotationRef/>
      </w:r>
      <w:r w:rsidRPr="00941C1B">
        <w:t>TF-Courier</w:t>
      </w:r>
    </w:p>
  </w:comment>
  <w:comment w:id="171" w:author="Dalton Solano dos Reis" w:date="2021-10-22T17:08:00Z" w:initials="DSdR">
    <w:p w14:paraId="4005D950" w14:textId="77777777" w:rsidR="00FB5CFF" w:rsidRPr="00AE4AAE" w:rsidRDefault="00FB5CFF">
      <w:pPr>
        <w:pStyle w:val="Textodecomentrio"/>
        <w:rPr>
          <w:lang w:val="en-US"/>
        </w:rPr>
      </w:pPr>
      <w:r>
        <w:rPr>
          <w:rStyle w:val="Refdecomentrio"/>
        </w:rPr>
        <w:annotationRef/>
      </w:r>
      <w:r>
        <w:rPr>
          <w:lang w:val="en-US"/>
        </w:rPr>
        <w:t xml:space="preserve">Estilo fonte: </w:t>
      </w:r>
      <w:r>
        <w:rPr>
          <w:rStyle w:val="Refdecomentrio"/>
        </w:rPr>
        <w:annotationRef/>
      </w:r>
      <w:r w:rsidRPr="00AE4AAE">
        <w:rPr>
          <w:lang w:val="en-US"/>
        </w:rPr>
        <w:t>TF-Co</w:t>
      </w:r>
      <w:r>
        <w:rPr>
          <w:lang w:val="en-US"/>
        </w:rPr>
        <w:t>urier</w:t>
      </w:r>
    </w:p>
  </w:comment>
  <w:comment w:id="172" w:author="Dalton Solano dos Reis" w:date="2021-10-22T17:08:00Z" w:initials="DSdR">
    <w:p w14:paraId="3B6EAD2D" w14:textId="77777777" w:rsidR="00FB5CFF" w:rsidRPr="00AE4AAE" w:rsidRDefault="00FB5CFF">
      <w:pPr>
        <w:pStyle w:val="Textodecomentrio"/>
        <w:rPr>
          <w:lang w:val="en-US"/>
        </w:rPr>
      </w:pPr>
      <w:r>
        <w:rPr>
          <w:rStyle w:val="Refdecomentrio"/>
        </w:rPr>
        <w:annotationRef/>
      </w:r>
      <w:r w:rsidRPr="00AE4AAE">
        <w:rPr>
          <w:lang w:val="en-US"/>
        </w:rPr>
        <w:t>Application Programming Interface</w:t>
      </w:r>
      <w:r>
        <w:rPr>
          <w:lang w:val="en-US"/>
        </w:rPr>
        <w:t xml:space="preserve"> (API)</w:t>
      </w:r>
    </w:p>
  </w:comment>
  <w:comment w:id="173" w:author="Dalton Solano dos Reis" w:date="2021-10-22T17:08:00Z" w:initials="DSdR">
    <w:p w14:paraId="1FF66C65" w14:textId="77777777" w:rsidR="00FB5CFF" w:rsidRPr="00941C1B" w:rsidRDefault="00FB5CFF">
      <w:pPr>
        <w:pStyle w:val="Textodecomentrio"/>
      </w:pPr>
      <w:r>
        <w:rPr>
          <w:rStyle w:val="Refdecomentrio"/>
        </w:rPr>
        <w:annotationRef/>
      </w:r>
      <w:r w:rsidRPr="00941C1B">
        <w:t xml:space="preserve">Estilo fonte: </w:t>
      </w:r>
      <w:r>
        <w:rPr>
          <w:rStyle w:val="Refdecomentrio"/>
        </w:rPr>
        <w:annotationRef/>
      </w:r>
      <w:r w:rsidRPr="00941C1B">
        <w:t>TF-Courier</w:t>
      </w:r>
    </w:p>
  </w:comment>
  <w:comment w:id="174" w:author="Dalton Solano dos Reis" w:date="2021-10-22T17:10:00Z" w:initials="DSdR">
    <w:p w14:paraId="4BA91863" w14:textId="77777777" w:rsidR="00FB5CFF" w:rsidRDefault="00FB5CFF">
      <w:pPr>
        <w:pStyle w:val="Textodecomentrio"/>
      </w:pPr>
      <w:r>
        <w:rPr>
          <w:rStyle w:val="Refdecomentrio"/>
        </w:rPr>
        <w:annotationRef/>
      </w:r>
      <w:r>
        <w:t>Remover.</w:t>
      </w:r>
    </w:p>
  </w:comment>
  <w:comment w:id="175" w:author="Dalton Solano dos Reis" w:date="2021-10-22T16:22:00Z" w:initials="DSdR">
    <w:p w14:paraId="3119628F" w14:textId="77777777" w:rsidR="00FB5CFF" w:rsidRDefault="00FB5CFF">
      <w:pPr>
        <w:pStyle w:val="Textodecomentrio"/>
      </w:pPr>
      <w:r>
        <w:rPr>
          <w:rStyle w:val="Refdecomentrio"/>
        </w:rPr>
        <w:annotationRef/>
      </w:r>
      <w:r>
        <w:t>A borda do quadro não pode ultrapassar a margem direita.</w:t>
      </w:r>
    </w:p>
  </w:comment>
  <w:comment w:id="176" w:author="Dalton Solano dos Reis" w:date="2021-10-22T17:10:00Z" w:initials="DSdR">
    <w:p w14:paraId="35E6E490" w14:textId="77777777" w:rsidR="00FB5CFF" w:rsidRDefault="00FB5CFF">
      <w:pPr>
        <w:pStyle w:val="Textodecomentrio"/>
      </w:pPr>
      <w:r>
        <w:rPr>
          <w:rStyle w:val="Refdecomentrio"/>
        </w:rPr>
        <w:annotationRef/>
      </w:r>
      <w:r>
        <w:t>Características</w:t>
      </w:r>
    </w:p>
  </w:comment>
  <w:comment w:id="177" w:author="Dalton Solano dos Reis" w:date="2021-10-22T17:11:00Z" w:initials="DSdR">
    <w:p w14:paraId="75DB2F44" w14:textId="77777777" w:rsidR="00FB5CFF" w:rsidRDefault="00FB5CFF">
      <w:pPr>
        <w:pStyle w:val="Textodecomentrio"/>
      </w:pPr>
      <w:r>
        <w:rPr>
          <w:rStyle w:val="Refdecomentrio"/>
        </w:rPr>
        <w:annotationRef/>
      </w:r>
      <w:r>
        <w:t>Itálico.</w:t>
      </w:r>
    </w:p>
  </w:comment>
  <w:comment w:id="178" w:author="Dalton Solano dos Reis" w:date="2021-10-22T17:15:00Z" w:initials="DSdR">
    <w:p w14:paraId="74B1446D" w14:textId="77777777" w:rsidR="00FB5CFF" w:rsidRDefault="00FB5CFF">
      <w:pPr>
        <w:pStyle w:val="Textodecomentrio"/>
      </w:pPr>
      <w:r>
        <w:rPr>
          <w:rStyle w:val="Refdecomentrio"/>
        </w:rPr>
        <w:annotationRef/>
      </w:r>
      <w:r>
        <w:t>Formato da fonte.</w:t>
      </w:r>
    </w:p>
  </w:comment>
  <w:comment w:id="179" w:author="Dalton Solano dos Reis" w:date="2021-10-22T17:15:00Z" w:initials="DSdR">
    <w:p w14:paraId="4F9B0C32" w14:textId="77777777" w:rsidR="00FB5CFF" w:rsidRDefault="00FB5CFF" w:rsidP="00AB7835">
      <w:pPr>
        <w:pStyle w:val="Textodecomentrio"/>
      </w:pPr>
      <w:r>
        <w:rPr>
          <w:rStyle w:val="Refdecomentrio"/>
        </w:rPr>
        <w:annotationRef/>
      </w:r>
      <w:r>
        <w:rPr>
          <w:rStyle w:val="Refdecomentrio"/>
        </w:rPr>
        <w:annotationRef/>
      </w:r>
      <w:r>
        <w:t>Formato da fonte.</w:t>
      </w:r>
    </w:p>
    <w:p w14:paraId="0A2FCB16" w14:textId="77777777" w:rsidR="00FB5CFF" w:rsidRDefault="00FB5CFF">
      <w:pPr>
        <w:pStyle w:val="Textodecomentrio"/>
      </w:pPr>
    </w:p>
  </w:comment>
  <w:comment w:id="180" w:author="Dalton Solano dos Reis" w:date="2021-10-22T17:18:00Z" w:initials="DSdR">
    <w:p w14:paraId="668EB433" w14:textId="77777777" w:rsidR="00FB5CFF" w:rsidRDefault="00FB5CFF">
      <w:pPr>
        <w:pStyle w:val="Textodecomentrio"/>
      </w:pPr>
      <w:r>
        <w:rPr>
          <w:rStyle w:val="Refdecomentrio"/>
        </w:rPr>
        <w:annotationRef/>
      </w:r>
      <w:r>
        <w:t>Formato da fonte.</w:t>
      </w:r>
    </w:p>
  </w:comment>
  <w:comment w:id="181" w:author="Dalton Solano dos Reis" w:date="2021-10-22T17:18:00Z" w:initials="DSdR">
    <w:p w14:paraId="0BA404FD" w14:textId="77777777" w:rsidR="00FB5CFF" w:rsidRDefault="00FB5CFF">
      <w:pPr>
        <w:pStyle w:val="Textodecomentrio"/>
      </w:pPr>
      <w:r>
        <w:rPr>
          <w:rStyle w:val="Refdecomentrio"/>
        </w:rPr>
        <w:annotationRef/>
      </w:r>
      <w:r>
        <w:t>Formato da fonte.</w:t>
      </w:r>
    </w:p>
  </w:comment>
  <w:comment w:id="182" w:author="Dalton Solano dos Reis" w:date="2021-10-22T17:19:00Z" w:initials="DSdR">
    <w:p w14:paraId="2E600613" w14:textId="77777777" w:rsidR="00FB5CFF" w:rsidRDefault="00FB5CFF">
      <w:pPr>
        <w:pStyle w:val="Textodecomentrio"/>
      </w:pPr>
      <w:r>
        <w:rPr>
          <w:rStyle w:val="Refdecomentrio"/>
        </w:rPr>
        <w:annotationRef/>
      </w:r>
      <w:r>
        <w:t>Itálico.</w:t>
      </w:r>
    </w:p>
  </w:comment>
  <w:comment w:id="183" w:author="Dalton Solano dos Reis" w:date="2021-10-22T17:19:00Z" w:initials="DSdR">
    <w:p w14:paraId="34D5C82A" w14:textId="77777777" w:rsidR="00FB5CFF" w:rsidRDefault="00FB5CFF">
      <w:pPr>
        <w:pStyle w:val="Textodecomentrio"/>
      </w:pPr>
      <w:r>
        <w:rPr>
          <w:rStyle w:val="Refdecomentrio"/>
        </w:rPr>
        <w:annotationRef/>
      </w:r>
      <w:r>
        <w:rPr>
          <w:rStyle w:val="Refdecomentrio"/>
        </w:rPr>
        <w:t>Itálico.</w:t>
      </w:r>
    </w:p>
  </w:comment>
  <w:comment w:id="184" w:author="Dalton Solano dos Reis" w:date="2021-10-22T17:19:00Z" w:initials="DSdR">
    <w:p w14:paraId="086CD51E" w14:textId="77777777" w:rsidR="00FB5CFF" w:rsidRDefault="00FB5CFF">
      <w:pPr>
        <w:pStyle w:val="Textodecomentrio"/>
      </w:pPr>
      <w:r>
        <w:rPr>
          <w:rStyle w:val="Refdecomentrio"/>
        </w:rPr>
        <w:annotationRef/>
      </w:r>
      <w:r>
        <w:rPr>
          <w:rStyle w:val="Refdecomentrio"/>
        </w:rPr>
        <w:t>Itálico.</w:t>
      </w:r>
    </w:p>
  </w:comment>
  <w:comment w:id="185" w:author="Dalton Solano dos Reis" w:date="2021-10-22T17:21:00Z" w:initials="DSdR">
    <w:p w14:paraId="52389BEA" w14:textId="77777777" w:rsidR="00FB5CFF" w:rsidRDefault="00FB5CFF">
      <w:pPr>
        <w:pStyle w:val="Textodecomentrio"/>
      </w:pPr>
      <w:r>
        <w:rPr>
          <w:rStyle w:val="Refdecomentrio"/>
        </w:rPr>
        <w:annotationRef/>
      </w:r>
      <w:r>
        <w:t>Itálico.</w:t>
      </w:r>
    </w:p>
  </w:comment>
  <w:comment w:id="186" w:author="Dalton Solano dos Reis" w:date="2021-10-22T17:21:00Z" w:initials="DSdR">
    <w:p w14:paraId="60C24CCD" w14:textId="77777777" w:rsidR="00FB5CFF" w:rsidRDefault="00FB5CFF">
      <w:pPr>
        <w:pStyle w:val="Textodecomentrio"/>
      </w:pPr>
      <w:r>
        <w:rPr>
          <w:rStyle w:val="Refdecomentrio"/>
        </w:rPr>
        <w:annotationRef/>
      </w:r>
      <w:r>
        <w:rPr>
          <w:rStyle w:val="Refdecomentrio"/>
        </w:rPr>
        <w:t>Itálico.</w:t>
      </w:r>
    </w:p>
  </w:comment>
  <w:comment w:id="187" w:author="Dalton Solano dos Reis" w:date="2021-10-22T17:22:00Z" w:initials="DSdR">
    <w:p w14:paraId="19094ACA" w14:textId="77777777" w:rsidR="00FB5CFF" w:rsidRDefault="00FB5CFF">
      <w:pPr>
        <w:pStyle w:val="Textodecomentrio"/>
      </w:pPr>
      <w:r>
        <w:rPr>
          <w:rStyle w:val="Refdecomentrio"/>
        </w:rPr>
        <w:annotationRef/>
      </w:r>
      <w:r>
        <w:rPr>
          <w:rStyle w:val="Refdecomentrio"/>
        </w:rPr>
        <w:t>Itálico.</w:t>
      </w:r>
    </w:p>
  </w:comment>
  <w:comment w:id="188" w:author="Dalton Solano dos Reis" w:date="2021-10-22T17:23:00Z" w:initials="DSdR">
    <w:p w14:paraId="1486D398" w14:textId="77777777" w:rsidR="00FB5CFF" w:rsidRDefault="00FB5CFF">
      <w:pPr>
        <w:pStyle w:val="Textodecomentrio"/>
      </w:pPr>
      <w:r>
        <w:rPr>
          <w:rStyle w:val="Refdecomentrio"/>
        </w:rPr>
        <w:annotationRef/>
      </w:r>
      <w:r w:rsidRPr="0072614F">
        <w:t>Não</w:t>
      </w:r>
    </w:p>
  </w:comment>
  <w:comment w:id="189" w:author="Dalton Solano dos Reis" w:date="2021-10-22T17:23:00Z" w:initials="DSdR">
    <w:p w14:paraId="13702824" w14:textId="77777777" w:rsidR="00FB5CFF" w:rsidRDefault="00FB5CFF">
      <w:pPr>
        <w:pStyle w:val="Textodecomentrio"/>
      </w:pPr>
      <w:r>
        <w:rPr>
          <w:rStyle w:val="Refdecomentrio"/>
        </w:rPr>
        <w:annotationRef/>
      </w:r>
      <w:r>
        <w:t>Itálico.</w:t>
      </w:r>
    </w:p>
  </w:comment>
  <w:comment w:id="190" w:author="Dalton Solano dos Reis" w:date="2021-10-22T17:24:00Z" w:initials="DSdR">
    <w:p w14:paraId="50C0B037" w14:textId="77777777" w:rsidR="00FB5CFF" w:rsidRDefault="00FB5CFF">
      <w:pPr>
        <w:pStyle w:val="Textodecomentrio"/>
      </w:pPr>
      <w:r>
        <w:rPr>
          <w:rStyle w:val="Refdecomentrio"/>
        </w:rPr>
        <w:annotationRef/>
      </w:r>
      <w:r>
        <w:t>Itálico.</w:t>
      </w:r>
    </w:p>
  </w:comment>
  <w:comment w:id="191" w:author="Dalton Solano dos Reis" w:date="2021-10-22T17:25:00Z" w:initials="DSdR">
    <w:p w14:paraId="0B34FE3B" w14:textId="77777777" w:rsidR="00FB5CFF" w:rsidRDefault="00FB5CFF">
      <w:pPr>
        <w:pStyle w:val="Textodecomentrio"/>
      </w:pPr>
      <w:r>
        <w:rPr>
          <w:rStyle w:val="Refdecomentrio"/>
        </w:rPr>
        <w:annotationRef/>
      </w:r>
      <w:r>
        <w:t>Itálico.</w:t>
      </w:r>
    </w:p>
  </w:comment>
  <w:comment w:id="192" w:author="Dalton Solano dos Reis" w:date="2021-10-22T17:25:00Z" w:initials="DSdR">
    <w:p w14:paraId="0B09E585" w14:textId="77777777" w:rsidR="00FB5CFF" w:rsidRDefault="00FB5CFF">
      <w:pPr>
        <w:pStyle w:val="Textodecomentrio"/>
      </w:pPr>
      <w:r>
        <w:rPr>
          <w:rStyle w:val="Refdecomentrio"/>
        </w:rPr>
        <w:annotationRef/>
      </w:r>
      <w:r>
        <w:t>Itálico.</w:t>
      </w:r>
    </w:p>
  </w:comment>
  <w:comment w:id="193" w:author="Dalton Solano dos Reis" w:date="2021-10-22T17:25:00Z" w:initials="DSdR">
    <w:p w14:paraId="15B6C8C1" w14:textId="77777777" w:rsidR="00FB5CFF" w:rsidRDefault="00FB5CFF">
      <w:pPr>
        <w:pStyle w:val="Textodecomentrio"/>
      </w:pPr>
      <w:r>
        <w:rPr>
          <w:rStyle w:val="Refdecomentrio"/>
        </w:rPr>
        <w:annotationRef/>
      </w:r>
      <w:r>
        <w:t>Itálico.</w:t>
      </w:r>
    </w:p>
  </w:comment>
  <w:comment w:id="194" w:author="Dalton Solano dos Reis" w:date="2021-10-22T17:25:00Z" w:initials="DSdR">
    <w:p w14:paraId="204058C0" w14:textId="77777777" w:rsidR="00FB5CFF" w:rsidRDefault="00FB5CFF">
      <w:pPr>
        <w:pStyle w:val="Textodecomentrio"/>
      </w:pPr>
      <w:r>
        <w:rPr>
          <w:rStyle w:val="Refdecomentrio"/>
        </w:rPr>
        <w:annotationRef/>
      </w:r>
      <w:r>
        <w:t>Itálico.</w:t>
      </w:r>
    </w:p>
  </w:comment>
  <w:comment w:id="195" w:author="Dalton Solano dos Reis" w:date="2021-10-22T17:28:00Z" w:initials="DSdR">
    <w:p w14:paraId="5F997FE9" w14:textId="77777777" w:rsidR="00FB5CFF" w:rsidRDefault="00FB5CFF">
      <w:pPr>
        <w:pStyle w:val="Textodecomentrio"/>
      </w:pPr>
      <w:r>
        <w:rPr>
          <w:rStyle w:val="Refdecomentrio"/>
        </w:rPr>
        <w:annotationRef/>
      </w:r>
      <w:r>
        <w:t>Centralizar entre margens esq/dir, e não parágrafo.</w:t>
      </w:r>
    </w:p>
  </w:comment>
  <w:comment w:id="196" w:author="Dalton Solano dos Reis" w:date="2021-10-22T16:23:00Z" w:initials="DSdR">
    <w:p w14:paraId="1ECCF666" w14:textId="77777777" w:rsidR="00FB5CFF" w:rsidRDefault="00FB5CFF">
      <w:pPr>
        <w:pStyle w:val="Textodecomentrio"/>
      </w:pPr>
      <w:r>
        <w:rPr>
          <w:rStyle w:val="Refdecomentrio"/>
        </w:rPr>
        <w:annotationRef/>
      </w:r>
      <w:r>
        <w:t>Esta seção</w:t>
      </w:r>
    </w:p>
  </w:comment>
  <w:comment w:id="197" w:author="Dalton Solano dos Reis" w:date="2021-10-22T18:20:00Z" w:initials="DSdR">
    <w:p w14:paraId="381557FC" w14:textId="77777777" w:rsidR="00FB5CFF" w:rsidRDefault="00FB5CFF">
      <w:pPr>
        <w:pStyle w:val="Textodecomentrio"/>
      </w:pPr>
      <w:r>
        <w:rPr>
          <w:rStyle w:val="Refdecomentrio"/>
        </w:rPr>
        <w:annotationRef/>
      </w:r>
      <w:r>
        <w:t>Remover.</w:t>
      </w:r>
    </w:p>
  </w:comment>
  <w:comment w:id="198" w:author="Dalton Solano dos Reis" w:date="2021-10-22T18:20:00Z" w:initials="DSdR">
    <w:p w14:paraId="25DD297A" w14:textId="77777777" w:rsidR="00FB5CFF" w:rsidRDefault="00FB5CFF">
      <w:pPr>
        <w:pStyle w:val="Textodecomentrio"/>
      </w:pPr>
      <w:r>
        <w:rPr>
          <w:rStyle w:val="Refdecomentrio"/>
        </w:rPr>
        <w:annotationRef/>
      </w:r>
      <w:r>
        <w:t>Remover.</w:t>
      </w:r>
    </w:p>
  </w:comment>
  <w:comment w:id="199" w:author="Dalton Solano dos Reis" w:date="2021-10-22T18:21:00Z" w:initials="DSdR">
    <w:p w14:paraId="308CF960" w14:textId="77777777" w:rsidR="00FB5CFF" w:rsidRDefault="00FB5CFF">
      <w:pPr>
        <w:pStyle w:val="Textodecomentrio"/>
      </w:pPr>
      <w:r>
        <w:rPr>
          <w:rStyle w:val="Refdecomentrio"/>
        </w:rPr>
        <w:annotationRef/>
      </w:r>
      <w:r>
        <w:t>Não negrito.</w:t>
      </w:r>
    </w:p>
  </w:comment>
  <w:comment w:id="200" w:author="Dalton Solano dos Reis" w:date="2021-10-22T18:21:00Z" w:initials="DSdR">
    <w:p w14:paraId="2B47995D" w14:textId="77777777" w:rsidR="00FB5CFF" w:rsidRDefault="00FB5CFF">
      <w:pPr>
        <w:pStyle w:val="Textodecomentrio"/>
      </w:pPr>
      <w:r>
        <w:rPr>
          <w:rStyle w:val="Refdecomentrio"/>
        </w:rPr>
        <w:annotationRef/>
      </w:r>
      <w:r>
        <w:t>Sul</w:t>
      </w:r>
    </w:p>
  </w:comment>
  <w:comment w:id="201" w:author="Dalton Solano dos Reis" w:date="2021-10-23T11:31:00Z" w:initials="DSdR">
    <w:p w14:paraId="74D3552E" w14:textId="77777777" w:rsidR="00FB5CFF" w:rsidRDefault="00FB5CFF">
      <w:pPr>
        <w:pStyle w:val="Textodecomentrio"/>
      </w:pPr>
      <w:r>
        <w:rPr>
          <w:rStyle w:val="Refdecomentrio"/>
        </w:rPr>
        <w:annotationRef/>
      </w:r>
      <w:r>
        <w:t>Remover.</w:t>
      </w:r>
    </w:p>
  </w:comment>
  <w:comment w:id="202" w:author="Dalton Solano dos Reis" w:date="2021-10-22T18:21:00Z" w:initials="DSdR">
    <w:p w14:paraId="6A77C217" w14:textId="77777777" w:rsidR="00FB5CFF" w:rsidRDefault="00FB5CFF">
      <w:pPr>
        <w:pStyle w:val="Textodecomentrio"/>
      </w:pPr>
      <w:r>
        <w:rPr>
          <w:rStyle w:val="Refdecomentrio"/>
        </w:rPr>
        <w:annotationRef/>
      </w:r>
      <w:r>
        <w:t>Remover.</w:t>
      </w:r>
    </w:p>
  </w:comment>
  <w:comment w:id="203" w:author="Dalton Solano dos Reis" w:date="2021-10-22T18:22:00Z" w:initials="DSdR">
    <w:p w14:paraId="0F5DDA47" w14:textId="77777777" w:rsidR="00FB5CFF" w:rsidRDefault="00FB5CFF">
      <w:pPr>
        <w:pStyle w:val="Textodecomentrio"/>
      </w:pPr>
      <w:r>
        <w:rPr>
          <w:rStyle w:val="Refdecomentrio"/>
        </w:rPr>
        <w:annotationRef/>
      </w:r>
      <w:r>
        <w:t>Remover.</w:t>
      </w:r>
    </w:p>
  </w:comment>
  <w:comment w:id="204" w:author="Dalton Solano dos Reis" w:date="2021-10-22T18:22:00Z" w:initials="DSdR">
    <w:p w14:paraId="1E8B9B2E" w14:textId="77777777" w:rsidR="00FB5CFF" w:rsidRDefault="00FB5CFF">
      <w:pPr>
        <w:pStyle w:val="Textodecomentrio"/>
      </w:pPr>
      <w:r>
        <w:rPr>
          <w:rStyle w:val="Refdecomentrio"/>
        </w:rPr>
        <w:annotationRef/>
      </w:r>
      <w:r>
        <w:rPr>
          <w:rStyle w:val="Refdecomentrio"/>
        </w:rPr>
        <w:t>Distribuídos</w:t>
      </w:r>
    </w:p>
  </w:comment>
  <w:comment w:id="205" w:author="Dalton Solano dos Reis" w:date="2021-10-22T18:22:00Z" w:initials="DSdR">
    <w:p w14:paraId="6CCCEED4" w14:textId="77777777" w:rsidR="00FB5CFF" w:rsidRDefault="00FB5CFF">
      <w:pPr>
        <w:pStyle w:val="Textodecomentrio"/>
      </w:pPr>
      <w:r>
        <w:rPr>
          <w:rStyle w:val="Refdecomentrio"/>
        </w:rPr>
        <w:annotationRef/>
      </w:r>
      <w:r>
        <w:t>Sul</w:t>
      </w:r>
    </w:p>
  </w:comment>
  <w:comment w:id="206" w:author="Dalton Solano dos Reis" w:date="2021-10-22T18:23:00Z" w:initials="DSdR">
    <w:p w14:paraId="0CF320EC" w14:textId="77777777" w:rsidR="00FB5CFF" w:rsidRDefault="00FB5CFF">
      <w:pPr>
        <w:pStyle w:val="Textodecomentrio"/>
      </w:pPr>
      <w:r>
        <w:rPr>
          <w:rStyle w:val="Refdecomentrio"/>
        </w:rPr>
        <w:annotationRef/>
      </w:r>
      <w:r>
        <w:t>Remover</w:t>
      </w:r>
    </w:p>
  </w:comment>
  <w:comment w:id="207" w:author="Dalton Solano dos Reis" w:date="2021-10-22T18:23:00Z" w:initials="DSdR">
    <w:p w14:paraId="6642B268" w14:textId="77777777" w:rsidR="00FB5CFF" w:rsidRDefault="00FB5CFF">
      <w:pPr>
        <w:pStyle w:val="Textodecomentrio"/>
      </w:pPr>
      <w:r>
        <w:rPr>
          <w:rStyle w:val="Refdecomentrio"/>
        </w:rPr>
        <w:annotationRef/>
      </w:r>
      <w:r>
        <w:t>Remover</w:t>
      </w:r>
    </w:p>
  </w:comment>
  <w:comment w:id="208" w:author="Dalton Solano dos Reis" w:date="2021-10-22T18:23:00Z" w:initials="DSdR">
    <w:p w14:paraId="27C33439" w14:textId="77777777" w:rsidR="00FB5CFF" w:rsidRDefault="00FB5CFF">
      <w:pPr>
        <w:pStyle w:val="Textodecomentrio"/>
      </w:pPr>
      <w:r>
        <w:rPr>
          <w:rStyle w:val="Refdecomentrio"/>
        </w:rPr>
        <w:annotationRef/>
      </w:r>
      <w:r>
        <w:t>Remover</w:t>
      </w:r>
    </w:p>
  </w:comment>
  <w:comment w:id="209" w:author="Dalton Solano dos Reis" w:date="2021-10-22T18:23:00Z" w:initials="DSdR">
    <w:p w14:paraId="06B72C87" w14:textId="77777777" w:rsidR="00FB5CFF" w:rsidRDefault="00FB5CFF">
      <w:pPr>
        <w:pStyle w:val="Textodecomentrio"/>
      </w:pPr>
      <w:r>
        <w:rPr>
          <w:rStyle w:val="Refdecomentrio"/>
        </w:rPr>
        <w:annotationRef/>
      </w:r>
      <w:r>
        <w:t>Remover</w:t>
      </w:r>
    </w:p>
  </w:comment>
  <w:comment w:id="210" w:author="Dalton Solano dos Reis" w:date="2021-10-22T18:23:00Z" w:initials="DSdR">
    <w:p w14:paraId="3C33E4E6" w14:textId="77777777" w:rsidR="00FB5CFF" w:rsidRDefault="00FB5CFF">
      <w:pPr>
        <w:pStyle w:val="Textodecomentrio"/>
      </w:pPr>
      <w:r>
        <w:rPr>
          <w:rStyle w:val="Refdecomentrio"/>
        </w:rPr>
        <w:annotationRef/>
      </w:r>
      <w:r>
        <w:t>Remover</w:t>
      </w:r>
    </w:p>
  </w:comment>
  <w:comment w:id="211" w:author="Dalton Solano dos Reis" w:date="2021-10-22T18:23:00Z" w:initials="DSdR">
    <w:p w14:paraId="2DE12BB0" w14:textId="77777777" w:rsidR="00FB5CFF" w:rsidRDefault="00FB5CFF">
      <w:pPr>
        <w:pStyle w:val="Textodecomentrio"/>
      </w:pPr>
      <w:r>
        <w:rPr>
          <w:rStyle w:val="Refdecomentrio"/>
        </w:rPr>
        <w:annotationRef/>
      </w:r>
      <w:r>
        <w:t>Remover</w:t>
      </w:r>
    </w:p>
  </w:comment>
  <w:comment w:id="212" w:author="Dalton Solano dos Reis" w:date="2021-10-22T18:25:00Z" w:initials="DSdR">
    <w:p w14:paraId="3255DA80" w14:textId="77777777" w:rsidR="00FB5CFF" w:rsidRDefault="00FB5CFF">
      <w:pPr>
        <w:pStyle w:val="Textodecomentrio"/>
      </w:pPr>
      <w:r>
        <w:rPr>
          <w:rStyle w:val="Refdecomentrio"/>
        </w:rPr>
        <w:annotationRef/>
      </w:r>
      <w:r>
        <w:t>Indicadas no texto.</w:t>
      </w:r>
    </w:p>
  </w:comment>
  <w:comment w:id="213" w:author="Dalton Solano dos Reis" w:date="2021-10-22T18:25:00Z" w:initials="DSdR">
    <w:p w14:paraId="22AC38FE" w14:textId="77777777" w:rsidR="00FB5CFF" w:rsidRDefault="00FB5CFF">
      <w:pPr>
        <w:pStyle w:val="Textodecomentrio"/>
      </w:pPr>
      <w:r>
        <w:rPr>
          <w:rStyle w:val="Refdecomentrio"/>
        </w:rPr>
        <w:annotationRef/>
      </w:r>
      <w:r>
        <w:t>Indicadas no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0D5604" w15:done="0"/>
  <w15:commentEx w15:paraId="4EFD19A5" w15:done="0"/>
  <w15:commentEx w15:paraId="15D04FCD" w15:done="0"/>
  <w15:commentEx w15:paraId="73922AB6" w15:done="0"/>
  <w15:commentEx w15:paraId="497D6DA5" w15:done="0"/>
  <w15:commentEx w15:paraId="2C4EBE0E" w15:done="0"/>
  <w15:commentEx w15:paraId="63DDD70E" w15:done="0"/>
  <w15:commentEx w15:paraId="50902839" w15:done="0"/>
  <w15:commentEx w15:paraId="45640160" w15:done="0"/>
  <w15:commentEx w15:paraId="0FD7A067" w15:done="0"/>
  <w15:commentEx w15:paraId="5E3152B4" w15:done="0"/>
  <w15:commentEx w15:paraId="253EA194" w15:done="0"/>
  <w15:commentEx w15:paraId="6EC96A9A" w15:done="0"/>
  <w15:commentEx w15:paraId="400B8CDB" w15:done="0"/>
  <w15:commentEx w15:paraId="07091424" w15:done="0"/>
  <w15:commentEx w15:paraId="02566B18" w15:done="0"/>
  <w15:commentEx w15:paraId="48572C2B" w15:done="0"/>
  <w15:commentEx w15:paraId="53464D28" w15:done="0"/>
  <w15:commentEx w15:paraId="4B0AD8B7" w15:done="0"/>
  <w15:commentEx w15:paraId="7A28AE82" w15:done="0"/>
  <w15:commentEx w15:paraId="05BB9CC1" w15:done="0"/>
  <w15:commentEx w15:paraId="09793E68" w15:done="0"/>
  <w15:commentEx w15:paraId="16A4D033" w15:done="0"/>
  <w15:commentEx w15:paraId="4BD3FA5C" w15:done="0"/>
  <w15:commentEx w15:paraId="1E38805A" w15:done="0"/>
  <w15:commentEx w15:paraId="4B6D4D4C" w15:done="0"/>
  <w15:commentEx w15:paraId="3B3B3BFE" w15:done="0"/>
  <w15:commentEx w15:paraId="6A7961E0" w15:done="0"/>
  <w15:commentEx w15:paraId="4DACD013" w15:done="0"/>
  <w15:commentEx w15:paraId="79B752D9" w15:done="0"/>
  <w15:commentEx w15:paraId="08F248E5" w15:done="0"/>
  <w15:commentEx w15:paraId="51E3289F" w15:done="0"/>
  <w15:commentEx w15:paraId="129A34C8" w15:done="0"/>
  <w15:commentEx w15:paraId="40E7880A" w15:done="0"/>
  <w15:commentEx w15:paraId="0D5AC7FE" w15:done="0"/>
  <w15:commentEx w15:paraId="6EB72560" w15:done="0"/>
  <w15:commentEx w15:paraId="0321C65F" w15:done="0"/>
  <w15:commentEx w15:paraId="41C3CC9B" w15:done="0"/>
  <w15:commentEx w15:paraId="0F8D2297" w15:done="0"/>
  <w15:commentEx w15:paraId="3474C1E3" w15:done="0"/>
  <w15:commentEx w15:paraId="7E3F02CB" w15:done="0"/>
  <w15:commentEx w15:paraId="525B2413" w15:done="0"/>
  <w15:commentEx w15:paraId="0D83D056" w15:done="0"/>
  <w15:commentEx w15:paraId="14DC2825" w15:done="0"/>
  <w15:commentEx w15:paraId="5CFCD00F" w15:done="0"/>
  <w15:commentEx w15:paraId="69C6A743" w15:done="0"/>
  <w15:commentEx w15:paraId="050BB10D" w15:done="0"/>
  <w15:commentEx w15:paraId="2C93EEEE" w15:done="0"/>
  <w15:commentEx w15:paraId="4241E492" w15:done="0"/>
  <w15:commentEx w15:paraId="74EA9325" w15:done="0"/>
  <w15:commentEx w15:paraId="661BF809" w15:done="0"/>
  <w15:commentEx w15:paraId="5A076C60" w15:done="0"/>
  <w15:commentEx w15:paraId="69D5896C" w15:done="0"/>
  <w15:commentEx w15:paraId="4005D950" w15:done="0"/>
  <w15:commentEx w15:paraId="3B6EAD2D" w15:done="0"/>
  <w15:commentEx w15:paraId="1FF66C65" w15:done="0"/>
  <w15:commentEx w15:paraId="4BA91863" w15:done="0"/>
  <w15:commentEx w15:paraId="3119628F" w15:done="0"/>
  <w15:commentEx w15:paraId="35E6E490" w15:done="0"/>
  <w15:commentEx w15:paraId="75DB2F44" w15:done="0"/>
  <w15:commentEx w15:paraId="74B1446D" w15:done="0"/>
  <w15:commentEx w15:paraId="0A2FCB16" w15:done="0"/>
  <w15:commentEx w15:paraId="668EB433" w15:done="0"/>
  <w15:commentEx w15:paraId="0BA404FD" w15:done="0"/>
  <w15:commentEx w15:paraId="2E600613" w15:done="0"/>
  <w15:commentEx w15:paraId="34D5C82A" w15:done="0"/>
  <w15:commentEx w15:paraId="086CD51E" w15:done="0"/>
  <w15:commentEx w15:paraId="52389BEA" w15:done="0"/>
  <w15:commentEx w15:paraId="60C24CCD" w15:done="0"/>
  <w15:commentEx w15:paraId="19094ACA" w15:done="0"/>
  <w15:commentEx w15:paraId="1486D398" w15:done="0"/>
  <w15:commentEx w15:paraId="13702824" w15:done="0"/>
  <w15:commentEx w15:paraId="50C0B037" w15:done="0"/>
  <w15:commentEx w15:paraId="0B34FE3B" w15:done="0"/>
  <w15:commentEx w15:paraId="0B09E585" w15:done="0"/>
  <w15:commentEx w15:paraId="15B6C8C1" w15:done="0"/>
  <w15:commentEx w15:paraId="204058C0" w15:done="0"/>
  <w15:commentEx w15:paraId="5F997FE9" w15:done="0"/>
  <w15:commentEx w15:paraId="1ECCF666" w15:done="0"/>
  <w15:commentEx w15:paraId="381557FC" w15:done="0"/>
  <w15:commentEx w15:paraId="25DD297A" w15:done="0"/>
  <w15:commentEx w15:paraId="308CF960" w15:done="0"/>
  <w15:commentEx w15:paraId="2B47995D" w15:done="0"/>
  <w15:commentEx w15:paraId="74D3552E" w15:done="0"/>
  <w15:commentEx w15:paraId="6A77C217" w15:done="0"/>
  <w15:commentEx w15:paraId="0F5DDA47" w15:done="0"/>
  <w15:commentEx w15:paraId="1E8B9B2E" w15:done="0"/>
  <w15:commentEx w15:paraId="6CCCEED4" w15:done="0"/>
  <w15:commentEx w15:paraId="0CF320EC" w15:done="0"/>
  <w15:commentEx w15:paraId="6642B268" w15:done="0"/>
  <w15:commentEx w15:paraId="27C33439" w15:done="0"/>
  <w15:commentEx w15:paraId="06B72C87" w15:done="0"/>
  <w15:commentEx w15:paraId="3C33E4E6" w15:done="0"/>
  <w15:commentEx w15:paraId="2DE12BB0" w15:done="0"/>
  <w15:commentEx w15:paraId="3255DA80" w15:done="0"/>
  <w15:commentEx w15:paraId="22AC38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3FB4F" w16cex:dateUtc="2021-10-15T16:06:00Z"/>
  <w16cex:commentExtensible w16cex:durableId="2512E1F3" w16cex:dateUtc="2021-10-14T20:05:00Z"/>
  <w16cex:commentExtensible w16cex:durableId="2513C75E" w16cex:dateUtc="2021-10-15T12:24:00Z"/>
  <w16cex:commentExtensible w16cex:durableId="2513C670" w16cex:dateUtc="2021-10-15T12:20:00Z"/>
  <w16cex:commentExtensible w16cex:durableId="2513C882" w16cex:dateUtc="2021-10-15T12:29:00Z"/>
  <w16cex:commentExtensible w16cex:durableId="2513ED93" w16cex:dateUtc="2021-10-15T15:07:00Z"/>
  <w16cex:commentExtensible w16cex:durableId="2513F0A5" w16cex:dateUtc="2021-10-15T15:20:00Z"/>
  <w16cex:commentExtensible w16cex:durableId="2513F458" w16cex:dateUtc="2021-10-15T15:36:00Z"/>
  <w16cex:commentExtensible w16cex:durableId="2513F4BF" w16cex:dateUtc="2021-10-15T15:38:00Z"/>
  <w16cex:commentExtensible w16cex:durableId="2513F95C" w16cex:dateUtc="2021-10-15T15:58:00Z"/>
  <w16cex:commentExtensible w16cex:durableId="2513F69D" w16cex:dateUtc="2021-10-15T15:46:00Z"/>
  <w16cex:commentExtensible w16cex:durableId="2513F8E8" w16cex:dateUtc="2021-10-15T15:56:00Z"/>
  <w16cex:commentExtensible w16cex:durableId="2513F9A1" w16cex:dateUtc="2021-10-15T15:59:00Z"/>
  <w16cex:commentExtensible w16cex:durableId="2513F7EC" w16cex:dateUtc="2021-10-15T15:51:00Z"/>
  <w16cex:commentExtensible w16cex:durableId="2513FAB9" w16cex:dateUtc="2021-10-15T16:03:00Z"/>
  <w16cex:commentExtensible w16cex:durableId="25144F29" w16cex:dateUtc="2021-10-15T22:04:00Z"/>
  <w16cex:commentExtensible w16cex:durableId="25144E51" w16cex:dateUtc="2021-10-15T22:00:00Z"/>
  <w16cex:commentExtensible w16cex:durableId="25144EEE" w16cex:dateUtc="2021-10-15T22:03:00Z"/>
  <w16cex:commentExtensible w16cex:durableId="2514501F" w16cex:dateUtc="2021-10-15T22:08:00Z"/>
  <w16cex:commentExtensible w16cex:durableId="2513FC52" w16cex:dateUtc="2021-10-15T16:10:00Z"/>
  <w16cex:commentExtensible w16cex:durableId="2513FD22" w16cex:dateUtc="2021-10-15T16:14:00Z"/>
  <w16cex:commentExtensible w16cex:durableId="25145127" w16cex:dateUtc="2021-10-15T22:12:00Z"/>
  <w16cex:commentExtensible w16cex:durableId="251E6FB3" w16cex:dateUtc="2021-10-23T14:25:00Z"/>
  <w16cex:commentExtensible w16cex:durableId="251D65A7" w16cex:dateUtc="2021-10-22T19:30:00Z"/>
  <w16cex:commentExtensible w16cex:durableId="251D664B" w16cex:dateUtc="2021-10-22T19:33:00Z"/>
  <w16cex:commentExtensible w16cex:durableId="251E6FF3" w16cex:dateUtc="2021-10-23T14:26:00Z"/>
  <w16cex:commentExtensible w16cex:durableId="251D66E4" w16cex:dateUtc="2021-10-22T19:35:00Z"/>
  <w16cex:commentExtensible w16cex:durableId="251D673D" w16cex:dateUtc="2021-10-22T19:37:00Z"/>
  <w16cex:commentExtensible w16cex:durableId="251D6788" w16cex:dateUtc="2021-10-22T19:38:00Z"/>
  <w16cex:commentExtensible w16cex:durableId="251D67CA" w16cex:dateUtc="2021-10-22T19:39:00Z"/>
  <w16cex:commentExtensible w16cex:durableId="251D67E8" w16cex:dateUtc="2021-10-22T19:40:00Z"/>
  <w16cex:commentExtensible w16cex:durableId="251D6807" w16cex:dateUtc="2021-10-22T19:40:00Z"/>
  <w16cex:commentExtensible w16cex:durableId="251D6938" w16cex:dateUtc="2021-10-22T19:45:00Z"/>
  <w16cex:commentExtensible w16cex:durableId="251D6856" w16cex:dateUtc="2021-10-22T19:41:00Z"/>
  <w16cex:commentExtensible w16cex:durableId="251D6869" w16cex:dateUtc="2021-10-22T19:42:00Z"/>
  <w16cex:commentExtensible w16cex:durableId="251D6943" w16cex:dateUtc="2021-10-22T19:45:00Z"/>
  <w16cex:commentExtensible w16cex:durableId="251D6B3E" w16cex:dateUtc="2021-10-22T19:54:00Z"/>
  <w16cex:commentExtensible w16cex:durableId="251D6B46" w16cex:dateUtc="2021-10-22T19:54:00Z"/>
  <w16cex:commentExtensible w16cex:durableId="251D6B5E" w16cex:dateUtc="2021-10-22T19:54:00Z"/>
  <w16cex:commentExtensible w16cex:durableId="251D6B63" w16cex:dateUtc="2021-10-22T19:54:00Z"/>
  <w16cex:commentExtensible w16cex:durableId="251D6B73" w16cex:dateUtc="2021-10-22T19:55:00Z"/>
  <w16cex:commentExtensible w16cex:durableId="251D6B84" w16cex:dateUtc="2021-10-22T19:55:00Z"/>
  <w16cex:commentExtensible w16cex:durableId="251D6B8F" w16cex:dateUtc="2021-10-22T19:55:00Z"/>
  <w16cex:commentExtensible w16cex:durableId="251D6B9B" w16cex:dateUtc="2021-10-22T19:55:00Z"/>
  <w16cex:commentExtensible w16cex:durableId="251D6BB7" w16cex:dateUtc="2021-10-22T19:56:00Z"/>
  <w16cex:commentExtensible w16cex:durableId="251D6C10" w16cex:dateUtc="2021-10-22T19:57:00Z"/>
  <w16cex:commentExtensible w16cex:durableId="251D6CB4" w16cex:dateUtc="2021-10-22T20:00:00Z"/>
  <w16cex:commentExtensible w16cex:durableId="251E705E" w16cex:dateUtc="2021-10-23T14:28:00Z"/>
  <w16cex:commentExtensible w16cex:durableId="251D6DCB" w16cex:dateUtc="2021-10-22T20:05:00Z"/>
  <w16cex:commentExtensible w16cex:durableId="251D6E29" w16cex:dateUtc="2021-10-22T20:06:00Z"/>
  <w16cex:commentExtensible w16cex:durableId="251D6E3C" w16cex:dateUtc="2021-10-22T20:07:00Z"/>
  <w16cex:commentExtensible w16cex:durableId="251D6E5F" w16cex:dateUtc="2021-10-22T20:07:00Z"/>
  <w16cex:commentExtensible w16cex:durableId="251D6E6A" w16cex:dateUtc="2021-10-22T20:07:00Z"/>
  <w16cex:commentExtensible w16cex:durableId="251D6E80" w16cex:dateUtc="2021-10-22T20:08:00Z"/>
  <w16cex:commentExtensible w16cex:durableId="251D6EA6" w16cex:dateUtc="2021-10-22T20:08:00Z"/>
  <w16cex:commentExtensible w16cex:durableId="251D6E86" w16cex:dateUtc="2021-10-22T20:08:00Z"/>
  <w16cex:commentExtensible w16cex:durableId="251D6EF4" w16cex:dateUtc="2021-10-22T20:10:00Z"/>
  <w16cex:commentExtensible w16cex:durableId="251D63B4" w16cex:dateUtc="2021-10-22T19:22:00Z"/>
  <w16cex:commentExtensible w16cex:durableId="251D6F19" w16cex:dateUtc="2021-10-22T20:10:00Z"/>
  <w16cex:commentExtensible w16cex:durableId="251D6F29" w16cex:dateUtc="2021-10-22T20:11:00Z"/>
  <w16cex:commentExtensible w16cex:durableId="251D7014" w16cex:dateUtc="2021-10-22T20:15:00Z"/>
  <w16cex:commentExtensible w16cex:durableId="251D7025" w16cex:dateUtc="2021-10-22T20:15:00Z"/>
  <w16cex:commentExtensible w16cex:durableId="251D70EC" w16cex:dateUtc="2021-10-22T20:18:00Z"/>
  <w16cex:commentExtensible w16cex:durableId="251D70F6" w16cex:dateUtc="2021-10-22T20:18:00Z"/>
  <w16cex:commentExtensible w16cex:durableId="251D710A" w16cex:dateUtc="2021-10-22T20:19:00Z"/>
  <w16cex:commentExtensible w16cex:durableId="251D712B" w16cex:dateUtc="2021-10-22T20:19:00Z"/>
  <w16cex:commentExtensible w16cex:durableId="251D713D" w16cex:dateUtc="2021-10-22T20:19:00Z"/>
  <w16cex:commentExtensible w16cex:durableId="251D7188" w16cex:dateUtc="2021-10-22T20:21:00Z"/>
  <w16cex:commentExtensible w16cex:durableId="251D7194" w16cex:dateUtc="2021-10-22T20:21:00Z"/>
  <w16cex:commentExtensible w16cex:durableId="251D71D6" w16cex:dateUtc="2021-10-22T20:22:00Z"/>
  <w16cex:commentExtensible w16cex:durableId="251D7216" w16cex:dateUtc="2021-10-22T20:23:00Z"/>
  <w16cex:commentExtensible w16cex:durableId="251D7221" w16cex:dateUtc="2021-10-22T20:23:00Z"/>
  <w16cex:commentExtensible w16cex:durableId="251D7268" w16cex:dateUtc="2021-10-22T20:24:00Z"/>
  <w16cex:commentExtensible w16cex:durableId="251D727C" w16cex:dateUtc="2021-10-22T20:25:00Z"/>
  <w16cex:commentExtensible w16cex:durableId="251D7288" w16cex:dateUtc="2021-10-22T20:25:00Z"/>
  <w16cex:commentExtensible w16cex:durableId="251D729E" w16cex:dateUtc="2021-10-22T20:25:00Z"/>
  <w16cex:commentExtensible w16cex:durableId="251D7272" w16cex:dateUtc="2021-10-22T20:25:00Z"/>
  <w16cex:commentExtensible w16cex:durableId="251D7348" w16cex:dateUtc="2021-10-22T20:28:00Z"/>
  <w16cex:commentExtensible w16cex:durableId="251D63F7" w16cex:dateUtc="2021-10-22T19:23:00Z"/>
  <w16cex:commentExtensible w16cex:durableId="251D7F7F" w16cex:dateUtc="2021-10-22T21:20:00Z"/>
  <w16cex:commentExtensible w16cex:durableId="251D7F87" w16cex:dateUtc="2021-10-22T21:20:00Z"/>
  <w16cex:commentExtensible w16cex:durableId="251D7F93" w16cex:dateUtc="2021-10-22T21:21:00Z"/>
  <w16cex:commentExtensible w16cex:durableId="251D7FB3" w16cex:dateUtc="2021-10-22T21:21:00Z"/>
  <w16cex:commentExtensible w16cex:durableId="251E70F5" w16cex:dateUtc="2021-10-23T14:31:00Z"/>
  <w16cex:commentExtensible w16cex:durableId="251D7FC5" w16cex:dateUtc="2021-10-22T21:21:00Z"/>
  <w16cex:commentExtensible w16cex:durableId="251D7FCA" w16cex:dateUtc="2021-10-22T21:22:00Z"/>
  <w16cex:commentExtensible w16cex:durableId="251D7FDA" w16cex:dateUtc="2021-10-22T21:22:00Z"/>
  <w16cex:commentExtensible w16cex:durableId="251D7FFD" w16cex:dateUtc="2021-10-22T21:22:00Z"/>
  <w16cex:commentExtensible w16cex:durableId="251D8005" w16cex:dateUtc="2021-10-22T21:23:00Z"/>
  <w16cex:commentExtensible w16cex:durableId="251D800B" w16cex:dateUtc="2021-10-22T21:23:00Z"/>
  <w16cex:commentExtensible w16cex:durableId="251D8019" w16cex:dateUtc="2021-10-22T21:23:00Z"/>
  <w16cex:commentExtensible w16cex:durableId="251D8021" w16cex:dateUtc="2021-10-22T21:23:00Z"/>
  <w16cex:commentExtensible w16cex:durableId="251D8029" w16cex:dateUtc="2021-10-22T21:23:00Z"/>
  <w16cex:commentExtensible w16cex:durableId="251D802F" w16cex:dateUtc="2021-10-22T21:23:00Z"/>
  <w16cex:commentExtensible w16cex:durableId="251D8082" w16cex:dateUtc="2021-10-22T21:25:00Z"/>
  <w16cex:commentExtensible w16cex:durableId="251D8091" w16cex:dateUtc="2021-10-22T2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0D5604" w16cid:durableId="2513FB4F"/>
  <w16cid:commentId w16cid:paraId="4EFD19A5" w16cid:durableId="2512E1F3"/>
  <w16cid:commentId w16cid:paraId="15D04FCD" w16cid:durableId="2513C75E"/>
  <w16cid:commentId w16cid:paraId="73922AB6" w16cid:durableId="2513C670"/>
  <w16cid:commentId w16cid:paraId="497D6DA5" w16cid:durableId="2513C882"/>
  <w16cid:commentId w16cid:paraId="2C4EBE0E" w16cid:durableId="2513ED93"/>
  <w16cid:commentId w16cid:paraId="63DDD70E" w16cid:durableId="2513F0A5"/>
  <w16cid:commentId w16cid:paraId="50902839" w16cid:durableId="2513F458"/>
  <w16cid:commentId w16cid:paraId="45640160" w16cid:durableId="2513F4BF"/>
  <w16cid:commentId w16cid:paraId="0FD7A067" w16cid:durableId="2513F95C"/>
  <w16cid:commentId w16cid:paraId="5E3152B4" w16cid:durableId="2513F69D"/>
  <w16cid:commentId w16cid:paraId="253EA194" w16cid:durableId="2513F8E8"/>
  <w16cid:commentId w16cid:paraId="6EC96A9A" w16cid:durableId="2513F9A1"/>
  <w16cid:commentId w16cid:paraId="400B8CDB" w16cid:durableId="2513F7EC"/>
  <w16cid:commentId w16cid:paraId="07091424" w16cid:durableId="2513FAB9"/>
  <w16cid:commentId w16cid:paraId="02566B18" w16cid:durableId="25144F29"/>
  <w16cid:commentId w16cid:paraId="48572C2B" w16cid:durableId="25144E51"/>
  <w16cid:commentId w16cid:paraId="53464D28" w16cid:durableId="25144EEE"/>
  <w16cid:commentId w16cid:paraId="4B0AD8B7" w16cid:durableId="2514501F"/>
  <w16cid:commentId w16cid:paraId="7A28AE82" w16cid:durableId="2513FC52"/>
  <w16cid:commentId w16cid:paraId="05BB9CC1" w16cid:durableId="2513FD22"/>
  <w16cid:commentId w16cid:paraId="09793E68" w16cid:durableId="25145127"/>
  <w16cid:commentId w16cid:paraId="16A4D033" w16cid:durableId="251E6FB3"/>
  <w16cid:commentId w16cid:paraId="4BD3FA5C" w16cid:durableId="251D65A7"/>
  <w16cid:commentId w16cid:paraId="1E38805A" w16cid:durableId="251D664B"/>
  <w16cid:commentId w16cid:paraId="4B6D4D4C" w16cid:durableId="251E6FF3"/>
  <w16cid:commentId w16cid:paraId="3B3B3BFE" w16cid:durableId="251D66E4"/>
  <w16cid:commentId w16cid:paraId="6A7961E0" w16cid:durableId="251D673D"/>
  <w16cid:commentId w16cid:paraId="4DACD013" w16cid:durableId="251D6788"/>
  <w16cid:commentId w16cid:paraId="79B752D9" w16cid:durableId="251D67CA"/>
  <w16cid:commentId w16cid:paraId="08F248E5" w16cid:durableId="251D67E8"/>
  <w16cid:commentId w16cid:paraId="51E3289F" w16cid:durableId="251D6807"/>
  <w16cid:commentId w16cid:paraId="129A34C8" w16cid:durableId="251D6938"/>
  <w16cid:commentId w16cid:paraId="40E7880A" w16cid:durableId="251D6856"/>
  <w16cid:commentId w16cid:paraId="0D5AC7FE" w16cid:durableId="251D6869"/>
  <w16cid:commentId w16cid:paraId="6EB72560" w16cid:durableId="251D6943"/>
  <w16cid:commentId w16cid:paraId="0321C65F" w16cid:durableId="251D6B3E"/>
  <w16cid:commentId w16cid:paraId="41C3CC9B" w16cid:durableId="251D6B46"/>
  <w16cid:commentId w16cid:paraId="0F8D2297" w16cid:durableId="251D6B5E"/>
  <w16cid:commentId w16cid:paraId="3474C1E3" w16cid:durableId="251D6B63"/>
  <w16cid:commentId w16cid:paraId="7E3F02CB" w16cid:durableId="251D6B73"/>
  <w16cid:commentId w16cid:paraId="525B2413" w16cid:durableId="251D6B84"/>
  <w16cid:commentId w16cid:paraId="0D83D056" w16cid:durableId="251D6B8F"/>
  <w16cid:commentId w16cid:paraId="14DC2825" w16cid:durableId="251D6B9B"/>
  <w16cid:commentId w16cid:paraId="5CFCD00F" w16cid:durableId="251D6BB7"/>
  <w16cid:commentId w16cid:paraId="69C6A743" w16cid:durableId="251D6C10"/>
  <w16cid:commentId w16cid:paraId="050BB10D" w16cid:durableId="251D6CB4"/>
  <w16cid:commentId w16cid:paraId="2C93EEEE" w16cid:durableId="251E705E"/>
  <w16cid:commentId w16cid:paraId="4241E492" w16cid:durableId="251D6DCB"/>
  <w16cid:commentId w16cid:paraId="74EA9325" w16cid:durableId="251D6E29"/>
  <w16cid:commentId w16cid:paraId="661BF809" w16cid:durableId="251D6E3C"/>
  <w16cid:commentId w16cid:paraId="5A076C60" w16cid:durableId="251D6E5F"/>
  <w16cid:commentId w16cid:paraId="69D5896C" w16cid:durableId="251D6E6A"/>
  <w16cid:commentId w16cid:paraId="4005D950" w16cid:durableId="251D6E80"/>
  <w16cid:commentId w16cid:paraId="3B6EAD2D" w16cid:durableId="251D6EA6"/>
  <w16cid:commentId w16cid:paraId="1FF66C65" w16cid:durableId="251D6E86"/>
  <w16cid:commentId w16cid:paraId="4BA91863" w16cid:durableId="251D6EF4"/>
  <w16cid:commentId w16cid:paraId="3119628F" w16cid:durableId="251D63B4"/>
  <w16cid:commentId w16cid:paraId="35E6E490" w16cid:durableId="251D6F19"/>
  <w16cid:commentId w16cid:paraId="75DB2F44" w16cid:durableId="251D6F29"/>
  <w16cid:commentId w16cid:paraId="74B1446D" w16cid:durableId="251D7014"/>
  <w16cid:commentId w16cid:paraId="0A2FCB16" w16cid:durableId="251D7025"/>
  <w16cid:commentId w16cid:paraId="668EB433" w16cid:durableId="251D70EC"/>
  <w16cid:commentId w16cid:paraId="0BA404FD" w16cid:durableId="251D70F6"/>
  <w16cid:commentId w16cid:paraId="2E600613" w16cid:durableId="251D710A"/>
  <w16cid:commentId w16cid:paraId="34D5C82A" w16cid:durableId="251D712B"/>
  <w16cid:commentId w16cid:paraId="086CD51E" w16cid:durableId="251D713D"/>
  <w16cid:commentId w16cid:paraId="52389BEA" w16cid:durableId="251D7188"/>
  <w16cid:commentId w16cid:paraId="60C24CCD" w16cid:durableId="251D7194"/>
  <w16cid:commentId w16cid:paraId="19094ACA" w16cid:durableId="251D71D6"/>
  <w16cid:commentId w16cid:paraId="1486D398" w16cid:durableId="251D7216"/>
  <w16cid:commentId w16cid:paraId="13702824" w16cid:durableId="251D7221"/>
  <w16cid:commentId w16cid:paraId="50C0B037" w16cid:durableId="251D7268"/>
  <w16cid:commentId w16cid:paraId="0B34FE3B" w16cid:durableId="251D727C"/>
  <w16cid:commentId w16cid:paraId="0B09E585" w16cid:durableId="251D7288"/>
  <w16cid:commentId w16cid:paraId="15B6C8C1" w16cid:durableId="251D729E"/>
  <w16cid:commentId w16cid:paraId="204058C0" w16cid:durableId="251D7272"/>
  <w16cid:commentId w16cid:paraId="5F997FE9" w16cid:durableId="251D7348"/>
  <w16cid:commentId w16cid:paraId="1ECCF666" w16cid:durableId="251D63F7"/>
  <w16cid:commentId w16cid:paraId="381557FC" w16cid:durableId="251D7F7F"/>
  <w16cid:commentId w16cid:paraId="25DD297A" w16cid:durableId="251D7F87"/>
  <w16cid:commentId w16cid:paraId="308CF960" w16cid:durableId="251D7F93"/>
  <w16cid:commentId w16cid:paraId="2B47995D" w16cid:durableId="251D7FB3"/>
  <w16cid:commentId w16cid:paraId="74D3552E" w16cid:durableId="251E70F5"/>
  <w16cid:commentId w16cid:paraId="6A77C217" w16cid:durableId="251D7FC5"/>
  <w16cid:commentId w16cid:paraId="0F5DDA47" w16cid:durableId="251D7FCA"/>
  <w16cid:commentId w16cid:paraId="1E8B9B2E" w16cid:durableId="251D7FDA"/>
  <w16cid:commentId w16cid:paraId="6CCCEED4" w16cid:durableId="251D7FFD"/>
  <w16cid:commentId w16cid:paraId="0CF320EC" w16cid:durableId="251D8005"/>
  <w16cid:commentId w16cid:paraId="6642B268" w16cid:durableId="251D800B"/>
  <w16cid:commentId w16cid:paraId="27C33439" w16cid:durableId="251D8019"/>
  <w16cid:commentId w16cid:paraId="06B72C87" w16cid:durableId="251D8021"/>
  <w16cid:commentId w16cid:paraId="3C33E4E6" w16cid:durableId="251D8029"/>
  <w16cid:commentId w16cid:paraId="2DE12BB0" w16cid:durableId="251D802F"/>
  <w16cid:commentId w16cid:paraId="3255DA80" w16cid:durableId="251D8082"/>
  <w16cid:commentId w16cid:paraId="22AC38FE" w16cid:durableId="251D80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1FEB6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cel Hugo">
    <w15:presenceInfo w15:providerId="None" w15:userId="Marcel Hugo"/>
  </w15:person>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6D0"/>
    <w:rsid w:val="000E1852"/>
    <w:rsid w:val="001A50BC"/>
    <w:rsid w:val="0036712C"/>
    <w:rsid w:val="00582662"/>
    <w:rsid w:val="005A5022"/>
    <w:rsid w:val="0080416A"/>
    <w:rsid w:val="00A34E86"/>
    <w:rsid w:val="00AF68BE"/>
    <w:rsid w:val="00BC76D0"/>
    <w:rsid w:val="00FB5CFF"/>
    <w:rsid w:val="00FD7D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E73F1"/>
  <w15:chartTrackingRefBased/>
  <w15:docId w15:val="{5D1C6105-EC14-664D-B44B-93EF353B1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TF-TÍTULO 1"/>
    <w:basedOn w:val="Normal"/>
    <w:next w:val="TF-TEXTO"/>
    <w:link w:val="Ttulo1Char"/>
    <w:autoRedefine/>
    <w:qFormat/>
    <w:rsid w:val="00FB5CFF"/>
    <w:pPr>
      <w:keepNext/>
      <w:keepLines/>
      <w:numPr>
        <w:numId w:val="1"/>
      </w:numPr>
      <w:tabs>
        <w:tab w:val="left" w:pos="284"/>
      </w:tabs>
      <w:spacing w:before="240" w:line="360" w:lineRule="auto"/>
      <w:ind w:left="284" w:hanging="284"/>
      <w:jc w:val="both"/>
      <w:outlineLvl w:val="0"/>
    </w:pPr>
    <w:rPr>
      <w:rFonts w:ascii="Times New Roman" w:eastAsia="Times New Roman" w:hAnsi="Times New Roman" w:cs="Times New Roman"/>
      <w:b/>
      <w:caps/>
      <w:lang w:eastAsia="pt-BR"/>
    </w:rPr>
  </w:style>
  <w:style w:type="paragraph" w:styleId="Ttulo2">
    <w:name w:val="heading 2"/>
    <w:aliases w:val="TF-TÍTULO 2"/>
    <w:next w:val="TF-TEXTO"/>
    <w:link w:val="Ttulo2Char"/>
    <w:autoRedefine/>
    <w:qFormat/>
    <w:rsid w:val="00FB5CFF"/>
    <w:pPr>
      <w:keepNext/>
      <w:keepLines/>
      <w:numPr>
        <w:ilvl w:val="1"/>
        <w:numId w:val="1"/>
      </w:numPr>
      <w:spacing w:before="240" w:line="360" w:lineRule="auto"/>
      <w:ind w:left="567" w:hanging="567"/>
      <w:jc w:val="both"/>
      <w:outlineLvl w:val="1"/>
    </w:pPr>
    <w:rPr>
      <w:rFonts w:ascii="Times New Roman" w:eastAsia="Times New Roman" w:hAnsi="Times New Roman" w:cs="Times New Roman"/>
      <w:caps/>
      <w:color w:val="000000"/>
      <w:szCs w:val="20"/>
      <w:lang w:eastAsia="pt-BR"/>
    </w:rPr>
  </w:style>
  <w:style w:type="paragraph" w:styleId="Ttulo3">
    <w:name w:val="heading 3"/>
    <w:aliases w:val="TF-TÍTULO 3"/>
    <w:next w:val="TF-TEXTO"/>
    <w:link w:val="Ttulo3Char"/>
    <w:autoRedefine/>
    <w:qFormat/>
    <w:rsid w:val="00FB5CFF"/>
    <w:pPr>
      <w:keepNext/>
      <w:keepLines/>
      <w:numPr>
        <w:ilvl w:val="2"/>
        <w:numId w:val="1"/>
      </w:numPr>
      <w:spacing w:before="240" w:line="360" w:lineRule="auto"/>
      <w:ind w:left="851" w:hanging="851"/>
      <w:jc w:val="both"/>
      <w:outlineLvl w:val="2"/>
    </w:pPr>
    <w:rPr>
      <w:rFonts w:ascii="Times New Roman" w:eastAsia="Times New Roman" w:hAnsi="Times New Roman" w:cs="Times New Roman"/>
      <w:color w:val="000000"/>
      <w:szCs w:val="20"/>
      <w:lang w:eastAsia="pt-BR"/>
    </w:rPr>
  </w:style>
  <w:style w:type="paragraph" w:styleId="Ttulo4">
    <w:name w:val="heading 4"/>
    <w:aliases w:val="TF-TÍTULO 4"/>
    <w:next w:val="TF-TEXTO"/>
    <w:link w:val="Ttulo4Char"/>
    <w:autoRedefine/>
    <w:qFormat/>
    <w:rsid w:val="00FB5CFF"/>
    <w:pPr>
      <w:keepNext/>
      <w:keepLines/>
      <w:numPr>
        <w:ilvl w:val="3"/>
        <w:numId w:val="1"/>
      </w:numPr>
      <w:spacing w:before="240" w:line="360" w:lineRule="auto"/>
      <w:ind w:left="992" w:hanging="992"/>
      <w:jc w:val="both"/>
      <w:outlineLvl w:val="3"/>
    </w:pPr>
    <w:rPr>
      <w:rFonts w:ascii="Times New Roman" w:eastAsia="Times New Roman" w:hAnsi="Times New Roman" w:cs="Times New Roman"/>
      <w:color w:val="000000"/>
      <w:szCs w:val="20"/>
      <w:lang w:eastAsia="pt-BR"/>
    </w:rPr>
  </w:style>
  <w:style w:type="paragraph" w:styleId="Ttulo5">
    <w:name w:val="heading 5"/>
    <w:aliases w:val="TF-TÍTULO 5"/>
    <w:next w:val="TF-TEXTO"/>
    <w:link w:val="Ttulo5Char"/>
    <w:autoRedefine/>
    <w:qFormat/>
    <w:rsid w:val="00FB5CFF"/>
    <w:pPr>
      <w:keepNext/>
      <w:keepLines/>
      <w:numPr>
        <w:ilvl w:val="4"/>
        <w:numId w:val="1"/>
      </w:numPr>
      <w:spacing w:before="240" w:line="360" w:lineRule="auto"/>
      <w:ind w:left="1134" w:hanging="1134"/>
      <w:jc w:val="both"/>
      <w:outlineLvl w:val="4"/>
    </w:pPr>
    <w:rPr>
      <w:rFonts w:ascii="Times New Roman" w:eastAsia="Times New Roman" w:hAnsi="Times New Roman" w:cs="Times New Roman"/>
      <w:color w:val="000000"/>
      <w:szCs w:val="20"/>
      <w:lang w:eastAsia="pt-BR"/>
    </w:rPr>
  </w:style>
  <w:style w:type="paragraph" w:styleId="Ttulo6">
    <w:name w:val="heading 6"/>
    <w:next w:val="TF-TEXTO"/>
    <w:link w:val="Ttulo6Char"/>
    <w:autoRedefine/>
    <w:qFormat/>
    <w:rsid w:val="00FB5CFF"/>
    <w:pPr>
      <w:keepNext/>
      <w:numPr>
        <w:ilvl w:val="5"/>
        <w:numId w:val="1"/>
      </w:numPr>
      <w:spacing w:before="360" w:after="240"/>
      <w:ind w:left="1276" w:hanging="1276"/>
      <w:jc w:val="both"/>
      <w:outlineLvl w:val="5"/>
    </w:pPr>
    <w:rPr>
      <w:rFonts w:ascii="Times New Roman" w:eastAsia="Times New Roman" w:hAnsi="Times New Roman" w:cs="Times New Roman"/>
      <w:noProof/>
      <w:color w:val="000000"/>
      <w:szCs w:val="20"/>
      <w:lang w:eastAsia="pt-BR"/>
    </w:rPr>
  </w:style>
  <w:style w:type="paragraph" w:styleId="Ttulo7">
    <w:name w:val="heading 7"/>
    <w:next w:val="TF-TEXTO"/>
    <w:link w:val="Ttulo7Char"/>
    <w:autoRedefine/>
    <w:qFormat/>
    <w:rsid w:val="00FB5CFF"/>
    <w:pPr>
      <w:keepNext/>
      <w:numPr>
        <w:ilvl w:val="6"/>
        <w:numId w:val="1"/>
      </w:numPr>
      <w:spacing w:before="360" w:after="240"/>
      <w:ind w:left="1559" w:hanging="1559"/>
      <w:jc w:val="both"/>
      <w:outlineLvl w:val="6"/>
    </w:pPr>
    <w:rPr>
      <w:rFonts w:ascii="Times" w:eastAsia="Times New Roman" w:hAnsi="Times" w:cs="Times New Roman"/>
      <w:szCs w:val="20"/>
      <w:lang w:eastAsia="pt-BR"/>
    </w:rPr>
  </w:style>
  <w:style w:type="paragraph" w:styleId="Ttulo8">
    <w:name w:val="heading 8"/>
    <w:next w:val="TF-TEXTO"/>
    <w:link w:val="Ttulo8Char"/>
    <w:autoRedefine/>
    <w:qFormat/>
    <w:rsid w:val="00FB5CFF"/>
    <w:pPr>
      <w:keepNext/>
      <w:numPr>
        <w:ilvl w:val="7"/>
        <w:numId w:val="1"/>
      </w:numPr>
      <w:spacing w:before="360" w:after="240"/>
      <w:ind w:left="1843" w:hanging="1843"/>
      <w:jc w:val="both"/>
      <w:outlineLvl w:val="7"/>
    </w:pPr>
    <w:rPr>
      <w:rFonts w:ascii="Times" w:eastAsia="Times New Roman" w:hAnsi="Times" w:cs="Times New Roman"/>
      <w:color w:val="000000"/>
      <w:szCs w:val="20"/>
      <w:lang w:eastAsia="pt-BR"/>
    </w:rPr>
  </w:style>
  <w:style w:type="paragraph" w:styleId="Ttulo9">
    <w:name w:val="heading 9"/>
    <w:next w:val="TF-TEXTO"/>
    <w:link w:val="Ttulo9Char"/>
    <w:qFormat/>
    <w:rsid w:val="00FB5CFF"/>
    <w:pPr>
      <w:keepNext/>
      <w:numPr>
        <w:ilvl w:val="8"/>
        <w:numId w:val="1"/>
      </w:numPr>
      <w:spacing w:before="360" w:after="360"/>
      <w:ind w:left="1985" w:hanging="1985"/>
      <w:jc w:val="both"/>
      <w:outlineLvl w:val="8"/>
    </w:pPr>
    <w:rPr>
      <w:rFonts w:ascii="Times New Roman" w:eastAsia="Times New Roman" w:hAnsi="Times New Roman" w:cs="Times New Roman"/>
      <w:b/>
      <w:color w:val="00000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FB5CFF"/>
    <w:rPr>
      <w:rFonts w:ascii="Times New Roman" w:eastAsia="Times New Roman" w:hAnsi="Times New Roman" w:cs="Times New Roman"/>
      <w:b/>
      <w:caps/>
      <w:lang w:eastAsia="pt-BR"/>
    </w:rPr>
  </w:style>
  <w:style w:type="character" w:customStyle="1" w:styleId="Ttulo2Char">
    <w:name w:val="Título 2 Char"/>
    <w:basedOn w:val="Fontepargpadro"/>
    <w:link w:val="Ttulo2"/>
    <w:rsid w:val="00FB5CFF"/>
    <w:rPr>
      <w:rFonts w:ascii="Times New Roman" w:eastAsia="Times New Roman" w:hAnsi="Times New Roman" w:cs="Times New Roman"/>
      <w:caps/>
      <w:color w:val="000000"/>
      <w:szCs w:val="20"/>
      <w:lang w:eastAsia="pt-BR"/>
    </w:rPr>
  </w:style>
  <w:style w:type="character" w:customStyle="1" w:styleId="Ttulo3Char">
    <w:name w:val="Título 3 Char"/>
    <w:basedOn w:val="Fontepargpadro"/>
    <w:link w:val="Ttulo3"/>
    <w:rsid w:val="00FB5CFF"/>
    <w:rPr>
      <w:rFonts w:ascii="Times New Roman" w:eastAsia="Times New Roman" w:hAnsi="Times New Roman" w:cs="Times New Roman"/>
      <w:color w:val="000000"/>
      <w:szCs w:val="20"/>
      <w:lang w:eastAsia="pt-BR"/>
    </w:rPr>
  </w:style>
  <w:style w:type="character" w:customStyle="1" w:styleId="Ttulo4Char">
    <w:name w:val="Título 4 Char"/>
    <w:basedOn w:val="Fontepargpadro"/>
    <w:link w:val="Ttulo4"/>
    <w:rsid w:val="00FB5CFF"/>
    <w:rPr>
      <w:rFonts w:ascii="Times New Roman" w:eastAsia="Times New Roman" w:hAnsi="Times New Roman" w:cs="Times New Roman"/>
      <w:color w:val="000000"/>
      <w:szCs w:val="20"/>
      <w:lang w:eastAsia="pt-BR"/>
    </w:rPr>
  </w:style>
  <w:style w:type="character" w:customStyle="1" w:styleId="Ttulo5Char">
    <w:name w:val="Título 5 Char"/>
    <w:basedOn w:val="Fontepargpadro"/>
    <w:link w:val="Ttulo5"/>
    <w:rsid w:val="00FB5CFF"/>
    <w:rPr>
      <w:rFonts w:ascii="Times New Roman" w:eastAsia="Times New Roman" w:hAnsi="Times New Roman" w:cs="Times New Roman"/>
      <w:color w:val="000000"/>
      <w:szCs w:val="20"/>
      <w:lang w:eastAsia="pt-BR"/>
    </w:rPr>
  </w:style>
  <w:style w:type="character" w:customStyle="1" w:styleId="Ttulo6Char">
    <w:name w:val="Título 6 Char"/>
    <w:basedOn w:val="Fontepargpadro"/>
    <w:link w:val="Ttulo6"/>
    <w:rsid w:val="00FB5CFF"/>
    <w:rPr>
      <w:rFonts w:ascii="Times New Roman" w:eastAsia="Times New Roman" w:hAnsi="Times New Roman" w:cs="Times New Roman"/>
      <w:noProof/>
      <w:color w:val="000000"/>
      <w:szCs w:val="20"/>
      <w:lang w:eastAsia="pt-BR"/>
    </w:rPr>
  </w:style>
  <w:style w:type="character" w:customStyle="1" w:styleId="Ttulo7Char">
    <w:name w:val="Título 7 Char"/>
    <w:basedOn w:val="Fontepargpadro"/>
    <w:link w:val="Ttulo7"/>
    <w:rsid w:val="00FB5CFF"/>
    <w:rPr>
      <w:rFonts w:ascii="Times" w:eastAsia="Times New Roman" w:hAnsi="Times" w:cs="Times New Roman"/>
      <w:szCs w:val="20"/>
      <w:lang w:eastAsia="pt-BR"/>
    </w:rPr>
  </w:style>
  <w:style w:type="character" w:customStyle="1" w:styleId="Ttulo8Char">
    <w:name w:val="Título 8 Char"/>
    <w:basedOn w:val="Fontepargpadro"/>
    <w:link w:val="Ttulo8"/>
    <w:rsid w:val="00FB5CFF"/>
    <w:rPr>
      <w:rFonts w:ascii="Times" w:eastAsia="Times New Roman" w:hAnsi="Times" w:cs="Times New Roman"/>
      <w:color w:val="000000"/>
      <w:szCs w:val="20"/>
      <w:lang w:eastAsia="pt-BR"/>
    </w:rPr>
  </w:style>
  <w:style w:type="character" w:customStyle="1" w:styleId="Ttulo9Char">
    <w:name w:val="Título 9 Char"/>
    <w:basedOn w:val="Fontepargpadro"/>
    <w:link w:val="Ttulo9"/>
    <w:rsid w:val="00FB5CFF"/>
    <w:rPr>
      <w:rFonts w:ascii="Times New Roman" w:eastAsia="Times New Roman" w:hAnsi="Times New Roman" w:cs="Times New Roman"/>
      <w:b/>
      <w:color w:val="000000"/>
      <w:szCs w:val="20"/>
      <w:lang w:eastAsia="pt-BR"/>
    </w:rPr>
  </w:style>
  <w:style w:type="paragraph" w:customStyle="1" w:styleId="TF-TEXTO">
    <w:name w:val="TF-TEXTO"/>
    <w:qFormat/>
    <w:rsid w:val="00FB5CFF"/>
    <w:pPr>
      <w:spacing w:before="120" w:line="360" w:lineRule="auto"/>
      <w:ind w:firstLine="680"/>
      <w:contextualSpacing/>
      <w:jc w:val="both"/>
    </w:pPr>
    <w:rPr>
      <w:rFonts w:ascii="Times New Roman" w:eastAsia="Times New Roman" w:hAnsi="Times New Roman" w:cs="Times New Roman"/>
      <w:szCs w:val="20"/>
      <w:lang w:eastAsia="pt-BR"/>
    </w:rPr>
  </w:style>
  <w:style w:type="paragraph" w:styleId="ndicedeilustraes">
    <w:name w:val="table of figures"/>
    <w:basedOn w:val="Normal"/>
    <w:next w:val="Normal"/>
    <w:uiPriority w:val="99"/>
    <w:rsid w:val="00FB5CFF"/>
    <w:pPr>
      <w:spacing w:line="360" w:lineRule="auto"/>
      <w:ind w:left="1134" w:hanging="1134"/>
    </w:pPr>
    <w:rPr>
      <w:rFonts w:ascii="Times New Roman" w:eastAsia="Times New Roman" w:hAnsi="Times New Roman" w:cs="Times New Roman"/>
      <w:lang w:eastAsia="pt-BR"/>
    </w:rPr>
  </w:style>
  <w:style w:type="paragraph" w:customStyle="1" w:styleId="TF-capaCABEALHO">
    <w:name w:val="TF-capa CABEÇALHO"/>
    <w:semiHidden/>
    <w:rsid w:val="00FB5CFF"/>
    <w:pPr>
      <w:spacing w:line="480" w:lineRule="auto"/>
      <w:jc w:val="center"/>
    </w:pPr>
    <w:rPr>
      <w:rFonts w:ascii="Times New Roman" w:eastAsia="Times New Roman" w:hAnsi="Times New Roman" w:cs="Times New Roman"/>
      <w:b/>
      <w:caps/>
      <w:szCs w:val="20"/>
      <w:lang w:eastAsia="pt-BR"/>
    </w:rPr>
  </w:style>
  <w:style w:type="paragraph" w:customStyle="1" w:styleId="TF-capaTTULO">
    <w:name w:val="TF-capa TÍTULO"/>
    <w:next w:val="TF-capaAUTOR"/>
    <w:semiHidden/>
    <w:rsid w:val="00FB5CFF"/>
    <w:pPr>
      <w:spacing w:before="4600" w:line="480" w:lineRule="auto"/>
      <w:jc w:val="center"/>
    </w:pPr>
    <w:rPr>
      <w:rFonts w:ascii="Times New Roman" w:eastAsia="Times New Roman" w:hAnsi="Times New Roman" w:cs="Times New Roman"/>
      <w:b/>
      <w:caps/>
      <w:sz w:val="32"/>
      <w:szCs w:val="20"/>
      <w:lang w:eastAsia="pt-BR"/>
    </w:rPr>
  </w:style>
  <w:style w:type="paragraph" w:customStyle="1" w:styleId="TF-capaAUTOR">
    <w:name w:val="TF-capa AUTOR"/>
    <w:semiHidden/>
    <w:rsid w:val="00FB5CFF"/>
    <w:pPr>
      <w:spacing w:before="720"/>
      <w:jc w:val="right"/>
    </w:pPr>
    <w:rPr>
      <w:rFonts w:ascii="Times New Roman" w:eastAsia="Times New Roman" w:hAnsi="Times New Roman" w:cs="Times New Roman"/>
      <w:b/>
      <w:caps/>
      <w:szCs w:val="20"/>
      <w:lang w:eastAsia="pt-BR"/>
    </w:rPr>
  </w:style>
  <w:style w:type="paragraph" w:customStyle="1" w:styleId="TF-capaID">
    <w:name w:val="TF-capa ID"/>
    <w:semiHidden/>
    <w:rsid w:val="00FB5CFF"/>
    <w:pPr>
      <w:jc w:val="right"/>
    </w:pPr>
    <w:rPr>
      <w:rFonts w:ascii="Times New Roman" w:eastAsia="Times New Roman" w:hAnsi="Times New Roman" w:cs="Times New Roman"/>
      <w:b/>
      <w:caps/>
      <w:szCs w:val="20"/>
      <w:lang w:eastAsia="pt-BR"/>
    </w:rPr>
  </w:style>
  <w:style w:type="paragraph" w:customStyle="1" w:styleId="TF-folharostoAUTOR">
    <w:name w:val="TF-folha rosto AUTOR"/>
    <w:basedOn w:val="TF-capaAUTOR"/>
    <w:semiHidden/>
    <w:rsid w:val="00FB5CFF"/>
    <w:pPr>
      <w:widowControl w:val="0"/>
      <w:spacing w:before="0"/>
      <w:jc w:val="center"/>
    </w:pPr>
  </w:style>
  <w:style w:type="paragraph" w:customStyle="1" w:styleId="TF-folharostoFINALIDADE">
    <w:name w:val="TF-folha rosto FINALIDADE"/>
    <w:semiHidden/>
    <w:rsid w:val="00FB5CFF"/>
    <w:pPr>
      <w:spacing w:before="720"/>
      <w:ind w:left="4536"/>
      <w:jc w:val="both"/>
    </w:pPr>
    <w:rPr>
      <w:rFonts w:ascii="Times New Roman" w:eastAsia="Times New Roman" w:hAnsi="Times New Roman" w:cs="Times New Roman"/>
      <w:color w:val="000000"/>
      <w:szCs w:val="20"/>
      <w:lang w:eastAsia="pt-BR"/>
    </w:rPr>
  </w:style>
  <w:style w:type="paragraph" w:customStyle="1" w:styleId="TF-folharostoTTULO">
    <w:name w:val="TF-folha rosto TÍTULO"/>
    <w:basedOn w:val="TF-capaTTULO"/>
    <w:semiHidden/>
    <w:rsid w:val="00FB5CFF"/>
    <w:pPr>
      <w:spacing w:before="2000"/>
    </w:pPr>
  </w:style>
  <w:style w:type="paragraph" w:customStyle="1" w:styleId="TF-autor">
    <w:name w:val="TF-autor"/>
    <w:basedOn w:val="TF-folharostoFINALIDADE"/>
    <w:semiHidden/>
    <w:rsid w:val="00FB5CFF"/>
    <w:pPr>
      <w:keepNext/>
      <w:keepLines/>
      <w:spacing w:before="0"/>
      <w:ind w:left="0"/>
      <w:jc w:val="right"/>
    </w:pPr>
  </w:style>
  <w:style w:type="paragraph" w:customStyle="1" w:styleId="TF-folharostoANO">
    <w:name w:val="TF-folha rosto ANO"/>
    <w:next w:val="TF-folharostoID"/>
    <w:semiHidden/>
    <w:rsid w:val="00FB5CFF"/>
    <w:pPr>
      <w:jc w:val="center"/>
    </w:pPr>
    <w:rPr>
      <w:rFonts w:ascii="Times New Roman" w:eastAsia="Times New Roman" w:hAnsi="Times New Roman" w:cs="Times New Roman"/>
      <w:b/>
      <w:caps/>
      <w:color w:val="000000"/>
      <w:szCs w:val="20"/>
      <w:lang w:eastAsia="pt-BR"/>
    </w:rPr>
  </w:style>
  <w:style w:type="paragraph" w:customStyle="1" w:styleId="TF-folharostoID">
    <w:name w:val="TF-folha rosto ID"/>
    <w:basedOn w:val="TF-capaID"/>
    <w:semiHidden/>
    <w:rsid w:val="00FB5CFF"/>
  </w:style>
  <w:style w:type="paragraph" w:customStyle="1" w:styleId="TF-folhaaprovaoTTULO">
    <w:name w:val="TF-folha aprovação TÍTULO"/>
    <w:basedOn w:val="TF-capaTTULO"/>
    <w:semiHidden/>
    <w:rsid w:val="00FB5CFF"/>
    <w:pPr>
      <w:pageBreakBefore/>
      <w:spacing w:before="0"/>
    </w:pPr>
  </w:style>
  <w:style w:type="paragraph" w:customStyle="1" w:styleId="TF-folhaaprovaoPOR">
    <w:name w:val="TF-folha aprovação POR"/>
    <w:semiHidden/>
    <w:rsid w:val="00FB5CFF"/>
    <w:pPr>
      <w:spacing w:before="1000"/>
      <w:jc w:val="center"/>
    </w:pPr>
    <w:rPr>
      <w:rFonts w:ascii="Times New Roman" w:eastAsia="Times New Roman" w:hAnsi="Times New Roman" w:cs="Times New Roman"/>
      <w:color w:val="000000"/>
      <w:szCs w:val="20"/>
      <w:lang w:eastAsia="pt-BR"/>
    </w:rPr>
  </w:style>
  <w:style w:type="paragraph" w:customStyle="1" w:styleId="TF-folhaaprovaoAUTOR">
    <w:name w:val="TF-folha aprovação AUTOR"/>
    <w:semiHidden/>
    <w:rsid w:val="00FB5CFF"/>
    <w:pPr>
      <w:spacing w:before="1000"/>
      <w:jc w:val="center"/>
    </w:pPr>
    <w:rPr>
      <w:rFonts w:ascii="Times New Roman" w:eastAsia="Times New Roman" w:hAnsi="Times New Roman" w:cs="Times New Roman"/>
      <w:b/>
      <w:caps/>
      <w:szCs w:val="20"/>
      <w:lang w:eastAsia="pt-BR"/>
    </w:rPr>
  </w:style>
  <w:style w:type="paragraph" w:customStyle="1" w:styleId="TF-folhaaprovaoASSINATURA">
    <w:name w:val="TF-folha aprovação ASSINATURA"/>
    <w:semiHidden/>
    <w:rsid w:val="00FB5CFF"/>
    <w:pPr>
      <w:spacing w:before="360"/>
      <w:ind w:left="2268"/>
    </w:pPr>
    <w:rPr>
      <w:rFonts w:ascii="Times New Roman" w:eastAsia="Times New Roman" w:hAnsi="Times New Roman" w:cs="Times New Roman"/>
      <w:b/>
      <w:color w:val="000000"/>
      <w:szCs w:val="20"/>
      <w:lang w:eastAsia="pt-BR"/>
    </w:rPr>
  </w:style>
  <w:style w:type="paragraph" w:customStyle="1" w:styleId="TF-folhaaprovaoFUNO">
    <w:name w:val="TF-folha aprovação FUNÇÃO"/>
    <w:semiHidden/>
    <w:rsid w:val="00FB5CFF"/>
    <w:pPr>
      <w:tabs>
        <w:tab w:val="left" w:pos="2268"/>
      </w:tabs>
    </w:pPr>
    <w:rPr>
      <w:rFonts w:ascii="Times New Roman" w:eastAsia="Times New Roman" w:hAnsi="Times New Roman" w:cs="Times New Roman"/>
      <w:color w:val="000000"/>
      <w:szCs w:val="20"/>
      <w:lang w:eastAsia="pt-BR"/>
    </w:rPr>
  </w:style>
  <w:style w:type="paragraph" w:customStyle="1" w:styleId="TF-folhaaprovaoDATA">
    <w:name w:val="TF-folha aprovação DATA"/>
    <w:semiHidden/>
    <w:rsid w:val="00FB5CFF"/>
    <w:pPr>
      <w:keepLines/>
      <w:jc w:val="center"/>
    </w:pPr>
    <w:rPr>
      <w:rFonts w:ascii="Times New Roman" w:eastAsia="Times New Roman" w:hAnsi="Times New Roman" w:cs="Times New Roman"/>
      <w:color w:val="000000"/>
      <w:szCs w:val="20"/>
      <w:lang w:eastAsia="pt-BR"/>
    </w:rPr>
  </w:style>
  <w:style w:type="paragraph" w:customStyle="1" w:styleId="TF-folhaaprovaoFINALIDADE">
    <w:name w:val="TF-folha aprovação FINALIDADE"/>
    <w:semiHidden/>
    <w:rsid w:val="00FB5CFF"/>
    <w:pPr>
      <w:spacing w:before="1000" w:after="1000"/>
      <w:ind w:left="4536"/>
      <w:jc w:val="both"/>
    </w:pPr>
    <w:rPr>
      <w:rFonts w:ascii="Times New Roman" w:eastAsia="Times New Roman" w:hAnsi="Times New Roman" w:cs="Times New Roman"/>
      <w:color w:val="000000"/>
      <w:szCs w:val="20"/>
      <w:lang w:eastAsia="pt-BR"/>
    </w:rPr>
  </w:style>
  <w:style w:type="paragraph" w:customStyle="1" w:styleId="TF-capaLOCAL">
    <w:name w:val="TF-capa LOCAL"/>
    <w:next w:val="TF-capaANO"/>
    <w:semiHidden/>
    <w:rsid w:val="00FB5CFF"/>
    <w:pPr>
      <w:jc w:val="center"/>
    </w:pPr>
    <w:rPr>
      <w:rFonts w:ascii="Times New Roman" w:eastAsia="Times New Roman" w:hAnsi="Times New Roman" w:cs="Times New Roman"/>
      <w:b/>
      <w:caps/>
      <w:szCs w:val="20"/>
      <w:lang w:eastAsia="pt-BR"/>
    </w:rPr>
  </w:style>
  <w:style w:type="paragraph" w:customStyle="1" w:styleId="TF-capaANO">
    <w:name w:val="TF-capa ANO"/>
    <w:next w:val="TF-capaID"/>
    <w:semiHidden/>
    <w:rsid w:val="00FB5CFF"/>
    <w:pPr>
      <w:jc w:val="center"/>
    </w:pPr>
    <w:rPr>
      <w:rFonts w:ascii="Times New Roman" w:eastAsia="Times New Roman" w:hAnsi="Times New Roman" w:cs="Times New Roman"/>
      <w:b/>
      <w:caps/>
      <w:szCs w:val="20"/>
      <w:lang w:eastAsia="pt-BR"/>
    </w:rPr>
  </w:style>
  <w:style w:type="paragraph" w:customStyle="1" w:styleId="TF-folharostoLOCAL">
    <w:name w:val="TF-folha rosto LOCAL"/>
    <w:semiHidden/>
    <w:rsid w:val="00FB5CFF"/>
    <w:pPr>
      <w:jc w:val="center"/>
    </w:pPr>
    <w:rPr>
      <w:rFonts w:ascii="Times New Roman" w:eastAsia="Times New Roman" w:hAnsi="Times New Roman" w:cs="Times New Roman"/>
      <w:b/>
      <w:caps/>
      <w:szCs w:val="20"/>
      <w:lang w:eastAsia="pt-BR"/>
    </w:rPr>
  </w:style>
  <w:style w:type="paragraph" w:customStyle="1" w:styleId="TF-dedicatria">
    <w:name w:val="TF-dedicatória"/>
    <w:semiHidden/>
    <w:rsid w:val="00FB5CFF"/>
    <w:pPr>
      <w:keepLines/>
      <w:pageBreakBefore/>
      <w:spacing w:before="6400"/>
      <w:ind w:left="4536"/>
      <w:jc w:val="both"/>
    </w:pPr>
    <w:rPr>
      <w:rFonts w:ascii="Times New Roman" w:eastAsia="Times New Roman" w:hAnsi="Times New Roman" w:cs="Times New Roman"/>
      <w:szCs w:val="20"/>
      <w:lang w:eastAsia="pt-BR"/>
    </w:rPr>
  </w:style>
  <w:style w:type="paragraph" w:customStyle="1" w:styleId="TF-agradecimentosTEXTO">
    <w:name w:val="TF-agradecimentos TEXTO"/>
    <w:semiHidden/>
    <w:rsid w:val="00FB5CFF"/>
    <w:pPr>
      <w:spacing w:line="480" w:lineRule="auto"/>
      <w:ind w:firstLine="680"/>
      <w:jc w:val="both"/>
    </w:pPr>
    <w:rPr>
      <w:rFonts w:ascii="Times New Roman" w:eastAsia="Times New Roman" w:hAnsi="Times New Roman" w:cs="Times New Roman"/>
      <w:szCs w:val="20"/>
      <w:lang w:eastAsia="pt-BR"/>
    </w:rPr>
  </w:style>
  <w:style w:type="paragraph" w:styleId="Ttulo">
    <w:name w:val="Title"/>
    <w:basedOn w:val="Normal"/>
    <w:link w:val="TtuloChar"/>
    <w:qFormat/>
    <w:rsid w:val="00FB5CFF"/>
    <w:pPr>
      <w:keepNext/>
      <w:keepLines/>
      <w:spacing w:before="240" w:after="60"/>
      <w:jc w:val="center"/>
      <w:outlineLvl w:val="0"/>
    </w:pPr>
    <w:rPr>
      <w:rFonts w:ascii="Arial" w:eastAsia="Times New Roman" w:hAnsi="Arial" w:cs="Arial"/>
      <w:b/>
      <w:bCs/>
      <w:kern w:val="28"/>
      <w:sz w:val="32"/>
      <w:szCs w:val="32"/>
      <w:lang w:eastAsia="pt-BR"/>
    </w:rPr>
  </w:style>
  <w:style w:type="character" w:customStyle="1" w:styleId="TtuloChar">
    <w:name w:val="Título Char"/>
    <w:basedOn w:val="Fontepargpadro"/>
    <w:link w:val="Ttulo"/>
    <w:rsid w:val="00FB5CFF"/>
    <w:rPr>
      <w:rFonts w:ascii="Arial" w:eastAsia="Times New Roman" w:hAnsi="Arial" w:cs="Arial"/>
      <w:b/>
      <w:bCs/>
      <w:kern w:val="28"/>
      <w:sz w:val="32"/>
      <w:szCs w:val="32"/>
      <w:lang w:eastAsia="pt-BR"/>
    </w:rPr>
  </w:style>
  <w:style w:type="paragraph" w:customStyle="1" w:styleId="TF-epgrafeTEXTO">
    <w:name w:val="TF-epígrafe TEXTO"/>
    <w:next w:val="TF-epgrafeAUTOR"/>
    <w:semiHidden/>
    <w:rsid w:val="00FB5CFF"/>
    <w:pPr>
      <w:pageBreakBefore/>
      <w:spacing w:before="6400"/>
      <w:ind w:left="4536"/>
      <w:jc w:val="both"/>
    </w:pPr>
    <w:rPr>
      <w:rFonts w:ascii="Times New Roman" w:eastAsia="Times New Roman" w:hAnsi="Times New Roman" w:cs="Times New Roman"/>
      <w:szCs w:val="20"/>
      <w:lang w:eastAsia="pt-BR"/>
    </w:rPr>
  </w:style>
  <w:style w:type="paragraph" w:customStyle="1" w:styleId="TF-epgrafeAUTOR">
    <w:name w:val="TF-epígrafe AUTOR"/>
    <w:semiHidden/>
    <w:rsid w:val="00FB5CFF"/>
    <w:pPr>
      <w:spacing w:before="120" w:line="480" w:lineRule="auto"/>
      <w:jc w:val="right"/>
    </w:pPr>
    <w:rPr>
      <w:rFonts w:ascii="Times New Roman" w:eastAsia="Times New Roman" w:hAnsi="Times New Roman" w:cs="Times New Roman"/>
      <w:szCs w:val="20"/>
      <w:lang w:eastAsia="pt-BR"/>
    </w:rPr>
  </w:style>
  <w:style w:type="paragraph" w:customStyle="1" w:styleId="TF-abstractTTULO">
    <w:name w:val="TF-abstract TÍTULO"/>
    <w:basedOn w:val="Normal"/>
    <w:next w:val="TF-abstractTEXTO"/>
    <w:semiHidden/>
    <w:rsid w:val="00FB5CFF"/>
    <w:pPr>
      <w:pageBreakBefore/>
      <w:jc w:val="center"/>
    </w:pPr>
    <w:rPr>
      <w:rFonts w:ascii="Times New Roman" w:eastAsia="Times New Roman" w:hAnsi="Times New Roman" w:cs="Times New Roman"/>
      <w:b/>
      <w:caps/>
      <w:sz w:val="28"/>
      <w:szCs w:val="20"/>
      <w:lang w:eastAsia="pt-BR"/>
    </w:rPr>
  </w:style>
  <w:style w:type="paragraph" w:customStyle="1" w:styleId="TF-abstractTEXTO">
    <w:name w:val="TF-abstract TEXTO"/>
    <w:basedOn w:val="TF-resumoTEXTO"/>
    <w:next w:val="TF-abstractKEY-WORDS"/>
    <w:semiHidden/>
    <w:rsid w:val="00FB5CFF"/>
  </w:style>
  <w:style w:type="paragraph" w:customStyle="1" w:styleId="TF-resumoTEXTO">
    <w:name w:val="TF-resumo TEXTO"/>
    <w:next w:val="TF-resumoPALAVRAS-CHAVE"/>
    <w:semiHidden/>
    <w:rsid w:val="00FB5CFF"/>
    <w:pPr>
      <w:spacing w:line="360" w:lineRule="auto"/>
      <w:jc w:val="both"/>
    </w:pPr>
    <w:rPr>
      <w:rFonts w:ascii="Times New Roman" w:eastAsia="Times New Roman" w:hAnsi="Times New Roman" w:cs="Times New Roman"/>
      <w:szCs w:val="20"/>
      <w:lang w:eastAsia="pt-BR"/>
    </w:rPr>
  </w:style>
  <w:style w:type="paragraph" w:customStyle="1" w:styleId="TF-resumoPALAVRAS-CHAVE">
    <w:name w:val="TF-resumo PALAVRAS-CHAVE"/>
    <w:basedOn w:val="TF-resumoTEXTO"/>
    <w:semiHidden/>
    <w:rsid w:val="00FB5CFF"/>
    <w:pPr>
      <w:spacing w:before="240"/>
    </w:pPr>
  </w:style>
  <w:style w:type="paragraph" w:customStyle="1" w:styleId="TF-abstractKEY-WORDS">
    <w:name w:val="TF-abstract KEY-WORDS"/>
    <w:basedOn w:val="TF-resumoPALAVRAS-CHAVE"/>
    <w:semiHidden/>
    <w:rsid w:val="00FB5CFF"/>
  </w:style>
  <w:style w:type="paragraph" w:customStyle="1" w:styleId="TF-listadeilustraesTTULO">
    <w:name w:val="TF-lista de ilustrações TÍTULO"/>
    <w:basedOn w:val="Normal"/>
    <w:semiHidden/>
    <w:rsid w:val="00FB5CFF"/>
    <w:pPr>
      <w:pageBreakBefore/>
      <w:jc w:val="center"/>
    </w:pPr>
    <w:rPr>
      <w:rFonts w:ascii="Times New Roman" w:eastAsia="Times New Roman" w:hAnsi="Times New Roman" w:cs="Times New Roman"/>
      <w:b/>
      <w:caps/>
      <w:sz w:val="28"/>
      <w:szCs w:val="20"/>
      <w:lang w:eastAsia="pt-BR"/>
    </w:rPr>
  </w:style>
  <w:style w:type="paragraph" w:customStyle="1" w:styleId="TF-listadetabelasTTULO">
    <w:name w:val="TF-lista de tabelas TÍTULO"/>
    <w:basedOn w:val="Normal"/>
    <w:next w:val="TF-TEXTOQUADRO"/>
    <w:semiHidden/>
    <w:rsid w:val="00FB5CFF"/>
    <w:pPr>
      <w:keepNext/>
      <w:jc w:val="center"/>
    </w:pPr>
    <w:rPr>
      <w:rFonts w:ascii="Times New Roman" w:eastAsia="Times New Roman" w:hAnsi="Times New Roman" w:cs="Times New Roman"/>
      <w:b/>
      <w:caps/>
      <w:sz w:val="28"/>
      <w:szCs w:val="20"/>
      <w:lang w:eastAsia="pt-BR"/>
    </w:rPr>
  </w:style>
  <w:style w:type="paragraph" w:customStyle="1" w:styleId="TF-TEXTOQUADRO">
    <w:name w:val="TF-TEXTO QUADRO"/>
    <w:rsid w:val="00FB5CFF"/>
    <w:pPr>
      <w:keepNext/>
      <w:keepLines/>
    </w:pPr>
    <w:rPr>
      <w:rFonts w:ascii="Times New Roman" w:eastAsia="Times New Roman" w:hAnsi="Times New Roman" w:cs="Times New Roman"/>
      <w:sz w:val="22"/>
      <w:szCs w:val="20"/>
      <w:lang w:eastAsia="pt-BR"/>
    </w:rPr>
  </w:style>
  <w:style w:type="paragraph" w:customStyle="1" w:styleId="TF-listadesmbolosTTULO">
    <w:name w:val="TF-lista de símbolos TÍTULO"/>
    <w:basedOn w:val="Normal"/>
    <w:next w:val="TF-listadesmbolosITEM"/>
    <w:semiHidden/>
    <w:rsid w:val="00FB5CFF"/>
    <w:pPr>
      <w:jc w:val="center"/>
    </w:pPr>
    <w:rPr>
      <w:rFonts w:ascii="Times New Roman" w:eastAsia="Times New Roman" w:hAnsi="Times New Roman" w:cs="Times New Roman"/>
      <w:b/>
      <w:caps/>
      <w:sz w:val="28"/>
      <w:szCs w:val="20"/>
      <w:lang w:eastAsia="pt-BR"/>
    </w:rPr>
  </w:style>
  <w:style w:type="paragraph" w:customStyle="1" w:styleId="TF-listadesmbolosITEM">
    <w:name w:val="TF-lista de símbolos ITEM"/>
    <w:basedOn w:val="TF-listadesiglasITEM"/>
    <w:semiHidden/>
    <w:rsid w:val="00FB5CFF"/>
  </w:style>
  <w:style w:type="paragraph" w:customStyle="1" w:styleId="TF-listadesiglasITEM">
    <w:name w:val="TF-lista de siglas ITEM"/>
    <w:semiHidden/>
    <w:rsid w:val="00FB5CFF"/>
    <w:pPr>
      <w:spacing w:line="480" w:lineRule="auto"/>
      <w:jc w:val="both"/>
    </w:pPr>
    <w:rPr>
      <w:rFonts w:ascii="Times New Roman" w:eastAsia="Times New Roman" w:hAnsi="Times New Roman" w:cs="Times New Roman"/>
      <w:szCs w:val="20"/>
      <w:lang w:eastAsia="pt-BR"/>
    </w:rPr>
  </w:style>
  <w:style w:type="paragraph" w:customStyle="1" w:styleId="TF-sumrioTTULO">
    <w:name w:val="TF-sumário TÍTULO"/>
    <w:basedOn w:val="Normal"/>
    <w:semiHidden/>
    <w:rsid w:val="00FB5CFF"/>
    <w:pPr>
      <w:pageBreakBefore/>
      <w:jc w:val="center"/>
    </w:pPr>
    <w:rPr>
      <w:rFonts w:ascii="Times New Roman" w:eastAsia="Times New Roman" w:hAnsi="Times New Roman" w:cs="Times New Roman"/>
      <w:b/>
      <w:caps/>
      <w:sz w:val="28"/>
      <w:szCs w:val="20"/>
      <w:lang w:eastAsia="pt-BR"/>
    </w:rPr>
  </w:style>
  <w:style w:type="paragraph" w:customStyle="1" w:styleId="TF-refernciasbibliogrficasTTULO">
    <w:name w:val="TF-referências bibliográficas TÍTULO"/>
    <w:basedOn w:val="Normal"/>
    <w:next w:val="TF-refernciasITEM"/>
    <w:rsid w:val="00FB5CFF"/>
    <w:pPr>
      <w:keepNext/>
      <w:spacing w:line="360" w:lineRule="auto"/>
      <w:jc w:val="center"/>
    </w:pPr>
    <w:rPr>
      <w:rFonts w:ascii="Times" w:eastAsia="Times New Roman" w:hAnsi="Times" w:cs="Times New Roman"/>
      <w:b/>
      <w:caps/>
      <w:szCs w:val="20"/>
      <w:lang w:eastAsia="pt-BR"/>
    </w:rPr>
  </w:style>
  <w:style w:type="paragraph" w:customStyle="1" w:styleId="TF-refernciasITEM">
    <w:name w:val="TF-referências ITEM"/>
    <w:rsid w:val="00FB5CFF"/>
    <w:pPr>
      <w:keepLines/>
      <w:spacing w:after="120"/>
    </w:pPr>
    <w:rPr>
      <w:rFonts w:ascii="Times New Roman" w:eastAsia="Times New Roman" w:hAnsi="Times New Roman" w:cs="Times New Roman"/>
      <w:szCs w:val="20"/>
      <w:lang w:eastAsia="pt-BR"/>
    </w:rPr>
  </w:style>
  <w:style w:type="paragraph" w:customStyle="1" w:styleId="TF-SUBALNEAnvel1">
    <w:name w:val="TF-SUBALÍNEA nível 1"/>
    <w:basedOn w:val="TF-ALNEA"/>
    <w:rsid w:val="00FB5CFF"/>
    <w:pPr>
      <w:numPr>
        <w:ilvl w:val="1"/>
      </w:numPr>
    </w:pPr>
    <w:rPr>
      <w:rFonts w:ascii="Times" w:hAnsi="Times"/>
    </w:rPr>
  </w:style>
  <w:style w:type="paragraph" w:customStyle="1" w:styleId="TF-ALNEA">
    <w:name w:val="TF-ALÍNEA"/>
    <w:qFormat/>
    <w:rsid w:val="00FB5CFF"/>
    <w:pPr>
      <w:widowControl w:val="0"/>
      <w:numPr>
        <w:numId w:val="2"/>
      </w:numPr>
      <w:spacing w:line="360" w:lineRule="auto"/>
      <w:contextualSpacing/>
      <w:jc w:val="both"/>
    </w:pPr>
    <w:rPr>
      <w:rFonts w:ascii="Times New Roman" w:eastAsia="Times New Roman" w:hAnsi="Times New Roman" w:cs="Times New Roman"/>
      <w:szCs w:val="20"/>
      <w:lang w:eastAsia="pt-BR"/>
    </w:rPr>
  </w:style>
  <w:style w:type="paragraph" w:customStyle="1" w:styleId="TF-resumoTTULO">
    <w:name w:val="TF-resumo TÍTULO"/>
    <w:basedOn w:val="Normal"/>
    <w:next w:val="TF-resumoTEXTO"/>
    <w:semiHidden/>
    <w:rsid w:val="00FB5CFF"/>
    <w:pPr>
      <w:pageBreakBefore/>
      <w:jc w:val="center"/>
    </w:pPr>
    <w:rPr>
      <w:rFonts w:ascii="Times New Roman" w:eastAsia="Times New Roman" w:hAnsi="Times New Roman" w:cs="Times New Roman"/>
      <w:b/>
      <w:caps/>
      <w:sz w:val="28"/>
      <w:szCs w:val="20"/>
      <w:lang w:eastAsia="pt-BR"/>
    </w:rPr>
  </w:style>
  <w:style w:type="paragraph" w:customStyle="1" w:styleId="TF-SUBALNEAnvel2">
    <w:name w:val="TF-SUBALÍNEA nível 2"/>
    <w:basedOn w:val="TF-SUBALNEAnvel1"/>
    <w:rsid w:val="00FB5CFF"/>
    <w:pPr>
      <w:numPr>
        <w:ilvl w:val="2"/>
      </w:numPr>
    </w:pPr>
  </w:style>
  <w:style w:type="paragraph" w:styleId="Cabealho">
    <w:name w:val="header"/>
    <w:basedOn w:val="Normal"/>
    <w:link w:val="CabealhoChar"/>
    <w:uiPriority w:val="99"/>
    <w:rsid w:val="00FB5CFF"/>
    <w:pPr>
      <w:keepNext/>
      <w:keepLines/>
      <w:tabs>
        <w:tab w:val="center" w:pos="4320"/>
        <w:tab w:val="right" w:pos="8640"/>
      </w:tabs>
    </w:pPr>
    <w:rPr>
      <w:rFonts w:ascii="Times New Roman" w:eastAsia="Times New Roman" w:hAnsi="Times New Roman" w:cs="Times New Roman"/>
      <w:lang w:eastAsia="pt-BR"/>
    </w:rPr>
  </w:style>
  <w:style w:type="character" w:customStyle="1" w:styleId="CabealhoChar">
    <w:name w:val="Cabeçalho Char"/>
    <w:basedOn w:val="Fontepargpadro"/>
    <w:link w:val="Cabealho"/>
    <w:uiPriority w:val="99"/>
    <w:rsid w:val="00FB5CFF"/>
    <w:rPr>
      <w:rFonts w:ascii="Times New Roman" w:eastAsia="Times New Roman" w:hAnsi="Times New Roman" w:cs="Times New Roman"/>
      <w:lang w:eastAsia="pt-BR"/>
    </w:rPr>
  </w:style>
  <w:style w:type="paragraph" w:styleId="Rodap">
    <w:name w:val="footer"/>
    <w:basedOn w:val="Normal"/>
    <w:link w:val="RodapChar"/>
    <w:uiPriority w:val="99"/>
    <w:rsid w:val="00FB5CFF"/>
    <w:pPr>
      <w:keepNext/>
      <w:keepLines/>
      <w:tabs>
        <w:tab w:val="center" w:pos="4320"/>
        <w:tab w:val="right" w:pos="8640"/>
      </w:tabs>
    </w:pPr>
    <w:rPr>
      <w:rFonts w:ascii="Times New Roman" w:eastAsia="Times New Roman" w:hAnsi="Times New Roman" w:cs="Times New Roman"/>
      <w:lang w:eastAsia="pt-BR"/>
    </w:rPr>
  </w:style>
  <w:style w:type="character" w:customStyle="1" w:styleId="RodapChar">
    <w:name w:val="Rodapé Char"/>
    <w:basedOn w:val="Fontepargpadro"/>
    <w:link w:val="Rodap"/>
    <w:uiPriority w:val="99"/>
    <w:rsid w:val="00FB5CFF"/>
    <w:rPr>
      <w:rFonts w:ascii="Times New Roman" w:eastAsia="Times New Roman" w:hAnsi="Times New Roman" w:cs="Times New Roman"/>
      <w:lang w:eastAsia="pt-BR"/>
    </w:rPr>
  </w:style>
  <w:style w:type="character" w:styleId="Nmerodepgina">
    <w:name w:val="page number"/>
    <w:basedOn w:val="Fontepargpadro"/>
    <w:semiHidden/>
    <w:rsid w:val="00FB5CFF"/>
  </w:style>
  <w:style w:type="paragraph" w:styleId="Sumrio2">
    <w:name w:val="toc 2"/>
    <w:basedOn w:val="Sumrio1"/>
    <w:autoRedefine/>
    <w:uiPriority w:val="39"/>
    <w:rsid w:val="00FB5CFF"/>
    <w:pPr>
      <w:tabs>
        <w:tab w:val="left" w:pos="426"/>
      </w:tabs>
      <w:ind w:left="425" w:hanging="425"/>
    </w:pPr>
    <w:rPr>
      <w:b w:val="0"/>
    </w:rPr>
  </w:style>
  <w:style w:type="paragraph" w:styleId="Sumrio1">
    <w:name w:val="toc 1"/>
    <w:autoRedefine/>
    <w:uiPriority w:val="39"/>
    <w:rsid w:val="00FB5CFF"/>
    <w:pPr>
      <w:tabs>
        <w:tab w:val="left" w:pos="284"/>
        <w:tab w:val="right" w:leader="dot" w:pos="9062"/>
      </w:tabs>
      <w:spacing w:line="360" w:lineRule="auto"/>
      <w:ind w:left="284" w:hanging="284"/>
      <w:jc w:val="both"/>
    </w:pPr>
    <w:rPr>
      <w:rFonts w:ascii="Times New Roman" w:eastAsia="Times New Roman" w:hAnsi="Times New Roman" w:cs="Times New Roman"/>
      <w:b/>
      <w:caps/>
      <w:noProof/>
      <w:color w:val="000000"/>
      <w:szCs w:val="20"/>
      <w:lang w:eastAsia="pt-BR"/>
    </w:rPr>
  </w:style>
  <w:style w:type="paragraph" w:styleId="Sumrio3">
    <w:name w:val="toc 3"/>
    <w:autoRedefine/>
    <w:uiPriority w:val="39"/>
    <w:rsid w:val="00FB5CFF"/>
    <w:pPr>
      <w:tabs>
        <w:tab w:val="left" w:pos="567"/>
        <w:tab w:val="right" w:leader="dot" w:pos="9062"/>
      </w:tabs>
      <w:spacing w:line="360" w:lineRule="auto"/>
      <w:ind w:left="567" w:hanging="567"/>
      <w:jc w:val="both"/>
    </w:pPr>
    <w:rPr>
      <w:rFonts w:ascii="Times New Roman" w:eastAsia="Times New Roman" w:hAnsi="Times New Roman" w:cs="Times New Roman"/>
      <w:noProof/>
      <w:color w:val="000000"/>
      <w:szCs w:val="20"/>
      <w:lang w:eastAsia="pt-BR"/>
    </w:rPr>
  </w:style>
  <w:style w:type="paragraph" w:styleId="Sumrio4">
    <w:name w:val="toc 4"/>
    <w:basedOn w:val="Sumrio3"/>
    <w:next w:val="Sumrio3"/>
    <w:autoRedefine/>
    <w:uiPriority w:val="39"/>
    <w:rsid w:val="00FB5CFF"/>
    <w:pPr>
      <w:tabs>
        <w:tab w:val="left" w:pos="709"/>
      </w:tabs>
      <w:ind w:left="709" w:hanging="709"/>
    </w:pPr>
  </w:style>
  <w:style w:type="paragraph" w:styleId="Sumrio5">
    <w:name w:val="toc 5"/>
    <w:basedOn w:val="Sumrio4"/>
    <w:autoRedefine/>
    <w:uiPriority w:val="39"/>
    <w:rsid w:val="00FB5CFF"/>
    <w:pPr>
      <w:tabs>
        <w:tab w:val="left" w:pos="993"/>
      </w:tabs>
      <w:ind w:left="992" w:hanging="992"/>
    </w:pPr>
  </w:style>
  <w:style w:type="paragraph" w:styleId="Sumrio6">
    <w:name w:val="toc 6"/>
    <w:basedOn w:val="Sumrio5"/>
    <w:autoRedefine/>
    <w:semiHidden/>
    <w:rsid w:val="00FB5CFF"/>
    <w:pPr>
      <w:tabs>
        <w:tab w:val="left" w:pos="1134"/>
      </w:tabs>
      <w:ind w:left="1134" w:hanging="1134"/>
    </w:pPr>
  </w:style>
  <w:style w:type="paragraph" w:styleId="Sumrio7">
    <w:name w:val="toc 7"/>
    <w:basedOn w:val="Sumrio6"/>
    <w:autoRedefine/>
    <w:semiHidden/>
    <w:rsid w:val="00FB5CFF"/>
    <w:pPr>
      <w:tabs>
        <w:tab w:val="left" w:pos="1276"/>
      </w:tabs>
      <w:ind w:left="1276" w:hanging="1276"/>
    </w:pPr>
  </w:style>
  <w:style w:type="paragraph" w:styleId="Sumrio8">
    <w:name w:val="toc 8"/>
    <w:basedOn w:val="Sumrio7"/>
    <w:autoRedefine/>
    <w:semiHidden/>
    <w:rsid w:val="00FB5CFF"/>
    <w:pPr>
      <w:tabs>
        <w:tab w:val="left" w:pos="1418"/>
      </w:tabs>
      <w:ind w:left="1418" w:hanging="1418"/>
    </w:pPr>
  </w:style>
  <w:style w:type="paragraph" w:styleId="Sumrio9">
    <w:name w:val="toc 9"/>
    <w:basedOn w:val="Sumrio8"/>
    <w:autoRedefine/>
    <w:uiPriority w:val="39"/>
    <w:rsid w:val="00FB5CFF"/>
    <w:pPr>
      <w:tabs>
        <w:tab w:val="left" w:pos="1701"/>
      </w:tabs>
      <w:ind w:left="0" w:firstLine="0"/>
    </w:pPr>
    <w:rPr>
      <w:b/>
    </w:rPr>
  </w:style>
  <w:style w:type="paragraph" w:styleId="Lista5">
    <w:name w:val="List 5"/>
    <w:basedOn w:val="Normal"/>
    <w:semiHidden/>
    <w:rsid w:val="00FB5CFF"/>
    <w:pPr>
      <w:keepNext/>
      <w:keepLines/>
      <w:ind w:left="1415" w:hanging="283"/>
    </w:pPr>
    <w:rPr>
      <w:rFonts w:ascii="Times New Roman" w:eastAsia="Times New Roman" w:hAnsi="Times New Roman" w:cs="Times New Roman"/>
      <w:lang w:eastAsia="pt-BR"/>
    </w:rPr>
  </w:style>
  <w:style w:type="character" w:styleId="Hyperlink">
    <w:name w:val="Hyperlink"/>
    <w:uiPriority w:val="99"/>
    <w:rsid w:val="00FB5CFF"/>
    <w:rPr>
      <w:noProof/>
      <w:color w:val="0000FF"/>
      <w:u w:val="single"/>
    </w:rPr>
  </w:style>
  <w:style w:type="paragraph" w:customStyle="1" w:styleId="TF-apndiceTTULO">
    <w:name w:val="TF-apêndice TÍTULO"/>
    <w:next w:val="TF-TEXTO"/>
    <w:semiHidden/>
    <w:rsid w:val="00FB5CFF"/>
    <w:pPr>
      <w:pageBreakBefore/>
      <w:spacing w:line="360" w:lineRule="auto"/>
      <w:jc w:val="both"/>
    </w:pPr>
    <w:rPr>
      <w:rFonts w:ascii="Times New Roman" w:eastAsia="Times New Roman" w:hAnsi="Times New Roman" w:cs="Times New Roman"/>
      <w:b/>
      <w:szCs w:val="20"/>
      <w:lang w:eastAsia="pt-BR"/>
    </w:rPr>
  </w:style>
  <w:style w:type="paragraph" w:customStyle="1" w:styleId="TF-anexoTTULO">
    <w:name w:val="TF-anexo TÍTULO"/>
    <w:next w:val="TF-TEXTO"/>
    <w:semiHidden/>
    <w:rsid w:val="00FB5CFF"/>
    <w:pPr>
      <w:pageBreakBefore/>
      <w:spacing w:line="360" w:lineRule="auto"/>
      <w:jc w:val="both"/>
    </w:pPr>
    <w:rPr>
      <w:rFonts w:ascii="Times New Roman" w:eastAsia="Times New Roman" w:hAnsi="Times New Roman" w:cs="Times New Roman"/>
      <w:b/>
      <w:szCs w:val="20"/>
      <w:lang w:eastAsia="pt-BR"/>
    </w:rPr>
  </w:style>
  <w:style w:type="paragraph" w:customStyle="1" w:styleId="TF-texto-figuracommoldura">
    <w:name w:val="TF-texto-figura com moldura"/>
    <w:next w:val="TF-ilustraoFONTE"/>
    <w:semiHidden/>
    <w:rsid w:val="00FB5CFF"/>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eastAsia="Times New Roman" w:hAnsi="Times" w:cs="Times New Roman"/>
      <w:szCs w:val="20"/>
      <w:lang w:eastAsia="pt-BR"/>
    </w:rPr>
  </w:style>
  <w:style w:type="paragraph" w:customStyle="1" w:styleId="TF-ilustraoFONTE">
    <w:name w:val="TF-ilustração FONTE"/>
    <w:next w:val="Normal"/>
    <w:semiHidden/>
    <w:rsid w:val="00FB5CFF"/>
    <w:pPr>
      <w:keepNext/>
    </w:pPr>
    <w:rPr>
      <w:rFonts w:ascii="Times New Roman" w:eastAsia="Times New Roman" w:hAnsi="Times New Roman" w:cs="Times New Roman"/>
      <w:sz w:val="20"/>
      <w:szCs w:val="20"/>
      <w:lang w:eastAsia="pt-BR"/>
    </w:rPr>
  </w:style>
  <w:style w:type="paragraph" w:customStyle="1" w:styleId="TF-textocompargrafo">
    <w:name w:val="TF-texto com parágrafo"/>
    <w:semiHidden/>
    <w:rsid w:val="00FB5CFF"/>
    <w:pPr>
      <w:spacing w:before="240" w:line="360" w:lineRule="auto"/>
      <w:ind w:firstLine="680"/>
      <w:jc w:val="both"/>
    </w:pPr>
    <w:rPr>
      <w:rFonts w:ascii="Times New Roman" w:eastAsia="Times New Roman" w:hAnsi="Times New Roman" w:cs="Times New Roman"/>
      <w:color w:val="000000"/>
      <w:szCs w:val="20"/>
      <w:lang w:eastAsia="pt-BR"/>
    </w:rPr>
  </w:style>
  <w:style w:type="paragraph" w:customStyle="1" w:styleId="TF-agradecimentosTTULO">
    <w:name w:val="TF-agradecimentos TÍTULO"/>
    <w:basedOn w:val="Normal"/>
    <w:next w:val="TF-agradecimentosTEXTO"/>
    <w:semiHidden/>
    <w:rsid w:val="00FB5CFF"/>
    <w:pPr>
      <w:pageBreakBefore/>
      <w:jc w:val="center"/>
    </w:pPr>
    <w:rPr>
      <w:rFonts w:ascii="Times New Roman" w:eastAsia="Times New Roman" w:hAnsi="Times New Roman" w:cs="Times New Roman"/>
      <w:b/>
      <w:caps/>
      <w:szCs w:val="20"/>
      <w:lang w:eastAsia="pt-BR"/>
    </w:rPr>
  </w:style>
  <w:style w:type="paragraph" w:customStyle="1" w:styleId="TF-LEGENDA">
    <w:name w:val="TF-LEGENDA"/>
    <w:basedOn w:val="Normal"/>
    <w:next w:val="TF-TEXTOQUADRO"/>
    <w:qFormat/>
    <w:rsid w:val="00FB5CFF"/>
    <w:pPr>
      <w:keepNext/>
      <w:keepLines/>
      <w:spacing w:before="60"/>
      <w:jc w:val="center"/>
      <w:outlineLvl w:val="0"/>
    </w:pPr>
    <w:rPr>
      <w:rFonts w:ascii="Times New Roman" w:eastAsia="Times New Roman" w:hAnsi="Times New Roman" w:cs="Times New Roman"/>
      <w:szCs w:val="20"/>
      <w:lang w:eastAsia="pt-BR"/>
    </w:rPr>
  </w:style>
  <w:style w:type="paragraph" w:customStyle="1" w:styleId="TF-listadesiglasTTULO">
    <w:name w:val="TF-lista de siglas TÍTULO"/>
    <w:basedOn w:val="Normal"/>
    <w:next w:val="TF-listadesiglasITEM"/>
    <w:semiHidden/>
    <w:rsid w:val="00FB5CFF"/>
    <w:pPr>
      <w:pageBreakBefore/>
      <w:jc w:val="center"/>
    </w:pPr>
    <w:rPr>
      <w:rFonts w:ascii="Times New Roman" w:eastAsia="Times New Roman" w:hAnsi="Times New Roman" w:cs="Times New Roman"/>
      <w:b/>
      <w:caps/>
      <w:sz w:val="28"/>
      <w:szCs w:val="20"/>
      <w:lang w:eastAsia="pt-BR"/>
    </w:rPr>
  </w:style>
  <w:style w:type="paragraph" w:customStyle="1" w:styleId="TF-TTULO">
    <w:name w:val="TF-TÍTULO"/>
    <w:next w:val="Normal"/>
    <w:rsid w:val="00FB5CFF"/>
    <w:pPr>
      <w:spacing w:after="240"/>
      <w:jc w:val="center"/>
    </w:pPr>
    <w:rPr>
      <w:rFonts w:ascii="Times New Roman" w:eastAsia="Times New Roman" w:hAnsi="Times New Roman" w:cs="Times New Roman"/>
      <w:b/>
      <w:caps/>
      <w:szCs w:val="20"/>
      <w:lang w:eastAsia="pt-BR"/>
    </w:rPr>
  </w:style>
  <w:style w:type="paragraph" w:customStyle="1" w:styleId="TF-CITAO">
    <w:name w:val="TF-CITAÇÃO"/>
    <w:next w:val="TF-TEXTO"/>
    <w:rsid w:val="00FB5CFF"/>
    <w:pPr>
      <w:widowControl w:val="0"/>
      <w:spacing w:after="160"/>
      <w:ind w:left="2268"/>
      <w:jc w:val="both"/>
    </w:pPr>
    <w:rPr>
      <w:rFonts w:ascii="Times New Roman" w:eastAsia="Times New Roman" w:hAnsi="Times New Roman" w:cs="Times New Roman"/>
      <w:sz w:val="20"/>
      <w:szCs w:val="20"/>
      <w:lang w:eastAsia="pt-BR"/>
    </w:rPr>
  </w:style>
  <w:style w:type="paragraph" w:customStyle="1" w:styleId="TF-tabelaFONTE">
    <w:name w:val="TF-tabela FONTE"/>
    <w:basedOn w:val="TF-ilustraoFONTE"/>
    <w:semiHidden/>
    <w:rsid w:val="00FB5CFF"/>
    <w:pPr>
      <w:spacing w:after="160"/>
    </w:pPr>
  </w:style>
  <w:style w:type="paragraph" w:customStyle="1" w:styleId="xl24">
    <w:name w:val="xl24"/>
    <w:basedOn w:val="Normal"/>
    <w:rsid w:val="00FB5CFF"/>
    <w:pPr>
      <w:keepNext/>
      <w:keepLines/>
      <w:pBdr>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eastAsia="Times New Roman" w:hAnsi="Times New Roman" w:cs="Times New Roman"/>
      <w:lang w:eastAsia="pt-BR"/>
    </w:rPr>
  </w:style>
  <w:style w:type="character" w:styleId="VarivelHTML">
    <w:name w:val="HTML Variable"/>
    <w:semiHidden/>
    <w:rsid w:val="00FB5CFF"/>
    <w:rPr>
      <w:i/>
      <w:iCs/>
    </w:rPr>
  </w:style>
  <w:style w:type="paragraph" w:customStyle="1" w:styleId="TF-xAvalITEMTABELA">
    <w:name w:val="TF-xAval ITEM TABELA"/>
    <w:basedOn w:val="TF-xAvalITEMDETALHE"/>
    <w:rsid w:val="00FB5CFF"/>
    <w:pPr>
      <w:ind w:left="0"/>
      <w:jc w:val="center"/>
    </w:pPr>
  </w:style>
  <w:style w:type="paragraph" w:customStyle="1" w:styleId="TF-ilustraoTEXTO">
    <w:name w:val="TF-ilustração TEXTO"/>
    <w:semiHidden/>
    <w:rsid w:val="00FB5CFF"/>
    <w:pPr>
      <w:keepNext/>
    </w:pPr>
    <w:rPr>
      <w:rFonts w:ascii="Times New Roman" w:eastAsia="Times New Roman" w:hAnsi="Times New Roman" w:cs="Times New Roman"/>
      <w:sz w:val="22"/>
      <w:szCs w:val="20"/>
      <w:lang w:eastAsia="pt-BR"/>
    </w:rPr>
  </w:style>
  <w:style w:type="paragraph" w:customStyle="1" w:styleId="TF-subalineasn2">
    <w:name w:val="TF-subalineas n2"/>
    <w:basedOn w:val="TF-alneacomletras"/>
    <w:autoRedefine/>
    <w:semiHidden/>
    <w:rsid w:val="00FB5CFF"/>
    <w:pPr>
      <w:numPr>
        <w:ilvl w:val="1"/>
      </w:numPr>
      <w:tabs>
        <w:tab w:val="clear" w:pos="1398"/>
        <w:tab w:val="num" w:pos="360"/>
        <w:tab w:val="num" w:pos="1440"/>
      </w:tabs>
      <w:ind w:left="1440" w:hanging="360"/>
    </w:pPr>
  </w:style>
  <w:style w:type="paragraph" w:customStyle="1" w:styleId="TF-alneacomletras">
    <w:name w:val="TF-alínea com letras"/>
    <w:autoRedefine/>
    <w:semiHidden/>
    <w:rsid w:val="00FB5CFF"/>
    <w:pPr>
      <w:numPr>
        <w:numId w:val="3"/>
      </w:numPr>
      <w:tabs>
        <w:tab w:val="clear" w:pos="1040"/>
        <w:tab w:val="num" w:pos="1077"/>
      </w:tabs>
      <w:spacing w:line="360" w:lineRule="auto"/>
      <w:ind w:left="1077" w:hanging="397"/>
      <w:jc w:val="both"/>
    </w:pPr>
    <w:rPr>
      <w:rFonts w:ascii="Times New Roman" w:eastAsia="Times New Roman" w:hAnsi="Times New Roman" w:cs="Times New Roman"/>
      <w:color w:val="000000"/>
      <w:szCs w:val="20"/>
      <w:lang w:eastAsia="pt-BR"/>
    </w:rPr>
  </w:style>
  <w:style w:type="paragraph" w:customStyle="1" w:styleId="TF-listas-preenchimentoentre">
    <w:name w:val="TF-listas - preenchimento entre"/>
    <w:basedOn w:val="TF-listadetabelasTTULO"/>
    <w:next w:val="TF-listadetabelasTTULO"/>
    <w:semiHidden/>
    <w:rsid w:val="00FB5CFF"/>
  </w:style>
  <w:style w:type="paragraph" w:customStyle="1" w:styleId="TF-subalineasn3">
    <w:name w:val="TF-subalineas n3"/>
    <w:basedOn w:val="TF-subalineasn2"/>
    <w:autoRedefine/>
    <w:semiHidden/>
    <w:rsid w:val="00FB5CFF"/>
    <w:pPr>
      <w:numPr>
        <w:ilvl w:val="2"/>
      </w:numPr>
      <w:tabs>
        <w:tab w:val="clear" w:pos="1721"/>
        <w:tab w:val="num" w:pos="360"/>
        <w:tab w:val="num" w:pos="1440"/>
        <w:tab w:val="num" w:pos="1758"/>
        <w:tab w:val="num" w:pos="2160"/>
      </w:tabs>
      <w:ind w:left="2160" w:hanging="360"/>
    </w:pPr>
  </w:style>
  <w:style w:type="paragraph" w:customStyle="1" w:styleId="TF-conteudo-quadro">
    <w:name w:val="TF-conteudo-quadro"/>
    <w:semiHidden/>
    <w:rsid w:val="00FB5CFF"/>
    <w:pPr>
      <w:keepNext/>
      <w:keepLines/>
    </w:pPr>
    <w:rPr>
      <w:rFonts w:ascii="Courier" w:eastAsia="Times New Roman" w:hAnsi="Courier" w:cs="Times New Roman"/>
      <w:sz w:val="20"/>
      <w:szCs w:val="20"/>
      <w:lang w:val="en-US" w:eastAsia="pt-BR"/>
    </w:rPr>
  </w:style>
  <w:style w:type="paragraph" w:customStyle="1" w:styleId="TF-TEXTOQUADROCentralizado">
    <w:name w:val="TF-TEXTO QUADRO Centralizado"/>
    <w:basedOn w:val="TF-TEXTOQUADRO"/>
    <w:rsid w:val="00FB5CFF"/>
    <w:pPr>
      <w:jc w:val="center"/>
    </w:pPr>
  </w:style>
  <w:style w:type="paragraph" w:styleId="Textodebalo">
    <w:name w:val="Balloon Text"/>
    <w:basedOn w:val="Normal"/>
    <w:link w:val="TextodebaloChar"/>
    <w:uiPriority w:val="99"/>
    <w:semiHidden/>
    <w:unhideWhenUsed/>
    <w:rsid w:val="00FB5CFF"/>
    <w:pPr>
      <w:keepNext/>
      <w:keepLines/>
    </w:pPr>
    <w:rPr>
      <w:rFonts w:ascii="Tahoma" w:eastAsia="Times New Roman" w:hAnsi="Tahoma" w:cs="Times New Roman"/>
      <w:sz w:val="16"/>
      <w:szCs w:val="16"/>
      <w:lang w:val="x-none" w:eastAsia="x-none"/>
    </w:rPr>
  </w:style>
  <w:style w:type="character" w:customStyle="1" w:styleId="TextodebaloChar">
    <w:name w:val="Texto de balão Char"/>
    <w:basedOn w:val="Fontepargpadro"/>
    <w:link w:val="Textodebalo"/>
    <w:uiPriority w:val="99"/>
    <w:semiHidden/>
    <w:rsid w:val="00FB5CFF"/>
    <w:rPr>
      <w:rFonts w:ascii="Tahoma" w:eastAsia="Times New Roman" w:hAnsi="Tahoma" w:cs="Times New Roman"/>
      <w:sz w:val="16"/>
      <w:szCs w:val="16"/>
      <w:lang w:val="x-none" w:eastAsia="x-none"/>
    </w:rPr>
  </w:style>
  <w:style w:type="paragraph" w:customStyle="1" w:styleId="TF-TEXTOQUADRODireita">
    <w:name w:val="TF-TEXTO QUADRO Direita"/>
    <w:basedOn w:val="TF-TEXTOQUADRO"/>
    <w:rsid w:val="00FB5CFF"/>
    <w:pPr>
      <w:jc w:val="right"/>
    </w:pPr>
  </w:style>
  <w:style w:type="table" w:styleId="Tabelacomgrade">
    <w:name w:val="Table Grid"/>
    <w:basedOn w:val="Tabelanormal"/>
    <w:uiPriority w:val="59"/>
    <w:rsid w:val="00FB5CFF"/>
    <w:rPr>
      <w:rFonts w:ascii="Times New Roman" w:eastAsia="Times New Roman" w:hAnsi="Times New Roman" w:cs="Times New Roman"/>
      <w:sz w:val="20"/>
      <w:szCs w:val="20"/>
      <w:lang w:eastAsia="pt-B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B5CFF"/>
  </w:style>
  <w:style w:type="paragraph" w:customStyle="1" w:styleId="TF-LEGENDA-Tabela">
    <w:name w:val="TF-LEGENDA-Tabela"/>
    <w:basedOn w:val="TF-LEGENDA"/>
    <w:semiHidden/>
    <w:qFormat/>
    <w:rsid w:val="00FB5CFF"/>
  </w:style>
  <w:style w:type="paragraph" w:customStyle="1" w:styleId="TF-FIGURA">
    <w:name w:val="TF-FIGURA"/>
    <w:basedOn w:val="TF-TEXTO"/>
    <w:qFormat/>
    <w:rsid w:val="00FB5CFF"/>
    <w:pPr>
      <w:keepNext/>
      <w:spacing w:before="0" w:line="240" w:lineRule="auto"/>
      <w:ind w:firstLine="0"/>
      <w:jc w:val="center"/>
    </w:pPr>
  </w:style>
  <w:style w:type="character" w:customStyle="1" w:styleId="TF-COURIER10">
    <w:name w:val="TF-COURIER10"/>
    <w:qFormat/>
    <w:rsid w:val="00FB5CFF"/>
    <w:rPr>
      <w:rFonts w:ascii="Courier New" w:hAnsi="Courier New"/>
      <w:sz w:val="20"/>
    </w:rPr>
  </w:style>
  <w:style w:type="paragraph" w:customStyle="1" w:styleId="TtuloIntroduo">
    <w:name w:val="Título Introdução"/>
    <w:basedOn w:val="Ttulo1"/>
    <w:qFormat/>
    <w:rsid w:val="00FB5CFF"/>
    <w:pPr>
      <w:spacing w:before="480"/>
    </w:pPr>
  </w:style>
  <w:style w:type="paragraph" w:styleId="Textodecomentrio">
    <w:name w:val="annotation text"/>
    <w:basedOn w:val="Normal"/>
    <w:link w:val="TextodecomentrioChar"/>
    <w:uiPriority w:val="99"/>
    <w:semiHidden/>
    <w:unhideWhenUsed/>
    <w:rsid w:val="00FB5CFF"/>
    <w:pPr>
      <w:keepNext/>
      <w:keepLines/>
    </w:pPr>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semiHidden/>
    <w:rsid w:val="00FB5CFF"/>
    <w:rPr>
      <w:rFonts w:ascii="Times New Roman" w:eastAsia="Times New Roman" w:hAnsi="Times New Roman" w:cs="Times New Roman"/>
      <w:sz w:val="20"/>
      <w:szCs w:val="20"/>
      <w:lang w:eastAsia="pt-BR"/>
    </w:rPr>
  </w:style>
  <w:style w:type="character" w:styleId="Refdecomentrio">
    <w:name w:val="annotation reference"/>
    <w:uiPriority w:val="99"/>
    <w:semiHidden/>
    <w:unhideWhenUsed/>
    <w:rsid w:val="00FB5CFF"/>
    <w:rPr>
      <w:sz w:val="16"/>
      <w:szCs w:val="16"/>
    </w:rPr>
  </w:style>
  <w:style w:type="paragraph" w:styleId="Assuntodocomentrio">
    <w:name w:val="annotation subject"/>
    <w:basedOn w:val="Textodecomentrio"/>
    <w:next w:val="Textodecomentrio"/>
    <w:link w:val="AssuntodocomentrioChar"/>
    <w:uiPriority w:val="99"/>
    <w:semiHidden/>
    <w:unhideWhenUsed/>
    <w:rsid w:val="00FB5CFF"/>
    <w:rPr>
      <w:b/>
      <w:bCs/>
      <w:lang w:val="x-none" w:eastAsia="x-none"/>
    </w:rPr>
  </w:style>
  <w:style w:type="character" w:customStyle="1" w:styleId="AssuntodocomentrioChar">
    <w:name w:val="Assunto do comentário Char"/>
    <w:basedOn w:val="TextodecomentrioChar"/>
    <w:link w:val="Assuntodocomentrio"/>
    <w:uiPriority w:val="99"/>
    <w:semiHidden/>
    <w:rsid w:val="00FB5CFF"/>
    <w:rPr>
      <w:rFonts w:ascii="Times New Roman" w:eastAsia="Times New Roman" w:hAnsi="Times New Roman" w:cs="Times New Roman"/>
      <w:b/>
      <w:bCs/>
      <w:sz w:val="20"/>
      <w:szCs w:val="20"/>
      <w:lang w:val="x-none" w:eastAsia="x-none"/>
    </w:rPr>
  </w:style>
  <w:style w:type="paragraph" w:styleId="Reviso">
    <w:name w:val="Revision"/>
    <w:hidden/>
    <w:uiPriority w:val="99"/>
    <w:semiHidden/>
    <w:rsid w:val="00FB5CFF"/>
    <w:rPr>
      <w:rFonts w:ascii="Times New Roman" w:eastAsia="Times New Roman" w:hAnsi="Times New Roman" w:cs="Times New Roman"/>
      <w:lang w:eastAsia="pt-BR"/>
    </w:rPr>
  </w:style>
  <w:style w:type="paragraph" w:styleId="Textodenotaderodap">
    <w:name w:val="footnote text"/>
    <w:basedOn w:val="Normal"/>
    <w:link w:val="TextodenotaderodapChar"/>
    <w:uiPriority w:val="99"/>
    <w:semiHidden/>
    <w:unhideWhenUsed/>
    <w:rsid w:val="00FB5CFF"/>
    <w:pPr>
      <w:keepNext/>
      <w:keepLines/>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semiHidden/>
    <w:rsid w:val="00FB5CFF"/>
    <w:rPr>
      <w:rFonts w:ascii="Times New Roman" w:eastAsia="Times New Roman" w:hAnsi="Times New Roman" w:cs="Times New Roman"/>
      <w:sz w:val="20"/>
      <w:szCs w:val="20"/>
      <w:lang w:eastAsia="pt-BR"/>
    </w:rPr>
  </w:style>
  <w:style w:type="character" w:styleId="Refdenotaderodap">
    <w:name w:val="footnote reference"/>
    <w:semiHidden/>
    <w:unhideWhenUsed/>
    <w:rsid w:val="00FB5CFF"/>
    <w:rPr>
      <w:vertAlign w:val="superscript"/>
    </w:rPr>
  </w:style>
  <w:style w:type="paragraph" w:customStyle="1" w:styleId="TF-orientador">
    <w:name w:val="TF-orientador"/>
    <w:basedOn w:val="TF-autor"/>
    <w:semiHidden/>
    <w:qFormat/>
    <w:rsid w:val="00FB5CFF"/>
    <w:pPr>
      <w:spacing w:after="480"/>
    </w:pPr>
  </w:style>
  <w:style w:type="paragraph" w:customStyle="1" w:styleId="TF-avaliaoCABEALHO">
    <w:name w:val="TF-avaliação CABEÇALHO"/>
    <w:basedOn w:val="Normal"/>
    <w:semiHidden/>
    <w:rsid w:val="00FB5CFF"/>
    <w:rPr>
      <w:rFonts w:ascii="Times New Roman" w:eastAsia="Times New Roman" w:hAnsi="Times New Roman" w:cs="Times New Roman"/>
      <w:lang w:eastAsia="pt-BR"/>
    </w:rPr>
  </w:style>
  <w:style w:type="paragraph" w:customStyle="1" w:styleId="TF-avaliaoTTULOTCC">
    <w:name w:val="TF-avaliação TÍTULO TCC"/>
    <w:basedOn w:val="Normal"/>
    <w:semiHidden/>
    <w:rsid w:val="00FB5CFF"/>
    <w:pPr>
      <w:spacing w:before="240"/>
      <w:ind w:left="1276" w:hanging="1276"/>
      <w:jc w:val="both"/>
    </w:pPr>
    <w:rPr>
      <w:rFonts w:ascii="Times New Roman" w:eastAsia="Times New Roman" w:hAnsi="Times New Roman" w:cs="Times New Roman"/>
      <w:caps/>
      <w:lang w:eastAsia="pt-BR"/>
    </w:rPr>
  </w:style>
  <w:style w:type="paragraph" w:customStyle="1" w:styleId="TF-avaliaoTTULO1">
    <w:name w:val="TF-avaliação TÍTULO 1"/>
    <w:semiHidden/>
    <w:rsid w:val="00FB5CFF"/>
    <w:pPr>
      <w:numPr>
        <w:numId w:val="9"/>
      </w:numPr>
      <w:tabs>
        <w:tab w:val="clear" w:pos="720"/>
        <w:tab w:val="left" w:pos="284"/>
        <w:tab w:val="num" w:pos="1077"/>
      </w:tabs>
      <w:spacing w:before="240"/>
      <w:ind w:left="1077" w:hanging="397"/>
    </w:pPr>
    <w:rPr>
      <w:rFonts w:ascii="Times New Roman" w:eastAsia="Times New Roman" w:hAnsi="Times New Roman" w:cs="Times New Roman"/>
      <w:b/>
      <w:caps/>
      <w:noProof/>
      <w:szCs w:val="20"/>
      <w:lang w:eastAsia="pt-BR"/>
    </w:rPr>
  </w:style>
  <w:style w:type="paragraph" w:customStyle="1" w:styleId="TF-avaliaoTTULO2c">
    <w:name w:val="TF-avaliação TÍTULO 2c"/>
    <w:basedOn w:val="TF-avaliaoTTULO1"/>
    <w:semiHidden/>
    <w:rsid w:val="00FB5CFF"/>
    <w:pPr>
      <w:numPr>
        <w:ilvl w:val="1"/>
      </w:numPr>
      <w:tabs>
        <w:tab w:val="clear" w:pos="737"/>
        <w:tab w:val="num" w:pos="1418"/>
      </w:tabs>
      <w:spacing w:before="400" w:after="100"/>
      <w:ind w:left="1418" w:hanging="380"/>
    </w:pPr>
    <w:rPr>
      <w:b w:val="0"/>
    </w:rPr>
  </w:style>
  <w:style w:type="paragraph" w:customStyle="1" w:styleId="TF-avaliaotexto">
    <w:name w:val="TF-avaliação texto"/>
    <w:basedOn w:val="TF-TEXTO"/>
    <w:semiHidden/>
    <w:qFormat/>
    <w:rsid w:val="00FB5CFF"/>
    <w:pPr>
      <w:ind w:firstLine="0"/>
    </w:pPr>
  </w:style>
  <w:style w:type="paragraph" w:customStyle="1" w:styleId="TF-avaliaoQUADRO">
    <w:name w:val="TF-avaliação QUADRO"/>
    <w:basedOn w:val="Normal"/>
    <w:semiHidden/>
    <w:rsid w:val="00FB5CFF"/>
    <w:pPr>
      <w:spacing w:before="60" w:after="60"/>
    </w:pPr>
    <w:rPr>
      <w:rFonts w:ascii="Times New Roman" w:eastAsia="Times New Roman" w:hAnsi="Times New Roman" w:cs="Times New Roman"/>
      <w:sz w:val="20"/>
      <w:lang w:eastAsia="pt-BR"/>
    </w:rPr>
  </w:style>
  <w:style w:type="paragraph" w:customStyle="1" w:styleId="TF-AUTOR0">
    <w:name w:val="TF-AUTOR"/>
    <w:basedOn w:val="Normal"/>
    <w:rsid w:val="00FB5CFF"/>
    <w:pPr>
      <w:keepNext/>
      <w:keepLines/>
      <w:spacing w:before="120"/>
      <w:jc w:val="center"/>
    </w:pPr>
    <w:rPr>
      <w:rFonts w:ascii="Times New Roman" w:eastAsia="Times New Roman" w:hAnsi="Times New Roman" w:cs="Times New Roman"/>
      <w:color w:val="000000"/>
      <w:szCs w:val="20"/>
      <w:lang w:eastAsia="pt-BR"/>
    </w:rPr>
  </w:style>
  <w:style w:type="paragraph" w:customStyle="1" w:styleId="TF-CDIGO-FONTE">
    <w:name w:val="TF-CÓDIGO-FONTE"/>
    <w:rsid w:val="00FB5CFF"/>
    <w:pPr>
      <w:keepNext/>
      <w:keepLines/>
    </w:pPr>
    <w:rPr>
      <w:rFonts w:ascii="Courier" w:eastAsia="Times New Roman" w:hAnsi="Courier" w:cs="Times New Roman"/>
      <w:sz w:val="20"/>
      <w:szCs w:val="20"/>
      <w:lang w:val="en-US" w:eastAsia="pt-BR"/>
    </w:rPr>
  </w:style>
  <w:style w:type="paragraph" w:customStyle="1" w:styleId="TF-FONTE">
    <w:name w:val="TF-FONTE"/>
    <w:next w:val="Normal"/>
    <w:qFormat/>
    <w:rsid w:val="00FB5CFF"/>
    <w:pPr>
      <w:jc w:val="center"/>
    </w:pPr>
    <w:rPr>
      <w:rFonts w:ascii="Times New Roman" w:eastAsia="Times New Roman" w:hAnsi="Times New Roman" w:cs="Times New Roman"/>
      <w:sz w:val="20"/>
      <w:szCs w:val="20"/>
      <w:lang w:eastAsia="pt-BR"/>
    </w:rPr>
  </w:style>
  <w:style w:type="paragraph" w:customStyle="1" w:styleId="TF-xAvalITEM">
    <w:name w:val="TF-xAval ITEM"/>
    <w:basedOn w:val="Normal"/>
    <w:rsid w:val="00FB5CFF"/>
    <w:pPr>
      <w:numPr>
        <w:numId w:val="10"/>
      </w:numPr>
      <w:jc w:val="both"/>
    </w:pPr>
    <w:rPr>
      <w:rFonts w:ascii="Times New Roman" w:eastAsia="Times New Roman" w:hAnsi="Times New Roman" w:cs="Times New Roman"/>
      <w:sz w:val="18"/>
      <w:lang w:eastAsia="pt-BR"/>
    </w:rPr>
  </w:style>
  <w:style w:type="paragraph" w:customStyle="1" w:styleId="TF-xAvalITEMDETALHE">
    <w:name w:val="TF-xAval ITEM DETALHE"/>
    <w:basedOn w:val="Normal"/>
    <w:rsid w:val="00FB5CFF"/>
    <w:pPr>
      <w:numPr>
        <w:ilvl w:val="1"/>
      </w:numPr>
      <w:ind w:left="353"/>
      <w:jc w:val="both"/>
    </w:pPr>
    <w:rPr>
      <w:rFonts w:ascii="Times New Roman" w:eastAsia="Times New Roman" w:hAnsi="Times New Roman" w:cs="Times New Roman"/>
      <w:sz w:val="18"/>
      <w:lang w:eastAsia="pt-BR"/>
    </w:rPr>
  </w:style>
  <w:style w:type="paragraph" w:customStyle="1" w:styleId="TF-xAvalLINHA">
    <w:name w:val="TF-xAval LINHA"/>
    <w:basedOn w:val="Normal"/>
    <w:rsid w:val="00FB5CFF"/>
    <w:pPr>
      <w:tabs>
        <w:tab w:val="left" w:pos="1134"/>
        <w:tab w:val="left" w:leader="underscore" w:pos="9072"/>
      </w:tabs>
      <w:spacing w:before="180" w:after="60"/>
    </w:pPr>
    <w:rPr>
      <w:rFonts w:ascii="Times New Roman" w:eastAsia="Times New Roman" w:hAnsi="Times New Roman" w:cs="Times New Roman"/>
      <w:sz w:val="20"/>
      <w:lang w:eastAsia="pt-BR"/>
    </w:rPr>
  </w:style>
  <w:style w:type="paragraph" w:customStyle="1" w:styleId="TF-xAvalTTULO">
    <w:name w:val="TF-xAval TÍTULO"/>
    <w:basedOn w:val="Normal"/>
    <w:rsid w:val="00FB5CFF"/>
    <w:pPr>
      <w:tabs>
        <w:tab w:val="left" w:pos="708"/>
      </w:tabs>
      <w:ind w:left="720" w:hanging="720"/>
      <w:jc w:val="center"/>
    </w:pPr>
    <w:rPr>
      <w:rFonts w:ascii="Times New Roman" w:eastAsia="Times New Roman" w:hAnsi="Times New Roman" w:cs="Times New Roman"/>
      <w:caps/>
      <w:noProof/>
      <w:szCs w:val="20"/>
      <w:lang w:eastAsia="pt-BR"/>
    </w:rPr>
  </w:style>
  <w:style w:type="character" w:customStyle="1" w:styleId="normaltextrun">
    <w:name w:val="normaltextrun"/>
    <w:basedOn w:val="Fontepargpadro"/>
    <w:rsid w:val="00FB5CFF"/>
  </w:style>
  <w:style w:type="character" w:customStyle="1" w:styleId="hgkelc">
    <w:name w:val="hgkelc"/>
    <w:basedOn w:val="Fontepargpadro"/>
    <w:rsid w:val="00FB5CFF"/>
  </w:style>
  <w:style w:type="character" w:styleId="MenoPendente">
    <w:name w:val="Unresolved Mention"/>
    <w:basedOn w:val="Fontepargpadro"/>
    <w:uiPriority w:val="99"/>
    <w:semiHidden/>
    <w:unhideWhenUsed/>
    <w:rsid w:val="00FB5CFF"/>
    <w:rPr>
      <w:color w:val="605E5C"/>
      <w:shd w:val="clear" w:color="auto" w:fill="E1DFDD"/>
    </w:rPr>
  </w:style>
  <w:style w:type="paragraph" w:styleId="Legenda">
    <w:name w:val="caption"/>
    <w:basedOn w:val="Normal"/>
    <w:next w:val="Normal"/>
    <w:uiPriority w:val="35"/>
    <w:qFormat/>
    <w:rsid w:val="00FB5CFF"/>
    <w:pPr>
      <w:keepNext/>
      <w:keepLines/>
      <w:spacing w:after="200"/>
    </w:pPr>
    <w:rPr>
      <w:rFonts w:ascii="Times New Roman" w:eastAsia="Times New Roman" w:hAnsi="Times New Roman" w:cs="Times New Roman"/>
      <w:i/>
      <w:iCs/>
      <w:color w:val="44546A" w:themeColor="text2"/>
      <w:sz w:val="18"/>
      <w:szCs w:val="18"/>
      <w:lang w:eastAsia="pt-BR"/>
    </w:rPr>
  </w:style>
  <w:style w:type="character" w:styleId="nfase">
    <w:name w:val="Emphasis"/>
    <w:basedOn w:val="Fontepargpadro"/>
    <w:uiPriority w:val="20"/>
    <w:qFormat/>
    <w:rsid w:val="00FB5C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28</Pages>
  <Words>9720</Words>
  <Characters>52490</Characters>
  <Application>Microsoft Office Word</Application>
  <DocSecurity>0</DocSecurity>
  <Lines>437</Lines>
  <Paragraphs>124</Paragraphs>
  <ScaleCrop>false</ScaleCrop>
  <HeadingPairs>
    <vt:vector size="2" baseType="variant">
      <vt:variant>
        <vt:lpstr>Título</vt:lpstr>
      </vt:variant>
      <vt:variant>
        <vt:i4>1</vt:i4>
      </vt:variant>
    </vt:vector>
  </HeadingPairs>
  <TitlesOfParts>
    <vt:vector size="1" baseType="lpstr">
      <vt:lpstr/>
    </vt:vector>
  </TitlesOfParts>
  <Company>FURB - Universidade Regional de Blumenau</Company>
  <LinksUpToDate>false</LinksUpToDate>
  <CharactersWithSpaces>62086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Solano dos Reis</dc:creator>
  <cp:keywords/>
  <dc:description/>
  <cp:lastModifiedBy>Dalton Solano dos Reis</cp:lastModifiedBy>
  <cp:revision>6</cp:revision>
  <dcterms:created xsi:type="dcterms:W3CDTF">2021-10-26T14:34:00Z</dcterms:created>
  <dcterms:modified xsi:type="dcterms:W3CDTF">2021-10-26T18:44:00Z</dcterms:modified>
</cp:coreProperties>
</file>