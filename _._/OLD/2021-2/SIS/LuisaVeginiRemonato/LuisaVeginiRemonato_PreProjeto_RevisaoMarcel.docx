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495"/>
        <w:gridCol w:w="3717"/>
      </w:tblGrid>
      <w:tr w:rsidR="00EF39BA" w14:paraId="4D1D0001" w14:textId="77777777" w:rsidTr="00BE39CF">
        <w:tc>
          <w:tcPr>
            <w:tcW w:w="9212" w:type="dxa"/>
            <w:gridSpan w:val="2"/>
            <w:shd w:val="clear" w:color="auto" w:fill="auto"/>
          </w:tcPr>
          <w:p w14:paraId="2223A927" w14:textId="0E1E0251" w:rsidR="00EF39BA" w:rsidRDefault="00EF39BA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  <w:r w:rsidR="008B3FBD">
              <w:rPr>
                <w:rStyle w:val="Nmerodepgina"/>
              </w:rPr>
              <w:t xml:space="preserve"> ACADÊMICO</w:t>
            </w:r>
          </w:p>
        </w:tc>
      </w:tr>
      <w:tr w:rsidR="00EF39BA" w14:paraId="2BDA108B" w14:textId="77777777" w:rsidTr="00BE39CF">
        <w:tc>
          <w:tcPr>
            <w:tcW w:w="5495" w:type="dxa"/>
            <w:shd w:val="clear" w:color="auto" w:fill="auto"/>
          </w:tcPr>
          <w:p w14:paraId="6C960119" w14:textId="77777777" w:rsidR="00EF39BA" w:rsidRPr="003C5262" w:rsidRDefault="00EF39BA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 X ) PRÉ-PROJETO     (</w:t>
            </w:r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717" w:type="dxa"/>
            <w:shd w:val="clear" w:color="auto" w:fill="auto"/>
          </w:tcPr>
          <w:p w14:paraId="51B51B03" w14:textId="77777777" w:rsidR="00EF39BA" w:rsidRDefault="00EF39BA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ANO/SEMESTRE: 2021/2</w:t>
            </w:r>
          </w:p>
        </w:tc>
      </w:tr>
    </w:tbl>
    <w:p w14:paraId="03E1FDEB" w14:textId="77777777" w:rsidR="00EF39BA" w:rsidRDefault="00EF39BA" w:rsidP="007F7B5E">
      <w:pPr>
        <w:pStyle w:val="TF-TTULO"/>
      </w:pPr>
    </w:p>
    <w:p w14:paraId="5C2E9B33" w14:textId="4F1C186D" w:rsidR="002B0EDC" w:rsidRPr="00B00E04" w:rsidRDefault="007F7B5E" w:rsidP="007F7B5E">
      <w:pPr>
        <w:pStyle w:val="TF-TTULO"/>
      </w:pPr>
      <w:r>
        <w:t>PLATAFORMA DIGITAL PARA OBSERVATÓRIO DA internacionalização da educação básica: portal de acesso às políticas públicas de ensino bilingue e tecnologias</w:t>
      </w:r>
    </w:p>
    <w:p w14:paraId="0304D1CB" w14:textId="3F875A4C" w:rsidR="001E682E" w:rsidRDefault="007F7B5E" w:rsidP="001E682E">
      <w:pPr>
        <w:pStyle w:val="TF-AUTOR0"/>
      </w:pPr>
      <w:r>
        <w:t>Luísa Vegini Remonato</w:t>
      </w:r>
    </w:p>
    <w:p w14:paraId="0213708C" w14:textId="77777777" w:rsidR="007F7B5E" w:rsidRDefault="007F7B5E" w:rsidP="007F7B5E">
      <w:pPr>
        <w:pStyle w:val="TF-AUTOR0"/>
      </w:pPr>
      <w:r>
        <w:t>Prof. Dra. Andreza Sartori – Orientadora</w:t>
      </w:r>
    </w:p>
    <w:p w14:paraId="3B27C561" w14:textId="77777777" w:rsidR="00F255FC" w:rsidRPr="007D10F2" w:rsidRDefault="00F255FC" w:rsidP="00FC4A9F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7C5FC86" w14:textId="3829A3B3" w:rsidR="007F7B5E" w:rsidRDefault="007F7B5E" w:rsidP="007F7B5E">
      <w:pPr>
        <w:pStyle w:val="TF-TEXTO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AF1693">
        <w:t xml:space="preserve">O ensino bilingue é descrito por Megale (2018) como desenvolvimento multidimensional de duas ou mais línguas, promovendo a promoção de saberes entre elas. </w:t>
      </w:r>
      <w:r w:rsidR="001B06F3">
        <w:t>É importante ressaltar que “e</w:t>
      </w:r>
      <w:r w:rsidRPr="00AF1693">
        <w:t xml:space="preserve">mbora ainda não </w:t>
      </w:r>
      <w:r w:rsidR="00FE6A6E">
        <w:t>exista u</w:t>
      </w:r>
      <w:r w:rsidRPr="00AF1693">
        <w:t>ma lei nacional sobre o ensino bilingue, os estados de Santa Catarina e Rio de Janeiro lançaram</w:t>
      </w:r>
      <w:r w:rsidR="003449AD">
        <w:t>, em 2013 e 2016,</w:t>
      </w:r>
      <w:r w:rsidRPr="00AF1693">
        <w:t xml:space="preserve"> documentos oficiais </w:t>
      </w:r>
      <w:r w:rsidR="003449AD">
        <w:t xml:space="preserve">que </w:t>
      </w:r>
      <w:r w:rsidRPr="00AF1693">
        <w:t>estabelece</w:t>
      </w:r>
      <w:r w:rsidR="003449AD">
        <w:t>m</w:t>
      </w:r>
      <w:r w:rsidRPr="00AF1693">
        <w:t xml:space="preserve"> normas para a oferta </w:t>
      </w:r>
      <w:r w:rsidR="003449AD">
        <w:t>da Educação Bilíngue</w:t>
      </w:r>
      <w:r w:rsidRPr="00AF1693">
        <w:t xml:space="preserve"> em escolas de </w:t>
      </w:r>
      <w:r w:rsidR="003449AD">
        <w:t>E</w:t>
      </w:r>
      <w:r w:rsidRPr="00AF1693">
        <w:t xml:space="preserve">ducação </w:t>
      </w:r>
      <w:r w:rsidR="003449AD">
        <w:t>B</w:t>
      </w:r>
      <w:r w:rsidRPr="00AF1693">
        <w:t>ásica</w:t>
      </w:r>
      <w:r w:rsidR="00091C8A">
        <w:t>”</w:t>
      </w:r>
      <w:r w:rsidR="000730A6">
        <w:t xml:space="preserve"> </w:t>
      </w:r>
      <w:r w:rsidRPr="00AF1693">
        <w:t>(MEGALE, 2018, p.1), demonstrando o crescimento</w:t>
      </w:r>
      <w:r w:rsidR="00593933">
        <w:t xml:space="preserve"> significativo</w:t>
      </w:r>
      <w:r w:rsidRPr="00AF1693">
        <w:t xml:space="preserve"> </w:t>
      </w:r>
      <w:r w:rsidR="009A4813" w:rsidRPr="00AF1693">
        <w:t>des</w:t>
      </w:r>
      <w:r w:rsidR="009A4813">
        <w:t>s</w:t>
      </w:r>
      <w:r w:rsidR="009A4813" w:rsidRPr="00AF1693">
        <w:t xml:space="preserve">e </w:t>
      </w:r>
      <w:r w:rsidRPr="00AF1693">
        <w:t>modelo n</w:t>
      </w:r>
      <w:r w:rsidR="00593933">
        <w:t>o país</w:t>
      </w:r>
      <w:r w:rsidRPr="00AF1693">
        <w:t xml:space="preserve">. De acordo com Hamers </w:t>
      </w:r>
      <w:r w:rsidR="000730A6">
        <w:rPr>
          <w:i/>
          <w:iCs/>
        </w:rPr>
        <w:t>et al.</w:t>
      </w:r>
      <w:r w:rsidRPr="00AF1693">
        <w:t xml:space="preserve"> (2000), não é considerado ensino bilingue a situação em que a língua adicional é ensinada </w:t>
      </w:r>
      <w:r w:rsidR="003449AD">
        <w:t xml:space="preserve">apenas </w:t>
      </w:r>
      <w:r w:rsidRPr="00AF1693">
        <w:t>como uma matéria e não é utilizada para fins acadêmicos.</w:t>
      </w:r>
    </w:p>
    <w:p w14:paraId="21756371" w14:textId="4D3EE34E" w:rsidR="007F7B5E" w:rsidRDefault="000730A6" w:rsidP="007F7B5E">
      <w:pPr>
        <w:pStyle w:val="TF-TEXTO"/>
      </w:pPr>
      <w:r>
        <w:t>Conforme Salgado (2009),</w:t>
      </w:r>
      <w:r w:rsidR="007F7B5E" w:rsidRPr="00AF1693">
        <w:t xml:space="preserve"> bilingualidade na educação não é apenas inserir uma nova língua nas aulas, mas sim uma questão de desenvolvimento de práticas linguísticas complexas que abrangem vários contextos sociais. O professor precisa ser capacitado para lidar com um sistema dinâmico em que duas ou mais línguas participam em níveis variados, gerando diferentes graus de proficiência e experi</w:t>
      </w:r>
      <w:r w:rsidR="00484BA6">
        <w:t>ê</w:t>
      </w:r>
      <w:r w:rsidR="007F7B5E" w:rsidRPr="00AF1693">
        <w:t xml:space="preserve">ncias multiculturais (SALGADO, 2009). </w:t>
      </w:r>
    </w:p>
    <w:p w14:paraId="2F74B9D2" w14:textId="0DC62831" w:rsidR="007F7B5E" w:rsidRDefault="007F7B5E" w:rsidP="002E2520">
      <w:pPr>
        <w:pStyle w:val="TF-TEXTO"/>
      </w:pPr>
      <w:commentRangeStart w:id="23"/>
      <w:r w:rsidRPr="00AF1693">
        <w:t>Com o objetivo de concentrar os materiais em um único local</w:t>
      </w:r>
      <w:commentRangeEnd w:id="23"/>
      <w:r w:rsidR="001D1298">
        <w:rPr>
          <w:rStyle w:val="Refdecomentrio"/>
        </w:rPr>
        <w:commentReference w:id="23"/>
      </w:r>
      <w:r w:rsidRPr="00AF1693">
        <w:t xml:space="preserve">, </w:t>
      </w:r>
      <w:r w:rsidR="00BC1AE7">
        <w:t>os</w:t>
      </w:r>
      <w:r w:rsidR="00BC1AE7" w:rsidRPr="00BC1AE7">
        <w:tab/>
      </w:r>
      <w:r w:rsidR="00B5389D">
        <w:t>p</w:t>
      </w:r>
      <w:r w:rsidR="00BC1AE7" w:rsidRPr="00BC1AE7">
        <w:t>esquisadores</w:t>
      </w:r>
      <w:r w:rsidR="00BC1AE7">
        <w:t xml:space="preserve"> </w:t>
      </w:r>
      <w:r w:rsidR="00BC1AE7" w:rsidRPr="00BC1AE7">
        <w:t>do</w:t>
      </w:r>
      <w:r w:rsidR="00BC1AE7">
        <w:t xml:space="preserve"> </w:t>
      </w:r>
      <w:r w:rsidR="00BC1AE7" w:rsidRPr="00BC1AE7">
        <w:t>Programa de Pós</w:t>
      </w:r>
      <w:r w:rsidR="00B438BF">
        <w:t>-</w:t>
      </w:r>
      <w:r w:rsidR="00BC1AE7" w:rsidRPr="00BC1AE7">
        <w:t xml:space="preserve">Graduação, Mestrado e Doutorado em Educação da </w:t>
      </w:r>
      <w:r w:rsidR="009453FF">
        <w:t>Universidade Regional de Blumenau (</w:t>
      </w:r>
      <w:r w:rsidR="00BC1AE7" w:rsidRPr="00BC1AE7">
        <w:t>FURB</w:t>
      </w:r>
      <w:r w:rsidR="009453FF">
        <w:t>)</w:t>
      </w:r>
      <w:r w:rsidR="00BC1AE7">
        <w:t xml:space="preserve"> </w:t>
      </w:r>
      <w:r w:rsidR="00F27587">
        <w:t xml:space="preserve">indicaram </w:t>
      </w:r>
      <w:r w:rsidR="00BC1AE7">
        <w:t xml:space="preserve">a necessidade </w:t>
      </w:r>
      <w:r w:rsidR="00FD63EA">
        <w:t>da construção de</w:t>
      </w:r>
      <w:r w:rsidRPr="00AF1693">
        <w:t xml:space="preserve"> uma plataforma digital para armazenar e distribuir as</w:t>
      </w:r>
      <w:r w:rsidR="00902A44">
        <w:t xml:space="preserve"> </w:t>
      </w:r>
      <w:commentRangeStart w:id="24"/>
      <w:r w:rsidR="00902A44">
        <w:t>informações de</w:t>
      </w:r>
      <w:r w:rsidRPr="00AF1693">
        <w:t xml:space="preserve"> políticas públicas</w:t>
      </w:r>
      <w:r w:rsidR="00902A44">
        <w:t>, bem como</w:t>
      </w:r>
      <w:r w:rsidRPr="00AF1693">
        <w:t xml:space="preserve"> documentos </w:t>
      </w:r>
      <w:commentRangeEnd w:id="24"/>
      <w:r w:rsidR="00B02881">
        <w:rPr>
          <w:rStyle w:val="Refdecomentrio"/>
        </w:rPr>
        <w:commentReference w:id="24"/>
      </w:r>
      <w:r w:rsidRPr="00AF1693">
        <w:t xml:space="preserve">diversos relacionados ao Ensino </w:t>
      </w:r>
      <w:r w:rsidR="001B06F3">
        <w:t>B</w:t>
      </w:r>
      <w:r w:rsidRPr="00AF1693">
        <w:t xml:space="preserve">ásico </w:t>
      </w:r>
      <w:r w:rsidR="001B06F3">
        <w:t>B</w:t>
      </w:r>
      <w:r w:rsidRPr="00AF1693">
        <w:t>il</w:t>
      </w:r>
      <w:r w:rsidR="001B06F3">
        <w:t>í</w:t>
      </w:r>
      <w:r w:rsidRPr="00AF1693">
        <w:t>ngue</w:t>
      </w:r>
      <w:r w:rsidR="00902A44">
        <w:t xml:space="preserve">. </w:t>
      </w:r>
      <w:r w:rsidR="008E5284">
        <w:t>O</w:t>
      </w:r>
      <w:r w:rsidR="00902A44">
        <w:t xml:space="preserve"> material</w:t>
      </w:r>
      <w:r w:rsidR="008E5284">
        <w:t xml:space="preserve"> </w:t>
      </w:r>
      <w:r w:rsidR="00DB6AB3">
        <w:t>apresentado na plataforma digital</w:t>
      </w:r>
      <w:del w:id="25" w:author="Marcel Hugo" w:date="2021-10-13T17:46:00Z">
        <w:r w:rsidR="00DB6AB3" w:rsidDel="00A33A97">
          <w:delText>,</w:delText>
        </w:r>
      </w:del>
      <w:r w:rsidR="006659CF">
        <w:t xml:space="preserve"> será</w:t>
      </w:r>
      <w:r w:rsidR="00593933">
        <w:t xml:space="preserve"> </w:t>
      </w:r>
      <w:r w:rsidR="007B21CB">
        <w:t>selecionado e</w:t>
      </w:r>
      <w:r w:rsidR="003A0590">
        <w:t xml:space="preserve"> </w:t>
      </w:r>
      <w:r w:rsidR="007B21CB">
        <w:t>desenvolvido</w:t>
      </w:r>
      <w:r w:rsidR="0026646F">
        <w:t xml:space="preserve"> </w:t>
      </w:r>
      <w:r w:rsidR="00593933">
        <w:t>p</w:t>
      </w:r>
      <w:r w:rsidR="00B5389D">
        <w:t xml:space="preserve">elos grupos: </w:t>
      </w:r>
      <w:r w:rsidR="00B5389D" w:rsidRPr="009D1CC3">
        <w:t>Grupo de Estudos e Pesquisas em Educação Superior</w:t>
      </w:r>
      <w:r w:rsidR="00CC7C4A">
        <w:t xml:space="preserve"> (</w:t>
      </w:r>
      <w:r w:rsidR="00B5389D" w:rsidRPr="009D1CC3">
        <w:t>GEPES</w:t>
      </w:r>
      <w:r w:rsidR="00CC7C4A">
        <w:t>)</w:t>
      </w:r>
      <w:r w:rsidR="00B5389D" w:rsidRPr="009D1CC3">
        <w:t>; Grupo de Pesquisa em Linguagens e Letramentos na educação e o Grupo de Pesquisa Políticas Públicas de Currículo e Avaliação</w:t>
      </w:r>
      <w:r w:rsidR="00CC7C4A">
        <w:t xml:space="preserve"> (</w:t>
      </w:r>
      <w:r w:rsidR="00B5389D" w:rsidRPr="009D1CC3">
        <w:t>GPCA</w:t>
      </w:r>
      <w:r w:rsidR="00CC7C4A">
        <w:t>)</w:t>
      </w:r>
      <w:r w:rsidR="002E2520">
        <w:t>.</w:t>
      </w:r>
      <w:r w:rsidR="000730A6">
        <w:t xml:space="preserve"> </w:t>
      </w:r>
      <w:r w:rsidR="002E2520">
        <w:t>Com isso,</w:t>
      </w:r>
      <w:r w:rsidRPr="00AF1693">
        <w:t xml:space="preserve"> </w:t>
      </w:r>
      <w:r w:rsidR="00B10CF4">
        <w:t>espe</w:t>
      </w:r>
      <w:r w:rsidR="005E794D">
        <w:t xml:space="preserve">ra-se que </w:t>
      </w:r>
      <w:r w:rsidRPr="00AF1693">
        <w:t>a plataforma</w:t>
      </w:r>
      <w:r w:rsidR="0026646F">
        <w:t xml:space="preserve"> online</w:t>
      </w:r>
      <w:r w:rsidRPr="00AF1693">
        <w:t xml:space="preserve"> forneça aos professores</w:t>
      </w:r>
      <w:r w:rsidR="00E10F24">
        <w:t>, coordenadores, diretores</w:t>
      </w:r>
      <w:r w:rsidRPr="00AF1693">
        <w:t xml:space="preserve"> e entusiastas do assunto o acesso mais simples aos documentos e formações que desejam </w:t>
      </w:r>
      <w:r w:rsidR="00E10F24">
        <w:t>utilizar</w:t>
      </w:r>
      <w:r w:rsidRPr="00AF1693">
        <w:t>.</w:t>
      </w:r>
      <w:r w:rsidR="00BA5F90">
        <w:t xml:space="preserve"> </w:t>
      </w:r>
    </w:p>
    <w:p w14:paraId="6176B1CC" w14:textId="4725BAA1" w:rsidR="00F255FC" w:rsidRPr="007D10F2" w:rsidRDefault="00F255FC" w:rsidP="007D10F2">
      <w:pPr>
        <w:pStyle w:val="Ttulo2"/>
      </w:pPr>
      <w:r w:rsidRPr="007D10F2">
        <w:lastRenderedPageBreak/>
        <w:t xml:space="preserve">OBJETIVOS 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78941462" w14:textId="5E0AE8E1" w:rsidR="007F7B5E" w:rsidRDefault="00C35E57" w:rsidP="007F7B5E">
      <w:pPr>
        <w:pStyle w:val="TF-TEXTO"/>
      </w:pPr>
      <w:r>
        <w:t xml:space="preserve"> </w:t>
      </w:r>
      <w:bookmarkStart w:id="26" w:name="_Toc419598587"/>
      <w:r w:rsidR="007F7B5E" w:rsidRPr="00B35C14">
        <w:t>O objetivo des</w:t>
      </w:r>
      <w:r w:rsidR="007F7B5E">
        <w:t>s</w:t>
      </w:r>
      <w:r w:rsidR="007F7B5E" w:rsidRPr="00B35C14">
        <w:t xml:space="preserve">e trabalho </w:t>
      </w:r>
      <w:r w:rsidR="007F7B5E">
        <w:t>é disponibilizar</w:t>
      </w:r>
      <w:r w:rsidR="007F7B5E" w:rsidRPr="00B35C14">
        <w:t xml:space="preserve"> um </w:t>
      </w:r>
      <w:commentRangeStart w:id="27"/>
      <w:r w:rsidR="007F7B5E" w:rsidRPr="00B35C14">
        <w:t xml:space="preserve">portal interativo online </w:t>
      </w:r>
      <w:r w:rsidR="007F7B5E">
        <w:t>para</w:t>
      </w:r>
      <w:r w:rsidR="007F7B5E" w:rsidRPr="00B35C14">
        <w:t xml:space="preserve"> armazena</w:t>
      </w:r>
      <w:r w:rsidR="007F7B5E">
        <w:t>r</w:t>
      </w:r>
      <w:r w:rsidR="007F7B5E" w:rsidRPr="00B35C14">
        <w:t xml:space="preserve"> e divulga</w:t>
      </w:r>
      <w:r w:rsidR="007F7B5E">
        <w:t>r</w:t>
      </w:r>
      <w:r w:rsidR="007F7B5E" w:rsidRPr="00B35C14">
        <w:t xml:space="preserve"> documentos</w:t>
      </w:r>
      <w:r w:rsidR="007F7B5E">
        <w:t>, estudos em andamento e já realizados</w:t>
      </w:r>
      <w:commentRangeEnd w:id="27"/>
      <w:r w:rsidR="00EE48E0">
        <w:rPr>
          <w:rStyle w:val="Refdecomentrio"/>
        </w:rPr>
        <w:commentReference w:id="27"/>
      </w:r>
      <w:r w:rsidR="007F7B5E">
        <w:t>,</w:t>
      </w:r>
      <w:r w:rsidR="007F7B5E" w:rsidRPr="00B35C14">
        <w:t xml:space="preserve"> relacionados ao Ensino Básico Bilíngue. </w:t>
      </w:r>
    </w:p>
    <w:p w14:paraId="63DEF095" w14:textId="77777777" w:rsidR="007F7B5E" w:rsidRDefault="007F7B5E" w:rsidP="007F7B5E">
      <w:pPr>
        <w:pStyle w:val="TF-TEXTO"/>
      </w:pPr>
      <w:r>
        <w:t>Os objetivos específicos são:</w:t>
      </w:r>
    </w:p>
    <w:p w14:paraId="257760E2" w14:textId="3710F344" w:rsidR="00865891" w:rsidRDefault="00865891" w:rsidP="007F7B5E">
      <w:pPr>
        <w:pStyle w:val="TF-ALNEA"/>
        <w:numPr>
          <w:ilvl w:val="0"/>
          <w:numId w:val="2"/>
        </w:numPr>
      </w:pPr>
      <w:r>
        <w:t xml:space="preserve">analisar as funcionalidades de </w:t>
      </w:r>
      <w:r w:rsidR="00950471">
        <w:t xml:space="preserve">plataformas </w:t>
      </w:r>
      <w:r w:rsidR="000730A6">
        <w:t>correlatas</w:t>
      </w:r>
      <w:r>
        <w:t>;</w:t>
      </w:r>
    </w:p>
    <w:p w14:paraId="63A44D9C" w14:textId="58028940" w:rsidR="00F65412" w:rsidRPr="00881E84" w:rsidRDefault="00F65412">
      <w:pPr>
        <w:pStyle w:val="TF-ALNEA"/>
        <w:numPr>
          <w:ilvl w:val="0"/>
          <w:numId w:val="2"/>
        </w:numPr>
        <w:rPr>
          <w:sz w:val="22"/>
          <w:szCs w:val="22"/>
        </w:rPr>
      </w:pPr>
      <w:commentRangeStart w:id="28"/>
      <w:r>
        <w:t xml:space="preserve">analisar e aplicar materiais e recursos </w:t>
      </w:r>
      <w:commentRangeEnd w:id="28"/>
      <w:r w:rsidR="00D178CE">
        <w:rPr>
          <w:rStyle w:val="Refdecomentrio"/>
        </w:rPr>
        <w:commentReference w:id="28"/>
      </w:r>
      <w:r>
        <w:t xml:space="preserve">na plataforma </w:t>
      </w:r>
      <w:r w:rsidR="008B362E">
        <w:t xml:space="preserve">online </w:t>
      </w:r>
      <w:r>
        <w:t>conforme sugerido pelos pesquisadores envolvidos;</w:t>
      </w:r>
    </w:p>
    <w:p w14:paraId="72878255" w14:textId="5A076941" w:rsidR="00865891" w:rsidRPr="005E10E4" w:rsidRDefault="00865891" w:rsidP="007F7B5E">
      <w:pPr>
        <w:pStyle w:val="TF-ALNEA"/>
        <w:numPr>
          <w:ilvl w:val="0"/>
          <w:numId w:val="2"/>
        </w:numPr>
        <w:rPr>
          <w:sz w:val="22"/>
          <w:szCs w:val="22"/>
        </w:rPr>
      </w:pPr>
      <w:r>
        <w:t>avaliar a usabilidade e a experiência de uso das interfaces desenvolvidas, de acordo com padrões de usabilidade pelas heurísticas de Nielsen</w:t>
      </w:r>
      <w:r w:rsidR="00F65412">
        <w:t>.</w:t>
      </w:r>
    </w:p>
    <w:p w14:paraId="52E0F833" w14:textId="44B66AB9" w:rsidR="00865891" w:rsidRDefault="00865891" w:rsidP="00865891">
      <w:pPr>
        <w:pStyle w:val="Ttulo1"/>
      </w:pPr>
      <w:r>
        <w:t>descrição do sistema atual</w:t>
      </w:r>
    </w:p>
    <w:p w14:paraId="60AFE75F" w14:textId="35C28C2F" w:rsidR="00256EEB" w:rsidRDefault="00256EEB" w:rsidP="00076065">
      <w:pPr>
        <w:pStyle w:val="TF-TEXTO"/>
      </w:pPr>
      <w:r>
        <w:t xml:space="preserve">O projeto </w:t>
      </w:r>
      <w:r w:rsidRPr="00256EEB">
        <w:t>Observatório de Internacionalização da Educação Básica: Políticas Públicas de Ensino Bilíngue e Tecnologias Digitais</w:t>
      </w:r>
      <w:r>
        <w:t xml:space="preserve"> é um projeto do programa de </w:t>
      </w:r>
      <w:r w:rsidR="00AC36F1">
        <w:t>Pós-graduação</w:t>
      </w:r>
      <w:r>
        <w:t>, Mestrado e Doutorado na área de Educação da FURB, que consiste na produção e expansão de conhecimentos acerca dos processos</w:t>
      </w:r>
      <w:r w:rsidR="000C2340">
        <w:t xml:space="preserve"> e conhecimentos necessários</w:t>
      </w:r>
      <w:r>
        <w:t xml:space="preserve"> para internacionalização da educação básica</w:t>
      </w:r>
      <w:r w:rsidR="000730A6">
        <w:t xml:space="preserve"> (HE</w:t>
      </w:r>
      <w:ins w:id="29" w:author="Marcel Hugo" w:date="2021-10-13T17:52:00Z">
        <w:r w:rsidR="0052477C">
          <w:t>I</w:t>
        </w:r>
      </w:ins>
      <w:r w:rsidR="000730A6">
        <w:t>NZLE, 2021)</w:t>
      </w:r>
      <w:r>
        <w:t xml:space="preserve">. </w:t>
      </w:r>
      <w:r w:rsidR="000730A6">
        <w:t>De acordo com He</w:t>
      </w:r>
      <w:ins w:id="30" w:author="Marcel Hugo" w:date="2021-10-13T17:52:00Z">
        <w:r w:rsidR="0052477C">
          <w:t>i</w:t>
        </w:r>
      </w:ins>
      <w:r w:rsidR="000730A6">
        <w:t>nzle (2021), o</w:t>
      </w:r>
      <w:r>
        <w:t xml:space="preserve"> projeto nasceu pela existência de diversos desafios enfrentados pela educação quanto a este assunto, principalmente pela carência de informações específicas para a </w:t>
      </w:r>
      <w:r w:rsidR="005F1D07">
        <w:t xml:space="preserve">criação e </w:t>
      </w:r>
      <w:r>
        <w:t>consolidação de políticas e práticas</w:t>
      </w:r>
      <w:r w:rsidR="000C2340">
        <w:t xml:space="preserve"> para contribuir significativamente com a ampliação de escolas bilíngues em número e qualidade de ensino.</w:t>
      </w:r>
    </w:p>
    <w:p w14:paraId="34665829" w14:textId="31695030" w:rsidR="000C2340" w:rsidRDefault="000C2340" w:rsidP="00715A0B">
      <w:pPr>
        <w:pStyle w:val="TF-TEXTO"/>
      </w:pPr>
      <w:r>
        <w:t>A necessidade de uma plataforma</w:t>
      </w:r>
      <w:r w:rsidR="00320078">
        <w:t xml:space="preserve"> de acesso digital</w:t>
      </w:r>
      <w:r w:rsidR="000730A6">
        <w:t xml:space="preserve"> </w:t>
      </w:r>
      <w:r>
        <w:t xml:space="preserve">para divulgação dos materiais produzidos ou selecionados pelos pesquisadores do </w:t>
      </w:r>
      <w:r w:rsidR="00320078">
        <w:t>projeto</w:t>
      </w:r>
      <w:r w:rsidR="000730A6">
        <w:t>, conforme Heinzle</w:t>
      </w:r>
      <w:r w:rsidR="00603414">
        <w:t xml:space="preserve"> </w:t>
      </w:r>
      <w:r w:rsidR="000730A6">
        <w:t xml:space="preserve">(2021), </w:t>
      </w:r>
      <w:r>
        <w:t xml:space="preserve">surgiu </w:t>
      </w:r>
      <w:r w:rsidR="00320078">
        <w:t>dos mesmos</w:t>
      </w:r>
      <w:r>
        <w:t>, ao analisar as opções disponíveis para distribuir o conhecimento com os interessados</w:t>
      </w:r>
      <w:r w:rsidRPr="00AF1693">
        <w:t>.</w:t>
      </w:r>
      <w:r>
        <w:t xml:space="preserve"> </w:t>
      </w:r>
      <w:r w:rsidR="00F65412">
        <w:t xml:space="preserve">Com o uso de uma plataforma online, espera-se que o acesso aos documentos seja livre e fácil, divulgando o conhecimento desenvolvido </w:t>
      </w:r>
      <w:r w:rsidR="00F7400D">
        <w:t>por todo o país</w:t>
      </w:r>
      <w:r w:rsidR="000730A6">
        <w:t xml:space="preserve"> (HENZLE, 2021)</w:t>
      </w:r>
      <w:r w:rsidR="00F65412">
        <w:t>.</w:t>
      </w:r>
    </w:p>
    <w:p w14:paraId="619CEFED" w14:textId="77777777" w:rsidR="00A44581" w:rsidRDefault="00A44581" w:rsidP="00FC4A9F">
      <w:pPr>
        <w:pStyle w:val="Ttulo1"/>
      </w:pPr>
      <w:r>
        <w:t xml:space="preserve">trabalhos </w:t>
      </w:r>
      <w:r w:rsidRPr="00FC4A9F">
        <w:t>correlatos</w:t>
      </w:r>
    </w:p>
    <w:p w14:paraId="1C3125BB" w14:textId="43985638" w:rsidR="003919C7" w:rsidRPr="004E1041" w:rsidRDefault="004C07C6" w:rsidP="003919C7">
      <w:pPr>
        <w:pStyle w:val="TF-TEXTO"/>
      </w:pPr>
      <w:r>
        <w:t>Nesta seção</w:t>
      </w:r>
      <w:r w:rsidR="003919C7" w:rsidRPr="00AF1693">
        <w:t xml:space="preserve"> serão apresentados trabalhos com características semelhantes aos principais objetivos do estudo proposto. </w:t>
      </w:r>
      <w:r>
        <w:t xml:space="preserve">A </w:t>
      </w:r>
      <w:r w:rsidR="00566341">
        <w:t>sub</w:t>
      </w:r>
      <w:r>
        <w:t xml:space="preserve">seção </w:t>
      </w:r>
      <w:r w:rsidR="007B71D0">
        <w:t>3</w:t>
      </w:r>
      <w:r>
        <w:t>.1</w:t>
      </w:r>
      <w:r w:rsidR="00377308">
        <w:t xml:space="preserve"> apresenta</w:t>
      </w:r>
      <w:r w:rsidR="003919C7" w:rsidRPr="00AF1693">
        <w:t xml:space="preserve"> </w:t>
      </w:r>
      <w:r w:rsidR="004F7CB9">
        <w:t>o O</w:t>
      </w:r>
      <w:r w:rsidR="003919C7" w:rsidRPr="00AF1693">
        <w:t>bservatório do Esporte Para</w:t>
      </w:r>
      <w:del w:id="31" w:author="Marcel Hugo" w:date="2021-10-13T17:54:00Z">
        <w:r w:rsidR="003919C7" w:rsidRPr="00AF1693" w:rsidDel="008C1E2B">
          <w:delText>o</w:delText>
        </w:r>
      </w:del>
      <w:r w:rsidR="003919C7" w:rsidRPr="00AF1693">
        <w:t>límpico (</w:t>
      </w:r>
      <w:r w:rsidR="00AC2B2D" w:rsidRPr="00AC2B2D">
        <w:t xml:space="preserve">SCHMITT </w:t>
      </w:r>
      <w:r w:rsidR="00AC2B2D" w:rsidRPr="002C2071">
        <w:rPr>
          <w:i/>
          <w:iCs/>
        </w:rPr>
        <w:t>et al</w:t>
      </w:r>
      <w:r w:rsidR="00AC2B2D" w:rsidRPr="00950471">
        <w:t>.,</w:t>
      </w:r>
      <w:r w:rsidR="00571EFA">
        <w:t xml:space="preserve"> </w:t>
      </w:r>
      <w:r w:rsidR="003919C7" w:rsidRPr="00AF1693">
        <w:t>2017</w:t>
      </w:r>
      <w:r w:rsidR="003B5A99" w:rsidRPr="00AF1693">
        <w:t>)</w:t>
      </w:r>
      <w:r w:rsidR="004F7CB9">
        <w:t>,</w:t>
      </w:r>
      <w:r w:rsidR="00F70577">
        <w:t xml:space="preserve"> que tem </w:t>
      </w:r>
      <w:r w:rsidR="00F266EA">
        <w:t>como objetivo</w:t>
      </w:r>
      <w:r w:rsidR="00F85331">
        <w:t xml:space="preserve"> produzir e difundir conteúdos audiovisuais e escritos sobre o universo do esporte para pessoas com deficiência e esportes surdos.</w:t>
      </w:r>
      <w:r w:rsidR="00F266EA">
        <w:t xml:space="preserve"> </w:t>
      </w:r>
      <w:r w:rsidR="006F56D3">
        <w:t>A</w:t>
      </w:r>
      <w:r w:rsidR="004F7CB9">
        <w:t xml:space="preserve"> subseção</w:t>
      </w:r>
      <w:r w:rsidR="003B5A99">
        <w:t xml:space="preserve"> </w:t>
      </w:r>
      <w:r w:rsidR="007B71D0">
        <w:t>3</w:t>
      </w:r>
      <w:r w:rsidR="003B5A99">
        <w:t>.2</w:t>
      </w:r>
      <w:r w:rsidR="003919C7" w:rsidRPr="00AF1693">
        <w:t xml:space="preserve"> </w:t>
      </w:r>
      <w:r w:rsidR="006F56D3">
        <w:t xml:space="preserve">detalha </w:t>
      </w:r>
      <w:r w:rsidR="004F7CB9">
        <w:t>o</w:t>
      </w:r>
      <w:r w:rsidR="003919C7" w:rsidRPr="00AF1693">
        <w:t xml:space="preserve"> Observatório de Geotecnologias Sociais do Litoral do Paraná (MARTINS, 2017)</w:t>
      </w:r>
      <w:r w:rsidR="00F85331">
        <w:t>, que pretende organizar as informações que servirão de base para a realização de estudos socio territoriais da região do litoral paranaense</w:t>
      </w:r>
      <w:r w:rsidR="003B5A99">
        <w:t xml:space="preserve">. A </w:t>
      </w:r>
      <w:r w:rsidR="00566341">
        <w:t>sub</w:t>
      </w:r>
      <w:r w:rsidR="003B5A99">
        <w:t xml:space="preserve">seção </w:t>
      </w:r>
      <w:r w:rsidR="007B71D0">
        <w:t>3</w:t>
      </w:r>
      <w:r w:rsidR="003B5A99">
        <w:t>.3</w:t>
      </w:r>
      <w:r w:rsidR="004F7CB9">
        <w:t xml:space="preserve">, </w:t>
      </w:r>
      <w:r w:rsidR="000730A6">
        <w:t xml:space="preserve">por </w:t>
      </w:r>
      <w:r w:rsidR="000730A6">
        <w:lastRenderedPageBreak/>
        <w:t xml:space="preserve">fim, </w:t>
      </w:r>
      <w:r w:rsidR="004F7CB9">
        <w:t xml:space="preserve">apresenta </w:t>
      </w:r>
      <w:r w:rsidR="003919C7">
        <w:t>um portal com técnicas de aprendizagem ativa em computação (CASTRO; SIQUEIRA, 2019)</w:t>
      </w:r>
      <w:r w:rsidR="00F85331">
        <w:t>, quem tem como principal objetivo auxiliar os docentes</w:t>
      </w:r>
      <w:r w:rsidR="000730A6">
        <w:t xml:space="preserve"> das áreas de Computação</w:t>
      </w:r>
      <w:r w:rsidR="00F85331">
        <w:t xml:space="preserve"> que queiram adotar técnicas de aprendizagem ativa em suas aulas</w:t>
      </w:r>
      <w:r w:rsidR="003919C7">
        <w:t>.</w:t>
      </w:r>
    </w:p>
    <w:p w14:paraId="035CDCBF" w14:textId="77777777" w:rsidR="003919C7" w:rsidRDefault="003919C7" w:rsidP="003919C7">
      <w:pPr>
        <w:pStyle w:val="Ttulo2"/>
        <w:spacing w:after="120" w:line="240" w:lineRule="auto"/>
      </w:pPr>
      <w:r w:rsidRPr="00AF1693">
        <w:t xml:space="preserve">OBSERVATÓRIO DO ESPORTE PARALÍMPICO: PRESERVAÇÃO DO PATRIMÔNIO E LEGADO </w:t>
      </w:r>
    </w:p>
    <w:p w14:paraId="09BB86D2" w14:textId="26E4C60D" w:rsidR="008979D5" w:rsidRDefault="00CC48DD" w:rsidP="003919C7">
      <w:pPr>
        <w:pStyle w:val="TF-TEXTO"/>
      </w:pPr>
      <w:r>
        <w:t>De acordo com Schmitt (2017),</w:t>
      </w:r>
      <w:r w:rsidR="008979D5">
        <w:t xml:space="preserve"> </w:t>
      </w:r>
      <w:r w:rsidR="00F437A2">
        <w:t xml:space="preserve">o </w:t>
      </w:r>
      <w:r w:rsidR="008979D5">
        <w:t xml:space="preserve">esporte </w:t>
      </w:r>
      <w:r>
        <w:t>para</w:t>
      </w:r>
      <w:r w:rsidR="008979D5">
        <w:t xml:space="preserve">límpico refere-se </w:t>
      </w:r>
      <w:ins w:id="32" w:author="Marcel Hugo" w:date="2021-10-13T17:54:00Z">
        <w:r w:rsidR="00542ED9">
          <w:t>à</w:t>
        </w:r>
      </w:ins>
      <w:del w:id="33" w:author="Marcel Hugo" w:date="2021-10-13T17:54:00Z">
        <w:r w:rsidR="008979D5" w:rsidDel="00542ED9">
          <w:delText>a</w:delText>
        </w:r>
      </w:del>
      <w:r w:rsidR="008979D5">
        <w:t xml:space="preserve"> prática esportiva de alto rendimento</w:t>
      </w:r>
      <w:r>
        <w:t xml:space="preserve"> por</w:t>
      </w:r>
      <w:r w:rsidR="008979D5">
        <w:t xml:space="preserve"> pessoas com deficiência. </w:t>
      </w:r>
      <w:r w:rsidR="00F85331">
        <w:t>Para que a prática esportiva seja adequada às necessidades dos atletas paralímpicos, s</w:t>
      </w:r>
      <w:r w:rsidR="008979D5">
        <w:t>ão realizadas mudanças nas regras, nos funcionamentos ou na estrutura da modalidade</w:t>
      </w:r>
      <w:del w:id="34" w:author="Marcel Hugo" w:date="2021-10-13T17:55:00Z">
        <w:r w:rsidR="00F85331" w:rsidDel="00542ED9">
          <w:delText>.</w:delText>
        </w:r>
      </w:del>
      <w:r>
        <w:t xml:space="preserve"> (SCHMITT, 2017).</w:t>
      </w:r>
    </w:p>
    <w:p w14:paraId="1C8D36B3" w14:textId="5403D8BF" w:rsidR="003919C7" w:rsidRDefault="003919C7" w:rsidP="003919C7">
      <w:pPr>
        <w:pStyle w:val="TF-TEXTO"/>
      </w:pPr>
      <w:r>
        <w:t>O</w:t>
      </w:r>
      <w:r w:rsidR="004F7CB9">
        <w:t xml:space="preserve"> trabalho de Schmitt (2017)</w:t>
      </w:r>
      <w:r w:rsidR="002A4CD2">
        <w:t xml:space="preserve"> </w:t>
      </w:r>
      <w:r w:rsidR="00086EDA">
        <w:t>tem como</w:t>
      </w:r>
      <w:r w:rsidR="004F7CB9">
        <w:t xml:space="preserve"> objetivo </w:t>
      </w:r>
      <w:r>
        <w:t>manter um acervo virtual sobre o esporte para</w:t>
      </w:r>
      <w:del w:id="35" w:author="Marcel Hugo" w:date="2021-10-13T17:55:00Z">
        <w:r w:rsidDel="00542ED9">
          <w:delText>o</w:delText>
        </w:r>
      </w:del>
      <w:r>
        <w:t>límpico, utilizando-se de revisão bibliográfica, pesquisa documental, coleta de depoimentos orais e fontes imagéticas</w:t>
      </w:r>
      <w:r w:rsidR="004F7CB9">
        <w:t xml:space="preserve">. A principal finalidade do </w:t>
      </w:r>
      <w:r w:rsidR="002A4CD2">
        <w:t>Observatório</w:t>
      </w:r>
      <w:r w:rsidR="004F7CB9">
        <w:t xml:space="preserve"> é</w:t>
      </w:r>
      <w:r>
        <w:t xml:space="preserve"> disponibilizar a toda comunidade o acervo sobre o esporte para</w:t>
      </w:r>
      <w:del w:id="36" w:author="Marcel Hugo" w:date="2021-10-13T17:55:00Z">
        <w:r w:rsidDel="00D42B1E">
          <w:delText>o</w:delText>
        </w:r>
      </w:del>
      <w:r>
        <w:t>límpico brasileiro, esperando preservar a memória do esporte paralímpico, assim como divulgar todo o processo de construção deste campo esportivo ainda carente de atenção no Brasil</w:t>
      </w:r>
      <w:r w:rsidR="004F7CB9">
        <w:t xml:space="preserve"> (SCHMITT, 2017)</w:t>
      </w:r>
      <w:r>
        <w:t>.</w:t>
      </w:r>
      <w:r w:rsidR="004F7CB9" w:rsidDel="004F7CB9">
        <w:t xml:space="preserve"> </w:t>
      </w:r>
    </w:p>
    <w:p w14:paraId="7078240D" w14:textId="15A6BC6A" w:rsidR="003919C7" w:rsidRDefault="003919C7" w:rsidP="003919C7">
      <w:pPr>
        <w:pStyle w:val="TF-TEXTO"/>
      </w:pPr>
      <w:commentRangeStart w:id="37"/>
      <w:r>
        <w:t xml:space="preserve">O site é hospedado no </w:t>
      </w:r>
      <w:commentRangeEnd w:id="37"/>
      <w:r w:rsidR="00FB02C6">
        <w:rPr>
          <w:rStyle w:val="Refdecomentrio"/>
        </w:rPr>
        <w:commentReference w:id="37"/>
      </w:r>
      <w:r w:rsidR="00E00EDA">
        <w:t xml:space="preserve">domínio </w:t>
      </w:r>
      <w:r>
        <w:t>da U</w:t>
      </w:r>
      <w:r w:rsidR="00134CDF">
        <w:t xml:space="preserve">niversidade </w:t>
      </w:r>
      <w:r>
        <w:t>F</w:t>
      </w:r>
      <w:r w:rsidR="00134CDF">
        <w:t xml:space="preserve">ederal do </w:t>
      </w:r>
      <w:r>
        <w:t>R</w:t>
      </w:r>
      <w:r w:rsidR="00134CDF">
        <w:t xml:space="preserve">io </w:t>
      </w:r>
      <w:r>
        <w:t>G</w:t>
      </w:r>
      <w:r w:rsidR="00134CDF">
        <w:t>rande do Sul</w:t>
      </w:r>
      <w:r>
        <w:t xml:space="preserve">, </w:t>
      </w:r>
      <w:r w:rsidR="00871F75">
        <w:t xml:space="preserve">e </w:t>
      </w:r>
      <w:r>
        <w:t>conta com uma grande quantidade de entrevistas, documentários e imagens em seu catálogo</w:t>
      </w:r>
      <w:r w:rsidR="00DF3899">
        <w:t>.</w:t>
      </w:r>
      <w:r>
        <w:t xml:space="preserve"> </w:t>
      </w:r>
      <w:r w:rsidR="00DF3899">
        <w:t>O</w:t>
      </w:r>
      <w:r>
        <w:t xml:space="preserve"> design </w:t>
      </w:r>
      <w:r w:rsidR="00FF23F6">
        <w:t>é simples, tem apenas um fundo branco, algumas imagens para indicar a navegação e um carrossel de notícias, porém essa</w:t>
      </w:r>
      <w:r>
        <w:t>s notícias não tiveram atualizações significativas desde setembro de 2020.</w:t>
      </w:r>
      <w:r w:rsidR="00E00EDA">
        <w:t xml:space="preserve"> </w:t>
      </w:r>
      <w:r w:rsidR="00F85331">
        <w:t xml:space="preserve">A </w:t>
      </w:r>
      <w:r w:rsidR="00704C52">
        <w:fldChar w:fldCharType="begin"/>
      </w:r>
      <w:r w:rsidR="00704C52">
        <w:instrText xml:space="preserve"> REF _Ref83762887 \h </w:instrText>
      </w:r>
      <w:r w:rsidR="00704C52">
        <w:fldChar w:fldCharType="separate"/>
      </w:r>
      <w:r w:rsidR="00704C52" w:rsidRPr="00704C52">
        <w:t xml:space="preserve">Figura </w:t>
      </w:r>
      <w:r w:rsidR="00704C52">
        <w:rPr>
          <w:noProof/>
        </w:rPr>
        <w:t>1</w:t>
      </w:r>
      <w:r w:rsidR="00704C52">
        <w:fldChar w:fldCharType="end"/>
      </w:r>
      <w:r w:rsidR="00E00EDA">
        <w:t xml:space="preserve">, que </w:t>
      </w:r>
      <w:r w:rsidR="00D80E5A">
        <w:t xml:space="preserve">apresenta </w:t>
      </w:r>
      <w:r w:rsidR="00E00EDA">
        <w:t>a homepage do Observatório</w:t>
      </w:r>
      <w:r w:rsidR="002A4CD2">
        <w:t>, onde consta as principais informações, alguns links para redes sociais e conteúdo dentro do site</w:t>
      </w:r>
      <w:r w:rsidR="00E00EDA">
        <w:t>.</w:t>
      </w:r>
      <w:r w:rsidRPr="00AF1693">
        <w:t xml:space="preserve"> </w:t>
      </w:r>
      <w:r w:rsidR="00AD7F70">
        <w:t xml:space="preserve">Para </w:t>
      </w:r>
      <w:r w:rsidR="00CE1146">
        <w:t xml:space="preserve">o </w:t>
      </w:r>
      <w:r w:rsidR="00AD7F70">
        <w:t xml:space="preserve">desenvolvimento do site que mantém o observatório, </w:t>
      </w:r>
      <w:r w:rsidR="00671954">
        <w:t xml:space="preserve">foi </w:t>
      </w:r>
      <w:r w:rsidR="00AD7F70">
        <w:t>utilizada</w:t>
      </w:r>
      <w:r w:rsidR="00671954">
        <w:t xml:space="preserve"> a ferramenta WordPress, a linguagem de programação PHP e o banco de dados MySQL</w:t>
      </w:r>
      <w:r w:rsidR="002A4CD2">
        <w:t>.</w:t>
      </w:r>
    </w:p>
    <w:p w14:paraId="036EA5CB" w14:textId="4D311BFF" w:rsidR="00704C52" w:rsidRPr="003437A8" w:rsidRDefault="00704C52" w:rsidP="00F437A2">
      <w:pPr>
        <w:pStyle w:val="TF-LEGENDA"/>
      </w:pPr>
      <w:bookmarkStart w:id="38" w:name="_Ref83762887"/>
      <w:r w:rsidRPr="00BB688B">
        <w:t xml:space="preserve">Figura </w:t>
      </w:r>
      <w:r w:rsidRPr="00BB688B">
        <w:fldChar w:fldCharType="begin"/>
      </w:r>
      <w:r w:rsidRPr="00F437A2">
        <w:instrText xml:space="preserve"> SEQ Figura \* ARABIC </w:instrText>
      </w:r>
      <w:r w:rsidRPr="00BB688B">
        <w:fldChar w:fldCharType="separate"/>
      </w:r>
      <w:r>
        <w:rPr>
          <w:noProof/>
        </w:rPr>
        <w:t>1</w:t>
      </w:r>
      <w:r w:rsidRPr="00BB688B">
        <w:fldChar w:fldCharType="end"/>
      </w:r>
      <w:bookmarkEnd w:id="38"/>
      <w:r w:rsidRPr="00BB688B">
        <w:t xml:space="preserve"> - Homepage do Observatório do Esporte Paralímpico</w:t>
      </w:r>
    </w:p>
    <w:p w14:paraId="4C0BFB50" w14:textId="4D733F68" w:rsidR="003919C7" w:rsidRDefault="00B00C01" w:rsidP="00F437A2">
      <w:pPr>
        <w:pStyle w:val="TF-FIGURA"/>
        <w:rPr>
          <w:noProof/>
        </w:rPr>
      </w:pPr>
      <w:r>
        <w:rPr>
          <w:noProof/>
        </w:rPr>
        <w:pict w14:anchorId="3EE760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20.8pt;height:156.9pt;mso-width-percent:0;mso-height-percent:0;mso-width-percent:0;mso-height-percent:0" o:bordertopcolor="this" o:borderleftcolor="this" o:borderbottomcolor="this" o:borderrightcolor="this">
            <v:imagedata r:id="rId15" o:title="Figura1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4F7590AB" w14:textId="57FD282C" w:rsidR="00B05DCE" w:rsidRDefault="00B05DCE">
      <w:pPr>
        <w:pStyle w:val="TF-FONTE"/>
        <w:rPr>
          <w:noProof/>
        </w:rPr>
      </w:pPr>
      <w:r>
        <w:rPr>
          <w:noProof/>
        </w:rPr>
        <w:t xml:space="preserve">Fonte: </w:t>
      </w:r>
      <w:r w:rsidR="00134CDF">
        <w:rPr>
          <w:noProof/>
        </w:rPr>
        <w:t>Schmitt(2017)</w:t>
      </w:r>
      <w:r w:rsidR="005C0BF5">
        <w:rPr>
          <w:noProof/>
        </w:rPr>
        <w:t>.</w:t>
      </w:r>
    </w:p>
    <w:p w14:paraId="15AD01FF" w14:textId="77777777" w:rsidR="003919C7" w:rsidRDefault="003919C7" w:rsidP="003919C7">
      <w:pPr>
        <w:pStyle w:val="Ttulo2"/>
        <w:spacing w:after="120" w:line="240" w:lineRule="auto"/>
      </w:pPr>
      <w:r w:rsidRPr="00AF1693">
        <w:lastRenderedPageBreak/>
        <w:t>OBSERVÁTORIO DE GEOTECNOLOGIAS SOCIAIS DO LITORAL DO PARANÁ</w:t>
      </w:r>
    </w:p>
    <w:p w14:paraId="234F3CDC" w14:textId="6DEEE6A6" w:rsidR="00CC48DD" w:rsidRDefault="00E60CCB" w:rsidP="003919C7">
      <w:pPr>
        <w:pStyle w:val="TF-TEXTO"/>
      </w:pPr>
      <w:r>
        <w:t xml:space="preserve">Geotecnologias, de acordo com Fitz (2008), são as tecnologias ligadas a geociências, as quais trazem avanços no desenvolvimento de pesquisas, ações de planejamento, processos de gestão, manejo e outros relacionados à estrutura do espaço geográfico. Conforme Silva </w:t>
      </w:r>
      <w:r w:rsidRPr="00CE1146">
        <w:rPr>
          <w:i/>
          <w:iCs/>
        </w:rPr>
        <w:t xml:space="preserve">et al. </w:t>
      </w:r>
      <w:r>
        <w:t>(2021)</w:t>
      </w:r>
      <w:r w:rsidR="00C60E56">
        <w:t>, a ciência geográfica, fornecedora teórica e metodológica das geotecnologias, considera o espaço de vivência dos educandos, valorizando suas experiências, seus saberes e suas representações sociais e culturais.</w:t>
      </w:r>
    </w:p>
    <w:p w14:paraId="2405B7CB" w14:textId="630B709A" w:rsidR="00FF23F6" w:rsidRDefault="003919C7" w:rsidP="00FF23F6">
      <w:pPr>
        <w:pStyle w:val="TF-TEXTO"/>
      </w:pPr>
      <w:r>
        <w:t>O</w:t>
      </w:r>
      <w:r w:rsidRPr="00AF1693">
        <w:t xml:space="preserve"> </w:t>
      </w:r>
      <w:r>
        <w:t>Observatório de Geotecnologias Sociais do Litoral do Paraná tem como objetivo organizar e disponibilizar as informações pertinentes a</w:t>
      </w:r>
      <w:r w:rsidR="007A3DDD">
        <w:t>os</w:t>
      </w:r>
      <w:r>
        <w:t xml:space="preserve"> estudos sócio territoriais que possam ser utilizados para proposições e planejamento de políticas públicas para o desenvolvimento dos municípios do litoral (MARTINS, 2017).</w:t>
      </w:r>
      <w:r w:rsidR="00CC48DD">
        <w:t xml:space="preserve"> </w:t>
      </w:r>
      <w:r w:rsidR="00CD0A9C">
        <w:t xml:space="preserve">Conforme apresentado na </w:t>
      </w:r>
      <w:r w:rsidR="00CD0A9C">
        <w:fldChar w:fldCharType="begin"/>
      </w:r>
      <w:r w:rsidR="00CD0A9C">
        <w:instrText xml:space="preserve"> REF _Ref83762873 \h </w:instrText>
      </w:r>
      <w:r w:rsidR="00CD0A9C">
        <w:fldChar w:fldCharType="separate"/>
      </w:r>
      <w:r w:rsidR="00CD0A9C">
        <w:t xml:space="preserve">Figura </w:t>
      </w:r>
      <w:r w:rsidR="00CD0A9C">
        <w:rPr>
          <w:noProof/>
        </w:rPr>
        <w:t>2</w:t>
      </w:r>
      <w:r w:rsidR="00CD0A9C">
        <w:fldChar w:fldCharType="end"/>
      </w:r>
      <w:r w:rsidR="00CD0A9C">
        <w:t>, a</w:t>
      </w:r>
      <w:r>
        <w:t>s informações são organizadas em 6 menus principais: Institucional, Territórios, Acervo Público, Universidade, Prefeitura e Comunidade</w:t>
      </w:r>
      <w:r w:rsidR="00CD0A9C">
        <w:t>.</w:t>
      </w:r>
      <w:r>
        <w:t xml:space="preserve"> </w:t>
      </w:r>
      <w:r w:rsidR="00FF23F6">
        <w:t xml:space="preserve">A organização </w:t>
      </w:r>
      <w:r w:rsidR="008A2442">
        <w:t>proposta auxilia o usuário a localizar os assuntos que deseja rapidamente, chegando exatamente na informação que deseja</w:t>
      </w:r>
      <w:r w:rsidR="00FF23F6">
        <w:t>.</w:t>
      </w:r>
    </w:p>
    <w:p w14:paraId="0183A01D" w14:textId="577A436A" w:rsidR="00704C52" w:rsidRDefault="00704C52" w:rsidP="00CE1146">
      <w:pPr>
        <w:pStyle w:val="TF-LEGENDA"/>
      </w:pPr>
      <w:bookmarkStart w:id="39" w:name="_Ref83762873"/>
      <w:r>
        <w:t xml:space="preserve">Figura </w:t>
      </w:r>
      <w:fldSimple w:instr=" SEQ Figura \* ARABIC ">
        <w:r>
          <w:rPr>
            <w:noProof/>
          </w:rPr>
          <w:t>2</w:t>
        </w:r>
      </w:fldSimple>
      <w:bookmarkEnd w:id="39"/>
      <w:r>
        <w:t xml:space="preserve"> - Representação da estrutura básica do observatório</w:t>
      </w:r>
    </w:p>
    <w:p w14:paraId="3312CF79" w14:textId="7E382408" w:rsidR="00B05DCE" w:rsidRDefault="00B00C01" w:rsidP="00CE1146">
      <w:pPr>
        <w:pStyle w:val="TF-FIGURA"/>
        <w:rPr>
          <w:noProof/>
        </w:rPr>
      </w:pPr>
      <w:r>
        <w:rPr>
          <w:noProof/>
        </w:rPr>
        <w:pict w14:anchorId="1597DE4E">
          <v:shape id="_x0000_i1026" type="#_x0000_t75" alt="" style="width:357.3pt;height:149.9pt;mso-width-percent:0;mso-height-percent:0;mso-width-percent:0;mso-height-percent:0" o:bordertopcolor="this" o:borderleftcolor="this" o:borderbottomcolor="this" o:borderrightcolor="this">
            <v:imagedata r:id="rId16" o:title="Figura2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3A965D04" w14:textId="66384FB1" w:rsidR="003919C7" w:rsidRPr="005C0BF5" w:rsidRDefault="00B05DCE">
      <w:pPr>
        <w:pStyle w:val="TF-FONTE"/>
      </w:pPr>
      <w:r w:rsidRPr="00CE1146">
        <w:t>Fonte: Martins (2017</w:t>
      </w:r>
      <w:r w:rsidR="00865891" w:rsidRPr="00CE1146">
        <w:t>).</w:t>
      </w:r>
    </w:p>
    <w:p w14:paraId="19B8D1A9" w14:textId="24C2B0AD" w:rsidR="00C60E56" w:rsidRDefault="00C60E56" w:rsidP="003919C7">
      <w:pPr>
        <w:pStyle w:val="TF-TEXTO"/>
      </w:pPr>
      <w:r>
        <w:t>O site proposto por Martins</w:t>
      </w:r>
      <w:r w:rsidR="009F0263">
        <w:t xml:space="preserve"> (2017)</w:t>
      </w:r>
      <w:r>
        <w:t xml:space="preserve"> não está disponível na web</w:t>
      </w:r>
      <w:r w:rsidR="009F0263">
        <w:t xml:space="preserve"> atualmente</w:t>
      </w:r>
      <w:r>
        <w:t xml:space="preserve">. Verificando o conteúdo proposto, muitas das informações necessárias para que o observatório realize as funções desejadas </w:t>
      </w:r>
      <w:r w:rsidR="00E47616">
        <w:t>(mapeamento de desigualdade, depoimentos de moradores da periferia)</w:t>
      </w:r>
      <w:r>
        <w:t xml:space="preserve"> depende de acesso à internet e criação de cadastro</w:t>
      </w:r>
      <w:r w:rsidR="00FF23F6">
        <w:t>s,</w:t>
      </w:r>
      <w:r>
        <w:t xml:space="preserve"> o que não é a realidade de toda a população que reside no litoral do Paraná</w:t>
      </w:r>
      <w:r w:rsidR="00FF23F6">
        <w:t xml:space="preserve">. Também, para que exista uma grande adesão dos moradores, </w:t>
      </w:r>
      <w:r>
        <w:t xml:space="preserve">seria </w:t>
      </w:r>
      <w:r w:rsidR="00E47616">
        <w:t>necessária uma grande divulgação</w:t>
      </w:r>
      <w:r>
        <w:t xml:space="preserve"> deste</w:t>
      </w:r>
      <w:r w:rsidR="00FF23F6">
        <w:t xml:space="preserve"> observatório digital</w:t>
      </w:r>
      <w:r>
        <w:t>.</w:t>
      </w:r>
      <w:r w:rsidR="00E47616">
        <w:t xml:space="preserve"> </w:t>
      </w:r>
      <w:r w:rsidR="00FF23F6" w:rsidDel="00FF23F6">
        <w:t xml:space="preserve"> </w:t>
      </w:r>
    </w:p>
    <w:p w14:paraId="5DA8A482" w14:textId="77777777" w:rsidR="003919C7" w:rsidRDefault="003919C7" w:rsidP="003919C7">
      <w:pPr>
        <w:pStyle w:val="Ttulo2"/>
      </w:pPr>
      <w:r>
        <w:t>ALCASYSTEM - Um Portal com Técnicas de Aprendizagem Ativa para Disciplinas da Área da Computação</w:t>
      </w:r>
    </w:p>
    <w:p w14:paraId="01E4A8FA" w14:textId="420F1FF2" w:rsidR="00E47616" w:rsidRDefault="003919C7" w:rsidP="00B236CE">
      <w:pPr>
        <w:pStyle w:val="TF-TEXTO"/>
        <w:ind w:firstLine="567"/>
      </w:pPr>
      <w:r>
        <w:t>O site AlcaSystem</w:t>
      </w:r>
      <w:r w:rsidR="00FF23F6">
        <w:t xml:space="preserve"> (CASTRO</w:t>
      </w:r>
      <w:r w:rsidR="000730A6">
        <w:t xml:space="preserve"> </w:t>
      </w:r>
      <w:r w:rsidR="000730A6">
        <w:rPr>
          <w:i/>
          <w:iCs/>
        </w:rPr>
        <w:t>et al.</w:t>
      </w:r>
      <w:r w:rsidR="007C329E">
        <w:rPr>
          <w:i/>
          <w:iCs/>
        </w:rPr>
        <w:t>,</w:t>
      </w:r>
      <w:r w:rsidR="00FF23F6">
        <w:t xml:space="preserve"> 2019</w:t>
      </w:r>
      <w:r w:rsidR="00831131">
        <w:t>) foi</w:t>
      </w:r>
      <w:r>
        <w:t xml:space="preserve"> criado para auxiliar docentes que queiram adotar técnicas de aprendizagem ativa para disciplinas da área de computação. De acordo com Castro</w:t>
      </w:r>
      <w:r w:rsidR="0031257D">
        <w:t xml:space="preserve"> </w:t>
      </w:r>
      <w:r w:rsidR="000730A6" w:rsidRPr="00B236CE">
        <w:rPr>
          <w:i/>
          <w:iCs/>
        </w:rPr>
        <w:t>et al.</w:t>
      </w:r>
      <w:r w:rsidR="007C329E">
        <w:rPr>
          <w:i/>
          <w:iCs/>
        </w:rPr>
        <w:t xml:space="preserve"> </w:t>
      </w:r>
      <w:r w:rsidR="00C60E56" w:rsidRPr="000730A6">
        <w:t>(</w:t>
      </w:r>
      <w:r w:rsidR="00C60E56">
        <w:t>2019)</w:t>
      </w:r>
      <w:r w:rsidR="00E47616">
        <w:t xml:space="preserve">, para adotar essas técnicas, é necessário rever a forma como os conteúdos </w:t>
      </w:r>
      <w:r w:rsidR="00E47616">
        <w:lastRenderedPageBreak/>
        <w:t>das disciplinas da área de Computação são trabalhadas, buscando utilizar tecnologias de informação e comunicação e uma abordagem mais dialética e dialógica. O uso destas</w:t>
      </w:r>
      <w:r w:rsidR="006432C8">
        <w:t xml:space="preserve"> </w:t>
      </w:r>
      <w:r w:rsidR="00E47616">
        <w:t>permit</w:t>
      </w:r>
      <w:r w:rsidR="006432C8">
        <w:t>irá</w:t>
      </w:r>
      <w:r w:rsidR="00E47616">
        <w:t xml:space="preserve"> o maior envolvimento e desenvolvimento dos alunos em uma ampla gama de </w:t>
      </w:r>
      <w:r w:rsidR="006432C8">
        <w:t>habilidades.</w:t>
      </w:r>
      <w:r w:rsidR="00636367">
        <w:t xml:space="preserve"> Para a implementação do portal foram utilizados: Linguagem JAVA para desenvolvimento, Servidor Apache TomCat para executar a aplicação Web, Framework Hibernate para acesso ao banco de dados, Banco de Dados MySQL para armazenamento dos dados e Framework Apache Mahout para as recomendações de usuários. </w:t>
      </w:r>
    </w:p>
    <w:p w14:paraId="3A18CE3D" w14:textId="75CC1361" w:rsidR="006432C8" w:rsidRDefault="003919C7" w:rsidP="00715A0B">
      <w:pPr>
        <w:pStyle w:val="TF-TEXTO"/>
      </w:pPr>
      <w:r>
        <w:t>Existem dois tipos de perfis de usuário neste site: o administrador, que possui acesso a todas as funcionalidades do portal</w:t>
      </w:r>
      <w:r w:rsidR="00416C18">
        <w:t>;</w:t>
      </w:r>
      <w:r>
        <w:t xml:space="preserve"> e o perfil usuário </w:t>
      </w:r>
      <w:r w:rsidR="00416C18">
        <w:t xml:space="preserve">que é </w:t>
      </w:r>
      <w:r>
        <w:t xml:space="preserve">exclusivo para docentes, </w:t>
      </w:r>
      <w:r w:rsidR="00416C18">
        <w:t>no qual</w:t>
      </w:r>
      <w:r>
        <w:t xml:space="preserve"> tem acesso apenas a funcionalidade de recomendação (local dos documentos de auxílio </w:t>
      </w:r>
      <w:del w:id="40" w:author="Marcel Hugo" w:date="2021-10-13T17:58:00Z">
        <w:r w:rsidDel="00925978">
          <w:delText>à</w:delText>
        </w:r>
      </w:del>
      <w:ins w:id="41" w:author="Marcel Hugo" w:date="2021-10-13T17:58:00Z">
        <w:r w:rsidR="00925978">
          <w:t>a</w:t>
        </w:r>
      </w:ins>
      <w:r>
        <w:t xml:space="preserve"> docentes)</w:t>
      </w:r>
      <w:r w:rsidR="00B05DCE">
        <w:t xml:space="preserve">, </w:t>
      </w:r>
      <w:r w:rsidR="00416C18">
        <w:t xml:space="preserve">conforme </w:t>
      </w:r>
      <w:r w:rsidR="00A3155C">
        <w:t xml:space="preserve">apresentado </w:t>
      </w:r>
      <w:r w:rsidR="00B05DCE">
        <w:t xml:space="preserve">na </w:t>
      </w:r>
      <w:r w:rsidR="00704C52">
        <w:fldChar w:fldCharType="begin"/>
      </w:r>
      <w:r w:rsidR="00704C52">
        <w:instrText xml:space="preserve"> REF _Ref83762861 \h </w:instrText>
      </w:r>
      <w:r w:rsidR="00704C52">
        <w:fldChar w:fldCharType="separate"/>
      </w:r>
      <w:r w:rsidR="00704C52">
        <w:t xml:space="preserve">Figura </w:t>
      </w:r>
      <w:r w:rsidR="00704C52">
        <w:rPr>
          <w:noProof/>
        </w:rPr>
        <w:t>3</w:t>
      </w:r>
      <w:r w:rsidR="00704C52">
        <w:fldChar w:fldCharType="end"/>
      </w:r>
      <w:r>
        <w:t>.</w:t>
      </w:r>
      <w:r w:rsidR="006432C8">
        <w:t xml:space="preserve"> </w:t>
      </w:r>
      <w:commentRangeStart w:id="42"/>
      <w:r w:rsidR="00FF23F6">
        <w:t>Na tela inicial do site</w:t>
      </w:r>
      <w:commentRangeEnd w:id="42"/>
      <w:r w:rsidR="00F50E08">
        <w:rPr>
          <w:rStyle w:val="Refdecomentrio"/>
        </w:rPr>
        <w:commentReference w:id="42"/>
      </w:r>
      <w:r w:rsidR="00FF23F6">
        <w:t xml:space="preserve">, o usuário seleciona se deseja autenticar-se como usuário ou administrador, </w:t>
      </w:r>
      <w:commentRangeStart w:id="43"/>
      <w:r w:rsidR="00FF23F6">
        <w:t>porém ter</w:t>
      </w:r>
      <w:r w:rsidR="005A6402">
        <w:t xml:space="preserve"> a opção de login de administrador na tela inicial do site pode não ser uma boa ideia, visto que o site fica mais propenso a ataques de força bruta</w:t>
      </w:r>
      <w:r w:rsidR="008A2442">
        <w:t>, comprometendo a segurança e os dados dos usuários cadastrados</w:t>
      </w:r>
      <w:r w:rsidR="005A6402">
        <w:t>.</w:t>
      </w:r>
      <w:commentRangeEnd w:id="43"/>
      <w:r w:rsidR="0014662C">
        <w:rPr>
          <w:rStyle w:val="Refdecomentrio"/>
        </w:rPr>
        <w:commentReference w:id="43"/>
      </w:r>
    </w:p>
    <w:p w14:paraId="686274BC" w14:textId="1623ECA9" w:rsidR="00B05DCE" w:rsidRDefault="00B05DCE" w:rsidP="00715A0B">
      <w:pPr>
        <w:pStyle w:val="TF-TEXTO"/>
      </w:pPr>
      <w:r>
        <w:t>O site apresenta documentos de uma série de eventos, estes sendo relacionados ao ensino básico, técnico e superior</w:t>
      </w:r>
      <w:r w:rsidR="00F85331">
        <w:t xml:space="preserve">. Também, é possível realizar pesquisas com diferentes filtros, </w:t>
      </w:r>
      <w:r>
        <w:t>o que auxilia a localização dos arquivos que vão beneficiar o docente</w:t>
      </w:r>
      <w:r w:rsidR="00F85331">
        <w:t>.</w:t>
      </w:r>
      <w:r w:rsidR="006432C8">
        <w:t xml:space="preserve"> Com estes filtros, é possível buscar apenas as matérias que o docente atua ou um nível de ensino específico, por exemplo.</w:t>
      </w:r>
    </w:p>
    <w:p w14:paraId="52189AF8" w14:textId="62F451B0" w:rsidR="00B05DCE" w:rsidRDefault="00B05DCE" w:rsidP="00B05DCE">
      <w:pPr>
        <w:pStyle w:val="TF-TEXTO"/>
      </w:pPr>
      <w:commentRangeStart w:id="44"/>
      <w:r>
        <w:t>O site exige um login para acesso o que pode gerar uma série de indisponibilidade</w:t>
      </w:r>
      <w:r w:rsidR="006432C8">
        <w:t xml:space="preserve">s por conta de erros no </w:t>
      </w:r>
      <w:r w:rsidR="005A6402">
        <w:t>banco</w:t>
      </w:r>
      <w:r w:rsidR="006432C8">
        <w:t xml:space="preserve"> de dados ou em alguma atualização realizada no site, por exemplo</w:t>
      </w:r>
      <w:r>
        <w:t>.</w:t>
      </w:r>
      <w:r w:rsidR="00ED6042">
        <w:t xml:space="preserve"> </w:t>
      </w:r>
      <w:r w:rsidR="006432C8">
        <w:t xml:space="preserve">A necessidade de criação de usuário também pode gerar menos acessos aos documentos, visto que aumenta o tempo entre o acesso ao site até a localização dos </w:t>
      </w:r>
      <w:r w:rsidR="005A6402">
        <w:t>documentos</w:t>
      </w:r>
      <w:r w:rsidR="006432C8">
        <w:t xml:space="preserve"> que são interessantes ao docente</w:t>
      </w:r>
      <w:r w:rsidR="005A6402">
        <w:t xml:space="preserve"> e pode gerar abandono</w:t>
      </w:r>
      <w:r w:rsidR="006432C8">
        <w:t>.</w:t>
      </w:r>
      <w:commentRangeEnd w:id="44"/>
      <w:r w:rsidR="00E849DA">
        <w:rPr>
          <w:rStyle w:val="Refdecomentrio"/>
        </w:rPr>
        <w:commentReference w:id="44"/>
      </w:r>
    </w:p>
    <w:p w14:paraId="08DBBFBE" w14:textId="62E138D1" w:rsidR="00704C52" w:rsidRDefault="00704C52" w:rsidP="00E72C76">
      <w:pPr>
        <w:pStyle w:val="TF-LEGENDA"/>
      </w:pPr>
      <w:bookmarkStart w:id="45" w:name="_Ref83762861"/>
      <w:r>
        <w:lastRenderedPageBreak/>
        <w:t xml:space="preserve">Figura </w:t>
      </w:r>
      <w:fldSimple w:instr=" SEQ Figura \* ARABIC ">
        <w:r>
          <w:rPr>
            <w:noProof/>
          </w:rPr>
          <w:t>3</w:t>
        </w:r>
      </w:fldSimple>
      <w:bookmarkEnd w:id="45"/>
      <w:r>
        <w:t xml:space="preserve"> - Tela inicial do login de perfil utilizado pelos docentes (perfil Usuário)</w:t>
      </w:r>
    </w:p>
    <w:p w14:paraId="3C2C75CA" w14:textId="48C8F3A5" w:rsidR="003919C7" w:rsidRDefault="00B00C01" w:rsidP="00E72C76">
      <w:pPr>
        <w:pStyle w:val="TF-FIGURA"/>
        <w:rPr>
          <w:noProof/>
        </w:rPr>
      </w:pPr>
      <w:r>
        <w:rPr>
          <w:noProof/>
        </w:rPr>
        <w:pict w14:anchorId="5EA05AD1">
          <v:shape id="_x0000_i1027" type="#_x0000_t75" alt="" style="width:306.8pt;height:184.3pt;mso-width-percent:0;mso-height-percent:0;mso-width-percent:0;mso-height-percent:0" o:bordertopcolor="this" o:borderleftcolor="this" o:borderbottomcolor="this" o:borderrightcolor="this">
            <v:imagedata r:id="rId17" o:title="Figura3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1BDFDD6D" w14:textId="3B0064FE" w:rsidR="00B05DCE" w:rsidRDefault="00B05DCE" w:rsidP="00B05DCE">
      <w:pPr>
        <w:pStyle w:val="TF-FONTE"/>
        <w:rPr>
          <w:noProof/>
        </w:rPr>
      </w:pPr>
      <w:r>
        <w:rPr>
          <w:noProof/>
        </w:rPr>
        <w:t xml:space="preserve">Fonte: </w:t>
      </w:r>
      <w:r w:rsidR="00E47616">
        <w:rPr>
          <w:noProof/>
        </w:rPr>
        <w:t xml:space="preserve">Castro </w:t>
      </w:r>
      <w:r w:rsidR="000730A6">
        <w:rPr>
          <w:i/>
          <w:iCs/>
          <w:noProof/>
        </w:rPr>
        <w:t>et al.</w:t>
      </w:r>
      <w:r w:rsidR="007C329E">
        <w:rPr>
          <w:i/>
          <w:iCs/>
          <w:noProof/>
        </w:rPr>
        <w:t xml:space="preserve"> </w:t>
      </w:r>
      <w:r w:rsidR="00E47616">
        <w:rPr>
          <w:noProof/>
        </w:rPr>
        <w:t>(2019).</w:t>
      </w:r>
    </w:p>
    <w:p w14:paraId="29C6E17F" w14:textId="19CEE323" w:rsidR="00ED6042" w:rsidRDefault="00ED6042" w:rsidP="00E72C76">
      <w:pPr>
        <w:pStyle w:val="TF-FIGURA"/>
        <w:rPr>
          <w:noProof/>
        </w:rPr>
      </w:pPr>
    </w:p>
    <w:p w14:paraId="162AE54A" w14:textId="0D9DB5E3" w:rsidR="00451B94" w:rsidRDefault="00451B94" w:rsidP="00FC4A9F">
      <w:pPr>
        <w:pStyle w:val="Ttulo1"/>
      </w:pPr>
      <w:bookmarkStart w:id="46" w:name="_Toc54164921"/>
      <w:bookmarkStart w:id="47" w:name="_Toc54165675"/>
      <w:bookmarkStart w:id="48" w:name="_Toc54169333"/>
      <w:bookmarkStart w:id="49" w:name="_Toc96347439"/>
      <w:bookmarkStart w:id="50" w:name="_Toc96357723"/>
      <w:bookmarkStart w:id="51" w:name="_Toc96491866"/>
      <w:bookmarkStart w:id="52" w:name="_Toc411603107"/>
      <w:bookmarkEnd w:id="26"/>
      <w:r>
        <w:t>proposta</w:t>
      </w:r>
      <w:r w:rsidR="003919C7">
        <w:t xml:space="preserve"> DA PLATAFORMA</w:t>
      </w:r>
    </w:p>
    <w:p w14:paraId="06AB0A80" w14:textId="7FED8C37" w:rsidR="00451B94" w:rsidRDefault="00FB2251" w:rsidP="00451B94">
      <w:pPr>
        <w:pStyle w:val="TF-TEXTO"/>
      </w:pPr>
      <w:r>
        <w:t>Ne</w:t>
      </w:r>
      <w:r w:rsidR="00D23703">
        <w:t xml:space="preserve">sta seção </w:t>
      </w:r>
      <w:r>
        <w:t xml:space="preserve">serão descritas as justificativas para a realização do trabalho proposto, que se encontra na subseção 4.1. </w:t>
      </w:r>
      <w:r w:rsidR="00EB317F">
        <w:t xml:space="preserve">A </w:t>
      </w:r>
      <w:r>
        <w:t>sub</w:t>
      </w:r>
      <w:r w:rsidR="00EB317F">
        <w:t>seção 4</w:t>
      </w:r>
      <w:r w:rsidR="00E6690C">
        <w:t>.</w:t>
      </w:r>
      <w:r w:rsidR="00EB317F">
        <w:t xml:space="preserve">2 </w:t>
      </w:r>
      <w:r w:rsidR="00E6690C">
        <w:t>expõe</w:t>
      </w:r>
      <w:r w:rsidR="00EB317F">
        <w:t xml:space="preserve"> as funcionalidades </w:t>
      </w:r>
      <w:r w:rsidR="001D11C4">
        <w:t>da plataforma</w:t>
      </w:r>
      <w:r w:rsidR="00EB317F">
        <w:t>, por meio de Requisitos Funcionais e Não Funcionais</w:t>
      </w:r>
      <w:r w:rsidR="00E6690C">
        <w:t xml:space="preserve">. A </w:t>
      </w:r>
      <w:r w:rsidR="000D1AEA">
        <w:t>sub</w:t>
      </w:r>
      <w:r w:rsidR="00E6690C">
        <w:t xml:space="preserve">seção 4.3, por fim, </w:t>
      </w:r>
      <w:r w:rsidR="00690F30">
        <w:t>apresenta a</w:t>
      </w:r>
      <w:r w:rsidR="00E6690C">
        <w:t xml:space="preserve"> metodologia </w:t>
      </w:r>
      <w:r w:rsidR="00C73E32">
        <w:t xml:space="preserve">e </w:t>
      </w:r>
      <w:r w:rsidR="00690F30">
        <w:t>o cronograma que foi planejado para o desenvolvimento do trabalho</w:t>
      </w:r>
      <w:r w:rsidR="00E6690C">
        <w:t>.</w:t>
      </w:r>
    </w:p>
    <w:p w14:paraId="6ABE7B78" w14:textId="77777777" w:rsidR="00451B94" w:rsidRDefault="00451B94" w:rsidP="00451B94">
      <w:pPr>
        <w:pStyle w:val="Ttulo2"/>
        <w:spacing w:after="120" w:line="240" w:lineRule="auto"/>
      </w:pPr>
      <w:bookmarkStart w:id="53" w:name="_Toc54164915"/>
      <w:bookmarkStart w:id="54" w:name="_Toc54165669"/>
      <w:bookmarkStart w:id="55" w:name="_Toc54169327"/>
      <w:bookmarkStart w:id="56" w:name="_Toc96347433"/>
      <w:bookmarkStart w:id="57" w:name="_Toc96357717"/>
      <w:bookmarkStart w:id="58" w:name="_Toc96491860"/>
      <w:bookmarkStart w:id="59" w:name="_Toc351015594"/>
      <w:r>
        <w:t>JUSTIFICATIVA</w:t>
      </w:r>
    </w:p>
    <w:p w14:paraId="4A9E09FC" w14:textId="6EAF7C3B" w:rsidR="00397081" w:rsidRDefault="00397081" w:rsidP="00397081">
      <w:pPr>
        <w:pStyle w:val="TF-TEXTO"/>
      </w:pPr>
      <w:r>
        <w:t xml:space="preserve">O </w:t>
      </w:r>
      <w:r>
        <w:fldChar w:fldCharType="begin"/>
      </w:r>
      <w:r>
        <w:instrText xml:space="preserve"> REF _Ref56798305 \h </w:instrText>
      </w:r>
      <w:r>
        <w:fldChar w:fldCharType="separate"/>
      </w:r>
      <w:r>
        <w:t xml:space="preserve">Quadro </w:t>
      </w:r>
      <w:r>
        <w:rPr>
          <w:noProof/>
        </w:rPr>
        <w:t>1</w:t>
      </w:r>
      <w:r>
        <w:fldChar w:fldCharType="end"/>
      </w:r>
      <w:r>
        <w:t xml:space="preserve"> detalha</w:t>
      </w:r>
      <w:r w:rsidR="00B659F1">
        <w:t xml:space="preserve"> </w:t>
      </w:r>
      <w:r>
        <w:t>a relação entre os trabalhos correlatos que serão utilizados para dar embasamento à proposta deste projeto. As linhas representam as características e as colunas os trabalhos.</w:t>
      </w:r>
    </w:p>
    <w:p w14:paraId="14046A49" w14:textId="77777777" w:rsidR="00675F2D" w:rsidRDefault="00675F2D" w:rsidP="00675F2D">
      <w:pPr>
        <w:pStyle w:val="TF-LEGENDA"/>
      </w:pPr>
      <w:r>
        <w:t xml:space="preserve">Quadro </w:t>
      </w:r>
      <w:r w:rsidR="00B00C01">
        <w:fldChar w:fldCharType="begin"/>
      </w:r>
      <w:r w:rsidR="00B00C01">
        <w:instrText xml:space="preserve"> SEQ Quadro \* ARABIC </w:instrText>
      </w:r>
      <w:r w:rsidR="00B00C01">
        <w:fldChar w:fldCharType="separate"/>
      </w:r>
      <w:r>
        <w:rPr>
          <w:noProof/>
        </w:rPr>
        <w:t>1</w:t>
      </w:r>
      <w:r w:rsidR="00B00C01">
        <w:rPr>
          <w:noProof/>
        </w:rPr>
        <w:fldChar w:fldCharType="end"/>
      </w:r>
      <w:r>
        <w:t xml:space="preserve"> - Comparativo dos trabalhos correlatos</w:t>
      </w:r>
    </w:p>
    <w:tbl>
      <w:tblPr>
        <w:tblW w:w="956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09"/>
        <w:gridCol w:w="2032"/>
        <w:gridCol w:w="2170"/>
        <w:gridCol w:w="1957"/>
      </w:tblGrid>
      <w:tr w:rsidR="00675F2D" w14:paraId="38626806" w14:textId="77777777" w:rsidTr="003B3189">
        <w:trPr>
          <w:trHeight w:val="583"/>
        </w:trPr>
        <w:tc>
          <w:tcPr>
            <w:tcW w:w="3409" w:type="dxa"/>
            <w:tcBorders>
              <w:tl2br w:val="single" w:sz="4" w:space="0" w:color="auto"/>
            </w:tcBorders>
            <w:shd w:val="clear" w:color="auto" w:fill="A6A6A6"/>
          </w:tcPr>
          <w:p w14:paraId="086E34E9" w14:textId="0959B800" w:rsidR="00675F2D" w:rsidRPr="007D4566" w:rsidRDefault="00B00C01" w:rsidP="003B3189">
            <w:pPr>
              <w:pStyle w:val="TF-TEXTOQUADRO"/>
            </w:pPr>
            <w:r>
              <w:rPr>
                <w:noProof/>
              </w:rPr>
              <w:pict w14:anchorId="133C3F6B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2057" type="#_x0000_t202" alt="" style="position:absolute;margin-left:-3.15pt;margin-top:16.7pt;width:93.9pt;height:31.9pt;z-index:251657216;visibility:visible;mso-wrap-style:square;mso-wrap-edited:f;mso-width-percent:0;mso-height-percent:0;mso-wrap-distance-top:3.6pt;mso-wrap-distance-bottom:3.6pt;mso-width-percent:0;mso-height-percent:0;mso-width-relative:margin;mso-height-relative:margin;v-text-anchor:middle" filled="f" stroked="f">
                  <v:textbox style="mso-next-textbox:#_x0000_s2057">
                    <w:txbxContent>
                      <w:p w14:paraId="0802C888" w14:textId="77777777" w:rsidR="00675F2D" w:rsidRPr="009413DE" w:rsidRDefault="00675F2D" w:rsidP="00675F2D">
                        <w:pPr>
                          <w:pStyle w:val="TF-TEXTO"/>
                          <w:ind w:firstLine="0"/>
                          <w:rPr>
                            <w:sz w:val="18"/>
                            <w:szCs w:val="14"/>
                          </w:rPr>
                        </w:pPr>
                        <w:r w:rsidRPr="009413DE">
                          <w:rPr>
                            <w:sz w:val="18"/>
                            <w:szCs w:val="14"/>
                          </w:rPr>
                          <w:t>Características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 w14:anchorId="6E80304F">
                <v:shape id="_x0000_s2056" type="#_x0000_t202" alt="" style="position:absolute;margin-left:42pt;margin-top:9.05pt;width:122.7pt;height:23.5pt;z-index:251658240;visibility:visible;mso-wrap-style:square;mso-wrap-edited:f;mso-width-percent:0;mso-height-percent:0;mso-wrap-distance-top:3.6pt;mso-wrap-distance-bottom:3.6pt;mso-width-percent:0;mso-height-percent:0;mso-width-relative:margin;mso-height-relative:margin;v-text-anchor:top" filled="f" stroked="f">
                  <v:textbox style="mso-next-textbox:#_x0000_s2056">
                    <w:txbxContent>
                      <w:p w14:paraId="6FCB32B8" w14:textId="77777777" w:rsidR="00675F2D" w:rsidRPr="009413DE" w:rsidRDefault="00675F2D" w:rsidP="00675F2D">
                        <w:pPr>
                          <w:pStyle w:val="TF-TEXTOQUADRO"/>
                          <w:jc w:val="center"/>
                          <w:rPr>
                            <w:sz w:val="18"/>
                            <w:szCs w:val="16"/>
                          </w:rPr>
                        </w:pPr>
                        <w:r w:rsidRPr="009413DE">
                          <w:rPr>
                            <w:sz w:val="18"/>
                            <w:szCs w:val="16"/>
                          </w:rPr>
                          <w:t>Trabalhos Correlatos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032" w:type="dxa"/>
            <w:shd w:val="clear" w:color="auto" w:fill="A6A6A6"/>
            <w:vAlign w:val="center"/>
          </w:tcPr>
          <w:p w14:paraId="535AF554" w14:textId="77777777" w:rsidR="00675F2D" w:rsidRDefault="00675F2D" w:rsidP="003B3189">
            <w:pPr>
              <w:pStyle w:val="TF-TEXTOQUADRO"/>
              <w:jc w:val="center"/>
            </w:pPr>
            <w:r w:rsidRPr="00AC2B2D">
              <w:t xml:space="preserve">Schmitt </w:t>
            </w:r>
            <w:r w:rsidRPr="003B3189">
              <w:rPr>
                <w:i/>
                <w:iCs/>
              </w:rPr>
              <w:t>et al.</w:t>
            </w:r>
            <w:r w:rsidRPr="00AC2B2D">
              <w:t>,</w:t>
            </w:r>
            <w:r>
              <w:t xml:space="preserve"> (</w:t>
            </w:r>
            <w:r w:rsidRPr="00AF1693">
              <w:t>2017</w:t>
            </w:r>
            <w:r>
              <w:t>)</w:t>
            </w:r>
          </w:p>
        </w:tc>
        <w:tc>
          <w:tcPr>
            <w:tcW w:w="2170" w:type="dxa"/>
            <w:shd w:val="clear" w:color="auto" w:fill="A6A6A6"/>
            <w:vAlign w:val="center"/>
          </w:tcPr>
          <w:p w14:paraId="638289EE" w14:textId="61BC8A4F" w:rsidR="00675F2D" w:rsidRDefault="00473F37" w:rsidP="003B3189">
            <w:pPr>
              <w:pStyle w:val="TF-TEXTOQUADRO"/>
              <w:jc w:val="center"/>
            </w:pPr>
            <w:r>
              <w:t>Martins, (2017)</w:t>
            </w:r>
          </w:p>
        </w:tc>
        <w:tc>
          <w:tcPr>
            <w:tcW w:w="1957" w:type="dxa"/>
            <w:shd w:val="clear" w:color="auto" w:fill="A6A6A6"/>
            <w:vAlign w:val="center"/>
          </w:tcPr>
          <w:p w14:paraId="21F25750" w14:textId="77777777" w:rsidR="00675F2D" w:rsidRDefault="00675F2D" w:rsidP="003B3189">
            <w:pPr>
              <w:pStyle w:val="TF-TEXTOQUADRO"/>
              <w:jc w:val="center"/>
            </w:pPr>
          </w:p>
          <w:p w14:paraId="3551533B" w14:textId="1FA354D7" w:rsidR="00473F37" w:rsidRDefault="00473F37" w:rsidP="003B3189">
            <w:pPr>
              <w:pStyle w:val="TF-TEXTOQUADRO"/>
              <w:jc w:val="center"/>
            </w:pPr>
            <w:r>
              <w:t>Castro</w:t>
            </w:r>
            <w:r w:rsidR="007C329E">
              <w:t xml:space="preserve"> </w:t>
            </w:r>
            <w:r w:rsidR="007C329E">
              <w:rPr>
                <w:i/>
                <w:iCs/>
              </w:rPr>
              <w:t>et al.,</w:t>
            </w:r>
            <w:r>
              <w:t xml:space="preserve"> (2019)</w:t>
            </w:r>
          </w:p>
          <w:p w14:paraId="1C104CE3" w14:textId="77777777" w:rsidR="00675F2D" w:rsidRPr="007D4566" w:rsidRDefault="00675F2D" w:rsidP="003B3189">
            <w:pPr>
              <w:pStyle w:val="TF-TEXTOQUADRO"/>
              <w:jc w:val="center"/>
            </w:pPr>
          </w:p>
        </w:tc>
      </w:tr>
      <w:tr w:rsidR="00675F2D" w14:paraId="4FE4B20B" w14:textId="77777777" w:rsidTr="003B3189">
        <w:trPr>
          <w:trHeight w:val="262"/>
        </w:trPr>
        <w:tc>
          <w:tcPr>
            <w:tcW w:w="3409" w:type="dxa"/>
            <w:shd w:val="clear" w:color="auto" w:fill="auto"/>
          </w:tcPr>
          <w:p w14:paraId="323D7391" w14:textId="77777777" w:rsidR="00675F2D" w:rsidRDefault="00675F2D" w:rsidP="003B3189">
            <w:pPr>
              <w:pStyle w:val="TF-TEXTOQUADRO"/>
            </w:pPr>
            <w:r>
              <w:t>Disponível para acesso de usuários</w:t>
            </w:r>
          </w:p>
        </w:tc>
        <w:tc>
          <w:tcPr>
            <w:tcW w:w="2032" w:type="dxa"/>
            <w:shd w:val="clear" w:color="auto" w:fill="auto"/>
          </w:tcPr>
          <w:p w14:paraId="7A873CCA" w14:textId="77777777" w:rsidR="00675F2D" w:rsidRDefault="00675F2D" w:rsidP="003B3189">
            <w:pPr>
              <w:pStyle w:val="TF-TEXTOQUADRO"/>
            </w:pPr>
            <w:r>
              <w:t>Sim</w:t>
            </w:r>
          </w:p>
        </w:tc>
        <w:tc>
          <w:tcPr>
            <w:tcW w:w="2170" w:type="dxa"/>
            <w:shd w:val="clear" w:color="auto" w:fill="auto"/>
          </w:tcPr>
          <w:p w14:paraId="31341DA6" w14:textId="77777777" w:rsidR="00675F2D" w:rsidRDefault="00675F2D" w:rsidP="003B3189">
            <w:pPr>
              <w:pStyle w:val="TF-TEXTOQUADRO"/>
            </w:pPr>
            <w:r>
              <w:t>Não</w:t>
            </w:r>
          </w:p>
        </w:tc>
        <w:tc>
          <w:tcPr>
            <w:tcW w:w="1957" w:type="dxa"/>
            <w:shd w:val="clear" w:color="auto" w:fill="auto"/>
          </w:tcPr>
          <w:p w14:paraId="37624458" w14:textId="77777777" w:rsidR="00675F2D" w:rsidRDefault="00675F2D" w:rsidP="003B3189">
            <w:pPr>
              <w:pStyle w:val="TF-TEXTOQUADRO"/>
            </w:pPr>
            <w:r>
              <w:t>Sim</w:t>
            </w:r>
          </w:p>
        </w:tc>
      </w:tr>
      <w:tr w:rsidR="00675F2D" w14:paraId="7A818933" w14:textId="77777777" w:rsidTr="003B3189">
        <w:trPr>
          <w:trHeight w:val="246"/>
        </w:trPr>
        <w:tc>
          <w:tcPr>
            <w:tcW w:w="3409" w:type="dxa"/>
            <w:shd w:val="clear" w:color="auto" w:fill="auto"/>
          </w:tcPr>
          <w:p w14:paraId="138F342E" w14:textId="77777777" w:rsidR="00675F2D" w:rsidRDefault="00675F2D" w:rsidP="003B3189">
            <w:pPr>
              <w:pStyle w:val="TF-TEXTOQUADRO"/>
            </w:pPr>
            <w:r>
              <w:t>Documentos atualizados (existência de publicações de janeiro/2021 ou após)</w:t>
            </w:r>
          </w:p>
        </w:tc>
        <w:tc>
          <w:tcPr>
            <w:tcW w:w="2032" w:type="dxa"/>
            <w:shd w:val="clear" w:color="auto" w:fill="auto"/>
          </w:tcPr>
          <w:p w14:paraId="77D17690" w14:textId="77777777" w:rsidR="00675F2D" w:rsidRDefault="00675F2D" w:rsidP="003B3189">
            <w:pPr>
              <w:pStyle w:val="TF-TEXTOQUADRO"/>
            </w:pPr>
            <w:r>
              <w:t>Não</w:t>
            </w:r>
          </w:p>
        </w:tc>
        <w:tc>
          <w:tcPr>
            <w:tcW w:w="2170" w:type="dxa"/>
            <w:shd w:val="clear" w:color="auto" w:fill="auto"/>
          </w:tcPr>
          <w:p w14:paraId="39BE78CF" w14:textId="77777777" w:rsidR="00675F2D" w:rsidRDefault="00675F2D" w:rsidP="003B3189">
            <w:pPr>
              <w:pStyle w:val="TF-TEXTOQUADRO"/>
            </w:pPr>
            <w:r>
              <w:t>Não</w:t>
            </w:r>
          </w:p>
        </w:tc>
        <w:tc>
          <w:tcPr>
            <w:tcW w:w="1957" w:type="dxa"/>
            <w:shd w:val="clear" w:color="auto" w:fill="auto"/>
          </w:tcPr>
          <w:p w14:paraId="5B2D78D6" w14:textId="77777777" w:rsidR="00675F2D" w:rsidRDefault="00675F2D" w:rsidP="003B3189">
            <w:pPr>
              <w:pStyle w:val="TF-TEXTOQUADRO"/>
            </w:pPr>
            <w:r>
              <w:t>Sim</w:t>
            </w:r>
          </w:p>
        </w:tc>
      </w:tr>
      <w:tr w:rsidR="00675F2D" w14:paraId="616C1C21" w14:textId="77777777" w:rsidTr="003B3189">
        <w:trPr>
          <w:trHeight w:val="509"/>
        </w:trPr>
        <w:tc>
          <w:tcPr>
            <w:tcW w:w="3409" w:type="dxa"/>
            <w:shd w:val="clear" w:color="auto" w:fill="auto"/>
          </w:tcPr>
          <w:p w14:paraId="5679531A" w14:textId="77777777" w:rsidR="00675F2D" w:rsidRDefault="00675F2D" w:rsidP="003B3189">
            <w:pPr>
              <w:pStyle w:val="TF-TEXTOQUADRO"/>
            </w:pPr>
            <w:r>
              <w:t>Estrutura do site detalhada em áreas de interesse</w:t>
            </w:r>
          </w:p>
        </w:tc>
        <w:tc>
          <w:tcPr>
            <w:tcW w:w="2032" w:type="dxa"/>
            <w:shd w:val="clear" w:color="auto" w:fill="auto"/>
          </w:tcPr>
          <w:p w14:paraId="0775E3BE" w14:textId="77777777" w:rsidR="00675F2D" w:rsidRDefault="00675F2D" w:rsidP="003B3189">
            <w:pPr>
              <w:pStyle w:val="TF-TEXTOQUADRO"/>
            </w:pPr>
            <w:r>
              <w:t>Não</w:t>
            </w:r>
          </w:p>
        </w:tc>
        <w:tc>
          <w:tcPr>
            <w:tcW w:w="2170" w:type="dxa"/>
            <w:shd w:val="clear" w:color="auto" w:fill="auto"/>
          </w:tcPr>
          <w:p w14:paraId="50AE9496" w14:textId="77777777" w:rsidR="00675F2D" w:rsidRDefault="00675F2D" w:rsidP="003B3189">
            <w:pPr>
              <w:pStyle w:val="TF-TEXTOQUADRO"/>
            </w:pPr>
            <w:r>
              <w:t>Sim</w:t>
            </w:r>
          </w:p>
        </w:tc>
        <w:tc>
          <w:tcPr>
            <w:tcW w:w="1957" w:type="dxa"/>
            <w:shd w:val="clear" w:color="auto" w:fill="auto"/>
          </w:tcPr>
          <w:p w14:paraId="548730E8" w14:textId="77777777" w:rsidR="00675F2D" w:rsidRDefault="00675F2D" w:rsidP="003B3189">
            <w:pPr>
              <w:pStyle w:val="TF-TEXTOQUADRO"/>
            </w:pPr>
            <w:r>
              <w:t>Não</w:t>
            </w:r>
          </w:p>
        </w:tc>
      </w:tr>
      <w:tr w:rsidR="00675F2D" w14:paraId="4388AB35" w14:textId="77777777" w:rsidTr="00B117AF">
        <w:trPr>
          <w:trHeight w:val="163"/>
        </w:trPr>
        <w:tc>
          <w:tcPr>
            <w:tcW w:w="3409" w:type="dxa"/>
            <w:shd w:val="clear" w:color="auto" w:fill="auto"/>
          </w:tcPr>
          <w:p w14:paraId="0B8014C1" w14:textId="77777777" w:rsidR="00675F2D" w:rsidRDefault="00675F2D" w:rsidP="003B3189">
            <w:pPr>
              <w:pStyle w:val="TF-TEXTOQUADRO"/>
            </w:pPr>
            <w:r>
              <w:t>Acesso otimizado para mobile</w:t>
            </w:r>
          </w:p>
        </w:tc>
        <w:tc>
          <w:tcPr>
            <w:tcW w:w="2032" w:type="dxa"/>
            <w:shd w:val="clear" w:color="auto" w:fill="auto"/>
          </w:tcPr>
          <w:p w14:paraId="4BA8DFC4" w14:textId="77777777" w:rsidR="00675F2D" w:rsidRDefault="00675F2D" w:rsidP="003B3189">
            <w:pPr>
              <w:pStyle w:val="TF-TEXTOQUADRO"/>
            </w:pPr>
            <w:r>
              <w:t>Sim</w:t>
            </w:r>
          </w:p>
        </w:tc>
        <w:tc>
          <w:tcPr>
            <w:tcW w:w="2170" w:type="dxa"/>
            <w:shd w:val="clear" w:color="auto" w:fill="auto"/>
          </w:tcPr>
          <w:p w14:paraId="289D5020" w14:textId="77777777" w:rsidR="00675F2D" w:rsidRDefault="00675F2D" w:rsidP="003B3189">
            <w:pPr>
              <w:pStyle w:val="TF-TEXTOQUADRO"/>
            </w:pPr>
            <w:r>
              <w:t>Não</w:t>
            </w:r>
          </w:p>
        </w:tc>
        <w:tc>
          <w:tcPr>
            <w:tcW w:w="1957" w:type="dxa"/>
            <w:shd w:val="clear" w:color="auto" w:fill="auto"/>
          </w:tcPr>
          <w:p w14:paraId="3617A102" w14:textId="77777777" w:rsidR="00675F2D" w:rsidRDefault="00675F2D" w:rsidP="003B3189">
            <w:pPr>
              <w:pStyle w:val="TF-TEXTOQUADRO"/>
            </w:pPr>
            <w:r>
              <w:t>Não</w:t>
            </w:r>
          </w:p>
        </w:tc>
      </w:tr>
      <w:tr w:rsidR="00675F2D" w14:paraId="7F8CF096" w14:textId="77777777" w:rsidTr="003B3189">
        <w:trPr>
          <w:trHeight w:val="509"/>
        </w:trPr>
        <w:tc>
          <w:tcPr>
            <w:tcW w:w="3409" w:type="dxa"/>
            <w:shd w:val="clear" w:color="auto" w:fill="auto"/>
          </w:tcPr>
          <w:p w14:paraId="6D1CF627" w14:textId="77777777" w:rsidR="00675F2D" w:rsidRDefault="00675F2D" w:rsidP="003B3189">
            <w:pPr>
              <w:pStyle w:val="TF-TEXTOQUADRO"/>
            </w:pPr>
            <w:r>
              <w:t>Descrição de imagens(acessibilidade)</w:t>
            </w:r>
          </w:p>
        </w:tc>
        <w:tc>
          <w:tcPr>
            <w:tcW w:w="2032" w:type="dxa"/>
            <w:shd w:val="clear" w:color="auto" w:fill="auto"/>
          </w:tcPr>
          <w:p w14:paraId="0B1C3793" w14:textId="77777777" w:rsidR="00675F2D" w:rsidRDefault="00675F2D" w:rsidP="003B3189">
            <w:pPr>
              <w:pStyle w:val="TF-TEXTOQUADRO"/>
            </w:pPr>
            <w:r>
              <w:t>Não</w:t>
            </w:r>
          </w:p>
        </w:tc>
        <w:tc>
          <w:tcPr>
            <w:tcW w:w="2170" w:type="dxa"/>
            <w:shd w:val="clear" w:color="auto" w:fill="auto"/>
          </w:tcPr>
          <w:p w14:paraId="548CAA30" w14:textId="77777777" w:rsidR="00675F2D" w:rsidRDefault="00675F2D" w:rsidP="003B3189">
            <w:pPr>
              <w:pStyle w:val="TF-TEXTOQUADRO"/>
            </w:pPr>
            <w:r>
              <w:t>Não</w:t>
            </w:r>
          </w:p>
        </w:tc>
        <w:tc>
          <w:tcPr>
            <w:tcW w:w="1957" w:type="dxa"/>
            <w:shd w:val="clear" w:color="auto" w:fill="auto"/>
          </w:tcPr>
          <w:p w14:paraId="3369DE96" w14:textId="77777777" w:rsidR="00675F2D" w:rsidRDefault="00675F2D" w:rsidP="003B3189">
            <w:pPr>
              <w:pStyle w:val="TF-TEXTOQUADRO"/>
            </w:pPr>
            <w:r>
              <w:t>Sim</w:t>
            </w:r>
          </w:p>
        </w:tc>
      </w:tr>
      <w:tr w:rsidR="00473F37" w14:paraId="1E8D60E6" w14:textId="77777777" w:rsidTr="003B3189">
        <w:trPr>
          <w:trHeight w:val="509"/>
        </w:trPr>
        <w:tc>
          <w:tcPr>
            <w:tcW w:w="3409" w:type="dxa"/>
            <w:shd w:val="clear" w:color="auto" w:fill="auto"/>
          </w:tcPr>
          <w:p w14:paraId="2E2144E7" w14:textId="0A73A6F0" w:rsidR="00473F37" w:rsidRDefault="00473F37" w:rsidP="003B3189">
            <w:pPr>
              <w:pStyle w:val="TF-TEXTOQUADRO"/>
            </w:pPr>
            <w:r>
              <w:t>Utilização de cores contrastantes em todo o site (auxílio a deficiências visuais)</w:t>
            </w:r>
          </w:p>
        </w:tc>
        <w:tc>
          <w:tcPr>
            <w:tcW w:w="2032" w:type="dxa"/>
            <w:shd w:val="clear" w:color="auto" w:fill="auto"/>
          </w:tcPr>
          <w:p w14:paraId="4D5D0F19" w14:textId="45E66F20" w:rsidR="00473F37" w:rsidRDefault="00473F37" w:rsidP="003B3189">
            <w:pPr>
              <w:pStyle w:val="TF-TEXTOQUADRO"/>
            </w:pPr>
            <w:r>
              <w:t>Sim</w:t>
            </w:r>
          </w:p>
        </w:tc>
        <w:tc>
          <w:tcPr>
            <w:tcW w:w="2170" w:type="dxa"/>
            <w:shd w:val="clear" w:color="auto" w:fill="auto"/>
          </w:tcPr>
          <w:p w14:paraId="0619049F" w14:textId="7CED23B2" w:rsidR="00473F37" w:rsidRDefault="00473F37" w:rsidP="003B3189">
            <w:pPr>
              <w:pStyle w:val="TF-TEXTOQUADRO"/>
            </w:pPr>
            <w:r>
              <w:t>Não</w:t>
            </w:r>
          </w:p>
        </w:tc>
        <w:tc>
          <w:tcPr>
            <w:tcW w:w="1957" w:type="dxa"/>
            <w:shd w:val="clear" w:color="auto" w:fill="auto"/>
          </w:tcPr>
          <w:p w14:paraId="08D2EAFB" w14:textId="47457892" w:rsidR="00473F37" w:rsidRDefault="00473F37" w:rsidP="003B3189">
            <w:pPr>
              <w:pStyle w:val="TF-TEXTOQUADRO"/>
            </w:pPr>
            <w:r>
              <w:t>Não</w:t>
            </w:r>
          </w:p>
        </w:tc>
      </w:tr>
      <w:tr w:rsidR="00675F2D" w14:paraId="79FFF57B" w14:textId="77777777" w:rsidTr="00B117AF">
        <w:trPr>
          <w:trHeight w:val="172"/>
        </w:trPr>
        <w:tc>
          <w:tcPr>
            <w:tcW w:w="3409" w:type="dxa"/>
            <w:shd w:val="clear" w:color="auto" w:fill="auto"/>
          </w:tcPr>
          <w:p w14:paraId="0D0EE81F" w14:textId="6B9ACE8E" w:rsidR="00675F2D" w:rsidRDefault="00675F2D" w:rsidP="003B3189">
            <w:pPr>
              <w:pStyle w:val="TF-TEXTOQUADRO"/>
            </w:pPr>
            <w:r>
              <w:t>Possui portal administrativo</w:t>
            </w:r>
          </w:p>
        </w:tc>
        <w:tc>
          <w:tcPr>
            <w:tcW w:w="2032" w:type="dxa"/>
            <w:shd w:val="clear" w:color="auto" w:fill="auto"/>
          </w:tcPr>
          <w:p w14:paraId="0FEBA5FC" w14:textId="6CD1E220" w:rsidR="00675F2D" w:rsidRDefault="00675F2D" w:rsidP="003B3189">
            <w:pPr>
              <w:pStyle w:val="TF-TEXTOQUADRO"/>
            </w:pPr>
            <w:r>
              <w:t>Sim</w:t>
            </w:r>
          </w:p>
        </w:tc>
        <w:tc>
          <w:tcPr>
            <w:tcW w:w="2170" w:type="dxa"/>
            <w:shd w:val="clear" w:color="auto" w:fill="auto"/>
          </w:tcPr>
          <w:p w14:paraId="5E4B7B47" w14:textId="1A1FA9B8" w:rsidR="00675F2D" w:rsidRDefault="00675F2D" w:rsidP="003B3189">
            <w:pPr>
              <w:pStyle w:val="TF-TEXTOQUADRO"/>
            </w:pPr>
            <w:r>
              <w:t>Não</w:t>
            </w:r>
          </w:p>
        </w:tc>
        <w:tc>
          <w:tcPr>
            <w:tcW w:w="1957" w:type="dxa"/>
            <w:shd w:val="clear" w:color="auto" w:fill="auto"/>
          </w:tcPr>
          <w:p w14:paraId="10C53E9E" w14:textId="70CA57D8" w:rsidR="00675F2D" w:rsidRDefault="00675F2D" w:rsidP="003B3189">
            <w:pPr>
              <w:pStyle w:val="TF-TEXTOQUADRO"/>
            </w:pPr>
            <w:r>
              <w:t>Sim</w:t>
            </w:r>
          </w:p>
        </w:tc>
      </w:tr>
      <w:tr w:rsidR="00675F2D" w14:paraId="7193E799" w14:textId="77777777" w:rsidTr="003B3189">
        <w:trPr>
          <w:trHeight w:val="246"/>
        </w:trPr>
        <w:tc>
          <w:tcPr>
            <w:tcW w:w="3409" w:type="dxa"/>
            <w:shd w:val="clear" w:color="auto" w:fill="auto"/>
          </w:tcPr>
          <w:p w14:paraId="5CF6B15D" w14:textId="77777777" w:rsidR="00675F2D" w:rsidRDefault="00675F2D" w:rsidP="003B3189">
            <w:pPr>
              <w:pStyle w:val="TF-TEXTOQUADRO"/>
            </w:pPr>
            <w:r>
              <w:t>Plataforma de acesso</w:t>
            </w:r>
          </w:p>
        </w:tc>
        <w:tc>
          <w:tcPr>
            <w:tcW w:w="2032" w:type="dxa"/>
            <w:shd w:val="clear" w:color="auto" w:fill="auto"/>
          </w:tcPr>
          <w:p w14:paraId="7EFF14D3" w14:textId="77777777" w:rsidR="00675F2D" w:rsidRDefault="00675F2D" w:rsidP="003B3189">
            <w:pPr>
              <w:pStyle w:val="TF-TEXTOQUADRO"/>
            </w:pPr>
            <w:r>
              <w:t>Web</w:t>
            </w:r>
          </w:p>
        </w:tc>
        <w:tc>
          <w:tcPr>
            <w:tcW w:w="2170" w:type="dxa"/>
            <w:shd w:val="clear" w:color="auto" w:fill="auto"/>
          </w:tcPr>
          <w:p w14:paraId="1ACECCE7" w14:textId="77777777" w:rsidR="00675F2D" w:rsidRDefault="00675F2D" w:rsidP="003B3189">
            <w:pPr>
              <w:pStyle w:val="TF-TEXTOQUADRO"/>
            </w:pPr>
            <w:r>
              <w:t>-</w:t>
            </w:r>
          </w:p>
        </w:tc>
        <w:tc>
          <w:tcPr>
            <w:tcW w:w="1957" w:type="dxa"/>
            <w:shd w:val="clear" w:color="auto" w:fill="auto"/>
          </w:tcPr>
          <w:p w14:paraId="0A978347" w14:textId="77777777" w:rsidR="00675F2D" w:rsidRDefault="00675F2D" w:rsidP="003B3189">
            <w:pPr>
              <w:pStyle w:val="TF-TEXTOQUADRO"/>
            </w:pPr>
            <w:r>
              <w:t>Web</w:t>
            </w:r>
          </w:p>
        </w:tc>
      </w:tr>
    </w:tbl>
    <w:p w14:paraId="5228CA3F" w14:textId="77777777" w:rsidR="00675F2D" w:rsidRPr="0075781C" w:rsidRDefault="00675F2D" w:rsidP="00675F2D">
      <w:pPr>
        <w:pStyle w:val="TF-FONTE"/>
      </w:pPr>
      <w:r>
        <w:t>Fonte: elaborado pelo autor.</w:t>
      </w:r>
    </w:p>
    <w:p w14:paraId="1D89E8B4" w14:textId="574FFB9F" w:rsidR="002F2418" w:rsidRDefault="002F2418" w:rsidP="00D00CB6">
      <w:pPr>
        <w:pStyle w:val="TF-TEXTO"/>
      </w:pPr>
      <w:r>
        <w:lastRenderedPageBreak/>
        <w:t xml:space="preserve">A partir do </w:t>
      </w:r>
      <w:r>
        <w:fldChar w:fldCharType="begin"/>
      </w:r>
      <w:r>
        <w:instrText xml:space="preserve"> REF _Ref56798305 \h </w:instrText>
      </w:r>
      <w:r>
        <w:fldChar w:fldCharType="separate"/>
      </w:r>
      <w:r>
        <w:t xml:space="preserve">Quadro </w:t>
      </w:r>
      <w:r>
        <w:rPr>
          <w:noProof/>
        </w:rPr>
        <w:t>1</w:t>
      </w:r>
      <w:r>
        <w:fldChar w:fldCharType="end"/>
      </w:r>
      <w:r>
        <w:t xml:space="preserve"> observa-se que o projeto de</w:t>
      </w:r>
      <w:r w:rsidR="00F353B9">
        <w:t xml:space="preserve"> </w:t>
      </w:r>
      <w:r w:rsidR="00F353B9" w:rsidRPr="00AC2B2D">
        <w:t xml:space="preserve">Schmitt </w:t>
      </w:r>
      <w:r w:rsidR="00F353B9" w:rsidRPr="00330C1C">
        <w:rPr>
          <w:i/>
          <w:iCs/>
        </w:rPr>
        <w:t>et al.</w:t>
      </w:r>
      <w:r w:rsidR="00F353B9">
        <w:t xml:space="preserve"> (</w:t>
      </w:r>
      <w:r w:rsidR="00F353B9" w:rsidRPr="00AF1693">
        <w:t>2017</w:t>
      </w:r>
      <w:r w:rsidR="00F353B9">
        <w:t>)</w:t>
      </w:r>
      <w:r w:rsidR="00675F2D">
        <w:t xml:space="preserve"> está disponível para acesso via web</w:t>
      </w:r>
      <w:r w:rsidR="00473F37">
        <w:t>, é otimizado para acesso mobile, possui um painel administrativo</w:t>
      </w:r>
      <w:r w:rsidR="00675F2D">
        <w:t>, porém não possui atualização de suas publicações após janeiro de 2021</w:t>
      </w:r>
      <w:r w:rsidR="00473F37">
        <w:t>. A estrutura do site não é muito detalhada, o que pode prejudicar a localização dos assuntos de interesse do usuário. Já no quesito acessibilidade, o site não possui descrição de imagens para auxílio de deficientes visuais, porém utiliza cores contrastantes em todo o site, o que auxilia o uso de pessoas com diversas deficiências visuais.</w:t>
      </w:r>
    </w:p>
    <w:p w14:paraId="1CD2EDD8" w14:textId="701102F3" w:rsidR="00D362E1" w:rsidRDefault="00D362E1" w:rsidP="00D00CB6">
      <w:pPr>
        <w:pStyle w:val="TF-TEXTO"/>
      </w:pPr>
      <w:r>
        <w:t xml:space="preserve">Sobre o projeto de Martins (2017), ele não está disponível para acesso, logo, não tem documentos atualizados sobre o assunto abordado e o site criado não pode ser verificado por seu acesso otimizado para mobile, existência de descrição de imagens e a existência de um postal administrativo. No projeto de Martins, foi possível verificar uma estrutura detalhada e organizada sobre todas os assuntos a serem adicionados ao observatório. Analisando as imagens de menu inseridas no trabalho, é possível verificar também que não foi realizado nenhum tratamento para uso de cores contrastantes, em alguns locais utilizando tons muito próximos de azul, por exemplo, o que pode prejudicar o uso do site. </w:t>
      </w:r>
    </w:p>
    <w:p w14:paraId="57AB2694" w14:textId="016E27BC" w:rsidR="00D362E1" w:rsidRDefault="00D362E1" w:rsidP="00D00CB6">
      <w:pPr>
        <w:pStyle w:val="TF-TEXTO"/>
      </w:pPr>
      <w:r>
        <w:t>Por fim, o projeto de Castro</w:t>
      </w:r>
      <w:r w:rsidR="007C329E">
        <w:t xml:space="preserve"> </w:t>
      </w:r>
      <w:r w:rsidR="007C329E">
        <w:rPr>
          <w:i/>
          <w:iCs/>
        </w:rPr>
        <w:t>et al.</w:t>
      </w:r>
      <w:r>
        <w:t xml:space="preserve"> (2019) também está disponível para acesso via web, tem documentos atualizados (após janeiro/2021), possui um portal administrativo para uso e as imagens do site são descritas, buscando maior acessibilidade no acesso. A estrutura do site não é tão detalhada, possuindo apenas um local disponível para o usuário visualizar os documentos publicados</w:t>
      </w:r>
      <w:r w:rsidR="00330C1C">
        <w:t xml:space="preserve">. </w:t>
      </w:r>
      <w:r w:rsidR="002A1945">
        <w:t>O</w:t>
      </w:r>
      <w:r>
        <w:t xml:space="preserve"> site não é otimizado para acesso mobile, o que prejudica o uso em telas menores. Foi verificado também, </w:t>
      </w:r>
      <w:r w:rsidR="00330C1C">
        <w:t xml:space="preserve">que </w:t>
      </w:r>
      <w:r>
        <w:t xml:space="preserve">alguns menus dentro do site </w:t>
      </w:r>
      <w:r w:rsidR="00330C1C">
        <w:t>não possuem</w:t>
      </w:r>
      <w:r>
        <w:t xml:space="preserve"> contraste </w:t>
      </w:r>
      <w:r w:rsidR="00A44F66">
        <w:t>entre duas</w:t>
      </w:r>
      <w:r>
        <w:t xml:space="preserve"> cores, </w:t>
      </w:r>
      <w:r w:rsidR="00330C1C">
        <w:t xml:space="preserve">o </w:t>
      </w:r>
      <w:r w:rsidR="00A44F66">
        <w:t xml:space="preserve">que pode prejudicar o uso </w:t>
      </w:r>
      <w:r w:rsidR="00F3128A">
        <w:t xml:space="preserve">por </w:t>
      </w:r>
      <w:r w:rsidR="00A44F66">
        <w:t xml:space="preserve">alguns </w:t>
      </w:r>
      <w:r w:rsidR="00831131">
        <w:t>usuários</w:t>
      </w:r>
      <w:r w:rsidR="00A44F66">
        <w:t>.</w:t>
      </w:r>
    </w:p>
    <w:p w14:paraId="07196BB3" w14:textId="72A61425" w:rsidR="00831131" w:rsidRPr="00377360" w:rsidRDefault="00831131" w:rsidP="00D00CB6">
      <w:pPr>
        <w:pStyle w:val="TF-TEXTO"/>
        <w:rPr>
          <w:b/>
          <w:bCs/>
        </w:rPr>
      </w:pPr>
      <w:r>
        <w:t xml:space="preserve">Assim sendo, o presente projeto busca disponibilizar uma plataforma digital disponível em ambiente web, </w:t>
      </w:r>
      <w:commentRangeStart w:id="60"/>
      <w:r>
        <w:t xml:space="preserve">com documentos atualizados </w:t>
      </w:r>
      <w:commentRangeEnd w:id="60"/>
      <w:r w:rsidR="00344150">
        <w:rPr>
          <w:rStyle w:val="Refdecomentrio"/>
        </w:rPr>
        <w:commentReference w:id="60"/>
      </w:r>
      <w:r>
        <w:t>e um painel administrativo para alterações nele. Esse será configurado de maneira estruturada detalhadamente para facilitar as buscas pelo conteúdo desejado, otimizado para uso mobile e respeitando as principais acessibilidades para pessoas cegas, daltônicas e outros problemas visuais.</w:t>
      </w:r>
    </w:p>
    <w:p w14:paraId="25F681E5" w14:textId="1799AEA0" w:rsidR="005A6402" w:rsidRDefault="006248D9" w:rsidP="00D00CB6">
      <w:pPr>
        <w:pStyle w:val="TF-TEXTO"/>
      </w:pPr>
      <w:r>
        <w:t xml:space="preserve">Este projeto </w:t>
      </w:r>
      <w:r w:rsidR="00BF04CC">
        <w:t>é uma demanda verificada pela</w:t>
      </w:r>
      <w:r>
        <w:t xml:space="preserve"> equipe de pesquisadores de Pós-graduação Mestrado e Doutorado</w:t>
      </w:r>
      <w:r w:rsidR="00FA404B">
        <w:t xml:space="preserve"> </w:t>
      </w:r>
      <w:r w:rsidR="00AE27CD">
        <w:t>na área de Educação da FURB</w:t>
      </w:r>
      <w:r w:rsidR="00AE27CD" w:rsidDel="00AE27CD">
        <w:t xml:space="preserve"> </w:t>
      </w:r>
      <w:r>
        <w:t>visto que</w:t>
      </w:r>
      <w:r w:rsidR="007354A3">
        <w:t>,</w:t>
      </w:r>
      <w:r>
        <w:t xml:space="preserve"> possuir uma plataforma digital </w:t>
      </w:r>
      <w:r w:rsidR="00701C8E">
        <w:t xml:space="preserve">poderá </w:t>
      </w:r>
      <w:r w:rsidR="0088569A">
        <w:t xml:space="preserve">tornar os conteúdos acessíveis e </w:t>
      </w:r>
      <w:r>
        <w:t xml:space="preserve">mais fáceis de </w:t>
      </w:r>
      <w:r w:rsidR="0088569A">
        <w:t>divulgar</w:t>
      </w:r>
      <w:r>
        <w:t>, evitando que apenas pessoas da região consigam acesso</w:t>
      </w:r>
      <w:r w:rsidR="005A6402">
        <w:t>.</w:t>
      </w:r>
      <w:r w:rsidR="00BC2A9B">
        <w:t xml:space="preserve"> </w:t>
      </w:r>
      <w:r w:rsidR="005A6402">
        <w:t>C</w:t>
      </w:r>
      <w:r w:rsidR="00BC2A9B">
        <w:t>onforme explicita Bellotto</w:t>
      </w:r>
      <w:r w:rsidR="005A6402">
        <w:t xml:space="preserve"> (2004), as tecnologias aumentaram a capacidade da sociedade de gerar, recuperar, examinar, reunir e utilizar dados com diversos objetivos diferentes, possibilitando o acesso à informação a distância e de </w:t>
      </w:r>
      <w:r w:rsidR="00795FC0">
        <w:t xml:space="preserve">auxiliando </w:t>
      </w:r>
      <w:r w:rsidR="005A6402">
        <w:t>a eliminar dados/informações redundantes, supérfluas e irrelevantes.</w:t>
      </w:r>
    </w:p>
    <w:p w14:paraId="23DA36FE" w14:textId="3B1AF4C6" w:rsidR="00E10F24" w:rsidRDefault="00E10F24">
      <w:pPr>
        <w:pStyle w:val="TF-TEXTO"/>
      </w:pPr>
      <w:r>
        <w:lastRenderedPageBreak/>
        <w:t>Segundo Frizon (2019) “...investir na formação inicial e continuada do professor, representa o fortalecimento para a educação, permitindo ao professor maior autonomia no uso das tecnologias digitais, implementa</w:t>
      </w:r>
      <w:ins w:id="61" w:author="Marcel Hugo" w:date="2021-10-13T18:08:00Z">
        <w:r w:rsidR="00944E33">
          <w:t>n</w:t>
        </w:r>
      </w:ins>
      <w:r>
        <w:t>do, dessa forma, suas práticas pedagógicas.”. A plataforma de Observatório vai auxiliar os professores que estão imersos e/ou querem conhecer mais sobre o Ensino Bilíngue, trazendo informações sobre ele e formas de trazer a bilingualidade ao dia a dia das aulas de maneira natural e embasada. A disponibilidade destes documentos em meio online também permite o acesso a estes arquivos fora do horário comercial e o armazenamento deles para consulta própria, facilitando o uso dos mesmos pelos professores interessados.</w:t>
      </w:r>
    </w:p>
    <w:p w14:paraId="30E0026B" w14:textId="64251447" w:rsidR="00CB4DF9" w:rsidRDefault="00451B94" w:rsidP="00CB4DF9">
      <w:pPr>
        <w:pStyle w:val="Ttulo2"/>
        <w:spacing w:after="120" w:line="240" w:lineRule="auto"/>
        <w:rPr>
          <w:caps w:val="0"/>
        </w:rPr>
      </w:pPr>
      <w:r>
        <w:rPr>
          <w:caps w:val="0"/>
        </w:rPr>
        <w:t>REQUISITOS PRINCIPAIS DO PROBLEMA A SER TRABALHADO</w:t>
      </w:r>
      <w:bookmarkEnd w:id="53"/>
      <w:bookmarkEnd w:id="54"/>
      <w:bookmarkEnd w:id="55"/>
      <w:bookmarkEnd w:id="56"/>
      <w:bookmarkEnd w:id="57"/>
      <w:bookmarkEnd w:id="58"/>
      <w:bookmarkEnd w:id="59"/>
    </w:p>
    <w:p w14:paraId="50FD9CFC" w14:textId="194824CF" w:rsidR="00FD0072" w:rsidRDefault="00FD0072" w:rsidP="00FD0072">
      <w:pPr>
        <w:pStyle w:val="TF-TEXTO"/>
      </w:pPr>
      <w:r>
        <w:t xml:space="preserve">Nesta seção serão abordados os principais Requisitos Funcionais (RF), bem como os principais Requisitos Não Funcionais (RNF). A </w:t>
      </w:r>
      <w:commentRangeStart w:id="62"/>
      <w:r w:rsidR="00715A0B">
        <w:t xml:space="preserve">plataforma </w:t>
      </w:r>
      <w:commentRangeEnd w:id="62"/>
      <w:r w:rsidR="00550EB8">
        <w:rPr>
          <w:rStyle w:val="Refdecomentrio"/>
        </w:rPr>
        <w:commentReference w:id="62"/>
      </w:r>
      <w:r w:rsidR="00715A0B">
        <w:t xml:space="preserve">proposta neste trabalho </w:t>
      </w:r>
      <w:r w:rsidR="00446957">
        <w:t>deverá:</w:t>
      </w:r>
    </w:p>
    <w:p w14:paraId="2C7C475D" w14:textId="1B17B1F2" w:rsidR="00FD0072" w:rsidRDefault="00FD0072" w:rsidP="00446957">
      <w:pPr>
        <w:pStyle w:val="TF-TEXTO"/>
        <w:numPr>
          <w:ilvl w:val="0"/>
          <w:numId w:val="20"/>
        </w:numPr>
        <w:spacing w:before="240"/>
      </w:pPr>
      <w:r>
        <w:t xml:space="preserve">permitir que o usuário </w:t>
      </w:r>
      <w:r w:rsidR="00446957">
        <w:t xml:space="preserve">acesse todos os documentos e estudos publicados </w:t>
      </w:r>
      <w:r>
        <w:t>(RF);</w:t>
      </w:r>
    </w:p>
    <w:p w14:paraId="41B0F836" w14:textId="1F64F136" w:rsidR="00446957" w:rsidRDefault="00446957" w:rsidP="00446957">
      <w:pPr>
        <w:pStyle w:val="TF-TEXTO"/>
        <w:numPr>
          <w:ilvl w:val="0"/>
          <w:numId w:val="20"/>
        </w:numPr>
        <w:spacing w:before="240"/>
      </w:pPr>
      <w:r>
        <w:t xml:space="preserve">permitir o acesso </w:t>
      </w:r>
      <w:commentRangeStart w:id="63"/>
      <w:r>
        <w:t xml:space="preserve">ao portal administrativo </w:t>
      </w:r>
      <w:commentRangeEnd w:id="63"/>
      <w:r w:rsidR="00550EB8">
        <w:rPr>
          <w:rStyle w:val="Refdecomentrio"/>
        </w:rPr>
        <w:commentReference w:id="63"/>
      </w:r>
      <w:r>
        <w:t>aos que possuírem login e senha válidos para acesso (RF);</w:t>
      </w:r>
    </w:p>
    <w:p w14:paraId="7E866B7F" w14:textId="1E66567D" w:rsidR="00446957" w:rsidRDefault="00446957" w:rsidP="00446957">
      <w:pPr>
        <w:pStyle w:val="TF-TEXTO"/>
        <w:numPr>
          <w:ilvl w:val="0"/>
          <w:numId w:val="20"/>
        </w:numPr>
        <w:spacing w:before="240"/>
      </w:pPr>
      <w:r>
        <w:t>permitir que os docentes possam entrar em contato com os organizadores para publicação de seus trabalhos pessoais (RF);</w:t>
      </w:r>
    </w:p>
    <w:p w14:paraId="5710C71C" w14:textId="7FB8D104" w:rsidR="00446957" w:rsidRDefault="00446957" w:rsidP="00446957">
      <w:pPr>
        <w:pStyle w:val="TF-TEXTO"/>
        <w:numPr>
          <w:ilvl w:val="0"/>
          <w:numId w:val="20"/>
        </w:numPr>
        <w:spacing w:before="240"/>
      </w:pPr>
      <w:r>
        <w:t xml:space="preserve">permitir que os usuários </w:t>
      </w:r>
      <w:r w:rsidR="00675F2D">
        <w:t>busquem por conteúdos conforme filtros pré-estabelecidos pela equipe responsável pela administração do site</w:t>
      </w:r>
      <w:r>
        <w:t xml:space="preserve"> (RF);</w:t>
      </w:r>
    </w:p>
    <w:p w14:paraId="425AA814" w14:textId="0F124888" w:rsidR="00446957" w:rsidRDefault="009D1319" w:rsidP="00446957">
      <w:pPr>
        <w:pStyle w:val="TF-TEXTO"/>
        <w:numPr>
          <w:ilvl w:val="0"/>
          <w:numId w:val="20"/>
        </w:numPr>
        <w:spacing w:before="240"/>
      </w:pPr>
      <w:r>
        <w:t>o backend deve ser desenvolvido em linguagem Java (RNF);</w:t>
      </w:r>
    </w:p>
    <w:p w14:paraId="75C1FC68" w14:textId="1597DBAB" w:rsidR="009D1319" w:rsidRDefault="009D1319" w:rsidP="00446957">
      <w:pPr>
        <w:pStyle w:val="TF-TEXTO"/>
        <w:numPr>
          <w:ilvl w:val="0"/>
          <w:numId w:val="20"/>
        </w:numPr>
        <w:spacing w:before="240"/>
      </w:pPr>
      <w:r>
        <w:t>utilizar o banco de dados SQL Server (RNF);</w:t>
      </w:r>
    </w:p>
    <w:p w14:paraId="7DD2DF99" w14:textId="4B7551B6" w:rsidR="009D1319" w:rsidRDefault="009D1319" w:rsidP="00446957">
      <w:pPr>
        <w:pStyle w:val="TF-TEXTO"/>
        <w:numPr>
          <w:ilvl w:val="0"/>
          <w:numId w:val="20"/>
        </w:numPr>
        <w:spacing w:before="240"/>
      </w:pPr>
      <w:r>
        <w:t>utilizar a biblioteca React, HTML, CSS e Javascript para desenvolvimento do frontend (RNF);</w:t>
      </w:r>
    </w:p>
    <w:p w14:paraId="6ECC97D1" w14:textId="6D18F544" w:rsidR="009D1319" w:rsidRDefault="009D1319" w:rsidP="00446957">
      <w:pPr>
        <w:pStyle w:val="TF-TEXTO"/>
        <w:numPr>
          <w:ilvl w:val="0"/>
          <w:numId w:val="20"/>
        </w:numPr>
        <w:spacing w:before="240"/>
      </w:pPr>
      <w:r>
        <w:t>permitir ao usuário acesso pelos navegadores Chrome, Firefox e Edge (RNF);</w:t>
      </w:r>
    </w:p>
    <w:p w14:paraId="7126CFEC" w14:textId="2AD3D7DC" w:rsidR="009D1319" w:rsidRDefault="009D1319" w:rsidP="00446957">
      <w:pPr>
        <w:pStyle w:val="TF-TEXTO"/>
        <w:numPr>
          <w:ilvl w:val="0"/>
          <w:numId w:val="20"/>
        </w:numPr>
        <w:spacing w:before="240"/>
      </w:pPr>
      <w:r>
        <w:t>respeitar as heurísticas de Nielsen (RNF);</w:t>
      </w:r>
    </w:p>
    <w:p w14:paraId="0811B1DD" w14:textId="1F0FF75E" w:rsidR="00FD0072" w:rsidRDefault="00636367" w:rsidP="005017AF">
      <w:pPr>
        <w:pStyle w:val="TF-TEXTO"/>
        <w:numPr>
          <w:ilvl w:val="0"/>
          <w:numId w:val="20"/>
        </w:numPr>
        <w:spacing w:before="240"/>
      </w:pPr>
      <w:r>
        <w:t xml:space="preserve">ser acessível </w:t>
      </w:r>
      <w:r w:rsidR="005C0BF5">
        <w:t>a</w:t>
      </w:r>
      <w:r>
        <w:t xml:space="preserve"> pessoas </w:t>
      </w:r>
      <w:r w:rsidR="00D362E1">
        <w:t>com deficiências visuais</w:t>
      </w:r>
      <w:r>
        <w:t xml:space="preserve"> (RNF)</w:t>
      </w:r>
      <w:r w:rsidR="00E06FE6">
        <w:t>.</w:t>
      </w:r>
    </w:p>
    <w:p w14:paraId="7952BE44" w14:textId="77777777" w:rsidR="00E06FE6" w:rsidRDefault="00E06FE6" w:rsidP="00E06FE6">
      <w:pPr>
        <w:pStyle w:val="Ttulo2"/>
      </w:pPr>
      <w:bookmarkStart w:id="64" w:name="_Ref98650273"/>
      <w:r>
        <w:t>METODOLOGIA</w:t>
      </w:r>
    </w:p>
    <w:p w14:paraId="765A29DD" w14:textId="77777777" w:rsidR="00E06FE6" w:rsidRPr="007E0D87" w:rsidRDefault="00E06FE6" w:rsidP="00E06FE6">
      <w:pPr>
        <w:pStyle w:val="TF-TEXTO"/>
        <w:spacing w:before="240"/>
        <w:ind w:firstLine="567"/>
      </w:pPr>
      <w:r>
        <w:t>O trabalho será desenvolvido observando as seguintes etapas:</w:t>
      </w:r>
    </w:p>
    <w:p w14:paraId="7C050A87" w14:textId="6012E690" w:rsidR="00E06FE6" w:rsidRPr="00915776" w:rsidRDefault="00E06FE6" w:rsidP="008038DD">
      <w:pPr>
        <w:pStyle w:val="TF-ALNEA"/>
        <w:numPr>
          <w:ilvl w:val="0"/>
          <w:numId w:val="25"/>
        </w:numPr>
      </w:pPr>
      <w:r w:rsidRPr="005B5688">
        <w:t>l</w:t>
      </w:r>
      <w:r w:rsidRPr="003F2DE1">
        <w:t xml:space="preserve">evantamento bibliográfico: realizar levantamento bibliográfico sobre </w:t>
      </w:r>
      <w:r w:rsidR="00831131">
        <w:t>os temas relacionados a observatórios e internacionalização do ensino</w:t>
      </w:r>
      <w:r w:rsidRPr="003F2DE1">
        <w:t>, além dos trabalhos correlatos</w:t>
      </w:r>
      <w:r w:rsidR="00831131">
        <w:t xml:space="preserve"> e suas referências bibliográficas utilizadas</w:t>
      </w:r>
      <w:r w:rsidRPr="00915776">
        <w:t>;</w:t>
      </w:r>
    </w:p>
    <w:p w14:paraId="4CB22B1D" w14:textId="39D4D1AF" w:rsidR="00FD38CB" w:rsidRDefault="00CB441E" w:rsidP="00FD38CB">
      <w:pPr>
        <w:pStyle w:val="TF-ALNEA"/>
        <w:numPr>
          <w:ilvl w:val="0"/>
          <w:numId w:val="2"/>
        </w:numPr>
      </w:pPr>
      <w:r w:rsidRPr="0036071D">
        <w:t xml:space="preserve">elicitação dos requisitos: </w:t>
      </w:r>
      <w:r w:rsidR="006C183F">
        <w:t xml:space="preserve">com base nas informações da etapa </w:t>
      </w:r>
      <w:r w:rsidR="002A1945">
        <w:t>anterior, complementar</w:t>
      </w:r>
      <w:r w:rsidR="00831131">
        <w:t xml:space="preserve"> o levantamento de RFs e RNFs já definidos </w:t>
      </w:r>
      <w:r w:rsidR="003C2A26">
        <w:t>na sub</w:t>
      </w:r>
      <w:r w:rsidR="00831131">
        <w:t xml:space="preserve">seção 4.2, </w:t>
      </w:r>
      <w:r w:rsidR="00FD38CB">
        <w:t xml:space="preserve">e, caso </w:t>
      </w:r>
      <w:r w:rsidR="00FD38CB">
        <w:lastRenderedPageBreak/>
        <w:t>necessário, especificar novos requisitos a partir das necessidades encontradas a partir da revisão bibliográfica;</w:t>
      </w:r>
    </w:p>
    <w:p w14:paraId="426B4F48" w14:textId="092A475A" w:rsidR="003F2DE1" w:rsidRDefault="003F2DE1" w:rsidP="008038DD">
      <w:pPr>
        <w:pStyle w:val="TF-ALNEA"/>
        <w:numPr>
          <w:ilvl w:val="0"/>
          <w:numId w:val="2"/>
        </w:numPr>
      </w:pPr>
      <w:r>
        <w:t>análise e Projeto</w:t>
      </w:r>
      <w:r w:rsidR="00915776">
        <w:t>:</w:t>
      </w:r>
      <w:r w:rsidR="00C76DF3">
        <w:t xml:space="preserve"> formalizar as funcionalidades da ferramenta</w:t>
      </w:r>
      <w:del w:id="65" w:author="Marcel Hugo" w:date="2021-10-13T18:12:00Z">
        <w:r w:rsidR="00C76DF3" w:rsidDel="000E3167">
          <w:delText xml:space="preserve"> e</w:delText>
        </w:r>
      </w:del>
      <w:r w:rsidR="00C76DF3">
        <w:t xml:space="preserve"> </w:t>
      </w:r>
      <w:r w:rsidR="00CF7928">
        <w:t xml:space="preserve">fazendo uso de diagramas (como os de caso de uso, classe e sequência) da Unified Modeling Language (UML) utilizando a ferramenta </w:t>
      </w:r>
      <w:r w:rsidR="002A1945">
        <w:t>LucidChart</w:t>
      </w:r>
      <w:r w:rsidR="00CF7928">
        <w:t>;</w:t>
      </w:r>
    </w:p>
    <w:p w14:paraId="29CD53A0" w14:textId="3A3FB525" w:rsidR="003F2DE1" w:rsidRDefault="003F2DE1" w:rsidP="003F2DE1">
      <w:pPr>
        <w:pStyle w:val="TF-ALNEA"/>
      </w:pPr>
      <w:r>
        <w:t>implementação de frontend</w:t>
      </w:r>
      <w:r w:rsidR="00915776">
        <w:t>:</w:t>
      </w:r>
      <w:r w:rsidR="00C76DF3">
        <w:t xml:space="preserve"> desenvolver a parte visual da aplicação atendendo os requisitos e especificações, utilizando linguagem javascript, HTML, CSS e biblioteca React;</w:t>
      </w:r>
    </w:p>
    <w:p w14:paraId="450DEC21" w14:textId="16E75CB5" w:rsidR="003F2DE1" w:rsidRDefault="003F2DE1" w:rsidP="003F2DE1">
      <w:pPr>
        <w:pStyle w:val="TF-ALNEA"/>
      </w:pPr>
      <w:r>
        <w:t>implementação de backend</w:t>
      </w:r>
      <w:r w:rsidR="00915776">
        <w:t>:</w:t>
      </w:r>
      <w:r w:rsidR="00C76DF3">
        <w:t xml:space="preserve"> desenvolver a programação e comunicação com parte visual (frontend) atendendo os requisitos e especificações utilizando linguagem Java;</w:t>
      </w:r>
    </w:p>
    <w:p w14:paraId="05F1F5D3" w14:textId="270C97C2" w:rsidR="0036071D" w:rsidRDefault="003F2DE1" w:rsidP="0036071D">
      <w:pPr>
        <w:pStyle w:val="TF-ALNEA"/>
        <w:numPr>
          <w:ilvl w:val="0"/>
          <w:numId w:val="2"/>
        </w:numPr>
        <w:contextualSpacing w:val="0"/>
      </w:pPr>
      <w:r>
        <w:t>testes</w:t>
      </w:r>
      <w:r w:rsidR="0036071D">
        <w:t>: elaborar testes para avaliar se a aplicação está atendendo todos os requisitos de forma correta;</w:t>
      </w:r>
    </w:p>
    <w:p w14:paraId="42288102" w14:textId="39A3E987" w:rsidR="003F2DE1" w:rsidRDefault="0036071D" w:rsidP="0036071D">
      <w:pPr>
        <w:pStyle w:val="TF-ALNEA"/>
      </w:pPr>
      <w:r>
        <w:t xml:space="preserve">testes de usabilidade: realizar testes </w:t>
      </w:r>
      <w:r w:rsidR="00FA325F">
        <w:t xml:space="preserve">para avaliar a experiência </w:t>
      </w:r>
      <w:r>
        <w:t xml:space="preserve">com </w:t>
      </w:r>
      <w:r w:rsidR="00FA325F">
        <w:t xml:space="preserve">os </w:t>
      </w:r>
      <w:r>
        <w:t xml:space="preserve">usuários </w:t>
      </w:r>
      <w:r w:rsidR="006429A8">
        <w:t>d</w:t>
      </w:r>
      <w:r w:rsidR="00C76DF3">
        <w:t xml:space="preserve">o projeto do </w:t>
      </w:r>
      <w:r w:rsidR="00475D9E">
        <w:t xml:space="preserve">observatório </w:t>
      </w:r>
      <w:r w:rsidR="00C76DF3">
        <w:t>e coletar os resultados por pesquisa</w:t>
      </w:r>
      <w:r w:rsidR="008A2442">
        <w:t xml:space="preserve"> qualitativa, apresentando o protótipo e entendendo com </w:t>
      </w:r>
      <w:r w:rsidR="002A1945">
        <w:t>eles</w:t>
      </w:r>
      <w:r w:rsidR="008A2442">
        <w:t xml:space="preserve"> os pontos e melhoria</w:t>
      </w:r>
      <w:r w:rsidR="00C76DF3">
        <w:t>.</w:t>
      </w:r>
    </w:p>
    <w:p w14:paraId="6C583359" w14:textId="3BA96780" w:rsidR="00451B94" w:rsidRPr="007E0D87" w:rsidRDefault="0060060C" w:rsidP="0060060C">
      <w:pPr>
        <w:pStyle w:val="TF-LEGENDA-Ilustracao"/>
      </w:pPr>
      <w:r>
        <w:t xml:space="preserve">Quadro </w:t>
      </w:r>
      <w:bookmarkEnd w:id="64"/>
      <w:r w:rsidR="00636367">
        <w:t>2</w:t>
      </w:r>
      <w:r w:rsidR="00451B94" w:rsidRPr="007E0D87">
        <w:t xml:space="preserve"> </w:t>
      </w:r>
      <w:r w:rsidR="00F65412">
        <w:t>–</w:t>
      </w:r>
      <w:r w:rsidR="00451B94" w:rsidRPr="007E0D87">
        <w:t xml:space="preserve">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385607C2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0EB6C556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14BD2C37" w14:textId="25255E6D" w:rsidR="00451B94" w:rsidRPr="007E0D87" w:rsidRDefault="002E515C" w:rsidP="00470C41">
            <w:pPr>
              <w:pStyle w:val="TF-TEXTOQUADROCentralizado"/>
            </w:pPr>
            <w:r>
              <w:t>2022</w:t>
            </w:r>
          </w:p>
        </w:tc>
      </w:tr>
      <w:tr w:rsidR="00451B94" w:rsidRPr="007E0D87" w14:paraId="5F41DB03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577465C8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27718E5D" w14:textId="2B9F8B69" w:rsidR="00451B94" w:rsidRPr="007E0D87" w:rsidRDefault="00E6690C" w:rsidP="00470C41">
            <w:pPr>
              <w:pStyle w:val="TF-TEXTOQUADROCentralizado"/>
            </w:pPr>
            <w:r>
              <w:t>jul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A6F3E0E" w14:textId="22B3FE35" w:rsidR="00451B94" w:rsidRPr="007E0D87" w:rsidRDefault="00E6690C" w:rsidP="00470C41">
            <w:pPr>
              <w:pStyle w:val="TF-TEXTOQUADROCentralizado"/>
            </w:pPr>
            <w:r>
              <w:t>ago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8AC88BD" w14:textId="6E2C0088" w:rsidR="00451B94" w:rsidRPr="007E0D87" w:rsidRDefault="00E6690C" w:rsidP="00470C41">
            <w:pPr>
              <w:pStyle w:val="TF-TEXTOQUADROCentralizado"/>
            </w:pPr>
            <w:r>
              <w:t>set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7E06727A" w14:textId="291D53F9" w:rsidR="00451B94" w:rsidRPr="007E0D87" w:rsidRDefault="00E6690C" w:rsidP="00470C41">
            <w:pPr>
              <w:pStyle w:val="TF-TEXTOQUADROCentralizado"/>
            </w:pPr>
            <w:r>
              <w:t>out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5862BEE2" w14:textId="652B46F4" w:rsidR="00451B94" w:rsidRPr="007E0D87" w:rsidRDefault="00E6690C" w:rsidP="00470C41">
            <w:pPr>
              <w:pStyle w:val="TF-TEXTOQUADROCentralizado"/>
            </w:pPr>
            <w:r>
              <w:t>nov</w:t>
            </w:r>
          </w:p>
        </w:tc>
      </w:tr>
      <w:tr w:rsidR="00451B94" w:rsidRPr="007E0D87" w14:paraId="4D24D50E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7C7BE60A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383519AD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826C80E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2D5A27E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8C79AB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C86F0EA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FD50EB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BA21D75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550D3F7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8E088FE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78F43F14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5B83F3C3" w14:textId="77777777" w:rsidTr="001D50A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190E5E6B" w14:textId="57103757" w:rsidR="00451B94" w:rsidRPr="007E0D87" w:rsidRDefault="002E515C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5748EAAA" w14:textId="484DF421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767171"/>
          </w:tcPr>
          <w:p w14:paraId="235F53A7" w14:textId="03E8795C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767171"/>
          </w:tcPr>
          <w:p w14:paraId="1B18E39E" w14:textId="08845EA5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E0F5D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5444A5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7E3E00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C15C41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A10302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A14D9F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CFA5B0D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6C6AB9E0" w14:textId="77777777" w:rsidTr="001D50A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02B6B5C" w14:textId="2A8F58B8" w:rsidR="00451B94" w:rsidRPr="007E0D87" w:rsidRDefault="002E515C" w:rsidP="00470C41">
            <w:pPr>
              <w:pStyle w:val="TF-TEXTOQUADRO"/>
            </w:pPr>
            <w:r>
              <w:t>Elicitação de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4CC29B5D" w14:textId="040AE46E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767171"/>
          </w:tcPr>
          <w:p w14:paraId="60CF0AD6" w14:textId="592F9776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767171"/>
          </w:tcPr>
          <w:p w14:paraId="01DF9B99" w14:textId="11D27A90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A60E69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27C116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CB5148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9E0829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4FE99A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659310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76BA8419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1729EE" w:rsidRPr="007E0D87" w14:paraId="0203AECE" w14:textId="77777777" w:rsidTr="001D50A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FA70DD0" w14:textId="01087A68" w:rsidR="001729EE" w:rsidRDefault="001729EE" w:rsidP="00470C41">
            <w:pPr>
              <w:pStyle w:val="TF-TEXTOQUADRO"/>
            </w:pPr>
            <w:r>
              <w:t>Análise e Projeto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46C9F267" w14:textId="77777777" w:rsidR="001729EE" w:rsidRDefault="001729EE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C652D6A" w14:textId="719B68A2" w:rsidR="001729EE" w:rsidRPr="007E0D87" w:rsidRDefault="001729EE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767171"/>
          </w:tcPr>
          <w:p w14:paraId="608C06BC" w14:textId="52B4A0FB" w:rsidR="001729EE" w:rsidRPr="007E0D87" w:rsidRDefault="001729EE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6EB4238" w14:textId="77777777" w:rsidR="001729EE" w:rsidRPr="007E0D87" w:rsidRDefault="001729EE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A585C13" w14:textId="77777777" w:rsidR="001729EE" w:rsidRPr="007E0D87" w:rsidRDefault="001729EE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AD116F2" w14:textId="77777777" w:rsidR="001729EE" w:rsidRPr="007E0D87" w:rsidRDefault="001729EE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26A3E24" w14:textId="77777777" w:rsidR="001729EE" w:rsidRPr="007E0D87" w:rsidRDefault="001729EE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0DEF192" w14:textId="77777777" w:rsidR="001729EE" w:rsidRPr="007E0D87" w:rsidRDefault="001729EE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3E6700A" w14:textId="77777777" w:rsidR="001729EE" w:rsidRPr="007E0D87" w:rsidRDefault="001729EE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2A650F2B" w14:textId="77777777" w:rsidR="001729EE" w:rsidRPr="007E0D87" w:rsidRDefault="001729EE" w:rsidP="00470C41">
            <w:pPr>
              <w:pStyle w:val="TF-TEXTOQUADROCentralizado"/>
            </w:pPr>
          </w:p>
        </w:tc>
      </w:tr>
      <w:tr w:rsidR="001D50A3" w:rsidRPr="007E0D87" w14:paraId="32CDC318" w14:textId="77777777" w:rsidTr="001D50A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5569BDE2" w14:textId="45398B59" w:rsidR="00451B94" w:rsidRPr="007E0D87" w:rsidRDefault="002E515C" w:rsidP="00470C41">
            <w:pPr>
              <w:pStyle w:val="TF-TEXTOQUADRO"/>
            </w:pPr>
            <w:r>
              <w:t>Implementação de frontend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54A67C8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2039FA2" w14:textId="7209F61A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</w:tcPr>
          <w:p w14:paraId="300FCEDD" w14:textId="76909FA3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767171"/>
          </w:tcPr>
          <w:p w14:paraId="697FB2EC" w14:textId="254923FB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767171"/>
          </w:tcPr>
          <w:p w14:paraId="6300023E" w14:textId="01F6201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767171"/>
          </w:tcPr>
          <w:p w14:paraId="1262DDB1" w14:textId="5A39C5E8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767171"/>
          </w:tcPr>
          <w:p w14:paraId="75DF889E" w14:textId="756A2DEC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767171"/>
          </w:tcPr>
          <w:p w14:paraId="1B8913E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4CC699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0FBB14D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1D50A3" w:rsidRPr="007E0D87" w14:paraId="7FDA9D72" w14:textId="77777777" w:rsidTr="001D50A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1AC24DAE" w14:textId="5BD6BE95" w:rsidR="00831131" w:rsidRPr="007E0D87" w:rsidRDefault="00831131" w:rsidP="00831131">
            <w:pPr>
              <w:pStyle w:val="TF-TEXTOQUADRO"/>
            </w:pPr>
            <w:r>
              <w:t>Implementação de backend</w:t>
            </w:r>
          </w:p>
        </w:tc>
        <w:tc>
          <w:tcPr>
            <w:tcW w:w="273" w:type="dxa"/>
          </w:tcPr>
          <w:p w14:paraId="2B2ADD82" w14:textId="77777777" w:rsidR="00831131" w:rsidRPr="007E0D87" w:rsidRDefault="00831131" w:rsidP="00831131">
            <w:pPr>
              <w:pStyle w:val="TF-TEXTOQUADROCentralizado"/>
            </w:pPr>
          </w:p>
        </w:tc>
        <w:tc>
          <w:tcPr>
            <w:tcW w:w="284" w:type="dxa"/>
          </w:tcPr>
          <w:p w14:paraId="2680A124" w14:textId="77777777" w:rsidR="00831131" w:rsidRPr="007E0D87" w:rsidRDefault="00831131" w:rsidP="00831131">
            <w:pPr>
              <w:pStyle w:val="TF-TEXTOQUADROCentralizado"/>
            </w:pPr>
          </w:p>
        </w:tc>
        <w:tc>
          <w:tcPr>
            <w:tcW w:w="284" w:type="dxa"/>
            <w:shd w:val="clear" w:color="auto" w:fill="FFFFFF"/>
          </w:tcPr>
          <w:p w14:paraId="2FB29E8C" w14:textId="0570A302" w:rsidR="00831131" w:rsidRPr="007E0D87" w:rsidRDefault="00831131" w:rsidP="00831131">
            <w:pPr>
              <w:pStyle w:val="TF-TEXTOQUADROCentralizado"/>
            </w:pPr>
          </w:p>
        </w:tc>
        <w:tc>
          <w:tcPr>
            <w:tcW w:w="284" w:type="dxa"/>
            <w:shd w:val="clear" w:color="auto" w:fill="767171"/>
          </w:tcPr>
          <w:p w14:paraId="72792ABC" w14:textId="4D2A4956" w:rsidR="00831131" w:rsidRPr="007E0D87" w:rsidRDefault="00831131" w:rsidP="00831131">
            <w:pPr>
              <w:pStyle w:val="TF-TEXTOQUADROCentralizado"/>
            </w:pPr>
          </w:p>
        </w:tc>
        <w:tc>
          <w:tcPr>
            <w:tcW w:w="284" w:type="dxa"/>
            <w:shd w:val="clear" w:color="auto" w:fill="767171"/>
          </w:tcPr>
          <w:p w14:paraId="2D69723F" w14:textId="6A4C3843" w:rsidR="00831131" w:rsidRPr="007E0D87" w:rsidRDefault="00831131" w:rsidP="00831131">
            <w:pPr>
              <w:pStyle w:val="TF-TEXTOQUADROCentralizado"/>
            </w:pPr>
          </w:p>
        </w:tc>
        <w:tc>
          <w:tcPr>
            <w:tcW w:w="284" w:type="dxa"/>
            <w:shd w:val="clear" w:color="auto" w:fill="767171"/>
          </w:tcPr>
          <w:p w14:paraId="4150AFC8" w14:textId="0917623F" w:rsidR="00831131" w:rsidRPr="007E0D87" w:rsidRDefault="00831131" w:rsidP="00831131">
            <w:pPr>
              <w:pStyle w:val="TF-TEXTOQUADROCentralizado"/>
            </w:pPr>
          </w:p>
        </w:tc>
        <w:tc>
          <w:tcPr>
            <w:tcW w:w="284" w:type="dxa"/>
            <w:shd w:val="clear" w:color="auto" w:fill="767171"/>
          </w:tcPr>
          <w:p w14:paraId="4F745DC7" w14:textId="6120C0AF" w:rsidR="00831131" w:rsidRPr="007E0D87" w:rsidRDefault="00831131" w:rsidP="00831131">
            <w:pPr>
              <w:pStyle w:val="TF-TEXTOQUADROCentralizado"/>
            </w:pPr>
          </w:p>
        </w:tc>
        <w:tc>
          <w:tcPr>
            <w:tcW w:w="284" w:type="dxa"/>
            <w:shd w:val="clear" w:color="auto" w:fill="767171"/>
          </w:tcPr>
          <w:p w14:paraId="3E3E7821" w14:textId="77777777" w:rsidR="00831131" w:rsidRPr="008B3FBD" w:rsidRDefault="00831131" w:rsidP="00831131">
            <w:pPr>
              <w:pStyle w:val="TF-TEXTOQUADROCentralizado"/>
              <w:rPr>
                <w:highlight w:val="darkGray"/>
              </w:rPr>
            </w:pPr>
          </w:p>
        </w:tc>
        <w:tc>
          <w:tcPr>
            <w:tcW w:w="284" w:type="dxa"/>
          </w:tcPr>
          <w:p w14:paraId="7D9365D9" w14:textId="77777777" w:rsidR="00831131" w:rsidRPr="007E0D87" w:rsidRDefault="00831131" w:rsidP="00831131">
            <w:pPr>
              <w:pStyle w:val="TF-TEXTOQUADROCentralizado"/>
            </w:pPr>
          </w:p>
        </w:tc>
        <w:tc>
          <w:tcPr>
            <w:tcW w:w="289" w:type="dxa"/>
          </w:tcPr>
          <w:p w14:paraId="1AB72A33" w14:textId="77777777" w:rsidR="00831131" w:rsidRPr="007E0D87" w:rsidRDefault="00831131" w:rsidP="00831131">
            <w:pPr>
              <w:pStyle w:val="TF-TEXTOQUADROCentralizado"/>
            </w:pPr>
          </w:p>
        </w:tc>
      </w:tr>
      <w:tr w:rsidR="001D50A3" w:rsidRPr="007E0D87" w14:paraId="1A9E4CB6" w14:textId="77777777" w:rsidTr="001D50A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10DF22CF" w14:textId="57478C1C" w:rsidR="002E515C" w:rsidRPr="007E0D87" w:rsidRDefault="002E515C" w:rsidP="00470C41">
            <w:pPr>
              <w:pStyle w:val="TF-TEXTOQUADRO"/>
            </w:pPr>
            <w:r>
              <w:t>Testes</w:t>
            </w:r>
          </w:p>
        </w:tc>
        <w:tc>
          <w:tcPr>
            <w:tcW w:w="273" w:type="dxa"/>
          </w:tcPr>
          <w:p w14:paraId="5B4706C3" w14:textId="77777777" w:rsidR="002E515C" w:rsidRPr="007E0D87" w:rsidRDefault="002E515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EDB3D15" w14:textId="77777777" w:rsidR="002E515C" w:rsidRPr="007E0D87" w:rsidRDefault="002E515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BC32B17" w14:textId="77777777" w:rsidR="002E515C" w:rsidRPr="007E0D87" w:rsidRDefault="002E515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958F0BE" w14:textId="77777777" w:rsidR="002E515C" w:rsidRPr="007E0D87" w:rsidRDefault="002E515C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FFFFFF"/>
          </w:tcPr>
          <w:p w14:paraId="04186545" w14:textId="408CE373" w:rsidR="002E515C" w:rsidRPr="007E0D87" w:rsidRDefault="002E515C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FFFFFF"/>
          </w:tcPr>
          <w:p w14:paraId="36F1BD0B" w14:textId="77FE7F80" w:rsidR="002E515C" w:rsidRPr="007E0D87" w:rsidRDefault="002E515C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767171"/>
          </w:tcPr>
          <w:p w14:paraId="72EE1294" w14:textId="796E51B3" w:rsidR="002E515C" w:rsidRPr="007E0D87" w:rsidRDefault="002E515C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767171"/>
          </w:tcPr>
          <w:p w14:paraId="324BB1D3" w14:textId="18413824" w:rsidR="002E515C" w:rsidRPr="007E0D87" w:rsidRDefault="002E515C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767171"/>
          </w:tcPr>
          <w:p w14:paraId="1CF1C173" w14:textId="19137726" w:rsidR="002E515C" w:rsidRPr="007E0D87" w:rsidRDefault="002E515C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767171"/>
          </w:tcPr>
          <w:p w14:paraId="01970B6F" w14:textId="3F701D88" w:rsidR="002E515C" w:rsidRPr="007E0D87" w:rsidRDefault="002E515C" w:rsidP="00470C41">
            <w:pPr>
              <w:pStyle w:val="TF-TEXTOQUADROCentralizado"/>
            </w:pPr>
          </w:p>
        </w:tc>
      </w:tr>
      <w:tr w:rsidR="001D50A3" w:rsidRPr="007E0D87" w14:paraId="5EB4D8C4" w14:textId="77777777" w:rsidTr="001D50A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1A84A8F7" w14:textId="6841060F" w:rsidR="00C76DF3" w:rsidRDefault="00C76DF3" w:rsidP="00470C41">
            <w:pPr>
              <w:pStyle w:val="TF-TEXTOQUADRO"/>
            </w:pPr>
            <w:r>
              <w:t>Testes de usabilidade</w:t>
            </w:r>
          </w:p>
        </w:tc>
        <w:tc>
          <w:tcPr>
            <w:tcW w:w="273" w:type="dxa"/>
          </w:tcPr>
          <w:p w14:paraId="6E52CFFD" w14:textId="77777777" w:rsidR="00C76DF3" w:rsidRPr="007E0D87" w:rsidRDefault="00C76DF3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A0208F4" w14:textId="77777777" w:rsidR="00C76DF3" w:rsidRPr="007E0D87" w:rsidRDefault="00C76DF3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B1E7625" w14:textId="77777777" w:rsidR="00C76DF3" w:rsidRPr="007E0D87" w:rsidRDefault="00C76DF3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AA74CE0" w14:textId="77777777" w:rsidR="00C76DF3" w:rsidRPr="007E0D87" w:rsidRDefault="00C76DF3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FFFFFF"/>
          </w:tcPr>
          <w:p w14:paraId="1F3CE247" w14:textId="77777777" w:rsidR="00C76DF3" w:rsidDel="00F2194C" w:rsidRDefault="00C76DF3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FFFFFF"/>
          </w:tcPr>
          <w:p w14:paraId="7DC17A68" w14:textId="77777777" w:rsidR="00C76DF3" w:rsidDel="00F2194C" w:rsidRDefault="00C76DF3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FFFFFF"/>
          </w:tcPr>
          <w:p w14:paraId="0281E5F7" w14:textId="77777777" w:rsidR="00C76DF3" w:rsidDel="00F2194C" w:rsidRDefault="00C76DF3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FFFFFF"/>
          </w:tcPr>
          <w:p w14:paraId="4C5FE3B6" w14:textId="77777777" w:rsidR="00C76DF3" w:rsidDel="00F2194C" w:rsidRDefault="00C76DF3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767171"/>
          </w:tcPr>
          <w:p w14:paraId="15AF92B1" w14:textId="77777777" w:rsidR="00C76DF3" w:rsidDel="00F2194C" w:rsidRDefault="00C76DF3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767171"/>
          </w:tcPr>
          <w:p w14:paraId="0B9B450E" w14:textId="77777777" w:rsidR="00C76DF3" w:rsidRPr="007E0D87" w:rsidRDefault="00C76DF3" w:rsidP="00470C41">
            <w:pPr>
              <w:pStyle w:val="TF-TEXTOQUADROCentralizado"/>
            </w:pPr>
          </w:p>
        </w:tc>
      </w:tr>
    </w:tbl>
    <w:p w14:paraId="00D72417" w14:textId="77777777" w:rsidR="00FC4A9F" w:rsidRDefault="00FC4A9F" w:rsidP="00FC4A9F">
      <w:pPr>
        <w:pStyle w:val="TF-FONTE"/>
      </w:pPr>
      <w:r>
        <w:t>Fonte: elaborado pelo autor.</w:t>
      </w:r>
    </w:p>
    <w:p w14:paraId="58903BA1" w14:textId="77777777" w:rsidR="00A307C7" w:rsidRPr="007A1883" w:rsidRDefault="0037046F" w:rsidP="00FC4A9F">
      <w:pPr>
        <w:pStyle w:val="Ttulo1"/>
      </w:pPr>
      <w:r>
        <w:t>REVISÃO BIBLIOGRÁFICA</w:t>
      </w:r>
    </w:p>
    <w:p w14:paraId="72A71DAD" w14:textId="3ED59C87" w:rsidR="00636367" w:rsidRDefault="00636367" w:rsidP="00DF64E9">
      <w:pPr>
        <w:pStyle w:val="TF-TEXTO"/>
      </w:pPr>
      <w:r>
        <w:t>Nesta seção, serão descritos os conceitos de maior relevância para o trabalho pr</w:t>
      </w:r>
      <w:r w:rsidR="008C3D87">
        <w:t>o</w:t>
      </w:r>
      <w:r>
        <w:t xml:space="preserve">posto, que são: a educação bilingue, o uso de observatórios e </w:t>
      </w:r>
      <w:r w:rsidR="00C76DF3">
        <w:t xml:space="preserve">a biblioteca React, escolhida para </w:t>
      </w:r>
      <w:r w:rsidR="00805F95">
        <w:t>desenvolvimento do frontend</w:t>
      </w:r>
      <w:r w:rsidR="000A4CC9">
        <w:t>.</w:t>
      </w:r>
    </w:p>
    <w:p w14:paraId="5D78ED1F" w14:textId="000C92B6" w:rsidR="001729EE" w:rsidRDefault="0066479F" w:rsidP="00AD1138">
      <w:pPr>
        <w:pStyle w:val="TF-TEXTO"/>
      </w:pPr>
      <w:r>
        <w:t>Segundo Megale (2018) atualmente</w:t>
      </w:r>
      <w:r w:rsidR="00805F95">
        <w:t xml:space="preserve"> os brasileiros demonstram interesse cada vez maior em aprender línguas estrangeiras, principalmente o inglês, gerando um grande crescimento nas escolas bilíngues no país, principalmente das que possuem como língua de instrução o inglês e o português.</w:t>
      </w:r>
      <w:r w:rsidR="000A4CC9">
        <w:t xml:space="preserve"> </w:t>
      </w:r>
      <w:r>
        <w:t>Em relação</w:t>
      </w:r>
      <w:r w:rsidR="004D7DA8">
        <w:t xml:space="preserve"> a educação bilingue, existe a</w:t>
      </w:r>
      <w:r w:rsidR="00EE2B6A">
        <w:t xml:space="preserve"> necessidade de materiais de formação aos docentes, pois mesmo que o professor saiba a língua estrangeira, </w:t>
      </w:r>
      <w:r w:rsidR="008A2442">
        <w:t xml:space="preserve">apenas conhecer </w:t>
      </w:r>
      <w:r w:rsidR="00422BD4">
        <w:t xml:space="preserve">não é suficiente, é necessário formar e dar conhecimento ao docente para </w:t>
      </w:r>
      <w:r w:rsidR="00422BD4">
        <w:lastRenderedPageBreak/>
        <w:t>adicionar a língua no dia a dia das aulas</w:t>
      </w:r>
      <w:r w:rsidR="00A37EBE">
        <w:t xml:space="preserve">. </w:t>
      </w:r>
      <w:r w:rsidR="00422BD4">
        <w:t>Porém</w:t>
      </w:r>
      <w:r w:rsidR="00075487">
        <w:t>,</w:t>
      </w:r>
      <w:r w:rsidR="004D7DA8">
        <w:t xml:space="preserve"> </w:t>
      </w:r>
      <w:r w:rsidR="00422BD4">
        <w:t xml:space="preserve">hoje </w:t>
      </w:r>
      <w:r w:rsidR="00A37EBE">
        <w:t xml:space="preserve">são considerados </w:t>
      </w:r>
      <w:r w:rsidR="00805F95">
        <w:t>habilitados os</w:t>
      </w:r>
      <w:r w:rsidR="00A37EBE">
        <w:t xml:space="preserve"> </w:t>
      </w:r>
      <w:r w:rsidR="000A4CC9">
        <w:t xml:space="preserve">professores </w:t>
      </w:r>
      <w:r w:rsidR="00A37EBE">
        <w:t>que possuem</w:t>
      </w:r>
      <w:r w:rsidR="000A4CC9">
        <w:t xml:space="preserve"> apenas conhecimentos linguísticos, desprezando </w:t>
      </w:r>
      <w:r w:rsidR="00A37EBE">
        <w:t>a necessidade de um</w:t>
      </w:r>
      <w:r w:rsidR="000A4CC9">
        <w:t xml:space="preserve"> conjunto de saberes</w:t>
      </w:r>
      <w:r w:rsidR="004D7DA8">
        <w:t xml:space="preserve"> pedagógicos relacionados aos componentes curriculares e de conhecimento teórico-metodológicos relacionados à educação bilingue e ao bilinguismo</w:t>
      </w:r>
      <w:r w:rsidR="00A37EBE">
        <w:t xml:space="preserve"> (MEGALE, 2018)</w:t>
      </w:r>
      <w:r w:rsidR="004D7DA8">
        <w:t>.</w:t>
      </w:r>
    </w:p>
    <w:p w14:paraId="3EF3DF1F" w14:textId="7FFC93E7" w:rsidR="000A4CC9" w:rsidRDefault="004D7DA8" w:rsidP="000A4CC9">
      <w:pPr>
        <w:pStyle w:val="TF-TEXTO"/>
      </w:pPr>
      <w:r>
        <w:t>A</w:t>
      </w:r>
      <w:r w:rsidR="000A4CC9">
        <w:t xml:space="preserve"> importância de possuir uma plataforma para abrigar o Observatório da Educação Bilingue</w:t>
      </w:r>
      <w:r>
        <w:t xml:space="preserve"> perpassa pela importância dos Observatórios como ferramenta para gestão de conhecimento na educação</w:t>
      </w:r>
      <w:r w:rsidR="00D13ACE">
        <w:t xml:space="preserve"> (</w:t>
      </w:r>
      <w:r w:rsidR="00C76DF3">
        <w:t xml:space="preserve">Oliveira </w:t>
      </w:r>
      <w:r w:rsidR="00C76DF3">
        <w:rPr>
          <w:i/>
          <w:iCs/>
        </w:rPr>
        <w:t>et al.</w:t>
      </w:r>
      <w:r w:rsidR="00D13ACE">
        <w:t xml:space="preserve">, </w:t>
      </w:r>
      <w:r w:rsidR="00C76DF3">
        <w:t>2016)</w:t>
      </w:r>
      <w:r>
        <w:t xml:space="preserve">. </w:t>
      </w:r>
      <w:r w:rsidR="00422BD4">
        <w:t>Um observatório, de modo geral, “trata-se de</w:t>
      </w:r>
      <w:r w:rsidR="00A37EBE">
        <w:t xml:space="preserve"> uma plataforma</w:t>
      </w:r>
      <w:r w:rsidR="00422BD4">
        <w:t xml:space="preserve"> digital, espaço</w:t>
      </w:r>
      <w:r w:rsidR="00A37EBE">
        <w:t xml:space="preserve"> que permite recolher, produzir, tratar e divulgar informações, pesquisas e ações que geram novos conhecimentos para determinada área</w:t>
      </w:r>
      <w:r w:rsidR="00422BD4">
        <w:t xml:space="preserve">” (OLIVEIRA </w:t>
      </w:r>
      <w:r w:rsidR="00422BD4">
        <w:rPr>
          <w:i/>
          <w:iCs/>
        </w:rPr>
        <w:t xml:space="preserve">et al., </w:t>
      </w:r>
      <w:r w:rsidR="00422BD4" w:rsidRPr="00137DA7">
        <w:t>2016</w:t>
      </w:r>
      <w:r w:rsidR="002F53F4">
        <w:t>, p. 227</w:t>
      </w:r>
      <w:r w:rsidR="00422BD4" w:rsidRPr="00137DA7">
        <w:t>)</w:t>
      </w:r>
      <w:r w:rsidR="00422BD4">
        <w:t>.</w:t>
      </w:r>
      <w:r w:rsidR="008F1A05">
        <w:t xml:space="preserve"> </w:t>
      </w:r>
      <w:r w:rsidR="002F53F4">
        <w:t xml:space="preserve">Observatórios na educação são descritos por </w:t>
      </w:r>
      <w:r>
        <w:t xml:space="preserve">Oliveira </w:t>
      </w:r>
      <w:r w:rsidR="00BD2C22">
        <w:rPr>
          <w:i/>
          <w:iCs/>
        </w:rPr>
        <w:t>et al.</w:t>
      </w:r>
      <w:r w:rsidR="007C329E">
        <w:rPr>
          <w:i/>
          <w:iCs/>
        </w:rPr>
        <w:t xml:space="preserve"> </w:t>
      </w:r>
      <w:r>
        <w:t>(2016)</w:t>
      </w:r>
      <w:r w:rsidR="008F1A05">
        <w:t xml:space="preserve"> </w:t>
      </w:r>
      <w:r>
        <w:t>como ferramentas que ajudam a compreender melhor a formação acadêmica, a</w:t>
      </w:r>
      <w:r w:rsidR="00BD2C22">
        <w:t xml:space="preserve">lém de intensificar a relação entre a instituição e a comunidade interna e externa que está inserida. </w:t>
      </w:r>
      <w:r w:rsidR="008F1A05">
        <w:t>O autor</w:t>
      </w:r>
      <w:r w:rsidR="00ED3F1B">
        <w:t xml:space="preserve"> </w:t>
      </w:r>
      <w:r w:rsidR="00BD2C22">
        <w:t xml:space="preserve">também menciona que o </w:t>
      </w:r>
      <w:r w:rsidR="005C0BF5">
        <w:t>conhecimento disponível</w:t>
      </w:r>
      <w:r w:rsidR="00BD2C22">
        <w:t xml:space="preserve"> nestes observatórios amplia a compreensão sobre o uso de tecnologias da informação e comunicação na instituição de ensino que fazem parte.</w:t>
      </w:r>
    </w:p>
    <w:p w14:paraId="65086FE9" w14:textId="74F21BDB" w:rsidR="006547CB" w:rsidRPr="00BB688B" w:rsidRDefault="002F53F4">
      <w:pPr>
        <w:pStyle w:val="TF-TEXTO"/>
      </w:pPr>
      <w:r>
        <w:t>React é uma biblioteca de JavaScript, desenvolvida pelo Facebook para criação de interfaces de usuário. U</w:t>
      </w:r>
      <w:r w:rsidR="00805F95">
        <w:t xml:space="preserve">m dos diferenciais da biblioteca é a capacidade de reaproveitamento de código, utilizando componentes compilados em JavaScript, gerando aumento de performance ao desenvolver. </w:t>
      </w:r>
      <w:r w:rsidR="00D16A00">
        <w:t xml:space="preserve">A ferramenta </w:t>
      </w:r>
      <w:r w:rsidR="00805F95">
        <w:t xml:space="preserve">React </w:t>
      </w:r>
      <w:r w:rsidR="00D16A00">
        <w:t xml:space="preserve">é amplamente </w:t>
      </w:r>
      <w:r w:rsidR="00137DA7">
        <w:t>utilizada pois</w:t>
      </w:r>
      <w:r w:rsidR="00805F95">
        <w:t xml:space="preserve"> é flexível para integrar a outras bibliotecas e funcionalidades disponíveis no mercado (DE CAMARGOS </w:t>
      </w:r>
      <w:r w:rsidR="00805F95">
        <w:rPr>
          <w:i/>
          <w:iCs/>
        </w:rPr>
        <w:t>et al., 2019).</w:t>
      </w:r>
    </w:p>
    <w:p w14:paraId="790029FE" w14:textId="37B53BC5" w:rsidR="00451B94" w:rsidRDefault="00451B94" w:rsidP="00F83A19">
      <w:pPr>
        <w:pStyle w:val="TF-refernciasbibliogrficasTTULO"/>
      </w:pPr>
      <w:bookmarkStart w:id="66" w:name="_Toc351015602"/>
      <w:bookmarkEnd w:id="46"/>
      <w:bookmarkEnd w:id="47"/>
      <w:bookmarkEnd w:id="48"/>
      <w:bookmarkEnd w:id="49"/>
      <w:bookmarkEnd w:id="50"/>
      <w:bookmarkEnd w:id="51"/>
      <w:bookmarkEnd w:id="52"/>
      <w:r>
        <w:t>Referência</w:t>
      </w:r>
      <w:bookmarkEnd w:id="66"/>
    </w:p>
    <w:p w14:paraId="3487C793" w14:textId="248FA8CE" w:rsidR="00BC2A9B" w:rsidRDefault="00BC2A9B" w:rsidP="00451B94">
      <w:pPr>
        <w:pStyle w:val="TF-refernciasITEM"/>
      </w:pPr>
      <w:r w:rsidRPr="00BC2A9B">
        <w:t xml:space="preserve">BELLOTTO, Heloísa Liberalli. </w:t>
      </w:r>
      <w:r w:rsidRPr="00BC2A9B">
        <w:rPr>
          <w:b/>
          <w:bCs/>
        </w:rPr>
        <w:t>Arquivos permanentes: tratamento documental</w:t>
      </w:r>
      <w:r w:rsidRPr="00BC2A9B">
        <w:t>. FGV editora, 2004.</w:t>
      </w:r>
    </w:p>
    <w:p w14:paraId="6597CA36" w14:textId="47CA8023" w:rsidR="00BA20CE" w:rsidRDefault="00BA20CE" w:rsidP="00451B94">
      <w:pPr>
        <w:pStyle w:val="TF-refernciasITEM"/>
      </w:pPr>
      <w:r w:rsidRPr="00BA20CE">
        <w:t xml:space="preserve">CASTRO, Ronney Moreira de; SIQUEIRA, Sean Wolfgand Matsui. </w:t>
      </w:r>
      <w:r w:rsidRPr="00BA20CE">
        <w:rPr>
          <w:b/>
          <w:bCs/>
        </w:rPr>
        <w:t>ALCASYSTEM - Um Portal com Técnicas de Aprendizagem Ativa para Disciplinas da Área da Computação</w:t>
      </w:r>
      <w:r w:rsidRPr="00BA20CE">
        <w:t>. 2019. 7 f. Monografia (Especialização) - Curso de Pós-Graduação em Informática, Universidade Federal do Estado do Rio de Janeiro (Unirio), Rio de Janeiro, 2019. Disponível em: https://www.br-ie.org/pub/index.php/wcbie/article/view/9082. Acesso em: 18 set. 2021.</w:t>
      </w:r>
    </w:p>
    <w:p w14:paraId="3EA2A093" w14:textId="0F1019AD" w:rsidR="00ED1F6A" w:rsidRDefault="00ED1F6A" w:rsidP="00451B94">
      <w:pPr>
        <w:pStyle w:val="TF-refernciasITEM"/>
      </w:pPr>
      <w:r w:rsidRPr="00ED1F6A">
        <w:t xml:space="preserve">DE CAMARGOS, João Gabriel Colares et al. Uma Análise Comparativa entre os Frameworks Javascript Angular e React. </w:t>
      </w:r>
      <w:r w:rsidRPr="008F1A05">
        <w:rPr>
          <w:b/>
          <w:bCs/>
        </w:rPr>
        <w:t>Computação &amp; Sociedade</w:t>
      </w:r>
      <w:r w:rsidRPr="00ED1F6A">
        <w:t>, v. 1, n. 1, 2019.</w:t>
      </w:r>
    </w:p>
    <w:p w14:paraId="70550E42" w14:textId="57AC6998" w:rsidR="00E60CCB" w:rsidRDefault="00E60CCB" w:rsidP="00451B94">
      <w:pPr>
        <w:pStyle w:val="TF-refernciasITEM"/>
      </w:pPr>
      <w:r w:rsidRPr="00E60CCB">
        <w:t>FITZ, P</w:t>
      </w:r>
      <w:r w:rsidR="00A37EBE">
        <w:t>aulo</w:t>
      </w:r>
      <w:r w:rsidRPr="00E60CCB">
        <w:t xml:space="preserve"> </w:t>
      </w:r>
      <w:r w:rsidRPr="00AD1138">
        <w:rPr>
          <w:b/>
          <w:bCs/>
        </w:rPr>
        <w:t>Geoprocessamento sem complicação</w:t>
      </w:r>
      <w:r w:rsidRPr="00E60CCB">
        <w:t>.</w:t>
      </w:r>
      <w:r>
        <w:t xml:space="preserve"> </w:t>
      </w:r>
      <w:r w:rsidRPr="00E60CCB">
        <w:t>São Paulo: Ed. Oficina de Textos, 2008.</w:t>
      </w:r>
    </w:p>
    <w:p w14:paraId="66245E98" w14:textId="7D209241" w:rsidR="00F83A19" w:rsidRDefault="00802C33" w:rsidP="00451B94">
      <w:pPr>
        <w:pStyle w:val="TF-refernciasITEM"/>
      </w:pPr>
      <w:r w:rsidRPr="00802C33">
        <w:t xml:space="preserve">FRIZON, Vanessa </w:t>
      </w:r>
      <w:r w:rsidRPr="008F1A05">
        <w:rPr>
          <w:i/>
          <w:iCs/>
        </w:rPr>
        <w:t>et al.</w:t>
      </w:r>
      <w:r w:rsidRPr="00802C33">
        <w:t xml:space="preserve"> A formação de professores e as tecnologias digitais. In: </w:t>
      </w:r>
      <w:r w:rsidRPr="00802C33">
        <w:rPr>
          <w:b/>
          <w:bCs/>
        </w:rPr>
        <w:t>Anais do XII Congresso Nacional de Educação-EDUCERE</w:t>
      </w:r>
      <w:r w:rsidRPr="00802C33">
        <w:t>. 2015.</w:t>
      </w:r>
    </w:p>
    <w:p w14:paraId="67AF60BA" w14:textId="299DC2C7" w:rsidR="00802C33" w:rsidRPr="008F1A05" w:rsidRDefault="00802C33" w:rsidP="00802C33">
      <w:pPr>
        <w:pStyle w:val="TF-refernciasITEM"/>
        <w:rPr>
          <w:lang w:val="en-US"/>
        </w:rPr>
      </w:pPr>
      <w:r w:rsidRPr="00CC7C4A">
        <w:t>HAMERS, J</w:t>
      </w:r>
      <w:r w:rsidR="00B763C4" w:rsidRPr="00CC7C4A">
        <w:t>osi</w:t>
      </w:r>
      <w:r w:rsidR="00B763C4" w:rsidRPr="008F1A05">
        <w:t>ane</w:t>
      </w:r>
      <w:r w:rsidRPr="00CC7C4A">
        <w:t>.; BLANC, M</w:t>
      </w:r>
      <w:r w:rsidR="00B763C4" w:rsidRPr="008F1A05">
        <w:t>ichel</w:t>
      </w:r>
      <w:r w:rsidRPr="00CC7C4A">
        <w:t xml:space="preserve">. </w:t>
      </w:r>
      <w:r w:rsidRPr="008F1A05">
        <w:rPr>
          <w:b/>
          <w:bCs/>
          <w:lang w:val="en-US"/>
        </w:rPr>
        <w:t>Bilinguality and Bilingualism</w:t>
      </w:r>
      <w:r w:rsidRPr="008F1A05">
        <w:rPr>
          <w:lang w:val="en-US"/>
        </w:rPr>
        <w:t>. Cambridge: Cambridge University Press, 2000.</w:t>
      </w:r>
    </w:p>
    <w:p w14:paraId="3A4DE977" w14:textId="39C2E7C3" w:rsidR="00B763C4" w:rsidRDefault="00B763C4" w:rsidP="00802C33">
      <w:pPr>
        <w:pStyle w:val="TF-refernciasITEM"/>
      </w:pPr>
      <w:r w:rsidRPr="00B763C4">
        <w:lastRenderedPageBreak/>
        <w:t>H</w:t>
      </w:r>
      <w:r>
        <w:t xml:space="preserve">EINZLE, </w:t>
      </w:r>
      <w:r w:rsidRPr="00B763C4">
        <w:t>Marcia Regina Selpa</w:t>
      </w:r>
      <w:r>
        <w:t>. Entrevista concedida a Luísa Vegini Remonato.</w:t>
      </w:r>
      <w:r w:rsidR="000730A6">
        <w:t xml:space="preserve"> Blumenau, 10 set. 2021.</w:t>
      </w:r>
    </w:p>
    <w:p w14:paraId="5B518A3E" w14:textId="71BCB5C3" w:rsidR="00BA20CE" w:rsidRDefault="00BA20CE" w:rsidP="00802C33">
      <w:pPr>
        <w:pStyle w:val="TF-refernciasITEM"/>
      </w:pPr>
      <w:r w:rsidRPr="00BA20CE">
        <w:t xml:space="preserve">MARTINS, Nayre Fernandes. </w:t>
      </w:r>
      <w:r w:rsidRPr="00BA20CE">
        <w:rPr>
          <w:b/>
          <w:bCs/>
        </w:rPr>
        <w:t>PROPOSTA DE SITE DO OBSERVATÓRIO DE GEOTECNOLOGIAS SOCIAIS DO LITORAL DO PARANÁ, A PARTIR DO OLHAR CAIÇARA</w:t>
      </w:r>
      <w:r w:rsidRPr="00BA20CE">
        <w:t>. 2017. 64 f. TCC (Graduação) - Curso de Informática e Cidadania, Universidade Federal do Paraná, Matinhos, 2017. Disponível em: https://www.academia.edu/download/56920993/TCC_Nayre_versao_definitiva_25_07.pdf. Acesso em: 07 set. 2021.</w:t>
      </w:r>
    </w:p>
    <w:p w14:paraId="1F3270BB" w14:textId="0C5BDFB0" w:rsidR="00802C33" w:rsidRPr="00AD1138" w:rsidRDefault="00802C33" w:rsidP="00802C33">
      <w:pPr>
        <w:pStyle w:val="TF-refernciasITEM"/>
      </w:pPr>
      <w:r>
        <w:t>MEGALE, A</w:t>
      </w:r>
      <w:r w:rsidR="00ED1F6A">
        <w:t>ntonieta</w:t>
      </w:r>
      <w:r>
        <w:t xml:space="preserve">. </w:t>
      </w:r>
      <w:r w:rsidRPr="00802C33">
        <w:rPr>
          <w:b/>
          <w:bCs/>
        </w:rPr>
        <w:t>Educação bilíngue de línguas de prestígio no Brasil</w:t>
      </w:r>
      <w:r w:rsidRPr="00BC2A9B">
        <w:rPr>
          <w:b/>
          <w:bCs/>
        </w:rPr>
        <w:t>: uma análise dos documentos oficiais</w:t>
      </w:r>
      <w:r>
        <w:t xml:space="preserve">. </w:t>
      </w:r>
      <w:r w:rsidRPr="00AD1138">
        <w:t>The Especialist, v. 39, n. 2, 2018.</w:t>
      </w:r>
    </w:p>
    <w:p w14:paraId="1242A4AF" w14:textId="2D5E9842" w:rsidR="00BD2C22" w:rsidRDefault="00BD2C22" w:rsidP="00802C33">
      <w:pPr>
        <w:pStyle w:val="TF-refernciasITEM"/>
      </w:pPr>
      <w:r w:rsidRPr="00BD2C22">
        <w:t>OLIVEIRA, L</w:t>
      </w:r>
      <w:r w:rsidR="00A37EBE">
        <w:t>uma</w:t>
      </w:r>
      <w:r w:rsidRPr="00BD2C22">
        <w:t>; FREITAS, C</w:t>
      </w:r>
      <w:r w:rsidR="00A37EBE">
        <w:t>arla</w:t>
      </w:r>
      <w:r w:rsidRPr="00BD2C22">
        <w:t xml:space="preserve">. A atuação de observatórios como ferramentas para a gestão do conhecimento em educação e formação de professores. </w:t>
      </w:r>
      <w:r w:rsidRPr="00AD1138">
        <w:rPr>
          <w:b/>
          <w:bCs/>
        </w:rPr>
        <w:t>Anais XII Encontro de Formação de Professores de Língua Estrangeiras</w:t>
      </w:r>
      <w:r w:rsidRPr="00BD2C22">
        <w:t>, 2016.</w:t>
      </w:r>
    </w:p>
    <w:p w14:paraId="50E21C64" w14:textId="5F8A887C" w:rsidR="00BA20CE" w:rsidRDefault="00BA20CE" w:rsidP="00802C33">
      <w:pPr>
        <w:pStyle w:val="TF-refernciasITEM"/>
      </w:pPr>
      <w:r w:rsidRPr="00BA20CE">
        <w:t>SALGADO, A</w:t>
      </w:r>
      <w:r w:rsidR="00ED1F6A">
        <w:t>na</w:t>
      </w:r>
      <w:r w:rsidRPr="00BA20CE">
        <w:t xml:space="preserve">. </w:t>
      </w:r>
      <w:r w:rsidRPr="008F1A05">
        <w:rPr>
          <w:i/>
          <w:iCs/>
        </w:rPr>
        <w:t>et al.</w:t>
      </w:r>
      <w:r w:rsidRPr="00BA20CE">
        <w:t xml:space="preserve"> </w:t>
      </w:r>
      <w:r w:rsidRPr="00BA20CE">
        <w:rPr>
          <w:b/>
          <w:bCs/>
        </w:rPr>
        <w:t>Formação de professores para a educação bilíngue</w:t>
      </w:r>
      <w:r w:rsidRPr="00BC2A9B">
        <w:rPr>
          <w:b/>
          <w:bCs/>
        </w:rPr>
        <w:t xml:space="preserve">: desafios e perspectivas. </w:t>
      </w:r>
      <w:r w:rsidRPr="00BA20CE">
        <w:t>In: IX EDUCERE,  2009.  Anais  do  IX  Congresso  Nacional  de  Educação.  Curitiba:  Editora  Universitária Champagnat, 2009. v. 01, p. 8042-8051.</w:t>
      </w:r>
    </w:p>
    <w:p w14:paraId="3E5168D4" w14:textId="1D6E1653" w:rsidR="00BA20CE" w:rsidRDefault="00BA20CE" w:rsidP="00802C33">
      <w:pPr>
        <w:pStyle w:val="TF-refernciasITEM"/>
      </w:pPr>
      <w:r w:rsidRPr="00EC13C5">
        <w:t xml:space="preserve">SCHMITT, Beatriz Dittrich </w:t>
      </w:r>
      <w:r w:rsidRPr="00EC13C5">
        <w:rPr>
          <w:i/>
          <w:iCs/>
        </w:rPr>
        <w:t>et al</w:t>
      </w:r>
      <w:r w:rsidRPr="00EC13C5">
        <w:t xml:space="preserve">. </w:t>
      </w:r>
      <w:r w:rsidRPr="00BA20CE">
        <w:t xml:space="preserve">OBSERVATÓRIO DO ESPORTE PARALÍMPICO: PRESERVAÇÃO DO PATRIMÔNIO E LEGADO. </w:t>
      </w:r>
      <w:r w:rsidRPr="00BA20CE">
        <w:rPr>
          <w:b/>
          <w:bCs/>
        </w:rPr>
        <w:t>Revista Observatorio del Deporte</w:t>
      </w:r>
      <w:r w:rsidRPr="00BA20CE">
        <w:t>, p. 42-54, 2017.</w:t>
      </w:r>
      <w:r>
        <w:t xml:space="preserve"> </w:t>
      </w:r>
      <w:r w:rsidRPr="00BA20CE">
        <w:t>Disponível em: https://bkp.revistaobservatoriodeldeporte.cl/gallery/4%20oficial%20articulo%20marzo%20abril%202017%20%20rev%20odep%20nueva.pdf. Acesso em: 07 set. 2021.</w:t>
      </w:r>
    </w:p>
    <w:p w14:paraId="1C4DC87C" w14:textId="3B4E8922" w:rsidR="008B3FBD" w:rsidRDefault="00E60CCB" w:rsidP="008B3FBD">
      <w:pPr>
        <w:pStyle w:val="TF-refernciasITEM"/>
      </w:pPr>
      <w:r w:rsidRPr="00E60CCB">
        <w:t>SILVA, Vaness</w:t>
      </w:r>
      <w:r>
        <w:t>a</w:t>
      </w:r>
      <w:r w:rsidRPr="00E60CCB">
        <w:t xml:space="preserve"> Oliveira; ZUCHERATO, Bruno; PEIXO</w:t>
      </w:r>
      <w:r>
        <w:t>T</w:t>
      </w:r>
      <w:r w:rsidRPr="00E60CCB">
        <w:t xml:space="preserve">O, Daniela Wancura Barbieri. A Importância das Geotecnologias Para a Educação Básica. </w:t>
      </w:r>
      <w:r w:rsidRPr="00AD1138">
        <w:rPr>
          <w:b/>
          <w:bCs/>
        </w:rPr>
        <w:t>Revista Geoaraguaia</w:t>
      </w:r>
      <w:r w:rsidRPr="00E60CCB">
        <w:t>, v. 11, n. Especial, p. 202-227, 2021.</w:t>
      </w:r>
    </w:p>
    <w:p w14:paraId="1BDA540A" w14:textId="77777777" w:rsidR="008B3FBD" w:rsidRPr="00320BFA" w:rsidRDefault="008B3FBD" w:rsidP="008B3FBD">
      <w:pPr>
        <w:pStyle w:val="TF-xAvalTTULO"/>
      </w:pPr>
      <w:r>
        <w:br w:type="page"/>
      </w:r>
      <w:r w:rsidRPr="00320BFA">
        <w:lastRenderedPageBreak/>
        <w:t>FORMULÁRIO  DE  avaliação</w:t>
      </w:r>
      <w:r>
        <w:t xml:space="preserve"> </w:t>
      </w:r>
      <w:r w:rsidRPr="00320BFA">
        <w:t xml:space="preserve">– PROFESSOR </w:t>
      </w:r>
      <w:r>
        <w:t>AVALIADOR</w:t>
      </w:r>
    </w:p>
    <w:p w14:paraId="21D6B503" w14:textId="3707BAE6" w:rsidR="008B3FBD" w:rsidRDefault="008B3FBD" w:rsidP="008B3FBD">
      <w:pPr>
        <w:pStyle w:val="TF-xAvalLINHA"/>
      </w:pPr>
      <w:r w:rsidRPr="00320BFA">
        <w:t>Avaliador(a):</w:t>
      </w:r>
      <w:r w:rsidRPr="00320BFA">
        <w:tab/>
      </w:r>
      <w:r w:rsidRPr="008B3FBD">
        <w:rPr>
          <w:b/>
          <w:bCs/>
        </w:rPr>
        <w:t>Marcel Hugo</w:t>
      </w:r>
    </w:p>
    <w:p w14:paraId="44EB0277" w14:textId="77777777" w:rsidR="008B3FBD" w:rsidRPr="00340EA0" w:rsidRDefault="008B3FBD" w:rsidP="008B3FBD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7087"/>
        <w:gridCol w:w="444"/>
        <w:gridCol w:w="551"/>
        <w:gridCol w:w="492"/>
      </w:tblGrid>
      <w:tr w:rsidR="008B3FBD" w:rsidRPr="00320BFA" w14:paraId="69D8A5CE" w14:textId="77777777" w:rsidTr="0050227F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6CA68EC" w14:textId="77777777" w:rsidR="008B3FBD" w:rsidRPr="00320BFA" w:rsidRDefault="008B3FBD" w:rsidP="0050227F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1E27E979" w14:textId="77777777" w:rsidR="008B3FBD" w:rsidRPr="00320BFA" w:rsidRDefault="008B3FBD" w:rsidP="0050227F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7C348239" w14:textId="77777777" w:rsidR="008B3FBD" w:rsidRPr="00320BFA" w:rsidRDefault="008B3FBD" w:rsidP="0050227F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0574B88D" w14:textId="77777777" w:rsidR="008B3FBD" w:rsidRPr="00320BFA" w:rsidRDefault="008B3FBD" w:rsidP="0050227F">
            <w:pPr>
              <w:pStyle w:val="TF-xAvalITEMTABELA"/>
            </w:pPr>
            <w:r w:rsidRPr="00320BFA">
              <w:t>não atende</w:t>
            </w:r>
          </w:p>
        </w:tc>
      </w:tr>
      <w:tr w:rsidR="008B3FBD" w:rsidRPr="00320BFA" w14:paraId="70DF7029" w14:textId="77777777" w:rsidTr="0050227F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375DAC99" w14:textId="77777777" w:rsidR="008B3FBD" w:rsidRPr="0000224C" w:rsidRDefault="008B3FBD" w:rsidP="0050227F">
            <w:pPr>
              <w:pStyle w:val="TF-xAvalITEMTABELA"/>
            </w:pPr>
            <w:r w:rsidRPr="00096CD4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33E7A" w14:textId="77777777" w:rsidR="008B3FBD" w:rsidRPr="00320BFA" w:rsidRDefault="008B3FBD" w:rsidP="0050227F">
            <w:pPr>
              <w:pStyle w:val="TF-xAvalITEM"/>
              <w:numPr>
                <w:ilvl w:val="0"/>
                <w:numId w:val="13"/>
              </w:numPr>
            </w:pPr>
            <w:r w:rsidRPr="00320BFA">
              <w:t>INTRODUÇÃO</w:t>
            </w:r>
          </w:p>
          <w:p w14:paraId="3A70A071" w14:textId="77777777" w:rsidR="008B3FBD" w:rsidRPr="00320BFA" w:rsidRDefault="008B3FBD" w:rsidP="0050227F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7EBE4" w14:textId="423926D1" w:rsidR="008B3FBD" w:rsidRPr="00320BFA" w:rsidRDefault="00F04A57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67" w:author="Marcel Hugo" w:date="2021-10-13T18:14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13F54" w14:textId="77777777" w:rsidR="008B3FBD" w:rsidRPr="00320BFA" w:rsidRDefault="008B3FBD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FD74784" w14:textId="77777777" w:rsidR="008B3FBD" w:rsidRPr="00320BFA" w:rsidRDefault="008B3FBD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8B3FBD" w:rsidRPr="00320BFA" w14:paraId="09540A2D" w14:textId="77777777" w:rsidTr="0050227F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6DED399" w14:textId="77777777" w:rsidR="008B3FBD" w:rsidRPr="00320BFA" w:rsidRDefault="008B3FBD" w:rsidP="0050227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8746A" w14:textId="77777777" w:rsidR="008B3FBD" w:rsidRPr="00320BFA" w:rsidRDefault="008B3FBD" w:rsidP="0050227F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6EC8F" w14:textId="77777777" w:rsidR="008B3FBD" w:rsidRPr="00320BFA" w:rsidRDefault="008B3FBD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E1313" w14:textId="2592E610" w:rsidR="008B3FBD" w:rsidRPr="00320BFA" w:rsidRDefault="00F04A57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68" w:author="Marcel Hugo" w:date="2021-10-13T18:14:00Z">
              <w:r>
                <w:rPr>
                  <w:sz w:val="18"/>
                </w:rPr>
                <w:t>X</w:t>
              </w:r>
            </w:ins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5E93AC" w14:textId="77777777" w:rsidR="008B3FBD" w:rsidRPr="00320BFA" w:rsidRDefault="008B3FBD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8B3FBD" w:rsidRPr="00320BFA" w14:paraId="2B8BE6AA" w14:textId="77777777" w:rsidTr="0050227F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81707E8" w14:textId="77777777" w:rsidR="008B3FBD" w:rsidRPr="00320BFA" w:rsidRDefault="008B3FBD" w:rsidP="0050227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74BE4" w14:textId="77777777" w:rsidR="008B3FBD" w:rsidRPr="00320BFA" w:rsidRDefault="008B3FBD" w:rsidP="0050227F">
            <w:pPr>
              <w:pStyle w:val="TF-xAvalITEM"/>
              <w:numPr>
                <w:ilvl w:val="0"/>
                <w:numId w:val="13"/>
              </w:numPr>
            </w:pPr>
            <w:r w:rsidRPr="00320BFA">
              <w:t>OBJETIVOS</w:t>
            </w:r>
          </w:p>
          <w:p w14:paraId="15472001" w14:textId="77777777" w:rsidR="008B3FBD" w:rsidRPr="00320BFA" w:rsidRDefault="008B3FBD" w:rsidP="0050227F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3865A" w14:textId="77777777" w:rsidR="008B3FBD" w:rsidRPr="00320BFA" w:rsidRDefault="008B3FBD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6092D" w14:textId="0F90A7E4" w:rsidR="008B3FBD" w:rsidRPr="00320BFA" w:rsidRDefault="00F04A57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69" w:author="Marcel Hugo" w:date="2021-10-13T18:14:00Z">
              <w:r>
                <w:rPr>
                  <w:sz w:val="18"/>
                </w:rPr>
                <w:t>X</w:t>
              </w:r>
            </w:ins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57B056D" w14:textId="77777777" w:rsidR="008B3FBD" w:rsidRPr="00320BFA" w:rsidRDefault="008B3FBD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8B3FBD" w:rsidRPr="00320BFA" w14:paraId="4327DE0D" w14:textId="77777777" w:rsidTr="0050227F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11CC6D9" w14:textId="77777777" w:rsidR="008B3FBD" w:rsidRPr="00320BFA" w:rsidRDefault="008B3FBD" w:rsidP="0050227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54A6D" w14:textId="77777777" w:rsidR="008B3FBD" w:rsidRPr="00320BFA" w:rsidRDefault="008B3FBD" w:rsidP="0050227F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4F809" w14:textId="429F43C4" w:rsidR="008B3FBD" w:rsidRPr="00320BFA" w:rsidRDefault="008B3FBD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C5333" w14:textId="72F77FB4" w:rsidR="008B3FBD" w:rsidRPr="00320BFA" w:rsidRDefault="00F04A57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70" w:author="Marcel Hugo" w:date="2021-10-13T18:15:00Z">
              <w:r>
                <w:rPr>
                  <w:sz w:val="18"/>
                </w:rPr>
                <w:t>X</w:t>
              </w:r>
            </w:ins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100B4E0" w14:textId="77777777" w:rsidR="008B3FBD" w:rsidRPr="00320BFA" w:rsidRDefault="008B3FBD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8B3FBD" w:rsidRPr="00320BFA" w14:paraId="1C26F50D" w14:textId="77777777" w:rsidTr="0050227F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B7E691E" w14:textId="77777777" w:rsidR="008B3FBD" w:rsidRPr="00320BFA" w:rsidRDefault="008B3FBD" w:rsidP="0050227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3A047" w14:textId="77777777" w:rsidR="008B3FBD" w:rsidRPr="00320BFA" w:rsidRDefault="008B3FBD" w:rsidP="0050227F">
            <w:pPr>
              <w:pStyle w:val="TF-xAvalITEM"/>
              <w:numPr>
                <w:ilvl w:val="0"/>
                <w:numId w:val="13"/>
              </w:numPr>
            </w:pPr>
            <w:r w:rsidRPr="00320BFA">
              <w:t>TRABALHOS CORRELATOS</w:t>
            </w:r>
          </w:p>
          <w:p w14:paraId="1978B1B7" w14:textId="77777777" w:rsidR="008B3FBD" w:rsidRPr="00320BFA" w:rsidRDefault="008B3FBD" w:rsidP="0050227F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67EF0" w14:textId="4F1B3BB3" w:rsidR="008B3FBD" w:rsidRPr="00320BFA" w:rsidRDefault="00CC4BB8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71" w:author="Marcel Hugo" w:date="2021-10-13T18:15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0A5A4" w14:textId="77777777" w:rsidR="008B3FBD" w:rsidRPr="00320BFA" w:rsidRDefault="008B3FBD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75F3FFE" w14:textId="77777777" w:rsidR="008B3FBD" w:rsidRPr="00320BFA" w:rsidRDefault="008B3FBD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8B3FBD" w:rsidRPr="00320BFA" w14:paraId="1D90DBBF" w14:textId="77777777" w:rsidTr="0050227F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D93BE47" w14:textId="77777777" w:rsidR="008B3FBD" w:rsidRPr="00320BFA" w:rsidRDefault="008B3FBD" w:rsidP="0050227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7795E" w14:textId="77777777" w:rsidR="008B3FBD" w:rsidRPr="00320BFA" w:rsidRDefault="008B3FBD" w:rsidP="0050227F">
            <w:pPr>
              <w:pStyle w:val="TF-xAvalITEM"/>
              <w:numPr>
                <w:ilvl w:val="0"/>
                <w:numId w:val="13"/>
              </w:numPr>
            </w:pPr>
            <w:r w:rsidRPr="00320BFA">
              <w:t>JUSTIFICATIVA</w:t>
            </w:r>
          </w:p>
          <w:p w14:paraId="7BF7E13D" w14:textId="77777777" w:rsidR="008B3FBD" w:rsidRPr="00320BFA" w:rsidRDefault="008B3FBD" w:rsidP="0050227F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8D60C" w14:textId="62CE327E" w:rsidR="008B3FBD" w:rsidRPr="00320BFA" w:rsidRDefault="00CC4BB8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72" w:author="Marcel Hugo" w:date="2021-10-13T18:16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871FC" w14:textId="77777777" w:rsidR="008B3FBD" w:rsidRPr="00320BFA" w:rsidRDefault="008B3FBD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89B27A" w14:textId="77777777" w:rsidR="008B3FBD" w:rsidRPr="00320BFA" w:rsidRDefault="008B3FBD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8B3FBD" w:rsidRPr="00320BFA" w14:paraId="73016860" w14:textId="77777777" w:rsidTr="0050227F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94AF7AA" w14:textId="77777777" w:rsidR="008B3FBD" w:rsidRPr="00320BFA" w:rsidRDefault="008B3FBD" w:rsidP="0050227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C2753" w14:textId="77777777" w:rsidR="008B3FBD" w:rsidRPr="00320BFA" w:rsidRDefault="008B3FBD" w:rsidP="0050227F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D6A93" w14:textId="4BEE3F29" w:rsidR="008B3FBD" w:rsidRPr="00320BFA" w:rsidRDefault="00CC4BB8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73" w:author="Marcel Hugo" w:date="2021-10-13T18:16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E77EC" w14:textId="1B73FE44" w:rsidR="008B3FBD" w:rsidRPr="00320BFA" w:rsidRDefault="008B3FBD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4B6F81" w14:textId="77777777" w:rsidR="008B3FBD" w:rsidRPr="00320BFA" w:rsidRDefault="008B3FBD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8B3FBD" w:rsidRPr="00320BFA" w14:paraId="4E061266" w14:textId="77777777" w:rsidTr="0050227F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80E13C7" w14:textId="77777777" w:rsidR="008B3FBD" w:rsidRPr="00320BFA" w:rsidRDefault="008B3FBD" w:rsidP="0050227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97828" w14:textId="77777777" w:rsidR="008B3FBD" w:rsidRPr="00320BFA" w:rsidRDefault="008B3FBD" w:rsidP="0050227F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37F95" w14:textId="77777777" w:rsidR="008B3FBD" w:rsidRPr="00320BFA" w:rsidRDefault="008B3FBD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24414" w14:textId="0DF9D42D" w:rsidR="008B3FBD" w:rsidRPr="00320BFA" w:rsidRDefault="00CC4BB8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74" w:author="Marcel Hugo" w:date="2021-10-13T18:16:00Z">
              <w:r>
                <w:rPr>
                  <w:sz w:val="18"/>
                </w:rPr>
                <w:t>X</w:t>
              </w:r>
            </w:ins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65AA203" w14:textId="77777777" w:rsidR="008B3FBD" w:rsidRPr="00320BFA" w:rsidRDefault="008B3FBD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8B3FBD" w:rsidRPr="00320BFA" w14:paraId="64ADBBFF" w14:textId="77777777" w:rsidTr="0050227F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9FCAD91" w14:textId="77777777" w:rsidR="008B3FBD" w:rsidRPr="00320BFA" w:rsidRDefault="008B3FBD" w:rsidP="0050227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B7DB3" w14:textId="77777777" w:rsidR="008B3FBD" w:rsidRPr="00320BFA" w:rsidRDefault="008B3FBD" w:rsidP="0050227F">
            <w:pPr>
              <w:pStyle w:val="TF-xAvalITEM"/>
              <w:numPr>
                <w:ilvl w:val="0"/>
                <w:numId w:val="13"/>
              </w:numPr>
            </w:pPr>
            <w:r w:rsidRPr="00320BFA">
              <w:t>REQUISITOS PRINCIPAIS DO PROBLEMA A SER TRABALHADO</w:t>
            </w:r>
          </w:p>
          <w:p w14:paraId="613216B0" w14:textId="77777777" w:rsidR="008B3FBD" w:rsidRPr="00320BFA" w:rsidRDefault="008B3FBD" w:rsidP="0050227F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D55E5" w14:textId="77777777" w:rsidR="008B3FBD" w:rsidRPr="00320BFA" w:rsidRDefault="008B3FBD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52AFB" w14:textId="444D7260" w:rsidR="008B3FBD" w:rsidRPr="00320BFA" w:rsidRDefault="00CC4BB8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75" w:author="Marcel Hugo" w:date="2021-10-13T18:16:00Z">
              <w:r>
                <w:rPr>
                  <w:sz w:val="18"/>
                </w:rPr>
                <w:t>X</w:t>
              </w:r>
            </w:ins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F7E8B2A" w14:textId="77777777" w:rsidR="008B3FBD" w:rsidRPr="00320BFA" w:rsidRDefault="008B3FBD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8B3FBD" w:rsidRPr="00320BFA" w14:paraId="4B4603F9" w14:textId="77777777" w:rsidTr="0050227F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8121BA5" w14:textId="77777777" w:rsidR="008B3FBD" w:rsidRPr="00320BFA" w:rsidRDefault="008B3FBD" w:rsidP="0050227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B8C5D" w14:textId="77777777" w:rsidR="008B3FBD" w:rsidRPr="00320BFA" w:rsidRDefault="008B3FBD" w:rsidP="0050227F">
            <w:pPr>
              <w:pStyle w:val="TF-xAvalITEM"/>
              <w:numPr>
                <w:ilvl w:val="0"/>
                <w:numId w:val="13"/>
              </w:numPr>
            </w:pPr>
            <w:r w:rsidRPr="00320BFA">
              <w:t>METODOLOGIA</w:t>
            </w:r>
          </w:p>
          <w:p w14:paraId="5B04BCB3" w14:textId="77777777" w:rsidR="008B3FBD" w:rsidRPr="00320BFA" w:rsidRDefault="008B3FBD" w:rsidP="0050227F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814F6" w14:textId="6A29B745" w:rsidR="008B3FBD" w:rsidRPr="00320BFA" w:rsidRDefault="00CC4BB8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76" w:author="Marcel Hugo" w:date="2021-10-13T18:16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91DD3" w14:textId="77777777" w:rsidR="008B3FBD" w:rsidRPr="00320BFA" w:rsidRDefault="008B3FBD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959F62E" w14:textId="77777777" w:rsidR="008B3FBD" w:rsidRPr="00320BFA" w:rsidRDefault="008B3FBD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8B3FBD" w:rsidRPr="00320BFA" w14:paraId="7B8C0F38" w14:textId="77777777" w:rsidTr="0050227F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8134950" w14:textId="77777777" w:rsidR="008B3FBD" w:rsidRPr="00320BFA" w:rsidRDefault="008B3FBD" w:rsidP="0050227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06471" w14:textId="77777777" w:rsidR="008B3FBD" w:rsidRPr="00320BFA" w:rsidRDefault="008B3FBD" w:rsidP="0050227F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A2FD8" w14:textId="5D68CF92" w:rsidR="008B3FBD" w:rsidRPr="00320BFA" w:rsidRDefault="00CC4BB8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77" w:author="Marcel Hugo" w:date="2021-10-13T18:16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A67C7" w14:textId="77777777" w:rsidR="008B3FBD" w:rsidRPr="00320BFA" w:rsidRDefault="008B3FBD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C0C364C" w14:textId="77777777" w:rsidR="008B3FBD" w:rsidRPr="00320BFA" w:rsidRDefault="008B3FBD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8B3FBD" w:rsidRPr="00320BFA" w14:paraId="23812FEC" w14:textId="77777777" w:rsidTr="0050227F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730E33C" w14:textId="77777777" w:rsidR="008B3FBD" w:rsidRPr="00320BFA" w:rsidRDefault="008B3FBD" w:rsidP="0050227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A536F" w14:textId="77777777" w:rsidR="008B3FBD" w:rsidRPr="00320BFA" w:rsidRDefault="008B3FBD" w:rsidP="0050227F">
            <w:pPr>
              <w:pStyle w:val="TF-xAvalITEM"/>
              <w:numPr>
                <w:ilvl w:val="0"/>
                <w:numId w:val="13"/>
              </w:numPr>
            </w:pPr>
            <w:r w:rsidRPr="00320BFA">
              <w:t>REVISÃO BIBLIOGRÁFICA</w:t>
            </w:r>
            <w:r>
              <w:t xml:space="preserve"> (atenção para a </w:t>
            </w:r>
            <w:r w:rsidRPr="00B00C01">
              <w:rPr>
                <w:highlight w:val="yellow"/>
                <w:rPrChange w:id="78" w:author="Marcel Hugo" w:date="2021-10-13T18:16:00Z">
                  <w:rPr/>
                </w:rPrChange>
              </w:rPr>
              <w:t>diferença de conteúdo</w:t>
            </w:r>
            <w:r>
              <w:t xml:space="preserve"> entre projeto e pré-projeto)</w:t>
            </w:r>
          </w:p>
          <w:p w14:paraId="0AAF8C9D" w14:textId="77777777" w:rsidR="008B3FBD" w:rsidRPr="00320BFA" w:rsidRDefault="008B3FBD" w:rsidP="0050227F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21ADC" w14:textId="3DBA6726" w:rsidR="008B3FBD" w:rsidRPr="00320BFA" w:rsidRDefault="00B00C01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79" w:author="Marcel Hugo" w:date="2021-10-13T18:16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D29C3" w14:textId="77777777" w:rsidR="008B3FBD" w:rsidRPr="00320BFA" w:rsidRDefault="008B3FBD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5F7EE63" w14:textId="77777777" w:rsidR="008B3FBD" w:rsidRPr="00320BFA" w:rsidRDefault="008B3FBD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8B3FBD" w:rsidRPr="00320BFA" w14:paraId="3467B7FB" w14:textId="77777777" w:rsidTr="0050227F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E18300D" w14:textId="77777777" w:rsidR="008B3FBD" w:rsidRPr="00320BFA" w:rsidRDefault="008B3FBD" w:rsidP="0050227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0F828DA" w14:textId="77777777" w:rsidR="008B3FBD" w:rsidRPr="00320BFA" w:rsidRDefault="008B3FBD" w:rsidP="0050227F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B4433FE" w14:textId="3313FBF7" w:rsidR="008B3FBD" w:rsidRPr="00320BFA" w:rsidRDefault="00B00C01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80" w:author="Marcel Hugo" w:date="2021-10-13T18:16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28BA0C5" w14:textId="77777777" w:rsidR="008B3FBD" w:rsidRPr="00320BFA" w:rsidRDefault="008B3FBD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1A36508" w14:textId="77777777" w:rsidR="008B3FBD" w:rsidRPr="00320BFA" w:rsidRDefault="008B3FBD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8B3FBD" w:rsidRPr="00320BFA" w14:paraId="28655790" w14:textId="77777777" w:rsidTr="0050227F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A09DB06" w14:textId="77777777" w:rsidR="008B3FBD" w:rsidRPr="0000224C" w:rsidRDefault="008B3FBD" w:rsidP="0050227F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4298E" w14:textId="77777777" w:rsidR="008B3FBD" w:rsidRPr="00320BFA" w:rsidRDefault="008B3FBD" w:rsidP="0050227F">
            <w:pPr>
              <w:pStyle w:val="TF-xAvalITEM"/>
              <w:numPr>
                <w:ilvl w:val="0"/>
                <w:numId w:val="13"/>
              </w:numPr>
            </w:pPr>
            <w:r w:rsidRPr="00320BFA">
              <w:t>LINGUAGEM USADA (redação)</w:t>
            </w:r>
          </w:p>
          <w:p w14:paraId="015B0528" w14:textId="77777777" w:rsidR="008B3FBD" w:rsidRPr="00320BFA" w:rsidRDefault="008B3FBD" w:rsidP="0050227F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17778" w14:textId="20B6006F" w:rsidR="008B3FBD" w:rsidRPr="00320BFA" w:rsidRDefault="00B00C01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81" w:author="Marcel Hugo" w:date="2021-10-13T18:16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10951" w14:textId="77777777" w:rsidR="008B3FBD" w:rsidRPr="00320BFA" w:rsidRDefault="008B3FBD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9BF3BC9" w14:textId="77777777" w:rsidR="008B3FBD" w:rsidRPr="00320BFA" w:rsidRDefault="008B3FBD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8B3FBD" w:rsidRPr="00320BFA" w14:paraId="73A18308" w14:textId="77777777" w:rsidTr="0050227F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2DD00B9" w14:textId="77777777" w:rsidR="008B3FBD" w:rsidRPr="00320BFA" w:rsidRDefault="008B3FBD" w:rsidP="0050227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3718D65" w14:textId="77777777" w:rsidR="008B3FBD" w:rsidRPr="00320BFA" w:rsidRDefault="008B3FBD" w:rsidP="0050227F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649FEC2" w14:textId="013B63AA" w:rsidR="008B3FBD" w:rsidRPr="00320BFA" w:rsidRDefault="00B00C01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82" w:author="Marcel Hugo" w:date="2021-10-13T18:16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FBF329D" w14:textId="77777777" w:rsidR="008B3FBD" w:rsidRPr="00320BFA" w:rsidRDefault="008B3FBD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5059E94" w14:textId="77777777" w:rsidR="008B3FBD" w:rsidRPr="00320BFA" w:rsidRDefault="008B3FBD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3B7472B4" w14:textId="162CC012" w:rsidR="0000224C" w:rsidRDefault="0000224C" w:rsidP="0000224C">
      <w:pPr>
        <w:pStyle w:val="TF-xAvalLINHA"/>
        <w:tabs>
          <w:tab w:val="left" w:leader="underscore" w:pos="6237"/>
        </w:tabs>
      </w:pPr>
    </w:p>
    <w:sectPr w:rsidR="0000224C" w:rsidSect="002F1C9A">
      <w:headerReference w:type="default" r:id="rId18"/>
      <w:footerReference w:type="even" r:id="rId19"/>
      <w:footerReference w:type="default" r:id="rId20"/>
      <w:headerReference w:type="first" r:id="rId21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3" w:author="Marcel Hugo" w:date="2021-10-13T17:49:00Z" w:initials="MH">
    <w:p w14:paraId="153F09E1" w14:textId="77777777" w:rsidR="001D1298" w:rsidRDefault="001D1298">
      <w:pPr>
        <w:pStyle w:val="Textodecomentrio"/>
      </w:pPr>
      <w:r>
        <w:rPr>
          <w:rStyle w:val="Refdecomentrio"/>
        </w:rPr>
        <w:annotationRef/>
      </w:r>
      <w:r>
        <w:t>Por que isso é necessário?</w:t>
      </w:r>
    </w:p>
    <w:p w14:paraId="52C85B25" w14:textId="77777777" w:rsidR="001D1298" w:rsidRDefault="001D1298">
      <w:pPr>
        <w:pStyle w:val="Textodecomentrio"/>
      </w:pPr>
      <w:r>
        <w:t xml:space="preserve">Este é um aspecto que precisa </w:t>
      </w:r>
      <w:r w:rsidR="00021F5B">
        <w:t>ser melhor apresentado, justificando o desenvolvimento do sistema.</w:t>
      </w:r>
    </w:p>
    <w:p w14:paraId="1403DCCD" w14:textId="655420AE" w:rsidR="005A3190" w:rsidRDefault="005A3190">
      <w:pPr>
        <w:pStyle w:val="Textodecomentrio"/>
      </w:pPr>
      <w:r>
        <w:t>Mais detalhes depois virão na seção 2.</w:t>
      </w:r>
    </w:p>
  </w:comment>
  <w:comment w:id="24" w:author="Marcel Hugo" w:date="2021-10-13T17:51:00Z" w:initials="MH">
    <w:p w14:paraId="2790F212" w14:textId="7F1F2315" w:rsidR="00B02881" w:rsidRDefault="00B02881">
      <w:pPr>
        <w:pStyle w:val="Textodecomentrio"/>
      </w:pPr>
      <w:r>
        <w:rPr>
          <w:rStyle w:val="Refdecomentrio"/>
        </w:rPr>
        <w:annotationRef/>
      </w:r>
      <w:r>
        <w:t>O título também cita tecnologias.</w:t>
      </w:r>
    </w:p>
  </w:comment>
  <w:comment w:id="27" w:author="Marcel Hugo" w:date="2021-10-13T17:48:00Z" w:initials="MH">
    <w:p w14:paraId="0A438CDD" w14:textId="6E78B5F2" w:rsidR="00EE48E0" w:rsidRDefault="00EE48E0">
      <w:pPr>
        <w:pStyle w:val="Textodecomentrio"/>
      </w:pPr>
      <w:r>
        <w:rPr>
          <w:rStyle w:val="Refdecomentrio"/>
        </w:rPr>
        <w:annotationRef/>
      </w:r>
      <w:r w:rsidR="00BC0080">
        <w:t>O título também cita tecnologias</w:t>
      </w:r>
      <w:r w:rsidR="00B77288">
        <w:t xml:space="preserve"> e não apenas documentos e estudos.</w:t>
      </w:r>
    </w:p>
  </w:comment>
  <w:comment w:id="28" w:author="Marcel Hugo" w:date="2021-10-13T17:51:00Z" w:initials="MH">
    <w:p w14:paraId="3B78A6AE" w14:textId="3C026310" w:rsidR="00D178CE" w:rsidRDefault="00D178CE">
      <w:pPr>
        <w:pStyle w:val="Textodecomentrio"/>
      </w:pPr>
      <w:r>
        <w:rPr>
          <w:rStyle w:val="Refdecomentrio"/>
        </w:rPr>
        <w:annotationRef/>
      </w:r>
      <w:r>
        <w:t>Isto significa “desenvolver a plata</w:t>
      </w:r>
      <w:r w:rsidR="00F04A57">
        <w:t>f</w:t>
      </w:r>
      <w:r>
        <w:t>orma”?</w:t>
      </w:r>
    </w:p>
  </w:comment>
  <w:comment w:id="37" w:author="Marcel Hugo" w:date="2021-10-13T18:02:00Z" w:initials="MH">
    <w:p w14:paraId="1DAD87E4" w14:textId="3CDB58CF" w:rsidR="00FB02C6" w:rsidRDefault="00FB02C6">
      <w:pPr>
        <w:pStyle w:val="Textodecomentrio"/>
      </w:pPr>
      <w:r>
        <w:rPr>
          <w:rStyle w:val="Refdecomentrio"/>
        </w:rPr>
        <w:annotationRef/>
      </w:r>
      <w:r>
        <w:t>Poderia colocar o endereço.</w:t>
      </w:r>
    </w:p>
  </w:comment>
  <w:comment w:id="42" w:author="Marcel Hugo" w:date="2021-10-13T18:02:00Z" w:initials="MH">
    <w:p w14:paraId="7A618CFE" w14:textId="0DA04E8E" w:rsidR="00F50E08" w:rsidRDefault="00F50E08">
      <w:pPr>
        <w:pStyle w:val="Textodecomentrio"/>
      </w:pPr>
      <w:r>
        <w:rPr>
          <w:rStyle w:val="Refdecomentrio"/>
        </w:rPr>
        <w:annotationRef/>
      </w:r>
      <w:r>
        <w:t>Poderia colocar o endereço.</w:t>
      </w:r>
    </w:p>
  </w:comment>
  <w:comment w:id="43" w:author="Marcel Hugo" w:date="2021-10-13T17:58:00Z" w:initials="MH">
    <w:p w14:paraId="113D2787" w14:textId="77777777" w:rsidR="0014662C" w:rsidRDefault="0014662C">
      <w:pPr>
        <w:pStyle w:val="Textodecomentrio"/>
      </w:pPr>
      <w:r>
        <w:rPr>
          <w:rStyle w:val="Refdecomentrio"/>
        </w:rPr>
        <w:annotationRef/>
      </w:r>
      <w:r>
        <w:t xml:space="preserve">Esta observação está no trabalho? </w:t>
      </w:r>
    </w:p>
    <w:p w14:paraId="2122D606" w14:textId="77777777" w:rsidR="0014662C" w:rsidRDefault="0014662C">
      <w:pPr>
        <w:pStyle w:val="Textodecomentrio"/>
      </w:pPr>
      <w:r>
        <w:t>Sim, então referenciar.</w:t>
      </w:r>
    </w:p>
    <w:p w14:paraId="78E7A7CD" w14:textId="28584146" w:rsidR="0014662C" w:rsidRDefault="0014662C">
      <w:pPr>
        <w:pStyle w:val="Textodecomentrio"/>
      </w:pPr>
      <w:r>
        <w:t>Não</w:t>
      </w:r>
      <w:r w:rsidR="00E23A23">
        <w:t xml:space="preserve">, então sugiro retirar pois neste momento ela seria apenas uma opinião (carecendo de </w:t>
      </w:r>
      <w:r w:rsidR="002328CC">
        <w:t>fundamentação) e em local inapropriado.</w:t>
      </w:r>
    </w:p>
  </w:comment>
  <w:comment w:id="44" w:author="Marcel Hugo" w:date="2021-10-13T18:01:00Z" w:initials="MH">
    <w:p w14:paraId="7DEA1433" w14:textId="122A4920" w:rsidR="00E849DA" w:rsidRDefault="00E849DA">
      <w:pPr>
        <w:pStyle w:val="Textodecomentrio"/>
      </w:pPr>
      <w:r>
        <w:rPr>
          <w:rStyle w:val="Refdecomentrio"/>
        </w:rPr>
        <w:annotationRef/>
      </w:r>
      <w:r>
        <w:t xml:space="preserve">Não entendi esse parágrafo, </w:t>
      </w:r>
      <w:r w:rsidR="007C5557">
        <w:t>é uma avaliação sobre o site?</w:t>
      </w:r>
    </w:p>
  </w:comment>
  <w:comment w:id="60" w:author="Marcel Hugo" w:date="2021-10-13T18:07:00Z" w:initials="MH">
    <w:p w14:paraId="65BCE66B" w14:textId="7AC32882" w:rsidR="00344150" w:rsidRDefault="00344150">
      <w:pPr>
        <w:pStyle w:val="Textodecomentrio"/>
      </w:pPr>
      <w:r>
        <w:rPr>
          <w:rStyle w:val="Refdecomentrio"/>
        </w:rPr>
        <w:annotationRef/>
      </w:r>
      <w:r>
        <w:t>Esta é uma questão de uso e não de desenvolvimento.</w:t>
      </w:r>
    </w:p>
  </w:comment>
  <w:comment w:id="62" w:author="Marcel Hugo" w:date="2021-10-13T18:10:00Z" w:initials="MH">
    <w:p w14:paraId="02AD9E67" w14:textId="77777777" w:rsidR="00550EB8" w:rsidRDefault="00550EB8">
      <w:pPr>
        <w:pStyle w:val="Textodecomentrio"/>
      </w:pPr>
      <w:r>
        <w:rPr>
          <w:rStyle w:val="Refdecomentrio"/>
        </w:rPr>
        <w:annotationRef/>
      </w:r>
      <w:r>
        <w:t>Sinto falta de requisitos como:</w:t>
      </w:r>
    </w:p>
    <w:p w14:paraId="533CC69B" w14:textId="77777777" w:rsidR="00550EB8" w:rsidRDefault="00550EB8">
      <w:pPr>
        <w:pStyle w:val="Textodecomentrio"/>
      </w:pPr>
      <w:r>
        <w:t>- inserir materiais na plataforma</w:t>
      </w:r>
    </w:p>
    <w:p w14:paraId="3A4403DA" w14:textId="77777777" w:rsidR="00AE1EDB" w:rsidRDefault="00AE1EDB">
      <w:pPr>
        <w:pStyle w:val="Textodecomentrio"/>
      </w:pPr>
      <w:r>
        <w:t>- criar os esquemas de classificação</w:t>
      </w:r>
    </w:p>
    <w:p w14:paraId="09976444" w14:textId="77777777" w:rsidR="00AE1EDB" w:rsidRDefault="00AE1EDB">
      <w:pPr>
        <w:pStyle w:val="Textodecomentrio"/>
      </w:pPr>
      <w:r>
        <w:t>- criar os filtros</w:t>
      </w:r>
    </w:p>
    <w:p w14:paraId="5BC96E34" w14:textId="77777777" w:rsidR="00AE1EDB" w:rsidRDefault="00AE1EDB">
      <w:pPr>
        <w:pStyle w:val="Textodecomentrio"/>
      </w:pPr>
      <w:r>
        <w:t>- coletar estatísticas</w:t>
      </w:r>
    </w:p>
    <w:p w14:paraId="0704AF34" w14:textId="3DC0C4E4" w:rsidR="008C6E8D" w:rsidRDefault="008C6E8D">
      <w:pPr>
        <w:pStyle w:val="Textodecomentrio"/>
      </w:pPr>
      <w:r>
        <w:t>...</w:t>
      </w:r>
    </w:p>
  </w:comment>
  <w:comment w:id="63" w:author="Marcel Hugo" w:date="2021-10-13T18:10:00Z" w:initials="MH">
    <w:p w14:paraId="4FC5990D" w14:textId="3F10EA98" w:rsidR="00550EB8" w:rsidRDefault="00550EB8">
      <w:pPr>
        <w:pStyle w:val="Textodecomentrio"/>
      </w:pPr>
      <w:r>
        <w:rPr>
          <w:rStyle w:val="Refdecomentrio"/>
        </w:rPr>
        <w:annotationRef/>
      </w:r>
      <w:r>
        <w:t>E o que faz o portal administrativo?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403DCCD" w15:done="0"/>
  <w15:commentEx w15:paraId="2790F212" w15:done="0"/>
  <w15:commentEx w15:paraId="0A438CDD" w15:done="0"/>
  <w15:commentEx w15:paraId="3B78A6AE" w15:done="0"/>
  <w15:commentEx w15:paraId="1DAD87E4" w15:done="0"/>
  <w15:commentEx w15:paraId="7A618CFE" w15:done="0"/>
  <w15:commentEx w15:paraId="78E7A7CD" w15:done="0"/>
  <w15:commentEx w15:paraId="7DEA1433" w15:done="0"/>
  <w15:commentEx w15:paraId="65BCE66B" w15:done="0"/>
  <w15:commentEx w15:paraId="0704AF34" w15:done="0"/>
  <w15:commentEx w15:paraId="4FC5990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19AB6" w16cex:dateUtc="2021-10-13T20:49:00Z"/>
  <w16cex:commentExtensible w16cex:durableId="25119B08" w16cex:dateUtc="2021-10-13T20:51:00Z"/>
  <w16cex:commentExtensible w16cex:durableId="25119A58" w16cex:dateUtc="2021-10-13T20:48:00Z"/>
  <w16cex:commentExtensible w16cex:durableId="25119B3F" w16cex:dateUtc="2021-10-13T20:51:00Z"/>
  <w16cex:commentExtensible w16cex:durableId="25119DAC" w16cex:dateUtc="2021-10-13T21:02:00Z"/>
  <w16cex:commentExtensible w16cex:durableId="25119DD2" w16cex:dateUtc="2021-10-13T21:02:00Z"/>
  <w16cex:commentExtensible w16cex:durableId="25119CE0" w16cex:dateUtc="2021-10-13T20:58:00Z"/>
  <w16cex:commentExtensible w16cex:durableId="25119D66" w16cex:dateUtc="2021-10-13T21:01:00Z"/>
  <w16cex:commentExtensible w16cex:durableId="25119ECB" w16cex:dateUtc="2021-10-13T21:07:00Z"/>
  <w16cex:commentExtensible w16cex:durableId="25119F99" w16cex:dateUtc="2021-10-13T21:10:00Z"/>
  <w16cex:commentExtensible w16cex:durableId="25119F87" w16cex:dateUtc="2021-10-13T21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403DCCD" w16cid:durableId="25119AB6"/>
  <w16cid:commentId w16cid:paraId="2790F212" w16cid:durableId="25119B08"/>
  <w16cid:commentId w16cid:paraId="0A438CDD" w16cid:durableId="25119A58"/>
  <w16cid:commentId w16cid:paraId="3B78A6AE" w16cid:durableId="25119B3F"/>
  <w16cid:commentId w16cid:paraId="1DAD87E4" w16cid:durableId="25119DAC"/>
  <w16cid:commentId w16cid:paraId="7A618CFE" w16cid:durableId="25119DD2"/>
  <w16cid:commentId w16cid:paraId="78E7A7CD" w16cid:durableId="25119CE0"/>
  <w16cid:commentId w16cid:paraId="7DEA1433" w16cid:durableId="25119D66"/>
  <w16cid:commentId w16cid:paraId="65BCE66B" w16cid:durableId="25119ECB"/>
  <w16cid:commentId w16cid:paraId="0704AF34" w16cid:durableId="25119F99"/>
  <w16cid:commentId w16cid:paraId="4FC5990D" w16cid:durableId="25119F8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84574" w14:textId="77777777" w:rsidR="002B617F" w:rsidRDefault="002B617F">
      <w:r>
        <w:separator/>
      </w:r>
    </w:p>
  </w:endnote>
  <w:endnote w:type="continuationSeparator" w:id="0">
    <w:p w14:paraId="7B8666FD" w14:textId="77777777" w:rsidR="002B617F" w:rsidRDefault="002B61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8FC3C" w14:textId="2E52DFF3" w:rsidR="008B3FBD" w:rsidRDefault="008B3FBD" w:rsidP="000A297B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597DE00B" w14:textId="77777777" w:rsidR="008B3FBD" w:rsidRDefault="008B3FBD" w:rsidP="008B3FBD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295D1" w14:textId="323979E8" w:rsidR="008B3FBD" w:rsidRDefault="008B3FBD" w:rsidP="000A297B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71753EAE" w14:textId="77777777" w:rsidR="008B3FBD" w:rsidRDefault="008B3FBD" w:rsidP="008B3FBD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A7B8B" w14:textId="77777777" w:rsidR="002B617F" w:rsidRDefault="002B617F">
      <w:r>
        <w:separator/>
      </w:r>
    </w:p>
  </w:footnote>
  <w:footnote w:type="continuationSeparator" w:id="0">
    <w:p w14:paraId="277560C7" w14:textId="77777777" w:rsidR="002B617F" w:rsidRDefault="002B61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856AC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227"/>
      <w:gridCol w:w="4819"/>
      <w:gridCol w:w="1166"/>
    </w:tblGrid>
    <w:tr w:rsidR="00320BFA" w14:paraId="08183872" w14:textId="77777777" w:rsidTr="006746CA">
      <w:tc>
        <w:tcPr>
          <w:tcW w:w="3227" w:type="dxa"/>
          <w:shd w:val="clear" w:color="auto" w:fill="auto"/>
        </w:tcPr>
        <w:p w14:paraId="7DA968C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6726932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DE93EBA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243A1CD8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1FEB6E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3691187B"/>
    <w:multiLevelType w:val="hybridMultilevel"/>
    <w:tmpl w:val="DE3A0E26"/>
    <w:lvl w:ilvl="0" w:tplc="04160019">
      <w:start w:val="1"/>
      <w:numFmt w:val="lowerLetter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5" w15:restartNumberingAfterBreak="0">
    <w:nsid w:val="3EBB415B"/>
    <w:multiLevelType w:val="hybridMultilevel"/>
    <w:tmpl w:val="4490B854"/>
    <w:lvl w:ilvl="0" w:tplc="1B9C8114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4F221ADB"/>
    <w:multiLevelType w:val="hybridMultilevel"/>
    <w:tmpl w:val="F6FE22CE"/>
    <w:lvl w:ilvl="0" w:tplc="0416000F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7" w15:restartNumberingAfterBreak="0">
    <w:nsid w:val="5DD630C7"/>
    <w:multiLevelType w:val="hybridMultilevel"/>
    <w:tmpl w:val="1A84A40E"/>
    <w:lvl w:ilvl="0" w:tplc="0416000F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8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9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8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</w:num>
  <w:num w:numId="21">
    <w:abstractNumId w:val="6"/>
  </w:num>
  <w:num w:numId="22">
    <w:abstractNumId w:val="2"/>
    <w:lvlOverride w:ilvl="0">
      <w:startOverride w:val="1"/>
    </w:lvlOverride>
  </w:num>
  <w:num w:numId="23">
    <w:abstractNumId w:val="7"/>
  </w:num>
  <w:num w:numId="24">
    <w:abstractNumId w:val="4"/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cel Hugo">
    <w15:presenceInfo w15:providerId="None" w15:userId="Marcel Hug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trackRevisions/>
  <w:doNotTrackMoves/>
  <w:defaultTabStop w:val="709"/>
  <w:hyphenationZone w:val="425"/>
  <w:noPunctuationKerning/>
  <w:characterSpacingControl w:val="doNotCompress"/>
  <w:hdrShapeDefaults>
    <o:shapedefaults v:ext="edit" spidmax="2062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4240"/>
    <w:rsid w:val="0000224C"/>
    <w:rsid w:val="000058F2"/>
    <w:rsid w:val="000071C3"/>
    <w:rsid w:val="00012922"/>
    <w:rsid w:val="0001575C"/>
    <w:rsid w:val="000160E2"/>
    <w:rsid w:val="000179B5"/>
    <w:rsid w:val="00017B62"/>
    <w:rsid w:val="000204E7"/>
    <w:rsid w:val="00021F5B"/>
    <w:rsid w:val="00023FA0"/>
    <w:rsid w:val="0002602F"/>
    <w:rsid w:val="00030E4A"/>
    <w:rsid w:val="00031A27"/>
    <w:rsid w:val="00031EE0"/>
    <w:rsid w:val="000323AE"/>
    <w:rsid w:val="00043019"/>
    <w:rsid w:val="0004641A"/>
    <w:rsid w:val="00052A07"/>
    <w:rsid w:val="000533DA"/>
    <w:rsid w:val="00053A7B"/>
    <w:rsid w:val="0005457F"/>
    <w:rsid w:val="000604B2"/>
    <w:rsid w:val="000608E9"/>
    <w:rsid w:val="00061FEB"/>
    <w:rsid w:val="000667DF"/>
    <w:rsid w:val="0007209B"/>
    <w:rsid w:val="000730A6"/>
    <w:rsid w:val="00075487"/>
    <w:rsid w:val="00075792"/>
    <w:rsid w:val="00076065"/>
    <w:rsid w:val="00080F9C"/>
    <w:rsid w:val="0008579A"/>
    <w:rsid w:val="00086AA8"/>
    <w:rsid w:val="00086EDA"/>
    <w:rsid w:val="0008732D"/>
    <w:rsid w:val="00091C8A"/>
    <w:rsid w:val="000945FE"/>
    <w:rsid w:val="0009735C"/>
    <w:rsid w:val="000A104C"/>
    <w:rsid w:val="000A198A"/>
    <w:rsid w:val="000A19DE"/>
    <w:rsid w:val="000A3EAB"/>
    <w:rsid w:val="000A4CC9"/>
    <w:rsid w:val="000B12B2"/>
    <w:rsid w:val="000B3868"/>
    <w:rsid w:val="000B3F7C"/>
    <w:rsid w:val="000C1926"/>
    <w:rsid w:val="000C1A18"/>
    <w:rsid w:val="000C2340"/>
    <w:rsid w:val="000C648D"/>
    <w:rsid w:val="000C7FF6"/>
    <w:rsid w:val="000D1294"/>
    <w:rsid w:val="000D1AEA"/>
    <w:rsid w:val="000D77C2"/>
    <w:rsid w:val="000E039E"/>
    <w:rsid w:val="000E27F9"/>
    <w:rsid w:val="000E2B1E"/>
    <w:rsid w:val="000E311F"/>
    <w:rsid w:val="000E3167"/>
    <w:rsid w:val="000E3A68"/>
    <w:rsid w:val="000E6CE0"/>
    <w:rsid w:val="000E7CE7"/>
    <w:rsid w:val="000F2B26"/>
    <w:rsid w:val="000F77E3"/>
    <w:rsid w:val="001013E2"/>
    <w:rsid w:val="001079A1"/>
    <w:rsid w:val="00107B02"/>
    <w:rsid w:val="00107FB5"/>
    <w:rsid w:val="0011363A"/>
    <w:rsid w:val="001139AB"/>
    <w:rsid w:val="00113A3F"/>
    <w:rsid w:val="00116353"/>
    <w:rsid w:val="001164FE"/>
    <w:rsid w:val="00125084"/>
    <w:rsid w:val="00125277"/>
    <w:rsid w:val="00125B87"/>
    <w:rsid w:val="001278D3"/>
    <w:rsid w:val="00127914"/>
    <w:rsid w:val="00127B2A"/>
    <w:rsid w:val="00130079"/>
    <w:rsid w:val="00134CDF"/>
    <w:rsid w:val="001367E2"/>
    <w:rsid w:val="00136B8E"/>
    <w:rsid w:val="001375F7"/>
    <w:rsid w:val="00137DA7"/>
    <w:rsid w:val="0014126D"/>
    <w:rsid w:val="00141F16"/>
    <w:rsid w:val="00143E7F"/>
    <w:rsid w:val="00144FAB"/>
    <w:rsid w:val="0014540E"/>
    <w:rsid w:val="0014662C"/>
    <w:rsid w:val="001529DF"/>
    <w:rsid w:val="001554E9"/>
    <w:rsid w:val="00160AC5"/>
    <w:rsid w:val="00162BF1"/>
    <w:rsid w:val="0016560C"/>
    <w:rsid w:val="001729EE"/>
    <w:rsid w:val="00183AF4"/>
    <w:rsid w:val="00186092"/>
    <w:rsid w:val="00193A97"/>
    <w:rsid w:val="001948BE"/>
    <w:rsid w:val="0019547B"/>
    <w:rsid w:val="001A12CE"/>
    <w:rsid w:val="001A5111"/>
    <w:rsid w:val="001A6292"/>
    <w:rsid w:val="001A6D44"/>
    <w:rsid w:val="001A7511"/>
    <w:rsid w:val="001B06F3"/>
    <w:rsid w:val="001B2F1E"/>
    <w:rsid w:val="001B4762"/>
    <w:rsid w:val="001C33B0"/>
    <w:rsid w:val="001C57E6"/>
    <w:rsid w:val="001C5CBB"/>
    <w:rsid w:val="001D11C4"/>
    <w:rsid w:val="001D1298"/>
    <w:rsid w:val="001D50A3"/>
    <w:rsid w:val="001D6234"/>
    <w:rsid w:val="001E646A"/>
    <w:rsid w:val="001E682E"/>
    <w:rsid w:val="001F007F"/>
    <w:rsid w:val="001F0D36"/>
    <w:rsid w:val="001F5717"/>
    <w:rsid w:val="00201E19"/>
    <w:rsid w:val="00202F3F"/>
    <w:rsid w:val="00213CD9"/>
    <w:rsid w:val="00224BB2"/>
    <w:rsid w:val="00232846"/>
    <w:rsid w:val="002328CC"/>
    <w:rsid w:val="00234D90"/>
    <w:rsid w:val="00235240"/>
    <w:rsid w:val="002368FD"/>
    <w:rsid w:val="00237983"/>
    <w:rsid w:val="0024110F"/>
    <w:rsid w:val="002423AB"/>
    <w:rsid w:val="002440B0"/>
    <w:rsid w:val="002505BC"/>
    <w:rsid w:val="00256EEB"/>
    <w:rsid w:val="002575D7"/>
    <w:rsid w:val="00265031"/>
    <w:rsid w:val="0026646F"/>
    <w:rsid w:val="0027792D"/>
    <w:rsid w:val="00282723"/>
    <w:rsid w:val="00282788"/>
    <w:rsid w:val="0028420C"/>
    <w:rsid w:val="0028617A"/>
    <w:rsid w:val="002868FF"/>
    <w:rsid w:val="0029608A"/>
    <w:rsid w:val="002A1945"/>
    <w:rsid w:val="002A4CD2"/>
    <w:rsid w:val="002A6617"/>
    <w:rsid w:val="002A7E1B"/>
    <w:rsid w:val="002B0EDC"/>
    <w:rsid w:val="002B4718"/>
    <w:rsid w:val="002B617F"/>
    <w:rsid w:val="002C2071"/>
    <w:rsid w:val="002E172C"/>
    <w:rsid w:val="002E2520"/>
    <w:rsid w:val="002E3E9F"/>
    <w:rsid w:val="002E515C"/>
    <w:rsid w:val="002E6DD1"/>
    <w:rsid w:val="002F027E"/>
    <w:rsid w:val="002F1C9A"/>
    <w:rsid w:val="002F2418"/>
    <w:rsid w:val="002F53F4"/>
    <w:rsid w:val="00310D64"/>
    <w:rsid w:val="0031257D"/>
    <w:rsid w:val="00312CEA"/>
    <w:rsid w:val="003155EF"/>
    <w:rsid w:val="00315E56"/>
    <w:rsid w:val="00320078"/>
    <w:rsid w:val="0032081B"/>
    <w:rsid w:val="00320BFA"/>
    <w:rsid w:val="0032378D"/>
    <w:rsid w:val="00325465"/>
    <w:rsid w:val="00330C1C"/>
    <w:rsid w:val="00335048"/>
    <w:rsid w:val="00340AD0"/>
    <w:rsid w:val="00340B6D"/>
    <w:rsid w:val="00340C8E"/>
    <w:rsid w:val="00341DB8"/>
    <w:rsid w:val="003437A8"/>
    <w:rsid w:val="00344150"/>
    <w:rsid w:val="00344540"/>
    <w:rsid w:val="003449AD"/>
    <w:rsid w:val="00345F58"/>
    <w:rsid w:val="003519A3"/>
    <w:rsid w:val="0036071D"/>
    <w:rsid w:val="00362443"/>
    <w:rsid w:val="00364713"/>
    <w:rsid w:val="0036572B"/>
    <w:rsid w:val="0037046F"/>
    <w:rsid w:val="00371851"/>
    <w:rsid w:val="00377308"/>
    <w:rsid w:val="00377360"/>
    <w:rsid w:val="00377667"/>
    <w:rsid w:val="00377DA7"/>
    <w:rsid w:val="00380126"/>
    <w:rsid w:val="00383087"/>
    <w:rsid w:val="0038773D"/>
    <w:rsid w:val="003919C7"/>
    <w:rsid w:val="00391EFA"/>
    <w:rsid w:val="00392FF7"/>
    <w:rsid w:val="00394107"/>
    <w:rsid w:val="00397081"/>
    <w:rsid w:val="003973B3"/>
    <w:rsid w:val="003A0590"/>
    <w:rsid w:val="003A2B7D"/>
    <w:rsid w:val="003A4A75"/>
    <w:rsid w:val="003A5366"/>
    <w:rsid w:val="003B3E82"/>
    <w:rsid w:val="003B5A99"/>
    <w:rsid w:val="003B647A"/>
    <w:rsid w:val="003C2A26"/>
    <w:rsid w:val="003C5262"/>
    <w:rsid w:val="003D0042"/>
    <w:rsid w:val="003D398C"/>
    <w:rsid w:val="003D473B"/>
    <w:rsid w:val="003D4B35"/>
    <w:rsid w:val="003E46AC"/>
    <w:rsid w:val="003E4F19"/>
    <w:rsid w:val="003F2DE1"/>
    <w:rsid w:val="003F5F25"/>
    <w:rsid w:val="0040436D"/>
    <w:rsid w:val="00405FBB"/>
    <w:rsid w:val="00410543"/>
    <w:rsid w:val="00416C18"/>
    <w:rsid w:val="004173CC"/>
    <w:rsid w:val="00417A86"/>
    <w:rsid w:val="00422BD4"/>
    <w:rsid w:val="0042356B"/>
    <w:rsid w:val="0042420A"/>
    <w:rsid w:val="004243D2"/>
    <w:rsid w:val="00424610"/>
    <w:rsid w:val="004252C0"/>
    <w:rsid w:val="00446957"/>
    <w:rsid w:val="00451B94"/>
    <w:rsid w:val="00470C41"/>
    <w:rsid w:val="00471740"/>
    <w:rsid w:val="00473F37"/>
    <w:rsid w:val="00475D9E"/>
    <w:rsid w:val="0047690F"/>
    <w:rsid w:val="00476C78"/>
    <w:rsid w:val="00484BA6"/>
    <w:rsid w:val="0048576D"/>
    <w:rsid w:val="004936EE"/>
    <w:rsid w:val="00493B1A"/>
    <w:rsid w:val="0049495C"/>
    <w:rsid w:val="00497EF6"/>
    <w:rsid w:val="004A73A6"/>
    <w:rsid w:val="004B42D8"/>
    <w:rsid w:val="004B6B8F"/>
    <w:rsid w:val="004B7511"/>
    <w:rsid w:val="004B79B6"/>
    <w:rsid w:val="004C07C6"/>
    <w:rsid w:val="004D7DA8"/>
    <w:rsid w:val="004E0188"/>
    <w:rsid w:val="004E23CE"/>
    <w:rsid w:val="004E424F"/>
    <w:rsid w:val="004E4918"/>
    <w:rsid w:val="004E516B"/>
    <w:rsid w:val="004E51D9"/>
    <w:rsid w:val="004F2E08"/>
    <w:rsid w:val="004F7CB9"/>
    <w:rsid w:val="00500132"/>
    <w:rsid w:val="00500539"/>
    <w:rsid w:val="005017AF"/>
    <w:rsid w:val="00503373"/>
    <w:rsid w:val="0050398A"/>
    <w:rsid w:val="00503F3F"/>
    <w:rsid w:val="0052477C"/>
    <w:rsid w:val="00531257"/>
    <w:rsid w:val="00531B5E"/>
    <w:rsid w:val="00536336"/>
    <w:rsid w:val="00541F91"/>
    <w:rsid w:val="00542ED7"/>
    <w:rsid w:val="00542ED9"/>
    <w:rsid w:val="00547B56"/>
    <w:rsid w:val="00550D4A"/>
    <w:rsid w:val="00550EB8"/>
    <w:rsid w:val="00554405"/>
    <w:rsid w:val="005565CC"/>
    <w:rsid w:val="00560F0E"/>
    <w:rsid w:val="00564A29"/>
    <w:rsid w:val="00564FBC"/>
    <w:rsid w:val="00566341"/>
    <w:rsid w:val="005705A9"/>
    <w:rsid w:val="00571EFA"/>
    <w:rsid w:val="00572864"/>
    <w:rsid w:val="005736AD"/>
    <w:rsid w:val="00577E79"/>
    <w:rsid w:val="0058482B"/>
    <w:rsid w:val="00584EB2"/>
    <w:rsid w:val="0058618A"/>
    <w:rsid w:val="00591611"/>
    <w:rsid w:val="00593933"/>
    <w:rsid w:val="005A3190"/>
    <w:rsid w:val="005A362B"/>
    <w:rsid w:val="005A4161"/>
    <w:rsid w:val="005A4952"/>
    <w:rsid w:val="005A6402"/>
    <w:rsid w:val="005B17D0"/>
    <w:rsid w:val="005B20A1"/>
    <w:rsid w:val="005B2478"/>
    <w:rsid w:val="005B5688"/>
    <w:rsid w:val="005C0BF5"/>
    <w:rsid w:val="005C21FC"/>
    <w:rsid w:val="005C30AE"/>
    <w:rsid w:val="005D772C"/>
    <w:rsid w:val="005E35F3"/>
    <w:rsid w:val="005E400D"/>
    <w:rsid w:val="005E698D"/>
    <w:rsid w:val="005E718B"/>
    <w:rsid w:val="005E794D"/>
    <w:rsid w:val="005F09F1"/>
    <w:rsid w:val="005F1D07"/>
    <w:rsid w:val="005F645A"/>
    <w:rsid w:val="0060060C"/>
    <w:rsid w:val="00603414"/>
    <w:rsid w:val="006118D1"/>
    <w:rsid w:val="0061251F"/>
    <w:rsid w:val="00620D93"/>
    <w:rsid w:val="0062386A"/>
    <w:rsid w:val="006248D9"/>
    <w:rsid w:val="0062576D"/>
    <w:rsid w:val="00625788"/>
    <w:rsid w:val="006305AA"/>
    <w:rsid w:val="00630FFE"/>
    <w:rsid w:val="0063277E"/>
    <w:rsid w:val="0063336B"/>
    <w:rsid w:val="00636367"/>
    <w:rsid w:val="006364F4"/>
    <w:rsid w:val="006426D5"/>
    <w:rsid w:val="00642924"/>
    <w:rsid w:val="006429A8"/>
    <w:rsid w:val="006432C8"/>
    <w:rsid w:val="006436D7"/>
    <w:rsid w:val="006466FF"/>
    <w:rsid w:val="00646A5F"/>
    <w:rsid w:val="006475C1"/>
    <w:rsid w:val="006547CB"/>
    <w:rsid w:val="00656C00"/>
    <w:rsid w:val="00661967"/>
    <w:rsid w:val="00661F61"/>
    <w:rsid w:val="0066244B"/>
    <w:rsid w:val="0066479F"/>
    <w:rsid w:val="006659CF"/>
    <w:rsid w:val="00665BCC"/>
    <w:rsid w:val="00671954"/>
    <w:rsid w:val="00671B49"/>
    <w:rsid w:val="006721AD"/>
    <w:rsid w:val="00673108"/>
    <w:rsid w:val="00674155"/>
    <w:rsid w:val="006746CA"/>
    <w:rsid w:val="00675F2D"/>
    <w:rsid w:val="00682690"/>
    <w:rsid w:val="00686939"/>
    <w:rsid w:val="00690A6D"/>
    <w:rsid w:val="00690F30"/>
    <w:rsid w:val="00695745"/>
    <w:rsid w:val="0069600B"/>
    <w:rsid w:val="00697416"/>
    <w:rsid w:val="00697635"/>
    <w:rsid w:val="006A0A1A"/>
    <w:rsid w:val="006A1874"/>
    <w:rsid w:val="006A480F"/>
    <w:rsid w:val="006A5B9F"/>
    <w:rsid w:val="006A6460"/>
    <w:rsid w:val="006B104E"/>
    <w:rsid w:val="006B353A"/>
    <w:rsid w:val="006B5AEA"/>
    <w:rsid w:val="006B6383"/>
    <w:rsid w:val="006B640D"/>
    <w:rsid w:val="006C183F"/>
    <w:rsid w:val="006C2653"/>
    <w:rsid w:val="006C32DC"/>
    <w:rsid w:val="006C4C76"/>
    <w:rsid w:val="006C5D48"/>
    <w:rsid w:val="006C61FA"/>
    <w:rsid w:val="006C7D12"/>
    <w:rsid w:val="006D0896"/>
    <w:rsid w:val="006D16B7"/>
    <w:rsid w:val="006D2265"/>
    <w:rsid w:val="006D3C84"/>
    <w:rsid w:val="006E25D2"/>
    <w:rsid w:val="006F56D3"/>
    <w:rsid w:val="006F7CFD"/>
    <w:rsid w:val="00700917"/>
    <w:rsid w:val="00701C8E"/>
    <w:rsid w:val="0070391A"/>
    <w:rsid w:val="00704C52"/>
    <w:rsid w:val="00706486"/>
    <w:rsid w:val="007108CE"/>
    <w:rsid w:val="00710A98"/>
    <w:rsid w:val="007135EF"/>
    <w:rsid w:val="00715A0B"/>
    <w:rsid w:val="007214E3"/>
    <w:rsid w:val="007222F7"/>
    <w:rsid w:val="00724679"/>
    <w:rsid w:val="00725368"/>
    <w:rsid w:val="007304F3"/>
    <w:rsid w:val="00730839"/>
    <w:rsid w:val="00730F60"/>
    <w:rsid w:val="00731D45"/>
    <w:rsid w:val="00732006"/>
    <w:rsid w:val="00733FF9"/>
    <w:rsid w:val="007354A3"/>
    <w:rsid w:val="007458BA"/>
    <w:rsid w:val="007460EB"/>
    <w:rsid w:val="00752512"/>
    <w:rsid w:val="007554DF"/>
    <w:rsid w:val="0075776D"/>
    <w:rsid w:val="007613FB"/>
    <w:rsid w:val="00761E34"/>
    <w:rsid w:val="00767836"/>
    <w:rsid w:val="007722BF"/>
    <w:rsid w:val="00774460"/>
    <w:rsid w:val="0077580B"/>
    <w:rsid w:val="00781167"/>
    <w:rsid w:val="007854B3"/>
    <w:rsid w:val="007874BA"/>
    <w:rsid w:val="0078787D"/>
    <w:rsid w:val="00787FA8"/>
    <w:rsid w:val="007944F8"/>
    <w:rsid w:val="00795FC0"/>
    <w:rsid w:val="007973E3"/>
    <w:rsid w:val="007A0EF0"/>
    <w:rsid w:val="007A1883"/>
    <w:rsid w:val="007A3059"/>
    <w:rsid w:val="007A3DDD"/>
    <w:rsid w:val="007B21CB"/>
    <w:rsid w:val="007B6B09"/>
    <w:rsid w:val="007B71D0"/>
    <w:rsid w:val="007C329E"/>
    <w:rsid w:val="007C5557"/>
    <w:rsid w:val="007D0720"/>
    <w:rsid w:val="007D10F2"/>
    <w:rsid w:val="007D207E"/>
    <w:rsid w:val="007D6DEC"/>
    <w:rsid w:val="007E46A1"/>
    <w:rsid w:val="007E730D"/>
    <w:rsid w:val="007E7311"/>
    <w:rsid w:val="007F403E"/>
    <w:rsid w:val="007F7B5E"/>
    <w:rsid w:val="00800353"/>
    <w:rsid w:val="00802C33"/>
    <w:rsid w:val="008038DD"/>
    <w:rsid w:val="00805F95"/>
    <w:rsid w:val="008072AC"/>
    <w:rsid w:val="00810CEA"/>
    <w:rsid w:val="00815122"/>
    <w:rsid w:val="008233E5"/>
    <w:rsid w:val="00831131"/>
    <w:rsid w:val="00833DE8"/>
    <w:rsid w:val="00833F47"/>
    <w:rsid w:val="008348C3"/>
    <w:rsid w:val="008373B4"/>
    <w:rsid w:val="008404C4"/>
    <w:rsid w:val="0084279C"/>
    <w:rsid w:val="00847D37"/>
    <w:rsid w:val="0085001D"/>
    <w:rsid w:val="00853A8A"/>
    <w:rsid w:val="008646A1"/>
    <w:rsid w:val="00865891"/>
    <w:rsid w:val="00871A41"/>
    <w:rsid w:val="00871F75"/>
    <w:rsid w:val="008732C8"/>
    <w:rsid w:val="00876362"/>
    <w:rsid w:val="00881E84"/>
    <w:rsid w:val="0088569A"/>
    <w:rsid w:val="00886D76"/>
    <w:rsid w:val="00897019"/>
    <w:rsid w:val="008979D5"/>
    <w:rsid w:val="008A1A1A"/>
    <w:rsid w:val="008A2442"/>
    <w:rsid w:val="008A3523"/>
    <w:rsid w:val="008A7C47"/>
    <w:rsid w:val="008B0A07"/>
    <w:rsid w:val="008B362E"/>
    <w:rsid w:val="008B3FBD"/>
    <w:rsid w:val="008B781F"/>
    <w:rsid w:val="008C0069"/>
    <w:rsid w:val="008C1495"/>
    <w:rsid w:val="008C1E2B"/>
    <w:rsid w:val="008C2530"/>
    <w:rsid w:val="008C3D87"/>
    <w:rsid w:val="008C49C9"/>
    <w:rsid w:val="008C5E2A"/>
    <w:rsid w:val="008C6E8D"/>
    <w:rsid w:val="008D5522"/>
    <w:rsid w:val="008D69C5"/>
    <w:rsid w:val="008D7404"/>
    <w:rsid w:val="008E0F86"/>
    <w:rsid w:val="008E5284"/>
    <w:rsid w:val="008F1814"/>
    <w:rsid w:val="008F1A05"/>
    <w:rsid w:val="008F2DC1"/>
    <w:rsid w:val="008F6190"/>
    <w:rsid w:val="008F70AD"/>
    <w:rsid w:val="00900DB1"/>
    <w:rsid w:val="009022BF"/>
    <w:rsid w:val="00902A44"/>
    <w:rsid w:val="00911CD9"/>
    <w:rsid w:val="00912B71"/>
    <w:rsid w:val="00915776"/>
    <w:rsid w:val="00916530"/>
    <w:rsid w:val="00916984"/>
    <w:rsid w:val="00925673"/>
    <w:rsid w:val="00925978"/>
    <w:rsid w:val="0092789F"/>
    <w:rsid w:val="00931632"/>
    <w:rsid w:val="00931C57"/>
    <w:rsid w:val="00932C92"/>
    <w:rsid w:val="009413DE"/>
    <w:rsid w:val="00944E33"/>
    <w:rsid w:val="009453FF"/>
    <w:rsid w:val="009454E4"/>
    <w:rsid w:val="00950471"/>
    <w:rsid w:val="00954F6A"/>
    <w:rsid w:val="00961839"/>
    <w:rsid w:val="0096683A"/>
    <w:rsid w:val="00967611"/>
    <w:rsid w:val="009719B4"/>
    <w:rsid w:val="009758BE"/>
    <w:rsid w:val="00976BF8"/>
    <w:rsid w:val="00983DE7"/>
    <w:rsid w:val="00984240"/>
    <w:rsid w:val="00987F2B"/>
    <w:rsid w:val="00995B07"/>
    <w:rsid w:val="009A1B19"/>
    <w:rsid w:val="009A2619"/>
    <w:rsid w:val="009A4813"/>
    <w:rsid w:val="009A5850"/>
    <w:rsid w:val="009B10D6"/>
    <w:rsid w:val="009C5E7D"/>
    <w:rsid w:val="009D1319"/>
    <w:rsid w:val="009D1CC3"/>
    <w:rsid w:val="009D65D0"/>
    <w:rsid w:val="009D7E91"/>
    <w:rsid w:val="009E135E"/>
    <w:rsid w:val="009E3C92"/>
    <w:rsid w:val="009E3F98"/>
    <w:rsid w:val="009E54F4"/>
    <w:rsid w:val="009F0263"/>
    <w:rsid w:val="009F2BFA"/>
    <w:rsid w:val="009F34BE"/>
    <w:rsid w:val="009F68E5"/>
    <w:rsid w:val="00A0283B"/>
    <w:rsid w:val="00A03A3D"/>
    <w:rsid w:val="00A045C4"/>
    <w:rsid w:val="00A10DFA"/>
    <w:rsid w:val="00A11223"/>
    <w:rsid w:val="00A16DED"/>
    <w:rsid w:val="00A21708"/>
    <w:rsid w:val="00A22362"/>
    <w:rsid w:val="00A249BA"/>
    <w:rsid w:val="00A26F34"/>
    <w:rsid w:val="00A307C7"/>
    <w:rsid w:val="00A3155C"/>
    <w:rsid w:val="00A33A97"/>
    <w:rsid w:val="00A34370"/>
    <w:rsid w:val="00A3619F"/>
    <w:rsid w:val="00A37545"/>
    <w:rsid w:val="00A37EBE"/>
    <w:rsid w:val="00A44581"/>
    <w:rsid w:val="00A44F66"/>
    <w:rsid w:val="00A45093"/>
    <w:rsid w:val="00A45F1E"/>
    <w:rsid w:val="00A50EAF"/>
    <w:rsid w:val="00A57FA7"/>
    <w:rsid w:val="00A602F9"/>
    <w:rsid w:val="00A60DD9"/>
    <w:rsid w:val="00A631C4"/>
    <w:rsid w:val="00A650EE"/>
    <w:rsid w:val="00A662C8"/>
    <w:rsid w:val="00A70851"/>
    <w:rsid w:val="00A71157"/>
    <w:rsid w:val="00A80253"/>
    <w:rsid w:val="00A840CD"/>
    <w:rsid w:val="00A85EE8"/>
    <w:rsid w:val="00A86D36"/>
    <w:rsid w:val="00A94079"/>
    <w:rsid w:val="00A966E6"/>
    <w:rsid w:val="00AA6309"/>
    <w:rsid w:val="00AB045E"/>
    <w:rsid w:val="00AB2BE3"/>
    <w:rsid w:val="00AB7834"/>
    <w:rsid w:val="00AC11A9"/>
    <w:rsid w:val="00AC2B2D"/>
    <w:rsid w:val="00AC36F1"/>
    <w:rsid w:val="00AC4D5F"/>
    <w:rsid w:val="00AC6739"/>
    <w:rsid w:val="00AD1138"/>
    <w:rsid w:val="00AD1D2C"/>
    <w:rsid w:val="00AD7F70"/>
    <w:rsid w:val="00AE0525"/>
    <w:rsid w:val="00AE08DB"/>
    <w:rsid w:val="00AE1EDB"/>
    <w:rsid w:val="00AE2729"/>
    <w:rsid w:val="00AE27CD"/>
    <w:rsid w:val="00AE3148"/>
    <w:rsid w:val="00AE5AE2"/>
    <w:rsid w:val="00AE7343"/>
    <w:rsid w:val="00AF0361"/>
    <w:rsid w:val="00AF1525"/>
    <w:rsid w:val="00B00A13"/>
    <w:rsid w:val="00B00C01"/>
    <w:rsid w:val="00B00D69"/>
    <w:rsid w:val="00B00E04"/>
    <w:rsid w:val="00B02881"/>
    <w:rsid w:val="00B05485"/>
    <w:rsid w:val="00B05DCE"/>
    <w:rsid w:val="00B10CF4"/>
    <w:rsid w:val="00B117AF"/>
    <w:rsid w:val="00B1458E"/>
    <w:rsid w:val="00B14C51"/>
    <w:rsid w:val="00B14C72"/>
    <w:rsid w:val="00B20021"/>
    <w:rsid w:val="00B20FDE"/>
    <w:rsid w:val="00B236CE"/>
    <w:rsid w:val="00B2388C"/>
    <w:rsid w:val="00B266E8"/>
    <w:rsid w:val="00B42041"/>
    <w:rsid w:val="00B438BF"/>
    <w:rsid w:val="00B43FBF"/>
    <w:rsid w:val="00B444CC"/>
    <w:rsid w:val="00B44F11"/>
    <w:rsid w:val="00B46078"/>
    <w:rsid w:val="00B4693A"/>
    <w:rsid w:val="00B47F0D"/>
    <w:rsid w:val="00B51846"/>
    <w:rsid w:val="00B5389D"/>
    <w:rsid w:val="00B54221"/>
    <w:rsid w:val="00B62979"/>
    <w:rsid w:val="00B659F1"/>
    <w:rsid w:val="00B70056"/>
    <w:rsid w:val="00B70DDA"/>
    <w:rsid w:val="00B763C4"/>
    <w:rsid w:val="00B77288"/>
    <w:rsid w:val="00B80A9E"/>
    <w:rsid w:val="00B823A7"/>
    <w:rsid w:val="00B90FA5"/>
    <w:rsid w:val="00B919F1"/>
    <w:rsid w:val="00BA20CE"/>
    <w:rsid w:val="00BA2260"/>
    <w:rsid w:val="00BA2BDF"/>
    <w:rsid w:val="00BA5F90"/>
    <w:rsid w:val="00BB3A0C"/>
    <w:rsid w:val="00BB468D"/>
    <w:rsid w:val="00BB688B"/>
    <w:rsid w:val="00BC0080"/>
    <w:rsid w:val="00BC0E8D"/>
    <w:rsid w:val="00BC1AE7"/>
    <w:rsid w:val="00BC1FCB"/>
    <w:rsid w:val="00BC2A9B"/>
    <w:rsid w:val="00BC4F18"/>
    <w:rsid w:val="00BD2C22"/>
    <w:rsid w:val="00BD3DC3"/>
    <w:rsid w:val="00BD4CD7"/>
    <w:rsid w:val="00BE53B8"/>
    <w:rsid w:val="00BE6551"/>
    <w:rsid w:val="00BF04CC"/>
    <w:rsid w:val="00BF093B"/>
    <w:rsid w:val="00BF2B6E"/>
    <w:rsid w:val="00C00B88"/>
    <w:rsid w:val="00C03561"/>
    <w:rsid w:val="00C06B2A"/>
    <w:rsid w:val="00C07F66"/>
    <w:rsid w:val="00C35E57"/>
    <w:rsid w:val="00C35E80"/>
    <w:rsid w:val="00C40AA2"/>
    <w:rsid w:val="00C4244F"/>
    <w:rsid w:val="00C60E56"/>
    <w:rsid w:val="00C632ED"/>
    <w:rsid w:val="00C66150"/>
    <w:rsid w:val="00C70B2E"/>
    <w:rsid w:val="00C70EF5"/>
    <w:rsid w:val="00C73E32"/>
    <w:rsid w:val="00C756C5"/>
    <w:rsid w:val="00C76DF3"/>
    <w:rsid w:val="00C775C0"/>
    <w:rsid w:val="00C82195"/>
    <w:rsid w:val="00C82CAE"/>
    <w:rsid w:val="00C8442E"/>
    <w:rsid w:val="00C930A8"/>
    <w:rsid w:val="00CA108B"/>
    <w:rsid w:val="00CA6CDB"/>
    <w:rsid w:val="00CB1913"/>
    <w:rsid w:val="00CB441E"/>
    <w:rsid w:val="00CB4DF9"/>
    <w:rsid w:val="00CB5A24"/>
    <w:rsid w:val="00CB5E13"/>
    <w:rsid w:val="00CC3524"/>
    <w:rsid w:val="00CC48DD"/>
    <w:rsid w:val="00CC4BB8"/>
    <w:rsid w:val="00CC7C4A"/>
    <w:rsid w:val="00CD0A9C"/>
    <w:rsid w:val="00CD27BE"/>
    <w:rsid w:val="00CD29E9"/>
    <w:rsid w:val="00CD4BBC"/>
    <w:rsid w:val="00CD6F0F"/>
    <w:rsid w:val="00CE0BB7"/>
    <w:rsid w:val="00CE1146"/>
    <w:rsid w:val="00CE3E9A"/>
    <w:rsid w:val="00CE708B"/>
    <w:rsid w:val="00CF2369"/>
    <w:rsid w:val="00CF26B7"/>
    <w:rsid w:val="00CF6E39"/>
    <w:rsid w:val="00CF72DA"/>
    <w:rsid w:val="00CF7928"/>
    <w:rsid w:val="00D00CB6"/>
    <w:rsid w:val="00D0769A"/>
    <w:rsid w:val="00D108D5"/>
    <w:rsid w:val="00D11E84"/>
    <w:rsid w:val="00D13ACE"/>
    <w:rsid w:val="00D15B4E"/>
    <w:rsid w:val="00D16A00"/>
    <w:rsid w:val="00D177E7"/>
    <w:rsid w:val="00D178CE"/>
    <w:rsid w:val="00D2079F"/>
    <w:rsid w:val="00D21A3A"/>
    <w:rsid w:val="00D229C9"/>
    <w:rsid w:val="00D23703"/>
    <w:rsid w:val="00D359AD"/>
    <w:rsid w:val="00D362E1"/>
    <w:rsid w:val="00D42B1E"/>
    <w:rsid w:val="00D447EF"/>
    <w:rsid w:val="00D505E2"/>
    <w:rsid w:val="00D55A50"/>
    <w:rsid w:val="00D6498F"/>
    <w:rsid w:val="00D650C4"/>
    <w:rsid w:val="00D7463D"/>
    <w:rsid w:val="00D7569B"/>
    <w:rsid w:val="00D80E5A"/>
    <w:rsid w:val="00D80F5A"/>
    <w:rsid w:val="00D82F79"/>
    <w:rsid w:val="00D83DE8"/>
    <w:rsid w:val="00D84943"/>
    <w:rsid w:val="00D84A36"/>
    <w:rsid w:val="00D94AE7"/>
    <w:rsid w:val="00D966B3"/>
    <w:rsid w:val="00D970F0"/>
    <w:rsid w:val="00DA3F27"/>
    <w:rsid w:val="00DA4540"/>
    <w:rsid w:val="00DA587E"/>
    <w:rsid w:val="00DA60F4"/>
    <w:rsid w:val="00DA6941"/>
    <w:rsid w:val="00DA72D4"/>
    <w:rsid w:val="00DB0F8B"/>
    <w:rsid w:val="00DB2AE4"/>
    <w:rsid w:val="00DB3052"/>
    <w:rsid w:val="00DB6AB3"/>
    <w:rsid w:val="00DC2D17"/>
    <w:rsid w:val="00DE085B"/>
    <w:rsid w:val="00DE23BF"/>
    <w:rsid w:val="00DE3981"/>
    <w:rsid w:val="00DE40DD"/>
    <w:rsid w:val="00DE7755"/>
    <w:rsid w:val="00DF059A"/>
    <w:rsid w:val="00DF3899"/>
    <w:rsid w:val="00DF3D56"/>
    <w:rsid w:val="00DF64E9"/>
    <w:rsid w:val="00DF6D19"/>
    <w:rsid w:val="00DF6ED2"/>
    <w:rsid w:val="00DF70F5"/>
    <w:rsid w:val="00E00EDA"/>
    <w:rsid w:val="00E06FE6"/>
    <w:rsid w:val="00E10F24"/>
    <w:rsid w:val="00E14993"/>
    <w:rsid w:val="00E17D9E"/>
    <w:rsid w:val="00E2252C"/>
    <w:rsid w:val="00E23A23"/>
    <w:rsid w:val="00E270C0"/>
    <w:rsid w:val="00E36D82"/>
    <w:rsid w:val="00E415D5"/>
    <w:rsid w:val="00E460B9"/>
    <w:rsid w:val="00E47616"/>
    <w:rsid w:val="00E51601"/>
    <w:rsid w:val="00E51965"/>
    <w:rsid w:val="00E60CCB"/>
    <w:rsid w:val="00E6690C"/>
    <w:rsid w:val="00E67121"/>
    <w:rsid w:val="00E7198D"/>
    <w:rsid w:val="00E72C76"/>
    <w:rsid w:val="00E735AF"/>
    <w:rsid w:val="00E74CA6"/>
    <w:rsid w:val="00E75E3D"/>
    <w:rsid w:val="00E84491"/>
    <w:rsid w:val="00E849DA"/>
    <w:rsid w:val="00E85B61"/>
    <w:rsid w:val="00E86319"/>
    <w:rsid w:val="00E863ED"/>
    <w:rsid w:val="00E8667F"/>
    <w:rsid w:val="00E9731C"/>
    <w:rsid w:val="00EA04ED"/>
    <w:rsid w:val="00EA2730"/>
    <w:rsid w:val="00EA4E4C"/>
    <w:rsid w:val="00EB04B7"/>
    <w:rsid w:val="00EB317F"/>
    <w:rsid w:val="00EB7992"/>
    <w:rsid w:val="00EC0104"/>
    <w:rsid w:val="00EC0184"/>
    <w:rsid w:val="00EC0336"/>
    <w:rsid w:val="00EC13C5"/>
    <w:rsid w:val="00EC2940"/>
    <w:rsid w:val="00EC2D7A"/>
    <w:rsid w:val="00EC633A"/>
    <w:rsid w:val="00ED1B9D"/>
    <w:rsid w:val="00ED1F6A"/>
    <w:rsid w:val="00ED3F1B"/>
    <w:rsid w:val="00ED6042"/>
    <w:rsid w:val="00EE056F"/>
    <w:rsid w:val="00EE2B6A"/>
    <w:rsid w:val="00EE42F9"/>
    <w:rsid w:val="00EE48E0"/>
    <w:rsid w:val="00EF39BA"/>
    <w:rsid w:val="00EF43F5"/>
    <w:rsid w:val="00EF5B2E"/>
    <w:rsid w:val="00EF7980"/>
    <w:rsid w:val="00F017AF"/>
    <w:rsid w:val="00F0212F"/>
    <w:rsid w:val="00F041C4"/>
    <w:rsid w:val="00F04A57"/>
    <w:rsid w:val="00F079B1"/>
    <w:rsid w:val="00F12C1A"/>
    <w:rsid w:val="00F14812"/>
    <w:rsid w:val="00F1598C"/>
    <w:rsid w:val="00F16051"/>
    <w:rsid w:val="00F20BC6"/>
    <w:rsid w:val="00F21403"/>
    <w:rsid w:val="00F2194C"/>
    <w:rsid w:val="00F235F1"/>
    <w:rsid w:val="00F255FC"/>
    <w:rsid w:val="00F259B0"/>
    <w:rsid w:val="00F266EA"/>
    <w:rsid w:val="00F26A20"/>
    <w:rsid w:val="00F27587"/>
    <w:rsid w:val="00F276C9"/>
    <w:rsid w:val="00F30A26"/>
    <w:rsid w:val="00F3128A"/>
    <w:rsid w:val="00F31359"/>
    <w:rsid w:val="00F31F3E"/>
    <w:rsid w:val="00F33F62"/>
    <w:rsid w:val="00F353B9"/>
    <w:rsid w:val="00F36362"/>
    <w:rsid w:val="00F37B13"/>
    <w:rsid w:val="00F40690"/>
    <w:rsid w:val="00F437A2"/>
    <w:rsid w:val="00F43B8F"/>
    <w:rsid w:val="00F50E08"/>
    <w:rsid w:val="00F51785"/>
    <w:rsid w:val="00F530D7"/>
    <w:rsid w:val="00F541E6"/>
    <w:rsid w:val="00F555D9"/>
    <w:rsid w:val="00F62F49"/>
    <w:rsid w:val="00F63A33"/>
    <w:rsid w:val="00F640BF"/>
    <w:rsid w:val="00F65412"/>
    <w:rsid w:val="00F6562F"/>
    <w:rsid w:val="00F70577"/>
    <w:rsid w:val="00F70754"/>
    <w:rsid w:val="00F7400D"/>
    <w:rsid w:val="00F77926"/>
    <w:rsid w:val="00F837C3"/>
    <w:rsid w:val="00F83A19"/>
    <w:rsid w:val="00F85331"/>
    <w:rsid w:val="00F879A1"/>
    <w:rsid w:val="00F92FC4"/>
    <w:rsid w:val="00F9793C"/>
    <w:rsid w:val="00FA0C14"/>
    <w:rsid w:val="00FA137A"/>
    <w:rsid w:val="00FA2E25"/>
    <w:rsid w:val="00FA325F"/>
    <w:rsid w:val="00FA404B"/>
    <w:rsid w:val="00FA5504"/>
    <w:rsid w:val="00FB02C6"/>
    <w:rsid w:val="00FB2251"/>
    <w:rsid w:val="00FB39BC"/>
    <w:rsid w:val="00FB4B02"/>
    <w:rsid w:val="00FC096C"/>
    <w:rsid w:val="00FC1856"/>
    <w:rsid w:val="00FC2831"/>
    <w:rsid w:val="00FC2D40"/>
    <w:rsid w:val="00FC3600"/>
    <w:rsid w:val="00FC4A9F"/>
    <w:rsid w:val="00FC565B"/>
    <w:rsid w:val="00FD0072"/>
    <w:rsid w:val="00FD285E"/>
    <w:rsid w:val="00FD2A54"/>
    <w:rsid w:val="00FD38CB"/>
    <w:rsid w:val="00FD5D1D"/>
    <w:rsid w:val="00FD63EA"/>
    <w:rsid w:val="00FE006E"/>
    <w:rsid w:val="00FE197E"/>
    <w:rsid w:val="00FE6A6E"/>
    <w:rsid w:val="00FF0439"/>
    <w:rsid w:val="00FF0DF1"/>
    <w:rsid w:val="00FF23F6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2"/>
    <o:shapelayout v:ext="edit">
      <o:idmap v:ext="edit" data="2"/>
    </o:shapelayout>
  </w:shapeDefaults>
  <w:decimalSymbol w:val=","/>
  <w:listSeparator w:val=";"/>
  <w14:docId w14:val="3B432825"/>
  <w15:chartTrackingRefBased/>
  <w15:docId w15:val="{1887863D-F5D1-4322-BB2B-237A19D7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character" w:styleId="MenoPendente">
    <w:name w:val="Unresolved Mention"/>
    <w:uiPriority w:val="99"/>
    <w:semiHidden/>
    <w:unhideWhenUsed/>
    <w:rsid w:val="005C0BF5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qFormat/>
    <w:rsid w:val="00704C5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2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0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9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7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microsoft.com/office/2011/relationships/people" Target="peop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56EBBBBD479CF49B9BB1ED63BE74113" ma:contentTypeVersion="8" ma:contentTypeDescription="Crie um novo documento." ma:contentTypeScope="" ma:versionID="d1c81fd37c81731ec4962bb53353747b">
  <xsd:schema xmlns:xsd="http://www.w3.org/2001/XMLSchema" xmlns:xs="http://www.w3.org/2001/XMLSchema" xmlns:p="http://schemas.microsoft.com/office/2006/metadata/properties" xmlns:ns3="c7799571-e5b5-48eb-8b56-207ccf39166d" xmlns:ns4="ba7de948-bf42-482f-892e-3e9e4011879a" targetNamespace="http://schemas.microsoft.com/office/2006/metadata/properties" ma:root="true" ma:fieldsID="e8a0764c07f2d3b67c0b6544e1477fc8" ns3:_="" ns4:_="">
    <xsd:import namespace="c7799571-e5b5-48eb-8b56-207ccf39166d"/>
    <xsd:import namespace="ba7de948-bf42-482f-892e-3e9e401187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799571-e5b5-48eb-8b56-207ccf3916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7de948-bf42-482f-892e-3e9e4011879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59AE69-FFD3-447D-A459-A5473AFD6F3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5FB172-3C11-4418-BBA8-F3BAAF3DFE3B}">
  <ds:schemaRefs>
    <ds:schemaRef ds:uri="http://schemas.microsoft.com/office/infopath/2007/PartnerControls"/>
    <ds:schemaRef ds:uri="c7799571-e5b5-48eb-8b56-207ccf39166d"/>
    <ds:schemaRef ds:uri="http://schemas.microsoft.com/office/2006/documentManagement/types"/>
    <ds:schemaRef ds:uri="http://purl.org/dc/terms/"/>
    <ds:schemaRef ds:uri="ba7de948-bf42-482f-892e-3e9e4011879a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dcmitype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18D4CC5F-F560-46AE-95AB-0A2328EAE16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C02E70D-FE0F-419F-9DA7-9948C4715B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799571-e5b5-48eb-8b56-207ccf39166d"/>
    <ds:schemaRef ds:uri="ba7de948-bf42-482f-892e-3e9e401187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12</Pages>
  <Words>4028</Words>
  <Characters>21755</Characters>
  <Application>Microsoft Office Word</Application>
  <DocSecurity>0</DocSecurity>
  <Lines>181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Marcel Hugo</cp:lastModifiedBy>
  <cp:revision>34</cp:revision>
  <cp:lastPrinted>2015-03-26T13:00:00Z</cp:lastPrinted>
  <dcterms:created xsi:type="dcterms:W3CDTF">2021-10-05T14:00:00Z</dcterms:created>
  <dcterms:modified xsi:type="dcterms:W3CDTF">2021-10-13T21:16:00Z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0x010100156EBBBBD479CF49B9BB1ED63BE74113</vt:lpwstr>
  </property>
</Properties>
</file>