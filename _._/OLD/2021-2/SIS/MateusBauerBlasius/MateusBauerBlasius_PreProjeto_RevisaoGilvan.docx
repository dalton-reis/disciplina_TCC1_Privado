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>Mateus Bauer Blasius</w:t>
      </w:r>
    </w:p>
    <w:p w14:paraId="31E68CA9" w14:textId="2ECB1D9D" w:rsidR="0054672F" w:rsidRPr="00E0084F" w:rsidRDefault="00063957" w:rsidP="0054672F">
      <w:pPr>
        <w:pStyle w:val="TF-AUTOR0"/>
      </w:pPr>
      <w:r w:rsidRPr="00E0084F">
        <w:t xml:space="preserve">Prof </w:t>
      </w:r>
      <w:r w:rsidR="0054672F" w:rsidRPr="00E0084F">
        <w:t>Simone Erbs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commentRangeStart w:id="9"/>
      <w:r w:rsidRPr="00E0084F">
        <w:t xml:space="preserve">Cada vez se faz mais necessária a aplicação de uma consultoria empresarial dentro das empresas, para que elas possam obter um diferencial e se tornem competitivas no mercado. </w:t>
      </w:r>
      <w:commentRangeEnd w:id="9"/>
      <w:r w:rsidR="00381DB3">
        <w:rPr>
          <w:rStyle w:val="Refdecomentrio"/>
        </w:rPr>
        <w:commentReference w:id="9"/>
      </w:r>
      <w:r w:rsidRPr="00E0084F">
        <w:t xml:space="preserve">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r w:rsidR="000E5839" w:rsidRPr="00405025">
        <w:t>Fioravanzo</w:t>
      </w:r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7523A819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del w:id="10" w:author="Gilvan Justino" w:date="2021-10-12T11:23:00Z">
        <w:r w:rsidR="00E20735" w:rsidDel="00381DB3">
          <w:delText>explicit</w:delText>
        </w:r>
        <w:r w:rsidR="00CA113A" w:rsidDel="00381DB3">
          <w:delText>o</w:delText>
        </w:r>
        <w:r w:rsidDel="00381DB3">
          <w:delText xml:space="preserve"> </w:delText>
        </w:r>
      </w:del>
      <w:ins w:id="11" w:author="Gilvan Justino" w:date="2021-10-12T11:23:00Z">
        <w:r w:rsidR="00381DB3">
          <w:t>expl</w:t>
        </w:r>
        <w:r w:rsidR="00381DB3">
          <w:t>í</w:t>
        </w:r>
        <w:r w:rsidR="00381DB3">
          <w:t xml:space="preserve">cito </w:t>
        </w:r>
      </w:ins>
      <w:r>
        <w:t xml:space="preserve">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</w:t>
      </w:r>
      <w:ins w:id="12" w:author="Gilvan Justino" w:date="2021-10-12T11:24:00Z">
        <w:r w:rsidR="003F1BAB">
          <w:t>r</w:t>
        </w:r>
      </w:ins>
      <w:r w:rsidR="00CA113A">
        <w:t xml:space="preserve">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>a remuneração total</w:t>
      </w:r>
      <w:ins w:id="13" w:author="Gilvan Justino" w:date="2021-10-12T11:26:00Z">
        <w:r w:rsidR="003F1BAB">
          <w:t xml:space="preserve"> consiste</w:t>
        </w:r>
      </w:ins>
      <w:del w:id="14" w:author="Gilvan Justino" w:date="2021-10-12T11:26:00Z">
        <w:r w:rsidR="003C5F1E" w:rsidRPr="00E0084F" w:rsidDel="003F1BAB">
          <w:delText>,</w:delText>
        </w:r>
      </w:del>
      <w:r w:rsidR="003C5F1E" w:rsidRPr="00E0084F">
        <w:t xml:space="preserve"> </w:t>
      </w:r>
      <w:del w:id="15" w:author="Gilvan Justino" w:date="2021-10-12T11:26:00Z">
        <w:r w:rsidR="003C5F1E" w:rsidRPr="00E0084F" w:rsidDel="003F1BAB">
          <w:delText xml:space="preserve">um </w:delText>
        </w:r>
      </w:del>
      <w:ins w:id="16" w:author="Gilvan Justino" w:date="2021-10-12T11:26:00Z">
        <w:r w:rsidR="003F1BAB">
          <w:t>n</w:t>
        </w:r>
        <w:r w:rsidR="003F1BAB">
          <w:t>o</w:t>
        </w:r>
        <w:r w:rsidR="003F1BAB" w:rsidRPr="00E0084F">
          <w:t xml:space="preserve"> </w:t>
        </w:r>
      </w:ins>
      <w:r w:rsidR="003C5F1E" w:rsidRPr="00E0084F">
        <w:t>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1CA70387" w:rsidR="00C35585" w:rsidRDefault="00C35585" w:rsidP="00C35585">
      <w:pPr>
        <w:pStyle w:val="TF-TEXTO"/>
      </w:pPr>
      <w:r>
        <w:t>Em razão disso</w:t>
      </w:r>
      <w:ins w:id="17" w:author="Gilvan Justino" w:date="2021-10-12T11:26:00Z">
        <w:r w:rsidR="00E649E3">
          <w:t>,</w:t>
        </w:r>
      </w:ins>
      <w:r>
        <w:t xml:space="preserve">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</w:t>
      </w:r>
      <w:del w:id="18" w:author="Gilvan Justino" w:date="2021-10-12T11:28:00Z">
        <w:r w:rsidDel="00C95474">
          <w:delText xml:space="preserve">ao </w:delText>
        </w:r>
      </w:del>
      <w:ins w:id="19" w:author="Gilvan Justino" w:date="2021-10-12T11:28:00Z">
        <w:r w:rsidR="00C95474">
          <w:t>d</w:t>
        </w:r>
        <w:r w:rsidR="00C95474">
          <w:t xml:space="preserve">o </w:t>
        </w:r>
      </w:ins>
      <w:r>
        <w:t xml:space="preserve">novo cenário que está se formando com o </w:t>
      </w:r>
      <w:r w:rsidR="0007020C">
        <w:t>resultado</w:t>
      </w:r>
      <w:r>
        <w:t>.</w:t>
      </w:r>
    </w:p>
    <w:p w14:paraId="022C3776" w14:textId="0F24FEB5" w:rsidR="003D398C" w:rsidRPr="00E0084F" w:rsidRDefault="00992BFD" w:rsidP="003C5F1E">
      <w:pPr>
        <w:pStyle w:val="TF-TEXTO"/>
      </w:pPr>
      <w:commentRangeStart w:id="20"/>
      <w:r w:rsidRPr="00E0084F">
        <w:t>Diante deste cenário</w:t>
      </w:r>
      <w:commentRangeEnd w:id="20"/>
      <w:r w:rsidR="00C95474">
        <w:rPr>
          <w:rStyle w:val="Refdecomentrio"/>
        </w:rPr>
        <w:commentReference w:id="20"/>
      </w:r>
      <w:r w:rsidRPr="00E0084F">
        <w:t xml:space="preserve">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</w:t>
      </w:r>
      <w:del w:id="21" w:author="Gilvan Justino" w:date="2021-10-12T11:30:00Z">
        <w:r w:rsidR="003C5F1E" w:rsidRPr="00E0084F" w:rsidDel="00C95474">
          <w:delText xml:space="preserve">a </w:delText>
        </w:r>
      </w:del>
      <w:ins w:id="22" w:author="Gilvan Justino" w:date="2021-10-12T11:30:00Z">
        <w:r w:rsidR="00C95474">
          <w:t>à</w:t>
        </w:r>
        <w:r w:rsidR="00C95474" w:rsidRPr="00E0084F">
          <w:t xml:space="preserve"> </w:t>
        </w:r>
      </w:ins>
      <w:r w:rsidR="003C5F1E" w:rsidRPr="00E0084F">
        <w:t>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23" w:name="_Toc419598576"/>
      <w:bookmarkStart w:id="24" w:name="_Toc420721317"/>
      <w:bookmarkStart w:id="25" w:name="_Toc420721467"/>
      <w:bookmarkStart w:id="26" w:name="_Toc420721562"/>
      <w:bookmarkStart w:id="27" w:name="_Toc420721768"/>
      <w:bookmarkStart w:id="28" w:name="_Toc420723209"/>
      <w:bookmarkStart w:id="29" w:name="_Toc482682370"/>
      <w:bookmarkStart w:id="30" w:name="_Toc54164904"/>
      <w:bookmarkStart w:id="31" w:name="_Toc54165664"/>
      <w:bookmarkStart w:id="32" w:name="_Toc54169316"/>
      <w:bookmarkStart w:id="33" w:name="_Toc96347426"/>
      <w:bookmarkStart w:id="34" w:name="_Toc96357710"/>
      <w:bookmarkStart w:id="35" w:name="_Toc96491850"/>
      <w:bookmarkStart w:id="36" w:name="_Toc411603090"/>
      <w:r w:rsidRPr="00E0084F">
        <w:t xml:space="preserve">OBJETIVOS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>analisar e avaliar a usabilidade e a experiência de uso das interfaces desenvolvidas e de suas funcionalidades, pelo Método Relationship of M3C with User Requirements and Usability and Communicability Assessment in groupware (RURUCAg),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37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 xml:space="preserve">Nos dias atuais, a </w:t>
      </w:r>
      <w:commentRangeStart w:id="38"/>
      <w:r w:rsidRPr="00E0084F">
        <w:t>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commentRangeEnd w:id="38"/>
      <w:r w:rsidR="008F557F">
        <w:rPr>
          <w:rStyle w:val="Refdecomentrio"/>
        </w:rPr>
        <w:commentReference w:id="38"/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 xml:space="preserve">para resultados eficazes, sustentáveis e lucrativos aos seus clientes. </w:t>
      </w:r>
      <w:commentRangeStart w:id="39"/>
      <w:r w:rsidRPr="00E0084F">
        <w:t>No mercado destacando-se junto a algumas das maiores companhias do país</w:t>
      </w:r>
      <w:commentRangeEnd w:id="39"/>
      <w:r w:rsidR="00C95474">
        <w:rPr>
          <w:rStyle w:val="Refdecomentrio"/>
        </w:rPr>
        <w:commentReference w:id="39"/>
      </w:r>
      <w:r w:rsidRPr="00E0084F">
        <w:t>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 xml:space="preserve">),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>A 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</w:t>
      </w:r>
      <w:r w:rsidRPr="00E0084F">
        <w:t xml:space="preserve">utiliza planilhas eletrônicas para desenvolvimento dos projetos de planos de cargos e salários.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 xml:space="preserve"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</w:t>
      </w:r>
      <w:commentRangeStart w:id="40"/>
      <w:r w:rsidRPr="00E0084F">
        <w:t>empresa</w:t>
      </w:r>
      <w:commentRangeEnd w:id="40"/>
      <w:r w:rsidR="008F557F">
        <w:rPr>
          <w:rStyle w:val="Refdecomentrio"/>
        </w:rPr>
        <w:commentReference w:id="40"/>
      </w:r>
      <w:r w:rsidRPr="00E0084F">
        <w:t>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(SBA CONSULTORES ASSOCIADOS, 2021).</w:t>
      </w:r>
    </w:p>
    <w:p w14:paraId="72AB0201" w14:textId="6665685F" w:rsidR="00714D74" w:rsidRPr="00E0084F" w:rsidRDefault="00714D74" w:rsidP="0038587F">
      <w:pPr>
        <w:pStyle w:val="TF-LEGENDA"/>
      </w:pPr>
      <w:bookmarkStart w:id="41" w:name="_Ref70015327"/>
      <w:r w:rsidRPr="00E0084F">
        <w:lastRenderedPageBreak/>
        <w:t xml:space="preserve">Figura </w:t>
      </w:r>
      <w:r w:rsidR="00AD5F80">
        <w:fldChar w:fldCharType="begin"/>
      </w:r>
      <w:r w:rsidR="00AD5F80">
        <w:instrText xml:space="preserve"> SEQ Figura \* ARABIC </w:instrText>
      </w:r>
      <w:r w:rsidR="00AD5F80">
        <w:fldChar w:fldCharType="separate"/>
      </w:r>
      <w:r w:rsidR="008F3704">
        <w:rPr>
          <w:noProof/>
        </w:rPr>
        <w:t>1</w:t>
      </w:r>
      <w:r w:rsidR="00AD5F80">
        <w:rPr>
          <w:noProof/>
        </w:rPr>
        <w:fldChar w:fldCharType="end"/>
      </w:r>
      <w:bookmarkEnd w:id="41"/>
      <w:r w:rsidRPr="00E0084F">
        <w:t xml:space="preserve"> - Diagrama de atividades da empresa SBA Consultores Associados</w:t>
      </w:r>
    </w:p>
    <w:p w14:paraId="3590D8F3" w14:textId="235D033A" w:rsidR="003C5F1E" w:rsidRPr="00E0084F" w:rsidRDefault="00381DB3" w:rsidP="0038587F">
      <w:pPr>
        <w:pStyle w:val="TF-FIGURA"/>
      </w:pPr>
      <w:r>
        <w:rPr>
          <w:noProof/>
        </w:rPr>
        <w:pict w14:anchorId="55CC8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9.25pt;height:386.2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Hewysa RH Ltda</w:t>
      </w:r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Floowmer</w:t>
      </w:r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r w:rsidR="00A82A40" w:rsidRPr="00E0084F">
        <w:t>Kombo Estratégico da empresa Kombo</w:t>
      </w:r>
      <w:r w:rsidR="00ED6BF5" w:rsidRPr="00E0084F">
        <w:t xml:space="preserve"> (2021)</w:t>
      </w:r>
      <w:r w:rsidR="00A82A40" w:rsidRPr="00E0084F">
        <w:t>.</w:t>
      </w:r>
    </w:p>
    <w:p w14:paraId="73F869B2" w14:textId="0B295A37" w:rsidR="00A44581" w:rsidRPr="00E0084F" w:rsidRDefault="009B0941">
      <w:pPr>
        <w:pStyle w:val="Ttulo2"/>
      </w:pPr>
      <w:bookmarkStart w:id="42" w:name="_Ref83316972"/>
      <w:r w:rsidRPr="00E0084F">
        <w:t>Hewysa RH Ltda</w:t>
      </w:r>
      <w:bookmarkEnd w:id="42"/>
      <w:r w:rsidR="00A44581" w:rsidRPr="00E0084F">
        <w:t xml:space="preserve"> </w:t>
      </w:r>
    </w:p>
    <w:p w14:paraId="7F0DF56F" w14:textId="29AA73CD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r w:rsidR="00ED6BF5" w:rsidRPr="00E0084F">
        <w:t>Hewysa</w:t>
      </w:r>
      <w:r w:rsidRPr="00E0084F">
        <w:t xml:space="preserve"> RH L</w:t>
      </w:r>
      <w:r w:rsidR="00ED6BF5" w:rsidRPr="00E0084F">
        <w:t>tda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43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43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</w:t>
      </w:r>
      <w:del w:id="44" w:author="Gilvan Justino" w:date="2021-10-12T11:42:00Z">
        <w:r w:rsidR="0029386B" w:rsidDel="008F557F">
          <w:delText xml:space="preserve">utilizado </w:delText>
        </w:r>
      </w:del>
      <w:ins w:id="45" w:author="Gilvan Justino" w:date="2021-10-12T11:42:00Z">
        <w:r w:rsidR="008F557F">
          <w:t>utilizad</w:t>
        </w:r>
        <w:r w:rsidR="008F557F">
          <w:t>a</w:t>
        </w:r>
        <w:r w:rsidR="008F557F">
          <w:t xml:space="preserve"> </w:t>
        </w:r>
      </w:ins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>, trazendo qualidade, agilidade e segurança nos resultados</w:t>
      </w:r>
      <w:ins w:id="46" w:author="Gilvan Justino" w:date="2021-10-12T11:43:00Z">
        <w:r w:rsidR="008F557F">
          <w:t xml:space="preserve"> (referenciar)</w:t>
        </w:r>
      </w:ins>
      <w:r w:rsidR="001F59DC" w:rsidRPr="00E0084F">
        <w:t xml:space="preserve">. </w:t>
      </w:r>
      <w:r w:rsidR="0029386B">
        <w:t>Algumas das principais características d</w:t>
      </w:r>
      <w:ins w:id="47" w:author="Gilvan Justino" w:date="2021-10-12T11:43:00Z">
        <w:r w:rsidR="008F557F">
          <w:t>o sistema da</w:t>
        </w:r>
      </w:ins>
      <w:del w:id="48" w:author="Gilvan Justino" w:date="2021-10-12T11:43:00Z">
        <w:r w:rsidR="0029386B" w:rsidDel="008F557F">
          <w:delText xml:space="preserve">e </w:delText>
        </w:r>
      </w:del>
      <w:r w:rsidR="0029386B" w:rsidRPr="00E0084F">
        <w:t>Hewysa RH Ltda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lastRenderedPageBreak/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49" w:name="_Ref83316735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49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381DB3" w:rsidP="00FF5260">
      <w:pPr>
        <w:pStyle w:val="TF-FONTE"/>
      </w:pPr>
      <w:r>
        <w:rPr>
          <w:noProof/>
        </w:rPr>
        <w:pict w14:anchorId="57E13CDE">
          <v:shape id="_x0000_i1026" type="#_x0000_t75" alt="" style="width:237.65pt;height:137.7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Hewysa RH Ltda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50" w:name="_Ref8331678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0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381DB3" w:rsidP="0038587F">
      <w:pPr>
        <w:pStyle w:val="TF-FIGURA"/>
      </w:pPr>
      <w:r>
        <w:rPr>
          <w:noProof/>
        </w:rPr>
        <w:pict w14:anchorId="7A2C18EF">
          <v:shape id="_x0000_i1027" type="#_x0000_t75" alt="" style="width:273.85pt;height:173.15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238187EC" w14:textId="2FCEB6BD" w:rsidR="00A44581" w:rsidRPr="00E0084F" w:rsidRDefault="009B0941">
      <w:pPr>
        <w:pStyle w:val="Ttulo2"/>
      </w:pPr>
      <w:bookmarkStart w:id="51" w:name="_Ref83316985"/>
      <w:r w:rsidRPr="00E0084F">
        <w:t>FLOOWMER</w:t>
      </w:r>
      <w:bookmarkEnd w:id="51"/>
      <w:r w:rsidR="00A44581" w:rsidRPr="00E0084F">
        <w:t xml:space="preserve"> </w:t>
      </w:r>
    </w:p>
    <w:p w14:paraId="3ECF8AFA" w14:textId="089DB6F4" w:rsidR="008544E8" w:rsidRPr="00E0084F" w:rsidRDefault="00A82A40" w:rsidP="008544E8">
      <w:pPr>
        <w:pStyle w:val="TF-TEXTO"/>
      </w:pPr>
      <w:r w:rsidRPr="00E0084F">
        <w:t>Floowmer</w:t>
      </w:r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 xml:space="preserve">além de ser benéfico para os </w:t>
      </w:r>
      <w:r w:rsidR="00520089" w:rsidRPr="00E0084F">
        <w:lastRenderedPageBreak/>
        <w:t>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>trazendo 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</w:t>
      </w:r>
      <w:del w:id="52" w:author="Gilvan Justino" w:date="2021-10-12T11:47:00Z">
        <w:r w:rsidR="008544E8" w:rsidRPr="00E0084F" w:rsidDel="002057DE">
          <w:delText>Pois s</w:delText>
        </w:r>
      </w:del>
      <w:ins w:id="53" w:author="Gilvan Justino" w:date="2021-10-12T11:47:00Z">
        <w:r w:rsidR="002057DE">
          <w:t>S</w:t>
        </w:r>
      </w:ins>
      <w:r w:rsidR="008544E8" w:rsidRPr="00E0084F">
        <w:t xml:space="preserve">endo seguida adequadamente pelos colaboradores, visa estruturar a gestão de cargos, permitindo </w:t>
      </w:r>
      <w:del w:id="54" w:author="Gilvan Justino" w:date="2021-10-12T11:47:00Z">
        <w:r w:rsidR="008544E8" w:rsidRPr="00E0084F" w:rsidDel="002057DE">
          <w:delText xml:space="preserve">à </w:delText>
        </w:r>
      </w:del>
      <w:ins w:id="55" w:author="Gilvan Justino" w:date="2021-10-12T11:47:00Z">
        <w:r w:rsidR="002057DE">
          <w:t>a</w:t>
        </w:r>
        <w:r w:rsidR="002057DE" w:rsidRPr="00E0084F">
          <w:t xml:space="preserve"> </w:t>
        </w:r>
      </w:ins>
      <w:r w:rsidR="008544E8" w:rsidRPr="00E0084F">
        <w:t xml:space="preserve">empresa avaliar se os salários estão compatíveis com o mercado (FLOOWMER, 2021). </w:t>
      </w:r>
    </w:p>
    <w:p w14:paraId="44874C72" w14:textId="48EAAE73" w:rsidR="002A1B0F" w:rsidRPr="00E0084F" w:rsidRDefault="001F5498" w:rsidP="002A1B0F">
      <w:pPr>
        <w:pStyle w:val="TF-TEXTO"/>
      </w:pPr>
      <w:r w:rsidRPr="001F5498">
        <w:t xml:space="preserve">Algumas das principais características de Floowmer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ins w:id="56" w:author="Gilvan Justino" w:date="2021-10-12T11:47:00Z">
        <w:r w:rsidR="002057DE">
          <w:t>os</w:t>
        </w:r>
      </w:ins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57" w:name="_Ref83316830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57"/>
      <w:r>
        <w:t xml:space="preserve"> - </w:t>
      </w:r>
      <w:r w:rsidRPr="00C50A3E">
        <w:t>Consulta de cargos</w:t>
      </w:r>
    </w:p>
    <w:p w14:paraId="353330E6" w14:textId="2D4ADAD0" w:rsidR="002F7D7B" w:rsidRPr="00E0084F" w:rsidRDefault="00381DB3" w:rsidP="008A5905">
      <w:pPr>
        <w:autoSpaceDE w:val="0"/>
        <w:autoSpaceDN w:val="0"/>
        <w:adjustRightInd w:val="0"/>
        <w:jc w:val="center"/>
      </w:pPr>
      <w:r>
        <w:rPr>
          <w:noProof/>
        </w:rPr>
        <w:pict w14:anchorId="624C89AF">
          <v:shape id="_x0000_i1028" type="#_x0000_t75" alt="" style="width:396.6pt;height:198.5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>Fonte: Floowmer (2021).</w:t>
      </w:r>
    </w:p>
    <w:p w14:paraId="5AAB1B8D" w14:textId="17344BD2" w:rsidR="00A44581" w:rsidRPr="00E0084F" w:rsidRDefault="009B0941">
      <w:pPr>
        <w:pStyle w:val="Ttulo2"/>
      </w:pPr>
      <w:bookmarkStart w:id="58" w:name="_Ref83316996"/>
      <w:r w:rsidRPr="00E0084F">
        <w:t>KOMBO</w:t>
      </w:r>
      <w:bookmarkEnd w:id="58"/>
      <w:r w:rsidR="00A44581" w:rsidRPr="00E0084F">
        <w:t xml:space="preserve"> </w:t>
      </w:r>
    </w:p>
    <w:p w14:paraId="36F25D34" w14:textId="6E3353B5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r w:rsidR="00871910" w:rsidRPr="00E0084F">
        <w:t>Kombo</w:t>
      </w:r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Kombo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>Com este módulo</w:t>
      </w:r>
      <w:ins w:id="59" w:author="Gilvan Justino" w:date="2021-10-12T11:48:00Z">
        <w:r w:rsidR="002057DE">
          <w:t>,</w:t>
        </w:r>
      </w:ins>
      <w:r w:rsidR="00C4218B" w:rsidRPr="00E0084F">
        <w:t xml:space="preserve">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r w:rsidR="002A1B0F" w:rsidRPr="00E0084F">
        <w:t xml:space="preserve">Kombo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41853E45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 xml:space="preserve">o usuário realizar uma simulação de planos que auxilia na tomada de decisão rápida e mais realista, economizando horas de trabalho, tornando transparente e justa a política salarial (KOMBO, 2021). O modulo de PCS do sistema Kombo Estratégico </w:t>
      </w:r>
      <w:r w:rsidRPr="00E0084F">
        <w:lastRenderedPageBreak/>
        <w:t>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</w:t>
      </w:r>
      <w:ins w:id="60" w:author="Gilvan Justino" w:date="2021-10-12T11:49:00Z">
        <w:r w:rsidR="002057DE">
          <w:t xml:space="preserve">a </w:t>
        </w:r>
      </w:ins>
      <w:r>
        <w:t>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61" w:name="_Ref83316877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61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381DB3" w:rsidP="009B0941">
      <w:pPr>
        <w:pStyle w:val="TF-FIGURA"/>
      </w:pPr>
      <w:r>
        <w:rPr>
          <w:noProof/>
        </w:rPr>
        <w:pict w14:anchorId="04619427">
          <v:shape id="_x0000_i1029" type="#_x0000_t75" alt="" style="width:317.15pt;height:258.85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>Fonte: Kombo (2021).</w:t>
      </w:r>
    </w:p>
    <w:p w14:paraId="2D745102" w14:textId="77777777" w:rsidR="00451B94" w:rsidRPr="00E0084F" w:rsidRDefault="00451B94" w:rsidP="007812D2">
      <w:pPr>
        <w:pStyle w:val="Ttulo1"/>
      </w:pPr>
      <w:bookmarkStart w:id="62" w:name="_Toc54164921"/>
      <w:bookmarkStart w:id="63" w:name="_Toc54165675"/>
      <w:bookmarkStart w:id="64" w:name="_Toc54169333"/>
      <w:bookmarkStart w:id="65" w:name="_Toc96347439"/>
      <w:bookmarkStart w:id="66" w:name="_Toc96357723"/>
      <w:bookmarkStart w:id="67" w:name="_Toc96491866"/>
      <w:bookmarkStart w:id="68" w:name="_Toc411603107"/>
      <w:bookmarkEnd w:id="37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69" w:name="_Toc54164915"/>
      <w:bookmarkStart w:id="70" w:name="_Toc54165669"/>
      <w:bookmarkStart w:id="71" w:name="_Toc54169327"/>
      <w:bookmarkStart w:id="72" w:name="_Toc96347433"/>
      <w:bookmarkStart w:id="73" w:name="_Toc96357717"/>
      <w:bookmarkStart w:id="74" w:name="_Toc96491860"/>
      <w:bookmarkStart w:id="75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76" w:name="_Ref69994076"/>
      <w:r w:rsidRPr="00E0084F">
        <w:t>JUSTIFICATIVA</w:t>
      </w:r>
      <w:bookmarkEnd w:id="76"/>
    </w:p>
    <w:p w14:paraId="00055C7B" w14:textId="1F643197" w:rsidR="005A70D3" w:rsidRPr="00E0084F" w:rsidRDefault="00CB7D43" w:rsidP="005A70D3">
      <w:pPr>
        <w:pStyle w:val="TF-TEXTO"/>
      </w:pPr>
      <w:bookmarkStart w:id="77" w:name="_Ref52025161"/>
      <w:r w:rsidRPr="00E0084F">
        <w:t>Nas seções 1, 2 e 3 foram evidenciadas a relevância do tema proposto. Além disso, para SBA Consultores Associados (</w:t>
      </w:r>
      <w:r w:rsidR="0085402D" w:rsidRPr="00E0084F">
        <w:t>2021</w:t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>Segundo SBA Consultores Associados (</w:t>
      </w:r>
      <w:r w:rsidR="0085402D" w:rsidRPr="00E0084F">
        <w:t>2021</w:t>
      </w:r>
      <w:r w:rsidRPr="00E0084F">
        <w:t xml:space="preserve">),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lastRenderedPageBreak/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como, a automação dos serviços para otimização do tempo do consultor gerando melhores resultado ao negócio</w:t>
      </w:r>
      <w:r w:rsidR="0085402D" w:rsidRPr="00E0084F">
        <w:t xml:space="preserve"> (SBA Consultores Associados, 2021).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</w:t>
      </w:r>
      <w:commentRangeStart w:id="78"/>
      <w:r w:rsidRPr="00E0084F">
        <w:t>relacionados</w:t>
      </w:r>
      <w:commentRangeEnd w:id="78"/>
      <w:r w:rsidR="0093297F">
        <w:rPr>
          <w:rStyle w:val="Refdecomentrio"/>
        </w:rPr>
        <w:commentReference w:id="78"/>
      </w:r>
      <w:r w:rsidRPr="00E0084F">
        <w:t>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79" w:name="_Ref69987682"/>
      <w:r w:rsidRPr="00E0084F">
        <w:t xml:space="preserve">Quadro </w:t>
      </w:r>
      <w:r w:rsidR="00AD5F80">
        <w:fldChar w:fldCharType="begin"/>
      </w:r>
      <w:r w:rsidR="00AD5F80">
        <w:instrText xml:space="preserve"> SEQ Quadro \* ARABIC </w:instrText>
      </w:r>
      <w:r w:rsidR="00AD5F80">
        <w:fldChar w:fldCharType="separate"/>
      </w:r>
      <w:r w:rsidR="00584C91" w:rsidRPr="00E0084F">
        <w:rPr>
          <w:noProof/>
        </w:rPr>
        <w:t>1</w:t>
      </w:r>
      <w:r w:rsidR="00AD5F80">
        <w:rPr>
          <w:noProof/>
        </w:rPr>
        <w:fldChar w:fldCharType="end"/>
      </w:r>
      <w:bookmarkEnd w:id="77"/>
      <w:bookmarkEnd w:id="79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Hewysa RH Ltda</w:t>
            </w:r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Floowmer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Kombo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32BEA9B1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</w:t>
      </w:r>
      <w:ins w:id="80" w:author="Gilvan Justino" w:date="2021-10-12T11:52:00Z">
        <w:r w:rsidR="0093297F">
          <w:t xml:space="preserve">possuem </w:t>
        </w:r>
      </w:ins>
      <w:r w:rsidR="0038587F" w:rsidRPr="00E0084F">
        <w:t>o sistema em plataforma web</w:t>
      </w:r>
      <w:r w:rsidR="00B42613">
        <w:t xml:space="preserve">, fornecem </w:t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Kombo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r w:rsidR="00B42613" w:rsidRPr="00B42613">
        <w:t>Hewysa RH Ltda (2016)</w:t>
      </w:r>
      <w:r w:rsidR="00B42613">
        <w:t xml:space="preserve"> e Kombo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81" w:name="_Ref69994091"/>
      <w:r w:rsidRPr="00E0084F">
        <w:t>REQUISITOS PRINCIPAIS DO PROBLEMA A SER TRABALHADO</w:t>
      </w:r>
      <w:bookmarkEnd w:id="69"/>
      <w:bookmarkEnd w:id="70"/>
      <w:bookmarkEnd w:id="71"/>
      <w:bookmarkEnd w:id="72"/>
      <w:bookmarkEnd w:id="73"/>
      <w:bookmarkEnd w:id="74"/>
      <w:bookmarkEnd w:id="75"/>
      <w:bookmarkEnd w:id="81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82" w:name="_Ref69994920"/>
      <w:r w:rsidRPr="00E0084F">
        <w:t xml:space="preserve">Quadro </w:t>
      </w:r>
      <w:r w:rsidR="00AD5F80">
        <w:fldChar w:fldCharType="begin"/>
      </w:r>
      <w:r w:rsidR="00AD5F80">
        <w:instrText xml:space="preserve"> SEQ Quadro \* ARABIC </w:instrText>
      </w:r>
      <w:r w:rsidR="00AD5F80">
        <w:fldChar w:fldCharType="separate"/>
      </w:r>
      <w:r w:rsidRPr="00E0084F">
        <w:rPr>
          <w:noProof/>
        </w:rPr>
        <w:t>2</w:t>
      </w:r>
      <w:r w:rsidR="00AD5F80">
        <w:rPr>
          <w:noProof/>
        </w:rPr>
        <w:fldChar w:fldCharType="end"/>
      </w:r>
      <w:bookmarkEnd w:id="82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administrador manter consultor (Create, Read, Update and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r w:rsidRPr="00E0084F">
              <w:rPr>
                <w:i/>
                <w:iCs/>
                <w:sz w:val="20"/>
              </w:rPr>
              <w:t>login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>Hypertext Preprocessor</w:t>
            </w:r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>Hypertext Markup Language</w:t>
            </w:r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r w:rsidRPr="001D55E8">
              <w:rPr>
                <w:sz w:val="20"/>
              </w:rPr>
              <w:t>Cascading Style Sheet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JavaScript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ser acessível via Mozilla Firefox (versão 28.0 ou superior) e Google Chrome (versão 33.0.1750.154 ou superior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>utilizar o Método RURUCAg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RURUCAg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83" w:name="_Ref69994103"/>
      <w:r w:rsidRPr="00E0084F">
        <w:t>METODOLOGIA</w:t>
      </w:r>
      <w:bookmarkEnd w:id="83"/>
    </w:p>
    <w:p w14:paraId="46D19AC1" w14:textId="77777777" w:rsidR="005A70D3" w:rsidRPr="00E0084F" w:rsidRDefault="005A70D3" w:rsidP="005A70D3">
      <w:pPr>
        <w:pStyle w:val="TF-TEXTO"/>
      </w:pPr>
      <w:bookmarkStart w:id="84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Unified</w:t>
      </w:r>
      <w:r w:rsidR="0006596A" w:rsidRPr="00E0084F">
        <w:t xml:space="preserve"> </w:t>
      </w:r>
      <w:r w:rsidRPr="00E0084F">
        <w:t>Modeling Language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Text;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>testes: execução de testes para garantir o funcionamento do sistema</w:t>
      </w:r>
      <w:r w:rsidR="00C263BB" w:rsidRPr="00E0084F">
        <w:t>.</w:t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>pelo Método RURUCAg</w:t>
      </w:r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lastRenderedPageBreak/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85" w:name="_Ref69994962"/>
      <w:bookmarkEnd w:id="84"/>
      <w:r w:rsidRPr="00E0084F">
        <w:t xml:space="preserve">Quadro </w:t>
      </w:r>
      <w:r w:rsidR="00AD5F80">
        <w:fldChar w:fldCharType="begin"/>
      </w:r>
      <w:r w:rsidR="00AD5F80">
        <w:instrText xml:space="preserve"> SEQ Quadro \* ARABIC </w:instrText>
      </w:r>
      <w:r w:rsidR="00AD5F80">
        <w:fldChar w:fldCharType="separate"/>
      </w:r>
      <w:r w:rsidRPr="00E0084F">
        <w:rPr>
          <w:noProof/>
        </w:rPr>
        <w:t>3</w:t>
      </w:r>
      <w:r w:rsidR="00AD5F80">
        <w:rPr>
          <w:noProof/>
        </w:rPr>
        <w:fldChar w:fldCharType="end"/>
      </w:r>
      <w:bookmarkEnd w:id="85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86" w:name="_Toc351015602"/>
      <w:bookmarkEnd w:id="62"/>
      <w:bookmarkEnd w:id="63"/>
      <w:bookmarkEnd w:id="64"/>
      <w:bookmarkEnd w:id="65"/>
      <w:bookmarkEnd w:id="66"/>
      <w:bookmarkEnd w:id="67"/>
      <w:bookmarkEnd w:id="68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r w:rsidR="0047745D" w:rsidRPr="00E0084F">
        <w:t>PCSs</w:t>
      </w:r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>; 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(RBC).</w:t>
      </w:r>
    </w:p>
    <w:p w14:paraId="5CF68B64" w14:textId="44F4CDFD" w:rsidR="005A70D3" w:rsidRPr="00E0084F" w:rsidRDefault="0047745D" w:rsidP="005A70D3">
      <w:pPr>
        <w:pStyle w:val="TF-TEXTO"/>
      </w:pPr>
      <w:commentRangeStart w:id="87"/>
      <w:r w:rsidRPr="00E0084F">
        <w:t>Referente aos PCS, s</w:t>
      </w:r>
      <w:r w:rsidR="005A70D3" w:rsidRPr="00E0084F">
        <w:t>egundo Huczok e Leme (2012, p. 1), pode-se conceituar um PCS como um, sistema que estabelece um conjunto de regras para administração dos salários pagos e a carreira dos colaboradores de uma empresa, mediante análise da demanda ou atribuição dos cargos X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commentRangeEnd w:id="87"/>
      <w:r w:rsidR="0093297F">
        <w:rPr>
          <w:rStyle w:val="Refdecomentrio"/>
        </w:rPr>
        <w:commentReference w:id="87"/>
      </w:r>
      <w:commentRangeStart w:id="88"/>
      <w:r w:rsidR="008F335B">
        <w:t>Uma vez 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>) apresenta o processo de recrutamento, baseando-se nos primórdios das necessidades da organização de contratar novos profissionais frente as necessidades.</w:t>
      </w:r>
      <w:commentRangeEnd w:id="88"/>
      <w:r w:rsidR="0093297F">
        <w:rPr>
          <w:rStyle w:val="Refdecomentrio"/>
        </w:rPr>
        <w:commentReference w:id="88"/>
      </w:r>
    </w:p>
    <w:p w14:paraId="542992C3" w14:textId="5B55E786" w:rsidR="00B47AAF" w:rsidRDefault="00B47AAF" w:rsidP="00B47AAF">
      <w:pPr>
        <w:pStyle w:val="TF-TEXTO"/>
      </w:pPr>
      <w:r>
        <w:t xml:space="preserve">Referente aos SAD voltados </w:t>
      </w:r>
      <w:del w:id="89" w:author="Gilvan Justino" w:date="2021-10-12T11:56:00Z">
        <w:r w:rsidDel="0093297F">
          <w:delText xml:space="preserve">a </w:delText>
        </w:r>
      </w:del>
      <w:ins w:id="90" w:author="Gilvan Justino" w:date="2021-10-12T11:56:00Z">
        <w:r w:rsidR="0093297F">
          <w:t>à</w:t>
        </w:r>
        <w:r w:rsidR="0093297F">
          <w:t xml:space="preserve"> </w:t>
        </w:r>
      </w:ins>
      <w:r>
        <w:t xml:space="preserve">gestão e análise,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Heinzle, </w:t>
      </w:r>
      <w:r w:rsidRPr="00F55A70">
        <w:t>Gauthier</w:t>
      </w:r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r w:rsidRPr="000B37C1">
        <w:t>D</w:t>
      </w:r>
      <w:r>
        <w:t xml:space="preserve">weiri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 xml:space="preserve">. </w:t>
      </w:r>
      <w:del w:id="91" w:author="Gilvan Justino" w:date="2021-10-12T11:58:00Z">
        <w:r w:rsidDel="00281D90">
          <w:delText>Gerando desta forma</w:delText>
        </w:r>
      </w:del>
      <w:ins w:id="92" w:author="Gilvan Justino" w:date="2021-10-12T11:59:00Z">
        <w:r w:rsidR="00281D90">
          <w:t>Gera-se</w:t>
        </w:r>
      </w:ins>
      <w:r>
        <w:t xml:space="preserve">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 xml:space="preserve">et </w:t>
      </w:r>
      <w:r w:rsidRPr="008A5905">
        <w:rPr>
          <w:i/>
          <w:iCs/>
        </w:rPr>
        <w:lastRenderedPageBreak/>
        <w:t>al</w:t>
      </w:r>
      <w:r>
        <w:t xml:space="preserve">., 2016). Por isso,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t xml:space="preserve">Os </w:t>
      </w:r>
      <w:r w:rsidR="007477CA">
        <w:t>RBC</w:t>
      </w:r>
      <w:r w:rsidR="00B47AAF">
        <w:t>s</w:t>
      </w:r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Goel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r w:rsidR="0019184B">
        <w:t>Cyras</w:t>
      </w:r>
      <w:r w:rsidR="00F55A70">
        <w:t xml:space="preserve">, </w:t>
      </w:r>
      <w:r w:rsidR="00F55A70" w:rsidRPr="00F55A70">
        <w:t>Satoh</w:t>
      </w:r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>para Urnau</w:t>
      </w:r>
      <w:r w:rsidR="004F4C70">
        <w:t>, Kipper e Frozza</w:t>
      </w:r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86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>: e o novo papel dos recursos humanos nas organizações, 7. ed. , Rio de Janeiro, Elsevier,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Kristijonas;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>In: Fifteenth international conference on the principles of knowledge representation and reasoning</w:t>
      </w:r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r w:rsidRPr="0047171E">
        <w:t xml:space="preserve">DA SILVA, Rafaela Alexandre; SILVA, Fernando Cesar Almeida; GOMES, Carlos Francisco Simões. </w:t>
      </w:r>
      <w:r w:rsidRPr="00E2397F">
        <w:t>O uso do Business Intelligence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>Revista Geintec-Gest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Fikri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r w:rsidRPr="0047171E">
        <w:rPr>
          <w:b/>
          <w:bCs/>
          <w:lang w:val="de-DE"/>
        </w:rPr>
        <w:t>Designing an integrated AHP based decision support system for supplier selection in automotive industry</w:t>
      </w:r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Eduarda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r w:rsidR="00F55A70" w:rsidRPr="00C07370">
        <w:rPr>
          <w:b/>
          <w:bCs/>
          <w:lang w:val="en-US"/>
        </w:rPr>
        <w:t>Floower</w:t>
      </w:r>
      <w:r w:rsidRPr="00C07370">
        <w:rPr>
          <w:b/>
          <w:bCs/>
          <w:lang w:val="en-US"/>
        </w:rPr>
        <w:t xml:space="preserve"> Consultoria e Educação Executiva.</w:t>
      </w:r>
      <w:r w:rsidRPr="00C07370">
        <w:rPr>
          <w:lang w:val="en-US"/>
        </w:rPr>
        <w:t xml:space="preserve"> </w:t>
      </w:r>
      <w:r w:rsidR="00F55A70">
        <w:t>[s.l],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r w:rsidRPr="00C07370">
        <w:rPr>
          <w:lang w:val="en-US"/>
        </w:rPr>
        <w:t>Acesso em: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>In: Proceedings of the AAAI Conference on Artificial Intelligence</w:t>
      </w:r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Alvaro Ostuni;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r w:rsidRPr="00E0084F">
        <w:rPr>
          <w:b/>
        </w:rPr>
        <w:t>Hewysa Consultoria &amp; Treinamento</w:t>
      </w:r>
      <w:r w:rsidRPr="00E0084F">
        <w:t xml:space="preserve">. </w:t>
      </w:r>
      <w:r w:rsidR="00F55A70">
        <w:t>[s.l],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lastRenderedPageBreak/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>cargos e salários ou competências? – Rio de Janeiro: Qualitymark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[s.l],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r w:rsidRPr="00F30864">
        <w:rPr>
          <w:lang w:val="de-DE"/>
        </w:rPr>
        <w:t>Explaining the Results of an Optimization-Based Decision Support System–A Machine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>In: APMOD: APplied mathematical programming and MODelling</w:t>
      </w:r>
      <w:r w:rsidRPr="00C07370">
        <w:rPr>
          <w:lang w:val="en-US"/>
        </w:rPr>
        <w:t>. 2016</w:t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Benedito Rodrigues. </w:t>
      </w:r>
      <w:r w:rsidRPr="00E0084F">
        <w:rPr>
          <w:b/>
        </w:rPr>
        <w:t>Administração de cargos e salários</w:t>
      </w:r>
      <w:r w:rsidRPr="00E0084F">
        <w:t>. 11.ed. São Paulo: LTr,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>: Carreira e Remuneração. 12a.ed. São Paulo: LTr,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Boddenberg;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Mahlmannn;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06AC7F4A" w14:textId="55C1128C" w:rsidR="0000224C" w:rsidRDefault="00254782" w:rsidP="00640D56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6AF160CB" w14:textId="491B4714" w:rsidR="00640D56" w:rsidRDefault="00640D56" w:rsidP="00640D56">
      <w:pPr>
        <w:pStyle w:val="TF-refernciasITEM"/>
      </w:pPr>
    </w:p>
    <w:p w14:paraId="1D6DF242" w14:textId="77777777" w:rsidR="00640D56" w:rsidRPr="00320BFA" w:rsidRDefault="00640D56" w:rsidP="00640D56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1DF38C8B" w14:textId="42616CA7" w:rsidR="00640D56" w:rsidRDefault="00640D56" w:rsidP="00640D56">
      <w:pPr>
        <w:pStyle w:val="TF-xAvalLINHA"/>
      </w:pPr>
      <w:r w:rsidRPr="00320BFA">
        <w:t>Avaliador(a):</w:t>
      </w:r>
      <w:r w:rsidRPr="00320BFA">
        <w:tab/>
      </w:r>
      <w:r w:rsidRPr="00640D56">
        <w:rPr>
          <w:b/>
          <w:bCs/>
        </w:rPr>
        <w:t>Gilvan Justino</w:t>
      </w:r>
    </w:p>
    <w:p w14:paraId="23637DAD" w14:textId="77777777" w:rsidR="00640D56" w:rsidRPr="00340EA0" w:rsidRDefault="00640D56" w:rsidP="00640D5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640D56" w:rsidRPr="00320BFA" w14:paraId="4B0C036F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D90CC5" w14:textId="77777777" w:rsidR="00640D56" w:rsidRPr="00320BFA" w:rsidRDefault="00640D56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CBC0E0" w14:textId="77777777" w:rsidR="00640D56" w:rsidRPr="00320BFA" w:rsidRDefault="00640D56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B32D04" w14:textId="77777777" w:rsidR="00640D56" w:rsidRPr="00320BFA" w:rsidRDefault="00640D56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6D2AB8D" w14:textId="77777777" w:rsidR="00640D56" w:rsidRPr="00320BFA" w:rsidRDefault="00640D56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640D56" w:rsidRPr="00320BFA" w14:paraId="497B41F1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EC908B" w14:textId="77777777" w:rsidR="00640D56" w:rsidRPr="0000224C" w:rsidRDefault="00640D56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E874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8EFA0AE" w14:textId="77777777" w:rsidR="00640D56" w:rsidRPr="00320BFA" w:rsidRDefault="00640D56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453" w14:textId="099FD7B9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3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813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3E52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6014C6D7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D91B2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16A7" w14:textId="77777777" w:rsidR="00640D56" w:rsidRPr="00320BFA" w:rsidRDefault="00640D56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FF54" w14:textId="54239817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4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FA53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9346E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CB07337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1D10A8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BBBF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C73697F" w14:textId="77777777" w:rsidR="00640D56" w:rsidRPr="00320BFA" w:rsidRDefault="00640D56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288C" w14:textId="748E99EC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5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3CA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DC80C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3789EA2D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40CC6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CFC7" w14:textId="77777777" w:rsidR="00640D56" w:rsidRPr="00320BFA" w:rsidRDefault="00640D56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8A7" w14:textId="1DB3DE55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6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93D2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A1C18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D3B13FF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E998B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77B2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2063C6C0" w14:textId="77777777" w:rsidR="00640D56" w:rsidRPr="00320BFA" w:rsidRDefault="00640D56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7A7C" w14:textId="1865366D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7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AC8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DB95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4591640D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AE0A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C70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4137C503" w14:textId="77777777" w:rsidR="00640D56" w:rsidRPr="00320BFA" w:rsidRDefault="00640D56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D324" w14:textId="7DE5BB60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8" w:author="Gilvan Justino" w:date="2021-10-12T12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D7C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06F27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4AD89DD5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81ADD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8FD0" w14:textId="77777777" w:rsidR="00640D56" w:rsidRPr="00320BFA" w:rsidRDefault="00640D56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FE66" w14:textId="71525286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99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4EB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DB80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A68B74C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BD94E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78DF" w14:textId="77777777" w:rsidR="00640D56" w:rsidRPr="00320BFA" w:rsidRDefault="00640D56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06CF" w14:textId="7E34DA3C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0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08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9C68A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25D258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CC18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B5CD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0535304" w14:textId="77777777" w:rsidR="00640D56" w:rsidRPr="00320BFA" w:rsidRDefault="00640D56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7641" w14:textId="4CA51DDE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1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F2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31B5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BE6F8F8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75CA84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0A51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183802B" w14:textId="77777777" w:rsidR="00640D56" w:rsidRPr="00320BFA" w:rsidRDefault="00640D56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DB0B" w14:textId="7577A10A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2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24B8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553A6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CB308F5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EA311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0D07" w14:textId="77777777" w:rsidR="00640D56" w:rsidRPr="00320BFA" w:rsidRDefault="00640D56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93B1" w14:textId="096A0335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3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D872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3F83E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0512000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B7E0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1F38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F9070ED" w14:textId="77777777" w:rsidR="00640D56" w:rsidRPr="00320BFA" w:rsidRDefault="00640D56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5D0" w14:textId="4309C46C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4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B8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97D84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5F21E87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455AF8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BFB40F" w14:textId="77777777" w:rsidR="00640D56" w:rsidRPr="00320BFA" w:rsidRDefault="00640D56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6B951E" w14:textId="68C1379A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5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44686E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67173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75F7C24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89E574" w14:textId="77777777" w:rsidR="00640D56" w:rsidRPr="0000224C" w:rsidRDefault="00640D56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66C3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A571597" w14:textId="77777777" w:rsidR="00640D56" w:rsidRPr="00320BFA" w:rsidRDefault="00640D56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1806" w14:textId="577EFD04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6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73A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470F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3E08472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2A4FF1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498261" w14:textId="77777777" w:rsidR="00640D56" w:rsidRPr="00320BFA" w:rsidRDefault="00640D56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B950F" w14:textId="3DBD55C6" w:rsidR="00640D56" w:rsidRPr="00320BFA" w:rsidRDefault="00281D90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07" w:author="Gilvan Justino" w:date="2021-10-12T12:0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3247C7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F8635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682A382" w14:textId="5E9EFD95" w:rsidR="00640D56" w:rsidRDefault="00640D56" w:rsidP="00640D56">
      <w:pPr>
        <w:pStyle w:val="TF-refernciasITEM"/>
      </w:pPr>
    </w:p>
    <w:sectPr w:rsidR="00640D56" w:rsidSect="002F1C9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Gilvan Justino" w:date="2021-10-12T11:19:00Z" w:initials="GJ">
    <w:p w14:paraId="3BC1933D" w14:textId="77777777" w:rsidR="00381DB3" w:rsidRDefault="00381DB3" w:rsidP="00230BDB">
      <w:pPr>
        <w:pStyle w:val="Textodecomentrio"/>
      </w:pPr>
      <w:r>
        <w:rPr>
          <w:rStyle w:val="Refdecomentrio"/>
        </w:rPr>
        <w:annotationRef/>
      </w:r>
      <w:r>
        <w:t>Referenciar o autor que menciona isso.</w:t>
      </w:r>
    </w:p>
  </w:comment>
  <w:comment w:id="20" w:author="Gilvan Justino" w:date="2021-10-12T11:30:00Z" w:initials="GJ">
    <w:p w14:paraId="1FE5D06F" w14:textId="77777777" w:rsidR="00C95474" w:rsidRDefault="00C95474" w:rsidP="00BF1B0E">
      <w:pPr>
        <w:pStyle w:val="Textodecomentrio"/>
      </w:pPr>
      <w:r>
        <w:rPr>
          <w:rStyle w:val="Refdecomentrio"/>
        </w:rPr>
        <w:annotationRef/>
      </w:r>
      <w:r>
        <w:t>Evitar repetição de palavras com o parágrafo anterior.</w:t>
      </w:r>
    </w:p>
  </w:comment>
  <w:comment w:id="38" w:author="Gilvan Justino" w:date="2021-10-12T11:39:00Z" w:initials="GJ">
    <w:p w14:paraId="58F02E0D" w14:textId="77777777" w:rsidR="008F557F" w:rsidRDefault="008F557F" w:rsidP="0014168A">
      <w:pPr>
        <w:pStyle w:val="Textodecomentrio"/>
      </w:pPr>
      <w:r>
        <w:rPr>
          <w:rStyle w:val="Refdecomentrio"/>
        </w:rPr>
        <w:annotationRef/>
      </w:r>
      <w:r>
        <w:t>Não consta na Bibliografia</w:t>
      </w:r>
    </w:p>
  </w:comment>
  <w:comment w:id="39" w:author="Gilvan Justino" w:date="2021-10-12T11:33:00Z" w:initials="GJ">
    <w:p w14:paraId="0315506D" w14:textId="1123832A" w:rsidR="00C95474" w:rsidRDefault="00C95474" w:rsidP="008F557F">
      <w:pPr>
        <w:pStyle w:val="Textodecomentrio"/>
      </w:pPr>
      <w:r>
        <w:rPr>
          <w:rStyle w:val="Refdecomentrio"/>
        </w:rPr>
        <w:annotationRef/>
      </w:r>
      <w:r>
        <w:t>Quem disse isso?</w:t>
      </w:r>
    </w:p>
  </w:comment>
  <w:comment w:id="40" w:author="Gilvan Justino" w:date="2021-10-12T11:38:00Z" w:initials="GJ">
    <w:p w14:paraId="32F4F0A4" w14:textId="77777777" w:rsidR="008F557F" w:rsidRDefault="008F557F" w:rsidP="00E3170D">
      <w:pPr>
        <w:pStyle w:val="Textodecomentrio"/>
      </w:pPr>
      <w:r>
        <w:rPr>
          <w:rStyle w:val="Refdecomentrio"/>
        </w:rPr>
        <w:annotationRef/>
      </w:r>
      <w:r>
        <w:t>da empresa contratante (cliente)?</w:t>
      </w:r>
    </w:p>
  </w:comment>
  <w:comment w:id="78" w:author="Gilvan Justino" w:date="2021-10-12T11:52:00Z" w:initials="GJ">
    <w:p w14:paraId="2FAB22CA" w14:textId="77777777" w:rsidR="0093297F" w:rsidRDefault="0093297F" w:rsidP="009A159F">
      <w:pPr>
        <w:pStyle w:val="Textodecomentrio"/>
      </w:pPr>
      <w:r>
        <w:rPr>
          <w:rStyle w:val="Refdecomentrio"/>
        </w:rPr>
        <w:annotationRef/>
      </w:r>
      <w:r>
        <w:t>A metodologia utilizada pela SBA difere daquelas utilizada pelos correlatos?</w:t>
      </w:r>
    </w:p>
  </w:comment>
  <w:comment w:id="87" w:author="Gilvan Justino" w:date="2021-10-12T11:55:00Z" w:initials="GJ">
    <w:p w14:paraId="4979B124" w14:textId="77777777" w:rsidR="0093297F" w:rsidRDefault="0093297F" w:rsidP="00437C3D">
      <w:pPr>
        <w:pStyle w:val="Textodecomentrio"/>
      </w:pPr>
      <w:r>
        <w:rPr>
          <w:rStyle w:val="Refdecomentrio"/>
        </w:rPr>
        <w:annotationRef/>
      </w:r>
      <w:r>
        <w:t>Frase longa. Dividir.</w:t>
      </w:r>
    </w:p>
  </w:comment>
  <w:comment w:id="88" w:author="Gilvan Justino" w:date="2021-10-12T11:56:00Z" w:initials="GJ">
    <w:p w14:paraId="4EAC1487" w14:textId="77777777" w:rsidR="0093297F" w:rsidRDefault="0093297F" w:rsidP="00571F46">
      <w:pPr>
        <w:pStyle w:val="Textodecomentrio"/>
      </w:pPr>
      <w:r>
        <w:rPr>
          <w:rStyle w:val="Refdecomentrio"/>
        </w:rPr>
        <w:annotationRef/>
      </w:r>
      <w:r>
        <w:t>Revisar esta frase. Não está claro.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C1933D" w15:done="0"/>
  <w15:commentEx w15:paraId="1FE5D06F" w15:done="0"/>
  <w15:commentEx w15:paraId="58F02E0D" w15:done="0"/>
  <w15:commentEx w15:paraId="0315506D" w15:done="0"/>
  <w15:commentEx w15:paraId="32F4F0A4" w15:done="0"/>
  <w15:commentEx w15:paraId="2FAB22CA" w15:done="0"/>
  <w15:commentEx w15:paraId="4979B124" w15:done="0"/>
  <w15:commentEx w15:paraId="4EAC14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FEDC8" w16cex:dateUtc="2021-10-12T14:19:00Z"/>
  <w16cex:commentExtensible w16cex:durableId="250FF044" w16cex:dateUtc="2021-10-12T14:30:00Z"/>
  <w16cex:commentExtensible w16cex:durableId="250FF268" w16cex:dateUtc="2021-10-12T14:39:00Z"/>
  <w16cex:commentExtensible w16cex:durableId="250FF0FB" w16cex:dateUtc="2021-10-12T14:33:00Z"/>
  <w16cex:commentExtensible w16cex:durableId="250FF22E" w16cex:dateUtc="2021-10-12T14:38:00Z"/>
  <w16cex:commentExtensible w16cex:durableId="250FF561" w16cex:dateUtc="2021-10-12T14:52:00Z"/>
  <w16cex:commentExtensible w16cex:durableId="250FF637" w16cex:dateUtc="2021-10-12T14:55:00Z"/>
  <w16cex:commentExtensible w16cex:durableId="250FF65C" w16cex:dateUtc="2021-10-12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C1933D" w16cid:durableId="250FEDC8"/>
  <w16cid:commentId w16cid:paraId="1FE5D06F" w16cid:durableId="250FF044"/>
  <w16cid:commentId w16cid:paraId="58F02E0D" w16cid:durableId="250FF268"/>
  <w16cid:commentId w16cid:paraId="0315506D" w16cid:durableId="250FF0FB"/>
  <w16cid:commentId w16cid:paraId="32F4F0A4" w16cid:durableId="250FF22E"/>
  <w16cid:commentId w16cid:paraId="2FAB22CA" w16cid:durableId="250FF561"/>
  <w16cid:commentId w16cid:paraId="4979B124" w16cid:durableId="250FF637"/>
  <w16cid:commentId w16cid:paraId="4EAC1487" w16cid:durableId="250FF6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C951" w14:textId="77777777" w:rsidR="00AD5F80" w:rsidRDefault="00AD5F80">
      <w:r>
        <w:separator/>
      </w:r>
    </w:p>
  </w:endnote>
  <w:endnote w:type="continuationSeparator" w:id="0">
    <w:p w14:paraId="1342E5E0" w14:textId="77777777" w:rsidR="00AD5F80" w:rsidRDefault="00A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DA57" w14:textId="77777777" w:rsidR="00AD5F80" w:rsidRDefault="00AD5F80">
      <w:r>
        <w:separator/>
      </w:r>
    </w:p>
  </w:footnote>
  <w:footnote w:type="continuationSeparator" w:id="0">
    <w:p w14:paraId="442E8A5D" w14:textId="77777777" w:rsidR="00AD5F80" w:rsidRDefault="00A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None" w15:userId="Gilvan Just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057DE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1D90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1DB3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1BAB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557F"/>
    <w:rsid w:val="008F70AD"/>
    <w:rsid w:val="00900DB1"/>
    <w:rsid w:val="009022BF"/>
    <w:rsid w:val="00911CD9"/>
    <w:rsid w:val="00912B71"/>
    <w:rsid w:val="009216B4"/>
    <w:rsid w:val="00931632"/>
    <w:rsid w:val="0093297F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D5F80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95474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49E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4390</Words>
  <Characters>23708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Gilvan Justino</cp:lastModifiedBy>
  <cp:revision>9</cp:revision>
  <cp:lastPrinted>2015-03-26T13:00:00Z</cp:lastPrinted>
  <dcterms:created xsi:type="dcterms:W3CDTF">2021-09-29T00:41:00Z</dcterms:created>
  <dcterms:modified xsi:type="dcterms:W3CDTF">2021-10-12T15:01:00Z</dcterms:modified>
</cp:coreProperties>
</file>