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0E5D" w14:textId="77777777" w:rsidR="009B0BC3" w:rsidRDefault="009B0BC3" w:rsidP="009B0BC3">
      <w:pPr>
        <w:jc w:val="both"/>
        <w:rPr>
          <w:b/>
          <w:bCs/>
        </w:rPr>
      </w:pPr>
      <w:r w:rsidRPr="007310B3">
        <w:rPr>
          <w:b/>
          <w:bCs/>
          <w:sz w:val="72"/>
          <w:szCs w:val="72"/>
        </w:rPr>
        <w:t>Revisão do Projeto</w:t>
      </w:r>
      <w:r w:rsidRPr="00AF68BE">
        <w:rPr>
          <w:b/>
          <w:bCs/>
        </w:rPr>
        <w:t xml:space="preserve"> </w:t>
      </w:r>
    </w:p>
    <w:p w14:paraId="38D7CB3F" w14:textId="77777777" w:rsidR="009B0BC3" w:rsidRDefault="009B0BC3" w:rsidP="009B0BC3">
      <w:pPr>
        <w:jc w:val="both"/>
        <w:rPr>
          <w:b/>
          <w:bCs/>
        </w:rPr>
      </w:pPr>
    </w:p>
    <w:p w14:paraId="499CF1F9" w14:textId="77777777" w:rsidR="009B0BC3" w:rsidRPr="00AF68BE" w:rsidRDefault="009B0BC3" w:rsidP="009B0BC3">
      <w:pPr>
        <w:jc w:val="both"/>
        <w:rPr>
          <w:b/>
          <w:bCs/>
        </w:rPr>
      </w:pPr>
      <w:r w:rsidRPr="00AF68BE">
        <w:rPr>
          <w:b/>
          <w:bCs/>
        </w:rPr>
        <w:t xml:space="preserve">Disciplina: Trabalho de Conclusão de Curso I – </w:t>
      </w:r>
      <w:r>
        <w:rPr>
          <w:b/>
          <w:bCs/>
        </w:rPr>
        <w:t>SIS</w:t>
      </w:r>
    </w:p>
    <w:p w14:paraId="24FBBF3E" w14:textId="77777777" w:rsidR="009B0BC3" w:rsidRDefault="009B0BC3" w:rsidP="009B0BC3">
      <w:pPr>
        <w:jc w:val="both"/>
      </w:pPr>
    </w:p>
    <w:p w14:paraId="68E46292" w14:textId="77777777" w:rsidR="009B0BC3" w:rsidRPr="00BC76D0" w:rsidRDefault="009B0BC3" w:rsidP="009B0BC3">
      <w:pPr>
        <w:jc w:val="both"/>
      </w:pPr>
      <w:r w:rsidRPr="00BC76D0">
        <w:t>Caro orienta</w:t>
      </w:r>
      <w:r>
        <w:t>ndo</w:t>
      </w:r>
      <w:r w:rsidRPr="00BC76D0">
        <w:t>,</w:t>
      </w:r>
    </w:p>
    <w:p w14:paraId="1CA66BF5" w14:textId="77777777" w:rsidR="009B0BC3" w:rsidRPr="00BC76D0" w:rsidRDefault="009B0BC3" w:rsidP="009B0BC3">
      <w:pPr>
        <w:jc w:val="both"/>
      </w:pPr>
    </w:p>
    <w:p w14:paraId="37886594" w14:textId="77777777" w:rsidR="009B0BC3" w:rsidRDefault="009B0BC3" w:rsidP="009B0BC3">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06ADB4DD" w14:textId="77777777" w:rsidR="009B0BC3" w:rsidRDefault="009B0BC3" w:rsidP="009B0BC3">
      <w:pPr>
        <w:jc w:val="both"/>
      </w:pPr>
    </w:p>
    <w:p w14:paraId="50229F41" w14:textId="77777777" w:rsidR="009B0BC3" w:rsidRDefault="009B0BC3">
      <w:r>
        <w:t>Atenciosamente,</w:t>
      </w:r>
    </w:p>
    <w:p w14:paraId="67DECADB" w14:textId="77777777" w:rsidR="009B0BC3" w:rsidRDefault="009B0BC3"/>
    <w:p w14:paraId="022967F6" w14:textId="33BB392B" w:rsidR="009B0BC3" w:rsidRDefault="00F54E17">
      <w:r w:rsidRPr="00F54E17">
        <w:drawing>
          <wp:inline distT="0" distB="0" distL="0" distR="0" wp14:anchorId="308D03FC" wp14:editId="0FE8B374">
            <wp:extent cx="5760085" cy="586740"/>
            <wp:effectExtent l="0" t="0" r="571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586740"/>
                    </a:xfrm>
                    <a:prstGeom prst="rect">
                      <a:avLst/>
                    </a:prstGeom>
                  </pic:spPr>
                </pic:pic>
              </a:graphicData>
            </a:graphic>
          </wp:inline>
        </w:drawing>
      </w:r>
      <w:r w:rsidR="009B0BC3">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69"/>
      </w:tblGrid>
      <w:tr w:rsidR="009B0BC3" w14:paraId="14D16C53" w14:textId="77777777" w:rsidTr="005F5236">
        <w:tc>
          <w:tcPr>
            <w:tcW w:w="9104" w:type="dxa"/>
            <w:gridSpan w:val="2"/>
            <w:shd w:val="clear" w:color="auto" w:fill="auto"/>
          </w:tcPr>
          <w:p w14:paraId="76CC4073" w14:textId="77777777" w:rsidR="009B0BC3" w:rsidRDefault="009B0BC3" w:rsidP="005F5236">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9B0BC3" w14:paraId="064118E9" w14:textId="77777777" w:rsidTr="005F5236">
        <w:tc>
          <w:tcPr>
            <w:tcW w:w="5387" w:type="dxa"/>
            <w:shd w:val="clear" w:color="auto" w:fill="auto"/>
          </w:tcPr>
          <w:p w14:paraId="41355909" w14:textId="77777777" w:rsidR="009B0BC3" w:rsidRPr="003C5262" w:rsidRDefault="009B0BC3"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36A5808B" w14:textId="77777777" w:rsidR="009B0BC3" w:rsidRDefault="009B0BC3" w:rsidP="005F5236">
            <w:pPr>
              <w:pStyle w:val="Cabealho"/>
              <w:tabs>
                <w:tab w:val="clear" w:pos="8640"/>
                <w:tab w:val="right" w:pos="8931"/>
              </w:tabs>
              <w:ind w:right="141"/>
              <w:rPr>
                <w:rStyle w:val="Nmerodepgina"/>
              </w:rPr>
            </w:pPr>
            <w:r>
              <w:rPr>
                <w:rStyle w:val="Nmerodepgina"/>
              </w:rPr>
              <w:t>ANO/SEMESTRE: 2021/2</w:t>
            </w:r>
          </w:p>
        </w:tc>
      </w:tr>
    </w:tbl>
    <w:p w14:paraId="0A654FE8" w14:textId="77777777" w:rsidR="009B0BC3" w:rsidRDefault="009B0BC3" w:rsidP="00742611">
      <w:pPr>
        <w:pStyle w:val="TF-AUTOR0"/>
        <w:rPr>
          <w:b/>
          <w:caps/>
          <w:color w:val="auto"/>
        </w:rPr>
      </w:pPr>
    </w:p>
    <w:p w14:paraId="6BB71FAA" w14:textId="77777777" w:rsidR="009B0BC3" w:rsidRPr="00E0084F" w:rsidRDefault="009B0BC3" w:rsidP="00742611">
      <w:pPr>
        <w:pStyle w:val="TF-AUTOR0"/>
        <w:rPr>
          <w:b/>
          <w:caps/>
          <w:color w:val="auto"/>
        </w:rPr>
      </w:pPr>
      <w:r w:rsidRPr="00E0084F">
        <w:rPr>
          <w:b/>
          <w:caps/>
          <w:color w:val="auto"/>
        </w:rPr>
        <w:t>SISTEMA DE APOIO A GESTÃO DE PLANO DE CARGOS E SALÁRIOS</w:t>
      </w:r>
    </w:p>
    <w:p w14:paraId="6B46B949" w14:textId="77777777" w:rsidR="009B0BC3" w:rsidRPr="00E0084F" w:rsidRDefault="009B0BC3" w:rsidP="001E682E">
      <w:pPr>
        <w:pStyle w:val="TF-AUTOR0"/>
      </w:pPr>
    </w:p>
    <w:p w14:paraId="133F2187" w14:textId="77777777" w:rsidR="009B0BC3" w:rsidRPr="00E0084F" w:rsidRDefault="009B0BC3" w:rsidP="001E682E">
      <w:pPr>
        <w:pStyle w:val="TF-AUTOR0"/>
      </w:pPr>
      <w:r w:rsidRPr="00E0084F">
        <w:t>Mateus Bauer Blasius</w:t>
      </w:r>
    </w:p>
    <w:p w14:paraId="77F60331" w14:textId="77777777" w:rsidR="009B0BC3" w:rsidRPr="00E0084F" w:rsidRDefault="009B0BC3" w:rsidP="0054672F">
      <w:pPr>
        <w:pStyle w:val="TF-AUTOR0"/>
      </w:pPr>
      <w:r w:rsidRPr="00E0084F">
        <w:t>Prof Simone Erbs da Costa - Orientadora</w:t>
      </w:r>
    </w:p>
    <w:p w14:paraId="33E5761F" w14:textId="77777777" w:rsidR="009B0BC3" w:rsidRPr="00E0084F" w:rsidRDefault="009B0BC3" w:rsidP="00F54E17">
      <w:pPr>
        <w:pStyle w:val="Ttulo1"/>
      </w:pPr>
      <w:r w:rsidRPr="00E0084F">
        <w:t xml:space="preserve">Introdução </w:t>
      </w:r>
    </w:p>
    <w:p w14:paraId="04F15EE7" w14:textId="77777777" w:rsidR="009B0BC3" w:rsidRPr="00E0084F" w:rsidRDefault="009B0BC3" w:rsidP="003C5F1E">
      <w:pPr>
        <w:pStyle w:val="TF-TEXTO"/>
      </w:pPr>
      <w:r w:rsidRPr="00E0084F">
        <w:t>Cada vez</w:t>
      </w:r>
      <w:r>
        <w:t xml:space="preserve"> se </w:t>
      </w:r>
      <w:r w:rsidRPr="00E0084F">
        <w:t xml:space="preserve">faz </w:t>
      </w:r>
      <w:r>
        <w:t>m</w:t>
      </w:r>
      <w:r w:rsidRPr="00E0084F">
        <w:t>ais necessária a aplicação de uma consultoria empresarial dentro das empresas, para que elas possam obter um diferencial e se tornem competitivas no mercado</w:t>
      </w:r>
      <w:r>
        <w:t xml:space="preserve"> (MARRAS, 2016)</w:t>
      </w:r>
      <w:r w:rsidRPr="00E0084F">
        <w:t xml:space="preserve">. Para Pontes (2005), a Administração de Cargos e Salários sempre foi algo de grande importância no ambiente organizacional, </w:t>
      </w:r>
      <w:r>
        <w:t>pois conforme (</w:t>
      </w:r>
      <w:r w:rsidRPr="00405025">
        <w:t>FIORAVANZO</w:t>
      </w:r>
      <w:r>
        <w:t xml:space="preserve"> </w:t>
      </w:r>
      <w:r w:rsidRPr="008A5905">
        <w:rPr>
          <w:i/>
          <w:iCs/>
        </w:rPr>
        <w:t>et al.</w:t>
      </w:r>
      <w:r>
        <w:t xml:space="preserve">, 2020),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3AD27D04" w14:textId="77777777" w:rsidR="009B0BC3" w:rsidRDefault="009B0BC3" w:rsidP="003C5F1E">
      <w:pPr>
        <w:pStyle w:val="TF-TEXTO"/>
      </w:pPr>
      <w:r w:rsidRPr="00E0084F">
        <w:t xml:space="preserve">Além de </w:t>
      </w:r>
      <w:r>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 tornando os funcionários das empresas, em grandes alvos para a consolidação das metodologias aplicadas dentro da consultoria empresarial.</w:t>
      </w:r>
      <w:r>
        <w:t xml:space="preserve"> Afinal, conforme </w:t>
      </w:r>
      <w:r w:rsidRPr="00405025">
        <w:t>Fioravanzo</w:t>
      </w:r>
      <w:r>
        <w:t xml:space="preserve"> </w:t>
      </w:r>
      <w:r w:rsidRPr="008A5905">
        <w:rPr>
          <w:i/>
          <w:iCs/>
        </w:rPr>
        <w:t>et al.</w:t>
      </w:r>
      <w:r>
        <w:t xml:space="preserve"> (2020), motivação e estímulo precisam ser uma ação constante dentro das empresas com os colaboradores, porém não é fácil.  Isso faz c</w:t>
      </w:r>
      <w:r w:rsidRPr="00E0084F">
        <w:t xml:space="preserve">om que as empresas busquem melhores práticas que as diferenciem no mercado, incentivando o desenvolvimento e a implantação do PCS se tornarem importantes. </w:t>
      </w:r>
    </w:p>
    <w:p w14:paraId="3812C5AA" w14:textId="77777777" w:rsidR="009B0BC3" w:rsidRDefault="009B0BC3" w:rsidP="003C5F1E">
      <w:pPr>
        <w:pStyle w:val="TF-TEXTO"/>
      </w:pPr>
      <w:r>
        <w:t>Ao se ter um PCS se compreende que a empresa deixa explícito aos seus colaboradores os critérios vigentes de promoção e de reajuste, como possibilita que a empresa se planeje, tenha conhecimento do seu quadro funcional e defina os seus caminhos de expansão (</w:t>
      </w:r>
      <w:r w:rsidRPr="00E0084F">
        <w:t>VIZIOLI</w:t>
      </w:r>
      <w:r>
        <w:t xml:space="preserve">, </w:t>
      </w:r>
      <w:r w:rsidRPr="00E0084F">
        <w:t>2010)</w:t>
      </w:r>
      <w:r>
        <w:t xml:space="preserve">. </w:t>
      </w:r>
      <w:r w:rsidRPr="00E0084F">
        <w:t>Desta forma, os gastos com os colaboradores serão considerados como investimento, uma vez que, refletem no bem-estar dentro da empresa</w:t>
      </w:r>
      <w:r>
        <w:t xml:space="preserve">, pois </w:t>
      </w:r>
      <w:r w:rsidRPr="00CA113A">
        <w:t>Ribeiro</w:t>
      </w:r>
      <w:r>
        <w:t xml:space="preserve"> e Estender (2016) acreditam que uma empresa com visão abrangente para motivar e satisfaze colaboradores possui melhores maneiras de recompensá-los. Chiavenato (2004) coloca que </w:t>
      </w:r>
      <w:r w:rsidRPr="00E0084F">
        <w:t>a remuneração total</w:t>
      </w:r>
      <w:r>
        <w:t xml:space="preserve"> é um </w:t>
      </w:r>
      <w:r w:rsidRPr="00E0084F">
        <w:t>pacote de recompensas quantificáveis que alguém recebe e é formada de remuneração básica, incentivos salariais e benefícios</w:t>
      </w:r>
      <w:r>
        <w:t>.</w:t>
      </w:r>
      <w:r w:rsidRPr="00E0084F">
        <w:t xml:space="preserve"> </w:t>
      </w:r>
    </w:p>
    <w:p w14:paraId="4335E1F9" w14:textId="77777777" w:rsidR="009B0BC3" w:rsidRDefault="009B0BC3" w:rsidP="00C35585">
      <w:pPr>
        <w:pStyle w:val="TF-TEXTO"/>
      </w:pPr>
      <w:r>
        <w:t>Em razão disso, o</w:t>
      </w:r>
      <w:r w:rsidRPr="00C35585">
        <w:t xml:space="preserve">s </w:t>
      </w:r>
      <w:r>
        <w:t>S</w:t>
      </w:r>
      <w:r w:rsidRPr="00C35585">
        <w:t xml:space="preserve">istemas de </w:t>
      </w:r>
      <w:r>
        <w:t>Apoio</w:t>
      </w:r>
      <w:r w:rsidRPr="00C35585">
        <w:t xml:space="preserve"> </w:t>
      </w:r>
      <w:r>
        <w:t>de</w:t>
      </w:r>
      <w:r w:rsidRPr="00C35585">
        <w:t xml:space="preserve"> </w:t>
      </w:r>
      <w:r>
        <w:t>D</w:t>
      </w:r>
      <w:r w:rsidRPr="00C35585">
        <w:t>ecisão (</w:t>
      </w:r>
      <w:r>
        <w:t>SAD</w:t>
      </w:r>
      <w:r w:rsidRPr="00C35585">
        <w:t>) são cada vez mais comuns em ambientes de</w:t>
      </w:r>
      <w:r>
        <w:t xml:space="preserve"> </w:t>
      </w:r>
      <w:r w:rsidRPr="00C35585">
        <w:t>negócios e gerenciamento.</w:t>
      </w:r>
      <w:r>
        <w:t xml:space="preserve"> Pois </w:t>
      </w:r>
      <w:r w:rsidRPr="00C35585">
        <w:t xml:space="preserve">o objetivo </w:t>
      </w:r>
      <w:r>
        <w:t>ao</w:t>
      </w:r>
      <w:r w:rsidRPr="00C35585">
        <w:t xml:space="preserve"> longo </w:t>
      </w:r>
      <w:r>
        <w:t>do tempo</w:t>
      </w:r>
      <w:r w:rsidRPr="00C35585">
        <w:t xml:space="preserve"> </w:t>
      </w:r>
      <w:r>
        <w:t>é disponibilizar</w:t>
      </w:r>
      <w:r w:rsidRPr="00C35585">
        <w:t xml:space="preserve"> aos </w:t>
      </w:r>
      <w:r w:rsidRPr="00C35585">
        <w:lastRenderedPageBreak/>
        <w:t xml:space="preserve">usuários informações que </w:t>
      </w:r>
      <w:r>
        <w:t>apresentem</w:t>
      </w:r>
      <w:r w:rsidRPr="00C35585">
        <w:t xml:space="preserve"> regras aprendidas durante o processo</w:t>
      </w:r>
      <w:r>
        <w:t xml:space="preserve"> de trabalho (</w:t>
      </w:r>
      <w:r w:rsidRPr="00C35585">
        <w:t>MORIN</w:t>
      </w:r>
      <w:r>
        <w:t xml:space="preserve"> </w:t>
      </w:r>
      <w:r w:rsidRPr="008A5905">
        <w:rPr>
          <w:i/>
          <w:iCs/>
        </w:rPr>
        <w:t>et al.</w:t>
      </w:r>
      <w:r>
        <w:t>, 2016)</w:t>
      </w:r>
      <w:r w:rsidRPr="00C35585">
        <w:t>.</w:t>
      </w:r>
      <w:r>
        <w:t xml:space="preserve"> Nesse sentido, Silva, Silva e Gomes (2016) observam que o processo de decisão deve possuir o monitoramento constante do ambiente, e o responsável pela decisão precisa estar ciente para alterar sua decisão diante do novo cenário que está se formando com o resultado. Afinal, segundo </w:t>
      </w:r>
      <w:r w:rsidRPr="007477CA">
        <w:t>G</w:t>
      </w:r>
      <w:r>
        <w:t xml:space="preserve">oel e Diaz-Agudo (2017), o </w:t>
      </w:r>
      <w:r w:rsidRPr="00E0084F">
        <w:t>Raciocínio Baseado e</w:t>
      </w:r>
      <w:r>
        <w:t>m</w:t>
      </w:r>
      <w:r w:rsidRPr="00E0084F">
        <w:t xml:space="preserve"> Casos</w:t>
      </w:r>
      <w:r>
        <w:t xml:space="preserve"> (RBC) está próximo do raciocínio analógico. Porém, o RBC costuma assumir que a memória está povoada, sendo assim, a memória pode fornecer um caso passado semelhante contendo uma resposta quase certeira para o novo problema em questão (GOEL; DIAZ-AGUDO, 2017). Desta maneira, adquire-se habilidade e conhecimento para superar certas dificuldades já conhecidas (GOEL; DIAZ-AGUDO, 2017).</w:t>
      </w:r>
    </w:p>
    <w:p w14:paraId="052AF7C9" w14:textId="77777777" w:rsidR="009B0BC3" w:rsidRDefault="009B0BC3" w:rsidP="0010203E">
      <w:pPr>
        <w:pStyle w:val="TF-TEXTO"/>
      </w:pPr>
      <w:r>
        <w:t>Nesse contexto</w:t>
      </w:r>
      <w:r w:rsidRPr="00E0084F">
        <w:t xml:space="preserve"> e levando em consideração a necessidade de uma implantação de projeto com baixos impactos financeiros, a proposta deste trabalho é criar um sistema de apoio a gestão de </w:t>
      </w:r>
      <w:r>
        <w:t>PCS</w:t>
      </w:r>
      <w:r w:rsidRPr="00E0084F">
        <w:t xml:space="preserve"> que gere os resultados necessários </w:t>
      </w:r>
      <w:r>
        <w:t>à</w:t>
      </w:r>
      <w:r w:rsidRPr="00E0084F">
        <w:t xml:space="preserve"> consultoria para responder a demanda, com confiança e segurança à empresa contratante.</w:t>
      </w:r>
      <w:r>
        <w:t xml:space="preserve"> </w:t>
      </w:r>
    </w:p>
    <w:p w14:paraId="5C7083D4" w14:textId="77777777" w:rsidR="009B0BC3" w:rsidRPr="00E0084F" w:rsidRDefault="009B0BC3" w:rsidP="00E85EFF">
      <w:pPr>
        <w:pStyle w:val="Ttulo2"/>
      </w:pPr>
      <w:r w:rsidRPr="00E0084F">
        <w:t xml:space="preserve">OBJETIVOS </w:t>
      </w:r>
    </w:p>
    <w:p w14:paraId="637E437D" w14:textId="77777777" w:rsidR="009B0BC3" w:rsidRPr="00E0084F" w:rsidRDefault="009B0BC3" w:rsidP="003C5F1E">
      <w:pPr>
        <w:pStyle w:val="TF-TEXTO"/>
      </w:pPr>
      <w:r w:rsidRPr="00E0084F">
        <w:t>O objetivo geral do trabalho é disponibilizar um sistema de gestão de planos de cargos e salários como suporte a empresa de consultoria.</w:t>
      </w:r>
      <w:r>
        <w:t xml:space="preserve"> </w:t>
      </w:r>
      <w:r w:rsidRPr="00E0084F">
        <w:t xml:space="preserve">Os objetivos específicos do trabalho são: </w:t>
      </w:r>
    </w:p>
    <w:p w14:paraId="7DF00CB1" w14:textId="77777777" w:rsidR="009B0BC3" w:rsidRPr="00E0084F" w:rsidRDefault="009B0BC3" w:rsidP="0038587F">
      <w:pPr>
        <w:pStyle w:val="TF-ALNEA"/>
      </w:pPr>
      <w:r w:rsidRPr="00E0084F">
        <w:t>disponibilizar interface para que o consultor possa comparar a situação atual e a situação proposta;</w:t>
      </w:r>
    </w:p>
    <w:p w14:paraId="7D23CCEC" w14:textId="77777777" w:rsidR="009B0BC3" w:rsidRDefault="009B0BC3" w:rsidP="002F454C">
      <w:pPr>
        <w:pStyle w:val="TF-ALNEA"/>
      </w:pPr>
      <w:r w:rsidRPr="00E0084F">
        <w:t xml:space="preserve">disponibilizar interface </w:t>
      </w:r>
      <w:r>
        <w:t>para</w:t>
      </w:r>
      <w:r w:rsidRPr="00E0084F">
        <w:t xml:space="preserve"> que o consultor identifique distorções quanto ao perfil de cargos e salários</w:t>
      </w:r>
      <w:r>
        <w:t xml:space="preserve"> e </w:t>
      </w:r>
      <w:r w:rsidRPr="00E0084F">
        <w:t>consiga realizar projeções de informações a partir de dados atuais, propiciando a tomada de decisão</w:t>
      </w:r>
      <w:r>
        <w:t>;</w:t>
      </w:r>
    </w:p>
    <w:p w14:paraId="617965DB" w14:textId="77777777" w:rsidR="009B0BC3" w:rsidRPr="00E0084F" w:rsidRDefault="009B0BC3"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Pr="00E0084F">
        <w:t>.</w:t>
      </w:r>
    </w:p>
    <w:p w14:paraId="09456099" w14:textId="77777777" w:rsidR="009B0BC3" w:rsidRPr="00E0084F" w:rsidRDefault="009B0BC3" w:rsidP="00F54E17">
      <w:pPr>
        <w:pStyle w:val="Ttulo1"/>
      </w:pPr>
      <w:r w:rsidRPr="00E0084F">
        <w:t>DESCRIÇÃO DO SISTEMA ATUAL</w:t>
      </w:r>
    </w:p>
    <w:p w14:paraId="45977F7C" w14:textId="77777777" w:rsidR="009B0BC3" w:rsidRPr="00E0084F" w:rsidRDefault="009B0BC3" w:rsidP="003C5F1E">
      <w:pPr>
        <w:pStyle w:val="TF-TEXTO"/>
      </w:pPr>
      <w:r w:rsidRPr="00E0084F">
        <w:t>Nos dias atuais, a SBA Consultores Associados (</w:t>
      </w:r>
      <w:r>
        <w:t>2021</w:t>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Contudo, essa forma não garante segurança e demanda horas de consultoria que implicam no aumento do custo, interferindo o resultado financeiro do projeto. De acordo com a SBA Consultores </w:t>
      </w:r>
      <w:r w:rsidRPr="00E0084F">
        <w:lastRenderedPageBreak/>
        <w:t>Associados</w:t>
      </w:r>
      <w:r w:rsidRPr="00E0084F" w:rsidDel="003E59F5">
        <w:t xml:space="preserve"> </w:t>
      </w:r>
      <w:r w:rsidRPr="00E0084F">
        <w:t xml:space="preserve">(2021), devido à ausência de um sistema é necessário fazer revisões em cima dos dados cadastrados nas planilhas eletrônicas, uma vez que não se possui uma validação sob os dados inseridos nos respectivos campos das planilhas. </w:t>
      </w:r>
    </w:p>
    <w:p w14:paraId="600290D6" w14:textId="77777777" w:rsidR="009B0BC3" w:rsidRPr="00E0084F" w:rsidRDefault="009B0BC3" w:rsidP="003C5F1E">
      <w:pPr>
        <w:pStyle w:val="TF-TEXTO"/>
      </w:pPr>
      <w:r w:rsidRPr="00E0084F">
        <w:t>A SBA Consultores Associados</w:t>
      </w:r>
      <w:r w:rsidRPr="00E0084F" w:rsidDel="003E59F5">
        <w:t xml:space="preserve"> </w:t>
      </w:r>
      <w:r w:rsidRPr="00E0084F">
        <w:t>(2021) afirma ser uma empresa que atua de forma integrada na identificação, no desenvolvimento e no acompanhamento de soluções empresariais, nas áreas de gestão de processos industriais, gestão comercial, gestão de recursos humanos, gestão estratégica e educação corporativa. Desta forma, a empresa contribui para resultados eficazes, sustentáveis e lucrativos aos seus clientes.</w:t>
      </w:r>
      <w:r>
        <w:t xml:space="preserve"> Segundo </w:t>
      </w:r>
      <w:r w:rsidRPr="00E0084F">
        <w:t>SBA Consultores Associados</w:t>
      </w:r>
      <w:r w:rsidRPr="00E0084F" w:rsidDel="003E59F5">
        <w:t xml:space="preserve"> </w:t>
      </w:r>
      <w:r w:rsidRPr="00E0084F">
        <w:t>(2021)</w:t>
      </w:r>
      <w:r>
        <w:t xml:space="preserve">, </w:t>
      </w:r>
      <w:r w:rsidRPr="00E0084F">
        <w:t>destac</w:t>
      </w:r>
      <w:r>
        <w:t>a-se</w:t>
      </w:r>
      <w:r w:rsidRPr="00E0084F">
        <w:t xml:space="preserve"> junto a algumas das maiores companhias do país, para desenvolver soluções personalizadas, diante </w:t>
      </w:r>
      <w:r>
        <w:t>d</w:t>
      </w:r>
      <w:r w:rsidRPr="00E0084F">
        <w:t xml:space="preserve">a cultura e </w:t>
      </w:r>
      <w:r>
        <w:t xml:space="preserve">do </w:t>
      </w:r>
      <w:r w:rsidRPr="00E0084F">
        <w:t>estilo de gestão de cada organização.</w:t>
      </w:r>
    </w:p>
    <w:p w14:paraId="5D7B44F2" w14:textId="77777777" w:rsidR="009B0BC3" w:rsidRDefault="009B0BC3" w:rsidP="003C5F1E">
      <w:pPr>
        <w:pStyle w:val="TF-TEXTO"/>
      </w:pPr>
      <w:r w:rsidRPr="00E0084F">
        <w:t>Em razão da competitividade no mercado, a SBA Consultores Associados</w:t>
      </w:r>
      <w:r w:rsidRPr="00E0084F" w:rsidDel="003E59F5">
        <w:t xml:space="preserve"> </w:t>
      </w:r>
      <w:r w:rsidRPr="00E0084F">
        <w:t>(2021), enfrenta desafios no ambiente de negócio, fazendo-se necessário pensar e agir estrategicamente de acordo com o foco nas tendências, perspectivas, possibilidades que o futuro pode apresentar. A SBA Consultores Associados</w:t>
      </w:r>
      <w:r w:rsidRPr="00E0084F" w:rsidDel="003E59F5">
        <w:t xml:space="preserve"> </w:t>
      </w:r>
      <w:r w:rsidRPr="00E0084F">
        <w:t xml:space="preserve">(2021) tem a valorização do colaborador como o diferencial para que a organização possa ser realmente competitiva. Já o </w:t>
      </w:r>
      <w:r>
        <w:t>PCS</w:t>
      </w:r>
      <w:r w:rsidRPr="00E0084F">
        <w:t xml:space="preserve"> estabelece a estrutura de cargos da organização, definindo responsabilidades a cada cargo, estabelecendo os níveis salariais a serem praticados. Para trabalhar em cima desta questão, </w:t>
      </w:r>
      <w:r>
        <w:t>as</w:t>
      </w:r>
      <w:r w:rsidRPr="00E0084F">
        <w:t xml:space="preserve"> planilhas</w:t>
      </w:r>
      <w:r>
        <w:t xml:space="preserve"> eletrônicas</w:t>
      </w:r>
      <w:r w:rsidRPr="00E0084F">
        <w:t xml:space="preserve"> são utilizadas desde o processo de descrições de cargos, elaboração de tabelas salariais até o cálculo dos impactos financeiros na implantação dos projetos. </w:t>
      </w:r>
    </w:p>
    <w:p w14:paraId="5D10E4A2" w14:textId="77777777" w:rsidR="009B0BC3" w:rsidRPr="00E0084F" w:rsidRDefault="009B0BC3"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w:t>
      </w:r>
      <w:r>
        <w:t xml:space="preserve"> contratante</w:t>
      </w:r>
      <w:r w:rsidRPr="00E0084F">
        <w:t>, servindo como parâmetro para tomada de decisão na aplicação da política de remuneração</w:t>
      </w:r>
      <w:r>
        <w:t xml:space="preserve">. </w:t>
      </w:r>
      <w:r w:rsidRPr="00E0084F">
        <w:t xml:space="preserve">Na </w:t>
      </w:r>
      <w:r>
        <w:fldChar w:fldCharType="begin"/>
      </w:r>
      <w:r>
        <w:instrText xml:space="preserve"> REF _Ref70015327 \h </w:instrText>
      </w:r>
      <w:r>
        <w:fldChar w:fldCharType="separate"/>
      </w:r>
      <w:r w:rsidRPr="00E0084F">
        <w:t xml:space="preserve">Figura </w:t>
      </w:r>
      <w:r>
        <w:rPr>
          <w:noProof/>
        </w:rPr>
        <w:t>1</w:t>
      </w:r>
      <w:r>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6C200A31" w14:textId="77777777" w:rsidR="009B0BC3" w:rsidRPr="00E0084F" w:rsidRDefault="009B0BC3" w:rsidP="0038587F">
      <w:pPr>
        <w:pStyle w:val="TF-LEGENDA"/>
      </w:pPr>
      <w:r w:rsidRPr="00E0084F">
        <w:lastRenderedPageBreak/>
        <w:t xml:space="preserve">Figura </w:t>
      </w:r>
      <w:fldSimple w:instr=" SEQ Figura \* ARABIC ">
        <w:r>
          <w:rPr>
            <w:noProof/>
          </w:rPr>
          <w:t>1</w:t>
        </w:r>
      </w:fldSimple>
      <w:r w:rsidRPr="00E0084F">
        <w:t xml:space="preserve"> - Diagrama de atividades da empresa SBA Consultores Associados</w:t>
      </w:r>
    </w:p>
    <w:p w14:paraId="2433F6DC" w14:textId="77777777" w:rsidR="009B0BC3" w:rsidRPr="00E0084F" w:rsidRDefault="009B0BC3" w:rsidP="0038587F">
      <w:pPr>
        <w:pStyle w:val="TF-FIGURA"/>
      </w:pPr>
      <w:r>
        <w:rPr>
          <w:noProof/>
        </w:rPr>
      </w:r>
      <w:r w:rsidR="009B0BC3">
        <w:rPr>
          <w:noProof/>
        </w:rPr>
        <w:pict w14:anchorId="2C177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5pt;height:386.8pt;mso-width-percent:0;mso-height-percent:0;mso-width-percent:0;mso-height-percent:0" o:bordertopcolor="this" o:borderleftcolor="this" o:borderbottomcolor="this" o:borderrightcolor="this">
            <v:imagedata r:id="rId6" o:title=""/>
            <w10:bordertop type="single" width="8"/>
            <w10:borderleft type="single" width="8"/>
            <w10:borderbottom type="single" width="8"/>
            <w10:borderright type="single" width="8"/>
          </v:shape>
        </w:pict>
      </w:r>
    </w:p>
    <w:p w14:paraId="78920F8A" w14:textId="77777777" w:rsidR="009B0BC3" w:rsidRPr="00E0084F" w:rsidRDefault="009B0BC3" w:rsidP="00C27A5A">
      <w:pPr>
        <w:pStyle w:val="TF-FONTE"/>
      </w:pPr>
      <w:r w:rsidRPr="00E0084F">
        <w:t>Fonte: elaborado pelo autor.</w:t>
      </w:r>
    </w:p>
    <w:p w14:paraId="166B1520" w14:textId="77777777" w:rsidR="009B0BC3" w:rsidRPr="00E0084F" w:rsidRDefault="009B0BC3" w:rsidP="00F54E17">
      <w:pPr>
        <w:pStyle w:val="Ttulo1"/>
      </w:pPr>
      <w:r w:rsidRPr="00E0084F">
        <w:t>trabalhos correlatos</w:t>
      </w:r>
    </w:p>
    <w:p w14:paraId="251626FF" w14:textId="77777777" w:rsidR="009B0BC3" w:rsidRPr="00E0084F" w:rsidRDefault="009B0BC3" w:rsidP="001F59DC">
      <w:pPr>
        <w:pStyle w:val="TF-TEXTO"/>
      </w:pPr>
      <w:r w:rsidRPr="00E0084F">
        <w:t xml:space="preserve">Nessa seção serão apresentados três trabalhos correlatos com características semelhantes com o trabalho proposto. A subseção </w:t>
      </w:r>
      <w:r>
        <w:fldChar w:fldCharType="begin"/>
      </w:r>
      <w:r>
        <w:instrText xml:space="preserve"> REF _Ref83316972 \r \h </w:instrText>
      </w:r>
      <w:r>
        <w:fldChar w:fldCharType="separate"/>
      </w:r>
      <w:r>
        <w:t>3.1</w:t>
      </w:r>
      <w:r>
        <w:fldChar w:fldCharType="end"/>
      </w:r>
      <w:r w:rsidRPr="00E0084F">
        <w:t>traz o sistema PCS de Hewysa RH Ltda (2016)</w:t>
      </w:r>
      <w:r>
        <w:t>;</w:t>
      </w:r>
      <w:r w:rsidRPr="00E0084F">
        <w:t xml:space="preserve"> a subseção </w:t>
      </w:r>
      <w:r>
        <w:fldChar w:fldCharType="begin"/>
      </w:r>
      <w:r>
        <w:instrText xml:space="preserve"> REF _Ref83316985 \r \h </w:instrText>
      </w:r>
      <w:r>
        <w:fldChar w:fldCharType="separate"/>
      </w:r>
      <w:r>
        <w:t>3.2</w:t>
      </w:r>
      <w:r>
        <w:fldChar w:fldCharType="end"/>
      </w:r>
      <w:r>
        <w:t xml:space="preserve"> apresenta </w:t>
      </w:r>
      <w:r w:rsidRPr="00E0084F">
        <w:t>o sistema de PCS da empresa Floowmer (2021)</w:t>
      </w:r>
      <w:r>
        <w:t xml:space="preserve"> e </w:t>
      </w:r>
      <w:r w:rsidRPr="00E0084F">
        <w:t xml:space="preserve">a subseção </w:t>
      </w:r>
      <w:r>
        <w:fldChar w:fldCharType="begin"/>
      </w:r>
      <w:r>
        <w:instrText xml:space="preserve"> REF _Ref83316996 \r \h </w:instrText>
      </w:r>
      <w:r>
        <w:fldChar w:fldCharType="separate"/>
      </w:r>
      <w:r>
        <w:t>3.3</w:t>
      </w:r>
      <w:r>
        <w:fldChar w:fldCharType="end"/>
      </w:r>
      <w:r>
        <w:t xml:space="preserve"> traz </w:t>
      </w:r>
      <w:r w:rsidRPr="00E0084F">
        <w:t>o m</w:t>
      </w:r>
      <w:r>
        <w:t>ó</w:t>
      </w:r>
      <w:r w:rsidRPr="00E0084F">
        <w:t>dulo de PCS do sistema Kombo Estratégico da empresa Kombo (2021).</w:t>
      </w:r>
    </w:p>
    <w:p w14:paraId="5DE2CB38" w14:textId="77777777" w:rsidR="009B0BC3" w:rsidRPr="00E0084F" w:rsidRDefault="009B0BC3">
      <w:pPr>
        <w:pStyle w:val="Ttulo2"/>
      </w:pPr>
      <w:r w:rsidRPr="00E0084F">
        <w:t xml:space="preserve">Hewysa RH Ltda </w:t>
      </w:r>
    </w:p>
    <w:p w14:paraId="609B013A" w14:textId="77777777" w:rsidR="009B0BC3" w:rsidRPr="00E0084F" w:rsidRDefault="009B0BC3" w:rsidP="0029386B">
      <w:pPr>
        <w:pStyle w:val="TF-TEXTO"/>
      </w:pPr>
      <w:r w:rsidRPr="00E0084F">
        <w:t xml:space="preserve">De acordo com Hewysa RH Ltda (2016), seu sistema on-line pago, é uma ferramenta indispensável para a criação de um </w:t>
      </w:r>
      <w:r>
        <w:t>PCS</w:t>
      </w:r>
      <w:r w:rsidRPr="00E0084F">
        <w:t xml:space="preserve">. </w:t>
      </w:r>
      <w:r>
        <w:t xml:space="preserve">Em sua construção foi utilizada </w:t>
      </w:r>
      <w:r w:rsidRPr="00E0084F">
        <w:t>uma metodologia própria de gestão de remuneração</w:t>
      </w:r>
      <w:r>
        <w:t xml:space="preserve"> e</w:t>
      </w:r>
      <w:r w:rsidRPr="00E0084F">
        <w:t xml:space="preserve"> seu sistema PCS veio para auxiliar no processo de criação de um </w:t>
      </w:r>
      <w:r>
        <w:t xml:space="preserve">PCS segundo </w:t>
      </w:r>
      <w:r w:rsidRPr="00E0084F">
        <w:t xml:space="preserve">Hewysa RH Ltda (2016), trazendo qualidade, agilidade e segurança nos resultados. </w:t>
      </w:r>
      <w:r>
        <w:t xml:space="preserve">Algumas das principais características do sistema da </w:t>
      </w:r>
      <w:r w:rsidRPr="00E0084F">
        <w:t>Hewysa RH Ltda (2016)</w:t>
      </w:r>
      <w:r>
        <w:t xml:space="preserve"> são: </w:t>
      </w:r>
      <w:r w:rsidRPr="001F5498">
        <w:t>estar disponível na plataforma web, fornece</w:t>
      </w:r>
      <w:r>
        <w:t>r</w:t>
      </w:r>
      <w:r w:rsidRPr="001F5498">
        <w:t xml:space="preserve"> relatórios para análise</w:t>
      </w:r>
      <w:r>
        <w:t xml:space="preserve">, </w:t>
      </w:r>
      <w:r w:rsidRPr="001F5498">
        <w:t>realizar manutenção no sistema</w:t>
      </w:r>
      <w:r>
        <w:t xml:space="preserve">, disponibilizar formulário de avaliação e ter um ciclo de aplicação. Neste sentido, a </w:t>
      </w:r>
      <w:r>
        <w:fldChar w:fldCharType="begin"/>
      </w:r>
      <w:r>
        <w:instrText xml:space="preserve"> REF _Ref83316735 \h </w:instrText>
      </w:r>
      <w:r>
        <w:fldChar w:fldCharType="separate"/>
      </w:r>
      <w:r>
        <w:t xml:space="preserve">Figura </w:t>
      </w:r>
      <w:r>
        <w:rPr>
          <w:noProof/>
        </w:rPr>
        <w:t>2</w:t>
      </w:r>
      <w:r>
        <w:fldChar w:fldCharType="end"/>
      </w:r>
      <w:r w:rsidRPr="00E0084F">
        <w:t xml:space="preserve"> </w:t>
      </w:r>
      <w:r>
        <w:t>traz</w:t>
      </w:r>
      <w:r w:rsidRPr="00E0084F">
        <w:t xml:space="preserve"> a tela de cadastro e consulta de cargos, em que o usuário pode cadastrar novos </w:t>
      </w:r>
      <w:r w:rsidRPr="00E0084F">
        <w:lastRenderedPageBreak/>
        <w:t xml:space="preserve">cargos ou buscar em uma base de dados já existente no sistema os cargos necessários para iniciar o processo de criação de um </w:t>
      </w:r>
      <w:r>
        <w:t>PCS</w:t>
      </w:r>
      <w:r w:rsidRPr="00E0084F">
        <w:t>.</w:t>
      </w:r>
    </w:p>
    <w:p w14:paraId="358AFEC3" w14:textId="77777777" w:rsidR="009B0BC3" w:rsidRDefault="009B0BC3" w:rsidP="008A5905">
      <w:pPr>
        <w:pStyle w:val="TF-LEGENDA"/>
      </w:pPr>
      <w:r>
        <w:t xml:space="preserve">Figura </w:t>
      </w:r>
      <w:fldSimple w:instr=" SEQ Figura \* ARABIC ">
        <w:r>
          <w:rPr>
            <w:noProof/>
          </w:rPr>
          <w:t>2</w:t>
        </w:r>
      </w:fldSimple>
      <w:r>
        <w:t xml:space="preserve"> -  </w:t>
      </w:r>
      <w:r w:rsidRPr="009E5873">
        <w:t>Cadastro e consulta de cargos</w:t>
      </w:r>
    </w:p>
    <w:p w14:paraId="305C5FE0" w14:textId="77777777" w:rsidR="009B0BC3" w:rsidRPr="00E0084F" w:rsidRDefault="009B0BC3" w:rsidP="00FF5260">
      <w:pPr>
        <w:pStyle w:val="TF-FONTE"/>
      </w:pPr>
      <w:r>
        <w:rPr>
          <w:noProof/>
        </w:rPr>
      </w:r>
      <w:r w:rsidR="009B0BC3">
        <w:rPr>
          <w:noProof/>
        </w:rPr>
        <w:pict w14:anchorId="3F33CE08">
          <v:shape id="_x0000_i1026" type="#_x0000_t75" alt="" style="width:237.45pt;height:136.35pt;visibility:visible;mso-wrap-style:square;mso-width-percent:0;mso-height-percent:0;mso-width-percent:0;mso-height-percent:0" o:bordertopcolor="this" o:borderleftcolor="this" o:borderbottomcolor="this" o:borderrightcolor="this">
            <v:imagedata r:id="rId7" o:title=""/>
            <w10:bordertop type="single" width="8"/>
            <w10:borderleft type="single" width="8"/>
            <w10:borderbottom type="single" width="8"/>
            <w10:borderright type="single" width="8"/>
          </v:shape>
        </w:pict>
      </w:r>
    </w:p>
    <w:p w14:paraId="62D6D077" w14:textId="77777777" w:rsidR="009B0BC3" w:rsidRPr="00E0084F" w:rsidRDefault="009B0BC3" w:rsidP="00FF5260">
      <w:pPr>
        <w:pStyle w:val="TF-FONTE"/>
      </w:pPr>
      <w:r w:rsidRPr="00E0084F">
        <w:t>Fonte: Hewysa RH Ltda (2016).</w:t>
      </w:r>
    </w:p>
    <w:p w14:paraId="660858FE" w14:textId="77777777" w:rsidR="009B0BC3" w:rsidRPr="00E0084F" w:rsidRDefault="009B0BC3" w:rsidP="00BF5D0D">
      <w:pPr>
        <w:pStyle w:val="TF-TEXTO"/>
      </w:pPr>
      <w:r w:rsidRPr="00E0084F">
        <w:t xml:space="preserve">A </w:t>
      </w:r>
      <w:r>
        <w:fldChar w:fldCharType="begin"/>
      </w:r>
      <w:r>
        <w:instrText xml:space="preserve"> REF _Ref83316787 \h  \* MERGEFORMAT </w:instrText>
      </w:r>
      <w:r>
        <w:fldChar w:fldCharType="separate"/>
      </w:r>
      <w:r>
        <w:t>Figura 3</w:t>
      </w:r>
      <w:r>
        <w:fldChar w:fldCharType="end"/>
      </w:r>
      <w:r w:rsidRPr="00E0084F">
        <w:t xml:space="preserve"> apresenta um gráfico de tendência gerado ao fim do processo. A partir </w:t>
      </w:r>
      <w:r>
        <w:t>dele</w:t>
      </w:r>
      <w:r w:rsidRPr="00E0084F">
        <w:t xml:space="preserve"> o consultor é capaz de visualizar o valor dos salários dos cargos da empresa e o valor dos salários destes cargos no mercado. </w:t>
      </w:r>
      <w:r>
        <w:t xml:space="preserve">Outra característica apresentada é </w:t>
      </w:r>
      <w:r w:rsidRPr="00E0084F">
        <w:t>uma linha de tendência média salarial de mercado e outra linha da tendência média salarial da empresa (HEWYSA RH LTDA, 2016).</w:t>
      </w:r>
      <w:r>
        <w:t xml:space="preserve"> </w:t>
      </w:r>
      <w:r w:rsidRPr="00E0084F">
        <w:t>Destaca-se</w:t>
      </w:r>
      <w:r>
        <w:t xml:space="preserve"> ainda</w:t>
      </w:r>
      <w:r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694AFA76" w14:textId="77777777" w:rsidR="009B0BC3" w:rsidRDefault="009B0BC3" w:rsidP="008A5905">
      <w:pPr>
        <w:pStyle w:val="TF-LEGENDA"/>
      </w:pPr>
      <w:r>
        <w:t xml:space="preserve">Figura </w:t>
      </w:r>
      <w:fldSimple w:instr=" SEQ Figura \* ARABIC ">
        <w:r>
          <w:rPr>
            <w:noProof/>
          </w:rPr>
          <w:t>3</w:t>
        </w:r>
      </w:fldSimple>
      <w:r>
        <w:t xml:space="preserve"> - </w:t>
      </w:r>
      <w:r w:rsidRPr="00551C7A">
        <w:t>Gráfico de Tendência Salarial</w:t>
      </w:r>
    </w:p>
    <w:p w14:paraId="7C777A2C" w14:textId="77777777" w:rsidR="009B0BC3" w:rsidRPr="00E0084F" w:rsidRDefault="009B0BC3" w:rsidP="0038587F">
      <w:pPr>
        <w:pStyle w:val="TF-FIGURA"/>
      </w:pPr>
      <w:r>
        <w:rPr>
          <w:noProof/>
        </w:rPr>
      </w:r>
      <w:r w:rsidR="009B0BC3">
        <w:rPr>
          <w:noProof/>
        </w:rPr>
        <w:pict w14:anchorId="17C2B48F">
          <v:shape id="_x0000_i1027" type="#_x0000_t75" alt="" style="width:273.45pt;height:172.35pt;visibility:visible;mso-wrap-style:square;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0E96ED1D" w14:textId="77777777" w:rsidR="009B0BC3" w:rsidRPr="00E0084F" w:rsidRDefault="009B0BC3" w:rsidP="00FF5260">
      <w:pPr>
        <w:pStyle w:val="TF-FONTE"/>
      </w:pPr>
      <w:r w:rsidRPr="00E0084F">
        <w:t>Fonte: Hewysa RH Ltda (2016).</w:t>
      </w:r>
    </w:p>
    <w:p w14:paraId="4F132037" w14:textId="77777777" w:rsidR="009B0BC3" w:rsidRPr="00E0084F" w:rsidRDefault="009B0BC3">
      <w:pPr>
        <w:pStyle w:val="Ttulo2"/>
      </w:pPr>
      <w:r w:rsidRPr="00E0084F">
        <w:t xml:space="preserve">FLOOWMER </w:t>
      </w:r>
    </w:p>
    <w:p w14:paraId="2BC7BE0A" w14:textId="77777777" w:rsidR="009B0BC3" w:rsidRPr="00E0084F" w:rsidRDefault="009B0BC3" w:rsidP="008544E8">
      <w:pPr>
        <w:pStyle w:val="TF-TEXTO"/>
      </w:pPr>
      <w:r w:rsidRPr="00E0084F">
        <w:t xml:space="preserve">Floowmer (2021) possui um sistema web pago que auxilia na criação de um </w:t>
      </w:r>
      <w:r>
        <w:t>PCS</w:t>
      </w:r>
      <w:r w:rsidRPr="00E0084F">
        <w:t xml:space="preserve">. </w:t>
      </w:r>
      <w:r>
        <w:t xml:space="preserve">Ele possui uma </w:t>
      </w:r>
      <w:r w:rsidRPr="00E0084F">
        <w:t>metodologia própria de gestão de remuneração, sendo que seu sistema de PCS auxilia no processo de criação de um plano de cargos e salários, além de ser benéfico para os profissionais</w:t>
      </w:r>
      <w:r>
        <w:t>. E</w:t>
      </w:r>
      <w:r w:rsidRPr="00E0084F">
        <w:t xml:space="preserve">sse sistema também traz vantagens para a empresa de maneira geral, trazendo </w:t>
      </w:r>
      <w:r w:rsidRPr="00E0084F">
        <w:lastRenderedPageBreak/>
        <w:t>qualidade, agilidade e segurança nos resultados. O foco deste sistema é garantir que as empresas tenham um</w:t>
      </w:r>
      <w:r>
        <w:t xml:space="preserve"> PCS </w:t>
      </w:r>
      <w:r w:rsidRPr="00E0084F">
        <w:t>eficaz</w:t>
      </w:r>
      <w:r>
        <w:t xml:space="preserve">, sendo </w:t>
      </w:r>
      <w:r w:rsidRPr="00E0084F">
        <w:t>seguida adequadamente pelos colaboradores, visa</w:t>
      </w:r>
      <w:r>
        <w:t>ndo</w:t>
      </w:r>
      <w:r w:rsidRPr="00E0084F">
        <w:t xml:space="preserve"> estruturar a gestão de cargos</w:t>
      </w:r>
      <w:r>
        <w:t xml:space="preserve"> e</w:t>
      </w:r>
      <w:r w:rsidRPr="00E0084F">
        <w:t xml:space="preserve"> permitindo </w:t>
      </w:r>
      <w:r>
        <w:t>a</w:t>
      </w:r>
      <w:r w:rsidRPr="00E0084F">
        <w:t xml:space="preserve"> empresa avaliar se os salários estão compatíveis com o mercado (FLOOWMER, 2021). </w:t>
      </w:r>
    </w:p>
    <w:p w14:paraId="28D25A3B" w14:textId="77777777" w:rsidR="009B0BC3" w:rsidRPr="00E0084F" w:rsidRDefault="009B0BC3" w:rsidP="002A1B0F">
      <w:pPr>
        <w:pStyle w:val="TF-TEXTO"/>
      </w:pPr>
      <w:r w:rsidRPr="001F5498">
        <w:t>Algumas das principais características de Floowmer (2021) são: estar disponível na plataforma web, fornece</w:t>
      </w:r>
      <w:r>
        <w:t>r</w:t>
      </w:r>
      <w:r w:rsidRPr="001F5498">
        <w:t xml:space="preserve"> relatórios para análise</w:t>
      </w:r>
      <w:r>
        <w:t xml:space="preserve"> e realizar </w:t>
      </w:r>
      <w:r w:rsidRPr="001F5498">
        <w:t xml:space="preserve">manutenção no sistema. </w:t>
      </w:r>
      <w:r w:rsidRPr="00E0084F">
        <w:t xml:space="preserve">Na </w:t>
      </w:r>
      <w:r>
        <w:fldChar w:fldCharType="begin"/>
      </w:r>
      <w:r>
        <w:instrText xml:space="preserve"> REF _Ref83316830 \h </w:instrText>
      </w:r>
      <w:r>
        <w:fldChar w:fldCharType="separate"/>
      </w:r>
      <w:r>
        <w:t xml:space="preserve">Figura </w:t>
      </w:r>
      <w:r>
        <w:rPr>
          <w:noProof/>
        </w:rPr>
        <w:t>4</w:t>
      </w:r>
      <w:r>
        <w:fldChar w:fldCharType="end"/>
      </w:r>
      <w:r w:rsidRPr="00E0084F">
        <w:t xml:space="preserve"> é apresentada a tela de consulta de cargos, em que o usuário pode visualizar os dados referentes ao cargo escolhido e obter uma projeção salarial referente a</w:t>
      </w:r>
      <w:r>
        <w:t>os</w:t>
      </w:r>
      <w:r w:rsidRPr="00E0084F">
        <w:t xml:space="preserve"> dados já existente no sistema (FLOOWMER, 2021).</w:t>
      </w:r>
      <w:r>
        <w:t xml:space="preserve"> Já </w:t>
      </w:r>
      <w:r w:rsidRPr="00E0084F">
        <w:t>a manutenção no sistema é intuitiva e rápida de se fazer, assim como os relatórios fornecidos são graficamente exibidos na tela e proporcionam uma experiência melhor ao usuário</w:t>
      </w:r>
      <w:r>
        <w:t xml:space="preserve"> (FLOOWMER, 2021)</w:t>
      </w:r>
      <w:r w:rsidRPr="00E0084F">
        <w:t>.</w:t>
      </w:r>
    </w:p>
    <w:p w14:paraId="28DC3FAF" w14:textId="77777777" w:rsidR="009B0BC3" w:rsidRDefault="009B0BC3" w:rsidP="008A5905">
      <w:pPr>
        <w:pStyle w:val="TF-LEGENDA"/>
      </w:pPr>
      <w:r>
        <w:t xml:space="preserve">Figura </w:t>
      </w:r>
      <w:fldSimple w:instr=" SEQ Figura \* ARABIC ">
        <w:r>
          <w:rPr>
            <w:noProof/>
          </w:rPr>
          <w:t>4</w:t>
        </w:r>
      </w:fldSimple>
      <w:r>
        <w:t xml:space="preserve"> - </w:t>
      </w:r>
      <w:r w:rsidRPr="00C50A3E">
        <w:t>Consulta de cargos</w:t>
      </w:r>
    </w:p>
    <w:p w14:paraId="2483E389" w14:textId="77777777" w:rsidR="009B0BC3" w:rsidRPr="00E0084F" w:rsidRDefault="009B0BC3" w:rsidP="008A5905">
      <w:pPr>
        <w:autoSpaceDE w:val="0"/>
        <w:autoSpaceDN w:val="0"/>
        <w:adjustRightInd w:val="0"/>
        <w:jc w:val="center"/>
      </w:pPr>
      <w:r>
        <w:rPr>
          <w:noProof/>
        </w:rPr>
      </w:r>
      <w:r w:rsidR="009B0BC3">
        <w:rPr>
          <w:noProof/>
        </w:rPr>
        <w:pict w14:anchorId="3BE1649D">
          <v:shape id="_x0000_i1028" type="#_x0000_t75" alt="" style="width:396.75pt;height:198.4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72BCB2C4" w14:textId="77777777" w:rsidR="009B0BC3" w:rsidRPr="00E0084F" w:rsidRDefault="009B0BC3" w:rsidP="00FF5260">
      <w:pPr>
        <w:pStyle w:val="TF-FONTE"/>
      </w:pPr>
      <w:r w:rsidRPr="00E0084F">
        <w:t>Fonte: Floowmer (2021).</w:t>
      </w:r>
    </w:p>
    <w:p w14:paraId="4C230BA7" w14:textId="77777777" w:rsidR="009B0BC3" w:rsidRPr="00E0084F" w:rsidRDefault="009B0BC3">
      <w:pPr>
        <w:pStyle w:val="Ttulo2"/>
      </w:pPr>
      <w:r w:rsidRPr="00E0084F">
        <w:t xml:space="preserve">KOMBO </w:t>
      </w:r>
    </w:p>
    <w:p w14:paraId="7782E8A5" w14:textId="77777777" w:rsidR="009B0BC3" w:rsidRDefault="009B0BC3" w:rsidP="00A82A40">
      <w:pPr>
        <w:pStyle w:val="TF-TEXTO"/>
      </w:pPr>
      <w:r w:rsidRPr="00E0084F">
        <w:t xml:space="preserve">O Kombo (2021) possui um modulo de PCS do sistema Kombo Estratégico que é um sistema de Rh modulável web pago, para a criação de um </w:t>
      </w:r>
      <w:r>
        <w:t>PCS</w:t>
      </w:r>
      <w:r w:rsidRPr="00E0084F">
        <w:t xml:space="preserve"> de acordo com a necessidade de cada empresa. Com este módulo</w:t>
      </w:r>
      <w:r>
        <w:t>,</w:t>
      </w:r>
      <w:r w:rsidRPr="00E0084F">
        <w:t xml:space="preserve"> a empresa cria planos utilizando as metodologias de </w:t>
      </w:r>
      <w:r>
        <w:t>p</w:t>
      </w:r>
      <w:r w:rsidRPr="00E0084F">
        <w:t xml:space="preserve">ontos, de </w:t>
      </w:r>
      <w:r>
        <w:t>e</w:t>
      </w:r>
      <w:r w:rsidRPr="00E0084F">
        <w:t xml:space="preserve">scalonamento ou importar um plano já existente (KOMBO, 2021). </w:t>
      </w:r>
      <w:r w:rsidRPr="002A1B0F">
        <w:t xml:space="preserve">Algumas das principais características de </w:t>
      </w:r>
      <w:r w:rsidRPr="00E0084F">
        <w:t xml:space="preserve">Kombo (2021) </w:t>
      </w:r>
      <w:r w:rsidRPr="002A1B0F">
        <w:t>são: estar disponível na plataforma web, fornecer relatórios para análise</w:t>
      </w:r>
      <w:r>
        <w:t xml:space="preserve">, simular planos, </w:t>
      </w:r>
      <w:r w:rsidRPr="002A1B0F">
        <w:t>realizar manutenção no sistema, disponibilizar formulário de avaliação e ter um ciclo de aplicação</w:t>
      </w:r>
      <w:r>
        <w:t xml:space="preserve">. </w:t>
      </w:r>
    </w:p>
    <w:p w14:paraId="7424001E" w14:textId="77777777" w:rsidR="009B0BC3" w:rsidRPr="00E0084F" w:rsidRDefault="009B0BC3"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w:t>
      </w:r>
      <w:r w:rsidRPr="00E0084F">
        <w:lastRenderedPageBreak/>
        <w:t xml:space="preserve">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a simulação de plano apresentada na</w:t>
      </w:r>
      <w:r w:rsidRPr="00E0084F">
        <w:t xml:space="preserve"> </w:t>
      </w:r>
      <w:r>
        <w:fldChar w:fldCharType="begin"/>
      </w:r>
      <w:r>
        <w:instrText xml:space="preserve"> REF _Ref83316877 \h </w:instrText>
      </w:r>
      <w:r>
        <w:fldChar w:fldCharType="separate"/>
      </w:r>
      <w:r>
        <w:t xml:space="preserve">Figura </w:t>
      </w:r>
      <w:r>
        <w:rPr>
          <w:noProof/>
        </w:rPr>
        <w:t>5</w:t>
      </w:r>
      <w:r>
        <w:fldChar w:fldCharType="end"/>
      </w:r>
      <w:r w:rsidRPr="00E0084F">
        <w:t>, na qual após já ter todas as regras definidas, a empresa pode criar simulações para comparar o impacto de diferentes planos</w:t>
      </w:r>
      <w:r>
        <w:t>.</w:t>
      </w:r>
    </w:p>
    <w:p w14:paraId="24257A9B" w14:textId="77777777" w:rsidR="009B0BC3" w:rsidRDefault="009B0BC3" w:rsidP="008A5905">
      <w:pPr>
        <w:pStyle w:val="TF-LEGENDA"/>
      </w:pPr>
      <w:r>
        <w:t xml:space="preserve">Figura </w:t>
      </w:r>
      <w:fldSimple w:instr=" SEQ Figura \* ARABIC ">
        <w:r>
          <w:rPr>
            <w:noProof/>
          </w:rPr>
          <w:t>5</w:t>
        </w:r>
      </w:fldSimple>
      <w:r>
        <w:t xml:space="preserve"> - </w:t>
      </w:r>
      <w:r w:rsidRPr="00ED1EFD">
        <w:t>Simulação de planos</w:t>
      </w:r>
    </w:p>
    <w:p w14:paraId="4CDD61F4" w14:textId="77777777" w:rsidR="009B0BC3" w:rsidRPr="00E0084F" w:rsidRDefault="009B0BC3" w:rsidP="009B0941">
      <w:pPr>
        <w:pStyle w:val="TF-FIGURA"/>
      </w:pPr>
      <w:r>
        <w:rPr>
          <w:noProof/>
        </w:rPr>
      </w:r>
      <w:r w:rsidR="009B0BC3">
        <w:rPr>
          <w:noProof/>
        </w:rPr>
        <w:pict w14:anchorId="627C9D8C">
          <v:shape id="_x0000_i1029" type="#_x0000_t75" alt="" style="width:316.35pt;height:259.65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640398B8" w14:textId="77777777" w:rsidR="009B0BC3" w:rsidRPr="00E0084F" w:rsidRDefault="009B0BC3" w:rsidP="00FF5260">
      <w:pPr>
        <w:pStyle w:val="TF-FONTE"/>
      </w:pPr>
      <w:r w:rsidRPr="00E0084F">
        <w:t>Fonte: Kombo (2021).</w:t>
      </w:r>
    </w:p>
    <w:p w14:paraId="7906A4D4" w14:textId="77777777" w:rsidR="009B0BC3" w:rsidRPr="00E0084F" w:rsidRDefault="009B0BC3" w:rsidP="00F54E17">
      <w:pPr>
        <w:pStyle w:val="Ttulo1"/>
      </w:pPr>
      <w:r w:rsidRPr="00E0084F">
        <w:t>proposta</w:t>
      </w:r>
    </w:p>
    <w:p w14:paraId="0EEE5EFE" w14:textId="77777777" w:rsidR="009B0BC3" w:rsidRPr="00E0084F" w:rsidRDefault="009B0BC3" w:rsidP="00E85EFF">
      <w:pPr>
        <w:pStyle w:val="TF-TEXTO"/>
      </w:pPr>
      <w:r w:rsidRPr="00E0084F">
        <w:t xml:space="preserve">Nesta seção serão apresentadas as justificativas para a realização do trabalho proposto (seção </w:t>
      </w:r>
      <w:r w:rsidRPr="00E0084F">
        <w:fldChar w:fldCharType="begin"/>
      </w:r>
      <w:r w:rsidRPr="00E0084F">
        <w:instrText xml:space="preserve"> REF _Ref69994076 \r \h  \* MERGEFORMAT </w:instrText>
      </w:r>
      <w:r w:rsidRPr="00E0084F">
        <w:fldChar w:fldCharType="separate"/>
      </w:r>
      <w:r>
        <w:t>4.1</w:t>
      </w:r>
      <w:r w:rsidRPr="00E0084F">
        <w:fldChar w:fldCharType="end"/>
      </w:r>
      <w:r w:rsidRPr="00E0084F">
        <w:t xml:space="preserve">), bem como serão expostos os requisitos principais (seção </w:t>
      </w:r>
      <w:r w:rsidRPr="00E0084F">
        <w:fldChar w:fldCharType="begin"/>
      </w:r>
      <w:r w:rsidRPr="00E0084F">
        <w:instrText xml:space="preserve"> REF _Ref69994091 \r \h  \* MERGEFORMAT </w:instrText>
      </w:r>
      <w:r w:rsidRPr="00E0084F">
        <w:fldChar w:fldCharType="separate"/>
      </w:r>
      <w:r>
        <w:t>4.2</w:t>
      </w:r>
      <w:r w:rsidRPr="00E0084F">
        <w:fldChar w:fldCharType="end"/>
      </w:r>
      <w:r w:rsidRPr="00E0084F">
        <w:t xml:space="preserve">), finalizando com a metodologia e o cronograma planejado para o desenvolvimento do trabalho (seção </w:t>
      </w:r>
      <w:r w:rsidRPr="00E0084F">
        <w:fldChar w:fldCharType="begin"/>
      </w:r>
      <w:r w:rsidRPr="00E0084F">
        <w:instrText xml:space="preserve"> REF _Ref69994103 \r \h  \* MERGEFORMAT </w:instrText>
      </w:r>
      <w:r w:rsidRPr="00E0084F">
        <w:fldChar w:fldCharType="separate"/>
      </w:r>
      <w:r>
        <w:t>4.3</w:t>
      </w:r>
      <w:r w:rsidRPr="00E0084F">
        <w:fldChar w:fldCharType="end"/>
      </w:r>
      <w:r w:rsidRPr="00E0084F">
        <w:t>).</w:t>
      </w:r>
    </w:p>
    <w:p w14:paraId="69BEE10E" w14:textId="77777777" w:rsidR="009B0BC3" w:rsidRPr="00E0084F" w:rsidRDefault="009B0BC3">
      <w:pPr>
        <w:pStyle w:val="Ttulo2"/>
      </w:pPr>
      <w:r w:rsidRPr="00E0084F">
        <w:t>JUSTIFICATIVA</w:t>
      </w:r>
    </w:p>
    <w:p w14:paraId="5ACCCB6C" w14:textId="77777777" w:rsidR="009B0BC3" w:rsidRPr="00E0084F" w:rsidRDefault="009B0BC3" w:rsidP="005A70D3">
      <w:pPr>
        <w:pStyle w:val="TF-TEXTO"/>
      </w:pPr>
      <w:r w:rsidRPr="00E0084F">
        <w:t xml:space="preserve">Nas seções 1, 2 e 3 foram evidenciadas a relevância do tema proposto. Além disso, para SBA Consultores Associados (2021), mesmo com a existência de sistemas ao auxílio da consultoria no mercado, a empresa deseja encontrar um sistema de apoio a gestão de </w:t>
      </w:r>
      <w:r>
        <w:t>PCS</w:t>
      </w:r>
      <w:r w:rsidRPr="00E0084F">
        <w:t xml:space="preserve"> que permita uma gestão fácil e intuitiva dos dados</w:t>
      </w:r>
      <w:r>
        <w:t>, utilizando-se de sua metodologia de implantação própria, via sistema customizável</w:t>
      </w:r>
      <w:r w:rsidRPr="00E0084F">
        <w:t xml:space="preserve">. Segundo SBA Consultores Associados (2021), isto se faz necessário para garantir agilidade no processo de criação </w:t>
      </w:r>
      <w:r>
        <w:t>PCS</w:t>
      </w:r>
      <w:r w:rsidRPr="00E0084F">
        <w:t xml:space="preserve"> e a destacando na entrega dos resultados</w:t>
      </w:r>
      <w:r>
        <w:t>, afinal para cada projeto existe a sua metodologia de implantação específica de acordo com as necessidades do cliente</w:t>
      </w:r>
      <w:r w:rsidRPr="00E0084F">
        <w:t>.</w:t>
      </w:r>
      <w:r>
        <w:t xml:space="preserve"> É </w:t>
      </w:r>
      <w:r w:rsidRPr="00E0084F">
        <w:t xml:space="preserve">importante o desenvolvimento do sistema proposto para que a consultoria oferecida pela SBA Consultores Associados possa gerar respostas mais seguras à empresa-cliente, garantindo qualidade e agilidade na apresentação dos resultados. Além disso, é necessário que a empresa possa tomar decisões adequadas às necessidades </w:t>
      </w:r>
      <w:r w:rsidRPr="00E0084F">
        <w:lastRenderedPageBreak/>
        <w:t xml:space="preserve">contratadas, bem como, a automação dos serviços para otimização do tempo do consultor gerando melhores resultado ao negócio (SBA Consultores Associados, 2021). No </w:t>
      </w:r>
      <w:r w:rsidRPr="00E0084F">
        <w:fldChar w:fldCharType="begin"/>
      </w:r>
      <w:r w:rsidRPr="00E0084F">
        <w:instrText xml:space="preserve"> REF _Ref69987682 \h  \* MERGEFORMAT </w:instrText>
      </w:r>
      <w:r w:rsidRPr="00E0084F">
        <w:fldChar w:fldCharType="separate"/>
      </w:r>
      <w:r w:rsidRPr="00E0084F">
        <w:t xml:space="preserve">Quadro </w:t>
      </w:r>
      <w:r>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7DA4D94E" w14:textId="77777777" w:rsidR="009B0BC3" w:rsidRPr="00E0084F" w:rsidRDefault="009B0BC3" w:rsidP="00BC7EEC">
      <w:pPr>
        <w:pStyle w:val="TF-LEGENDA"/>
        <w:spacing w:before="0"/>
      </w:pPr>
      <w:r w:rsidRPr="00E0084F">
        <w:t xml:space="preserve">Quadro </w:t>
      </w:r>
      <w:fldSimple w:instr=" SEQ Quadro \* ARABIC ">
        <w:r>
          <w:rPr>
            <w:noProof/>
          </w:rPr>
          <w:t>1</w:t>
        </w:r>
      </w:fldSimple>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4"/>
        <w:gridCol w:w="2371"/>
        <w:gridCol w:w="1685"/>
        <w:gridCol w:w="1541"/>
      </w:tblGrid>
      <w:tr w:rsidR="009B0BC3" w:rsidRPr="00E0084F" w14:paraId="7DFDA59F" w14:textId="77777777" w:rsidTr="008A5905">
        <w:trPr>
          <w:trHeight w:val="513"/>
        </w:trPr>
        <w:tc>
          <w:tcPr>
            <w:tcW w:w="3260" w:type="dxa"/>
            <w:tcBorders>
              <w:tl2br w:val="single" w:sz="4" w:space="0" w:color="auto"/>
            </w:tcBorders>
            <w:shd w:val="clear" w:color="auto" w:fill="A6A6A6"/>
          </w:tcPr>
          <w:p w14:paraId="383174D4" w14:textId="77777777" w:rsidR="009B0BC3" w:rsidRPr="008A5905" w:rsidRDefault="009B0BC3" w:rsidP="008A5905">
            <w:pPr>
              <w:pStyle w:val="TF-TEXTOQUADRO"/>
              <w:jc w:val="right"/>
              <w:rPr>
                <w:b/>
                <w:bCs/>
                <w:sz w:val="20"/>
              </w:rPr>
            </w:pPr>
            <w:r w:rsidRPr="008A5905">
              <w:rPr>
                <w:b/>
                <w:bCs/>
                <w:sz w:val="20"/>
              </w:rPr>
              <w:t>Trabalhos Correlatos</w:t>
            </w:r>
          </w:p>
          <w:p w14:paraId="5C5BCDA5" w14:textId="77777777" w:rsidR="009B0BC3" w:rsidRPr="008A5905" w:rsidRDefault="009B0BC3"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48ED0A9B" w14:textId="77777777" w:rsidR="009B0BC3" w:rsidRPr="008A5905" w:rsidRDefault="009B0BC3" w:rsidP="00BC7EEC">
            <w:pPr>
              <w:pStyle w:val="TF-TEXTOQUADRO"/>
              <w:jc w:val="center"/>
              <w:rPr>
                <w:b/>
                <w:bCs/>
                <w:sz w:val="20"/>
              </w:rPr>
            </w:pPr>
            <w:r w:rsidRPr="008A5905">
              <w:rPr>
                <w:b/>
                <w:bCs/>
                <w:sz w:val="20"/>
              </w:rPr>
              <w:t>Hewysa RH Ltda (2016)</w:t>
            </w:r>
          </w:p>
        </w:tc>
        <w:tc>
          <w:tcPr>
            <w:tcW w:w="1701" w:type="dxa"/>
            <w:shd w:val="clear" w:color="auto" w:fill="A6A6A6"/>
            <w:vAlign w:val="center"/>
          </w:tcPr>
          <w:p w14:paraId="48BCCA14" w14:textId="77777777" w:rsidR="009B0BC3" w:rsidRPr="008A5905" w:rsidRDefault="009B0BC3" w:rsidP="00BC7EEC">
            <w:pPr>
              <w:pStyle w:val="TF-TEXTOQUADRO"/>
              <w:jc w:val="center"/>
              <w:rPr>
                <w:b/>
                <w:bCs/>
                <w:sz w:val="20"/>
              </w:rPr>
            </w:pPr>
            <w:r w:rsidRPr="008A5905">
              <w:rPr>
                <w:b/>
                <w:bCs/>
                <w:sz w:val="20"/>
              </w:rPr>
              <w:t>Floowmer (2021)</w:t>
            </w:r>
          </w:p>
        </w:tc>
        <w:tc>
          <w:tcPr>
            <w:tcW w:w="1559" w:type="dxa"/>
            <w:shd w:val="clear" w:color="auto" w:fill="A6A6A6"/>
            <w:vAlign w:val="center"/>
          </w:tcPr>
          <w:p w14:paraId="0DA13F14" w14:textId="77777777" w:rsidR="009B0BC3" w:rsidRPr="008A5905" w:rsidRDefault="009B0BC3" w:rsidP="008F3704">
            <w:pPr>
              <w:pStyle w:val="TF-TEXTOQUADRO"/>
              <w:jc w:val="center"/>
              <w:rPr>
                <w:b/>
                <w:bCs/>
                <w:sz w:val="20"/>
              </w:rPr>
            </w:pPr>
            <w:r w:rsidRPr="008A5905">
              <w:rPr>
                <w:b/>
                <w:bCs/>
                <w:sz w:val="20"/>
              </w:rPr>
              <w:t>Kombo (2021)</w:t>
            </w:r>
          </w:p>
        </w:tc>
      </w:tr>
      <w:tr w:rsidR="009B0BC3" w:rsidRPr="00E0084F" w14:paraId="3B83268D" w14:textId="77777777" w:rsidTr="008A5905">
        <w:tc>
          <w:tcPr>
            <w:tcW w:w="3260" w:type="dxa"/>
            <w:shd w:val="clear" w:color="auto" w:fill="auto"/>
          </w:tcPr>
          <w:p w14:paraId="06C7D048" w14:textId="77777777" w:rsidR="009B0BC3" w:rsidRPr="008A5905" w:rsidRDefault="009B0BC3" w:rsidP="00BC7EEC">
            <w:pPr>
              <w:pStyle w:val="TF-TEXTOQUADRO"/>
              <w:rPr>
                <w:sz w:val="20"/>
              </w:rPr>
            </w:pPr>
            <w:r w:rsidRPr="008A5905">
              <w:rPr>
                <w:sz w:val="20"/>
              </w:rPr>
              <w:t>Plataforma</w:t>
            </w:r>
          </w:p>
        </w:tc>
        <w:tc>
          <w:tcPr>
            <w:tcW w:w="2410" w:type="dxa"/>
            <w:shd w:val="clear" w:color="auto" w:fill="auto"/>
          </w:tcPr>
          <w:p w14:paraId="3A8E1606" w14:textId="77777777" w:rsidR="009B0BC3" w:rsidRPr="008A5905" w:rsidRDefault="009B0BC3" w:rsidP="00BC7EEC">
            <w:pPr>
              <w:pStyle w:val="TF-TEXTOQUADRO"/>
              <w:jc w:val="center"/>
              <w:rPr>
                <w:sz w:val="20"/>
              </w:rPr>
            </w:pPr>
            <w:r w:rsidRPr="008A5905">
              <w:rPr>
                <w:sz w:val="20"/>
              </w:rPr>
              <w:t>Web</w:t>
            </w:r>
          </w:p>
        </w:tc>
        <w:tc>
          <w:tcPr>
            <w:tcW w:w="1701" w:type="dxa"/>
            <w:shd w:val="clear" w:color="auto" w:fill="auto"/>
          </w:tcPr>
          <w:p w14:paraId="77EFC309" w14:textId="77777777" w:rsidR="009B0BC3" w:rsidRPr="008A5905" w:rsidRDefault="009B0BC3" w:rsidP="00BC7EEC">
            <w:pPr>
              <w:pStyle w:val="TF-TEXTOQUADRO"/>
              <w:jc w:val="center"/>
              <w:rPr>
                <w:sz w:val="20"/>
              </w:rPr>
            </w:pPr>
            <w:r w:rsidRPr="008A5905">
              <w:rPr>
                <w:sz w:val="20"/>
              </w:rPr>
              <w:t>Web</w:t>
            </w:r>
          </w:p>
        </w:tc>
        <w:tc>
          <w:tcPr>
            <w:tcW w:w="1559" w:type="dxa"/>
            <w:shd w:val="clear" w:color="auto" w:fill="auto"/>
          </w:tcPr>
          <w:p w14:paraId="441A2ED3" w14:textId="77777777" w:rsidR="009B0BC3" w:rsidRPr="008A5905" w:rsidRDefault="009B0BC3" w:rsidP="00BC7EEC">
            <w:pPr>
              <w:pStyle w:val="TF-TEXTOQUADRO"/>
              <w:jc w:val="center"/>
              <w:rPr>
                <w:sz w:val="20"/>
              </w:rPr>
            </w:pPr>
            <w:r w:rsidRPr="008A5905">
              <w:rPr>
                <w:sz w:val="20"/>
              </w:rPr>
              <w:t>Web</w:t>
            </w:r>
          </w:p>
        </w:tc>
      </w:tr>
      <w:tr w:rsidR="009B0BC3" w:rsidRPr="00E0084F" w14:paraId="693ED391" w14:textId="77777777" w:rsidTr="008A5905">
        <w:tc>
          <w:tcPr>
            <w:tcW w:w="3260" w:type="dxa"/>
            <w:shd w:val="clear" w:color="auto" w:fill="auto"/>
          </w:tcPr>
          <w:p w14:paraId="316AB728" w14:textId="77777777" w:rsidR="009B0BC3" w:rsidRPr="008A5905" w:rsidRDefault="009B0BC3" w:rsidP="00BC7EEC">
            <w:pPr>
              <w:pStyle w:val="TF-TEXTOQUADRO"/>
              <w:rPr>
                <w:sz w:val="20"/>
              </w:rPr>
            </w:pPr>
            <w:r w:rsidRPr="008A5905">
              <w:rPr>
                <w:sz w:val="20"/>
              </w:rPr>
              <w:t>Fornece relatórios para análise</w:t>
            </w:r>
          </w:p>
        </w:tc>
        <w:tc>
          <w:tcPr>
            <w:tcW w:w="2410" w:type="dxa"/>
            <w:shd w:val="clear" w:color="auto" w:fill="auto"/>
          </w:tcPr>
          <w:p w14:paraId="66013B64"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58505E91"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1E48C874"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3C201BDE" w14:textId="77777777" w:rsidTr="008A5905">
        <w:tc>
          <w:tcPr>
            <w:tcW w:w="3260" w:type="dxa"/>
            <w:shd w:val="clear" w:color="auto" w:fill="auto"/>
          </w:tcPr>
          <w:p w14:paraId="2A47622E" w14:textId="77777777" w:rsidR="009B0BC3" w:rsidRPr="008A5905" w:rsidRDefault="009B0BC3" w:rsidP="00BC7EEC">
            <w:pPr>
              <w:pStyle w:val="TF-TEXTOQUADRO"/>
              <w:rPr>
                <w:sz w:val="20"/>
              </w:rPr>
            </w:pPr>
            <w:r w:rsidRPr="008A5905">
              <w:rPr>
                <w:sz w:val="20"/>
              </w:rPr>
              <w:t>Simulação de planos</w:t>
            </w:r>
          </w:p>
        </w:tc>
        <w:tc>
          <w:tcPr>
            <w:tcW w:w="2410" w:type="dxa"/>
            <w:shd w:val="clear" w:color="auto" w:fill="auto"/>
          </w:tcPr>
          <w:p w14:paraId="0F8E45E5" w14:textId="77777777" w:rsidR="009B0BC3" w:rsidRPr="008A5905" w:rsidRDefault="009B0BC3" w:rsidP="00BC7EEC">
            <w:pPr>
              <w:pStyle w:val="TF-TEXTOQUADRO"/>
              <w:jc w:val="center"/>
              <w:rPr>
                <w:sz w:val="20"/>
              </w:rPr>
            </w:pPr>
            <w:r w:rsidRPr="008F3704">
              <w:rPr>
                <w:color w:val="FF0000"/>
                <w:sz w:val="20"/>
              </w:rPr>
              <w:t>X</w:t>
            </w:r>
          </w:p>
        </w:tc>
        <w:tc>
          <w:tcPr>
            <w:tcW w:w="1701" w:type="dxa"/>
            <w:shd w:val="clear" w:color="auto" w:fill="auto"/>
          </w:tcPr>
          <w:p w14:paraId="601C2B18" w14:textId="77777777" w:rsidR="009B0BC3" w:rsidRPr="008A5905" w:rsidRDefault="009B0BC3" w:rsidP="00BC7EEC">
            <w:pPr>
              <w:pStyle w:val="TF-TEXTOQUADRO"/>
              <w:jc w:val="center"/>
              <w:rPr>
                <w:sz w:val="20"/>
              </w:rPr>
            </w:pPr>
            <w:r w:rsidRPr="008F3704">
              <w:rPr>
                <w:color w:val="FF0000"/>
                <w:sz w:val="20"/>
              </w:rPr>
              <w:t>X</w:t>
            </w:r>
          </w:p>
        </w:tc>
        <w:tc>
          <w:tcPr>
            <w:tcW w:w="1559" w:type="dxa"/>
            <w:shd w:val="clear" w:color="auto" w:fill="auto"/>
          </w:tcPr>
          <w:p w14:paraId="33AE2DCF"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7AF0E983" w14:textId="77777777" w:rsidTr="008A5905">
        <w:tc>
          <w:tcPr>
            <w:tcW w:w="3260" w:type="dxa"/>
            <w:shd w:val="clear" w:color="auto" w:fill="auto"/>
          </w:tcPr>
          <w:p w14:paraId="36D9D9EF" w14:textId="77777777" w:rsidR="009B0BC3" w:rsidRPr="008A5905" w:rsidRDefault="009B0BC3" w:rsidP="00BC7EEC">
            <w:pPr>
              <w:pStyle w:val="TF-TEXTOQUADRO"/>
              <w:rPr>
                <w:sz w:val="20"/>
              </w:rPr>
            </w:pPr>
            <w:r w:rsidRPr="008A5905">
              <w:rPr>
                <w:sz w:val="20"/>
              </w:rPr>
              <w:t>Manutenção no sistema</w:t>
            </w:r>
          </w:p>
        </w:tc>
        <w:tc>
          <w:tcPr>
            <w:tcW w:w="2410" w:type="dxa"/>
            <w:shd w:val="clear" w:color="auto" w:fill="auto"/>
          </w:tcPr>
          <w:p w14:paraId="5E8A67D6"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EBE578D"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6731C21E"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428FEDF1" w14:textId="77777777" w:rsidTr="008A5905">
        <w:tc>
          <w:tcPr>
            <w:tcW w:w="3260" w:type="dxa"/>
            <w:shd w:val="clear" w:color="auto" w:fill="auto"/>
          </w:tcPr>
          <w:p w14:paraId="073B4705" w14:textId="77777777" w:rsidR="009B0BC3" w:rsidRPr="008A5905" w:rsidRDefault="009B0BC3" w:rsidP="00BC7EEC">
            <w:pPr>
              <w:pStyle w:val="TF-TEXTOQUADRO"/>
              <w:rPr>
                <w:sz w:val="20"/>
              </w:rPr>
            </w:pPr>
            <w:r w:rsidRPr="008A5905">
              <w:rPr>
                <w:sz w:val="20"/>
              </w:rPr>
              <w:t>Formulário de Avaliação</w:t>
            </w:r>
          </w:p>
        </w:tc>
        <w:tc>
          <w:tcPr>
            <w:tcW w:w="2410" w:type="dxa"/>
            <w:shd w:val="clear" w:color="auto" w:fill="auto"/>
          </w:tcPr>
          <w:p w14:paraId="08204B2F"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59F0FEAC" w14:textId="77777777" w:rsidR="009B0BC3" w:rsidRPr="008A5905" w:rsidRDefault="009B0BC3" w:rsidP="00BC7EEC">
            <w:pPr>
              <w:pStyle w:val="TF-TEXTOQUADRO"/>
              <w:jc w:val="center"/>
              <w:rPr>
                <w:sz w:val="20"/>
              </w:rPr>
            </w:pPr>
            <w:r w:rsidRPr="008F3704">
              <w:rPr>
                <w:color w:val="FF0000"/>
                <w:sz w:val="20"/>
              </w:rPr>
              <w:t>X</w:t>
            </w:r>
          </w:p>
        </w:tc>
        <w:tc>
          <w:tcPr>
            <w:tcW w:w="1559" w:type="dxa"/>
            <w:shd w:val="clear" w:color="auto" w:fill="auto"/>
          </w:tcPr>
          <w:p w14:paraId="0D66F9F5"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5A5E9ED1" w14:textId="77777777" w:rsidTr="008A5905">
        <w:tc>
          <w:tcPr>
            <w:tcW w:w="3260" w:type="dxa"/>
            <w:shd w:val="clear" w:color="auto" w:fill="auto"/>
          </w:tcPr>
          <w:p w14:paraId="26A80A66" w14:textId="77777777" w:rsidR="009B0BC3" w:rsidRPr="008A5905" w:rsidRDefault="009B0BC3" w:rsidP="00BC7EEC">
            <w:pPr>
              <w:pStyle w:val="TF-TEXTOQUADRO"/>
              <w:rPr>
                <w:sz w:val="20"/>
              </w:rPr>
            </w:pPr>
            <w:r w:rsidRPr="008A5905">
              <w:rPr>
                <w:sz w:val="20"/>
              </w:rPr>
              <w:t>Ciclo de aplicação</w:t>
            </w:r>
          </w:p>
        </w:tc>
        <w:tc>
          <w:tcPr>
            <w:tcW w:w="2410" w:type="dxa"/>
            <w:shd w:val="clear" w:color="auto" w:fill="auto"/>
          </w:tcPr>
          <w:p w14:paraId="17A3A859"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C7E2822" w14:textId="77777777" w:rsidR="009B0BC3" w:rsidRPr="008A5905" w:rsidRDefault="009B0BC3" w:rsidP="00BC7EEC">
            <w:pPr>
              <w:pStyle w:val="TF-TEXTOQUADRO"/>
              <w:jc w:val="center"/>
              <w:rPr>
                <w:sz w:val="20"/>
              </w:rPr>
            </w:pPr>
            <w:r w:rsidRPr="008F3704">
              <w:rPr>
                <w:color w:val="FF0000"/>
                <w:sz w:val="20"/>
              </w:rPr>
              <w:t>X</w:t>
            </w:r>
          </w:p>
        </w:tc>
        <w:tc>
          <w:tcPr>
            <w:tcW w:w="1559" w:type="dxa"/>
            <w:shd w:val="clear" w:color="auto" w:fill="auto"/>
          </w:tcPr>
          <w:p w14:paraId="0ED69D56"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bl>
    <w:p w14:paraId="7AFFA910" w14:textId="77777777" w:rsidR="009B0BC3" w:rsidRPr="00E0084F" w:rsidRDefault="009B0BC3" w:rsidP="00577E79">
      <w:pPr>
        <w:pStyle w:val="TF-FONTE"/>
      </w:pPr>
      <w:r w:rsidRPr="00E0084F">
        <w:t>Fonte: elaborado pelo autor.</w:t>
      </w:r>
    </w:p>
    <w:p w14:paraId="3D05D5A8" w14:textId="77777777" w:rsidR="009B0BC3" w:rsidRDefault="009B0BC3" w:rsidP="006B3A65">
      <w:pPr>
        <w:pStyle w:val="TF-TEXTO"/>
      </w:pPr>
      <w:r>
        <w:t xml:space="preserve">Pelo </w:t>
      </w:r>
      <w:r>
        <w:fldChar w:fldCharType="begin"/>
      </w:r>
      <w:r>
        <w:instrText xml:space="preserve"> REF _Ref69987682 \h </w:instrText>
      </w:r>
      <w:r>
        <w:fldChar w:fldCharType="separate"/>
      </w:r>
      <w:r w:rsidRPr="00E0084F">
        <w:t xml:space="preserve">Quadro </w:t>
      </w:r>
      <w:r>
        <w:rPr>
          <w:noProof/>
        </w:rPr>
        <w:t>1</w:t>
      </w:r>
      <w:r>
        <w:fldChar w:fldCharType="end"/>
      </w:r>
      <w:r>
        <w:t xml:space="preserve"> é possível perceber que </w:t>
      </w:r>
      <w:r w:rsidRPr="00E0084F">
        <w:t>todos os trabalhos correlatos</w:t>
      </w:r>
      <w:r>
        <w:t xml:space="preserve"> (</w:t>
      </w:r>
      <w:r w:rsidRPr="00B42613">
        <w:t>HEWYSA RH LTDA</w:t>
      </w:r>
      <w:r>
        <w:t xml:space="preserve">, </w:t>
      </w:r>
      <w:r w:rsidRPr="00B42613">
        <w:t>2016)</w:t>
      </w:r>
      <w:r>
        <w:t xml:space="preserve">, </w:t>
      </w:r>
      <w:r w:rsidRPr="00B42613">
        <w:t>FLOOWMER</w:t>
      </w:r>
      <w:r>
        <w:t xml:space="preserve">, </w:t>
      </w:r>
      <w:r w:rsidRPr="00B42613">
        <w:t>2021</w:t>
      </w:r>
      <w:r>
        <w:t xml:space="preserve">, </w:t>
      </w:r>
      <w:r w:rsidRPr="00E0084F">
        <w:t>KOMBO</w:t>
      </w:r>
      <w:r>
        <w:t xml:space="preserve">, 2021) possuem o </w:t>
      </w:r>
      <w:r w:rsidRPr="00E0084F">
        <w:t>sistema em plataforma web</w:t>
      </w:r>
      <w:r>
        <w:t xml:space="preserve"> fornecem </w:t>
      </w:r>
      <w:r w:rsidRPr="00E0084F">
        <w:t>relatórios para análise</w:t>
      </w:r>
      <w:r>
        <w:t xml:space="preserve"> dos resultados pelo consultor</w:t>
      </w:r>
      <w:r w:rsidRPr="00E0084F">
        <w:t xml:space="preserve"> e possuem manutenção</w:t>
      </w:r>
      <w:r>
        <w:t xml:space="preserve"> no sistema</w:t>
      </w:r>
      <w:r w:rsidRPr="00E0084F">
        <w:t xml:space="preserve">. Kombo </w:t>
      </w:r>
      <w:r>
        <w:t xml:space="preserve">(2021) </w:t>
      </w:r>
      <w:r w:rsidRPr="00E0084F">
        <w:t>é o único que possui simulação de planos, característica</w:t>
      </w:r>
      <w:r>
        <w:t xml:space="preserve"> importante no sistema, pois projeta várias possibilidades ao consultor baseada nos resultados da pesquisa salarial</w:t>
      </w:r>
      <w:r w:rsidRPr="00E0084F">
        <w:t xml:space="preserve">. </w:t>
      </w:r>
      <w:r w:rsidRPr="00B42613">
        <w:t>Hewysa RH Ltda (2016)</w:t>
      </w:r>
      <w:r>
        <w:t xml:space="preserve"> e Kombo (2021) também se destacam pela característica de possuir </w:t>
      </w:r>
      <w:r w:rsidRPr="00E0084F">
        <w:t xml:space="preserve">um formulário de avaliação e um ciclo de aplicação integrados no sistema, </w:t>
      </w:r>
      <w:r>
        <w:t xml:space="preserve">que </w:t>
      </w:r>
      <w:r w:rsidRPr="00E0084F">
        <w:t xml:space="preserve">fazem </w:t>
      </w:r>
      <w:r>
        <w:t>com que o</w:t>
      </w:r>
      <w:r w:rsidRPr="00E0084F">
        <w:t xml:space="preserve"> </w:t>
      </w:r>
      <w:r>
        <w:t>s</w:t>
      </w:r>
      <w:r w:rsidRPr="00E0084F">
        <w:t xml:space="preserve">istema </w:t>
      </w:r>
      <w:r>
        <w:t xml:space="preserve">seja </w:t>
      </w:r>
      <w:r w:rsidRPr="00E0084F">
        <w:t>abrangente</w:t>
      </w:r>
      <w:r>
        <w:t xml:space="preserve"> e forneça resultados satisfatórios ao consultor e ao </w:t>
      </w:r>
      <w:r w:rsidRPr="005D7851">
        <w:t>contratante da consultoria.</w:t>
      </w:r>
      <w:r w:rsidRPr="006B3A65">
        <w:t xml:space="preserve"> </w:t>
      </w:r>
      <w:r w:rsidRPr="005D7851">
        <w:t>Um diferencial do sistema proposto é utilizar uma metodologia específica de implantação definida pela empresa SBA Consultores Associados (2021),</w:t>
      </w:r>
      <w:r>
        <w:t xml:space="preserve"> que</w:t>
      </w:r>
      <w:r w:rsidRPr="005D7851">
        <w:t xml:space="preserve"> se baseia nos resultados que o sistema apresentará para cada caso em conformidade com as necessidades do cliente.</w:t>
      </w:r>
    </w:p>
    <w:p w14:paraId="23E257D6" w14:textId="77777777" w:rsidR="009B0BC3" w:rsidRPr="00E0084F" w:rsidRDefault="009B0BC3" w:rsidP="0038587F">
      <w:pPr>
        <w:pStyle w:val="TF-TEXTO"/>
      </w:pPr>
      <w:r w:rsidRPr="00E0084F">
        <w:t xml:space="preserve">O trabalho </w:t>
      </w:r>
      <w:r>
        <w:t>traz a contribuição acadêmica</w:t>
      </w:r>
      <w:r w:rsidRPr="00E0084F">
        <w:t xml:space="preserve"> para que novas buscas e projetos desenvolvidos sobre o assunto possam ter embasamento e base de conhecimento para o desenvolvimento dos seus objetivos relacionados ao assunto de PCS</w:t>
      </w:r>
      <w:r>
        <w:t>. E</w:t>
      </w:r>
      <w:r w:rsidRPr="00284CDC">
        <w:t>nfatiza-se como contribuição tecnológica, o fato, das planilhas serem colocadas de lado, para que os sistemas web possam tomar o espaço, facilitando o trabalho e o compartilhamento em tempo real das atividades</w:t>
      </w:r>
      <w:r>
        <w:t xml:space="preserve"> dos consultores. Uma vez que, a busca por inovação tem sido primordial para o destaque no mercado. A</w:t>
      </w:r>
      <w:r w:rsidRPr="00E0084F">
        <w:t xml:space="preserve"> contribuição social </w:t>
      </w:r>
      <w:r>
        <w:t>é</w:t>
      </w:r>
      <w:r w:rsidRPr="00E0084F">
        <w:t xml:space="preserve"> apresentar</w:t>
      </w:r>
      <w:r>
        <w:t xml:space="preserve"> de </w:t>
      </w:r>
      <w:r w:rsidRPr="00E0084F">
        <w:t xml:space="preserve">uma forma </w:t>
      </w:r>
      <w:r>
        <w:t>simplificada</w:t>
      </w:r>
      <w:r w:rsidRPr="00E0084F">
        <w:t xml:space="preserve"> o </w:t>
      </w:r>
      <w:r>
        <w:t xml:space="preserve">assunto </w:t>
      </w:r>
      <w:r w:rsidRPr="00E0084F">
        <w:t>PCS para os usuários,</w:t>
      </w:r>
      <w:r>
        <w:t xml:space="preserve"> por meio de sistemas pensados nas diversidades dos usuários,</w:t>
      </w:r>
      <w:r w:rsidRPr="00E0084F">
        <w:t xml:space="preserve"> </w:t>
      </w:r>
      <w:r>
        <w:t>tornando</w:t>
      </w:r>
      <w:r w:rsidRPr="00E0084F">
        <w:t xml:space="preserve"> o tema salário </w:t>
      </w:r>
      <w:r>
        <w:t xml:space="preserve">em </w:t>
      </w:r>
      <w:r w:rsidRPr="00E0084F">
        <w:t xml:space="preserve">algo </w:t>
      </w:r>
      <w:r>
        <w:t>cativante e acessível</w:t>
      </w:r>
      <w:r w:rsidRPr="00E0084F">
        <w:t xml:space="preserve"> de se falar abertamente.</w:t>
      </w:r>
    </w:p>
    <w:p w14:paraId="3D50835C" w14:textId="77777777" w:rsidR="009B0BC3" w:rsidRPr="00E0084F" w:rsidRDefault="009B0BC3">
      <w:pPr>
        <w:pStyle w:val="Ttulo2"/>
      </w:pPr>
      <w:r w:rsidRPr="00E0084F">
        <w:t>REQUISITOS PRINCIPAIS DO PROBLEMA A SER TRABALHADO</w:t>
      </w:r>
    </w:p>
    <w:p w14:paraId="54CC395C" w14:textId="77777777" w:rsidR="009B0BC3" w:rsidRPr="00E0084F" w:rsidRDefault="009B0BC3" w:rsidP="005A70D3">
      <w:pPr>
        <w:pStyle w:val="TF-TEXTO"/>
      </w:pPr>
      <w:r w:rsidRPr="00E0084F">
        <w:t xml:space="preserve">O </w:t>
      </w:r>
      <w:r w:rsidRPr="00E0084F">
        <w:fldChar w:fldCharType="begin"/>
      </w:r>
      <w:r w:rsidRPr="00E0084F">
        <w:instrText xml:space="preserve"> REF _Ref69994920 \h  \* MERGEFORMAT </w:instrText>
      </w:r>
      <w:r w:rsidRPr="00E0084F">
        <w:fldChar w:fldCharType="separate"/>
      </w:r>
      <w:r w:rsidRPr="00E0084F">
        <w:t xml:space="preserve">Quadro </w:t>
      </w:r>
      <w:r>
        <w:rPr>
          <w:noProof/>
        </w:rPr>
        <w:t>2</w:t>
      </w:r>
      <w:r w:rsidRPr="00E0084F">
        <w:fldChar w:fldCharType="end"/>
      </w:r>
      <w:r w:rsidRPr="00E0084F">
        <w:t xml:space="preserve"> apresenta os principais Requisitos Funcionais (RF) e Requisitos Não Funcionais (RFN) previstos para o sistema.</w:t>
      </w:r>
    </w:p>
    <w:p w14:paraId="39C16F90" w14:textId="77777777" w:rsidR="009B0BC3" w:rsidRPr="00E0084F" w:rsidRDefault="009B0BC3" w:rsidP="0038587F">
      <w:pPr>
        <w:pStyle w:val="TF-LEGENDA"/>
      </w:pPr>
      <w:r w:rsidRPr="00E0084F">
        <w:lastRenderedPageBreak/>
        <w:t xml:space="preserve">Quadro </w:t>
      </w:r>
      <w:fldSimple w:instr=" SEQ Quadro \* ARABIC ">
        <w:r>
          <w:rPr>
            <w:noProof/>
          </w:rPr>
          <w:t>2</w:t>
        </w:r>
      </w:fldSimple>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26"/>
        <w:gridCol w:w="635"/>
      </w:tblGrid>
      <w:tr w:rsidR="009B0BC3" w:rsidRPr="00E0084F" w14:paraId="68D6BBF8" w14:textId="77777777"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4CE1CBCA" w14:textId="77777777" w:rsidR="009B0BC3" w:rsidRPr="00E0084F" w:rsidRDefault="009B0BC3"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0D53F47B" w14:textId="77777777" w:rsidR="009B0BC3" w:rsidRPr="00E0084F" w:rsidRDefault="009B0BC3" w:rsidP="008A5905">
            <w:pPr>
              <w:pStyle w:val="texto"/>
              <w:spacing w:line="240" w:lineRule="auto"/>
              <w:ind w:firstLine="0"/>
              <w:jc w:val="center"/>
              <w:rPr>
                <w:b/>
                <w:bCs/>
                <w:sz w:val="20"/>
              </w:rPr>
            </w:pPr>
            <w:r>
              <w:rPr>
                <w:b/>
                <w:bCs/>
                <w:sz w:val="20"/>
              </w:rPr>
              <w:t>Tipo</w:t>
            </w:r>
          </w:p>
        </w:tc>
      </w:tr>
      <w:tr w:rsidR="009B0BC3" w:rsidRPr="00E0084F" w14:paraId="2C6F86D4" w14:textId="77777777"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10F5F628" w14:textId="77777777" w:rsidR="009B0BC3" w:rsidRPr="00E0084F" w:rsidRDefault="009B0BC3"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46F126EF"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6149D3F"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D942AFD" w14:textId="77777777" w:rsidR="009B0BC3" w:rsidRPr="00E0084F" w:rsidRDefault="009B0BC3" w:rsidP="002E70FF">
            <w:pPr>
              <w:pStyle w:val="texto"/>
              <w:spacing w:line="240" w:lineRule="auto"/>
              <w:ind w:firstLine="0"/>
              <w:rPr>
                <w:sz w:val="20"/>
              </w:rPr>
            </w:pPr>
            <w:r w:rsidRPr="00E0084F">
              <w:rPr>
                <w:sz w:val="20"/>
              </w:rPr>
              <w:t xml:space="preserve">permitir ao consultor efetuar </w:t>
            </w:r>
            <w:r w:rsidRPr="00186773">
              <w:rPr>
                <w:sz w:val="20"/>
              </w:rPr>
              <w:t>login</w:t>
            </w:r>
          </w:p>
        </w:tc>
        <w:tc>
          <w:tcPr>
            <w:tcW w:w="637" w:type="dxa"/>
            <w:tcBorders>
              <w:top w:val="single" w:sz="4" w:space="0" w:color="auto"/>
              <w:left w:val="single" w:sz="4" w:space="0" w:color="auto"/>
              <w:bottom w:val="single" w:sz="4" w:space="0" w:color="auto"/>
              <w:right w:val="single" w:sz="4" w:space="0" w:color="auto"/>
            </w:tcBorders>
          </w:tcPr>
          <w:p w14:paraId="4841F9AF"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1B63CE1E"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FE13839" w14:textId="77777777" w:rsidR="009B0BC3" w:rsidRPr="00E0084F" w:rsidRDefault="009B0BC3"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7E36E7B4"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03D7DFA2"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EE713C3" w14:textId="77777777" w:rsidR="009B0BC3" w:rsidRPr="00E0084F" w:rsidRDefault="009B0BC3"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61EE08E3"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715CEFA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BAB044D" w14:textId="77777777" w:rsidR="009B0BC3" w:rsidRPr="00E0084F" w:rsidRDefault="009B0BC3"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3AD0A529"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0CF359F2"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562F11A" w14:textId="77777777" w:rsidR="009B0BC3" w:rsidRPr="00E0084F" w:rsidRDefault="009B0BC3"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0FC829AC"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8E748F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6ECE3DB4" w14:textId="77777777" w:rsidR="009B0BC3" w:rsidRPr="00E0084F" w:rsidRDefault="009B0BC3"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79220358"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48FDEE37"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BE731A0" w14:textId="77777777" w:rsidR="009B0BC3" w:rsidRPr="00E0084F" w:rsidRDefault="009B0BC3"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7F67B7AA"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5EB76C0C"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0A89EC1" w14:textId="77777777" w:rsidR="009B0BC3" w:rsidRPr="00E0084F" w:rsidRDefault="009B0BC3"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6FDF25BB"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60D6F32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DB8DE9A" w14:textId="77777777" w:rsidR="009B0BC3" w:rsidRPr="00E0084F" w:rsidRDefault="009B0BC3"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78409667"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5466B09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13B74F1" w14:textId="77777777" w:rsidR="009B0BC3" w:rsidRPr="00E0084F" w:rsidRDefault="009B0BC3"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5101FD7E"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45E23B1D"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291D805" w14:textId="77777777" w:rsidR="009B0BC3" w:rsidRPr="00E0084F" w:rsidRDefault="009B0BC3"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3018E3A7"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1C92C0B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3028FEB"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6457EFAE"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0F7AF5AF"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4F8633B"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0803A91A"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8AE1AFB"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B2FE6A1"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77AFA732"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769BD6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A4DE5BA" w14:textId="77777777" w:rsidR="009B0BC3" w:rsidRPr="00E0084F" w:rsidRDefault="009B0BC3"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5972E28A"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051D97AE"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E93AFCC"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22CBF25D"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62C5E217" w14:textId="77777777" w:rsidTr="008A5905">
        <w:tc>
          <w:tcPr>
            <w:tcW w:w="8575" w:type="dxa"/>
            <w:tcBorders>
              <w:top w:val="single" w:sz="4" w:space="0" w:color="auto"/>
              <w:left w:val="single" w:sz="4" w:space="0" w:color="auto"/>
              <w:bottom w:val="single" w:sz="4" w:space="0" w:color="auto"/>
              <w:right w:val="single" w:sz="4" w:space="0" w:color="auto"/>
            </w:tcBorders>
          </w:tcPr>
          <w:p w14:paraId="5B50A309" w14:textId="77777777" w:rsidR="009B0BC3" w:rsidRPr="00E0084F" w:rsidDel="00E85EFF" w:rsidRDefault="009B0BC3"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3F8B6C48" w14:textId="77777777" w:rsidR="009B0BC3" w:rsidRPr="00E0084F" w:rsidRDefault="009B0BC3" w:rsidP="008A5905">
            <w:pPr>
              <w:pStyle w:val="texto"/>
              <w:spacing w:line="240" w:lineRule="auto"/>
              <w:ind w:firstLine="0"/>
              <w:jc w:val="center"/>
              <w:rPr>
                <w:sz w:val="20"/>
              </w:rPr>
            </w:pPr>
            <w:r>
              <w:rPr>
                <w:sz w:val="20"/>
              </w:rPr>
              <w:t>RNF</w:t>
            </w:r>
          </w:p>
        </w:tc>
      </w:tr>
      <w:tr w:rsidR="009B0BC3" w:rsidRPr="00E0084F" w14:paraId="4A8F9942" w14:textId="77777777" w:rsidTr="008A5905">
        <w:tc>
          <w:tcPr>
            <w:tcW w:w="8575" w:type="dxa"/>
            <w:tcBorders>
              <w:top w:val="single" w:sz="4" w:space="0" w:color="auto"/>
              <w:left w:val="single" w:sz="4" w:space="0" w:color="auto"/>
              <w:bottom w:val="single" w:sz="4" w:space="0" w:color="auto"/>
              <w:right w:val="single" w:sz="4" w:space="0" w:color="auto"/>
            </w:tcBorders>
          </w:tcPr>
          <w:p w14:paraId="5C7F87B0" w14:textId="77777777" w:rsidR="009B0BC3" w:rsidRPr="00E0084F" w:rsidRDefault="009B0BC3"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23854408" w14:textId="77777777" w:rsidR="009B0BC3" w:rsidRPr="00E0084F" w:rsidRDefault="009B0BC3" w:rsidP="008A5905">
            <w:pPr>
              <w:pStyle w:val="texto"/>
              <w:spacing w:line="240" w:lineRule="auto"/>
              <w:ind w:firstLine="0"/>
              <w:jc w:val="center"/>
              <w:rPr>
                <w:sz w:val="20"/>
              </w:rPr>
            </w:pPr>
            <w:r>
              <w:rPr>
                <w:sz w:val="20"/>
              </w:rPr>
              <w:t>RNF</w:t>
            </w:r>
          </w:p>
        </w:tc>
      </w:tr>
      <w:tr w:rsidR="009B0BC3" w:rsidRPr="00E0084F" w14:paraId="20E51C7A" w14:textId="77777777" w:rsidTr="008A5905">
        <w:tc>
          <w:tcPr>
            <w:tcW w:w="8575" w:type="dxa"/>
            <w:tcBorders>
              <w:top w:val="single" w:sz="4" w:space="0" w:color="auto"/>
              <w:left w:val="single" w:sz="4" w:space="0" w:color="auto"/>
              <w:bottom w:val="single" w:sz="4" w:space="0" w:color="auto"/>
              <w:right w:val="single" w:sz="4" w:space="0" w:color="auto"/>
            </w:tcBorders>
          </w:tcPr>
          <w:p w14:paraId="01F75538" w14:textId="77777777" w:rsidR="009B0BC3" w:rsidRPr="00E0084F" w:rsidRDefault="009B0BC3" w:rsidP="002E70FF">
            <w:pPr>
              <w:pStyle w:val="texto"/>
              <w:spacing w:line="240" w:lineRule="auto"/>
              <w:ind w:firstLine="0"/>
              <w:rPr>
                <w:sz w:val="20"/>
              </w:rPr>
            </w:pPr>
            <w:r w:rsidRPr="00E0084F">
              <w:rPr>
                <w:sz w:val="20"/>
              </w:rPr>
              <w:t>ser acessível via Mozilla Firefox (versão 28.0 ou superior) e Google Chrome (versão 33.0.1750.154 ou superior</w:t>
            </w:r>
            <w:r>
              <w:rPr>
                <w:sz w:val="20"/>
              </w:rPr>
              <w:t>)</w:t>
            </w:r>
          </w:p>
        </w:tc>
        <w:tc>
          <w:tcPr>
            <w:tcW w:w="637" w:type="dxa"/>
            <w:tcBorders>
              <w:top w:val="single" w:sz="4" w:space="0" w:color="auto"/>
              <w:left w:val="single" w:sz="4" w:space="0" w:color="auto"/>
              <w:bottom w:val="single" w:sz="4" w:space="0" w:color="auto"/>
              <w:right w:val="single" w:sz="4" w:space="0" w:color="auto"/>
            </w:tcBorders>
          </w:tcPr>
          <w:p w14:paraId="088CE977" w14:textId="77777777" w:rsidR="009B0BC3" w:rsidRPr="00E0084F" w:rsidRDefault="009B0BC3" w:rsidP="008A5905">
            <w:pPr>
              <w:pStyle w:val="texto"/>
              <w:spacing w:line="240" w:lineRule="auto"/>
              <w:ind w:firstLine="0"/>
              <w:jc w:val="center"/>
              <w:rPr>
                <w:sz w:val="20"/>
              </w:rPr>
            </w:pPr>
            <w:r>
              <w:rPr>
                <w:sz w:val="20"/>
              </w:rPr>
              <w:t>RNF</w:t>
            </w:r>
          </w:p>
        </w:tc>
      </w:tr>
      <w:tr w:rsidR="009B0BC3" w:rsidRPr="00E0084F" w14:paraId="68A404AE" w14:textId="77777777" w:rsidTr="008A5905">
        <w:tc>
          <w:tcPr>
            <w:tcW w:w="8575" w:type="dxa"/>
            <w:tcBorders>
              <w:top w:val="single" w:sz="4" w:space="0" w:color="auto"/>
              <w:left w:val="single" w:sz="4" w:space="0" w:color="auto"/>
              <w:bottom w:val="single" w:sz="4" w:space="0" w:color="auto"/>
              <w:right w:val="single" w:sz="4" w:space="0" w:color="auto"/>
            </w:tcBorders>
          </w:tcPr>
          <w:p w14:paraId="10823F2B" w14:textId="77777777" w:rsidR="009B0BC3" w:rsidRPr="00E0084F" w:rsidRDefault="009B0BC3"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6FBE0A74" w14:textId="77777777" w:rsidR="009B0BC3" w:rsidRPr="00C5283B" w:rsidRDefault="009B0BC3" w:rsidP="008A5905">
            <w:pPr>
              <w:pStyle w:val="texto"/>
              <w:spacing w:line="240" w:lineRule="auto"/>
              <w:ind w:firstLine="0"/>
              <w:jc w:val="center"/>
              <w:rPr>
                <w:sz w:val="20"/>
              </w:rPr>
            </w:pPr>
            <w:r>
              <w:rPr>
                <w:sz w:val="20"/>
              </w:rPr>
              <w:t>RNF</w:t>
            </w:r>
          </w:p>
        </w:tc>
      </w:tr>
      <w:tr w:rsidR="009B0BC3" w:rsidRPr="00E0084F" w14:paraId="3F48AF2D" w14:textId="77777777"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77546518" w14:textId="77777777" w:rsidR="009B0BC3" w:rsidRPr="00E0084F" w:rsidRDefault="009B0BC3"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7BB73A68" w14:textId="77777777" w:rsidR="009B0BC3" w:rsidRPr="00C5283B" w:rsidRDefault="009B0BC3" w:rsidP="008A5905">
            <w:pPr>
              <w:pStyle w:val="texto"/>
              <w:spacing w:line="240" w:lineRule="auto"/>
              <w:ind w:firstLine="0"/>
              <w:jc w:val="center"/>
              <w:rPr>
                <w:sz w:val="20"/>
              </w:rPr>
            </w:pPr>
            <w:r>
              <w:rPr>
                <w:sz w:val="20"/>
              </w:rPr>
              <w:t>RNF</w:t>
            </w:r>
          </w:p>
        </w:tc>
      </w:tr>
    </w:tbl>
    <w:p w14:paraId="627533E0" w14:textId="77777777" w:rsidR="009B0BC3" w:rsidRPr="00E0084F" w:rsidRDefault="009B0BC3" w:rsidP="002B2FFB">
      <w:pPr>
        <w:pStyle w:val="TF-FONTE"/>
      </w:pPr>
      <w:r w:rsidRPr="00E0084F">
        <w:t>Fonte: elaborado pelo autor.</w:t>
      </w:r>
    </w:p>
    <w:p w14:paraId="4554131C" w14:textId="77777777" w:rsidR="009B0BC3" w:rsidRPr="00E0084F" w:rsidRDefault="009B0BC3">
      <w:pPr>
        <w:pStyle w:val="Ttulo2"/>
      </w:pPr>
      <w:r w:rsidRPr="00E0084F">
        <w:t>METODOLOGIA</w:t>
      </w:r>
    </w:p>
    <w:p w14:paraId="456DE0E1" w14:textId="77777777" w:rsidR="009B0BC3" w:rsidRPr="00E0084F" w:rsidRDefault="009B0BC3" w:rsidP="005A70D3">
      <w:pPr>
        <w:pStyle w:val="TF-TEXTO"/>
      </w:pPr>
      <w:r w:rsidRPr="00E0084F">
        <w:t>O trabalho será desenvolvido observando as seguintes etapas:</w:t>
      </w:r>
    </w:p>
    <w:p w14:paraId="2358EB10" w14:textId="77777777" w:rsidR="009B0BC3" w:rsidRPr="00E0084F" w:rsidRDefault="009B0BC3" w:rsidP="009B0BC3">
      <w:pPr>
        <w:pStyle w:val="TF-ALNEA"/>
      </w:pPr>
      <w:r w:rsidRPr="00E0084F">
        <w:t xml:space="preserve">levantamento bibliográfico: </w:t>
      </w:r>
      <w:r>
        <w:t>aprofundar</w:t>
      </w:r>
      <w:r w:rsidRPr="00E0084F">
        <w:t xml:space="preserve"> levantamento bibliográfico sobre </w:t>
      </w:r>
      <w:r>
        <w:t>PCS</w:t>
      </w:r>
      <w:r w:rsidRPr="00DB341D">
        <w:t>s</w:t>
      </w:r>
      <w:r>
        <w:t xml:space="preserve">, </w:t>
      </w:r>
      <w:r w:rsidRPr="00DB341D">
        <w:t>suas etapas para a implantação, a importância e os seus impactos; Sistemas de Apoio de Decisão (SAD) e Raciocínio Baseado em Casos (RBC)</w:t>
      </w:r>
      <w:r w:rsidRPr="00E0084F">
        <w:t>;</w:t>
      </w:r>
    </w:p>
    <w:p w14:paraId="253E77B1" w14:textId="77777777" w:rsidR="009B0BC3" w:rsidRPr="00E0084F" w:rsidRDefault="009B0BC3" w:rsidP="00254782">
      <w:pPr>
        <w:pStyle w:val="TF-ALNEA"/>
      </w:pPr>
      <w:r w:rsidRPr="00E0084F">
        <w:t>levantamento de requisitos: detalhar os requisitos especificados e caso exista necessidade, especificar outros requisitos a partir da percepção obtida no levantamento bibliográfico e conversa com consultor da SBA Consultores Associados;</w:t>
      </w:r>
    </w:p>
    <w:p w14:paraId="68828196" w14:textId="77777777" w:rsidR="009B0BC3" w:rsidRPr="00E0084F" w:rsidRDefault="009B0BC3" w:rsidP="003C5F1E">
      <w:pPr>
        <w:pStyle w:val="TF-ALNEA"/>
      </w:pPr>
      <w:r w:rsidRPr="00E0084F">
        <w:t>especificação</w:t>
      </w:r>
      <w:r>
        <w:t xml:space="preserve"> de negócio</w:t>
      </w:r>
      <w:r w:rsidRPr="00E0084F">
        <w:t>: formalizar as funcionalidades que serão disponibilizadas pela ferramenta por meio da diagramação de casos de uso, de classes, de atividades, de componentes, de implantação no padrão Unified Modeling Language (UML) utilizando a ferramenta Enterprise Architect e um</w:t>
      </w:r>
      <w:r>
        <w:t xml:space="preserve"> </w:t>
      </w:r>
      <w:r w:rsidRPr="00E0084F">
        <w:t>esquema de tecnologias utilizadas;</w:t>
      </w:r>
    </w:p>
    <w:p w14:paraId="71B251D9" w14:textId="77777777" w:rsidR="009B0BC3" w:rsidRPr="00E0084F" w:rsidRDefault="009B0BC3" w:rsidP="007D3A5D">
      <w:pPr>
        <w:pStyle w:val="TF-ALNEA"/>
      </w:pPr>
      <w:r w:rsidRPr="00E0084F">
        <w:t xml:space="preserve">implementação do protótipo: implementar o protótipo proposto utilizando a ferramenta de desenvolvimento Sublime Text;  </w:t>
      </w:r>
    </w:p>
    <w:p w14:paraId="60FAE36C" w14:textId="77777777" w:rsidR="009B0BC3" w:rsidRPr="00E0084F" w:rsidRDefault="009B0BC3" w:rsidP="00C263BB">
      <w:pPr>
        <w:pStyle w:val="TF-ALNEA"/>
      </w:pPr>
      <w:r w:rsidRPr="00E0084F">
        <w:t>testes: execução de testes para garantir o funcionamento do sistema</w:t>
      </w:r>
      <w:r>
        <w:t>;</w:t>
      </w:r>
    </w:p>
    <w:p w14:paraId="13F38E2A" w14:textId="77777777" w:rsidR="009B0BC3" w:rsidRPr="00E0084F" w:rsidRDefault="009B0BC3" w:rsidP="00C263BB">
      <w:pPr>
        <w:pStyle w:val="TF-ALNEA"/>
      </w:pPr>
      <w:r w:rsidRPr="00E0084F">
        <w:t>verificação e validação: validar a usabilidade das interfaces disponibilizadas pelo Método RURUCAg, bem como verificar se as funcionalidades do sistema atendem aos objetivos propostos neste trabalho junto aos usuários finais.</w:t>
      </w:r>
    </w:p>
    <w:p w14:paraId="01A19244" w14:textId="77777777" w:rsidR="009B0BC3" w:rsidRPr="00E0084F" w:rsidRDefault="009B0BC3" w:rsidP="0038587F">
      <w:pPr>
        <w:pStyle w:val="TF-TEXTO"/>
      </w:pPr>
      <w:r w:rsidRPr="00E0084F">
        <w:lastRenderedPageBreak/>
        <w:t xml:space="preserve">As etapas serão realizadas nos períodos relacionados no </w:t>
      </w:r>
      <w:r w:rsidRPr="00E0084F">
        <w:fldChar w:fldCharType="begin"/>
      </w:r>
      <w:r w:rsidRPr="00E0084F">
        <w:instrText xml:space="preserve"> REF _Ref69994962 \h  \* MERGEFORMAT </w:instrText>
      </w:r>
      <w:r w:rsidRPr="00E0084F">
        <w:fldChar w:fldCharType="separate"/>
      </w:r>
      <w:r w:rsidRPr="00E0084F">
        <w:t xml:space="preserve">Quadro </w:t>
      </w:r>
      <w:r>
        <w:rPr>
          <w:noProof/>
        </w:rPr>
        <w:t>3</w:t>
      </w:r>
      <w:r w:rsidRPr="00E0084F">
        <w:fldChar w:fldCharType="end"/>
      </w:r>
      <w:r w:rsidRPr="00E0084F">
        <w:t>.</w:t>
      </w:r>
    </w:p>
    <w:p w14:paraId="2E74E63D" w14:textId="77777777" w:rsidR="009B0BC3" w:rsidRPr="00E0084F" w:rsidRDefault="009B0BC3" w:rsidP="0038587F">
      <w:pPr>
        <w:pStyle w:val="TF-LEGENDA"/>
      </w:pPr>
      <w:r w:rsidRPr="00E0084F">
        <w:t xml:space="preserve">Quadro </w:t>
      </w:r>
      <w:fldSimple w:instr=" SEQ Quadro \* ARABIC ">
        <w:r>
          <w:rPr>
            <w:noProof/>
          </w:rPr>
          <w:t>3</w:t>
        </w:r>
      </w:fldSimple>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9B0BC3" w:rsidRPr="00E0084F" w14:paraId="46D7D594"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55B17A17" w14:textId="77777777" w:rsidR="009B0BC3" w:rsidRPr="00E0084F" w:rsidRDefault="009B0BC3" w:rsidP="00C263BB">
            <w:pPr>
              <w:pStyle w:val="TF-TEXTOQUADRO"/>
              <w:jc w:val="right"/>
              <w:rPr>
                <w:b/>
                <w:bCs/>
                <w:sz w:val="20"/>
              </w:rPr>
            </w:pPr>
            <w:r w:rsidRPr="00E0084F">
              <w:rPr>
                <w:b/>
                <w:bCs/>
                <w:sz w:val="20"/>
              </w:rPr>
              <w:t>Quinzenas</w:t>
            </w:r>
          </w:p>
          <w:p w14:paraId="14A5B816" w14:textId="77777777" w:rsidR="009B0BC3" w:rsidRPr="00E0084F" w:rsidRDefault="009B0BC3" w:rsidP="00C263BB">
            <w:pPr>
              <w:pStyle w:val="TF-TEXTOQUADRO"/>
              <w:jc w:val="right"/>
              <w:rPr>
                <w:b/>
                <w:bCs/>
                <w:sz w:val="20"/>
              </w:rPr>
            </w:pPr>
          </w:p>
          <w:p w14:paraId="3493D931" w14:textId="77777777" w:rsidR="009B0BC3" w:rsidRPr="00E0084F" w:rsidRDefault="009B0BC3"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2700054B" w14:textId="77777777" w:rsidR="009B0BC3" w:rsidRPr="00E0084F" w:rsidRDefault="009B0BC3" w:rsidP="00ED6BF5">
            <w:pPr>
              <w:pStyle w:val="TF-TEXTOQUADROCentralizado"/>
              <w:rPr>
                <w:b/>
                <w:bCs/>
                <w:sz w:val="20"/>
              </w:rPr>
            </w:pPr>
            <w:r w:rsidRPr="00E0084F">
              <w:rPr>
                <w:b/>
                <w:bCs/>
                <w:sz w:val="20"/>
              </w:rPr>
              <w:t>202</w:t>
            </w:r>
            <w:r>
              <w:rPr>
                <w:b/>
                <w:bCs/>
                <w:sz w:val="20"/>
              </w:rPr>
              <w:t>2</w:t>
            </w:r>
          </w:p>
        </w:tc>
      </w:tr>
      <w:tr w:rsidR="009B0BC3" w:rsidRPr="00E0084F" w14:paraId="7FB051EF"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6129659B" w14:textId="77777777" w:rsidR="009B0BC3" w:rsidRPr="00E0084F" w:rsidRDefault="009B0BC3" w:rsidP="00ED6BF5">
            <w:pPr>
              <w:pStyle w:val="TF-TEXTOQUADRO"/>
              <w:rPr>
                <w:sz w:val="20"/>
              </w:rPr>
            </w:pPr>
          </w:p>
        </w:tc>
        <w:tc>
          <w:tcPr>
            <w:tcW w:w="557" w:type="dxa"/>
            <w:gridSpan w:val="2"/>
            <w:tcBorders>
              <w:left w:val="single" w:sz="4" w:space="0" w:color="auto"/>
            </w:tcBorders>
            <w:shd w:val="clear" w:color="auto" w:fill="A6A6A6"/>
          </w:tcPr>
          <w:p w14:paraId="0C2BD928" w14:textId="77777777" w:rsidR="009B0BC3" w:rsidRPr="00E0084F" w:rsidRDefault="009B0BC3" w:rsidP="00ED6BF5">
            <w:pPr>
              <w:pStyle w:val="TF-TEXTOQUADROCentralizado"/>
              <w:rPr>
                <w:b/>
                <w:bCs/>
                <w:sz w:val="20"/>
              </w:rPr>
            </w:pPr>
            <w:r>
              <w:rPr>
                <w:b/>
                <w:bCs/>
                <w:sz w:val="20"/>
              </w:rPr>
              <w:t>fev</w:t>
            </w:r>
          </w:p>
        </w:tc>
        <w:tc>
          <w:tcPr>
            <w:tcW w:w="568" w:type="dxa"/>
            <w:gridSpan w:val="2"/>
            <w:shd w:val="clear" w:color="auto" w:fill="A6A6A6"/>
          </w:tcPr>
          <w:p w14:paraId="093691F3" w14:textId="77777777" w:rsidR="009B0BC3" w:rsidRPr="00E0084F" w:rsidRDefault="009B0BC3" w:rsidP="00ED6BF5">
            <w:pPr>
              <w:pStyle w:val="TF-TEXTOQUADROCentralizado"/>
              <w:rPr>
                <w:b/>
                <w:bCs/>
                <w:sz w:val="20"/>
              </w:rPr>
            </w:pPr>
            <w:r>
              <w:rPr>
                <w:b/>
                <w:bCs/>
                <w:sz w:val="20"/>
              </w:rPr>
              <w:t>mar</w:t>
            </w:r>
            <w:r w:rsidRPr="00E0084F">
              <w:rPr>
                <w:b/>
                <w:bCs/>
                <w:sz w:val="20"/>
              </w:rPr>
              <w:t>.</w:t>
            </w:r>
          </w:p>
        </w:tc>
        <w:tc>
          <w:tcPr>
            <w:tcW w:w="568" w:type="dxa"/>
            <w:gridSpan w:val="2"/>
            <w:shd w:val="clear" w:color="auto" w:fill="A6A6A6"/>
          </w:tcPr>
          <w:p w14:paraId="0D89D685" w14:textId="77777777" w:rsidR="009B0BC3" w:rsidRPr="00E0084F" w:rsidRDefault="009B0BC3" w:rsidP="00ED6BF5">
            <w:pPr>
              <w:pStyle w:val="TF-TEXTOQUADROCentralizado"/>
              <w:rPr>
                <w:b/>
                <w:bCs/>
                <w:sz w:val="20"/>
              </w:rPr>
            </w:pPr>
            <w:r>
              <w:rPr>
                <w:b/>
                <w:bCs/>
                <w:sz w:val="20"/>
              </w:rPr>
              <w:t>abr</w:t>
            </w:r>
            <w:r w:rsidRPr="00E0084F">
              <w:rPr>
                <w:b/>
                <w:bCs/>
                <w:sz w:val="20"/>
              </w:rPr>
              <w:t>.</w:t>
            </w:r>
          </w:p>
        </w:tc>
        <w:tc>
          <w:tcPr>
            <w:tcW w:w="568" w:type="dxa"/>
            <w:gridSpan w:val="2"/>
            <w:shd w:val="clear" w:color="auto" w:fill="A6A6A6"/>
          </w:tcPr>
          <w:p w14:paraId="7BF76B7A" w14:textId="77777777" w:rsidR="009B0BC3" w:rsidRPr="00E0084F" w:rsidRDefault="009B0BC3" w:rsidP="00ED6BF5">
            <w:pPr>
              <w:pStyle w:val="TF-TEXTOQUADROCentralizado"/>
              <w:rPr>
                <w:b/>
                <w:bCs/>
                <w:sz w:val="20"/>
              </w:rPr>
            </w:pPr>
            <w:r>
              <w:rPr>
                <w:b/>
                <w:bCs/>
                <w:sz w:val="20"/>
              </w:rPr>
              <w:t>maio</w:t>
            </w:r>
          </w:p>
        </w:tc>
        <w:tc>
          <w:tcPr>
            <w:tcW w:w="573" w:type="dxa"/>
            <w:gridSpan w:val="2"/>
            <w:shd w:val="clear" w:color="auto" w:fill="A6A6A6"/>
          </w:tcPr>
          <w:p w14:paraId="5DE32C3E" w14:textId="77777777" w:rsidR="009B0BC3" w:rsidRPr="00E0084F" w:rsidRDefault="009B0BC3" w:rsidP="00ED6BF5">
            <w:pPr>
              <w:pStyle w:val="TF-TEXTOQUADROCentralizado"/>
              <w:rPr>
                <w:b/>
                <w:bCs/>
                <w:sz w:val="20"/>
              </w:rPr>
            </w:pPr>
            <w:r>
              <w:rPr>
                <w:b/>
                <w:bCs/>
                <w:sz w:val="20"/>
              </w:rPr>
              <w:t>jun.</w:t>
            </w:r>
          </w:p>
        </w:tc>
        <w:tc>
          <w:tcPr>
            <w:tcW w:w="573" w:type="dxa"/>
            <w:gridSpan w:val="2"/>
            <w:shd w:val="clear" w:color="auto" w:fill="A6A6A6"/>
          </w:tcPr>
          <w:p w14:paraId="6F25295A" w14:textId="77777777" w:rsidR="009B0BC3" w:rsidRPr="00E0084F" w:rsidRDefault="009B0BC3" w:rsidP="00ED6BF5">
            <w:pPr>
              <w:pStyle w:val="TF-TEXTOQUADROCentralizado"/>
              <w:rPr>
                <w:b/>
                <w:bCs/>
                <w:sz w:val="20"/>
              </w:rPr>
            </w:pPr>
            <w:r>
              <w:rPr>
                <w:b/>
                <w:bCs/>
                <w:sz w:val="20"/>
              </w:rPr>
              <w:t>jul</w:t>
            </w:r>
            <w:r w:rsidRPr="00E0084F">
              <w:rPr>
                <w:b/>
                <w:bCs/>
                <w:sz w:val="20"/>
              </w:rPr>
              <w:t>.</w:t>
            </w:r>
          </w:p>
        </w:tc>
      </w:tr>
      <w:tr w:rsidR="009B0BC3" w:rsidRPr="00E0084F" w14:paraId="7D7F4EA1"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2A4441ED" w14:textId="77777777" w:rsidR="009B0BC3" w:rsidRPr="00E0084F" w:rsidRDefault="009B0BC3" w:rsidP="00ED6BF5">
            <w:pPr>
              <w:pStyle w:val="TF-TEXTOQUADRO"/>
              <w:rPr>
                <w:sz w:val="20"/>
              </w:rPr>
            </w:pPr>
          </w:p>
        </w:tc>
        <w:tc>
          <w:tcPr>
            <w:tcW w:w="273" w:type="dxa"/>
            <w:tcBorders>
              <w:left w:val="single" w:sz="4" w:space="0" w:color="auto"/>
              <w:bottom w:val="single" w:sz="4" w:space="0" w:color="auto"/>
            </w:tcBorders>
            <w:shd w:val="clear" w:color="auto" w:fill="A6A6A6"/>
          </w:tcPr>
          <w:p w14:paraId="17A1DD91"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37BDCD8E"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07839E2D"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F57D2CD"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473EF3FD"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52311DE"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3D714D23"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3EA9093D"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75D4349C" w14:textId="77777777" w:rsidR="009B0BC3" w:rsidRPr="00E0084F" w:rsidRDefault="009B0BC3"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68F34180" w14:textId="77777777" w:rsidR="009B0BC3" w:rsidRPr="00E0084F" w:rsidRDefault="009B0BC3"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5724BD04" w14:textId="77777777" w:rsidR="009B0BC3" w:rsidRPr="00E0084F" w:rsidRDefault="009B0BC3"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37742369" w14:textId="77777777" w:rsidR="009B0BC3" w:rsidRPr="00E0084F" w:rsidRDefault="009B0BC3" w:rsidP="00ED6BF5">
            <w:pPr>
              <w:pStyle w:val="TF-TEXTOQUADROCentralizado"/>
              <w:rPr>
                <w:b/>
                <w:bCs/>
                <w:sz w:val="20"/>
              </w:rPr>
            </w:pPr>
            <w:r w:rsidRPr="00E0084F">
              <w:rPr>
                <w:b/>
                <w:bCs/>
                <w:sz w:val="20"/>
              </w:rPr>
              <w:t>2</w:t>
            </w:r>
          </w:p>
        </w:tc>
      </w:tr>
      <w:tr w:rsidR="009B0BC3" w:rsidRPr="00E0084F" w14:paraId="5EE37A39" w14:textId="77777777" w:rsidTr="00ED6BF5">
        <w:trPr>
          <w:jc w:val="center"/>
        </w:trPr>
        <w:tc>
          <w:tcPr>
            <w:tcW w:w="6171" w:type="dxa"/>
            <w:tcBorders>
              <w:left w:val="single" w:sz="4" w:space="0" w:color="auto"/>
            </w:tcBorders>
          </w:tcPr>
          <w:p w14:paraId="17F86E60" w14:textId="77777777" w:rsidR="009B0BC3" w:rsidRPr="00E0084F" w:rsidRDefault="009B0BC3" w:rsidP="00ED6BF5">
            <w:pPr>
              <w:pStyle w:val="TF-TEXTOQUADRO"/>
              <w:rPr>
                <w:bCs/>
                <w:sz w:val="20"/>
              </w:rPr>
            </w:pPr>
            <w:r w:rsidRPr="00E0084F">
              <w:rPr>
                <w:bCs/>
                <w:sz w:val="20"/>
              </w:rPr>
              <w:t>Levantamento bibliográfico</w:t>
            </w:r>
          </w:p>
        </w:tc>
        <w:tc>
          <w:tcPr>
            <w:tcW w:w="273" w:type="dxa"/>
            <w:tcBorders>
              <w:bottom w:val="single" w:sz="4" w:space="0" w:color="auto"/>
            </w:tcBorders>
            <w:shd w:val="clear" w:color="auto" w:fill="808080"/>
          </w:tcPr>
          <w:p w14:paraId="30AF2454" w14:textId="77777777" w:rsidR="009B0BC3" w:rsidRPr="00E0084F" w:rsidRDefault="009B0BC3" w:rsidP="00ED6BF5">
            <w:pPr>
              <w:pStyle w:val="TF-TEXTOQUADROCentralizado"/>
              <w:rPr>
                <w:sz w:val="20"/>
              </w:rPr>
            </w:pPr>
          </w:p>
        </w:tc>
        <w:tc>
          <w:tcPr>
            <w:tcW w:w="284" w:type="dxa"/>
            <w:tcBorders>
              <w:bottom w:val="single" w:sz="4" w:space="0" w:color="auto"/>
            </w:tcBorders>
          </w:tcPr>
          <w:p w14:paraId="4A1180FC" w14:textId="77777777" w:rsidR="009B0BC3" w:rsidRPr="00E0084F" w:rsidRDefault="009B0BC3" w:rsidP="00ED6BF5">
            <w:pPr>
              <w:pStyle w:val="TF-TEXTOQUADROCentralizado"/>
              <w:rPr>
                <w:sz w:val="20"/>
              </w:rPr>
            </w:pPr>
          </w:p>
        </w:tc>
        <w:tc>
          <w:tcPr>
            <w:tcW w:w="284" w:type="dxa"/>
            <w:tcBorders>
              <w:bottom w:val="single" w:sz="4" w:space="0" w:color="auto"/>
            </w:tcBorders>
          </w:tcPr>
          <w:p w14:paraId="1C8E0E8D" w14:textId="77777777" w:rsidR="009B0BC3" w:rsidRPr="00E0084F" w:rsidRDefault="009B0BC3" w:rsidP="00ED6BF5">
            <w:pPr>
              <w:pStyle w:val="TF-TEXTOQUADROCentralizado"/>
              <w:rPr>
                <w:sz w:val="20"/>
              </w:rPr>
            </w:pPr>
          </w:p>
        </w:tc>
        <w:tc>
          <w:tcPr>
            <w:tcW w:w="284" w:type="dxa"/>
            <w:tcBorders>
              <w:bottom w:val="single" w:sz="4" w:space="0" w:color="auto"/>
            </w:tcBorders>
          </w:tcPr>
          <w:p w14:paraId="10D10A3F" w14:textId="77777777" w:rsidR="009B0BC3" w:rsidRPr="00E0084F" w:rsidRDefault="009B0BC3" w:rsidP="00ED6BF5">
            <w:pPr>
              <w:pStyle w:val="TF-TEXTOQUADROCentralizado"/>
              <w:rPr>
                <w:sz w:val="20"/>
              </w:rPr>
            </w:pPr>
          </w:p>
        </w:tc>
        <w:tc>
          <w:tcPr>
            <w:tcW w:w="284" w:type="dxa"/>
            <w:tcBorders>
              <w:bottom w:val="single" w:sz="4" w:space="0" w:color="auto"/>
            </w:tcBorders>
          </w:tcPr>
          <w:p w14:paraId="3E82D041" w14:textId="77777777" w:rsidR="009B0BC3" w:rsidRPr="00E0084F" w:rsidRDefault="009B0BC3" w:rsidP="00ED6BF5">
            <w:pPr>
              <w:pStyle w:val="TF-TEXTOQUADROCentralizado"/>
              <w:rPr>
                <w:sz w:val="20"/>
              </w:rPr>
            </w:pPr>
          </w:p>
        </w:tc>
        <w:tc>
          <w:tcPr>
            <w:tcW w:w="284" w:type="dxa"/>
            <w:tcBorders>
              <w:bottom w:val="single" w:sz="4" w:space="0" w:color="auto"/>
            </w:tcBorders>
          </w:tcPr>
          <w:p w14:paraId="3B7C1E63" w14:textId="77777777" w:rsidR="009B0BC3" w:rsidRPr="00E0084F" w:rsidRDefault="009B0BC3" w:rsidP="00ED6BF5">
            <w:pPr>
              <w:pStyle w:val="TF-TEXTOQUADROCentralizado"/>
              <w:rPr>
                <w:sz w:val="20"/>
              </w:rPr>
            </w:pPr>
          </w:p>
        </w:tc>
        <w:tc>
          <w:tcPr>
            <w:tcW w:w="284" w:type="dxa"/>
            <w:tcBorders>
              <w:bottom w:val="single" w:sz="4" w:space="0" w:color="auto"/>
            </w:tcBorders>
          </w:tcPr>
          <w:p w14:paraId="23A68E77" w14:textId="77777777" w:rsidR="009B0BC3" w:rsidRPr="00E0084F" w:rsidRDefault="009B0BC3" w:rsidP="00ED6BF5">
            <w:pPr>
              <w:pStyle w:val="TF-TEXTOQUADROCentralizado"/>
              <w:rPr>
                <w:sz w:val="20"/>
              </w:rPr>
            </w:pPr>
          </w:p>
        </w:tc>
        <w:tc>
          <w:tcPr>
            <w:tcW w:w="284" w:type="dxa"/>
            <w:tcBorders>
              <w:bottom w:val="single" w:sz="4" w:space="0" w:color="auto"/>
            </w:tcBorders>
          </w:tcPr>
          <w:p w14:paraId="47B41E2E" w14:textId="77777777" w:rsidR="009B0BC3" w:rsidRPr="00E0084F" w:rsidRDefault="009B0BC3" w:rsidP="00ED6BF5">
            <w:pPr>
              <w:pStyle w:val="TF-TEXTOQUADROCentralizado"/>
              <w:rPr>
                <w:sz w:val="20"/>
              </w:rPr>
            </w:pPr>
          </w:p>
        </w:tc>
        <w:tc>
          <w:tcPr>
            <w:tcW w:w="284" w:type="dxa"/>
            <w:tcBorders>
              <w:bottom w:val="single" w:sz="4" w:space="0" w:color="auto"/>
            </w:tcBorders>
          </w:tcPr>
          <w:p w14:paraId="63F6B854" w14:textId="77777777" w:rsidR="009B0BC3" w:rsidRPr="00E0084F" w:rsidRDefault="009B0BC3" w:rsidP="00ED6BF5">
            <w:pPr>
              <w:pStyle w:val="TF-TEXTOQUADROCentralizado"/>
              <w:rPr>
                <w:sz w:val="20"/>
              </w:rPr>
            </w:pPr>
          </w:p>
        </w:tc>
        <w:tc>
          <w:tcPr>
            <w:tcW w:w="289" w:type="dxa"/>
          </w:tcPr>
          <w:p w14:paraId="0B0A64C2" w14:textId="77777777" w:rsidR="009B0BC3" w:rsidRPr="00E0084F" w:rsidRDefault="009B0BC3" w:rsidP="00ED6BF5">
            <w:pPr>
              <w:pStyle w:val="TF-TEXTOQUADROCentralizado"/>
              <w:rPr>
                <w:sz w:val="20"/>
              </w:rPr>
            </w:pPr>
          </w:p>
        </w:tc>
        <w:tc>
          <w:tcPr>
            <w:tcW w:w="286" w:type="dxa"/>
          </w:tcPr>
          <w:p w14:paraId="28C80BB8" w14:textId="77777777" w:rsidR="009B0BC3" w:rsidRPr="00E0084F" w:rsidRDefault="009B0BC3" w:rsidP="00ED6BF5">
            <w:pPr>
              <w:pStyle w:val="TF-TEXTOQUADROCentralizado"/>
              <w:rPr>
                <w:sz w:val="20"/>
              </w:rPr>
            </w:pPr>
          </w:p>
        </w:tc>
        <w:tc>
          <w:tcPr>
            <w:tcW w:w="287" w:type="dxa"/>
          </w:tcPr>
          <w:p w14:paraId="1D764FE3" w14:textId="77777777" w:rsidR="009B0BC3" w:rsidRPr="00E0084F" w:rsidRDefault="009B0BC3" w:rsidP="00ED6BF5">
            <w:pPr>
              <w:pStyle w:val="TF-TEXTOQUADROCentralizado"/>
              <w:rPr>
                <w:sz w:val="20"/>
              </w:rPr>
            </w:pPr>
          </w:p>
        </w:tc>
      </w:tr>
      <w:tr w:rsidR="009B0BC3" w:rsidRPr="00E0084F" w14:paraId="2EC04AF4" w14:textId="77777777" w:rsidTr="00ED6BF5">
        <w:trPr>
          <w:jc w:val="center"/>
        </w:trPr>
        <w:tc>
          <w:tcPr>
            <w:tcW w:w="6171" w:type="dxa"/>
            <w:tcBorders>
              <w:left w:val="single" w:sz="4" w:space="0" w:color="auto"/>
            </w:tcBorders>
          </w:tcPr>
          <w:p w14:paraId="57D4D6D7" w14:textId="77777777" w:rsidR="009B0BC3" w:rsidRPr="00E0084F" w:rsidRDefault="009B0BC3" w:rsidP="00ED6BF5">
            <w:pPr>
              <w:pStyle w:val="TF-TEXTOQUADRO"/>
              <w:rPr>
                <w:sz w:val="20"/>
              </w:rPr>
            </w:pPr>
            <w:r w:rsidRPr="00E0084F">
              <w:rPr>
                <w:sz w:val="20"/>
              </w:rPr>
              <w:t>Levantamento de requisitos</w:t>
            </w:r>
          </w:p>
        </w:tc>
        <w:tc>
          <w:tcPr>
            <w:tcW w:w="273" w:type="dxa"/>
            <w:tcBorders>
              <w:top w:val="single" w:sz="4" w:space="0" w:color="auto"/>
            </w:tcBorders>
          </w:tcPr>
          <w:p w14:paraId="1B42D2CB" w14:textId="77777777" w:rsidR="009B0BC3" w:rsidRPr="00E0084F" w:rsidRDefault="009B0BC3" w:rsidP="00ED6BF5">
            <w:pPr>
              <w:pStyle w:val="TF-TEXTOQUADROCentralizado"/>
              <w:rPr>
                <w:sz w:val="20"/>
              </w:rPr>
            </w:pPr>
          </w:p>
        </w:tc>
        <w:tc>
          <w:tcPr>
            <w:tcW w:w="284" w:type="dxa"/>
            <w:tcBorders>
              <w:top w:val="single" w:sz="4" w:space="0" w:color="auto"/>
            </w:tcBorders>
            <w:shd w:val="clear" w:color="auto" w:fill="808080"/>
          </w:tcPr>
          <w:p w14:paraId="6D9D83AB" w14:textId="77777777" w:rsidR="009B0BC3" w:rsidRPr="00E0084F" w:rsidRDefault="009B0BC3" w:rsidP="00ED6BF5">
            <w:pPr>
              <w:pStyle w:val="TF-TEXTOQUADROCentralizado"/>
              <w:rPr>
                <w:sz w:val="20"/>
              </w:rPr>
            </w:pPr>
          </w:p>
        </w:tc>
        <w:tc>
          <w:tcPr>
            <w:tcW w:w="284" w:type="dxa"/>
            <w:tcBorders>
              <w:top w:val="single" w:sz="4" w:space="0" w:color="auto"/>
            </w:tcBorders>
          </w:tcPr>
          <w:p w14:paraId="4ED133BA" w14:textId="77777777" w:rsidR="009B0BC3" w:rsidRPr="00E0084F" w:rsidRDefault="009B0BC3" w:rsidP="00ED6BF5">
            <w:pPr>
              <w:pStyle w:val="TF-TEXTOQUADROCentralizado"/>
              <w:rPr>
                <w:sz w:val="20"/>
              </w:rPr>
            </w:pPr>
          </w:p>
        </w:tc>
        <w:tc>
          <w:tcPr>
            <w:tcW w:w="284" w:type="dxa"/>
            <w:tcBorders>
              <w:top w:val="single" w:sz="4" w:space="0" w:color="auto"/>
            </w:tcBorders>
          </w:tcPr>
          <w:p w14:paraId="4ABA431B" w14:textId="77777777" w:rsidR="009B0BC3" w:rsidRPr="00E0084F" w:rsidRDefault="009B0BC3" w:rsidP="00ED6BF5">
            <w:pPr>
              <w:pStyle w:val="TF-TEXTOQUADROCentralizado"/>
              <w:rPr>
                <w:sz w:val="20"/>
              </w:rPr>
            </w:pPr>
          </w:p>
        </w:tc>
        <w:tc>
          <w:tcPr>
            <w:tcW w:w="284" w:type="dxa"/>
            <w:tcBorders>
              <w:top w:val="single" w:sz="4" w:space="0" w:color="auto"/>
            </w:tcBorders>
          </w:tcPr>
          <w:p w14:paraId="66AD4929" w14:textId="77777777" w:rsidR="009B0BC3" w:rsidRPr="00E0084F" w:rsidRDefault="009B0BC3" w:rsidP="00ED6BF5">
            <w:pPr>
              <w:pStyle w:val="TF-TEXTOQUADROCentralizado"/>
              <w:rPr>
                <w:sz w:val="20"/>
              </w:rPr>
            </w:pPr>
          </w:p>
        </w:tc>
        <w:tc>
          <w:tcPr>
            <w:tcW w:w="284" w:type="dxa"/>
            <w:tcBorders>
              <w:top w:val="single" w:sz="4" w:space="0" w:color="auto"/>
            </w:tcBorders>
          </w:tcPr>
          <w:p w14:paraId="20DC8862" w14:textId="77777777" w:rsidR="009B0BC3" w:rsidRPr="00E0084F" w:rsidRDefault="009B0BC3" w:rsidP="00ED6BF5">
            <w:pPr>
              <w:pStyle w:val="TF-TEXTOQUADROCentralizado"/>
              <w:rPr>
                <w:sz w:val="20"/>
              </w:rPr>
            </w:pPr>
          </w:p>
        </w:tc>
        <w:tc>
          <w:tcPr>
            <w:tcW w:w="284" w:type="dxa"/>
            <w:tcBorders>
              <w:top w:val="single" w:sz="4" w:space="0" w:color="auto"/>
            </w:tcBorders>
          </w:tcPr>
          <w:p w14:paraId="4768CCF3" w14:textId="77777777" w:rsidR="009B0BC3" w:rsidRPr="00E0084F" w:rsidRDefault="009B0BC3" w:rsidP="00ED6BF5">
            <w:pPr>
              <w:pStyle w:val="TF-TEXTOQUADROCentralizado"/>
              <w:rPr>
                <w:sz w:val="20"/>
              </w:rPr>
            </w:pPr>
          </w:p>
        </w:tc>
        <w:tc>
          <w:tcPr>
            <w:tcW w:w="284" w:type="dxa"/>
            <w:tcBorders>
              <w:top w:val="single" w:sz="4" w:space="0" w:color="auto"/>
            </w:tcBorders>
          </w:tcPr>
          <w:p w14:paraId="1A8B6CB5" w14:textId="77777777" w:rsidR="009B0BC3" w:rsidRPr="00E0084F" w:rsidRDefault="009B0BC3" w:rsidP="00ED6BF5">
            <w:pPr>
              <w:pStyle w:val="TF-TEXTOQUADROCentralizado"/>
              <w:rPr>
                <w:sz w:val="20"/>
              </w:rPr>
            </w:pPr>
          </w:p>
        </w:tc>
        <w:tc>
          <w:tcPr>
            <w:tcW w:w="284" w:type="dxa"/>
            <w:tcBorders>
              <w:top w:val="single" w:sz="4" w:space="0" w:color="auto"/>
            </w:tcBorders>
          </w:tcPr>
          <w:p w14:paraId="71D61AD7" w14:textId="77777777" w:rsidR="009B0BC3" w:rsidRPr="00E0084F" w:rsidRDefault="009B0BC3" w:rsidP="00ED6BF5">
            <w:pPr>
              <w:pStyle w:val="TF-TEXTOQUADROCentralizado"/>
              <w:rPr>
                <w:sz w:val="20"/>
              </w:rPr>
            </w:pPr>
          </w:p>
        </w:tc>
        <w:tc>
          <w:tcPr>
            <w:tcW w:w="289" w:type="dxa"/>
          </w:tcPr>
          <w:p w14:paraId="3DD0A80F" w14:textId="77777777" w:rsidR="009B0BC3" w:rsidRPr="00E0084F" w:rsidRDefault="009B0BC3" w:rsidP="00ED6BF5">
            <w:pPr>
              <w:pStyle w:val="TF-TEXTOQUADROCentralizado"/>
              <w:rPr>
                <w:sz w:val="20"/>
              </w:rPr>
            </w:pPr>
          </w:p>
        </w:tc>
        <w:tc>
          <w:tcPr>
            <w:tcW w:w="286" w:type="dxa"/>
          </w:tcPr>
          <w:p w14:paraId="08CC2E54" w14:textId="77777777" w:rsidR="009B0BC3" w:rsidRPr="00E0084F" w:rsidRDefault="009B0BC3" w:rsidP="00ED6BF5">
            <w:pPr>
              <w:pStyle w:val="TF-TEXTOQUADROCentralizado"/>
              <w:rPr>
                <w:sz w:val="20"/>
              </w:rPr>
            </w:pPr>
          </w:p>
        </w:tc>
        <w:tc>
          <w:tcPr>
            <w:tcW w:w="287" w:type="dxa"/>
          </w:tcPr>
          <w:p w14:paraId="1C1A0F0E" w14:textId="77777777" w:rsidR="009B0BC3" w:rsidRPr="00E0084F" w:rsidRDefault="009B0BC3" w:rsidP="00ED6BF5">
            <w:pPr>
              <w:pStyle w:val="TF-TEXTOQUADROCentralizado"/>
              <w:rPr>
                <w:sz w:val="20"/>
              </w:rPr>
            </w:pPr>
          </w:p>
        </w:tc>
      </w:tr>
      <w:tr w:rsidR="009B0BC3" w:rsidRPr="00E0084F" w14:paraId="5764157B" w14:textId="77777777" w:rsidTr="00ED6BF5">
        <w:trPr>
          <w:jc w:val="center"/>
        </w:trPr>
        <w:tc>
          <w:tcPr>
            <w:tcW w:w="6171" w:type="dxa"/>
            <w:tcBorders>
              <w:left w:val="single" w:sz="4" w:space="0" w:color="auto"/>
            </w:tcBorders>
          </w:tcPr>
          <w:p w14:paraId="22083554" w14:textId="77777777" w:rsidR="009B0BC3" w:rsidRPr="00E0084F" w:rsidRDefault="009B0BC3" w:rsidP="00ED6BF5">
            <w:pPr>
              <w:pStyle w:val="TF-TEXTOQUADRO"/>
              <w:rPr>
                <w:sz w:val="20"/>
              </w:rPr>
            </w:pPr>
            <w:r w:rsidRPr="00E0084F">
              <w:rPr>
                <w:sz w:val="20"/>
              </w:rPr>
              <w:t>Especificação de negócio</w:t>
            </w:r>
          </w:p>
        </w:tc>
        <w:tc>
          <w:tcPr>
            <w:tcW w:w="273" w:type="dxa"/>
            <w:tcBorders>
              <w:bottom w:val="single" w:sz="4" w:space="0" w:color="auto"/>
            </w:tcBorders>
          </w:tcPr>
          <w:p w14:paraId="2FF2A452" w14:textId="77777777" w:rsidR="009B0BC3" w:rsidRPr="00E0084F" w:rsidRDefault="009B0BC3" w:rsidP="00ED6BF5">
            <w:pPr>
              <w:pStyle w:val="TF-TEXTOQUADROCentralizado"/>
              <w:rPr>
                <w:sz w:val="20"/>
              </w:rPr>
            </w:pPr>
          </w:p>
        </w:tc>
        <w:tc>
          <w:tcPr>
            <w:tcW w:w="284" w:type="dxa"/>
            <w:tcBorders>
              <w:bottom w:val="single" w:sz="4" w:space="0" w:color="auto"/>
            </w:tcBorders>
          </w:tcPr>
          <w:p w14:paraId="0A96983D" w14:textId="77777777" w:rsidR="009B0BC3" w:rsidRPr="00E0084F" w:rsidRDefault="009B0BC3" w:rsidP="00ED6BF5">
            <w:pPr>
              <w:pStyle w:val="TF-TEXTOQUADROCentralizado"/>
              <w:rPr>
                <w:sz w:val="20"/>
              </w:rPr>
            </w:pPr>
          </w:p>
        </w:tc>
        <w:tc>
          <w:tcPr>
            <w:tcW w:w="284" w:type="dxa"/>
            <w:tcBorders>
              <w:bottom w:val="single" w:sz="4" w:space="0" w:color="auto"/>
            </w:tcBorders>
            <w:shd w:val="clear" w:color="auto" w:fill="808080"/>
          </w:tcPr>
          <w:p w14:paraId="4E5B0359" w14:textId="77777777" w:rsidR="009B0BC3" w:rsidRPr="00E0084F" w:rsidRDefault="009B0BC3" w:rsidP="00ED6BF5">
            <w:pPr>
              <w:pStyle w:val="TF-TEXTOQUADROCentralizado"/>
              <w:jc w:val="left"/>
              <w:rPr>
                <w:sz w:val="20"/>
              </w:rPr>
            </w:pPr>
          </w:p>
        </w:tc>
        <w:tc>
          <w:tcPr>
            <w:tcW w:w="284" w:type="dxa"/>
            <w:tcBorders>
              <w:bottom w:val="single" w:sz="4" w:space="0" w:color="auto"/>
            </w:tcBorders>
          </w:tcPr>
          <w:p w14:paraId="149C4719" w14:textId="77777777" w:rsidR="009B0BC3" w:rsidRPr="00E0084F" w:rsidRDefault="009B0BC3" w:rsidP="00ED6BF5">
            <w:pPr>
              <w:pStyle w:val="TF-TEXTOQUADROCentralizado"/>
              <w:rPr>
                <w:sz w:val="20"/>
              </w:rPr>
            </w:pPr>
          </w:p>
        </w:tc>
        <w:tc>
          <w:tcPr>
            <w:tcW w:w="284" w:type="dxa"/>
            <w:tcBorders>
              <w:bottom w:val="single" w:sz="4" w:space="0" w:color="auto"/>
            </w:tcBorders>
          </w:tcPr>
          <w:p w14:paraId="4A6054C9" w14:textId="77777777" w:rsidR="009B0BC3" w:rsidRPr="00E0084F" w:rsidRDefault="009B0BC3" w:rsidP="00ED6BF5">
            <w:pPr>
              <w:pStyle w:val="TF-TEXTOQUADROCentralizado"/>
              <w:rPr>
                <w:sz w:val="20"/>
              </w:rPr>
            </w:pPr>
          </w:p>
        </w:tc>
        <w:tc>
          <w:tcPr>
            <w:tcW w:w="284" w:type="dxa"/>
            <w:tcBorders>
              <w:bottom w:val="single" w:sz="4" w:space="0" w:color="auto"/>
            </w:tcBorders>
          </w:tcPr>
          <w:p w14:paraId="6CA18087" w14:textId="77777777" w:rsidR="009B0BC3" w:rsidRPr="00E0084F" w:rsidRDefault="009B0BC3" w:rsidP="00ED6BF5">
            <w:pPr>
              <w:pStyle w:val="TF-TEXTOQUADROCentralizado"/>
              <w:rPr>
                <w:sz w:val="20"/>
              </w:rPr>
            </w:pPr>
          </w:p>
        </w:tc>
        <w:tc>
          <w:tcPr>
            <w:tcW w:w="284" w:type="dxa"/>
            <w:tcBorders>
              <w:bottom w:val="single" w:sz="4" w:space="0" w:color="auto"/>
            </w:tcBorders>
          </w:tcPr>
          <w:p w14:paraId="0ACCAF43" w14:textId="77777777" w:rsidR="009B0BC3" w:rsidRPr="00E0084F" w:rsidRDefault="009B0BC3" w:rsidP="00ED6BF5">
            <w:pPr>
              <w:pStyle w:val="TF-TEXTOQUADROCentralizado"/>
              <w:rPr>
                <w:sz w:val="20"/>
              </w:rPr>
            </w:pPr>
          </w:p>
        </w:tc>
        <w:tc>
          <w:tcPr>
            <w:tcW w:w="284" w:type="dxa"/>
            <w:tcBorders>
              <w:bottom w:val="single" w:sz="4" w:space="0" w:color="auto"/>
            </w:tcBorders>
          </w:tcPr>
          <w:p w14:paraId="696C4653" w14:textId="77777777" w:rsidR="009B0BC3" w:rsidRPr="00E0084F" w:rsidRDefault="009B0BC3" w:rsidP="00ED6BF5">
            <w:pPr>
              <w:pStyle w:val="TF-TEXTOQUADROCentralizado"/>
              <w:rPr>
                <w:sz w:val="20"/>
              </w:rPr>
            </w:pPr>
          </w:p>
        </w:tc>
        <w:tc>
          <w:tcPr>
            <w:tcW w:w="284" w:type="dxa"/>
            <w:tcBorders>
              <w:bottom w:val="single" w:sz="4" w:space="0" w:color="auto"/>
            </w:tcBorders>
          </w:tcPr>
          <w:p w14:paraId="79D2C5B3" w14:textId="77777777" w:rsidR="009B0BC3" w:rsidRPr="00E0084F" w:rsidRDefault="009B0BC3" w:rsidP="00ED6BF5">
            <w:pPr>
              <w:pStyle w:val="TF-TEXTOQUADROCentralizado"/>
              <w:rPr>
                <w:sz w:val="20"/>
              </w:rPr>
            </w:pPr>
          </w:p>
        </w:tc>
        <w:tc>
          <w:tcPr>
            <w:tcW w:w="289" w:type="dxa"/>
          </w:tcPr>
          <w:p w14:paraId="25F76548" w14:textId="77777777" w:rsidR="009B0BC3" w:rsidRPr="00E0084F" w:rsidRDefault="009B0BC3" w:rsidP="00ED6BF5">
            <w:pPr>
              <w:pStyle w:val="TF-TEXTOQUADROCentralizado"/>
              <w:rPr>
                <w:sz w:val="20"/>
              </w:rPr>
            </w:pPr>
          </w:p>
        </w:tc>
        <w:tc>
          <w:tcPr>
            <w:tcW w:w="286" w:type="dxa"/>
          </w:tcPr>
          <w:p w14:paraId="1EF53B5F" w14:textId="77777777" w:rsidR="009B0BC3" w:rsidRPr="00E0084F" w:rsidRDefault="009B0BC3" w:rsidP="00ED6BF5">
            <w:pPr>
              <w:pStyle w:val="TF-TEXTOQUADROCentralizado"/>
              <w:rPr>
                <w:sz w:val="20"/>
              </w:rPr>
            </w:pPr>
          </w:p>
        </w:tc>
        <w:tc>
          <w:tcPr>
            <w:tcW w:w="287" w:type="dxa"/>
          </w:tcPr>
          <w:p w14:paraId="40F3788A" w14:textId="77777777" w:rsidR="009B0BC3" w:rsidRPr="00E0084F" w:rsidRDefault="009B0BC3" w:rsidP="00ED6BF5">
            <w:pPr>
              <w:pStyle w:val="TF-TEXTOQUADROCentralizado"/>
              <w:rPr>
                <w:sz w:val="20"/>
              </w:rPr>
            </w:pPr>
          </w:p>
        </w:tc>
      </w:tr>
      <w:tr w:rsidR="009B0BC3" w:rsidRPr="00E0084F" w14:paraId="38946390" w14:textId="77777777" w:rsidTr="00ED6BF5">
        <w:trPr>
          <w:jc w:val="center"/>
        </w:trPr>
        <w:tc>
          <w:tcPr>
            <w:tcW w:w="6171" w:type="dxa"/>
            <w:tcBorders>
              <w:left w:val="single" w:sz="4" w:space="0" w:color="auto"/>
            </w:tcBorders>
          </w:tcPr>
          <w:p w14:paraId="3598F73C" w14:textId="77777777" w:rsidR="009B0BC3" w:rsidRPr="00E0084F" w:rsidRDefault="009B0BC3" w:rsidP="00ED6BF5">
            <w:pPr>
              <w:pStyle w:val="TF-TEXTOQUADRO"/>
              <w:rPr>
                <w:sz w:val="20"/>
              </w:rPr>
            </w:pPr>
            <w:r w:rsidRPr="00E0084F">
              <w:rPr>
                <w:sz w:val="20"/>
              </w:rPr>
              <w:t>Implementação do protótipo</w:t>
            </w:r>
          </w:p>
        </w:tc>
        <w:tc>
          <w:tcPr>
            <w:tcW w:w="273" w:type="dxa"/>
          </w:tcPr>
          <w:p w14:paraId="485193AF" w14:textId="77777777" w:rsidR="009B0BC3" w:rsidRPr="00E0084F" w:rsidRDefault="009B0BC3" w:rsidP="00ED6BF5">
            <w:pPr>
              <w:pStyle w:val="TF-TEXTOQUADROCentralizado"/>
              <w:rPr>
                <w:sz w:val="20"/>
              </w:rPr>
            </w:pPr>
          </w:p>
        </w:tc>
        <w:tc>
          <w:tcPr>
            <w:tcW w:w="284" w:type="dxa"/>
          </w:tcPr>
          <w:p w14:paraId="7C9B8713" w14:textId="77777777" w:rsidR="009B0BC3" w:rsidRPr="00E0084F" w:rsidRDefault="009B0BC3" w:rsidP="00ED6BF5">
            <w:pPr>
              <w:pStyle w:val="TF-TEXTOQUADROCentralizado"/>
              <w:rPr>
                <w:sz w:val="20"/>
              </w:rPr>
            </w:pPr>
          </w:p>
        </w:tc>
        <w:tc>
          <w:tcPr>
            <w:tcW w:w="284" w:type="dxa"/>
          </w:tcPr>
          <w:p w14:paraId="7599D052" w14:textId="77777777" w:rsidR="009B0BC3" w:rsidRPr="00E0084F" w:rsidRDefault="009B0BC3" w:rsidP="00ED6BF5">
            <w:pPr>
              <w:pStyle w:val="TF-TEXTOQUADROCentralizado"/>
              <w:rPr>
                <w:sz w:val="20"/>
              </w:rPr>
            </w:pPr>
          </w:p>
        </w:tc>
        <w:tc>
          <w:tcPr>
            <w:tcW w:w="284" w:type="dxa"/>
            <w:shd w:val="clear" w:color="auto" w:fill="808080"/>
          </w:tcPr>
          <w:p w14:paraId="28D9D3B3" w14:textId="77777777" w:rsidR="009B0BC3" w:rsidRPr="00E0084F" w:rsidRDefault="009B0BC3" w:rsidP="00ED6BF5">
            <w:pPr>
              <w:pStyle w:val="TF-TEXTOQUADROCentralizado"/>
              <w:rPr>
                <w:sz w:val="20"/>
              </w:rPr>
            </w:pPr>
          </w:p>
        </w:tc>
        <w:tc>
          <w:tcPr>
            <w:tcW w:w="284" w:type="dxa"/>
            <w:shd w:val="clear" w:color="auto" w:fill="808080"/>
          </w:tcPr>
          <w:p w14:paraId="479B41E2" w14:textId="77777777" w:rsidR="009B0BC3" w:rsidRPr="00E0084F" w:rsidRDefault="009B0BC3" w:rsidP="00ED6BF5">
            <w:pPr>
              <w:pStyle w:val="TF-TEXTOQUADROCentralizado"/>
              <w:rPr>
                <w:sz w:val="20"/>
              </w:rPr>
            </w:pPr>
          </w:p>
        </w:tc>
        <w:tc>
          <w:tcPr>
            <w:tcW w:w="284" w:type="dxa"/>
            <w:shd w:val="clear" w:color="auto" w:fill="808080"/>
          </w:tcPr>
          <w:p w14:paraId="2A3B5C5C" w14:textId="77777777" w:rsidR="009B0BC3" w:rsidRPr="00E0084F" w:rsidRDefault="009B0BC3" w:rsidP="00ED6BF5">
            <w:pPr>
              <w:pStyle w:val="TF-TEXTOQUADROCentralizado"/>
              <w:rPr>
                <w:sz w:val="20"/>
              </w:rPr>
            </w:pPr>
          </w:p>
        </w:tc>
        <w:tc>
          <w:tcPr>
            <w:tcW w:w="284" w:type="dxa"/>
            <w:shd w:val="clear" w:color="auto" w:fill="808080"/>
          </w:tcPr>
          <w:p w14:paraId="4253066B" w14:textId="77777777" w:rsidR="009B0BC3" w:rsidRPr="00E0084F" w:rsidRDefault="009B0BC3" w:rsidP="00ED6BF5">
            <w:pPr>
              <w:pStyle w:val="TF-TEXTOQUADROCentralizado"/>
              <w:rPr>
                <w:sz w:val="20"/>
              </w:rPr>
            </w:pPr>
          </w:p>
        </w:tc>
        <w:tc>
          <w:tcPr>
            <w:tcW w:w="284" w:type="dxa"/>
            <w:shd w:val="clear" w:color="auto" w:fill="808080"/>
          </w:tcPr>
          <w:p w14:paraId="062A1E47" w14:textId="77777777" w:rsidR="009B0BC3" w:rsidRPr="00E0084F" w:rsidRDefault="009B0BC3" w:rsidP="00ED6BF5">
            <w:pPr>
              <w:pStyle w:val="TF-TEXTOQUADROCentralizado"/>
              <w:rPr>
                <w:sz w:val="20"/>
              </w:rPr>
            </w:pPr>
          </w:p>
        </w:tc>
        <w:tc>
          <w:tcPr>
            <w:tcW w:w="284" w:type="dxa"/>
          </w:tcPr>
          <w:p w14:paraId="18D83062" w14:textId="77777777" w:rsidR="009B0BC3" w:rsidRPr="00E0084F" w:rsidRDefault="009B0BC3" w:rsidP="00ED6BF5">
            <w:pPr>
              <w:pStyle w:val="TF-TEXTOQUADROCentralizado"/>
              <w:rPr>
                <w:sz w:val="20"/>
              </w:rPr>
            </w:pPr>
          </w:p>
        </w:tc>
        <w:tc>
          <w:tcPr>
            <w:tcW w:w="289" w:type="dxa"/>
          </w:tcPr>
          <w:p w14:paraId="38C4E7FC" w14:textId="77777777" w:rsidR="009B0BC3" w:rsidRPr="00E0084F" w:rsidRDefault="009B0BC3" w:rsidP="00ED6BF5">
            <w:pPr>
              <w:pStyle w:val="TF-TEXTOQUADROCentralizado"/>
              <w:rPr>
                <w:sz w:val="20"/>
              </w:rPr>
            </w:pPr>
          </w:p>
        </w:tc>
        <w:tc>
          <w:tcPr>
            <w:tcW w:w="286" w:type="dxa"/>
          </w:tcPr>
          <w:p w14:paraId="750473DA" w14:textId="77777777" w:rsidR="009B0BC3" w:rsidRPr="00E0084F" w:rsidRDefault="009B0BC3" w:rsidP="00ED6BF5">
            <w:pPr>
              <w:pStyle w:val="TF-TEXTOQUADROCentralizado"/>
              <w:rPr>
                <w:sz w:val="20"/>
              </w:rPr>
            </w:pPr>
          </w:p>
        </w:tc>
        <w:tc>
          <w:tcPr>
            <w:tcW w:w="287" w:type="dxa"/>
          </w:tcPr>
          <w:p w14:paraId="46DD7312" w14:textId="77777777" w:rsidR="009B0BC3" w:rsidRPr="00E0084F" w:rsidRDefault="009B0BC3" w:rsidP="00ED6BF5">
            <w:pPr>
              <w:pStyle w:val="TF-TEXTOQUADROCentralizado"/>
              <w:rPr>
                <w:sz w:val="20"/>
              </w:rPr>
            </w:pPr>
          </w:p>
        </w:tc>
      </w:tr>
      <w:tr w:rsidR="009B0BC3" w:rsidRPr="00E0084F" w14:paraId="1B0E1EFD" w14:textId="77777777" w:rsidTr="007A1F4F">
        <w:trPr>
          <w:jc w:val="center"/>
        </w:trPr>
        <w:tc>
          <w:tcPr>
            <w:tcW w:w="6171" w:type="dxa"/>
            <w:tcBorders>
              <w:left w:val="single" w:sz="4" w:space="0" w:color="auto"/>
            </w:tcBorders>
          </w:tcPr>
          <w:p w14:paraId="2FBC65FA" w14:textId="77777777" w:rsidR="009B0BC3" w:rsidRPr="00E0084F" w:rsidRDefault="009B0BC3" w:rsidP="00ED6BF5">
            <w:pPr>
              <w:pStyle w:val="TF-TEXTOQUADRO"/>
              <w:rPr>
                <w:sz w:val="20"/>
              </w:rPr>
            </w:pPr>
            <w:r w:rsidRPr="00E0084F">
              <w:rPr>
                <w:sz w:val="20"/>
              </w:rPr>
              <w:t>Testes</w:t>
            </w:r>
          </w:p>
        </w:tc>
        <w:tc>
          <w:tcPr>
            <w:tcW w:w="273" w:type="dxa"/>
          </w:tcPr>
          <w:p w14:paraId="69A0F96A" w14:textId="77777777" w:rsidR="009B0BC3" w:rsidRPr="00E0084F" w:rsidRDefault="009B0BC3" w:rsidP="00ED6BF5">
            <w:pPr>
              <w:pStyle w:val="TF-TEXTOQUADROCentralizado"/>
              <w:rPr>
                <w:sz w:val="20"/>
              </w:rPr>
            </w:pPr>
          </w:p>
        </w:tc>
        <w:tc>
          <w:tcPr>
            <w:tcW w:w="284" w:type="dxa"/>
          </w:tcPr>
          <w:p w14:paraId="5F8D504A" w14:textId="77777777" w:rsidR="009B0BC3" w:rsidRPr="00E0084F" w:rsidRDefault="009B0BC3" w:rsidP="00ED6BF5">
            <w:pPr>
              <w:pStyle w:val="TF-TEXTOQUADROCentralizado"/>
              <w:rPr>
                <w:sz w:val="20"/>
              </w:rPr>
            </w:pPr>
          </w:p>
        </w:tc>
        <w:tc>
          <w:tcPr>
            <w:tcW w:w="284" w:type="dxa"/>
          </w:tcPr>
          <w:p w14:paraId="4B4E1F98" w14:textId="77777777" w:rsidR="009B0BC3" w:rsidRPr="00E0084F" w:rsidRDefault="009B0BC3" w:rsidP="00ED6BF5">
            <w:pPr>
              <w:pStyle w:val="TF-TEXTOQUADROCentralizado"/>
              <w:rPr>
                <w:sz w:val="20"/>
              </w:rPr>
            </w:pPr>
          </w:p>
        </w:tc>
        <w:tc>
          <w:tcPr>
            <w:tcW w:w="284" w:type="dxa"/>
          </w:tcPr>
          <w:p w14:paraId="0F1ED59A" w14:textId="77777777" w:rsidR="009B0BC3" w:rsidRPr="00E0084F" w:rsidRDefault="009B0BC3" w:rsidP="00ED6BF5">
            <w:pPr>
              <w:pStyle w:val="TF-TEXTOQUADROCentralizado"/>
              <w:rPr>
                <w:sz w:val="20"/>
              </w:rPr>
            </w:pPr>
          </w:p>
        </w:tc>
        <w:tc>
          <w:tcPr>
            <w:tcW w:w="284" w:type="dxa"/>
          </w:tcPr>
          <w:p w14:paraId="2CF51E15" w14:textId="77777777" w:rsidR="009B0BC3" w:rsidRPr="00E0084F" w:rsidRDefault="009B0BC3" w:rsidP="00ED6BF5">
            <w:pPr>
              <w:pStyle w:val="TF-TEXTOQUADROCentralizado"/>
              <w:rPr>
                <w:sz w:val="20"/>
              </w:rPr>
            </w:pPr>
          </w:p>
        </w:tc>
        <w:tc>
          <w:tcPr>
            <w:tcW w:w="284" w:type="dxa"/>
          </w:tcPr>
          <w:p w14:paraId="528FDAC1" w14:textId="77777777" w:rsidR="009B0BC3" w:rsidRPr="00E0084F" w:rsidRDefault="009B0BC3" w:rsidP="00ED6BF5">
            <w:pPr>
              <w:pStyle w:val="TF-TEXTOQUADROCentralizado"/>
              <w:rPr>
                <w:sz w:val="20"/>
              </w:rPr>
            </w:pPr>
          </w:p>
        </w:tc>
        <w:tc>
          <w:tcPr>
            <w:tcW w:w="284" w:type="dxa"/>
            <w:shd w:val="clear" w:color="auto" w:fill="808080"/>
          </w:tcPr>
          <w:p w14:paraId="73C7F0C2" w14:textId="77777777" w:rsidR="009B0BC3" w:rsidRPr="00E0084F" w:rsidRDefault="009B0BC3" w:rsidP="00ED6BF5">
            <w:pPr>
              <w:pStyle w:val="TF-TEXTOQUADROCentralizado"/>
              <w:rPr>
                <w:sz w:val="20"/>
              </w:rPr>
            </w:pPr>
          </w:p>
        </w:tc>
        <w:tc>
          <w:tcPr>
            <w:tcW w:w="284" w:type="dxa"/>
            <w:shd w:val="clear" w:color="auto" w:fill="808080"/>
          </w:tcPr>
          <w:p w14:paraId="586C29BA" w14:textId="77777777" w:rsidR="009B0BC3" w:rsidRPr="00E0084F" w:rsidRDefault="009B0BC3" w:rsidP="00ED6BF5">
            <w:pPr>
              <w:pStyle w:val="TF-TEXTOQUADROCentralizado"/>
              <w:rPr>
                <w:sz w:val="20"/>
              </w:rPr>
            </w:pPr>
          </w:p>
        </w:tc>
        <w:tc>
          <w:tcPr>
            <w:tcW w:w="284" w:type="dxa"/>
            <w:shd w:val="clear" w:color="auto" w:fill="808080"/>
          </w:tcPr>
          <w:p w14:paraId="4889AA19" w14:textId="77777777" w:rsidR="009B0BC3" w:rsidRPr="00E0084F" w:rsidRDefault="009B0BC3" w:rsidP="00ED6BF5">
            <w:pPr>
              <w:pStyle w:val="TF-TEXTOQUADROCentralizado"/>
              <w:rPr>
                <w:sz w:val="20"/>
              </w:rPr>
            </w:pPr>
          </w:p>
        </w:tc>
        <w:tc>
          <w:tcPr>
            <w:tcW w:w="289" w:type="dxa"/>
            <w:shd w:val="clear" w:color="auto" w:fill="FFFFFF"/>
          </w:tcPr>
          <w:p w14:paraId="644F5FA4" w14:textId="77777777" w:rsidR="009B0BC3" w:rsidRPr="00E0084F" w:rsidRDefault="009B0BC3" w:rsidP="00ED6BF5">
            <w:pPr>
              <w:pStyle w:val="TF-TEXTOQUADROCentralizado"/>
              <w:rPr>
                <w:sz w:val="20"/>
              </w:rPr>
            </w:pPr>
          </w:p>
        </w:tc>
        <w:tc>
          <w:tcPr>
            <w:tcW w:w="286" w:type="dxa"/>
            <w:shd w:val="clear" w:color="auto" w:fill="FFFFFF"/>
          </w:tcPr>
          <w:p w14:paraId="5414F942" w14:textId="77777777" w:rsidR="009B0BC3" w:rsidRPr="00E0084F" w:rsidRDefault="009B0BC3" w:rsidP="00ED6BF5">
            <w:pPr>
              <w:pStyle w:val="TF-TEXTOQUADROCentralizado"/>
              <w:rPr>
                <w:sz w:val="20"/>
              </w:rPr>
            </w:pPr>
          </w:p>
        </w:tc>
        <w:tc>
          <w:tcPr>
            <w:tcW w:w="287" w:type="dxa"/>
            <w:shd w:val="clear" w:color="auto" w:fill="FFFFFF"/>
          </w:tcPr>
          <w:p w14:paraId="43AB3B48" w14:textId="77777777" w:rsidR="009B0BC3" w:rsidRPr="00E0084F" w:rsidRDefault="009B0BC3" w:rsidP="00ED6BF5">
            <w:pPr>
              <w:pStyle w:val="TF-TEXTOQUADROCentralizado"/>
              <w:rPr>
                <w:sz w:val="20"/>
              </w:rPr>
            </w:pPr>
          </w:p>
        </w:tc>
      </w:tr>
      <w:tr w:rsidR="009B0BC3" w:rsidRPr="00E0084F" w14:paraId="741B7EEA" w14:textId="77777777" w:rsidTr="007A1F4F">
        <w:trPr>
          <w:jc w:val="center"/>
        </w:trPr>
        <w:tc>
          <w:tcPr>
            <w:tcW w:w="6171" w:type="dxa"/>
            <w:tcBorders>
              <w:left w:val="single" w:sz="4" w:space="0" w:color="auto"/>
            </w:tcBorders>
          </w:tcPr>
          <w:p w14:paraId="07C77D9F" w14:textId="77777777" w:rsidR="009B0BC3" w:rsidRPr="00E0084F" w:rsidRDefault="009B0BC3" w:rsidP="00ED6BF5">
            <w:pPr>
              <w:pStyle w:val="TF-TEXTOQUADRO"/>
              <w:rPr>
                <w:sz w:val="20"/>
              </w:rPr>
            </w:pPr>
            <w:r w:rsidRPr="00E0084F">
              <w:rPr>
                <w:sz w:val="20"/>
              </w:rPr>
              <w:t>Verificação e validação</w:t>
            </w:r>
          </w:p>
        </w:tc>
        <w:tc>
          <w:tcPr>
            <w:tcW w:w="273" w:type="dxa"/>
          </w:tcPr>
          <w:p w14:paraId="0B2AE899" w14:textId="77777777" w:rsidR="009B0BC3" w:rsidRPr="00E0084F" w:rsidRDefault="009B0BC3" w:rsidP="00ED6BF5">
            <w:pPr>
              <w:pStyle w:val="TF-TEXTOQUADROCentralizado"/>
              <w:rPr>
                <w:sz w:val="20"/>
              </w:rPr>
            </w:pPr>
          </w:p>
        </w:tc>
        <w:tc>
          <w:tcPr>
            <w:tcW w:w="284" w:type="dxa"/>
          </w:tcPr>
          <w:p w14:paraId="0829F307" w14:textId="77777777" w:rsidR="009B0BC3" w:rsidRPr="00E0084F" w:rsidRDefault="009B0BC3" w:rsidP="00ED6BF5">
            <w:pPr>
              <w:pStyle w:val="TF-TEXTOQUADROCentralizado"/>
              <w:rPr>
                <w:sz w:val="20"/>
              </w:rPr>
            </w:pPr>
          </w:p>
        </w:tc>
        <w:tc>
          <w:tcPr>
            <w:tcW w:w="284" w:type="dxa"/>
          </w:tcPr>
          <w:p w14:paraId="4C5D04EC" w14:textId="77777777" w:rsidR="009B0BC3" w:rsidRPr="00E0084F" w:rsidRDefault="009B0BC3" w:rsidP="00ED6BF5">
            <w:pPr>
              <w:pStyle w:val="TF-TEXTOQUADROCentralizado"/>
              <w:rPr>
                <w:sz w:val="20"/>
              </w:rPr>
            </w:pPr>
          </w:p>
        </w:tc>
        <w:tc>
          <w:tcPr>
            <w:tcW w:w="284" w:type="dxa"/>
          </w:tcPr>
          <w:p w14:paraId="2792A01C" w14:textId="77777777" w:rsidR="009B0BC3" w:rsidRPr="00E0084F" w:rsidRDefault="009B0BC3" w:rsidP="00ED6BF5">
            <w:pPr>
              <w:pStyle w:val="TF-TEXTOQUADROCentralizado"/>
              <w:rPr>
                <w:sz w:val="20"/>
              </w:rPr>
            </w:pPr>
          </w:p>
        </w:tc>
        <w:tc>
          <w:tcPr>
            <w:tcW w:w="284" w:type="dxa"/>
          </w:tcPr>
          <w:p w14:paraId="3F152BDD" w14:textId="77777777" w:rsidR="009B0BC3" w:rsidRPr="00E0084F" w:rsidRDefault="009B0BC3" w:rsidP="00ED6BF5">
            <w:pPr>
              <w:pStyle w:val="TF-TEXTOQUADROCentralizado"/>
              <w:rPr>
                <w:sz w:val="20"/>
              </w:rPr>
            </w:pPr>
          </w:p>
        </w:tc>
        <w:tc>
          <w:tcPr>
            <w:tcW w:w="284" w:type="dxa"/>
          </w:tcPr>
          <w:p w14:paraId="2A408106" w14:textId="77777777" w:rsidR="009B0BC3" w:rsidRPr="00E0084F" w:rsidRDefault="009B0BC3" w:rsidP="00ED6BF5">
            <w:pPr>
              <w:pStyle w:val="TF-TEXTOQUADROCentralizado"/>
              <w:rPr>
                <w:sz w:val="20"/>
              </w:rPr>
            </w:pPr>
          </w:p>
        </w:tc>
        <w:tc>
          <w:tcPr>
            <w:tcW w:w="284" w:type="dxa"/>
          </w:tcPr>
          <w:p w14:paraId="07A27E74" w14:textId="77777777" w:rsidR="009B0BC3" w:rsidRPr="00E0084F" w:rsidRDefault="009B0BC3" w:rsidP="00ED6BF5">
            <w:pPr>
              <w:pStyle w:val="TF-TEXTOQUADROCentralizado"/>
              <w:rPr>
                <w:sz w:val="20"/>
              </w:rPr>
            </w:pPr>
          </w:p>
        </w:tc>
        <w:tc>
          <w:tcPr>
            <w:tcW w:w="284" w:type="dxa"/>
          </w:tcPr>
          <w:p w14:paraId="7FD9CF40" w14:textId="77777777" w:rsidR="009B0BC3" w:rsidRPr="00E0084F" w:rsidRDefault="009B0BC3" w:rsidP="00ED6BF5">
            <w:pPr>
              <w:pStyle w:val="TF-TEXTOQUADROCentralizado"/>
              <w:rPr>
                <w:sz w:val="20"/>
              </w:rPr>
            </w:pPr>
          </w:p>
        </w:tc>
        <w:tc>
          <w:tcPr>
            <w:tcW w:w="284" w:type="dxa"/>
            <w:shd w:val="clear" w:color="auto" w:fill="808080"/>
          </w:tcPr>
          <w:p w14:paraId="61F0C368" w14:textId="77777777" w:rsidR="009B0BC3" w:rsidRPr="00E0084F" w:rsidRDefault="009B0BC3" w:rsidP="00ED6BF5">
            <w:pPr>
              <w:pStyle w:val="TF-TEXTOQUADROCentralizado"/>
              <w:rPr>
                <w:sz w:val="20"/>
              </w:rPr>
            </w:pPr>
          </w:p>
        </w:tc>
        <w:tc>
          <w:tcPr>
            <w:tcW w:w="289" w:type="dxa"/>
            <w:shd w:val="clear" w:color="auto" w:fill="808080"/>
          </w:tcPr>
          <w:p w14:paraId="6C85620B" w14:textId="77777777" w:rsidR="009B0BC3" w:rsidRPr="00E0084F" w:rsidRDefault="009B0BC3" w:rsidP="00ED6BF5">
            <w:pPr>
              <w:pStyle w:val="TF-TEXTOQUADROCentralizado"/>
              <w:rPr>
                <w:sz w:val="20"/>
              </w:rPr>
            </w:pPr>
          </w:p>
        </w:tc>
        <w:tc>
          <w:tcPr>
            <w:tcW w:w="286" w:type="dxa"/>
            <w:shd w:val="clear" w:color="auto" w:fill="808080"/>
          </w:tcPr>
          <w:p w14:paraId="540F2419" w14:textId="77777777" w:rsidR="009B0BC3" w:rsidRPr="00E0084F" w:rsidRDefault="009B0BC3" w:rsidP="00ED6BF5">
            <w:pPr>
              <w:pStyle w:val="TF-TEXTOQUADROCentralizado"/>
              <w:rPr>
                <w:sz w:val="20"/>
              </w:rPr>
            </w:pPr>
          </w:p>
        </w:tc>
        <w:tc>
          <w:tcPr>
            <w:tcW w:w="287" w:type="dxa"/>
            <w:shd w:val="clear" w:color="auto" w:fill="auto"/>
          </w:tcPr>
          <w:p w14:paraId="63E8C6B2" w14:textId="77777777" w:rsidR="009B0BC3" w:rsidRPr="00E0084F" w:rsidRDefault="009B0BC3" w:rsidP="00ED6BF5">
            <w:pPr>
              <w:pStyle w:val="TF-TEXTOQUADROCentralizado"/>
              <w:rPr>
                <w:sz w:val="20"/>
              </w:rPr>
            </w:pPr>
          </w:p>
        </w:tc>
      </w:tr>
    </w:tbl>
    <w:p w14:paraId="5DE0D88F" w14:textId="77777777" w:rsidR="009B0BC3" w:rsidRPr="00E0084F" w:rsidRDefault="009B0BC3" w:rsidP="005A70D3">
      <w:pPr>
        <w:pStyle w:val="TF-LEGENDA"/>
        <w:rPr>
          <w:sz w:val="20"/>
        </w:rPr>
      </w:pPr>
      <w:r w:rsidRPr="00E0084F">
        <w:rPr>
          <w:sz w:val="20"/>
        </w:rPr>
        <w:t>Fonte: elaborado pelo autor.</w:t>
      </w:r>
    </w:p>
    <w:p w14:paraId="15E0C20A" w14:textId="77777777" w:rsidR="009B0BC3" w:rsidRPr="00E0084F" w:rsidRDefault="009B0BC3" w:rsidP="00F54E17">
      <w:pPr>
        <w:pStyle w:val="Ttulo1"/>
      </w:pPr>
      <w:r w:rsidRPr="00E0084F">
        <w:t>REVISÃO BIBLIOGRÁFICA</w:t>
      </w:r>
    </w:p>
    <w:p w14:paraId="6A80B62C" w14:textId="77777777" w:rsidR="009B0BC3" w:rsidRDefault="009B0BC3" w:rsidP="005A70D3">
      <w:pPr>
        <w:pStyle w:val="TF-TEXTO"/>
      </w:pPr>
      <w:r>
        <w:t xml:space="preserve">Esta seção aborda assuntos relacionados ao trabalho como: PCSs, as suas etapas para a implantação, a importância e os seus impactos (subseção </w:t>
      </w:r>
      <w:r>
        <w:fldChar w:fldCharType="begin"/>
      </w:r>
      <w:r>
        <w:instrText xml:space="preserve"> REF _Ref88308336 \r \h </w:instrText>
      </w:r>
      <w:r>
        <w:fldChar w:fldCharType="separate"/>
      </w:r>
      <w:r>
        <w:t>5.1</w:t>
      </w:r>
      <w:r>
        <w:fldChar w:fldCharType="end"/>
      </w:r>
      <w:r>
        <w:t xml:space="preserve">); Sistemas de Apoio de Decisão (SAD) (subseção </w:t>
      </w:r>
      <w:r>
        <w:fldChar w:fldCharType="begin"/>
      </w:r>
      <w:r>
        <w:instrText xml:space="preserve"> REF _Ref88308354 \r \h </w:instrText>
      </w:r>
      <w:r>
        <w:fldChar w:fldCharType="separate"/>
      </w:r>
      <w:r>
        <w:t>5.2</w:t>
      </w:r>
      <w:r>
        <w:fldChar w:fldCharType="end"/>
      </w:r>
      <w:r>
        <w:t xml:space="preserve">) e Raciocínio Baseado em Casos (RBC) (subseção </w:t>
      </w:r>
      <w:r>
        <w:fldChar w:fldCharType="begin"/>
      </w:r>
      <w:r>
        <w:instrText xml:space="preserve"> REF _Ref88308377 \r \h </w:instrText>
      </w:r>
      <w:r>
        <w:fldChar w:fldCharType="separate"/>
      </w:r>
      <w:r>
        <w:t>5.3</w:t>
      </w:r>
      <w:r>
        <w:fldChar w:fldCharType="end"/>
      </w:r>
      <w:r>
        <w:t xml:space="preserve">). </w:t>
      </w:r>
    </w:p>
    <w:p w14:paraId="66D9AD31" w14:textId="77777777" w:rsidR="009B0BC3" w:rsidRDefault="009B0BC3" w:rsidP="00037746">
      <w:pPr>
        <w:pStyle w:val="Ttulo2"/>
      </w:pPr>
      <w:bookmarkStart w:id="0" w:name="_Ref88308336"/>
      <w:r>
        <w:t>PCSs, as suas etapas para a implantação, a importância e os seus impactos</w:t>
      </w:r>
      <w:bookmarkEnd w:id="0"/>
    </w:p>
    <w:p w14:paraId="47D630A1" w14:textId="77777777" w:rsidR="009B0BC3" w:rsidRDefault="009B0BC3" w:rsidP="00167AE5">
      <w:pPr>
        <w:pStyle w:val="TF-TEXTO"/>
      </w:pPr>
      <w:r>
        <w:t xml:space="preserve">Segundo Huczok e Leme (2012, p. 1), pode-se conceituar um PCS como um sistema que estabelece um conjunto de regras para administração dos salários pagos e a carreira dos colaboradores de uma empresa. Huczok e Leme (2012, p. 1) colocam que a análise da demanda ou a atribuição dos cargos versos habilitação individual é necessária para obter a justiça interna (avaliação dos cargos) e avaliação externa (pesquisa de mercado). Huczok e Leme (2012, p. 1) observam que é necessário o equilíbrio entre a necessidade de atração e retenção de pessoas e a capacidade de pagar (custo da mão de obra no produto ou serviço), observando a legislação trabalhista. Marras (2016) apresenta o processo de recrutamento, baseando-se nos primórdios das necessidades da organização de contratar novos profissionais frente as necessidades. </w:t>
      </w:r>
    </w:p>
    <w:p w14:paraId="7F1465AE" w14:textId="77777777" w:rsidR="009B0BC3" w:rsidRPr="00E0084F" w:rsidRDefault="009B0BC3" w:rsidP="000D3988">
      <w:pPr>
        <w:pStyle w:val="TF-TEXTO"/>
      </w:pPr>
      <w:r w:rsidRPr="00E0084F">
        <w:t>Seguindo uma visão mais técnica sobre o assunto é possível mencionar alguns objetivos quanto aos critérios da elaboração do PCS. Segundo Huczok e Leme (2012, p. 2), “PCS é o equilíbrio dos componentes Demanda do Cargo (DC), sendo as atribuições ou responsabilidades as quais se equivalem à Habilitação Individual (HI) necessária, e as duas equilibradas com a Remuneração (R$), o valor a ser pago ao cargo.”.</w:t>
      </w:r>
      <w:r>
        <w:t xml:space="preserve"> Ribeiro e Estender (2016) complementam que o equilíbrio sobre o valor a ser pago é alcançado quando os valores salaria</w:t>
      </w:r>
      <w:ins w:id="1" w:author="Gilvan Justino [2]" w:date="2021-12-12T18:22:00Z">
        <w:r>
          <w:t>i</w:t>
        </w:r>
      </w:ins>
      <w:r>
        <w:t>s no mercado comum são os mesmos.</w:t>
      </w:r>
      <w:r w:rsidRPr="00E0084F">
        <w:t xml:space="preserve"> </w:t>
      </w:r>
      <w:r>
        <w:t>N</w:t>
      </w:r>
      <w:r w:rsidRPr="00E0084F">
        <w:t>a área de Recursos Humanos ou de um ponto de vista mais empresarial, o objetivo do PCS</w:t>
      </w:r>
      <w:r>
        <w:t xml:space="preserve"> </w:t>
      </w:r>
      <w:r w:rsidRPr="00E0084F">
        <w:t>segundo</w:t>
      </w:r>
      <w:ins w:id="2" w:author="Gilvan Justino [2]" w:date="2021-12-12T18:22:00Z">
        <w:r>
          <w:t>,</w:t>
        </w:r>
      </w:ins>
      <w:r w:rsidRPr="00E0084F">
        <w:t xml:space="preserve"> Huczok e Leme (2012, p. 2)</w:t>
      </w:r>
      <w:r>
        <w:t>,</w:t>
      </w:r>
      <w:r w:rsidRPr="00E0084F">
        <w:t xml:space="preserve"> “[...] é proporcionar a atração e retenção dos colaborares e regras para administrar os salários.”. </w:t>
      </w:r>
      <w:r>
        <w:t xml:space="preserve">Já para </w:t>
      </w:r>
      <w:r w:rsidRPr="00844CD2">
        <w:t>Fioravanzo</w:t>
      </w:r>
      <w:r>
        <w:t xml:space="preserve"> </w:t>
      </w:r>
      <w:r w:rsidRPr="00C37275">
        <w:rPr>
          <w:i/>
          <w:iCs/>
        </w:rPr>
        <w:t>et al.</w:t>
      </w:r>
      <w:r>
        <w:t xml:space="preserve"> (2020) definir modelos salaria</w:t>
      </w:r>
      <w:ins w:id="3" w:author="Gilvan Justino [2]" w:date="2021-12-12T18:22:00Z">
        <w:r>
          <w:t>i</w:t>
        </w:r>
      </w:ins>
      <w:r>
        <w:t>s dentro das áreas da empresa incentivam e gratificam todos que pela sua competência acrescentam na organização.</w:t>
      </w:r>
    </w:p>
    <w:p w14:paraId="4C8DB235" w14:textId="77777777" w:rsidR="009B0BC3" w:rsidRDefault="009B0BC3" w:rsidP="000D3988">
      <w:pPr>
        <w:pStyle w:val="TF-TEXTO"/>
      </w:pPr>
      <w:r w:rsidRPr="00E0084F">
        <w:lastRenderedPageBreak/>
        <w:t>Seguindo este pensamento, Marras (2009, p. 120) explica que a política salarial “[...] é o meio pelo qual a instituição determina os parâmetros que deseja imprimir, colocando condições e normas a serem seguidas.”. Vizioli (2010) é apoiador d</w:t>
      </w:r>
      <w:r>
        <w:t>esse</w:t>
      </w:r>
      <w:r w:rsidRPr="00E0084F">
        <w:t xml:space="preserve"> pensamento, destaca</w:t>
      </w:r>
      <w:r>
        <w:t>ndo</w:t>
      </w:r>
      <w:r w:rsidRPr="00E0084F">
        <w:t xml:space="preserve"> que a política salarial é um conjunto de normas que vão nortear a PCS, sendo o caminho na qual a política de remuneração percorrerá. </w:t>
      </w:r>
      <w:r w:rsidRPr="008F335B">
        <w:t>M</w:t>
      </w:r>
      <w:r>
        <w:t xml:space="preserve">arras (2016) complementa que investir a longo prazo é um substituto ideal do imediatismo do lucro. </w:t>
      </w:r>
    </w:p>
    <w:p w14:paraId="72FA679A" w14:textId="77777777" w:rsidR="009B0BC3" w:rsidRDefault="009B0BC3" w:rsidP="000D3988">
      <w:pPr>
        <w:pStyle w:val="TF-TEXTO"/>
      </w:pPr>
      <w:r w:rsidRPr="00E0084F">
        <w:t>Neste sentido estão as etapas para a implantação do plano que deve ser implantado com a colaboração das gerências da organização já que estas lidam diretamente com os colaboradores</w:t>
      </w:r>
      <w:r>
        <w:t xml:space="preserve"> e são </w:t>
      </w:r>
      <w:r w:rsidRPr="00E0084F">
        <w:t>responsáveis pela sua motivação</w:t>
      </w:r>
      <w:r>
        <w:t xml:space="preserve"> (PONTES, 2005)</w:t>
      </w:r>
      <w:r w:rsidRPr="00E0084F">
        <w:t>.</w:t>
      </w:r>
      <w:r>
        <w:t xml:space="preserve"> </w:t>
      </w:r>
      <w:r w:rsidRPr="00E0084F">
        <w:t xml:space="preserve">Pontes (2007) </w:t>
      </w:r>
      <w:r>
        <w:t>observa</w:t>
      </w:r>
      <w:r w:rsidRPr="00E0084F">
        <w:t xml:space="preserve"> </w:t>
      </w:r>
      <w:r>
        <w:t xml:space="preserve">ainda </w:t>
      </w:r>
      <w:r w:rsidRPr="00E0084F">
        <w:t xml:space="preserve">que é necessário que sejam definidas as etapas essenciais para criação </w:t>
      </w:r>
      <w:r>
        <w:t xml:space="preserve">e implantação </w:t>
      </w:r>
      <w:r w:rsidRPr="00E0084F">
        <w:t xml:space="preserve">de um PCS, proporcionando maior entendimento a respeito do que será realizado nas etapas e estabelece uma ordem na execução do trabalho. As etapas colocadas por Pontes (2007) são: planejamento de divulgação do plano, análise dos cargos, avaliação dos cargos, pesquisa salarial, estrutura salarial, política salarial, política de remuneração, carreiras profissionais e participação nos lucros ou resultados. </w:t>
      </w:r>
      <w:r w:rsidRPr="00844CD2">
        <w:t>Fioravanzo</w:t>
      </w:r>
      <w:r>
        <w:t xml:space="preserve"> </w:t>
      </w:r>
      <w:r w:rsidRPr="00E61D56">
        <w:rPr>
          <w:i/>
          <w:iCs/>
        </w:rPr>
        <w:t>et al</w:t>
      </w:r>
      <w:r>
        <w:t>. (2020) afirmam que após a implantação do PCS ele precisa estar bem descrito e em local de fácil acesso para os colaboradores da empresa.</w:t>
      </w:r>
    </w:p>
    <w:p w14:paraId="0B6582AC" w14:textId="77777777" w:rsidR="009B0BC3" w:rsidRDefault="009B0BC3" w:rsidP="000E0BAC">
      <w:pPr>
        <w:pStyle w:val="Ttulo2"/>
      </w:pPr>
      <w:bookmarkStart w:id="4" w:name="_Ref88308354"/>
      <w:r>
        <w:t>Sistemas de Apoio de Decisão (SAD)</w:t>
      </w:r>
      <w:bookmarkEnd w:id="4"/>
    </w:p>
    <w:p w14:paraId="5052C08C" w14:textId="77777777" w:rsidR="009B0BC3" w:rsidRDefault="009B0BC3" w:rsidP="00163F6B">
      <w:pPr>
        <w:pStyle w:val="TF-TEXTO"/>
      </w:pPr>
      <w:r>
        <w:t xml:space="preserve">SAD são voltados à gestão e análise, segundo Morin </w:t>
      </w:r>
      <w:r w:rsidRPr="00C37275">
        <w:rPr>
          <w:i/>
          <w:iCs/>
        </w:rPr>
        <w:t>et al.</w:t>
      </w:r>
      <w:r>
        <w:t xml:space="preserve"> (2016), boa parte das vezes os usuários são céticos em relação aos resultados apresentados, levando a uma desconfiança em relação a essas tecnologias. Heinzle, Gauthier e Pereira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Desta forma, se gera um cenário amplo de decisões a serem tomadas e que o sistema de apoio a decisão auxiliará no processo decisório (DWEIRI </w:t>
      </w:r>
      <w:r w:rsidRPr="00527CF4">
        <w:rPr>
          <w:i/>
          <w:iCs/>
        </w:rPr>
        <w:t>et al</w:t>
      </w:r>
      <w:r>
        <w:t xml:space="preserve">., 2016). Segundo Morin </w:t>
      </w:r>
      <w:r w:rsidRPr="00527CF4">
        <w:rPr>
          <w:i/>
          <w:iCs/>
        </w:rPr>
        <w:t>et al</w:t>
      </w:r>
      <w:r>
        <w:t xml:space="preserve">. (2016), a longo prazo o objetivo é fornecer aos usuários informações suficientes que demonstrem regras aprendidas durante o processo. </w:t>
      </w:r>
    </w:p>
    <w:p w14:paraId="11B1A051" w14:textId="77777777" w:rsidR="009B0BC3" w:rsidRDefault="009B0BC3" w:rsidP="000E0BAC">
      <w:pPr>
        <w:pStyle w:val="TF-TEXTO"/>
      </w:pPr>
      <w:r>
        <w:t xml:space="preserve">Conforme </w:t>
      </w:r>
      <w:r w:rsidRPr="007A7153">
        <w:t>M</w:t>
      </w:r>
      <w:r>
        <w:t xml:space="preserve">orin </w:t>
      </w:r>
      <w:r w:rsidRPr="007A7153">
        <w:rPr>
          <w:i/>
          <w:iCs/>
        </w:rPr>
        <w:t>et al</w:t>
      </w:r>
      <w:r>
        <w:rPr>
          <w:i/>
          <w:iCs/>
        </w:rPr>
        <w:t>.</w:t>
      </w:r>
      <w:r w:rsidRPr="007A7153">
        <w:t xml:space="preserve"> </w:t>
      </w:r>
      <w:r>
        <w:t xml:space="preserve">(2016), para a </w:t>
      </w:r>
      <w:r w:rsidRPr="007A7153">
        <w:t>otimização d</w:t>
      </w:r>
      <w:r>
        <w:t>e um</w:t>
      </w:r>
      <w:r w:rsidRPr="007A7153">
        <w:t xml:space="preserve"> objetivo único</w:t>
      </w:r>
      <w:r>
        <w:t xml:space="preserve"> é necessário </w:t>
      </w:r>
      <w:r w:rsidRPr="007A7153">
        <w:t>respeita</w:t>
      </w:r>
      <w:r>
        <w:t>r</w:t>
      </w:r>
      <w:r w:rsidRPr="007A7153">
        <w:t xml:space="preserve"> um conjunto de restrições predefinidas</w:t>
      </w:r>
      <w:r>
        <w:t xml:space="preserve">, fazendo um SAD ser decisivo na tomada de decisão final. Cabe destacar que </w:t>
      </w:r>
      <w:r w:rsidRPr="007A7153">
        <w:t>algumas soluções podem ser abaixo do ideal</w:t>
      </w:r>
      <w:r>
        <w:t xml:space="preserve"> esperado e o SAD fornece confiabilidade </w:t>
      </w:r>
      <w:ins w:id="5" w:author="Gilvan Justino [2]" w:date="2021-12-12T18:26:00Z">
        <w:r>
          <w:t>d</w:t>
        </w:r>
      </w:ins>
      <w:r>
        <w:t xml:space="preserve">as partes afetadas para o fechamento do processo em questão (MORIN </w:t>
      </w:r>
      <w:r w:rsidRPr="00527CF4">
        <w:rPr>
          <w:i/>
          <w:iCs/>
        </w:rPr>
        <w:t>et al</w:t>
      </w:r>
      <w:r>
        <w:t>., 2016). Portanto, a utilização de um SAD tem se tornado algo comum e útil em diversos cenários, afinal é uma forma eficaz no auxílio a tomada de decisões (</w:t>
      </w:r>
      <w:r w:rsidRPr="00C954FD">
        <w:t xml:space="preserve">WANG </w:t>
      </w:r>
      <w:r w:rsidRPr="00527CF4">
        <w:rPr>
          <w:i/>
          <w:iCs/>
        </w:rPr>
        <w:t>et al</w:t>
      </w:r>
      <w:r>
        <w:t>., 2019).</w:t>
      </w:r>
    </w:p>
    <w:p w14:paraId="665FF4A7" w14:textId="77777777" w:rsidR="009B0BC3" w:rsidRDefault="009B0BC3" w:rsidP="000E0BAC">
      <w:pPr>
        <w:pStyle w:val="TF-TEXTO"/>
      </w:pPr>
      <w:r w:rsidRPr="007A7153">
        <w:lastRenderedPageBreak/>
        <w:t>M</w:t>
      </w:r>
      <w:r>
        <w:t>orin</w:t>
      </w:r>
      <w:r w:rsidRPr="007A7153">
        <w:t xml:space="preserve"> </w:t>
      </w:r>
      <w:r w:rsidRPr="007A7153">
        <w:rPr>
          <w:i/>
          <w:iCs/>
        </w:rPr>
        <w:t>et al</w:t>
      </w:r>
      <w:r w:rsidRPr="007A7153">
        <w:t xml:space="preserve"> </w:t>
      </w:r>
      <w:r>
        <w:t xml:space="preserve">(2016) expõem ainda que independente da metodologia utilizada a aplicabilidade de um SAD é vasta e possui grande alcance em diferentes áreas de conhecimento. Para gerentes, ter um SAD apoiando o seu trabalho faz com que sua carga de trabalho seja reduzida e simplificará a compreensão da operação (WANG </w:t>
      </w:r>
      <w:r w:rsidRPr="00527CF4">
        <w:rPr>
          <w:i/>
          <w:iCs/>
        </w:rPr>
        <w:t>et al</w:t>
      </w:r>
      <w:r>
        <w:t xml:space="preserve">., 2019). Wang </w:t>
      </w:r>
      <w:r w:rsidRPr="00527CF4">
        <w:rPr>
          <w:i/>
          <w:iCs/>
        </w:rPr>
        <w:t>et al</w:t>
      </w:r>
      <w:r>
        <w:t xml:space="preserve">. (2019) enfatizam que é necessário dar </w:t>
      </w:r>
      <w:r w:rsidRPr="0066661D">
        <w:t>atenção aos requisitos do usuário final</w:t>
      </w:r>
      <w:r>
        <w:t>, pois são</w:t>
      </w:r>
      <w:r w:rsidRPr="0066661D">
        <w:t xml:space="preserve"> imprescindíve</w:t>
      </w:r>
      <w:r>
        <w:t>is</w:t>
      </w:r>
      <w:r w:rsidRPr="0066661D">
        <w:t xml:space="preserve"> ao planejar um </w:t>
      </w:r>
      <w:r>
        <w:t xml:space="preserve">SAD eficaz. Desta forma, a apresentação amigável dos resultados é importante pois fará com que se sintam confortáveis em seguir as recomendações desses sistemas (MORIN </w:t>
      </w:r>
      <w:r w:rsidRPr="00527CF4">
        <w:rPr>
          <w:i/>
          <w:iCs/>
        </w:rPr>
        <w:t>et al</w:t>
      </w:r>
      <w:r>
        <w:t>., 2016).</w:t>
      </w:r>
    </w:p>
    <w:p w14:paraId="0A399179" w14:textId="77777777" w:rsidR="009B0BC3" w:rsidRDefault="009B0BC3" w:rsidP="000E0BAC">
      <w:pPr>
        <w:pStyle w:val="TF-TEXTO"/>
      </w:pPr>
      <w:r>
        <w:t xml:space="preserve">Em outra vertente está </w:t>
      </w:r>
      <w:commentRangeStart w:id="6"/>
      <w:r w:rsidRPr="00563335">
        <w:t>Internet</w:t>
      </w:r>
      <w:commentRangeEnd w:id="6"/>
      <w:r>
        <w:rPr>
          <w:rStyle w:val="Refdecomentrio"/>
        </w:rPr>
        <w:commentReference w:id="6"/>
      </w:r>
      <w:r w:rsidRPr="00563335">
        <w:t xml:space="preserve"> of Things</w:t>
      </w:r>
      <w:r w:rsidRPr="00563335" w:rsidDel="00563335">
        <w:t xml:space="preserve"> </w:t>
      </w:r>
      <w:r>
        <w:t xml:space="preserve">(IoT) e o SAD. Para Lakshmanaprabu </w:t>
      </w:r>
      <w:r w:rsidRPr="00125AC3">
        <w:rPr>
          <w:i/>
          <w:iCs/>
        </w:rPr>
        <w:t>et al.</w:t>
      </w:r>
      <w:r>
        <w:t xml:space="preserve"> (</w:t>
      </w:r>
      <w:r w:rsidRPr="00180973">
        <w:t>2019</w:t>
      </w:r>
      <w:r>
        <w:t xml:space="preserve">), com o aumento do uso da </w:t>
      </w:r>
      <w:r w:rsidRPr="00563335">
        <w:t>Internet of Things</w:t>
      </w:r>
      <w:r w:rsidRPr="00563335" w:rsidDel="00563335">
        <w:t xml:space="preserve"> </w:t>
      </w:r>
      <w:r>
        <w:t>(IoT) se vive cercado por dispositivos eletrônicos que podem realizar tarefas alocadas automaticamente. Por este motivo, um SAD possui grande aplicabilidade, afinal, encaixa-se em diversas áreas, desde um sistema de apoio a decisão em clínicas médicas até militar e bancário (</w:t>
      </w:r>
      <w:r w:rsidRPr="00E05CC4">
        <w:t xml:space="preserve">LAKSHMANAPRABU </w:t>
      </w:r>
      <w:r w:rsidRPr="00527CF4">
        <w:rPr>
          <w:i/>
          <w:iCs/>
        </w:rPr>
        <w:t>et al</w:t>
      </w:r>
      <w:r>
        <w:t>., 2019). Sendo que, c</w:t>
      </w:r>
      <w:r w:rsidRPr="00E05CC4">
        <w:t>o</w:t>
      </w:r>
      <w:r>
        <w:t>m</w:t>
      </w:r>
      <w:r w:rsidRPr="00E05CC4">
        <w:t xml:space="preserve"> </w:t>
      </w:r>
      <w:r>
        <w:t>a</w:t>
      </w:r>
      <w:r w:rsidRPr="00E05CC4">
        <w:t xml:space="preserve"> grande quantidade de dados</w:t>
      </w:r>
      <w:r>
        <w:t xml:space="preserve"> gerada</w:t>
      </w:r>
      <w:r w:rsidRPr="00E05CC4">
        <w:t xml:space="preserve"> p</w:t>
      </w:r>
      <w:r>
        <w:t>or</w:t>
      </w:r>
      <w:r w:rsidRPr="00E05CC4">
        <w:t xml:space="preserve"> dispositivos I</w:t>
      </w:r>
      <w:r>
        <w:t>o</w:t>
      </w:r>
      <w:r w:rsidRPr="00E05CC4">
        <w:t xml:space="preserve">T, </w:t>
      </w:r>
      <w:r>
        <w:t>um SAD</w:t>
      </w:r>
      <w:r w:rsidRPr="00E05CC4">
        <w:t xml:space="preserve"> pode fornecer uma maneira significativa de tornar os aplicativos I</w:t>
      </w:r>
      <w:r>
        <w:t>o</w:t>
      </w:r>
      <w:r w:rsidRPr="00E05CC4">
        <w:t>T</w:t>
      </w:r>
      <w:r>
        <w:t xml:space="preserve"> </w:t>
      </w:r>
      <w:r w:rsidRPr="00E05CC4">
        <w:t>mais</w:t>
      </w:r>
      <w:r>
        <w:t xml:space="preserve"> </w:t>
      </w:r>
      <w:r w:rsidRPr="00E05CC4">
        <w:t>inteligentes</w:t>
      </w:r>
      <w:r>
        <w:t xml:space="preserve"> (</w:t>
      </w:r>
      <w:r w:rsidRPr="00E05CC4">
        <w:t xml:space="preserve">LAKSHMANAPRABU </w:t>
      </w:r>
      <w:r w:rsidRPr="00527CF4">
        <w:rPr>
          <w:i/>
          <w:iCs/>
        </w:rPr>
        <w:t>et al</w:t>
      </w:r>
      <w:r>
        <w:t>., 2019).</w:t>
      </w:r>
    </w:p>
    <w:p w14:paraId="5D8E8A86" w14:textId="77777777" w:rsidR="009B0BC3" w:rsidRPr="000E0BAC" w:rsidRDefault="009B0BC3" w:rsidP="000E0BAC">
      <w:pPr>
        <w:pStyle w:val="Ttulo2"/>
      </w:pPr>
      <w:bookmarkStart w:id="7" w:name="_Ref88308377"/>
      <w:r>
        <w:t>Raciocínio Baseado em Casos (RBC)</w:t>
      </w:r>
      <w:bookmarkEnd w:id="7"/>
      <w:r>
        <w:t xml:space="preserve"> </w:t>
      </w:r>
    </w:p>
    <w:p w14:paraId="40652007" w14:textId="77777777" w:rsidR="009B0BC3" w:rsidRDefault="009B0BC3" w:rsidP="000E541D">
      <w:pPr>
        <w:pStyle w:val="TF-TEXTO"/>
      </w:pPr>
      <w:r>
        <w:t>Os RBCs possuem inspiração na compreensão da inteligência (GOEL; DIAZ-AGUDO, 2017). Segundo Goel e Diaz-Agudo (2017),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(GOEL; DIAZ-AGUDO, 2017).</w:t>
      </w:r>
    </w:p>
    <w:p w14:paraId="028A9539" w14:textId="77777777" w:rsidR="009B0BC3" w:rsidRDefault="009B0BC3" w:rsidP="000E541D">
      <w:pPr>
        <w:pStyle w:val="TF-TEXTO"/>
      </w:pPr>
      <w:r>
        <w:t>Além disso, o RBC é usado em Inteligência Artificial (IA) para dar suporte a aplicativos. Cyras, Satoh e Toni (2016) observam que a argumentação formal ganhou importância dentro da IA, como uma estrutura apoiadora dos tipos de raciocínio, incluindo formas de raciocínio baseado em casos. Desta forma, um sistema baseado em conhecimento é a junção das experiências dos integrantes da organização, que para Urnau, Kipper e Frozza (2014) é adquirido, organizado e disponibilizado por meio de uma base de conhecimento, fazendo desse processo de aquisição, organização e disponibilidade, a construção de um sistema baseado em conhecimento.</w:t>
      </w:r>
    </w:p>
    <w:p w14:paraId="198B55AB" w14:textId="77777777" w:rsidR="009B0BC3" w:rsidRDefault="009B0BC3" w:rsidP="000E0BAC">
      <w:pPr>
        <w:pStyle w:val="TF-TEXTO"/>
      </w:pPr>
      <w:r>
        <w:t xml:space="preserve">Segundo Goel e Diaz-Agudo (2017), pesquisas mostram que o RBC </w:t>
      </w:r>
      <w:r w:rsidRPr="00C517E1">
        <w:t xml:space="preserve">ao longo dos anos </w:t>
      </w:r>
      <w:r>
        <w:t xml:space="preserve">se tornou presente em vários setores, tendo o Watson da IBM como um grande destaque a respeito do poder do raciocínio baseado na memória. Com o ganho de força, a criação de novas </w:t>
      </w:r>
      <w:r>
        <w:lastRenderedPageBreak/>
        <w:t xml:space="preserve">aplicações acarreta novas perspectivas de crescimento para as empresas como a reutilização, adaptação e combinação que tem sido linhas de pesquisa com grande foco </w:t>
      </w:r>
      <w:r w:rsidRPr="004C01E7">
        <w:t>acerca de banco de dados massivos</w:t>
      </w:r>
      <w:r>
        <w:t xml:space="preserve"> (GOEL; DIAZ-AGUDO, 2017). </w:t>
      </w:r>
    </w:p>
    <w:p w14:paraId="1162502D" w14:textId="77777777" w:rsidR="009B0BC3" w:rsidRDefault="009B0BC3" w:rsidP="000E0BAC">
      <w:pPr>
        <w:pStyle w:val="TF-TEXTO"/>
      </w:pPr>
      <w:r>
        <w:t>Para Urnau, Kipper e Frozza (2014), o RBC possui a representação do conhecimento, a medida de similaridade, adaptação e o aprendizado como elementos básicos. A partir desses elementos é desenvolvido o ciclo de RBC (</w:t>
      </w:r>
      <w:r w:rsidRPr="0047171E">
        <w:t>URNAU</w:t>
      </w:r>
      <w:r>
        <w:t xml:space="preserve">; </w:t>
      </w:r>
      <w:r w:rsidRPr="0047171E">
        <w:t>KIPPER</w:t>
      </w:r>
      <w:r>
        <w:t xml:space="preserve">; </w:t>
      </w:r>
      <w:r w:rsidRPr="0047171E">
        <w:t>FROZZA</w:t>
      </w:r>
      <w:r>
        <w:t>, 2014). Este ciclo é dividido em recuperação, reutilização, revisão e retenção, que além de avaliar a eficiência e qualidade, considera-se o aumento da carga de dados resultante do aprendizado ao final do processo e irá beneficiar a qualidade do sistema ou diminuir a velocidade, utilidade e eficiência (</w:t>
      </w:r>
      <w:r w:rsidRPr="0047171E">
        <w:t>URNAU</w:t>
      </w:r>
      <w:r>
        <w:t xml:space="preserve">; </w:t>
      </w:r>
      <w:r w:rsidRPr="0047171E">
        <w:t>KIPPER</w:t>
      </w:r>
      <w:r>
        <w:t xml:space="preserve">; </w:t>
      </w:r>
      <w:r w:rsidRPr="0047171E">
        <w:t>FROZZA</w:t>
      </w:r>
      <w:r>
        <w:t>, 2014).</w:t>
      </w:r>
    </w:p>
    <w:p w14:paraId="03AA8AAB" w14:textId="77777777" w:rsidR="009B0BC3" w:rsidRDefault="009B0BC3" w:rsidP="00533D96">
      <w:pPr>
        <w:pStyle w:val="TF-TEXTO"/>
      </w:pPr>
      <w:r>
        <w:t>Desta forma, a utilização de RBC tem sido implementada no âmbito corporativo como uma ferramenta que possibilita o acesso a informações cadastradas de maneira contínua em um curto intervalo de tempo (</w:t>
      </w:r>
      <w:r w:rsidRPr="0047171E">
        <w:t>URNAU</w:t>
      </w:r>
      <w:r>
        <w:t xml:space="preserve">; </w:t>
      </w:r>
      <w:r w:rsidRPr="0047171E">
        <w:t>KIPPER</w:t>
      </w:r>
      <w:r>
        <w:t xml:space="preserve">; </w:t>
      </w:r>
      <w:r w:rsidRPr="0047171E">
        <w:t>FROZZA</w:t>
      </w:r>
      <w:r>
        <w:t>, 2014). Por este motivo</w:t>
      </w:r>
      <w:r w:rsidRPr="00390566">
        <w:t>,</w:t>
      </w:r>
      <w:r>
        <w:t xml:space="preserve"> a perspectiva de utilização é crescente diante ao RBC sendo utilizado por gestores na análise de problemas (</w:t>
      </w:r>
      <w:r w:rsidRPr="0047171E">
        <w:t>URNAU</w:t>
      </w:r>
      <w:r>
        <w:t xml:space="preserve">, </w:t>
      </w:r>
      <w:r w:rsidRPr="0047171E">
        <w:t>KIPPER</w:t>
      </w:r>
      <w:r>
        <w:t xml:space="preserve"> e </w:t>
      </w:r>
      <w:r w:rsidRPr="0047171E">
        <w:t>FROZZA</w:t>
      </w:r>
      <w:r>
        <w:t>, 2014). Uma vez que a visualização destas informações permitirá aos gestores tomarem as soluções mais adequadas para o problema enfrentado diante de cada novo cenário (</w:t>
      </w:r>
      <w:r w:rsidRPr="0047171E">
        <w:t>URNAU</w:t>
      </w:r>
      <w:r>
        <w:t xml:space="preserve">, </w:t>
      </w:r>
      <w:r w:rsidRPr="0047171E">
        <w:t>KIPPER</w:t>
      </w:r>
      <w:r>
        <w:t xml:space="preserve"> e </w:t>
      </w:r>
      <w:r w:rsidRPr="0047171E">
        <w:t>FROZZA</w:t>
      </w:r>
      <w:r>
        <w:t>, 2014).</w:t>
      </w:r>
    </w:p>
    <w:p w14:paraId="40967E10" w14:textId="77777777" w:rsidR="009B0BC3" w:rsidRPr="00E0084F" w:rsidRDefault="009B0BC3" w:rsidP="00F83A19">
      <w:pPr>
        <w:pStyle w:val="TF-refernciasbibliogrficasTTULO"/>
      </w:pPr>
      <w:r w:rsidRPr="00E0084F">
        <w:t>Referências</w:t>
      </w:r>
    </w:p>
    <w:p w14:paraId="686F11A3" w14:textId="77777777" w:rsidR="009B0BC3" w:rsidRDefault="009B0BC3"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080494A7" w14:textId="77777777" w:rsidR="009B0BC3" w:rsidRPr="00104DAF" w:rsidRDefault="009B0BC3" w:rsidP="008A5905">
      <w:pPr>
        <w:pStyle w:val="TF-refernciasITEM"/>
        <w:rPr>
          <w:lang w:val="de-DE"/>
        </w:rPr>
      </w:pPr>
      <w:r w:rsidRPr="0047171E">
        <w:rPr>
          <w:lang w:val="de-DE"/>
        </w:rPr>
        <w:t xml:space="preserve">CYRAS, Kristijonas; SATOH, Ken; TONI, Francesca. </w:t>
      </w:r>
      <w:r w:rsidRPr="00DE2B9F">
        <w:rPr>
          <w:lang w:val="en-US"/>
        </w:rPr>
        <w:t xml:space="preserve">Abstract argumentation for case-based reasoning. </w:t>
      </w:r>
      <w:r w:rsidRPr="008B1745">
        <w:rPr>
          <w:b/>
          <w:bCs/>
          <w:lang w:val="de-DE"/>
        </w:rPr>
        <w:t>In: Fifteenth international conference on the principles of knowledge representation and reasoning</w:t>
      </w:r>
      <w:r w:rsidRPr="0047171E">
        <w:rPr>
          <w:lang w:val="de-DE"/>
        </w:rPr>
        <w:t xml:space="preserve">. </w:t>
      </w:r>
      <w:r w:rsidRPr="00104DAF">
        <w:rPr>
          <w:lang w:val="de-DE"/>
        </w:rPr>
        <w:t>2016.</w:t>
      </w:r>
    </w:p>
    <w:p w14:paraId="32C77681" w14:textId="77777777" w:rsidR="009B0BC3" w:rsidRPr="00DE2B9F" w:rsidRDefault="009B0BC3" w:rsidP="008A5905">
      <w:pPr>
        <w:pStyle w:val="TF-refernciasITEM"/>
        <w:rPr>
          <w:lang w:val="en-US"/>
        </w:rPr>
      </w:pPr>
      <w:r w:rsidRPr="00104DAF">
        <w:rPr>
          <w:lang w:val="de-DE"/>
        </w:rPr>
        <w:t xml:space="preserve">DWEIRI, Fikri </w:t>
      </w:r>
      <w:r w:rsidRPr="00104DAF">
        <w:rPr>
          <w:i/>
          <w:iCs/>
          <w:lang w:val="de-DE"/>
        </w:rPr>
        <w:t>et al</w:t>
      </w:r>
      <w:r w:rsidRPr="00104DAF">
        <w:rPr>
          <w:b/>
          <w:bCs/>
          <w:i/>
          <w:iCs/>
          <w:lang w:val="de-DE"/>
        </w:rPr>
        <w:t>.</w:t>
      </w:r>
      <w:r w:rsidRPr="00104DAF">
        <w:rPr>
          <w:b/>
          <w:bCs/>
          <w:lang w:val="de-DE"/>
        </w:rPr>
        <w:t xml:space="preserve"> </w:t>
      </w:r>
      <w:r w:rsidRPr="008B1745">
        <w:rPr>
          <w:lang w:val="de-DE"/>
        </w:rPr>
        <w:t>Designing an integrated AHP based decision support system for supplier selection in automotive industry</w:t>
      </w:r>
      <w:r w:rsidRPr="0047171E">
        <w:rPr>
          <w:lang w:val="de-DE"/>
        </w:rPr>
        <w:t xml:space="preserve">. </w:t>
      </w:r>
      <w:r w:rsidRPr="00DE2B9F">
        <w:rPr>
          <w:b/>
          <w:bCs/>
          <w:lang w:val="en-US"/>
        </w:rPr>
        <w:t>Expert Systems with Applications</w:t>
      </w:r>
      <w:r w:rsidRPr="00DE2B9F">
        <w:rPr>
          <w:lang w:val="en-US"/>
        </w:rPr>
        <w:t>, v. 62, p. 273-283, 2016.</w:t>
      </w:r>
    </w:p>
    <w:p w14:paraId="2919F04E" w14:textId="77777777" w:rsidR="009B0BC3" w:rsidRPr="00DE2B9F" w:rsidRDefault="009B0BC3" w:rsidP="008A5905">
      <w:pPr>
        <w:pStyle w:val="TF-refernciasITEM"/>
        <w:rPr>
          <w:lang w:val="en-US"/>
        </w:rPr>
      </w:pPr>
      <w:r w:rsidRPr="00DE2B9F">
        <w:rPr>
          <w:lang w:val="en-US"/>
        </w:rPr>
        <w:t xml:space="preserve">FIORAVANZO, Eduarda </w:t>
      </w:r>
      <w:r w:rsidRPr="00DE2B9F">
        <w:rPr>
          <w:i/>
          <w:iCs/>
          <w:lang w:val="en-US"/>
        </w:rPr>
        <w:t>et al</w:t>
      </w:r>
      <w:r w:rsidRPr="00DE2B9F">
        <w:rPr>
          <w:lang w:val="en-US"/>
        </w:rPr>
        <w:t xml:space="preserve">. </w:t>
      </w:r>
      <w:r w:rsidRPr="008B1745">
        <w:t>A importância da administração de cargos e Salários nas organizações</w:t>
      </w:r>
      <w:r w:rsidRPr="002A30BB">
        <w:t>.</w:t>
      </w:r>
      <w:r w:rsidRPr="0082064D">
        <w:t xml:space="preserve"> </w:t>
      </w:r>
      <w:r w:rsidRPr="00DE2B9F">
        <w:rPr>
          <w:b/>
          <w:bCs/>
          <w:lang w:val="en-US"/>
        </w:rPr>
        <w:t>Brazilian Journal of Business</w:t>
      </w:r>
      <w:r w:rsidRPr="00DE2B9F">
        <w:rPr>
          <w:lang w:val="en-US"/>
        </w:rPr>
        <w:t>, v. 2, n. 4, p. 3957-3974, 2020.</w:t>
      </w:r>
    </w:p>
    <w:p w14:paraId="6324B813" w14:textId="77777777" w:rsidR="009B0BC3" w:rsidRPr="00DE2B9F" w:rsidRDefault="009B0BC3" w:rsidP="008A5905">
      <w:pPr>
        <w:pStyle w:val="TF-refernciasITEM"/>
        <w:rPr>
          <w:lang w:val="en-US"/>
        </w:rPr>
      </w:pPr>
      <w:r w:rsidRPr="00DE2B9F">
        <w:rPr>
          <w:lang w:val="en-US"/>
        </w:rPr>
        <w:t xml:space="preserve">FLOOWMER. </w:t>
      </w:r>
      <w:r w:rsidRPr="00DE2B9F">
        <w:rPr>
          <w:b/>
          <w:bCs/>
          <w:lang w:val="en-US"/>
        </w:rPr>
        <w:t>Floower Consultoria e Educação Executiva.</w:t>
      </w:r>
      <w:r w:rsidRPr="00DE2B9F">
        <w:rPr>
          <w:lang w:val="en-US"/>
        </w:rPr>
        <w:t xml:space="preserve"> </w:t>
      </w:r>
      <w:r>
        <w:t>[s.l], 2021</w:t>
      </w:r>
      <w:r w:rsidRPr="00E0084F">
        <w:t xml:space="preserve">. Disponível em https://www.floowmer.com.br/cargos-e-salarios/. </w:t>
      </w:r>
      <w:r w:rsidRPr="00DE2B9F">
        <w:rPr>
          <w:lang w:val="en-US"/>
        </w:rPr>
        <w:t>Acesso em: 30 mar. 2021.</w:t>
      </w:r>
    </w:p>
    <w:p w14:paraId="12B6A5A5" w14:textId="77777777" w:rsidR="009B0BC3" w:rsidRDefault="009B0BC3" w:rsidP="008A5905">
      <w:pPr>
        <w:pStyle w:val="TF-refernciasITEM"/>
      </w:pPr>
      <w:r w:rsidRPr="00DE2B9F">
        <w:rPr>
          <w:lang w:val="en-US"/>
        </w:rPr>
        <w:t xml:space="preserve">GOEL, Ashok; DIAZ-AGUDO, Belen. What's hot in case-based reasoning. </w:t>
      </w:r>
      <w:r w:rsidRPr="008B1745">
        <w:rPr>
          <w:b/>
          <w:bCs/>
        </w:rPr>
        <w:t>In: Proceedings of the AAAI Conference on Artificial Intelligence</w:t>
      </w:r>
      <w:r w:rsidRPr="0047171E">
        <w:t>. 2017.</w:t>
      </w:r>
    </w:p>
    <w:p w14:paraId="03FD5E45" w14:textId="77777777" w:rsidR="009B0BC3" w:rsidRPr="00E0084F" w:rsidRDefault="009B0BC3" w:rsidP="008A5905">
      <w:pPr>
        <w:pStyle w:val="TF-refernciasITEM"/>
      </w:pPr>
      <w:r w:rsidRPr="00CA6653">
        <w:t xml:space="preserve">HEINZLE, Roberto; GAUTHIER, Fernando Alvaro Ostuni; </w:t>
      </w:r>
      <w:r>
        <w:t xml:space="preserve">PEREIRA </w:t>
      </w:r>
      <w:r w:rsidRPr="00CA6653">
        <w:t xml:space="preserve">FIALHO, Francisco Antônio. </w:t>
      </w:r>
      <w:r w:rsidRPr="008B1745">
        <w:t>Semântica nos sistemas de apoio a decisão</w:t>
      </w:r>
      <w:r w:rsidRPr="00CA6653">
        <w:rPr>
          <w:b/>
          <w:bCs/>
        </w:rPr>
        <w:t>:</w:t>
      </w:r>
      <w:r w:rsidRPr="008B1745">
        <w:t xml:space="preserve"> </w:t>
      </w:r>
      <w:r w:rsidRPr="008A5905">
        <w:t>o estado da arte</w:t>
      </w:r>
      <w:r w:rsidRPr="00CA6653">
        <w:t xml:space="preserve">. </w:t>
      </w:r>
      <w:r w:rsidRPr="008B1745">
        <w:rPr>
          <w:b/>
          <w:bCs/>
        </w:rPr>
        <w:t>Revista da UNIFEBE</w:t>
      </w:r>
      <w:r w:rsidRPr="00CA6653">
        <w:t>, v. 1, n. 8, p. 225-248, 2017.</w:t>
      </w:r>
    </w:p>
    <w:p w14:paraId="2A1640CE" w14:textId="77777777" w:rsidR="009B0BC3" w:rsidRPr="00E0084F" w:rsidRDefault="009B0BC3" w:rsidP="008A5905">
      <w:pPr>
        <w:pStyle w:val="TF-refernciasITEM"/>
      </w:pPr>
      <w:r w:rsidRPr="00E0084F">
        <w:t xml:space="preserve">HEWYSA RH LTDA. </w:t>
      </w:r>
      <w:r w:rsidRPr="00E0084F">
        <w:rPr>
          <w:b/>
        </w:rPr>
        <w:t>Hewysa Consultoria &amp; Treinamento</w:t>
      </w:r>
      <w:r w:rsidRPr="00E0084F">
        <w:t xml:space="preserve">. </w:t>
      </w:r>
      <w:r>
        <w:t>[s.l], 2016</w:t>
      </w:r>
      <w:r w:rsidRPr="00E0084F">
        <w:t>. Disponível em https://app.hewysa.com.br/. Acesso em: 29 mar</w:t>
      </w:r>
      <w:r>
        <w:t>.</w:t>
      </w:r>
      <w:r w:rsidRPr="00E0084F">
        <w:t xml:space="preserve"> 2021.</w:t>
      </w:r>
    </w:p>
    <w:p w14:paraId="32C0DA1B" w14:textId="77777777" w:rsidR="009B0BC3" w:rsidRPr="00E0084F" w:rsidRDefault="009B0BC3"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B7C0B49" w14:textId="77777777" w:rsidR="009B0BC3" w:rsidRPr="00DE2B9F" w:rsidRDefault="009B0BC3" w:rsidP="008A5905">
      <w:pPr>
        <w:pStyle w:val="TF-refernciasITEM"/>
        <w:rPr>
          <w:lang w:val="en-US"/>
        </w:rPr>
      </w:pPr>
      <w:r w:rsidRPr="00E0084F">
        <w:lastRenderedPageBreak/>
        <w:t xml:space="preserve">KOMBO. </w:t>
      </w:r>
      <w:r w:rsidRPr="00E0084F">
        <w:rPr>
          <w:b/>
          <w:bCs/>
        </w:rPr>
        <w:t>KOMBO Gestão Estratégica de Pessoas.</w:t>
      </w:r>
      <w:r w:rsidRPr="00E0084F">
        <w:t xml:space="preserve"> </w:t>
      </w:r>
      <w:r>
        <w:t>[s.l], 2021</w:t>
      </w:r>
      <w:r w:rsidRPr="00E0084F">
        <w:t xml:space="preserve">. Disponível em https://www.kombo.com.br/produtos/kombo-estrategico/cargos-salarios. </w:t>
      </w:r>
      <w:r w:rsidRPr="00DE2B9F">
        <w:rPr>
          <w:lang w:val="en-US"/>
        </w:rPr>
        <w:t>Acesso em: 30 mar. 2021.</w:t>
      </w:r>
    </w:p>
    <w:p w14:paraId="50C9C251" w14:textId="77777777" w:rsidR="009B0BC3" w:rsidRPr="008B1745" w:rsidRDefault="009B0BC3" w:rsidP="008A5905">
      <w:pPr>
        <w:pStyle w:val="TF-refernciasITEM"/>
      </w:pPr>
      <w:r w:rsidRPr="00DE2B9F">
        <w:rPr>
          <w:lang w:val="en-US"/>
        </w:rPr>
        <w:t xml:space="preserve">LAKSHMANAPRABU, S. K. </w:t>
      </w:r>
      <w:r w:rsidRPr="00DE2B9F">
        <w:rPr>
          <w:i/>
          <w:iCs/>
          <w:lang w:val="en-US"/>
        </w:rPr>
        <w:t>et al</w:t>
      </w:r>
      <w:r w:rsidRPr="00DE2B9F">
        <w:rPr>
          <w:lang w:val="en-US"/>
        </w:rPr>
        <w:t xml:space="preserve">. Online Clinical Decision Support System Using Optimal Deep Neural Networks. </w:t>
      </w:r>
      <w:r w:rsidRPr="008B1745">
        <w:rPr>
          <w:b/>
          <w:bCs/>
        </w:rPr>
        <w:t>Applied Soft Computing</w:t>
      </w:r>
      <w:r w:rsidRPr="008B1745">
        <w:t>, v. 81, p. 105487, 2019.</w:t>
      </w:r>
    </w:p>
    <w:p w14:paraId="67306C40" w14:textId="77777777" w:rsidR="009B0BC3" w:rsidRPr="00E0084F" w:rsidRDefault="009B0BC3" w:rsidP="008A5905">
      <w:pPr>
        <w:pStyle w:val="TF-refernciasITEM"/>
      </w:pPr>
      <w:r w:rsidRPr="00E0084F">
        <w:t xml:space="preserve">MARRAS, Jean Pierre. </w:t>
      </w:r>
      <w:r w:rsidRPr="00E0084F">
        <w:rPr>
          <w:b/>
        </w:rPr>
        <w:t>Administração de recursos humanos</w:t>
      </w:r>
      <w:r w:rsidRPr="00E0084F">
        <w:t xml:space="preserve">: do operacional ao estratégico. </w:t>
      </w:r>
      <w:r w:rsidRPr="001B24F9">
        <w:t>13ª ed. São Paulo: Saraiva, 2009.</w:t>
      </w:r>
    </w:p>
    <w:p w14:paraId="47B5B063" w14:textId="77777777" w:rsidR="009B0BC3" w:rsidRPr="0082064D" w:rsidRDefault="009B0BC3" w:rsidP="008A5905">
      <w:pPr>
        <w:pStyle w:val="TF-refernciasITEM"/>
      </w:pPr>
      <w:r w:rsidRPr="0082064D">
        <w:t xml:space="preserve">MARRAS, Jean Pierre. </w:t>
      </w:r>
      <w:r w:rsidRPr="0082064D">
        <w:rPr>
          <w:b/>
          <w:bCs/>
        </w:rPr>
        <w:t>Administração de recursos humanos</w:t>
      </w:r>
      <w:r w:rsidRPr="0082064D">
        <w:t>.15. São Paulo : Saraiva, 2016. E-book. Disponível em: https://integrada.minhabiblioteca.com.br/books/978-85-472-0109-8. Acesso em: 22 set. 2021.</w:t>
      </w:r>
    </w:p>
    <w:p w14:paraId="203C9757" w14:textId="77777777" w:rsidR="009B0BC3" w:rsidRPr="00DE2B9F" w:rsidRDefault="009B0BC3"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8B1745">
        <w:rPr>
          <w:lang w:val="de-DE"/>
        </w:rPr>
        <w:t>Explaining the Results of an Optimization-Based Decision Support System–A Machine Learning Approach</w:t>
      </w:r>
      <w:r w:rsidRPr="0047171E">
        <w:rPr>
          <w:lang w:val="de-DE"/>
        </w:rPr>
        <w:t xml:space="preserve">. </w:t>
      </w:r>
      <w:r w:rsidRPr="00DE2B9F">
        <w:rPr>
          <w:b/>
          <w:bCs/>
          <w:lang w:val="en-US"/>
        </w:rPr>
        <w:t>In:</w:t>
      </w:r>
      <w:r w:rsidRPr="00DE2B9F">
        <w:rPr>
          <w:lang w:val="en-US"/>
        </w:rPr>
        <w:t xml:space="preserve"> </w:t>
      </w:r>
      <w:r w:rsidRPr="00DE2B9F">
        <w:rPr>
          <w:b/>
          <w:bCs/>
          <w:lang w:val="en-US"/>
        </w:rPr>
        <w:t xml:space="preserve">APMOD: APplied mathematical programming and MODelling. </w:t>
      </w:r>
      <w:r w:rsidRPr="00DE2B9F">
        <w:rPr>
          <w:lang w:val="en-US"/>
        </w:rPr>
        <w:t>2016.</w:t>
      </w:r>
    </w:p>
    <w:p w14:paraId="4F86A21F" w14:textId="77777777" w:rsidR="009B0BC3" w:rsidRPr="00E0084F" w:rsidRDefault="009B0BC3" w:rsidP="008A5905">
      <w:pPr>
        <w:pStyle w:val="TF-refernciasITEM"/>
      </w:pPr>
      <w:r w:rsidRPr="00DE2B9F">
        <w:rPr>
          <w:lang w:val="en-US"/>
        </w:rPr>
        <w:t xml:space="preserve">PONTES, Benedito Rodrigues. </w:t>
      </w:r>
      <w:r w:rsidRPr="00E0084F">
        <w:rPr>
          <w:b/>
        </w:rPr>
        <w:t>Administração de cargos e salários</w:t>
      </w:r>
      <w:r w:rsidRPr="00E0084F">
        <w:t>. 11.ed. São Paulo: LTr , 2005.</w:t>
      </w:r>
    </w:p>
    <w:p w14:paraId="7B065DF8" w14:textId="77777777" w:rsidR="009B0BC3" w:rsidRDefault="009B0BC3" w:rsidP="008A5905">
      <w:pPr>
        <w:pStyle w:val="TF-refernciasITEM"/>
      </w:pPr>
      <w:r w:rsidRPr="00E0084F">
        <w:t xml:space="preserve">PONTES, Benedito Rodrigues. </w:t>
      </w:r>
      <w:r w:rsidRPr="00E0084F">
        <w:rPr>
          <w:b/>
        </w:rPr>
        <w:t>Administração de Cargos e Salários</w:t>
      </w:r>
      <w:r w:rsidRPr="00E0084F">
        <w:t>: Carreira e Remuneração. 12a.</w:t>
      </w:r>
      <w:r>
        <w:t xml:space="preserve"> </w:t>
      </w:r>
      <w:r w:rsidRPr="00E0084F">
        <w:t>ed. São Paulo: LTr, 2007.</w:t>
      </w:r>
    </w:p>
    <w:p w14:paraId="3E4FE3B6" w14:textId="77777777" w:rsidR="009B0BC3" w:rsidRDefault="009B0BC3" w:rsidP="008A5905">
      <w:pPr>
        <w:pStyle w:val="TF-refernciasITEM"/>
      </w:pPr>
      <w:r>
        <w:t xml:space="preserve">RIBEIRO, Thiago Boddenberg; ESTENDER, Antônio Carlos. </w:t>
      </w:r>
      <w:r w:rsidRPr="008B1745">
        <w:t>Gestão de Cargos e Salários e sua Influência na Motivação dos Colaboradores</w:t>
      </w:r>
      <w:r w:rsidRPr="002A30BB">
        <w:t>.</w:t>
      </w:r>
      <w:r>
        <w:t xml:space="preserve"> </w:t>
      </w:r>
      <w:r w:rsidRPr="008B1745">
        <w:rPr>
          <w:b/>
          <w:bCs/>
        </w:rPr>
        <w:t>Revista de Ciências Gerenciais</w:t>
      </w:r>
      <w:r>
        <w:t>, v. 20, n. 31, p. 25-31, 2016.</w:t>
      </w:r>
    </w:p>
    <w:p w14:paraId="19DF9742" w14:textId="77777777" w:rsidR="009B0BC3" w:rsidRDefault="009B0BC3" w:rsidP="008A5905">
      <w:pPr>
        <w:pStyle w:val="TF-refernciasITEM"/>
      </w:pPr>
      <w:r w:rsidRPr="00E0084F">
        <w:t>SBA</w:t>
      </w:r>
      <w:r>
        <w:t xml:space="preserve"> CONSULTORES ASSOCIADOS.</w:t>
      </w:r>
      <w:r w:rsidRPr="007F2D3B">
        <w:t xml:space="preserve"> </w:t>
      </w:r>
      <w:r w:rsidRPr="007F2D3B">
        <w:rPr>
          <w:b/>
          <w:bCs/>
        </w:rPr>
        <w:t>SBA Consultores Associados</w:t>
      </w:r>
      <w:r w:rsidRPr="00E0084F">
        <w:rPr>
          <w:b/>
          <w:bCs/>
        </w:rPr>
        <w:t>.</w:t>
      </w:r>
      <w:r w:rsidRPr="00E0084F">
        <w:t xml:space="preserve"> </w:t>
      </w:r>
      <w:r>
        <w:t xml:space="preserve">[s.l], 2021. </w:t>
      </w:r>
      <w:r w:rsidRPr="00E0084F">
        <w:t>Disponível em</w:t>
      </w:r>
      <w:r w:rsidRPr="007F2D3B">
        <w:t xml:space="preserve"> </w:t>
      </w:r>
      <w:hyperlink r:id="rId15" w:history="1">
        <w:r w:rsidRPr="00655F95">
          <w:t>https://www.sbaconsultoresassociados.com.br/</w:t>
        </w:r>
      </w:hyperlink>
      <w:r>
        <w:t xml:space="preserve">. </w:t>
      </w:r>
      <w:r w:rsidRPr="00E0084F">
        <w:t xml:space="preserve">Acesso em: </w:t>
      </w:r>
      <w:r>
        <w:t>09</w:t>
      </w:r>
      <w:r w:rsidRPr="00E0084F">
        <w:t xml:space="preserve"> </w:t>
      </w:r>
      <w:r>
        <w:t>nov.</w:t>
      </w:r>
      <w:r w:rsidRPr="00E0084F">
        <w:t xml:space="preserve"> 2021</w:t>
      </w:r>
      <w:r>
        <w:t>.</w:t>
      </w:r>
    </w:p>
    <w:p w14:paraId="31BA8629" w14:textId="77777777" w:rsidR="009B0BC3" w:rsidRDefault="009B0BC3" w:rsidP="008A5905">
      <w:pPr>
        <w:pStyle w:val="TF-refernciasITEM"/>
      </w:pPr>
      <w:r w:rsidRPr="0047171E">
        <w:t xml:space="preserve">SILVA, Rafaela Alexandre; SILVA, Fernando Cesar Almeida; GOMES, Carlos Francisco Simões. </w:t>
      </w:r>
      <w:r w:rsidRPr="008B1745">
        <w:t>O uso do Business Intelligence (BI) em sistema de apoio à tomada de decisão estratégica</w:t>
      </w:r>
      <w:r w:rsidRPr="0047171E">
        <w:t xml:space="preserve">. </w:t>
      </w:r>
      <w:r w:rsidRPr="008B1745">
        <w:rPr>
          <w:b/>
          <w:bCs/>
        </w:rPr>
        <w:t xml:space="preserve">Revista Geintec-Gestao Inovacao </w:t>
      </w:r>
      <w:r>
        <w:rPr>
          <w:b/>
          <w:bCs/>
        </w:rPr>
        <w:t>e</w:t>
      </w:r>
      <w:r w:rsidRPr="008B1745">
        <w:rPr>
          <w:b/>
          <w:bCs/>
        </w:rPr>
        <w:t xml:space="preserve"> Tecnologias</w:t>
      </w:r>
      <w:r w:rsidRPr="0047171E">
        <w:t>, v. 6, n. 1, p. 2780-2798, 2016.</w:t>
      </w:r>
    </w:p>
    <w:p w14:paraId="5BB99BCC" w14:textId="77777777" w:rsidR="009B0BC3" w:rsidRPr="00E0084F" w:rsidRDefault="009B0BC3" w:rsidP="008A5905">
      <w:pPr>
        <w:pStyle w:val="TF-refernciasITEM"/>
      </w:pPr>
      <w:r w:rsidRPr="0047171E">
        <w:t xml:space="preserve">URNAU, Eduardo; KIPPER, Liane Mahlmannn; FROZZA, Rejane. </w:t>
      </w:r>
      <w:r w:rsidRPr="008B1745">
        <w:t>Desenvolvimento de um sistema de apoio à decisão com a técnica de raciocínio baseado em casos</w:t>
      </w:r>
      <w:r w:rsidRPr="008B1745">
        <w:rPr>
          <w:b/>
          <w:bCs/>
        </w:rPr>
        <w:t>. Perspectivas em Ciência da Informação</w:t>
      </w:r>
      <w:r w:rsidRPr="002A30BB">
        <w:t>, v.19, n.4, p.118-135, out./dez. 2014</w:t>
      </w:r>
      <w:r w:rsidRPr="0047171E">
        <w:t>.</w:t>
      </w:r>
    </w:p>
    <w:p w14:paraId="7A9AD731" w14:textId="77777777" w:rsidR="009B0BC3" w:rsidRPr="008B1745" w:rsidRDefault="009B0BC3" w:rsidP="008A5905">
      <w:pPr>
        <w:pStyle w:val="TF-refernciasITEM"/>
        <w:rPr>
          <w:lang w:val="de-DE"/>
        </w:rPr>
      </w:pPr>
      <w:r w:rsidRPr="00E0084F">
        <w:t xml:space="preserve">VIZIOLI, Miguel. </w:t>
      </w:r>
      <w:r w:rsidRPr="00E0084F">
        <w:rPr>
          <w:b/>
          <w:bCs/>
        </w:rPr>
        <w:t>Administração de RH</w:t>
      </w:r>
      <w:r w:rsidRPr="00E0084F">
        <w:t xml:space="preserve">. </w:t>
      </w:r>
      <w:r w:rsidRPr="008B1745">
        <w:rPr>
          <w:lang w:val="de-DE"/>
        </w:rPr>
        <w:t>São Paulo: Pearson, 2010.</w:t>
      </w:r>
    </w:p>
    <w:p w14:paraId="213E7D32" w14:textId="77777777" w:rsidR="009B0BC3" w:rsidRDefault="009B0BC3" w:rsidP="008A5905">
      <w:pPr>
        <w:pStyle w:val="TF-refernciasITEM"/>
      </w:pPr>
      <w:r w:rsidRPr="0066661D">
        <w:rPr>
          <w:lang w:val="de-DE"/>
        </w:rPr>
        <w:t xml:space="preserve">WANG, Wenchao </w:t>
      </w:r>
      <w:r w:rsidRPr="008B1745">
        <w:rPr>
          <w:i/>
          <w:iCs/>
          <w:lang w:val="de-DE"/>
        </w:rPr>
        <w:t>et al</w:t>
      </w:r>
      <w:r w:rsidRPr="0066661D">
        <w:rPr>
          <w:lang w:val="de-DE"/>
        </w:rPr>
        <w:t xml:space="preserve">. </w:t>
      </w:r>
      <w:r w:rsidRPr="008B1745">
        <w:rPr>
          <w:lang w:val="de-DE"/>
        </w:rPr>
        <w:t>Web-based decision support system for canal irrigation management</w:t>
      </w:r>
      <w:r w:rsidRPr="0066661D">
        <w:rPr>
          <w:lang w:val="de-DE"/>
        </w:rPr>
        <w:t xml:space="preserve">. </w:t>
      </w:r>
      <w:r w:rsidRPr="008B1745">
        <w:rPr>
          <w:b/>
          <w:bCs/>
        </w:rPr>
        <w:t>Computers and Electronics in Agriculture</w:t>
      </w:r>
      <w:r w:rsidRPr="0066661D">
        <w:t>, v. 161, p. 312-321, 2019.</w:t>
      </w:r>
    </w:p>
    <w:p w14:paraId="7555AD85" w14:textId="77777777" w:rsidR="009B0BC3" w:rsidRPr="00E0084F" w:rsidRDefault="009B0BC3" w:rsidP="008A5905">
      <w:pPr>
        <w:pStyle w:val="TF-refernciasITEM"/>
      </w:pPr>
    </w:p>
    <w:p w14:paraId="72EEB6A8" w14:textId="77777777" w:rsidR="009B0BC3" w:rsidRDefault="009B0BC3" w:rsidP="00DE2B9F">
      <w:pPr>
        <w:pStyle w:val="TF-refernciasbibliogrficasTTULO"/>
      </w:pPr>
      <w:r>
        <w:br w:type="page"/>
      </w:r>
    </w:p>
    <w:p w14:paraId="4AE2483C" w14:textId="77777777" w:rsidR="009B0BC3" w:rsidRPr="00320BFA" w:rsidRDefault="009B0BC3" w:rsidP="00DE2B9F">
      <w:pPr>
        <w:pStyle w:val="TF-xAvalTTULO"/>
      </w:pPr>
      <w:r w:rsidRPr="00320BFA">
        <w:lastRenderedPageBreak/>
        <w:t>FORMULÁRIO  DE  avaliação</w:t>
      </w:r>
      <w:r>
        <w:t xml:space="preserve"> SIS </w:t>
      </w:r>
      <w:r w:rsidRPr="00320BFA">
        <w:t xml:space="preserve">– PROFESSOR </w:t>
      </w:r>
      <w:r>
        <w:t>AVALIADOR</w:t>
      </w:r>
    </w:p>
    <w:p w14:paraId="65FA13B7" w14:textId="77777777" w:rsidR="009B0BC3" w:rsidRDefault="009B0BC3" w:rsidP="00DE2B9F">
      <w:pPr>
        <w:pStyle w:val="TF-xAvalLINHA"/>
      </w:pPr>
      <w:r w:rsidRPr="00320BFA">
        <w:t>Avaliador(a):</w:t>
      </w:r>
      <w:r w:rsidRPr="00320BFA">
        <w:tab/>
      </w:r>
      <w:r w:rsidRPr="00DE2B9F">
        <w:t>Gilvan Justino</w:t>
      </w:r>
    </w:p>
    <w:p w14:paraId="45D33F3A" w14:textId="77777777" w:rsidR="009B0BC3" w:rsidRPr="00340EA0" w:rsidRDefault="009B0BC3" w:rsidP="00DE2B9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1"/>
        <w:gridCol w:w="6949"/>
        <w:gridCol w:w="429"/>
        <w:gridCol w:w="536"/>
        <w:gridCol w:w="476"/>
      </w:tblGrid>
      <w:tr w:rsidR="009B0BC3" w:rsidRPr="00320BFA" w14:paraId="4E5C7881"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42D758D" w14:textId="77777777" w:rsidR="009B0BC3" w:rsidRPr="00320BFA" w:rsidRDefault="009B0BC3"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6F03881F" w14:textId="77777777" w:rsidR="009B0BC3" w:rsidRPr="00320BFA" w:rsidRDefault="009B0BC3"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58A0EA9" w14:textId="77777777" w:rsidR="009B0BC3" w:rsidRPr="00320BFA" w:rsidRDefault="009B0BC3"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4C615DE8" w14:textId="77777777" w:rsidR="009B0BC3" w:rsidRPr="00320BFA" w:rsidRDefault="009B0BC3" w:rsidP="005F5236">
            <w:pPr>
              <w:pStyle w:val="TF-xAvalITEMTABELA"/>
            </w:pPr>
            <w:r w:rsidRPr="00320BFA">
              <w:t>não atende</w:t>
            </w:r>
          </w:p>
        </w:tc>
      </w:tr>
      <w:tr w:rsidR="009B0BC3" w:rsidRPr="00320BFA" w14:paraId="46525400"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C87C3EE" w14:textId="77777777" w:rsidR="009B0BC3" w:rsidRPr="0000224C" w:rsidRDefault="009B0BC3"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0F745DDA" w14:textId="77777777" w:rsidR="009B0BC3" w:rsidRPr="00320BFA" w:rsidRDefault="009B0BC3" w:rsidP="009B0BC3">
            <w:pPr>
              <w:pStyle w:val="TF-xAvalITEM"/>
            </w:pPr>
            <w:r w:rsidRPr="00320BFA">
              <w:t>INTRODUÇÃO</w:t>
            </w:r>
          </w:p>
          <w:p w14:paraId="7E41263E" w14:textId="77777777" w:rsidR="009B0BC3" w:rsidRPr="00320BFA" w:rsidRDefault="009B0BC3"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465259E" w14:textId="77777777" w:rsidR="009B0BC3" w:rsidRPr="00320BFA" w:rsidRDefault="009B0BC3" w:rsidP="005F5236">
            <w:pPr>
              <w:ind w:left="709" w:hanging="709"/>
              <w:jc w:val="center"/>
              <w:rPr>
                <w:sz w:val="18"/>
              </w:rPr>
            </w:pPr>
            <w:ins w:id="8" w:author="Gilvan Justino [2]" w:date="2021-12-12T18:52: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5760D312" w14:textId="77777777" w:rsidR="009B0BC3" w:rsidRPr="00320BFA" w:rsidRDefault="009B0BC3"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88E4DFA" w14:textId="77777777" w:rsidR="009B0BC3" w:rsidRPr="00320BFA" w:rsidRDefault="009B0BC3" w:rsidP="005F5236">
            <w:pPr>
              <w:ind w:left="709" w:hanging="709"/>
              <w:jc w:val="center"/>
              <w:rPr>
                <w:sz w:val="18"/>
              </w:rPr>
            </w:pPr>
          </w:p>
        </w:tc>
      </w:tr>
      <w:tr w:rsidR="009B0BC3" w:rsidRPr="00320BFA" w14:paraId="3169EB47"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F6D5838"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DE3C7B" w14:textId="77777777" w:rsidR="009B0BC3" w:rsidRPr="00320BFA" w:rsidRDefault="009B0BC3"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68C2EFE1" w14:textId="77777777" w:rsidR="009B0BC3" w:rsidRPr="00320BFA" w:rsidRDefault="009B0BC3" w:rsidP="005F5236">
            <w:pPr>
              <w:ind w:left="709" w:hanging="709"/>
              <w:jc w:val="center"/>
              <w:rPr>
                <w:sz w:val="18"/>
              </w:rPr>
            </w:pPr>
            <w:ins w:id="9"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9798999"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6A05F03" w14:textId="77777777" w:rsidR="009B0BC3" w:rsidRPr="00320BFA" w:rsidRDefault="009B0BC3" w:rsidP="005F5236">
            <w:pPr>
              <w:ind w:left="709" w:hanging="709"/>
              <w:jc w:val="center"/>
              <w:rPr>
                <w:sz w:val="18"/>
              </w:rPr>
            </w:pPr>
          </w:p>
        </w:tc>
      </w:tr>
      <w:tr w:rsidR="009B0BC3" w:rsidRPr="00320BFA" w14:paraId="29223ADD"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773DFEE"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3627ED5" w14:textId="77777777" w:rsidR="009B0BC3" w:rsidRPr="00320BFA" w:rsidRDefault="009B0BC3" w:rsidP="009B0BC3">
            <w:pPr>
              <w:pStyle w:val="TF-xAvalITEM"/>
              <w:numPr>
                <w:ilvl w:val="0"/>
                <w:numId w:val="10"/>
              </w:numPr>
            </w:pPr>
            <w:r w:rsidRPr="00320BFA">
              <w:t>OBJETIVOS</w:t>
            </w:r>
          </w:p>
          <w:p w14:paraId="34A89542" w14:textId="77777777" w:rsidR="009B0BC3" w:rsidRPr="00320BFA" w:rsidRDefault="009B0BC3"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272E3B0" w14:textId="77777777" w:rsidR="009B0BC3" w:rsidRPr="00320BFA" w:rsidRDefault="009B0BC3" w:rsidP="005F5236">
            <w:pPr>
              <w:ind w:left="709" w:hanging="709"/>
              <w:jc w:val="center"/>
              <w:rPr>
                <w:sz w:val="18"/>
              </w:rPr>
            </w:pPr>
            <w:ins w:id="10"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C95A131"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55AEDE" w14:textId="77777777" w:rsidR="009B0BC3" w:rsidRPr="00320BFA" w:rsidRDefault="009B0BC3" w:rsidP="005F5236">
            <w:pPr>
              <w:ind w:left="709" w:hanging="709"/>
              <w:jc w:val="center"/>
              <w:rPr>
                <w:sz w:val="18"/>
              </w:rPr>
            </w:pPr>
          </w:p>
        </w:tc>
      </w:tr>
      <w:tr w:rsidR="009B0BC3" w:rsidRPr="00320BFA" w14:paraId="280B23A1"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38FD50"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25AB56A" w14:textId="77777777" w:rsidR="009B0BC3" w:rsidRPr="00320BFA" w:rsidRDefault="009B0BC3"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0CEE64B3" w14:textId="77777777" w:rsidR="009B0BC3" w:rsidRPr="00320BFA" w:rsidRDefault="009B0BC3" w:rsidP="005F5236">
            <w:pPr>
              <w:ind w:left="709" w:hanging="709"/>
              <w:jc w:val="center"/>
              <w:rPr>
                <w:sz w:val="18"/>
              </w:rPr>
            </w:pPr>
            <w:ins w:id="11"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099DB8E"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98896BA" w14:textId="77777777" w:rsidR="009B0BC3" w:rsidRPr="00320BFA" w:rsidRDefault="009B0BC3" w:rsidP="005F5236">
            <w:pPr>
              <w:ind w:left="709" w:hanging="709"/>
              <w:jc w:val="center"/>
              <w:rPr>
                <w:sz w:val="18"/>
              </w:rPr>
            </w:pPr>
          </w:p>
        </w:tc>
      </w:tr>
      <w:tr w:rsidR="009B0BC3" w:rsidRPr="00320BFA" w14:paraId="36508C10"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E62AAF5"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A45602E" w14:textId="77777777" w:rsidR="009B0BC3" w:rsidRPr="00320BFA" w:rsidRDefault="009B0BC3" w:rsidP="009B0BC3">
            <w:pPr>
              <w:pStyle w:val="TF-xAvalITEM"/>
              <w:numPr>
                <w:ilvl w:val="0"/>
                <w:numId w:val="10"/>
              </w:numPr>
              <w:jc w:val="left"/>
            </w:pPr>
            <w:r w:rsidRPr="00320BFA">
              <w:t>TRABALHOS CORRELATOS</w:t>
            </w:r>
          </w:p>
          <w:p w14:paraId="1287A320" w14:textId="77777777" w:rsidR="009B0BC3" w:rsidRPr="00320BFA" w:rsidRDefault="009B0BC3"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7889B101" w14:textId="77777777" w:rsidR="009B0BC3" w:rsidRPr="00320BFA" w:rsidRDefault="009B0BC3" w:rsidP="005F5236">
            <w:pPr>
              <w:ind w:left="709" w:hanging="709"/>
              <w:jc w:val="center"/>
              <w:rPr>
                <w:sz w:val="18"/>
              </w:rPr>
            </w:pPr>
            <w:ins w:id="12"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5585DE9"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A1798E0" w14:textId="77777777" w:rsidR="009B0BC3" w:rsidRPr="00320BFA" w:rsidRDefault="009B0BC3" w:rsidP="005F5236">
            <w:pPr>
              <w:ind w:left="709" w:hanging="709"/>
              <w:jc w:val="center"/>
              <w:rPr>
                <w:sz w:val="18"/>
              </w:rPr>
            </w:pPr>
          </w:p>
        </w:tc>
      </w:tr>
      <w:tr w:rsidR="009B0BC3" w:rsidRPr="00320BFA" w14:paraId="017FD0A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1A0E9D"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AF7DD8" w14:textId="77777777" w:rsidR="009B0BC3" w:rsidRPr="00320BFA" w:rsidRDefault="009B0BC3" w:rsidP="009B0BC3">
            <w:pPr>
              <w:pStyle w:val="TF-xAvalITEM"/>
              <w:numPr>
                <w:ilvl w:val="0"/>
                <w:numId w:val="10"/>
              </w:numPr>
            </w:pPr>
            <w:r w:rsidRPr="00320BFA">
              <w:t>JUSTIFICATIVA</w:t>
            </w:r>
          </w:p>
          <w:p w14:paraId="047B9506" w14:textId="77777777" w:rsidR="009B0BC3" w:rsidRPr="00320BFA" w:rsidRDefault="009B0BC3"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1410BA95" w14:textId="77777777" w:rsidR="009B0BC3" w:rsidRPr="00320BFA" w:rsidRDefault="009B0BC3" w:rsidP="005F5236">
            <w:pPr>
              <w:ind w:left="709" w:hanging="709"/>
              <w:jc w:val="center"/>
              <w:rPr>
                <w:sz w:val="18"/>
              </w:rPr>
            </w:pPr>
            <w:ins w:id="13"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0D2B0D5"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D6B8E5" w14:textId="77777777" w:rsidR="009B0BC3" w:rsidRPr="00320BFA" w:rsidRDefault="009B0BC3" w:rsidP="005F5236">
            <w:pPr>
              <w:ind w:left="709" w:hanging="709"/>
              <w:jc w:val="center"/>
              <w:rPr>
                <w:sz w:val="18"/>
              </w:rPr>
            </w:pPr>
          </w:p>
        </w:tc>
      </w:tr>
      <w:tr w:rsidR="009B0BC3" w:rsidRPr="00320BFA" w14:paraId="21DEB84E"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75727D"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B5DFA1" w14:textId="77777777" w:rsidR="009B0BC3" w:rsidRPr="00320BFA" w:rsidRDefault="009B0BC3"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7510E00" w14:textId="77777777" w:rsidR="009B0BC3" w:rsidRPr="00320BFA" w:rsidRDefault="009B0BC3" w:rsidP="005F5236">
            <w:pPr>
              <w:ind w:left="709" w:hanging="709"/>
              <w:jc w:val="center"/>
              <w:rPr>
                <w:sz w:val="18"/>
              </w:rPr>
            </w:pPr>
            <w:ins w:id="14"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B92E474"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D52F06F" w14:textId="77777777" w:rsidR="009B0BC3" w:rsidRPr="00320BFA" w:rsidRDefault="009B0BC3" w:rsidP="005F5236">
            <w:pPr>
              <w:ind w:left="709" w:hanging="709"/>
              <w:jc w:val="center"/>
              <w:rPr>
                <w:sz w:val="18"/>
              </w:rPr>
            </w:pPr>
          </w:p>
        </w:tc>
      </w:tr>
      <w:tr w:rsidR="009B0BC3" w:rsidRPr="00320BFA" w14:paraId="7BCDD446"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851440D"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0AC9E02" w14:textId="77777777" w:rsidR="009B0BC3" w:rsidRPr="00320BFA" w:rsidRDefault="009B0BC3"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9369328" w14:textId="77777777" w:rsidR="009B0BC3" w:rsidRPr="00320BFA" w:rsidRDefault="009B0BC3" w:rsidP="005F5236">
            <w:pPr>
              <w:ind w:left="709" w:hanging="709"/>
              <w:jc w:val="center"/>
              <w:rPr>
                <w:sz w:val="18"/>
              </w:rPr>
            </w:pPr>
            <w:ins w:id="15"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DB85CF8"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D35E1A" w14:textId="77777777" w:rsidR="009B0BC3" w:rsidRPr="00320BFA" w:rsidRDefault="009B0BC3" w:rsidP="005F5236">
            <w:pPr>
              <w:ind w:left="709" w:hanging="709"/>
              <w:jc w:val="center"/>
              <w:rPr>
                <w:sz w:val="18"/>
              </w:rPr>
            </w:pPr>
          </w:p>
        </w:tc>
      </w:tr>
      <w:tr w:rsidR="009B0BC3" w:rsidRPr="00320BFA" w14:paraId="1A9570C2"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255708D"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2CB9316" w14:textId="77777777" w:rsidR="009B0BC3" w:rsidRPr="00320BFA" w:rsidRDefault="009B0BC3" w:rsidP="009B0BC3">
            <w:pPr>
              <w:pStyle w:val="TF-xAvalITEM"/>
              <w:numPr>
                <w:ilvl w:val="0"/>
                <w:numId w:val="10"/>
              </w:numPr>
            </w:pPr>
            <w:r w:rsidRPr="00320BFA">
              <w:t>REQUISITOS PRINCIPAIS DO PROBLEMA A SER TRABALHADO</w:t>
            </w:r>
          </w:p>
          <w:p w14:paraId="16D67FDF" w14:textId="77777777" w:rsidR="009B0BC3" w:rsidRPr="00320BFA" w:rsidRDefault="009B0BC3"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3DF44F6D" w14:textId="77777777" w:rsidR="009B0BC3" w:rsidRPr="00320BFA" w:rsidRDefault="009B0BC3" w:rsidP="005F5236">
            <w:pPr>
              <w:ind w:left="709" w:hanging="709"/>
              <w:jc w:val="center"/>
              <w:rPr>
                <w:sz w:val="18"/>
              </w:rPr>
            </w:pPr>
            <w:ins w:id="16"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097D207"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B6130AF" w14:textId="77777777" w:rsidR="009B0BC3" w:rsidRPr="00320BFA" w:rsidRDefault="009B0BC3" w:rsidP="005F5236">
            <w:pPr>
              <w:ind w:left="709" w:hanging="709"/>
              <w:jc w:val="center"/>
              <w:rPr>
                <w:sz w:val="18"/>
              </w:rPr>
            </w:pPr>
          </w:p>
        </w:tc>
      </w:tr>
      <w:tr w:rsidR="009B0BC3" w:rsidRPr="00320BFA" w14:paraId="5BCEC973"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2138B61"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2D6FE53" w14:textId="77777777" w:rsidR="009B0BC3" w:rsidRPr="00320BFA" w:rsidRDefault="009B0BC3" w:rsidP="009B0BC3">
            <w:pPr>
              <w:pStyle w:val="TF-xAvalITEM"/>
              <w:numPr>
                <w:ilvl w:val="0"/>
                <w:numId w:val="10"/>
              </w:numPr>
            </w:pPr>
            <w:r w:rsidRPr="00320BFA">
              <w:t>METODOLOGIA</w:t>
            </w:r>
          </w:p>
          <w:p w14:paraId="3CE79A2F" w14:textId="77777777" w:rsidR="009B0BC3" w:rsidRPr="00320BFA" w:rsidRDefault="009B0BC3"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1C12C36F" w14:textId="77777777" w:rsidR="009B0BC3" w:rsidRPr="00320BFA" w:rsidRDefault="009B0BC3" w:rsidP="005F5236">
            <w:pPr>
              <w:ind w:left="709" w:hanging="709"/>
              <w:jc w:val="center"/>
              <w:rPr>
                <w:sz w:val="18"/>
              </w:rPr>
            </w:pPr>
            <w:ins w:id="17"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6E0424F"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45C8107" w14:textId="77777777" w:rsidR="009B0BC3" w:rsidRPr="00320BFA" w:rsidRDefault="009B0BC3" w:rsidP="005F5236">
            <w:pPr>
              <w:ind w:left="709" w:hanging="709"/>
              <w:jc w:val="center"/>
              <w:rPr>
                <w:sz w:val="18"/>
              </w:rPr>
            </w:pPr>
          </w:p>
        </w:tc>
      </w:tr>
      <w:tr w:rsidR="009B0BC3" w:rsidRPr="00320BFA" w14:paraId="2D3E8954"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132DCD"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D0CFF7" w14:textId="77777777" w:rsidR="009B0BC3" w:rsidRPr="00320BFA" w:rsidRDefault="009B0BC3"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56C6FCF0" w14:textId="77777777" w:rsidR="009B0BC3" w:rsidRPr="00320BFA" w:rsidRDefault="009B0BC3" w:rsidP="005F5236">
            <w:pPr>
              <w:ind w:left="709" w:hanging="709"/>
              <w:jc w:val="center"/>
              <w:rPr>
                <w:sz w:val="18"/>
              </w:rPr>
            </w:pPr>
            <w:ins w:id="18"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AE26499"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A39FA27" w14:textId="77777777" w:rsidR="009B0BC3" w:rsidRPr="00320BFA" w:rsidRDefault="009B0BC3" w:rsidP="005F5236">
            <w:pPr>
              <w:ind w:left="709" w:hanging="709"/>
              <w:jc w:val="center"/>
              <w:rPr>
                <w:sz w:val="18"/>
              </w:rPr>
            </w:pPr>
          </w:p>
        </w:tc>
      </w:tr>
      <w:tr w:rsidR="009B0BC3" w:rsidRPr="00320BFA" w14:paraId="7F26951B"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3272937" w14:textId="77777777" w:rsidR="009B0BC3" w:rsidRPr="00320BFA" w:rsidRDefault="009B0BC3"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0650AAF" w14:textId="77777777" w:rsidR="009B0BC3" w:rsidRPr="00320BFA" w:rsidRDefault="009B0BC3" w:rsidP="009B0BC3">
            <w:pPr>
              <w:pStyle w:val="TF-xAvalITEM"/>
              <w:numPr>
                <w:ilvl w:val="0"/>
                <w:numId w:val="10"/>
              </w:numPr>
            </w:pPr>
            <w:r w:rsidRPr="00320BFA">
              <w:t>REVISÃO BIBLIOGRÁFICA</w:t>
            </w:r>
            <w:r>
              <w:t xml:space="preserve"> (atenção para a diferença de conteúdo entre projeto e pré-projeto)</w:t>
            </w:r>
          </w:p>
          <w:p w14:paraId="5F579E09" w14:textId="77777777" w:rsidR="009B0BC3" w:rsidRPr="00320BFA" w:rsidRDefault="009B0BC3"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F569D88" w14:textId="77777777" w:rsidR="009B0BC3" w:rsidRPr="00320BFA" w:rsidRDefault="009B0BC3" w:rsidP="005F5236">
            <w:pPr>
              <w:ind w:left="709" w:hanging="709"/>
              <w:jc w:val="center"/>
              <w:rPr>
                <w:sz w:val="18"/>
              </w:rPr>
            </w:pPr>
            <w:ins w:id="19" w:author="Gilvan Justino [2]"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8E63136"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FAD769" w14:textId="77777777" w:rsidR="009B0BC3" w:rsidRPr="00320BFA" w:rsidRDefault="009B0BC3" w:rsidP="005F5236">
            <w:pPr>
              <w:ind w:left="709" w:hanging="709"/>
              <w:jc w:val="center"/>
              <w:rPr>
                <w:sz w:val="18"/>
              </w:rPr>
            </w:pPr>
          </w:p>
        </w:tc>
      </w:tr>
      <w:tr w:rsidR="009B0BC3" w:rsidRPr="00320BFA" w14:paraId="58FD39DC"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333555" w14:textId="77777777" w:rsidR="009B0BC3" w:rsidRPr="00320BFA" w:rsidRDefault="009B0BC3"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591AF8E" w14:textId="77777777" w:rsidR="009B0BC3" w:rsidRPr="00320BFA" w:rsidRDefault="009B0BC3"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108C4D5" w14:textId="77777777" w:rsidR="009B0BC3" w:rsidRPr="00320BFA" w:rsidRDefault="009B0BC3" w:rsidP="005F5236">
            <w:pPr>
              <w:ind w:left="709" w:hanging="709"/>
              <w:jc w:val="center"/>
              <w:rPr>
                <w:sz w:val="18"/>
              </w:rPr>
            </w:pPr>
            <w:ins w:id="20" w:author="Gilvan Justino [2]" w:date="2021-12-12T18:52: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78740F18"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7740555" w14:textId="77777777" w:rsidR="009B0BC3" w:rsidRPr="00320BFA" w:rsidRDefault="009B0BC3" w:rsidP="005F5236">
            <w:pPr>
              <w:ind w:left="709" w:hanging="709"/>
              <w:jc w:val="center"/>
              <w:rPr>
                <w:sz w:val="18"/>
              </w:rPr>
            </w:pPr>
          </w:p>
        </w:tc>
      </w:tr>
      <w:tr w:rsidR="009B0BC3" w:rsidRPr="00320BFA" w14:paraId="3C47D261"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A19EAB" w14:textId="77777777" w:rsidR="009B0BC3" w:rsidRPr="0000224C" w:rsidRDefault="009B0BC3"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450AF42" w14:textId="77777777" w:rsidR="009B0BC3" w:rsidRPr="00320BFA" w:rsidRDefault="009B0BC3" w:rsidP="009B0BC3">
            <w:pPr>
              <w:pStyle w:val="TF-xAvalITEM"/>
              <w:numPr>
                <w:ilvl w:val="0"/>
                <w:numId w:val="10"/>
              </w:numPr>
            </w:pPr>
            <w:r w:rsidRPr="00320BFA">
              <w:t>LINGUAGEM USADA (redação)</w:t>
            </w:r>
          </w:p>
          <w:p w14:paraId="4660461A" w14:textId="77777777" w:rsidR="009B0BC3" w:rsidRPr="00320BFA" w:rsidRDefault="009B0BC3"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66E2617" w14:textId="77777777" w:rsidR="009B0BC3" w:rsidRPr="00320BFA" w:rsidRDefault="009B0BC3" w:rsidP="005F5236">
            <w:pPr>
              <w:ind w:left="709" w:hanging="709"/>
              <w:jc w:val="center"/>
              <w:rPr>
                <w:sz w:val="18"/>
              </w:rPr>
            </w:pPr>
            <w:ins w:id="21" w:author="Gilvan Justino [2]" w:date="2021-12-12T18:52: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7AB8279A" w14:textId="77777777" w:rsidR="009B0BC3" w:rsidRPr="00320BFA" w:rsidRDefault="009B0BC3"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05D44AD7" w14:textId="77777777" w:rsidR="009B0BC3" w:rsidRPr="00320BFA" w:rsidRDefault="009B0BC3" w:rsidP="005F5236">
            <w:pPr>
              <w:ind w:left="709" w:hanging="709"/>
              <w:jc w:val="center"/>
              <w:rPr>
                <w:sz w:val="18"/>
              </w:rPr>
            </w:pPr>
          </w:p>
        </w:tc>
      </w:tr>
      <w:tr w:rsidR="009B0BC3" w:rsidRPr="00320BFA" w14:paraId="357835A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A5E9687" w14:textId="77777777" w:rsidR="009B0BC3" w:rsidRPr="00320BFA" w:rsidRDefault="009B0BC3"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9C170DE" w14:textId="77777777" w:rsidR="009B0BC3" w:rsidRPr="00320BFA" w:rsidRDefault="009B0BC3"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D13B47C" w14:textId="77777777" w:rsidR="009B0BC3" w:rsidRPr="00320BFA" w:rsidRDefault="009B0BC3" w:rsidP="005F5236">
            <w:pPr>
              <w:ind w:left="709" w:hanging="709"/>
              <w:jc w:val="center"/>
              <w:rPr>
                <w:sz w:val="18"/>
              </w:rPr>
            </w:pPr>
            <w:ins w:id="22" w:author="Gilvan Justino [2]" w:date="2021-12-12T18:52: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57FFEFF5" w14:textId="77777777" w:rsidR="009B0BC3" w:rsidRPr="00320BFA" w:rsidRDefault="009B0BC3"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0A56DF6" w14:textId="77777777" w:rsidR="009B0BC3" w:rsidRPr="00320BFA" w:rsidRDefault="009B0BC3" w:rsidP="005F5236">
            <w:pPr>
              <w:ind w:left="709" w:hanging="709"/>
              <w:jc w:val="center"/>
              <w:rPr>
                <w:sz w:val="18"/>
              </w:rPr>
            </w:pPr>
          </w:p>
        </w:tc>
      </w:tr>
    </w:tbl>
    <w:p w14:paraId="5FB040B5" w14:textId="77777777" w:rsidR="009B0BC3" w:rsidRPr="003F5F25" w:rsidRDefault="009B0BC3" w:rsidP="00DE2B9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B0BC3" w:rsidRPr="0000224C" w14:paraId="14429D32"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07AF3A32" w14:textId="77777777" w:rsidR="009B0BC3" w:rsidRPr="0000224C" w:rsidRDefault="009B0BC3" w:rsidP="005F5236">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68584CDB" w14:textId="77777777" w:rsidR="009B0BC3" w:rsidRPr="0000224C" w:rsidRDefault="009B0BC3" w:rsidP="009B0BC3">
            <w:pPr>
              <w:numPr>
                <w:ilvl w:val="0"/>
                <w:numId w:val="13"/>
              </w:numPr>
              <w:ind w:left="357" w:hanging="357"/>
              <w:jc w:val="both"/>
              <w:rPr>
                <w:sz w:val="18"/>
              </w:rPr>
            </w:pPr>
            <w:r w:rsidRPr="0000224C">
              <w:rPr>
                <w:sz w:val="18"/>
              </w:rPr>
              <w:t>qualquer um dos itens tiver resposta NÃO ATENDE;</w:t>
            </w:r>
          </w:p>
          <w:p w14:paraId="1E894C58" w14:textId="77777777" w:rsidR="009B0BC3" w:rsidRPr="0000224C" w:rsidRDefault="009B0BC3" w:rsidP="009B0BC3">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B0BC3" w:rsidRPr="0000224C" w14:paraId="0A933643" w14:textId="77777777" w:rsidTr="005F5236">
        <w:trPr>
          <w:cantSplit/>
          <w:jc w:val="center"/>
        </w:trPr>
        <w:tc>
          <w:tcPr>
            <w:tcW w:w="1322" w:type="dxa"/>
            <w:tcBorders>
              <w:top w:val="nil"/>
              <w:left w:val="single" w:sz="12" w:space="0" w:color="auto"/>
              <w:bottom w:val="single" w:sz="12" w:space="0" w:color="auto"/>
              <w:right w:val="nil"/>
            </w:tcBorders>
            <w:hideMark/>
          </w:tcPr>
          <w:p w14:paraId="5A9536BE" w14:textId="77777777" w:rsidR="009B0BC3" w:rsidRPr="0000224C" w:rsidRDefault="009B0BC3" w:rsidP="005F523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961FDFA" w14:textId="77777777" w:rsidR="009B0BC3" w:rsidRPr="0000224C" w:rsidRDefault="009B0BC3" w:rsidP="005F5236">
            <w:pPr>
              <w:spacing w:before="60" w:after="60"/>
              <w:jc w:val="center"/>
              <w:rPr>
                <w:sz w:val="18"/>
              </w:rPr>
            </w:pPr>
            <w:r w:rsidRPr="0000224C">
              <w:rPr>
                <w:sz w:val="20"/>
              </w:rPr>
              <w:t xml:space="preserve">(  </w:t>
            </w:r>
            <w:ins w:id="23" w:author="Gilvan Justino [2]" w:date="2021-12-12T18:52:00Z">
              <w:r>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F592954" w14:textId="77777777" w:rsidR="009B0BC3" w:rsidRPr="0000224C" w:rsidRDefault="009B0BC3" w:rsidP="005F5236">
            <w:pPr>
              <w:spacing w:before="60" w:after="60"/>
              <w:jc w:val="center"/>
              <w:rPr>
                <w:sz w:val="20"/>
              </w:rPr>
            </w:pPr>
            <w:r w:rsidRPr="0000224C">
              <w:rPr>
                <w:sz w:val="20"/>
              </w:rPr>
              <w:t>(      ) REPROVADO</w:t>
            </w:r>
          </w:p>
        </w:tc>
      </w:tr>
    </w:tbl>
    <w:p w14:paraId="4C956B66" w14:textId="77777777" w:rsidR="009B0BC3" w:rsidRDefault="009B0BC3" w:rsidP="00DE2B9F">
      <w:pPr>
        <w:pStyle w:val="TF-xAvalITEMDETALHE"/>
      </w:pPr>
    </w:p>
    <w:p w14:paraId="1B4617B3" w14:textId="77777777" w:rsidR="009B0BC3" w:rsidRDefault="009B0BC3" w:rsidP="00DE2B9F">
      <w:pPr>
        <w:pStyle w:val="TF-xAvalTTULO"/>
        <w:ind w:left="0" w:firstLine="0"/>
        <w:jc w:val="left"/>
      </w:pPr>
    </w:p>
    <w:p w14:paraId="6B07FA3A" w14:textId="77777777" w:rsidR="009B0BC3" w:rsidRDefault="009B0BC3" w:rsidP="0000224C">
      <w:pPr>
        <w:pStyle w:val="TF-xAvalLINHA"/>
        <w:tabs>
          <w:tab w:val="left" w:leader="underscore" w:pos="6237"/>
        </w:tabs>
      </w:pPr>
    </w:p>
    <w:p w14:paraId="11E3B5EB" w14:textId="77777777" w:rsidR="009B0BC3" w:rsidRDefault="009B0BC3">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69"/>
      </w:tblGrid>
      <w:tr w:rsidR="009B0BC3" w14:paraId="7B1B26E2" w14:textId="77777777" w:rsidTr="005F5236">
        <w:tc>
          <w:tcPr>
            <w:tcW w:w="9104" w:type="dxa"/>
            <w:gridSpan w:val="2"/>
            <w:shd w:val="clear" w:color="auto" w:fill="auto"/>
          </w:tcPr>
          <w:p w14:paraId="06440908" w14:textId="77777777" w:rsidR="009B0BC3" w:rsidRDefault="009B0BC3" w:rsidP="005F5236">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9B0BC3" w14:paraId="0B829818" w14:textId="77777777" w:rsidTr="005F5236">
        <w:tc>
          <w:tcPr>
            <w:tcW w:w="5387" w:type="dxa"/>
            <w:shd w:val="clear" w:color="auto" w:fill="auto"/>
          </w:tcPr>
          <w:p w14:paraId="5BAFA808" w14:textId="77777777" w:rsidR="009B0BC3" w:rsidRPr="003C5262" w:rsidRDefault="009B0BC3"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7CCE2587" w14:textId="77777777" w:rsidR="009B0BC3" w:rsidRDefault="009B0BC3" w:rsidP="005F5236">
            <w:pPr>
              <w:pStyle w:val="Cabealho"/>
              <w:tabs>
                <w:tab w:val="clear" w:pos="8640"/>
                <w:tab w:val="right" w:pos="8931"/>
              </w:tabs>
              <w:ind w:right="141"/>
              <w:rPr>
                <w:rStyle w:val="Nmerodepgina"/>
              </w:rPr>
            </w:pPr>
            <w:r>
              <w:rPr>
                <w:rStyle w:val="Nmerodepgina"/>
              </w:rPr>
              <w:t>ANO/SEMESTRE: 2021/2</w:t>
            </w:r>
          </w:p>
        </w:tc>
      </w:tr>
    </w:tbl>
    <w:p w14:paraId="2C118180" w14:textId="77777777" w:rsidR="009B0BC3" w:rsidRDefault="009B0BC3" w:rsidP="00742611">
      <w:pPr>
        <w:pStyle w:val="TF-AUTOR0"/>
        <w:rPr>
          <w:b/>
          <w:caps/>
          <w:color w:val="auto"/>
        </w:rPr>
      </w:pPr>
    </w:p>
    <w:p w14:paraId="36A1C87E" w14:textId="77777777" w:rsidR="009B0BC3" w:rsidRPr="00E0084F" w:rsidRDefault="009B0BC3" w:rsidP="00742611">
      <w:pPr>
        <w:pStyle w:val="TF-AUTOR0"/>
        <w:rPr>
          <w:b/>
          <w:caps/>
          <w:color w:val="auto"/>
        </w:rPr>
      </w:pPr>
      <w:r w:rsidRPr="00E0084F">
        <w:rPr>
          <w:b/>
          <w:caps/>
          <w:color w:val="auto"/>
        </w:rPr>
        <w:t>SISTEMA DE APOIO A GESTÃO DE PLANO DE CARGOS E SALÁRIOS</w:t>
      </w:r>
    </w:p>
    <w:p w14:paraId="77955E11" w14:textId="77777777" w:rsidR="009B0BC3" w:rsidRPr="00E0084F" w:rsidRDefault="009B0BC3" w:rsidP="001E682E">
      <w:pPr>
        <w:pStyle w:val="TF-AUTOR0"/>
      </w:pPr>
    </w:p>
    <w:p w14:paraId="38469947" w14:textId="77777777" w:rsidR="009B0BC3" w:rsidRPr="00E0084F" w:rsidRDefault="009B0BC3" w:rsidP="001E682E">
      <w:pPr>
        <w:pStyle w:val="TF-AUTOR0"/>
      </w:pPr>
      <w:r w:rsidRPr="00E0084F">
        <w:t>Mateus Bauer Blasius</w:t>
      </w:r>
    </w:p>
    <w:p w14:paraId="0773103D" w14:textId="77777777" w:rsidR="009B0BC3" w:rsidRPr="00E0084F" w:rsidRDefault="009B0BC3" w:rsidP="0054672F">
      <w:pPr>
        <w:pStyle w:val="TF-AUTOR0"/>
      </w:pPr>
      <w:r w:rsidRPr="00E0084F">
        <w:t>Prof Simone Erbs da Costa - Orientadora</w:t>
      </w:r>
    </w:p>
    <w:p w14:paraId="6442A6A9" w14:textId="77777777" w:rsidR="009B0BC3" w:rsidRPr="00E0084F" w:rsidRDefault="009B0BC3" w:rsidP="00F54E17">
      <w:pPr>
        <w:pStyle w:val="Ttulo1"/>
        <w:numPr>
          <w:ilvl w:val="0"/>
          <w:numId w:val="19"/>
        </w:numPr>
      </w:pPr>
      <w:r w:rsidRPr="00E0084F">
        <w:t xml:space="preserve">Introdução </w:t>
      </w:r>
    </w:p>
    <w:p w14:paraId="6C008B91" w14:textId="77777777" w:rsidR="009B0BC3" w:rsidRPr="00E0084F" w:rsidRDefault="009B0BC3" w:rsidP="003C5F1E">
      <w:pPr>
        <w:pStyle w:val="TF-TEXTO"/>
      </w:pPr>
      <w:r w:rsidRPr="00E0084F">
        <w:t>Cada vez</w:t>
      </w:r>
      <w:r>
        <w:t xml:space="preserve"> se </w:t>
      </w:r>
      <w:r w:rsidRPr="00E0084F">
        <w:t xml:space="preserve">faz </w:t>
      </w:r>
      <w:r>
        <w:t>m</w:t>
      </w:r>
      <w:r w:rsidRPr="00E0084F">
        <w:t>ais necessária a aplicação de uma consultoria empresarial dentro das empresas, para que elas possam obter um diferencial e se tornem competitivas no mercado</w:t>
      </w:r>
      <w:r>
        <w:t xml:space="preserve"> (MARRAS, 2016)</w:t>
      </w:r>
      <w:r w:rsidRPr="00E0084F">
        <w:t xml:space="preserve">. Para Pontes (2005), a Administração de Cargos e Salários sempre foi algo de grande importância no ambiente organizacional, </w:t>
      </w:r>
      <w:r>
        <w:t>pois conforme (</w:t>
      </w:r>
      <w:r w:rsidRPr="00405025">
        <w:t>FIORAVANZO</w:t>
      </w:r>
      <w:r>
        <w:t xml:space="preserve"> </w:t>
      </w:r>
      <w:r w:rsidRPr="008A5905">
        <w:rPr>
          <w:i/>
          <w:iCs/>
        </w:rPr>
        <w:t>et al.</w:t>
      </w:r>
      <w:r>
        <w:t xml:space="preserve">, 2020),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6BF72246" w14:textId="77777777" w:rsidR="009B0BC3" w:rsidRDefault="009B0BC3" w:rsidP="003C5F1E">
      <w:pPr>
        <w:pStyle w:val="TF-TEXTO"/>
      </w:pPr>
      <w:r w:rsidRPr="00E0084F">
        <w:t xml:space="preserve">Além de </w:t>
      </w:r>
      <w:r>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 tornando os funcionários das empresas, em grandes alvos para a consolidação das metodologias aplicadas dentro da consultoria empresarial.</w:t>
      </w:r>
      <w:r>
        <w:t xml:space="preserve"> Afinal, conforme </w:t>
      </w:r>
      <w:r w:rsidRPr="00405025">
        <w:t>Fioravanzo</w:t>
      </w:r>
      <w:r>
        <w:t xml:space="preserve"> </w:t>
      </w:r>
      <w:r w:rsidRPr="008A5905">
        <w:rPr>
          <w:i/>
          <w:iCs/>
        </w:rPr>
        <w:t>et al.</w:t>
      </w:r>
      <w:r>
        <w:t xml:space="preserve"> (2020), motivação e estímulo precisam ser uma ação constante dentro das empresas com os colaboradores, porém não é fácil.  Isso faz c</w:t>
      </w:r>
      <w:r w:rsidRPr="00E0084F">
        <w:t xml:space="preserve">om que as empresas busquem melhores práticas que as diferenciem no mercado, incentivando o desenvolvimento e a implantação do PCS se tornarem importantes. </w:t>
      </w:r>
    </w:p>
    <w:p w14:paraId="02EAC727" w14:textId="77777777" w:rsidR="009B0BC3" w:rsidRDefault="009B0BC3" w:rsidP="003C5F1E">
      <w:pPr>
        <w:pStyle w:val="TF-TEXTO"/>
      </w:pPr>
      <w:r>
        <w:t>Ao se ter um PCS se compreende que a empresa deixa explícito aos seus colaboradores os critérios vigentes de promoção e de reajuste, como possibilita que a empresa se planeje, tenha conhecimento do seu quadro funcional e defina os seus caminhos de expansão (</w:t>
      </w:r>
      <w:r w:rsidRPr="00E0084F">
        <w:t>VIZIOLI</w:t>
      </w:r>
      <w:r>
        <w:t xml:space="preserve">, </w:t>
      </w:r>
      <w:r w:rsidRPr="00E0084F">
        <w:t>2010)</w:t>
      </w:r>
      <w:r>
        <w:t xml:space="preserve">. </w:t>
      </w:r>
      <w:r w:rsidRPr="00E0084F">
        <w:t>Desta forma, os gastos com os colaboradores serão considerados como investimento, uma vez que, refletem no bem-estar dentro da empresa</w:t>
      </w:r>
      <w:r>
        <w:t xml:space="preserve">, pois </w:t>
      </w:r>
      <w:r w:rsidRPr="00CA113A">
        <w:t>Ribeiro</w:t>
      </w:r>
      <w:r>
        <w:t xml:space="preserve"> e Estender (2016) acreditam que uma empresa com visão abrangente para motivar e satisfaze colaboradores possui melhores maneiras de recompensá-los. Chiavenato (2004) coloca que </w:t>
      </w:r>
      <w:r w:rsidRPr="00E0084F">
        <w:t>a remuneração total</w:t>
      </w:r>
      <w:r>
        <w:t xml:space="preserve"> é um </w:t>
      </w:r>
      <w:r w:rsidRPr="00E0084F">
        <w:t>pacote de recompensas quantificáveis que alguém recebe e é formada de remuneração básica, incentivos salariais e benefícios</w:t>
      </w:r>
      <w:r>
        <w:t>.</w:t>
      </w:r>
      <w:r w:rsidRPr="00E0084F">
        <w:t xml:space="preserve"> </w:t>
      </w:r>
    </w:p>
    <w:p w14:paraId="03E6D00E" w14:textId="77777777" w:rsidR="009B0BC3" w:rsidRDefault="009B0BC3" w:rsidP="00C35585">
      <w:pPr>
        <w:pStyle w:val="TF-TEXTO"/>
      </w:pPr>
      <w:r>
        <w:t>Em razão disso, o</w:t>
      </w:r>
      <w:r w:rsidRPr="00C35585">
        <w:t xml:space="preserve">s </w:t>
      </w:r>
      <w:r>
        <w:t>S</w:t>
      </w:r>
      <w:r w:rsidRPr="00C35585">
        <w:t xml:space="preserve">istemas de </w:t>
      </w:r>
      <w:r>
        <w:t>Apoio</w:t>
      </w:r>
      <w:r w:rsidRPr="00C35585">
        <w:t xml:space="preserve"> </w:t>
      </w:r>
      <w:r>
        <w:t>de</w:t>
      </w:r>
      <w:r w:rsidRPr="00C35585">
        <w:t xml:space="preserve"> </w:t>
      </w:r>
      <w:r>
        <w:t>D</w:t>
      </w:r>
      <w:r w:rsidRPr="00C35585">
        <w:t>ecisão (</w:t>
      </w:r>
      <w:r>
        <w:t>SAD</w:t>
      </w:r>
      <w:r w:rsidRPr="00C35585">
        <w:t>) são cada vez mais comuns em ambientes de</w:t>
      </w:r>
      <w:r>
        <w:t xml:space="preserve"> </w:t>
      </w:r>
      <w:r w:rsidRPr="00C35585">
        <w:t>negócios e gerenciamento.</w:t>
      </w:r>
      <w:r>
        <w:t xml:space="preserve"> Pois </w:t>
      </w:r>
      <w:r w:rsidRPr="00C35585">
        <w:t xml:space="preserve">o objetivo </w:t>
      </w:r>
      <w:r>
        <w:t>ao</w:t>
      </w:r>
      <w:r w:rsidRPr="00C35585">
        <w:t xml:space="preserve"> longo </w:t>
      </w:r>
      <w:r>
        <w:t>do tempo</w:t>
      </w:r>
      <w:r w:rsidRPr="00C35585">
        <w:t xml:space="preserve"> </w:t>
      </w:r>
      <w:r>
        <w:t>é disponibilizar</w:t>
      </w:r>
      <w:r w:rsidRPr="00C35585">
        <w:t xml:space="preserve"> aos </w:t>
      </w:r>
      <w:r w:rsidRPr="00C35585">
        <w:lastRenderedPageBreak/>
        <w:t xml:space="preserve">usuários informações que </w:t>
      </w:r>
      <w:r>
        <w:t>apresentem</w:t>
      </w:r>
      <w:r w:rsidRPr="00C35585">
        <w:t xml:space="preserve"> regras aprendidas durante o processo</w:t>
      </w:r>
      <w:r>
        <w:t xml:space="preserve"> de trabalho (</w:t>
      </w:r>
      <w:r w:rsidRPr="00C35585">
        <w:t>MORIN</w:t>
      </w:r>
      <w:r>
        <w:t xml:space="preserve"> </w:t>
      </w:r>
      <w:r w:rsidRPr="008A5905">
        <w:rPr>
          <w:i/>
          <w:iCs/>
        </w:rPr>
        <w:t>et al.</w:t>
      </w:r>
      <w:r>
        <w:t>, 2016)</w:t>
      </w:r>
      <w:r w:rsidRPr="00C35585">
        <w:t>.</w:t>
      </w:r>
      <w:r>
        <w:t xml:space="preserve"> Nesse sentido, Silva, Silva e Gomes (2016) observam que o processo de decisão deve possuir o monitoramento constante do ambiente, e o responsável pela decisão precisa estar ciente para alterar sua decisão diante do novo cenário que está se formando com o resultado. Afinal, segundo </w:t>
      </w:r>
      <w:r w:rsidRPr="007477CA">
        <w:t>G</w:t>
      </w:r>
      <w:r>
        <w:t xml:space="preserve">oel e Diaz-Agudo (2017), o </w:t>
      </w:r>
      <w:r w:rsidRPr="00E0084F">
        <w:t>Raciocínio Baseado e</w:t>
      </w:r>
      <w:r>
        <w:t>m</w:t>
      </w:r>
      <w:r w:rsidRPr="00E0084F">
        <w:t xml:space="preserve"> Casos</w:t>
      </w:r>
      <w:r>
        <w:t xml:space="preserve"> (RBC) está próximo do raciocínio analógico. Porém, o RBC costuma assumir que a memória está povoada, sendo assim, a memória pode fornecer um caso passado semelhante contendo uma resposta quase certeira para o novo problema em questão (GOEL; DIAZ-AGUDO, 2017). Desta maneira, adquire-se habilidade e conhecimento para superar certas dificuldades já conhecidas (GOEL; DIAZ-AGUDO, 2017).</w:t>
      </w:r>
    </w:p>
    <w:p w14:paraId="48C854FF" w14:textId="77777777" w:rsidR="009B0BC3" w:rsidRDefault="009B0BC3" w:rsidP="0010203E">
      <w:pPr>
        <w:pStyle w:val="TF-TEXTO"/>
      </w:pPr>
      <w:r>
        <w:t>Nesse contexto</w:t>
      </w:r>
      <w:r w:rsidRPr="00E0084F">
        <w:t xml:space="preserve"> e levando em consideração a necessidade de uma implantação de projeto com baixos impactos financeiros, a proposta deste trabalho é criar um sistema de apoio a gestão de </w:t>
      </w:r>
      <w:r>
        <w:t>PCS</w:t>
      </w:r>
      <w:r w:rsidRPr="00E0084F">
        <w:t xml:space="preserve"> que gere os resultados necessários </w:t>
      </w:r>
      <w:r>
        <w:t>à</w:t>
      </w:r>
      <w:r w:rsidRPr="00E0084F">
        <w:t xml:space="preserve"> consultoria para responder a demanda, com confiança e segurança à empresa contratante.</w:t>
      </w:r>
      <w:r>
        <w:t xml:space="preserve"> </w:t>
      </w:r>
    </w:p>
    <w:p w14:paraId="4871960A" w14:textId="77777777" w:rsidR="009B0BC3" w:rsidRPr="00E0084F" w:rsidRDefault="009B0BC3" w:rsidP="00E85EFF">
      <w:pPr>
        <w:pStyle w:val="Ttulo2"/>
      </w:pPr>
      <w:r w:rsidRPr="00E0084F">
        <w:t xml:space="preserve">OBJETIVOS </w:t>
      </w:r>
    </w:p>
    <w:p w14:paraId="4895DF44" w14:textId="77777777" w:rsidR="009B0BC3" w:rsidRPr="00E0084F" w:rsidRDefault="009B0BC3" w:rsidP="003C5F1E">
      <w:pPr>
        <w:pStyle w:val="TF-TEXTO"/>
      </w:pPr>
      <w:r w:rsidRPr="00E0084F">
        <w:t>O objetivo geral do trabalho é disponibilizar um sistema de gestão de planos de cargos e salários como suporte a empresa de consultoria.</w:t>
      </w:r>
      <w:r>
        <w:t xml:space="preserve"> </w:t>
      </w:r>
      <w:r w:rsidRPr="00E0084F">
        <w:t xml:space="preserve">Os objetivos específicos do trabalho são: </w:t>
      </w:r>
    </w:p>
    <w:p w14:paraId="38A3012E" w14:textId="77777777" w:rsidR="009B0BC3" w:rsidRPr="00E0084F" w:rsidRDefault="009B0BC3" w:rsidP="00F54E17">
      <w:pPr>
        <w:pStyle w:val="TF-ALNEA"/>
        <w:numPr>
          <w:ilvl w:val="0"/>
          <w:numId w:val="21"/>
        </w:numPr>
      </w:pPr>
      <w:r w:rsidRPr="00E0084F">
        <w:t>disponibilizar interface para que o consultor possa comparar a situação atual e a situação proposta;</w:t>
      </w:r>
    </w:p>
    <w:p w14:paraId="60711481" w14:textId="77777777" w:rsidR="009B0BC3" w:rsidRDefault="009B0BC3" w:rsidP="002F454C">
      <w:pPr>
        <w:pStyle w:val="TF-ALNEA"/>
      </w:pPr>
      <w:r w:rsidRPr="00E0084F">
        <w:t xml:space="preserve">disponibilizar interface </w:t>
      </w:r>
      <w:r>
        <w:t>para</w:t>
      </w:r>
      <w:r w:rsidRPr="00E0084F">
        <w:t xml:space="preserve"> que o consultor identifique distorções quanto ao perfil de cargos e salários</w:t>
      </w:r>
      <w:r>
        <w:t xml:space="preserve"> e </w:t>
      </w:r>
      <w:r w:rsidRPr="00E0084F">
        <w:t>consiga realizar projeções de informações a partir de dados atuais, propiciando a tomada de decisão</w:t>
      </w:r>
      <w:r>
        <w:t>;</w:t>
      </w:r>
    </w:p>
    <w:p w14:paraId="6D2C8E0C" w14:textId="77777777" w:rsidR="009B0BC3" w:rsidRPr="00E0084F" w:rsidRDefault="009B0BC3"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Pr="00E0084F">
        <w:t>.</w:t>
      </w:r>
    </w:p>
    <w:p w14:paraId="615265DB" w14:textId="77777777" w:rsidR="009B0BC3" w:rsidRPr="00E0084F" w:rsidRDefault="009B0BC3" w:rsidP="00F54E17">
      <w:pPr>
        <w:pStyle w:val="Ttulo1"/>
      </w:pPr>
      <w:r w:rsidRPr="00E0084F">
        <w:t>DESCRIÇÃO DO SISTEMA ATUAL</w:t>
      </w:r>
    </w:p>
    <w:p w14:paraId="311A7A5F" w14:textId="77777777" w:rsidR="009B0BC3" w:rsidRPr="00E0084F" w:rsidRDefault="009B0BC3" w:rsidP="003C5F1E">
      <w:pPr>
        <w:pStyle w:val="TF-TEXTO"/>
      </w:pPr>
      <w:r w:rsidRPr="00E0084F">
        <w:t>Nos dias atuais, a SBA Consultores Associados (</w:t>
      </w:r>
      <w:r>
        <w:t>2021</w:t>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Contudo, essa forma não garante segurança e demanda horas de consultoria que implicam no aumento do custo, interferindo o resultado financeiro do projeto. De acordo com a SBA Consultores </w:t>
      </w:r>
      <w:r w:rsidRPr="00E0084F">
        <w:lastRenderedPageBreak/>
        <w:t>Associados</w:t>
      </w:r>
      <w:r w:rsidRPr="00E0084F" w:rsidDel="003E59F5">
        <w:t xml:space="preserve"> </w:t>
      </w:r>
      <w:r w:rsidRPr="00E0084F">
        <w:t xml:space="preserve">(2021), devido à ausência de um sistema é necessário fazer revisões em cima dos dados cadastrados nas planilhas eletrônicas, uma vez que não se possui uma validação sob os dados inseridos nos respectivos campos das planilhas. </w:t>
      </w:r>
    </w:p>
    <w:p w14:paraId="5FD552FF" w14:textId="77777777" w:rsidR="009B0BC3" w:rsidRPr="00E0084F" w:rsidRDefault="009B0BC3" w:rsidP="003C5F1E">
      <w:pPr>
        <w:pStyle w:val="TF-TEXTO"/>
      </w:pPr>
      <w:r w:rsidRPr="00E0084F">
        <w:t>A SBA Consultores Associados</w:t>
      </w:r>
      <w:r w:rsidRPr="00E0084F" w:rsidDel="003E59F5">
        <w:t xml:space="preserve"> </w:t>
      </w:r>
      <w:r w:rsidRPr="00E0084F">
        <w:t>(2021) afirma ser uma empresa que atua de forma integrada na identificação, no desenvolvimento e no acompanhamento de soluções empresariais, nas áreas de gestão de processos industriais, gestão comercial, gestão de recursos humanos, gestão estratégica e educação corporativa. Desta forma, a empresa contribui para resultados eficazes, sustentáveis e lucrativos aos seus clientes.</w:t>
      </w:r>
      <w:r>
        <w:t xml:space="preserve"> Segundo </w:t>
      </w:r>
      <w:r w:rsidRPr="00E0084F">
        <w:t>SBA Consultores Associados</w:t>
      </w:r>
      <w:r w:rsidRPr="00E0084F" w:rsidDel="003E59F5">
        <w:t xml:space="preserve"> </w:t>
      </w:r>
      <w:r w:rsidRPr="00E0084F">
        <w:t>(2021)</w:t>
      </w:r>
      <w:r>
        <w:t xml:space="preserve">, </w:t>
      </w:r>
      <w:r w:rsidRPr="00E0084F">
        <w:t>destac</w:t>
      </w:r>
      <w:r>
        <w:t>a-se</w:t>
      </w:r>
      <w:r w:rsidRPr="00E0084F">
        <w:t xml:space="preserve"> junto a algumas das maiores companhias do país, para desenvolver soluções personalizadas, diante </w:t>
      </w:r>
      <w:r>
        <w:t>d</w:t>
      </w:r>
      <w:r w:rsidRPr="00E0084F">
        <w:t xml:space="preserve">a cultura e </w:t>
      </w:r>
      <w:r>
        <w:t xml:space="preserve">do </w:t>
      </w:r>
      <w:r w:rsidRPr="00E0084F">
        <w:t>estilo de gestão de cada organização.</w:t>
      </w:r>
    </w:p>
    <w:p w14:paraId="15DDDB3A" w14:textId="77777777" w:rsidR="009B0BC3" w:rsidRDefault="009B0BC3" w:rsidP="003C5F1E">
      <w:pPr>
        <w:pStyle w:val="TF-TEXTO"/>
      </w:pPr>
      <w:r w:rsidRPr="00E0084F">
        <w:t>Em razão da competitividade no mercado, a SBA Consultores Associados</w:t>
      </w:r>
      <w:r w:rsidRPr="00E0084F" w:rsidDel="003E59F5">
        <w:t xml:space="preserve"> </w:t>
      </w:r>
      <w:r w:rsidRPr="00E0084F">
        <w:t>(2021), enfrenta desafios no ambiente de negócio, fazendo-se necessário pensar e agir estrategicamente de acordo com o foco nas tendências, perspectivas, possibilidades que o futuro pode apresentar. A SBA Consultores Associados</w:t>
      </w:r>
      <w:r w:rsidRPr="00E0084F" w:rsidDel="003E59F5">
        <w:t xml:space="preserve"> </w:t>
      </w:r>
      <w:r w:rsidRPr="00E0084F">
        <w:t xml:space="preserve">(2021) tem a valorização do colaborador como o diferencial para que a organização possa ser realmente competitiva. Já o </w:t>
      </w:r>
      <w:r>
        <w:t>PCS</w:t>
      </w:r>
      <w:r w:rsidRPr="00E0084F">
        <w:t xml:space="preserve"> estabelece a estrutura de cargos da organização, definindo responsabilidades a cada cargo, estabelecendo os níveis salariais a serem praticados. Para trabalhar em cima desta questão, </w:t>
      </w:r>
      <w:r>
        <w:t>as</w:t>
      </w:r>
      <w:r w:rsidRPr="00E0084F">
        <w:t xml:space="preserve"> planilhas</w:t>
      </w:r>
      <w:r>
        <w:t xml:space="preserve"> eletrônicas</w:t>
      </w:r>
      <w:r w:rsidRPr="00E0084F">
        <w:t xml:space="preserve"> são utilizadas desde o processo de descrições de cargos, elaboração de tabelas salariais até o cálculo dos impactos financeiros na implantação dos projetos. </w:t>
      </w:r>
    </w:p>
    <w:p w14:paraId="7B300AB2" w14:textId="77777777" w:rsidR="009B0BC3" w:rsidRPr="00E0084F" w:rsidRDefault="009B0BC3"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w:t>
      </w:r>
      <w:r>
        <w:t xml:space="preserve"> contratante</w:t>
      </w:r>
      <w:r w:rsidRPr="00E0084F">
        <w:t>, servindo como parâmetro para tomada de decisão na aplicação da política de remuneração</w:t>
      </w:r>
      <w:r>
        <w:t xml:space="preserve">. </w:t>
      </w:r>
      <w:r w:rsidRPr="00E0084F">
        <w:t xml:space="preserve">Na </w:t>
      </w:r>
      <w:r>
        <w:fldChar w:fldCharType="begin"/>
      </w:r>
      <w:r>
        <w:instrText xml:space="preserve"> REF _Ref70015327 \h </w:instrText>
      </w:r>
      <w:r>
        <w:fldChar w:fldCharType="separate"/>
      </w:r>
      <w:r w:rsidRPr="00E0084F">
        <w:t xml:space="preserve">Figura </w:t>
      </w:r>
      <w:r>
        <w:rPr>
          <w:noProof/>
        </w:rPr>
        <w:t>1</w:t>
      </w:r>
      <w:r>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7D174B91" w14:textId="77777777" w:rsidR="009B0BC3" w:rsidRPr="00E0084F" w:rsidRDefault="009B0BC3" w:rsidP="0038587F">
      <w:pPr>
        <w:pStyle w:val="TF-LEGENDA"/>
      </w:pPr>
      <w:r w:rsidRPr="00E0084F">
        <w:lastRenderedPageBreak/>
        <w:t xml:space="preserve">Figura </w:t>
      </w:r>
      <w:fldSimple w:instr=" SEQ Figura \* ARABIC ">
        <w:r>
          <w:rPr>
            <w:noProof/>
          </w:rPr>
          <w:t>1</w:t>
        </w:r>
      </w:fldSimple>
      <w:r w:rsidRPr="00E0084F">
        <w:t xml:space="preserve"> - Diagrama de atividades da empresa SBA Consultores Associados</w:t>
      </w:r>
    </w:p>
    <w:p w14:paraId="01BAF217" w14:textId="77777777" w:rsidR="009B0BC3" w:rsidRPr="00E0084F" w:rsidRDefault="009B0BC3" w:rsidP="0038587F">
      <w:pPr>
        <w:pStyle w:val="TF-FIGURA"/>
      </w:pPr>
      <w:r>
        <w:rPr>
          <w:noProof/>
        </w:rPr>
      </w:r>
      <w:r w:rsidR="009B0BC3">
        <w:rPr>
          <w:noProof/>
        </w:rPr>
        <w:pict w14:anchorId="2E8A795B">
          <v:shape id="_x0000_i1025" type="#_x0000_t75" alt="" style="width:289.55pt;height:386.05pt;mso-width-percent:0;mso-height-percent:0;mso-width-percent:0;mso-height-percent:0" o:bordertopcolor="this" o:borderleftcolor="this" o:borderbottomcolor="this" o:borderrightcolor="this">
            <v:imagedata r:id="rId6" o:title=""/>
            <w10:bordertop type="single" width="8"/>
            <w10:borderleft type="single" width="8"/>
            <w10:borderbottom type="single" width="8"/>
            <w10:borderright type="single" width="8"/>
          </v:shape>
        </w:pict>
      </w:r>
    </w:p>
    <w:p w14:paraId="7BE60BEE" w14:textId="77777777" w:rsidR="009B0BC3" w:rsidRPr="00E0084F" w:rsidRDefault="009B0BC3" w:rsidP="00C27A5A">
      <w:pPr>
        <w:pStyle w:val="TF-FONTE"/>
      </w:pPr>
      <w:r w:rsidRPr="00E0084F">
        <w:t>Fonte: elaborado pelo autor.</w:t>
      </w:r>
    </w:p>
    <w:p w14:paraId="4364B6C7" w14:textId="77777777" w:rsidR="009B0BC3" w:rsidRPr="00E0084F" w:rsidRDefault="009B0BC3" w:rsidP="00F54E17">
      <w:pPr>
        <w:pStyle w:val="Ttulo1"/>
      </w:pPr>
      <w:r w:rsidRPr="00E0084F">
        <w:t>trabalhos correlatos</w:t>
      </w:r>
    </w:p>
    <w:p w14:paraId="09C4D0E1" w14:textId="77777777" w:rsidR="009B0BC3" w:rsidRPr="00E0084F" w:rsidRDefault="009B0BC3" w:rsidP="001F59DC">
      <w:pPr>
        <w:pStyle w:val="TF-TEXTO"/>
      </w:pPr>
      <w:r w:rsidRPr="00E0084F">
        <w:t xml:space="preserve">Nessa seção serão apresentados três trabalhos correlatos com características semelhantes com o trabalho proposto. A subseção </w:t>
      </w:r>
      <w:r>
        <w:fldChar w:fldCharType="begin"/>
      </w:r>
      <w:r>
        <w:instrText xml:space="preserve"> REF _Ref83316972 \r \h </w:instrText>
      </w:r>
      <w:r>
        <w:fldChar w:fldCharType="separate"/>
      </w:r>
      <w:r>
        <w:t>3.1</w:t>
      </w:r>
      <w:r>
        <w:fldChar w:fldCharType="end"/>
      </w:r>
      <w:r w:rsidRPr="00E0084F">
        <w:t>traz o sistema PCS de Hewysa RH Ltda (2016)</w:t>
      </w:r>
      <w:r>
        <w:t>;</w:t>
      </w:r>
      <w:r w:rsidRPr="00E0084F">
        <w:t xml:space="preserve"> a subseção </w:t>
      </w:r>
      <w:r>
        <w:fldChar w:fldCharType="begin"/>
      </w:r>
      <w:r>
        <w:instrText xml:space="preserve"> REF _Ref83316985 \r \h </w:instrText>
      </w:r>
      <w:r>
        <w:fldChar w:fldCharType="separate"/>
      </w:r>
      <w:r>
        <w:t>3.2</w:t>
      </w:r>
      <w:r>
        <w:fldChar w:fldCharType="end"/>
      </w:r>
      <w:r>
        <w:t xml:space="preserve"> apresenta </w:t>
      </w:r>
      <w:r w:rsidRPr="00E0084F">
        <w:t>o sistema de PCS da empresa Floowmer (2021)</w:t>
      </w:r>
      <w:r>
        <w:t xml:space="preserve"> e </w:t>
      </w:r>
      <w:r w:rsidRPr="00E0084F">
        <w:t xml:space="preserve">a subseção </w:t>
      </w:r>
      <w:r>
        <w:fldChar w:fldCharType="begin"/>
      </w:r>
      <w:r>
        <w:instrText xml:space="preserve"> REF _Ref83316996 \r \h </w:instrText>
      </w:r>
      <w:r>
        <w:fldChar w:fldCharType="separate"/>
      </w:r>
      <w:r>
        <w:t>3.3</w:t>
      </w:r>
      <w:r>
        <w:fldChar w:fldCharType="end"/>
      </w:r>
      <w:r>
        <w:t xml:space="preserve"> traz </w:t>
      </w:r>
      <w:r w:rsidRPr="00E0084F">
        <w:t>o m</w:t>
      </w:r>
      <w:r>
        <w:t>ó</w:t>
      </w:r>
      <w:r w:rsidRPr="00E0084F">
        <w:t>dulo de PCS do sistema Kombo Estratégico da empresa Kombo (2021).</w:t>
      </w:r>
    </w:p>
    <w:p w14:paraId="5E8E0062" w14:textId="77777777" w:rsidR="009B0BC3" w:rsidRPr="00E0084F" w:rsidRDefault="009B0BC3">
      <w:pPr>
        <w:pStyle w:val="Ttulo2"/>
      </w:pPr>
      <w:r w:rsidRPr="00E0084F">
        <w:t xml:space="preserve">Hewysa RH Ltda </w:t>
      </w:r>
    </w:p>
    <w:p w14:paraId="08B195BC" w14:textId="77777777" w:rsidR="009B0BC3" w:rsidRPr="00E0084F" w:rsidRDefault="009B0BC3" w:rsidP="0029386B">
      <w:pPr>
        <w:pStyle w:val="TF-TEXTO"/>
      </w:pPr>
      <w:r w:rsidRPr="00E0084F">
        <w:t xml:space="preserve">De acordo com Hewysa RH Ltda (2016), seu sistema on-line pago, é uma ferramenta indispensável para a criação de um </w:t>
      </w:r>
      <w:r>
        <w:t>PCS</w:t>
      </w:r>
      <w:r w:rsidRPr="00E0084F">
        <w:t xml:space="preserve">. </w:t>
      </w:r>
      <w:r>
        <w:t xml:space="preserve">Em sua construção foi utilizada </w:t>
      </w:r>
      <w:r w:rsidRPr="00E0084F">
        <w:t>uma metodologia própria de gestão de remuneração</w:t>
      </w:r>
      <w:r>
        <w:t xml:space="preserve"> e</w:t>
      </w:r>
      <w:r w:rsidRPr="00E0084F">
        <w:t xml:space="preserve"> seu sistema PCS veio para auxiliar no processo de criação de um </w:t>
      </w:r>
      <w:r>
        <w:t xml:space="preserve">PCS segundo </w:t>
      </w:r>
      <w:r w:rsidRPr="00E0084F">
        <w:t xml:space="preserve">Hewysa RH Ltda (2016), trazendo qualidade, agilidade e segurança nos resultados. </w:t>
      </w:r>
      <w:r>
        <w:t xml:space="preserve">Algumas das principais características do sistema da </w:t>
      </w:r>
      <w:r w:rsidRPr="00E0084F">
        <w:t>Hewysa RH Ltda (2016)</w:t>
      </w:r>
      <w:r>
        <w:t xml:space="preserve"> são: </w:t>
      </w:r>
      <w:r w:rsidRPr="001F5498">
        <w:t>estar disponível na plataforma web, fornece</w:t>
      </w:r>
      <w:r>
        <w:t>r</w:t>
      </w:r>
      <w:r w:rsidRPr="001F5498">
        <w:t xml:space="preserve"> relatórios para análise</w:t>
      </w:r>
      <w:r>
        <w:t xml:space="preserve">, </w:t>
      </w:r>
      <w:r w:rsidRPr="001F5498">
        <w:t>realizar manutenção no sistema</w:t>
      </w:r>
      <w:r>
        <w:t xml:space="preserve">, disponibilizar formulário de avaliação e ter um ciclo de aplicação. Neste sentido, a </w:t>
      </w:r>
      <w:r>
        <w:fldChar w:fldCharType="begin"/>
      </w:r>
      <w:r>
        <w:instrText xml:space="preserve"> REF _Ref83316735 \h </w:instrText>
      </w:r>
      <w:r>
        <w:fldChar w:fldCharType="separate"/>
      </w:r>
      <w:r>
        <w:t xml:space="preserve">Figura </w:t>
      </w:r>
      <w:r>
        <w:rPr>
          <w:noProof/>
        </w:rPr>
        <w:t>2</w:t>
      </w:r>
      <w:r>
        <w:fldChar w:fldCharType="end"/>
      </w:r>
      <w:r w:rsidRPr="00E0084F">
        <w:t xml:space="preserve"> </w:t>
      </w:r>
      <w:r>
        <w:t>traz</w:t>
      </w:r>
      <w:r w:rsidRPr="00E0084F">
        <w:t xml:space="preserve"> a tela de cadastro e consulta de cargos, em que o usuário pode cadastrar novos </w:t>
      </w:r>
      <w:r w:rsidRPr="00E0084F">
        <w:lastRenderedPageBreak/>
        <w:t xml:space="preserve">cargos ou buscar em uma base de dados já existente no sistema os cargos necessários para iniciar o processo de criação de um </w:t>
      </w:r>
      <w:r>
        <w:t>PCS</w:t>
      </w:r>
      <w:r w:rsidRPr="00E0084F">
        <w:t>.</w:t>
      </w:r>
    </w:p>
    <w:p w14:paraId="1FC9F084" w14:textId="77777777" w:rsidR="009B0BC3" w:rsidRDefault="009B0BC3" w:rsidP="008A5905">
      <w:pPr>
        <w:pStyle w:val="TF-LEGENDA"/>
      </w:pPr>
      <w:r>
        <w:t xml:space="preserve">Figura </w:t>
      </w:r>
      <w:fldSimple w:instr=" SEQ Figura \* ARABIC ">
        <w:r>
          <w:rPr>
            <w:noProof/>
          </w:rPr>
          <w:t>2</w:t>
        </w:r>
      </w:fldSimple>
      <w:r>
        <w:t xml:space="preserve"> -  </w:t>
      </w:r>
      <w:r w:rsidRPr="009E5873">
        <w:t>Cadastro e consulta de cargos</w:t>
      </w:r>
    </w:p>
    <w:p w14:paraId="211CB9AB" w14:textId="77777777" w:rsidR="009B0BC3" w:rsidRPr="00E0084F" w:rsidRDefault="009B0BC3" w:rsidP="00FF5260">
      <w:pPr>
        <w:pStyle w:val="TF-FONTE"/>
      </w:pPr>
      <w:r>
        <w:rPr>
          <w:noProof/>
        </w:rPr>
      </w:r>
      <w:r w:rsidR="009B0BC3">
        <w:rPr>
          <w:noProof/>
        </w:rPr>
        <w:pict w14:anchorId="6DFF84D6">
          <v:shape id="_x0000_i1026" type="#_x0000_t75" alt="" style="width:237.45pt;height:136.35pt;visibility:visible;mso-wrap-style:square;mso-width-percent:0;mso-height-percent:0;mso-width-percent:0;mso-height-percent:0" o:bordertopcolor="this" o:borderleftcolor="this" o:borderbottomcolor="this" o:borderrightcolor="this">
            <v:imagedata r:id="rId7" o:title=""/>
            <w10:bordertop type="single" width="8"/>
            <w10:borderleft type="single" width="8"/>
            <w10:borderbottom type="single" width="8"/>
            <w10:borderright type="single" width="8"/>
          </v:shape>
        </w:pict>
      </w:r>
    </w:p>
    <w:p w14:paraId="660B940F" w14:textId="77777777" w:rsidR="009B0BC3" w:rsidRPr="00E0084F" w:rsidRDefault="009B0BC3" w:rsidP="00FF5260">
      <w:pPr>
        <w:pStyle w:val="TF-FONTE"/>
      </w:pPr>
      <w:r w:rsidRPr="00E0084F">
        <w:t>Fonte: Hewysa RH Ltda (2016).</w:t>
      </w:r>
    </w:p>
    <w:p w14:paraId="653BF377" w14:textId="77777777" w:rsidR="009B0BC3" w:rsidRPr="00E0084F" w:rsidRDefault="009B0BC3" w:rsidP="00BF5D0D">
      <w:pPr>
        <w:pStyle w:val="TF-TEXTO"/>
      </w:pPr>
      <w:r w:rsidRPr="00E0084F">
        <w:t xml:space="preserve">A </w:t>
      </w:r>
      <w:r>
        <w:fldChar w:fldCharType="begin"/>
      </w:r>
      <w:r>
        <w:instrText xml:space="preserve"> REF _Ref83316787 \h  \* MERGEFORMAT </w:instrText>
      </w:r>
      <w:r>
        <w:fldChar w:fldCharType="separate"/>
      </w:r>
      <w:r>
        <w:t>Figura 3</w:t>
      </w:r>
      <w:r>
        <w:fldChar w:fldCharType="end"/>
      </w:r>
      <w:r w:rsidRPr="00E0084F">
        <w:t xml:space="preserve"> apresenta um gráfico de tendência gerado ao fim do processo. A partir </w:t>
      </w:r>
      <w:r>
        <w:t>dele</w:t>
      </w:r>
      <w:r w:rsidRPr="00E0084F">
        <w:t xml:space="preserve"> o consultor é capaz de visualizar o valor dos salários dos cargos da empresa e o valor dos salários destes cargos no mercado. </w:t>
      </w:r>
      <w:r>
        <w:t xml:space="preserve">Outra característica apresentada é </w:t>
      </w:r>
      <w:r w:rsidRPr="00E0084F">
        <w:t>uma linha de tendência média salarial de mercado e outra linha da tendência média salarial da empresa (HEWYSA RH LTDA, 2016).</w:t>
      </w:r>
      <w:r>
        <w:t xml:space="preserve"> </w:t>
      </w:r>
      <w:r w:rsidRPr="00E0084F">
        <w:t>Destaca-se</w:t>
      </w:r>
      <w:r>
        <w:t xml:space="preserve"> ainda</w:t>
      </w:r>
      <w:r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47F80B46" w14:textId="77777777" w:rsidR="009B0BC3" w:rsidRDefault="009B0BC3" w:rsidP="008A5905">
      <w:pPr>
        <w:pStyle w:val="TF-LEGENDA"/>
      </w:pPr>
      <w:r>
        <w:t xml:space="preserve">Figura </w:t>
      </w:r>
      <w:fldSimple w:instr=" SEQ Figura \* ARABIC ">
        <w:r>
          <w:rPr>
            <w:noProof/>
          </w:rPr>
          <w:t>3</w:t>
        </w:r>
      </w:fldSimple>
      <w:r>
        <w:t xml:space="preserve"> - </w:t>
      </w:r>
      <w:r w:rsidRPr="00551C7A">
        <w:t>Gráfico de Tendência Salarial</w:t>
      </w:r>
    </w:p>
    <w:p w14:paraId="11D55D9D" w14:textId="77777777" w:rsidR="009B0BC3" w:rsidRPr="00E0084F" w:rsidRDefault="009B0BC3" w:rsidP="0038587F">
      <w:pPr>
        <w:pStyle w:val="TF-FIGURA"/>
      </w:pPr>
      <w:r>
        <w:rPr>
          <w:noProof/>
        </w:rPr>
      </w:r>
      <w:r w:rsidR="009B0BC3">
        <w:rPr>
          <w:noProof/>
        </w:rPr>
        <w:pict w14:anchorId="29E3BE2E">
          <v:shape id="_x0000_i1027" type="#_x0000_t75" alt="" style="width:274.2pt;height:173.1pt;visibility:visible;mso-wrap-style:square;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41751A11" w14:textId="77777777" w:rsidR="009B0BC3" w:rsidRPr="00E0084F" w:rsidRDefault="009B0BC3" w:rsidP="00FF5260">
      <w:pPr>
        <w:pStyle w:val="TF-FONTE"/>
      </w:pPr>
      <w:r w:rsidRPr="00E0084F">
        <w:t>Fonte: Hewysa RH Ltda (2016).</w:t>
      </w:r>
    </w:p>
    <w:p w14:paraId="4475C356" w14:textId="77777777" w:rsidR="009B0BC3" w:rsidRPr="00E0084F" w:rsidRDefault="009B0BC3">
      <w:pPr>
        <w:pStyle w:val="Ttulo2"/>
      </w:pPr>
      <w:r w:rsidRPr="00E0084F">
        <w:t xml:space="preserve">FLOOWMER </w:t>
      </w:r>
    </w:p>
    <w:p w14:paraId="74D386D1" w14:textId="77777777" w:rsidR="009B0BC3" w:rsidRPr="00E0084F" w:rsidRDefault="009B0BC3" w:rsidP="008544E8">
      <w:pPr>
        <w:pStyle w:val="TF-TEXTO"/>
      </w:pPr>
      <w:r w:rsidRPr="00E0084F">
        <w:t xml:space="preserve">Floowmer (2021) possui um sistema web pago que auxilia na criação de um </w:t>
      </w:r>
      <w:r>
        <w:t>PCS</w:t>
      </w:r>
      <w:r w:rsidRPr="00E0084F">
        <w:t xml:space="preserve">. </w:t>
      </w:r>
      <w:r>
        <w:t xml:space="preserve">Ele possui uma </w:t>
      </w:r>
      <w:r w:rsidRPr="00E0084F">
        <w:t>metodologia própria de gestão de remuneração, sendo que seu sistema de PCS auxilia no processo de criação de um plano de cargos e salários, além de ser benéfico para os profissionais</w:t>
      </w:r>
      <w:r>
        <w:t>. E</w:t>
      </w:r>
      <w:r w:rsidRPr="00E0084F">
        <w:t xml:space="preserve">sse sistema também traz vantagens para a empresa de maneira geral, trazendo </w:t>
      </w:r>
      <w:r w:rsidRPr="00E0084F">
        <w:lastRenderedPageBreak/>
        <w:t>qualidade, agilidade e segurança nos resultados. O foco deste sistema é garantir que as empresas tenham um</w:t>
      </w:r>
      <w:r>
        <w:t xml:space="preserve"> PCS </w:t>
      </w:r>
      <w:r w:rsidRPr="00E0084F">
        <w:t>eficaz</w:t>
      </w:r>
      <w:r>
        <w:t xml:space="preserve">, sendo </w:t>
      </w:r>
      <w:r w:rsidRPr="00E0084F">
        <w:t>seguida adequadamente pelos colaboradores, visa</w:t>
      </w:r>
      <w:r>
        <w:t>ndo</w:t>
      </w:r>
      <w:r w:rsidRPr="00E0084F">
        <w:t xml:space="preserve"> estruturar a gestão de cargos</w:t>
      </w:r>
      <w:r>
        <w:t xml:space="preserve"> e</w:t>
      </w:r>
      <w:r w:rsidRPr="00E0084F">
        <w:t xml:space="preserve"> permitindo </w:t>
      </w:r>
      <w:r>
        <w:t>a</w:t>
      </w:r>
      <w:r w:rsidRPr="00E0084F">
        <w:t xml:space="preserve"> empresa avaliar se os salários estão compatíveis com o mercado (FLOOWMER, 2021). </w:t>
      </w:r>
    </w:p>
    <w:p w14:paraId="71E7F230" w14:textId="77777777" w:rsidR="009B0BC3" w:rsidRPr="00E0084F" w:rsidRDefault="009B0BC3" w:rsidP="002A1B0F">
      <w:pPr>
        <w:pStyle w:val="TF-TEXTO"/>
      </w:pPr>
      <w:r w:rsidRPr="001F5498">
        <w:t>Algumas das principais características de Floowmer (2021) são: estar disponível na plataforma web, fornece</w:t>
      </w:r>
      <w:r>
        <w:t>r</w:t>
      </w:r>
      <w:r w:rsidRPr="001F5498">
        <w:t xml:space="preserve"> relatórios para análise</w:t>
      </w:r>
      <w:r>
        <w:t xml:space="preserve"> e realizar </w:t>
      </w:r>
      <w:r w:rsidRPr="001F5498">
        <w:t xml:space="preserve">manutenção no sistema. </w:t>
      </w:r>
      <w:r w:rsidRPr="00E0084F">
        <w:t xml:space="preserve">Na </w:t>
      </w:r>
      <w:r>
        <w:fldChar w:fldCharType="begin"/>
      </w:r>
      <w:r>
        <w:instrText xml:space="preserve"> REF _Ref83316830 \h </w:instrText>
      </w:r>
      <w:r>
        <w:fldChar w:fldCharType="separate"/>
      </w:r>
      <w:r>
        <w:t xml:space="preserve">Figura </w:t>
      </w:r>
      <w:r>
        <w:rPr>
          <w:noProof/>
        </w:rPr>
        <w:t>4</w:t>
      </w:r>
      <w:r>
        <w:fldChar w:fldCharType="end"/>
      </w:r>
      <w:r w:rsidRPr="00E0084F">
        <w:t xml:space="preserve"> é apresentada a tela de consulta de cargos, em que o usuário pode visualizar os dados referentes ao cargo escolhido e obter uma projeção salarial referente a</w:t>
      </w:r>
      <w:r>
        <w:t>os</w:t>
      </w:r>
      <w:r w:rsidRPr="00E0084F">
        <w:t xml:space="preserve"> dados já existente no sistema (FLOOWMER, 2021).</w:t>
      </w:r>
      <w:r>
        <w:t xml:space="preserve"> Já </w:t>
      </w:r>
      <w:r w:rsidRPr="00E0084F">
        <w:t>a manutenção no sistema é intuitiva e rápida de se fazer, assim como os relatórios fornecidos são graficamente exibidos na tela e proporcionam uma experiência melhor ao usuário</w:t>
      </w:r>
      <w:r>
        <w:t xml:space="preserve"> (FLOOWMER, 2021)</w:t>
      </w:r>
      <w:r w:rsidRPr="00E0084F">
        <w:t>.</w:t>
      </w:r>
    </w:p>
    <w:p w14:paraId="6A431BCA" w14:textId="77777777" w:rsidR="009B0BC3" w:rsidRDefault="009B0BC3" w:rsidP="008A5905">
      <w:pPr>
        <w:pStyle w:val="TF-LEGENDA"/>
      </w:pPr>
      <w:r>
        <w:t xml:space="preserve">Figura </w:t>
      </w:r>
      <w:fldSimple w:instr=" SEQ Figura \* ARABIC ">
        <w:r>
          <w:rPr>
            <w:noProof/>
          </w:rPr>
          <w:t>4</w:t>
        </w:r>
      </w:fldSimple>
      <w:r>
        <w:t xml:space="preserve"> - </w:t>
      </w:r>
      <w:r w:rsidRPr="00C50A3E">
        <w:t>Consulta de cargos</w:t>
      </w:r>
    </w:p>
    <w:p w14:paraId="2B8DF411" w14:textId="77777777" w:rsidR="009B0BC3" w:rsidRPr="00E0084F" w:rsidRDefault="009B0BC3" w:rsidP="008A5905">
      <w:pPr>
        <w:autoSpaceDE w:val="0"/>
        <w:autoSpaceDN w:val="0"/>
        <w:adjustRightInd w:val="0"/>
        <w:jc w:val="center"/>
      </w:pPr>
      <w:r>
        <w:rPr>
          <w:noProof/>
        </w:rPr>
      </w:r>
      <w:r w:rsidR="009B0BC3">
        <w:rPr>
          <w:noProof/>
        </w:rPr>
        <w:pict w14:anchorId="28A3A661">
          <v:shape id="_x0000_i1028" type="#_x0000_t75" alt="" style="width:396pt;height:198.4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7FD9084A" w14:textId="77777777" w:rsidR="009B0BC3" w:rsidRPr="00E0084F" w:rsidRDefault="009B0BC3" w:rsidP="00FF5260">
      <w:pPr>
        <w:pStyle w:val="TF-FONTE"/>
      </w:pPr>
      <w:r w:rsidRPr="00E0084F">
        <w:t>Fonte: Floowmer (2021).</w:t>
      </w:r>
    </w:p>
    <w:p w14:paraId="441FF019" w14:textId="77777777" w:rsidR="009B0BC3" w:rsidRPr="00E0084F" w:rsidRDefault="009B0BC3">
      <w:pPr>
        <w:pStyle w:val="Ttulo2"/>
      </w:pPr>
      <w:r w:rsidRPr="00E0084F">
        <w:t xml:space="preserve">KOMBO </w:t>
      </w:r>
    </w:p>
    <w:p w14:paraId="184ADA9B" w14:textId="77777777" w:rsidR="009B0BC3" w:rsidRDefault="009B0BC3" w:rsidP="00A82A40">
      <w:pPr>
        <w:pStyle w:val="TF-TEXTO"/>
      </w:pPr>
      <w:r w:rsidRPr="00E0084F">
        <w:t xml:space="preserve">O Kombo (2021) possui um modulo de PCS do sistema Kombo Estratégico que é um sistema de Rh modulável web pago, para a criação de um </w:t>
      </w:r>
      <w:r>
        <w:t>PCS</w:t>
      </w:r>
      <w:r w:rsidRPr="00E0084F">
        <w:t xml:space="preserve"> de acordo com a necessidade de cada empresa. Com este módulo</w:t>
      </w:r>
      <w:r>
        <w:t>,</w:t>
      </w:r>
      <w:r w:rsidRPr="00E0084F">
        <w:t xml:space="preserve"> a empresa cria planos utilizando as metodologias de </w:t>
      </w:r>
      <w:r>
        <w:t>p</w:t>
      </w:r>
      <w:r w:rsidRPr="00E0084F">
        <w:t xml:space="preserve">ontos, de </w:t>
      </w:r>
      <w:r>
        <w:t>e</w:t>
      </w:r>
      <w:r w:rsidRPr="00E0084F">
        <w:t xml:space="preserve">scalonamento ou importar um plano já existente (KOMBO, 2021). </w:t>
      </w:r>
      <w:r w:rsidRPr="002A1B0F">
        <w:t xml:space="preserve">Algumas das principais características de </w:t>
      </w:r>
      <w:r w:rsidRPr="00E0084F">
        <w:t xml:space="preserve">Kombo (2021) </w:t>
      </w:r>
      <w:r w:rsidRPr="002A1B0F">
        <w:t>são: estar disponível na plataforma web, fornecer relatórios para análise</w:t>
      </w:r>
      <w:r>
        <w:t xml:space="preserve">, simular planos, </w:t>
      </w:r>
      <w:r w:rsidRPr="002A1B0F">
        <w:t>realizar manutenção no sistema, disponibilizar formulário de avaliação e ter um ciclo de aplicação</w:t>
      </w:r>
      <w:r>
        <w:t xml:space="preserve">. </w:t>
      </w:r>
    </w:p>
    <w:p w14:paraId="0AB138E4" w14:textId="77777777" w:rsidR="009B0BC3" w:rsidRPr="00E0084F" w:rsidRDefault="009B0BC3"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w:t>
      </w:r>
      <w:r w:rsidRPr="00E0084F">
        <w:lastRenderedPageBreak/>
        <w:t xml:space="preserve">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a simulação de plano apresentada na</w:t>
      </w:r>
      <w:r w:rsidRPr="00E0084F">
        <w:t xml:space="preserve"> </w:t>
      </w:r>
      <w:r>
        <w:fldChar w:fldCharType="begin"/>
      </w:r>
      <w:r>
        <w:instrText xml:space="preserve"> REF _Ref83316877 \h </w:instrText>
      </w:r>
      <w:r>
        <w:fldChar w:fldCharType="separate"/>
      </w:r>
      <w:r>
        <w:t xml:space="preserve">Figura </w:t>
      </w:r>
      <w:r>
        <w:rPr>
          <w:noProof/>
        </w:rPr>
        <w:t>5</w:t>
      </w:r>
      <w:r>
        <w:fldChar w:fldCharType="end"/>
      </w:r>
      <w:r w:rsidRPr="00E0084F">
        <w:t>, na qual após já ter todas as regras definidas, a empresa pode criar simulações para comparar o impacto de diferentes planos</w:t>
      </w:r>
      <w:r>
        <w:t>.</w:t>
      </w:r>
    </w:p>
    <w:p w14:paraId="4BE0285E" w14:textId="77777777" w:rsidR="009B0BC3" w:rsidRDefault="009B0BC3" w:rsidP="008A5905">
      <w:pPr>
        <w:pStyle w:val="TF-LEGENDA"/>
      </w:pPr>
      <w:r>
        <w:t xml:space="preserve">Figura </w:t>
      </w:r>
      <w:fldSimple w:instr=" SEQ Figura \* ARABIC ">
        <w:r>
          <w:rPr>
            <w:noProof/>
          </w:rPr>
          <w:t>5</w:t>
        </w:r>
      </w:fldSimple>
      <w:r>
        <w:t xml:space="preserve"> - </w:t>
      </w:r>
      <w:r w:rsidRPr="00ED1EFD">
        <w:t>Simulação de planos</w:t>
      </w:r>
    </w:p>
    <w:p w14:paraId="7179780F" w14:textId="77777777" w:rsidR="009B0BC3" w:rsidRPr="00E0084F" w:rsidRDefault="009B0BC3" w:rsidP="009B0941">
      <w:pPr>
        <w:pStyle w:val="TF-FIGURA"/>
      </w:pPr>
      <w:r>
        <w:rPr>
          <w:noProof/>
        </w:rPr>
      </w:r>
      <w:r w:rsidR="009B0BC3">
        <w:rPr>
          <w:noProof/>
        </w:rPr>
        <w:pict w14:anchorId="16367B2B">
          <v:shape id="_x0000_i1029" type="#_x0000_t75" alt="" style="width:317.1pt;height:258.9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5BFFD674" w14:textId="77777777" w:rsidR="009B0BC3" w:rsidRPr="00E0084F" w:rsidRDefault="009B0BC3" w:rsidP="00FF5260">
      <w:pPr>
        <w:pStyle w:val="TF-FONTE"/>
      </w:pPr>
      <w:r w:rsidRPr="00E0084F">
        <w:t>Fonte: Kombo (2021).</w:t>
      </w:r>
    </w:p>
    <w:p w14:paraId="00D2F57D" w14:textId="77777777" w:rsidR="009B0BC3" w:rsidRPr="00E0084F" w:rsidRDefault="009B0BC3" w:rsidP="00F54E17">
      <w:pPr>
        <w:pStyle w:val="Ttulo1"/>
      </w:pPr>
      <w:r w:rsidRPr="00E0084F">
        <w:t>proposta</w:t>
      </w:r>
    </w:p>
    <w:p w14:paraId="38206B9E" w14:textId="77777777" w:rsidR="009B0BC3" w:rsidRPr="00E0084F" w:rsidRDefault="009B0BC3" w:rsidP="00E85EFF">
      <w:pPr>
        <w:pStyle w:val="TF-TEXTO"/>
      </w:pPr>
      <w:r w:rsidRPr="00E0084F">
        <w:t xml:space="preserve">Nesta seção serão apresentadas as justificativas para a realização do trabalho proposto (seção </w:t>
      </w:r>
      <w:r w:rsidRPr="00E0084F">
        <w:fldChar w:fldCharType="begin"/>
      </w:r>
      <w:r w:rsidRPr="00E0084F">
        <w:instrText xml:space="preserve"> REF _Ref69994076 \r \h  \* MERGEFORMAT </w:instrText>
      </w:r>
      <w:r w:rsidRPr="00E0084F">
        <w:fldChar w:fldCharType="separate"/>
      </w:r>
      <w:r>
        <w:t>4.1</w:t>
      </w:r>
      <w:r w:rsidRPr="00E0084F">
        <w:fldChar w:fldCharType="end"/>
      </w:r>
      <w:r w:rsidRPr="00E0084F">
        <w:t xml:space="preserve">), bem como serão expostos os requisitos principais (seção </w:t>
      </w:r>
      <w:r w:rsidRPr="00E0084F">
        <w:fldChar w:fldCharType="begin"/>
      </w:r>
      <w:r w:rsidRPr="00E0084F">
        <w:instrText xml:space="preserve"> REF _Ref69994091 \r \h  \* MERGEFORMAT </w:instrText>
      </w:r>
      <w:r w:rsidRPr="00E0084F">
        <w:fldChar w:fldCharType="separate"/>
      </w:r>
      <w:r>
        <w:t>4.2</w:t>
      </w:r>
      <w:r w:rsidRPr="00E0084F">
        <w:fldChar w:fldCharType="end"/>
      </w:r>
      <w:r w:rsidRPr="00E0084F">
        <w:t xml:space="preserve">), finalizando com a metodologia e o cronograma planejado para o desenvolvimento do trabalho (seção </w:t>
      </w:r>
      <w:r w:rsidRPr="00E0084F">
        <w:fldChar w:fldCharType="begin"/>
      </w:r>
      <w:r w:rsidRPr="00E0084F">
        <w:instrText xml:space="preserve"> REF _Ref69994103 \r \h  \* MERGEFORMAT </w:instrText>
      </w:r>
      <w:r w:rsidRPr="00E0084F">
        <w:fldChar w:fldCharType="separate"/>
      </w:r>
      <w:r>
        <w:t>4.3</w:t>
      </w:r>
      <w:r w:rsidRPr="00E0084F">
        <w:fldChar w:fldCharType="end"/>
      </w:r>
      <w:r w:rsidRPr="00E0084F">
        <w:t>).</w:t>
      </w:r>
    </w:p>
    <w:p w14:paraId="4ECD5082" w14:textId="77777777" w:rsidR="009B0BC3" w:rsidRPr="00E0084F" w:rsidRDefault="009B0BC3">
      <w:pPr>
        <w:pStyle w:val="Ttulo2"/>
      </w:pPr>
      <w:r w:rsidRPr="00E0084F">
        <w:t>JUSTIFICATIVA</w:t>
      </w:r>
    </w:p>
    <w:p w14:paraId="359674CD" w14:textId="77777777" w:rsidR="009B0BC3" w:rsidRPr="00E0084F" w:rsidRDefault="009B0BC3" w:rsidP="005A70D3">
      <w:pPr>
        <w:pStyle w:val="TF-TEXTO"/>
      </w:pPr>
      <w:r w:rsidRPr="00E0084F">
        <w:t xml:space="preserve">Nas seções 1, 2 e 3 foram evidenciadas a relevância do tema proposto. Além disso, para SBA Consultores Associados (2021), mesmo com a existência de sistemas ao auxílio da consultoria no mercado, a empresa deseja encontrar um sistema de apoio a gestão de </w:t>
      </w:r>
      <w:r>
        <w:t>PCS</w:t>
      </w:r>
      <w:r w:rsidRPr="00E0084F">
        <w:t xml:space="preserve"> que permita uma gestão fácil e intuitiva dos dados</w:t>
      </w:r>
      <w:r>
        <w:t>, utilizando-se de sua metodologia de implantação própria, via sistema customizável</w:t>
      </w:r>
      <w:r w:rsidRPr="00E0084F">
        <w:t xml:space="preserve">. Segundo SBA Consultores Associados (2021), isto se faz necessário para garantir agilidade no processo de criação </w:t>
      </w:r>
      <w:r>
        <w:t>PCS</w:t>
      </w:r>
      <w:r w:rsidRPr="00E0084F">
        <w:t xml:space="preserve"> e a destacando na entrega dos resultados</w:t>
      </w:r>
      <w:r>
        <w:t>, afinal para cada projeto existe a sua metodologia de implantação específica de acordo com as necessidades do cliente</w:t>
      </w:r>
      <w:r w:rsidRPr="00E0084F">
        <w:t>.</w:t>
      </w:r>
      <w:r>
        <w:t xml:space="preserve"> É </w:t>
      </w:r>
      <w:r w:rsidRPr="00E0084F">
        <w:t xml:space="preserve">importante o desenvolvimento do sistema proposto para que a consultoria oferecida pela SBA Consultores Associados possa gerar respostas mais seguras à empresa-cliente, garantindo qualidade e agilidade na apresentação dos resultados. Além disso, é necessário que a empresa possa tomar decisões adequadas às necessidades </w:t>
      </w:r>
      <w:r w:rsidRPr="00E0084F">
        <w:lastRenderedPageBreak/>
        <w:t xml:space="preserve">contratadas, bem como, a automação dos serviços para otimização do tempo do consultor gerando melhores resultado ao negócio (SBA Consultores Associados, 2021). No </w:t>
      </w:r>
      <w:r w:rsidRPr="00E0084F">
        <w:fldChar w:fldCharType="begin"/>
      </w:r>
      <w:r w:rsidRPr="00E0084F">
        <w:instrText xml:space="preserve"> REF _Ref69987682 \h  \* MERGEFORMAT </w:instrText>
      </w:r>
      <w:r w:rsidRPr="00E0084F">
        <w:fldChar w:fldCharType="separate"/>
      </w:r>
      <w:r w:rsidRPr="00E0084F">
        <w:t xml:space="preserve">Quadro </w:t>
      </w:r>
      <w:r>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680BB3B0" w14:textId="77777777" w:rsidR="009B0BC3" w:rsidRPr="00E0084F" w:rsidRDefault="009B0BC3" w:rsidP="00BC7EEC">
      <w:pPr>
        <w:pStyle w:val="TF-LEGENDA"/>
        <w:spacing w:before="0"/>
      </w:pPr>
      <w:r w:rsidRPr="00E0084F">
        <w:t xml:space="preserve">Quadro </w:t>
      </w:r>
      <w:fldSimple w:instr=" SEQ Quadro \* ARABIC ">
        <w:r>
          <w:rPr>
            <w:noProof/>
          </w:rPr>
          <w:t>1</w:t>
        </w:r>
      </w:fldSimple>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4"/>
        <w:gridCol w:w="2371"/>
        <w:gridCol w:w="1685"/>
        <w:gridCol w:w="1541"/>
      </w:tblGrid>
      <w:tr w:rsidR="009B0BC3" w:rsidRPr="00E0084F" w14:paraId="7CD290A6" w14:textId="77777777" w:rsidTr="008A5905">
        <w:trPr>
          <w:trHeight w:val="513"/>
        </w:trPr>
        <w:tc>
          <w:tcPr>
            <w:tcW w:w="3260" w:type="dxa"/>
            <w:tcBorders>
              <w:tl2br w:val="single" w:sz="4" w:space="0" w:color="auto"/>
            </w:tcBorders>
            <w:shd w:val="clear" w:color="auto" w:fill="A6A6A6"/>
          </w:tcPr>
          <w:p w14:paraId="23F95143" w14:textId="77777777" w:rsidR="009B0BC3" w:rsidRPr="008A5905" w:rsidRDefault="009B0BC3" w:rsidP="008A5905">
            <w:pPr>
              <w:pStyle w:val="TF-TEXTOQUADRO"/>
              <w:jc w:val="right"/>
              <w:rPr>
                <w:b/>
                <w:bCs/>
                <w:sz w:val="20"/>
              </w:rPr>
            </w:pPr>
            <w:r w:rsidRPr="008A5905">
              <w:rPr>
                <w:b/>
                <w:bCs/>
                <w:sz w:val="20"/>
              </w:rPr>
              <w:t>Trabalhos Correlatos</w:t>
            </w:r>
          </w:p>
          <w:p w14:paraId="2EAF4784" w14:textId="77777777" w:rsidR="009B0BC3" w:rsidRPr="008A5905" w:rsidRDefault="009B0BC3"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15575412" w14:textId="77777777" w:rsidR="009B0BC3" w:rsidRPr="008A5905" w:rsidRDefault="009B0BC3" w:rsidP="00BC7EEC">
            <w:pPr>
              <w:pStyle w:val="TF-TEXTOQUADRO"/>
              <w:jc w:val="center"/>
              <w:rPr>
                <w:b/>
                <w:bCs/>
                <w:sz w:val="20"/>
              </w:rPr>
            </w:pPr>
            <w:r w:rsidRPr="008A5905">
              <w:rPr>
                <w:b/>
                <w:bCs/>
                <w:sz w:val="20"/>
              </w:rPr>
              <w:t>Hewysa RH Ltda (2016)</w:t>
            </w:r>
          </w:p>
        </w:tc>
        <w:tc>
          <w:tcPr>
            <w:tcW w:w="1701" w:type="dxa"/>
            <w:shd w:val="clear" w:color="auto" w:fill="A6A6A6"/>
            <w:vAlign w:val="center"/>
          </w:tcPr>
          <w:p w14:paraId="5240E418" w14:textId="77777777" w:rsidR="009B0BC3" w:rsidRPr="008A5905" w:rsidRDefault="009B0BC3" w:rsidP="00BC7EEC">
            <w:pPr>
              <w:pStyle w:val="TF-TEXTOQUADRO"/>
              <w:jc w:val="center"/>
              <w:rPr>
                <w:b/>
                <w:bCs/>
                <w:sz w:val="20"/>
              </w:rPr>
            </w:pPr>
            <w:r w:rsidRPr="008A5905">
              <w:rPr>
                <w:b/>
                <w:bCs/>
                <w:sz w:val="20"/>
              </w:rPr>
              <w:t>Floowmer (2021)</w:t>
            </w:r>
          </w:p>
        </w:tc>
        <w:tc>
          <w:tcPr>
            <w:tcW w:w="1559" w:type="dxa"/>
            <w:shd w:val="clear" w:color="auto" w:fill="A6A6A6"/>
            <w:vAlign w:val="center"/>
          </w:tcPr>
          <w:p w14:paraId="1E7B5758" w14:textId="77777777" w:rsidR="009B0BC3" w:rsidRPr="008A5905" w:rsidRDefault="009B0BC3" w:rsidP="008F3704">
            <w:pPr>
              <w:pStyle w:val="TF-TEXTOQUADRO"/>
              <w:jc w:val="center"/>
              <w:rPr>
                <w:b/>
                <w:bCs/>
                <w:sz w:val="20"/>
              </w:rPr>
            </w:pPr>
            <w:r w:rsidRPr="008A5905">
              <w:rPr>
                <w:b/>
                <w:bCs/>
                <w:sz w:val="20"/>
              </w:rPr>
              <w:t>Kombo (2021)</w:t>
            </w:r>
          </w:p>
        </w:tc>
      </w:tr>
      <w:tr w:rsidR="009B0BC3" w:rsidRPr="00E0084F" w14:paraId="20F08F04" w14:textId="77777777" w:rsidTr="008A5905">
        <w:tc>
          <w:tcPr>
            <w:tcW w:w="3260" w:type="dxa"/>
            <w:shd w:val="clear" w:color="auto" w:fill="auto"/>
          </w:tcPr>
          <w:p w14:paraId="35042DA9" w14:textId="77777777" w:rsidR="009B0BC3" w:rsidRPr="008A5905" w:rsidRDefault="009B0BC3" w:rsidP="00BC7EEC">
            <w:pPr>
              <w:pStyle w:val="TF-TEXTOQUADRO"/>
              <w:rPr>
                <w:sz w:val="20"/>
              </w:rPr>
            </w:pPr>
            <w:r w:rsidRPr="008A5905">
              <w:rPr>
                <w:sz w:val="20"/>
              </w:rPr>
              <w:t>Plataforma</w:t>
            </w:r>
          </w:p>
        </w:tc>
        <w:tc>
          <w:tcPr>
            <w:tcW w:w="2410" w:type="dxa"/>
            <w:shd w:val="clear" w:color="auto" w:fill="auto"/>
          </w:tcPr>
          <w:p w14:paraId="7C5881E2" w14:textId="77777777" w:rsidR="009B0BC3" w:rsidRPr="008A5905" w:rsidRDefault="009B0BC3" w:rsidP="00BC7EEC">
            <w:pPr>
              <w:pStyle w:val="TF-TEXTOQUADRO"/>
              <w:jc w:val="center"/>
              <w:rPr>
                <w:sz w:val="20"/>
              </w:rPr>
            </w:pPr>
            <w:r w:rsidRPr="008A5905">
              <w:rPr>
                <w:sz w:val="20"/>
              </w:rPr>
              <w:t>Web</w:t>
            </w:r>
          </w:p>
        </w:tc>
        <w:tc>
          <w:tcPr>
            <w:tcW w:w="1701" w:type="dxa"/>
            <w:shd w:val="clear" w:color="auto" w:fill="auto"/>
          </w:tcPr>
          <w:p w14:paraId="6A7BC4F8" w14:textId="77777777" w:rsidR="009B0BC3" w:rsidRPr="008A5905" w:rsidRDefault="009B0BC3" w:rsidP="00BC7EEC">
            <w:pPr>
              <w:pStyle w:val="TF-TEXTOQUADRO"/>
              <w:jc w:val="center"/>
              <w:rPr>
                <w:sz w:val="20"/>
              </w:rPr>
            </w:pPr>
            <w:r w:rsidRPr="008A5905">
              <w:rPr>
                <w:sz w:val="20"/>
              </w:rPr>
              <w:t>Web</w:t>
            </w:r>
          </w:p>
        </w:tc>
        <w:tc>
          <w:tcPr>
            <w:tcW w:w="1559" w:type="dxa"/>
            <w:shd w:val="clear" w:color="auto" w:fill="auto"/>
          </w:tcPr>
          <w:p w14:paraId="29404054" w14:textId="77777777" w:rsidR="009B0BC3" w:rsidRPr="008A5905" w:rsidRDefault="009B0BC3" w:rsidP="00BC7EEC">
            <w:pPr>
              <w:pStyle w:val="TF-TEXTOQUADRO"/>
              <w:jc w:val="center"/>
              <w:rPr>
                <w:sz w:val="20"/>
              </w:rPr>
            </w:pPr>
            <w:r w:rsidRPr="008A5905">
              <w:rPr>
                <w:sz w:val="20"/>
              </w:rPr>
              <w:t>Web</w:t>
            </w:r>
          </w:p>
        </w:tc>
      </w:tr>
      <w:tr w:rsidR="009B0BC3" w:rsidRPr="00E0084F" w14:paraId="3CC9BFE3" w14:textId="77777777" w:rsidTr="008A5905">
        <w:tc>
          <w:tcPr>
            <w:tcW w:w="3260" w:type="dxa"/>
            <w:shd w:val="clear" w:color="auto" w:fill="auto"/>
          </w:tcPr>
          <w:p w14:paraId="47AB3E48" w14:textId="77777777" w:rsidR="009B0BC3" w:rsidRPr="008A5905" w:rsidRDefault="009B0BC3" w:rsidP="00BC7EEC">
            <w:pPr>
              <w:pStyle w:val="TF-TEXTOQUADRO"/>
              <w:rPr>
                <w:sz w:val="20"/>
              </w:rPr>
            </w:pPr>
            <w:r w:rsidRPr="008A5905">
              <w:rPr>
                <w:sz w:val="20"/>
              </w:rPr>
              <w:t>Fornece relatórios para análise</w:t>
            </w:r>
          </w:p>
        </w:tc>
        <w:tc>
          <w:tcPr>
            <w:tcW w:w="2410" w:type="dxa"/>
            <w:shd w:val="clear" w:color="auto" w:fill="auto"/>
          </w:tcPr>
          <w:p w14:paraId="0F8121FB"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68015B25"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171286CA"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7588496D" w14:textId="77777777" w:rsidTr="008A5905">
        <w:tc>
          <w:tcPr>
            <w:tcW w:w="3260" w:type="dxa"/>
            <w:shd w:val="clear" w:color="auto" w:fill="auto"/>
          </w:tcPr>
          <w:p w14:paraId="22D32C67" w14:textId="77777777" w:rsidR="009B0BC3" w:rsidRPr="008A5905" w:rsidRDefault="009B0BC3" w:rsidP="00BC7EEC">
            <w:pPr>
              <w:pStyle w:val="TF-TEXTOQUADRO"/>
              <w:rPr>
                <w:sz w:val="20"/>
              </w:rPr>
            </w:pPr>
            <w:r w:rsidRPr="008A5905">
              <w:rPr>
                <w:sz w:val="20"/>
              </w:rPr>
              <w:t>Simulação de planos</w:t>
            </w:r>
          </w:p>
        </w:tc>
        <w:tc>
          <w:tcPr>
            <w:tcW w:w="2410" w:type="dxa"/>
            <w:shd w:val="clear" w:color="auto" w:fill="auto"/>
          </w:tcPr>
          <w:p w14:paraId="1A5B2318" w14:textId="77777777" w:rsidR="009B0BC3" w:rsidRPr="008A5905" w:rsidRDefault="009B0BC3" w:rsidP="00BC7EEC">
            <w:pPr>
              <w:pStyle w:val="TF-TEXTOQUADRO"/>
              <w:jc w:val="center"/>
              <w:rPr>
                <w:sz w:val="20"/>
              </w:rPr>
            </w:pPr>
            <w:r w:rsidRPr="008F3704">
              <w:rPr>
                <w:color w:val="FF0000"/>
                <w:sz w:val="20"/>
              </w:rPr>
              <w:t>X</w:t>
            </w:r>
          </w:p>
        </w:tc>
        <w:tc>
          <w:tcPr>
            <w:tcW w:w="1701" w:type="dxa"/>
            <w:shd w:val="clear" w:color="auto" w:fill="auto"/>
          </w:tcPr>
          <w:p w14:paraId="355E019F" w14:textId="77777777" w:rsidR="009B0BC3" w:rsidRPr="008A5905" w:rsidRDefault="009B0BC3" w:rsidP="00BC7EEC">
            <w:pPr>
              <w:pStyle w:val="TF-TEXTOQUADRO"/>
              <w:jc w:val="center"/>
              <w:rPr>
                <w:sz w:val="20"/>
              </w:rPr>
            </w:pPr>
            <w:r w:rsidRPr="008F3704">
              <w:rPr>
                <w:color w:val="FF0000"/>
                <w:sz w:val="20"/>
              </w:rPr>
              <w:t>X</w:t>
            </w:r>
          </w:p>
        </w:tc>
        <w:tc>
          <w:tcPr>
            <w:tcW w:w="1559" w:type="dxa"/>
            <w:shd w:val="clear" w:color="auto" w:fill="auto"/>
          </w:tcPr>
          <w:p w14:paraId="7271098D"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33A5FF53" w14:textId="77777777" w:rsidTr="008A5905">
        <w:tc>
          <w:tcPr>
            <w:tcW w:w="3260" w:type="dxa"/>
            <w:shd w:val="clear" w:color="auto" w:fill="auto"/>
          </w:tcPr>
          <w:p w14:paraId="0875C753" w14:textId="77777777" w:rsidR="009B0BC3" w:rsidRPr="008A5905" w:rsidRDefault="009B0BC3" w:rsidP="00BC7EEC">
            <w:pPr>
              <w:pStyle w:val="TF-TEXTOQUADRO"/>
              <w:rPr>
                <w:sz w:val="20"/>
              </w:rPr>
            </w:pPr>
            <w:r w:rsidRPr="008A5905">
              <w:rPr>
                <w:sz w:val="20"/>
              </w:rPr>
              <w:t>Manutenção no sistema</w:t>
            </w:r>
          </w:p>
        </w:tc>
        <w:tc>
          <w:tcPr>
            <w:tcW w:w="2410" w:type="dxa"/>
            <w:shd w:val="clear" w:color="auto" w:fill="auto"/>
          </w:tcPr>
          <w:p w14:paraId="296C5DD9"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3D590521"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1B269EC7"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1FB69544" w14:textId="77777777" w:rsidTr="008A5905">
        <w:tc>
          <w:tcPr>
            <w:tcW w:w="3260" w:type="dxa"/>
            <w:shd w:val="clear" w:color="auto" w:fill="auto"/>
          </w:tcPr>
          <w:p w14:paraId="0240F47D" w14:textId="77777777" w:rsidR="009B0BC3" w:rsidRPr="008A5905" w:rsidRDefault="009B0BC3" w:rsidP="00BC7EEC">
            <w:pPr>
              <w:pStyle w:val="TF-TEXTOQUADRO"/>
              <w:rPr>
                <w:sz w:val="20"/>
              </w:rPr>
            </w:pPr>
            <w:r w:rsidRPr="008A5905">
              <w:rPr>
                <w:sz w:val="20"/>
              </w:rPr>
              <w:t>Formulário de Avaliação</w:t>
            </w:r>
          </w:p>
        </w:tc>
        <w:tc>
          <w:tcPr>
            <w:tcW w:w="2410" w:type="dxa"/>
            <w:shd w:val="clear" w:color="auto" w:fill="auto"/>
          </w:tcPr>
          <w:p w14:paraId="10F01104"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64C9835F" w14:textId="77777777" w:rsidR="009B0BC3" w:rsidRPr="008A5905" w:rsidRDefault="009B0BC3" w:rsidP="00BC7EEC">
            <w:pPr>
              <w:pStyle w:val="TF-TEXTOQUADRO"/>
              <w:jc w:val="center"/>
              <w:rPr>
                <w:sz w:val="20"/>
              </w:rPr>
            </w:pPr>
            <w:r w:rsidRPr="008F3704">
              <w:rPr>
                <w:color w:val="FF0000"/>
                <w:sz w:val="20"/>
              </w:rPr>
              <w:t>X</w:t>
            </w:r>
          </w:p>
        </w:tc>
        <w:tc>
          <w:tcPr>
            <w:tcW w:w="1559" w:type="dxa"/>
            <w:shd w:val="clear" w:color="auto" w:fill="auto"/>
          </w:tcPr>
          <w:p w14:paraId="21C1B7D8"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r w:rsidR="009B0BC3" w:rsidRPr="00E0084F" w14:paraId="6BB12BA8" w14:textId="77777777" w:rsidTr="008A5905">
        <w:tc>
          <w:tcPr>
            <w:tcW w:w="3260" w:type="dxa"/>
            <w:shd w:val="clear" w:color="auto" w:fill="auto"/>
          </w:tcPr>
          <w:p w14:paraId="3A89033B" w14:textId="77777777" w:rsidR="009B0BC3" w:rsidRPr="008A5905" w:rsidRDefault="009B0BC3" w:rsidP="00BC7EEC">
            <w:pPr>
              <w:pStyle w:val="TF-TEXTOQUADRO"/>
              <w:rPr>
                <w:sz w:val="20"/>
              </w:rPr>
            </w:pPr>
            <w:r w:rsidRPr="008A5905">
              <w:rPr>
                <w:sz w:val="20"/>
              </w:rPr>
              <w:t>Ciclo de aplicação</w:t>
            </w:r>
          </w:p>
        </w:tc>
        <w:tc>
          <w:tcPr>
            <w:tcW w:w="2410" w:type="dxa"/>
            <w:shd w:val="clear" w:color="auto" w:fill="auto"/>
          </w:tcPr>
          <w:p w14:paraId="354DCABF"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467D2D6" w14:textId="77777777" w:rsidR="009B0BC3" w:rsidRPr="008A5905" w:rsidRDefault="009B0BC3" w:rsidP="00BC7EEC">
            <w:pPr>
              <w:pStyle w:val="TF-TEXTOQUADRO"/>
              <w:jc w:val="center"/>
              <w:rPr>
                <w:sz w:val="20"/>
              </w:rPr>
            </w:pPr>
            <w:r w:rsidRPr="008F3704">
              <w:rPr>
                <w:color w:val="FF0000"/>
                <w:sz w:val="20"/>
              </w:rPr>
              <w:t>X</w:t>
            </w:r>
          </w:p>
        </w:tc>
        <w:tc>
          <w:tcPr>
            <w:tcW w:w="1559" w:type="dxa"/>
            <w:shd w:val="clear" w:color="auto" w:fill="auto"/>
          </w:tcPr>
          <w:p w14:paraId="1E10203B" w14:textId="77777777" w:rsidR="009B0BC3" w:rsidRPr="008A5905" w:rsidRDefault="009B0BC3" w:rsidP="00BC7EEC">
            <w:pPr>
              <w:pStyle w:val="TF-TEXTOQUADRO"/>
              <w:jc w:val="center"/>
              <w:rPr>
                <w:sz w:val="20"/>
              </w:rPr>
            </w:pPr>
            <w:r w:rsidRPr="008F3704">
              <w:rPr>
                <w:rFonts w:ascii="Segoe UI Symbol" w:hAnsi="Segoe UI Symbol" w:cs="Segoe UI Symbol"/>
                <w:color w:val="00B050"/>
                <w:sz w:val="20"/>
              </w:rPr>
              <w:t>✓</w:t>
            </w:r>
          </w:p>
        </w:tc>
      </w:tr>
    </w:tbl>
    <w:p w14:paraId="06E4BD07" w14:textId="77777777" w:rsidR="009B0BC3" w:rsidRPr="00E0084F" w:rsidRDefault="009B0BC3" w:rsidP="00577E79">
      <w:pPr>
        <w:pStyle w:val="TF-FONTE"/>
      </w:pPr>
      <w:r w:rsidRPr="00E0084F">
        <w:t>Fonte: elaborado pelo autor.</w:t>
      </w:r>
    </w:p>
    <w:p w14:paraId="103465BA" w14:textId="77777777" w:rsidR="009B0BC3" w:rsidRDefault="009B0BC3" w:rsidP="006B3A65">
      <w:pPr>
        <w:pStyle w:val="TF-TEXTO"/>
      </w:pPr>
      <w:r>
        <w:t xml:space="preserve">Pelo </w:t>
      </w:r>
      <w:r>
        <w:fldChar w:fldCharType="begin"/>
      </w:r>
      <w:r>
        <w:instrText xml:space="preserve"> REF _Ref69987682 \h </w:instrText>
      </w:r>
      <w:r>
        <w:fldChar w:fldCharType="separate"/>
      </w:r>
      <w:r w:rsidRPr="00E0084F">
        <w:t xml:space="preserve">Quadro </w:t>
      </w:r>
      <w:r>
        <w:rPr>
          <w:noProof/>
        </w:rPr>
        <w:t>1</w:t>
      </w:r>
      <w:r>
        <w:fldChar w:fldCharType="end"/>
      </w:r>
      <w:r>
        <w:t xml:space="preserve"> é possível perceber que </w:t>
      </w:r>
      <w:r w:rsidRPr="00E0084F">
        <w:t>todos os trabalhos correlatos</w:t>
      </w:r>
      <w:r>
        <w:t xml:space="preserve"> (</w:t>
      </w:r>
      <w:r w:rsidRPr="00B42613">
        <w:t>HEWYSA RH LTDA</w:t>
      </w:r>
      <w:r>
        <w:t xml:space="preserve">, </w:t>
      </w:r>
      <w:r w:rsidRPr="00B42613">
        <w:t>2016)</w:t>
      </w:r>
      <w:r>
        <w:t xml:space="preserve">, </w:t>
      </w:r>
      <w:r w:rsidRPr="00B42613">
        <w:t>FLOOWMER</w:t>
      </w:r>
      <w:r>
        <w:t xml:space="preserve">, </w:t>
      </w:r>
      <w:r w:rsidRPr="00B42613">
        <w:t>2021</w:t>
      </w:r>
      <w:r>
        <w:t xml:space="preserve">, </w:t>
      </w:r>
      <w:r w:rsidRPr="00E0084F">
        <w:t>KOMBO</w:t>
      </w:r>
      <w:r>
        <w:t xml:space="preserve">, 2021) possuem o </w:t>
      </w:r>
      <w:r w:rsidRPr="00E0084F">
        <w:t>sistema em plataforma web</w:t>
      </w:r>
      <w:r>
        <w:t xml:space="preserve"> fornecem </w:t>
      </w:r>
      <w:r w:rsidRPr="00E0084F">
        <w:t>relatórios para análise</w:t>
      </w:r>
      <w:r>
        <w:t xml:space="preserve"> dos resultados pelo consultor</w:t>
      </w:r>
      <w:r w:rsidRPr="00E0084F">
        <w:t xml:space="preserve"> e possuem manutenção</w:t>
      </w:r>
      <w:r>
        <w:t xml:space="preserve"> no sistema</w:t>
      </w:r>
      <w:r w:rsidRPr="00E0084F">
        <w:t xml:space="preserve">. Kombo </w:t>
      </w:r>
      <w:r>
        <w:t xml:space="preserve">(2021) </w:t>
      </w:r>
      <w:r w:rsidRPr="00E0084F">
        <w:t>é o único que possui simulação de planos, característica</w:t>
      </w:r>
      <w:r>
        <w:t xml:space="preserve"> importante no sistema, pois projeta várias possibilidades ao consultor baseada nos resultados da pesquisa salarial</w:t>
      </w:r>
      <w:r w:rsidRPr="00E0084F">
        <w:t xml:space="preserve">. </w:t>
      </w:r>
      <w:r w:rsidRPr="00B42613">
        <w:t>Hewysa RH Ltda (2016)</w:t>
      </w:r>
      <w:r>
        <w:t xml:space="preserve"> e Kombo (2021) também se destacam pela característica de possuir </w:t>
      </w:r>
      <w:r w:rsidRPr="00E0084F">
        <w:t xml:space="preserve">um formulário de avaliação e um ciclo de aplicação integrados no sistema, </w:t>
      </w:r>
      <w:r>
        <w:t xml:space="preserve">que </w:t>
      </w:r>
      <w:r w:rsidRPr="00E0084F">
        <w:t xml:space="preserve">fazem </w:t>
      </w:r>
      <w:r>
        <w:t>com que o</w:t>
      </w:r>
      <w:r w:rsidRPr="00E0084F">
        <w:t xml:space="preserve"> </w:t>
      </w:r>
      <w:r>
        <w:t>s</w:t>
      </w:r>
      <w:r w:rsidRPr="00E0084F">
        <w:t xml:space="preserve">istema </w:t>
      </w:r>
      <w:r>
        <w:t xml:space="preserve">seja </w:t>
      </w:r>
      <w:r w:rsidRPr="00E0084F">
        <w:t>abrangente</w:t>
      </w:r>
      <w:r>
        <w:t xml:space="preserve"> e forneça resultados satisfatórios ao consultor e ao </w:t>
      </w:r>
      <w:r w:rsidRPr="005D7851">
        <w:t>contratante da consultoria.</w:t>
      </w:r>
      <w:r w:rsidRPr="006B3A65">
        <w:t xml:space="preserve"> </w:t>
      </w:r>
      <w:r w:rsidRPr="005D7851">
        <w:t>Um diferencial do sistema proposto é utilizar uma metodologia específica de implantação definida pela empresa SBA Consultores Associados (2021),</w:t>
      </w:r>
      <w:r>
        <w:t xml:space="preserve"> que</w:t>
      </w:r>
      <w:r w:rsidRPr="005D7851">
        <w:t xml:space="preserve"> se baseia nos resultados que o sistema apresentará para cada caso em conformidade com as necessidades do cliente.</w:t>
      </w:r>
    </w:p>
    <w:p w14:paraId="452F3C2E" w14:textId="77777777" w:rsidR="009B0BC3" w:rsidRPr="00E0084F" w:rsidRDefault="009B0BC3" w:rsidP="0038587F">
      <w:pPr>
        <w:pStyle w:val="TF-TEXTO"/>
      </w:pPr>
      <w:r w:rsidRPr="00E0084F">
        <w:t xml:space="preserve">O trabalho </w:t>
      </w:r>
      <w:r>
        <w:t>traz a contribuição acadêmica</w:t>
      </w:r>
      <w:r w:rsidRPr="00E0084F">
        <w:t xml:space="preserve"> para que novas buscas e projetos desenvolvidos sobre o assunto possam ter embasamento e base de conhecimento para o desenvolvimento dos seus objetivos relacionados ao assunto de PCS</w:t>
      </w:r>
      <w:r>
        <w:t>. E</w:t>
      </w:r>
      <w:r w:rsidRPr="00284CDC">
        <w:t>nfatiza-se como contribuição tecnológica, o fato, das planilhas serem colocadas de lado, para que os sistemas web possam tomar o espaço, facilitando o trabalho e o compartilhamento em tempo real das atividades</w:t>
      </w:r>
      <w:r>
        <w:t xml:space="preserve"> dos consultores. Uma vez que, a busca por inovação tem sido primordial para o destaque no mercado. A</w:t>
      </w:r>
      <w:r w:rsidRPr="00E0084F">
        <w:t xml:space="preserve"> contribuição social </w:t>
      </w:r>
      <w:r>
        <w:t>é</w:t>
      </w:r>
      <w:r w:rsidRPr="00E0084F">
        <w:t xml:space="preserve"> apresentar</w:t>
      </w:r>
      <w:r>
        <w:t xml:space="preserve"> de </w:t>
      </w:r>
      <w:r w:rsidRPr="00E0084F">
        <w:t xml:space="preserve">uma forma </w:t>
      </w:r>
      <w:r>
        <w:t>simplificada</w:t>
      </w:r>
      <w:r w:rsidRPr="00E0084F">
        <w:t xml:space="preserve"> o </w:t>
      </w:r>
      <w:r>
        <w:t xml:space="preserve">assunto </w:t>
      </w:r>
      <w:r w:rsidRPr="00E0084F">
        <w:t>PCS para os usuários,</w:t>
      </w:r>
      <w:r>
        <w:t xml:space="preserve"> por meio de sistemas pensados nas diversidades dos usuários,</w:t>
      </w:r>
      <w:r w:rsidRPr="00E0084F">
        <w:t xml:space="preserve"> </w:t>
      </w:r>
      <w:r>
        <w:t>tornando</w:t>
      </w:r>
      <w:r w:rsidRPr="00E0084F">
        <w:t xml:space="preserve"> o tema salário </w:t>
      </w:r>
      <w:r>
        <w:t xml:space="preserve">em </w:t>
      </w:r>
      <w:r w:rsidRPr="00E0084F">
        <w:t xml:space="preserve">algo </w:t>
      </w:r>
      <w:r>
        <w:t>cativante e acessível</w:t>
      </w:r>
      <w:r w:rsidRPr="00E0084F">
        <w:t xml:space="preserve"> de se falar abertamente.</w:t>
      </w:r>
    </w:p>
    <w:p w14:paraId="40247F9C" w14:textId="77777777" w:rsidR="009B0BC3" w:rsidRPr="00E0084F" w:rsidRDefault="009B0BC3">
      <w:pPr>
        <w:pStyle w:val="Ttulo2"/>
      </w:pPr>
      <w:r w:rsidRPr="00E0084F">
        <w:t>REQUISITOS PRINCIPAIS DO PROBLEMA A SER TRABALHADO</w:t>
      </w:r>
    </w:p>
    <w:p w14:paraId="534067C6" w14:textId="77777777" w:rsidR="009B0BC3" w:rsidRPr="00E0084F" w:rsidRDefault="009B0BC3" w:rsidP="005A70D3">
      <w:pPr>
        <w:pStyle w:val="TF-TEXTO"/>
      </w:pPr>
      <w:r w:rsidRPr="00E0084F">
        <w:t xml:space="preserve">O </w:t>
      </w:r>
      <w:r w:rsidRPr="00E0084F">
        <w:fldChar w:fldCharType="begin"/>
      </w:r>
      <w:r w:rsidRPr="00E0084F">
        <w:instrText xml:space="preserve"> REF _Ref69994920 \h  \* MERGEFORMAT </w:instrText>
      </w:r>
      <w:r w:rsidRPr="00E0084F">
        <w:fldChar w:fldCharType="separate"/>
      </w:r>
      <w:r w:rsidRPr="00E0084F">
        <w:t xml:space="preserve">Quadro </w:t>
      </w:r>
      <w:r>
        <w:rPr>
          <w:noProof/>
        </w:rPr>
        <w:t>2</w:t>
      </w:r>
      <w:r w:rsidRPr="00E0084F">
        <w:fldChar w:fldCharType="end"/>
      </w:r>
      <w:r w:rsidRPr="00E0084F">
        <w:t xml:space="preserve"> apresenta os principais Requisitos Funcionais (RF) e Requisitos Não Funcionais (RFN) previstos para o sistema.</w:t>
      </w:r>
    </w:p>
    <w:p w14:paraId="68DA0A8B" w14:textId="77777777" w:rsidR="009B0BC3" w:rsidRPr="00E0084F" w:rsidRDefault="009B0BC3" w:rsidP="0038587F">
      <w:pPr>
        <w:pStyle w:val="TF-LEGENDA"/>
      </w:pPr>
      <w:r w:rsidRPr="00E0084F">
        <w:lastRenderedPageBreak/>
        <w:t xml:space="preserve">Quadro </w:t>
      </w:r>
      <w:fldSimple w:instr=" SEQ Quadro \* ARABIC ">
        <w:r>
          <w:rPr>
            <w:noProof/>
          </w:rPr>
          <w:t>2</w:t>
        </w:r>
      </w:fldSimple>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26"/>
        <w:gridCol w:w="635"/>
      </w:tblGrid>
      <w:tr w:rsidR="009B0BC3" w:rsidRPr="00E0084F" w14:paraId="43739D33" w14:textId="77777777"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0FD35AC1" w14:textId="77777777" w:rsidR="009B0BC3" w:rsidRPr="00E0084F" w:rsidRDefault="009B0BC3"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3A4D52F0" w14:textId="77777777" w:rsidR="009B0BC3" w:rsidRPr="00E0084F" w:rsidRDefault="009B0BC3" w:rsidP="008A5905">
            <w:pPr>
              <w:pStyle w:val="texto"/>
              <w:spacing w:line="240" w:lineRule="auto"/>
              <w:ind w:firstLine="0"/>
              <w:jc w:val="center"/>
              <w:rPr>
                <w:b/>
                <w:bCs/>
                <w:sz w:val="20"/>
              </w:rPr>
            </w:pPr>
            <w:r>
              <w:rPr>
                <w:b/>
                <w:bCs/>
                <w:sz w:val="20"/>
              </w:rPr>
              <w:t>Tipo</w:t>
            </w:r>
          </w:p>
        </w:tc>
      </w:tr>
      <w:tr w:rsidR="009B0BC3" w:rsidRPr="00E0084F" w14:paraId="72F6D09D" w14:textId="77777777"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45628977" w14:textId="77777777" w:rsidR="009B0BC3" w:rsidRPr="00E0084F" w:rsidRDefault="009B0BC3"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70406F32"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E58EA2C"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1AE1631" w14:textId="77777777" w:rsidR="009B0BC3" w:rsidRPr="00E0084F" w:rsidRDefault="009B0BC3" w:rsidP="002E70FF">
            <w:pPr>
              <w:pStyle w:val="texto"/>
              <w:spacing w:line="240" w:lineRule="auto"/>
              <w:ind w:firstLine="0"/>
              <w:rPr>
                <w:sz w:val="20"/>
              </w:rPr>
            </w:pPr>
            <w:r w:rsidRPr="00E0084F">
              <w:rPr>
                <w:sz w:val="20"/>
              </w:rPr>
              <w:t xml:space="preserve">permitir ao consultor efetuar </w:t>
            </w:r>
            <w:r w:rsidRPr="00186773">
              <w:rPr>
                <w:sz w:val="20"/>
              </w:rPr>
              <w:t>login</w:t>
            </w:r>
          </w:p>
        </w:tc>
        <w:tc>
          <w:tcPr>
            <w:tcW w:w="637" w:type="dxa"/>
            <w:tcBorders>
              <w:top w:val="single" w:sz="4" w:space="0" w:color="auto"/>
              <w:left w:val="single" w:sz="4" w:space="0" w:color="auto"/>
              <w:bottom w:val="single" w:sz="4" w:space="0" w:color="auto"/>
              <w:right w:val="single" w:sz="4" w:space="0" w:color="auto"/>
            </w:tcBorders>
          </w:tcPr>
          <w:p w14:paraId="0E9612B9"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5C886F97"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41C75D9" w14:textId="77777777" w:rsidR="009B0BC3" w:rsidRPr="00E0084F" w:rsidRDefault="009B0BC3"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72E1D3D4"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1FF531F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92DCC31" w14:textId="77777777" w:rsidR="009B0BC3" w:rsidRPr="00E0084F" w:rsidRDefault="009B0BC3"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6CFF79EC"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7DAFEAF5"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C8ACBD7" w14:textId="77777777" w:rsidR="009B0BC3" w:rsidRPr="00E0084F" w:rsidRDefault="009B0BC3"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3BABB4B"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319720A1"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60D5BA7A" w14:textId="77777777" w:rsidR="009B0BC3" w:rsidRPr="00E0084F" w:rsidRDefault="009B0BC3"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025FD5BB"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07E40C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DCB9517" w14:textId="77777777" w:rsidR="009B0BC3" w:rsidRPr="00E0084F" w:rsidRDefault="009B0BC3"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56233A3E"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08337F9B"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687ED7C" w14:textId="77777777" w:rsidR="009B0BC3" w:rsidRPr="00E0084F" w:rsidRDefault="009B0BC3"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47AE63B2"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12E73CCD"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AB30BEA" w14:textId="77777777" w:rsidR="009B0BC3" w:rsidRPr="00E0084F" w:rsidRDefault="009B0BC3"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1DCE91A"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488F9677"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C143A59" w14:textId="77777777" w:rsidR="009B0BC3" w:rsidRPr="00E0084F" w:rsidRDefault="009B0BC3"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3F0F49D0"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5EFED841"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78C2E45" w14:textId="77777777" w:rsidR="009B0BC3" w:rsidRPr="00E0084F" w:rsidRDefault="009B0BC3"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67D7DB24"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45DB153F"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1BB3031" w14:textId="77777777" w:rsidR="009B0BC3" w:rsidRPr="00E0084F" w:rsidRDefault="009B0BC3"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3534CE4C"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1596F9B7"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0CAF159"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0499A68C"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5F0AA7C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BF6B0F0"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21EEBE63"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77722B5"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6D3E9B1"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7AB9080F"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49BA365F"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07B4BF4" w14:textId="77777777" w:rsidR="009B0BC3" w:rsidRPr="00E0084F" w:rsidRDefault="009B0BC3"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351D8D15"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117D5045"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7C4A8E4" w14:textId="77777777" w:rsidR="009B0BC3" w:rsidRPr="00E0084F" w:rsidRDefault="009B0BC3"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1E8FE628" w14:textId="77777777" w:rsidR="009B0BC3" w:rsidRPr="00E0084F" w:rsidRDefault="009B0BC3" w:rsidP="008A5905">
            <w:pPr>
              <w:pStyle w:val="texto"/>
              <w:spacing w:line="240" w:lineRule="auto"/>
              <w:ind w:firstLine="0"/>
              <w:jc w:val="center"/>
              <w:rPr>
                <w:sz w:val="20"/>
              </w:rPr>
            </w:pPr>
            <w:r>
              <w:rPr>
                <w:sz w:val="20"/>
              </w:rPr>
              <w:t>RF</w:t>
            </w:r>
          </w:p>
        </w:tc>
      </w:tr>
      <w:tr w:rsidR="009B0BC3" w:rsidRPr="00E0084F" w14:paraId="2CF707A4" w14:textId="77777777" w:rsidTr="008A5905">
        <w:tc>
          <w:tcPr>
            <w:tcW w:w="8575" w:type="dxa"/>
            <w:tcBorders>
              <w:top w:val="single" w:sz="4" w:space="0" w:color="auto"/>
              <w:left w:val="single" w:sz="4" w:space="0" w:color="auto"/>
              <w:bottom w:val="single" w:sz="4" w:space="0" w:color="auto"/>
              <w:right w:val="single" w:sz="4" w:space="0" w:color="auto"/>
            </w:tcBorders>
          </w:tcPr>
          <w:p w14:paraId="0F7D2257" w14:textId="77777777" w:rsidR="009B0BC3" w:rsidRPr="00E0084F" w:rsidDel="00E85EFF" w:rsidRDefault="009B0BC3"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4E9B0AB8" w14:textId="77777777" w:rsidR="009B0BC3" w:rsidRPr="00E0084F" w:rsidRDefault="009B0BC3" w:rsidP="008A5905">
            <w:pPr>
              <w:pStyle w:val="texto"/>
              <w:spacing w:line="240" w:lineRule="auto"/>
              <w:ind w:firstLine="0"/>
              <w:jc w:val="center"/>
              <w:rPr>
                <w:sz w:val="20"/>
              </w:rPr>
            </w:pPr>
            <w:r>
              <w:rPr>
                <w:sz w:val="20"/>
              </w:rPr>
              <w:t>RNF</w:t>
            </w:r>
          </w:p>
        </w:tc>
      </w:tr>
      <w:tr w:rsidR="009B0BC3" w:rsidRPr="00E0084F" w14:paraId="52B0C9F5" w14:textId="77777777" w:rsidTr="008A5905">
        <w:tc>
          <w:tcPr>
            <w:tcW w:w="8575" w:type="dxa"/>
            <w:tcBorders>
              <w:top w:val="single" w:sz="4" w:space="0" w:color="auto"/>
              <w:left w:val="single" w:sz="4" w:space="0" w:color="auto"/>
              <w:bottom w:val="single" w:sz="4" w:space="0" w:color="auto"/>
              <w:right w:val="single" w:sz="4" w:space="0" w:color="auto"/>
            </w:tcBorders>
          </w:tcPr>
          <w:p w14:paraId="1BECED68" w14:textId="77777777" w:rsidR="009B0BC3" w:rsidRPr="00E0084F" w:rsidRDefault="009B0BC3"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6B5C658D" w14:textId="77777777" w:rsidR="009B0BC3" w:rsidRPr="00E0084F" w:rsidRDefault="009B0BC3" w:rsidP="008A5905">
            <w:pPr>
              <w:pStyle w:val="texto"/>
              <w:spacing w:line="240" w:lineRule="auto"/>
              <w:ind w:firstLine="0"/>
              <w:jc w:val="center"/>
              <w:rPr>
                <w:sz w:val="20"/>
              </w:rPr>
            </w:pPr>
            <w:r>
              <w:rPr>
                <w:sz w:val="20"/>
              </w:rPr>
              <w:t>RNF</w:t>
            </w:r>
          </w:p>
        </w:tc>
      </w:tr>
      <w:tr w:rsidR="009B0BC3" w:rsidRPr="00E0084F" w14:paraId="0BBAEC9A" w14:textId="77777777" w:rsidTr="008A5905">
        <w:tc>
          <w:tcPr>
            <w:tcW w:w="8575" w:type="dxa"/>
            <w:tcBorders>
              <w:top w:val="single" w:sz="4" w:space="0" w:color="auto"/>
              <w:left w:val="single" w:sz="4" w:space="0" w:color="auto"/>
              <w:bottom w:val="single" w:sz="4" w:space="0" w:color="auto"/>
              <w:right w:val="single" w:sz="4" w:space="0" w:color="auto"/>
            </w:tcBorders>
          </w:tcPr>
          <w:p w14:paraId="6340A008" w14:textId="77777777" w:rsidR="009B0BC3" w:rsidRPr="00E0084F" w:rsidRDefault="009B0BC3" w:rsidP="002E70FF">
            <w:pPr>
              <w:pStyle w:val="texto"/>
              <w:spacing w:line="240" w:lineRule="auto"/>
              <w:ind w:firstLine="0"/>
              <w:rPr>
                <w:sz w:val="20"/>
              </w:rPr>
            </w:pPr>
            <w:r w:rsidRPr="00E0084F">
              <w:rPr>
                <w:sz w:val="20"/>
              </w:rPr>
              <w:t>ser acessível via Mozilla Firefox (versão 28.0 ou superior) e Google Chrome (versão 33.0.1750.154 ou superior</w:t>
            </w:r>
            <w:r>
              <w:rPr>
                <w:sz w:val="20"/>
              </w:rPr>
              <w:t>)</w:t>
            </w:r>
          </w:p>
        </w:tc>
        <w:tc>
          <w:tcPr>
            <w:tcW w:w="637" w:type="dxa"/>
            <w:tcBorders>
              <w:top w:val="single" w:sz="4" w:space="0" w:color="auto"/>
              <w:left w:val="single" w:sz="4" w:space="0" w:color="auto"/>
              <w:bottom w:val="single" w:sz="4" w:space="0" w:color="auto"/>
              <w:right w:val="single" w:sz="4" w:space="0" w:color="auto"/>
            </w:tcBorders>
          </w:tcPr>
          <w:p w14:paraId="41483F8D" w14:textId="77777777" w:rsidR="009B0BC3" w:rsidRPr="00E0084F" w:rsidRDefault="009B0BC3" w:rsidP="008A5905">
            <w:pPr>
              <w:pStyle w:val="texto"/>
              <w:spacing w:line="240" w:lineRule="auto"/>
              <w:ind w:firstLine="0"/>
              <w:jc w:val="center"/>
              <w:rPr>
                <w:sz w:val="20"/>
              </w:rPr>
            </w:pPr>
            <w:r>
              <w:rPr>
                <w:sz w:val="20"/>
              </w:rPr>
              <w:t>RNF</w:t>
            </w:r>
          </w:p>
        </w:tc>
      </w:tr>
      <w:tr w:rsidR="009B0BC3" w:rsidRPr="00E0084F" w14:paraId="5554D940" w14:textId="77777777" w:rsidTr="008A5905">
        <w:tc>
          <w:tcPr>
            <w:tcW w:w="8575" w:type="dxa"/>
            <w:tcBorders>
              <w:top w:val="single" w:sz="4" w:space="0" w:color="auto"/>
              <w:left w:val="single" w:sz="4" w:space="0" w:color="auto"/>
              <w:bottom w:val="single" w:sz="4" w:space="0" w:color="auto"/>
              <w:right w:val="single" w:sz="4" w:space="0" w:color="auto"/>
            </w:tcBorders>
          </w:tcPr>
          <w:p w14:paraId="1D138466" w14:textId="77777777" w:rsidR="009B0BC3" w:rsidRPr="00E0084F" w:rsidRDefault="009B0BC3"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10CAF63A" w14:textId="77777777" w:rsidR="009B0BC3" w:rsidRPr="00C5283B" w:rsidRDefault="009B0BC3" w:rsidP="008A5905">
            <w:pPr>
              <w:pStyle w:val="texto"/>
              <w:spacing w:line="240" w:lineRule="auto"/>
              <w:ind w:firstLine="0"/>
              <w:jc w:val="center"/>
              <w:rPr>
                <w:sz w:val="20"/>
              </w:rPr>
            </w:pPr>
            <w:r>
              <w:rPr>
                <w:sz w:val="20"/>
              </w:rPr>
              <w:t>RNF</w:t>
            </w:r>
          </w:p>
        </w:tc>
      </w:tr>
      <w:tr w:rsidR="009B0BC3" w:rsidRPr="00E0084F" w14:paraId="098955C7" w14:textId="77777777"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331F3F59" w14:textId="77777777" w:rsidR="009B0BC3" w:rsidRPr="00E0084F" w:rsidRDefault="009B0BC3"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50CDFDAA" w14:textId="77777777" w:rsidR="009B0BC3" w:rsidRPr="00C5283B" w:rsidRDefault="009B0BC3" w:rsidP="008A5905">
            <w:pPr>
              <w:pStyle w:val="texto"/>
              <w:spacing w:line="240" w:lineRule="auto"/>
              <w:ind w:firstLine="0"/>
              <w:jc w:val="center"/>
              <w:rPr>
                <w:sz w:val="20"/>
              </w:rPr>
            </w:pPr>
            <w:r>
              <w:rPr>
                <w:sz w:val="20"/>
              </w:rPr>
              <w:t>RNF</w:t>
            </w:r>
          </w:p>
        </w:tc>
      </w:tr>
    </w:tbl>
    <w:p w14:paraId="74AC5FCC" w14:textId="77777777" w:rsidR="009B0BC3" w:rsidRPr="00E0084F" w:rsidRDefault="009B0BC3" w:rsidP="002B2FFB">
      <w:pPr>
        <w:pStyle w:val="TF-FONTE"/>
      </w:pPr>
      <w:r w:rsidRPr="00E0084F">
        <w:t>Fonte: elaborado pelo autor.</w:t>
      </w:r>
    </w:p>
    <w:p w14:paraId="13E41145" w14:textId="77777777" w:rsidR="009B0BC3" w:rsidRPr="00E0084F" w:rsidRDefault="009B0BC3">
      <w:pPr>
        <w:pStyle w:val="Ttulo2"/>
      </w:pPr>
      <w:r w:rsidRPr="00E0084F">
        <w:t>METODOLOGIA</w:t>
      </w:r>
    </w:p>
    <w:p w14:paraId="2F7736CB" w14:textId="77777777" w:rsidR="009B0BC3" w:rsidRPr="00E0084F" w:rsidRDefault="009B0BC3" w:rsidP="005A70D3">
      <w:pPr>
        <w:pStyle w:val="TF-TEXTO"/>
      </w:pPr>
      <w:r w:rsidRPr="00E0084F">
        <w:t>O trabalho será desenvolvido observando as seguintes etapas:</w:t>
      </w:r>
    </w:p>
    <w:p w14:paraId="0B7DE277" w14:textId="77777777" w:rsidR="009B0BC3" w:rsidRPr="00E0084F" w:rsidRDefault="009B0BC3" w:rsidP="00F54E17">
      <w:pPr>
        <w:pStyle w:val="TF-ALNEA"/>
        <w:numPr>
          <w:ilvl w:val="0"/>
          <w:numId w:val="23"/>
        </w:numPr>
      </w:pPr>
      <w:r w:rsidRPr="00E0084F">
        <w:t xml:space="preserve">levantamento bibliográfico: </w:t>
      </w:r>
      <w:r>
        <w:t>aprofundar</w:t>
      </w:r>
      <w:r w:rsidRPr="00E0084F">
        <w:t xml:space="preserve"> levantamento bibliográfico sobre </w:t>
      </w:r>
      <w:r>
        <w:t>PCS</w:t>
      </w:r>
      <w:r w:rsidRPr="00DB341D">
        <w:t>s</w:t>
      </w:r>
      <w:r>
        <w:t xml:space="preserve">, </w:t>
      </w:r>
      <w:r w:rsidRPr="00DB341D">
        <w:t>suas etapas para a implantação, a importância e os seus impactos; Sistemas de Apoio de Decisão (SAD) e Raciocínio Baseado em Casos (RBC)</w:t>
      </w:r>
      <w:r w:rsidRPr="00E0084F">
        <w:t>;</w:t>
      </w:r>
    </w:p>
    <w:p w14:paraId="7765A51A" w14:textId="77777777" w:rsidR="009B0BC3" w:rsidRPr="00E0084F" w:rsidRDefault="009B0BC3" w:rsidP="00254782">
      <w:pPr>
        <w:pStyle w:val="TF-ALNEA"/>
      </w:pPr>
      <w:r w:rsidRPr="00E0084F">
        <w:t>levantamento de requisitos: detalhar os requisitos especificados e caso exista necessidade, especificar outros requisitos a partir da percepção obtida no levantamento bibliográfico e conversa com consultor da SBA Consultores Associados;</w:t>
      </w:r>
    </w:p>
    <w:p w14:paraId="117BC74A" w14:textId="77777777" w:rsidR="009B0BC3" w:rsidRPr="00E0084F" w:rsidRDefault="009B0BC3" w:rsidP="003C5F1E">
      <w:pPr>
        <w:pStyle w:val="TF-ALNEA"/>
      </w:pPr>
      <w:r w:rsidRPr="00E0084F">
        <w:t>especificação</w:t>
      </w:r>
      <w:r>
        <w:t xml:space="preserve"> de negócio</w:t>
      </w:r>
      <w:r w:rsidRPr="00E0084F">
        <w:t>: formalizar as funcionalidades que serão disponibilizadas pela ferramenta por meio da diagramação de casos de uso, de classes, de atividades, de componentes, de implantação no padrão Unified Modeling Language (UML) utilizando a ferramenta Enterprise Architect e um</w:t>
      </w:r>
      <w:r>
        <w:t xml:space="preserve"> </w:t>
      </w:r>
      <w:r w:rsidRPr="00E0084F">
        <w:t>esquema de tecnologias utilizadas;</w:t>
      </w:r>
    </w:p>
    <w:p w14:paraId="54992AA3" w14:textId="77777777" w:rsidR="009B0BC3" w:rsidRPr="00E0084F" w:rsidRDefault="009B0BC3" w:rsidP="007D3A5D">
      <w:pPr>
        <w:pStyle w:val="TF-ALNEA"/>
      </w:pPr>
      <w:r w:rsidRPr="00E0084F">
        <w:t xml:space="preserve">implementação do protótipo: implementar o protótipo proposto utilizando a ferramenta de desenvolvimento Sublime Text;  </w:t>
      </w:r>
    </w:p>
    <w:p w14:paraId="1305975E" w14:textId="77777777" w:rsidR="009B0BC3" w:rsidRPr="00E0084F" w:rsidRDefault="009B0BC3" w:rsidP="00C263BB">
      <w:pPr>
        <w:pStyle w:val="TF-ALNEA"/>
      </w:pPr>
      <w:r w:rsidRPr="00E0084F">
        <w:t>testes: execução de testes para garantir o funcionamento do sistema</w:t>
      </w:r>
      <w:r>
        <w:t>;</w:t>
      </w:r>
    </w:p>
    <w:p w14:paraId="588CB70E" w14:textId="77777777" w:rsidR="009B0BC3" w:rsidRPr="00E0084F" w:rsidRDefault="009B0BC3" w:rsidP="00C263BB">
      <w:pPr>
        <w:pStyle w:val="TF-ALNEA"/>
      </w:pPr>
      <w:r w:rsidRPr="00E0084F">
        <w:t>verificação e validação: validar a usabilidade das interfaces disponibilizadas pelo Método RURUCAg, bem como verificar se as funcionalidades do sistema atendem aos objetivos propostos neste trabalho junto aos usuários finais.</w:t>
      </w:r>
    </w:p>
    <w:p w14:paraId="29577FFC" w14:textId="77777777" w:rsidR="009B0BC3" w:rsidRPr="00E0084F" w:rsidRDefault="009B0BC3" w:rsidP="0038587F">
      <w:pPr>
        <w:pStyle w:val="TF-TEXTO"/>
      </w:pPr>
      <w:r w:rsidRPr="00E0084F">
        <w:lastRenderedPageBreak/>
        <w:t xml:space="preserve">As etapas serão realizadas nos períodos relacionados no </w:t>
      </w:r>
      <w:r w:rsidRPr="00E0084F">
        <w:fldChar w:fldCharType="begin"/>
      </w:r>
      <w:r w:rsidRPr="00E0084F">
        <w:instrText xml:space="preserve"> REF _Ref69994962 \h  \* MERGEFORMAT </w:instrText>
      </w:r>
      <w:r w:rsidRPr="00E0084F">
        <w:fldChar w:fldCharType="separate"/>
      </w:r>
      <w:r w:rsidRPr="00E0084F">
        <w:t xml:space="preserve">Quadro </w:t>
      </w:r>
      <w:r>
        <w:rPr>
          <w:noProof/>
        </w:rPr>
        <w:t>3</w:t>
      </w:r>
      <w:r w:rsidRPr="00E0084F">
        <w:fldChar w:fldCharType="end"/>
      </w:r>
      <w:r w:rsidRPr="00E0084F">
        <w:t>.</w:t>
      </w:r>
    </w:p>
    <w:p w14:paraId="1CD5AF9B" w14:textId="77777777" w:rsidR="009B0BC3" w:rsidRPr="00E0084F" w:rsidRDefault="009B0BC3" w:rsidP="0038587F">
      <w:pPr>
        <w:pStyle w:val="TF-LEGENDA"/>
      </w:pPr>
      <w:r w:rsidRPr="00E0084F">
        <w:t xml:space="preserve">Quadro </w:t>
      </w:r>
      <w:fldSimple w:instr=" SEQ Quadro \* ARABIC ">
        <w:r>
          <w:rPr>
            <w:noProof/>
          </w:rPr>
          <w:t>3</w:t>
        </w:r>
      </w:fldSimple>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9B0BC3" w:rsidRPr="00E0084F" w14:paraId="1557399E"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4CBE849B" w14:textId="77777777" w:rsidR="009B0BC3" w:rsidRPr="00E0084F" w:rsidRDefault="009B0BC3" w:rsidP="00C263BB">
            <w:pPr>
              <w:pStyle w:val="TF-TEXTOQUADRO"/>
              <w:jc w:val="right"/>
              <w:rPr>
                <w:b/>
                <w:bCs/>
                <w:sz w:val="20"/>
              </w:rPr>
            </w:pPr>
            <w:r w:rsidRPr="00E0084F">
              <w:rPr>
                <w:b/>
                <w:bCs/>
                <w:sz w:val="20"/>
              </w:rPr>
              <w:t>Quinzenas</w:t>
            </w:r>
          </w:p>
          <w:p w14:paraId="43F20A19" w14:textId="77777777" w:rsidR="009B0BC3" w:rsidRPr="00E0084F" w:rsidRDefault="009B0BC3" w:rsidP="00C263BB">
            <w:pPr>
              <w:pStyle w:val="TF-TEXTOQUADRO"/>
              <w:jc w:val="right"/>
              <w:rPr>
                <w:b/>
                <w:bCs/>
                <w:sz w:val="20"/>
              </w:rPr>
            </w:pPr>
          </w:p>
          <w:p w14:paraId="377A281D" w14:textId="77777777" w:rsidR="009B0BC3" w:rsidRPr="00E0084F" w:rsidRDefault="009B0BC3"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6461C1DD" w14:textId="77777777" w:rsidR="009B0BC3" w:rsidRPr="00E0084F" w:rsidRDefault="009B0BC3" w:rsidP="00ED6BF5">
            <w:pPr>
              <w:pStyle w:val="TF-TEXTOQUADROCentralizado"/>
              <w:rPr>
                <w:b/>
                <w:bCs/>
                <w:sz w:val="20"/>
              </w:rPr>
            </w:pPr>
            <w:r w:rsidRPr="00E0084F">
              <w:rPr>
                <w:b/>
                <w:bCs/>
                <w:sz w:val="20"/>
              </w:rPr>
              <w:t>202</w:t>
            </w:r>
            <w:r>
              <w:rPr>
                <w:b/>
                <w:bCs/>
                <w:sz w:val="20"/>
              </w:rPr>
              <w:t>2</w:t>
            </w:r>
          </w:p>
        </w:tc>
      </w:tr>
      <w:tr w:rsidR="009B0BC3" w:rsidRPr="00E0084F" w14:paraId="6B13D57F"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E4A1F51" w14:textId="77777777" w:rsidR="009B0BC3" w:rsidRPr="00E0084F" w:rsidRDefault="009B0BC3" w:rsidP="00ED6BF5">
            <w:pPr>
              <w:pStyle w:val="TF-TEXTOQUADRO"/>
              <w:rPr>
                <w:sz w:val="20"/>
              </w:rPr>
            </w:pPr>
          </w:p>
        </w:tc>
        <w:tc>
          <w:tcPr>
            <w:tcW w:w="557" w:type="dxa"/>
            <w:gridSpan w:val="2"/>
            <w:tcBorders>
              <w:left w:val="single" w:sz="4" w:space="0" w:color="auto"/>
            </w:tcBorders>
            <w:shd w:val="clear" w:color="auto" w:fill="A6A6A6"/>
          </w:tcPr>
          <w:p w14:paraId="0CA033C1" w14:textId="77777777" w:rsidR="009B0BC3" w:rsidRPr="00E0084F" w:rsidRDefault="009B0BC3" w:rsidP="00ED6BF5">
            <w:pPr>
              <w:pStyle w:val="TF-TEXTOQUADROCentralizado"/>
              <w:rPr>
                <w:b/>
                <w:bCs/>
                <w:sz w:val="20"/>
              </w:rPr>
            </w:pPr>
            <w:r>
              <w:rPr>
                <w:b/>
                <w:bCs/>
                <w:sz w:val="20"/>
              </w:rPr>
              <w:t>fev</w:t>
            </w:r>
          </w:p>
        </w:tc>
        <w:tc>
          <w:tcPr>
            <w:tcW w:w="568" w:type="dxa"/>
            <w:gridSpan w:val="2"/>
            <w:shd w:val="clear" w:color="auto" w:fill="A6A6A6"/>
          </w:tcPr>
          <w:p w14:paraId="78EE37F8" w14:textId="77777777" w:rsidR="009B0BC3" w:rsidRPr="00E0084F" w:rsidRDefault="009B0BC3" w:rsidP="00ED6BF5">
            <w:pPr>
              <w:pStyle w:val="TF-TEXTOQUADROCentralizado"/>
              <w:rPr>
                <w:b/>
                <w:bCs/>
                <w:sz w:val="20"/>
              </w:rPr>
            </w:pPr>
            <w:r>
              <w:rPr>
                <w:b/>
                <w:bCs/>
                <w:sz w:val="20"/>
              </w:rPr>
              <w:t>mar</w:t>
            </w:r>
            <w:r w:rsidRPr="00E0084F">
              <w:rPr>
                <w:b/>
                <w:bCs/>
                <w:sz w:val="20"/>
              </w:rPr>
              <w:t>.</w:t>
            </w:r>
          </w:p>
        </w:tc>
        <w:tc>
          <w:tcPr>
            <w:tcW w:w="568" w:type="dxa"/>
            <w:gridSpan w:val="2"/>
            <w:shd w:val="clear" w:color="auto" w:fill="A6A6A6"/>
          </w:tcPr>
          <w:p w14:paraId="65E62286" w14:textId="77777777" w:rsidR="009B0BC3" w:rsidRPr="00E0084F" w:rsidRDefault="009B0BC3" w:rsidP="00ED6BF5">
            <w:pPr>
              <w:pStyle w:val="TF-TEXTOQUADROCentralizado"/>
              <w:rPr>
                <w:b/>
                <w:bCs/>
                <w:sz w:val="20"/>
              </w:rPr>
            </w:pPr>
            <w:r>
              <w:rPr>
                <w:b/>
                <w:bCs/>
                <w:sz w:val="20"/>
              </w:rPr>
              <w:t>abr</w:t>
            </w:r>
            <w:r w:rsidRPr="00E0084F">
              <w:rPr>
                <w:b/>
                <w:bCs/>
                <w:sz w:val="20"/>
              </w:rPr>
              <w:t>.</w:t>
            </w:r>
          </w:p>
        </w:tc>
        <w:tc>
          <w:tcPr>
            <w:tcW w:w="568" w:type="dxa"/>
            <w:gridSpan w:val="2"/>
            <w:shd w:val="clear" w:color="auto" w:fill="A6A6A6"/>
          </w:tcPr>
          <w:p w14:paraId="48C74B37" w14:textId="77777777" w:rsidR="009B0BC3" w:rsidRPr="00E0084F" w:rsidRDefault="009B0BC3" w:rsidP="00ED6BF5">
            <w:pPr>
              <w:pStyle w:val="TF-TEXTOQUADROCentralizado"/>
              <w:rPr>
                <w:b/>
                <w:bCs/>
                <w:sz w:val="20"/>
              </w:rPr>
            </w:pPr>
            <w:r>
              <w:rPr>
                <w:b/>
                <w:bCs/>
                <w:sz w:val="20"/>
              </w:rPr>
              <w:t>maio</w:t>
            </w:r>
          </w:p>
        </w:tc>
        <w:tc>
          <w:tcPr>
            <w:tcW w:w="573" w:type="dxa"/>
            <w:gridSpan w:val="2"/>
            <w:shd w:val="clear" w:color="auto" w:fill="A6A6A6"/>
          </w:tcPr>
          <w:p w14:paraId="209D6356" w14:textId="77777777" w:rsidR="009B0BC3" w:rsidRPr="00E0084F" w:rsidRDefault="009B0BC3" w:rsidP="00ED6BF5">
            <w:pPr>
              <w:pStyle w:val="TF-TEXTOQUADROCentralizado"/>
              <w:rPr>
                <w:b/>
                <w:bCs/>
                <w:sz w:val="20"/>
              </w:rPr>
            </w:pPr>
            <w:r>
              <w:rPr>
                <w:b/>
                <w:bCs/>
                <w:sz w:val="20"/>
              </w:rPr>
              <w:t>jun.</w:t>
            </w:r>
          </w:p>
        </w:tc>
        <w:tc>
          <w:tcPr>
            <w:tcW w:w="573" w:type="dxa"/>
            <w:gridSpan w:val="2"/>
            <w:shd w:val="clear" w:color="auto" w:fill="A6A6A6"/>
          </w:tcPr>
          <w:p w14:paraId="50F8925D" w14:textId="77777777" w:rsidR="009B0BC3" w:rsidRPr="00E0084F" w:rsidRDefault="009B0BC3" w:rsidP="00ED6BF5">
            <w:pPr>
              <w:pStyle w:val="TF-TEXTOQUADROCentralizado"/>
              <w:rPr>
                <w:b/>
                <w:bCs/>
                <w:sz w:val="20"/>
              </w:rPr>
            </w:pPr>
            <w:r>
              <w:rPr>
                <w:b/>
                <w:bCs/>
                <w:sz w:val="20"/>
              </w:rPr>
              <w:t>jul</w:t>
            </w:r>
            <w:r w:rsidRPr="00E0084F">
              <w:rPr>
                <w:b/>
                <w:bCs/>
                <w:sz w:val="20"/>
              </w:rPr>
              <w:t>.</w:t>
            </w:r>
          </w:p>
        </w:tc>
      </w:tr>
      <w:tr w:rsidR="009B0BC3" w:rsidRPr="00E0084F" w14:paraId="23FB01A2"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2F24F90" w14:textId="77777777" w:rsidR="009B0BC3" w:rsidRPr="00E0084F" w:rsidRDefault="009B0BC3" w:rsidP="00ED6BF5">
            <w:pPr>
              <w:pStyle w:val="TF-TEXTOQUADRO"/>
              <w:rPr>
                <w:sz w:val="20"/>
              </w:rPr>
            </w:pPr>
          </w:p>
        </w:tc>
        <w:tc>
          <w:tcPr>
            <w:tcW w:w="273" w:type="dxa"/>
            <w:tcBorders>
              <w:left w:val="single" w:sz="4" w:space="0" w:color="auto"/>
              <w:bottom w:val="single" w:sz="4" w:space="0" w:color="auto"/>
            </w:tcBorders>
            <w:shd w:val="clear" w:color="auto" w:fill="A6A6A6"/>
          </w:tcPr>
          <w:p w14:paraId="54E32CD7"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2A3C12BE"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DA7C64F"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86FA2E3"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3DC89E4E"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46DE6E2"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173F500F" w14:textId="77777777" w:rsidR="009B0BC3" w:rsidRPr="00E0084F" w:rsidRDefault="009B0BC3"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72EF0EC3" w14:textId="77777777" w:rsidR="009B0BC3" w:rsidRPr="00E0084F" w:rsidRDefault="009B0BC3"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8163B56" w14:textId="77777777" w:rsidR="009B0BC3" w:rsidRPr="00E0084F" w:rsidRDefault="009B0BC3"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67EF2CAE" w14:textId="77777777" w:rsidR="009B0BC3" w:rsidRPr="00E0084F" w:rsidRDefault="009B0BC3"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5D91F244" w14:textId="77777777" w:rsidR="009B0BC3" w:rsidRPr="00E0084F" w:rsidRDefault="009B0BC3"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4307F97D" w14:textId="77777777" w:rsidR="009B0BC3" w:rsidRPr="00E0084F" w:rsidRDefault="009B0BC3" w:rsidP="00ED6BF5">
            <w:pPr>
              <w:pStyle w:val="TF-TEXTOQUADROCentralizado"/>
              <w:rPr>
                <w:b/>
                <w:bCs/>
                <w:sz w:val="20"/>
              </w:rPr>
            </w:pPr>
            <w:r w:rsidRPr="00E0084F">
              <w:rPr>
                <w:b/>
                <w:bCs/>
                <w:sz w:val="20"/>
              </w:rPr>
              <w:t>2</w:t>
            </w:r>
          </w:p>
        </w:tc>
      </w:tr>
      <w:tr w:rsidR="009B0BC3" w:rsidRPr="00E0084F" w14:paraId="56A64C9C" w14:textId="77777777" w:rsidTr="00ED6BF5">
        <w:trPr>
          <w:jc w:val="center"/>
        </w:trPr>
        <w:tc>
          <w:tcPr>
            <w:tcW w:w="6171" w:type="dxa"/>
            <w:tcBorders>
              <w:left w:val="single" w:sz="4" w:space="0" w:color="auto"/>
            </w:tcBorders>
          </w:tcPr>
          <w:p w14:paraId="6F7A79CB" w14:textId="77777777" w:rsidR="009B0BC3" w:rsidRPr="00E0084F" w:rsidRDefault="009B0BC3" w:rsidP="00ED6BF5">
            <w:pPr>
              <w:pStyle w:val="TF-TEXTOQUADRO"/>
              <w:rPr>
                <w:bCs/>
                <w:sz w:val="20"/>
              </w:rPr>
            </w:pPr>
            <w:r w:rsidRPr="00E0084F">
              <w:rPr>
                <w:bCs/>
                <w:sz w:val="20"/>
              </w:rPr>
              <w:t>Levantamento bibliográfico</w:t>
            </w:r>
          </w:p>
        </w:tc>
        <w:tc>
          <w:tcPr>
            <w:tcW w:w="273" w:type="dxa"/>
            <w:tcBorders>
              <w:bottom w:val="single" w:sz="4" w:space="0" w:color="auto"/>
            </w:tcBorders>
            <w:shd w:val="clear" w:color="auto" w:fill="808080"/>
          </w:tcPr>
          <w:p w14:paraId="489F47B3" w14:textId="77777777" w:rsidR="009B0BC3" w:rsidRPr="00E0084F" w:rsidRDefault="009B0BC3" w:rsidP="00ED6BF5">
            <w:pPr>
              <w:pStyle w:val="TF-TEXTOQUADROCentralizado"/>
              <w:rPr>
                <w:sz w:val="20"/>
              </w:rPr>
            </w:pPr>
          </w:p>
        </w:tc>
        <w:tc>
          <w:tcPr>
            <w:tcW w:w="284" w:type="dxa"/>
            <w:tcBorders>
              <w:bottom w:val="single" w:sz="4" w:space="0" w:color="auto"/>
            </w:tcBorders>
          </w:tcPr>
          <w:p w14:paraId="218E67AF" w14:textId="77777777" w:rsidR="009B0BC3" w:rsidRPr="00E0084F" w:rsidRDefault="009B0BC3" w:rsidP="00ED6BF5">
            <w:pPr>
              <w:pStyle w:val="TF-TEXTOQUADROCentralizado"/>
              <w:rPr>
                <w:sz w:val="20"/>
              </w:rPr>
            </w:pPr>
          </w:p>
        </w:tc>
        <w:tc>
          <w:tcPr>
            <w:tcW w:w="284" w:type="dxa"/>
            <w:tcBorders>
              <w:bottom w:val="single" w:sz="4" w:space="0" w:color="auto"/>
            </w:tcBorders>
          </w:tcPr>
          <w:p w14:paraId="6F2C6D41" w14:textId="77777777" w:rsidR="009B0BC3" w:rsidRPr="00E0084F" w:rsidRDefault="009B0BC3" w:rsidP="00ED6BF5">
            <w:pPr>
              <w:pStyle w:val="TF-TEXTOQUADROCentralizado"/>
              <w:rPr>
                <w:sz w:val="20"/>
              </w:rPr>
            </w:pPr>
          </w:p>
        </w:tc>
        <w:tc>
          <w:tcPr>
            <w:tcW w:w="284" w:type="dxa"/>
            <w:tcBorders>
              <w:bottom w:val="single" w:sz="4" w:space="0" w:color="auto"/>
            </w:tcBorders>
          </w:tcPr>
          <w:p w14:paraId="166837CC" w14:textId="77777777" w:rsidR="009B0BC3" w:rsidRPr="00E0084F" w:rsidRDefault="009B0BC3" w:rsidP="00ED6BF5">
            <w:pPr>
              <w:pStyle w:val="TF-TEXTOQUADROCentralizado"/>
              <w:rPr>
                <w:sz w:val="20"/>
              </w:rPr>
            </w:pPr>
          </w:p>
        </w:tc>
        <w:tc>
          <w:tcPr>
            <w:tcW w:w="284" w:type="dxa"/>
            <w:tcBorders>
              <w:bottom w:val="single" w:sz="4" w:space="0" w:color="auto"/>
            </w:tcBorders>
          </w:tcPr>
          <w:p w14:paraId="37315737" w14:textId="77777777" w:rsidR="009B0BC3" w:rsidRPr="00E0084F" w:rsidRDefault="009B0BC3" w:rsidP="00ED6BF5">
            <w:pPr>
              <w:pStyle w:val="TF-TEXTOQUADROCentralizado"/>
              <w:rPr>
                <w:sz w:val="20"/>
              </w:rPr>
            </w:pPr>
          </w:p>
        </w:tc>
        <w:tc>
          <w:tcPr>
            <w:tcW w:w="284" w:type="dxa"/>
            <w:tcBorders>
              <w:bottom w:val="single" w:sz="4" w:space="0" w:color="auto"/>
            </w:tcBorders>
          </w:tcPr>
          <w:p w14:paraId="7AEBA51B" w14:textId="77777777" w:rsidR="009B0BC3" w:rsidRPr="00E0084F" w:rsidRDefault="009B0BC3" w:rsidP="00ED6BF5">
            <w:pPr>
              <w:pStyle w:val="TF-TEXTOQUADROCentralizado"/>
              <w:rPr>
                <w:sz w:val="20"/>
              </w:rPr>
            </w:pPr>
          </w:p>
        </w:tc>
        <w:tc>
          <w:tcPr>
            <w:tcW w:w="284" w:type="dxa"/>
            <w:tcBorders>
              <w:bottom w:val="single" w:sz="4" w:space="0" w:color="auto"/>
            </w:tcBorders>
          </w:tcPr>
          <w:p w14:paraId="3D29EBA1" w14:textId="77777777" w:rsidR="009B0BC3" w:rsidRPr="00E0084F" w:rsidRDefault="009B0BC3" w:rsidP="00ED6BF5">
            <w:pPr>
              <w:pStyle w:val="TF-TEXTOQUADROCentralizado"/>
              <w:rPr>
                <w:sz w:val="20"/>
              </w:rPr>
            </w:pPr>
          </w:p>
        </w:tc>
        <w:tc>
          <w:tcPr>
            <w:tcW w:w="284" w:type="dxa"/>
            <w:tcBorders>
              <w:bottom w:val="single" w:sz="4" w:space="0" w:color="auto"/>
            </w:tcBorders>
          </w:tcPr>
          <w:p w14:paraId="0C414BD8" w14:textId="77777777" w:rsidR="009B0BC3" w:rsidRPr="00E0084F" w:rsidRDefault="009B0BC3" w:rsidP="00ED6BF5">
            <w:pPr>
              <w:pStyle w:val="TF-TEXTOQUADROCentralizado"/>
              <w:rPr>
                <w:sz w:val="20"/>
              </w:rPr>
            </w:pPr>
          </w:p>
        </w:tc>
        <w:tc>
          <w:tcPr>
            <w:tcW w:w="284" w:type="dxa"/>
            <w:tcBorders>
              <w:bottom w:val="single" w:sz="4" w:space="0" w:color="auto"/>
            </w:tcBorders>
          </w:tcPr>
          <w:p w14:paraId="40075477" w14:textId="77777777" w:rsidR="009B0BC3" w:rsidRPr="00E0084F" w:rsidRDefault="009B0BC3" w:rsidP="00ED6BF5">
            <w:pPr>
              <w:pStyle w:val="TF-TEXTOQUADROCentralizado"/>
              <w:rPr>
                <w:sz w:val="20"/>
              </w:rPr>
            </w:pPr>
          </w:p>
        </w:tc>
        <w:tc>
          <w:tcPr>
            <w:tcW w:w="289" w:type="dxa"/>
          </w:tcPr>
          <w:p w14:paraId="74403F81" w14:textId="77777777" w:rsidR="009B0BC3" w:rsidRPr="00E0084F" w:rsidRDefault="009B0BC3" w:rsidP="00ED6BF5">
            <w:pPr>
              <w:pStyle w:val="TF-TEXTOQUADROCentralizado"/>
              <w:rPr>
                <w:sz w:val="20"/>
              </w:rPr>
            </w:pPr>
          </w:p>
        </w:tc>
        <w:tc>
          <w:tcPr>
            <w:tcW w:w="286" w:type="dxa"/>
          </w:tcPr>
          <w:p w14:paraId="5FD135BE" w14:textId="77777777" w:rsidR="009B0BC3" w:rsidRPr="00E0084F" w:rsidRDefault="009B0BC3" w:rsidP="00ED6BF5">
            <w:pPr>
              <w:pStyle w:val="TF-TEXTOQUADROCentralizado"/>
              <w:rPr>
                <w:sz w:val="20"/>
              </w:rPr>
            </w:pPr>
          </w:p>
        </w:tc>
        <w:tc>
          <w:tcPr>
            <w:tcW w:w="287" w:type="dxa"/>
          </w:tcPr>
          <w:p w14:paraId="780799DB" w14:textId="77777777" w:rsidR="009B0BC3" w:rsidRPr="00E0084F" w:rsidRDefault="009B0BC3" w:rsidP="00ED6BF5">
            <w:pPr>
              <w:pStyle w:val="TF-TEXTOQUADROCentralizado"/>
              <w:rPr>
                <w:sz w:val="20"/>
              </w:rPr>
            </w:pPr>
          </w:p>
        </w:tc>
      </w:tr>
      <w:tr w:rsidR="009B0BC3" w:rsidRPr="00E0084F" w14:paraId="2B90BBA5" w14:textId="77777777" w:rsidTr="00ED6BF5">
        <w:trPr>
          <w:jc w:val="center"/>
        </w:trPr>
        <w:tc>
          <w:tcPr>
            <w:tcW w:w="6171" w:type="dxa"/>
            <w:tcBorders>
              <w:left w:val="single" w:sz="4" w:space="0" w:color="auto"/>
            </w:tcBorders>
          </w:tcPr>
          <w:p w14:paraId="44D5E5CC" w14:textId="77777777" w:rsidR="009B0BC3" w:rsidRPr="00E0084F" w:rsidRDefault="009B0BC3" w:rsidP="00ED6BF5">
            <w:pPr>
              <w:pStyle w:val="TF-TEXTOQUADRO"/>
              <w:rPr>
                <w:sz w:val="20"/>
              </w:rPr>
            </w:pPr>
            <w:r w:rsidRPr="00E0084F">
              <w:rPr>
                <w:sz w:val="20"/>
              </w:rPr>
              <w:t>Levantamento de requisitos</w:t>
            </w:r>
          </w:p>
        </w:tc>
        <w:tc>
          <w:tcPr>
            <w:tcW w:w="273" w:type="dxa"/>
            <w:tcBorders>
              <w:top w:val="single" w:sz="4" w:space="0" w:color="auto"/>
            </w:tcBorders>
          </w:tcPr>
          <w:p w14:paraId="5CDD96E1" w14:textId="77777777" w:rsidR="009B0BC3" w:rsidRPr="00E0084F" w:rsidRDefault="009B0BC3" w:rsidP="00ED6BF5">
            <w:pPr>
              <w:pStyle w:val="TF-TEXTOQUADROCentralizado"/>
              <w:rPr>
                <w:sz w:val="20"/>
              </w:rPr>
            </w:pPr>
          </w:p>
        </w:tc>
        <w:tc>
          <w:tcPr>
            <w:tcW w:w="284" w:type="dxa"/>
            <w:tcBorders>
              <w:top w:val="single" w:sz="4" w:space="0" w:color="auto"/>
            </w:tcBorders>
            <w:shd w:val="clear" w:color="auto" w:fill="808080"/>
          </w:tcPr>
          <w:p w14:paraId="3BF2126D" w14:textId="77777777" w:rsidR="009B0BC3" w:rsidRPr="00E0084F" w:rsidRDefault="009B0BC3" w:rsidP="00ED6BF5">
            <w:pPr>
              <w:pStyle w:val="TF-TEXTOQUADROCentralizado"/>
              <w:rPr>
                <w:sz w:val="20"/>
              </w:rPr>
            </w:pPr>
          </w:p>
        </w:tc>
        <w:tc>
          <w:tcPr>
            <w:tcW w:w="284" w:type="dxa"/>
            <w:tcBorders>
              <w:top w:val="single" w:sz="4" w:space="0" w:color="auto"/>
            </w:tcBorders>
          </w:tcPr>
          <w:p w14:paraId="50B9AD86" w14:textId="77777777" w:rsidR="009B0BC3" w:rsidRPr="00E0084F" w:rsidRDefault="009B0BC3" w:rsidP="00ED6BF5">
            <w:pPr>
              <w:pStyle w:val="TF-TEXTOQUADROCentralizado"/>
              <w:rPr>
                <w:sz w:val="20"/>
              </w:rPr>
            </w:pPr>
          </w:p>
        </w:tc>
        <w:tc>
          <w:tcPr>
            <w:tcW w:w="284" w:type="dxa"/>
            <w:tcBorders>
              <w:top w:val="single" w:sz="4" w:space="0" w:color="auto"/>
            </w:tcBorders>
          </w:tcPr>
          <w:p w14:paraId="7E42C3EB" w14:textId="77777777" w:rsidR="009B0BC3" w:rsidRPr="00E0084F" w:rsidRDefault="009B0BC3" w:rsidP="00ED6BF5">
            <w:pPr>
              <w:pStyle w:val="TF-TEXTOQUADROCentralizado"/>
              <w:rPr>
                <w:sz w:val="20"/>
              </w:rPr>
            </w:pPr>
          </w:p>
        </w:tc>
        <w:tc>
          <w:tcPr>
            <w:tcW w:w="284" w:type="dxa"/>
            <w:tcBorders>
              <w:top w:val="single" w:sz="4" w:space="0" w:color="auto"/>
            </w:tcBorders>
          </w:tcPr>
          <w:p w14:paraId="62631132" w14:textId="77777777" w:rsidR="009B0BC3" w:rsidRPr="00E0084F" w:rsidRDefault="009B0BC3" w:rsidP="00ED6BF5">
            <w:pPr>
              <w:pStyle w:val="TF-TEXTOQUADROCentralizado"/>
              <w:rPr>
                <w:sz w:val="20"/>
              </w:rPr>
            </w:pPr>
          </w:p>
        </w:tc>
        <w:tc>
          <w:tcPr>
            <w:tcW w:w="284" w:type="dxa"/>
            <w:tcBorders>
              <w:top w:val="single" w:sz="4" w:space="0" w:color="auto"/>
            </w:tcBorders>
          </w:tcPr>
          <w:p w14:paraId="0D978AB3" w14:textId="77777777" w:rsidR="009B0BC3" w:rsidRPr="00E0084F" w:rsidRDefault="009B0BC3" w:rsidP="00ED6BF5">
            <w:pPr>
              <w:pStyle w:val="TF-TEXTOQUADROCentralizado"/>
              <w:rPr>
                <w:sz w:val="20"/>
              </w:rPr>
            </w:pPr>
          </w:p>
        </w:tc>
        <w:tc>
          <w:tcPr>
            <w:tcW w:w="284" w:type="dxa"/>
            <w:tcBorders>
              <w:top w:val="single" w:sz="4" w:space="0" w:color="auto"/>
            </w:tcBorders>
          </w:tcPr>
          <w:p w14:paraId="09B0BF36" w14:textId="77777777" w:rsidR="009B0BC3" w:rsidRPr="00E0084F" w:rsidRDefault="009B0BC3" w:rsidP="00ED6BF5">
            <w:pPr>
              <w:pStyle w:val="TF-TEXTOQUADROCentralizado"/>
              <w:rPr>
                <w:sz w:val="20"/>
              </w:rPr>
            </w:pPr>
          </w:p>
        </w:tc>
        <w:tc>
          <w:tcPr>
            <w:tcW w:w="284" w:type="dxa"/>
            <w:tcBorders>
              <w:top w:val="single" w:sz="4" w:space="0" w:color="auto"/>
            </w:tcBorders>
          </w:tcPr>
          <w:p w14:paraId="5CA42759" w14:textId="77777777" w:rsidR="009B0BC3" w:rsidRPr="00E0084F" w:rsidRDefault="009B0BC3" w:rsidP="00ED6BF5">
            <w:pPr>
              <w:pStyle w:val="TF-TEXTOQUADROCentralizado"/>
              <w:rPr>
                <w:sz w:val="20"/>
              </w:rPr>
            </w:pPr>
          </w:p>
        </w:tc>
        <w:tc>
          <w:tcPr>
            <w:tcW w:w="284" w:type="dxa"/>
            <w:tcBorders>
              <w:top w:val="single" w:sz="4" w:space="0" w:color="auto"/>
            </w:tcBorders>
          </w:tcPr>
          <w:p w14:paraId="20866C08" w14:textId="77777777" w:rsidR="009B0BC3" w:rsidRPr="00E0084F" w:rsidRDefault="009B0BC3" w:rsidP="00ED6BF5">
            <w:pPr>
              <w:pStyle w:val="TF-TEXTOQUADROCentralizado"/>
              <w:rPr>
                <w:sz w:val="20"/>
              </w:rPr>
            </w:pPr>
          </w:p>
        </w:tc>
        <w:tc>
          <w:tcPr>
            <w:tcW w:w="289" w:type="dxa"/>
          </w:tcPr>
          <w:p w14:paraId="5FEB3B8E" w14:textId="77777777" w:rsidR="009B0BC3" w:rsidRPr="00E0084F" w:rsidRDefault="009B0BC3" w:rsidP="00ED6BF5">
            <w:pPr>
              <w:pStyle w:val="TF-TEXTOQUADROCentralizado"/>
              <w:rPr>
                <w:sz w:val="20"/>
              </w:rPr>
            </w:pPr>
          </w:p>
        </w:tc>
        <w:tc>
          <w:tcPr>
            <w:tcW w:w="286" w:type="dxa"/>
          </w:tcPr>
          <w:p w14:paraId="5E58AFD2" w14:textId="77777777" w:rsidR="009B0BC3" w:rsidRPr="00E0084F" w:rsidRDefault="009B0BC3" w:rsidP="00ED6BF5">
            <w:pPr>
              <w:pStyle w:val="TF-TEXTOQUADROCentralizado"/>
              <w:rPr>
                <w:sz w:val="20"/>
              </w:rPr>
            </w:pPr>
          </w:p>
        </w:tc>
        <w:tc>
          <w:tcPr>
            <w:tcW w:w="287" w:type="dxa"/>
          </w:tcPr>
          <w:p w14:paraId="0B5DE116" w14:textId="77777777" w:rsidR="009B0BC3" w:rsidRPr="00E0084F" w:rsidRDefault="009B0BC3" w:rsidP="00ED6BF5">
            <w:pPr>
              <w:pStyle w:val="TF-TEXTOQUADROCentralizado"/>
              <w:rPr>
                <w:sz w:val="20"/>
              </w:rPr>
            </w:pPr>
          </w:p>
        </w:tc>
      </w:tr>
      <w:tr w:rsidR="009B0BC3" w:rsidRPr="00E0084F" w14:paraId="358B7C90" w14:textId="77777777" w:rsidTr="00ED6BF5">
        <w:trPr>
          <w:jc w:val="center"/>
        </w:trPr>
        <w:tc>
          <w:tcPr>
            <w:tcW w:w="6171" w:type="dxa"/>
            <w:tcBorders>
              <w:left w:val="single" w:sz="4" w:space="0" w:color="auto"/>
            </w:tcBorders>
          </w:tcPr>
          <w:p w14:paraId="6A7B7AB0" w14:textId="77777777" w:rsidR="009B0BC3" w:rsidRPr="00E0084F" w:rsidRDefault="009B0BC3" w:rsidP="00ED6BF5">
            <w:pPr>
              <w:pStyle w:val="TF-TEXTOQUADRO"/>
              <w:rPr>
                <w:sz w:val="20"/>
              </w:rPr>
            </w:pPr>
            <w:r w:rsidRPr="00E0084F">
              <w:rPr>
                <w:sz w:val="20"/>
              </w:rPr>
              <w:t>Especificação de negócio</w:t>
            </w:r>
          </w:p>
        </w:tc>
        <w:tc>
          <w:tcPr>
            <w:tcW w:w="273" w:type="dxa"/>
            <w:tcBorders>
              <w:bottom w:val="single" w:sz="4" w:space="0" w:color="auto"/>
            </w:tcBorders>
          </w:tcPr>
          <w:p w14:paraId="1E1E924C" w14:textId="77777777" w:rsidR="009B0BC3" w:rsidRPr="00E0084F" w:rsidRDefault="009B0BC3" w:rsidP="00ED6BF5">
            <w:pPr>
              <w:pStyle w:val="TF-TEXTOQUADROCentralizado"/>
              <w:rPr>
                <w:sz w:val="20"/>
              </w:rPr>
            </w:pPr>
          </w:p>
        </w:tc>
        <w:tc>
          <w:tcPr>
            <w:tcW w:w="284" w:type="dxa"/>
            <w:tcBorders>
              <w:bottom w:val="single" w:sz="4" w:space="0" w:color="auto"/>
            </w:tcBorders>
          </w:tcPr>
          <w:p w14:paraId="15DF37B7" w14:textId="77777777" w:rsidR="009B0BC3" w:rsidRPr="00E0084F" w:rsidRDefault="009B0BC3" w:rsidP="00ED6BF5">
            <w:pPr>
              <w:pStyle w:val="TF-TEXTOQUADROCentralizado"/>
              <w:rPr>
                <w:sz w:val="20"/>
              </w:rPr>
            </w:pPr>
          </w:p>
        </w:tc>
        <w:tc>
          <w:tcPr>
            <w:tcW w:w="284" w:type="dxa"/>
            <w:tcBorders>
              <w:bottom w:val="single" w:sz="4" w:space="0" w:color="auto"/>
            </w:tcBorders>
            <w:shd w:val="clear" w:color="auto" w:fill="808080"/>
          </w:tcPr>
          <w:p w14:paraId="2F69339C" w14:textId="77777777" w:rsidR="009B0BC3" w:rsidRPr="00E0084F" w:rsidRDefault="009B0BC3" w:rsidP="00ED6BF5">
            <w:pPr>
              <w:pStyle w:val="TF-TEXTOQUADROCentralizado"/>
              <w:jc w:val="left"/>
              <w:rPr>
                <w:sz w:val="20"/>
              </w:rPr>
            </w:pPr>
          </w:p>
        </w:tc>
        <w:tc>
          <w:tcPr>
            <w:tcW w:w="284" w:type="dxa"/>
            <w:tcBorders>
              <w:bottom w:val="single" w:sz="4" w:space="0" w:color="auto"/>
            </w:tcBorders>
          </w:tcPr>
          <w:p w14:paraId="71EDB020" w14:textId="77777777" w:rsidR="009B0BC3" w:rsidRPr="00E0084F" w:rsidRDefault="009B0BC3" w:rsidP="00ED6BF5">
            <w:pPr>
              <w:pStyle w:val="TF-TEXTOQUADROCentralizado"/>
              <w:rPr>
                <w:sz w:val="20"/>
              </w:rPr>
            </w:pPr>
          </w:p>
        </w:tc>
        <w:tc>
          <w:tcPr>
            <w:tcW w:w="284" w:type="dxa"/>
            <w:tcBorders>
              <w:bottom w:val="single" w:sz="4" w:space="0" w:color="auto"/>
            </w:tcBorders>
          </w:tcPr>
          <w:p w14:paraId="468AAE44" w14:textId="77777777" w:rsidR="009B0BC3" w:rsidRPr="00E0084F" w:rsidRDefault="009B0BC3" w:rsidP="00ED6BF5">
            <w:pPr>
              <w:pStyle w:val="TF-TEXTOQUADROCentralizado"/>
              <w:rPr>
                <w:sz w:val="20"/>
              </w:rPr>
            </w:pPr>
          </w:p>
        </w:tc>
        <w:tc>
          <w:tcPr>
            <w:tcW w:w="284" w:type="dxa"/>
            <w:tcBorders>
              <w:bottom w:val="single" w:sz="4" w:space="0" w:color="auto"/>
            </w:tcBorders>
          </w:tcPr>
          <w:p w14:paraId="514C3D3F" w14:textId="77777777" w:rsidR="009B0BC3" w:rsidRPr="00E0084F" w:rsidRDefault="009B0BC3" w:rsidP="00ED6BF5">
            <w:pPr>
              <w:pStyle w:val="TF-TEXTOQUADROCentralizado"/>
              <w:rPr>
                <w:sz w:val="20"/>
              </w:rPr>
            </w:pPr>
          </w:p>
        </w:tc>
        <w:tc>
          <w:tcPr>
            <w:tcW w:w="284" w:type="dxa"/>
            <w:tcBorders>
              <w:bottom w:val="single" w:sz="4" w:space="0" w:color="auto"/>
            </w:tcBorders>
          </w:tcPr>
          <w:p w14:paraId="74D66BDB" w14:textId="77777777" w:rsidR="009B0BC3" w:rsidRPr="00E0084F" w:rsidRDefault="009B0BC3" w:rsidP="00ED6BF5">
            <w:pPr>
              <w:pStyle w:val="TF-TEXTOQUADROCentralizado"/>
              <w:rPr>
                <w:sz w:val="20"/>
              </w:rPr>
            </w:pPr>
          </w:p>
        </w:tc>
        <w:tc>
          <w:tcPr>
            <w:tcW w:w="284" w:type="dxa"/>
            <w:tcBorders>
              <w:bottom w:val="single" w:sz="4" w:space="0" w:color="auto"/>
            </w:tcBorders>
          </w:tcPr>
          <w:p w14:paraId="60F4A5D2" w14:textId="77777777" w:rsidR="009B0BC3" w:rsidRPr="00E0084F" w:rsidRDefault="009B0BC3" w:rsidP="00ED6BF5">
            <w:pPr>
              <w:pStyle w:val="TF-TEXTOQUADROCentralizado"/>
              <w:rPr>
                <w:sz w:val="20"/>
              </w:rPr>
            </w:pPr>
          </w:p>
        </w:tc>
        <w:tc>
          <w:tcPr>
            <w:tcW w:w="284" w:type="dxa"/>
            <w:tcBorders>
              <w:bottom w:val="single" w:sz="4" w:space="0" w:color="auto"/>
            </w:tcBorders>
          </w:tcPr>
          <w:p w14:paraId="248A4D78" w14:textId="77777777" w:rsidR="009B0BC3" w:rsidRPr="00E0084F" w:rsidRDefault="009B0BC3" w:rsidP="00ED6BF5">
            <w:pPr>
              <w:pStyle w:val="TF-TEXTOQUADROCentralizado"/>
              <w:rPr>
                <w:sz w:val="20"/>
              </w:rPr>
            </w:pPr>
          </w:p>
        </w:tc>
        <w:tc>
          <w:tcPr>
            <w:tcW w:w="289" w:type="dxa"/>
          </w:tcPr>
          <w:p w14:paraId="68CAC8D0" w14:textId="77777777" w:rsidR="009B0BC3" w:rsidRPr="00E0084F" w:rsidRDefault="009B0BC3" w:rsidP="00ED6BF5">
            <w:pPr>
              <w:pStyle w:val="TF-TEXTOQUADROCentralizado"/>
              <w:rPr>
                <w:sz w:val="20"/>
              </w:rPr>
            </w:pPr>
          </w:p>
        </w:tc>
        <w:tc>
          <w:tcPr>
            <w:tcW w:w="286" w:type="dxa"/>
          </w:tcPr>
          <w:p w14:paraId="4686B3B2" w14:textId="77777777" w:rsidR="009B0BC3" w:rsidRPr="00E0084F" w:rsidRDefault="009B0BC3" w:rsidP="00ED6BF5">
            <w:pPr>
              <w:pStyle w:val="TF-TEXTOQUADROCentralizado"/>
              <w:rPr>
                <w:sz w:val="20"/>
              </w:rPr>
            </w:pPr>
          </w:p>
        </w:tc>
        <w:tc>
          <w:tcPr>
            <w:tcW w:w="287" w:type="dxa"/>
          </w:tcPr>
          <w:p w14:paraId="38A88F3A" w14:textId="77777777" w:rsidR="009B0BC3" w:rsidRPr="00E0084F" w:rsidRDefault="009B0BC3" w:rsidP="00ED6BF5">
            <w:pPr>
              <w:pStyle w:val="TF-TEXTOQUADROCentralizado"/>
              <w:rPr>
                <w:sz w:val="20"/>
              </w:rPr>
            </w:pPr>
          </w:p>
        </w:tc>
      </w:tr>
      <w:tr w:rsidR="009B0BC3" w:rsidRPr="00E0084F" w14:paraId="76DE176A" w14:textId="77777777" w:rsidTr="00ED6BF5">
        <w:trPr>
          <w:jc w:val="center"/>
        </w:trPr>
        <w:tc>
          <w:tcPr>
            <w:tcW w:w="6171" w:type="dxa"/>
            <w:tcBorders>
              <w:left w:val="single" w:sz="4" w:space="0" w:color="auto"/>
            </w:tcBorders>
          </w:tcPr>
          <w:p w14:paraId="433667A5" w14:textId="77777777" w:rsidR="009B0BC3" w:rsidRPr="00E0084F" w:rsidRDefault="009B0BC3" w:rsidP="00ED6BF5">
            <w:pPr>
              <w:pStyle w:val="TF-TEXTOQUADRO"/>
              <w:rPr>
                <w:sz w:val="20"/>
              </w:rPr>
            </w:pPr>
            <w:r w:rsidRPr="00E0084F">
              <w:rPr>
                <w:sz w:val="20"/>
              </w:rPr>
              <w:t>Implementação do protótipo</w:t>
            </w:r>
          </w:p>
        </w:tc>
        <w:tc>
          <w:tcPr>
            <w:tcW w:w="273" w:type="dxa"/>
          </w:tcPr>
          <w:p w14:paraId="1932FBC9" w14:textId="77777777" w:rsidR="009B0BC3" w:rsidRPr="00E0084F" w:rsidRDefault="009B0BC3" w:rsidP="00ED6BF5">
            <w:pPr>
              <w:pStyle w:val="TF-TEXTOQUADROCentralizado"/>
              <w:rPr>
                <w:sz w:val="20"/>
              </w:rPr>
            </w:pPr>
          </w:p>
        </w:tc>
        <w:tc>
          <w:tcPr>
            <w:tcW w:w="284" w:type="dxa"/>
          </w:tcPr>
          <w:p w14:paraId="53F21580" w14:textId="77777777" w:rsidR="009B0BC3" w:rsidRPr="00E0084F" w:rsidRDefault="009B0BC3" w:rsidP="00ED6BF5">
            <w:pPr>
              <w:pStyle w:val="TF-TEXTOQUADROCentralizado"/>
              <w:rPr>
                <w:sz w:val="20"/>
              </w:rPr>
            </w:pPr>
          </w:p>
        </w:tc>
        <w:tc>
          <w:tcPr>
            <w:tcW w:w="284" w:type="dxa"/>
          </w:tcPr>
          <w:p w14:paraId="092FB448" w14:textId="77777777" w:rsidR="009B0BC3" w:rsidRPr="00E0084F" w:rsidRDefault="009B0BC3" w:rsidP="00ED6BF5">
            <w:pPr>
              <w:pStyle w:val="TF-TEXTOQUADROCentralizado"/>
              <w:rPr>
                <w:sz w:val="20"/>
              </w:rPr>
            </w:pPr>
          </w:p>
        </w:tc>
        <w:tc>
          <w:tcPr>
            <w:tcW w:w="284" w:type="dxa"/>
            <w:shd w:val="clear" w:color="auto" w:fill="808080"/>
          </w:tcPr>
          <w:p w14:paraId="0623ED66" w14:textId="77777777" w:rsidR="009B0BC3" w:rsidRPr="00E0084F" w:rsidRDefault="009B0BC3" w:rsidP="00ED6BF5">
            <w:pPr>
              <w:pStyle w:val="TF-TEXTOQUADROCentralizado"/>
              <w:rPr>
                <w:sz w:val="20"/>
              </w:rPr>
            </w:pPr>
          </w:p>
        </w:tc>
        <w:tc>
          <w:tcPr>
            <w:tcW w:w="284" w:type="dxa"/>
            <w:shd w:val="clear" w:color="auto" w:fill="808080"/>
          </w:tcPr>
          <w:p w14:paraId="2B572139" w14:textId="77777777" w:rsidR="009B0BC3" w:rsidRPr="00E0084F" w:rsidRDefault="009B0BC3" w:rsidP="00ED6BF5">
            <w:pPr>
              <w:pStyle w:val="TF-TEXTOQUADROCentralizado"/>
              <w:rPr>
                <w:sz w:val="20"/>
              </w:rPr>
            </w:pPr>
          </w:p>
        </w:tc>
        <w:tc>
          <w:tcPr>
            <w:tcW w:w="284" w:type="dxa"/>
            <w:shd w:val="clear" w:color="auto" w:fill="808080"/>
          </w:tcPr>
          <w:p w14:paraId="48A23FE7" w14:textId="77777777" w:rsidR="009B0BC3" w:rsidRPr="00E0084F" w:rsidRDefault="009B0BC3" w:rsidP="00ED6BF5">
            <w:pPr>
              <w:pStyle w:val="TF-TEXTOQUADROCentralizado"/>
              <w:rPr>
                <w:sz w:val="20"/>
              </w:rPr>
            </w:pPr>
          </w:p>
        </w:tc>
        <w:tc>
          <w:tcPr>
            <w:tcW w:w="284" w:type="dxa"/>
            <w:shd w:val="clear" w:color="auto" w:fill="808080"/>
          </w:tcPr>
          <w:p w14:paraId="137A639A" w14:textId="77777777" w:rsidR="009B0BC3" w:rsidRPr="00E0084F" w:rsidRDefault="009B0BC3" w:rsidP="00ED6BF5">
            <w:pPr>
              <w:pStyle w:val="TF-TEXTOQUADROCentralizado"/>
              <w:rPr>
                <w:sz w:val="20"/>
              </w:rPr>
            </w:pPr>
          </w:p>
        </w:tc>
        <w:tc>
          <w:tcPr>
            <w:tcW w:w="284" w:type="dxa"/>
            <w:shd w:val="clear" w:color="auto" w:fill="808080"/>
          </w:tcPr>
          <w:p w14:paraId="594BC6E3" w14:textId="77777777" w:rsidR="009B0BC3" w:rsidRPr="00E0084F" w:rsidRDefault="009B0BC3" w:rsidP="00ED6BF5">
            <w:pPr>
              <w:pStyle w:val="TF-TEXTOQUADROCentralizado"/>
              <w:rPr>
                <w:sz w:val="20"/>
              </w:rPr>
            </w:pPr>
          </w:p>
        </w:tc>
        <w:tc>
          <w:tcPr>
            <w:tcW w:w="284" w:type="dxa"/>
          </w:tcPr>
          <w:p w14:paraId="4B19D84B" w14:textId="77777777" w:rsidR="009B0BC3" w:rsidRPr="00E0084F" w:rsidRDefault="009B0BC3" w:rsidP="00ED6BF5">
            <w:pPr>
              <w:pStyle w:val="TF-TEXTOQUADROCentralizado"/>
              <w:rPr>
                <w:sz w:val="20"/>
              </w:rPr>
            </w:pPr>
          </w:p>
        </w:tc>
        <w:tc>
          <w:tcPr>
            <w:tcW w:w="289" w:type="dxa"/>
          </w:tcPr>
          <w:p w14:paraId="398B8951" w14:textId="77777777" w:rsidR="009B0BC3" w:rsidRPr="00E0084F" w:rsidRDefault="009B0BC3" w:rsidP="00ED6BF5">
            <w:pPr>
              <w:pStyle w:val="TF-TEXTOQUADROCentralizado"/>
              <w:rPr>
                <w:sz w:val="20"/>
              </w:rPr>
            </w:pPr>
          </w:p>
        </w:tc>
        <w:tc>
          <w:tcPr>
            <w:tcW w:w="286" w:type="dxa"/>
          </w:tcPr>
          <w:p w14:paraId="391FBA9F" w14:textId="77777777" w:rsidR="009B0BC3" w:rsidRPr="00E0084F" w:rsidRDefault="009B0BC3" w:rsidP="00ED6BF5">
            <w:pPr>
              <w:pStyle w:val="TF-TEXTOQUADROCentralizado"/>
              <w:rPr>
                <w:sz w:val="20"/>
              </w:rPr>
            </w:pPr>
          </w:p>
        </w:tc>
        <w:tc>
          <w:tcPr>
            <w:tcW w:w="287" w:type="dxa"/>
          </w:tcPr>
          <w:p w14:paraId="11474992" w14:textId="77777777" w:rsidR="009B0BC3" w:rsidRPr="00E0084F" w:rsidRDefault="009B0BC3" w:rsidP="00ED6BF5">
            <w:pPr>
              <w:pStyle w:val="TF-TEXTOQUADROCentralizado"/>
              <w:rPr>
                <w:sz w:val="20"/>
              </w:rPr>
            </w:pPr>
          </w:p>
        </w:tc>
      </w:tr>
      <w:tr w:rsidR="009B0BC3" w:rsidRPr="00E0084F" w14:paraId="71E4DBDD" w14:textId="77777777" w:rsidTr="007A1F4F">
        <w:trPr>
          <w:jc w:val="center"/>
        </w:trPr>
        <w:tc>
          <w:tcPr>
            <w:tcW w:w="6171" w:type="dxa"/>
            <w:tcBorders>
              <w:left w:val="single" w:sz="4" w:space="0" w:color="auto"/>
            </w:tcBorders>
          </w:tcPr>
          <w:p w14:paraId="4135323F" w14:textId="77777777" w:rsidR="009B0BC3" w:rsidRPr="00E0084F" w:rsidRDefault="009B0BC3" w:rsidP="00ED6BF5">
            <w:pPr>
              <w:pStyle w:val="TF-TEXTOQUADRO"/>
              <w:rPr>
                <w:sz w:val="20"/>
              </w:rPr>
            </w:pPr>
            <w:r w:rsidRPr="00E0084F">
              <w:rPr>
                <w:sz w:val="20"/>
              </w:rPr>
              <w:t>Testes</w:t>
            </w:r>
          </w:p>
        </w:tc>
        <w:tc>
          <w:tcPr>
            <w:tcW w:w="273" w:type="dxa"/>
          </w:tcPr>
          <w:p w14:paraId="30D574BA" w14:textId="77777777" w:rsidR="009B0BC3" w:rsidRPr="00E0084F" w:rsidRDefault="009B0BC3" w:rsidP="00ED6BF5">
            <w:pPr>
              <w:pStyle w:val="TF-TEXTOQUADROCentralizado"/>
              <w:rPr>
                <w:sz w:val="20"/>
              </w:rPr>
            </w:pPr>
          </w:p>
        </w:tc>
        <w:tc>
          <w:tcPr>
            <w:tcW w:w="284" w:type="dxa"/>
          </w:tcPr>
          <w:p w14:paraId="07EBD53F" w14:textId="77777777" w:rsidR="009B0BC3" w:rsidRPr="00E0084F" w:rsidRDefault="009B0BC3" w:rsidP="00ED6BF5">
            <w:pPr>
              <w:pStyle w:val="TF-TEXTOQUADROCentralizado"/>
              <w:rPr>
                <w:sz w:val="20"/>
              </w:rPr>
            </w:pPr>
          </w:p>
        </w:tc>
        <w:tc>
          <w:tcPr>
            <w:tcW w:w="284" w:type="dxa"/>
          </w:tcPr>
          <w:p w14:paraId="7D6084E9" w14:textId="77777777" w:rsidR="009B0BC3" w:rsidRPr="00E0084F" w:rsidRDefault="009B0BC3" w:rsidP="00ED6BF5">
            <w:pPr>
              <w:pStyle w:val="TF-TEXTOQUADROCentralizado"/>
              <w:rPr>
                <w:sz w:val="20"/>
              </w:rPr>
            </w:pPr>
          </w:p>
        </w:tc>
        <w:tc>
          <w:tcPr>
            <w:tcW w:w="284" w:type="dxa"/>
          </w:tcPr>
          <w:p w14:paraId="7AD7D33B" w14:textId="77777777" w:rsidR="009B0BC3" w:rsidRPr="00E0084F" w:rsidRDefault="009B0BC3" w:rsidP="00ED6BF5">
            <w:pPr>
              <w:pStyle w:val="TF-TEXTOQUADROCentralizado"/>
              <w:rPr>
                <w:sz w:val="20"/>
              </w:rPr>
            </w:pPr>
          </w:p>
        </w:tc>
        <w:tc>
          <w:tcPr>
            <w:tcW w:w="284" w:type="dxa"/>
          </w:tcPr>
          <w:p w14:paraId="44CF708D" w14:textId="77777777" w:rsidR="009B0BC3" w:rsidRPr="00E0084F" w:rsidRDefault="009B0BC3" w:rsidP="00ED6BF5">
            <w:pPr>
              <w:pStyle w:val="TF-TEXTOQUADROCentralizado"/>
              <w:rPr>
                <w:sz w:val="20"/>
              </w:rPr>
            </w:pPr>
          </w:p>
        </w:tc>
        <w:tc>
          <w:tcPr>
            <w:tcW w:w="284" w:type="dxa"/>
          </w:tcPr>
          <w:p w14:paraId="651D9D46" w14:textId="77777777" w:rsidR="009B0BC3" w:rsidRPr="00E0084F" w:rsidRDefault="009B0BC3" w:rsidP="00ED6BF5">
            <w:pPr>
              <w:pStyle w:val="TF-TEXTOQUADROCentralizado"/>
              <w:rPr>
                <w:sz w:val="20"/>
              </w:rPr>
            </w:pPr>
          </w:p>
        </w:tc>
        <w:tc>
          <w:tcPr>
            <w:tcW w:w="284" w:type="dxa"/>
            <w:shd w:val="clear" w:color="auto" w:fill="808080"/>
          </w:tcPr>
          <w:p w14:paraId="3C276E48" w14:textId="77777777" w:rsidR="009B0BC3" w:rsidRPr="00E0084F" w:rsidRDefault="009B0BC3" w:rsidP="00ED6BF5">
            <w:pPr>
              <w:pStyle w:val="TF-TEXTOQUADROCentralizado"/>
              <w:rPr>
                <w:sz w:val="20"/>
              </w:rPr>
            </w:pPr>
          </w:p>
        </w:tc>
        <w:tc>
          <w:tcPr>
            <w:tcW w:w="284" w:type="dxa"/>
            <w:shd w:val="clear" w:color="auto" w:fill="808080"/>
          </w:tcPr>
          <w:p w14:paraId="4FBE908E" w14:textId="77777777" w:rsidR="009B0BC3" w:rsidRPr="00E0084F" w:rsidRDefault="009B0BC3" w:rsidP="00ED6BF5">
            <w:pPr>
              <w:pStyle w:val="TF-TEXTOQUADROCentralizado"/>
              <w:rPr>
                <w:sz w:val="20"/>
              </w:rPr>
            </w:pPr>
          </w:p>
        </w:tc>
        <w:tc>
          <w:tcPr>
            <w:tcW w:w="284" w:type="dxa"/>
            <w:shd w:val="clear" w:color="auto" w:fill="808080"/>
          </w:tcPr>
          <w:p w14:paraId="5CBC6D9A" w14:textId="77777777" w:rsidR="009B0BC3" w:rsidRPr="00E0084F" w:rsidRDefault="009B0BC3" w:rsidP="00ED6BF5">
            <w:pPr>
              <w:pStyle w:val="TF-TEXTOQUADROCentralizado"/>
              <w:rPr>
                <w:sz w:val="20"/>
              </w:rPr>
            </w:pPr>
          </w:p>
        </w:tc>
        <w:tc>
          <w:tcPr>
            <w:tcW w:w="289" w:type="dxa"/>
            <w:shd w:val="clear" w:color="auto" w:fill="FFFFFF"/>
          </w:tcPr>
          <w:p w14:paraId="43C59ADD" w14:textId="77777777" w:rsidR="009B0BC3" w:rsidRPr="00E0084F" w:rsidRDefault="009B0BC3" w:rsidP="00ED6BF5">
            <w:pPr>
              <w:pStyle w:val="TF-TEXTOQUADROCentralizado"/>
              <w:rPr>
                <w:sz w:val="20"/>
              </w:rPr>
            </w:pPr>
          </w:p>
        </w:tc>
        <w:tc>
          <w:tcPr>
            <w:tcW w:w="286" w:type="dxa"/>
            <w:shd w:val="clear" w:color="auto" w:fill="FFFFFF"/>
          </w:tcPr>
          <w:p w14:paraId="0ED2FC09" w14:textId="77777777" w:rsidR="009B0BC3" w:rsidRPr="00E0084F" w:rsidRDefault="009B0BC3" w:rsidP="00ED6BF5">
            <w:pPr>
              <w:pStyle w:val="TF-TEXTOQUADROCentralizado"/>
              <w:rPr>
                <w:sz w:val="20"/>
              </w:rPr>
            </w:pPr>
          </w:p>
        </w:tc>
        <w:tc>
          <w:tcPr>
            <w:tcW w:w="287" w:type="dxa"/>
            <w:shd w:val="clear" w:color="auto" w:fill="FFFFFF"/>
          </w:tcPr>
          <w:p w14:paraId="4F1BA063" w14:textId="77777777" w:rsidR="009B0BC3" w:rsidRPr="00E0084F" w:rsidRDefault="009B0BC3" w:rsidP="00ED6BF5">
            <w:pPr>
              <w:pStyle w:val="TF-TEXTOQUADROCentralizado"/>
              <w:rPr>
                <w:sz w:val="20"/>
              </w:rPr>
            </w:pPr>
          </w:p>
        </w:tc>
      </w:tr>
      <w:tr w:rsidR="009B0BC3" w:rsidRPr="00E0084F" w14:paraId="4D49858A" w14:textId="77777777" w:rsidTr="007A1F4F">
        <w:trPr>
          <w:jc w:val="center"/>
        </w:trPr>
        <w:tc>
          <w:tcPr>
            <w:tcW w:w="6171" w:type="dxa"/>
            <w:tcBorders>
              <w:left w:val="single" w:sz="4" w:space="0" w:color="auto"/>
            </w:tcBorders>
          </w:tcPr>
          <w:p w14:paraId="73D3AEAF" w14:textId="77777777" w:rsidR="009B0BC3" w:rsidRPr="00E0084F" w:rsidRDefault="009B0BC3" w:rsidP="00ED6BF5">
            <w:pPr>
              <w:pStyle w:val="TF-TEXTOQUADRO"/>
              <w:rPr>
                <w:sz w:val="20"/>
              </w:rPr>
            </w:pPr>
            <w:r w:rsidRPr="00E0084F">
              <w:rPr>
                <w:sz w:val="20"/>
              </w:rPr>
              <w:t>Verificação e validação</w:t>
            </w:r>
          </w:p>
        </w:tc>
        <w:tc>
          <w:tcPr>
            <w:tcW w:w="273" w:type="dxa"/>
          </w:tcPr>
          <w:p w14:paraId="1AE16417" w14:textId="77777777" w:rsidR="009B0BC3" w:rsidRPr="00E0084F" w:rsidRDefault="009B0BC3" w:rsidP="00ED6BF5">
            <w:pPr>
              <w:pStyle w:val="TF-TEXTOQUADROCentralizado"/>
              <w:rPr>
                <w:sz w:val="20"/>
              </w:rPr>
            </w:pPr>
          </w:p>
        </w:tc>
        <w:tc>
          <w:tcPr>
            <w:tcW w:w="284" w:type="dxa"/>
          </w:tcPr>
          <w:p w14:paraId="53C98B37" w14:textId="77777777" w:rsidR="009B0BC3" w:rsidRPr="00E0084F" w:rsidRDefault="009B0BC3" w:rsidP="00ED6BF5">
            <w:pPr>
              <w:pStyle w:val="TF-TEXTOQUADROCentralizado"/>
              <w:rPr>
                <w:sz w:val="20"/>
              </w:rPr>
            </w:pPr>
          </w:p>
        </w:tc>
        <w:tc>
          <w:tcPr>
            <w:tcW w:w="284" w:type="dxa"/>
          </w:tcPr>
          <w:p w14:paraId="75EE940B" w14:textId="77777777" w:rsidR="009B0BC3" w:rsidRPr="00E0084F" w:rsidRDefault="009B0BC3" w:rsidP="00ED6BF5">
            <w:pPr>
              <w:pStyle w:val="TF-TEXTOQUADROCentralizado"/>
              <w:rPr>
                <w:sz w:val="20"/>
              </w:rPr>
            </w:pPr>
          </w:p>
        </w:tc>
        <w:tc>
          <w:tcPr>
            <w:tcW w:w="284" w:type="dxa"/>
          </w:tcPr>
          <w:p w14:paraId="5CB26CBF" w14:textId="77777777" w:rsidR="009B0BC3" w:rsidRPr="00E0084F" w:rsidRDefault="009B0BC3" w:rsidP="00ED6BF5">
            <w:pPr>
              <w:pStyle w:val="TF-TEXTOQUADROCentralizado"/>
              <w:rPr>
                <w:sz w:val="20"/>
              </w:rPr>
            </w:pPr>
          </w:p>
        </w:tc>
        <w:tc>
          <w:tcPr>
            <w:tcW w:w="284" w:type="dxa"/>
          </w:tcPr>
          <w:p w14:paraId="4402B3E1" w14:textId="77777777" w:rsidR="009B0BC3" w:rsidRPr="00E0084F" w:rsidRDefault="009B0BC3" w:rsidP="00ED6BF5">
            <w:pPr>
              <w:pStyle w:val="TF-TEXTOQUADROCentralizado"/>
              <w:rPr>
                <w:sz w:val="20"/>
              </w:rPr>
            </w:pPr>
          </w:p>
        </w:tc>
        <w:tc>
          <w:tcPr>
            <w:tcW w:w="284" w:type="dxa"/>
          </w:tcPr>
          <w:p w14:paraId="36BB8612" w14:textId="77777777" w:rsidR="009B0BC3" w:rsidRPr="00E0084F" w:rsidRDefault="009B0BC3" w:rsidP="00ED6BF5">
            <w:pPr>
              <w:pStyle w:val="TF-TEXTOQUADROCentralizado"/>
              <w:rPr>
                <w:sz w:val="20"/>
              </w:rPr>
            </w:pPr>
          </w:p>
        </w:tc>
        <w:tc>
          <w:tcPr>
            <w:tcW w:w="284" w:type="dxa"/>
          </w:tcPr>
          <w:p w14:paraId="53133761" w14:textId="77777777" w:rsidR="009B0BC3" w:rsidRPr="00E0084F" w:rsidRDefault="009B0BC3" w:rsidP="00ED6BF5">
            <w:pPr>
              <w:pStyle w:val="TF-TEXTOQUADROCentralizado"/>
              <w:rPr>
                <w:sz w:val="20"/>
              </w:rPr>
            </w:pPr>
          </w:p>
        </w:tc>
        <w:tc>
          <w:tcPr>
            <w:tcW w:w="284" w:type="dxa"/>
          </w:tcPr>
          <w:p w14:paraId="23407216" w14:textId="77777777" w:rsidR="009B0BC3" w:rsidRPr="00E0084F" w:rsidRDefault="009B0BC3" w:rsidP="00ED6BF5">
            <w:pPr>
              <w:pStyle w:val="TF-TEXTOQUADROCentralizado"/>
              <w:rPr>
                <w:sz w:val="20"/>
              </w:rPr>
            </w:pPr>
          </w:p>
        </w:tc>
        <w:tc>
          <w:tcPr>
            <w:tcW w:w="284" w:type="dxa"/>
            <w:shd w:val="clear" w:color="auto" w:fill="808080"/>
          </w:tcPr>
          <w:p w14:paraId="7A657467" w14:textId="77777777" w:rsidR="009B0BC3" w:rsidRPr="00E0084F" w:rsidRDefault="009B0BC3" w:rsidP="00ED6BF5">
            <w:pPr>
              <w:pStyle w:val="TF-TEXTOQUADROCentralizado"/>
              <w:rPr>
                <w:sz w:val="20"/>
              </w:rPr>
            </w:pPr>
          </w:p>
        </w:tc>
        <w:tc>
          <w:tcPr>
            <w:tcW w:w="289" w:type="dxa"/>
            <w:shd w:val="clear" w:color="auto" w:fill="808080"/>
          </w:tcPr>
          <w:p w14:paraId="212F9F63" w14:textId="77777777" w:rsidR="009B0BC3" w:rsidRPr="00E0084F" w:rsidRDefault="009B0BC3" w:rsidP="00ED6BF5">
            <w:pPr>
              <w:pStyle w:val="TF-TEXTOQUADROCentralizado"/>
              <w:rPr>
                <w:sz w:val="20"/>
              </w:rPr>
            </w:pPr>
          </w:p>
        </w:tc>
        <w:tc>
          <w:tcPr>
            <w:tcW w:w="286" w:type="dxa"/>
            <w:shd w:val="clear" w:color="auto" w:fill="808080"/>
          </w:tcPr>
          <w:p w14:paraId="3B025821" w14:textId="77777777" w:rsidR="009B0BC3" w:rsidRPr="00E0084F" w:rsidRDefault="009B0BC3" w:rsidP="00ED6BF5">
            <w:pPr>
              <w:pStyle w:val="TF-TEXTOQUADROCentralizado"/>
              <w:rPr>
                <w:sz w:val="20"/>
              </w:rPr>
            </w:pPr>
          </w:p>
        </w:tc>
        <w:tc>
          <w:tcPr>
            <w:tcW w:w="287" w:type="dxa"/>
            <w:shd w:val="clear" w:color="auto" w:fill="auto"/>
          </w:tcPr>
          <w:p w14:paraId="63FBC88C" w14:textId="77777777" w:rsidR="009B0BC3" w:rsidRPr="00E0084F" w:rsidRDefault="009B0BC3" w:rsidP="00ED6BF5">
            <w:pPr>
              <w:pStyle w:val="TF-TEXTOQUADROCentralizado"/>
              <w:rPr>
                <w:sz w:val="20"/>
              </w:rPr>
            </w:pPr>
          </w:p>
        </w:tc>
      </w:tr>
    </w:tbl>
    <w:p w14:paraId="1894E171" w14:textId="77777777" w:rsidR="009B0BC3" w:rsidRPr="00E0084F" w:rsidRDefault="009B0BC3" w:rsidP="005A70D3">
      <w:pPr>
        <w:pStyle w:val="TF-LEGENDA"/>
        <w:rPr>
          <w:sz w:val="20"/>
        </w:rPr>
      </w:pPr>
      <w:r w:rsidRPr="00E0084F">
        <w:rPr>
          <w:sz w:val="20"/>
        </w:rPr>
        <w:t>Fonte: elaborado pelo autor.</w:t>
      </w:r>
    </w:p>
    <w:p w14:paraId="22996B84" w14:textId="77777777" w:rsidR="009B0BC3" w:rsidRPr="00E0084F" w:rsidRDefault="009B0BC3" w:rsidP="00F54E17">
      <w:pPr>
        <w:pStyle w:val="Ttulo1"/>
      </w:pPr>
      <w:r w:rsidRPr="00E0084F">
        <w:t>REVISÃO BIBLIOGRÁFICA</w:t>
      </w:r>
    </w:p>
    <w:p w14:paraId="72BE7B05" w14:textId="77777777" w:rsidR="009B0BC3" w:rsidRDefault="009B0BC3" w:rsidP="005A70D3">
      <w:pPr>
        <w:pStyle w:val="TF-TEXTO"/>
      </w:pPr>
      <w:r>
        <w:t xml:space="preserve">Esta seção aborda assuntos relacionados ao trabalho como: PCSs, as suas etapas para a implantação, a importância e os seus impactos (subseção </w:t>
      </w:r>
      <w:r>
        <w:fldChar w:fldCharType="begin"/>
      </w:r>
      <w:r>
        <w:instrText xml:space="preserve"> REF _Ref88308336 \r \h </w:instrText>
      </w:r>
      <w:r>
        <w:fldChar w:fldCharType="separate"/>
      </w:r>
      <w:r>
        <w:t>5.1</w:t>
      </w:r>
      <w:r>
        <w:fldChar w:fldCharType="end"/>
      </w:r>
      <w:r>
        <w:t xml:space="preserve">); Sistemas de Apoio de Decisão (SAD) (subseção </w:t>
      </w:r>
      <w:r>
        <w:fldChar w:fldCharType="begin"/>
      </w:r>
      <w:r>
        <w:instrText xml:space="preserve"> REF _Ref88308354 \r \h </w:instrText>
      </w:r>
      <w:r>
        <w:fldChar w:fldCharType="separate"/>
      </w:r>
      <w:r>
        <w:t>5.2</w:t>
      </w:r>
      <w:r>
        <w:fldChar w:fldCharType="end"/>
      </w:r>
      <w:r>
        <w:t xml:space="preserve">) e Raciocínio Baseado em Casos (RBC) (subseção </w:t>
      </w:r>
      <w:r>
        <w:fldChar w:fldCharType="begin"/>
      </w:r>
      <w:r>
        <w:instrText xml:space="preserve"> REF _Ref88308377 \r \h </w:instrText>
      </w:r>
      <w:r>
        <w:fldChar w:fldCharType="separate"/>
      </w:r>
      <w:r>
        <w:t>5.3</w:t>
      </w:r>
      <w:r>
        <w:fldChar w:fldCharType="end"/>
      </w:r>
      <w:r>
        <w:t xml:space="preserve">). </w:t>
      </w:r>
    </w:p>
    <w:p w14:paraId="10826761" w14:textId="77777777" w:rsidR="009B0BC3" w:rsidRDefault="009B0BC3" w:rsidP="00037746">
      <w:pPr>
        <w:pStyle w:val="Ttulo2"/>
      </w:pPr>
      <w:r>
        <w:t>PCSs, as suas etapas para a implantação, a importância e os seus impactos</w:t>
      </w:r>
    </w:p>
    <w:p w14:paraId="75C4B1C0" w14:textId="77777777" w:rsidR="009B0BC3" w:rsidRDefault="009B0BC3" w:rsidP="00167AE5">
      <w:pPr>
        <w:pStyle w:val="TF-TEXTO"/>
      </w:pPr>
      <w:r>
        <w:t xml:space="preserve">Segundo Huczok e Leme (2012, p. 1), pode-se conceituar um PCS como um sistema que estabelece um conjunto de regras para administração dos salários pagos e a carreira dos colaboradores de uma empresa. Huczok e Leme (2012, p. 1) colocam que a análise da demanda ou a atribuição dos cargos versos habilitação individual é necessária para obter a justiça interna (avaliação dos cargos) e avaliação externa (pesquisa de mercado). Huczok e Leme (2012, p. 1) observam que é necessário o equilíbrio entre a necessidade de atração e retenção de pessoas e a capacidade de pagar (custo da mão de obra no produto ou serviço), observando a legislação trabalhista. Marras (2016) apresenta o processo de recrutamento, baseando-se nos primórdios das necessidades da organização de contratar novos profissionais frente as necessidades. </w:t>
      </w:r>
    </w:p>
    <w:p w14:paraId="15E417D3" w14:textId="77777777" w:rsidR="009B0BC3" w:rsidRPr="00E0084F" w:rsidRDefault="009B0BC3" w:rsidP="000D3988">
      <w:pPr>
        <w:pStyle w:val="TF-TEXTO"/>
      </w:pPr>
      <w:r w:rsidRPr="00E0084F">
        <w:t>Seguindo uma visão mais técnica sobre o assunto é possível mencionar alguns objetivos quanto aos critérios da elaboração do PCS. Segundo Huczok e Leme (2012, p. 2), “PCS é o equilíbrio dos componentes Demanda do Cargo (DC), sendo as atribuições ou responsabilidades as quais se equivalem à Habilitação Individual (HI) necessária, e as duas equilibradas com a Remuneração (R$), o valor a ser pago ao cargo.”.</w:t>
      </w:r>
      <w:r>
        <w:t xml:space="preserve"> Ribeiro e Estender (2016) complementam que o equilíbrio sobre o valor a ser pago é alcançado quando os valores salarias no mercado comum são os mesmos.</w:t>
      </w:r>
      <w:r w:rsidRPr="00E0084F">
        <w:t xml:space="preserve"> </w:t>
      </w:r>
      <w:r>
        <w:t>N</w:t>
      </w:r>
      <w:r w:rsidRPr="00E0084F">
        <w:t>a área de Recursos Humanos ou de um ponto de vista mais empresarial, o objetivo do PCS</w:t>
      </w:r>
      <w:r>
        <w:t xml:space="preserve"> </w:t>
      </w:r>
      <w:r w:rsidRPr="00E0084F">
        <w:t>segundo Huczok e Leme (2012, p. 2)</w:t>
      </w:r>
      <w:r>
        <w:t>,</w:t>
      </w:r>
      <w:r w:rsidRPr="00E0084F">
        <w:t xml:space="preserve"> “[...] é proporcionar a atração e retenção dos colaborares e regras para administrar os salários.”. </w:t>
      </w:r>
      <w:r>
        <w:t xml:space="preserve">Já para </w:t>
      </w:r>
      <w:r w:rsidRPr="00844CD2">
        <w:t>Fioravanzo</w:t>
      </w:r>
      <w:r>
        <w:t xml:space="preserve"> </w:t>
      </w:r>
      <w:r w:rsidRPr="00C37275">
        <w:rPr>
          <w:i/>
          <w:iCs/>
        </w:rPr>
        <w:t>et al.</w:t>
      </w:r>
      <w:r>
        <w:t xml:space="preserve"> (2020) definir modelos salarias dentro das áreas da empresa incentivam e gratificam todos que pela sua competência acrescentam na organização.</w:t>
      </w:r>
    </w:p>
    <w:p w14:paraId="6A72C3E7" w14:textId="77777777" w:rsidR="009B0BC3" w:rsidRDefault="009B0BC3" w:rsidP="000D3988">
      <w:pPr>
        <w:pStyle w:val="TF-TEXTO"/>
      </w:pPr>
      <w:r w:rsidRPr="00E0084F">
        <w:lastRenderedPageBreak/>
        <w:t>Seguindo este pensamento, Marras (2009, p. 120) explica que a política salarial “[...] é o meio pelo qual a instituição determina os parâmetros que deseja imprimir, colocando condições e normas a serem seguidas.”. Vizioli (2010) é apoiador d</w:t>
      </w:r>
      <w:r>
        <w:t>esse</w:t>
      </w:r>
      <w:r w:rsidRPr="00E0084F">
        <w:t xml:space="preserve"> pensamento, destaca</w:t>
      </w:r>
      <w:r>
        <w:t>ndo</w:t>
      </w:r>
      <w:r w:rsidRPr="00E0084F">
        <w:t xml:space="preserve"> que a política salarial é um conjunto de normas que vão nortear a PCS, sendo o caminho na qual a política de remuneração percorrerá. </w:t>
      </w:r>
      <w:r w:rsidRPr="008F335B">
        <w:t>M</w:t>
      </w:r>
      <w:r>
        <w:t xml:space="preserve">arras (2016) complementa que investir a longo prazo é um substituto ideal do imediatismo do lucro. </w:t>
      </w:r>
    </w:p>
    <w:p w14:paraId="4FD27558" w14:textId="77777777" w:rsidR="009B0BC3" w:rsidRDefault="009B0BC3" w:rsidP="000D3988">
      <w:pPr>
        <w:pStyle w:val="TF-TEXTO"/>
      </w:pPr>
      <w:r w:rsidRPr="00E0084F">
        <w:t xml:space="preserve">Neste sentido estão as etapas para a implantação do plano que deve ser </w:t>
      </w:r>
      <w:del w:id="24" w:author="Dalton Solano dos Reis" w:date="2021-12-18T18:04:00Z">
        <w:r w:rsidRPr="00E0084F" w:rsidDel="00410688">
          <w:delText xml:space="preserve">implantado </w:delText>
        </w:r>
      </w:del>
      <w:ins w:id="25" w:author="Dalton Solano dos Reis" w:date="2021-12-18T18:04:00Z">
        <w:r>
          <w:t>feito</w:t>
        </w:r>
        <w:r w:rsidRPr="00E0084F">
          <w:t xml:space="preserve"> </w:t>
        </w:r>
      </w:ins>
      <w:r w:rsidRPr="00E0084F">
        <w:t>com a colaboração das gerências da organização já que estas lidam diretamente com os colaboradores</w:t>
      </w:r>
      <w:r>
        <w:t xml:space="preserve"> e são </w:t>
      </w:r>
      <w:r w:rsidRPr="00E0084F">
        <w:t>responsáveis pela sua motivação</w:t>
      </w:r>
      <w:r>
        <w:t xml:space="preserve"> (PONTES, 2005)</w:t>
      </w:r>
      <w:r w:rsidRPr="00E0084F">
        <w:t>.</w:t>
      </w:r>
      <w:r>
        <w:t xml:space="preserve"> </w:t>
      </w:r>
      <w:r w:rsidRPr="00E0084F">
        <w:t xml:space="preserve">Pontes (2007) </w:t>
      </w:r>
      <w:r>
        <w:t>observa</w:t>
      </w:r>
      <w:r w:rsidRPr="00E0084F">
        <w:t xml:space="preserve"> </w:t>
      </w:r>
      <w:r>
        <w:t xml:space="preserve">ainda </w:t>
      </w:r>
      <w:r w:rsidRPr="00E0084F">
        <w:t xml:space="preserve">que é necessário que sejam definidas as etapas essenciais para criação </w:t>
      </w:r>
      <w:r>
        <w:t xml:space="preserve">e implantação </w:t>
      </w:r>
      <w:r w:rsidRPr="00E0084F">
        <w:t xml:space="preserve">de um PCS, proporcionando maior entendimento a respeito do que será realizado nas etapas e estabelece uma ordem na execução do trabalho. As etapas colocadas por Pontes (2007) são: planejamento de divulgação do plano, análise dos cargos, avaliação dos cargos, pesquisa salarial, estrutura salarial, política salarial, política de remuneração, carreiras profissionais e participação nos lucros ou resultados. </w:t>
      </w:r>
      <w:r w:rsidRPr="00844CD2">
        <w:t>Fioravanzo</w:t>
      </w:r>
      <w:r>
        <w:t xml:space="preserve"> </w:t>
      </w:r>
      <w:r w:rsidRPr="00E61D56">
        <w:rPr>
          <w:i/>
          <w:iCs/>
        </w:rPr>
        <w:t>et al</w:t>
      </w:r>
      <w:r>
        <w:t>. (2020) afirmam que após a implantação do PCS ele precisa estar bem descrito e em local de fácil acesso para os colaboradores da empresa.</w:t>
      </w:r>
    </w:p>
    <w:p w14:paraId="57EC978B" w14:textId="77777777" w:rsidR="009B0BC3" w:rsidRDefault="009B0BC3" w:rsidP="000E0BAC">
      <w:pPr>
        <w:pStyle w:val="Ttulo2"/>
      </w:pPr>
      <w:r>
        <w:t>Sistemas de Apoio de Decisão (SAD)</w:t>
      </w:r>
    </w:p>
    <w:p w14:paraId="2A7EA2E3" w14:textId="77777777" w:rsidR="009B0BC3" w:rsidRDefault="009B0BC3" w:rsidP="00163F6B">
      <w:pPr>
        <w:pStyle w:val="TF-TEXTO"/>
      </w:pPr>
      <w:r>
        <w:t xml:space="preserve">SAD são voltados à gestão e análise, segundo Morin </w:t>
      </w:r>
      <w:r w:rsidRPr="00C37275">
        <w:rPr>
          <w:i/>
          <w:iCs/>
        </w:rPr>
        <w:t>et al.</w:t>
      </w:r>
      <w:r>
        <w:t xml:space="preserve"> (2016), boa parte das vezes os usuários são céticos em relação aos resultados apresentados, levando a uma desconfiança em relação a essas tecnologias. Heinzle, Gauthier e Pereira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Desta forma, se gera um cenário amplo de decisões a serem tomadas e que o sistema de apoio a decisão auxiliará no processo decisório (DWEIRI </w:t>
      </w:r>
      <w:r w:rsidRPr="00527CF4">
        <w:rPr>
          <w:i/>
          <w:iCs/>
        </w:rPr>
        <w:t>et al</w:t>
      </w:r>
      <w:r>
        <w:t xml:space="preserve">., 2016). Segundo Morin </w:t>
      </w:r>
      <w:r w:rsidRPr="00527CF4">
        <w:rPr>
          <w:i/>
          <w:iCs/>
        </w:rPr>
        <w:t>et al</w:t>
      </w:r>
      <w:r>
        <w:t xml:space="preserve">. (2016), a longo prazo o objetivo é fornecer aos usuários informações suficientes que demonstrem regras aprendidas durante o processo. </w:t>
      </w:r>
    </w:p>
    <w:p w14:paraId="573BADD0" w14:textId="77777777" w:rsidR="009B0BC3" w:rsidRDefault="009B0BC3" w:rsidP="000E0BAC">
      <w:pPr>
        <w:pStyle w:val="TF-TEXTO"/>
      </w:pPr>
      <w:r>
        <w:t xml:space="preserve">Conforme </w:t>
      </w:r>
      <w:r w:rsidRPr="007A7153">
        <w:t>M</w:t>
      </w:r>
      <w:r>
        <w:t xml:space="preserve">orin </w:t>
      </w:r>
      <w:r w:rsidRPr="007A7153">
        <w:rPr>
          <w:i/>
          <w:iCs/>
        </w:rPr>
        <w:t>et al</w:t>
      </w:r>
      <w:r>
        <w:rPr>
          <w:i/>
          <w:iCs/>
        </w:rPr>
        <w:t>.</w:t>
      </w:r>
      <w:r w:rsidRPr="007A7153">
        <w:t xml:space="preserve"> </w:t>
      </w:r>
      <w:r>
        <w:t xml:space="preserve">(2016), para a </w:t>
      </w:r>
      <w:r w:rsidRPr="007A7153">
        <w:t>otimização d</w:t>
      </w:r>
      <w:r>
        <w:t>e um</w:t>
      </w:r>
      <w:r w:rsidRPr="007A7153">
        <w:t xml:space="preserve"> objetivo único</w:t>
      </w:r>
      <w:r>
        <w:t xml:space="preserve"> é necessário </w:t>
      </w:r>
      <w:r w:rsidRPr="007A7153">
        <w:t>respeita</w:t>
      </w:r>
      <w:r>
        <w:t>r</w:t>
      </w:r>
      <w:r w:rsidRPr="007A7153">
        <w:t xml:space="preserve"> um conjunto de restrições predefinidas</w:t>
      </w:r>
      <w:r>
        <w:t xml:space="preserve">, fazendo um SAD ser decisivo na tomada de decisão final. Cabe destacar que </w:t>
      </w:r>
      <w:r w:rsidRPr="007A7153">
        <w:t>algumas soluções podem ser abaixo do ideal</w:t>
      </w:r>
      <w:r>
        <w:t xml:space="preserve"> esperado e o SAD fornece confiabilidade as partes afetadas para o fechamento do processo em questão (MORIN </w:t>
      </w:r>
      <w:r w:rsidRPr="00527CF4">
        <w:rPr>
          <w:i/>
          <w:iCs/>
        </w:rPr>
        <w:t>et al</w:t>
      </w:r>
      <w:r>
        <w:t>., 2016). Portanto, a utilização de um SAD tem se tornado algo comum e útil em diversos cenários, afinal é uma forma eficaz no auxílio a tomada de decisões (</w:t>
      </w:r>
      <w:r w:rsidRPr="00C954FD">
        <w:t xml:space="preserve">WANG </w:t>
      </w:r>
      <w:r w:rsidRPr="00527CF4">
        <w:rPr>
          <w:i/>
          <w:iCs/>
        </w:rPr>
        <w:t>et al</w:t>
      </w:r>
      <w:r>
        <w:t>., 2019).</w:t>
      </w:r>
    </w:p>
    <w:p w14:paraId="2787EC1D" w14:textId="77777777" w:rsidR="009B0BC3" w:rsidRDefault="009B0BC3" w:rsidP="000E0BAC">
      <w:pPr>
        <w:pStyle w:val="TF-TEXTO"/>
      </w:pPr>
      <w:r w:rsidRPr="007A7153">
        <w:lastRenderedPageBreak/>
        <w:t>M</w:t>
      </w:r>
      <w:r>
        <w:t>orin</w:t>
      </w:r>
      <w:r w:rsidRPr="007A7153">
        <w:t xml:space="preserve"> </w:t>
      </w:r>
      <w:r w:rsidRPr="007A7153">
        <w:rPr>
          <w:i/>
          <w:iCs/>
        </w:rPr>
        <w:t>et al</w:t>
      </w:r>
      <w:r w:rsidRPr="007A7153">
        <w:t xml:space="preserve"> </w:t>
      </w:r>
      <w:r>
        <w:t xml:space="preserve">(2016) expõem ainda que independente da metodologia utilizada a aplicabilidade de um SAD é vasta e possui grande alcance em diferentes áreas de conhecimento. Para gerentes, ter um SAD apoiando o seu trabalho faz com que sua carga de trabalho seja reduzida e simplificará a compreensão da operação (WANG </w:t>
      </w:r>
      <w:r w:rsidRPr="00527CF4">
        <w:rPr>
          <w:i/>
          <w:iCs/>
        </w:rPr>
        <w:t>et al</w:t>
      </w:r>
      <w:r>
        <w:t xml:space="preserve">., 2019). Wang </w:t>
      </w:r>
      <w:r w:rsidRPr="00527CF4">
        <w:rPr>
          <w:i/>
          <w:iCs/>
        </w:rPr>
        <w:t>et al</w:t>
      </w:r>
      <w:r>
        <w:t xml:space="preserve">. (2019) enfatizam que é necessário dar </w:t>
      </w:r>
      <w:r w:rsidRPr="0066661D">
        <w:t>atenção aos requisitos do usuário final</w:t>
      </w:r>
      <w:r>
        <w:t>, pois são</w:t>
      </w:r>
      <w:r w:rsidRPr="0066661D">
        <w:t xml:space="preserve"> imprescindíve</w:t>
      </w:r>
      <w:r>
        <w:t>is</w:t>
      </w:r>
      <w:r w:rsidRPr="0066661D">
        <w:t xml:space="preserve"> ao planejar um </w:t>
      </w:r>
      <w:r>
        <w:t xml:space="preserve">SAD eficaz. Desta forma, a apresentação amigável dos resultados é importante pois fará com que se sintam confortáveis em seguir as recomendações desses sistemas (MORIN </w:t>
      </w:r>
      <w:r w:rsidRPr="00527CF4">
        <w:rPr>
          <w:i/>
          <w:iCs/>
        </w:rPr>
        <w:t>et al</w:t>
      </w:r>
      <w:r>
        <w:t>., 2016).</w:t>
      </w:r>
    </w:p>
    <w:p w14:paraId="2479EF6D" w14:textId="77777777" w:rsidR="009B0BC3" w:rsidRDefault="009B0BC3" w:rsidP="000E0BAC">
      <w:pPr>
        <w:pStyle w:val="TF-TEXTO"/>
      </w:pPr>
      <w:r>
        <w:t xml:space="preserve">Em outra vertente está </w:t>
      </w:r>
      <w:r w:rsidRPr="00563335">
        <w:t>Internet of Things</w:t>
      </w:r>
      <w:r w:rsidRPr="00563335" w:rsidDel="00563335">
        <w:t xml:space="preserve"> </w:t>
      </w:r>
      <w:r>
        <w:t xml:space="preserve">(IoT) e o SAD. Para Lakshmanaprabu </w:t>
      </w:r>
      <w:r w:rsidRPr="00125AC3">
        <w:rPr>
          <w:i/>
          <w:iCs/>
        </w:rPr>
        <w:t>et al.</w:t>
      </w:r>
      <w:r>
        <w:t xml:space="preserve"> (</w:t>
      </w:r>
      <w:r w:rsidRPr="00180973">
        <w:t>2019</w:t>
      </w:r>
      <w:r>
        <w:t xml:space="preserve">), com o aumento do uso da </w:t>
      </w:r>
      <w:r w:rsidRPr="00563335">
        <w:t>Internet of Things</w:t>
      </w:r>
      <w:r w:rsidRPr="00563335" w:rsidDel="00563335">
        <w:t xml:space="preserve"> </w:t>
      </w:r>
      <w:r>
        <w:t>(IoT) se vive cercado por dispositivos eletrônicos que podem realizar tarefas alocadas automaticamente. Por este motivo, um SAD possui grande aplicabilidade, afinal, encaixa-se em diversas áreas, desde um sistema de apoio a decisão em clínicas médicas até militar e bancário (</w:t>
      </w:r>
      <w:r w:rsidRPr="00E05CC4">
        <w:t xml:space="preserve">LAKSHMANAPRABU </w:t>
      </w:r>
      <w:r w:rsidRPr="00527CF4">
        <w:rPr>
          <w:i/>
          <w:iCs/>
        </w:rPr>
        <w:t>et al</w:t>
      </w:r>
      <w:r>
        <w:t>., 2019). Sendo que, c</w:t>
      </w:r>
      <w:r w:rsidRPr="00E05CC4">
        <w:t>o</w:t>
      </w:r>
      <w:r>
        <w:t>m</w:t>
      </w:r>
      <w:r w:rsidRPr="00E05CC4">
        <w:t xml:space="preserve"> </w:t>
      </w:r>
      <w:r>
        <w:t>a</w:t>
      </w:r>
      <w:r w:rsidRPr="00E05CC4">
        <w:t xml:space="preserve"> grande quantidade de dados</w:t>
      </w:r>
      <w:r>
        <w:t xml:space="preserve"> gerada</w:t>
      </w:r>
      <w:r w:rsidRPr="00E05CC4">
        <w:t xml:space="preserve"> p</w:t>
      </w:r>
      <w:r>
        <w:t>or</w:t>
      </w:r>
      <w:r w:rsidRPr="00E05CC4">
        <w:t xml:space="preserve"> dispositivos I</w:t>
      </w:r>
      <w:r>
        <w:t>o</w:t>
      </w:r>
      <w:r w:rsidRPr="00E05CC4">
        <w:t xml:space="preserve">T, </w:t>
      </w:r>
      <w:r>
        <w:t>um SAD</w:t>
      </w:r>
      <w:r w:rsidRPr="00E05CC4">
        <w:t xml:space="preserve"> pode fornecer uma maneira significativa de tornar os aplicativos I</w:t>
      </w:r>
      <w:r>
        <w:t>o</w:t>
      </w:r>
      <w:r w:rsidRPr="00E05CC4">
        <w:t>T</w:t>
      </w:r>
      <w:r>
        <w:t xml:space="preserve"> </w:t>
      </w:r>
      <w:r w:rsidRPr="00E05CC4">
        <w:t>mais</w:t>
      </w:r>
      <w:r>
        <w:t xml:space="preserve"> </w:t>
      </w:r>
      <w:r w:rsidRPr="00E05CC4">
        <w:t>inteligentes</w:t>
      </w:r>
      <w:r>
        <w:t xml:space="preserve"> (</w:t>
      </w:r>
      <w:r w:rsidRPr="00E05CC4">
        <w:t xml:space="preserve">LAKSHMANAPRABU </w:t>
      </w:r>
      <w:r w:rsidRPr="00527CF4">
        <w:rPr>
          <w:i/>
          <w:iCs/>
        </w:rPr>
        <w:t>et al</w:t>
      </w:r>
      <w:r>
        <w:t>., 2019).</w:t>
      </w:r>
    </w:p>
    <w:p w14:paraId="74E2E8BC" w14:textId="77777777" w:rsidR="009B0BC3" w:rsidRPr="000E0BAC" w:rsidRDefault="009B0BC3" w:rsidP="000E0BAC">
      <w:pPr>
        <w:pStyle w:val="Ttulo2"/>
      </w:pPr>
      <w:r>
        <w:t xml:space="preserve">Raciocínio Baseado em Casos (RBC) </w:t>
      </w:r>
    </w:p>
    <w:p w14:paraId="400760B8" w14:textId="77777777" w:rsidR="009B0BC3" w:rsidRDefault="009B0BC3" w:rsidP="000E541D">
      <w:pPr>
        <w:pStyle w:val="TF-TEXTO"/>
      </w:pPr>
      <w:r>
        <w:t>Os RBCs possuem inspiração na compreensão da inteligência (GOEL; DIAZ-AGUDO, 2017). Segundo Goel e Diaz-Agudo (2017),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(GOEL; DIAZ-AGUDO, 2017).</w:t>
      </w:r>
    </w:p>
    <w:p w14:paraId="76164663" w14:textId="77777777" w:rsidR="009B0BC3" w:rsidRDefault="009B0BC3" w:rsidP="000E541D">
      <w:pPr>
        <w:pStyle w:val="TF-TEXTO"/>
      </w:pPr>
      <w:r>
        <w:t>Além disso, o RBC é usado em Inteligência Artificial (IA) para dar suporte a aplicativos. Cyras, Satoh e Toni (2016) observam que a argumentação formal ganhou importância dentro da IA, como uma estrutura apoiadora dos tipos de raciocínio, incluindo formas de raciocínio baseado em casos. Desta forma, um sistema baseado em conhecimento é a junção das experiências dos integrantes da organização, que para Urnau, Kipper e Frozza (2014) é adquirido, organizado e disponibilizado por meio de uma base de conhecimento, fazendo desse processo de aquisição, organização e disponibilidade, a construção de um sistema baseado em conhecimento.</w:t>
      </w:r>
    </w:p>
    <w:p w14:paraId="4F97321C" w14:textId="77777777" w:rsidR="009B0BC3" w:rsidRDefault="009B0BC3" w:rsidP="000E0BAC">
      <w:pPr>
        <w:pStyle w:val="TF-TEXTO"/>
      </w:pPr>
      <w:r>
        <w:t xml:space="preserve">Segundo Goel e Diaz-Agudo (2017), pesquisas mostram que o RBC </w:t>
      </w:r>
      <w:r w:rsidRPr="00C517E1">
        <w:t xml:space="preserve">ao longo dos anos </w:t>
      </w:r>
      <w:r>
        <w:t xml:space="preserve">se tornou presente em vários setores, tendo o Watson da IBM como um grande destaque a respeito do poder do raciocínio baseado na memória. Com o ganho de força, a criação de novas </w:t>
      </w:r>
      <w:r>
        <w:lastRenderedPageBreak/>
        <w:t xml:space="preserve">aplicações acarreta novas perspectivas de crescimento para as empresas como a reutilização, adaptação e combinação que tem sido linhas de pesquisa com grande foco </w:t>
      </w:r>
      <w:r w:rsidRPr="004C01E7">
        <w:t>acerca de banco de dados massivos</w:t>
      </w:r>
      <w:r>
        <w:t xml:space="preserve"> (GOEL; DIAZ-AGUDO, 2017). </w:t>
      </w:r>
    </w:p>
    <w:p w14:paraId="766A369B" w14:textId="77777777" w:rsidR="009B0BC3" w:rsidRDefault="009B0BC3" w:rsidP="000E0BAC">
      <w:pPr>
        <w:pStyle w:val="TF-TEXTO"/>
      </w:pPr>
      <w:r>
        <w:t>Para Urnau, Kipper e Frozza (2014), o RBC possui a representação do conhecimento, a medida de similaridade, adaptação e o aprendizado como elementos básicos. A partir desses elementos é desenvolvido o ciclo de RBC (</w:t>
      </w:r>
      <w:r w:rsidRPr="0047171E">
        <w:t>URNAU</w:t>
      </w:r>
      <w:r>
        <w:t xml:space="preserve">; </w:t>
      </w:r>
      <w:r w:rsidRPr="0047171E">
        <w:t>KIPPER</w:t>
      </w:r>
      <w:r>
        <w:t xml:space="preserve">; </w:t>
      </w:r>
      <w:r w:rsidRPr="0047171E">
        <w:t>FROZZA</w:t>
      </w:r>
      <w:r>
        <w:t>, 2014). Este ciclo é dividido em recuperação, reutilização, revisão e retenção, que além de avaliar a eficiência e qualidade, considera-se o aumento da carga de dados resultante do aprendizado ao final do processo e irá beneficiar a qualidade do sistema ou diminuir a velocidade, utilidade e eficiência (</w:t>
      </w:r>
      <w:r w:rsidRPr="0047171E">
        <w:t>URNAU</w:t>
      </w:r>
      <w:r>
        <w:t xml:space="preserve">; </w:t>
      </w:r>
      <w:r w:rsidRPr="0047171E">
        <w:t>KIPPER</w:t>
      </w:r>
      <w:r>
        <w:t xml:space="preserve">; </w:t>
      </w:r>
      <w:r w:rsidRPr="0047171E">
        <w:t>FROZZA</w:t>
      </w:r>
      <w:r>
        <w:t>, 2014).</w:t>
      </w:r>
    </w:p>
    <w:p w14:paraId="63BDE1BA" w14:textId="77777777" w:rsidR="009B0BC3" w:rsidRDefault="009B0BC3" w:rsidP="00533D96">
      <w:pPr>
        <w:pStyle w:val="TF-TEXTO"/>
      </w:pPr>
      <w:r>
        <w:t>Desta forma, a utilização de RBC tem sido implementada no âmbito corporativo como uma ferramenta que possibilita o acesso a informações cadastradas de maneira contínua em um curto intervalo de tempo (</w:t>
      </w:r>
      <w:r w:rsidRPr="0047171E">
        <w:t>URNAU</w:t>
      </w:r>
      <w:r>
        <w:t xml:space="preserve">; </w:t>
      </w:r>
      <w:r w:rsidRPr="0047171E">
        <w:t>KIPPER</w:t>
      </w:r>
      <w:r>
        <w:t xml:space="preserve">; </w:t>
      </w:r>
      <w:r w:rsidRPr="0047171E">
        <w:t>FROZZA</w:t>
      </w:r>
      <w:r>
        <w:t>, 2014). Por este motivo</w:t>
      </w:r>
      <w:r w:rsidRPr="00390566">
        <w:t>,</w:t>
      </w:r>
      <w:r>
        <w:t xml:space="preserve"> a perspectiva de utilização é crescente diante ao RBC sendo utilizado por gestores na análise de problemas (</w:t>
      </w:r>
      <w:r w:rsidRPr="0047171E">
        <w:t>URNAU</w:t>
      </w:r>
      <w:r>
        <w:t xml:space="preserve">, </w:t>
      </w:r>
      <w:r w:rsidRPr="0047171E">
        <w:t>KIPPER</w:t>
      </w:r>
      <w:r>
        <w:t xml:space="preserve"> e </w:t>
      </w:r>
      <w:r w:rsidRPr="0047171E">
        <w:t>FROZZA</w:t>
      </w:r>
      <w:r>
        <w:t>, 2014). Uma vez que a visualização destas informações permitirá aos gestores tomarem as soluções mais adequadas para o problema enfrentado diante de cada novo cenário (</w:t>
      </w:r>
      <w:r w:rsidRPr="0047171E">
        <w:t>URNAU</w:t>
      </w:r>
      <w:r>
        <w:t xml:space="preserve">, </w:t>
      </w:r>
      <w:r w:rsidRPr="0047171E">
        <w:t>KIPPER</w:t>
      </w:r>
      <w:r>
        <w:t xml:space="preserve"> e </w:t>
      </w:r>
      <w:r w:rsidRPr="0047171E">
        <w:t>FROZZA</w:t>
      </w:r>
      <w:r>
        <w:t>, 2014).</w:t>
      </w:r>
    </w:p>
    <w:p w14:paraId="06897B82" w14:textId="77777777" w:rsidR="009B0BC3" w:rsidRPr="00E0084F" w:rsidRDefault="009B0BC3" w:rsidP="00F83A19">
      <w:pPr>
        <w:pStyle w:val="TF-refernciasbibliogrficasTTULO"/>
      </w:pPr>
      <w:r w:rsidRPr="00E0084F">
        <w:t>Referências</w:t>
      </w:r>
    </w:p>
    <w:p w14:paraId="6353E305" w14:textId="77777777" w:rsidR="009B0BC3" w:rsidRDefault="009B0BC3"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24392AE2" w14:textId="77777777" w:rsidR="009B0BC3" w:rsidRPr="00104DAF" w:rsidRDefault="009B0BC3" w:rsidP="008A5905">
      <w:pPr>
        <w:pStyle w:val="TF-refernciasITEM"/>
        <w:rPr>
          <w:lang w:val="de-DE"/>
        </w:rPr>
      </w:pPr>
      <w:r w:rsidRPr="0047171E">
        <w:rPr>
          <w:lang w:val="de-DE"/>
        </w:rPr>
        <w:t xml:space="preserve">CYRAS, Kristijonas; SATOH, Ken; TONI, Francesca. </w:t>
      </w:r>
      <w:r w:rsidRPr="00DE2B9F">
        <w:rPr>
          <w:lang w:val="en-US"/>
        </w:rPr>
        <w:t xml:space="preserve">Abstract argumentation for case-based reasoning. </w:t>
      </w:r>
      <w:r w:rsidRPr="008B1745">
        <w:rPr>
          <w:b/>
          <w:bCs/>
          <w:lang w:val="de-DE"/>
        </w:rPr>
        <w:t>In: Fifteenth international conference on the principles of knowledge representation and reasoning</w:t>
      </w:r>
      <w:r w:rsidRPr="0047171E">
        <w:rPr>
          <w:lang w:val="de-DE"/>
        </w:rPr>
        <w:t xml:space="preserve">. </w:t>
      </w:r>
      <w:r w:rsidRPr="00104DAF">
        <w:rPr>
          <w:lang w:val="de-DE"/>
        </w:rPr>
        <w:t>2016.</w:t>
      </w:r>
    </w:p>
    <w:p w14:paraId="402EE170" w14:textId="77777777" w:rsidR="009B0BC3" w:rsidRPr="00DE2B9F" w:rsidRDefault="009B0BC3" w:rsidP="008A5905">
      <w:pPr>
        <w:pStyle w:val="TF-refernciasITEM"/>
        <w:rPr>
          <w:lang w:val="en-US"/>
        </w:rPr>
      </w:pPr>
      <w:r w:rsidRPr="00104DAF">
        <w:rPr>
          <w:lang w:val="de-DE"/>
        </w:rPr>
        <w:t xml:space="preserve">DWEIRI, Fikri </w:t>
      </w:r>
      <w:r w:rsidRPr="00104DAF">
        <w:rPr>
          <w:i/>
          <w:iCs/>
          <w:lang w:val="de-DE"/>
        </w:rPr>
        <w:t>et al</w:t>
      </w:r>
      <w:r w:rsidRPr="00104DAF">
        <w:rPr>
          <w:b/>
          <w:bCs/>
          <w:i/>
          <w:iCs/>
          <w:lang w:val="de-DE"/>
        </w:rPr>
        <w:t>.</w:t>
      </w:r>
      <w:r w:rsidRPr="00104DAF">
        <w:rPr>
          <w:b/>
          <w:bCs/>
          <w:lang w:val="de-DE"/>
        </w:rPr>
        <w:t xml:space="preserve"> </w:t>
      </w:r>
      <w:r w:rsidRPr="008B1745">
        <w:rPr>
          <w:lang w:val="de-DE"/>
        </w:rPr>
        <w:t>Designing an integrated AHP based decision support system for supplier selection in automotive industry</w:t>
      </w:r>
      <w:r w:rsidRPr="0047171E">
        <w:rPr>
          <w:lang w:val="de-DE"/>
        </w:rPr>
        <w:t xml:space="preserve">. </w:t>
      </w:r>
      <w:r w:rsidRPr="00DE2B9F">
        <w:rPr>
          <w:b/>
          <w:bCs/>
          <w:lang w:val="en-US"/>
        </w:rPr>
        <w:t>Expert Systems with Applications</w:t>
      </w:r>
      <w:r w:rsidRPr="00DE2B9F">
        <w:rPr>
          <w:lang w:val="en-US"/>
        </w:rPr>
        <w:t>, v. 62, p. 273-283, 2016.</w:t>
      </w:r>
    </w:p>
    <w:p w14:paraId="618B6E83" w14:textId="77777777" w:rsidR="009B0BC3" w:rsidRPr="00DE2B9F" w:rsidRDefault="009B0BC3" w:rsidP="008A5905">
      <w:pPr>
        <w:pStyle w:val="TF-refernciasITEM"/>
        <w:rPr>
          <w:lang w:val="en-US"/>
        </w:rPr>
      </w:pPr>
      <w:r w:rsidRPr="00DE2B9F">
        <w:rPr>
          <w:lang w:val="en-US"/>
        </w:rPr>
        <w:t xml:space="preserve">FIORAVANZO, Eduarda </w:t>
      </w:r>
      <w:r w:rsidRPr="00DE2B9F">
        <w:rPr>
          <w:i/>
          <w:iCs/>
          <w:lang w:val="en-US"/>
        </w:rPr>
        <w:t>et al</w:t>
      </w:r>
      <w:r w:rsidRPr="00DE2B9F">
        <w:rPr>
          <w:lang w:val="en-US"/>
        </w:rPr>
        <w:t xml:space="preserve">. </w:t>
      </w:r>
      <w:r w:rsidRPr="008B1745">
        <w:t>A importância da administração de cargos e Salários nas organizações</w:t>
      </w:r>
      <w:r w:rsidRPr="002A30BB">
        <w:t>.</w:t>
      </w:r>
      <w:r w:rsidRPr="0082064D">
        <w:t xml:space="preserve"> </w:t>
      </w:r>
      <w:r w:rsidRPr="00DE2B9F">
        <w:rPr>
          <w:b/>
          <w:bCs/>
          <w:lang w:val="en-US"/>
        </w:rPr>
        <w:t>Brazilian Journal of Business</w:t>
      </w:r>
      <w:r w:rsidRPr="00DE2B9F">
        <w:rPr>
          <w:lang w:val="en-US"/>
        </w:rPr>
        <w:t>, v. 2, n. 4, p. 3957-3974, 2020.</w:t>
      </w:r>
    </w:p>
    <w:p w14:paraId="3D1B75DA" w14:textId="77777777" w:rsidR="009B0BC3" w:rsidRPr="00DE2B9F" w:rsidRDefault="009B0BC3" w:rsidP="008A5905">
      <w:pPr>
        <w:pStyle w:val="TF-refernciasITEM"/>
        <w:rPr>
          <w:lang w:val="en-US"/>
        </w:rPr>
      </w:pPr>
      <w:r w:rsidRPr="00DE2B9F">
        <w:rPr>
          <w:lang w:val="en-US"/>
        </w:rPr>
        <w:t xml:space="preserve">FLOOWMER. </w:t>
      </w:r>
      <w:r w:rsidRPr="00DE2B9F">
        <w:rPr>
          <w:b/>
          <w:bCs/>
          <w:lang w:val="en-US"/>
        </w:rPr>
        <w:t>Floower Consultoria e Educação Executiva.</w:t>
      </w:r>
      <w:r w:rsidRPr="00DE2B9F">
        <w:rPr>
          <w:lang w:val="en-US"/>
        </w:rPr>
        <w:t xml:space="preserve"> </w:t>
      </w:r>
      <w:r>
        <w:t>[s.l], 2021</w:t>
      </w:r>
      <w:r w:rsidRPr="00E0084F">
        <w:t xml:space="preserve">. Disponível em https://www.floowmer.com.br/cargos-e-salarios/. </w:t>
      </w:r>
      <w:r w:rsidRPr="00DE2B9F">
        <w:rPr>
          <w:lang w:val="en-US"/>
        </w:rPr>
        <w:t>Acesso em: 30 mar. 2021.</w:t>
      </w:r>
    </w:p>
    <w:p w14:paraId="6184F300" w14:textId="77777777" w:rsidR="009B0BC3" w:rsidRDefault="009B0BC3" w:rsidP="008A5905">
      <w:pPr>
        <w:pStyle w:val="TF-refernciasITEM"/>
      </w:pPr>
      <w:r w:rsidRPr="00DE2B9F">
        <w:rPr>
          <w:lang w:val="en-US"/>
        </w:rPr>
        <w:t xml:space="preserve">GOEL, Ashok; DIAZ-AGUDO, Belen. What's hot in case-based reasoning. </w:t>
      </w:r>
      <w:r w:rsidRPr="008B1745">
        <w:rPr>
          <w:b/>
          <w:bCs/>
        </w:rPr>
        <w:t>In: Proceedings of the AAAI Conference on Artificial Intelligence</w:t>
      </w:r>
      <w:r w:rsidRPr="0047171E">
        <w:t>. 2017.</w:t>
      </w:r>
    </w:p>
    <w:p w14:paraId="446B39CA" w14:textId="77777777" w:rsidR="009B0BC3" w:rsidRPr="00E0084F" w:rsidRDefault="009B0BC3" w:rsidP="008A5905">
      <w:pPr>
        <w:pStyle w:val="TF-refernciasITEM"/>
      </w:pPr>
      <w:r w:rsidRPr="00CA6653">
        <w:t xml:space="preserve">HEINZLE, Roberto; GAUTHIER, Fernando Alvaro Ostuni; </w:t>
      </w:r>
      <w:r>
        <w:t xml:space="preserve">PEREIRA </w:t>
      </w:r>
      <w:r w:rsidRPr="00CA6653">
        <w:t xml:space="preserve">FIALHO, Francisco Antônio. </w:t>
      </w:r>
      <w:r w:rsidRPr="008B1745">
        <w:t>Semântica nos sistemas de apoio a decisão</w:t>
      </w:r>
      <w:r w:rsidRPr="00CA6653">
        <w:rPr>
          <w:b/>
          <w:bCs/>
        </w:rPr>
        <w:t>:</w:t>
      </w:r>
      <w:r w:rsidRPr="008B1745">
        <w:t xml:space="preserve"> </w:t>
      </w:r>
      <w:r w:rsidRPr="008A5905">
        <w:t>o estado da arte</w:t>
      </w:r>
      <w:r w:rsidRPr="00CA6653">
        <w:t xml:space="preserve">. </w:t>
      </w:r>
      <w:r w:rsidRPr="008B1745">
        <w:rPr>
          <w:b/>
          <w:bCs/>
        </w:rPr>
        <w:t>Revista da UNIFEBE</w:t>
      </w:r>
      <w:r w:rsidRPr="00CA6653">
        <w:t>, v. 1, n. 8, p. 225-248, 2017.</w:t>
      </w:r>
    </w:p>
    <w:p w14:paraId="6094DEB6" w14:textId="77777777" w:rsidR="009B0BC3" w:rsidRPr="00E0084F" w:rsidRDefault="009B0BC3" w:rsidP="008A5905">
      <w:pPr>
        <w:pStyle w:val="TF-refernciasITEM"/>
      </w:pPr>
      <w:r w:rsidRPr="00E0084F">
        <w:t xml:space="preserve">HEWYSA RH LTDA. </w:t>
      </w:r>
      <w:r w:rsidRPr="00E0084F">
        <w:rPr>
          <w:b/>
        </w:rPr>
        <w:t>Hewysa Consultoria &amp; Treinamento</w:t>
      </w:r>
      <w:r w:rsidRPr="00E0084F">
        <w:t xml:space="preserve">. </w:t>
      </w:r>
      <w:r>
        <w:t>[s.l], 2016</w:t>
      </w:r>
      <w:r w:rsidRPr="00E0084F">
        <w:t>. Disponível em https://app.hewysa.com.br/. Acesso em: 29 mar</w:t>
      </w:r>
      <w:r>
        <w:t>.</w:t>
      </w:r>
      <w:r w:rsidRPr="00E0084F">
        <w:t xml:space="preserve"> 2021.</w:t>
      </w:r>
    </w:p>
    <w:p w14:paraId="4A30CE46" w14:textId="77777777" w:rsidR="009B0BC3" w:rsidRPr="00E0084F" w:rsidRDefault="009B0BC3"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4D662B52" w14:textId="77777777" w:rsidR="009B0BC3" w:rsidRPr="00DE2B9F" w:rsidRDefault="009B0BC3" w:rsidP="008A5905">
      <w:pPr>
        <w:pStyle w:val="TF-refernciasITEM"/>
        <w:rPr>
          <w:lang w:val="en-US"/>
        </w:rPr>
      </w:pPr>
      <w:r w:rsidRPr="00E0084F">
        <w:lastRenderedPageBreak/>
        <w:t xml:space="preserve">KOMBO. </w:t>
      </w:r>
      <w:r w:rsidRPr="00E0084F">
        <w:rPr>
          <w:b/>
          <w:bCs/>
        </w:rPr>
        <w:t>KOMBO Gestão Estratégica de Pessoas.</w:t>
      </w:r>
      <w:r w:rsidRPr="00E0084F">
        <w:t xml:space="preserve"> </w:t>
      </w:r>
      <w:r>
        <w:t>[s.l], 2021</w:t>
      </w:r>
      <w:r w:rsidRPr="00E0084F">
        <w:t xml:space="preserve">. Disponível em https://www.kombo.com.br/produtos/kombo-estrategico/cargos-salarios. </w:t>
      </w:r>
      <w:r w:rsidRPr="00DE2B9F">
        <w:rPr>
          <w:lang w:val="en-US"/>
        </w:rPr>
        <w:t>Acesso em: 30 mar. 2021.</w:t>
      </w:r>
    </w:p>
    <w:p w14:paraId="6398C519" w14:textId="77777777" w:rsidR="009B0BC3" w:rsidRPr="008B1745" w:rsidRDefault="009B0BC3" w:rsidP="008A5905">
      <w:pPr>
        <w:pStyle w:val="TF-refernciasITEM"/>
      </w:pPr>
      <w:r w:rsidRPr="00DE2B9F">
        <w:rPr>
          <w:lang w:val="en-US"/>
        </w:rPr>
        <w:t xml:space="preserve">LAKSHMANAPRABU, S. K. </w:t>
      </w:r>
      <w:r w:rsidRPr="00DE2B9F">
        <w:rPr>
          <w:i/>
          <w:iCs/>
          <w:lang w:val="en-US"/>
        </w:rPr>
        <w:t>et al</w:t>
      </w:r>
      <w:r w:rsidRPr="00DE2B9F">
        <w:rPr>
          <w:lang w:val="en-US"/>
        </w:rPr>
        <w:t xml:space="preserve">. Online Clinical Decision Support System Using Optimal Deep Neural Networks. </w:t>
      </w:r>
      <w:r w:rsidRPr="008B1745">
        <w:rPr>
          <w:b/>
          <w:bCs/>
        </w:rPr>
        <w:t>Applied Soft Computing</w:t>
      </w:r>
      <w:r w:rsidRPr="008B1745">
        <w:t>, v. 81, p. 105487, 2019.</w:t>
      </w:r>
    </w:p>
    <w:p w14:paraId="76CE47E4" w14:textId="77777777" w:rsidR="009B0BC3" w:rsidRPr="00E0084F" w:rsidRDefault="009B0BC3" w:rsidP="008A5905">
      <w:pPr>
        <w:pStyle w:val="TF-refernciasITEM"/>
      </w:pPr>
      <w:r w:rsidRPr="00E0084F">
        <w:t xml:space="preserve">MARRAS, Jean Pierre. </w:t>
      </w:r>
      <w:r w:rsidRPr="00E0084F">
        <w:rPr>
          <w:b/>
        </w:rPr>
        <w:t>Administração de recursos humanos</w:t>
      </w:r>
      <w:r w:rsidRPr="00E0084F">
        <w:t xml:space="preserve">: do operacional ao estratégico. </w:t>
      </w:r>
      <w:r w:rsidRPr="001B24F9">
        <w:t>13ª ed. São Paulo: Saraiva, 2009.</w:t>
      </w:r>
    </w:p>
    <w:p w14:paraId="62A8E0AD" w14:textId="77777777" w:rsidR="009B0BC3" w:rsidRPr="0082064D" w:rsidRDefault="009B0BC3" w:rsidP="008A5905">
      <w:pPr>
        <w:pStyle w:val="TF-refernciasITEM"/>
      </w:pPr>
      <w:r w:rsidRPr="0082064D">
        <w:t xml:space="preserve">MARRAS, Jean Pierre. </w:t>
      </w:r>
      <w:r w:rsidRPr="0082064D">
        <w:rPr>
          <w:b/>
          <w:bCs/>
        </w:rPr>
        <w:t>Administração de recursos humanos</w:t>
      </w:r>
      <w:r w:rsidRPr="0082064D">
        <w:t>.15. São Paulo : Saraiva, 2016. E-book. Disponível em: https://integrada.minhabiblioteca.com.br/books/978-85-472-0109-8. Acesso em: 22 set. 2021.</w:t>
      </w:r>
    </w:p>
    <w:p w14:paraId="03C02797" w14:textId="77777777" w:rsidR="009B0BC3" w:rsidRPr="00DE2B9F" w:rsidRDefault="009B0BC3"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8B1745">
        <w:rPr>
          <w:lang w:val="de-DE"/>
        </w:rPr>
        <w:t>Explaining the Results of an Optimization-Based Decision Support System–A Machine Learning Approach</w:t>
      </w:r>
      <w:r w:rsidRPr="0047171E">
        <w:rPr>
          <w:lang w:val="de-DE"/>
        </w:rPr>
        <w:t xml:space="preserve">. </w:t>
      </w:r>
      <w:r w:rsidRPr="00DE2B9F">
        <w:rPr>
          <w:b/>
          <w:bCs/>
          <w:lang w:val="en-US"/>
        </w:rPr>
        <w:t>In:</w:t>
      </w:r>
      <w:r w:rsidRPr="00DE2B9F">
        <w:rPr>
          <w:lang w:val="en-US"/>
        </w:rPr>
        <w:t xml:space="preserve"> </w:t>
      </w:r>
      <w:r w:rsidRPr="00DE2B9F">
        <w:rPr>
          <w:b/>
          <w:bCs/>
          <w:lang w:val="en-US"/>
        </w:rPr>
        <w:t xml:space="preserve">APMOD: APplied mathematical programming and MODelling. </w:t>
      </w:r>
      <w:r w:rsidRPr="00DE2B9F">
        <w:rPr>
          <w:lang w:val="en-US"/>
        </w:rPr>
        <w:t>2016.</w:t>
      </w:r>
    </w:p>
    <w:p w14:paraId="7DBB7E0E" w14:textId="77777777" w:rsidR="009B0BC3" w:rsidRPr="00E0084F" w:rsidRDefault="009B0BC3" w:rsidP="008A5905">
      <w:pPr>
        <w:pStyle w:val="TF-refernciasITEM"/>
      </w:pPr>
      <w:r w:rsidRPr="00DE2B9F">
        <w:rPr>
          <w:lang w:val="en-US"/>
        </w:rPr>
        <w:t xml:space="preserve">PONTES, Benedito Rodrigues. </w:t>
      </w:r>
      <w:r w:rsidRPr="00E0084F">
        <w:rPr>
          <w:b/>
        </w:rPr>
        <w:t>Administração de cargos e salários</w:t>
      </w:r>
      <w:r w:rsidRPr="00E0084F">
        <w:t>. 11.ed. São Paulo: LTr , 2005.</w:t>
      </w:r>
    </w:p>
    <w:p w14:paraId="1CDFD3C0" w14:textId="77777777" w:rsidR="009B0BC3" w:rsidRDefault="009B0BC3" w:rsidP="008A5905">
      <w:pPr>
        <w:pStyle w:val="TF-refernciasITEM"/>
      </w:pPr>
      <w:r w:rsidRPr="00E0084F">
        <w:t xml:space="preserve">PONTES, Benedito Rodrigues. </w:t>
      </w:r>
      <w:r w:rsidRPr="00E0084F">
        <w:rPr>
          <w:b/>
        </w:rPr>
        <w:t>Administração de Cargos e Salários</w:t>
      </w:r>
      <w:r w:rsidRPr="00E0084F">
        <w:t>: Carreira e Remuneração. 12a.</w:t>
      </w:r>
      <w:r>
        <w:t xml:space="preserve"> </w:t>
      </w:r>
      <w:r w:rsidRPr="00E0084F">
        <w:t>ed. São Paulo: LTr, 2007.</w:t>
      </w:r>
    </w:p>
    <w:p w14:paraId="51CB3F8C" w14:textId="77777777" w:rsidR="009B0BC3" w:rsidRDefault="009B0BC3" w:rsidP="008A5905">
      <w:pPr>
        <w:pStyle w:val="TF-refernciasITEM"/>
      </w:pPr>
      <w:r>
        <w:t xml:space="preserve">RIBEIRO, Thiago Boddenberg; ESTENDER, Antônio Carlos. </w:t>
      </w:r>
      <w:r w:rsidRPr="008B1745">
        <w:t>Gestão de Cargos e Salários e sua Influência na Motivação dos Colaboradores</w:t>
      </w:r>
      <w:r w:rsidRPr="002A30BB">
        <w:t>.</w:t>
      </w:r>
      <w:r>
        <w:t xml:space="preserve"> </w:t>
      </w:r>
      <w:r w:rsidRPr="008B1745">
        <w:rPr>
          <w:b/>
          <w:bCs/>
        </w:rPr>
        <w:t>Revista de Ciências Gerenciais</w:t>
      </w:r>
      <w:r>
        <w:t>, v. 20, n. 31, p. 25-31, 2016.</w:t>
      </w:r>
    </w:p>
    <w:p w14:paraId="7D51ACAE" w14:textId="77777777" w:rsidR="009B0BC3" w:rsidRDefault="009B0BC3" w:rsidP="008A5905">
      <w:pPr>
        <w:pStyle w:val="TF-refernciasITEM"/>
      </w:pPr>
      <w:r w:rsidRPr="00E0084F">
        <w:t>SBA</w:t>
      </w:r>
      <w:r>
        <w:t xml:space="preserve"> CONSULTORES ASSOCIADOS.</w:t>
      </w:r>
      <w:r w:rsidRPr="007F2D3B">
        <w:t xml:space="preserve"> </w:t>
      </w:r>
      <w:r w:rsidRPr="007F2D3B">
        <w:rPr>
          <w:b/>
          <w:bCs/>
        </w:rPr>
        <w:t>SBA Consultores Associados</w:t>
      </w:r>
      <w:r w:rsidRPr="00E0084F">
        <w:rPr>
          <w:b/>
          <w:bCs/>
        </w:rPr>
        <w:t>.</w:t>
      </w:r>
      <w:r w:rsidRPr="00E0084F">
        <w:t xml:space="preserve"> </w:t>
      </w:r>
      <w:r>
        <w:t xml:space="preserve">[s.l], 2021. </w:t>
      </w:r>
      <w:r w:rsidRPr="00E0084F">
        <w:t>Disponível em</w:t>
      </w:r>
      <w:r w:rsidRPr="007F2D3B">
        <w:t xml:space="preserve"> </w:t>
      </w:r>
      <w:hyperlink r:id="rId16" w:history="1">
        <w:r w:rsidRPr="00655F95">
          <w:t>https://www.sbaconsultoresassociados.com.br/</w:t>
        </w:r>
      </w:hyperlink>
      <w:r>
        <w:t xml:space="preserve">. </w:t>
      </w:r>
      <w:r w:rsidRPr="00E0084F">
        <w:t xml:space="preserve">Acesso em: </w:t>
      </w:r>
      <w:r>
        <w:t>09</w:t>
      </w:r>
      <w:r w:rsidRPr="00E0084F">
        <w:t xml:space="preserve"> </w:t>
      </w:r>
      <w:r>
        <w:t>nov.</w:t>
      </w:r>
      <w:r w:rsidRPr="00E0084F">
        <w:t xml:space="preserve"> 2021</w:t>
      </w:r>
      <w:r>
        <w:t>.</w:t>
      </w:r>
    </w:p>
    <w:p w14:paraId="415A92B6" w14:textId="77777777" w:rsidR="009B0BC3" w:rsidRDefault="009B0BC3" w:rsidP="008A5905">
      <w:pPr>
        <w:pStyle w:val="TF-refernciasITEM"/>
      </w:pPr>
      <w:r w:rsidRPr="0047171E">
        <w:t xml:space="preserve">SILVA, Rafaela Alexandre; SILVA, Fernando Cesar Almeida; GOMES, Carlos Francisco Simões. </w:t>
      </w:r>
      <w:r w:rsidRPr="008B1745">
        <w:t>O uso do Business Intelligence (BI) em sistema de apoio à tomada de decisão estratégica</w:t>
      </w:r>
      <w:r w:rsidRPr="0047171E">
        <w:t xml:space="preserve">. </w:t>
      </w:r>
      <w:r w:rsidRPr="008B1745">
        <w:rPr>
          <w:b/>
          <w:bCs/>
        </w:rPr>
        <w:t xml:space="preserve">Revista Geintec-Gestao Inovacao </w:t>
      </w:r>
      <w:r>
        <w:rPr>
          <w:b/>
          <w:bCs/>
        </w:rPr>
        <w:t>e</w:t>
      </w:r>
      <w:r w:rsidRPr="008B1745">
        <w:rPr>
          <w:b/>
          <w:bCs/>
        </w:rPr>
        <w:t xml:space="preserve"> Tecnologias</w:t>
      </w:r>
      <w:r w:rsidRPr="0047171E">
        <w:t>, v. 6, n. 1, p. 2780-2798, 2016.</w:t>
      </w:r>
    </w:p>
    <w:p w14:paraId="4ABB2190" w14:textId="77777777" w:rsidR="009B0BC3" w:rsidRPr="00E0084F" w:rsidRDefault="009B0BC3" w:rsidP="008A5905">
      <w:pPr>
        <w:pStyle w:val="TF-refernciasITEM"/>
      </w:pPr>
      <w:r w:rsidRPr="0047171E">
        <w:t xml:space="preserve">URNAU, Eduardo; KIPPER, Liane Mahlmannn; FROZZA, Rejane. </w:t>
      </w:r>
      <w:r w:rsidRPr="008B1745">
        <w:t>Desenvolvimento de um sistema de apoio à decisão com a técnica de raciocínio baseado em casos</w:t>
      </w:r>
      <w:r w:rsidRPr="008B1745">
        <w:rPr>
          <w:b/>
          <w:bCs/>
        </w:rPr>
        <w:t>. Perspectivas em Ciência da Informação</w:t>
      </w:r>
      <w:r w:rsidRPr="002A30BB">
        <w:t>, v.19, n.4, p.118-135, out./dez. 2014</w:t>
      </w:r>
      <w:r w:rsidRPr="0047171E">
        <w:t>.</w:t>
      </w:r>
    </w:p>
    <w:p w14:paraId="08037C2A" w14:textId="77777777" w:rsidR="009B0BC3" w:rsidRPr="008B1745" w:rsidRDefault="009B0BC3" w:rsidP="008A5905">
      <w:pPr>
        <w:pStyle w:val="TF-refernciasITEM"/>
        <w:rPr>
          <w:lang w:val="de-DE"/>
        </w:rPr>
      </w:pPr>
      <w:r w:rsidRPr="00E0084F">
        <w:t xml:space="preserve">VIZIOLI, Miguel. </w:t>
      </w:r>
      <w:r w:rsidRPr="00E0084F">
        <w:rPr>
          <w:b/>
          <w:bCs/>
        </w:rPr>
        <w:t>Administração de RH</w:t>
      </w:r>
      <w:r w:rsidRPr="00E0084F">
        <w:t xml:space="preserve">. </w:t>
      </w:r>
      <w:r w:rsidRPr="008B1745">
        <w:rPr>
          <w:lang w:val="de-DE"/>
        </w:rPr>
        <w:t>São Paulo: Pearson, 2010.</w:t>
      </w:r>
    </w:p>
    <w:p w14:paraId="08BF0B7D" w14:textId="77777777" w:rsidR="009B0BC3" w:rsidRDefault="009B0BC3" w:rsidP="008A5905">
      <w:pPr>
        <w:pStyle w:val="TF-refernciasITEM"/>
      </w:pPr>
      <w:r w:rsidRPr="0066661D">
        <w:rPr>
          <w:lang w:val="de-DE"/>
        </w:rPr>
        <w:t xml:space="preserve">WANG, Wenchao </w:t>
      </w:r>
      <w:r w:rsidRPr="008B1745">
        <w:rPr>
          <w:i/>
          <w:iCs/>
          <w:lang w:val="de-DE"/>
        </w:rPr>
        <w:t>et al</w:t>
      </w:r>
      <w:r w:rsidRPr="0066661D">
        <w:rPr>
          <w:lang w:val="de-DE"/>
        </w:rPr>
        <w:t xml:space="preserve">. </w:t>
      </w:r>
      <w:r w:rsidRPr="008B1745">
        <w:rPr>
          <w:lang w:val="de-DE"/>
        </w:rPr>
        <w:t>Web-based decision support system for canal irrigation management</w:t>
      </w:r>
      <w:r w:rsidRPr="0066661D">
        <w:rPr>
          <w:lang w:val="de-DE"/>
        </w:rPr>
        <w:t xml:space="preserve">. </w:t>
      </w:r>
      <w:r w:rsidRPr="008B1745">
        <w:rPr>
          <w:b/>
          <w:bCs/>
        </w:rPr>
        <w:t>Computers and Electronics in Agriculture</w:t>
      </w:r>
      <w:r w:rsidRPr="0066661D">
        <w:t>, v. 161, p. 312-321, 2019.</w:t>
      </w:r>
    </w:p>
    <w:p w14:paraId="24285EAD" w14:textId="77777777" w:rsidR="009B0BC3" w:rsidRPr="00E0084F" w:rsidRDefault="009B0BC3" w:rsidP="008A5905">
      <w:pPr>
        <w:pStyle w:val="TF-refernciasITEM"/>
      </w:pPr>
    </w:p>
    <w:p w14:paraId="3BC4E964" w14:textId="77777777" w:rsidR="009B0BC3" w:rsidRDefault="009B0BC3" w:rsidP="00DE2B9F">
      <w:pPr>
        <w:pStyle w:val="TF-refernciasbibliogrficasTTULO"/>
      </w:pPr>
      <w:r>
        <w:br w:type="page"/>
      </w:r>
    </w:p>
    <w:p w14:paraId="0C3A734E" w14:textId="77777777" w:rsidR="009B0BC3" w:rsidRDefault="009B0BC3" w:rsidP="00AB2553">
      <w:pPr>
        <w:pStyle w:val="TF-xAvalTTULO"/>
      </w:pPr>
      <w:r w:rsidRPr="00340EA0">
        <w:lastRenderedPageBreak/>
        <w:t>FORMULÁRIO  DE  avaliação</w:t>
      </w:r>
      <w:r>
        <w:t xml:space="preserve"> SIS Acadêmico</w:t>
      </w:r>
    </w:p>
    <w:p w14:paraId="39661FDF" w14:textId="77777777" w:rsidR="009B0BC3" w:rsidRDefault="009B0BC3" w:rsidP="00AB2553">
      <w:pPr>
        <w:pStyle w:val="TF-xAvalTTULO"/>
      </w:pPr>
      <w:r>
        <w:t>P</w:t>
      </w:r>
      <w:r w:rsidRPr="00340EA0">
        <w:t>ROFESSOR TCC I</w:t>
      </w:r>
      <w:r>
        <w:t xml:space="preserve"> – projeto</w:t>
      </w:r>
    </w:p>
    <w:p w14:paraId="1DE1921E" w14:textId="77777777" w:rsidR="009B0BC3" w:rsidRDefault="009B0BC3" w:rsidP="00AB2553">
      <w:pPr>
        <w:pStyle w:val="TF-xAvalLINHA"/>
      </w:pPr>
      <w:r w:rsidRPr="00320BFA">
        <w:t>Avaliador(a):</w:t>
      </w:r>
      <w:r w:rsidRPr="00320BFA">
        <w:tab/>
      </w:r>
      <w:r>
        <w:t>Dalton Solano dos Reis</w:t>
      </w:r>
    </w:p>
    <w:p w14:paraId="71AF5626" w14:textId="77777777" w:rsidR="009B0BC3" w:rsidRPr="00320BFA" w:rsidRDefault="009B0BC3" w:rsidP="00AB255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0"/>
      </w:tblGrid>
      <w:tr w:rsidR="009B0BC3" w:rsidRPr="00320BFA" w14:paraId="74764BFD" w14:textId="77777777" w:rsidTr="007B647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E88D40E" w14:textId="77777777" w:rsidR="009B0BC3" w:rsidRPr="00320BFA" w:rsidRDefault="009B0BC3" w:rsidP="007B647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23C1ECA" w14:textId="77777777" w:rsidR="009B0BC3" w:rsidRPr="00320BFA" w:rsidRDefault="009B0BC3" w:rsidP="007B647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2775EF0B" w14:textId="77777777" w:rsidR="009B0BC3" w:rsidRPr="00320BFA" w:rsidRDefault="009B0BC3" w:rsidP="007B647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26053A8" w14:textId="77777777" w:rsidR="009B0BC3" w:rsidRPr="00320BFA" w:rsidRDefault="009B0BC3" w:rsidP="007B647C">
            <w:pPr>
              <w:pStyle w:val="TF-xAvalITEMTABELA"/>
            </w:pPr>
            <w:r w:rsidRPr="00320BFA">
              <w:t>não atende</w:t>
            </w:r>
          </w:p>
        </w:tc>
      </w:tr>
      <w:tr w:rsidR="009B0BC3" w:rsidRPr="00320BFA" w14:paraId="2F03275E" w14:textId="77777777" w:rsidTr="007B647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4E21C4" w14:textId="77777777" w:rsidR="009B0BC3" w:rsidRPr="00320BFA" w:rsidRDefault="009B0BC3" w:rsidP="007B647C">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45725BF5" w14:textId="77777777" w:rsidR="009B0BC3" w:rsidRPr="00320BFA" w:rsidRDefault="009B0BC3" w:rsidP="00F54E17">
            <w:pPr>
              <w:pStyle w:val="TF-xAvalITEM"/>
              <w:numPr>
                <w:ilvl w:val="0"/>
                <w:numId w:val="25"/>
              </w:numPr>
            </w:pPr>
            <w:r w:rsidRPr="00320BFA">
              <w:t>INTRODUÇÃO</w:t>
            </w:r>
          </w:p>
          <w:p w14:paraId="4F3E944E" w14:textId="77777777" w:rsidR="009B0BC3" w:rsidRPr="00320BFA" w:rsidRDefault="009B0BC3" w:rsidP="007B647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ECC470F" w14:textId="77777777" w:rsidR="009B0BC3" w:rsidRPr="00320BFA" w:rsidRDefault="009B0BC3"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6DCED24E" w14:textId="77777777" w:rsidR="009B0BC3" w:rsidRPr="00320BFA" w:rsidRDefault="009B0BC3"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266DB98" w14:textId="77777777" w:rsidR="009B0BC3" w:rsidRPr="00320BFA" w:rsidRDefault="009B0BC3" w:rsidP="007B647C">
            <w:pPr>
              <w:ind w:left="709" w:hanging="709"/>
              <w:jc w:val="center"/>
              <w:rPr>
                <w:sz w:val="18"/>
              </w:rPr>
            </w:pPr>
          </w:p>
        </w:tc>
      </w:tr>
      <w:tr w:rsidR="009B0BC3" w:rsidRPr="00320BFA" w14:paraId="0092D7CC" w14:textId="77777777" w:rsidTr="007B647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70A1020"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8196056" w14:textId="77777777" w:rsidR="009B0BC3" w:rsidRPr="00320BFA" w:rsidRDefault="009B0BC3" w:rsidP="007B647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0918C60"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AC2FD24"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7625BE" w14:textId="77777777" w:rsidR="009B0BC3" w:rsidRPr="00320BFA" w:rsidRDefault="009B0BC3" w:rsidP="007B647C">
            <w:pPr>
              <w:ind w:left="709" w:hanging="709"/>
              <w:jc w:val="center"/>
              <w:rPr>
                <w:sz w:val="18"/>
              </w:rPr>
            </w:pPr>
          </w:p>
        </w:tc>
      </w:tr>
      <w:tr w:rsidR="009B0BC3" w:rsidRPr="00320BFA" w14:paraId="32C9772B"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6D648F"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BB78550" w14:textId="77777777" w:rsidR="009B0BC3" w:rsidRPr="00320BFA" w:rsidRDefault="009B0BC3" w:rsidP="009B0BC3">
            <w:pPr>
              <w:pStyle w:val="TF-xAvalITEM"/>
              <w:numPr>
                <w:ilvl w:val="0"/>
                <w:numId w:val="10"/>
              </w:numPr>
            </w:pPr>
            <w:r w:rsidRPr="00320BFA">
              <w:t>OBJETIVOS</w:t>
            </w:r>
          </w:p>
          <w:p w14:paraId="3A82185B" w14:textId="77777777" w:rsidR="009B0BC3" w:rsidRPr="00320BFA" w:rsidRDefault="009B0BC3" w:rsidP="007B647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2BED256D"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C197F8"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EFE8F8" w14:textId="77777777" w:rsidR="009B0BC3" w:rsidRPr="00320BFA" w:rsidRDefault="009B0BC3" w:rsidP="007B647C">
            <w:pPr>
              <w:ind w:left="709" w:hanging="709"/>
              <w:jc w:val="center"/>
              <w:rPr>
                <w:sz w:val="18"/>
              </w:rPr>
            </w:pPr>
          </w:p>
        </w:tc>
      </w:tr>
      <w:tr w:rsidR="009B0BC3" w:rsidRPr="00320BFA" w14:paraId="06B65C1E" w14:textId="77777777" w:rsidTr="007B647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5ED76DF"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1F64971" w14:textId="77777777" w:rsidR="009B0BC3" w:rsidRPr="00320BFA" w:rsidRDefault="009B0BC3" w:rsidP="007B647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506C346A"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223A178"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F66611" w14:textId="77777777" w:rsidR="009B0BC3" w:rsidRPr="00320BFA" w:rsidRDefault="009B0BC3" w:rsidP="007B647C">
            <w:pPr>
              <w:ind w:left="709" w:hanging="709"/>
              <w:jc w:val="center"/>
              <w:rPr>
                <w:sz w:val="18"/>
              </w:rPr>
            </w:pPr>
          </w:p>
        </w:tc>
      </w:tr>
      <w:tr w:rsidR="009B0BC3" w:rsidRPr="00320BFA" w14:paraId="522C7343" w14:textId="77777777" w:rsidTr="007B647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F89862"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FAA4E6" w14:textId="77777777" w:rsidR="009B0BC3" w:rsidRPr="00320BFA" w:rsidRDefault="009B0BC3" w:rsidP="009B0BC3">
            <w:pPr>
              <w:pStyle w:val="TF-xAvalITEM"/>
              <w:numPr>
                <w:ilvl w:val="0"/>
                <w:numId w:val="10"/>
              </w:numPr>
            </w:pPr>
            <w:r w:rsidRPr="00320BFA">
              <w:t>TRABALHOS CORRELATOS</w:t>
            </w:r>
          </w:p>
          <w:p w14:paraId="3594AEFF" w14:textId="77777777" w:rsidR="009B0BC3" w:rsidRPr="00320BFA" w:rsidRDefault="009B0BC3" w:rsidP="007B647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40A4341"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8C2ED8E"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202B5E" w14:textId="77777777" w:rsidR="009B0BC3" w:rsidRPr="00320BFA" w:rsidRDefault="009B0BC3" w:rsidP="007B647C">
            <w:pPr>
              <w:ind w:left="709" w:hanging="709"/>
              <w:jc w:val="center"/>
              <w:rPr>
                <w:sz w:val="18"/>
              </w:rPr>
            </w:pPr>
          </w:p>
        </w:tc>
      </w:tr>
      <w:tr w:rsidR="009B0BC3" w:rsidRPr="00320BFA" w14:paraId="6528AE17"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4EC170"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5F8EF8" w14:textId="77777777" w:rsidR="009B0BC3" w:rsidRPr="00320BFA" w:rsidRDefault="009B0BC3" w:rsidP="009B0BC3">
            <w:pPr>
              <w:pStyle w:val="TF-xAvalITEM"/>
              <w:numPr>
                <w:ilvl w:val="0"/>
                <w:numId w:val="10"/>
              </w:numPr>
            </w:pPr>
            <w:r w:rsidRPr="00320BFA">
              <w:t>JUSTIFICATIVA</w:t>
            </w:r>
          </w:p>
          <w:p w14:paraId="32FCC385" w14:textId="77777777" w:rsidR="009B0BC3" w:rsidRPr="00320BFA" w:rsidRDefault="009B0BC3" w:rsidP="007B647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5E58FDF"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2CD2D95"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5AA996" w14:textId="77777777" w:rsidR="009B0BC3" w:rsidRPr="00320BFA" w:rsidRDefault="009B0BC3" w:rsidP="007B647C">
            <w:pPr>
              <w:ind w:left="709" w:hanging="709"/>
              <w:jc w:val="center"/>
              <w:rPr>
                <w:sz w:val="18"/>
              </w:rPr>
            </w:pPr>
          </w:p>
        </w:tc>
      </w:tr>
      <w:tr w:rsidR="009B0BC3" w:rsidRPr="00320BFA" w14:paraId="0A657A41"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4AB96F3"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5CAC604" w14:textId="77777777" w:rsidR="009B0BC3" w:rsidRPr="00320BFA" w:rsidRDefault="009B0BC3" w:rsidP="007B647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6F1B43D8"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4069EBF"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04C0CF" w14:textId="77777777" w:rsidR="009B0BC3" w:rsidRPr="00320BFA" w:rsidRDefault="009B0BC3" w:rsidP="007B647C">
            <w:pPr>
              <w:ind w:left="709" w:hanging="709"/>
              <w:jc w:val="center"/>
              <w:rPr>
                <w:sz w:val="18"/>
              </w:rPr>
            </w:pPr>
          </w:p>
        </w:tc>
      </w:tr>
      <w:tr w:rsidR="009B0BC3" w:rsidRPr="00320BFA" w14:paraId="4EF5C4CA"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20FB3CD"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71B569" w14:textId="77777777" w:rsidR="009B0BC3" w:rsidRPr="00320BFA" w:rsidRDefault="009B0BC3" w:rsidP="007B647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28495364"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010D96E"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7209FB" w14:textId="77777777" w:rsidR="009B0BC3" w:rsidRPr="00320BFA" w:rsidRDefault="009B0BC3" w:rsidP="007B647C">
            <w:pPr>
              <w:ind w:left="709" w:hanging="709"/>
              <w:jc w:val="center"/>
              <w:rPr>
                <w:sz w:val="18"/>
              </w:rPr>
            </w:pPr>
          </w:p>
        </w:tc>
      </w:tr>
      <w:tr w:rsidR="009B0BC3" w:rsidRPr="00320BFA" w14:paraId="70487BE6"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58B54B8"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D3E00CC" w14:textId="77777777" w:rsidR="009B0BC3" w:rsidRPr="00320BFA" w:rsidRDefault="009B0BC3" w:rsidP="009B0BC3">
            <w:pPr>
              <w:pStyle w:val="TF-xAvalITEM"/>
              <w:numPr>
                <w:ilvl w:val="0"/>
                <w:numId w:val="10"/>
              </w:numPr>
            </w:pPr>
            <w:r w:rsidRPr="00320BFA">
              <w:t>REQUISITOS PRINCIPAIS DO PROBLEMA A SER TRABALHADO</w:t>
            </w:r>
          </w:p>
          <w:p w14:paraId="1EB13F71" w14:textId="77777777" w:rsidR="009B0BC3" w:rsidRPr="00320BFA" w:rsidRDefault="009B0BC3" w:rsidP="007B647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10DBA7C6"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5C0029D"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23116E7" w14:textId="77777777" w:rsidR="009B0BC3" w:rsidRPr="00320BFA" w:rsidRDefault="009B0BC3" w:rsidP="007B647C">
            <w:pPr>
              <w:ind w:left="709" w:hanging="709"/>
              <w:jc w:val="center"/>
              <w:rPr>
                <w:sz w:val="18"/>
              </w:rPr>
            </w:pPr>
          </w:p>
        </w:tc>
      </w:tr>
      <w:tr w:rsidR="009B0BC3" w:rsidRPr="00320BFA" w14:paraId="70D6B86B" w14:textId="77777777" w:rsidTr="007B647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7C61A8C"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5F5273A" w14:textId="77777777" w:rsidR="009B0BC3" w:rsidRPr="00320BFA" w:rsidRDefault="009B0BC3" w:rsidP="009B0BC3">
            <w:pPr>
              <w:pStyle w:val="TF-xAvalITEM"/>
              <w:numPr>
                <w:ilvl w:val="0"/>
                <w:numId w:val="10"/>
              </w:numPr>
            </w:pPr>
            <w:r w:rsidRPr="00320BFA">
              <w:t>METODOLOGIA</w:t>
            </w:r>
          </w:p>
          <w:p w14:paraId="58EEC904" w14:textId="77777777" w:rsidR="009B0BC3" w:rsidRPr="00320BFA" w:rsidRDefault="009B0BC3" w:rsidP="007B647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5BA27C7D"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38E9FAE"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19088A4" w14:textId="77777777" w:rsidR="009B0BC3" w:rsidRPr="00320BFA" w:rsidRDefault="009B0BC3" w:rsidP="007B647C">
            <w:pPr>
              <w:ind w:left="709" w:hanging="709"/>
              <w:jc w:val="center"/>
              <w:rPr>
                <w:sz w:val="18"/>
              </w:rPr>
            </w:pPr>
          </w:p>
        </w:tc>
      </w:tr>
      <w:tr w:rsidR="009B0BC3" w:rsidRPr="00320BFA" w14:paraId="5C5A7B7E"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86DCD97"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7750947" w14:textId="77777777" w:rsidR="009B0BC3" w:rsidRPr="00320BFA" w:rsidRDefault="009B0BC3" w:rsidP="007B647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4FF1A02A"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39A4E04"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AFB25D" w14:textId="77777777" w:rsidR="009B0BC3" w:rsidRPr="00320BFA" w:rsidRDefault="009B0BC3" w:rsidP="007B647C">
            <w:pPr>
              <w:ind w:left="709" w:hanging="709"/>
              <w:jc w:val="center"/>
              <w:rPr>
                <w:sz w:val="18"/>
              </w:rPr>
            </w:pPr>
          </w:p>
        </w:tc>
      </w:tr>
      <w:tr w:rsidR="009B0BC3" w:rsidRPr="00320BFA" w14:paraId="1077F676"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6406538"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F77E405" w14:textId="77777777" w:rsidR="009B0BC3" w:rsidRPr="00320BFA" w:rsidRDefault="009B0BC3" w:rsidP="009B0BC3">
            <w:pPr>
              <w:pStyle w:val="TF-xAvalITEM"/>
              <w:numPr>
                <w:ilvl w:val="0"/>
                <w:numId w:val="10"/>
              </w:numPr>
            </w:pPr>
            <w:r w:rsidRPr="00320BFA">
              <w:t>REVISÃO BIBLIOGRÁFICA</w:t>
            </w:r>
            <w:r>
              <w:t xml:space="preserve"> (atenção para a diferença de conteúdo entre projeto e pré-projeto)</w:t>
            </w:r>
          </w:p>
          <w:p w14:paraId="75736303" w14:textId="77777777" w:rsidR="009B0BC3" w:rsidRPr="00320BFA" w:rsidRDefault="009B0BC3" w:rsidP="007B647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6AA6A11"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2B3F14F"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3D2317" w14:textId="77777777" w:rsidR="009B0BC3" w:rsidRPr="00320BFA" w:rsidRDefault="009B0BC3" w:rsidP="007B647C">
            <w:pPr>
              <w:ind w:left="709" w:hanging="709"/>
              <w:jc w:val="center"/>
              <w:rPr>
                <w:sz w:val="18"/>
              </w:rPr>
            </w:pPr>
          </w:p>
        </w:tc>
      </w:tr>
      <w:tr w:rsidR="009B0BC3" w:rsidRPr="00320BFA" w14:paraId="6BE331A6"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536BCD2" w14:textId="77777777" w:rsidR="009B0BC3" w:rsidRPr="00320BFA" w:rsidRDefault="009B0BC3"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FF6A7B7" w14:textId="77777777" w:rsidR="009B0BC3" w:rsidRPr="00320BFA" w:rsidRDefault="009B0BC3" w:rsidP="007B647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348D191C"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240903F1"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8E8F3F2" w14:textId="77777777" w:rsidR="009B0BC3" w:rsidRPr="00320BFA" w:rsidRDefault="009B0BC3" w:rsidP="007B647C">
            <w:pPr>
              <w:ind w:left="709" w:hanging="709"/>
              <w:jc w:val="center"/>
              <w:rPr>
                <w:sz w:val="18"/>
              </w:rPr>
            </w:pPr>
          </w:p>
        </w:tc>
      </w:tr>
      <w:tr w:rsidR="009B0BC3" w:rsidRPr="00320BFA" w14:paraId="316C52AF" w14:textId="77777777" w:rsidTr="007B647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F4A9FD" w14:textId="77777777" w:rsidR="009B0BC3" w:rsidRPr="00320BFA" w:rsidRDefault="009B0BC3" w:rsidP="007B647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62A0BFB" w14:textId="77777777" w:rsidR="009B0BC3" w:rsidRPr="00320BFA" w:rsidRDefault="009B0BC3" w:rsidP="009B0BC3">
            <w:pPr>
              <w:pStyle w:val="TF-xAvalITEM"/>
              <w:numPr>
                <w:ilvl w:val="0"/>
                <w:numId w:val="10"/>
              </w:numPr>
            </w:pPr>
            <w:r w:rsidRPr="00320BFA">
              <w:t>LINGUAGEM USADA (redação)</w:t>
            </w:r>
          </w:p>
          <w:p w14:paraId="661A5115" w14:textId="77777777" w:rsidR="009B0BC3" w:rsidRPr="00320BFA" w:rsidRDefault="009B0BC3" w:rsidP="007B647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AA5759D" w14:textId="77777777" w:rsidR="009B0BC3" w:rsidRPr="00320BFA" w:rsidRDefault="009B0BC3" w:rsidP="007B647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89DB97D" w14:textId="77777777" w:rsidR="009B0BC3" w:rsidRPr="00320BFA" w:rsidRDefault="009B0BC3" w:rsidP="007B647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5E1C5C1" w14:textId="77777777" w:rsidR="009B0BC3" w:rsidRPr="00320BFA" w:rsidRDefault="009B0BC3" w:rsidP="007B647C">
            <w:pPr>
              <w:ind w:left="709" w:hanging="709"/>
              <w:jc w:val="center"/>
              <w:rPr>
                <w:sz w:val="18"/>
              </w:rPr>
            </w:pPr>
          </w:p>
        </w:tc>
      </w:tr>
      <w:tr w:rsidR="009B0BC3" w:rsidRPr="00320BFA" w14:paraId="3B32FD45"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3ACC7B0"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7562AF" w14:textId="77777777" w:rsidR="009B0BC3" w:rsidRPr="00320BFA" w:rsidRDefault="009B0BC3" w:rsidP="007B647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5057B2CF"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F7383DE"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96BF3B" w14:textId="77777777" w:rsidR="009B0BC3" w:rsidRPr="00320BFA" w:rsidRDefault="009B0BC3" w:rsidP="007B647C">
            <w:pPr>
              <w:ind w:left="709" w:hanging="709"/>
              <w:jc w:val="center"/>
              <w:rPr>
                <w:sz w:val="18"/>
              </w:rPr>
            </w:pPr>
          </w:p>
        </w:tc>
      </w:tr>
      <w:tr w:rsidR="009B0BC3" w:rsidRPr="00320BFA" w14:paraId="4D9611C1"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2B1ACE"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6B02967" w14:textId="77777777" w:rsidR="009B0BC3" w:rsidRPr="00320BFA" w:rsidRDefault="009B0BC3" w:rsidP="009B0BC3">
            <w:pPr>
              <w:pStyle w:val="TF-xAvalITEM"/>
              <w:numPr>
                <w:ilvl w:val="0"/>
                <w:numId w:val="10"/>
              </w:numPr>
            </w:pPr>
            <w:r w:rsidRPr="00320BFA">
              <w:t>ORGANIZAÇÃO E APRESENTAÇÃO GRÁFICA DO TEXTO</w:t>
            </w:r>
          </w:p>
          <w:p w14:paraId="6F3122B7" w14:textId="77777777" w:rsidR="009B0BC3" w:rsidRPr="00320BFA" w:rsidRDefault="009B0BC3" w:rsidP="007B647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4B0DBF90"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97AE588"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C473AA" w14:textId="77777777" w:rsidR="009B0BC3" w:rsidRPr="00320BFA" w:rsidRDefault="009B0BC3" w:rsidP="007B647C">
            <w:pPr>
              <w:ind w:left="709" w:hanging="709"/>
              <w:jc w:val="center"/>
              <w:rPr>
                <w:sz w:val="18"/>
              </w:rPr>
            </w:pPr>
          </w:p>
        </w:tc>
      </w:tr>
      <w:tr w:rsidR="009B0BC3" w:rsidRPr="00320BFA" w14:paraId="3DBBDE1B"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1340084"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0494E8" w14:textId="77777777" w:rsidR="009B0BC3" w:rsidRPr="00320BFA" w:rsidRDefault="009B0BC3" w:rsidP="009B0BC3">
            <w:pPr>
              <w:pStyle w:val="TF-xAvalITEM"/>
              <w:numPr>
                <w:ilvl w:val="0"/>
                <w:numId w:val="10"/>
              </w:numPr>
            </w:pPr>
            <w:r w:rsidRPr="00320BFA">
              <w:t>ILUSTRAÇÕES (figuras, quadros, tabelas)</w:t>
            </w:r>
          </w:p>
          <w:p w14:paraId="31D150AA" w14:textId="77777777" w:rsidR="009B0BC3" w:rsidRPr="00320BFA" w:rsidRDefault="009B0BC3" w:rsidP="007B647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46104F11" w14:textId="77777777" w:rsidR="009B0BC3" w:rsidRPr="00320BFA" w:rsidRDefault="009B0BC3" w:rsidP="007B647C">
            <w:pPr>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AB619B0" w14:textId="77777777" w:rsidR="009B0BC3" w:rsidRPr="00320BFA" w:rsidRDefault="009B0BC3" w:rsidP="007B647C">
            <w:pPr>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045EF6" w14:textId="77777777" w:rsidR="009B0BC3" w:rsidRPr="00320BFA" w:rsidRDefault="009B0BC3" w:rsidP="007B647C">
            <w:pPr>
              <w:spacing w:before="80" w:after="80"/>
              <w:ind w:left="709" w:hanging="709"/>
              <w:jc w:val="center"/>
              <w:rPr>
                <w:sz w:val="18"/>
              </w:rPr>
            </w:pPr>
          </w:p>
        </w:tc>
      </w:tr>
      <w:tr w:rsidR="009B0BC3" w:rsidRPr="00320BFA" w14:paraId="0679A034"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448A5F"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F7D532D" w14:textId="77777777" w:rsidR="009B0BC3" w:rsidRPr="00320BFA" w:rsidRDefault="009B0BC3" w:rsidP="009B0BC3">
            <w:pPr>
              <w:pStyle w:val="TF-xAvalITEM"/>
              <w:numPr>
                <w:ilvl w:val="0"/>
                <w:numId w:val="10"/>
              </w:numPr>
            </w:pPr>
            <w:r w:rsidRPr="00320BFA">
              <w:t>REFERÊNCIAS E CITAÇÕES</w:t>
            </w:r>
          </w:p>
          <w:p w14:paraId="45ECB825" w14:textId="77777777" w:rsidR="009B0BC3" w:rsidRPr="00320BFA" w:rsidRDefault="009B0BC3" w:rsidP="007B647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5613245"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CD237D7"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B5047A" w14:textId="77777777" w:rsidR="009B0BC3" w:rsidRPr="00320BFA" w:rsidRDefault="009B0BC3" w:rsidP="007B647C">
            <w:pPr>
              <w:ind w:left="709" w:hanging="709"/>
              <w:jc w:val="center"/>
              <w:rPr>
                <w:sz w:val="18"/>
              </w:rPr>
            </w:pPr>
          </w:p>
        </w:tc>
      </w:tr>
      <w:tr w:rsidR="009B0BC3" w:rsidRPr="00320BFA" w14:paraId="724E9374"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03A33E" w14:textId="77777777" w:rsidR="009B0BC3" w:rsidRPr="00320BFA" w:rsidRDefault="009B0BC3" w:rsidP="007B647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9A256A" w14:textId="77777777" w:rsidR="009B0BC3" w:rsidRPr="00320BFA" w:rsidRDefault="009B0BC3" w:rsidP="007B647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D9A2D93"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ED3379E"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0992BA" w14:textId="77777777" w:rsidR="009B0BC3" w:rsidRPr="00320BFA" w:rsidRDefault="009B0BC3" w:rsidP="007B647C">
            <w:pPr>
              <w:ind w:left="709" w:hanging="709"/>
              <w:jc w:val="center"/>
              <w:rPr>
                <w:sz w:val="18"/>
              </w:rPr>
            </w:pPr>
          </w:p>
        </w:tc>
      </w:tr>
      <w:tr w:rsidR="009B0BC3" w:rsidRPr="00320BFA" w14:paraId="5F37B962"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7BB796" w14:textId="77777777" w:rsidR="009B0BC3" w:rsidRPr="00320BFA" w:rsidRDefault="009B0BC3" w:rsidP="007B647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43EC570" w14:textId="77777777" w:rsidR="009B0BC3" w:rsidRPr="00320BFA" w:rsidRDefault="009B0BC3" w:rsidP="007B647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729529F" w14:textId="77777777" w:rsidR="009B0BC3" w:rsidRPr="00320BFA" w:rsidRDefault="009B0BC3" w:rsidP="007B647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67537E0B" w14:textId="77777777" w:rsidR="009B0BC3" w:rsidRPr="00320BFA" w:rsidRDefault="009B0BC3" w:rsidP="007B647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9175580" w14:textId="77777777" w:rsidR="009B0BC3" w:rsidRPr="00320BFA" w:rsidRDefault="009B0BC3" w:rsidP="007B647C">
            <w:pPr>
              <w:ind w:left="709" w:hanging="709"/>
              <w:jc w:val="center"/>
              <w:rPr>
                <w:sz w:val="18"/>
              </w:rPr>
            </w:pPr>
          </w:p>
        </w:tc>
      </w:tr>
    </w:tbl>
    <w:p w14:paraId="77CFD30B" w14:textId="77777777" w:rsidR="009B0BC3" w:rsidRPr="003F5F25" w:rsidRDefault="009B0BC3" w:rsidP="00AB2553">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B0BC3" w:rsidRPr="0000224C" w14:paraId="323EE430" w14:textId="77777777" w:rsidTr="007B647C">
        <w:trPr>
          <w:cantSplit/>
          <w:jc w:val="center"/>
        </w:trPr>
        <w:tc>
          <w:tcPr>
            <w:tcW w:w="9163" w:type="dxa"/>
            <w:gridSpan w:val="3"/>
            <w:tcBorders>
              <w:top w:val="single" w:sz="12" w:space="0" w:color="auto"/>
              <w:left w:val="single" w:sz="12" w:space="0" w:color="auto"/>
              <w:bottom w:val="nil"/>
              <w:right w:val="single" w:sz="12" w:space="0" w:color="auto"/>
            </w:tcBorders>
            <w:hideMark/>
          </w:tcPr>
          <w:p w14:paraId="7AE04328" w14:textId="77777777" w:rsidR="009B0BC3" w:rsidRPr="0000224C" w:rsidRDefault="009B0BC3" w:rsidP="007B647C">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087D409C" w14:textId="77777777" w:rsidR="009B0BC3" w:rsidRPr="0000224C" w:rsidRDefault="009B0BC3" w:rsidP="009B0BC3">
            <w:pPr>
              <w:numPr>
                <w:ilvl w:val="0"/>
                <w:numId w:val="13"/>
              </w:numPr>
              <w:ind w:left="357" w:hanging="357"/>
              <w:jc w:val="both"/>
              <w:rPr>
                <w:sz w:val="18"/>
              </w:rPr>
            </w:pPr>
            <w:r w:rsidRPr="0000224C">
              <w:rPr>
                <w:sz w:val="18"/>
              </w:rPr>
              <w:t>qualquer um dos itens tiver resposta NÃO ATENDE;</w:t>
            </w:r>
          </w:p>
          <w:p w14:paraId="48244383" w14:textId="77777777" w:rsidR="009B0BC3" w:rsidRPr="0000224C" w:rsidRDefault="009B0BC3" w:rsidP="009B0BC3">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B0BC3" w:rsidRPr="0000224C" w14:paraId="63EFBEF4" w14:textId="77777777" w:rsidTr="007B647C">
        <w:trPr>
          <w:cantSplit/>
          <w:jc w:val="center"/>
        </w:trPr>
        <w:tc>
          <w:tcPr>
            <w:tcW w:w="1322" w:type="dxa"/>
            <w:tcBorders>
              <w:top w:val="nil"/>
              <w:left w:val="single" w:sz="12" w:space="0" w:color="auto"/>
              <w:bottom w:val="single" w:sz="12" w:space="0" w:color="auto"/>
              <w:right w:val="nil"/>
            </w:tcBorders>
            <w:hideMark/>
          </w:tcPr>
          <w:p w14:paraId="31C4D8FC" w14:textId="77777777" w:rsidR="009B0BC3" w:rsidRPr="0000224C" w:rsidRDefault="009B0BC3" w:rsidP="007B647C">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7C50353" w14:textId="77777777" w:rsidR="009B0BC3" w:rsidRPr="0000224C" w:rsidRDefault="009B0BC3" w:rsidP="007B647C">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0C1D87CF" w14:textId="77777777" w:rsidR="009B0BC3" w:rsidRPr="0000224C" w:rsidRDefault="009B0BC3" w:rsidP="007B647C">
            <w:pPr>
              <w:spacing w:before="60" w:after="60"/>
              <w:jc w:val="center"/>
              <w:rPr>
                <w:sz w:val="20"/>
              </w:rPr>
            </w:pPr>
            <w:r w:rsidRPr="0000224C">
              <w:rPr>
                <w:sz w:val="20"/>
              </w:rPr>
              <w:t>(      ) REPROVADO</w:t>
            </w:r>
          </w:p>
        </w:tc>
      </w:tr>
    </w:tbl>
    <w:p w14:paraId="7F7D7DAA" w14:textId="77777777" w:rsidR="009B0BC3" w:rsidRDefault="009B0BC3" w:rsidP="00AB2553">
      <w:pPr>
        <w:pStyle w:val="TF-xAvalTTULO"/>
        <w:ind w:left="0" w:firstLine="0"/>
        <w:jc w:val="left"/>
      </w:pPr>
    </w:p>
    <w:p w14:paraId="0C4AD999" w14:textId="77777777" w:rsidR="009B0BC3" w:rsidRDefault="009B0BC3" w:rsidP="00AB2553">
      <w:pPr>
        <w:pStyle w:val="TF-xAvalTTULO"/>
      </w:pPr>
    </w:p>
    <w:p w14:paraId="73345DCD" w14:textId="2758B9FC" w:rsidR="009B0BC3" w:rsidRPr="009B0BC3" w:rsidRDefault="009B0BC3">
      <w:r>
        <w:rPr>
          <w:b/>
          <w:bCs/>
          <w:sz w:val="72"/>
          <w:szCs w:val="72"/>
        </w:rPr>
        <w:br w:type="page"/>
      </w:r>
    </w:p>
    <w:p w14:paraId="210B7A12" w14:textId="0EE7F1CF" w:rsidR="009B0BC3" w:rsidRDefault="009B0BC3" w:rsidP="009B0BC3">
      <w:pPr>
        <w:jc w:val="both"/>
        <w:rPr>
          <w:b/>
          <w:bCs/>
        </w:rPr>
      </w:pPr>
      <w:r w:rsidRPr="007310B3">
        <w:rPr>
          <w:b/>
          <w:bCs/>
          <w:sz w:val="72"/>
          <w:szCs w:val="72"/>
        </w:rPr>
        <w:lastRenderedPageBreak/>
        <w:t>Revisão do Pré-projeto</w:t>
      </w:r>
      <w:r w:rsidRPr="00AF68BE">
        <w:rPr>
          <w:b/>
          <w:bCs/>
        </w:rPr>
        <w:t xml:space="preserve"> </w:t>
      </w:r>
    </w:p>
    <w:p w14:paraId="5056B697" w14:textId="77777777" w:rsidR="009B0BC3" w:rsidRDefault="009B0BC3" w:rsidP="009B0BC3">
      <w:pPr>
        <w:jc w:val="both"/>
        <w:rPr>
          <w:b/>
          <w:bCs/>
        </w:rPr>
      </w:pPr>
    </w:p>
    <w:p w14:paraId="29A7A595" w14:textId="77777777" w:rsidR="009B0BC3" w:rsidRPr="00AF68BE" w:rsidRDefault="009B0BC3" w:rsidP="009B0BC3">
      <w:pPr>
        <w:jc w:val="both"/>
        <w:rPr>
          <w:b/>
          <w:bCs/>
        </w:rPr>
      </w:pPr>
      <w:r w:rsidRPr="00AF68BE">
        <w:rPr>
          <w:b/>
          <w:bCs/>
        </w:rPr>
        <w:t>Disciplina: Trabalho de Conclusão de Curso I – SIS</w:t>
      </w:r>
    </w:p>
    <w:p w14:paraId="1F882018" w14:textId="77777777" w:rsidR="009B0BC3" w:rsidRDefault="009B0BC3" w:rsidP="009B0BC3">
      <w:pPr>
        <w:jc w:val="both"/>
      </w:pPr>
    </w:p>
    <w:p w14:paraId="4443FFD3" w14:textId="77777777" w:rsidR="009B0BC3" w:rsidRPr="00BC76D0" w:rsidRDefault="009B0BC3" w:rsidP="009B0BC3">
      <w:pPr>
        <w:jc w:val="both"/>
      </w:pPr>
      <w:r w:rsidRPr="00BC76D0">
        <w:t>Caro orienta</w:t>
      </w:r>
      <w:r>
        <w:t>ndo</w:t>
      </w:r>
      <w:r w:rsidRPr="00BC76D0">
        <w:t>,</w:t>
      </w:r>
    </w:p>
    <w:p w14:paraId="7FBA29F3" w14:textId="77777777" w:rsidR="009B0BC3" w:rsidRPr="00BC76D0" w:rsidRDefault="009B0BC3" w:rsidP="009B0BC3">
      <w:pPr>
        <w:jc w:val="both"/>
      </w:pPr>
    </w:p>
    <w:p w14:paraId="23E8497D" w14:textId="77777777" w:rsidR="009B0BC3" w:rsidRDefault="009B0BC3" w:rsidP="009B0BC3">
      <w:pPr>
        <w:jc w:val="both"/>
      </w:pPr>
      <w:r w:rsidRPr="00BC76D0">
        <w:t xml:space="preserve">segue </w:t>
      </w:r>
      <w:r>
        <w:t>abaixo o Termo de Compromisso, as DUAS revisões do seu pré-projeto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os menores detalhes, pois todos são importantes e irão refletir na sua nota nesta disciplina.</w:t>
      </w:r>
    </w:p>
    <w:p w14:paraId="2157FDC7" w14:textId="77777777" w:rsidR="009B0BC3" w:rsidRDefault="009B0BC3" w:rsidP="009B0BC3">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47AF8C11" w14:textId="77777777" w:rsidR="009B0BC3" w:rsidRDefault="009B0BC3" w:rsidP="009B0BC3">
      <w:pPr>
        <w:jc w:val="both"/>
      </w:pPr>
      <w:r>
        <w:t xml:space="preserve">Lembrem que agora o limite de páginas do projeto é </w:t>
      </w:r>
      <w:r w:rsidRPr="000E1852">
        <w:t>no máximo 16 (dezesseis) páginas</w:t>
      </w:r>
      <w:r>
        <w:t>.</w:t>
      </w:r>
    </w:p>
    <w:p w14:paraId="349D3AAC" w14:textId="77777777" w:rsidR="009B0BC3" w:rsidRDefault="009B0BC3" w:rsidP="009B0BC3">
      <w:pPr>
        <w:jc w:val="both"/>
      </w:pPr>
    </w:p>
    <w:p w14:paraId="0EE0B1CD" w14:textId="77777777" w:rsidR="009B0BC3" w:rsidRDefault="009B0BC3" w:rsidP="009B0BC3">
      <w:r>
        <w:t>Atenciosamente,</w:t>
      </w:r>
    </w:p>
    <w:p w14:paraId="5D11CCBA" w14:textId="77777777" w:rsidR="009B0BC3" w:rsidRDefault="009B0BC3" w:rsidP="009B0BC3"/>
    <w:p w14:paraId="46E6497D" w14:textId="77777777" w:rsidR="001A50BC" w:rsidRDefault="001A50BC"/>
    <w:p w14:paraId="787C6D35" w14:textId="2777FB84" w:rsidR="0063686F" w:rsidRDefault="0063686F">
      <w:r>
        <w:br w:type="page"/>
      </w:r>
    </w:p>
    <w:p w14:paraId="40F8C04F" w14:textId="7671C070" w:rsidR="0080416A" w:rsidRDefault="0063686F" w:rsidP="0080416A">
      <w:pPr>
        <w:jc w:val="both"/>
      </w:pPr>
      <w:r>
        <w:rPr>
          <w:noProof/>
        </w:rPr>
        <w:lastRenderedPageBreak/>
        <w:drawing>
          <wp:inline distT="0" distB="0" distL="0" distR="0" wp14:anchorId="43E3FAF5" wp14:editId="5DCF580D">
            <wp:extent cx="5400040" cy="764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4F0811A" w14:textId="19957207" w:rsidR="0063686F" w:rsidRDefault="0063686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63686F" w14:paraId="49ADBFEA" w14:textId="77777777" w:rsidTr="00BE39CF">
        <w:tc>
          <w:tcPr>
            <w:tcW w:w="9212" w:type="dxa"/>
            <w:gridSpan w:val="2"/>
            <w:shd w:val="clear" w:color="auto" w:fill="auto"/>
          </w:tcPr>
          <w:p w14:paraId="713CEF1B" w14:textId="77777777" w:rsidR="0063686F" w:rsidRDefault="0063686F" w:rsidP="00BE39CF">
            <w:pPr>
              <w:pStyle w:val="Cabealho"/>
              <w:tabs>
                <w:tab w:val="clear" w:pos="8640"/>
                <w:tab w:val="right" w:pos="8931"/>
              </w:tabs>
              <w:ind w:right="141"/>
              <w:jc w:val="center"/>
              <w:rPr>
                <w:rStyle w:val="Nmerodepgina"/>
              </w:rPr>
            </w:pPr>
            <w:bookmarkStart w:id="26" w:name="_Toc420723208"/>
            <w:bookmarkStart w:id="27" w:name="_Toc482682369"/>
            <w:bookmarkStart w:id="28" w:name="_Toc54164903"/>
            <w:bookmarkStart w:id="29" w:name="_Toc54165663"/>
            <w:bookmarkStart w:id="30" w:name="_Toc54169315"/>
            <w:bookmarkStart w:id="31" w:name="_Toc96347419"/>
            <w:bookmarkStart w:id="32" w:name="_Toc96357709"/>
            <w:bookmarkStart w:id="33" w:name="_Toc96491849"/>
            <w:bookmarkStart w:id="34"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63686F" w14:paraId="378FEA83" w14:textId="77777777" w:rsidTr="00BE39CF">
        <w:tc>
          <w:tcPr>
            <w:tcW w:w="5495" w:type="dxa"/>
            <w:shd w:val="clear" w:color="auto" w:fill="auto"/>
          </w:tcPr>
          <w:p w14:paraId="29A85D6F" w14:textId="77777777" w:rsidR="0063686F" w:rsidRPr="003C5262" w:rsidRDefault="0063686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3B15349B" w14:textId="77777777" w:rsidR="0063686F" w:rsidRDefault="0063686F" w:rsidP="00BE39CF">
            <w:pPr>
              <w:pStyle w:val="Cabealho"/>
              <w:tabs>
                <w:tab w:val="clear" w:pos="8640"/>
                <w:tab w:val="right" w:pos="8931"/>
              </w:tabs>
              <w:ind w:right="141"/>
              <w:rPr>
                <w:rStyle w:val="Nmerodepgina"/>
              </w:rPr>
            </w:pPr>
            <w:r>
              <w:rPr>
                <w:rStyle w:val="Nmerodepgina"/>
              </w:rPr>
              <w:t>ANO/SEMESTRE: 2021/2</w:t>
            </w:r>
          </w:p>
        </w:tc>
      </w:tr>
    </w:tbl>
    <w:p w14:paraId="27247304" w14:textId="77777777" w:rsidR="0063686F" w:rsidRDefault="0063686F" w:rsidP="00742611">
      <w:pPr>
        <w:pStyle w:val="TF-AUTOR0"/>
        <w:rPr>
          <w:b/>
          <w:caps/>
          <w:color w:val="auto"/>
        </w:rPr>
      </w:pPr>
    </w:p>
    <w:p w14:paraId="3C5D289C" w14:textId="77777777" w:rsidR="0063686F" w:rsidRPr="00E0084F" w:rsidRDefault="0063686F" w:rsidP="00742611">
      <w:pPr>
        <w:pStyle w:val="TF-AUTOR0"/>
        <w:rPr>
          <w:b/>
          <w:caps/>
          <w:color w:val="auto"/>
        </w:rPr>
      </w:pPr>
      <w:r w:rsidRPr="00E0084F">
        <w:rPr>
          <w:b/>
          <w:caps/>
          <w:color w:val="auto"/>
        </w:rPr>
        <w:t>SISTEMA DE APOIO A GESTÃO DE PLANO DE CARGOS E SALÁRIOS</w:t>
      </w:r>
    </w:p>
    <w:p w14:paraId="5CEBBF70" w14:textId="77777777" w:rsidR="0063686F" w:rsidRPr="00E0084F" w:rsidRDefault="0063686F" w:rsidP="001E682E">
      <w:pPr>
        <w:pStyle w:val="TF-AUTOR0"/>
      </w:pPr>
    </w:p>
    <w:p w14:paraId="5B1C1290" w14:textId="77777777" w:rsidR="0063686F" w:rsidRPr="00E0084F" w:rsidRDefault="0063686F" w:rsidP="001E682E">
      <w:pPr>
        <w:pStyle w:val="TF-AUTOR0"/>
      </w:pPr>
      <w:r w:rsidRPr="00E0084F">
        <w:t>Mateus Bauer Blasius</w:t>
      </w:r>
    </w:p>
    <w:p w14:paraId="5F010736" w14:textId="77777777" w:rsidR="0063686F" w:rsidRPr="00E0084F" w:rsidRDefault="0063686F" w:rsidP="0054672F">
      <w:pPr>
        <w:pStyle w:val="TF-AUTOR0"/>
      </w:pPr>
      <w:r w:rsidRPr="00E0084F">
        <w:t>Prof Simone Erbs da Costa - Orientadora</w:t>
      </w:r>
    </w:p>
    <w:p w14:paraId="457E87D8" w14:textId="77777777" w:rsidR="0063686F" w:rsidRPr="00E0084F" w:rsidRDefault="0063686F" w:rsidP="00F54E17">
      <w:pPr>
        <w:pStyle w:val="Ttulo1"/>
        <w:numPr>
          <w:ilvl w:val="0"/>
          <w:numId w:val="27"/>
        </w:numPr>
      </w:pPr>
      <w:r w:rsidRPr="00E0084F">
        <w:t xml:space="preserve">Introdução </w:t>
      </w:r>
      <w:bookmarkEnd w:id="26"/>
      <w:bookmarkEnd w:id="27"/>
      <w:bookmarkEnd w:id="28"/>
      <w:bookmarkEnd w:id="29"/>
      <w:bookmarkEnd w:id="30"/>
      <w:bookmarkEnd w:id="31"/>
      <w:bookmarkEnd w:id="32"/>
      <w:bookmarkEnd w:id="33"/>
      <w:bookmarkEnd w:id="34"/>
    </w:p>
    <w:p w14:paraId="222E5285" w14:textId="77777777" w:rsidR="0063686F" w:rsidRPr="00E0084F" w:rsidRDefault="0063686F" w:rsidP="003C5F1E">
      <w:pPr>
        <w:pStyle w:val="TF-TEXTO"/>
      </w:pPr>
      <w:commentRangeStart w:id="35"/>
      <w:r w:rsidRPr="00E0084F">
        <w:t xml:space="preserve">Cada vez se faz mais necessária a aplicação de uma consultoria empresarial dentro das empresas, para que elas possam obter um diferencial e se tornem competitivas no mercado. </w:t>
      </w:r>
      <w:commentRangeEnd w:id="35"/>
      <w:r>
        <w:rPr>
          <w:rStyle w:val="Refdecomentrio"/>
        </w:rPr>
        <w:commentReference w:id="35"/>
      </w:r>
      <w:r w:rsidRPr="00E0084F">
        <w:t xml:space="preserve">Para Pontes (2005), a Administração de Cargos e Salários sempre foi algo de grande importância no ambiente organizacional, </w:t>
      </w:r>
      <w:r>
        <w:t>pois conforme (</w:t>
      </w:r>
      <w:r w:rsidRPr="00405025">
        <w:t>FIORAVANZO</w:t>
      </w:r>
      <w:r>
        <w:t xml:space="preserve"> </w:t>
      </w:r>
      <w:r w:rsidRPr="008A5905">
        <w:rPr>
          <w:i/>
          <w:iCs/>
        </w:rPr>
        <w:t>et al.</w:t>
      </w:r>
      <w:r>
        <w:t xml:space="preserve">, 2020),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6620851E" w14:textId="77777777" w:rsidR="0063686F" w:rsidRDefault="0063686F" w:rsidP="003C5F1E">
      <w:pPr>
        <w:pStyle w:val="TF-TEXTO"/>
      </w:pPr>
      <w:r w:rsidRPr="00E0084F">
        <w:t xml:space="preserve">Além de </w:t>
      </w:r>
      <w:r>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 tornando os funcionários das empresas, em grandes alvos para a consolidação das metodologias aplicadas dentro da consultoria empresarial.</w:t>
      </w:r>
      <w:r>
        <w:t xml:space="preserve"> Afinal, conforme </w:t>
      </w:r>
      <w:r w:rsidRPr="00405025">
        <w:t>Fioravanzo</w:t>
      </w:r>
      <w:r>
        <w:t xml:space="preserve"> </w:t>
      </w:r>
      <w:r w:rsidRPr="008A5905">
        <w:rPr>
          <w:i/>
          <w:iCs/>
        </w:rPr>
        <w:t>et al.</w:t>
      </w:r>
      <w:r>
        <w:t xml:space="preserve"> (2020), motivação e estímulo precisam ser uma ação constante dentro das empresas com os colaboradores, porém não é fácil.  Isso faz c</w:t>
      </w:r>
      <w:r w:rsidRPr="00E0084F">
        <w:t xml:space="preserve">om que as empresas busquem melhores práticas que as diferenciem no mercado, incentivando o desenvolvimento e a implantação do PCS se tornarem importantes. </w:t>
      </w:r>
    </w:p>
    <w:p w14:paraId="089FB0B6" w14:textId="77777777" w:rsidR="0063686F" w:rsidRDefault="0063686F" w:rsidP="003C5F1E">
      <w:pPr>
        <w:pStyle w:val="TF-TEXTO"/>
      </w:pPr>
      <w:r>
        <w:t xml:space="preserve">Ao se ter um PCS se compreende que a empresa deixa </w:t>
      </w:r>
      <w:del w:id="36" w:author="Gilvan Justino" w:date="2021-10-12T11:23:00Z">
        <w:r w:rsidDel="00381DB3">
          <w:delText xml:space="preserve">explicito </w:delText>
        </w:r>
      </w:del>
      <w:ins w:id="37" w:author="Gilvan Justino" w:date="2021-10-12T11:23:00Z">
        <w:r>
          <w:t xml:space="preserve">explícito </w:t>
        </w:r>
      </w:ins>
      <w:r>
        <w:t>aos seus colaboradores os critérios vigentes de promoção e de reajuste, assim como possibilita que a empresa se planeje, tenha conhecimento do seu quadro funcional e defina os seus caminhos de expansão (</w:t>
      </w:r>
      <w:r w:rsidRPr="00E0084F">
        <w:t>VIZIOLI</w:t>
      </w:r>
      <w:r>
        <w:t xml:space="preserve">, </w:t>
      </w:r>
      <w:r w:rsidRPr="00E0084F">
        <w:t>2010)</w:t>
      </w:r>
      <w:r>
        <w:t xml:space="preserve">. </w:t>
      </w:r>
      <w:r w:rsidRPr="00E0084F">
        <w:t>Desta forma, os gastos com os colaboradores serão considerados como investimento, uma vez que, refletem no bem-estar dentro da empresa</w:t>
      </w:r>
      <w:r>
        <w:t xml:space="preserve">, pois </w:t>
      </w:r>
      <w:r w:rsidRPr="00CA113A">
        <w:t>Ribeiro</w:t>
      </w:r>
      <w:r>
        <w:t xml:space="preserve"> e Estender (2016) acreditam que uma empresa com visão abrangente para motivar e satisfaze</w:t>
      </w:r>
      <w:ins w:id="38" w:author="Gilvan Justino" w:date="2021-10-12T11:24:00Z">
        <w:r>
          <w:t>r</w:t>
        </w:r>
      </w:ins>
      <w:r>
        <w:t xml:space="preserve"> colaboradores possui melhores maneiras de recompensá-los. Chiavenato (2004) coloca que </w:t>
      </w:r>
      <w:r w:rsidRPr="00E0084F">
        <w:t>a remuneração total</w:t>
      </w:r>
      <w:ins w:id="39" w:author="Gilvan Justino" w:date="2021-10-12T11:26:00Z">
        <w:r>
          <w:t xml:space="preserve"> consiste</w:t>
        </w:r>
      </w:ins>
      <w:del w:id="40" w:author="Gilvan Justino" w:date="2021-10-12T11:26:00Z">
        <w:r w:rsidRPr="00E0084F" w:rsidDel="003F1BAB">
          <w:delText>,</w:delText>
        </w:r>
      </w:del>
      <w:r w:rsidRPr="00E0084F">
        <w:t xml:space="preserve"> </w:t>
      </w:r>
      <w:del w:id="41" w:author="Gilvan Justino" w:date="2021-10-12T11:26:00Z">
        <w:r w:rsidRPr="00E0084F" w:rsidDel="003F1BAB">
          <w:delText xml:space="preserve">um </w:delText>
        </w:r>
      </w:del>
      <w:ins w:id="42" w:author="Gilvan Justino" w:date="2021-10-12T11:26:00Z">
        <w:r>
          <w:t>no</w:t>
        </w:r>
        <w:r w:rsidRPr="00E0084F">
          <w:t xml:space="preserve"> </w:t>
        </w:r>
      </w:ins>
      <w:r w:rsidRPr="00E0084F">
        <w:t>pacote de recompensas quantificáveis que alguém recebe e é formada de remuneração básica, incentivos salariais e benefícios</w:t>
      </w:r>
      <w:r>
        <w:t>.</w:t>
      </w:r>
      <w:r w:rsidRPr="00E0084F">
        <w:t xml:space="preserve"> </w:t>
      </w:r>
    </w:p>
    <w:p w14:paraId="714ADD4D" w14:textId="77777777" w:rsidR="0063686F" w:rsidRDefault="0063686F" w:rsidP="00C35585">
      <w:pPr>
        <w:pStyle w:val="TF-TEXTO"/>
      </w:pPr>
      <w:r>
        <w:t>Em razão disso</w:t>
      </w:r>
      <w:ins w:id="43" w:author="Gilvan Justino" w:date="2021-10-12T11:26:00Z">
        <w:r>
          <w:t>,</w:t>
        </w:r>
      </w:ins>
      <w:r>
        <w:t xml:space="preserve"> o</w:t>
      </w:r>
      <w:r w:rsidRPr="00C35585">
        <w:t xml:space="preserve">s </w:t>
      </w:r>
      <w:r>
        <w:t>S</w:t>
      </w:r>
      <w:r w:rsidRPr="00C35585">
        <w:t xml:space="preserve">istemas de </w:t>
      </w:r>
      <w:r>
        <w:t>Apoio</w:t>
      </w:r>
      <w:r w:rsidRPr="00C35585">
        <w:t xml:space="preserve"> à </w:t>
      </w:r>
      <w:r>
        <w:t>D</w:t>
      </w:r>
      <w:r w:rsidRPr="00C35585">
        <w:t>ecisão (</w:t>
      </w:r>
      <w:r>
        <w:t>SAD</w:t>
      </w:r>
      <w:r w:rsidRPr="00C35585">
        <w:t xml:space="preserve">) </w:t>
      </w:r>
      <w:r>
        <w:t xml:space="preserve">voltados para gestão e análise </w:t>
      </w:r>
      <w:r w:rsidRPr="00C35585">
        <w:t>são cada vez mais comuns em ambientes de</w:t>
      </w:r>
      <w:r>
        <w:t xml:space="preserve"> </w:t>
      </w:r>
      <w:r w:rsidRPr="00C35585">
        <w:t>negócios e gerenciamento</w:t>
      </w:r>
      <w:r>
        <w:t xml:space="preserve">, pois </w:t>
      </w:r>
      <w:r w:rsidRPr="00C35585">
        <w:t xml:space="preserve">o objetivo </w:t>
      </w:r>
      <w:r>
        <w:t>ao</w:t>
      </w:r>
      <w:r w:rsidRPr="00C35585">
        <w:t xml:space="preserve"> longo </w:t>
      </w:r>
      <w:r>
        <w:lastRenderedPageBreak/>
        <w:t>do tempo</w:t>
      </w:r>
      <w:r w:rsidRPr="00C35585">
        <w:t xml:space="preserve"> </w:t>
      </w:r>
      <w:r>
        <w:t>é disponibilizar</w:t>
      </w:r>
      <w:r w:rsidRPr="00C35585">
        <w:t xml:space="preserve"> aos usuários informações que </w:t>
      </w:r>
      <w:r>
        <w:t>apresentem</w:t>
      </w:r>
      <w:r w:rsidRPr="00C35585">
        <w:t xml:space="preserve"> regras aprendidas durante o processo</w:t>
      </w:r>
      <w:r>
        <w:t xml:space="preserve"> de trabalho (</w:t>
      </w:r>
      <w:r w:rsidRPr="00C35585">
        <w:t>MORIN</w:t>
      </w:r>
      <w:r>
        <w:t xml:space="preserve"> </w:t>
      </w:r>
      <w:r w:rsidRPr="008A5905">
        <w:rPr>
          <w:i/>
          <w:iCs/>
        </w:rPr>
        <w:t>et al.</w:t>
      </w:r>
      <w:r>
        <w:t>, 2016)</w:t>
      </w:r>
      <w:r w:rsidRPr="00C35585">
        <w:t>.</w:t>
      </w:r>
      <w:r>
        <w:t xml:space="preserve"> Nesse sentido, da Silva, Silva e Gomes (2016) observam que o processo de decisão deve possuir o monitoramento constante do ambiente, e o responsável pela decisão precisa estar ciente para alterar sua decisão diante </w:t>
      </w:r>
      <w:del w:id="44" w:author="Gilvan Justino" w:date="2021-10-12T11:28:00Z">
        <w:r w:rsidDel="00C95474">
          <w:delText xml:space="preserve">ao </w:delText>
        </w:r>
      </w:del>
      <w:ins w:id="45" w:author="Gilvan Justino" w:date="2021-10-12T11:28:00Z">
        <w:r>
          <w:t xml:space="preserve">do </w:t>
        </w:r>
      </w:ins>
      <w:r>
        <w:t>novo cenário que está se formando com o resultado.</w:t>
      </w:r>
    </w:p>
    <w:p w14:paraId="6018D319" w14:textId="77777777" w:rsidR="0063686F" w:rsidRPr="00E0084F" w:rsidRDefault="0063686F" w:rsidP="003C5F1E">
      <w:pPr>
        <w:pStyle w:val="TF-TEXTO"/>
      </w:pPr>
      <w:commentRangeStart w:id="46"/>
      <w:r w:rsidRPr="00E0084F">
        <w:t>Diante deste cenário</w:t>
      </w:r>
      <w:commentRangeEnd w:id="46"/>
      <w:r>
        <w:rPr>
          <w:rStyle w:val="Refdecomentrio"/>
        </w:rPr>
        <w:commentReference w:id="46"/>
      </w:r>
      <w:r w:rsidRPr="00E0084F">
        <w:t xml:space="preserve"> e levando em consideração a necessidade de uma implantação de projeto com baixos impactos financeiros, a proposta deste trabalho é criar um sistema de apoio a gestão de </w:t>
      </w:r>
      <w:r>
        <w:t>PCS</w:t>
      </w:r>
      <w:r w:rsidRPr="00E0084F">
        <w:t xml:space="preserve"> que gere os resultados necessários </w:t>
      </w:r>
      <w:del w:id="47" w:author="Gilvan Justino" w:date="2021-10-12T11:30:00Z">
        <w:r w:rsidRPr="00E0084F" w:rsidDel="00C95474">
          <w:delText xml:space="preserve">a </w:delText>
        </w:r>
      </w:del>
      <w:ins w:id="48" w:author="Gilvan Justino" w:date="2021-10-12T11:30:00Z">
        <w:r>
          <w:t>à</w:t>
        </w:r>
        <w:r w:rsidRPr="00E0084F">
          <w:t xml:space="preserve"> </w:t>
        </w:r>
      </w:ins>
      <w:r w:rsidRPr="00E0084F">
        <w:t>consultoria para responder a demanda, com confiança e segurança à empresa contratante.</w:t>
      </w:r>
    </w:p>
    <w:p w14:paraId="3367574D" w14:textId="77777777" w:rsidR="0063686F" w:rsidRPr="00E0084F" w:rsidRDefault="0063686F" w:rsidP="00E85EFF">
      <w:pPr>
        <w:pStyle w:val="Ttulo2"/>
      </w:pPr>
      <w:bookmarkStart w:id="49" w:name="_Toc419598576"/>
      <w:bookmarkStart w:id="50" w:name="_Toc420721317"/>
      <w:bookmarkStart w:id="51" w:name="_Toc420721467"/>
      <w:bookmarkStart w:id="52" w:name="_Toc420721562"/>
      <w:bookmarkStart w:id="53" w:name="_Toc420721768"/>
      <w:bookmarkStart w:id="54" w:name="_Toc420723209"/>
      <w:bookmarkStart w:id="55" w:name="_Toc482682370"/>
      <w:bookmarkStart w:id="56" w:name="_Toc54164904"/>
      <w:bookmarkStart w:id="57" w:name="_Toc54165664"/>
      <w:bookmarkStart w:id="58" w:name="_Toc54169316"/>
      <w:bookmarkStart w:id="59" w:name="_Toc96347426"/>
      <w:bookmarkStart w:id="60" w:name="_Toc96357710"/>
      <w:bookmarkStart w:id="61" w:name="_Toc96491850"/>
      <w:bookmarkStart w:id="62" w:name="_Toc411603090"/>
      <w:r w:rsidRPr="00E0084F">
        <w:t xml:space="preserve">OBJETIVOS </w:t>
      </w:r>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1E8CEA0F" w14:textId="77777777" w:rsidR="0063686F" w:rsidRPr="00E0084F" w:rsidRDefault="0063686F" w:rsidP="003C5F1E">
      <w:pPr>
        <w:pStyle w:val="TF-TEXTO"/>
      </w:pPr>
      <w:r w:rsidRPr="00E0084F">
        <w:t>O objetivo geral do trabalho é disponibilizar um sistema de gestão de planos de cargos e salários como suporte a empresa de consultoria.</w:t>
      </w:r>
      <w:r>
        <w:t xml:space="preserve"> </w:t>
      </w:r>
      <w:r w:rsidRPr="00E0084F">
        <w:t xml:space="preserve">Os objetivos específicos do trabalho são: </w:t>
      </w:r>
    </w:p>
    <w:p w14:paraId="1EFC070F" w14:textId="77777777" w:rsidR="0063686F" w:rsidRPr="00E0084F" w:rsidRDefault="0063686F" w:rsidP="00F54E17">
      <w:pPr>
        <w:pStyle w:val="TF-ALNEA"/>
        <w:numPr>
          <w:ilvl w:val="0"/>
          <w:numId w:val="29"/>
        </w:numPr>
      </w:pPr>
      <w:r w:rsidRPr="00E0084F">
        <w:t>disponibilizar interface para que o consultor possa comparar a situação atual e a situação proposta;</w:t>
      </w:r>
    </w:p>
    <w:p w14:paraId="45A79A79" w14:textId="77777777" w:rsidR="0063686F" w:rsidRDefault="0063686F" w:rsidP="002F454C">
      <w:pPr>
        <w:pStyle w:val="TF-ALNEA"/>
      </w:pPr>
      <w:r w:rsidRPr="00E0084F">
        <w:t xml:space="preserve">disponibilizar interface </w:t>
      </w:r>
      <w:r>
        <w:t>para</w:t>
      </w:r>
      <w:r w:rsidRPr="00E0084F">
        <w:t xml:space="preserve"> que o consultor identifique distorções quanto ao perfil de cargos e salários</w:t>
      </w:r>
      <w:r>
        <w:t xml:space="preserve">, assim como </w:t>
      </w:r>
      <w:r w:rsidRPr="00E0084F">
        <w:t>consiga realizar projeções de informações a partir de dados atuais, propiciando assim a tomada de decisão</w:t>
      </w:r>
      <w:r>
        <w:t>;</w:t>
      </w:r>
    </w:p>
    <w:p w14:paraId="49DDED7F" w14:textId="77777777" w:rsidR="0063686F" w:rsidRPr="00E0084F" w:rsidRDefault="0063686F"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Pr="00E0084F">
        <w:t>.</w:t>
      </w:r>
    </w:p>
    <w:p w14:paraId="61ECFD4C" w14:textId="77777777" w:rsidR="0063686F" w:rsidRPr="00E0084F" w:rsidRDefault="0063686F" w:rsidP="00F54E17">
      <w:pPr>
        <w:pStyle w:val="Ttulo1"/>
      </w:pPr>
      <w:bookmarkStart w:id="63" w:name="_Toc419598587"/>
      <w:r w:rsidRPr="00E0084F">
        <w:t>DESCRIÇÃO DO SISTEMA ATUAL</w:t>
      </w:r>
    </w:p>
    <w:p w14:paraId="5BBE367B" w14:textId="77777777" w:rsidR="0063686F" w:rsidRPr="00E0084F" w:rsidRDefault="0063686F" w:rsidP="003C5F1E">
      <w:pPr>
        <w:pStyle w:val="TF-TEXTO"/>
      </w:pPr>
      <w:r w:rsidRPr="00E0084F">
        <w:t xml:space="preserve">Nos dias atuais, a </w:t>
      </w:r>
      <w:commentRangeStart w:id="64"/>
      <w:r w:rsidRPr="00E0084F">
        <w:t>SBA Consultores Associados (</w:t>
      </w:r>
      <w:r>
        <w:t>2021</w:t>
      </w:r>
      <w:r w:rsidRPr="00E0084F">
        <w:t>)</w:t>
      </w:r>
      <w:commentRangeEnd w:id="64"/>
      <w:r>
        <w:rPr>
          <w:rStyle w:val="Refdecomentrio"/>
        </w:rPr>
        <w:commentReference w:id="64"/>
      </w:r>
      <w:r w:rsidRPr="00E0084F">
        <w:t>,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Contudo, essa forma não garante segurança e demanda horas de consultoria que implicam no aumento do custo, interferindo o resultado financeiro do projeto. De acordo com a SBA Consultores Associados</w:t>
      </w:r>
      <w:r w:rsidRPr="00E0084F" w:rsidDel="003E59F5">
        <w:t xml:space="preserve"> </w:t>
      </w:r>
      <w:r w:rsidRPr="00E0084F">
        <w:t xml:space="preserve">(2021), devido à ausência de um sistema é necessário fazer revisões em cima dos dados cadastrados nas planilhas eletrônicas, uma vez que não se possui uma validação sob os dados inseridos nos respectivos campos das planilhas. </w:t>
      </w:r>
    </w:p>
    <w:p w14:paraId="2B3CFFC6" w14:textId="77777777" w:rsidR="0063686F" w:rsidRPr="00E0084F" w:rsidRDefault="0063686F" w:rsidP="003C5F1E">
      <w:pPr>
        <w:pStyle w:val="TF-TEXTO"/>
      </w:pPr>
      <w:r w:rsidRPr="00E0084F">
        <w:t>A SBA Consultores Associados</w:t>
      </w:r>
      <w:r w:rsidRPr="00E0084F" w:rsidDel="003E59F5">
        <w:t xml:space="preserve"> </w:t>
      </w:r>
      <w:r w:rsidRPr="00E0084F">
        <w:t xml:space="preserve">(2021) afirma ser uma empresa que atua de forma integrada na identificação, no desenvolvimento e no acompanhamento de soluções </w:t>
      </w:r>
      <w:r w:rsidRPr="00E0084F">
        <w:lastRenderedPageBreak/>
        <w:t xml:space="preserve">empresariais, nas áreas de gestão de processos industriais, gestão comercial, gestão de recursos humanos, gestão estratégica e educação corporativa. Desta forma, a empresa contribui para resultados eficazes, sustentáveis e lucrativos aos seus clientes. </w:t>
      </w:r>
      <w:commentRangeStart w:id="65"/>
      <w:r w:rsidRPr="00E0084F">
        <w:t>No mercado destacando-se junto a algumas das maiores companhias do país</w:t>
      </w:r>
      <w:commentRangeEnd w:id="65"/>
      <w:r>
        <w:rPr>
          <w:rStyle w:val="Refdecomentrio"/>
        </w:rPr>
        <w:commentReference w:id="65"/>
      </w:r>
      <w:r w:rsidRPr="00E0084F">
        <w:t>, para desenvolver soluções personalizadas, diante a cultura e estilo de gestão de cada organização.</w:t>
      </w:r>
    </w:p>
    <w:p w14:paraId="5E2D28C4" w14:textId="77777777" w:rsidR="0063686F" w:rsidRDefault="0063686F" w:rsidP="003C5F1E">
      <w:pPr>
        <w:pStyle w:val="TF-TEXTO"/>
      </w:pPr>
      <w:r w:rsidRPr="00E0084F">
        <w:t>Em razão da competitividade no mercado, a SBA Consultores Associados</w:t>
      </w:r>
      <w:r w:rsidRPr="00E0084F" w:rsidDel="003E59F5">
        <w:t xml:space="preserve"> </w:t>
      </w:r>
      <w:r w:rsidRPr="00E0084F">
        <w:t>(2021), enfrenta desafios no ambiente de negócio, fazendo-se necessário pensar e agir estrategicamente de acordo com o foco nas tendências, perspectivas, possibilidades que o futuro pode apresentar. A SBA Consultores Associados</w:t>
      </w:r>
      <w:r w:rsidRPr="00E0084F" w:rsidDel="003E59F5">
        <w:t xml:space="preserve"> </w:t>
      </w:r>
      <w:r w:rsidRPr="00E0084F">
        <w:t xml:space="preserve">(2021) tem a valorização do colaborador como o diferencial para que a organização possa ser realmente competitiva. Já o </w:t>
      </w:r>
      <w:r>
        <w:t>PCS</w:t>
      </w:r>
      <w:r w:rsidRPr="00E0084F">
        <w:t xml:space="preserve"> estabelece a estrutura de cargos da organização, definindo responsabilidades a cada cargo, estabelecendo os níveis salariais a serem praticados. Para trabalhar em cima desta questão, a SBA Consultores Associados</w:t>
      </w:r>
      <w:r w:rsidRPr="00E0084F" w:rsidDel="003E59F5">
        <w:t xml:space="preserve"> </w:t>
      </w:r>
      <w:r w:rsidRPr="00E0084F">
        <w:t xml:space="preserve">(2021) utiliza planilhas eletrônicas para desenvolvimento dos projetos de planos de cargos e salários. Estas planilhas são utilizadas desde o processo de descrições de cargos, elaboração de tabelas salariais até o cálculo dos impactos financeiros na implantação dos projetos. </w:t>
      </w:r>
    </w:p>
    <w:p w14:paraId="0581DF3E" w14:textId="77777777" w:rsidR="0063686F" w:rsidRPr="00E0084F" w:rsidRDefault="0063686F" w:rsidP="002A7FBC">
      <w:pPr>
        <w:pStyle w:val="TF-TEXTO"/>
      </w:pPr>
      <w:r w:rsidRPr="00E0084F">
        <w:t xml:space="preserve">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w:t>
      </w:r>
      <w:commentRangeStart w:id="66"/>
      <w:r w:rsidRPr="00E0084F">
        <w:t>empresa</w:t>
      </w:r>
      <w:commentRangeEnd w:id="66"/>
      <w:r>
        <w:rPr>
          <w:rStyle w:val="Refdecomentrio"/>
        </w:rPr>
        <w:commentReference w:id="66"/>
      </w:r>
      <w:r w:rsidRPr="00E0084F">
        <w:t>, servindo como parâmetro para tomada de decisão na aplicação da política de remuneração</w:t>
      </w:r>
      <w:r>
        <w:t xml:space="preserve">. </w:t>
      </w:r>
      <w:r w:rsidRPr="00E0084F">
        <w:t xml:space="preserve">Na </w:t>
      </w:r>
      <w:r>
        <w:fldChar w:fldCharType="begin"/>
      </w:r>
      <w:r>
        <w:instrText xml:space="preserve"> REF _Ref70015327 \h </w:instrText>
      </w:r>
      <w:r>
        <w:fldChar w:fldCharType="separate"/>
      </w:r>
      <w:r w:rsidRPr="00E0084F">
        <w:t xml:space="preserve">Figura </w:t>
      </w:r>
      <w:r w:rsidRPr="00E0084F">
        <w:rPr>
          <w:noProof/>
        </w:rPr>
        <w:t>1</w:t>
      </w:r>
      <w:r>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625E008C" w14:textId="77777777" w:rsidR="0063686F" w:rsidRPr="00E0084F" w:rsidRDefault="0063686F" w:rsidP="0038587F">
      <w:pPr>
        <w:pStyle w:val="TF-LEGENDA"/>
      </w:pPr>
      <w:bookmarkStart w:id="67" w:name="_Ref70015327"/>
      <w:r w:rsidRPr="00E0084F">
        <w:lastRenderedPageBreak/>
        <w:t xml:space="preserve">Figura </w:t>
      </w:r>
      <w:r w:rsidR="00F54E17">
        <w:fldChar w:fldCharType="begin"/>
      </w:r>
      <w:r w:rsidR="00F54E17">
        <w:instrText xml:space="preserve"> SEQ Figura \* ARABIC </w:instrText>
      </w:r>
      <w:r w:rsidR="00F54E17">
        <w:fldChar w:fldCharType="separate"/>
      </w:r>
      <w:r>
        <w:rPr>
          <w:noProof/>
        </w:rPr>
        <w:t>1</w:t>
      </w:r>
      <w:r w:rsidR="00F54E17">
        <w:rPr>
          <w:noProof/>
        </w:rPr>
        <w:fldChar w:fldCharType="end"/>
      </w:r>
      <w:bookmarkEnd w:id="67"/>
      <w:r w:rsidRPr="00E0084F">
        <w:t xml:space="preserve"> - Diagrama de atividades da empresa SBA Consultores Associados</w:t>
      </w:r>
    </w:p>
    <w:p w14:paraId="4B47EF73" w14:textId="77777777" w:rsidR="0063686F" w:rsidRPr="00E0084F" w:rsidRDefault="009B0BC3" w:rsidP="0038587F">
      <w:pPr>
        <w:pStyle w:val="TF-FIGURA"/>
      </w:pPr>
      <w:r>
        <w:rPr>
          <w:noProof/>
        </w:rPr>
      </w:r>
      <w:r w:rsidR="009B0BC3">
        <w:rPr>
          <w:noProof/>
        </w:rPr>
        <w:pict w14:anchorId="07E49E6A">
          <v:shape id="_x0000_i1025" type="#_x0000_t75" alt="" style="width:289.55pt;height:386.05pt;mso-width-percent:0;mso-height-percent:0;mso-width-percent:0;mso-height-percent:0" o:bordertopcolor="this" o:borderleftcolor="this" o:borderbottomcolor="this" o:borderrightcolor="this">
            <v:imagedata r:id="rId6" o:title=""/>
            <w10:bordertop type="single" width="8"/>
            <w10:borderleft type="single" width="8"/>
            <w10:borderbottom type="single" width="8"/>
            <w10:borderright type="single" width="8"/>
          </v:shape>
        </w:pict>
      </w:r>
    </w:p>
    <w:p w14:paraId="21B9DA88" w14:textId="77777777" w:rsidR="0063686F" w:rsidRPr="00E0084F" w:rsidRDefault="0063686F" w:rsidP="00C27A5A">
      <w:pPr>
        <w:pStyle w:val="TF-FONTE"/>
      </w:pPr>
      <w:r w:rsidRPr="00E0084F">
        <w:t>Fonte: elaborado pelo autor.</w:t>
      </w:r>
    </w:p>
    <w:p w14:paraId="72015F61" w14:textId="77777777" w:rsidR="0063686F" w:rsidRPr="00E0084F" w:rsidRDefault="0063686F" w:rsidP="00F54E17">
      <w:pPr>
        <w:pStyle w:val="Ttulo1"/>
      </w:pPr>
      <w:r w:rsidRPr="00E0084F">
        <w:t>trabalhos correlatos</w:t>
      </w:r>
    </w:p>
    <w:p w14:paraId="39B5137C" w14:textId="77777777" w:rsidR="0063686F" w:rsidRPr="00E0084F" w:rsidRDefault="0063686F" w:rsidP="001F59DC">
      <w:pPr>
        <w:pStyle w:val="TF-TEXTO"/>
      </w:pPr>
      <w:r w:rsidRPr="00E0084F">
        <w:t xml:space="preserve">Nessa seção serão apresentados três trabalhos correlatos com características semelhantes com o trabalho proposto. A subseção </w:t>
      </w:r>
      <w:r>
        <w:fldChar w:fldCharType="begin"/>
      </w:r>
      <w:r>
        <w:instrText xml:space="preserve"> REF _Ref83316972 \r \h </w:instrText>
      </w:r>
      <w:r>
        <w:fldChar w:fldCharType="separate"/>
      </w:r>
      <w:r>
        <w:t>3.1</w:t>
      </w:r>
      <w:r>
        <w:fldChar w:fldCharType="end"/>
      </w:r>
      <w:r>
        <w:t xml:space="preserve"> </w:t>
      </w:r>
      <w:r w:rsidRPr="00E0084F">
        <w:t>traz o sistema PCS de Hewysa RH Ltda (2016)</w:t>
      </w:r>
      <w:r>
        <w:t>;</w:t>
      </w:r>
      <w:r w:rsidRPr="00E0084F">
        <w:t xml:space="preserve"> a subseção </w:t>
      </w:r>
      <w:r>
        <w:fldChar w:fldCharType="begin"/>
      </w:r>
      <w:r>
        <w:instrText xml:space="preserve"> REF _Ref83316985 \r \h </w:instrText>
      </w:r>
      <w:r>
        <w:fldChar w:fldCharType="separate"/>
      </w:r>
      <w:r>
        <w:t>3.2</w:t>
      </w:r>
      <w:r>
        <w:fldChar w:fldCharType="end"/>
      </w:r>
      <w:r>
        <w:t xml:space="preserve"> apresenta </w:t>
      </w:r>
      <w:r w:rsidRPr="00E0084F">
        <w:t>o sistema de PCS da empresa Floowmer (2021)</w:t>
      </w:r>
      <w:r>
        <w:t xml:space="preserve"> e </w:t>
      </w:r>
      <w:r w:rsidRPr="00E0084F">
        <w:t xml:space="preserve">a subseção </w:t>
      </w:r>
      <w:r>
        <w:fldChar w:fldCharType="begin"/>
      </w:r>
      <w:r>
        <w:instrText xml:space="preserve"> REF _Ref83316996 \r \h </w:instrText>
      </w:r>
      <w:r>
        <w:fldChar w:fldCharType="separate"/>
      </w:r>
      <w:r>
        <w:t>3.3</w:t>
      </w:r>
      <w:r>
        <w:fldChar w:fldCharType="end"/>
      </w:r>
      <w:r>
        <w:t xml:space="preserve"> traz </w:t>
      </w:r>
      <w:r w:rsidRPr="00E0084F">
        <w:t>o m</w:t>
      </w:r>
      <w:r>
        <w:t>ó</w:t>
      </w:r>
      <w:r w:rsidRPr="00E0084F">
        <w:t>dulo de PCS do sistema Kombo Estratégico da empresa Kombo (2021).</w:t>
      </w:r>
    </w:p>
    <w:p w14:paraId="72B950A3" w14:textId="77777777" w:rsidR="0063686F" w:rsidRPr="00E0084F" w:rsidRDefault="0063686F">
      <w:pPr>
        <w:pStyle w:val="Ttulo2"/>
      </w:pPr>
      <w:bookmarkStart w:id="68" w:name="_Ref83316972"/>
      <w:r w:rsidRPr="00E0084F">
        <w:t>Hewysa RH Ltda</w:t>
      </w:r>
      <w:bookmarkEnd w:id="68"/>
      <w:r w:rsidRPr="00E0084F">
        <w:t xml:space="preserve"> </w:t>
      </w:r>
    </w:p>
    <w:p w14:paraId="4A578030" w14:textId="77777777" w:rsidR="0063686F" w:rsidRPr="00E0084F" w:rsidRDefault="0063686F" w:rsidP="0029386B">
      <w:pPr>
        <w:pStyle w:val="TF-TEXTO"/>
      </w:pPr>
      <w:r w:rsidRPr="00E0084F">
        <w:t xml:space="preserve">De acordo com Hewysa RH Ltda (2016), seu sistema </w:t>
      </w:r>
      <w:bookmarkStart w:id="69" w:name="_Hlk67593411"/>
      <w:r w:rsidRPr="00E0084F">
        <w:t xml:space="preserve">on-line </w:t>
      </w:r>
      <w:bookmarkEnd w:id="69"/>
      <w:r w:rsidRPr="00E0084F">
        <w:t xml:space="preserve">pago, é uma ferramenta indispensável para a criação de um </w:t>
      </w:r>
      <w:r>
        <w:t>PCS</w:t>
      </w:r>
      <w:r w:rsidRPr="00E0084F">
        <w:t xml:space="preserve">. </w:t>
      </w:r>
      <w:r>
        <w:t xml:space="preserve">Em sua construção foi </w:t>
      </w:r>
      <w:del w:id="70" w:author="Gilvan Justino" w:date="2021-10-12T11:42:00Z">
        <w:r w:rsidDel="008F557F">
          <w:delText xml:space="preserve">utilizado </w:delText>
        </w:r>
      </w:del>
      <w:ins w:id="71" w:author="Gilvan Justino" w:date="2021-10-12T11:42:00Z">
        <w:r>
          <w:t xml:space="preserve">utilizada </w:t>
        </w:r>
      </w:ins>
      <w:r w:rsidRPr="00E0084F">
        <w:t>uma metodologia própria de gestão de remuneração</w:t>
      </w:r>
      <w:r>
        <w:t xml:space="preserve"> e</w:t>
      </w:r>
      <w:r w:rsidRPr="00E0084F">
        <w:t xml:space="preserve"> seu sistema PCS veio para auxiliar no processo de criação de um </w:t>
      </w:r>
      <w:r>
        <w:t>PCS</w:t>
      </w:r>
      <w:r w:rsidRPr="00E0084F">
        <w:t>, trazendo qualidade, agilidade e segurança nos resultados</w:t>
      </w:r>
      <w:ins w:id="72" w:author="Gilvan Justino" w:date="2021-10-12T11:43:00Z">
        <w:r>
          <w:t xml:space="preserve"> (referenciar)</w:t>
        </w:r>
      </w:ins>
      <w:r w:rsidRPr="00E0084F">
        <w:t xml:space="preserve">. </w:t>
      </w:r>
      <w:r>
        <w:t>Algumas das principais características d</w:t>
      </w:r>
      <w:ins w:id="73" w:author="Gilvan Justino" w:date="2021-10-12T11:43:00Z">
        <w:r>
          <w:t>o sistema da</w:t>
        </w:r>
      </w:ins>
      <w:del w:id="74" w:author="Gilvan Justino" w:date="2021-10-12T11:43:00Z">
        <w:r w:rsidDel="008F557F">
          <w:delText xml:space="preserve">e </w:delText>
        </w:r>
      </w:del>
      <w:r w:rsidRPr="00E0084F">
        <w:t>Hewysa RH Ltda (2016)</w:t>
      </w:r>
      <w:r>
        <w:t xml:space="preserve"> são: </w:t>
      </w:r>
      <w:r w:rsidRPr="001F5498">
        <w:t>estar disponível na plataforma web, fornece</w:t>
      </w:r>
      <w:r>
        <w:t>r</w:t>
      </w:r>
      <w:r w:rsidRPr="001F5498">
        <w:t xml:space="preserve"> relatórios para análise</w:t>
      </w:r>
      <w:r>
        <w:t xml:space="preserve">, </w:t>
      </w:r>
      <w:r w:rsidRPr="001F5498">
        <w:t>realizar manutenção no sistema</w:t>
      </w:r>
      <w:r>
        <w:t xml:space="preserve">, disponibilizar formulário de avaliação e ter um ciclo de aplicação. Neste sentido, a </w:t>
      </w:r>
      <w:r>
        <w:fldChar w:fldCharType="begin"/>
      </w:r>
      <w:r>
        <w:instrText xml:space="preserve"> REF _Ref83316735 \h </w:instrText>
      </w:r>
      <w:r>
        <w:fldChar w:fldCharType="separate"/>
      </w:r>
      <w:r>
        <w:t xml:space="preserve">Figura </w:t>
      </w:r>
      <w:r>
        <w:rPr>
          <w:noProof/>
        </w:rPr>
        <w:t>2</w:t>
      </w:r>
      <w:r>
        <w:fldChar w:fldCharType="end"/>
      </w:r>
      <w:r w:rsidRPr="00E0084F">
        <w:t xml:space="preserve"> </w:t>
      </w:r>
      <w:r>
        <w:t>traz</w:t>
      </w:r>
      <w:r w:rsidRPr="00E0084F">
        <w:t xml:space="preserve"> a tela de cadastro e consulta de cargos, em que o usuário pode cadastrar novos cargos ou buscar em uma </w:t>
      </w:r>
      <w:r w:rsidRPr="00E0084F">
        <w:lastRenderedPageBreak/>
        <w:t xml:space="preserve">base de dados já existente no sistema os cargos necessários para iniciar o processo de criação de um </w:t>
      </w:r>
      <w:r>
        <w:t>PCS</w:t>
      </w:r>
      <w:r w:rsidRPr="00E0084F">
        <w:t>.</w:t>
      </w:r>
    </w:p>
    <w:p w14:paraId="19DD9EC3" w14:textId="77777777" w:rsidR="0063686F" w:rsidRDefault="0063686F" w:rsidP="008A5905">
      <w:pPr>
        <w:pStyle w:val="TF-LEGENDA"/>
      </w:pPr>
      <w:bookmarkStart w:id="75" w:name="_Ref83316735"/>
      <w:r>
        <w:t xml:space="preserve">Figura </w:t>
      </w:r>
      <w:r w:rsidR="00F54E17">
        <w:fldChar w:fldCharType="begin"/>
      </w:r>
      <w:r w:rsidR="00F54E17">
        <w:instrText xml:space="preserve"> SEQ Figura \* ARABIC </w:instrText>
      </w:r>
      <w:r w:rsidR="00F54E17">
        <w:fldChar w:fldCharType="separate"/>
      </w:r>
      <w:r>
        <w:rPr>
          <w:noProof/>
        </w:rPr>
        <w:t>2</w:t>
      </w:r>
      <w:r w:rsidR="00F54E17">
        <w:rPr>
          <w:noProof/>
        </w:rPr>
        <w:fldChar w:fldCharType="end"/>
      </w:r>
      <w:bookmarkEnd w:id="75"/>
      <w:r>
        <w:t xml:space="preserve"> -  </w:t>
      </w:r>
      <w:r w:rsidRPr="009E5873">
        <w:t>Cadastro e consulta de cargos</w:t>
      </w:r>
    </w:p>
    <w:p w14:paraId="662052D7" w14:textId="77777777" w:rsidR="0063686F" w:rsidRPr="00E0084F" w:rsidRDefault="009B0BC3" w:rsidP="00FF5260">
      <w:pPr>
        <w:pStyle w:val="TF-FONTE"/>
      </w:pPr>
      <w:r>
        <w:rPr>
          <w:noProof/>
        </w:rPr>
      </w:r>
      <w:r w:rsidR="009B0BC3">
        <w:rPr>
          <w:noProof/>
        </w:rPr>
        <w:pict w14:anchorId="10967BB0">
          <v:shape id="_x0000_i1026" type="#_x0000_t75" alt="" style="width:237.45pt;height:137.85pt;visibility:visible;mso-wrap-style:square;mso-width-percent:0;mso-height-percent:0;mso-width-percent:0;mso-height-percent:0" o:bordertopcolor="this" o:borderleftcolor="this" o:borderbottomcolor="this" o:borderrightcolor="this">
            <v:imagedata r:id="rId7" o:title=""/>
            <w10:bordertop type="single" width="8"/>
            <w10:borderleft type="single" width="8"/>
            <w10:borderbottom type="single" width="8"/>
            <w10:borderright type="single" width="8"/>
          </v:shape>
        </w:pict>
      </w:r>
    </w:p>
    <w:p w14:paraId="0116DE32" w14:textId="77777777" w:rsidR="0063686F" w:rsidRPr="00E0084F" w:rsidRDefault="0063686F" w:rsidP="00FF5260">
      <w:pPr>
        <w:pStyle w:val="TF-FONTE"/>
      </w:pPr>
      <w:r w:rsidRPr="00E0084F">
        <w:t>Fonte: Hewysa RH Ltda (2016).</w:t>
      </w:r>
    </w:p>
    <w:p w14:paraId="6556E0B4" w14:textId="77777777" w:rsidR="0063686F" w:rsidRPr="00E0084F" w:rsidRDefault="0063686F" w:rsidP="0029386B">
      <w:pPr>
        <w:pStyle w:val="TF-TEXTO"/>
        <w:ind w:firstLine="567"/>
      </w:pPr>
      <w:r w:rsidRPr="00E0084F">
        <w:t xml:space="preserve">A </w:t>
      </w:r>
      <w:r>
        <w:fldChar w:fldCharType="begin"/>
      </w:r>
      <w:r>
        <w:instrText xml:space="preserve"> REF _Ref83316787 \h </w:instrText>
      </w:r>
      <w:r>
        <w:fldChar w:fldCharType="separate"/>
      </w:r>
      <w:r>
        <w:t xml:space="preserve">Figura </w:t>
      </w:r>
      <w:r>
        <w:rPr>
          <w:noProof/>
        </w:rPr>
        <w:t>3</w:t>
      </w:r>
      <w:r>
        <w:fldChar w:fldCharType="end"/>
      </w:r>
      <w:r w:rsidRPr="00E0084F">
        <w:t xml:space="preserve"> apresenta um gráfico de tendência gerado ao fim do processo. A partir </w:t>
      </w:r>
      <w:r>
        <w:t>dele</w:t>
      </w:r>
      <w:r w:rsidRPr="00E0084F">
        <w:t xml:space="preserve"> o consultor é capaz de visualizar o valor dos salários dos cargos da empresa e o valor dos salários destes cargos no mercado. </w:t>
      </w:r>
      <w:r>
        <w:t xml:space="preserve">Outra característica apresentada é </w:t>
      </w:r>
      <w:r w:rsidRPr="00E0084F">
        <w:t>uma linha de tendência média salarial de mercado e outra linha da tendência média salarial da empresa (HEWYSA RH LTDA, 2016).</w:t>
      </w:r>
      <w:r>
        <w:t xml:space="preserve"> </w:t>
      </w:r>
      <w:r w:rsidRPr="00E0084F">
        <w:t>Destaca-se</w:t>
      </w:r>
      <w:r>
        <w:t xml:space="preserve"> ainda</w:t>
      </w:r>
      <w:r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50F7509A" w14:textId="77777777" w:rsidR="0063686F" w:rsidRDefault="0063686F" w:rsidP="008A5905">
      <w:pPr>
        <w:pStyle w:val="TF-LEGENDA"/>
      </w:pPr>
      <w:bookmarkStart w:id="76" w:name="_Ref83316787"/>
      <w:r>
        <w:t xml:space="preserve">Figura </w:t>
      </w:r>
      <w:r w:rsidR="00F54E17">
        <w:fldChar w:fldCharType="begin"/>
      </w:r>
      <w:r w:rsidR="00F54E17">
        <w:instrText xml:space="preserve"> SEQ Figura \* ARABIC </w:instrText>
      </w:r>
      <w:r w:rsidR="00F54E17">
        <w:fldChar w:fldCharType="separate"/>
      </w:r>
      <w:r>
        <w:rPr>
          <w:noProof/>
        </w:rPr>
        <w:t>3</w:t>
      </w:r>
      <w:r w:rsidR="00F54E17">
        <w:rPr>
          <w:noProof/>
        </w:rPr>
        <w:fldChar w:fldCharType="end"/>
      </w:r>
      <w:bookmarkEnd w:id="76"/>
      <w:r>
        <w:t xml:space="preserve"> - </w:t>
      </w:r>
      <w:r w:rsidRPr="00551C7A">
        <w:t>Gráfico de Tendência Salarial</w:t>
      </w:r>
    </w:p>
    <w:p w14:paraId="3ADC08E0" w14:textId="77777777" w:rsidR="0063686F" w:rsidRPr="00E0084F" w:rsidRDefault="009B0BC3" w:rsidP="0038587F">
      <w:pPr>
        <w:pStyle w:val="TF-FIGURA"/>
      </w:pPr>
      <w:r>
        <w:rPr>
          <w:noProof/>
        </w:rPr>
      </w:r>
      <w:r w:rsidR="009B0BC3">
        <w:rPr>
          <w:noProof/>
        </w:rPr>
        <w:pict w14:anchorId="2880B4E8">
          <v:shape id="_x0000_i1027" type="#_x0000_t75" alt="" style="width:274.2pt;height:173.1pt;visibility:visible;mso-wrap-style:square;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264D468E" w14:textId="77777777" w:rsidR="0063686F" w:rsidRPr="00E0084F" w:rsidRDefault="0063686F" w:rsidP="00FF5260">
      <w:pPr>
        <w:pStyle w:val="TF-FONTE"/>
      </w:pPr>
      <w:r w:rsidRPr="00E0084F">
        <w:t>Fonte: Hewysa RH Ltda (2016).</w:t>
      </w:r>
    </w:p>
    <w:p w14:paraId="7D986C81" w14:textId="77777777" w:rsidR="0063686F" w:rsidRPr="00E0084F" w:rsidRDefault="0063686F">
      <w:pPr>
        <w:pStyle w:val="Ttulo2"/>
      </w:pPr>
      <w:bookmarkStart w:id="77" w:name="_Ref83316985"/>
      <w:r w:rsidRPr="00E0084F">
        <w:t>FLOOWMER</w:t>
      </w:r>
      <w:bookmarkEnd w:id="77"/>
      <w:r w:rsidRPr="00E0084F">
        <w:t xml:space="preserve"> </w:t>
      </w:r>
    </w:p>
    <w:p w14:paraId="5B879689" w14:textId="77777777" w:rsidR="0063686F" w:rsidRPr="00E0084F" w:rsidRDefault="0063686F" w:rsidP="008544E8">
      <w:pPr>
        <w:pStyle w:val="TF-TEXTO"/>
      </w:pPr>
      <w:r w:rsidRPr="00E0084F">
        <w:t xml:space="preserve">Floowmer (2021) possui um sistema web pago que auxilia na criação de um </w:t>
      </w:r>
      <w:r>
        <w:t>PCS</w:t>
      </w:r>
      <w:r w:rsidRPr="00E0084F">
        <w:t xml:space="preserve">. </w:t>
      </w:r>
      <w:r>
        <w:t xml:space="preserve">Ele possui uma </w:t>
      </w:r>
      <w:r w:rsidRPr="00E0084F">
        <w:t>metodologia própria de gestão de remuneração, sendo que seu sistema de PCS auxilia no processo de criação de um plano de cargos e salários, além de ser benéfico para os profissionais</w:t>
      </w:r>
      <w:r>
        <w:t>. E</w:t>
      </w:r>
      <w:r w:rsidRPr="00E0084F">
        <w:t xml:space="preserve">sse sistema também traz vantagens para a empresa de maneira geral, trazendo </w:t>
      </w:r>
      <w:r w:rsidRPr="00E0084F">
        <w:lastRenderedPageBreak/>
        <w:t>qualidade, agilidade e segurança nos resultados. O foco deste sistema é garantir que as empresas tenham um</w:t>
      </w:r>
      <w:r>
        <w:t xml:space="preserve"> PCS </w:t>
      </w:r>
      <w:r w:rsidRPr="00E0084F">
        <w:t xml:space="preserve">eficaz. </w:t>
      </w:r>
      <w:del w:id="78" w:author="Gilvan Justino" w:date="2021-10-12T11:47:00Z">
        <w:r w:rsidRPr="00E0084F" w:rsidDel="002057DE">
          <w:delText>Pois s</w:delText>
        </w:r>
      </w:del>
      <w:ins w:id="79" w:author="Gilvan Justino" w:date="2021-10-12T11:47:00Z">
        <w:r>
          <w:t>S</w:t>
        </w:r>
      </w:ins>
      <w:r w:rsidRPr="00E0084F">
        <w:t xml:space="preserve">endo seguida adequadamente pelos colaboradores, visa estruturar a gestão de cargos, permitindo </w:t>
      </w:r>
      <w:del w:id="80" w:author="Gilvan Justino" w:date="2021-10-12T11:47:00Z">
        <w:r w:rsidRPr="00E0084F" w:rsidDel="002057DE">
          <w:delText xml:space="preserve">à </w:delText>
        </w:r>
      </w:del>
      <w:ins w:id="81" w:author="Gilvan Justino" w:date="2021-10-12T11:47:00Z">
        <w:r>
          <w:t>a</w:t>
        </w:r>
        <w:r w:rsidRPr="00E0084F">
          <w:t xml:space="preserve"> </w:t>
        </w:r>
      </w:ins>
      <w:r w:rsidRPr="00E0084F">
        <w:t xml:space="preserve">empresa avaliar se os salários estão compatíveis com o mercado (FLOOWMER, 2021). </w:t>
      </w:r>
    </w:p>
    <w:p w14:paraId="7BA6E167" w14:textId="77777777" w:rsidR="0063686F" w:rsidRPr="00E0084F" w:rsidRDefault="0063686F" w:rsidP="002A1B0F">
      <w:pPr>
        <w:pStyle w:val="TF-TEXTO"/>
      </w:pPr>
      <w:r w:rsidRPr="001F5498">
        <w:t>Algumas das principais características de Floowmer (2021) são: estar disponível na plataforma web, fornece</w:t>
      </w:r>
      <w:r>
        <w:t>r</w:t>
      </w:r>
      <w:r w:rsidRPr="001F5498">
        <w:t xml:space="preserve"> relatórios para análise</w:t>
      </w:r>
      <w:r>
        <w:t xml:space="preserve"> e realizar </w:t>
      </w:r>
      <w:r w:rsidRPr="001F5498">
        <w:t xml:space="preserve">manutenção no sistema. </w:t>
      </w:r>
      <w:r w:rsidRPr="00E0084F">
        <w:t xml:space="preserve">Na </w:t>
      </w:r>
      <w:r>
        <w:fldChar w:fldCharType="begin"/>
      </w:r>
      <w:r>
        <w:instrText xml:space="preserve"> REF _Ref83316830 \h </w:instrText>
      </w:r>
      <w:r>
        <w:fldChar w:fldCharType="separate"/>
      </w:r>
      <w:r>
        <w:t xml:space="preserve">Figura </w:t>
      </w:r>
      <w:r>
        <w:rPr>
          <w:noProof/>
        </w:rPr>
        <w:t>4</w:t>
      </w:r>
      <w:r>
        <w:fldChar w:fldCharType="end"/>
      </w:r>
      <w:r w:rsidRPr="00E0084F">
        <w:t xml:space="preserve"> é apresentada a tela de consulta de cargos, em que o usuário pode visualizar os dados referentes ao cargo escolhido e obter uma projeção salarial referente a</w:t>
      </w:r>
      <w:ins w:id="82" w:author="Gilvan Justino" w:date="2021-10-12T11:47:00Z">
        <w:r>
          <w:t>os</w:t>
        </w:r>
      </w:ins>
      <w:r w:rsidRPr="00E0084F">
        <w:t xml:space="preserve"> dados já existente no sistema (FLOOWMER, 2021).</w:t>
      </w:r>
      <w:r>
        <w:t xml:space="preserve"> Já </w:t>
      </w:r>
      <w:r w:rsidRPr="00E0084F">
        <w:t>a manutenção no sistema é intuitiva e rápida de se fazer, assim como os relatórios fornecidos são graficamente exibidos na tela e proporcionam uma experiência melhor ao usuário</w:t>
      </w:r>
      <w:r>
        <w:t xml:space="preserve"> (FLOOWMER, 2021)</w:t>
      </w:r>
      <w:r w:rsidRPr="00E0084F">
        <w:t>.</w:t>
      </w:r>
    </w:p>
    <w:p w14:paraId="4C22323D" w14:textId="77777777" w:rsidR="0063686F" w:rsidRDefault="0063686F" w:rsidP="008A5905">
      <w:pPr>
        <w:pStyle w:val="TF-LEGENDA"/>
      </w:pPr>
      <w:bookmarkStart w:id="83" w:name="_Ref83316830"/>
      <w:r>
        <w:t xml:space="preserve">Figura </w:t>
      </w:r>
      <w:r w:rsidR="00F54E17">
        <w:fldChar w:fldCharType="begin"/>
      </w:r>
      <w:r w:rsidR="00F54E17">
        <w:instrText xml:space="preserve"> SEQ Figura \* ARABIC </w:instrText>
      </w:r>
      <w:r w:rsidR="00F54E17">
        <w:fldChar w:fldCharType="separate"/>
      </w:r>
      <w:r>
        <w:rPr>
          <w:noProof/>
        </w:rPr>
        <w:t>4</w:t>
      </w:r>
      <w:r w:rsidR="00F54E17">
        <w:rPr>
          <w:noProof/>
        </w:rPr>
        <w:fldChar w:fldCharType="end"/>
      </w:r>
      <w:bookmarkEnd w:id="83"/>
      <w:r>
        <w:t xml:space="preserve"> - </w:t>
      </w:r>
      <w:r w:rsidRPr="00C50A3E">
        <w:t>Consulta de cargos</w:t>
      </w:r>
    </w:p>
    <w:p w14:paraId="56EE37E2" w14:textId="77777777" w:rsidR="0063686F" w:rsidRPr="00E0084F" w:rsidRDefault="009B0BC3" w:rsidP="008A5905">
      <w:pPr>
        <w:autoSpaceDE w:val="0"/>
        <w:autoSpaceDN w:val="0"/>
        <w:adjustRightInd w:val="0"/>
        <w:jc w:val="center"/>
      </w:pPr>
      <w:r>
        <w:rPr>
          <w:noProof/>
        </w:rPr>
      </w:r>
      <w:r w:rsidR="009B0BC3">
        <w:rPr>
          <w:noProof/>
        </w:rPr>
        <w:pict w14:anchorId="28564CDF">
          <v:shape id="_x0000_i1028" type="#_x0000_t75" alt="" style="width:396.75pt;height:198.4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0BE2BE42" w14:textId="77777777" w:rsidR="0063686F" w:rsidRPr="00E0084F" w:rsidRDefault="0063686F" w:rsidP="00FF5260">
      <w:pPr>
        <w:pStyle w:val="TF-FONTE"/>
      </w:pPr>
      <w:r w:rsidRPr="00E0084F">
        <w:t>Fonte: Floowmer (2021).</w:t>
      </w:r>
    </w:p>
    <w:p w14:paraId="14A9A5B3" w14:textId="77777777" w:rsidR="0063686F" w:rsidRPr="00E0084F" w:rsidRDefault="0063686F">
      <w:pPr>
        <w:pStyle w:val="Ttulo2"/>
      </w:pPr>
      <w:bookmarkStart w:id="84" w:name="_Ref83316996"/>
      <w:r w:rsidRPr="00E0084F">
        <w:t>KOMBO</w:t>
      </w:r>
      <w:bookmarkEnd w:id="84"/>
      <w:r w:rsidRPr="00E0084F">
        <w:t xml:space="preserve"> </w:t>
      </w:r>
    </w:p>
    <w:p w14:paraId="4B466E96" w14:textId="77777777" w:rsidR="0063686F" w:rsidRDefault="0063686F" w:rsidP="00A82A40">
      <w:pPr>
        <w:pStyle w:val="TF-TEXTO"/>
      </w:pPr>
      <w:r w:rsidRPr="00E0084F">
        <w:t xml:space="preserve">O Kombo (2021) possui um modulo de PCS do sistema Kombo Estratégico que é um sistema de Rh modulável web pago, para a criação de um </w:t>
      </w:r>
      <w:r>
        <w:t>PCS</w:t>
      </w:r>
      <w:r w:rsidRPr="00E0084F">
        <w:t xml:space="preserve"> de acordo com a necessidade de cada empresa. Com este módulo</w:t>
      </w:r>
      <w:ins w:id="85" w:author="Gilvan Justino" w:date="2021-10-12T11:48:00Z">
        <w:r>
          <w:t>,</w:t>
        </w:r>
      </w:ins>
      <w:r w:rsidRPr="00E0084F">
        <w:t xml:space="preserve"> a empresa cria planos utilizando as metodologias de </w:t>
      </w:r>
      <w:r>
        <w:t>p</w:t>
      </w:r>
      <w:r w:rsidRPr="00E0084F">
        <w:t xml:space="preserve">ontos, de </w:t>
      </w:r>
      <w:r>
        <w:t>e</w:t>
      </w:r>
      <w:r w:rsidRPr="00E0084F">
        <w:t xml:space="preserve">scalonamento ou importar um plano já existente (KOMBO, 2021). </w:t>
      </w:r>
      <w:r w:rsidRPr="002A1B0F">
        <w:t xml:space="preserve">Algumas das principais características de </w:t>
      </w:r>
      <w:r w:rsidRPr="00E0084F">
        <w:t xml:space="preserve">Kombo (2021) </w:t>
      </w:r>
      <w:r w:rsidRPr="002A1B0F">
        <w:t>são: estar disponível na plataforma web, fornecer relatórios para análise</w:t>
      </w:r>
      <w:r>
        <w:t xml:space="preserve">, simular planos, </w:t>
      </w:r>
      <w:r w:rsidRPr="002A1B0F">
        <w:t>realizar manutenção no sistema, disponibilizar formulário de avaliação e ter um ciclo de aplicação</w:t>
      </w:r>
      <w:r>
        <w:t xml:space="preserve">. </w:t>
      </w:r>
    </w:p>
    <w:p w14:paraId="680D50EC" w14:textId="77777777" w:rsidR="0063686F" w:rsidRPr="00E0084F" w:rsidRDefault="0063686F"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w:t>
      </w:r>
      <w:r w:rsidRPr="00E0084F">
        <w:lastRenderedPageBreak/>
        <w:t xml:space="preserve">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w:t>
      </w:r>
      <w:ins w:id="86" w:author="Gilvan Justino" w:date="2021-10-12T11:49:00Z">
        <w:r>
          <w:t xml:space="preserve">a </w:t>
        </w:r>
      </w:ins>
      <w:r>
        <w:t>simulação de plano apresentada na</w:t>
      </w:r>
      <w:r w:rsidRPr="00E0084F">
        <w:t xml:space="preserve"> </w:t>
      </w:r>
      <w:r>
        <w:fldChar w:fldCharType="begin"/>
      </w:r>
      <w:r>
        <w:instrText xml:space="preserve"> REF _Ref83316877 \h </w:instrText>
      </w:r>
      <w:r>
        <w:fldChar w:fldCharType="separate"/>
      </w:r>
      <w:r>
        <w:t xml:space="preserve">Figura </w:t>
      </w:r>
      <w:r>
        <w:rPr>
          <w:noProof/>
        </w:rPr>
        <w:t>5</w:t>
      </w:r>
      <w:r>
        <w:fldChar w:fldCharType="end"/>
      </w:r>
      <w:r w:rsidRPr="00E0084F">
        <w:t>, na qual após já ter todas as regras definidas, a empresa pode criar simulações para comparar o impacto de diferentes planos</w:t>
      </w:r>
      <w:r>
        <w:t>.</w:t>
      </w:r>
    </w:p>
    <w:p w14:paraId="61E6652B" w14:textId="77777777" w:rsidR="0063686F" w:rsidRDefault="0063686F" w:rsidP="008A5905">
      <w:pPr>
        <w:pStyle w:val="TF-LEGENDA"/>
      </w:pPr>
      <w:bookmarkStart w:id="87" w:name="_Ref83316877"/>
      <w:r>
        <w:t xml:space="preserve">Figura </w:t>
      </w:r>
      <w:r w:rsidR="00F54E17">
        <w:fldChar w:fldCharType="begin"/>
      </w:r>
      <w:r w:rsidR="00F54E17">
        <w:instrText xml:space="preserve"> SEQ Figura \* ARABIC </w:instrText>
      </w:r>
      <w:r w:rsidR="00F54E17">
        <w:fldChar w:fldCharType="separate"/>
      </w:r>
      <w:r>
        <w:rPr>
          <w:noProof/>
        </w:rPr>
        <w:t>5</w:t>
      </w:r>
      <w:r w:rsidR="00F54E17">
        <w:rPr>
          <w:noProof/>
        </w:rPr>
        <w:fldChar w:fldCharType="end"/>
      </w:r>
      <w:bookmarkEnd w:id="87"/>
      <w:r>
        <w:t xml:space="preserve"> - </w:t>
      </w:r>
      <w:r w:rsidRPr="00ED1EFD">
        <w:t>Simulação de planos</w:t>
      </w:r>
    </w:p>
    <w:p w14:paraId="5EC410FD" w14:textId="77777777" w:rsidR="0063686F" w:rsidRPr="00E0084F" w:rsidRDefault="009B0BC3" w:rsidP="009B0941">
      <w:pPr>
        <w:pStyle w:val="TF-FIGURA"/>
      </w:pPr>
      <w:r>
        <w:rPr>
          <w:noProof/>
        </w:rPr>
      </w:r>
      <w:r w:rsidR="009B0BC3">
        <w:rPr>
          <w:noProof/>
        </w:rPr>
        <w:pict w14:anchorId="6A519226">
          <v:shape id="_x0000_i1029" type="#_x0000_t75" alt="" style="width:317.1pt;height:258.9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22CCA91B" w14:textId="77777777" w:rsidR="0063686F" w:rsidRPr="00E0084F" w:rsidRDefault="0063686F" w:rsidP="00FF5260">
      <w:pPr>
        <w:pStyle w:val="TF-FONTE"/>
      </w:pPr>
      <w:r w:rsidRPr="00E0084F">
        <w:t>Fonte: Kombo (2021).</w:t>
      </w:r>
    </w:p>
    <w:p w14:paraId="20803991" w14:textId="77777777" w:rsidR="0063686F" w:rsidRPr="00E0084F" w:rsidRDefault="0063686F" w:rsidP="00F54E17">
      <w:pPr>
        <w:pStyle w:val="Ttulo1"/>
      </w:pPr>
      <w:bookmarkStart w:id="88" w:name="_Toc54164921"/>
      <w:bookmarkStart w:id="89" w:name="_Toc54165675"/>
      <w:bookmarkStart w:id="90" w:name="_Toc54169333"/>
      <w:bookmarkStart w:id="91" w:name="_Toc96347439"/>
      <w:bookmarkStart w:id="92" w:name="_Toc96357723"/>
      <w:bookmarkStart w:id="93" w:name="_Toc96491866"/>
      <w:bookmarkStart w:id="94" w:name="_Toc411603107"/>
      <w:bookmarkEnd w:id="63"/>
      <w:r w:rsidRPr="00E0084F">
        <w:t>proposta</w:t>
      </w:r>
    </w:p>
    <w:p w14:paraId="722D3176" w14:textId="77777777" w:rsidR="0063686F" w:rsidRPr="00E0084F" w:rsidRDefault="0063686F" w:rsidP="00E85EFF">
      <w:pPr>
        <w:pStyle w:val="TF-TEXTO"/>
      </w:pPr>
      <w:bookmarkStart w:id="95" w:name="_Toc54164915"/>
      <w:bookmarkStart w:id="96" w:name="_Toc54165669"/>
      <w:bookmarkStart w:id="97" w:name="_Toc54169327"/>
      <w:bookmarkStart w:id="98" w:name="_Toc96347433"/>
      <w:bookmarkStart w:id="99" w:name="_Toc96357717"/>
      <w:bookmarkStart w:id="100" w:name="_Toc96491860"/>
      <w:bookmarkStart w:id="101" w:name="_Toc351015594"/>
      <w:r w:rsidRPr="00E0084F">
        <w:t>Nesta seção serão apresentadas as justificativas para a realização do trabalho proposto (</w:t>
      </w:r>
      <w:r>
        <w:t>sub</w:t>
      </w:r>
      <w:r w:rsidRPr="00E0084F">
        <w:t xml:space="preserve">seção </w:t>
      </w:r>
      <w:r w:rsidRPr="00E0084F">
        <w:fldChar w:fldCharType="begin"/>
      </w:r>
      <w:r w:rsidRPr="00E0084F">
        <w:instrText xml:space="preserve"> REF _Ref69994076 \r \h  \* MERGEFORMAT </w:instrText>
      </w:r>
      <w:r w:rsidRPr="00E0084F">
        <w:fldChar w:fldCharType="separate"/>
      </w:r>
      <w:r w:rsidRPr="00E0084F">
        <w:t>4.1</w:t>
      </w:r>
      <w:r w:rsidRPr="00E0084F">
        <w:fldChar w:fldCharType="end"/>
      </w:r>
      <w:r w:rsidRPr="00E0084F">
        <w:t>), bem como serão expostos os requisitos principais (</w:t>
      </w:r>
      <w:r>
        <w:t>sub</w:t>
      </w:r>
      <w:r w:rsidRPr="00E0084F">
        <w:t xml:space="preserve">seção </w:t>
      </w:r>
      <w:r w:rsidRPr="00E0084F">
        <w:fldChar w:fldCharType="begin"/>
      </w:r>
      <w:r w:rsidRPr="00E0084F">
        <w:instrText xml:space="preserve"> REF _Ref69994091 \r \h  \* MERGEFORMAT </w:instrText>
      </w:r>
      <w:r w:rsidRPr="00E0084F">
        <w:fldChar w:fldCharType="separate"/>
      </w:r>
      <w:r w:rsidRPr="00E0084F">
        <w:t>4.2</w:t>
      </w:r>
      <w:r w:rsidRPr="00E0084F">
        <w:fldChar w:fldCharType="end"/>
      </w:r>
      <w:r w:rsidRPr="00E0084F">
        <w:t>), finalizando com a metodologia e o cronograma planejado para o desenvolvimento do trabalho (</w:t>
      </w:r>
      <w:r>
        <w:t>sub</w:t>
      </w:r>
      <w:r w:rsidRPr="00E0084F">
        <w:t xml:space="preserve">seção </w:t>
      </w:r>
      <w:r w:rsidRPr="00E0084F">
        <w:fldChar w:fldCharType="begin"/>
      </w:r>
      <w:r w:rsidRPr="00E0084F">
        <w:instrText xml:space="preserve"> REF _Ref69994103 \r \h  \* MERGEFORMAT </w:instrText>
      </w:r>
      <w:r w:rsidRPr="00E0084F">
        <w:fldChar w:fldCharType="separate"/>
      </w:r>
      <w:r w:rsidRPr="00E0084F">
        <w:t>4.3</w:t>
      </w:r>
      <w:r w:rsidRPr="00E0084F">
        <w:fldChar w:fldCharType="end"/>
      </w:r>
      <w:r w:rsidRPr="00E0084F">
        <w:t>).</w:t>
      </w:r>
    </w:p>
    <w:p w14:paraId="4ACF6823" w14:textId="77777777" w:rsidR="0063686F" w:rsidRPr="00E0084F" w:rsidRDefault="0063686F">
      <w:pPr>
        <w:pStyle w:val="Ttulo2"/>
      </w:pPr>
      <w:bookmarkStart w:id="102" w:name="_Ref69994076"/>
      <w:r w:rsidRPr="00E0084F">
        <w:t>JUSTIFICATIVA</w:t>
      </w:r>
      <w:bookmarkEnd w:id="102"/>
    </w:p>
    <w:p w14:paraId="11DAF2B1" w14:textId="77777777" w:rsidR="0063686F" w:rsidRPr="00E0084F" w:rsidRDefault="0063686F" w:rsidP="005A70D3">
      <w:pPr>
        <w:pStyle w:val="TF-TEXTO"/>
      </w:pPr>
      <w:bookmarkStart w:id="103" w:name="_Ref52025161"/>
      <w:r w:rsidRPr="00E0084F">
        <w:t xml:space="preserve">Nas seções 1, 2 e 3 foram evidenciadas a relevância do tema proposto. Além disso, para SBA Consultores Associados (2021), mesmo com a existência de sistemas ao auxílio da consultoria no mercado, a empresa deseja encontrar um sistema de apoio a gestão de </w:t>
      </w:r>
      <w:r>
        <w:t>PCS</w:t>
      </w:r>
      <w:r w:rsidRPr="00E0084F">
        <w:t xml:space="preserve"> que permita uma gestão fácil e intuitiva dos dados. Segundo SBA Consultores Associados (2021), isto se faz necessário para garantir agilidade no processo de criação </w:t>
      </w:r>
      <w:r>
        <w:t>PCS</w:t>
      </w:r>
      <w:r w:rsidRPr="00E0084F">
        <w:t xml:space="preserve"> e a destacando na entrega dos resultados.</w:t>
      </w:r>
      <w:r>
        <w:t xml:space="preserve"> É </w:t>
      </w:r>
      <w:r w:rsidRPr="00E0084F">
        <w:t xml:space="preserve">importante o desenvolvimento do sistema proposto para que a consultoria oferecida pela SBA Consultores Associados possa gerar respostas mais seguras à empresa-cliente, garantindo qualidade e agilidade na apresentação dos resultados. Além disso, é necessário que a empresa possa tomar decisões adequadas às necessidades contratadas, bem como, a automação dos serviços para otimização do tempo do consultor gerando melhores </w:t>
      </w:r>
      <w:r w:rsidRPr="00E0084F">
        <w:lastRenderedPageBreak/>
        <w:t xml:space="preserve">resultado ao negócio (SBA Consultores Associados, 2021). No </w:t>
      </w:r>
      <w:r w:rsidRPr="00E0084F">
        <w:fldChar w:fldCharType="begin"/>
      </w:r>
      <w:r w:rsidRPr="00E0084F">
        <w:instrText xml:space="preserve"> REF _Ref69987682 \h  \* MERGEFORMAT </w:instrText>
      </w:r>
      <w:r w:rsidRPr="00E0084F">
        <w:fldChar w:fldCharType="separate"/>
      </w:r>
      <w:r w:rsidRPr="00E0084F">
        <w:t xml:space="preserve">Quadro </w:t>
      </w:r>
      <w:r w:rsidRPr="00E0084F">
        <w:rPr>
          <w:noProof/>
        </w:rPr>
        <w:t>1</w:t>
      </w:r>
      <w:r w:rsidRPr="00E0084F">
        <w:fldChar w:fldCharType="end"/>
      </w:r>
      <w:r w:rsidRPr="00E0084F">
        <w:t xml:space="preserve"> é apresentado um comparativo entre os trabalhos correlatos, de modo que as linhas representam as características e as colunas os trabalhos </w:t>
      </w:r>
      <w:commentRangeStart w:id="104"/>
      <w:r w:rsidRPr="00E0084F">
        <w:t>relacionados</w:t>
      </w:r>
      <w:commentRangeEnd w:id="104"/>
      <w:r>
        <w:rPr>
          <w:rStyle w:val="Refdecomentrio"/>
        </w:rPr>
        <w:commentReference w:id="104"/>
      </w:r>
      <w:r w:rsidRPr="00E0084F">
        <w:t>.</w:t>
      </w:r>
    </w:p>
    <w:p w14:paraId="179D19F7" w14:textId="77777777" w:rsidR="0063686F" w:rsidRPr="00E0084F" w:rsidRDefault="0063686F" w:rsidP="00BC7EEC">
      <w:pPr>
        <w:pStyle w:val="TF-LEGENDA"/>
        <w:spacing w:before="0"/>
      </w:pPr>
      <w:bookmarkStart w:id="105" w:name="_Ref69987682"/>
      <w:r w:rsidRPr="00E0084F">
        <w:t xml:space="preserve">Quadro </w:t>
      </w:r>
      <w:r w:rsidR="00F54E17">
        <w:fldChar w:fldCharType="begin"/>
      </w:r>
      <w:r w:rsidR="00F54E17">
        <w:instrText xml:space="preserve"> SEQ Quadro \* ARABIC </w:instrText>
      </w:r>
      <w:r w:rsidR="00F54E17">
        <w:fldChar w:fldCharType="separate"/>
      </w:r>
      <w:r w:rsidRPr="00E0084F">
        <w:rPr>
          <w:noProof/>
        </w:rPr>
        <w:t>1</w:t>
      </w:r>
      <w:r w:rsidR="00F54E17">
        <w:rPr>
          <w:noProof/>
        </w:rPr>
        <w:fldChar w:fldCharType="end"/>
      </w:r>
      <w:bookmarkEnd w:id="103"/>
      <w:bookmarkEnd w:id="105"/>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4"/>
        <w:gridCol w:w="2371"/>
        <w:gridCol w:w="1685"/>
        <w:gridCol w:w="1541"/>
      </w:tblGrid>
      <w:tr w:rsidR="0063686F" w:rsidRPr="00E0084F" w14:paraId="753A60B2" w14:textId="77777777" w:rsidTr="008A5905">
        <w:trPr>
          <w:trHeight w:val="513"/>
        </w:trPr>
        <w:tc>
          <w:tcPr>
            <w:tcW w:w="3260" w:type="dxa"/>
            <w:tcBorders>
              <w:tl2br w:val="single" w:sz="4" w:space="0" w:color="auto"/>
            </w:tcBorders>
            <w:shd w:val="clear" w:color="auto" w:fill="A6A6A6"/>
          </w:tcPr>
          <w:p w14:paraId="00F9CBE9" w14:textId="77777777" w:rsidR="0063686F" w:rsidRPr="008A5905" w:rsidRDefault="0063686F" w:rsidP="008A5905">
            <w:pPr>
              <w:pStyle w:val="TF-TEXTOQUADRO"/>
              <w:jc w:val="right"/>
              <w:rPr>
                <w:b/>
                <w:bCs/>
                <w:sz w:val="20"/>
              </w:rPr>
            </w:pPr>
            <w:r w:rsidRPr="008A5905">
              <w:rPr>
                <w:b/>
                <w:bCs/>
                <w:sz w:val="20"/>
              </w:rPr>
              <w:t>Trabalhos Correlatos</w:t>
            </w:r>
          </w:p>
          <w:p w14:paraId="0A105F72" w14:textId="77777777" w:rsidR="0063686F" w:rsidRPr="008A5905" w:rsidRDefault="0063686F"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312A5BED" w14:textId="77777777" w:rsidR="0063686F" w:rsidRPr="008A5905" w:rsidRDefault="0063686F" w:rsidP="00BC7EEC">
            <w:pPr>
              <w:pStyle w:val="TF-TEXTOQUADRO"/>
              <w:jc w:val="center"/>
              <w:rPr>
                <w:b/>
                <w:bCs/>
                <w:sz w:val="20"/>
              </w:rPr>
            </w:pPr>
            <w:r w:rsidRPr="008A5905">
              <w:rPr>
                <w:b/>
                <w:bCs/>
                <w:sz w:val="20"/>
              </w:rPr>
              <w:t>Hewysa RH Ltda (2016)</w:t>
            </w:r>
          </w:p>
        </w:tc>
        <w:tc>
          <w:tcPr>
            <w:tcW w:w="1701" w:type="dxa"/>
            <w:shd w:val="clear" w:color="auto" w:fill="A6A6A6"/>
            <w:vAlign w:val="center"/>
          </w:tcPr>
          <w:p w14:paraId="41156B53" w14:textId="77777777" w:rsidR="0063686F" w:rsidRPr="008A5905" w:rsidRDefault="0063686F" w:rsidP="00BC7EEC">
            <w:pPr>
              <w:pStyle w:val="TF-TEXTOQUADRO"/>
              <w:jc w:val="center"/>
              <w:rPr>
                <w:b/>
                <w:bCs/>
                <w:sz w:val="20"/>
              </w:rPr>
            </w:pPr>
            <w:r w:rsidRPr="008A5905">
              <w:rPr>
                <w:b/>
                <w:bCs/>
                <w:sz w:val="20"/>
              </w:rPr>
              <w:t>Floowmer (2021)</w:t>
            </w:r>
          </w:p>
        </w:tc>
        <w:tc>
          <w:tcPr>
            <w:tcW w:w="1559" w:type="dxa"/>
            <w:shd w:val="clear" w:color="auto" w:fill="A6A6A6"/>
            <w:vAlign w:val="center"/>
          </w:tcPr>
          <w:p w14:paraId="6DC337A3" w14:textId="77777777" w:rsidR="0063686F" w:rsidRPr="008A5905" w:rsidRDefault="0063686F" w:rsidP="008F3704">
            <w:pPr>
              <w:pStyle w:val="TF-TEXTOQUADRO"/>
              <w:jc w:val="center"/>
              <w:rPr>
                <w:b/>
                <w:bCs/>
                <w:sz w:val="20"/>
              </w:rPr>
            </w:pPr>
            <w:r w:rsidRPr="008A5905">
              <w:rPr>
                <w:b/>
                <w:bCs/>
                <w:sz w:val="20"/>
              </w:rPr>
              <w:t>Kombo (2021)</w:t>
            </w:r>
          </w:p>
        </w:tc>
      </w:tr>
      <w:tr w:rsidR="0063686F" w:rsidRPr="00E0084F" w14:paraId="4EFE98E8" w14:textId="77777777" w:rsidTr="008A5905">
        <w:tc>
          <w:tcPr>
            <w:tcW w:w="3260" w:type="dxa"/>
            <w:shd w:val="clear" w:color="auto" w:fill="auto"/>
          </w:tcPr>
          <w:p w14:paraId="5B9C8FDD" w14:textId="77777777" w:rsidR="0063686F" w:rsidRPr="008A5905" w:rsidRDefault="0063686F" w:rsidP="00BC7EEC">
            <w:pPr>
              <w:pStyle w:val="TF-TEXTOQUADRO"/>
              <w:rPr>
                <w:sz w:val="20"/>
              </w:rPr>
            </w:pPr>
            <w:r w:rsidRPr="008A5905">
              <w:rPr>
                <w:sz w:val="20"/>
              </w:rPr>
              <w:t>Plataforma</w:t>
            </w:r>
          </w:p>
        </w:tc>
        <w:tc>
          <w:tcPr>
            <w:tcW w:w="2410" w:type="dxa"/>
            <w:shd w:val="clear" w:color="auto" w:fill="auto"/>
          </w:tcPr>
          <w:p w14:paraId="2047ED39" w14:textId="77777777" w:rsidR="0063686F" w:rsidRPr="008A5905" w:rsidRDefault="0063686F" w:rsidP="00BC7EEC">
            <w:pPr>
              <w:pStyle w:val="TF-TEXTOQUADRO"/>
              <w:jc w:val="center"/>
              <w:rPr>
                <w:sz w:val="20"/>
              </w:rPr>
            </w:pPr>
            <w:r w:rsidRPr="008A5905">
              <w:rPr>
                <w:sz w:val="20"/>
              </w:rPr>
              <w:t>Web</w:t>
            </w:r>
          </w:p>
        </w:tc>
        <w:tc>
          <w:tcPr>
            <w:tcW w:w="1701" w:type="dxa"/>
            <w:shd w:val="clear" w:color="auto" w:fill="auto"/>
          </w:tcPr>
          <w:p w14:paraId="026478AE" w14:textId="77777777" w:rsidR="0063686F" w:rsidRPr="008A5905" w:rsidRDefault="0063686F" w:rsidP="00BC7EEC">
            <w:pPr>
              <w:pStyle w:val="TF-TEXTOQUADRO"/>
              <w:jc w:val="center"/>
              <w:rPr>
                <w:sz w:val="20"/>
              </w:rPr>
            </w:pPr>
            <w:r w:rsidRPr="008A5905">
              <w:rPr>
                <w:sz w:val="20"/>
              </w:rPr>
              <w:t>Web</w:t>
            </w:r>
          </w:p>
        </w:tc>
        <w:tc>
          <w:tcPr>
            <w:tcW w:w="1559" w:type="dxa"/>
            <w:shd w:val="clear" w:color="auto" w:fill="auto"/>
          </w:tcPr>
          <w:p w14:paraId="63765DF0" w14:textId="77777777" w:rsidR="0063686F" w:rsidRPr="008A5905" w:rsidRDefault="0063686F" w:rsidP="00BC7EEC">
            <w:pPr>
              <w:pStyle w:val="TF-TEXTOQUADRO"/>
              <w:jc w:val="center"/>
              <w:rPr>
                <w:sz w:val="20"/>
              </w:rPr>
            </w:pPr>
            <w:r w:rsidRPr="008A5905">
              <w:rPr>
                <w:sz w:val="20"/>
              </w:rPr>
              <w:t>Web</w:t>
            </w:r>
          </w:p>
        </w:tc>
      </w:tr>
      <w:tr w:rsidR="0063686F" w:rsidRPr="00E0084F" w14:paraId="24D40C2C" w14:textId="77777777" w:rsidTr="008A5905">
        <w:tc>
          <w:tcPr>
            <w:tcW w:w="3260" w:type="dxa"/>
            <w:shd w:val="clear" w:color="auto" w:fill="auto"/>
          </w:tcPr>
          <w:p w14:paraId="183CC929" w14:textId="77777777" w:rsidR="0063686F" w:rsidRPr="008A5905" w:rsidRDefault="0063686F" w:rsidP="00BC7EEC">
            <w:pPr>
              <w:pStyle w:val="TF-TEXTOQUADRO"/>
              <w:rPr>
                <w:sz w:val="20"/>
              </w:rPr>
            </w:pPr>
            <w:r w:rsidRPr="008A5905">
              <w:rPr>
                <w:sz w:val="20"/>
              </w:rPr>
              <w:t>Fornece relatórios para análise</w:t>
            </w:r>
          </w:p>
        </w:tc>
        <w:tc>
          <w:tcPr>
            <w:tcW w:w="2410" w:type="dxa"/>
            <w:shd w:val="clear" w:color="auto" w:fill="auto"/>
          </w:tcPr>
          <w:p w14:paraId="6EFDEB4E"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1E38FF22"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0BA06F21"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19011B92" w14:textId="77777777" w:rsidTr="008A5905">
        <w:tc>
          <w:tcPr>
            <w:tcW w:w="3260" w:type="dxa"/>
            <w:shd w:val="clear" w:color="auto" w:fill="auto"/>
          </w:tcPr>
          <w:p w14:paraId="75E3BCE3" w14:textId="77777777" w:rsidR="0063686F" w:rsidRPr="008A5905" w:rsidRDefault="0063686F" w:rsidP="00BC7EEC">
            <w:pPr>
              <w:pStyle w:val="TF-TEXTOQUADRO"/>
              <w:rPr>
                <w:sz w:val="20"/>
              </w:rPr>
            </w:pPr>
            <w:r w:rsidRPr="008A5905">
              <w:rPr>
                <w:sz w:val="20"/>
              </w:rPr>
              <w:t>Simulação de planos</w:t>
            </w:r>
          </w:p>
        </w:tc>
        <w:tc>
          <w:tcPr>
            <w:tcW w:w="2410" w:type="dxa"/>
            <w:shd w:val="clear" w:color="auto" w:fill="auto"/>
          </w:tcPr>
          <w:p w14:paraId="3CD2468D" w14:textId="77777777" w:rsidR="0063686F" w:rsidRPr="008A5905" w:rsidRDefault="0063686F" w:rsidP="00BC7EEC">
            <w:pPr>
              <w:pStyle w:val="TF-TEXTOQUADRO"/>
              <w:jc w:val="center"/>
              <w:rPr>
                <w:sz w:val="20"/>
              </w:rPr>
            </w:pPr>
            <w:r w:rsidRPr="008F3704">
              <w:rPr>
                <w:color w:val="FF0000"/>
                <w:sz w:val="20"/>
              </w:rPr>
              <w:t>X</w:t>
            </w:r>
          </w:p>
        </w:tc>
        <w:tc>
          <w:tcPr>
            <w:tcW w:w="1701" w:type="dxa"/>
            <w:shd w:val="clear" w:color="auto" w:fill="auto"/>
          </w:tcPr>
          <w:p w14:paraId="69E97340"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3BF74AE6"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09D59944" w14:textId="77777777" w:rsidTr="008A5905">
        <w:tc>
          <w:tcPr>
            <w:tcW w:w="3260" w:type="dxa"/>
            <w:shd w:val="clear" w:color="auto" w:fill="auto"/>
          </w:tcPr>
          <w:p w14:paraId="5A8B647D" w14:textId="77777777" w:rsidR="0063686F" w:rsidRPr="008A5905" w:rsidRDefault="0063686F" w:rsidP="00BC7EEC">
            <w:pPr>
              <w:pStyle w:val="TF-TEXTOQUADRO"/>
              <w:rPr>
                <w:sz w:val="20"/>
              </w:rPr>
            </w:pPr>
            <w:r w:rsidRPr="008A5905">
              <w:rPr>
                <w:sz w:val="20"/>
              </w:rPr>
              <w:t>Manutenção no sistema</w:t>
            </w:r>
          </w:p>
        </w:tc>
        <w:tc>
          <w:tcPr>
            <w:tcW w:w="2410" w:type="dxa"/>
            <w:shd w:val="clear" w:color="auto" w:fill="auto"/>
          </w:tcPr>
          <w:p w14:paraId="309AEEF2"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42CD8418"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61515FD0"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4719AE4F" w14:textId="77777777" w:rsidTr="008A5905">
        <w:tc>
          <w:tcPr>
            <w:tcW w:w="3260" w:type="dxa"/>
            <w:shd w:val="clear" w:color="auto" w:fill="auto"/>
          </w:tcPr>
          <w:p w14:paraId="62656BFD" w14:textId="77777777" w:rsidR="0063686F" w:rsidRPr="008A5905" w:rsidRDefault="0063686F" w:rsidP="00BC7EEC">
            <w:pPr>
              <w:pStyle w:val="TF-TEXTOQUADRO"/>
              <w:rPr>
                <w:sz w:val="20"/>
              </w:rPr>
            </w:pPr>
            <w:r w:rsidRPr="008A5905">
              <w:rPr>
                <w:sz w:val="20"/>
              </w:rPr>
              <w:t>Formulário de Avaliação</w:t>
            </w:r>
          </w:p>
        </w:tc>
        <w:tc>
          <w:tcPr>
            <w:tcW w:w="2410" w:type="dxa"/>
            <w:shd w:val="clear" w:color="auto" w:fill="auto"/>
          </w:tcPr>
          <w:p w14:paraId="67ECC22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0E0DB3D"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4D4765D0"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1E1BF3EC" w14:textId="77777777" w:rsidTr="008A5905">
        <w:tc>
          <w:tcPr>
            <w:tcW w:w="3260" w:type="dxa"/>
            <w:shd w:val="clear" w:color="auto" w:fill="auto"/>
          </w:tcPr>
          <w:p w14:paraId="3F40F885" w14:textId="77777777" w:rsidR="0063686F" w:rsidRPr="008A5905" w:rsidRDefault="0063686F" w:rsidP="00BC7EEC">
            <w:pPr>
              <w:pStyle w:val="TF-TEXTOQUADRO"/>
              <w:rPr>
                <w:sz w:val="20"/>
              </w:rPr>
            </w:pPr>
            <w:r w:rsidRPr="008A5905">
              <w:rPr>
                <w:sz w:val="20"/>
              </w:rPr>
              <w:t>Ciclo de aplicação</w:t>
            </w:r>
          </w:p>
        </w:tc>
        <w:tc>
          <w:tcPr>
            <w:tcW w:w="2410" w:type="dxa"/>
            <w:shd w:val="clear" w:color="auto" w:fill="auto"/>
          </w:tcPr>
          <w:p w14:paraId="3A8AEEC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EF6B6FB"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59D6BCF5"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bl>
    <w:p w14:paraId="3169744F" w14:textId="77777777" w:rsidR="0063686F" w:rsidRPr="00E0084F" w:rsidRDefault="0063686F" w:rsidP="00577E79">
      <w:pPr>
        <w:pStyle w:val="TF-FONTE"/>
      </w:pPr>
      <w:r w:rsidRPr="00E0084F">
        <w:t>Fonte: elaborado pelo autor.</w:t>
      </w:r>
    </w:p>
    <w:p w14:paraId="359FD0CB" w14:textId="77777777" w:rsidR="0063686F" w:rsidRPr="00E0084F" w:rsidRDefault="0063686F" w:rsidP="0038587F">
      <w:pPr>
        <w:pStyle w:val="TF-TEXTO"/>
      </w:pPr>
      <w:r>
        <w:t xml:space="preserve">Pelo </w:t>
      </w:r>
      <w:r>
        <w:fldChar w:fldCharType="begin"/>
      </w:r>
      <w:r>
        <w:instrText xml:space="preserve"> REF _Ref69987682 \h </w:instrText>
      </w:r>
      <w:r>
        <w:fldChar w:fldCharType="separate"/>
      </w:r>
      <w:r w:rsidRPr="00E0084F">
        <w:t xml:space="preserve">Quadro </w:t>
      </w:r>
      <w:r w:rsidRPr="00E0084F">
        <w:rPr>
          <w:noProof/>
        </w:rPr>
        <w:t>1</w:t>
      </w:r>
      <w:r>
        <w:fldChar w:fldCharType="end"/>
      </w:r>
      <w:r>
        <w:t xml:space="preserve"> é possível perceber que </w:t>
      </w:r>
      <w:r w:rsidRPr="00E0084F">
        <w:t>todos os trabalhos correlatos</w:t>
      </w:r>
      <w:r>
        <w:t xml:space="preserve"> (</w:t>
      </w:r>
      <w:r w:rsidRPr="00B42613">
        <w:t>HEWYSA RH LTDA</w:t>
      </w:r>
      <w:r>
        <w:t xml:space="preserve">, </w:t>
      </w:r>
      <w:r w:rsidRPr="00B42613">
        <w:t>2016</w:t>
      </w:r>
      <w:r>
        <w:t xml:space="preserve">, </w:t>
      </w:r>
      <w:r w:rsidRPr="00B42613">
        <w:t>FLOOWMER</w:t>
      </w:r>
      <w:r>
        <w:t xml:space="preserve">, </w:t>
      </w:r>
      <w:r w:rsidRPr="00B42613">
        <w:t>2021</w:t>
      </w:r>
      <w:r>
        <w:t xml:space="preserve">, </w:t>
      </w:r>
      <w:r w:rsidRPr="00E0084F">
        <w:t>KOMBO</w:t>
      </w:r>
      <w:r>
        <w:t>, 2021)</w:t>
      </w:r>
      <w:r w:rsidRPr="00E0084F">
        <w:t xml:space="preserve"> </w:t>
      </w:r>
      <w:ins w:id="106" w:author="Gilvan Justino" w:date="2021-10-12T11:52:00Z">
        <w:r>
          <w:t xml:space="preserve">possuem </w:t>
        </w:r>
      </w:ins>
      <w:r w:rsidRPr="00E0084F">
        <w:t>o sistema em plataforma web</w:t>
      </w:r>
      <w:r>
        <w:t xml:space="preserve">, fornecem </w:t>
      </w:r>
      <w:r w:rsidRPr="00E0084F">
        <w:t>relatórios para análise</w:t>
      </w:r>
      <w:r>
        <w:t xml:space="preserve"> dos resultados pelo consultor</w:t>
      </w:r>
      <w:r w:rsidRPr="00E0084F">
        <w:t xml:space="preserve"> e possuem manutenção</w:t>
      </w:r>
      <w:r>
        <w:t xml:space="preserve"> no sistema</w:t>
      </w:r>
      <w:r w:rsidRPr="00E0084F">
        <w:t xml:space="preserve">. Kombo </w:t>
      </w:r>
      <w:r>
        <w:t xml:space="preserve">(2021) </w:t>
      </w:r>
      <w:r w:rsidRPr="00E0084F">
        <w:t>é o único que possui simulação de planos, característica</w:t>
      </w:r>
      <w:r>
        <w:t xml:space="preserve"> importante no sistema, pois projeta várias possibilidades ao consultor baseada nos resultados da pesquisa salarial</w:t>
      </w:r>
      <w:r w:rsidRPr="00E0084F">
        <w:t xml:space="preserve">. </w:t>
      </w:r>
      <w:r w:rsidRPr="00B42613">
        <w:t>Hewysa RH Ltda (2016)</w:t>
      </w:r>
      <w:r>
        <w:t xml:space="preserve"> e Kombo (2021) também se destacam pela característica de possuir </w:t>
      </w:r>
      <w:r w:rsidRPr="00E0084F">
        <w:t xml:space="preserve">um formulário de avaliação e um ciclo de aplicação integrados no sistema, </w:t>
      </w:r>
      <w:r>
        <w:t xml:space="preserve">que </w:t>
      </w:r>
      <w:r w:rsidRPr="00E0084F">
        <w:t xml:space="preserve">fazem </w:t>
      </w:r>
      <w:r>
        <w:t>com que o</w:t>
      </w:r>
      <w:r w:rsidRPr="00E0084F">
        <w:t xml:space="preserve"> </w:t>
      </w:r>
      <w:r>
        <w:t>s</w:t>
      </w:r>
      <w:r w:rsidRPr="00E0084F">
        <w:t xml:space="preserve">istema </w:t>
      </w:r>
      <w:r>
        <w:t xml:space="preserve">seja </w:t>
      </w:r>
      <w:r w:rsidRPr="00E0084F">
        <w:t>abrangente</w:t>
      </w:r>
      <w:r>
        <w:t xml:space="preserve"> e forneça resultados satisfatórios ao consultor e ao contratante da consultoria</w:t>
      </w:r>
      <w:r w:rsidRPr="00E0084F">
        <w:t>.</w:t>
      </w:r>
    </w:p>
    <w:p w14:paraId="4F19CA45" w14:textId="77777777" w:rsidR="0063686F" w:rsidRPr="00E0084F" w:rsidRDefault="0063686F" w:rsidP="0038587F">
      <w:pPr>
        <w:pStyle w:val="TF-TEXTO"/>
      </w:pPr>
      <w:r w:rsidRPr="00E0084F">
        <w:t xml:space="preserve">O trabalho </w:t>
      </w:r>
      <w:r>
        <w:t>traz a contribuição acadêmica</w:t>
      </w:r>
      <w:r w:rsidRPr="00E0084F">
        <w:t xml:space="preserve"> para que novas buscas e projetos desenvolvidos sobre o assunto possam ter embasamento e base de conhecimento para o desenvolvimento dos seus objetivos relacionados ao assunto de PCS</w:t>
      </w:r>
      <w:r>
        <w:t>. E</w:t>
      </w:r>
      <w:r w:rsidRPr="00284CDC">
        <w:t>nfatiza-se como contribuição tecnológica, o fato, das planilhas serem colocadas de lado, para que os sistemas web possam tomar o espaço, facilitando o trabalho e o compartilhamento em tempo real das atividades</w:t>
      </w:r>
      <w:r>
        <w:t xml:space="preserve"> dos consultores. Uma vez que, a busca por inovação tem sido primordial para o destaque no mercado, a </w:t>
      </w:r>
      <w:r w:rsidRPr="00E0084F">
        <w:t xml:space="preserve">contribuição social </w:t>
      </w:r>
      <w:r>
        <w:t xml:space="preserve">desta proposta é </w:t>
      </w:r>
      <w:r w:rsidRPr="00E0084F">
        <w:t>trabalhar e apresentar</w:t>
      </w:r>
      <w:r>
        <w:t xml:space="preserve"> </w:t>
      </w:r>
      <w:r w:rsidRPr="00E0084F">
        <w:t>uma forma fácil e amigável para os usuários o tema</w:t>
      </w:r>
      <w:r>
        <w:t xml:space="preserve"> </w:t>
      </w:r>
      <w:r w:rsidRPr="00E0084F">
        <w:t>PCS,</w:t>
      </w:r>
      <w:r>
        <w:t xml:space="preserve"> por meio de sistemas pensados nas diversidades dos usuários,</w:t>
      </w:r>
      <w:r w:rsidRPr="00E0084F">
        <w:t xml:space="preserve"> </w:t>
      </w:r>
      <w:r>
        <w:t>tornando</w:t>
      </w:r>
      <w:r w:rsidRPr="00E0084F">
        <w:t xml:space="preserve"> o tema salário </w:t>
      </w:r>
      <w:r>
        <w:t xml:space="preserve">em </w:t>
      </w:r>
      <w:r w:rsidRPr="00E0084F">
        <w:t xml:space="preserve">algo </w:t>
      </w:r>
      <w:r>
        <w:t>cativante e acessível</w:t>
      </w:r>
      <w:r w:rsidRPr="00E0084F">
        <w:t xml:space="preserve"> de se falar abertamente.</w:t>
      </w:r>
    </w:p>
    <w:p w14:paraId="2B71A0B2" w14:textId="77777777" w:rsidR="0063686F" w:rsidRPr="00E0084F" w:rsidRDefault="0063686F">
      <w:pPr>
        <w:pStyle w:val="Ttulo2"/>
      </w:pPr>
      <w:bookmarkStart w:id="107" w:name="_Ref69994091"/>
      <w:r w:rsidRPr="00E0084F">
        <w:t>REQUISITOS PRINCIPAIS DO PROBLEMA A SER TRABALHADO</w:t>
      </w:r>
      <w:bookmarkEnd w:id="95"/>
      <w:bookmarkEnd w:id="96"/>
      <w:bookmarkEnd w:id="97"/>
      <w:bookmarkEnd w:id="98"/>
      <w:bookmarkEnd w:id="99"/>
      <w:bookmarkEnd w:id="100"/>
      <w:bookmarkEnd w:id="101"/>
      <w:bookmarkEnd w:id="107"/>
    </w:p>
    <w:p w14:paraId="412E8828" w14:textId="77777777" w:rsidR="0063686F" w:rsidRPr="00E0084F" w:rsidRDefault="0063686F" w:rsidP="005A70D3">
      <w:pPr>
        <w:pStyle w:val="TF-TEXTO"/>
      </w:pPr>
      <w:r w:rsidRPr="00E0084F">
        <w:t xml:space="preserve">O </w:t>
      </w:r>
      <w:r w:rsidRPr="00E0084F">
        <w:fldChar w:fldCharType="begin"/>
      </w:r>
      <w:r w:rsidRPr="00E0084F">
        <w:instrText xml:space="preserve"> REF _Ref69994920 \h  \* MERGEFORMAT </w:instrText>
      </w:r>
      <w:r w:rsidRPr="00E0084F">
        <w:fldChar w:fldCharType="separate"/>
      </w:r>
      <w:r w:rsidRPr="00E0084F">
        <w:t xml:space="preserve">Quadro </w:t>
      </w:r>
      <w:r w:rsidRPr="00E0084F">
        <w:rPr>
          <w:noProof/>
        </w:rPr>
        <w:t>2</w:t>
      </w:r>
      <w:r w:rsidRPr="00E0084F">
        <w:fldChar w:fldCharType="end"/>
      </w:r>
      <w:r w:rsidRPr="00E0084F">
        <w:t xml:space="preserve"> apresenta os principais Requisitos Funcionais (RF) e Requisitos Não Funcionais (RFN) previstos para o sistema.</w:t>
      </w:r>
    </w:p>
    <w:p w14:paraId="312A48EA" w14:textId="77777777" w:rsidR="0063686F" w:rsidRPr="00E0084F" w:rsidRDefault="0063686F" w:rsidP="0038587F">
      <w:pPr>
        <w:pStyle w:val="TF-LEGENDA"/>
      </w:pPr>
      <w:bookmarkStart w:id="108" w:name="_Ref69994920"/>
      <w:r w:rsidRPr="00E0084F">
        <w:t xml:space="preserve">Quadro </w:t>
      </w:r>
      <w:r w:rsidR="00F54E17">
        <w:fldChar w:fldCharType="begin"/>
      </w:r>
      <w:r w:rsidR="00F54E17">
        <w:instrText xml:space="preserve"> SEQ Quadro \* ARABIC </w:instrText>
      </w:r>
      <w:r w:rsidR="00F54E17">
        <w:fldChar w:fldCharType="separate"/>
      </w:r>
      <w:r w:rsidRPr="00E0084F">
        <w:rPr>
          <w:noProof/>
        </w:rPr>
        <w:t>2</w:t>
      </w:r>
      <w:r w:rsidR="00F54E17">
        <w:rPr>
          <w:noProof/>
        </w:rPr>
        <w:fldChar w:fldCharType="end"/>
      </w:r>
      <w:bookmarkEnd w:id="108"/>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26"/>
        <w:gridCol w:w="635"/>
      </w:tblGrid>
      <w:tr w:rsidR="0063686F" w:rsidRPr="00E0084F" w14:paraId="48936C92" w14:textId="77777777"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3E3BFF71" w14:textId="77777777" w:rsidR="0063686F" w:rsidRPr="00E0084F" w:rsidRDefault="0063686F"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1EC36200" w14:textId="77777777" w:rsidR="0063686F" w:rsidRPr="00E0084F" w:rsidRDefault="0063686F" w:rsidP="008A5905">
            <w:pPr>
              <w:pStyle w:val="texto"/>
              <w:spacing w:line="240" w:lineRule="auto"/>
              <w:ind w:firstLine="0"/>
              <w:jc w:val="center"/>
              <w:rPr>
                <w:b/>
                <w:bCs/>
                <w:sz w:val="20"/>
              </w:rPr>
            </w:pPr>
            <w:r>
              <w:rPr>
                <w:b/>
                <w:bCs/>
                <w:sz w:val="20"/>
              </w:rPr>
              <w:t>Tipo</w:t>
            </w:r>
          </w:p>
        </w:tc>
      </w:tr>
      <w:tr w:rsidR="0063686F" w:rsidRPr="00E0084F" w14:paraId="41D91322" w14:textId="77777777"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5AB8FD52" w14:textId="77777777" w:rsidR="0063686F" w:rsidRPr="00E0084F" w:rsidRDefault="0063686F"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05DB1C4B"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02E3942"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FBFC76F" w14:textId="77777777" w:rsidR="0063686F" w:rsidRPr="00E0084F" w:rsidRDefault="0063686F" w:rsidP="002E70FF">
            <w:pPr>
              <w:pStyle w:val="texto"/>
              <w:spacing w:line="240" w:lineRule="auto"/>
              <w:ind w:firstLine="0"/>
              <w:rPr>
                <w:sz w:val="20"/>
              </w:rPr>
            </w:pPr>
            <w:r w:rsidRPr="00E0084F">
              <w:rPr>
                <w:sz w:val="20"/>
              </w:rPr>
              <w:t xml:space="preserve">permitir ao consultor efetuar </w:t>
            </w:r>
            <w:r w:rsidRPr="00E0084F">
              <w:rPr>
                <w:i/>
                <w:iCs/>
                <w:sz w:val="20"/>
              </w:rPr>
              <w:t>login</w:t>
            </w:r>
          </w:p>
        </w:tc>
        <w:tc>
          <w:tcPr>
            <w:tcW w:w="637" w:type="dxa"/>
            <w:tcBorders>
              <w:top w:val="single" w:sz="4" w:space="0" w:color="auto"/>
              <w:left w:val="single" w:sz="4" w:space="0" w:color="auto"/>
              <w:bottom w:val="single" w:sz="4" w:space="0" w:color="auto"/>
              <w:right w:val="single" w:sz="4" w:space="0" w:color="auto"/>
            </w:tcBorders>
          </w:tcPr>
          <w:p w14:paraId="3B52BD20"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F1CF26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8578181" w14:textId="77777777" w:rsidR="0063686F" w:rsidRPr="00E0084F" w:rsidRDefault="0063686F"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100FF454"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E9CCD8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48C9351" w14:textId="77777777" w:rsidR="0063686F" w:rsidRPr="00E0084F" w:rsidRDefault="0063686F"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3FFC56DA"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1C2EF3D"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0856FD5" w14:textId="77777777" w:rsidR="0063686F" w:rsidRPr="00E0084F" w:rsidRDefault="0063686F" w:rsidP="002E70FF">
            <w:pPr>
              <w:pStyle w:val="texto"/>
              <w:spacing w:line="240" w:lineRule="auto"/>
              <w:ind w:firstLine="0"/>
              <w:rPr>
                <w:sz w:val="20"/>
              </w:rPr>
            </w:pPr>
            <w:r w:rsidRPr="00E0084F">
              <w:rPr>
                <w:sz w:val="20"/>
              </w:rPr>
              <w:lastRenderedPageBreak/>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4A203CA2"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09EBC9F4"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E60CF93" w14:textId="77777777" w:rsidR="0063686F" w:rsidRPr="00E0084F" w:rsidRDefault="0063686F"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23082122"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4E27AC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5AF5CC0" w14:textId="77777777" w:rsidR="0063686F" w:rsidRPr="00E0084F" w:rsidRDefault="0063686F"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2385F3B0"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33612744"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F8D2E4F" w14:textId="77777777" w:rsidR="0063686F" w:rsidRPr="00E0084F" w:rsidRDefault="0063686F"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46367CDE"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37A3F53"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12C34A5" w14:textId="77777777" w:rsidR="0063686F" w:rsidRPr="00E0084F" w:rsidRDefault="0063686F"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7EC68B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254A77D0"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3DC1CE2" w14:textId="77777777" w:rsidR="0063686F" w:rsidRPr="00E0084F" w:rsidRDefault="0063686F"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3E4CD9C0"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5FDF344"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4E330F8" w14:textId="77777777" w:rsidR="0063686F" w:rsidRPr="00E0084F" w:rsidRDefault="0063686F"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0ADA5BBC"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1C8215F"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A6A6BD8" w14:textId="77777777" w:rsidR="0063686F" w:rsidRPr="00E0084F" w:rsidRDefault="0063686F"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4FB805EC"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3E9CF19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5B53644"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23EFB91A"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B86C1B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5ECEAD9"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0CFA5B21"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6A70DC3"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BC2D402"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7C4C5007"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5FAC4AB"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1C7B700" w14:textId="77777777" w:rsidR="0063686F" w:rsidRPr="00E0084F" w:rsidRDefault="0063686F"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05C4479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CEB2AE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057AE0A"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0EBC67EA"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DE5CC86" w14:textId="77777777" w:rsidTr="008A5905">
        <w:tc>
          <w:tcPr>
            <w:tcW w:w="8575" w:type="dxa"/>
            <w:tcBorders>
              <w:top w:val="single" w:sz="4" w:space="0" w:color="auto"/>
              <w:left w:val="single" w:sz="4" w:space="0" w:color="auto"/>
              <w:bottom w:val="single" w:sz="4" w:space="0" w:color="auto"/>
              <w:right w:val="single" w:sz="4" w:space="0" w:color="auto"/>
            </w:tcBorders>
          </w:tcPr>
          <w:p w14:paraId="14DA219C" w14:textId="77777777" w:rsidR="0063686F" w:rsidRPr="00E0084F" w:rsidDel="00E85EFF" w:rsidRDefault="0063686F"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0F4825FB"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137A794E" w14:textId="77777777" w:rsidTr="008A5905">
        <w:tc>
          <w:tcPr>
            <w:tcW w:w="8575" w:type="dxa"/>
            <w:tcBorders>
              <w:top w:val="single" w:sz="4" w:space="0" w:color="auto"/>
              <w:left w:val="single" w:sz="4" w:space="0" w:color="auto"/>
              <w:bottom w:val="single" w:sz="4" w:space="0" w:color="auto"/>
              <w:right w:val="single" w:sz="4" w:space="0" w:color="auto"/>
            </w:tcBorders>
          </w:tcPr>
          <w:p w14:paraId="53E40F50" w14:textId="77777777" w:rsidR="0063686F" w:rsidRPr="00E0084F" w:rsidRDefault="0063686F"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6F2C59B5"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72708209" w14:textId="77777777" w:rsidTr="008A5905">
        <w:tc>
          <w:tcPr>
            <w:tcW w:w="8575" w:type="dxa"/>
            <w:tcBorders>
              <w:top w:val="single" w:sz="4" w:space="0" w:color="auto"/>
              <w:left w:val="single" w:sz="4" w:space="0" w:color="auto"/>
              <w:bottom w:val="single" w:sz="4" w:space="0" w:color="auto"/>
              <w:right w:val="single" w:sz="4" w:space="0" w:color="auto"/>
            </w:tcBorders>
          </w:tcPr>
          <w:p w14:paraId="5C8C6540" w14:textId="77777777" w:rsidR="0063686F" w:rsidRPr="00E0084F" w:rsidRDefault="0063686F" w:rsidP="002E70FF">
            <w:pPr>
              <w:pStyle w:val="texto"/>
              <w:spacing w:line="240" w:lineRule="auto"/>
              <w:ind w:firstLine="0"/>
              <w:rPr>
                <w:sz w:val="20"/>
              </w:rPr>
            </w:pPr>
            <w:r w:rsidRPr="00E0084F">
              <w:rPr>
                <w:sz w:val="20"/>
              </w:rPr>
              <w:t>ser acessível via Mozilla Firefox (versão 28.0 ou superior) e Google Chrome (versão 33.0.1750.154 ou superior</w:t>
            </w:r>
          </w:p>
        </w:tc>
        <w:tc>
          <w:tcPr>
            <w:tcW w:w="637" w:type="dxa"/>
            <w:tcBorders>
              <w:top w:val="single" w:sz="4" w:space="0" w:color="auto"/>
              <w:left w:val="single" w:sz="4" w:space="0" w:color="auto"/>
              <w:bottom w:val="single" w:sz="4" w:space="0" w:color="auto"/>
              <w:right w:val="single" w:sz="4" w:space="0" w:color="auto"/>
            </w:tcBorders>
          </w:tcPr>
          <w:p w14:paraId="11151FC5"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3C380FC7" w14:textId="77777777" w:rsidTr="008A5905">
        <w:tc>
          <w:tcPr>
            <w:tcW w:w="8575" w:type="dxa"/>
            <w:tcBorders>
              <w:top w:val="single" w:sz="4" w:space="0" w:color="auto"/>
              <w:left w:val="single" w:sz="4" w:space="0" w:color="auto"/>
              <w:bottom w:val="single" w:sz="4" w:space="0" w:color="auto"/>
              <w:right w:val="single" w:sz="4" w:space="0" w:color="auto"/>
            </w:tcBorders>
          </w:tcPr>
          <w:p w14:paraId="61397952" w14:textId="77777777" w:rsidR="0063686F" w:rsidRPr="00E0084F" w:rsidRDefault="0063686F"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74F027E9" w14:textId="77777777" w:rsidR="0063686F" w:rsidRPr="00C5283B" w:rsidRDefault="0063686F" w:rsidP="008A5905">
            <w:pPr>
              <w:pStyle w:val="texto"/>
              <w:spacing w:line="240" w:lineRule="auto"/>
              <w:ind w:firstLine="0"/>
              <w:jc w:val="center"/>
              <w:rPr>
                <w:sz w:val="20"/>
              </w:rPr>
            </w:pPr>
            <w:r>
              <w:rPr>
                <w:sz w:val="20"/>
              </w:rPr>
              <w:t>RNF</w:t>
            </w:r>
          </w:p>
        </w:tc>
      </w:tr>
      <w:tr w:rsidR="0063686F" w:rsidRPr="00E0084F" w14:paraId="5399A432" w14:textId="77777777"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4DC22221" w14:textId="77777777" w:rsidR="0063686F" w:rsidRPr="00E0084F" w:rsidRDefault="0063686F"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BA427DA" w14:textId="77777777" w:rsidR="0063686F" w:rsidRPr="00C5283B" w:rsidRDefault="0063686F" w:rsidP="008A5905">
            <w:pPr>
              <w:pStyle w:val="texto"/>
              <w:spacing w:line="240" w:lineRule="auto"/>
              <w:ind w:firstLine="0"/>
              <w:jc w:val="center"/>
              <w:rPr>
                <w:sz w:val="20"/>
              </w:rPr>
            </w:pPr>
            <w:r>
              <w:rPr>
                <w:sz w:val="20"/>
              </w:rPr>
              <w:t>RNF</w:t>
            </w:r>
          </w:p>
        </w:tc>
      </w:tr>
    </w:tbl>
    <w:p w14:paraId="483CEF60" w14:textId="77777777" w:rsidR="0063686F" w:rsidRPr="00E0084F" w:rsidRDefault="0063686F" w:rsidP="002B2FFB">
      <w:pPr>
        <w:pStyle w:val="TF-FONTE"/>
      </w:pPr>
      <w:r w:rsidRPr="00E0084F">
        <w:t>Fonte: elaborado pelo autor.</w:t>
      </w:r>
    </w:p>
    <w:p w14:paraId="64B80E37" w14:textId="77777777" w:rsidR="0063686F" w:rsidRPr="00E0084F" w:rsidRDefault="0063686F">
      <w:pPr>
        <w:pStyle w:val="Ttulo2"/>
      </w:pPr>
      <w:bookmarkStart w:id="109" w:name="_Ref69994103"/>
      <w:r w:rsidRPr="00E0084F">
        <w:t>METODOLOGIA</w:t>
      </w:r>
      <w:bookmarkEnd w:id="109"/>
    </w:p>
    <w:p w14:paraId="040633BE" w14:textId="77777777" w:rsidR="0063686F" w:rsidRPr="00E0084F" w:rsidRDefault="0063686F" w:rsidP="005A70D3">
      <w:pPr>
        <w:pStyle w:val="TF-TEXTO"/>
      </w:pPr>
      <w:bookmarkStart w:id="110" w:name="_Ref98650273"/>
      <w:r w:rsidRPr="00E0084F">
        <w:t>O trabalho será desenvolvido observando as seguintes etapas:</w:t>
      </w:r>
    </w:p>
    <w:p w14:paraId="7CFBB8BE" w14:textId="77777777" w:rsidR="0063686F" w:rsidRPr="00E0084F" w:rsidRDefault="0063686F" w:rsidP="0063686F">
      <w:pPr>
        <w:pStyle w:val="TF-ALNEA"/>
        <w:numPr>
          <w:ilvl w:val="0"/>
          <w:numId w:val="17"/>
        </w:numPr>
      </w:pPr>
      <w:r w:rsidRPr="00E0084F">
        <w:t>levantamento bibliográfico: realizar levantamento bibliográfico sobre cargos e salários;</w:t>
      </w:r>
    </w:p>
    <w:p w14:paraId="5FEB3E1E" w14:textId="77777777" w:rsidR="0063686F" w:rsidRPr="00E0084F" w:rsidRDefault="0063686F" w:rsidP="00254782">
      <w:pPr>
        <w:pStyle w:val="TF-ALNEA"/>
      </w:pPr>
      <w:r w:rsidRPr="00E0084F">
        <w:t>levantamento de requisitos: detalhar os requisitos especificados e caso exista necessidade, especificar outros requisitos a partir da percepção obtida no levantamento bibliográfico e conversa com consultor da SBA Consultores Associados;</w:t>
      </w:r>
    </w:p>
    <w:p w14:paraId="5EBAF0B8" w14:textId="77777777" w:rsidR="0063686F" w:rsidRPr="00E0084F" w:rsidRDefault="0063686F" w:rsidP="003C5F1E">
      <w:pPr>
        <w:pStyle w:val="TF-ALNEA"/>
      </w:pPr>
      <w:r w:rsidRPr="00E0084F">
        <w:t>especificação: formalizar as funcionalidades que serão disponibilizadas pela ferramenta por meio da diagramação de casos de uso, de classes, de atividades, de componentes, de implantação no padrão Unified Modeling Language (UML) utilizando a ferramenta Enterprise Architect e um</w:t>
      </w:r>
      <w:r>
        <w:t xml:space="preserve"> </w:t>
      </w:r>
      <w:r w:rsidRPr="00E0084F">
        <w:t>esquema de tecnologias utilizadas;</w:t>
      </w:r>
    </w:p>
    <w:p w14:paraId="44B1AB4B" w14:textId="77777777" w:rsidR="0063686F" w:rsidRPr="00E0084F" w:rsidRDefault="0063686F" w:rsidP="007D3A5D">
      <w:pPr>
        <w:pStyle w:val="TF-ALNEA"/>
      </w:pPr>
      <w:r w:rsidRPr="00E0084F">
        <w:t xml:space="preserve">implementação do protótipo: implementar o protótipo proposto utilizando a ferramenta de desenvolvimento Sublime Text;  </w:t>
      </w:r>
    </w:p>
    <w:p w14:paraId="6F053E06" w14:textId="77777777" w:rsidR="0063686F" w:rsidRPr="00E0084F" w:rsidRDefault="0063686F" w:rsidP="00C263BB">
      <w:pPr>
        <w:pStyle w:val="TF-ALNEA"/>
      </w:pPr>
      <w:r w:rsidRPr="00E0084F">
        <w:t>testes: execução de testes para garantir o funcionamento do sistema.</w:t>
      </w:r>
    </w:p>
    <w:p w14:paraId="37296DF5" w14:textId="77777777" w:rsidR="0063686F" w:rsidRPr="00E0084F" w:rsidRDefault="0063686F" w:rsidP="00C263BB">
      <w:pPr>
        <w:pStyle w:val="TF-ALNEA"/>
      </w:pPr>
      <w:r w:rsidRPr="00E0084F">
        <w:t>verificação e validação: validar a usabilidade das interfaces disponibilizadas pelo Método RURUCAg, bem como verificar se as funcionalidades do sistema atendem aos objetivos propostos neste trabalho junto aos usuários finais.</w:t>
      </w:r>
    </w:p>
    <w:p w14:paraId="4B6C1A8F" w14:textId="77777777" w:rsidR="0063686F" w:rsidRPr="00E0084F" w:rsidRDefault="0063686F" w:rsidP="0038587F">
      <w:pPr>
        <w:pStyle w:val="TF-TEXTO"/>
      </w:pPr>
      <w:r w:rsidRPr="00E0084F">
        <w:t xml:space="preserve">As etapas serão realizadas nos períodos relacionados no </w:t>
      </w:r>
      <w:r w:rsidRPr="00E0084F">
        <w:fldChar w:fldCharType="begin"/>
      </w:r>
      <w:r w:rsidRPr="00E0084F">
        <w:instrText xml:space="preserve"> REF _Ref69994962 \h  \* MERGEFORMAT </w:instrText>
      </w:r>
      <w:r w:rsidRPr="00E0084F">
        <w:fldChar w:fldCharType="separate"/>
      </w:r>
      <w:r w:rsidRPr="00E0084F">
        <w:t xml:space="preserve">Quadro </w:t>
      </w:r>
      <w:r w:rsidRPr="00E0084F">
        <w:rPr>
          <w:noProof/>
        </w:rPr>
        <w:t>3</w:t>
      </w:r>
      <w:r w:rsidRPr="00E0084F">
        <w:fldChar w:fldCharType="end"/>
      </w:r>
      <w:r w:rsidRPr="00E0084F">
        <w:t>.</w:t>
      </w:r>
    </w:p>
    <w:p w14:paraId="0D43AF87" w14:textId="77777777" w:rsidR="0063686F" w:rsidRPr="00E0084F" w:rsidRDefault="0063686F" w:rsidP="0038587F">
      <w:pPr>
        <w:pStyle w:val="TF-LEGENDA"/>
      </w:pPr>
      <w:bookmarkStart w:id="111" w:name="_Ref69994962"/>
      <w:bookmarkEnd w:id="110"/>
      <w:r w:rsidRPr="00E0084F">
        <w:lastRenderedPageBreak/>
        <w:t xml:space="preserve">Quadro </w:t>
      </w:r>
      <w:r w:rsidR="00F54E17">
        <w:fldChar w:fldCharType="begin"/>
      </w:r>
      <w:r w:rsidR="00F54E17">
        <w:instrText xml:space="preserve"> SEQ Quadro \* ARABIC </w:instrText>
      </w:r>
      <w:r w:rsidR="00F54E17">
        <w:fldChar w:fldCharType="separate"/>
      </w:r>
      <w:r w:rsidRPr="00E0084F">
        <w:rPr>
          <w:noProof/>
        </w:rPr>
        <w:t>3</w:t>
      </w:r>
      <w:r w:rsidR="00F54E17">
        <w:rPr>
          <w:noProof/>
        </w:rPr>
        <w:fldChar w:fldCharType="end"/>
      </w:r>
      <w:bookmarkEnd w:id="111"/>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63686F" w:rsidRPr="00E0084F" w14:paraId="34117ED5"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78B17DC5" w14:textId="77777777" w:rsidR="0063686F" w:rsidRPr="00E0084F" w:rsidRDefault="0063686F" w:rsidP="00C263BB">
            <w:pPr>
              <w:pStyle w:val="TF-TEXTOQUADRO"/>
              <w:jc w:val="right"/>
              <w:rPr>
                <w:b/>
                <w:bCs/>
                <w:sz w:val="20"/>
              </w:rPr>
            </w:pPr>
            <w:r w:rsidRPr="00E0084F">
              <w:rPr>
                <w:b/>
                <w:bCs/>
                <w:sz w:val="20"/>
              </w:rPr>
              <w:t>Quinzenas</w:t>
            </w:r>
          </w:p>
          <w:p w14:paraId="4C32E374" w14:textId="77777777" w:rsidR="0063686F" w:rsidRPr="00E0084F" w:rsidRDefault="0063686F" w:rsidP="00C263BB">
            <w:pPr>
              <w:pStyle w:val="TF-TEXTOQUADRO"/>
              <w:jc w:val="right"/>
              <w:rPr>
                <w:b/>
                <w:bCs/>
                <w:sz w:val="20"/>
              </w:rPr>
            </w:pPr>
          </w:p>
          <w:p w14:paraId="574CC0C4" w14:textId="77777777" w:rsidR="0063686F" w:rsidRPr="00E0084F" w:rsidRDefault="0063686F"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368C010F" w14:textId="77777777" w:rsidR="0063686F" w:rsidRPr="00E0084F" w:rsidRDefault="0063686F" w:rsidP="00ED6BF5">
            <w:pPr>
              <w:pStyle w:val="TF-TEXTOQUADROCentralizado"/>
              <w:rPr>
                <w:b/>
                <w:bCs/>
                <w:sz w:val="20"/>
              </w:rPr>
            </w:pPr>
            <w:r w:rsidRPr="00E0084F">
              <w:rPr>
                <w:b/>
                <w:bCs/>
                <w:sz w:val="20"/>
              </w:rPr>
              <w:t>202</w:t>
            </w:r>
            <w:r>
              <w:rPr>
                <w:b/>
                <w:bCs/>
                <w:sz w:val="20"/>
              </w:rPr>
              <w:t>2</w:t>
            </w:r>
          </w:p>
        </w:tc>
      </w:tr>
      <w:tr w:rsidR="0063686F" w:rsidRPr="00E0084F" w14:paraId="497FA802"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1E3B77D0" w14:textId="77777777" w:rsidR="0063686F" w:rsidRPr="00E0084F" w:rsidRDefault="0063686F" w:rsidP="00ED6BF5">
            <w:pPr>
              <w:pStyle w:val="TF-TEXTOQUADRO"/>
              <w:rPr>
                <w:sz w:val="20"/>
              </w:rPr>
            </w:pPr>
          </w:p>
        </w:tc>
        <w:tc>
          <w:tcPr>
            <w:tcW w:w="557" w:type="dxa"/>
            <w:gridSpan w:val="2"/>
            <w:tcBorders>
              <w:left w:val="single" w:sz="4" w:space="0" w:color="auto"/>
            </w:tcBorders>
            <w:shd w:val="clear" w:color="auto" w:fill="A6A6A6"/>
          </w:tcPr>
          <w:p w14:paraId="6A703682" w14:textId="77777777" w:rsidR="0063686F" w:rsidRPr="00E0084F" w:rsidRDefault="0063686F" w:rsidP="00ED6BF5">
            <w:pPr>
              <w:pStyle w:val="TF-TEXTOQUADROCentralizado"/>
              <w:rPr>
                <w:b/>
                <w:bCs/>
                <w:sz w:val="20"/>
              </w:rPr>
            </w:pPr>
            <w:r>
              <w:rPr>
                <w:b/>
                <w:bCs/>
                <w:sz w:val="20"/>
              </w:rPr>
              <w:t>fev</w:t>
            </w:r>
          </w:p>
        </w:tc>
        <w:tc>
          <w:tcPr>
            <w:tcW w:w="568" w:type="dxa"/>
            <w:gridSpan w:val="2"/>
            <w:shd w:val="clear" w:color="auto" w:fill="A6A6A6"/>
          </w:tcPr>
          <w:p w14:paraId="6DE81229" w14:textId="77777777" w:rsidR="0063686F" w:rsidRPr="00E0084F" w:rsidRDefault="0063686F" w:rsidP="00ED6BF5">
            <w:pPr>
              <w:pStyle w:val="TF-TEXTOQUADROCentralizado"/>
              <w:rPr>
                <w:b/>
                <w:bCs/>
                <w:sz w:val="20"/>
              </w:rPr>
            </w:pPr>
            <w:r>
              <w:rPr>
                <w:b/>
                <w:bCs/>
                <w:sz w:val="20"/>
              </w:rPr>
              <w:t>mar</w:t>
            </w:r>
            <w:r w:rsidRPr="00E0084F">
              <w:rPr>
                <w:b/>
                <w:bCs/>
                <w:sz w:val="20"/>
              </w:rPr>
              <w:t>.</w:t>
            </w:r>
          </w:p>
        </w:tc>
        <w:tc>
          <w:tcPr>
            <w:tcW w:w="568" w:type="dxa"/>
            <w:gridSpan w:val="2"/>
            <w:shd w:val="clear" w:color="auto" w:fill="A6A6A6"/>
          </w:tcPr>
          <w:p w14:paraId="7B0D8F2D" w14:textId="77777777" w:rsidR="0063686F" w:rsidRPr="00E0084F" w:rsidRDefault="0063686F" w:rsidP="00ED6BF5">
            <w:pPr>
              <w:pStyle w:val="TF-TEXTOQUADROCentralizado"/>
              <w:rPr>
                <w:b/>
                <w:bCs/>
                <w:sz w:val="20"/>
              </w:rPr>
            </w:pPr>
            <w:r>
              <w:rPr>
                <w:b/>
                <w:bCs/>
                <w:sz w:val="20"/>
              </w:rPr>
              <w:t>abr</w:t>
            </w:r>
            <w:r w:rsidRPr="00E0084F">
              <w:rPr>
                <w:b/>
                <w:bCs/>
                <w:sz w:val="20"/>
              </w:rPr>
              <w:t>.</w:t>
            </w:r>
          </w:p>
        </w:tc>
        <w:tc>
          <w:tcPr>
            <w:tcW w:w="568" w:type="dxa"/>
            <w:gridSpan w:val="2"/>
            <w:shd w:val="clear" w:color="auto" w:fill="A6A6A6"/>
          </w:tcPr>
          <w:p w14:paraId="523A9AEC" w14:textId="77777777" w:rsidR="0063686F" w:rsidRPr="00E0084F" w:rsidRDefault="0063686F" w:rsidP="00ED6BF5">
            <w:pPr>
              <w:pStyle w:val="TF-TEXTOQUADROCentralizado"/>
              <w:rPr>
                <w:b/>
                <w:bCs/>
                <w:sz w:val="20"/>
              </w:rPr>
            </w:pPr>
            <w:r>
              <w:rPr>
                <w:b/>
                <w:bCs/>
                <w:sz w:val="20"/>
              </w:rPr>
              <w:t>maio</w:t>
            </w:r>
          </w:p>
        </w:tc>
        <w:tc>
          <w:tcPr>
            <w:tcW w:w="573" w:type="dxa"/>
            <w:gridSpan w:val="2"/>
            <w:shd w:val="clear" w:color="auto" w:fill="A6A6A6"/>
          </w:tcPr>
          <w:p w14:paraId="2D562707" w14:textId="77777777" w:rsidR="0063686F" w:rsidRPr="00E0084F" w:rsidRDefault="0063686F" w:rsidP="00ED6BF5">
            <w:pPr>
              <w:pStyle w:val="TF-TEXTOQUADROCentralizado"/>
              <w:rPr>
                <w:b/>
                <w:bCs/>
                <w:sz w:val="20"/>
              </w:rPr>
            </w:pPr>
            <w:r>
              <w:rPr>
                <w:b/>
                <w:bCs/>
                <w:sz w:val="20"/>
              </w:rPr>
              <w:t>jun.</w:t>
            </w:r>
          </w:p>
        </w:tc>
        <w:tc>
          <w:tcPr>
            <w:tcW w:w="573" w:type="dxa"/>
            <w:gridSpan w:val="2"/>
            <w:shd w:val="clear" w:color="auto" w:fill="A6A6A6"/>
          </w:tcPr>
          <w:p w14:paraId="5D240278" w14:textId="77777777" w:rsidR="0063686F" w:rsidRPr="00E0084F" w:rsidRDefault="0063686F" w:rsidP="00ED6BF5">
            <w:pPr>
              <w:pStyle w:val="TF-TEXTOQUADROCentralizado"/>
              <w:rPr>
                <w:b/>
                <w:bCs/>
                <w:sz w:val="20"/>
              </w:rPr>
            </w:pPr>
            <w:r>
              <w:rPr>
                <w:b/>
                <w:bCs/>
                <w:sz w:val="20"/>
              </w:rPr>
              <w:t>jul</w:t>
            </w:r>
            <w:r w:rsidRPr="00E0084F">
              <w:rPr>
                <w:b/>
                <w:bCs/>
                <w:sz w:val="20"/>
              </w:rPr>
              <w:t>.</w:t>
            </w:r>
          </w:p>
        </w:tc>
      </w:tr>
      <w:tr w:rsidR="0063686F" w:rsidRPr="00E0084F" w14:paraId="71AC7D60"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15D3C94" w14:textId="77777777" w:rsidR="0063686F" w:rsidRPr="00E0084F" w:rsidRDefault="0063686F" w:rsidP="00ED6BF5">
            <w:pPr>
              <w:pStyle w:val="TF-TEXTOQUADRO"/>
              <w:rPr>
                <w:sz w:val="20"/>
              </w:rPr>
            </w:pPr>
          </w:p>
        </w:tc>
        <w:tc>
          <w:tcPr>
            <w:tcW w:w="273" w:type="dxa"/>
            <w:tcBorders>
              <w:left w:val="single" w:sz="4" w:space="0" w:color="auto"/>
              <w:bottom w:val="single" w:sz="4" w:space="0" w:color="auto"/>
            </w:tcBorders>
            <w:shd w:val="clear" w:color="auto" w:fill="A6A6A6"/>
          </w:tcPr>
          <w:p w14:paraId="30E9CA2A"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13FD8347"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7FA20259"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540FC15"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9136CE6"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69458107"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A73E2B4"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3ACCE237"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10F351D" w14:textId="77777777" w:rsidR="0063686F" w:rsidRPr="00E0084F" w:rsidRDefault="0063686F"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1F759146" w14:textId="77777777" w:rsidR="0063686F" w:rsidRPr="00E0084F" w:rsidRDefault="0063686F"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7C52E7F1" w14:textId="77777777" w:rsidR="0063686F" w:rsidRPr="00E0084F" w:rsidRDefault="0063686F"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13990DA0" w14:textId="77777777" w:rsidR="0063686F" w:rsidRPr="00E0084F" w:rsidRDefault="0063686F" w:rsidP="00ED6BF5">
            <w:pPr>
              <w:pStyle w:val="TF-TEXTOQUADROCentralizado"/>
              <w:rPr>
                <w:b/>
                <w:bCs/>
                <w:sz w:val="20"/>
              </w:rPr>
            </w:pPr>
            <w:r w:rsidRPr="00E0084F">
              <w:rPr>
                <w:b/>
                <w:bCs/>
                <w:sz w:val="20"/>
              </w:rPr>
              <w:t>2</w:t>
            </w:r>
          </w:p>
        </w:tc>
      </w:tr>
      <w:tr w:rsidR="0063686F" w:rsidRPr="00E0084F" w14:paraId="73A81805" w14:textId="77777777" w:rsidTr="00ED6BF5">
        <w:trPr>
          <w:jc w:val="center"/>
        </w:trPr>
        <w:tc>
          <w:tcPr>
            <w:tcW w:w="6171" w:type="dxa"/>
            <w:tcBorders>
              <w:left w:val="single" w:sz="4" w:space="0" w:color="auto"/>
            </w:tcBorders>
          </w:tcPr>
          <w:p w14:paraId="0152CC4E" w14:textId="77777777" w:rsidR="0063686F" w:rsidRPr="00E0084F" w:rsidRDefault="0063686F" w:rsidP="00ED6BF5">
            <w:pPr>
              <w:pStyle w:val="TF-TEXTOQUADRO"/>
              <w:rPr>
                <w:bCs/>
                <w:sz w:val="20"/>
              </w:rPr>
            </w:pPr>
            <w:r w:rsidRPr="00E0084F">
              <w:rPr>
                <w:bCs/>
                <w:sz w:val="20"/>
              </w:rPr>
              <w:t>Levantamento bibliográfico</w:t>
            </w:r>
          </w:p>
        </w:tc>
        <w:tc>
          <w:tcPr>
            <w:tcW w:w="273" w:type="dxa"/>
            <w:tcBorders>
              <w:bottom w:val="single" w:sz="4" w:space="0" w:color="auto"/>
            </w:tcBorders>
            <w:shd w:val="clear" w:color="auto" w:fill="808080"/>
          </w:tcPr>
          <w:p w14:paraId="60748CB3" w14:textId="77777777" w:rsidR="0063686F" w:rsidRPr="00E0084F" w:rsidRDefault="0063686F" w:rsidP="00ED6BF5">
            <w:pPr>
              <w:pStyle w:val="TF-TEXTOQUADROCentralizado"/>
              <w:rPr>
                <w:sz w:val="20"/>
              </w:rPr>
            </w:pPr>
          </w:p>
        </w:tc>
        <w:tc>
          <w:tcPr>
            <w:tcW w:w="284" w:type="dxa"/>
            <w:tcBorders>
              <w:bottom w:val="single" w:sz="4" w:space="0" w:color="auto"/>
            </w:tcBorders>
          </w:tcPr>
          <w:p w14:paraId="724689FD" w14:textId="77777777" w:rsidR="0063686F" w:rsidRPr="00E0084F" w:rsidRDefault="0063686F" w:rsidP="00ED6BF5">
            <w:pPr>
              <w:pStyle w:val="TF-TEXTOQUADROCentralizado"/>
              <w:rPr>
                <w:sz w:val="20"/>
              </w:rPr>
            </w:pPr>
          </w:p>
        </w:tc>
        <w:tc>
          <w:tcPr>
            <w:tcW w:w="284" w:type="dxa"/>
            <w:tcBorders>
              <w:bottom w:val="single" w:sz="4" w:space="0" w:color="auto"/>
            </w:tcBorders>
          </w:tcPr>
          <w:p w14:paraId="1728A7D9" w14:textId="77777777" w:rsidR="0063686F" w:rsidRPr="00E0084F" w:rsidRDefault="0063686F" w:rsidP="00ED6BF5">
            <w:pPr>
              <w:pStyle w:val="TF-TEXTOQUADROCentralizado"/>
              <w:rPr>
                <w:sz w:val="20"/>
              </w:rPr>
            </w:pPr>
          </w:p>
        </w:tc>
        <w:tc>
          <w:tcPr>
            <w:tcW w:w="284" w:type="dxa"/>
            <w:tcBorders>
              <w:bottom w:val="single" w:sz="4" w:space="0" w:color="auto"/>
            </w:tcBorders>
          </w:tcPr>
          <w:p w14:paraId="0DBBE9E8" w14:textId="77777777" w:rsidR="0063686F" w:rsidRPr="00E0084F" w:rsidRDefault="0063686F" w:rsidP="00ED6BF5">
            <w:pPr>
              <w:pStyle w:val="TF-TEXTOQUADROCentralizado"/>
              <w:rPr>
                <w:sz w:val="20"/>
              </w:rPr>
            </w:pPr>
          </w:p>
        </w:tc>
        <w:tc>
          <w:tcPr>
            <w:tcW w:w="284" w:type="dxa"/>
            <w:tcBorders>
              <w:bottom w:val="single" w:sz="4" w:space="0" w:color="auto"/>
            </w:tcBorders>
          </w:tcPr>
          <w:p w14:paraId="7D0913FD" w14:textId="77777777" w:rsidR="0063686F" w:rsidRPr="00E0084F" w:rsidRDefault="0063686F" w:rsidP="00ED6BF5">
            <w:pPr>
              <w:pStyle w:val="TF-TEXTOQUADROCentralizado"/>
              <w:rPr>
                <w:sz w:val="20"/>
              </w:rPr>
            </w:pPr>
          </w:p>
        </w:tc>
        <w:tc>
          <w:tcPr>
            <w:tcW w:w="284" w:type="dxa"/>
            <w:tcBorders>
              <w:bottom w:val="single" w:sz="4" w:space="0" w:color="auto"/>
            </w:tcBorders>
          </w:tcPr>
          <w:p w14:paraId="6050BF47" w14:textId="77777777" w:rsidR="0063686F" w:rsidRPr="00E0084F" w:rsidRDefault="0063686F" w:rsidP="00ED6BF5">
            <w:pPr>
              <w:pStyle w:val="TF-TEXTOQUADROCentralizado"/>
              <w:rPr>
                <w:sz w:val="20"/>
              </w:rPr>
            </w:pPr>
          </w:p>
        </w:tc>
        <w:tc>
          <w:tcPr>
            <w:tcW w:w="284" w:type="dxa"/>
            <w:tcBorders>
              <w:bottom w:val="single" w:sz="4" w:space="0" w:color="auto"/>
            </w:tcBorders>
          </w:tcPr>
          <w:p w14:paraId="14C6F610" w14:textId="77777777" w:rsidR="0063686F" w:rsidRPr="00E0084F" w:rsidRDefault="0063686F" w:rsidP="00ED6BF5">
            <w:pPr>
              <w:pStyle w:val="TF-TEXTOQUADROCentralizado"/>
              <w:rPr>
                <w:sz w:val="20"/>
              </w:rPr>
            </w:pPr>
          </w:p>
        </w:tc>
        <w:tc>
          <w:tcPr>
            <w:tcW w:w="284" w:type="dxa"/>
            <w:tcBorders>
              <w:bottom w:val="single" w:sz="4" w:space="0" w:color="auto"/>
            </w:tcBorders>
          </w:tcPr>
          <w:p w14:paraId="2FDA938A" w14:textId="77777777" w:rsidR="0063686F" w:rsidRPr="00E0084F" w:rsidRDefault="0063686F" w:rsidP="00ED6BF5">
            <w:pPr>
              <w:pStyle w:val="TF-TEXTOQUADROCentralizado"/>
              <w:rPr>
                <w:sz w:val="20"/>
              </w:rPr>
            </w:pPr>
          </w:p>
        </w:tc>
        <w:tc>
          <w:tcPr>
            <w:tcW w:w="284" w:type="dxa"/>
            <w:tcBorders>
              <w:bottom w:val="single" w:sz="4" w:space="0" w:color="auto"/>
            </w:tcBorders>
          </w:tcPr>
          <w:p w14:paraId="6F5AD2CC" w14:textId="77777777" w:rsidR="0063686F" w:rsidRPr="00E0084F" w:rsidRDefault="0063686F" w:rsidP="00ED6BF5">
            <w:pPr>
              <w:pStyle w:val="TF-TEXTOQUADROCentralizado"/>
              <w:rPr>
                <w:sz w:val="20"/>
              </w:rPr>
            </w:pPr>
          </w:p>
        </w:tc>
        <w:tc>
          <w:tcPr>
            <w:tcW w:w="289" w:type="dxa"/>
          </w:tcPr>
          <w:p w14:paraId="0A55C8C2" w14:textId="77777777" w:rsidR="0063686F" w:rsidRPr="00E0084F" w:rsidRDefault="0063686F" w:rsidP="00ED6BF5">
            <w:pPr>
              <w:pStyle w:val="TF-TEXTOQUADROCentralizado"/>
              <w:rPr>
                <w:sz w:val="20"/>
              </w:rPr>
            </w:pPr>
          </w:p>
        </w:tc>
        <w:tc>
          <w:tcPr>
            <w:tcW w:w="286" w:type="dxa"/>
          </w:tcPr>
          <w:p w14:paraId="18037CA4" w14:textId="77777777" w:rsidR="0063686F" w:rsidRPr="00E0084F" w:rsidRDefault="0063686F" w:rsidP="00ED6BF5">
            <w:pPr>
              <w:pStyle w:val="TF-TEXTOQUADROCentralizado"/>
              <w:rPr>
                <w:sz w:val="20"/>
              </w:rPr>
            </w:pPr>
          </w:p>
        </w:tc>
        <w:tc>
          <w:tcPr>
            <w:tcW w:w="287" w:type="dxa"/>
          </w:tcPr>
          <w:p w14:paraId="58D161F7" w14:textId="77777777" w:rsidR="0063686F" w:rsidRPr="00E0084F" w:rsidRDefault="0063686F" w:rsidP="00ED6BF5">
            <w:pPr>
              <w:pStyle w:val="TF-TEXTOQUADROCentralizado"/>
              <w:rPr>
                <w:sz w:val="20"/>
              </w:rPr>
            </w:pPr>
          </w:p>
        </w:tc>
      </w:tr>
      <w:tr w:rsidR="0063686F" w:rsidRPr="00E0084F" w14:paraId="1C7C78DD" w14:textId="77777777" w:rsidTr="00ED6BF5">
        <w:trPr>
          <w:jc w:val="center"/>
        </w:trPr>
        <w:tc>
          <w:tcPr>
            <w:tcW w:w="6171" w:type="dxa"/>
            <w:tcBorders>
              <w:left w:val="single" w:sz="4" w:space="0" w:color="auto"/>
            </w:tcBorders>
          </w:tcPr>
          <w:p w14:paraId="12AE691C" w14:textId="77777777" w:rsidR="0063686F" w:rsidRPr="00E0084F" w:rsidRDefault="0063686F" w:rsidP="00ED6BF5">
            <w:pPr>
              <w:pStyle w:val="TF-TEXTOQUADRO"/>
              <w:rPr>
                <w:sz w:val="20"/>
              </w:rPr>
            </w:pPr>
            <w:r w:rsidRPr="00E0084F">
              <w:rPr>
                <w:sz w:val="20"/>
              </w:rPr>
              <w:t>Levantamento de requisitos</w:t>
            </w:r>
          </w:p>
        </w:tc>
        <w:tc>
          <w:tcPr>
            <w:tcW w:w="273" w:type="dxa"/>
            <w:tcBorders>
              <w:top w:val="single" w:sz="4" w:space="0" w:color="auto"/>
            </w:tcBorders>
          </w:tcPr>
          <w:p w14:paraId="48032339" w14:textId="77777777" w:rsidR="0063686F" w:rsidRPr="00E0084F" w:rsidRDefault="0063686F" w:rsidP="00ED6BF5">
            <w:pPr>
              <w:pStyle w:val="TF-TEXTOQUADROCentralizado"/>
              <w:rPr>
                <w:sz w:val="20"/>
              </w:rPr>
            </w:pPr>
          </w:p>
        </w:tc>
        <w:tc>
          <w:tcPr>
            <w:tcW w:w="284" w:type="dxa"/>
            <w:tcBorders>
              <w:top w:val="single" w:sz="4" w:space="0" w:color="auto"/>
            </w:tcBorders>
            <w:shd w:val="clear" w:color="auto" w:fill="808080"/>
          </w:tcPr>
          <w:p w14:paraId="3B6B298F" w14:textId="77777777" w:rsidR="0063686F" w:rsidRPr="00E0084F" w:rsidRDefault="0063686F" w:rsidP="00ED6BF5">
            <w:pPr>
              <w:pStyle w:val="TF-TEXTOQUADROCentralizado"/>
              <w:rPr>
                <w:sz w:val="20"/>
              </w:rPr>
            </w:pPr>
          </w:p>
        </w:tc>
        <w:tc>
          <w:tcPr>
            <w:tcW w:w="284" w:type="dxa"/>
            <w:tcBorders>
              <w:top w:val="single" w:sz="4" w:space="0" w:color="auto"/>
            </w:tcBorders>
          </w:tcPr>
          <w:p w14:paraId="1926235A" w14:textId="77777777" w:rsidR="0063686F" w:rsidRPr="00E0084F" w:rsidRDefault="0063686F" w:rsidP="00ED6BF5">
            <w:pPr>
              <w:pStyle w:val="TF-TEXTOQUADROCentralizado"/>
              <w:rPr>
                <w:sz w:val="20"/>
              </w:rPr>
            </w:pPr>
          </w:p>
        </w:tc>
        <w:tc>
          <w:tcPr>
            <w:tcW w:w="284" w:type="dxa"/>
            <w:tcBorders>
              <w:top w:val="single" w:sz="4" w:space="0" w:color="auto"/>
            </w:tcBorders>
          </w:tcPr>
          <w:p w14:paraId="6726E359" w14:textId="77777777" w:rsidR="0063686F" w:rsidRPr="00E0084F" w:rsidRDefault="0063686F" w:rsidP="00ED6BF5">
            <w:pPr>
              <w:pStyle w:val="TF-TEXTOQUADROCentralizado"/>
              <w:rPr>
                <w:sz w:val="20"/>
              </w:rPr>
            </w:pPr>
          </w:p>
        </w:tc>
        <w:tc>
          <w:tcPr>
            <w:tcW w:w="284" w:type="dxa"/>
            <w:tcBorders>
              <w:top w:val="single" w:sz="4" w:space="0" w:color="auto"/>
            </w:tcBorders>
          </w:tcPr>
          <w:p w14:paraId="59ECBB40" w14:textId="77777777" w:rsidR="0063686F" w:rsidRPr="00E0084F" w:rsidRDefault="0063686F" w:rsidP="00ED6BF5">
            <w:pPr>
              <w:pStyle w:val="TF-TEXTOQUADROCentralizado"/>
              <w:rPr>
                <w:sz w:val="20"/>
              </w:rPr>
            </w:pPr>
          </w:p>
        </w:tc>
        <w:tc>
          <w:tcPr>
            <w:tcW w:w="284" w:type="dxa"/>
            <w:tcBorders>
              <w:top w:val="single" w:sz="4" w:space="0" w:color="auto"/>
            </w:tcBorders>
          </w:tcPr>
          <w:p w14:paraId="69D871FF" w14:textId="77777777" w:rsidR="0063686F" w:rsidRPr="00E0084F" w:rsidRDefault="0063686F" w:rsidP="00ED6BF5">
            <w:pPr>
              <w:pStyle w:val="TF-TEXTOQUADROCentralizado"/>
              <w:rPr>
                <w:sz w:val="20"/>
              </w:rPr>
            </w:pPr>
          </w:p>
        </w:tc>
        <w:tc>
          <w:tcPr>
            <w:tcW w:w="284" w:type="dxa"/>
            <w:tcBorders>
              <w:top w:val="single" w:sz="4" w:space="0" w:color="auto"/>
            </w:tcBorders>
          </w:tcPr>
          <w:p w14:paraId="2F9A251F" w14:textId="77777777" w:rsidR="0063686F" w:rsidRPr="00E0084F" w:rsidRDefault="0063686F" w:rsidP="00ED6BF5">
            <w:pPr>
              <w:pStyle w:val="TF-TEXTOQUADROCentralizado"/>
              <w:rPr>
                <w:sz w:val="20"/>
              </w:rPr>
            </w:pPr>
          </w:p>
        </w:tc>
        <w:tc>
          <w:tcPr>
            <w:tcW w:w="284" w:type="dxa"/>
            <w:tcBorders>
              <w:top w:val="single" w:sz="4" w:space="0" w:color="auto"/>
            </w:tcBorders>
          </w:tcPr>
          <w:p w14:paraId="478ED5CD" w14:textId="77777777" w:rsidR="0063686F" w:rsidRPr="00E0084F" w:rsidRDefault="0063686F" w:rsidP="00ED6BF5">
            <w:pPr>
              <w:pStyle w:val="TF-TEXTOQUADROCentralizado"/>
              <w:rPr>
                <w:sz w:val="20"/>
              </w:rPr>
            </w:pPr>
          </w:p>
        </w:tc>
        <w:tc>
          <w:tcPr>
            <w:tcW w:w="284" w:type="dxa"/>
            <w:tcBorders>
              <w:top w:val="single" w:sz="4" w:space="0" w:color="auto"/>
            </w:tcBorders>
          </w:tcPr>
          <w:p w14:paraId="4DACF483" w14:textId="77777777" w:rsidR="0063686F" w:rsidRPr="00E0084F" w:rsidRDefault="0063686F" w:rsidP="00ED6BF5">
            <w:pPr>
              <w:pStyle w:val="TF-TEXTOQUADROCentralizado"/>
              <w:rPr>
                <w:sz w:val="20"/>
              </w:rPr>
            </w:pPr>
          </w:p>
        </w:tc>
        <w:tc>
          <w:tcPr>
            <w:tcW w:w="289" w:type="dxa"/>
          </w:tcPr>
          <w:p w14:paraId="7F2D13A9" w14:textId="77777777" w:rsidR="0063686F" w:rsidRPr="00E0084F" w:rsidRDefault="0063686F" w:rsidP="00ED6BF5">
            <w:pPr>
              <w:pStyle w:val="TF-TEXTOQUADROCentralizado"/>
              <w:rPr>
                <w:sz w:val="20"/>
              </w:rPr>
            </w:pPr>
          </w:p>
        </w:tc>
        <w:tc>
          <w:tcPr>
            <w:tcW w:w="286" w:type="dxa"/>
          </w:tcPr>
          <w:p w14:paraId="7F5844EF" w14:textId="77777777" w:rsidR="0063686F" w:rsidRPr="00E0084F" w:rsidRDefault="0063686F" w:rsidP="00ED6BF5">
            <w:pPr>
              <w:pStyle w:val="TF-TEXTOQUADROCentralizado"/>
              <w:rPr>
                <w:sz w:val="20"/>
              </w:rPr>
            </w:pPr>
          </w:p>
        </w:tc>
        <w:tc>
          <w:tcPr>
            <w:tcW w:w="287" w:type="dxa"/>
          </w:tcPr>
          <w:p w14:paraId="78597F7B" w14:textId="77777777" w:rsidR="0063686F" w:rsidRPr="00E0084F" w:rsidRDefault="0063686F" w:rsidP="00ED6BF5">
            <w:pPr>
              <w:pStyle w:val="TF-TEXTOQUADROCentralizado"/>
              <w:rPr>
                <w:sz w:val="20"/>
              </w:rPr>
            </w:pPr>
          </w:p>
        </w:tc>
      </w:tr>
      <w:tr w:rsidR="0063686F" w:rsidRPr="00E0084F" w14:paraId="60C62228" w14:textId="77777777" w:rsidTr="00ED6BF5">
        <w:trPr>
          <w:jc w:val="center"/>
        </w:trPr>
        <w:tc>
          <w:tcPr>
            <w:tcW w:w="6171" w:type="dxa"/>
            <w:tcBorders>
              <w:left w:val="single" w:sz="4" w:space="0" w:color="auto"/>
            </w:tcBorders>
          </w:tcPr>
          <w:p w14:paraId="6E356E67" w14:textId="77777777" w:rsidR="0063686F" w:rsidRPr="00E0084F" w:rsidRDefault="0063686F" w:rsidP="00ED6BF5">
            <w:pPr>
              <w:pStyle w:val="TF-TEXTOQUADRO"/>
              <w:rPr>
                <w:sz w:val="20"/>
              </w:rPr>
            </w:pPr>
            <w:r w:rsidRPr="00E0084F">
              <w:rPr>
                <w:sz w:val="20"/>
              </w:rPr>
              <w:t>Especificação de negócio</w:t>
            </w:r>
          </w:p>
        </w:tc>
        <w:tc>
          <w:tcPr>
            <w:tcW w:w="273" w:type="dxa"/>
            <w:tcBorders>
              <w:bottom w:val="single" w:sz="4" w:space="0" w:color="auto"/>
            </w:tcBorders>
          </w:tcPr>
          <w:p w14:paraId="12D9677F" w14:textId="77777777" w:rsidR="0063686F" w:rsidRPr="00E0084F" w:rsidRDefault="0063686F" w:rsidP="00ED6BF5">
            <w:pPr>
              <w:pStyle w:val="TF-TEXTOQUADROCentralizado"/>
              <w:rPr>
                <w:sz w:val="20"/>
              </w:rPr>
            </w:pPr>
          </w:p>
        </w:tc>
        <w:tc>
          <w:tcPr>
            <w:tcW w:w="284" w:type="dxa"/>
            <w:tcBorders>
              <w:bottom w:val="single" w:sz="4" w:space="0" w:color="auto"/>
            </w:tcBorders>
          </w:tcPr>
          <w:p w14:paraId="39643333" w14:textId="77777777" w:rsidR="0063686F" w:rsidRPr="00E0084F" w:rsidRDefault="0063686F" w:rsidP="00ED6BF5">
            <w:pPr>
              <w:pStyle w:val="TF-TEXTOQUADROCentralizado"/>
              <w:rPr>
                <w:sz w:val="20"/>
              </w:rPr>
            </w:pPr>
          </w:p>
        </w:tc>
        <w:tc>
          <w:tcPr>
            <w:tcW w:w="284" w:type="dxa"/>
            <w:tcBorders>
              <w:bottom w:val="single" w:sz="4" w:space="0" w:color="auto"/>
            </w:tcBorders>
            <w:shd w:val="clear" w:color="auto" w:fill="808080"/>
          </w:tcPr>
          <w:p w14:paraId="540D10FB" w14:textId="77777777" w:rsidR="0063686F" w:rsidRPr="00E0084F" w:rsidRDefault="0063686F" w:rsidP="00ED6BF5">
            <w:pPr>
              <w:pStyle w:val="TF-TEXTOQUADROCentralizado"/>
              <w:jc w:val="left"/>
              <w:rPr>
                <w:sz w:val="20"/>
              </w:rPr>
            </w:pPr>
          </w:p>
        </w:tc>
        <w:tc>
          <w:tcPr>
            <w:tcW w:w="284" w:type="dxa"/>
            <w:tcBorders>
              <w:bottom w:val="single" w:sz="4" w:space="0" w:color="auto"/>
            </w:tcBorders>
          </w:tcPr>
          <w:p w14:paraId="145144C7" w14:textId="77777777" w:rsidR="0063686F" w:rsidRPr="00E0084F" w:rsidRDefault="0063686F" w:rsidP="00ED6BF5">
            <w:pPr>
              <w:pStyle w:val="TF-TEXTOQUADROCentralizado"/>
              <w:rPr>
                <w:sz w:val="20"/>
              </w:rPr>
            </w:pPr>
          </w:p>
        </w:tc>
        <w:tc>
          <w:tcPr>
            <w:tcW w:w="284" w:type="dxa"/>
            <w:tcBorders>
              <w:bottom w:val="single" w:sz="4" w:space="0" w:color="auto"/>
            </w:tcBorders>
          </w:tcPr>
          <w:p w14:paraId="0CC846BC" w14:textId="77777777" w:rsidR="0063686F" w:rsidRPr="00E0084F" w:rsidRDefault="0063686F" w:rsidP="00ED6BF5">
            <w:pPr>
              <w:pStyle w:val="TF-TEXTOQUADROCentralizado"/>
              <w:rPr>
                <w:sz w:val="20"/>
              </w:rPr>
            </w:pPr>
          </w:p>
        </w:tc>
        <w:tc>
          <w:tcPr>
            <w:tcW w:w="284" w:type="dxa"/>
            <w:tcBorders>
              <w:bottom w:val="single" w:sz="4" w:space="0" w:color="auto"/>
            </w:tcBorders>
          </w:tcPr>
          <w:p w14:paraId="7A4E55DD" w14:textId="77777777" w:rsidR="0063686F" w:rsidRPr="00E0084F" w:rsidRDefault="0063686F" w:rsidP="00ED6BF5">
            <w:pPr>
              <w:pStyle w:val="TF-TEXTOQUADROCentralizado"/>
              <w:rPr>
                <w:sz w:val="20"/>
              </w:rPr>
            </w:pPr>
          </w:p>
        </w:tc>
        <w:tc>
          <w:tcPr>
            <w:tcW w:w="284" w:type="dxa"/>
            <w:tcBorders>
              <w:bottom w:val="single" w:sz="4" w:space="0" w:color="auto"/>
            </w:tcBorders>
          </w:tcPr>
          <w:p w14:paraId="2A40E8A3" w14:textId="77777777" w:rsidR="0063686F" w:rsidRPr="00E0084F" w:rsidRDefault="0063686F" w:rsidP="00ED6BF5">
            <w:pPr>
              <w:pStyle w:val="TF-TEXTOQUADROCentralizado"/>
              <w:rPr>
                <w:sz w:val="20"/>
              </w:rPr>
            </w:pPr>
          </w:p>
        </w:tc>
        <w:tc>
          <w:tcPr>
            <w:tcW w:w="284" w:type="dxa"/>
            <w:tcBorders>
              <w:bottom w:val="single" w:sz="4" w:space="0" w:color="auto"/>
            </w:tcBorders>
          </w:tcPr>
          <w:p w14:paraId="172977AE" w14:textId="77777777" w:rsidR="0063686F" w:rsidRPr="00E0084F" w:rsidRDefault="0063686F" w:rsidP="00ED6BF5">
            <w:pPr>
              <w:pStyle w:val="TF-TEXTOQUADROCentralizado"/>
              <w:rPr>
                <w:sz w:val="20"/>
              </w:rPr>
            </w:pPr>
          </w:p>
        </w:tc>
        <w:tc>
          <w:tcPr>
            <w:tcW w:w="284" w:type="dxa"/>
            <w:tcBorders>
              <w:bottom w:val="single" w:sz="4" w:space="0" w:color="auto"/>
            </w:tcBorders>
          </w:tcPr>
          <w:p w14:paraId="2CE1061C" w14:textId="77777777" w:rsidR="0063686F" w:rsidRPr="00E0084F" w:rsidRDefault="0063686F" w:rsidP="00ED6BF5">
            <w:pPr>
              <w:pStyle w:val="TF-TEXTOQUADROCentralizado"/>
              <w:rPr>
                <w:sz w:val="20"/>
              </w:rPr>
            </w:pPr>
          </w:p>
        </w:tc>
        <w:tc>
          <w:tcPr>
            <w:tcW w:w="289" w:type="dxa"/>
          </w:tcPr>
          <w:p w14:paraId="4FB426FA" w14:textId="77777777" w:rsidR="0063686F" w:rsidRPr="00E0084F" w:rsidRDefault="0063686F" w:rsidP="00ED6BF5">
            <w:pPr>
              <w:pStyle w:val="TF-TEXTOQUADROCentralizado"/>
              <w:rPr>
                <w:sz w:val="20"/>
              </w:rPr>
            </w:pPr>
          </w:p>
        </w:tc>
        <w:tc>
          <w:tcPr>
            <w:tcW w:w="286" w:type="dxa"/>
          </w:tcPr>
          <w:p w14:paraId="4D48379C" w14:textId="77777777" w:rsidR="0063686F" w:rsidRPr="00E0084F" w:rsidRDefault="0063686F" w:rsidP="00ED6BF5">
            <w:pPr>
              <w:pStyle w:val="TF-TEXTOQUADROCentralizado"/>
              <w:rPr>
                <w:sz w:val="20"/>
              </w:rPr>
            </w:pPr>
          </w:p>
        </w:tc>
        <w:tc>
          <w:tcPr>
            <w:tcW w:w="287" w:type="dxa"/>
          </w:tcPr>
          <w:p w14:paraId="668A4000" w14:textId="77777777" w:rsidR="0063686F" w:rsidRPr="00E0084F" w:rsidRDefault="0063686F" w:rsidP="00ED6BF5">
            <w:pPr>
              <w:pStyle w:val="TF-TEXTOQUADROCentralizado"/>
              <w:rPr>
                <w:sz w:val="20"/>
              </w:rPr>
            </w:pPr>
          </w:p>
        </w:tc>
      </w:tr>
      <w:tr w:rsidR="0063686F" w:rsidRPr="00E0084F" w14:paraId="692261AF" w14:textId="77777777" w:rsidTr="00ED6BF5">
        <w:trPr>
          <w:jc w:val="center"/>
        </w:trPr>
        <w:tc>
          <w:tcPr>
            <w:tcW w:w="6171" w:type="dxa"/>
            <w:tcBorders>
              <w:left w:val="single" w:sz="4" w:space="0" w:color="auto"/>
            </w:tcBorders>
          </w:tcPr>
          <w:p w14:paraId="2C19306C" w14:textId="77777777" w:rsidR="0063686F" w:rsidRPr="00E0084F" w:rsidRDefault="0063686F" w:rsidP="00ED6BF5">
            <w:pPr>
              <w:pStyle w:val="TF-TEXTOQUADRO"/>
              <w:rPr>
                <w:sz w:val="20"/>
              </w:rPr>
            </w:pPr>
            <w:r w:rsidRPr="00E0084F">
              <w:rPr>
                <w:sz w:val="20"/>
              </w:rPr>
              <w:t>Implementação do protótipo</w:t>
            </w:r>
          </w:p>
        </w:tc>
        <w:tc>
          <w:tcPr>
            <w:tcW w:w="273" w:type="dxa"/>
          </w:tcPr>
          <w:p w14:paraId="5D637B8B" w14:textId="77777777" w:rsidR="0063686F" w:rsidRPr="00E0084F" w:rsidRDefault="0063686F" w:rsidP="00ED6BF5">
            <w:pPr>
              <w:pStyle w:val="TF-TEXTOQUADROCentralizado"/>
              <w:rPr>
                <w:sz w:val="20"/>
              </w:rPr>
            </w:pPr>
          </w:p>
        </w:tc>
        <w:tc>
          <w:tcPr>
            <w:tcW w:w="284" w:type="dxa"/>
          </w:tcPr>
          <w:p w14:paraId="4C877B4E" w14:textId="77777777" w:rsidR="0063686F" w:rsidRPr="00E0084F" w:rsidRDefault="0063686F" w:rsidP="00ED6BF5">
            <w:pPr>
              <w:pStyle w:val="TF-TEXTOQUADROCentralizado"/>
              <w:rPr>
                <w:sz w:val="20"/>
              </w:rPr>
            </w:pPr>
          </w:p>
        </w:tc>
        <w:tc>
          <w:tcPr>
            <w:tcW w:w="284" w:type="dxa"/>
          </w:tcPr>
          <w:p w14:paraId="04924A30" w14:textId="77777777" w:rsidR="0063686F" w:rsidRPr="00E0084F" w:rsidRDefault="0063686F" w:rsidP="00ED6BF5">
            <w:pPr>
              <w:pStyle w:val="TF-TEXTOQUADROCentralizado"/>
              <w:rPr>
                <w:sz w:val="20"/>
              </w:rPr>
            </w:pPr>
          </w:p>
        </w:tc>
        <w:tc>
          <w:tcPr>
            <w:tcW w:w="284" w:type="dxa"/>
            <w:shd w:val="clear" w:color="auto" w:fill="808080"/>
          </w:tcPr>
          <w:p w14:paraId="7B34C7A9" w14:textId="77777777" w:rsidR="0063686F" w:rsidRPr="00E0084F" w:rsidRDefault="0063686F" w:rsidP="00ED6BF5">
            <w:pPr>
              <w:pStyle w:val="TF-TEXTOQUADROCentralizado"/>
              <w:rPr>
                <w:sz w:val="20"/>
              </w:rPr>
            </w:pPr>
          </w:p>
        </w:tc>
        <w:tc>
          <w:tcPr>
            <w:tcW w:w="284" w:type="dxa"/>
            <w:shd w:val="clear" w:color="auto" w:fill="808080"/>
          </w:tcPr>
          <w:p w14:paraId="32DC8F63" w14:textId="77777777" w:rsidR="0063686F" w:rsidRPr="00E0084F" w:rsidRDefault="0063686F" w:rsidP="00ED6BF5">
            <w:pPr>
              <w:pStyle w:val="TF-TEXTOQUADROCentralizado"/>
              <w:rPr>
                <w:sz w:val="20"/>
              </w:rPr>
            </w:pPr>
          </w:p>
        </w:tc>
        <w:tc>
          <w:tcPr>
            <w:tcW w:w="284" w:type="dxa"/>
            <w:shd w:val="clear" w:color="auto" w:fill="808080"/>
          </w:tcPr>
          <w:p w14:paraId="52759F82" w14:textId="77777777" w:rsidR="0063686F" w:rsidRPr="00E0084F" w:rsidRDefault="0063686F" w:rsidP="00ED6BF5">
            <w:pPr>
              <w:pStyle w:val="TF-TEXTOQUADROCentralizado"/>
              <w:rPr>
                <w:sz w:val="20"/>
              </w:rPr>
            </w:pPr>
          </w:p>
        </w:tc>
        <w:tc>
          <w:tcPr>
            <w:tcW w:w="284" w:type="dxa"/>
            <w:shd w:val="clear" w:color="auto" w:fill="808080"/>
          </w:tcPr>
          <w:p w14:paraId="05751034" w14:textId="77777777" w:rsidR="0063686F" w:rsidRPr="00E0084F" w:rsidRDefault="0063686F" w:rsidP="00ED6BF5">
            <w:pPr>
              <w:pStyle w:val="TF-TEXTOQUADROCentralizado"/>
              <w:rPr>
                <w:sz w:val="20"/>
              </w:rPr>
            </w:pPr>
          </w:p>
        </w:tc>
        <w:tc>
          <w:tcPr>
            <w:tcW w:w="284" w:type="dxa"/>
            <w:shd w:val="clear" w:color="auto" w:fill="808080"/>
          </w:tcPr>
          <w:p w14:paraId="76FB436C" w14:textId="77777777" w:rsidR="0063686F" w:rsidRPr="00E0084F" w:rsidRDefault="0063686F" w:rsidP="00ED6BF5">
            <w:pPr>
              <w:pStyle w:val="TF-TEXTOQUADROCentralizado"/>
              <w:rPr>
                <w:sz w:val="20"/>
              </w:rPr>
            </w:pPr>
          </w:p>
        </w:tc>
        <w:tc>
          <w:tcPr>
            <w:tcW w:w="284" w:type="dxa"/>
          </w:tcPr>
          <w:p w14:paraId="205690B4" w14:textId="77777777" w:rsidR="0063686F" w:rsidRPr="00E0084F" w:rsidRDefault="0063686F" w:rsidP="00ED6BF5">
            <w:pPr>
              <w:pStyle w:val="TF-TEXTOQUADROCentralizado"/>
              <w:rPr>
                <w:sz w:val="20"/>
              </w:rPr>
            </w:pPr>
          </w:p>
        </w:tc>
        <w:tc>
          <w:tcPr>
            <w:tcW w:w="289" w:type="dxa"/>
          </w:tcPr>
          <w:p w14:paraId="33FA16A5" w14:textId="77777777" w:rsidR="0063686F" w:rsidRPr="00E0084F" w:rsidRDefault="0063686F" w:rsidP="00ED6BF5">
            <w:pPr>
              <w:pStyle w:val="TF-TEXTOQUADROCentralizado"/>
              <w:rPr>
                <w:sz w:val="20"/>
              </w:rPr>
            </w:pPr>
          </w:p>
        </w:tc>
        <w:tc>
          <w:tcPr>
            <w:tcW w:w="286" w:type="dxa"/>
          </w:tcPr>
          <w:p w14:paraId="1C4375D6" w14:textId="77777777" w:rsidR="0063686F" w:rsidRPr="00E0084F" w:rsidRDefault="0063686F" w:rsidP="00ED6BF5">
            <w:pPr>
              <w:pStyle w:val="TF-TEXTOQUADROCentralizado"/>
              <w:rPr>
                <w:sz w:val="20"/>
              </w:rPr>
            </w:pPr>
          </w:p>
        </w:tc>
        <w:tc>
          <w:tcPr>
            <w:tcW w:w="287" w:type="dxa"/>
          </w:tcPr>
          <w:p w14:paraId="630C4791" w14:textId="77777777" w:rsidR="0063686F" w:rsidRPr="00E0084F" w:rsidRDefault="0063686F" w:rsidP="00ED6BF5">
            <w:pPr>
              <w:pStyle w:val="TF-TEXTOQUADROCentralizado"/>
              <w:rPr>
                <w:sz w:val="20"/>
              </w:rPr>
            </w:pPr>
          </w:p>
        </w:tc>
      </w:tr>
      <w:tr w:rsidR="0063686F" w:rsidRPr="00E0084F" w14:paraId="71AB3338" w14:textId="77777777" w:rsidTr="007A1F4F">
        <w:trPr>
          <w:jc w:val="center"/>
        </w:trPr>
        <w:tc>
          <w:tcPr>
            <w:tcW w:w="6171" w:type="dxa"/>
            <w:tcBorders>
              <w:left w:val="single" w:sz="4" w:space="0" w:color="auto"/>
            </w:tcBorders>
          </w:tcPr>
          <w:p w14:paraId="670A78DF" w14:textId="77777777" w:rsidR="0063686F" w:rsidRPr="00E0084F" w:rsidRDefault="0063686F" w:rsidP="00ED6BF5">
            <w:pPr>
              <w:pStyle w:val="TF-TEXTOQUADRO"/>
              <w:rPr>
                <w:sz w:val="20"/>
              </w:rPr>
            </w:pPr>
            <w:r w:rsidRPr="00E0084F">
              <w:rPr>
                <w:sz w:val="20"/>
              </w:rPr>
              <w:t>Testes</w:t>
            </w:r>
          </w:p>
        </w:tc>
        <w:tc>
          <w:tcPr>
            <w:tcW w:w="273" w:type="dxa"/>
          </w:tcPr>
          <w:p w14:paraId="17CBFE59" w14:textId="77777777" w:rsidR="0063686F" w:rsidRPr="00E0084F" w:rsidRDefault="0063686F" w:rsidP="00ED6BF5">
            <w:pPr>
              <w:pStyle w:val="TF-TEXTOQUADROCentralizado"/>
              <w:rPr>
                <w:sz w:val="20"/>
              </w:rPr>
            </w:pPr>
          </w:p>
        </w:tc>
        <w:tc>
          <w:tcPr>
            <w:tcW w:w="284" w:type="dxa"/>
          </w:tcPr>
          <w:p w14:paraId="07E94F10" w14:textId="77777777" w:rsidR="0063686F" w:rsidRPr="00E0084F" w:rsidRDefault="0063686F" w:rsidP="00ED6BF5">
            <w:pPr>
              <w:pStyle w:val="TF-TEXTOQUADROCentralizado"/>
              <w:rPr>
                <w:sz w:val="20"/>
              </w:rPr>
            </w:pPr>
          </w:p>
        </w:tc>
        <w:tc>
          <w:tcPr>
            <w:tcW w:w="284" w:type="dxa"/>
          </w:tcPr>
          <w:p w14:paraId="1C8ACB2B" w14:textId="77777777" w:rsidR="0063686F" w:rsidRPr="00E0084F" w:rsidRDefault="0063686F" w:rsidP="00ED6BF5">
            <w:pPr>
              <w:pStyle w:val="TF-TEXTOQUADROCentralizado"/>
              <w:rPr>
                <w:sz w:val="20"/>
              </w:rPr>
            </w:pPr>
          </w:p>
        </w:tc>
        <w:tc>
          <w:tcPr>
            <w:tcW w:w="284" w:type="dxa"/>
          </w:tcPr>
          <w:p w14:paraId="13A0E67F" w14:textId="77777777" w:rsidR="0063686F" w:rsidRPr="00E0084F" w:rsidRDefault="0063686F" w:rsidP="00ED6BF5">
            <w:pPr>
              <w:pStyle w:val="TF-TEXTOQUADROCentralizado"/>
              <w:rPr>
                <w:sz w:val="20"/>
              </w:rPr>
            </w:pPr>
          </w:p>
        </w:tc>
        <w:tc>
          <w:tcPr>
            <w:tcW w:w="284" w:type="dxa"/>
          </w:tcPr>
          <w:p w14:paraId="1EB7609E" w14:textId="77777777" w:rsidR="0063686F" w:rsidRPr="00E0084F" w:rsidRDefault="0063686F" w:rsidP="00ED6BF5">
            <w:pPr>
              <w:pStyle w:val="TF-TEXTOQUADROCentralizado"/>
              <w:rPr>
                <w:sz w:val="20"/>
              </w:rPr>
            </w:pPr>
          </w:p>
        </w:tc>
        <w:tc>
          <w:tcPr>
            <w:tcW w:w="284" w:type="dxa"/>
          </w:tcPr>
          <w:p w14:paraId="7C025600" w14:textId="77777777" w:rsidR="0063686F" w:rsidRPr="00E0084F" w:rsidRDefault="0063686F" w:rsidP="00ED6BF5">
            <w:pPr>
              <w:pStyle w:val="TF-TEXTOQUADROCentralizado"/>
              <w:rPr>
                <w:sz w:val="20"/>
              </w:rPr>
            </w:pPr>
          </w:p>
        </w:tc>
        <w:tc>
          <w:tcPr>
            <w:tcW w:w="284" w:type="dxa"/>
            <w:shd w:val="clear" w:color="auto" w:fill="808080"/>
          </w:tcPr>
          <w:p w14:paraId="00AA3E95" w14:textId="77777777" w:rsidR="0063686F" w:rsidRPr="00E0084F" w:rsidRDefault="0063686F" w:rsidP="00ED6BF5">
            <w:pPr>
              <w:pStyle w:val="TF-TEXTOQUADROCentralizado"/>
              <w:rPr>
                <w:sz w:val="20"/>
              </w:rPr>
            </w:pPr>
          </w:p>
        </w:tc>
        <w:tc>
          <w:tcPr>
            <w:tcW w:w="284" w:type="dxa"/>
            <w:shd w:val="clear" w:color="auto" w:fill="808080"/>
          </w:tcPr>
          <w:p w14:paraId="1E2F81EB" w14:textId="77777777" w:rsidR="0063686F" w:rsidRPr="00E0084F" w:rsidRDefault="0063686F" w:rsidP="00ED6BF5">
            <w:pPr>
              <w:pStyle w:val="TF-TEXTOQUADROCentralizado"/>
              <w:rPr>
                <w:sz w:val="20"/>
              </w:rPr>
            </w:pPr>
          </w:p>
        </w:tc>
        <w:tc>
          <w:tcPr>
            <w:tcW w:w="284" w:type="dxa"/>
            <w:shd w:val="clear" w:color="auto" w:fill="808080"/>
          </w:tcPr>
          <w:p w14:paraId="1F97D929" w14:textId="77777777" w:rsidR="0063686F" w:rsidRPr="00E0084F" w:rsidRDefault="0063686F" w:rsidP="00ED6BF5">
            <w:pPr>
              <w:pStyle w:val="TF-TEXTOQUADROCentralizado"/>
              <w:rPr>
                <w:sz w:val="20"/>
              </w:rPr>
            </w:pPr>
          </w:p>
        </w:tc>
        <w:tc>
          <w:tcPr>
            <w:tcW w:w="289" w:type="dxa"/>
            <w:shd w:val="clear" w:color="auto" w:fill="FFFFFF"/>
          </w:tcPr>
          <w:p w14:paraId="1F72AF22" w14:textId="77777777" w:rsidR="0063686F" w:rsidRPr="00E0084F" w:rsidRDefault="0063686F" w:rsidP="00ED6BF5">
            <w:pPr>
              <w:pStyle w:val="TF-TEXTOQUADROCentralizado"/>
              <w:rPr>
                <w:sz w:val="20"/>
              </w:rPr>
            </w:pPr>
          </w:p>
        </w:tc>
        <w:tc>
          <w:tcPr>
            <w:tcW w:w="286" w:type="dxa"/>
            <w:shd w:val="clear" w:color="auto" w:fill="FFFFFF"/>
          </w:tcPr>
          <w:p w14:paraId="0DB57426" w14:textId="77777777" w:rsidR="0063686F" w:rsidRPr="00E0084F" w:rsidRDefault="0063686F" w:rsidP="00ED6BF5">
            <w:pPr>
              <w:pStyle w:val="TF-TEXTOQUADROCentralizado"/>
              <w:rPr>
                <w:sz w:val="20"/>
              </w:rPr>
            </w:pPr>
          </w:p>
        </w:tc>
        <w:tc>
          <w:tcPr>
            <w:tcW w:w="287" w:type="dxa"/>
            <w:shd w:val="clear" w:color="auto" w:fill="FFFFFF"/>
          </w:tcPr>
          <w:p w14:paraId="053587E6" w14:textId="77777777" w:rsidR="0063686F" w:rsidRPr="00E0084F" w:rsidRDefault="0063686F" w:rsidP="00ED6BF5">
            <w:pPr>
              <w:pStyle w:val="TF-TEXTOQUADROCentralizado"/>
              <w:rPr>
                <w:sz w:val="20"/>
              </w:rPr>
            </w:pPr>
          </w:p>
        </w:tc>
      </w:tr>
      <w:tr w:rsidR="0063686F" w:rsidRPr="00E0084F" w14:paraId="1255F3B2" w14:textId="77777777" w:rsidTr="007A1F4F">
        <w:trPr>
          <w:jc w:val="center"/>
        </w:trPr>
        <w:tc>
          <w:tcPr>
            <w:tcW w:w="6171" w:type="dxa"/>
            <w:tcBorders>
              <w:left w:val="single" w:sz="4" w:space="0" w:color="auto"/>
            </w:tcBorders>
          </w:tcPr>
          <w:p w14:paraId="4FD8D76D" w14:textId="77777777" w:rsidR="0063686F" w:rsidRPr="00E0084F" w:rsidRDefault="0063686F" w:rsidP="00ED6BF5">
            <w:pPr>
              <w:pStyle w:val="TF-TEXTOQUADRO"/>
              <w:rPr>
                <w:sz w:val="20"/>
              </w:rPr>
            </w:pPr>
            <w:r w:rsidRPr="00E0084F">
              <w:rPr>
                <w:sz w:val="20"/>
              </w:rPr>
              <w:t>Verificação e validação</w:t>
            </w:r>
          </w:p>
        </w:tc>
        <w:tc>
          <w:tcPr>
            <w:tcW w:w="273" w:type="dxa"/>
          </w:tcPr>
          <w:p w14:paraId="4CCD5E5E" w14:textId="77777777" w:rsidR="0063686F" w:rsidRPr="00E0084F" w:rsidRDefault="0063686F" w:rsidP="00ED6BF5">
            <w:pPr>
              <w:pStyle w:val="TF-TEXTOQUADROCentralizado"/>
              <w:rPr>
                <w:sz w:val="20"/>
              </w:rPr>
            </w:pPr>
          </w:p>
        </w:tc>
        <w:tc>
          <w:tcPr>
            <w:tcW w:w="284" w:type="dxa"/>
          </w:tcPr>
          <w:p w14:paraId="7DAA19F5" w14:textId="77777777" w:rsidR="0063686F" w:rsidRPr="00E0084F" w:rsidRDefault="0063686F" w:rsidP="00ED6BF5">
            <w:pPr>
              <w:pStyle w:val="TF-TEXTOQUADROCentralizado"/>
              <w:rPr>
                <w:sz w:val="20"/>
              </w:rPr>
            </w:pPr>
          </w:p>
        </w:tc>
        <w:tc>
          <w:tcPr>
            <w:tcW w:w="284" w:type="dxa"/>
          </w:tcPr>
          <w:p w14:paraId="01B2B5BB" w14:textId="77777777" w:rsidR="0063686F" w:rsidRPr="00E0084F" w:rsidRDefault="0063686F" w:rsidP="00ED6BF5">
            <w:pPr>
              <w:pStyle w:val="TF-TEXTOQUADROCentralizado"/>
              <w:rPr>
                <w:sz w:val="20"/>
              </w:rPr>
            </w:pPr>
          </w:p>
        </w:tc>
        <w:tc>
          <w:tcPr>
            <w:tcW w:w="284" w:type="dxa"/>
          </w:tcPr>
          <w:p w14:paraId="3FF285CC" w14:textId="77777777" w:rsidR="0063686F" w:rsidRPr="00E0084F" w:rsidRDefault="0063686F" w:rsidP="00ED6BF5">
            <w:pPr>
              <w:pStyle w:val="TF-TEXTOQUADROCentralizado"/>
              <w:rPr>
                <w:sz w:val="20"/>
              </w:rPr>
            </w:pPr>
          </w:p>
        </w:tc>
        <w:tc>
          <w:tcPr>
            <w:tcW w:w="284" w:type="dxa"/>
          </w:tcPr>
          <w:p w14:paraId="5603CC29" w14:textId="77777777" w:rsidR="0063686F" w:rsidRPr="00E0084F" w:rsidRDefault="0063686F" w:rsidP="00ED6BF5">
            <w:pPr>
              <w:pStyle w:val="TF-TEXTOQUADROCentralizado"/>
              <w:rPr>
                <w:sz w:val="20"/>
              </w:rPr>
            </w:pPr>
          </w:p>
        </w:tc>
        <w:tc>
          <w:tcPr>
            <w:tcW w:w="284" w:type="dxa"/>
          </w:tcPr>
          <w:p w14:paraId="6ABC24B2" w14:textId="77777777" w:rsidR="0063686F" w:rsidRPr="00E0084F" w:rsidRDefault="0063686F" w:rsidP="00ED6BF5">
            <w:pPr>
              <w:pStyle w:val="TF-TEXTOQUADROCentralizado"/>
              <w:rPr>
                <w:sz w:val="20"/>
              </w:rPr>
            </w:pPr>
          </w:p>
        </w:tc>
        <w:tc>
          <w:tcPr>
            <w:tcW w:w="284" w:type="dxa"/>
          </w:tcPr>
          <w:p w14:paraId="4ED8BEC5" w14:textId="77777777" w:rsidR="0063686F" w:rsidRPr="00E0084F" w:rsidRDefault="0063686F" w:rsidP="00ED6BF5">
            <w:pPr>
              <w:pStyle w:val="TF-TEXTOQUADROCentralizado"/>
              <w:rPr>
                <w:sz w:val="20"/>
              </w:rPr>
            </w:pPr>
          </w:p>
        </w:tc>
        <w:tc>
          <w:tcPr>
            <w:tcW w:w="284" w:type="dxa"/>
          </w:tcPr>
          <w:p w14:paraId="6C1B59F0" w14:textId="77777777" w:rsidR="0063686F" w:rsidRPr="00E0084F" w:rsidRDefault="0063686F" w:rsidP="00ED6BF5">
            <w:pPr>
              <w:pStyle w:val="TF-TEXTOQUADROCentralizado"/>
              <w:rPr>
                <w:sz w:val="20"/>
              </w:rPr>
            </w:pPr>
          </w:p>
        </w:tc>
        <w:tc>
          <w:tcPr>
            <w:tcW w:w="284" w:type="dxa"/>
            <w:shd w:val="clear" w:color="auto" w:fill="808080"/>
          </w:tcPr>
          <w:p w14:paraId="70564C3D" w14:textId="77777777" w:rsidR="0063686F" w:rsidRPr="00E0084F" w:rsidRDefault="0063686F" w:rsidP="00ED6BF5">
            <w:pPr>
              <w:pStyle w:val="TF-TEXTOQUADROCentralizado"/>
              <w:rPr>
                <w:sz w:val="20"/>
              </w:rPr>
            </w:pPr>
          </w:p>
        </w:tc>
        <w:tc>
          <w:tcPr>
            <w:tcW w:w="289" w:type="dxa"/>
            <w:shd w:val="clear" w:color="auto" w:fill="808080"/>
          </w:tcPr>
          <w:p w14:paraId="39B7AA56" w14:textId="77777777" w:rsidR="0063686F" w:rsidRPr="00E0084F" w:rsidRDefault="0063686F" w:rsidP="00ED6BF5">
            <w:pPr>
              <w:pStyle w:val="TF-TEXTOQUADROCentralizado"/>
              <w:rPr>
                <w:sz w:val="20"/>
              </w:rPr>
            </w:pPr>
          </w:p>
        </w:tc>
        <w:tc>
          <w:tcPr>
            <w:tcW w:w="286" w:type="dxa"/>
            <w:shd w:val="clear" w:color="auto" w:fill="808080"/>
          </w:tcPr>
          <w:p w14:paraId="560E678D" w14:textId="77777777" w:rsidR="0063686F" w:rsidRPr="00E0084F" w:rsidRDefault="0063686F" w:rsidP="00ED6BF5">
            <w:pPr>
              <w:pStyle w:val="TF-TEXTOQUADROCentralizado"/>
              <w:rPr>
                <w:sz w:val="20"/>
              </w:rPr>
            </w:pPr>
          </w:p>
        </w:tc>
        <w:tc>
          <w:tcPr>
            <w:tcW w:w="287" w:type="dxa"/>
            <w:shd w:val="clear" w:color="auto" w:fill="auto"/>
          </w:tcPr>
          <w:p w14:paraId="01A782EA" w14:textId="77777777" w:rsidR="0063686F" w:rsidRPr="00E0084F" w:rsidRDefault="0063686F" w:rsidP="00ED6BF5">
            <w:pPr>
              <w:pStyle w:val="TF-TEXTOQUADROCentralizado"/>
              <w:rPr>
                <w:sz w:val="20"/>
              </w:rPr>
            </w:pPr>
          </w:p>
        </w:tc>
      </w:tr>
    </w:tbl>
    <w:p w14:paraId="0672BF59" w14:textId="77777777" w:rsidR="0063686F" w:rsidRPr="00E0084F" w:rsidRDefault="0063686F" w:rsidP="005A70D3">
      <w:pPr>
        <w:pStyle w:val="TF-LEGENDA"/>
        <w:rPr>
          <w:sz w:val="20"/>
        </w:rPr>
      </w:pPr>
      <w:r w:rsidRPr="00E0084F">
        <w:rPr>
          <w:sz w:val="20"/>
        </w:rPr>
        <w:t>Fonte: elaborado pelo autor.</w:t>
      </w:r>
    </w:p>
    <w:p w14:paraId="7B23637A" w14:textId="77777777" w:rsidR="0063686F" w:rsidRPr="00E0084F" w:rsidRDefault="0063686F" w:rsidP="00F54E17">
      <w:pPr>
        <w:pStyle w:val="Ttulo1"/>
      </w:pPr>
      <w:r w:rsidRPr="00E0084F">
        <w:t>REVISÃO BIBLIOGRÁFICA</w:t>
      </w:r>
    </w:p>
    <w:p w14:paraId="17AC32FA" w14:textId="77777777" w:rsidR="0063686F" w:rsidRPr="00E0084F" w:rsidRDefault="0063686F" w:rsidP="005A70D3">
      <w:pPr>
        <w:pStyle w:val="TF-TEXTO"/>
      </w:pPr>
      <w:bookmarkStart w:id="112" w:name="_Toc351015602"/>
      <w:bookmarkEnd w:id="88"/>
      <w:bookmarkEnd w:id="89"/>
      <w:bookmarkEnd w:id="90"/>
      <w:bookmarkEnd w:id="91"/>
      <w:bookmarkEnd w:id="92"/>
      <w:bookmarkEnd w:id="93"/>
      <w:bookmarkEnd w:id="94"/>
      <w:r w:rsidRPr="00E0084F">
        <w:t>Esta seção aborda assuntos relacionados ao trabalho como: PCSs, as suas etapas para a implantação, a importância e os seus impactos; Sistemas de Apoio de Decisão</w:t>
      </w:r>
      <w:r>
        <w:t xml:space="preserve"> (SAD) e </w:t>
      </w:r>
      <w:r w:rsidRPr="00E0084F">
        <w:t>Raciocínio Baseado e</w:t>
      </w:r>
      <w:r>
        <w:t>m</w:t>
      </w:r>
      <w:r w:rsidRPr="00E0084F">
        <w:t xml:space="preserve"> Casos </w:t>
      </w:r>
      <w:r>
        <w:t>(RBC).</w:t>
      </w:r>
    </w:p>
    <w:p w14:paraId="442C4F0D" w14:textId="77777777" w:rsidR="0063686F" w:rsidRPr="00E0084F" w:rsidRDefault="0063686F" w:rsidP="005A70D3">
      <w:pPr>
        <w:pStyle w:val="TF-TEXTO"/>
      </w:pPr>
      <w:commentRangeStart w:id="113"/>
      <w:r w:rsidRPr="00E0084F">
        <w:t>Referente aos PCS, segundo Huczok e Leme (2012, p. 1), pode-se conceituar um PCS como um, sistema que estabelece um conjunto de regras para administração dos salários pagos e a carreira dos colaboradores de uma empresa, mediante análise da demanda ou atribuição dos cargos X habilitação individual necessária para obter a justiça interna (avaliação dos cargos) e avaliação externa (pesquisa de mercado), objetivando o equilíbrio entre a necessidade de atração e retenção de pessoas e a capacidade de pagar (custo da mão de obra no produto ou serviço), observando a legislação trabalhista.</w:t>
      </w:r>
      <w:r>
        <w:t xml:space="preserve"> </w:t>
      </w:r>
      <w:commentRangeEnd w:id="113"/>
      <w:r>
        <w:rPr>
          <w:rStyle w:val="Refdecomentrio"/>
        </w:rPr>
        <w:commentReference w:id="113"/>
      </w:r>
      <w:commentRangeStart w:id="114"/>
      <w:r>
        <w:t>Uma vez que, (</w:t>
      </w:r>
      <w:r w:rsidRPr="008F335B">
        <w:t>MARRAS</w:t>
      </w:r>
      <w:r>
        <w:t>, 2016) apresenta o processo de recrutamento, baseando-se nos primórdios das necessidades da organização de contratar novos profissionais frente as necessidades.</w:t>
      </w:r>
      <w:commentRangeEnd w:id="114"/>
      <w:r>
        <w:rPr>
          <w:rStyle w:val="Refdecomentrio"/>
        </w:rPr>
        <w:commentReference w:id="114"/>
      </w:r>
    </w:p>
    <w:p w14:paraId="72E18255" w14:textId="77777777" w:rsidR="0063686F" w:rsidRDefault="0063686F" w:rsidP="00B47AAF">
      <w:pPr>
        <w:pStyle w:val="TF-TEXTO"/>
      </w:pPr>
      <w:r>
        <w:t xml:space="preserve">Referente aos SAD voltados </w:t>
      </w:r>
      <w:del w:id="115" w:author="Gilvan Justino" w:date="2021-10-12T11:56:00Z">
        <w:r w:rsidDel="0093297F">
          <w:delText xml:space="preserve">a </w:delText>
        </w:r>
      </w:del>
      <w:ins w:id="116" w:author="Gilvan Justino" w:date="2021-10-12T11:56:00Z">
        <w:r>
          <w:t xml:space="preserve">à </w:t>
        </w:r>
      </w:ins>
      <w:r>
        <w:t xml:space="preserve">gestão e análise, segundo </w:t>
      </w:r>
      <w:r w:rsidRPr="00E60CC3">
        <w:t>M</w:t>
      </w:r>
      <w:r>
        <w:t xml:space="preserve">orin </w:t>
      </w:r>
      <w:r w:rsidRPr="008A5905">
        <w:rPr>
          <w:i/>
          <w:iCs/>
        </w:rPr>
        <w:t>et al</w:t>
      </w:r>
      <w:r>
        <w:t>. (2016), boa parte das</w:t>
      </w:r>
      <w:r w:rsidRPr="00E60CC3">
        <w:t xml:space="preserve"> vezes os usuários são céticos em relação aos resultados apresentados</w:t>
      </w:r>
      <w:r>
        <w:t xml:space="preserve">, levando a </w:t>
      </w:r>
      <w:r w:rsidRPr="00E60CC3">
        <w:t>uma desconfiança em relação a essas tecnologias</w:t>
      </w:r>
      <w:r>
        <w:t>. Desta forma, a apresentação amigável dos resultados é importante pois fará com que</w:t>
      </w:r>
      <w:r w:rsidRPr="00E60CC3">
        <w:t xml:space="preserve"> s</w:t>
      </w:r>
      <w:r>
        <w:t xml:space="preserve">e sintam </w:t>
      </w:r>
      <w:r w:rsidRPr="00E60CC3">
        <w:t>confortáveis em seguir as recomendações desses sistemas</w:t>
      </w:r>
      <w:r>
        <w:t xml:space="preserve"> (</w:t>
      </w:r>
      <w:r w:rsidRPr="00E60CC3">
        <w:t>MORIN</w:t>
      </w:r>
      <w:r>
        <w:t xml:space="preserve"> </w:t>
      </w:r>
      <w:r w:rsidRPr="008A5905">
        <w:rPr>
          <w:i/>
          <w:iCs/>
        </w:rPr>
        <w:t>et al</w:t>
      </w:r>
      <w:r>
        <w:t xml:space="preserve">., 2016). Heinzle, </w:t>
      </w:r>
      <w:r w:rsidRPr="00F55A70">
        <w:t>Gauthier</w:t>
      </w:r>
      <w:r>
        <w:t xml:space="preserve"> e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Conforme </w:t>
      </w:r>
      <w:r w:rsidRPr="000B37C1">
        <w:t>D</w:t>
      </w:r>
      <w:r>
        <w:t xml:space="preserve">weiri </w:t>
      </w:r>
      <w:r w:rsidRPr="008A5905">
        <w:rPr>
          <w:i/>
          <w:iCs/>
        </w:rPr>
        <w:t>et al</w:t>
      </w:r>
      <w:r>
        <w:rPr>
          <w:i/>
          <w:iCs/>
        </w:rPr>
        <w:t>.</w:t>
      </w:r>
      <w:r>
        <w:t xml:space="preserve"> (2016), os </w:t>
      </w:r>
      <w:r w:rsidRPr="000B37C1">
        <w:t>critérios de seleção de</w:t>
      </w:r>
      <w:r>
        <w:t xml:space="preserve"> um</w:t>
      </w:r>
      <w:r w:rsidRPr="000B37C1">
        <w:t xml:space="preserve"> fornecedor</w:t>
      </w:r>
      <w:r>
        <w:t>, por exemplo,</w:t>
      </w:r>
      <w:r w:rsidRPr="000B37C1">
        <w:t xml:space="preserve"> dependem de vários fatores</w:t>
      </w:r>
      <w:r>
        <w:t xml:space="preserve">, como os </w:t>
      </w:r>
      <w:r w:rsidRPr="000B37C1">
        <w:t xml:space="preserve">critérios principais </w:t>
      </w:r>
      <w:r>
        <w:t xml:space="preserve">sendo os mesmos </w:t>
      </w:r>
      <w:r w:rsidRPr="000B37C1">
        <w:t>compostos por subcritérios que também podem afetar a avaliação do sistema</w:t>
      </w:r>
      <w:r>
        <w:t xml:space="preserve">. </w:t>
      </w:r>
      <w:del w:id="117" w:author="Gilvan Justino" w:date="2021-10-12T11:58:00Z">
        <w:r w:rsidDel="00281D90">
          <w:delText>Gerando desta forma</w:delText>
        </w:r>
      </w:del>
      <w:ins w:id="118" w:author="Gilvan Justino" w:date="2021-10-12T11:59:00Z">
        <w:r>
          <w:t>Gera-se</w:t>
        </w:r>
      </w:ins>
      <w:r>
        <w:t xml:space="preserve"> um cenário amplo de decisões a serem tomadas e que o sistema de apoio a decisão auxiliará no processo decisório (</w:t>
      </w:r>
      <w:r w:rsidRPr="0047171E">
        <w:t>DWEIRI</w:t>
      </w:r>
      <w:r>
        <w:t xml:space="preserve"> </w:t>
      </w:r>
      <w:r w:rsidRPr="008A5905">
        <w:rPr>
          <w:i/>
          <w:iCs/>
        </w:rPr>
        <w:t>et al</w:t>
      </w:r>
      <w:r>
        <w:t xml:space="preserve">., 2016). Por isso, segundo </w:t>
      </w:r>
      <w:r w:rsidRPr="00E60CC3">
        <w:t>M</w:t>
      </w:r>
      <w:r>
        <w:t xml:space="preserve">orin </w:t>
      </w:r>
      <w:r w:rsidRPr="008A5905">
        <w:rPr>
          <w:i/>
          <w:iCs/>
        </w:rPr>
        <w:t>et al.</w:t>
      </w:r>
      <w:r>
        <w:t xml:space="preserve"> (2016), a longo prazo o objetivo é </w:t>
      </w:r>
      <w:r w:rsidRPr="0047171E">
        <w:t xml:space="preserve">fornecer aos usuários informações </w:t>
      </w:r>
      <w:r>
        <w:t>suficientes que demonstrem</w:t>
      </w:r>
      <w:r w:rsidRPr="0047171E">
        <w:t xml:space="preserve"> regras aprendidas durante o processo.</w:t>
      </w:r>
    </w:p>
    <w:p w14:paraId="5051E433" w14:textId="77777777" w:rsidR="0063686F" w:rsidRDefault="0063686F" w:rsidP="005650E4">
      <w:pPr>
        <w:pStyle w:val="TF-TEXTO"/>
      </w:pPr>
      <w:r>
        <w:lastRenderedPageBreak/>
        <w:t>Os RBCs possuem inspiração na compreensão da inteligência (</w:t>
      </w:r>
      <w:r w:rsidRPr="00B949F0">
        <w:t>GOEL</w:t>
      </w:r>
      <w:r>
        <w:t xml:space="preserve">; </w:t>
      </w:r>
      <w:r w:rsidRPr="0047171E">
        <w:t>DIAZ-AGUDO</w:t>
      </w:r>
      <w:r>
        <w:t>,</w:t>
      </w:r>
      <w:r w:rsidRPr="00B949F0">
        <w:t xml:space="preserve"> </w:t>
      </w:r>
      <w:r>
        <w:t xml:space="preserve">2017). Segundo Goel e </w:t>
      </w:r>
      <w:r w:rsidRPr="00F55A70">
        <w:t xml:space="preserve">Diaz-Agudo </w:t>
      </w:r>
      <w:r>
        <w:t>(2017),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w:t>
      </w:r>
      <w:r w:rsidRPr="00B949F0">
        <w:t>GOEL</w:t>
      </w:r>
      <w:r>
        <w:t xml:space="preserve">; </w:t>
      </w:r>
      <w:r w:rsidRPr="0047171E">
        <w:t>DIAZ-AGUDO</w:t>
      </w:r>
      <w:r>
        <w:t>,</w:t>
      </w:r>
      <w:r w:rsidRPr="00B949F0">
        <w:t xml:space="preserve"> </w:t>
      </w:r>
      <w:r>
        <w:t xml:space="preserve">2017). Além disso, o RBC é usado em inteligência artificial para dar suporte a aplicativos. Cyras, </w:t>
      </w:r>
      <w:r w:rsidRPr="00F55A70">
        <w:t>Satoh</w:t>
      </w:r>
      <w:r>
        <w:t xml:space="preserve"> e Toni (2016) observam que a argumentação formal ganhou importância dentro da Inteligência Artificiais (IA), como uma estrutura apoiadora dos tipos de raciocínio, incluindo formas de raciocínio baseado em casos. Desta forma, um sistema baseado em conhecimento usa a experiência dos membros de uma organização, que para Urnau, Kipper e Frozza (2014), é adquirido, organizado e disponibilizado por meio de uma base de conhecimento, fazendo desse processo de aquisição, organização e disponibilidade, a construção de um sistema baseado em conhecimento.</w:t>
      </w:r>
    </w:p>
    <w:p w14:paraId="70AC52F7" w14:textId="77777777" w:rsidR="0063686F" w:rsidRPr="00E0084F" w:rsidRDefault="0063686F" w:rsidP="00F83A19">
      <w:pPr>
        <w:pStyle w:val="TF-refernciasbibliogrficasTTULO"/>
      </w:pPr>
      <w:r w:rsidRPr="00E0084F">
        <w:t>Referências</w:t>
      </w:r>
      <w:bookmarkEnd w:id="112"/>
    </w:p>
    <w:p w14:paraId="1DF7B0CA" w14:textId="77777777" w:rsidR="0063686F" w:rsidRDefault="0063686F"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4245EDF4" w14:textId="77777777" w:rsidR="0063686F" w:rsidRDefault="0063686F" w:rsidP="008A5905">
      <w:pPr>
        <w:pStyle w:val="TF-refernciasITEM"/>
      </w:pPr>
      <w:r w:rsidRPr="0047171E">
        <w:rPr>
          <w:lang w:val="de-DE"/>
        </w:rPr>
        <w:t xml:space="preserve">CYRAS, Kristijonas; SATOH, Ken; TONI, Francesca. </w:t>
      </w:r>
      <w:r w:rsidRPr="00C07370">
        <w:rPr>
          <w:lang w:val="en-US"/>
        </w:rPr>
        <w:t xml:space="preserve">Abstract argumentation for case-based reasoning. </w:t>
      </w:r>
      <w:r w:rsidRPr="00E2397F">
        <w:rPr>
          <w:b/>
          <w:bCs/>
          <w:lang w:val="de-DE"/>
        </w:rPr>
        <w:t>In: Fifteenth international conference on the principles of knowledge representation and reasoning</w:t>
      </w:r>
      <w:r w:rsidRPr="0047171E">
        <w:rPr>
          <w:lang w:val="de-DE"/>
        </w:rPr>
        <w:t xml:space="preserve">. </w:t>
      </w:r>
      <w:r w:rsidRPr="0047171E">
        <w:t>2016.</w:t>
      </w:r>
    </w:p>
    <w:p w14:paraId="0FC688CE" w14:textId="77777777" w:rsidR="0063686F" w:rsidRDefault="0063686F" w:rsidP="008A5905">
      <w:pPr>
        <w:pStyle w:val="TF-refernciasITEM"/>
      </w:pPr>
      <w:r w:rsidRPr="0047171E">
        <w:t xml:space="preserve">DA SILVA, Rafaela Alexandre; SILVA, Fernando Cesar Almeida; GOMES, Carlos Francisco Simões. </w:t>
      </w:r>
      <w:r w:rsidRPr="00E2397F">
        <w:t>O uso do Business Intelligence (BI) em sistema de apoio à tomada de decisão estratégica</w:t>
      </w:r>
      <w:r w:rsidRPr="0047171E">
        <w:t xml:space="preserve">. </w:t>
      </w:r>
      <w:r w:rsidRPr="00E2397F">
        <w:rPr>
          <w:b/>
          <w:bCs/>
        </w:rPr>
        <w:t>Revista Geintec-Gest</w:t>
      </w:r>
      <w:r>
        <w:rPr>
          <w:b/>
          <w:bCs/>
        </w:rPr>
        <w:t>ã</w:t>
      </w:r>
      <w:r w:rsidRPr="00E2397F">
        <w:rPr>
          <w:b/>
          <w:bCs/>
        </w:rPr>
        <w:t xml:space="preserve">o Inovação </w:t>
      </w:r>
      <w:r>
        <w:rPr>
          <w:b/>
          <w:bCs/>
        </w:rPr>
        <w:t>e</w:t>
      </w:r>
      <w:r w:rsidRPr="00E2397F">
        <w:rPr>
          <w:b/>
          <w:bCs/>
        </w:rPr>
        <w:t xml:space="preserve"> Tecnologias</w:t>
      </w:r>
      <w:r w:rsidRPr="0047171E">
        <w:t>, v. 6, n. 1, p. 2780-2798, 2016.</w:t>
      </w:r>
    </w:p>
    <w:p w14:paraId="4E7AEE2C" w14:textId="77777777" w:rsidR="0063686F" w:rsidRPr="00C07370" w:rsidRDefault="0063686F" w:rsidP="008A5905">
      <w:pPr>
        <w:pStyle w:val="TF-refernciasITEM"/>
        <w:rPr>
          <w:lang w:val="en-US"/>
        </w:rPr>
      </w:pPr>
      <w:r w:rsidRPr="00405025">
        <w:t xml:space="preserve">DWEIRI, Fikri </w:t>
      </w:r>
      <w:r w:rsidRPr="008A5905">
        <w:rPr>
          <w:i/>
          <w:iCs/>
        </w:rPr>
        <w:t>et al</w:t>
      </w:r>
      <w:r w:rsidRPr="008A5905">
        <w:rPr>
          <w:b/>
          <w:bCs/>
          <w:i/>
          <w:iCs/>
        </w:rPr>
        <w:t>.</w:t>
      </w:r>
      <w:r w:rsidRPr="00405025">
        <w:rPr>
          <w:b/>
          <w:bCs/>
        </w:rPr>
        <w:t xml:space="preserve"> </w:t>
      </w:r>
      <w:r w:rsidRPr="0047171E">
        <w:rPr>
          <w:b/>
          <w:bCs/>
          <w:lang w:val="de-DE"/>
        </w:rPr>
        <w:t>Designing an integrated AHP based decision support system for supplier selection in automotive industry</w:t>
      </w:r>
      <w:r w:rsidRPr="0047171E">
        <w:rPr>
          <w:lang w:val="de-DE"/>
        </w:rPr>
        <w:t xml:space="preserve">. </w:t>
      </w:r>
      <w:r w:rsidRPr="00C07370">
        <w:rPr>
          <w:lang w:val="en-US"/>
        </w:rPr>
        <w:t>Expert Systems with Applications, v. 62, p. 273-283, 2016.</w:t>
      </w:r>
    </w:p>
    <w:p w14:paraId="5D0FF5AF" w14:textId="77777777" w:rsidR="0063686F" w:rsidRPr="00C07370" w:rsidRDefault="0063686F" w:rsidP="008A5905">
      <w:pPr>
        <w:pStyle w:val="TF-refernciasITEM"/>
        <w:rPr>
          <w:lang w:val="en-US"/>
        </w:rPr>
      </w:pPr>
      <w:r w:rsidRPr="00C07370">
        <w:rPr>
          <w:lang w:val="en-US"/>
        </w:rPr>
        <w:t xml:space="preserve">FIORAVANZO, Eduarda </w:t>
      </w:r>
      <w:r w:rsidRPr="00C07370">
        <w:rPr>
          <w:i/>
          <w:iCs/>
          <w:lang w:val="en-US"/>
        </w:rPr>
        <w:t>et al</w:t>
      </w:r>
      <w:r w:rsidRPr="00C07370">
        <w:rPr>
          <w:lang w:val="en-US"/>
        </w:rPr>
        <w:t xml:space="preserve">. </w:t>
      </w:r>
      <w:r w:rsidRPr="00F30864">
        <w:t>A importância da administração de cargos e Salários nas organizações.</w:t>
      </w:r>
      <w:r w:rsidRPr="0082064D">
        <w:t xml:space="preserve"> </w:t>
      </w:r>
      <w:r w:rsidRPr="00C07370">
        <w:rPr>
          <w:b/>
          <w:bCs/>
          <w:lang w:val="en-US"/>
        </w:rPr>
        <w:t>Brazilian Journal of Business</w:t>
      </w:r>
      <w:r w:rsidRPr="00C07370">
        <w:rPr>
          <w:lang w:val="en-US"/>
        </w:rPr>
        <w:t>, v. 2, n. 4, p. 3957-3974, 2020.</w:t>
      </w:r>
    </w:p>
    <w:p w14:paraId="48512366" w14:textId="77777777" w:rsidR="0063686F" w:rsidRPr="00C07370" w:rsidRDefault="0063686F" w:rsidP="008A5905">
      <w:pPr>
        <w:pStyle w:val="TF-refernciasITEM"/>
        <w:rPr>
          <w:lang w:val="en-US"/>
        </w:rPr>
      </w:pPr>
      <w:r w:rsidRPr="00C07370">
        <w:rPr>
          <w:lang w:val="en-US"/>
        </w:rPr>
        <w:t xml:space="preserve">FLOOWMER. </w:t>
      </w:r>
      <w:r w:rsidRPr="00C07370">
        <w:rPr>
          <w:b/>
          <w:bCs/>
          <w:lang w:val="en-US"/>
        </w:rPr>
        <w:t>Floower Consultoria e Educação Executiva.</w:t>
      </w:r>
      <w:r w:rsidRPr="00C07370">
        <w:rPr>
          <w:lang w:val="en-US"/>
        </w:rPr>
        <w:t xml:space="preserve"> </w:t>
      </w:r>
      <w:r>
        <w:t>[s.l], 2021</w:t>
      </w:r>
      <w:r w:rsidRPr="00E0084F">
        <w:t xml:space="preserve">. Disponível em https://www.floowmer.com.br/cargos-e-salarios/. </w:t>
      </w:r>
      <w:r w:rsidRPr="00C07370">
        <w:rPr>
          <w:lang w:val="en-US"/>
        </w:rPr>
        <w:t>Acesso em: 30 mar. 2021.</w:t>
      </w:r>
    </w:p>
    <w:p w14:paraId="6BC7DE50" w14:textId="77777777" w:rsidR="0063686F" w:rsidRDefault="0063686F" w:rsidP="008A5905">
      <w:pPr>
        <w:pStyle w:val="TF-refernciasITEM"/>
      </w:pPr>
      <w:r w:rsidRPr="00C07370">
        <w:rPr>
          <w:lang w:val="en-US"/>
        </w:rPr>
        <w:t xml:space="preserve">GOEL, Ashok; DIAZ-AGUDO, Belen. What's hot in case-based reasoning. </w:t>
      </w:r>
      <w:r w:rsidRPr="00F30864">
        <w:rPr>
          <w:b/>
          <w:bCs/>
        </w:rPr>
        <w:t>In: Proceedings of the AAAI Conference on Artificial Intelligence</w:t>
      </w:r>
      <w:r w:rsidRPr="0047171E">
        <w:t>. 2017.</w:t>
      </w:r>
    </w:p>
    <w:p w14:paraId="6DA8903B" w14:textId="77777777" w:rsidR="0063686F" w:rsidRPr="00E0084F" w:rsidRDefault="0063686F" w:rsidP="008A5905">
      <w:pPr>
        <w:pStyle w:val="TF-refernciasITEM"/>
      </w:pPr>
      <w:r w:rsidRPr="00CA6653">
        <w:t xml:space="preserve">HEINZLE, Roberto; GAUTHIER, Fernando Alvaro Ostuni; FIALHO, Francisco Antônio Pereira. </w:t>
      </w:r>
      <w:r w:rsidRPr="00CA6653">
        <w:rPr>
          <w:b/>
          <w:bCs/>
        </w:rPr>
        <w:t xml:space="preserve">Semântica nos sistemas de apoio a decisão: </w:t>
      </w:r>
      <w:r w:rsidRPr="008A5905">
        <w:t>o estado da arte</w:t>
      </w:r>
      <w:r w:rsidRPr="00CA6653">
        <w:t>. Revista da UNIFEBE, v. 1, n. 8, p. 225-248, 2017.</w:t>
      </w:r>
    </w:p>
    <w:p w14:paraId="76B21A4C" w14:textId="77777777" w:rsidR="0063686F" w:rsidRPr="00E0084F" w:rsidRDefault="0063686F" w:rsidP="008A5905">
      <w:pPr>
        <w:pStyle w:val="TF-refernciasITEM"/>
      </w:pPr>
      <w:r w:rsidRPr="00E0084F">
        <w:t xml:space="preserve">HEWYSA RH LTDA. </w:t>
      </w:r>
      <w:r w:rsidRPr="00E0084F">
        <w:rPr>
          <w:b/>
        </w:rPr>
        <w:t>Hewysa Consultoria &amp; Treinamento</w:t>
      </w:r>
      <w:r w:rsidRPr="00E0084F">
        <w:t xml:space="preserve">. </w:t>
      </w:r>
      <w:r>
        <w:t>[s.l], 2016</w:t>
      </w:r>
      <w:r w:rsidRPr="00E0084F">
        <w:t>. Disponível em https://app.hewysa.com.br/. Acesso em: 29 mar</w:t>
      </w:r>
      <w:r>
        <w:t>.</w:t>
      </w:r>
      <w:r w:rsidRPr="00E0084F">
        <w:t xml:space="preserve"> 2021.</w:t>
      </w:r>
    </w:p>
    <w:p w14:paraId="29A7C0FC" w14:textId="77777777" w:rsidR="0063686F" w:rsidRPr="00E0084F" w:rsidRDefault="0063686F"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3A34244" w14:textId="77777777" w:rsidR="0063686F" w:rsidRPr="00E0084F" w:rsidRDefault="0063686F" w:rsidP="008A5905">
      <w:pPr>
        <w:pStyle w:val="TF-refernciasITEM"/>
      </w:pPr>
      <w:r w:rsidRPr="00E0084F">
        <w:lastRenderedPageBreak/>
        <w:t xml:space="preserve">KOMBO. </w:t>
      </w:r>
      <w:r w:rsidRPr="00E0084F">
        <w:rPr>
          <w:b/>
          <w:bCs/>
        </w:rPr>
        <w:t>KOMBO Gestão Estratégica de Pessoas.</w:t>
      </w:r>
      <w:r w:rsidRPr="00E0084F">
        <w:t xml:space="preserve"> </w:t>
      </w:r>
      <w:r>
        <w:t>[s.l], 2021</w:t>
      </w:r>
      <w:r w:rsidRPr="00E0084F">
        <w:t>. Disponível em https://www.kombo.com.br/produtos/kombo-estrategico/cargos-salarios. Acesso em: 30 mar. 2021.</w:t>
      </w:r>
    </w:p>
    <w:p w14:paraId="4931DF74" w14:textId="77777777" w:rsidR="0063686F" w:rsidRPr="0082064D" w:rsidRDefault="0063686F" w:rsidP="008A5905">
      <w:pPr>
        <w:pStyle w:val="TF-refernciasITEM"/>
      </w:pPr>
      <w:r w:rsidRPr="0082064D">
        <w:t xml:space="preserve">MARRAS, Jean Pierre. </w:t>
      </w:r>
      <w:r w:rsidRPr="0082064D">
        <w:rPr>
          <w:b/>
          <w:bCs/>
        </w:rPr>
        <w:t>Administração de recursos humanos</w:t>
      </w:r>
      <w:r w:rsidRPr="0082064D">
        <w:t>. São Paulo</w:t>
      </w:r>
      <w:r>
        <w:t xml:space="preserve">, </w:t>
      </w:r>
      <w:r w:rsidRPr="0082064D">
        <w:t>Saraiva, 2016. E-book. Disponível em: https://integrada.minhabiblioteca.com.br/books/978-85-472-0109-8. Acesso em: 22 set. 2021.</w:t>
      </w:r>
    </w:p>
    <w:p w14:paraId="19563A30" w14:textId="77777777" w:rsidR="0063686F" w:rsidRPr="00C07370" w:rsidRDefault="0063686F"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F30864">
        <w:rPr>
          <w:lang w:val="de-DE"/>
        </w:rPr>
        <w:t>Explaining the Results of an Optimization-Based Decision Support System–A Machine Learning Approach</w:t>
      </w:r>
      <w:r w:rsidRPr="00F30864">
        <w:rPr>
          <w:b/>
          <w:bCs/>
          <w:lang w:val="de-DE"/>
        </w:rPr>
        <w:t xml:space="preserve">. </w:t>
      </w:r>
      <w:r w:rsidRPr="00C07370">
        <w:rPr>
          <w:b/>
          <w:bCs/>
          <w:lang w:val="en-US"/>
        </w:rPr>
        <w:t>In: APMOD: APplied mathematical programming and MODelling</w:t>
      </w:r>
      <w:r w:rsidRPr="00C07370">
        <w:rPr>
          <w:lang w:val="en-US"/>
        </w:rPr>
        <w:t>. 2016</w:t>
      </w:r>
    </w:p>
    <w:p w14:paraId="1C02FD23" w14:textId="77777777" w:rsidR="0063686F" w:rsidRPr="00E0084F" w:rsidRDefault="0063686F" w:rsidP="008A5905">
      <w:pPr>
        <w:pStyle w:val="TF-refernciasITEM"/>
      </w:pPr>
      <w:r w:rsidRPr="00C07370">
        <w:rPr>
          <w:lang w:val="en-US"/>
        </w:rPr>
        <w:t xml:space="preserve">PONTES, Benedito Rodrigues. </w:t>
      </w:r>
      <w:r w:rsidRPr="00E0084F">
        <w:rPr>
          <w:b/>
        </w:rPr>
        <w:t>Administração de cargos e salários</w:t>
      </w:r>
      <w:r w:rsidRPr="00E0084F">
        <w:t>. 11.ed. São Paulo: LTr, 2005.</w:t>
      </w:r>
    </w:p>
    <w:p w14:paraId="39B5D5F2" w14:textId="77777777" w:rsidR="0063686F" w:rsidRDefault="0063686F" w:rsidP="008A5905">
      <w:pPr>
        <w:pStyle w:val="TF-refernciasITEM"/>
      </w:pPr>
      <w:r w:rsidRPr="00E0084F">
        <w:t xml:space="preserve">PONTES, Benedito Rodrigues. </w:t>
      </w:r>
      <w:r w:rsidRPr="00E0084F">
        <w:rPr>
          <w:b/>
        </w:rPr>
        <w:t>Administração de Cargos e Salários</w:t>
      </w:r>
      <w:r w:rsidRPr="00E0084F">
        <w:t>: Carreira e Remuneração. 12a.ed. São Paulo: LTr, 2007.</w:t>
      </w:r>
    </w:p>
    <w:p w14:paraId="0FDD8187" w14:textId="77777777" w:rsidR="0063686F" w:rsidRDefault="0063686F" w:rsidP="008A5905">
      <w:pPr>
        <w:pStyle w:val="TF-refernciasITEM"/>
      </w:pPr>
      <w:r>
        <w:t xml:space="preserve">RIBEIRO, Thiago Boddenberg; ESTENDER, Antônio Carlos. </w:t>
      </w:r>
      <w:r w:rsidRPr="002F5FF6">
        <w:rPr>
          <w:b/>
          <w:bCs/>
        </w:rPr>
        <w:t>Gestão de Cargos e Salários e sua Influência na Motivação dos Colaboradores</w:t>
      </w:r>
      <w:r>
        <w:t>. Revista de Ciências Gerenciais, v. 20, n. 31, p. 25-31, 2016.</w:t>
      </w:r>
    </w:p>
    <w:p w14:paraId="3FBEDF00" w14:textId="77777777" w:rsidR="0063686F" w:rsidRPr="00E0084F" w:rsidRDefault="0063686F" w:rsidP="008A5905">
      <w:pPr>
        <w:pStyle w:val="TF-refernciasITEM"/>
      </w:pPr>
      <w:r w:rsidRPr="0047171E">
        <w:t xml:space="preserve">URNAU, Eduardo; KIPPER, Liane Mahlmannn; FROZZA, Rejane. </w:t>
      </w:r>
      <w:r w:rsidRPr="0047171E">
        <w:rPr>
          <w:b/>
          <w:bCs/>
        </w:rPr>
        <w:t>Desenvolvimento de um sistema de apoio à decisão com a técnica de raciocínio baseado em casos</w:t>
      </w:r>
      <w:r w:rsidRPr="0047171E">
        <w:t>. 2014.</w:t>
      </w:r>
    </w:p>
    <w:p w14:paraId="187DDD5E" w14:textId="77777777" w:rsidR="0063686F" w:rsidRDefault="0063686F" w:rsidP="00640D56">
      <w:pPr>
        <w:pStyle w:val="TF-refernciasITEM"/>
      </w:pPr>
      <w:r w:rsidRPr="00E0084F">
        <w:t xml:space="preserve">VIZIOLI, Miguel. </w:t>
      </w:r>
      <w:r w:rsidRPr="00E0084F">
        <w:rPr>
          <w:b/>
          <w:bCs/>
        </w:rPr>
        <w:t>Administração de RH</w:t>
      </w:r>
      <w:r w:rsidRPr="00E0084F">
        <w:t>. São Paulo: Pearson, 2010.</w:t>
      </w:r>
    </w:p>
    <w:p w14:paraId="2FA214E0" w14:textId="77777777" w:rsidR="0063686F" w:rsidRDefault="0063686F" w:rsidP="00640D56">
      <w:pPr>
        <w:pStyle w:val="TF-refernciasITEM"/>
      </w:pPr>
    </w:p>
    <w:p w14:paraId="780791EA" w14:textId="77777777" w:rsidR="0063686F" w:rsidRPr="00320BFA" w:rsidRDefault="0063686F" w:rsidP="00640D56">
      <w:pPr>
        <w:pStyle w:val="TF-xAvalTTULO"/>
      </w:pPr>
      <w:r>
        <w:br w:type="page"/>
      </w:r>
      <w:r w:rsidRPr="00320BFA">
        <w:lastRenderedPageBreak/>
        <w:t>FORMULÁRIO  DE  avaliação</w:t>
      </w:r>
      <w:r>
        <w:t xml:space="preserve"> </w:t>
      </w:r>
      <w:r w:rsidRPr="00320BFA">
        <w:t xml:space="preserve">– PROFESSOR </w:t>
      </w:r>
      <w:r>
        <w:t>AVALIADOR</w:t>
      </w:r>
    </w:p>
    <w:p w14:paraId="5575B538" w14:textId="77777777" w:rsidR="0063686F" w:rsidRDefault="0063686F" w:rsidP="00640D56">
      <w:pPr>
        <w:pStyle w:val="TF-xAvalLINHA"/>
      </w:pPr>
      <w:r w:rsidRPr="00320BFA">
        <w:t>Avaliador(a):</w:t>
      </w:r>
      <w:r w:rsidRPr="00320BFA">
        <w:tab/>
      </w:r>
      <w:r w:rsidRPr="00640D56">
        <w:rPr>
          <w:b/>
          <w:bCs/>
        </w:rPr>
        <w:t>Gilvan Justino</w:t>
      </w:r>
    </w:p>
    <w:p w14:paraId="1FB5FEE3" w14:textId="77777777" w:rsidR="0063686F" w:rsidRPr="00340EA0" w:rsidRDefault="0063686F" w:rsidP="00640D5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63686F" w:rsidRPr="00320BFA" w14:paraId="1F98ABE5"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4000044" w14:textId="77777777" w:rsidR="0063686F" w:rsidRPr="00320BFA" w:rsidRDefault="0063686F"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F16F437" w14:textId="77777777" w:rsidR="0063686F" w:rsidRPr="00320BFA" w:rsidRDefault="0063686F"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EA3AEB6" w14:textId="77777777" w:rsidR="0063686F" w:rsidRPr="00320BFA" w:rsidRDefault="0063686F"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8722F99" w14:textId="77777777" w:rsidR="0063686F" w:rsidRPr="00320BFA" w:rsidRDefault="0063686F" w:rsidP="0050227F">
            <w:pPr>
              <w:pStyle w:val="TF-xAvalITEMTABELA"/>
            </w:pPr>
            <w:r w:rsidRPr="00320BFA">
              <w:t>não atende</w:t>
            </w:r>
          </w:p>
        </w:tc>
      </w:tr>
      <w:tr w:rsidR="0063686F" w:rsidRPr="00320BFA" w14:paraId="666AA6AB"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F072338" w14:textId="77777777" w:rsidR="0063686F" w:rsidRPr="0000224C" w:rsidRDefault="0063686F"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FDEE992" w14:textId="77777777" w:rsidR="0063686F" w:rsidRPr="00320BFA" w:rsidRDefault="0063686F" w:rsidP="00F54E17">
            <w:pPr>
              <w:pStyle w:val="TF-xAvalITEM"/>
              <w:numPr>
                <w:ilvl w:val="0"/>
                <w:numId w:val="31"/>
              </w:numPr>
            </w:pPr>
            <w:r w:rsidRPr="00320BFA">
              <w:t>INTRODUÇÃO</w:t>
            </w:r>
          </w:p>
          <w:p w14:paraId="75B351CA" w14:textId="77777777" w:rsidR="0063686F" w:rsidRPr="00320BFA" w:rsidRDefault="0063686F"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B55A4B8" w14:textId="77777777" w:rsidR="0063686F" w:rsidRPr="00320BFA" w:rsidRDefault="0063686F" w:rsidP="0050227F">
            <w:pPr>
              <w:ind w:left="709" w:hanging="709"/>
              <w:jc w:val="both"/>
              <w:rPr>
                <w:sz w:val="18"/>
              </w:rPr>
            </w:pPr>
            <w:ins w:id="119" w:author="Gilvan Justino" w:date="2021-10-12T12:0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F9D2E3E" w14:textId="77777777" w:rsidR="0063686F" w:rsidRPr="00320BFA" w:rsidRDefault="0063686F"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C03BCB0" w14:textId="77777777" w:rsidR="0063686F" w:rsidRPr="00320BFA" w:rsidRDefault="0063686F" w:rsidP="0050227F">
            <w:pPr>
              <w:ind w:left="709" w:hanging="709"/>
              <w:jc w:val="both"/>
              <w:rPr>
                <w:sz w:val="18"/>
              </w:rPr>
            </w:pPr>
          </w:p>
        </w:tc>
      </w:tr>
      <w:tr w:rsidR="0063686F" w:rsidRPr="00320BFA" w14:paraId="6EB0D24C"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88DC58"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79D6DD" w14:textId="77777777" w:rsidR="0063686F" w:rsidRPr="00320BFA" w:rsidRDefault="0063686F"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A34AD49" w14:textId="77777777" w:rsidR="0063686F" w:rsidRPr="00320BFA" w:rsidRDefault="0063686F" w:rsidP="0050227F">
            <w:pPr>
              <w:ind w:left="709" w:hanging="709"/>
              <w:jc w:val="both"/>
              <w:rPr>
                <w:sz w:val="18"/>
              </w:rPr>
            </w:pPr>
            <w:ins w:id="120"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1E88A8F"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1185CE7" w14:textId="77777777" w:rsidR="0063686F" w:rsidRPr="00320BFA" w:rsidRDefault="0063686F" w:rsidP="0050227F">
            <w:pPr>
              <w:ind w:left="709" w:hanging="709"/>
              <w:jc w:val="both"/>
              <w:rPr>
                <w:sz w:val="18"/>
              </w:rPr>
            </w:pPr>
          </w:p>
        </w:tc>
      </w:tr>
      <w:tr w:rsidR="0063686F" w:rsidRPr="00320BFA" w14:paraId="72501270"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809949"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8539BF" w14:textId="77777777" w:rsidR="0063686F" w:rsidRPr="00320BFA" w:rsidRDefault="0063686F" w:rsidP="0063686F">
            <w:pPr>
              <w:pStyle w:val="TF-xAvalITEM"/>
            </w:pPr>
            <w:r w:rsidRPr="00320BFA">
              <w:t>OBJETIVOS</w:t>
            </w:r>
          </w:p>
          <w:p w14:paraId="02051F05" w14:textId="77777777" w:rsidR="0063686F" w:rsidRPr="00320BFA" w:rsidRDefault="0063686F"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983B2FF" w14:textId="77777777" w:rsidR="0063686F" w:rsidRPr="00320BFA" w:rsidRDefault="0063686F" w:rsidP="0050227F">
            <w:pPr>
              <w:ind w:left="709" w:hanging="709"/>
              <w:jc w:val="both"/>
              <w:rPr>
                <w:sz w:val="18"/>
              </w:rPr>
            </w:pPr>
            <w:ins w:id="121"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C76B29C"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AEF094" w14:textId="77777777" w:rsidR="0063686F" w:rsidRPr="00320BFA" w:rsidRDefault="0063686F" w:rsidP="0050227F">
            <w:pPr>
              <w:ind w:left="709" w:hanging="709"/>
              <w:jc w:val="both"/>
              <w:rPr>
                <w:sz w:val="18"/>
              </w:rPr>
            </w:pPr>
          </w:p>
        </w:tc>
      </w:tr>
      <w:tr w:rsidR="0063686F" w:rsidRPr="00320BFA" w14:paraId="7F6DA860"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E04721"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157AF5" w14:textId="77777777" w:rsidR="0063686F" w:rsidRPr="00320BFA" w:rsidRDefault="0063686F"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21AC4CB" w14:textId="77777777" w:rsidR="0063686F" w:rsidRPr="00320BFA" w:rsidRDefault="0063686F" w:rsidP="0050227F">
            <w:pPr>
              <w:ind w:left="709" w:hanging="709"/>
              <w:jc w:val="both"/>
              <w:rPr>
                <w:sz w:val="18"/>
              </w:rPr>
            </w:pPr>
            <w:ins w:id="122"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FC9E01"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464264" w14:textId="77777777" w:rsidR="0063686F" w:rsidRPr="00320BFA" w:rsidRDefault="0063686F" w:rsidP="0050227F">
            <w:pPr>
              <w:ind w:left="709" w:hanging="709"/>
              <w:jc w:val="both"/>
              <w:rPr>
                <w:sz w:val="18"/>
              </w:rPr>
            </w:pPr>
          </w:p>
        </w:tc>
      </w:tr>
      <w:tr w:rsidR="0063686F" w:rsidRPr="00320BFA" w14:paraId="4E1C1A01"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E177F8"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C4254E" w14:textId="77777777" w:rsidR="0063686F" w:rsidRPr="00320BFA" w:rsidRDefault="0063686F" w:rsidP="0063686F">
            <w:pPr>
              <w:pStyle w:val="TF-xAvalITEM"/>
            </w:pPr>
            <w:r w:rsidRPr="00320BFA">
              <w:t>TRABALHOS CORRELATOS</w:t>
            </w:r>
          </w:p>
          <w:p w14:paraId="5FD814B9" w14:textId="77777777" w:rsidR="0063686F" w:rsidRPr="00320BFA" w:rsidRDefault="0063686F"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F9FF2EA" w14:textId="77777777" w:rsidR="0063686F" w:rsidRPr="00320BFA" w:rsidRDefault="0063686F" w:rsidP="0050227F">
            <w:pPr>
              <w:ind w:left="709" w:hanging="709"/>
              <w:jc w:val="both"/>
              <w:rPr>
                <w:sz w:val="18"/>
              </w:rPr>
            </w:pPr>
            <w:ins w:id="123"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3708EC"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85E20C5" w14:textId="77777777" w:rsidR="0063686F" w:rsidRPr="00320BFA" w:rsidRDefault="0063686F" w:rsidP="0050227F">
            <w:pPr>
              <w:ind w:left="709" w:hanging="709"/>
              <w:jc w:val="both"/>
              <w:rPr>
                <w:sz w:val="18"/>
              </w:rPr>
            </w:pPr>
          </w:p>
        </w:tc>
      </w:tr>
      <w:tr w:rsidR="0063686F" w:rsidRPr="00320BFA" w14:paraId="4EF384F2"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1E7CB2"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A27475" w14:textId="77777777" w:rsidR="0063686F" w:rsidRPr="00320BFA" w:rsidRDefault="0063686F" w:rsidP="0063686F">
            <w:pPr>
              <w:pStyle w:val="TF-xAvalITEM"/>
            </w:pPr>
            <w:r w:rsidRPr="00320BFA">
              <w:t>JUSTIFICATIVA</w:t>
            </w:r>
          </w:p>
          <w:p w14:paraId="0E5A8466" w14:textId="77777777" w:rsidR="0063686F" w:rsidRPr="00320BFA" w:rsidRDefault="0063686F"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195F301" w14:textId="77777777" w:rsidR="0063686F" w:rsidRPr="00320BFA" w:rsidRDefault="0063686F" w:rsidP="0050227F">
            <w:pPr>
              <w:ind w:left="709" w:hanging="709"/>
              <w:jc w:val="both"/>
              <w:rPr>
                <w:sz w:val="18"/>
              </w:rPr>
            </w:pPr>
            <w:ins w:id="124"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0983ED0"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AE760C" w14:textId="77777777" w:rsidR="0063686F" w:rsidRPr="00320BFA" w:rsidRDefault="0063686F" w:rsidP="0050227F">
            <w:pPr>
              <w:ind w:left="709" w:hanging="709"/>
              <w:jc w:val="both"/>
              <w:rPr>
                <w:sz w:val="18"/>
              </w:rPr>
            </w:pPr>
          </w:p>
        </w:tc>
      </w:tr>
      <w:tr w:rsidR="0063686F" w:rsidRPr="00320BFA" w14:paraId="619F32F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4028E7"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6E22D4" w14:textId="77777777" w:rsidR="0063686F" w:rsidRPr="00320BFA" w:rsidRDefault="0063686F"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B3ACAB4" w14:textId="77777777" w:rsidR="0063686F" w:rsidRPr="00320BFA" w:rsidRDefault="0063686F" w:rsidP="0050227F">
            <w:pPr>
              <w:ind w:left="709" w:hanging="709"/>
              <w:jc w:val="both"/>
              <w:rPr>
                <w:sz w:val="18"/>
              </w:rPr>
            </w:pPr>
            <w:ins w:id="125"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97F0AE5"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D1D32C" w14:textId="77777777" w:rsidR="0063686F" w:rsidRPr="00320BFA" w:rsidRDefault="0063686F" w:rsidP="0050227F">
            <w:pPr>
              <w:ind w:left="709" w:hanging="709"/>
              <w:jc w:val="both"/>
              <w:rPr>
                <w:sz w:val="18"/>
              </w:rPr>
            </w:pPr>
          </w:p>
        </w:tc>
      </w:tr>
      <w:tr w:rsidR="0063686F" w:rsidRPr="00320BFA" w14:paraId="3BB744A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735B31"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7E2D62" w14:textId="77777777" w:rsidR="0063686F" w:rsidRPr="00320BFA" w:rsidRDefault="0063686F"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29FE67C" w14:textId="77777777" w:rsidR="0063686F" w:rsidRPr="00320BFA" w:rsidRDefault="0063686F" w:rsidP="0050227F">
            <w:pPr>
              <w:ind w:left="709" w:hanging="709"/>
              <w:jc w:val="both"/>
              <w:rPr>
                <w:sz w:val="18"/>
              </w:rPr>
            </w:pPr>
            <w:ins w:id="126"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B5A13D1"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9B6FA90" w14:textId="77777777" w:rsidR="0063686F" w:rsidRPr="00320BFA" w:rsidRDefault="0063686F" w:rsidP="0050227F">
            <w:pPr>
              <w:ind w:left="709" w:hanging="709"/>
              <w:jc w:val="both"/>
              <w:rPr>
                <w:sz w:val="18"/>
              </w:rPr>
            </w:pPr>
          </w:p>
        </w:tc>
      </w:tr>
      <w:tr w:rsidR="0063686F" w:rsidRPr="00320BFA" w14:paraId="32D9403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D16216"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AC87EE" w14:textId="77777777" w:rsidR="0063686F" w:rsidRPr="00320BFA" w:rsidRDefault="0063686F" w:rsidP="0063686F">
            <w:pPr>
              <w:pStyle w:val="TF-xAvalITEM"/>
            </w:pPr>
            <w:r w:rsidRPr="00320BFA">
              <w:t>REQUISITOS PRINCIPAIS DO PROBLEMA A SER TRABALHADO</w:t>
            </w:r>
          </w:p>
          <w:p w14:paraId="24E7C088" w14:textId="77777777" w:rsidR="0063686F" w:rsidRPr="00320BFA" w:rsidRDefault="0063686F"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9D1E537" w14:textId="77777777" w:rsidR="0063686F" w:rsidRPr="00320BFA" w:rsidRDefault="0063686F" w:rsidP="0050227F">
            <w:pPr>
              <w:ind w:left="709" w:hanging="709"/>
              <w:jc w:val="both"/>
              <w:rPr>
                <w:sz w:val="18"/>
              </w:rPr>
            </w:pPr>
            <w:ins w:id="127"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4535795"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C53B87B" w14:textId="77777777" w:rsidR="0063686F" w:rsidRPr="00320BFA" w:rsidRDefault="0063686F" w:rsidP="0050227F">
            <w:pPr>
              <w:ind w:left="709" w:hanging="709"/>
              <w:jc w:val="both"/>
              <w:rPr>
                <w:sz w:val="18"/>
              </w:rPr>
            </w:pPr>
          </w:p>
        </w:tc>
      </w:tr>
      <w:tr w:rsidR="0063686F" w:rsidRPr="00320BFA" w14:paraId="3CD96D2E"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816FCC"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AABB94" w14:textId="77777777" w:rsidR="0063686F" w:rsidRPr="00320BFA" w:rsidRDefault="0063686F" w:rsidP="0063686F">
            <w:pPr>
              <w:pStyle w:val="TF-xAvalITEM"/>
            </w:pPr>
            <w:r w:rsidRPr="00320BFA">
              <w:t>METODOLOGIA</w:t>
            </w:r>
          </w:p>
          <w:p w14:paraId="5BEAE7C4" w14:textId="77777777" w:rsidR="0063686F" w:rsidRPr="00320BFA" w:rsidRDefault="0063686F"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DCA4396" w14:textId="77777777" w:rsidR="0063686F" w:rsidRPr="00320BFA" w:rsidRDefault="0063686F" w:rsidP="0050227F">
            <w:pPr>
              <w:ind w:left="709" w:hanging="709"/>
              <w:jc w:val="both"/>
              <w:rPr>
                <w:sz w:val="18"/>
              </w:rPr>
            </w:pPr>
            <w:ins w:id="128"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38FB539"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281C7B" w14:textId="77777777" w:rsidR="0063686F" w:rsidRPr="00320BFA" w:rsidRDefault="0063686F" w:rsidP="0050227F">
            <w:pPr>
              <w:ind w:left="709" w:hanging="709"/>
              <w:jc w:val="both"/>
              <w:rPr>
                <w:sz w:val="18"/>
              </w:rPr>
            </w:pPr>
          </w:p>
        </w:tc>
      </w:tr>
      <w:tr w:rsidR="0063686F" w:rsidRPr="00320BFA" w14:paraId="70FE5428"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E5706"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9D6ECC" w14:textId="77777777" w:rsidR="0063686F" w:rsidRPr="00320BFA" w:rsidRDefault="0063686F"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8B07E6B" w14:textId="77777777" w:rsidR="0063686F" w:rsidRPr="00320BFA" w:rsidRDefault="0063686F" w:rsidP="0050227F">
            <w:pPr>
              <w:ind w:left="709" w:hanging="709"/>
              <w:jc w:val="both"/>
              <w:rPr>
                <w:sz w:val="18"/>
              </w:rPr>
            </w:pPr>
            <w:ins w:id="129"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5EEC7E2"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476EA10" w14:textId="77777777" w:rsidR="0063686F" w:rsidRPr="00320BFA" w:rsidRDefault="0063686F" w:rsidP="0050227F">
            <w:pPr>
              <w:ind w:left="709" w:hanging="709"/>
              <w:jc w:val="both"/>
              <w:rPr>
                <w:sz w:val="18"/>
              </w:rPr>
            </w:pPr>
          </w:p>
        </w:tc>
      </w:tr>
      <w:tr w:rsidR="0063686F" w:rsidRPr="00320BFA" w14:paraId="5C143404"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EF7565"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778F10" w14:textId="77777777" w:rsidR="0063686F" w:rsidRPr="00320BFA" w:rsidRDefault="0063686F" w:rsidP="0063686F">
            <w:pPr>
              <w:pStyle w:val="TF-xAvalITEM"/>
            </w:pPr>
            <w:r w:rsidRPr="00320BFA">
              <w:t>REVISÃO BIBLIOGRÁFICA</w:t>
            </w:r>
            <w:r>
              <w:t xml:space="preserve"> (atenção para a diferença de conteúdo entre projeto e pré-projeto)</w:t>
            </w:r>
          </w:p>
          <w:p w14:paraId="4DB83DD1" w14:textId="77777777" w:rsidR="0063686F" w:rsidRPr="00320BFA" w:rsidRDefault="0063686F"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0284F12" w14:textId="77777777" w:rsidR="0063686F" w:rsidRPr="00320BFA" w:rsidRDefault="0063686F" w:rsidP="0050227F">
            <w:pPr>
              <w:ind w:left="709" w:hanging="709"/>
              <w:jc w:val="both"/>
              <w:rPr>
                <w:sz w:val="18"/>
              </w:rPr>
            </w:pPr>
            <w:ins w:id="130"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56E3EB5"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685F13" w14:textId="77777777" w:rsidR="0063686F" w:rsidRPr="00320BFA" w:rsidRDefault="0063686F" w:rsidP="0050227F">
            <w:pPr>
              <w:ind w:left="709" w:hanging="709"/>
              <w:jc w:val="both"/>
              <w:rPr>
                <w:sz w:val="18"/>
              </w:rPr>
            </w:pPr>
          </w:p>
        </w:tc>
      </w:tr>
      <w:tr w:rsidR="0063686F" w:rsidRPr="00320BFA" w14:paraId="4895CE23"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1C6EAC" w14:textId="77777777" w:rsidR="0063686F" w:rsidRPr="00320BFA" w:rsidRDefault="0063686F"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CE8191" w14:textId="77777777" w:rsidR="0063686F" w:rsidRPr="00320BFA" w:rsidRDefault="0063686F"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4D83A6" w14:textId="77777777" w:rsidR="0063686F" w:rsidRPr="00320BFA" w:rsidRDefault="0063686F" w:rsidP="0050227F">
            <w:pPr>
              <w:ind w:left="709" w:hanging="709"/>
              <w:jc w:val="both"/>
              <w:rPr>
                <w:sz w:val="18"/>
              </w:rPr>
            </w:pPr>
            <w:ins w:id="131" w:author="Gilvan Justino" w:date="2021-10-12T12:0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CC04767"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7801AED" w14:textId="77777777" w:rsidR="0063686F" w:rsidRPr="00320BFA" w:rsidRDefault="0063686F" w:rsidP="0050227F">
            <w:pPr>
              <w:ind w:left="709" w:hanging="709"/>
              <w:jc w:val="both"/>
              <w:rPr>
                <w:sz w:val="18"/>
              </w:rPr>
            </w:pPr>
          </w:p>
        </w:tc>
      </w:tr>
      <w:tr w:rsidR="0063686F" w:rsidRPr="00320BFA" w14:paraId="67ED244E"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1FEF7" w14:textId="77777777" w:rsidR="0063686F" w:rsidRPr="0000224C" w:rsidRDefault="0063686F"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6F12EF" w14:textId="77777777" w:rsidR="0063686F" w:rsidRPr="00320BFA" w:rsidRDefault="0063686F" w:rsidP="0063686F">
            <w:pPr>
              <w:pStyle w:val="TF-xAvalITEM"/>
            </w:pPr>
            <w:r w:rsidRPr="00320BFA">
              <w:t>LINGUAGEM USADA (redação)</w:t>
            </w:r>
          </w:p>
          <w:p w14:paraId="1F36466C" w14:textId="77777777" w:rsidR="0063686F" w:rsidRPr="00320BFA" w:rsidRDefault="0063686F"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03870C9" w14:textId="77777777" w:rsidR="0063686F" w:rsidRPr="00320BFA" w:rsidRDefault="0063686F" w:rsidP="0050227F">
            <w:pPr>
              <w:ind w:left="709" w:hanging="709"/>
              <w:jc w:val="both"/>
              <w:rPr>
                <w:sz w:val="18"/>
              </w:rPr>
            </w:pPr>
            <w:ins w:id="132" w:author="Gilvan Justino" w:date="2021-10-12T12:0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04B7071" w14:textId="77777777" w:rsidR="0063686F" w:rsidRPr="00320BFA" w:rsidRDefault="0063686F"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92552FA" w14:textId="77777777" w:rsidR="0063686F" w:rsidRPr="00320BFA" w:rsidRDefault="0063686F" w:rsidP="0050227F">
            <w:pPr>
              <w:ind w:left="709" w:hanging="709"/>
              <w:jc w:val="both"/>
              <w:rPr>
                <w:sz w:val="18"/>
              </w:rPr>
            </w:pPr>
          </w:p>
        </w:tc>
      </w:tr>
      <w:tr w:rsidR="0063686F" w:rsidRPr="00320BFA" w14:paraId="363A275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96AE70" w14:textId="77777777" w:rsidR="0063686F" w:rsidRPr="00320BFA" w:rsidRDefault="0063686F"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2AEB9F5" w14:textId="77777777" w:rsidR="0063686F" w:rsidRPr="00320BFA" w:rsidRDefault="0063686F"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420B97B" w14:textId="77777777" w:rsidR="0063686F" w:rsidRPr="00320BFA" w:rsidRDefault="0063686F" w:rsidP="0050227F">
            <w:pPr>
              <w:ind w:left="709" w:hanging="709"/>
              <w:jc w:val="both"/>
              <w:rPr>
                <w:sz w:val="18"/>
              </w:rPr>
            </w:pPr>
            <w:ins w:id="133" w:author="Gilvan Justino" w:date="2021-10-12T12:0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678767B"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6661B83" w14:textId="77777777" w:rsidR="0063686F" w:rsidRPr="00320BFA" w:rsidRDefault="0063686F" w:rsidP="0050227F">
            <w:pPr>
              <w:ind w:left="709" w:hanging="709"/>
              <w:jc w:val="both"/>
              <w:rPr>
                <w:sz w:val="18"/>
              </w:rPr>
            </w:pPr>
          </w:p>
        </w:tc>
      </w:tr>
    </w:tbl>
    <w:p w14:paraId="7004EC28" w14:textId="77777777" w:rsidR="0063686F" w:rsidRDefault="0063686F" w:rsidP="00640D56">
      <w:pPr>
        <w:pStyle w:val="TF-refernciasITEM"/>
      </w:pPr>
    </w:p>
    <w:p w14:paraId="15443722" w14:textId="057ADA93" w:rsidR="0063686F" w:rsidRDefault="0063686F" w:rsidP="0080416A">
      <w:pPr>
        <w:jc w:val="both"/>
      </w:pPr>
    </w:p>
    <w:p w14:paraId="551FED07" w14:textId="44D50527" w:rsidR="0063686F" w:rsidRDefault="0063686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63686F" w14:paraId="6EDED215" w14:textId="77777777" w:rsidTr="00BE39CF">
        <w:tc>
          <w:tcPr>
            <w:tcW w:w="9212" w:type="dxa"/>
            <w:gridSpan w:val="2"/>
            <w:shd w:val="clear" w:color="auto" w:fill="auto"/>
          </w:tcPr>
          <w:p w14:paraId="57158010" w14:textId="77777777" w:rsidR="0063686F" w:rsidRDefault="0063686F"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63686F" w14:paraId="7C3B83D0" w14:textId="77777777" w:rsidTr="00BE39CF">
        <w:tc>
          <w:tcPr>
            <w:tcW w:w="5495" w:type="dxa"/>
            <w:shd w:val="clear" w:color="auto" w:fill="auto"/>
          </w:tcPr>
          <w:p w14:paraId="752E5B86" w14:textId="77777777" w:rsidR="0063686F" w:rsidRPr="003C5262" w:rsidRDefault="0063686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E7A131A" w14:textId="77777777" w:rsidR="0063686F" w:rsidRDefault="0063686F" w:rsidP="00BE39CF">
            <w:pPr>
              <w:pStyle w:val="Cabealho"/>
              <w:tabs>
                <w:tab w:val="clear" w:pos="8640"/>
                <w:tab w:val="right" w:pos="8931"/>
              </w:tabs>
              <w:ind w:right="141"/>
              <w:rPr>
                <w:rStyle w:val="Nmerodepgina"/>
              </w:rPr>
            </w:pPr>
            <w:r>
              <w:rPr>
                <w:rStyle w:val="Nmerodepgina"/>
              </w:rPr>
              <w:t>ANO/SEMESTRE: 2021/2</w:t>
            </w:r>
          </w:p>
        </w:tc>
      </w:tr>
    </w:tbl>
    <w:p w14:paraId="123CCBAF" w14:textId="77777777" w:rsidR="0063686F" w:rsidRDefault="0063686F" w:rsidP="00742611">
      <w:pPr>
        <w:pStyle w:val="TF-AUTOR0"/>
        <w:rPr>
          <w:b/>
          <w:caps/>
          <w:color w:val="auto"/>
        </w:rPr>
      </w:pPr>
    </w:p>
    <w:p w14:paraId="415EBBA3" w14:textId="77777777" w:rsidR="0063686F" w:rsidRPr="00E0084F" w:rsidRDefault="0063686F" w:rsidP="00742611">
      <w:pPr>
        <w:pStyle w:val="TF-AUTOR0"/>
        <w:rPr>
          <w:b/>
          <w:caps/>
          <w:color w:val="auto"/>
        </w:rPr>
      </w:pPr>
      <w:r w:rsidRPr="00E0084F">
        <w:rPr>
          <w:b/>
          <w:caps/>
          <w:color w:val="auto"/>
        </w:rPr>
        <w:t>SISTEMA DE APOIO A GESTÃO DE PLANO DE CARGOS E SALÁRIOS</w:t>
      </w:r>
    </w:p>
    <w:p w14:paraId="6A51257E" w14:textId="77777777" w:rsidR="0063686F" w:rsidRPr="00E0084F" w:rsidRDefault="0063686F" w:rsidP="001E682E">
      <w:pPr>
        <w:pStyle w:val="TF-AUTOR0"/>
      </w:pPr>
    </w:p>
    <w:p w14:paraId="46184557" w14:textId="77777777" w:rsidR="0063686F" w:rsidRPr="00E0084F" w:rsidRDefault="0063686F" w:rsidP="001E682E">
      <w:pPr>
        <w:pStyle w:val="TF-AUTOR0"/>
      </w:pPr>
      <w:r w:rsidRPr="00E0084F">
        <w:t>Mateus Bauer Blasius</w:t>
      </w:r>
    </w:p>
    <w:p w14:paraId="2C28EA08" w14:textId="77777777" w:rsidR="0063686F" w:rsidRPr="00E0084F" w:rsidRDefault="0063686F" w:rsidP="0054672F">
      <w:pPr>
        <w:pStyle w:val="TF-AUTOR0"/>
      </w:pPr>
      <w:r w:rsidRPr="00E0084F">
        <w:t>Prof Simone Erbs da Costa - Orientadora</w:t>
      </w:r>
    </w:p>
    <w:p w14:paraId="38A6FD10" w14:textId="77777777" w:rsidR="0063686F" w:rsidRPr="00E0084F" w:rsidRDefault="0063686F" w:rsidP="00F54E17">
      <w:pPr>
        <w:pStyle w:val="Ttulo1"/>
        <w:numPr>
          <w:ilvl w:val="0"/>
          <w:numId w:val="33"/>
        </w:numPr>
      </w:pPr>
      <w:r w:rsidRPr="00E0084F">
        <w:t xml:space="preserve">Introdução </w:t>
      </w:r>
    </w:p>
    <w:p w14:paraId="79472594" w14:textId="77777777" w:rsidR="0063686F" w:rsidRPr="00E0084F" w:rsidRDefault="0063686F" w:rsidP="003C5F1E">
      <w:pPr>
        <w:pStyle w:val="TF-TEXTO"/>
      </w:pPr>
      <w:r w:rsidRPr="00E0084F">
        <w:t xml:space="preserve">Cada vez se faz mais necessária a aplicação de uma consultoria empresarial dentro das empresas, para que elas possam obter um diferencial e se tornem competitivas no mercado. Para Pontes (2005), a Administração de Cargos e Salários sempre foi algo de grande importância no ambiente organizacional, </w:t>
      </w:r>
      <w:r>
        <w:t>pois conforme (</w:t>
      </w:r>
      <w:r w:rsidRPr="00405025">
        <w:t>FIORAVANZO</w:t>
      </w:r>
      <w:r>
        <w:t xml:space="preserve"> </w:t>
      </w:r>
      <w:r w:rsidRPr="008A5905">
        <w:rPr>
          <w:i/>
          <w:iCs/>
        </w:rPr>
        <w:t>et al.</w:t>
      </w:r>
      <w:r>
        <w:t xml:space="preserve">, 2020),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397985A5" w14:textId="77777777" w:rsidR="0063686F" w:rsidRDefault="0063686F" w:rsidP="003C5F1E">
      <w:pPr>
        <w:pStyle w:val="TF-TEXTO"/>
      </w:pPr>
      <w:r w:rsidRPr="00E0084F">
        <w:t xml:space="preserve">Além de </w:t>
      </w:r>
      <w:r>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 tornando os funcionários das empresas, em grandes alvos para a consolidação das metodologias aplicadas dentro da consultoria empresarial.</w:t>
      </w:r>
      <w:r>
        <w:t xml:space="preserve"> Afinal, conforme </w:t>
      </w:r>
      <w:r w:rsidRPr="00405025">
        <w:t>Fioravanzo</w:t>
      </w:r>
      <w:r>
        <w:t xml:space="preserve"> </w:t>
      </w:r>
      <w:r w:rsidRPr="008A5905">
        <w:rPr>
          <w:i/>
          <w:iCs/>
        </w:rPr>
        <w:t>et al.</w:t>
      </w:r>
      <w:r>
        <w:t xml:space="preserve"> (2020), motivação e estímulo precisam ser uma ação constante dentro das empresas com os colaboradores, porém não é fácil.  Isso faz c</w:t>
      </w:r>
      <w:r w:rsidRPr="00E0084F">
        <w:t xml:space="preserve">om que as empresas busquem melhores práticas que as diferenciem no mercado, incentivando o desenvolvimento e a implantação do PCS se tornarem importantes. </w:t>
      </w:r>
    </w:p>
    <w:p w14:paraId="0608CD8E" w14:textId="77777777" w:rsidR="0063686F" w:rsidRDefault="0063686F" w:rsidP="003C5F1E">
      <w:pPr>
        <w:pStyle w:val="TF-TEXTO"/>
      </w:pPr>
      <w:r>
        <w:t>Ao se ter um PCS se compreende que a empresa deixa explicito aos seus colaboradores os critérios vigentes de promoção e de reajuste, assim como possibilita que a empresa se planeje, tenha conhecimento do seu quadro funcional e defina os seus caminhos de expansão (</w:t>
      </w:r>
      <w:r w:rsidRPr="00E0084F">
        <w:t>VIZIOLI</w:t>
      </w:r>
      <w:r>
        <w:t xml:space="preserve">, </w:t>
      </w:r>
      <w:r w:rsidRPr="00E0084F">
        <w:t>2010)</w:t>
      </w:r>
      <w:r>
        <w:t xml:space="preserve">. </w:t>
      </w:r>
      <w:r w:rsidRPr="00E0084F">
        <w:t>Desta forma, os gastos com os colaboradores serão considerados como investimento, uma vez que, refletem no bem-estar dentro da empresa</w:t>
      </w:r>
      <w:r>
        <w:t xml:space="preserve">, pois </w:t>
      </w:r>
      <w:r w:rsidRPr="00CA113A">
        <w:t>Ribeiro</w:t>
      </w:r>
      <w:r>
        <w:t xml:space="preserve"> e Estender (2016) acreditam que uma empresa com visão abrangente para motivar e satisfaze colaboradores possui melhores maneiras de recompensá-los. Chiavenato (2004) coloca que </w:t>
      </w:r>
      <w:r w:rsidRPr="00E0084F">
        <w:t xml:space="preserve">a remuneração </w:t>
      </w:r>
      <w:commentRangeStart w:id="134"/>
      <w:r w:rsidRPr="00E0084F">
        <w:t xml:space="preserve">total, um </w:t>
      </w:r>
      <w:commentRangeEnd w:id="134"/>
      <w:r>
        <w:rPr>
          <w:rStyle w:val="Refdecomentrio"/>
        </w:rPr>
        <w:commentReference w:id="134"/>
      </w:r>
      <w:r w:rsidRPr="00E0084F">
        <w:t>pacote de recompensas quantificáveis que alguém recebe e é formada de remuneração básica, incentivos salariais e benefícios</w:t>
      </w:r>
      <w:r>
        <w:t>.</w:t>
      </w:r>
      <w:r w:rsidRPr="00E0084F">
        <w:t xml:space="preserve"> </w:t>
      </w:r>
    </w:p>
    <w:p w14:paraId="1AC2866C" w14:textId="77777777" w:rsidR="0063686F" w:rsidRDefault="0063686F" w:rsidP="00C35585">
      <w:pPr>
        <w:pStyle w:val="TF-TEXTO"/>
      </w:pPr>
      <w:r>
        <w:t>Em razão disso o</w:t>
      </w:r>
      <w:r w:rsidRPr="00C35585">
        <w:t xml:space="preserve">s </w:t>
      </w:r>
      <w:r>
        <w:t>S</w:t>
      </w:r>
      <w:r w:rsidRPr="00C35585">
        <w:t xml:space="preserve">istemas de </w:t>
      </w:r>
      <w:r>
        <w:t>Apoio</w:t>
      </w:r>
      <w:r w:rsidRPr="00C35585">
        <w:t xml:space="preserve"> à </w:t>
      </w:r>
      <w:r>
        <w:t>D</w:t>
      </w:r>
      <w:r w:rsidRPr="00C35585">
        <w:t>ecisão (</w:t>
      </w:r>
      <w:r>
        <w:t>SAD</w:t>
      </w:r>
      <w:r w:rsidRPr="00C35585">
        <w:t xml:space="preserve">) </w:t>
      </w:r>
      <w:r>
        <w:t xml:space="preserve">voltados para gestão e análise </w:t>
      </w:r>
      <w:r w:rsidRPr="00C35585">
        <w:t>são cada vez mais comuns em ambientes de</w:t>
      </w:r>
      <w:r>
        <w:t xml:space="preserve"> </w:t>
      </w:r>
      <w:r w:rsidRPr="00C35585">
        <w:t>negócios e gerenciamento</w:t>
      </w:r>
      <w:r>
        <w:t xml:space="preserve">, pois </w:t>
      </w:r>
      <w:r w:rsidRPr="00C35585">
        <w:t xml:space="preserve">o objetivo </w:t>
      </w:r>
      <w:r>
        <w:t>ao</w:t>
      </w:r>
      <w:r w:rsidRPr="00C35585">
        <w:t xml:space="preserve"> longo </w:t>
      </w:r>
      <w:r>
        <w:lastRenderedPageBreak/>
        <w:t>do tempo</w:t>
      </w:r>
      <w:r w:rsidRPr="00C35585">
        <w:t xml:space="preserve"> </w:t>
      </w:r>
      <w:r>
        <w:t>é disponibilizar</w:t>
      </w:r>
      <w:r w:rsidRPr="00C35585">
        <w:t xml:space="preserve"> aos usuários informações que </w:t>
      </w:r>
      <w:r>
        <w:t>apresentem</w:t>
      </w:r>
      <w:r w:rsidRPr="00C35585">
        <w:t xml:space="preserve"> regras aprendidas durante o processo</w:t>
      </w:r>
      <w:r>
        <w:t xml:space="preserve"> de trabalho (</w:t>
      </w:r>
      <w:r w:rsidRPr="00C35585">
        <w:t>MORIN</w:t>
      </w:r>
      <w:r>
        <w:t xml:space="preserve"> </w:t>
      </w:r>
      <w:r w:rsidRPr="008A5905">
        <w:rPr>
          <w:i/>
          <w:iCs/>
        </w:rPr>
        <w:t>et al.</w:t>
      </w:r>
      <w:r>
        <w:t>, 2016)</w:t>
      </w:r>
      <w:r w:rsidRPr="00C35585">
        <w:t>.</w:t>
      </w:r>
      <w:r>
        <w:t xml:space="preserve"> Nesse sentido, da Silva, Silva e Gomes (2016) observam que o processo de decisão deve possuir o monitoramento constante do ambiente, e o responsável pela decisão precisa estar ciente para alterar sua decisão diante ao novo cenário que está se formando com o resultado.</w:t>
      </w:r>
    </w:p>
    <w:p w14:paraId="33AB9BCD" w14:textId="77777777" w:rsidR="0063686F" w:rsidRPr="00E0084F" w:rsidRDefault="0063686F" w:rsidP="003C5F1E">
      <w:pPr>
        <w:pStyle w:val="TF-TEXTO"/>
      </w:pPr>
      <w:r w:rsidRPr="00E0084F">
        <w:t xml:space="preserve">Diante deste cenário e levando em consideração a necessidade de uma implantação de projeto com baixos impactos financeiros, a proposta deste trabalho é criar um sistema de apoio a gestão de </w:t>
      </w:r>
      <w:r>
        <w:t>PCS</w:t>
      </w:r>
      <w:r w:rsidRPr="00E0084F">
        <w:t xml:space="preserve"> que gere os resultados necessários a consultoria para responder a demanda, com confiança e segurança à empresa contratante.</w:t>
      </w:r>
    </w:p>
    <w:p w14:paraId="5984D4A6" w14:textId="77777777" w:rsidR="0063686F" w:rsidRPr="00E0084F" w:rsidRDefault="0063686F" w:rsidP="00E85EFF">
      <w:pPr>
        <w:pStyle w:val="Ttulo2"/>
      </w:pPr>
      <w:r w:rsidRPr="00E0084F">
        <w:t xml:space="preserve">OBJETIVOS </w:t>
      </w:r>
    </w:p>
    <w:p w14:paraId="57DEC197" w14:textId="77777777" w:rsidR="0063686F" w:rsidRPr="00E0084F" w:rsidRDefault="0063686F" w:rsidP="003C5F1E">
      <w:pPr>
        <w:pStyle w:val="TF-TEXTO"/>
      </w:pPr>
      <w:r w:rsidRPr="00E0084F">
        <w:t>O objetivo geral do trabalho é disponibilizar um sistema de gestão de planos de cargos e salários como suporte a empresa de consultoria.</w:t>
      </w:r>
      <w:r>
        <w:t xml:space="preserve"> </w:t>
      </w:r>
      <w:r w:rsidRPr="00E0084F">
        <w:t xml:space="preserve">Os objetivos específicos do trabalho são: </w:t>
      </w:r>
    </w:p>
    <w:p w14:paraId="17B59D2B" w14:textId="77777777" w:rsidR="0063686F" w:rsidRPr="00E0084F" w:rsidRDefault="0063686F" w:rsidP="00F54E17">
      <w:pPr>
        <w:pStyle w:val="TF-ALNEA"/>
        <w:numPr>
          <w:ilvl w:val="0"/>
          <w:numId w:val="35"/>
        </w:numPr>
      </w:pPr>
      <w:r w:rsidRPr="00E0084F">
        <w:t>disponibilizar interface para que o consultor possa comparar a situação atual e a situação proposta;</w:t>
      </w:r>
    </w:p>
    <w:p w14:paraId="2D5B2FE6" w14:textId="77777777" w:rsidR="0063686F" w:rsidRDefault="0063686F" w:rsidP="002F454C">
      <w:pPr>
        <w:pStyle w:val="TF-ALNEA"/>
      </w:pPr>
      <w:r w:rsidRPr="00E0084F">
        <w:t xml:space="preserve">disponibilizar interface </w:t>
      </w:r>
      <w:r>
        <w:t>para</w:t>
      </w:r>
      <w:r w:rsidRPr="00E0084F">
        <w:t xml:space="preserve"> que o consultor identifique distorções quanto ao perfil de cargos e salários</w:t>
      </w:r>
      <w:r>
        <w:t xml:space="preserve">, assim como </w:t>
      </w:r>
      <w:r w:rsidRPr="00E0084F">
        <w:t>consiga realizar projeções de informações a partir de dados atuais, propiciando assim a tomada de decisão</w:t>
      </w:r>
      <w:r>
        <w:t>;</w:t>
      </w:r>
    </w:p>
    <w:p w14:paraId="1E4943A7" w14:textId="77777777" w:rsidR="0063686F" w:rsidRPr="00E0084F" w:rsidRDefault="0063686F"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Pr="00E0084F">
        <w:t>.</w:t>
      </w:r>
    </w:p>
    <w:p w14:paraId="7BB520E0" w14:textId="77777777" w:rsidR="0063686F" w:rsidRPr="00E0084F" w:rsidRDefault="0063686F" w:rsidP="00F54E17">
      <w:pPr>
        <w:pStyle w:val="Ttulo1"/>
      </w:pPr>
      <w:r w:rsidRPr="00E0084F">
        <w:t>DESCRIÇÃO DO SISTEMA ATUAL</w:t>
      </w:r>
    </w:p>
    <w:p w14:paraId="6EBB2EF4" w14:textId="77777777" w:rsidR="0063686F" w:rsidRPr="00E0084F" w:rsidRDefault="0063686F" w:rsidP="003C5F1E">
      <w:pPr>
        <w:pStyle w:val="TF-TEXTO"/>
      </w:pPr>
      <w:r w:rsidRPr="00E0084F">
        <w:t xml:space="preserve">Nos dias atuais, a </w:t>
      </w:r>
      <w:commentRangeStart w:id="135"/>
      <w:r w:rsidRPr="00E0084F">
        <w:t>SBA Consultores Associados (</w:t>
      </w:r>
      <w:r>
        <w:t>2021</w:t>
      </w:r>
      <w:r w:rsidRPr="00E0084F">
        <w:t>)</w:t>
      </w:r>
      <w:commentRangeEnd w:id="135"/>
      <w:r>
        <w:rPr>
          <w:rStyle w:val="Refdecomentrio"/>
        </w:rPr>
        <w:commentReference w:id="135"/>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Contudo, essa forma não garante segurança e demanda horas de consultoria que implicam no aumento do custo, interferindo o resultado financeiro do projeto. De acordo com a </w:t>
      </w:r>
      <w:commentRangeStart w:id="136"/>
      <w:r w:rsidRPr="00E0084F">
        <w:t>SBA Consultores Associados</w:t>
      </w:r>
      <w:r w:rsidRPr="00E0084F" w:rsidDel="003E59F5">
        <w:t xml:space="preserve"> </w:t>
      </w:r>
      <w:r w:rsidRPr="00E0084F">
        <w:t>(2021)</w:t>
      </w:r>
      <w:commentRangeEnd w:id="136"/>
      <w:r>
        <w:rPr>
          <w:rStyle w:val="Refdecomentrio"/>
        </w:rPr>
        <w:commentReference w:id="136"/>
      </w:r>
      <w:r w:rsidRPr="00E0084F">
        <w:t xml:space="preserve">, devido à ausência de um sistema é necessário fazer revisões em cima dos dados cadastrados nas planilhas eletrônicas, uma vez que não se possui uma validação sob os dados inseridos nos respectivos campos das planilhas. </w:t>
      </w:r>
    </w:p>
    <w:p w14:paraId="1E0530F7" w14:textId="77777777" w:rsidR="0063686F" w:rsidRPr="00E0084F" w:rsidRDefault="0063686F" w:rsidP="003C5F1E">
      <w:pPr>
        <w:pStyle w:val="TF-TEXTO"/>
      </w:pPr>
      <w:r w:rsidRPr="00E0084F">
        <w:t xml:space="preserve">A </w:t>
      </w:r>
      <w:commentRangeStart w:id="137"/>
      <w:r w:rsidRPr="00E0084F">
        <w:t>SBA Consultores Associados</w:t>
      </w:r>
      <w:r w:rsidRPr="00E0084F" w:rsidDel="003E59F5">
        <w:t xml:space="preserve"> </w:t>
      </w:r>
      <w:r w:rsidRPr="00E0084F">
        <w:t>(2021)</w:t>
      </w:r>
      <w:commentRangeEnd w:id="137"/>
      <w:r>
        <w:rPr>
          <w:rStyle w:val="Refdecomentrio"/>
        </w:rPr>
        <w:commentReference w:id="137"/>
      </w:r>
      <w:r w:rsidRPr="00E0084F">
        <w:t xml:space="preserve"> afirma ser uma empresa que atua de forma integrada na identificação, no desenvolvimento e no acompanhamento de soluções </w:t>
      </w:r>
      <w:r w:rsidRPr="00E0084F">
        <w:lastRenderedPageBreak/>
        <w:t>empresariais, nas áreas de gestão de processos industriais, gestão comercial, gestão de recursos humanos, gestão estratégica e educação corporativa. Desta forma, a empresa contribui para resultados eficazes, sustentáveis e lucrativos aos seus clientes. No mercado destacando-se junto a algumas das maiores companhias do país, para desenvolver soluções personalizadas, diante a cultura e estilo de gestão de cada organização.</w:t>
      </w:r>
    </w:p>
    <w:p w14:paraId="483443FA" w14:textId="77777777" w:rsidR="0063686F" w:rsidRDefault="0063686F" w:rsidP="003C5F1E">
      <w:pPr>
        <w:pStyle w:val="TF-TEXTO"/>
      </w:pPr>
      <w:r w:rsidRPr="00E0084F">
        <w:t xml:space="preserve">Em razão da competitividade no mercado, a </w:t>
      </w:r>
      <w:commentRangeStart w:id="138"/>
      <w:r w:rsidRPr="00E0084F">
        <w:t>SBA Consultores Associados</w:t>
      </w:r>
      <w:r w:rsidRPr="00E0084F" w:rsidDel="003E59F5">
        <w:t xml:space="preserve"> </w:t>
      </w:r>
      <w:r w:rsidRPr="00E0084F">
        <w:t>(2021)</w:t>
      </w:r>
      <w:commentRangeEnd w:id="138"/>
      <w:r>
        <w:rPr>
          <w:rStyle w:val="Refdecomentrio"/>
        </w:rPr>
        <w:commentReference w:id="138"/>
      </w:r>
      <w:r w:rsidRPr="00E0084F">
        <w:t xml:space="preserve">, enfrenta desafios no ambiente de negócio, fazendo-se necessário pensar e agir estrategicamente de acordo com o foco nas tendências, perspectivas, possibilidades que o futuro pode apresentar. A </w:t>
      </w:r>
      <w:commentRangeStart w:id="139"/>
      <w:r w:rsidRPr="00E0084F">
        <w:t>SBA Consultores Associados</w:t>
      </w:r>
      <w:r w:rsidRPr="00E0084F" w:rsidDel="003E59F5">
        <w:t xml:space="preserve"> </w:t>
      </w:r>
      <w:r w:rsidRPr="00E0084F">
        <w:t>(2021</w:t>
      </w:r>
      <w:commentRangeEnd w:id="139"/>
      <w:r>
        <w:rPr>
          <w:rStyle w:val="Refdecomentrio"/>
        </w:rPr>
        <w:commentReference w:id="139"/>
      </w:r>
      <w:r w:rsidRPr="00E0084F">
        <w:t xml:space="preserve">) tem a valorização do colaborador como o diferencial para que a organização possa ser realmente competitiva. Já o </w:t>
      </w:r>
      <w:r>
        <w:t>PCS</w:t>
      </w:r>
      <w:r w:rsidRPr="00E0084F">
        <w:t xml:space="preserve"> estabelece a estrutura de cargos da organização, definindo responsabilidades a cada cargo, estabelecendo os níveis salariais a serem praticados. Para trabalhar em cima desta questão, a </w:t>
      </w:r>
      <w:commentRangeStart w:id="140"/>
      <w:r w:rsidRPr="00E0084F">
        <w:t>SBA Consultores Associados</w:t>
      </w:r>
      <w:r w:rsidRPr="00E0084F" w:rsidDel="003E59F5">
        <w:t xml:space="preserve"> </w:t>
      </w:r>
      <w:r w:rsidRPr="00E0084F">
        <w:t>(2021)</w:t>
      </w:r>
      <w:commentRangeEnd w:id="140"/>
      <w:r>
        <w:rPr>
          <w:rStyle w:val="Refdecomentrio"/>
        </w:rPr>
        <w:commentReference w:id="140"/>
      </w:r>
      <w:r w:rsidRPr="00E0084F">
        <w:t xml:space="preserve"> </w:t>
      </w:r>
      <w:commentRangeStart w:id="141"/>
      <w:r w:rsidRPr="00E0084F">
        <w:t>utiliza planilhas eletrônicas para desenvolvimento dos projetos de planos de cargos e salários</w:t>
      </w:r>
      <w:commentRangeEnd w:id="141"/>
      <w:r>
        <w:rPr>
          <w:rStyle w:val="Refdecomentrio"/>
        </w:rPr>
        <w:commentReference w:id="141"/>
      </w:r>
      <w:r w:rsidRPr="00E0084F">
        <w:t xml:space="preserve">. Estas planilhas são utilizadas desde o processo de descrições de cargos, elaboração de tabelas salariais até o cálculo dos impactos financeiros na implantação dos projetos. </w:t>
      </w:r>
    </w:p>
    <w:p w14:paraId="1820BC44" w14:textId="77777777" w:rsidR="0063686F" w:rsidRPr="00E0084F" w:rsidRDefault="0063686F"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 servindo como parâmetro para tomada de decisão na aplicação da política de remuneração</w:t>
      </w:r>
      <w:r>
        <w:t xml:space="preserve">. </w:t>
      </w:r>
      <w:r w:rsidRPr="00E0084F">
        <w:t xml:space="preserve">Na </w:t>
      </w:r>
      <w:r>
        <w:fldChar w:fldCharType="begin"/>
      </w:r>
      <w:r>
        <w:instrText xml:space="preserve"> REF _Ref70015327 \h </w:instrText>
      </w:r>
      <w:r>
        <w:fldChar w:fldCharType="separate"/>
      </w:r>
      <w:r w:rsidRPr="00E0084F">
        <w:t xml:space="preserve">Figura </w:t>
      </w:r>
      <w:r w:rsidRPr="00E0084F">
        <w:rPr>
          <w:noProof/>
        </w:rPr>
        <w:t>1</w:t>
      </w:r>
      <w:r>
        <w:fldChar w:fldCharType="end"/>
      </w:r>
      <w:r w:rsidRPr="00E0084F">
        <w:t xml:space="preserve"> tem-se um diagrama de atividades com o fluxo das atividades existentes quanto ao processo em que empresa está inserida</w:t>
      </w:r>
      <w:r>
        <w:t xml:space="preserve"> </w:t>
      </w:r>
      <w:r w:rsidRPr="00E0084F">
        <w:t>(</w:t>
      </w:r>
      <w:commentRangeStart w:id="142"/>
      <w:r w:rsidRPr="00E0084F">
        <w:t>SBA CONSULTORES ASSOCIADOS, 2021</w:t>
      </w:r>
      <w:commentRangeEnd w:id="142"/>
      <w:r>
        <w:rPr>
          <w:rStyle w:val="Refdecomentrio"/>
        </w:rPr>
        <w:commentReference w:id="142"/>
      </w:r>
      <w:r w:rsidRPr="00E0084F">
        <w:t>).</w:t>
      </w:r>
    </w:p>
    <w:p w14:paraId="3AE34C81" w14:textId="77777777" w:rsidR="0063686F" w:rsidRPr="00E0084F" w:rsidRDefault="0063686F" w:rsidP="0038587F">
      <w:pPr>
        <w:pStyle w:val="TF-LEGENDA"/>
      </w:pPr>
      <w:r w:rsidRPr="00E0084F">
        <w:lastRenderedPageBreak/>
        <w:t xml:space="preserve">Figura </w:t>
      </w:r>
      <w:r w:rsidR="00F54E17">
        <w:fldChar w:fldCharType="begin"/>
      </w:r>
      <w:r w:rsidR="00F54E17">
        <w:instrText xml:space="preserve"> SEQ Figura \* ARABIC </w:instrText>
      </w:r>
      <w:r w:rsidR="00F54E17">
        <w:fldChar w:fldCharType="separate"/>
      </w:r>
      <w:r>
        <w:rPr>
          <w:noProof/>
        </w:rPr>
        <w:t>1</w:t>
      </w:r>
      <w:r w:rsidR="00F54E17">
        <w:rPr>
          <w:noProof/>
        </w:rPr>
        <w:fldChar w:fldCharType="end"/>
      </w:r>
      <w:r w:rsidRPr="00E0084F">
        <w:t xml:space="preserve"> - Diagrama de atividades da empresa SBA Consultores Associados</w:t>
      </w:r>
    </w:p>
    <w:p w14:paraId="3CFAB580" w14:textId="77777777" w:rsidR="0063686F" w:rsidRPr="00E0084F" w:rsidRDefault="009B0BC3" w:rsidP="0038587F">
      <w:pPr>
        <w:pStyle w:val="TF-FIGURA"/>
      </w:pPr>
      <w:r>
        <w:rPr>
          <w:noProof/>
        </w:rPr>
      </w:r>
      <w:r w:rsidR="009B0BC3">
        <w:rPr>
          <w:noProof/>
        </w:rPr>
        <w:pict w14:anchorId="7D372443">
          <v:shape id="_x0000_i1030" type="#_x0000_t75" alt="" style="width:289.55pt;height:386.05pt;mso-width-percent:0;mso-height-percent:0;mso-width-percent:0;mso-height-percent:0" o:bordertopcolor="this" o:borderleftcolor="this" o:borderbottomcolor="this" o:borderrightcolor="this">
            <v:imagedata r:id="rId6" o:title=""/>
            <w10:bordertop type="single" width="8"/>
            <w10:borderleft type="single" width="8"/>
            <w10:borderbottom type="single" width="8"/>
            <w10:borderright type="single" width="8"/>
          </v:shape>
        </w:pict>
      </w:r>
    </w:p>
    <w:p w14:paraId="7911B1A9" w14:textId="77777777" w:rsidR="0063686F" w:rsidRPr="00E0084F" w:rsidRDefault="0063686F" w:rsidP="00C27A5A">
      <w:pPr>
        <w:pStyle w:val="TF-FONTE"/>
      </w:pPr>
      <w:r w:rsidRPr="00E0084F">
        <w:t>Fonte: elaborado pelo autor.</w:t>
      </w:r>
    </w:p>
    <w:p w14:paraId="36D98925" w14:textId="77777777" w:rsidR="0063686F" w:rsidRPr="00E0084F" w:rsidRDefault="0063686F" w:rsidP="00F54E17">
      <w:pPr>
        <w:pStyle w:val="Ttulo1"/>
      </w:pPr>
      <w:r w:rsidRPr="00E0084F">
        <w:t>trabalhos correlatos</w:t>
      </w:r>
    </w:p>
    <w:p w14:paraId="526F27E2" w14:textId="77777777" w:rsidR="0063686F" w:rsidRPr="00E0084F" w:rsidRDefault="0063686F" w:rsidP="001F59DC">
      <w:pPr>
        <w:pStyle w:val="TF-TEXTO"/>
      </w:pPr>
      <w:r w:rsidRPr="00E0084F">
        <w:t xml:space="preserve">Nessa seção serão apresentados três trabalhos correlatos com características semelhantes com o trabalho proposto. A subseção </w:t>
      </w:r>
      <w:r>
        <w:fldChar w:fldCharType="begin"/>
      </w:r>
      <w:r>
        <w:instrText xml:space="preserve"> REF _Ref83316972 \r \h </w:instrText>
      </w:r>
      <w:r>
        <w:fldChar w:fldCharType="separate"/>
      </w:r>
      <w:r>
        <w:t>3.1</w:t>
      </w:r>
      <w:r>
        <w:fldChar w:fldCharType="end"/>
      </w:r>
      <w:r>
        <w:t xml:space="preserve"> </w:t>
      </w:r>
      <w:r w:rsidRPr="00E0084F">
        <w:t>traz o sistema PCS de Hewysa RH Ltda (2016)</w:t>
      </w:r>
      <w:r>
        <w:t>;</w:t>
      </w:r>
      <w:r w:rsidRPr="00E0084F">
        <w:t xml:space="preserve"> a subseção </w:t>
      </w:r>
      <w:r>
        <w:fldChar w:fldCharType="begin"/>
      </w:r>
      <w:r>
        <w:instrText xml:space="preserve"> REF _Ref83316985 \r \h </w:instrText>
      </w:r>
      <w:r>
        <w:fldChar w:fldCharType="separate"/>
      </w:r>
      <w:r>
        <w:t>3.2</w:t>
      </w:r>
      <w:r>
        <w:fldChar w:fldCharType="end"/>
      </w:r>
      <w:r>
        <w:t xml:space="preserve"> apresenta </w:t>
      </w:r>
      <w:r w:rsidRPr="00E0084F">
        <w:t>o sistema de PCS da empresa Floowmer (2021)</w:t>
      </w:r>
      <w:r>
        <w:t xml:space="preserve"> e </w:t>
      </w:r>
      <w:r w:rsidRPr="00E0084F">
        <w:t xml:space="preserve">a subseção </w:t>
      </w:r>
      <w:r>
        <w:fldChar w:fldCharType="begin"/>
      </w:r>
      <w:r>
        <w:instrText xml:space="preserve"> REF _Ref83316996 \r \h </w:instrText>
      </w:r>
      <w:r>
        <w:fldChar w:fldCharType="separate"/>
      </w:r>
      <w:r>
        <w:t>3.3</w:t>
      </w:r>
      <w:r>
        <w:fldChar w:fldCharType="end"/>
      </w:r>
      <w:r>
        <w:t xml:space="preserve"> traz </w:t>
      </w:r>
      <w:r w:rsidRPr="00E0084F">
        <w:t>o m</w:t>
      </w:r>
      <w:r>
        <w:t>ó</w:t>
      </w:r>
      <w:r w:rsidRPr="00E0084F">
        <w:t>dulo de PCS do sistema Kombo Estratégico da empresa Kombo (2021).</w:t>
      </w:r>
    </w:p>
    <w:p w14:paraId="0D59E1F8" w14:textId="77777777" w:rsidR="0063686F" w:rsidRPr="00E0084F" w:rsidRDefault="0063686F">
      <w:pPr>
        <w:pStyle w:val="Ttulo2"/>
      </w:pPr>
      <w:r w:rsidRPr="00E0084F">
        <w:t xml:space="preserve">Hewysa RH Ltda </w:t>
      </w:r>
    </w:p>
    <w:p w14:paraId="4C3EAAE7" w14:textId="77777777" w:rsidR="0063686F" w:rsidRPr="00E0084F" w:rsidRDefault="0063686F" w:rsidP="0029386B">
      <w:pPr>
        <w:pStyle w:val="TF-TEXTO"/>
      </w:pPr>
      <w:r w:rsidRPr="00E0084F">
        <w:t xml:space="preserve">De acordo com Hewysa RH Ltda (2016), seu sistema on-line pago, é uma ferramenta indispensável para a criação de um </w:t>
      </w:r>
      <w:r>
        <w:t>PCS</w:t>
      </w:r>
      <w:r w:rsidRPr="00E0084F">
        <w:t xml:space="preserve">. </w:t>
      </w:r>
      <w:r>
        <w:t xml:space="preserve">Em sua construção foi utilizado </w:t>
      </w:r>
      <w:r w:rsidRPr="00E0084F">
        <w:t>uma metodologia própria de gestão de remuneração</w:t>
      </w:r>
      <w:r>
        <w:t xml:space="preserve"> e</w:t>
      </w:r>
      <w:r w:rsidRPr="00E0084F">
        <w:t xml:space="preserve"> seu sistema PCS veio para auxiliar no processo de criação de um </w:t>
      </w:r>
      <w:r>
        <w:t>PCS</w:t>
      </w:r>
      <w:r w:rsidRPr="00E0084F">
        <w:t xml:space="preserve">, trazendo qualidade, agilidade e segurança nos resultados. </w:t>
      </w:r>
      <w:r>
        <w:t xml:space="preserve">Algumas das principais características de </w:t>
      </w:r>
      <w:r w:rsidRPr="00E0084F">
        <w:t>Hewysa RH Ltda (2016)</w:t>
      </w:r>
      <w:r>
        <w:t xml:space="preserve"> são: </w:t>
      </w:r>
      <w:r w:rsidRPr="001F5498">
        <w:t>estar disponível na plataforma web, fornece</w:t>
      </w:r>
      <w:r>
        <w:t>r</w:t>
      </w:r>
      <w:r w:rsidRPr="001F5498">
        <w:t xml:space="preserve"> relatórios para análise</w:t>
      </w:r>
      <w:r>
        <w:t xml:space="preserve">, </w:t>
      </w:r>
      <w:r w:rsidRPr="001F5498">
        <w:t>realizar manutenção no sistema</w:t>
      </w:r>
      <w:r>
        <w:t xml:space="preserve">, disponibilizar formulário de avaliação e ter um ciclo de aplicação. Neste sentido, a </w:t>
      </w:r>
      <w:r>
        <w:fldChar w:fldCharType="begin"/>
      </w:r>
      <w:r>
        <w:instrText xml:space="preserve"> REF _Ref83316735 \h </w:instrText>
      </w:r>
      <w:r>
        <w:fldChar w:fldCharType="separate"/>
      </w:r>
      <w:r>
        <w:t xml:space="preserve">Figura </w:t>
      </w:r>
      <w:r>
        <w:rPr>
          <w:noProof/>
        </w:rPr>
        <w:t>2</w:t>
      </w:r>
      <w:r>
        <w:fldChar w:fldCharType="end"/>
      </w:r>
      <w:r w:rsidRPr="00E0084F">
        <w:t xml:space="preserve"> </w:t>
      </w:r>
      <w:r>
        <w:t>traz</w:t>
      </w:r>
      <w:r w:rsidRPr="00E0084F">
        <w:t xml:space="preserve"> a tela de cadastro e consulta de cargos, </w:t>
      </w:r>
      <w:r w:rsidRPr="00E0084F">
        <w:lastRenderedPageBreak/>
        <w:t xml:space="preserve">em que o usuário pode cadastrar novos cargos ou buscar em uma base de dados já existente no sistema os cargos necessários para iniciar o processo de criação de um </w:t>
      </w:r>
      <w:r>
        <w:t>PCS</w:t>
      </w:r>
      <w:r w:rsidRPr="00E0084F">
        <w:t>.</w:t>
      </w:r>
    </w:p>
    <w:p w14:paraId="1B2F4885" w14:textId="77777777" w:rsidR="0063686F" w:rsidRDefault="0063686F" w:rsidP="008A5905">
      <w:pPr>
        <w:pStyle w:val="TF-LEGENDA"/>
      </w:pPr>
      <w:commentRangeStart w:id="143"/>
      <w:r>
        <w:t>Fig</w:t>
      </w:r>
      <w:commentRangeEnd w:id="143"/>
      <w:r>
        <w:rPr>
          <w:rStyle w:val="Refdecomentrio"/>
        </w:rPr>
        <w:commentReference w:id="143"/>
      </w:r>
      <w:r>
        <w:t xml:space="preserve">ura </w:t>
      </w:r>
      <w:r w:rsidR="00F54E17">
        <w:fldChar w:fldCharType="begin"/>
      </w:r>
      <w:r w:rsidR="00F54E17">
        <w:instrText xml:space="preserve"> SEQ Figura \* ARABIC </w:instrText>
      </w:r>
      <w:r w:rsidR="00F54E17">
        <w:fldChar w:fldCharType="separate"/>
      </w:r>
      <w:r>
        <w:rPr>
          <w:noProof/>
        </w:rPr>
        <w:t>2</w:t>
      </w:r>
      <w:r w:rsidR="00F54E17">
        <w:rPr>
          <w:noProof/>
        </w:rPr>
        <w:fldChar w:fldCharType="end"/>
      </w:r>
      <w:r>
        <w:t xml:space="preserve"> -  </w:t>
      </w:r>
      <w:r w:rsidRPr="009E5873">
        <w:t>Cadastro e consulta de cargos</w:t>
      </w:r>
    </w:p>
    <w:p w14:paraId="7FFDDFAB" w14:textId="77777777" w:rsidR="0063686F" w:rsidRPr="00E0084F" w:rsidRDefault="009B0BC3" w:rsidP="00FF5260">
      <w:pPr>
        <w:pStyle w:val="TF-FONTE"/>
      </w:pPr>
      <w:r>
        <w:rPr>
          <w:noProof/>
        </w:rPr>
      </w:r>
      <w:r w:rsidR="009B0BC3">
        <w:rPr>
          <w:noProof/>
        </w:rPr>
        <w:pict w14:anchorId="402648E1">
          <v:shape id="_x0000_i1031" type="#_x0000_t75" alt="" style="width:235.9pt;height:137.85pt;visibility:visible;mso-wrap-style:square;mso-width-percent:0;mso-height-percent:0;mso-width-percent:0;mso-height-percent:0" o:bordertopcolor="this" o:borderleftcolor="this" o:borderbottomcolor="this" o:borderrightcolor="this">
            <v:imagedata r:id="rId7" o:title=""/>
            <w10:bordertop type="single" width="8"/>
            <w10:borderleft type="single" width="8"/>
            <w10:borderbottom type="single" width="8"/>
            <w10:borderright type="single" width="8"/>
          </v:shape>
        </w:pict>
      </w:r>
    </w:p>
    <w:p w14:paraId="497A9CA8" w14:textId="77777777" w:rsidR="0063686F" w:rsidRPr="00E0084F" w:rsidRDefault="0063686F" w:rsidP="00FF5260">
      <w:pPr>
        <w:pStyle w:val="TF-FONTE"/>
      </w:pPr>
      <w:r w:rsidRPr="00E0084F">
        <w:t>Fonte: Hewysa RH Ltda (2016).</w:t>
      </w:r>
    </w:p>
    <w:p w14:paraId="7FD8A47B" w14:textId="77777777" w:rsidR="0063686F" w:rsidRPr="00E0084F" w:rsidRDefault="0063686F" w:rsidP="0029386B">
      <w:pPr>
        <w:pStyle w:val="TF-TEXTO"/>
        <w:ind w:firstLine="567"/>
      </w:pPr>
      <w:commentRangeStart w:id="144"/>
      <w:r w:rsidRPr="00E0084F">
        <w:t xml:space="preserve">A </w:t>
      </w:r>
      <w:r>
        <w:fldChar w:fldCharType="begin"/>
      </w:r>
      <w:r>
        <w:instrText xml:space="preserve"> REF _Ref83316787 \h </w:instrText>
      </w:r>
      <w:r>
        <w:fldChar w:fldCharType="separate"/>
      </w:r>
      <w:r>
        <w:t xml:space="preserve">Figura </w:t>
      </w:r>
      <w:r>
        <w:rPr>
          <w:noProof/>
        </w:rPr>
        <w:t>3</w:t>
      </w:r>
      <w:r>
        <w:fldChar w:fldCharType="end"/>
      </w:r>
      <w:commentRangeEnd w:id="144"/>
      <w:r>
        <w:rPr>
          <w:rStyle w:val="Refdecomentrio"/>
        </w:rPr>
        <w:commentReference w:id="144"/>
      </w:r>
      <w:r w:rsidRPr="00E0084F">
        <w:t xml:space="preserve"> apresenta um gráfico de tendência gerado ao fim do processo. A partir </w:t>
      </w:r>
      <w:r>
        <w:t>dele</w:t>
      </w:r>
      <w:r w:rsidRPr="00E0084F">
        <w:t xml:space="preserve"> o consultor é capaz de visualizar o valor dos salários dos cargos da empresa e o valor dos salários destes cargos no mercado. </w:t>
      </w:r>
      <w:r>
        <w:t xml:space="preserve">Outra característica apresentada é </w:t>
      </w:r>
      <w:r w:rsidRPr="00E0084F">
        <w:t>uma linha de tendência média salarial de mercado e outra linha da tendência média salarial da empresa (HEWYSA RH LTDA, 2016).</w:t>
      </w:r>
      <w:r>
        <w:t xml:space="preserve"> </w:t>
      </w:r>
      <w:r w:rsidRPr="00E0084F">
        <w:t>Destaca-se</w:t>
      </w:r>
      <w:r>
        <w:t xml:space="preserve"> ainda</w:t>
      </w:r>
      <w:r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352AFF84" w14:textId="77777777" w:rsidR="0063686F" w:rsidRDefault="0063686F" w:rsidP="008A5905">
      <w:pPr>
        <w:pStyle w:val="TF-LEGENDA"/>
      </w:pPr>
      <w:commentRangeStart w:id="145"/>
      <w:r>
        <w:t>Fig</w:t>
      </w:r>
      <w:commentRangeEnd w:id="145"/>
      <w:r>
        <w:rPr>
          <w:rStyle w:val="Refdecomentrio"/>
        </w:rPr>
        <w:commentReference w:id="145"/>
      </w:r>
      <w:r>
        <w:t xml:space="preserve">ura </w:t>
      </w:r>
      <w:r w:rsidR="00F54E17">
        <w:fldChar w:fldCharType="begin"/>
      </w:r>
      <w:r w:rsidR="00F54E17">
        <w:instrText xml:space="preserve"> SEQ Figura \* ARABIC </w:instrText>
      </w:r>
      <w:r w:rsidR="00F54E17">
        <w:fldChar w:fldCharType="separate"/>
      </w:r>
      <w:r>
        <w:rPr>
          <w:noProof/>
        </w:rPr>
        <w:t>3</w:t>
      </w:r>
      <w:r w:rsidR="00F54E17">
        <w:rPr>
          <w:noProof/>
        </w:rPr>
        <w:fldChar w:fldCharType="end"/>
      </w:r>
      <w:r>
        <w:t xml:space="preserve"> - </w:t>
      </w:r>
      <w:r w:rsidRPr="00551C7A">
        <w:t>Gráfico de Tendência Salarial</w:t>
      </w:r>
    </w:p>
    <w:p w14:paraId="4D99361B" w14:textId="77777777" w:rsidR="0063686F" w:rsidRPr="00E0084F" w:rsidRDefault="009B0BC3" w:rsidP="0038587F">
      <w:pPr>
        <w:pStyle w:val="TF-FIGURA"/>
      </w:pPr>
      <w:r>
        <w:rPr>
          <w:noProof/>
        </w:rPr>
      </w:r>
      <w:r w:rsidR="009B0BC3">
        <w:rPr>
          <w:noProof/>
        </w:rPr>
        <w:pict w14:anchorId="3FF4FB7A">
          <v:shape id="_x0000_i1032" type="#_x0000_t75" alt="" style="width:274.2pt;height:173.1pt;visibility:visible;mso-wrap-style:square;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09BD8AC5" w14:textId="77777777" w:rsidR="0063686F" w:rsidRPr="00E0084F" w:rsidRDefault="0063686F" w:rsidP="00FF5260">
      <w:pPr>
        <w:pStyle w:val="TF-FONTE"/>
      </w:pPr>
      <w:r w:rsidRPr="00E0084F">
        <w:t>Fonte: Hewysa RH Ltda (2016).</w:t>
      </w:r>
    </w:p>
    <w:p w14:paraId="47815CB1" w14:textId="77777777" w:rsidR="0063686F" w:rsidRPr="00E0084F" w:rsidRDefault="0063686F">
      <w:pPr>
        <w:pStyle w:val="Ttulo2"/>
      </w:pPr>
      <w:r w:rsidRPr="00E0084F">
        <w:t xml:space="preserve">FLOOWMER </w:t>
      </w:r>
    </w:p>
    <w:p w14:paraId="48CDC3D3" w14:textId="77777777" w:rsidR="0063686F" w:rsidRPr="00E0084F" w:rsidRDefault="0063686F" w:rsidP="008544E8">
      <w:pPr>
        <w:pStyle w:val="TF-TEXTO"/>
      </w:pPr>
      <w:r w:rsidRPr="00E0084F">
        <w:t xml:space="preserve">Floowmer (2021) possui um sistema web pago que auxilia na criação de um </w:t>
      </w:r>
      <w:r>
        <w:t>PCS</w:t>
      </w:r>
      <w:r w:rsidRPr="00E0084F">
        <w:t xml:space="preserve">. </w:t>
      </w:r>
      <w:r>
        <w:t xml:space="preserve">Ele possui uma </w:t>
      </w:r>
      <w:r w:rsidRPr="00E0084F">
        <w:t>metodologia própria de gestão de remuneração, sendo que seu sistema de PCS auxilia no processo de criação de um plano de cargos e salários, além de ser benéfico para os profissionais</w:t>
      </w:r>
      <w:r>
        <w:t>. E</w:t>
      </w:r>
      <w:r w:rsidRPr="00E0084F">
        <w:t xml:space="preserve">sse sistema também traz vantagens para a empresa de maneira geral, trazendo </w:t>
      </w:r>
      <w:r w:rsidRPr="00E0084F">
        <w:lastRenderedPageBreak/>
        <w:t>qualidade, agilidade e segurança nos resultados. O foco deste sistema é garantir que as empresas tenham um</w:t>
      </w:r>
      <w:r>
        <w:t xml:space="preserve"> PCS </w:t>
      </w:r>
      <w:r w:rsidRPr="00E0084F">
        <w:t xml:space="preserve">eficaz. Pois sendo seguida adequadamente pelos colaboradores, visa estruturar a gestão de cargos, permitindo à empresa avaliar se os salários estão compatíveis com o mercado (FLOOWMER, 2021). </w:t>
      </w:r>
    </w:p>
    <w:p w14:paraId="18DE411C" w14:textId="77777777" w:rsidR="0063686F" w:rsidRPr="00E0084F" w:rsidRDefault="0063686F" w:rsidP="002A1B0F">
      <w:pPr>
        <w:pStyle w:val="TF-TEXTO"/>
      </w:pPr>
      <w:r w:rsidRPr="001F5498">
        <w:t>Algumas das principais características de Floowmer (2021) são: estar disponível na plataforma web, fornece</w:t>
      </w:r>
      <w:r>
        <w:t>r</w:t>
      </w:r>
      <w:r w:rsidRPr="001F5498">
        <w:t xml:space="preserve"> relatórios para análise</w:t>
      </w:r>
      <w:r>
        <w:t xml:space="preserve"> e realizar </w:t>
      </w:r>
      <w:r w:rsidRPr="001F5498">
        <w:t xml:space="preserve">manutenção no sistema. </w:t>
      </w:r>
      <w:r w:rsidRPr="00E0084F">
        <w:t xml:space="preserve">Na </w:t>
      </w:r>
      <w:r>
        <w:fldChar w:fldCharType="begin"/>
      </w:r>
      <w:r>
        <w:instrText xml:space="preserve"> REF _Ref83316830 \h </w:instrText>
      </w:r>
      <w:r>
        <w:fldChar w:fldCharType="separate"/>
      </w:r>
      <w:r>
        <w:t xml:space="preserve">Figura </w:t>
      </w:r>
      <w:r>
        <w:rPr>
          <w:noProof/>
        </w:rPr>
        <w:t>4</w:t>
      </w:r>
      <w:r>
        <w:fldChar w:fldCharType="end"/>
      </w:r>
      <w:r w:rsidRPr="00E0084F">
        <w:t xml:space="preserve"> é apresentada a tela de consulta de cargos, em que o usuário pode visualizar os dados referentes ao cargo escolhido e obter uma projeção salarial referente a dados já existente no sistema (FLOOWMER, 2021).</w:t>
      </w:r>
      <w:r>
        <w:t xml:space="preserve"> Já </w:t>
      </w:r>
      <w:r w:rsidRPr="00E0084F">
        <w:t>a manutenção no sistema é intuitiva e rápida de se fazer, assim como os relatórios fornecidos são graficamente exibidos na tela e proporcionam uma experiência melhor ao usuário</w:t>
      </w:r>
      <w:r>
        <w:t xml:space="preserve"> (FLOOWMER, 2021)</w:t>
      </w:r>
      <w:r w:rsidRPr="00E0084F">
        <w:t>.</w:t>
      </w:r>
    </w:p>
    <w:p w14:paraId="21747F47" w14:textId="77777777" w:rsidR="0063686F" w:rsidRDefault="0063686F" w:rsidP="008A5905">
      <w:pPr>
        <w:pStyle w:val="TF-LEGENDA"/>
      </w:pPr>
      <w:commentRangeStart w:id="146"/>
      <w:r>
        <w:t>Fig</w:t>
      </w:r>
      <w:commentRangeEnd w:id="146"/>
      <w:r>
        <w:rPr>
          <w:rStyle w:val="Refdecomentrio"/>
        </w:rPr>
        <w:commentReference w:id="146"/>
      </w:r>
      <w:r>
        <w:t xml:space="preserve">ura </w:t>
      </w:r>
      <w:r w:rsidR="00F54E17">
        <w:fldChar w:fldCharType="begin"/>
      </w:r>
      <w:r w:rsidR="00F54E17">
        <w:instrText xml:space="preserve"> SEQ Figura \* ARABIC </w:instrText>
      </w:r>
      <w:r w:rsidR="00F54E17">
        <w:fldChar w:fldCharType="separate"/>
      </w:r>
      <w:r>
        <w:rPr>
          <w:noProof/>
        </w:rPr>
        <w:t>4</w:t>
      </w:r>
      <w:r w:rsidR="00F54E17">
        <w:rPr>
          <w:noProof/>
        </w:rPr>
        <w:fldChar w:fldCharType="end"/>
      </w:r>
      <w:r>
        <w:t xml:space="preserve"> - </w:t>
      </w:r>
      <w:r w:rsidRPr="00C50A3E">
        <w:t>Consulta de cargos</w:t>
      </w:r>
    </w:p>
    <w:p w14:paraId="0D4391CD" w14:textId="77777777" w:rsidR="0063686F" w:rsidRPr="00E0084F" w:rsidRDefault="009B0BC3" w:rsidP="008A5905">
      <w:pPr>
        <w:autoSpaceDE w:val="0"/>
        <w:autoSpaceDN w:val="0"/>
        <w:adjustRightInd w:val="0"/>
        <w:jc w:val="center"/>
      </w:pPr>
      <w:r>
        <w:rPr>
          <w:noProof/>
        </w:rPr>
      </w:r>
      <w:r w:rsidR="009B0BC3">
        <w:rPr>
          <w:noProof/>
        </w:rPr>
        <w:pict w14:anchorId="6F8EF29F">
          <v:shape id="_x0000_i1033" type="#_x0000_t75" alt="" style="width:396.75pt;height:198.4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743D1221" w14:textId="77777777" w:rsidR="0063686F" w:rsidRPr="00E0084F" w:rsidRDefault="0063686F" w:rsidP="00FF5260">
      <w:pPr>
        <w:pStyle w:val="TF-FONTE"/>
      </w:pPr>
      <w:r w:rsidRPr="00E0084F">
        <w:t>Fonte: Floowmer (2021).</w:t>
      </w:r>
    </w:p>
    <w:p w14:paraId="65ED5FB7" w14:textId="77777777" w:rsidR="0063686F" w:rsidRPr="00E0084F" w:rsidRDefault="0063686F">
      <w:pPr>
        <w:pStyle w:val="Ttulo2"/>
      </w:pPr>
      <w:r w:rsidRPr="00E0084F">
        <w:t xml:space="preserve">KOMBO </w:t>
      </w:r>
    </w:p>
    <w:p w14:paraId="5E7DE6B1" w14:textId="77777777" w:rsidR="0063686F" w:rsidRDefault="0063686F" w:rsidP="00A82A40">
      <w:pPr>
        <w:pStyle w:val="TF-TEXTO"/>
      </w:pPr>
      <w:r w:rsidRPr="00E0084F">
        <w:t xml:space="preserve">O Kombo (2021) possui um modulo de PCS do sistema Kombo Estratégico que é um sistema de Rh modulável web pago, para a criação de um </w:t>
      </w:r>
      <w:r>
        <w:t>PCS</w:t>
      </w:r>
      <w:r w:rsidRPr="00E0084F">
        <w:t xml:space="preserve"> de acordo com a necessidade de cada empresa. Com este módulo a empresa cria planos utilizando as metodologias de </w:t>
      </w:r>
      <w:r>
        <w:t>p</w:t>
      </w:r>
      <w:r w:rsidRPr="00E0084F">
        <w:t xml:space="preserve">ontos, de </w:t>
      </w:r>
      <w:r>
        <w:t>e</w:t>
      </w:r>
      <w:r w:rsidRPr="00E0084F">
        <w:t xml:space="preserve">scalonamento ou importar um plano já existente (KOMBO, 2021). </w:t>
      </w:r>
      <w:r w:rsidRPr="002A1B0F">
        <w:t xml:space="preserve">Algumas das principais características de </w:t>
      </w:r>
      <w:r w:rsidRPr="00E0084F">
        <w:t xml:space="preserve">Kombo (2021) </w:t>
      </w:r>
      <w:r w:rsidRPr="002A1B0F">
        <w:t>são: estar disponível na plataforma web, fornecer relatórios para análise</w:t>
      </w:r>
      <w:r>
        <w:t xml:space="preserve">, simular planos, </w:t>
      </w:r>
      <w:r w:rsidRPr="002A1B0F">
        <w:t>realizar manutenção no sistema, disponibilizar formulário de avaliação e ter um ciclo de aplicação</w:t>
      </w:r>
      <w:r>
        <w:t xml:space="preserve">. </w:t>
      </w:r>
    </w:p>
    <w:p w14:paraId="1F07EDC4" w14:textId="77777777" w:rsidR="0063686F" w:rsidRPr="00E0084F" w:rsidRDefault="0063686F"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w:t>
      </w:r>
      <w:r w:rsidRPr="00E0084F">
        <w:lastRenderedPageBreak/>
        <w:t xml:space="preserve">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simulação de plano apresentada na</w:t>
      </w:r>
      <w:r w:rsidRPr="00E0084F">
        <w:t xml:space="preserve"> </w:t>
      </w:r>
      <w:r>
        <w:fldChar w:fldCharType="begin"/>
      </w:r>
      <w:r>
        <w:instrText xml:space="preserve"> REF _Ref83316877 \h </w:instrText>
      </w:r>
      <w:r>
        <w:fldChar w:fldCharType="separate"/>
      </w:r>
      <w:r>
        <w:t xml:space="preserve">Figura </w:t>
      </w:r>
      <w:r>
        <w:rPr>
          <w:noProof/>
        </w:rPr>
        <w:t>5</w:t>
      </w:r>
      <w:r>
        <w:fldChar w:fldCharType="end"/>
      </w:r>
      <w:r w:rsidRPr="00E0084F">
        <w:t>, na qual após já ter todas as regras definidas, a empresa pode criar simulações para comparar o impacto de diferentes planos</w:t>
      </w:r>
      <w:r>
        <w:t>.</w:t>
      </w:r>
    </w:p>
    <w:p w14:paraId="0E394D66" w14:textId="77777777" w:rsidR="0063686F" w:rsidRDefault="0063686F" w:rsidP="008A5905">
      <w:pPr>
        <w:pStyle w:val="TF-LEGENDA"/>
      </w:pPr>
      <w:commentRangeStart w:id="147"/>
      <w:r>
        <w:t>Fig</w:t>
      </w:r>
      <w:commentRangeEnd w:id="147"/>
      <w:r>
        <w:rPr>
          <w:rStyle w:val="Refdecomentrio"/>
        </w:rPr>
        <w:commentReference w:id="147"/>
      </w:r>
      <w:r>
        <w:t xml:space="preserve">ura </w:t>
      </w:r>
      <w:r w:rsidR="00F54E17">
        <w:fldChar w:fldCharType="begin"/>
      </w:r>
      <w:r w:rsidR="00F54E17">
        <w:instrText xml:space="preserve"> SEQ Figura \* ARABIC </w:instrText>
      </w:r>
      <w:r w:rsidR="00F54E17">
        <w:fldChar w:fldCharType="separate"/>
      </w:r>
      <w:r>
        <w:rPr>
          <w:noProof/>
        </w:rPr>
        <w:t>5</w:t>
      </w:r>
      <w:r w:rsidR="00F54E17">
        <w:rPr>
          <w:noProof/>
        </w:rPr>
        <w:fldChar w:fldCharType="end"/>
      </w:r>
      <w:r>
        <w:t xml:space="preserve"> - </w:t>
      </w:r>
      <w:r w:rsidRPr="00ED1EFD">
        <w:t>Simulação de planos</w:t>
      </w:r>
    </w:p>
    <w:p w14:paraId="475B09B0" w14:textId="77777777" w:rsidR="0063686F" w:rsidRPr="00E0084F" w:rsidRDefault="009B0BC3" w:rsidP="009B0941">
      <w:pPr>
        <w:pStyle w:val="TF-FIGURA"/>
      </w:pPr>
      <w:r>
        <w:rPr>
          <w:noProof/>
        </w:rPr>
      </w:r>
      <w:r w:rsidR="009B0BC3">
        <w:rPr>
          <w:noProof/>
        </w:rPr>
        <w:pict w14:anchorId="1C4EE3F7">
          <v:shape id="_x0000_i1034" type="#_x0000_t75" alt="" style="width:317.1pt;height:258.9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0A8F714B" w14:textId="77777777" w:rsidR="0063686F" w:rsidRPr="00E0084F" w:rsidRDefault="0063686F" w:rsidP="00FF5260">
      <w:pPr>
        <w:pStyle w:val="TF-FONTE"/>
      </w:pPr>
      <w:r w:rsidRPr="00E0084F">
        <w:t>Fonte: Kombo (2021).</w:t>
      </w:r>
    </w:p>
    <w:p w14:paraId="3BFA013E" w14:textId="77777777" w:rsidR="0063686F" w:rsidRPr="00E0084F" w:rsidRDefault="0063686F" w:rsidP="00F54E17">
      <w:pPr>
        <w:pStyle w:val="Ttulo1"/>
      </w:pPr>
      <w:r w:rsidRPr="00E0084F">
        <w:t>proposta</w:t>
      </w:r>
    </w:p>
    <w:p w14:paraId="010E8DCE" w14:textId="77777777" w:rsidR="0063686F" w:rsidRPr="00E0084F" w:rsidRDefault="0063686F" w:rsidP="00E85EFF">
      <w:pPr>
        <w:pStyle w:val="TF-TEXTO"/>
      </w:pPr>
      <w:r w:rsidRPr="00E0084F">
        <w:t>Nesta seção serão apresentadas as justificativas para a realização do trabalho proposto (</w:t>
      </w:r>
      <w:r>
        <w:t>sub</w:t>
      </w:r>
      <w:r w:rsidRPr="00E0084F">
        <w:t xml:space="preserve">seção </w:t>
      </w:r>
      <w:r w:rsidRPr="00E0084F">
        <w:fldChar w:fldCharType="begin"/>
      </w:r>
      <w:r w:rsidRPr="00E0084F">
        <w:instrText xml:space="preserve"> REF _Ref69994076 \r \h  \* MERGEFORMAT </w:instrText>
      </w:r>
      <w:r w:rsidRPr="00E0084F">
        <w:fldChar w:fldCharType="separate"/>
      </w:r>
      <w:r w:rsidRPr="00E0084F">
        <w:t>4.1</w:t>
      </w:r>
      <w:r w:rsidRPr="00E0084F">
        <w:fldChar w:fldCharType="end"/>
      </w:r>
      <w:r w:rsidRPr="00E0084F">
        <w:t>), bem como serão expostos os requisitos principais (</w:t>
      </w:r>
      <w:r>
        <w:t>sub</w:t>
      </w:r>
      <w:r w:rsidRPr="00E0084F">
        <w:t xml:space="preserve">seção </w:t>
      </w:r>
      <w:r w:rsidRPr="00E0084F">
        <w:fldChar w:fldCharType="begin"/>
      </w:r>
      <w:r w:rsidRPr="00E0084F">
        <w:instrText xml:space="preserve"> REF _Ref69994091 \r \h  \* MERGEFORMAT </w:instrText>
      </w:r>
      <w:r w:rsidRPr="00E0084F">
        <w:fldChar w:fldCharType="separate"/>
      </w:r>
      <w:r w:rsidRPr="00E0084F">
        <w:t>4.2</w:t>
      </w:r>
      <w:r w:rsidRPr="00E0084F">
        <w:fldChar w:fldCharType="end"/>
      </w:r>
      <w:r w:rsidRPr="00E0084F">
        <w:t>), finalizando com a metodologia e o cronograma planejado para o desenvolvimento do trabalho (</w:t>
      </w:r>
      <w:r>
        <w:t>sub</w:t>
      </w:r>
      <w:r w:rsidRPr="00E0084F">
        <w:t xml:space="preserve">seção </w:t>
      </w:r>
      <w:r w:rsidRPr="00E0084F">
        <w:fldChar w:fldCharType="begin"/>
      </w:r>
      <w:r w:rsidRPr="00E0084F">
        <w:instrText xml:space="preserve"> REF _Ref69994103 \r \h  \* MERGEFORMAT </w:instrText>
      </w:r>
      <w:r w:rsidRPr="00E0084F">
        <w:fldChar w:fldCharType="separate"/>
      </w:r>
      <w:r w:rsidRPr="00E0084F">
        <w:t>4.3</w:t>
      </w:r>
      <w:r w:rsidRPr="00E0084F">
        <w:fldChar w:fldCharType="end"/>
      </w:r>
      <w:r w:rsidRPr="00E0084F">
        <w:t>).</w:t>
      </w:r>
    </w:p>
    <w:p w14:paraId="2662C8FE" w14:textId="77777777" w:rsidR="0063686F" w:rsidRPr="00E0084F" w:rsidRDefault="0063686F">
      <w:pPr>
        <w:pStyle w:val="Ttulo2"/>
      </w:pPr>
      <w:r w:rsidRPr="00E0084F">
        <w:t>JUSTIFICATIVA</w:t>
      </w:r>
    </w:p>
    <w:p w14:paraId="36C571BF" w14:textId="77777777" w:rsidR="0063686F" w:rsidRPr="00E0084F" w:rsidRDefault="0063686F" w:rsidP="005A70D3">
      <w:pPr>
        <w:pStyle w:val="TF-TEXTO"/>
      </w:pPr>
      <w:r w:rsidRPr="00E0084F">
        <w:t xml:space="preserve">Nas seções 1, 2 e 3 foram evidenciadas a relevância do tema proposto. Além disso, para </w:t>
      </w:r>
      <w:commentRangeStart w:id="148"/>
      <w:r w:rsidRPr="00E0084F">
        <w:t>SBA Consultores Associados (2021</w:t>
      </w:r>
      <w:commentRangeEnd w:id="148"/>
      <w:r>
        <w:rPr>
          <w:rStyle w:val="Refdecomentrio"/>
        </w:rPr>
        <w:commentReference w:id="148"/>
      </w:r>
      <w:r w:rsidRPr="00E0084F">
        <w:t xml:space="preserve">), mesmo com a existência de sistemas ao auxílio da consultoria no mercado, a empresa deseja encontrar um sistema de apoio a gestão de </w:t>
      </w:r>
      <w:r>
        <w:t>PCS</w:t>
      </w:r>
      <w:r w:rsidRPr="00E0084F">
        <w:t xml:space="preserve"> que permita uma gestão fácil e intuitiva dos dados. Segundo </w:t>
      </w:r>
      <w:commentRangeStart w:id="149"/>
      <w:r w:rsidRPr="00E0084F">
        <w:t>SBA Consultores Associados (2021)</w:t>
      </w:r>
      <w:commentRangeEnd w:id="149"/>
      <w:r>
        <w:rPr>
          <w:rStyle w:val="Refdecomentrio"/>
        </w:rPr>
        <w:commentReference w:id="149"/>
      </w:r>
      <w:r w:rsidRPr="00E0084F">
        <w:t xml:space="preserve">, isto se faz necessário para garantir agilidade no processo de criação </w:t>
      </w:r>
      <w:r>
        <w:t>PCS</w:t>
      </w:r>
      <w:r w:rsidRPr="00E0084F">
        <w:t xml:space="preserve"> e a destacando na entrega dos resultados.</w:t>
      </w:r>
      <w:r>
        <w:t xml:space="preserve"> É </w:t>
      </w:r>
      <w:r w:rsidRPr="00E0084F">
        <w:t xml:space="preserve">importante o desenvolvimento do sistema proposto para que a consultoria oferecida pela SBA Consultores Associados possa gerar respostas mais seguras à empresa-cliente, garantindo qualidade e agilidade na apresentação dos resultados. Além disso, é necessário que a empresa possa tomar decisões adequadas às necessidades contratadas, bem como, a automação dos serviços para otimização do tempo do consultor gerando melhores </w:t>
      </w:r>
      <w:r w:rsidRPr="00E0084F">
        <w:lastRenderedPageBreak/>
        <w:t>resultado ao negócio (</w:t>
      </w:r>
      <w:commentRangeStart w:id="150"/>
      <w:r w:rsidRPr="00E0084F">
        <w:t>SBA Consultores Associados, 2021</w:t>
      </w:r>
      <w:commentRangeEnd w:id="150"/>
      <w:r>
        <w:rPr>
          <w:rStyle w:val="Refdecomentrio"/>
        </w:rPr>
        <w:commentReference w:id="150"/>
      </w:r>
      <w:r w:rsidRPr="00E0084F">
        <w:t xml:space="preserve">). No </w:t>
      </w:r>
      <w:r w:rsidRPr="00E0084F">
        <w:fldChar w:fldCharType="begin"/>
      </w:r>
      <w:r w:rsidRPr="00E0084F">
        <w:instrText xml:space="preserve"> REF _Ref69987682 \h  \* MERGEFORMAT </w:instrText>
      </w:r>
      <w:r w:rsidRPr="00E0084F">
        <w:fldChar w:fldCharType="separate"/>
      </w:r>
      <w:r w:rsidRPr="00E0084F">
        <w:t xml:space="preserve">Quadro </w:t>
      </w:r>
      <w:r w:rsidRPr="00E0084F">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4FA97794" w14:textId="77777777" w:rsidR="0063686F" w:rsidRPr="00E0084F" w:rsidRDefault="0063686F" w:rsidP="00BC7EEC">
      <w:pPr>
        <w:pStyle w:val="TF-LEGENDA"/>
        <w:spacing w:before="0"/>
      </w:pPr>
      <w:r w:rsidRPr="00E0084F">
        <w:t xml:space="preserve">Quadro </w:t>
      </w:r>
      <w:r w:rsidR="00F54E17">
        <w:fldChar w:fldCharType="begin"/>
      </w:r>
      <w:r w:rsidR="00F54E17">
        <w:instrText xml:space="preserve"> SEQ Quadro \* ARABIC </w:instrText>
      </w:r>
      <w:r w:rsidR="00F54E17">
        <w:fldChar w:fldCharType="separate"/>
      </w:r>
      <w:r w:rsidRPr="00E0084F">
        <w:rPr>
          <w:noProof/>
        </w:rPr>
        <w:t>1</w:t>
      </w:r>
      <w:r w:rsidR="00F54E17">
        <w:rPr>
          <w:noProof/>
        </w:rPr>
        <w:fldChar w:fldCharType="end"/>
      </w:r>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4"/>
        <w:gridCol w:w="2371"/>
        <w:gridCol w:w="1685"/>
        <w:gridCol w:w="1541"/>
      </w:tblGrid>
      <w:tr w:rsidR="0063686F" w:rsidRPr="00E0084F" w14:paraId="02066444" w14:textId="77777777" w:rsidTr="008A5905">
        <w:trPr>
          <w:trHeight w:val="513"/>
        </w:trPr>
        <w:tc>
          <w:tcPr>
            <w:tcW w:w="3260" w:type="dxa"/>
            <w:tcBorders>
              <w:tl2br w:val="single" w:sz="4" w:space="0" w:color="auto"/>
            </w:tcBorders>
            <w:shd w:val="clear" w:color="auto" w:fill="A6A6A6"/>
          </w:tcPr>
          <w:p w14:paraId="335D39FD" w14:textId="77777777" w:rsidR="0063686F" w:rsidRPr="008A5905" w:rsidRDefault="0063686F" w:rsidP="008A5905">
            <w:pPr>
              <w:pStyle w:val="TF-TEXTOQUADRO"/>
              <w:jc w:val="right"/>
              <w:rPr>
                <w:b/>
                <w:bCs/>
                <w:sz w:val="20"/>
              </w:rPr>
            </w:pPr>
            <w:r w:rsidRPr="008A5905">
              <w:rPr>
                <w:b/>
                <w:bCs/>
                <w:sz w:val="20"/>
              </w:rPr>
              <w:t>Trabalhos Correlatos</w:t>
            </w:r>
          </w:p>
          <w:p w14:paraId="1A8674DB" w14:textId="77777777" w:rsidR="0063686F" w:rsidRPr="008A5905" w:rsidRDefault="0063686F"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333DB626" w14:textId="77777777" w:rsidR="0063686F" w:rsidRPr="008A5905" w:rsidRDefault="0063686F" w:rsidP="00BC7EEC">
            <w:pPr>
              <w:pStyle w:val="TF-TEXTOQUADRO"/>
              <w:jc w:val="center"/>
              <w:rPr>
                <w:b/>
                <w:bCs/>
                <w:sz w:val="20"/>
              </w:rPr>
            </w:pPr>
            <w:r w:rsidRPr="008A5905">
              <w:rPr>
                <w:b/>
                <w:bCs/>
                <w:sz w:val="20"/>
              </w:rPr>
              <w:t>Hewysa RH Ltda (2016)</w:t>
            </w:r>
          </w:p>
        </w:tc>
        <w:tc>
          <w:tcPr>
            <w:tcW w:w="1701" w:type="dxa"/>
            <w:shd w:val="clear" w:color="auto" w:fill="A6A6A6"/>
            <w:vAlign w:val="center"/>
          </w:tcPr>
          <w:p w14:paraId="6181994F" w14:textId="77777777" w:rsidR="0063686F" w:rsidRPr="008A5905" w:rsidRDefault="0063686F" w:rsidP="00BC7EEC">
            <w:pPr>
              <w:pStyle w:val="TF-TEXTOQUADRO"/>
              <w:jc w:val="center"/>
              <w:rPr>
                <w:b/>
                <w:bCs/>
                <w:sz w:val="20"/>
              </w:rPr>
            </w:pPr>
            <w:r w:rsidRPr="008A5905">
              <w:rPr>
                <w:b/>
                <w:bCs/>
                <w:sz w:val="20"/>
              </w:rPr>
              <w:t>Floowmer (2021)</w:t>
            </w:r>
          </w:p>
        </w:tc>
        <w:tc>
          <w:tcPr>
            <w:tcW w:w="1559" w:type="dxa"/>
            <w:shd w:val="clear" w:color="auto" w:fill="A6A6A6"/>
            <w:vAlign w:val="center"/>
          </w:tcPr>
          <w:p w14:paraId="43E34CCE" w14:textId="77777777" w:rsidR="0063686F" w:rsidRPr="008A5905" w:rsidRDefault="0063686F" w:rsidP="008F3704">
            <w:pPr>
              <w:pStyle w:val="TF-TEXTOQUADRO"/>
              <w:jc w:val="center"/>
              <w:rPr>
                <w:b/>
                <w:bCs/>
                <w:sz w:val="20"/>
              </w:rPr>
            </w:pPr>
            <w:r w:rsidRPr="008A5905">
              <w:rPr>
                <w:b/>
                <w:bCs/>
                <w:sz w:val="20"/>
              </w:rPr>
              <w:t>Kombo (2021)</w:t>
            </w:r>
          </w:p>
        </w:tc>
      </w:tr>
      <w:tr w:rsidR="0063686F" w:rsidRPr="00E0084F" w14:paraId="6F84BE23" w14:textId="77777777" w:rsidTr="008A5905">
        <w:tc>
          <w:tcPr>
            <w:tcW w:w="3260" w:type="dxa"/>
            <w:shd w:val="clear" w:color="auto" w:fill="auto"/>
          </w:tcPr>
          <w:p w14:paraId="4A41279F" w14:textId="77777777" w:rsidR="0063686F" w:rsidRPr="008A5905" w:rsidRDefault="0063686F" w:rsidP="00BC7EEC">
            <w:pPr>
              <w:pStyle w:val="TF-TEXTOQUADRO"/>
              <w:rPr>
                <w:sz w:val="20"/>
              </w:rPr>
            </w:pPr>
            <w:r w:rsidRPr="008A5905">
              <w:rPr>
                <w:sz w:val="20"/>
              </w:rPr>
              <w:t>Plataforma</w:t>
            </w:r>
          </w:p>
        </w:tc>
        <w:tc>
          <w:tcPr>
            <w:tcW w:w="2410" w:type="dxa"/>
            <w:shd w:val="clear" w:color="auto" w:fill="auto"/>
          </w:tcPr>
          <w:p w14:paraId="4099CAF7" w14:textId="77777777" w:rsidR="0063686F" w:rsidRPr="008A5905" w:rsidRDefault="0063686F" w:rsidP="00BC7EEC">
            <w:pPr>
              <w:pStyle w:val="TF-TEXTOQUADRO"/>
              <w:jc w:val="center"/>
              <w:rPr>
                <w:sz w:val="20"/>
              </w:rPr>
            </w:pPr>
            <w:r w:rsidRPr="008A5905">
              <w:rPr>
                <w:sz w:val="20"/>
              </w:rPr>
              <w:t>Web</w:t>
            </w:r>
          </w:p>
        </w:tc>
        <w:tc>
          <w:tcPr>
            <w:tcW w:w="1701" w:type="dxa"/>
            <w:shd w:val="clear" w:color="auto" w:fill="auto"/>
          </w:tcPr>
          <w:p w14:paraId="670C4C28" w14:textId="77777777" w:rsidR="0063686F" w:rsidRPr="008A5905" w:rsidRDefault="0063686F" w:rsidP="00BC7EEC">
            <w:pPr>
              <w:pStyle w:val="TF-TEXTOQUADRO"/>
              <w:jc w:val="center"/>
              <w:rPr>
                <w:sz w:val="20"/>
              </w:rPr>
            </w:pPr>
            <w:r w:rsidRPr="008A5905">
              <w:rPr>
                <w:sz w:val="20"/>
              </w:rPr>
              <w:t>Web</w:t>
            </w:r>
          </w:p>
        </w:tc>
        <w:tc>
          <w:tcPr>
            <w:tcW w:w="1559" w:type="dxa"/>
            <w:shd w:val="clear" w:color="auto" w:fill="auto"/>
          </w:tcPr>
          <w:p w14:paraId="5DD27FFC" w14:textId="77777777" w:rsidR="0063686F" w:rsidRPr="008A5905" w:rsidRDefault="0063686F" w:rsidP="00BC7EEC">
            <w:pPr>
              <w:pStyle w:val="TF-TEXTOQUADRO"/>
              <w:jc w:val="center"/>
              <w:rPr>
                <w:sz w:val="20"/>
              </w:rPr>
            </w:pPr>
            <w:r w:rsidRPr="008A5905">
              <w:rPr>
                <w:sz w:val="20"/>
              </w:rPr>
              <w:t>Web</w:t>
            </w:r>
          </w:p>
        </w:tc>
      </w:tr>
      <w:tr w:rsidR="0063686F" w:rsidRPr="00E0084F" w14:paraId="02DEAD36" w14:textId="77777777" w:rsidTr="008A5905">
        <w:tc>
          <w:tcPr>
            <w:tcW w:w="3260" w:type="dxa"/>
            <w:shd w:val="clear" w:color="auto" w:fill="auto"/>
          </w:tcPr>
          <w:p w14:paraId="527F2B84" w14:textId="77777777" w:rsidR="0063686F" w:rsidRPr="008A5905" w:rsidRDefault="0063686F" w:rsidP="00BC7EEC">
            <w:pPr>
              <w:pStyle w:val="TF-TEXTOQUADRO"/>
              <w:rPr>
                <w:sz w:val="20"/>
              </w:rPr>
            </w:pPr>
            <w:r w:rsidRPr="008A5905">
              <w:rPr>
                <w:sz w:val="20"/>
              </w:rPr>
              <w:t>Fornece relatórios para análise</w:t>
            </w:r>
          </w:p>
        </w:tc>
        <w:tc>
          <w:tcPr>
            <w:tcW w:w="2410" w:type="dxa"/>
            <w:shd w:val="clear" w:color="auto" w:fill="auto"/>
          </w:tcPr>
          <w:p w14:paraId="73B548E2"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CB9EF7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5423F79A"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39123B00" w14:textId="77777777" w:rsidTr="008A5905">
        <w:tc>
          <w:tcPr>
            <w:tcW w:w="3260" w:type="dxa"/>
            <w:shd w:val="clear" w:color="auto" w:fill="auto"/>
          </w:tcPr>
          <w:p w14:paraId="33A79110" w14:textId="77777777" w:rsidR="0063686F" w:rsidRPr="008A5905" w:rsidRDefault="0063686F" w:rsidP="00BC7EEC">
            <w:pPr>
              <w:pStyle w:val="TF-TEXTOQUADRO"/>
              <w:rPr>
                <w:sz w:val="20"/>
              </w:rPr>
            </w:pPr>
            <w:r w:rsidRPr="008A5905">
              <w:rPr>
                <w:sz w:val="20"/>
              </w:rPr>
              <w:t>Simulação de planos</w:t>
            </w:r>
          </w:p>
        </w:tc>
        <w:tc>
          <w:tcPr>
            <w:tcW w:w="2410" w:type="dxa"/>
            <w:shd w:val="clear" w:color="auto" w:fill="auto"/>
          </w:tcPr>
          <w:p w14:paraId="3E74DF3E" w14:textId="77777777" w:rsidR="0063686F" w:rsidRPr="008A5905" w:rsidRDefault="0063686F" w:rsidP="00BC7EEC">
            <w:pPr>
              <w:pStyle w:val="TF-TEXTOQUADRO"/>
              <w:jc w:val="center"/>
              <w:rPr>
                <w:sz w:val="20"/>
              </w:rPr>
            </w:pPr>
            <w:r w:rsidRPr="008F3704">
              <w:rPr>
                <w:color w:val="FF0000"/>
                <w:sz w:val="20"/>
              </w:rPr>
              <w:t>X</w:t>
            </w:r>
          </w:p>
        </w:tc>
        <w:tc>
          <w:tcPr>
            <w:tcW w:w="1701" w:type="dxa"/>
            <w:shd w:val="clear" w:color="auto" w:fill="auto"/>
          </w:tcPr>
          <w:p w14:paraId="24A5227E"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6E2914DC"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57273308" w14:textId="77777777" w:rsidTr="008A5905">
        <w:tc>
          <w:tcPr>
            <w:tcW w:w="3260" w:type="dxa"/>
            <w:shd w:val="clear" w:color="auto" w:fill="auto"/>
          </w:tcPr>
          <w:p w14:paraId="0B6E4B3E" w14:textId="77777777" w:rsidR="0063686F" w:rsidRPr="008A5905" w:rsidRDefault="0063686F" w:rsidP="00BC7EEC">
            <w:pPr>
              <w:pStyle w:val="TF-TEXTOQUADRO"/>
              <w:rPr>
                <w:sz w:val="20"/>
              </w:rPr>
            </w:pPr>
            <w:r w:rsidRPr="008A5905">
              <w:rPr>
                <w:sz w:val="20"/>
              </w:rPr>
              <w:t>Manutenção no sistema</w:t>
            </w:r>
          </w:p>
        </w:tc>
        <w:tc>
          <w:tcPr>
            <w:tcW w:w="2410" w:type="dxa"/>
            <w:shd w:val="clear" w:color="auto" w:fill="auto"/>
          </w:tcPr>
          <w:p w14:paraId="21492DA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F68B530"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EFBA64A"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5B2E1CDE" w14:textId="77777777" w:rsidTr="008A5905">
        <w:tc>
          <w:tcPr>
            <w:tcW w:w="3260" w:type="dxa"/>
            <w:shd w:val="clear" w:color="auto" w:fill="auto"/>
          </w:tcPr>
          <w:p w14:paraId="15DDA50E" w14:textId="77777777" w:rsidR="0063686F" w:rsidRPr="008A5905" w:rsidRDefault="0063686F" w:rsidP="00BC7EEC">
            <w:pPr>
              <w:pStyle w:val="TF-TEXTOQUADRO"/>
              <w:rPr>
                <w:sz w:val="20"/>
              </w:rPr>
            </w:pPr>
            <w:r w:rsidRPr="008A5905">
              <w:rPr>
                <w:sz w:val="20"/>
              </w:rPr>
              <w:t>Formulário de Avaliação</w:t>
            </w:r>
          </w:p>
        </w:tc>
        <w:tc>
          <w:tcPr>
            <w:tcW w:w="2410" w:type="dxa"/>
            <w:shd w:val="clear" w:color="auto" w:fill="auto"/>
          </w:tcPr>
          <w:p w14:paraId="7311DA2E"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EEC1D96"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1337B52C"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75D362C1" w14:textId="77777777" w:rsidTr="008A5905">
        <w:tc>
          <w:tcPr>
            <w:tcW w:w="3260" w:type="dxa"/>
            <w:shd w:val="clear" w:color="auto" w:fill="auto"/>
          </w:tcPr>
          <w:p w14:paraId="13166038" w14:textId="77777777" w:rsidR="0063686F" w:rsidRPr="008A5905" w:rsidRDefault="0063686F" w:rsidP="00BC7EEC">
            <w:pPr>
              <w:pStyle w:val="TF-TEXTOQUADRO"/>
              <w:rPr>
                <w:sz w:val="20"/>
              </w:rPr>
            </w:pPr>
            <w:r w:rsidRPr="008A5905">
              <w:rPr>
                <w:sz w:val="20"/>
              </w:rPr>
              <w:t>Ciclo de aplicação</w:t>
            </w:r>
          </w:p>
        </w:tc>
        <w:tc>
          <w:tcPr>
            <w:tcW w:w="2410" w:type="dxa"/>
            <w:shd w:val="clear" w:color="auto" w:fill="auto"/>
          </w:tcPr>
          <w:p w14:paraId="5C760993"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375A4650"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1D4832D9"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bl>
    <w:p w14:paraId="49808198" w14:textId="77777777" w:rsidR="0063686F" w:rsidRPr="00E0084F" w:rsidRDefault="0063686F" w:rsidP="00577E79">
      <w:pPr>
        <w:pStyle w:val="TF-FONTE"/>
      </w:pPr>
      <w:r w:rsidRPr="00E0084F">
        <w:t>Fonte: elaborado pelo autor.</w:t>
      </w:r>
    </w:p>
    <w:p w14:paraId="61F88B3E" w14:textId="77777777" w:rsidR="0063686F" w:rsidRPr="00E0084F" w:rsidRDefault="0063686F" w:rsidP="0038587F">
      <w:pPr>
        <w:pStyle w:val="TF-TEXTO"/>
      </w:pPr>
      <w:r>
        <w:t xml:space="preserve">Pelo </w:t>
      </w:r>
      <w:r>
        <w:fldChar w:fldCharType="begin"/>
      </w:r>
      <w:r>
        <w:instrText xml:space="preserve"> REF _Ref69987682 \h </w:instrText>
      </w:r>
      <w:r>
        <w:fldChar w:fldCharType="separate"/>
      </w:r>
      <w:r w:rsidRPr="00E0084F">
        <w:t xml:space="preserve">Quadro </w:t>
      </w:r>
      <w:r w:rsidRPr="00E0084F">
        <w:rPr>
          <w:noProof/>
        </w:rPr>
        <w:t>1</w:t>
      </w:r>
      <w:r>
        <w:fldChar w:fldCharType="end"/>
      </w:r>
      <w:r>
        <w:t xml:space="preserve"> é possível perceber que </w:t>
      </w:r>
      <w:r w:rsidRPr="00E0084F">
        <w:t>todos os trabalhos correlatos</w:t>
      </w:r>
      <w:r>
        <w:t xml:space="preserve"> (</w:t>
      </w:r>
      <w:r w:rsidRPr="00B42613">
        <w:t>HEWYSA RH LTDA</w:t>
      </w:r>
      <w:r>
        <w:t xml:space="preserve">, </w:t>
      </w:r>
      <w:r w:rsidRPr="00B42613">
        <w:t>2016</w:t>
      </w:r>
      <w:r>
        <w:t xml:space="preserve">, </w:t>
      </w:r>
      <w:r w:rsidRPr="00B42613">
        <w:t>FLOOWMER</w:t>
      </w:r>
      <w:r>
        <w:t xml:space="preserve">, </w:t>
      </w:r>
      <w:r w:rsidRPr="00B42613">
        <w:t>2021</w:t>
      </w:r>
      <w:r>
        <w:t xml:space="preserve">, </w:t>
      </w:r>
      <w:r w:rsidRPr="00E0084F">
        <w:t>KOMBO</w:t>
      </w:r>
      <w:r>
        <w:t>, 2021)</w:t>
      </w:r>
      <w:r w:rsidRPr="00E0084F">
        <w:t xml:space="preserve"> o sistema em plataforma </w:t>
      </w:r>
      <w:commentRangeStart w:id="151"/>
      <w:r w:rsidRPr="00E0084F">
        <w:t>web</w:t>
      </w:r>
      <w:r>
        <w:t xml:space="preserve">, fornecem </w:t>
      </w:r>
      <w:commentRangeEnd w:id="151"/>
      <w:r>
        <w:rPr>
          <w:rStyle w:val="Refdecomentrio"/>
        </w:rPr>
        <w:commentReference w:id="151"/>
      </w:r>
      <w:r w:rsidRPr="00E0084F">
        <w:t>relatórios para análise</w:t>
      </w:r>
      <w:r>
        <w:t xml:space="preserve"> dos resultados pelo consultor</w:t>
      </w:r>
      <w:r w:rsidRPr="00E0084F">
        <w:t xml:space="preserve"> e possuem manutenção</w:t>
      </w:r>
      <w:r>
        <w:t xml:space="preserve"> no sistema</w:t>
      </w:r>
      <w:r w:rsidRPr="00E0084F">
        <w:t xml:space="preserve">. Kombo </w:t>
      </w:r>
      <w:r>
        <w:t xml:space="preserve">(2021) </w:t>
      </w:r>
      <w:r w:rsidRPr="00E0084F">
        <w:t>é o único que possui simulação de planos, característica</w:t>
      </w:r>
      <w:r>
        <w:t xml:space="preserve"> importante no sistema, pois projeta várias possibilidades ao consultor baseada nos resultados da pesquisa salarial</w:t>
      </w:r>
      <w:r w:rsidRPr="00E0084F">
        <w:t xml:space="preserve">. </w:t>
      </w:r>
      <w:r w:rsidRPr="00B42613">
        <w:t>Hewysa RH Ltda (2016)</w:t>
      </w:r>
      <w:r>
        <w:t xml:space="preserve"> e Kombo (2021) também se destacam pela característica de possuir </w:t>
      </w:r>
      <w:r w:rsidRPr="00E0084F">
        <w:t xml:space="preserve">um formulário de avaliação e um ciclo de aplicação integrados no sistema, </w:t>
      </w:r>
      <w:r>
        <w:t xml:space="preserve">que </w:t>
      </w:r>
      <w:r w:rsidRPr="00E0084F">
        <w:t xml:space="preserve">fazem </w:t>
      </w:r>
      <w:r>
        <w:t>com que o</w:t>
      </w:r>
      <w:r w:rsidRPr="00E0084F">
        <w:t xml:space="preserve"> </w:t>
      </w:r>
      <w:r>
        <w:t>s</w:t>
      </w:r>
      <w:r w:rsidRPr="00E0084F">
        <w:t xml:space="preserve">istema </w:t>
      </w:r>
      <w:r>
        <w:t xml:space="preserve">seja </w:t>
      </w:r>
      <w:r w:rsidRPr="00E0084F">
        <w:t>abrangente</w:t>
      </w:r>
      <w:r>
        <w:t xml:space="preserve"> e forneça resultados satisfatórios ao consultor e ao contratante da consultoria</w:t>
      </w:r>
      <w:r w:rsidRPr="00E0084F">
        <w:t>.</w:t>
      </w:r>
    </w:p>
    <w:p w14:paraId="1702C05D" w14:textId="77777777" w:rsidR="0063686F" w:rsidRPr="00E0084F" w:rsidRDefault="0063686F" w:rsidP="0038587F">
      <w:pPr>
        <w:pStyle w:val="TF-TEXTO"/>
      </w:pPr>
      <w:r w:rsidRPr="00E0084F">
        <w:t xml:space="preserve">O trabalho </w:t>
      </w:r>
      <w:r>
        <w:t>traz a contribuição acadêmica</w:t>
      </w:r>
      <w:r w:rsidRPr="00E0084F">
        <w:t xml:space="preserve"> para que novas buscas e projetos desenvolvidos sobre o assunto possam ter embasamento e base de conhecimento para o desenvolvimento dos seus objetivos relacionados ao assunto de PCS</w:t>
      </w:r>
      <w:r>
        <w:t>. E</w:t>
      </w:r>
      <w:r w:rsidRPr="00284CDC">
        <w:t>nfatiza-se como contribuição tecnológica, o fato, das planilhas serem colocadas de lado, para que os sistemas web possam tomar o espaço, facilitando o trabalho e o compartilhamento em tempo real das atividades</w:t>
      </w:r>
      <w:r>
        <w:t xml:space="preserve"> dos consultores. Uma vez que, a busca por inovação tem sido primordial para o destaque no mercado, a </w:t>
      </w:r>
      <w:r w:rsidRPr="00E0084F">
        <w:t xml:space="preserve">contribuição social </w:t>
      </w:r>
      <w:r>
        <w:t xml:space="preserve">desta proposta é </w:t>
      </w:r>
      <w:r w:rsidRPr="00E0084F">
        <w:t>trabalhar e apresentar</w:t>
      </w:r>
      <w:r>
        <w:t xml:space="preserve"> </w:t>
      </w:r>
      <w:r w:rsidRPr="00E0084F">
        <w:t>uma forma fácil e amigável para os usuários o tema</w:t>
      </w:r>
      <w:r>
        <w:t xml:space="preserve"> </w:t>
      </w:r>
      <w:r w:rsidRPr="00E0084F">
        <w:t>PCS,</w:t>
      </w:r>
      <w:r>
        <w:t xml:space="preserve"> por meio de sistemas pensados nas diversidades dos usuários,</w:t>
      </w:r>
      <w:r w:rsidRPr="00E0084F">
        <w:t xml:space="preserve"> </w:t>
      </w:r>
      <w:r>
        <w:t>tornando</w:t>
      </w:r>
      <w:r w:rsidRPr="00E0084F">
        <w:t xml:space="preserve"> o tema salário </w:t>
      </w:r>
      <w:r>
        <w:t xml:space="preserve">em </w:t>
      </w:r>
      <w:r w:rsidRPr="00E0084F">
        <w:t xml:space="preserve">algo </w:t>
      </w:r>
      <w:r>
        <w:t>cativante e acessível</w:t>
      </w:r>
      <w:r w:rsidRPr="00E0084F">
        <w:t xml:space="preserve"> de se falar abertamente.</w:t>
      </w:r>
    </w:p>
    <w:p w14:paraId="5F9A6668" w14:textId="77777777" w:rsidR="0063686F" w:rsidRPr="00E0084F" w:rsidRDefault="0063686F">
      <w:pPr>
        <w:pStyle w:val="Ttulo2"/>
      </w:pPr>
      <w:r w:rsidRPr="00E0084F">
        <w:t>REQUISITOS PRINCIPAIS DO PROBLEMA A SER TRABALHADO</w:t>
      </w:r>
    </w:p>
    <w:p w14:paraId="41578D95" w14:textId="77777777" w:rsidR="0063686F" w:rsidRPr="00E0084F" w:rsidRDefault="0063686F" w:rsidP="005A70D3">
      <w:pPr>
        <w:pStyle w:val="TF-TEXTO"/>
      </w:pPr>
      <w:r w:rsidRPr="00E0084F">
        <w:t xml:space="preserve">O </w:t>
      </w:r>
      <w:r w:rsidRPr="00E0084F">
        <w:fldChar w:fldCharType="begin"/>
      </w:r>
      <w:r w:rsidRPr="00E0084F">
        <w:instrText xml:space="preserve"> REF _Ref69994920 \h  \* MERGEFORMAT </w:instrText>
      </w:r>
      <w:r w:rsidRPr="00E0084F">
        <w:fldChar w:fldCharType="separate"/>
      </w:r>
      <w:r w:rsidRPr="00E0084F">
        <w:t xml:space="preserve">Quadro </w:t>
      </w:r>
      <w:r w:rsidRPr="00E0084F">
        <w:rPr>
          <w:noProof/>
        </w:rPr>
        <w:t>2</w:t>
      </w:r>
      <w:r w:rsidRPr="00E0084F">
        <w:fldChar w:fldCharType="end"/>
      </w:r>
      <w:r w:rsidRPr="00E0084F">
        <w:t xml:space="preserve"> apresenta os principais Requisitos Funcionais (RF) e Requisitos Não Funcionais (RFN) previstos para o sistema.</w:t>
      </w:r>
    </w:p>
    <w:p w14:paraId="56DF52E3" w14:textId="77777777" w:rsidR="0063686F" w:rsidRPr="00E0084F" w:rsidRDefault="0063686F" w:rsidP="0038587F">
      <w:pPr>
        <w:pStyle w:val="TF-LEGENDA"/>
      </w:pPr>
      <w:commentRangeStart w:id="152"/>
      <w:r w:rsidRPr="00E0084F">
        <w:t>Qua</w:t>
      </w:r>
      <w:commentRangeEnd w:id="152"/>
      <w:r>
        <w:rPr>
          <w:rStyle w:val="Refdecomentrio"/>
        </w:rPr>
        <w:commentReference w:id="152"/>
      </w:r>
      <w:r w:rsidRPr="00E0084F">
        <w:t xml:space="preserve">dro </w:t>
      </w:r>
      <w:r w:rsidR="00F54E17">
        <w:fldChar w:fldCharType="begin"/>
      </w:r>
      <w:r w:rsidR="00F54E17">
        <w:instrText xml:space="preserve"> SEQ Quadro \* ARABIC </w:instrText>
      </w:r>
      <w:r w:rsidR="00F54E17">
        <w:fldChar w:fldCharType="separate"/>
      </w:r>
      <w:r w:rsidRPr="00E0084F">
        <w:rPr>
          <w:noProof/>
        </w:rPr>
        <w:t>2</w:t>
      </w:r>
      <w:r w:rsidR="00F54E17">
        <w:rPr>
          <w:noProof/>
        </w:rPr>
        <w:fldChar w:fldCharType="end"/>
      </w:r>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26"/>
        <w:gridCol w:w="635"/>
      </w:tblGrid>
      <w:tr w:rsidR="0063686F" w:rsidRPr="00E0084F" w14:paraId="1B80081B" w14:textId="77777777"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507BAC6D" w14:textId="77777777" w:rsidR="0063686F" w:rsidRPr="00E0084F" w:rsidRDefault="0063686F"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3392A2E5" w14:textId="77777777" w:rsidR="0063686F" w:rsidRPr="00E0084F" w:rsidRDefault="0063686F" w:rsidP="008A5905">
            <w:pPr>
              <w:pStyle w:val="texto"/>
              <w:spacing w:line="240" w:lineRule="auto"/>
              <w:ind w:firstLine="0"/>
              <w:jc w:val="center"/>
              <w:rPr>
                <w:b/>
                <w:bCs/>
                <w:sz w:val="20"/>
              </w:rPr>
            </w:pPr>
            <w:r>
              <w:rPr>
                <w:b/>
                <w:bCs/>
                <w:sz w:val="20"/>
              </w:rPr>
              <w:t>Tipo</w:t>
            </w:r>
          </w:p>
        </w:tc>
      </w:tr>
      <w:tr w:rsidR="0063686F" w:rsidRPr="00E0084F" w14:paraId="706C6D11" w14:textId="77777777"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19C3B047" w14:textId="77777777" w:rsidR="0063686F" w:rsidRPr="00E0084F" w:rsidRDefault="0063686F"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034E5DAD"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65A248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AA1205D" w14:textId="77777777" w:rsidR="0063686F" w:rsidRPr="00E0084F" w:rsidRDefault="0063686F" w:rsidP="002E70FF">
            <w:pPr>
              <w:pStyle w:val="texto"/>
              <w:spacing w:line="240" w:lineRule="auto"/>
              <w:ind w:firstLine="0"/>
              <w:rPr>
                <w:sz w:val="20"/>
              </w:rPr>
            </w:pPr>
            <w:r w:rsidRPr="00E0084F">
              <w:rPr>
                <w:sz w:val="20"/>
              </w:rPr>
              <w:t xml:space="preserve">permitir ao consultor efetuar </w:t>
            </w:r>
            <w:commentRangeStart w:id="153"/>
            <w:r w:rsidRPr="00E0084F">
              <w:rPr>
                <w:i/>
                <w:iCs/>
                <w:sz w:val="20"/>
              </w:rPr>
              <w:t>login</w:t>
            </w:r>
            <w:commentRangeEnd w:id="153"/>
            <w:r>
              <w:rPr>
                <w:rStyle w:val="Refdecomentrio"/>
              </w:rPr>
              <w:commentReference w:id="153"/>
            </w:r>
          </w:p>
        </w:tc>
        <w:tc>
          <w:tcPr>
            <w:tcW w:w="637" w:type="dxa"/>
            <w:tcBorders>
              <w:top w:val="single" w:sz="4" w:space="0" w:color="auto"/>
              <w:left w:val="single" w:sz="4" w:space="0" w:color="auto"/>
              <w:bottom w:val="single" w:sz="4" w:space="0" w:color="auto"/>
              <w:right w:val="single" w:sz="4" w:space="0" w:color="auto"/>
            </w:tcBorders>
          </w:tcPr>
          <w:p w14:paraId="62634BA7"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BAC66B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B38273C" w14:textId="77777777" w:rsidR="0063686F" w:rsidRPr="00E0084F" w:rsidRDefault="0063686F"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5445FA9E"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132064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FEDB38E" w14:textId="77777777" w:rsidR="0063686F" w:rsidRPr="00E0084F" w:rsidRDefault="0063686F"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1D0E1B17"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B716B01"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72822EB" w14:textId="77777777" w:rsidR="0063686F" w:rsidRPr="00E0084F" w:rsidRDefault="0063686F" w:rsidP="002E70FF">
            <w:pPr>
              <w:pStyle w:val="texto"/>
              <w:spacing w:line="240" w:lineRule="auto"/>
              <w:ind w:firstLine="0"/>
              <w:rPr>
                <w:sz w:val="20"/>
              </w:rPr>
            </w:pPr>
            <w:r w:rsidRPr="00E0084F">
              <w:rPr>
                <w:sz w:val="20"/>
              </w:rPr>
              <w:lastRenderedPageBreak/>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9D069A4"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52CE51D"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922E891" w14:textId="77777777" w:rsidR="0063686F" w:rsidRPr="00E0084F" w:rsidRDefault="0063686F"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4B40EF6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521C3B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65E40D4" w14:textId="77777777" w:rsidR="0063686F" w:rsidRPr="00E0084F" w:rsidRDefault="0063686F"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18EA072B"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21E493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B5E9EDF" w14:textId="77777777" w:rsidR="0063686F" w:rsidRPr="00E0084F" w:rsidRDefault="0063686F"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5801A4DB"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B6B332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6EEB8CC8" w14:textId="77777777" w:rsidR="0063686F" w:rsidRPr="00E0084F" w:rsidRDefault="0063686F"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5D84D1A3"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7E66D70"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6A96504F" w14:textId="77777777" w:rsidR="0063686F" w:rsidRPr="00E0084F" w:rsidRDefault="0063686F"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2393CB2E"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1E65BA2"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E0157B3" w14:textId="77777777" w:rsidR="0063686F" w:rsidRPr="00E0084F" w:rsidRDefault="0063686F"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748E4B2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25924F5"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D561384" w14:textId="77777777" w:rsidR="0063686F" w:rsidRPr="00E0084F" w:rsidRDefault="0063686F"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7A379B9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348E3CF0"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0EBA5E4"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1B48025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CF9D9A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FC496A8"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43D4923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1804171"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8202381"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73FED00C"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50C8AE7"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05B40E1" w14:textId="77777777" w:rsidR="0063686F" w:rsidRPr="00E0084F" w:rsidRDefault="0063686F"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47D4AD63"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53F084E"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D39A347"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773988B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733D699" w14:textId="77777777" w:rsidTr="008A5905">
        <w:tc>
          <w:tcPr>
            <w:tcW w:w="8575" w:type="dxa"/>
            <w:tcBorders>
              <w:top w:val="single" w:sz="4" w:space="0" w:color="auto"/>
              <w:left w:val="single" w:sz="4" w:space="0" w:color="auto"/>
              <w:bottom w:val="single" w:sz="4" w:space="0" w:color="auto"/>
              <w:right w:val="single" w:sz="4" w:space="0" w:color="auto"/>
            </w:tcBorders>
          </w:tcPr>
          <w:p w14:paraId="0E2E9625" w14:textId="77777777" w:rsidR="0063686F" w:rsidRPr="00E0084F" w:rsidDel="00E85EFF" w:rsidRDefault="0063686F"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2C42BC05"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6828FF20" w14:textId="77777777" w:rsidTr="008A5905">
        <w:tc>
          <w:tcPr>
            <w:tcW w:w="8575" w:type="dxa"/>
            <w:tcBorders>
              <w:top w:val="single" w:sz="4" w:space="0" w:color="auto"/>
              <w:left w:val="single" w:sz="4" w:space="0" w:color="auto"/>
              <w:bottom w:val="single" w:sz="4" w:space="0" w:color="auto"/>
              <w:right w:val="single" w:sz="4" w:space="0" w:color="auto"/>
            </w:tcBorders>
          </w:tcPr>
          <w:p w14:paraId="3ABC69B3" w14:textId="77777777" w:rsidR="0063686F" w:rsidRPr="00E0084F" w:rsidRDefault="0063686F"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692FC1C1"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277A169C" w14:textId="77777777" w:rsidTr="008A5905">
        <w:tc>
          <w:tcPr>
            <w:tcW w:w="8575" w:type="dxa"/>
            <w:tcBorders>
              <w:top w:val="single" w:sz="4" w:space="0" w:color="auto"/>
              <w:left w:val="single" w:sz="4" w:space="0" w:color="auto"/>
              <w:bottom w:val="single" w:sz="4" w:space="0" w:color="auto"/>
              <w:right w:val="single" w:sz="4" w:space="0" w:color="auto"/>
            </w:tcBorders>
          </w:tcPr>
          <w:p w14:paraId="07D04BB1" w14:textId="77777777" w:rsidR="0063686F" w:rsidRPr="00E0084F" w:rsidRDefault="0063686F" w:rsidP="002E70FF">
            <w:pPr>
              <w:pStyle w:val="texto"/>
              <w:spacing w:line="240" w:lineRule="auto"/>
              <w:ind w:firstLine="0"/>
              <w:rPr>
                <w:sz w:val="20"/>
              </w:rPr>
            </w:pPr>
            <w:r w:rsidRPr="00E0084F">
              <w:rPr>
                <w:sz w:val="20"/>
              </w:rPr>
              <w:t xml:space="preserve">ser acessível via Mozilla Firefox (versão 28.0 ou superior) e Google Chrome (versão 33.0.1750.154 ou </w:t>
            </w:r>
            <w:commentRangeStart w:id="154"/>
            <w:r w:rsidRPr="00E0084F">
              <w:rPr>
                <w:sz w:val="20"/>
              </w:rPr>
              <w:t>superior</w:t>
            </w:r>
            <w:commentRangeEnd w:id="154"/>
            <w:r>
              <w:rPr>
                <w:rStyle w:val="Refdecomentrio"/>
              </w:rPr>
              <w:commentReference w:id="154"/>
            </w:r>
          </w:p>
        </w:tc>
        <w:tc>
          <w:tcPr>
            <w:tcW w:w="637" w:type="dxa"/>
            <w:tcBorders>
              <w:top w:val="single" w:sz="4" w:space="0" w:color="auto"/>
              <w:left w:val="single" w:sz="4" w:space="0" w:color="auto"/>
              <w:bottom w:val="single" w:sz="4" w:space="0" w:color="auto"/>
              <w:right w:val="single" w:sz="4" w:space="0" w:color="auto"/>
            </w:tcBorders>
          </w:tcPr>
          <w:p w14:paraId="5CF46957"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2F75AC27" w14:textId="77777777" w:rsidTr="008A5905">
        <w:tc>
          <w:tcPr>
            <w:tcW w:w="8575" w:type="dxa"/>
            <w:tcBorders>
              <w:top w:val="single" w:sz="4" w:space="0" w:color="auto"/>
              <w:left w:val="single" w:sz="4" w:space="0" w:color="auto"/>
              <w:bottom w:val="single" w:sz="4" w:space="0" w:color="auto"/>
              <w:right w:val="single" w:sz="4" w:space="0" w:color="auto"/>
            </w:tcBorders>
          </w:tcPr>
          <w:p w14:paraId="11C216A5" w14:textId="77777777" w:rsidR="0063686F" w:rsidRPr="00E0084F" w:rsidRDefault="0063686F"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5DEB85B7" w14:textId="77777777" w:rsidR="0063686F" w:rsidRPr="00C5283B" w:rsidRDefault="0063686F" w:rsidP="008A5905">
            <w:pPr>
              <w:pStyle w:val="texto"/>
              <w:spacing w:line="240" w:lineRule="auto"/>
              <w:ind w:firstLine="0"/>
              <w:jc w:val="center"/>
              <w:rPr>
                <w:sz w:val="20"/>
              </w:rPr>
            </w:pPr>
            <w:r>
              <w:rPr>
                <w:sz w:val="20"/>
              </w:rPr>
              <w:t>RNF</w:t>
            </w:r>
          </w:p>
        </w:tc>
      </w:tr>
      <w:tr w:rsidR="0063686F" w:rsidRPr="00E0084F" w14:paraId="47265892" w14:textId="77777777"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505A1282" w14:textId="77777777" w:rsidR="0063686F" w:rsidRPr="00E0084F" w:rsidRDefault="0063686F"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A84E3DD" w14:textId="77777777" w:rsidR="0063686F" w:rsidRPr="00C5283B" w:rsidRDefault="0063686F" w:rsidP="008A5905">
            <w:pPr>
              <w:pStyle w:val="texto"/>
              <w:spacing w:line="240" w:lineRule="auto"/>
              <w:ind w:firstLine="0"/>
              <w:jc w:val="center"/>
              <w:rPr>
                <w:sz w:val="20"/>
              </w:rPr>
            </w:pPr>
            <w:r>
              <w:rPr>
                <w:sz w:val="20"/>
              </w:rPr>
              <w:t>RNF</w:t>
            </w:r>
          </w:p>
        </w:tc>
      </w:tr>
    </w:tbl>
    <w:p w14:paraId="2520B73A" w14:textId="77777777" w:rsidR="0063686F" w:rsidRPr="00E0084F" w:rsidRDefault="0063686F" w:rsidP="002B2FFB">
      <w:pPr>
        <w:pStyle w:val="TF-FONTE"/>
      </w:pPr>
      <w:r w:rsidRPr="00E0084F">
        <w:t>Fonte: elaborado pelo autor.</w:t>
      </w:r>
    </w:p>
    <w:p w14:paraId="7321EBE8" w14:textId="77777777" w:rsidR="0063686F" w:rsidRPr="00E0084F" w:rsidRDefault="0063686F">
      <w:pPr>
        <w:pStyle w:val="Ttulo2"/>
      </w:pPr>
      <w:r w:rsidRPr="00E0084F">
        <w:t>METODOLOGIA</w:t>
      </w:r>
    </w:p>
    <w:p w14:paraId="77641A30" w14:textId="77777777" w:rsidR="0063686F" w:rsidRPr="00E0084F" w:rsidRDefault="0063686F" w:rsidP="005A70D3">
      <w:pPr>
        <w:pStyle w:val="TF-TEXTO"/>
      </w:pPr>
      <w:r w:rsidRPr="00E0084F">
        <w:t>O trabalho será desenvolvido observando as seguintes etapas:</w:t>
      </w:r>
    </w:p>
    <w:p w14:paraId="564DADD4" w14:textId="77777777" w:rsidR="0063686F" w:rsidRPr="00E0084F" w:rsidRDefault="0063686F" w:rsidP="00F54E17">
      <w:pPr>
        <w:pStyle w:val="TF-ALNEA"/>
        <w:numPr>
          <w:ilvl w:val="0"/>
          <w:numId w:val="37"/>
        </w:numPr>
      </w:pPr>
      <w:r w:rsidRPr="00E0084F">
        <w:t>levantamento bibliográfico: realizar levantamento bibliográfico sobre cargos e salários;</w:t>
      </w:r>
    </w:p>
    <w:p w14:paraId="7D128ABC" w14:textId="77777777" w:rsidR="0063686F" w:rsidRPr="00E0084F" w:rsidRDefault="0063686F" w:rsidP="00254782">
      <w:pPr>
        <w:pStyle w:val="TF-ALNEA"/>
      </w:pPr>
      <w:r w:rsidRPr="00E0084F">
        <w:t>levantamento de requisitos: detalhar os requisitos especificados e caso exista necessidade, especificar outros requisitos a partir da percepção obtida no levantamento bibliográfico e conversa com consultor da SBA Consultores Associados;</w:t>
      </w:r>
    </w:p>
    <w:p w14:paraId="4B613DA4" w14:textId="77777777" w:rsidR="0063686F" w:rsidRPr="00E0084F" w:rsidRDefault="0063686F" w:rsidP="003C5F1E">
      <w:pPr>
        <w:pStyle w:val="TF-ALNEA"/>
      </w:pPr>
      <w:r w:rsidRPr="00E0084F">
        <w:t>especificação: formalizar as funcionalidades que serão disponibilizadas pela ferramenta por meio da diagramação de casos de uso, de classes, de atividades, de componentes, de implantação no padrão Unified Modeling Language (UML) utilizando a ferramenta Enterprise Architect e um</w:t>
      </w:r>
      <w:r>
        <w:t xml:space="preserve"> </w:t>
      </w:r>
      <w:r w:rsidRPr="00E0084F">
        <w:t>esquema de tecnologias utilizadas;</w:t>
      </w:r>
    </w:p>
    <w:p w14:paraId="6C86936B" w14:textId="77777777" w:rsidR="0063686F" w:rsidRPr="00E0084F" w:rsidRDefault="0063686F" w:rsidP="007D3A5D">
      <w:pPr>
        <w:pStyle w:val="TF-ALNEA"/>
      </w:pPr>
      <w:r w:rsidRPr="00E0084F">
        <w:t xml:space="preserve">implementação do protótipo: implementar o protótipo proposto utilizando a ferramenta de desenvolvimento Sublime Text;  </w:t>
      </w:r>
    </w:p>
    <w:p w14:paraId="01D25DB8" w14:textId="77777777" w:rsidR="0063686F" w:rsidRPr="00E0084F" w:rsidRDefault="0063686F" w:rsidP="00C263BB">
      <w:pPr>
        <w:pStyle w:val="TF-ALNEA"/>
      </w:pPr>
      <w:r w:rsidRPr="00E0084F">
        <w:t xml:space="preserve">testes: execução de testes para garantir o funcionamento do </w:t>
      </w:r>
      <w:commentRangeStart w:id="155"/>
      <w:r w:rsidRPr="00E0084F">
        <w:t>sistema.</w:t>
      </w:r>
      <w:commentRangeEnd w:id="155"/>
      <w:r>
        <w:rPr>
          <w:rStyle w:val="Refdecomentrio"/>
        </w:rPr>
        <w:commentReference w:id="155"/>
      </w:r>
    </w:p>
    <w:p w14:paraId="7E621A68" w14:textId="77777777" w:rsidR="0063686F" w:rsidRPr="00E0084F" w:rsidRDefault="0063686F" w:rsidP="00C263BB">
      <w:pPr>
        <w:pStyle w:val="TF-ALNEA"/>
      </w:pPr>
      <w:r w:rsidRPr="00E0084F">
        <w:t>verificação e validação: validar a usabilidade das interfaces disponibilizadas pelo Método RURUCAg, bem como verificar se as funcionalidades do sistema atendem aos objetivos propostos neste trabalho junto aos usuários finais.</w:t>
      </w:r>
    </w:p>
    <w:p w14:paraId="149BFB53" w14:textId="77777777" w:rsidR="0063686F" w:rsidRPr="00E0084F" w:rsidRDefault="0063686F" w:rsidP="0038587F">
      <w:pPr>
        <w:pStyle w:val="TF-TEXTO"/>
      </w:pPr>
      <w:r w:rsidRPr="00E0084F">
        <w:t xml:space="preserve">As etapas serão realizadas nos períodos relacionados no </w:t>
      </w:r>
      <w:r w:rsidRPr="00E0084F">
        <w:fldChar w:fldCharType="begin"/>
      </w:r>
      <w:r w:rsidRPr="00E0084F">
        <w:instrText xml:space="preserve"> REF _Ref69994962 \h  \* MERGEFORMAT </w:instrText>
      </w:r>
      <w:r w:rsidRPr="00E0084F">
        <w:fldChar w:fldCharType="separate"/>
      </w:r>
      <w:r w:rsidRPr="00E0084F">
        <w:t xml:space="preserve">Quadro </w:t>
      </w:r>
      <w:r w:rsidRPr="00E0084F">
        <w:rPr>
          <w:noProof/>
        </w:rPr>
        <w:t>3</w:t>
      </w:r>
      <w:r w:rsidRPr="00E0084F">
        <w:fldChar w:fldCharType="end"/>
      </w:r>
      <w:r w:rsidRPr="00E0084F">
        <w:t>.</w:t>
      </w:r>
    </w:p>
    <w:p w14:paraId="3F056D27" w14:textId="77777777" w:rsidR="0063686F" w:rsidRPr="00E0084F" w:rsidRDefault="0063686F" w:rsidP="0038587F">
      <w:pPr>
        <w:pStyle w:val="TF-LEGENDA"/>
      </w:pPr>
      <w:r w:rsidRPr="00E0084F">
        <w:lastRenderedPageBreak/>
        <w:t xml:space="preserve">Quadro </w:t>
      </w:r>
      <w:r w:rsidR="00F54E17">
        <w:fldChar w:fldCharType="begin"/>
      </w:r>
      <w:r w:rsidR="00F54E17">
        <w:instrText xml:space="preserve"> SEQ Quadro \* ARABIC </w:instrText>
      </w:r>
      <w:r w:rsidR="00F54E17">
        <w:fldChar w:fldCharType="separate"/>
      </w:r>
      <w:r w:rsidRPr="00E0084F">
        <w:rPr>
          <w:noProof/>
        </w:rPr>
        <w:t>3</w:t>
      </w:r>
      <w:r w:rsidR="00F54E17">
        <w:rPr>
          <w:noProof/>
        </w:rPr>
        <w:fldChar w:fldCharType="end"/>
      </w:r>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63686F" w:rsidRPr="00E0084F" w14:paraId="45CE3503"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4E394E61" w14:textId="77777777" w:rsidR="0063686F" w:rsidRPr="00E0084F" w:rsidRDefault="0063686F" w:rsidP="00C263BB">
            <w:pPr>
              <w:pStyle w:val="TF-TEXTOQUADRO"/>
              <w:jc w:val="right"/>
              <w:rPr>
                <w:b/>
                <w:bCs/>
                <w:sz w:val="20"/>
              </w:rPr>
            </w:pPr>
            <w:r w:rsidRPr="00E0084F">
              <w:rPr>
                <w:b/>
                <w:bCs/>
                <w:sz w:val="20"/>
              </w:rPr>
              <w:t>Quinzenas</w:t>
            </w:r>
          </w:p>
          <w:p w14:paraId="0780B795" w14:textId="77777777" w:rsidR="0063686F" w:rsidRPr="00E0084F" w:rsidRDefault="0063686F" w:rsidP="00C263BB">
            <w:pPr>
              <w:pStyle w:val="TF-TEXTOQUADRO"/>
              <w:jc w:val="right"/>
              <w:rPr>
                <w:b/>
                <w:bCs/>
                <w:sz w:val="20"/>
              </w:rPr>
            </w:pPr>
          </w:p>
          <w:p w14:paraId="700F8885" w14:textId="77777777" w:rsidR="0063686F" w:rsidRPr="00E0084F" w:rsidRDefault="0063686F"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1EF55BC4" w14:textId="77777777" w:rsidR="0063686F" w:rsidRPr="00E0084F" w:rsidRDefault="0063686F" w:rsidP="00ED6BF5">
            <w:pPr>
              <w:pStyle w:val="TF-TEXTOQUADROCentralizado"/>
              <w:rPr>
                <w:b/>
                <w:bCs/>
                <w:sz w:val="20"/>
              </w:rPr>
            </w:pPr>
            <w:r w:rsidRPr="00E0084F">
              <w:rPr>
                <w:b/>
                <w:bCs/>
                <w:sz w:val="20"/>
              </w:rPr>
              <w:t>202</w:t>
            </w:r>
            <w:r>
              <w:rPr>
                <w:b/>
                <w:bCs/>
                <w:sz w:val="20"/>
              </w:rPr>
              <w:t>2</w:t>
            </w:r>
          </w:p>
        </w:tc>
      </w:tr>
      <w:tr w:rsidR="0063686F" w:rsidRPr="00E0084F" w14:paraId="26C459A3"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12D48085" w14:textId="77777777" w:rsidR="0063686F" w:rsidRPr="00E0084F" w:rsidRDefault="0063686F" w:rsidP="00ED6BF5">
            <w:pPr>
              <w:pStyle w:val="TF-TEXTOQUADRO"/>
              <w:rPr>
                <w:sz w:val="20"/>
              </w:rPr>
            </w:pPr>
          </w:p>
        </w:tc>
        <w:tc>
          <w:tcPr>
            <w:tcW w:w="557" w:type="dxa"/>
            <w:gridSpan w:val="2"/>
            <w:tcBorders>
              <w:left w:val="single" w:sz="4" w:space="0" w:color="auto"/>
            </w:tcBorders>
            <w:shd w:val="clear" w:color="auto" w:fill="A6A6A6"/>
          </w:tcPr>
          <w:p w14:paraId="7D532C47" w14:textId="77777777" w:rsidR="0063686F" w:rsidRPr="00E0084F" w:rsidRDefault="0063686F" w:rsidP="00ED6BF5">
            <w:pPr>
              <w:pStyle w:val="TF-TEXTOQUADROCentralizado"/>
              <w:rPr>
                <w:b/>
                <w:bCs/>
                <w:sz w:val="20"/>
              </w:rPr>
            </w:pPr>
            <w:r>
              <w:rPr>
                <w:b/>
                <w:bCs/>
                <w:sz w:val="20"/>
              </w:rPr>
              <w:t>fev</w:t>
            </w:r>
          </w:p>
        </w:tc>
        <w:tc>
          <w:tcPr>
            <w:tcW w:w="568" w:type="dxa"/>
            <w:gridSpan w:val="2"/>
            <w:shd w:val="clear" w:color="auto" w:fill="A6A6A6"/>
          </w:tcPr>
          <w:p w14:paraId="7AD6A84F" w14:textId="77777777" w:rsidR="0063686F" w:rsidRPr="00E0084F" w:rsidRDefault="0063686F" w:rsidP="00ED6BF5">
            <w:pPr>
              <w:pStyle w:val="TF-TEXTOQUADROCentralizado"/>
              <w:rPr>
                <w:b/>
                <w:bCs/>
                <w:sz w:val="20"/>
              </w:rPr>
            </w:pPr>
            <w:r>
              <w:rPr>
                <w:b/>
                <w:bCs/>
                <w:sz w:val="20"/>
              </w:rPr>
              <w:t>mar</w:t>
            </w:r>
            <w:r w:rsidRPr="00E0084F">
              <w:rPr>
                <w:b/>
                <w:bCs/>
                <w:sz w:val="20"/>
              </w:rPr>
              <w:t>.</w:t>
            </w:r>
          </w:p>
        </w:tc>
        <w:tc>
          <w:tcPr>
            <w:tcW w:w="568" w:type="dxa"/>
            <w:gridSpan w:val="2"/>
            <w:shd w:val="clear" w:color="auto" w:fill="A6A6A6"/>
          </w:tcPr>
          <w:p w14:paraId="1803DD1B" w14:textId="77777777" w:rsidR="0063686F" w:rsidRPr="00E0084F" w:rsidRDefault="0063686F" w:rsidP="00ED6BF5">
            <w:pPr>
              <w:pStyle w:val="TF-TEXTOQUADROCentralizado"/>
              <w:rPr>
                <w:b/>
                <w:bCs/>
                <w:sz w:val="20"/>
              </w:rPr>
            </w:pPr>
            <w:r>
              <w:rPr>
                <w:b/>
                <w:bCs/>
                <w:sz w:val="20"/>
              </w:rPr>
              <w:t>abr</w:t>
            </w:r>
            <w:r w:rsidRPr="00E0084F">
              <w:rPr>
                <w:b/>
                <w:bCs/>
                <w:sz w:val="20"/>
              </w:rPr>
              <w:t>.</w:t>
            </w:r>
          </w:p>
        </w:tc>
        <w:tc>
          <w:tcPr>
            <w:tcW w:w="568" w:type="dxa"/>
            <w:gridSpan w:val="2"/>
            <w:shd w:val="clear" w:color="auto" w:fill="A6A6A6"/>
          </w:tcPr>
          <w:p w14:paraId="674618C4" w14:textId="77777777" w:rsidR="0063686F" w:rsidRPr="00E0084F" w:rsidRDefault="0063686F" w:rsidP="00ED6BF5">
            <w:pPr>
              <w:pStyle w:val="TF-TEXTOQUADROCentralizado"/>
              <w:rPr>
                <w:b/>
                <w:bCs/>
                <w:sz w:val="20"/>
              </w:rPr>
            </w:pPr>
            <w:r>
              <w:rPr>
                <w:b/>
                <w:bCs/>
                <w:sz w:val="20"/>
              </w:rPr>
              <w:t>maio</w:t>
            </w:r>
          </w:p>
        </w:tc>
        <w:tc>
          <w:tcPr>
            <w:tcW w:w="573" w:type="dxa"/>
            <w:gridSpan w:val="2"/>
            <w:shd w:val="clear" w:color="auto" w:fill="A6A6A6"/>
          </w:tcPr>
          <w:p w14:paraId="07310DBE" w14:textId="77777777" w:rsidR="0063686F" w:rsidRPr="00E0084F" w:rsidRDefault="0063686F" w:rsidP="00ED6BF5">
            <w:pPr>
              <w:pStyle w:val="TF-TEXTOQUADROCentralizado"/>
              <w:rPr>
                <w:b/>
                <w:bCs/>
                <w:sz w:val="20"/>
              </w:rPr>
            </w:pPr>
            <w:r>
              <w:rPr>
                <w:b/>
                <w:bCs/>
                <w:sz w:val="20"/>
              </w:rPr>
              <w:t>jun.</w:t>
            </w:r>
          </w:p>
        </w:tc>
        <w:tc>
          <w:tcPr>
            <w:tcW w:w="573" w:type="dxa"/>
            <w:gridSpan w:val="2"/>
            <w:shd w:val="clear" w:color="auto" w:fill="A6A6A6"/>
          </w:tcPr>
          <w:p w14:paraId="7FE8F322" w14:textId="77777777" w:rsidR="0063686F" w:rsidRPr="00E0084F" w:rsidRDefault="0063686F" w:rsidP="00ED6BF5">
            <w:pPr>
              <w:pStyle w:val="TF-TEXTOQUADROCentralizado"/>
              <w:rPr>
                <w:b/>
                <w:bCs/>
                <w:sz w:val="20"/>
              </w:rPr>
            </w:pPr>
            <w:r>
              <w:rPr>
                <w:b/>
                <w:bCs/>
                <w:sz w:val="20"/>
              </w:rPr>
              <w:t>jul</w:t>
            </w:r>
            <w:r w:rsidRPr="00E0084F">
              <w:rPr>
                <w:b/>
                <w:bCs/>
                <w:sz w:val="20"/>
              </w:rPr>
              <w:t>.</w:t>
            </w:r>
          </w:p>
        </w:tc>
      </w:tr>
      <w:tr w:rsidR="0063686F" w:rsidRPr="00E0084F" w14:paraId="6E51E0CF"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5AF8679" w14:textId="77777777" w:rsidR="0063686F" w:rsidRPr="00E0084F" w:rsidRDefault="0063686F" w:rsidP="00ED6BF5">
            <w:pPr>
              <w:pStyle w:val="TF-TEXTOQUADRO"/>
              <w:rPr>
                <w:sz w:val="20"/>
              </w:rPr>
            </w:pPr>
          </w:p>
        </w:tc>
        <w:tc>
          <w:tcPr>
            <w:tcW w:w="273" w:type="dxa"/>
            <w:tcBorders>
              <w:left w:val="single" w:sz="4" w:space="0" w:color="auto"/>
              <w:bottom w:val="single" w:sz="4" w:space="0" w:color="auto"/>
            </w:tcBorders>
            <w:shd w:val="clear" w:color="auto" w:fill="A6A6A6"/>
          </w:tcPr>
          <w:p w14:paraId="49C6BC01"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6827495A"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4635FD7A"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204A0DDC"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40270E9"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7CB27920"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5DDC2B3"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7833375"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4F59CE98" w14:textId="77777777" w:rsidR="0063686F" w:rsidRPr="00E0084F" w:rsidRDefault="0063686F"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435774CF" w14:textId="77777777" w:rsidR="0063686F" w:rsidRPr="00E0084F" w:rsidRDefault="0063686F"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0D291001" w14:textId="77777777" w:rsidR="0063686F" w:rsidRPr="00E0084F" w:rsidRDefault="0063686F"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7B57B1EE" w14:textId="77777777" w:rsidR="0063686F" w:rsidRPr="00E0084F" w:rsidRDefault="0063686F" w:rsidP="00ED6BF5">
            <w:pPr>
              <w:pStyle w:val="TF-TEXTOQUADROCentralizado"/>
              <w:rPr>
                <w:b/>
                <w:bCs/>
                <w:sz w:val="20"/>
              </w:rPr>
            </w:pPr>
            <w:r w:rsidRPr="00E0084F">
              <w:rPr>
                <w:b/>
                <w:bCs/>
                <w:sz w:val="20"/>
              </w:rPr>
              <w:t>2</w:t>
            </w:r>
          </w:p>
        </w:tc>
      </w:tr>
      <w:tr w:rsidR="0063686F" w:rsidRPr="00E0084F" w14:paraId="46745989" w14:textId="77777777" w:rsidTr="00ED6BF5">
        <w:trPr>
          <w:jc w:val="center"/>
        </w:trPr>
        <w:tc>
          <w:tcPr>
            <w:tcW w:w="6171" w:type="dxa"/>
            <w:tcBorders>
              <w:left w:val="single" w:sz="4" w:space="0" w:color="auto"/>
            </w:tcBorders>
          </w:tcPr>
          <w:p w14:paraId="562A4E06" w14:textId="77777777" w:rsidR="0063686F" w:rsidRPr="00E0084F" w:rsidRDefault="0063686F" w:rsidP="00ED6BF5">
            <w:pPr>
              <w:pStyle w:val="TF-TEXTOQUADRO"/>
              <w:rPr>
                <w:bCs/>
                <w:sz w:val="20"/>
              </w:rPr>
            </w:pPr>
            <w:r w:rsidRPr="00E0084F">
              <w:rPr>
                <w:bCs/>
                <w:sz w:val="20"/>
              </w:rPr>
              <w:t>Levantamento bibliográfico</w:t>
            </w:r>
          </w:p>
        </w:tc>
        <w:tc>
          <w:tcPr>
            <w:tcW w:w="273" w:type="dxa"/>
            <w:tcBorders>
              <w:bottom w:val="single" w:sz="4" w:space="0" w:color="auto"/>
            </w:tcBorders>
            <w:shd w:val="clear" w:color="auto" w:fill="808080"/>
          </w:tcPr>
          <w:p w14:paraId="30001A84" w14:textId="77777777" w:rsidR="0063686F" w:rsidRPr="00E0084F" w:rsidRDefault="0063686F" w:rsidP="00ED6BF5">
            <w:pPr>
              <w:pStyle w:val="TF-TEXTOQUADROCentralizado"/>
              <w:rPr>
                <w:sz w:val="20"/>
              </w:rPr>
            </w:pPr>
          </w:p>
        </w:tc>
        <w:tc>
          <w:tcPr>
            <w:tcW w:w="284" w:type="dxa"/>
            <w:tcBorders>
              <w:bottom w:val="single" w:sz="4" w:space="0" w:color="auto"/>
            </w:tcBorders>
          </w:tcPr>
          <w:p w14:paraId="0F0607BB" w14:textId="77777777" w:rsidR="0063686F" w:rsidRPr="00E0084F" w:rsidRDefault="0063686F" w:rsidP="00ED6BF5">
            <w:pPr>
              <w:pStyle w:val="TF-TEXTOQUADROCentralizado"/>
              <w:rPr>
                <w:sz w:val="20"/>
              </w:rPr>
            </w:pPr>
          </w:p>
        </w:tc>
        <w:tc>
          <w:tcPr>
            <w:tcW w:w="284" w:type="dxa"/>
            <w:tcBorders>
              <w:bottom w:val="single" w:sz="4" w:space="0" w:color="auto"/>
            </w:tcBorders>
          </w:tcPr>
          <w:p w14:paraId="7563593D" w14:textId="77777777" w:rsidR="0063686F" w:rsidRPr="00E0084F" w:rsidRDefault="0063686F" w:rsidP="00ED6BF5">
            <w:pPr>
              <w:pStyle w:val="TF-TEXTOQUADROCentralizado"/>
              <w:rPr>
                <w:sz w:val="20"/>
              </w:rPr>
            </w:pPr>
          </w:p>
        </w:tc>
        <w:tc>
          <w:tcPr>
            <w:tcW w:w="284" w:type="dxa"/>
            <w:tcBorders>
              <w:bottom w:val="single" w:sz="4" w:space="0" w:color="auto"/>
            </w:tcBorders>
          </w:tcPr>
          <w:p w14:paraId="7F635DDC" w14:textId="77777777" w:rsidR="0063686F" w:rsidRPr="00E0084F" w:rsidRDefault="0063686F" w:rsidP="00ED6BF5">
            <w:pPr>
              <w:pStyle w:val="TF-TEXTOQUADROCentralizado"/>
              <w:rPr>
                <w:sz w:val="20"/>
              </w:rPr>
            </w:pPr>
          </w:p>
        </w:tc>
        <w:tc>
          <w:tcPr>
            <w:tcW w:w="284" w:type="dxa"/>
            <w:tcBorders>
              <w:bottom w:val="single" w:sz="4" w:space="0" w:color="auto"/>
            </w:tcBorders>
          </w:tcPr>
          <w:p w14:paraId="2214C5EC" w14:textId="77777777" w:rsidR="0063686F" w:rsidRPr="00E0084F" w:rsidRDefault="0063686F" w:rsidP="00ED6BF5">
            <w:pPr>
              <w:pStyle w:val="TF-TEXTOQUADROCentralizado"/>
              <w:rPr>
                <w:sz w:val="20"/>
              </w:rPr>
            </w:pPr>
          </w:p>
        </w:tc>
        <w:tc>
          <w:tcPr>
            <w:tcW w:w="284" w:type="dxa"/>
            <w:tcBorders>
              <w:bottom w:val="single" w:sz="4" w:space="0" w:color="auto"/>
            </w:tcBorders>
          </w:tcPr>
          <w:p w14:paraId="11F9B219" w14:textId="77777777" w:rsidR="0063686F" w:rsidRPr="00E0084F" w:rsidRDefault="0063686F" w:rsidP="00ED6BF5">
            <w:pPr>
              <w:pStyle w:val="TF-TEXTOQUADROCentralizado"/>
              <w:rPr>
                <w:sz w:val="20"/>
              </w:rPr>
            </w:pPr>
          </w:p>
        </w:tc>
        <w:tc>
          <w:tcPr>
            <w:tcW w:w="284" w:type="dxa"/>
            <w:tcBorders>
              <w:bottom w:val="single" w:sz="4" w:space="0" w:color="auto"/>
            </w:tcBorders>
          </w:tcPr>
          <w:p w14:paraId="333227E0" w14:textId="77777777" w:rsidR="0063686F" w:rsidRPr="00E0084F" w:rsidRDefault="0063686F" w:rsidP="00ED6BF5">
            <w:pPr>
              <w:pStyle w:val="TF-TEXTOQUADROCentralizado"/>
              <w:rPr>
                <w:sz w:val="20"/>
              </w:rPr>
            </w:pPr>
          </w:p>
        </w:tc>
        <w:tc>
          <w:tcPr>
            <w:tcW w:w="284" w:type="dxa"/>
            <w:tcBorders>
              <w:bottom w:val="single" w:sz="4" w:space="0" w:color="auto"/>
            </w:tcBorders>
          </w:tcPr>
          <w:p w14:paraId="26307818" w14:textId="77777777" w:rsidR="0063686F" w:rsidRPr="00E0084F" w:rsidRDefault="0063686F" w:rsidP="00ED6BF5">
            <w:pPr>
              <w:pStyle w:val="TF-TEXTOQUADROCentralizado"/>
              <w:rPr>
                <w:sz w:val="20"/>
              </w:rPr>
            </w:pPr>
          </w:p>
        </w:tc>
        <w:tc>
          <w:tcPr>
            <w:tcW w:w="284" w:type="dxa"/>
            <w:tcBorders>
              <w:bottom w:val="single" w:sz="4" w:space="0" w:color="auto"/>
            </w:tcBorders>
          </w:tcPr>
          <w:p w14:paraId="2C7C01A5" w14:textId="77777777" w:rsidR="0063686F" w:rsidRPr="00E0084F" w:rsidRDefault="0063686F" w:rsidP="00ED6BF5">
            <w:pPr>
              <w:pStyle w:val="TF-TEXTOQUADROCentralizado"/>
              <w:rPr>
                <w:sz w:val="20"/>
              </w:rPr>
            </w:pPr>
          </w:p>
        </w:tc>
        <w:tc>
          <w:tcPr>
            <w:tcW w:w="289" w:type="dxa"/>
          </w:tcPr>
          <w:p w14:paraId="2C57D103" w14:textId="77777777" w:rsidR="0063686F" w:rsidRPr="00E0084F" w:rsidRDefault="0063686F" w:rsidP="00ED6BF5">
            <w:pPr>
              <w:pStyle w:val="TF-TEXTOQUADROCentralizado"/>
              <w:rPr>
                <w:sz w:val="20"/>
              </w:rPr>
            </w:pPr>
          </w:p>
        </w:tc>
        <w:tc>
          <w:tcPr>
            <w:tcW w:w="286" w:type="dxa"/>
          </w:tcPr>
          <w:p w14:paraId="3FFA312A" w14:textId="77777777" w:rsidR="0063686F" w:rsidRPr="00E0084F" w:rsidRDefault="0063686F" w:rsidP="00ED6BF5">
            <w:pPr>
              <w:pStyle w:val="TF-TEXTOQUADROCentralizado"/>
              <w:rPr>
                <w:sz w:val="20"/>
              </w:rPr>
            </w:pPr>
          </w:p>
        </w:tc>
        <w:tc>
          <w:tcPr>
            <w:tcW w:w="287" w:type="dxa"/>
          </w:tcPr>
          <w:p w14:paraId="7C3CE043" w14:textId="77777777" w:rsidR="0063686F" w:rsidRPr="00E0084F" w:rsidRDefault="0063686F" w:rsidP="00ED6BF5">
            <w:pPr>
              <w:pStyle w:val="TF-TEXTOQUADROCentralizado"/>
              <w:rPr>
                <w:sz w:val="20"/>
              </w:rPr>
            </w:pPr>
          </w:p>
        </w:tc>
      </w:tr>
      <w:tr w:rsidR="0063686F" w:rsidRPr="00E0084F" w14:paraId="5A30BDC2" w14:textId="77777777" w:rsidTr="00ED6BF5">
        <w:trPr>
          <w:jc w:val="center"/>
        </w:trPr>
        <w:tc>
          <w:tcPr>
            <w:tcW w:w="6171" w:type="dxa"/>
            <w:tcBorders>
              <w:left w:val="single" w:sz="4" w:space="0" w:color="auto"/>
            </w:tcBorders>
          </w:tcPr>
          <w:p w14:paraId="789BA586" w14:textId="77777777" w:rsidR="0063686F" w:rsidRPr="00E0084F" w:rsidRDefault="0063686F" w:rsidP="00ED6BF5">
            <w:pPr>
              <w:pStyle w:val="TF-TEXTOQUADRO"/>
              <w:rPr>
                <w:sz w:val="20"/>
              </w:rPr>
            </w:pPr>
            <w:r w:rsidRPr="00E0084F">
              <w:rPr>
                <w:sz w:val="20"/>
              </w:rPr>
              <w:t>Levantamento de requisitos</w:t>
            </w:r>
          </w:p>
        </w:tc>
        <w:tc>
          <w:tcPr>
            <w:tcW w:w="273" w:type="dxa"/>
            <w:tcBorders>
              <w:top w:val="single" w:sz="4" w:space="0" w:color="auto"/>
            </w:tcBorders>
          </w:tcPr>
          <w:p w14:paraId="0629EDD5" w14:textId="77777777" w:rsidR="0063686F" w:rsidRPr="00E0084F" w:rsidRDefault="0063686F" w:rsidP="00ED6BF5">
            <w:pPr>
              <w:pStyle w:val="TF-TEXTOQUADROCentralizado"/>
              <w:rPr>
                <w:sz w:val="20"/>
              </w:rPr>
            </w:pPr>
          </w:p>
        </w:tc>
        <w:tc>
          <w:tcPr>
            <w:tcW w:w="284" w:type="dxa"/>
            <w:tcBorders>
              <w:top w:val="single" w:sz="4" w:space="0" w:color="auto"/>
            </w:tcBorders>
            <w:shd w:val="clear" w:color="auto" w:fill="808080"/>
          </w:tcPr>
          <w:p w14:paraId="1195CA71" w14:textId="77777777" w:rsidR="0063686F" w:rsidRPr="00E0084F" w:rsidRDefault="0063686F" w:rsidP="00ED6BF5">
            <w:pPr>
              <w:pStyle w:val="TF-TEXTOQUADROCentralizado"/>
              <w:rPr>
                <w:sz w:val="20"/>
              </w:rPr>
            </w:pPr>
          </w:p>
        </w:tc>
        <w:tc>
          <w:tcPr>
            <w:tcW w:w="284" w:type="dxa"/>
            <w:tcBorders>
              <w:top w:val="single" w:sz="4" w:space="0" w:color="auto"/>
            </w:tcBorders>
          </w:tcPr>
          <w:p w14:paraId="3A83FE29" w14:textId="77777777" w:rsidR="0063686F" w:rsidRPr="00E0084F" w:rsidRDefault="0063686F" w:rsidP="00ED6BF5">
            <w:pPr>
              <w:pStyle w:val="TF-TEXTOQUADROCentralizado"/>
              <w:rPr>
                <w:sz w:val="20"/>
              </w:rPr>
            </w:pPr>
          </w:p>
        </w:tc>
        <w:tc>
          <w:tcPr>
            <w:tcW w:w="284" w:type="dxa"/>
            <w:tcBorders>
              <w:top w:val="single" w:sz="4" w:space="0" w:color="auto"/>
            </w:tcBorders>
          </w:tcPr>
          <w:p w14:paraId="74BA2BB4" w14:textId="77777777" w:rsidR="0063686F" w:rsidRPr="00E0084F" w:rsidRDefault="0063686F" w:rsidP="00ED6BF5">
            <w:pPr>
              <w:pStyle w:val="TF-TEXTOQUADROCentralizado"/>
              <w:rPr>
                <w:sz w:val="20"/>
              </w:rPr>
            </w:pPr>
          </w:p>
        </w:tc>
        <w:tc>
          <w:tcPr>
            <w:tcW w:w="284" w:type="dxa"/>
            <w:tcBorders>
              <w:top w:val="single" w:sz="4" w:space="0" w:color="auto"/>
            </w:tcBorders>
          </w:tcPr>
          <w:p w14:paraId="252B9D2A" w14:textId="77777777" w:rsidR="0063686F" w:rsidRPr="00E0084F" w:rsidRDefault="0063686F" w:rsidP="00ED6BF5">
            <w:pPr>
              <w:pStyle w:val="TF-TEXTOQUADROCentralizado"/>
              <w:rPr>
                <w:sz w:val="20"/>
              </w:rPr>
            </w:pPr>
          </w:p>
        </w:tc>
        <w:tc>
          <w:tcPr>
            <w:tcW w:w="284" w:type="dxa"/>
            <w:tcBorders>
              <w:top w:val="single" w:sz="4" w:space="0" w:color="auto"/>
            </w:tcBorders>
          </w:tcPr>
          <w:p w14:paraId="15392901" w14:textId="77777777" w:rsidR="0063686F" w:rsidRPr="00E0084F" w:rsidRDefault="0063686F" w:rsidP="00ED6BF5">
            <w:pPr>
              <w:pStyle w:val="TF-TEXTOQUADROCentralizado"/>
              <w:rPr>
                <w:sz w:val="20"/>
              </w:rPr>
            </w:pPr>
          </w:p>
        </w:tc>
        <w:tc>
          <w:tcPr>
            <w:tcW w:w="284" w:type="dxa"/>
            <w:tcBorders>
              <w:top w:val="single" w:sz="4" w:space="0" w:color="auto"/>
            </w:tcBorders>
          </w:tcPr>
          <w:p w14:paraId="4CE6CF8C" w14:textId="77777777" w:rsidR="0063686F" w:rsidRPr="00E0084F" w:rsidRDefault="0063686F" w:rsidP="00ED6BF5">
            <w:pPr>
              <w:pStyle w:val="TF-TEXTOQUADROCentralizado"/>
              <w:rPr>
                <w:sz w:val="20"/>
              </w:rPr>
            </w:pPr>
          </w:p>
        </w:tc>
        <w:tc>
          <w:tcPr>
            <w:tcW w:w="284" w:type="dxa"/>
            <w:tcBorders>
              <w:top w:val="single" w:sz="4" w:space="0" w:color="auto"/>
            </w:tcBorders>
          </w:tcPr>
          <w:p w14:paraId="4DB512F0" w14:textId="77777777" w:rsidR="0063686F" w:rsidRPr="00E0084F" w:rsidRDefault="0063686F" w:rsidP="00ED6BF5">
            <w:pPr>
              <w:pStyle w:val="TF-TEXTOQUADROCentralizado"/>
              <w:rPr>
                <w:sz w:val="20"/>
              </w:rPr>
            </w:pPr>
          </w:p>
        </w:tc>
        <w:tc>
          <w:tcPr>
            <w:tcW w:w="284" w:type="dxa"/>
            <w:tcBorders>
              <w:top w:val="single" w:sz="4" w:space="0" w:color="auto"/>
            </w:tcBorders>
          </w:tcPr>
          <w:p w14:paraId="36A45C4D" w14:textId="77777777" w:rsidR="0063686F" w:rsidRPr="00E0084F" w:rsidRDefault="0063686F" w:rsidP="00ED6BF5">
            <w:pPr>
              <w:pStyle w:val="TF-TEXTOQUADROCentralizado"/>
              <w:rPr>
                <w:sz w:val="20"/>
              </w:rPr>
            </w:pPr>
          </w:p>
        </w:tc>
        <w:tc>
          <w:tcPr>
            <w:tcW w:w="289" w:type="dxa"/>
          </w:tcPr>
          <w:p w14:paraId="5A75CB04" w14:textId="77777777" w:rsidR="0063686F" w:rsidRPr="00E0084F" w:rsidRDefault="0063686F" w:rsidP="00ED6BF5">
            <w:pPr>
              <w:pStyle w:val="TF-TEXTOQUADROCentralizado"/>
              <w:rPr>
                <w:sz w:val="20"/>
              </w:rPr>
            </w:pPr>
          </w:p>
        </w:tc>
        <w:tc>
          <w:tcPr>
            <w:tcW w:w="286" w:type="dxa"/>
          </w:tcPr>
          <w:p w14:paraId="73FA3882" w14:textId="77777777" w:rsidR="0063686F" w:rsidRPr="00E0084F" w:rsidRDefault="0063686F" w:rsidP="00ED6BF5">
            <w:pPr>
              <w:pStyle w:val="TF-TEXTOQUADROCentralizado"/>
              <w:rPr>
                <w:sz w:val="20"/>
              </w:rPr>
            </w:pPr>
          </w:p>
        </w:tc>
        <w:tc>
          <w:tcPr>
            <w:tcW w:w="287" w:type="dxa"/>
          </w:tcPr>
          <w:p w14:paraId="6156CE2F" w14:textId="77777777" w:rsidR="0063686F" w:rsidRPr="00E0084F" w:rsidRDefault="0063686F" w:rsidP="00ED6BF5">
            <w:pPr>
              <w:pStyle w:val="TF-TEXTOQUADROCentralizado"/>
              <w:rPr>
                <w:sz w:val="20"/>
              </w:rPr>
            </w:pPr>
          </w:p>
        </w:tc>
      </w:tr>
      <w:tr w:rsidR="0063686F" w:rsidRPr="00E0084F" w14:paraId="1DD9D129" w14:textId="77777777" w:rsidTr="00ED6BF5">
        <w:trPr>
          <w:jc w:val="center"/>
        </w:trPr>
        <w:tc>
          <w:tcPr>
            <w:tcW w:w="6171" w:type="dxa"/>
            <w:tcBorders>
              <w:left w:val="single" w:sz="4" w:space="0" w:color="auto"/>
            </w:tcBorders>
          </w:tcPr>
          <w:p w14:paraId="1AECAFC5" w14:textId="77777777" w:rsidR="0063686F" w:rsidRPr="00E0084F" w:rsidRDefault="0063686F" w:rsidP="00ED6BF5">
            <w:pPr>
              <w:pStyle w:val="TF-TEXTOQUADRO"/>
              <w:rPr>
                <w:sz w:val="20"/>
              </w:rPr>
            </w:pPr>
            <w:r w:rsidRPr="00E0084F">
              <w:rPr>
                <w:sz w:val="20"/>
              </w:rPr>
              <w:t>Especificação de negócio</w:t>
            </w:r>
          </w:p>
        </w:tc>
        <w:tc>
          <w:tcPr>
            <w:tcW w:w="273" w:type="dxa"/>
            <w:tcBorders>
              <w:bottom w:val="single" w:sz="4" w:space="0" w:color="auto"/>
            </w:tcBorders>
          </w:tcPr>
          <w:p w14:paraId="051FC873" w14:textId="77777777" w:rsidR="0063686F" w:rsidRPr="00E0084F" w:rsidRDefault="0063686F" w:rsidP="00ED6BF5">
            <w:pPr>
              <w:pStyle w:val="TF-TEXTOQUADROCentralizado"/>
              <w:rPr>
                <w:sz w:val="20"/>
              </w:rPr>
            </w:pPr>
          </w:p>
        </w:tc>
        <w:tc>
          <w:tcPr>
            <w:tcW w:w="284" w:type="dxa"/>
            <w:tcBorders>
              <w:bottom w:val="single" w:sz="4" w:space="0" w:color="auto"/>
            </w:tcBorders>
          </w:tcPr>
          <w:p w14:paraId="2F5999E0" w14:textId="77777777" w:rsidR="0063686F" w:rsidRPr="00E0084F" w:rsidRDefault="0063686F" w:rsidP="00ED6BF5">
            <w:pPr>
              <w:pStyle w:val="TF-TEXTOQUADROCentralizado"/>
              <w:rPr>
                <w:sz w:val="20"/>
              </w:rPr>
            </w:pPr>
          </w:p>
        </w:tc>
        <w:tc>
          <w:tcPr>
            <w:tcW w:w="284" w:type="dxa"/>
            <w:tcBorders>
              <w:bottom w:val="single" w:sz="4" w:space="0" w:color="auto"/>
            </w:tcBorders>
            <w:shd w:val="clear" w:color="auto" w:fill="808080"/>
          </w:tcPr>
          <w:p w14:paraId="1B7105C3" w14:textId="77777777" w:rsidR="0063686F" w:rsidRPr="00E0084F" w:rsidRDefault="0063686F" w:rsidP="00ED6BF5">
            <w:pPr>
              <w:pStyle w:val="TF-TEXTOQUADROCentralizado"/>
              <w:jc w:val="left"/>
              <w:rPr>
                <w:sz w:val="20"/>
              </w:rPr>
            </w:pPr>
          </w:p>
        </w:tc>
        <w:tc>
          <w:tcPr>
            <w:tcW w:w="284" w:type="dxa"/>
            <w:tcBorders>
              <w:bottom w:val="single" w:sz="4" w:space="0" w:color="auto"/>
            </w:tcBorders>
          </w:tcPr>
          <w:p w14:paraId="59F6C615" w14:textId="77777777" w:rsidR="0063686F" w:rsidRPr="00E0084F" w:rsidRDefault="0063686F" w:rsidP="00ED6BF5">
            <w:pPr>
              <w:pStyle w:val="TF-TEXTOQUADROCentralizado"/>
              <w:rPr>
                <w:sz w:val="20"/>
              </w:rPr>
            </w:pPr>
          </w:p>
        </w:tc>
        <w:tc>
          <w:tcPr>
            <w:tcW w:w="284" w:type="dxa"/>
            <w:tcBorders>
              <w:bottom w:val="single" w:sz="4" w:space="0" w:color="auto"/>
            </w:tcBorders>
          </w:tcPr>
          <w:p w14:paraId="6B19EEF7" w14:textId="77777777" w:rsidR="0063686F" w:rsidRPr="00E0084F" w:rsidRDefault="0063686F" w:rsidP="00ED6BF5">
            <w:pPr>
              <w:pStyle w:val="TF-TEXTOQUADROCentralizado"/>
              <w:rPr>
                <w:sz w:val="20"/>
              </w:rPr>
            </w:pPr>
          </w:p>
        </w:tc>
        <w:tc>
          <w:tcPr>
            <w:tcW w:w="284" w:type="dxa"/>
            <w:tcBorders>
              <w:bottom w:val="single" w:sz="4" w:space="0" w:color="auto"/>
            </w:tcBorders>
          </w:tcPr>
          <w:p w14:paraId="5CF163AD" w14:textId="77777777" w:rsidR="0063686F" w:rsidRPr="00E0084F" w:rsidRDefault="0063686F" w:rsidP="00ED6BF5">
            <w:pPr>
              <w:pStyle w:val="TF-TEXTOQUADROCentralizado"/>
              <w:rPr>
                <w:sz w:val="20"/>
              </w:rPr>
            </w:pPr>
          </w:p>
        </w:tc>
        <w:tc>
          <w:tcPr>
            <w:tcW w:w="284" w:type="dxa"/>
            <w:tcBorders>
              <w:bottom w:val="single" w:sz="4" w:space="0" w:color="auto"/>
            </w:tcBorders>
          </w:tcPr>
          <w:p w14:paraId="3389DE0F" w14:textId="77777777" w:rsidR="0063686F" w:rsidRPr="00E0084F" w:rsidRDefault="0063686F" w:rsidP="00ED6BF5">
            <w:pPr>
              <w:pStyle w:val="TF-TEXTOQUADROCentralizado"/>
              <w:rPr>
                <w:sz w:val="20"/>
              </w:rPr>
            </w:pPr>
          </w:p>
        </w:tc>
        <w:tc>
          <w:tcPr>
            <w:tcW w:w="284" w:type="dxa"/>
            <w:tcBorders>
              <w:bottom w:val="single" w:sz="4" w:space="0" w:color="auto"/>
            </w:tcBorders>
          </w:tcPr>
          <w:p w14:paraId="4B18A2BD" w14:textId="77777777" w:rsidR="0063686F" w:rsidRPr="00E0084F" w:rsidRDefault="0063686F" w:rsidP="00ED6BF5">
            <w:pPr>
              <w:pStyle w:val="TF-TEXTOQUADROCentralizado"/>
              <w:rPr>
                <w:sz w:val="20"/>
              </w:rPr>
            </w:pPr>
          </w:p>
        </w:tc>
        <w:tc>
          <w:tcPr>
            <w:tcW w:w="284" w:type="dxa"/>
            <w:tcBorders>
              <w:bottom w:val="single" w:sz="4" w:space="0" w:color="auto"/>
            </w:tcBorders>
          </w:tcPr>
          <w:p w14:paraId="0B281CD5" w14:textId="77777777" w:rsidR="0063686F" w:rsidRPr="00E0084F" w:rsidRDefault="0063686F" w:rsidP="00ED6BF5">
            <w:pPr>
              <w:pStyle w:val="TF-TEXTOQUADROCentralizado"/>
              <w:rPr>
                <w:sz w:val="20"/>
              </w:rPr>
            </w:pPr>
          </w:p>
        </w:tc>
        <w:tc>
          <w:tcPr>
            <w:tcW w:w="289" w:type="dxa"/>
          </w:tcPr>
          <w:p w14:paraId="1CE6C7A3" w14:textId="77777777" w:rsidR="0063686F" w:rsidRPr="00E0084F" w:rsidRDefault="0063686F" w:rsidP="00ED6BF5">
            <w:pPr>
              <w:pStyle w:val="TF-TEXTOQUADROCentralizado"/>
              <w:rPr>
                <w:sz w:val="20"/>
              </w:rPr>
            </w:pPr>
          </w:p>
        </w:tc>
        <w:tc>
          <w:tcPr>
            <w:tcW w:w="286" w:type="dxa"/>
          </w:tcPr>
          <w:p w14:paraId="5C856ACA" w14:textId="77777777" w:rsidR="0063686F" w:rsidRPr="00E0084F" w:rsidRDefault="0063686F" w:rsidP="00ED6BF5">
            <w:pPr>
              <w:pStyle w:val="TF-TEXTOQUADROCentralizado"/>
              <w:rPr>
                <w:sz w:val="20"/>
              </w:rPr>
            </w:pPr>
          </w:p>
        </w:tc>
        <w:tc>
          <w:tcPr>
            <w:tcW w:w="287" w:type="dxa"/>
          </w:tcPr>
          <w:p w14:paraId="055EB887" w14:textId="77777777" w:rsidR="0063686F" w:rsidRPr="00E0084F" w:rsidRDefault="0063686F" w:rsidP="00ED6BF5">
            <w:pPr>
              <w:pStyle w:val="TF-TEXTOQUADROCentralizado"/>
              <w:rPr>
                <w:sz w:val="20"/>
              </w:rPr>
            </w:pPr>
          </w:p>
        </w:tc>
      </w:tr>
      <w:tr w:rsidR="0063686F" w:rsidRPr="00E0084F" w14:paraId="4C1E4A59" w14:textId="77777777" w:rsidTr="00ED6BF5">
        <w:trPr>
          <w:jc w:val="center"/>
        </w:trPr>
        <w:tc>
          <w:tcPr>
            <w:tcW w:w="6171" w:type="dxa"/>
            <w:tcBorders>
              <w:left w:val="single" w:sz="4" w:space="0" w:color="auto"/>
            </w:tcBorders>
          </w:tcPr>
          <w:p w14:paraId="4839DBA0" w14:textId="77777777" w:rsidR="0063686F" w:rsidRPr="00E0084F" w:rsidRDefault="0063686F" w:rsidP="00ED6BF5">
            <w:pPr>
              <w:pStyle w:val="TF-TEXTOQUADRO"/>
              <w:rPr>
                <w:sz w:val="20"/>
              </w:rPr>
            </w:pPr>
            <w:r w:rsidRPr="00E0084F">
              <w:rPr>
                <w:sz w:val="20"/>
              </w:rPr>
              <w:t>Implementação do protótipo</w:t>
            </w:r>
          </w:p>
        </w:tc>
        <w:tc>
          <w:tcPr>
            <w:tcW w:w="273" w:type="dxa"/>
          </w:tcPr>
          <w:p w14:paraId="6EAB58C5" w14:textId="77777777" w:rsidR="0063686F" w:rsidRPr="00E0084F" w:rsidRDefault="0063686F" w:rsidP="00ED6BF5">
            <w:pPr>
              <w:pStyle w:val="TF-TEXTOQUADROCentralizado"/>
              <w:rPr>
                <w:sz w:val="20"/>
              </w:rPr>
            </w:pPr>
          </w:p>
        </w:tc>
        <w:tc>
          <w:tcPr>
            <w:tcW w:w="284" w:type="dxa"/>
          </w:tcPr>
          <w:p w14:paraId="3E7980FE" w14:textId="77777777" w:rsidR="0063686F" w:rsidRPr="00E0084F" w:rsidRDefault="0063686F" w:rsidP="00ED6BF5">
            <w:pPr>
              <w:pStyle w:val="TF-TEXTOQUADROCentralizado"/>
              <w:rPr>
                <w:sz w:val="20"/>
              </w:rPr>
            </w:pPr>
          </w:p>
        </w:tc>
        <w:tc>
          <w:tcPr>
            <w:tcW w:w="284" w:type="dxa"/>
          </w:tcPr>
          <w:p w14:paraId="56565AD3" w14:textId="77777777" w:rsidR="0063686F" w:rsidRPr="00E0084F" w:rsidRDefault="0063686F" w:rsidP="00ED6BF5">
            <w:pPr>
              <w:pStyle w:val="TF-TEXTOQUADROCentralizado"/>
              <w:rPr>
                <w:sz w:val="20"/>
              </w:rPr>
            </w:pPr>
          </w:p>
        </w:tc>
        <w:tc>
          <w:tcPr>
            <w:tcW w:w="284" w:type="dxa"/>
            <w:shd w:val="clear" w:color="auto" w:fill="808080"/>
          </w:tcPr>
          <w:p w14:paraId="49E74697" w14:textId="77777777" w:rsidR="0063686F" w:rsidRPr="00E0084F" w:rsidRDefault="0063686F" w:rsidP="00ED6BF5">
            <w:pPr>
              <w:pStyle w:val="TF-TEXTOQUADROCentralizado"/>
              <w:rPr>
                <w:sz w:val="20"/>
              </w:rPr>
            </w:pPr>
          </w:p>
        </w:tc>
        <w:tc>
          <w:tcPr>
            <w:tcW w:w="284" w:type="dxa"/>
            <w:shd w:val="clear" w:color="auto" w:fill="808080"/>
          </w:tcPr>
          <w:p w14:paraId="488BE4F3" w14:textId="77777777" w:rsidR="0063686F" w:rsidRPr="00E0084F" w:rsidRDefault="0063686F" w:rsidP="00ED6BF5">
            <w:pPr>
              <w:pStyle w:val="TF-TEXTOQUADROCentralizado"/>
              <w:rPr>
                <w:sz w:val="20"/>
              </w:rPr>
            </w:pPr>
          </w:p>
        </w:tc>
        <w:tc>
          <w:tcPr>
            <w:tcW w:w="284" w:type="dxa"/>
            <w:shd w:val="clear" w:color="auto" w:fill="808080"/>
          </w:tcPr>
          <w:p w14:paraId="39DB0CCE" w14:textId="77777777" w:rsidR="0063686F" w:rsidRPr="00E0084F" w:rsidRDefault="0063686F" w:rsidP="00ED6BF5">
            <w:pPr>
              <w:pStyle w:val="TF-TEXTOQUADROCentralizado"/>
              <w:rPr>
                <w:sz w:val="20"/>
              </w:rPr>
            </w:pPr>
          </w:p>
        </w:tc>
        <w:tc>
          <w:tcPr>
            <w:tcW w:w="284" w:type="dxa"/>
            <w:shd w:val="clear" w:color="auto" w:fill="808080"/>
          </w:tcPr>
          <w:p w14:paraId="2386FC1A" w14:textId="77777777" w:rsidR="0063686F" w:rsidRPr="00E0084F" w:rsidRDefault="0063686F" w:rsidP="00ED6BF5">
            <w:pPr>
              <w:pStyle w:val="TF-TEXTOQUADROCentralizado"/>
              <w:rPr>
                <w:sz w:val="20"/>
              </w:rPr>
            </w:pPr>
          </w:p>
        </w:tc>
        <w:tc>
          <w:tcPr>
            <w:tcW w:w="284" w:type="dxa"/>
            <w:shd w:val="clear" w:color="auto" w:fill="808080"/>
          </w:tcPr>
          <w:p w14:paraId="0C822CF1" w14:textId="77777777" w:rsidR="0063686F" w:rsidRPr="00E0084F" w:rsidRDefault="0063686F" w:rsidP="00ED6BF5">
            <w:pPr>
              <w:pStyle w:val="TF-TEXTOQUADROCentralizado"/>
              <w:rPr>
                <w:sz w:val="20"/>
              </w:rPr>
            </w:pPr>
          </w:p>
        </w:tc>
        <w:tc>
          <w:tcPr>
            <w:tcW w:w="284" w:type="dxa"/>
          </w:tcPr>
          <w:p w14:paraId="7902D591" w14:textId="77777777" w:rsidR="0063686F" w:rsidRPr="00E0084F" w:rsidRDefault="0063686F" w:rsidP="00ED6BF5">
            <w:pPr>
              <w:pStyle w:val="TF-TEXTOQUADROCentralizado"/>
              <w:rPr>
                <w:sz w:val="20"/>
              </w:rPr>
            </w:pPr>
          </w:p>
        </w:tc>
        <w:tc>
          <w:tcPr>
            <w:tcW w:w="289" w:type="dxa"/>
          </w:tcPr>
          <w:p w14:paraId="7CC80878" w14:textId="77777777" w:rsidR="0063686F" w:rsidRPr="00E0084F" w:rsidRDefault="0063686F" w:rsidP="00ED6BF5">
            <w:pPr>
              <w:pStyle w:val="TF-TEXTOQUADROCentralizado"/>
              <w:rPr>
                <w:sz w:val="20"/>
              </w:rPr>
            </w:pPr>
          </w:p>
        </w:tc>
        <w:tc>
          <w:tcPr>
            <w:tcW w:w="286" w:type="dxa"/>
          </w:tcPr>
          <w:p w14:paraId="20F9D9E8" w14:textId="77777777" w:rsidR="0063686F" w:rsidRPr="00E0084F" w:rsidRDefault="0063686F" w:rsidP="00ED6BF5">
            <w:pPr>
              <w:pStyle w:val="TF-TEXTOQUADROCentralizado"/>
              <w:rPr>
                <w:sz w:val="20"/>
              </w:rPr>
            </w:pPr>
          </w:p>
        </w:tc>
        <w:tc>
          <w:tcPr>
            <w:tcW w:w="287" w:type="dxa"/>
          </w:tcPr>
          <w:p w14:paraId="2C296BEE" w14:textId="77777777" w:rsidR="0063686F" w:rsidRPr="00E0084F" w:rsidRDefault="0063686F" w:rsidP="00ED6BF5">
            <w:pPr>
              <w:pStyle w:val="TF-TEXTOQUADROCentralizado"/>
              <w:rPr>
                <w:sz w:val="20"/>
              </w:rPr>
            </w:pPr>
          </w:p>
        </w:tc>
      </w:tr>
      <w:tr w:rsidR="0063686F" w:rsidRPr="00E0084F" w14:paraId="441EC714" w14:textId="77777777" w:rsidTr="007A1F4F">
        <w:trPr>
          <w:jc w:val="center"/>
        </w:trPr>
        <w:tc>
          <w:tcPr>
            <w:tcW w:w="6171" w:type="dxa"/>
            <w:tcBorders>
              <w:left w:val="single" w:sz="4" w:space="0" w:color="auto"/>
            </w:tcBorders>
          </w:tcPr>
          <w:p w14:paraId="41171DB6" w14:textId="77777777" w:rsidR="0063686F" w:rsidRPr="00E0084F" w:rsidRDefault="0063686F" w:rsidP="00ED6BF5">
            <w:pPr>
              <w:pStyle w:val="TF-TEXTOQUADRO"/>
              <w:rPr>
                <w:sz w:val="20"/>
              </w:rPr>
            </w:pPr>
            <w:r w:rsidRPr="00E0084F">
              <w:rPr>
                <w:sz w:val="20"/>
              </w:rPr>
              <w:t>Testes</w:t>
            </w:r>
          </w:p>
        </w:tc>
        <w:tc>
          <w:tcPr>
            <w:tcW w:w="273" w:type="dxa"/>
          </w:tcPr>
          <w:p w14:paraId="2EDB9FBE" w14:textId="77777777" w:rsidR="0063686F" w:rsidRPr="00E0084F" w:rsidRDefault="0063686F" w:rsidP="00ED6BF5">
            <w:pPr>
              <w:pStyle w:val="TF-TEXTOQUADROCentralizado"/>
              <w:rPr>
                <w:sz w:val="20"/>
              </w:rPr>
            </w:pPr>
          </w:p>
        </w:tc>
        <w:tc>
          <w:tcPr>
            <w:tcW w:w="284" w:type="dxa"/>
          </w:tcPr>
          <w:p w14:paraId="3A8C0095" w14:textId="77777777" w:rsidR="0063686F" w:rsidRPr="00E0084F" w:rsidRDefault="0063686F" w:rsidP="00ED6BF5">
            <w:pPr>
              <w:pStyle w:val="TF-TEXTOQUADROCentralizado"/>
              <w:rPr>
                <w:sz w:val="20"/>
              </w:rPr>
            </w:pPr>
          </w:p>
        </w:tc>
        <w:tc>
          <w:tcPr>
            <w:tcW w:w="284" w:type="dxa"/>
          </w:tcPr>
          <w:p w14:paraId="27FF35B0" w14:textId="77777777" w:rsidR="0063686F" w:rsidRPr="00E0084F" w:rsidRDefault="0063686F" w:rsidP="00ED6BF5">
            <w:pPr>
              <w:pStyle w:val="TF-TEXTOQUADROCentralizado"/>
              <w:rPr>
                <w:sz w:val="20"/>
              </w:rPr>
            </w:pPr>
          </w:p>
        </w:tc>
        <w:tc>
          <w:tcPr>
            <w:tcW w:w="284" w:type="dxa"/>
          </w:tcPr>
          <w:p w14:paraId="04BB6773" w14:textId="77777777" w:rsidR="0063686F" w:rsidRPr="00E0084F" w:rsidRDefault="0063686F" w:rsidP="00ED6BF5">
            <w:pPr>
              <w:pStyle w:val="TF-TEXTOQUADROCentralizado"/>
              <w:rPr>
                <w:sz w:val="20"/>
              </w:rPr>
            </w:pPr>
          </w:p>
        </w:tc>
        <w:tc>
          <w:tcPr>
            <w:tcW w:w="284" w:type="dxa"/>
          </w:tcPr>
          <w:p w14:paraId="247C5755" w14:textId="77777777" w:rsidR="0063686F" w:rsidRPr="00E0084F" w:rsidRDefault="0063686F" w:rsidP="00ED6BF5">
            <w:pPr>
              <w:pStyle w:val="TF-TEXTOQUADROCentralizado"/>
              <w:rPr>
                <w:sz w:val="20"/>
              </w:rPr>
            </w:pPr>
          </w:p>
        </w:tc>
        <w:tc>
          <w:tcPr>
            <w:tcW w:w="284" w:type="dxa"/>
          </w:tcPr>
          <w:p w14:paraId="512F2654" w14:textId="77777777" w:rsidR="0063686F" w:rsidRPr="00E0084F" w:rsidRDefault="0063686F" w:rsidP="00ED6BF5">
            <w:pPr>
              <w:pStyle w:val="TF-TEXTOQUADROCentralizado"/>
              <w:rPr>
                <w:sz w:val="20"/>
              </w:rPr>
            </w:pPr>
          </w:p>
        </w:tc>
        <w:tc>
          <w:tcPr>
            <w:tcW w:w="284" w:type="dxa"/>
            <w:shd w:val="clear" w:color="auto" w:fill="808080"/>
          </w:tcPr>
          <w:p w14:paraId="18DE452D" w14:textId="77777777" w:rsidR="0063686F" w:rsidRPr="00E0084F" w:rsidRDefault="0063686F" w:rsidP="00ED6BF5">
            <w:pPr>
              <w:pStyle w:val="TF-TEXTOQUADROCentralizado"/>
              <w:rPr>
                <w:sz w:val="20"/>
              </w:rPr>
            </w:pPr>
          </w:p>
        </w:tc>
        <w:tc>
          <w:tcPr>
            <w:tcW w:w="284" w:type="dxa"/>
            <w:shd w:val="clear" w:color="auto" w:fill="808080"/>
          </w:tcPr>
          <w:p w14:paraId="22108EF7" w14:textId="77777777" w:rsidR="0063686F" w:rsidRPr="00E0084F" w:rsidRDefault="0063686F" w:rsidP="00ED6BF5">
            <w:pPr>
              <w:pStyle w:val="TF-TEXTOQUADROCentralizado"/>
              <w:rPr>
                <w:sz w:val="20"/>
              </w:rPr>
            </w:pPr>
          </w:p>
        </w:tc>
        <w:tc>
          <w:tcPr>
            <w:tcW w:w="284" w:type="dxa"/>
            <w:shd w:val="clear" w:color="auto" w:fill="808080"/>
          </w:tcPr>
          <w:p w14:paraId="7049555F" w14:textId="77777777" w:rsidR="0063686F" w:rsidRPr="00E0084F" w:rsidRDefault="0063686F" w:rsidP="00ED6BF5">
            <w:pPr>
              <w:pStyle w:val="TF-TEXTOQUADROCentralizado"/>
              <w:rPr>
                <w:sz w:val="20"/>
              </w:rPr>
            </w:pPr>
          </w:p>
        </w:tc>
        <w:tc>
          <w:tcPr>
            <w:tcW w:w="289" w:type="dxa"/>
            <w:shd w:val="clear" w:color="auto" w:fill="FFFFFF"/>
          </w:tcPr>
          <w:p w14:paraId="485D0DD4" w14:textId="77777777" w:rsidR="0063686F" w:rsidRPr="00E0084F" w:rsidRDefault="0063686F" w:rsidP="00ED6BF5">
            <w:pPr>
              <w:pStyle w:val="TF-TEXTOQUADROCentralizado"/>
              <w:rPr>
                <w:sz w:val="20"/>
              </w:rPr>
            </w:pPr>
          </w:p>
        </w:tc>
        <w:tc>
          <w:tcPr>
            <w:tcW w:w="286" w:type="dxa"/>
            <w:shd w:val="clear" w:color="auto" w:fill="FFFFFF"/>
          </w:tcPr>
          <w:p w14:paraId="34E862A5" w14:textId="77777777" w:rsidR="0063686F" w:rsidRPr="00E0084F" w:rsidRDefault="0063686F" w:rsidP="00ED6BF5">
            <w:pPr>
              <w:pStyle w:val="TF-TEXTOQUADROCentralizado"/>
              <w:rPr>
                <w:sz w:val="20"/>
              </w:rPr>
            </w:pPr>
          </w:p>
        </w:tc>
        <w:tc>
          <w:tcPr>
            <w:tcW w:w="287" w:type="dxa"/>
            <w:shd w:val="clear" w:color="auto" w:fill="FFFFFF"/>
          </w:tcPr>
          <w:p w14:paraId="521D2B9B" w14:textId="77777777" w:rsidR="0063686F" w:rsidRPr="00E0084F" w:rsidRDefault="0063686F" w:rsidP="00ED6BF5">
            <w:pPr>
              <w:pStyle w:val="TF-TEXTOQUADROCentralizado"/>
              <w:rPr>
                <w:sz w:val="20"/>
              </w:rPr>
            </w:pPr>
          </w:p>
        </w:tc>
      </w:tr>
      <w:tr w:rsidR="0063686F" w:rsidRPr="00E0084F" w14:paraId="7F6DE806" w14:textId="77777777" w:rsidTr="007A1F4F">
        <w:trPr>
          <w:jc w:val="center"/>
        </w:trPr>
        <w:tc>
          <w:tcPr>
            <w:tcW w:w="6171" w:type="dxa"/>
            <w:tcBorders>
              <w:left w:val="single" w:sz="4" w:space="0" w:color="auto"/>
            </w:tcBorders>
          </w:tcPr>
          <w:p w14:paraId="6BC82813" w14:textId="77777777" w:rsidR="0063686F" w:rsidRPr="00E0084F" w:rsidRDefault="0063686F" w:rsidP="00ED6BF5">
            <w:pPr>
              <w:pStyle w:val="TF-TEXTOQUADRO"/>
              <w:rPr>
                <w:sz w:val="20"/>
              </w:rPr>
            </w:pPr>
            <w:r w:rsidRPr="00E0084F">
              <w:rPr>
                <w:sz w:val="20"/>
              </w:rPr>
              <w:t>Verificação e validação</w:t>
            </w:r>
          </w:p>
        </w:tc>
        <w:tc>
          <w:tcPr>
            <w:tcW w:w="273" w:type="dxa"/>
          </w:tcPr>
          <w:p w14:paraId="78B64A9F" w14:textId="77777777" w:rsidR="0063686F" w:rsidRPr="00E0084F" w:rsidRDefault="0063686F" w:rsidP="00ED6BF5">
            <w:pPr>
              <w:pStyle w:val="TF-TEXTOQUADROCentralizado"/>
              <w:rPr>
                <w:sz w:val="20"/>
              </w:rPr>
            </w:pPr>
          </w:p>
        </w:tc>
        <w:tc>
          <w:tcPr>
            <w:tcW w:w="284" w:type="dxa"/>
          </w:tcPr>
          <w:p w14:paraId="0459C15B" w14:textId="77777777" w:rsidR="0063686F" w:rsidRPr="00E0084F" w:rsidRDefault="0063686F" w:rsidP="00ED6BF5">
            <w:pPr>
              <w:pStyle w:val="TF-TEXTOQUADROCentralizado"/>
              <w:rPr>
                <w:sz w:val="20"/>
              </w:rPr>
            </w:pPr>
          </w:p>
        </w:tc>
        <w:tc>
          <w:tcPr>
            <w:tcW w:w="284" w:type="dxa"/>
          </w:tcPr>
          <w:p w14:paraId="025B82D3" w14:textId="77777777" w:rsidR="0063686F" w:rsidRPr="00E0084F" w:rsidRDefault="0063686F" w:rsidP="00ED6BF5">
            <w:pPr>
              <w:pStyle w:val="TF-TEXTOQUADROCentralizado"/>
              <w:rPr>
                <w:sz w:val="20"/>
              </w:rPr>
            </w:pPr>
          </w:p>
        </w:tc>
        <w:tc>
          <w:tcPr>
            <w:tcW w:w="284" w:type="dxa"/>
          </w:tcPr>
          <w:p w14:paraId="0BB68610" w14:textId="77777777" w:rsidR="0063686F" w:rsidRPr="00E0084F" w:rsidRDefault="0063686F" w:rsidP="00ED6BF5">
            <w:pPr>
              <w:pStyle w:val="TF-TEXTOQUADROCentralizado"/>
              <w:rPr>
                <w:sz w:val="20"/>
              </w:rPr>
            </w:pPr>
          </w:p>
        </w:tc>
        <w:tc>
          <w:tcPr>
            <w:tcW w:w="284" w:type="dxa"/>
          </w:tcPr>
          <w:p w14:paraId="7441CA23" w14:textId="77777777" w:rsidR="0063686F" w:rsidRPr="00E0084F" w:rsidRDefault="0063686F" w:rsidP="00ED6BF5">
            <w:pPr>
              <w:pStyle w:val="TF-TEXTOQUADROCentralizado"/>
              <w:rPr>
                <w:sz w:val="20"/>
              </w:rPr>
            </w:pPr>
          </w:p>
        </w:tc>
        <w:tc>
          <w:tcPr>
            <w:tcW w:w="284" w:type="dxa"/>
          </w:tcPr>
          <w:p w14:paraId="1AF485A3" w14:textId="77777777" w:rsidR="0063686F" w:rsidRPr="00E0084F" w:rsidRDefault="0063686F" w:rsidP="00ED6BF5">
            <w:pPr>
              <w:pStyle w:val="TF-TEXTOQUADROCentralizado"/>
              <w:rPr>
                <w:sz w:val="20"/>
              </w:rPr>
            </w:pPr>
          </w:p>
        </w:tc>
        <w:tc>
          <w:tcPr>
            <w:tcW w:w="284" w:type="dxa"/>
          </w:tcPr>
          <w:p w14:paraId="31B77C2F" w14:textId="77777777" w:rsidR="0063686F" w:rsidRPr="00E0084F" w:rsidRDefault="0063686F" w:rsidP="00ED6BF5">
            <w:pPr>
              <w:pStyle w:val="TF-TEXTOQUADROCentralizado"/>
              <w:rPr>
                <w:sz w:val="20"/>
              </w:rPr>
            </w:pPr>
          </w:p>
        </w:tc>
        <w:tc>
          <w:tcPr>
            <w:tcW w:w="284" w:type="dxa"/>
          </w:tcPr>
          <w:p w14:paraId="6723D2DD" w14:textId="77777777" w:rsidR="0063686F" w:rsidRPr="00E0084F" w:rsidRDefault="0063686F" w:rsidP="00ED6BF5">
            <w:pPr>
              <w:pStyle w:val="TF-TEXTOQUADROCentralizado"/>
              <w:rPr>
                <w:sz w:val="20"/>
              </w:rPr>
            </w:pPr>
          </w:p>
        </w:tc>
        <w:tc>
          <w:tcPr>
            <w:tcW w:w="284" w:type="dxa"/>
            <w:shd w:val="clear" w:color="auto" w:fill="808080"/>
          </w:tcPr>
          <w:p w14:paraId="645D668A" w14:textId="77777777" w:rsidR="0063686F" w:rsidRPr="00E0084F" w:rsidRDefault="0063686F" w:rsidP="00ED6BF5">
            <w:pPr>
              <w:pStyle w:val="TF-TEXTOQUADROCentralizado"/>
              <w:rPr>
                <w:sz w:val="20"/>
              </w:rPr>
            </w:pPr>
          </w:p>
        </w:tc>
        <w:tc>
          <w:tcPr>
            <w:tcW w:w="289" w:type="dxa"/>
            <w:shd w:val="clear" w:color="auto" w:fill="808080"/>
          </w:tcPr>
          <w:p w14:paraId="6E339871" w14:textId="77777777" w:rsidR="0063686F" w:rsidRPr="00E0084F" w:rsidRDefault="0063686F" w:rsidP="00ED6BF5">
            <w:pPr>
              <w:pStyle w:val="TF-TEXTOQUADROCentralizado"/>
              <w:rPr>
                <w:sz w:val="20"/>
              </w:rPr>
            </w:pPr>
          </w:p>
        </w:tc>
        <w:tc>
          <w:tcPr>
            <w:tcW w:w="286" w:type="dxa"/>
            <w:shd w:val="clear" w:color="auto" w:fill="808080"/>
          </w:tcPr>
          <w:p w14:paraId="4C6C1EDC" w14:textId="77777777" w:rsidR="0063686F" w:rsidRPr="00E0084F" w:rsidRDefault="0063686F" w:rsidP="00ED6BF5">
            <w:pPr>
              <w:pStyle w:val="TF-TEXTOQUADROCentralizado"/>
              <w:rPr>
                <w:sz w:val="20"/>
              </w:rPr>
            </w:pPr>
          </w:p>
        </w:tc>
        <w:tc>
          <w:tcPr>
            <w:tcW w:w="287" w:type="dxa"/>
            <w:shd w:val="clear" w:color="auto" w:fill="auto"/>
          </w:tcPr>
          <w:p w14:paraId="6AE8C8D8" w14:textId="77777777" w:rsidR="0063686F" w:rsidRPr="00E0084F" w:rsidRDefault="0063686F" w:rsidP="00ED6BF5">
            <w:pPr>
              <w:pStyle w:val="TF-TEXTOQUADROCentralizado"/>
              <w:rPr>
                <w:sz w:val="20"/>
              </w:rPr>
            </w:pPr>
          </w:p>
        </w:tc>
      </w:tr>
    </w:tbl>
    <w:p w14:paraId="366B1B34" w14:textId="77777777" w:rsidR="0063686F" w:rsidRPr="00E0084F" w:rsidRDefault="0063686F" w:rsidP="005A70D3">
      <w:pPr>
        <w:pStyle w:val="TF-LEGENDA"/>
        <w:rPr>
          <w:sz w:val="20"/>
        </w:rPr>
      </w:pPr>
      <w:r w:rsidRPr="00E0084F">
        <w:rPr>
          <w:sz w:val="20"/>
        </w:rPr>
        <w:t>Fonte: elaborado pelo autor.</w:t>
      </w:r>
    </w:p>
    <w:p w14:paraId="45FF5875" w14:textId="77777777" w:rsidR="0063686F" w:rsidRPr="00E0084F" w:rsidRDefault="0063686F" w:rsidP="00F54E17">
      <w:pPr>
        <w:pStyle w:val="Ttulo1"/>
      </w:pPr>
      <w:r w:rsidRPr="00E0084F">
        <w:t>REVISÃO BIBLIOGRÁFICA</w:t>
      </w:r>
    </w:p>
    <w:p w14:paraId="6FF14DAD" w14:textId="77777777" w:rsidR="0063686F" w:rsidRPr="00E0084F" w:rsidRDefault="0063686F" w:rsidP="005A70D3">
      <w:pPr>
        <w:pStyle w:val="TF-TEXTO"/>
      </w:pPr>
      <w:r w:rsidRPr="00E0084F">
        <w:t xml:space="preserve">Esta seção aborda assuntos relacionados ao trabalho como: PCSs, as suas etapas para a implantação, a importância e os seus impactos; </w:t>
      </w:r>
      <w:commentRangeStart w:id="156"/>
      <w:r w:rsidRPr="00E0084F">
        <w:t>Sistemas de Apoio de Decisão</w:t>
      </w:r>
      <w:r>
        <w:t xml:space="preserve"> (SAD) e </w:t>
      </w:r>
      <w:r w:rsidRPr="00E0084F">
        <w:t>Raciocínio Baseado e</w:t>
      </w:r>
      <w:r>
        <w:t>m</w:t>
      </w:r>
      <w:r w:rsidRPr="00E0084F">
        <w:t xml:space="preserve"> Casos </w:t>
      </w:r>
      <w:r>
        <w:t>(RBC)</w:t>
      </w:r>
      <w:commentRangeEnd w:id="156"/>
      <w:r>
        <w:rPr>
          <w:rStyle w:val="Refdecomentrio"/>
        </w:rPr>
        <w:commentReference w:id="156"/>
      </w:r>
      <w:r>
        <w:t>.</w:t>
      </w:r>
    </w:p>
    <w:p w14:paraId="173DE980" w14:textId="77777777" w:rsidR="0063686F" w:rsidRPr="00E0084F" w:rsidRDefault="0063686F" w:rsidP="005A70D3">
      <w:pPr>
        <w:pStyle w:val="TF-TEXTO"/>
      </w:pPr>
      <w:commentRangeStart w:id="157"/>
      <w:r w:rsidRPr="00E0084F">
        <w:t>Referente</w:t>
      </w:r>
      <w:commentRangeEnd w:id="157"/>
      <w:r>
        <w:rPr>
          <w:rStyle w:val="Refdecomentrio"/>
        </w:rPr>
        <w:commentReference w:id="157"/>
      </w:r>
      <w:r w:rsidRPr="00E0084F">
        <w:t xml:space="preserve"> aos PCS, segundo Huczok e Leme (2012, p. 1), pode-se conceituar um PCS como </w:t>
      </w:r>
      <w:commentRangeStart w:id="158"/>
      <w:r w:rsidRPr="00E0084F">
        <w:t xml:space="preserve">um, sistema </w:t>
      </w:r>
      <w:commentRangeEnd w:id="158"/>
      <w:r>
        <w:rPr>
          <w:rStyle w:val="Refdecomentrio"/>
        </w:rPr>
        <w:commentReference w:id="158"/>
      </w:r>
      <w:r w:rsidRPr="00E0084F">
        <w:t xml:space="preserve">que estabelece um conjunto de regras para administração dos salários pagos e a carreira dos colaboradores de uma empresa, mediante análise da demanda ou atribuição dos cargos </w:t>
      </w:r>
      <w:commentRangeStart w:id="159"/>
      <w:r w:rsidRPr="00E0084F">
        <w:t>X</w:t>
      </w:r>
      <w:commentRangeEnd w:id="159"/>
      <w:r>
        <w:rPr>
          <w:rStyle w:val="Refdecomentrio"/>
        </w:rPr>
        <w:commentReference w:id="159"/>
      </w:r>
      <w:r w:rsidRPr="00E0084F">
        <w:t xml:space="preserve"> habilitação individual necessária para obter a justiça interna (avaliação dos cargos) e avaliação externa (pesquisa de mercado), objetivando o equilíbrio entre a necessidade de atração e retenção de pessoas e a capacidade de pagar (custo da mão de obra no produto ou serviço), observando a legislação trabalhista.</w:t>
      </w:r>
      <w:r>
        <w:t xml:space="preserve"> Uma vez </w:t>
      </w:r>
      <w:commentRangeStart w:id="160"/>
      <w:r>
        <w:t>que, (</w:t>
      </w:r>
      <w:r w:rsidRPr="008F335B">
        <w:t>MARRAS</w:t>
      </w:r>
      <w:r>
        <w:t xml:space="preserve">, 2016) apresenta </w:t>
      </w:r>
      <w:commentRangeEnd w:id="160"/>
      <w:r>
        <w:rPr>
          <w:rStyle w:val="Refdecomentrio"/>
        </w:rPr>
        <w:commentReference w:id="160"/>
      </w:r>
      <w:r>
        <w:t>o processo de recrutamento, baseando-se nos primórdios das necessidades da organização de contratar novos profissionais frente as necessidades.</w:t>
      </w:r>
    </w:p>
    <w:p w14:paraId="3D338C85" w14:textId="77777777" w:rsidR="0063686F" w:rsidRDefault="0063686F" w:rsidP="00B47AAF">
      <w:pPr>
        <w:pStyle w:val="TF-TEXTO"/>
      </w:pPr>
      <w:r>
        <w:t xml:space="preserve">Referente aos SAD voltados a gestão e análise, segundo </w:t>
      </w:r>
      <w:r w:rsidRPr="00E60CC3">
        <w:t>M</w:t>
      </w:r>
      <w:r>
        <w:t xml:space="preserve">orin </w:t>
      </w:r>
      <w:r w:rsidRPr="008A5905">
        <w:rPr>
          <w:i/>
          <w:iCs/>
        </w:rPr>
        <w:t>et al</w:t>
      </w:r>
      <w:r>
        <w:t>. (2016), boa parte das</w:t>
      </w:r>
      <w:r w:rsidRPr="00E60CC3">
        <w:t xml:space="preserve"> vezes os usuários são céticos em relação aos resultados apresentados</w:t>
      </w:r>
      <w:r>
        <w:t xml:space="preserve">, levando a </w:t>
      </w:r>
      <w:r w:rsidRPr="00E60CC3">
        <w:t>uma desconfiança em relação a essas tecnologias</w:t>
      </w:r>
      <w:r>
        <w:t>. Desta forma, a apresentação amigável dos resultados é importante pois fará com que</w:t>
      </w:r>
      <w:r w:rsidRPr="00E60CC3">
        <w:t xml:space="preserve"> s</w:t>
      </w:r>
      <w:r>
        <w:t xml:space="preserve">e sintam </w:t>
      </w:r>
      <w:r w:rsidRPr="00E60CC3">
        <w:t>confortáveis em seguir as recomendações desses sistemas</w:t>
      </w:r>
      <w:r>
        <w:t xml:space="preserve"> (</w:t>
      </w:r>
      <w:r w:rsidRPr="00E60CC3">
        <w:t>MORIN</w:t>
      </w:r>
      <w:r>
        <w:t xml:space="preserve"> </w:t>
      </w:r>
      <w:r w:rsidRPr="008A5905">
        <w:rPr>
          <w:i/>
          <w:iCs/>
        </w:rPr>
        <w:t>et al</w:t>
      </w:r>
      <w:r>
        <w:t xml:space="preserve">., 2016). Heinzle, </w:t>
      </w:r>
      <w:r w:rsidRPr="00F55A70">
        <w:t>Gauthier</w:t>
      </w:r>
      <w:r>
        <w:t xml:space="preserve"> e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Conforme </w:t>
      </w:r>
      <w:r w:rsidRPr="000B37C1">
        <w:t>D</w:t>
      </w:r>
      <w:r>
        <w:t xml:space="preserve">weiri </w:t>
      </w:r>
      <w:r w:rsidRPr="008A5905">
        <w:rPr>
          <w:i/>
          <w:iCs/>
        </w:rPr>
        <w:t>et al</w:t>
      </w:r>
      <w:r>
        <w:rPr>
          <w:i/>
          <w:iCs/>
        </w:rPr>
        <w:t>.</w:t>
      </w:r>
      <w:r>
        <w:t xml:space="preserve"> (2016), os </w:t>
      </w:r>
      <w:r w:rsidRPr="000B37C1">
        <w:t>critérios de seleção de</w:t>
      </w:r>
      <w:r>
        <w:t xml:space="preserve"> um</w:t>
      </w:r>
      <w:r w:rsidRPr="000B37C1">
        <w:t xml:space="preserve"> fornecedor</w:t>
      </w:r>
      <w:r>
        <w:t>, por exemplo,</w:t>
      </w:r>
      <w:r w:rsidRPr="000B37C1">
        <w:t xml:space="preserve"> dependem de vários fatores</w:t>
      </w:r>
      <w:r>
        <w:t xml:space="preserve">, como os </w:t>
      </w:r>
      <w:r w:rsidRPr="000B37C1">
        <w:t xml:space="preserve">critérios principais </w:t>
      </w:r>
      <w:r>
        <w:t xml:space="preserve">sendo os mesmos </w:t>
      </w:r>
      <w:r w:rsidRPr="000B37C1">
        <w:t>compostos por subcritérios que também podem afetar a avaliação do sistema</w:t>
      </w:r>
      <w:r>
        <w:t>. Gerando desta forma um cenário amplo de decisões a serem tomadas e que o sistema de apoio a decisão auxiliará no processo decisório (</w:t>
      </w:r>
      <w:r w:rsidRPr="0047171E">
        <w:t>DWEIRI</w:t>
      </w:r>
      <w:r>
        <w:t xml:space="preserve"> </w:t>
      </w:r>
      <w:r w:rsidRPr="008A5905">
        <w:rPr>
          <w:i/>
          <w:iCs/>
        </w:rPr>
        <w:t>et al</w:t>
      </w:r>
      <w:r>
        <w:t xml:space="preserve">., 2016). Por isso, segundo </w:t>
      </w:r>
      <w:r w:rsidRPr="00E60CC3">
        <w:t>M</w:t>
      </w:r>
      <w:r>
        <w:t xml:space="preserve">orin </w:t>
      </w:r>
      <w:r w:rsidRPr="008A5905">
        <w:rPr>
          <w:i/>
          <w:iCs/>
        </w:rPr>
        <w:t>et al.</w:t>
      </w:r>
      <w:r>
        <w:t xml:space="preserve"> (2016), a longo prazo o objetivo é </w:t>
      </w:r>
      <w:r w:rsidRPr="0047171E">
        <w:t xml:space="preserve">fornecer aos usuários informações </w:t>
      </w:r>
      <w:r>
        <w:t>suficientes que demonstrem</w:t>
      </w:r>
      <w:r w:rsidRPr="0047171E">
        <w:t xml:space="preserve"> regras aprendidas durante o processo.</w:t>
      </w:r>
    </w:p>
    <w:p w14:paraId="7DA2ACEB" w14:textId="77777777" w:rsidR="0063686F" w:rsidRDefault="0063686F" w:rsidP="005650E4">
      <w:pPr>
        <w:pStyle w:val="TF-TEXTO"/>
      </w:pPr>
      <w:r>
        <w:lastRenderedPageBreak/>
        <w:t>Os RBCs possuem inspiração na compreensão da inteligência (</w:t>
      </w:r>
      <w:r w:rsidRPr="00B949F0">
        <w:t>GOEL</w:t>
      </w:r>
      <w:r>
        <w:t xml:space="preserve">; </w:t>
      </w:r>
      <w:r w:rsidRPr="0047171E">
        <w:t>DIAZ-AGUDO</w:t>
      </w:r>
      <w:r>
        <w:t>,</w:t>
      </w:r>
      <w:r w:rsidRPr="00B949F0">
        <w:t xml:space="preserve"> </w:t>
      </w:r>
      <w:r>
        <w:t xml:space="preserve">2017). Segundo Goel e </w:t>
      </w:r>
      <w:r w:rsidRPr="00F55A70">
        <w:t xml:space="preserve">Diaz-Agudo </w:t>
      </w:r>
      <w:r>
        <w:t>(2017),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w:t>
      </w:r>
      <w:r w:rsidRPr="00B949F0">
        <w:t>GOEL</w:t>
      </w:r>
      <w:r>
        <w:t xml:space="preserve">; </w:t>
      </w:r>
      <w:r w:rsidRPr="0047171E">
        <w:t>DIAZ-AGUDO</w:t>
      </w:r>
      <w:r>
        <w:t>,</w:t>
      </w:r>
      <w:r w:rsidRPr="00B949F0">
        <w:t xml:space="preserve"> </w:t>
      </w:r>
      <w:r>
        <w:t xml:space="preserve">2017). Além disso, o RBC é usado em inteligência artificial para dar suporte a aplicativos. Cyras, </w:t>
      </w:r>
      <w:r w:rsidRPr="00F55A70">
        <w:t>Satoh</w:t>
      </w:r>
      <w:r>
        <w:t xml:space="preserve"> e Toni (2016) observam que a argumentação formal ganhou importância dentro da Inteligência Artificiais (IA), como uma estrutura apoiadora dos tipos de raciocínio, incluindo formas de raciocínio baseado em casos. Desta forma, um sistema baseado em conhecimento usa a experiência dos membros de uma organização, que para Urnau, Kipper e Frozza (2014), é adquirido, organizado e disponibilizado por meio de uma base de conhecimento, fazendo desse processo de aquisição, organização e disponibilidade, a construção de um sistema baseado em conhecimento.</w:t>
      </w:r>
    </w:p>
    <w:p w14:paraId="64D0B512" w14:textId="77777777" w:rsidR="0063686F" w:rsidRPr="00E0084F" w:rsidRDefault="0063686F" w:rsidP="00F83A19">
      <w:pPr>
        <w:pStyle w:val="TF-refernciasbibliogrficasTTULO"/>
      </w:pPr>
      <w:r w:rsidRPr="00E0084F">
        <w:t>Referências</w:t>
      </w:r>
    </w:p>
    <w:p w14:paraId="35BF5D90" w14:textId="77777777" w:rsidR="0063686F" w:rsidRDefault="0063686F"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097537FB" w14:textId="77777777" w:rsidR="0063686F" w:rsidRDefault="0063686F" w:rsidP="008A5905">
      <w:pPr>
        <w:pStyle w:val="TF-refernciasITEM"/>
      </w:pPr>
      <w:r w:rsidRPr="0047171E">
        <w:rPr>
          <w:lang w:val="de-DE"/>
        </w:rPr>
        <w:t xml:space="preserve">CYRAS, Kristijonas; SATOH, Ken; TONI, Francesca. </w:t>
      </w:r>
      <w:r w:rsidRPr="00C07370">
        <w:rPr>
          <w:lang w:val="en-US"/>
        </w:rPr>
        <w:t xml:space="preserve">Abstract argumentation for case-based reasoning. </w:t>
      </w:r>
      <w:r w:rsidRPr="00E2397F">
        <w:rPr>
          <w:b/>
          <w:bCs/>
          <w:lang w:val="de-DE"/>
        </w:rPr>
        <w:t>In: Fifteenth international conference on the principles of knowledge representation and reasoning</w:t>
      </w:r>
      <w:r w:rsidRPr="0047171E">
        <w:rPr>
          <w:lang w:val="de-DE"/>
        </w:rPr>
        <w:t xml:space="preserve">. </w:t>
      </w:r>
      <w:r w:rsidRPr="0047171E">
        <w:t>2016.</w:t>
      </w:r>
    </w:p>
    <w:p w14:paraId="70F1436A" w14:textId="77777777" w:rsidR="0063686F" w:rsidRDefault="0063686F" w:rsidP="008A5905">
      <w:pPr>
        <w:pStyle w:val="TF-refernciasITEM"/>
      </w:pPr>
      <w:commentRangeStart w:id="161"/>
      <w:r w:rsidRPr="0047171E">
        <w:t>DA</w:t>
      </w:r>
      <w:commentRangeEnd w:id="161"/>
      <w:r>
        <w:rPr>
          <w:rStyle w:val="Refdecomentrio"/>
        </w:rPr>
        <w:commentReference w:id="161"/>
      </w:r>
      <w:r w:rsidRPr="0047171E">
        <w:t xml:space="preserve"> SILVA, Rafaela Alexandre; SILVA, Fernando Cesar Almeida; GOMES, Carlos Francisco Simões. </w:t>
      </w:r>
      <w:r w:rsidRPr="00E2397F">
        <w:t>O uso do Business Intelligence (BI) em sistema de apoio à tomada de decisão estratégica</w:t>
      </w:r>
      <w:r w:rsidRPr="0047171E">
        <w:t xml:space="preserve">. </w:t>
      </w:r>
      <w:r w:rsidRPr="00E2397F">
        <w:rPr>
          <w:b/>
          <w:bCs/>
        </w:rPr>
        <w:t>Revista Geintec-Gest</w:t>
      </w:r>
      <w:r>
        <w:rPr>
          <w:b/>
          <w:bCs/>
        </w:rPr>
        <w:t>ã</w:t>
      </w:r>
      <w:r w:rsidRPr="00E2397F">
        <w:rPr>
          <w:b/>
          <w:bCs/>
        </w:rPr>
        <w:t xml:space="preserve">o Inovação </w:t>
      </w:r>
      <w:r>
        <w:rPr>
          <w:b/>
          <w:bCs/>
        </w:rPr>
        <w:t>e</w:t>
      </w:r>
      <w:r w:rsidRPr="00E2397F">
        <w:rPr>
          <w:b/>
          <w:bCs/>
        </w:rPr>
        <w:t xml:space="preserve"> Tecnologias</w:t>
      </w:r>
      <w:r w:rsidRPr="0047171E">
        <w:t>, v. 6, n. 1, p. 2780-2798, 2016.</w:t>
      </w:r>
    </w:p>
    <w:p w14:paraId="72B4324A" w14:textId="77777777" w:rsidR="0063686F" w:rsidRPr="00C07370" w:rsidRDefault="0063686F" w:rsidP="008A5905">
      <w:pPr>
        <w:pStyle w:val="TF-refernciasITEM"/>
        <w:rPr>
          <w:lang w:val="en-US"/>
        </w:rPr>
      </w:pPr>
      <w:r w:rsidRPr="00405025">
        <w:t xml:space="preserve">DWEIRI, Fikri </w:t>
      </w:r>
      <w:r w:rsidRPr="008A5905">
        <w:rPr>
          <w:i/>
          <w:iCs/>
        </w:rPr>
        <w:t>et al</w:t>
      </w:r>
      <w:r w:rsidRPr="008A5905">
        <w:rPr>
          <w:b/>
          <w:bCs/>
          <w:i/>
          <w:iCs/>
        </w:rPr>
        <w:t>.</w:t>
      </w:r>
      <w:r w:rsidRPr="00405025">
        <w:rPr>
          <w:b/>
          <w:bCs/>
        </w:rPr>
        <w:t xml:space="preserve"> </w:t>
      </w:r>
      <w:r w:rsidRPr="0047171E">
        <w:rPr>
          <w:b/>
          <w:bCs/>
          <w:lang w:val="de-DE"/>
        </w:rPr>
        <w:t>Designing an integrated AHP based decision support system for supplier selection in automotive industry</w:t>
      </w:r>
      <w:r w:rsidRPr="0047171E">
        <w:rPr>
          <w:lang w:val="de-DE"/>
        </w:rPr>
        <w:t xml:space="preserve">. </w:t>
      </w:r>
      <w:r w:rsidRPr="00C07370">
        <w:rPr>
          <w:lang w:val="en-US"/>
        </w:rPr>
        <w:t>Expert Systems with Applications, v. 62, p. 273-283, 2016.</w:t>
      </w:r>
    </w:p>
    <w:p w14:paraId="05FA3999" w14:textId="77777777" w:rsidR="0063686F" w:rsidRPr="00C07370" w:rsidRDefault="0063686F" w:rsidP="008A5905">
      <w:pPr>
        <w:pStyle w:val="TF-refernciasITEM"/>
        <w:rPr>
          <w:lang w:val="en-US"/>
        </w:rPr>
      </w:pPr>
      <w:r w:rsidRPr="00C07370">
        <w:rPr>
          <w:lang w:val="en-US"/>
        </w:rPr>
        <w:t xml:space="preserve">FIORAVANZO, Eduarda </w:t>
      </w:r>
      <w:r w:rsidRPr="00C07370">
        <w:rPr>
          <w:i/>
          <w:iCs/>
          <w:lang w:val="en-US"/>
        </w:rPr>
        <w:t>et al</w:t>
      </w:r>
      <w:r w:rsidRPr="00C07370">
        <w:rPr>
          <w:lang w:val="en-US"/>
        </w:rPr>
        <w:t xml:space="preserve">. </w:t>
      </w:r>
      <w:r w:rsidRPr="00F30864">
        <w:t>A importância da administração de cargos e Salários nas organizações.</w:t>
      </w:r>
      <w:r w:rsidRPr="0082064D">
        <w:t xml:space="preserve"> </w:t>
      </w:r>
      <w:r w:rsidRPr="00C07370">
        <w:rPr>
          <w:b/>
          <w:bCs/>
          <w:lang w:val="en-US"/>
        </w:rPr>
        <w:t>Brazilian Journal of Business</w:t>
      </w:r>
      <w:r w:rsidRPr="00C07370">
        <w:rPr>
          <w:lang w:val="en-US"/>
        </w:rPr>
        <w:t>, v. 2, n. 4, p. 3957-3974, 2020.</w:t>
      </w:r>
    </w:p>
    <w:p w14:paraId="6B8047AB" w14:textId="77777777" w:rsidR="0063686F" w:rsidRPr="00C07370" w:rsidRDefault="0063686F" w:rsidP="008A5905">
      <w:pPr>
        <w:pStyle w:val="TF-refernciasITEM"/>
        <w:rPr>
          <w:lang w:val="en-US"/>
        </w:rPr>
      </w:pPr>
      <w:r w:rsidRPr="00C07370">
        <w:rPr>
          <w:lang w:val="en-US"/>
        </w:rPr>
        <w:t xml:space="preserve">FLOOWMER. </w:t>
      </w:r>
      <w:r w:rsidRPr="00C07370">
        <w:rPr>
          <w:b/>
          <w:bCs/>
          <w:lang w:val="en-US"/>
        </w:rPr>
        <w:t>Floower Consultoria e Educação Executiva.</w:t>
      </w:r>
      <w:r w:rsidRPr="00C07370">
        <w:rPr>
          <w:lang w:val="en-US"/>
        </w:rPr>
        <w:t xml:space="preserve"> </w:t>
      </w:r>
      <w:r>
        <w:t>[s.l], 2021</w:t>
      </w:r>
      <w:r w:rsidRPr="00E0084F">
        <w:t xml:space="preserve">. Disponível em https://www.floowmer.com.br/cargos-e-salarios/. </w:t>
      </w:r>
      <w:r w:rsidRPr="00C07370">
        <w:rPr>
          <w:lang w:val="en-US"/>
        </w:rPr>
        <w:t>Acesso em: 30 mar. 2021.</w:t>
      </w:r>
    </w:p>
    <w:p w14:paraId="334A67F4" w14:textId="77777777" w:rsidR="0063686F" w:rsidRDefault="0063686F" w:rsidP="008A5905">
      <w:pPr>
        <w:pStyle w:val="TF-refernciasITEM"/>
      </w:pPr>
      <w:r w:rsidRPr="00C07370">
        <w:rPr>
          <w:lang w:val="en-US"/>
        </w:rPr>
        <w:t xml:space="preserve">GOEL, Ashok; DIAZ-AGUDO, Belen. What's hot in case-based reasoning. </w:t>
      </w:r>
      <w:r w:rsidRPr="00F30864">
        <w:rPr>
          <w:b/>
          <w:bCs/>
        </w:rPr>
        <w:t>In: Proceedings of the AAAI Conference on Artificial Intelligence</w:t>
      </w:r>
      <w:r w:rsidRPr="0047171E">
        <w:t>. 2017.</w:t>
      </w:r>
    </w:p>
    <w:p w14:paraId="4882C6CB" w14:textId="77777777" w:rsidR="0063686F" w:rsidRPr="00E0084F" w:rsidRDefault="0063686F" w:rsidP="008A5905">
      <w:pPr>
        <w:pStyle w:val="TF-refernciasITEM"/>
      </w:pPr>
      <w:r w:rsidRPr="00CA6653">
        <w:t xml:space="preserve">HEINZLE, Roberto; GAUTHIER, Fernando Alvaro Ostuni; FIALHO, Francisco Antônio Pereira. </w:t>
      </w:r>
      <w:r w:rsidRPr="00CA6653">
        <w:rPr>
          <w:b/>
          <w:bCs/>
        </w:rPr>
        <w:t xml:space="preserve">Semântica nos sistemas de apoio a decisão: </w:t>
      </w:r>
      <w:r w:rsidRPr="008A5905">
        <w:t>o estado da arte</w:t>
      </w:r>
      <w:r w:rsidRPr="00CA6653">
        <w:t>. Revista da UNIFEBE, v. 1, n. 8, p. 225-248, 2017.</w:t>
      </w:r>
    </w:p>
    <w:p w14:paraId="5C113AB4" w14:textId="77777777" w:rsidR="0063686F" w:rsidRPr="00E0084F" w:rsidRDefault="0063686F" w:rsidP="008A5905">
      <w:pPr>
        <w:pStyle w:val="TF-refernciasITEM"/>
      </w:pPr>
      <w:r w:rsidRPr="00E0084F">
        <w:t xml:space="preserve">HEWYSA RH LTDA. </w:t>
      </w:r>
      <w:r w:rsidRPr="00E0084F">
        <w:rPr>
          <w:b/>
        </w:rPr>
        <w:t>Hewysa Consultoria &amp; Treinamento</w:t>
      </w:r>
      <w:r w:rsidRPr="00E0084F">
        <w:t xml:space="preserve">. </w:t>
      </w:r>
      <w:r>
        <w:t>[s.l], 2016</w:t>
      </w:r>
      <w:r w:rsidRPr="00E0084F">
        <w:t>. Disponível em https://app.hewysa.com.br/. Acesso em: 29 mar</w:t>
      </w:r>
      <w:r>
        <w:t>.</w:t>
      </w:r>
      <w:r w:rsidRPr="00E0084F">
        <w:t xml:space="preserve"> 2021.</w:t>
      </w:r>
    </w:p>
    <w:p w14:paraId="1C05E6E1" w14:textId="77777777" w:rsidR="0063686F" w:rsidRPr="00E0084F" w:rsidRDefault="0063686F"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9771743" w14:textId="77777777" w:rsidR="0063686F" w:rsidRPr="00E0084F" w:rsidRDefault="0063686F" w:rsidP="008A5905">
      <w:pPr>
        <w:pStyle w:val="TF-refernciasITEM"/>
      </w:pPr>
      <w:r w:rsidRPr="00E0084F">
        <w:lastRenderedPageBreak/>
        <w:t xml:space="preserve">KOMBO. </w:t>
      </w:r>
      <w:r w:rsidRPr="00E0084F">
        <w:rPr>
          <w:b/>
          <w:bCs/>
        </w:rPr>
        <w:t>KOMBO Gestão Estratégica de Pessoas.</w:t>
      </w:r>
      <w:r w:rsidRPr="00E0084F">
        <w:t xml:space="preserve"> </w:t>
      </w:r>
      <w:r>
        <w:t>[s.l], 2021</w:t>
      </w:r>
      <w:r w:rsidRPr="00E0084F">
        <w:t>. Disponível em https://www.kombo.com.br/produtos/kombo-estrategico/cargos-salarios. Acesso em: 30 mar. 2021.</w:t>
      </w:r>
    </w:p>
    <w:p w14:paraId="58C430CB" w14:textId="77777777" w:rsidR="0063686F" w:rsidRPr="0082064D" w:rsidRDefault="0063686F" w:rsidP="008A5905">
      <w:pPr>
        <w:pStyle w:val="TF-refernciasITEM"/>
      </w:pPr>
      <w:r w:rsidRPr="0082064D">
        <w:t xml:space="preserve">MARRAS, Jean Pierre. </w:t>
      </w:r>
      <w:r w:rsidRPr="0082064D">
        <w:rPr>
          <w:b/>
          <w:bCs/>
        </w:rPr>
        <w:t>Administração de recursos humanos</w:t>
      </w:r>
      <w:r w:rsidRPr="0082064D">
        <w:t>. São Paulo</w:t>
      </w:r>
      <w:r>
        <w:t xml:space="preserve">, </w:t>
      </w:r>
      <w:r w:rsidRPr="0082064D">
        <w:t>Saraiva, 2016. E-book. Disponível em: https://integrada.minhabiblioteca.com.br/books/978-85-472-0109-8. Acesso em: 22 set. 2021.</w:t>
      </w:r>
    </w:p>
    <w:p w14:paraId="7990B236" w14:textId="77777777" w:rsidR="0063686F" w:rsidRPr="00C07370" w:rsidRDefault="0063686F"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F30864">
        <w:rPr>
          <w:lang w:val="de-DE"/>
        </w:rPr>
        <w:t>Explaining the Results of an Optimization-Based Decision Support System–A Machine Learning Approach</w:t>
      </w:r>
      <w:r w:rsidRPr="00F30864">
        <w:rPr>
          <w:b/>
          <w:bCs/>
          <w:lang w:val="de-DE"/>
        </w:rPr>
        <w:t xml:space="preserve">. </w:t>
      </w:r>
      <w:r w:rsidRPr="00C07370">
        <w:rPr>
          <w:b/>
          <w:bCs/>
          <w:lang w:val="en-US"/>
        </w:rPr>
        <w:t>In: APMOD: APplied mathematical programming and MODelling</w:t>
      </w:r>
      <w:r w:rsidRPr="00C07370">
        <w:rPr>
          <w:lang w:val="en-US"/>
        </w:rPr>
        <w:t>. 201</w:t>
      </w:r>
      <w:commentRangeStart w:id="162"/>
      <w:r w:rsidRPr="00C07370">
        <w:rPr>
          <w:lang w:val="en-US"/>
        </w:rPr>
        <w:t>6</w:t>
      </w:r>
      <w:commentRangeEnd w:id="162"/>
      <w:r>
        <w:rPr>
          <w:rStyle w:val="Refdecomentrio"/>
        </w:rPr>
        <w:commentReference w:id="162"/>
      </w:r>
    </w:p>
    <w:p w14:paraId="3F11B2FC" w14:textId="77777777" w:rsidR="0063686F" w:rsidRPr="00E0084F" w:rsidRDefault="0063686F" w:rsidP="008A5905">
      <w:pPr>
        <w:pStyle w:val="TF-refernciasITEM"/>
      </w:pPr>
      <w:r w:rsidRPr="00C07370">
        <w:rPr>
          <w:lang w:val="en-US"/>
        </w:rPr>
        <w:t xml:space="preserve">PONTES, Benedito Rodrigues. </w:t>
      </w:r>
      <w:r w:rsidRPr="00E0084F">
        <w:rPr>
          <w:b/>
        </w:rPr>
        <w:t>Administração de cargos e salários</w:t>
      </w:r>
      <w:r w:rsidRPr="00E0084F">
        <w:t>. 11.ed. São Paulo: LTr, 2005.</w:t>
      </w:r>
    </w:p>
    <w:p w14:paraId="250C40A5" w14:textId="77777777" w:rsidR="0063686F" w:rsidRDefault="0063686F" w:rsidP="008A5905">
      <w:pPr>
        <w:pStyle w:val="TF-refernciasITEM"/>
      </w:pPr>
      <w:r w:rsidRPr="00E0084F">
        <w:t xml:space="preserve">PONTES, Benedito Rodrigues. </w:t>
      </w:r>
      <w:r w:rsidRPr="00E0084F">
        <w:rPr>
          <w:b/>
        </w:rPr>
        <w:t>Administração de Cargos e Salários</w:t>
      </w:r>
      <w:r w:rsidRPr="00E0084F">
        <w:t>: Carreira e Remuneração. 12a.ed. São Paulo: LTr, 2007.</w:t>
      </w:r>
    </w:p>
    <w:p w14:paraId="6218BE46" w14:textId="77777777" w:rsidR="0063686F" w:rsidRDefault="0063686F" w:rsidP="008A5905">
      <w:pPr>
        <w:pStyle w:val="TF-refernciasITEM"/>
      </w:pPr>
      <w:r>
        <w:t xml:space="preserve">RIBEIRO, Thiago Boddenberg; ESTENDER, Antônio Carlos. </w:t>
      </w:r>
      <w:r w:rsidRPr="002F5FF6">
        <w:rPr>
          <w:b/>
          <w:bCs/>
        </w:rPr>
        <w:t>Gestão de Cargos e Salários e sua Influência na Motivação dos Colaboradores</w:t>
      </w:r>
      <w:r>
        <w:t>. Revista de Ciências Gerenciais, v. 20, n. 31, p. 25-31, 2016.</w:t>
      </w:r>
    </w:p>
    <w:p w14:paraId="6A487671" w14:textId="77777777" w:rsidR="0063686F" w:rsidRPr="00E0084F" w:rsidRDefault="0063686F" w:rsidP="008A5905">
      <w:pPr>
        <w:pStyle w:val="TF-refernciasITEM"/>
      </w:pPr>
      <w:r w:rsidRPr="0047171E">
        <w:t xml:space="preserve">URNAU, Eduardo; KIPPER, Liane Mahlmannn; FROZZA, Rejane. </w:t>
      </w:r>
      <w:r w:rsidRPr="0047171E">
        <w:rPr>
          <w:b/>
          <w:bCs/>
        </w:rPr>
        <w:t>Desenvolvimento de um sistema de apoio à decisão com a técnica de raciocínio baseado em casos</w:t>
      </w:r>
      <w:r w:rsidRPr="0047171E">
        <w:t>. 2014.</w:t>
      </w:r>
    </w:p>
    <w:p w14:paraId="78F4C648" w14:textId="77777777" w:rsidR="0063686F" w:rsidRDefault="0063686F" w:rsidP="00702EFA">
      <w:pPr>
        <w:pStyle w:val="TF-refernciasITEM"/>
      </w:pPr>
      <w:r w:rsidRPr="00E0084F">
        <w:t xml:space="preserve">VIZIOLI, Miguel. </w:t>
      </w:r>
      <w:r w:rsidRPr="00E0084F">
        <w:rPr>
          <w:b/>
          <w:bCs/>
        </w:rPr>
        <w:t>Administração de RH</w:t>
      </w:r>
      <w:r w:rsidRPr="00E0084F">
        <w:t>. São Paulo: Pearson, 2010.</w:t>
      </w:r>
    </w:p>
    <w:p w14:paraId="6167B450" w14:textId="77777777" w:rsidR="0063686F" w:rsidRDefault="0063686F" w:rsidP="00702EFA">
      <w:pPr>
        <w:pStyle w:val="TF-refernciasITEM"/>
      </w:pPr>
    </w:p>
    <w:p w14:paraId="627D3A27" w14:textId="77777777" w:rsidR="0063686F" w:rsidRPr="00340EA0" w:rsidRDefault="0063686F" w:rsidP="00702EFA">
      <w:pPr>
        <w:pStyle w:val="TF-xAvalTTULO"/>
      </w:pPr>
      <w:r>
        <w:br w:type="page"/>
      </w:r>
      <w:r w:rsidRPr="00340EA0">
        <w:lastRenderedPageBreak/>
        <w:t xml:space="preserve">FORMULÁRIO  DE  avaliação </w:t>
      </w:r>
      <w:r>
        <w:t xml:space="preserve">SIS </w:t>
      </w:r>
      <w:r w:rsidRPr="00340EA0">
        <w:t>– PROFESSOR TCC I</w:t>
      </w:r>
    </w:p>
    <w:p w14:paraId="792CC2E1" w14:textId="77777777" w:rsidR="0063686F" w:rsidRDefault="0063686F" w:rsidP="00702EFA">
      <w:pPr>
        <w:pStyle w:val="TF-xAvalLINHA"/>
      </w:pPr>
      <w:r w:rsidRPr="00320BFA">
        <w:t>Avaliador(a):</w:t>
      </w:r>
      <w:r w:rsidRPr="00320BFA">
        <w:tab/>
      </w:r>
      <w:r>
        <w:t>Dalton Solano dos Reis</w:t>
      </w:r>
    </w:p>
    <w:p w14:paraId="453D3457" w14:textId="77777777" w:rsidR="0063686F" w:rsidRPr="00320BFA" w:rsidRDefault="0063686F" w:rsidP="00702E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115"/>
        <w:gridCol w:w="366"/>
        <w:gridCol w:w="837"/>
        <w:gridCol w:w="364"/>
      </w:tblGrid>
      <w:tr w:rsidR="0063686F" w:rsidRPr="00320BFA" w14:paraId="1DE7617F"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80DB828" w14:textId="77777777" w:rsidR="0063686F" w:rsidRPr="00320BFA" w:rsidRDefault="0063686F"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215ECC78" w14:textId="77777777" w:rsidR="0063686F" w:rsidRPr="00320BFA" w:rsidRDefault="0063686F"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4CD6EDB0" w14:textId="77777777" w:rsidR="0063686F" w:rsidRPr="00320BFA" w:rsidRDefault="0063686F"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94776" w14:textId="77777777" w:rsidR="0063686F" w:rsidRPr="00320BFA" w:rsidRDefault="0063686F" w:rsidP="008F1BCC">
            <w:pPr>
              <w:pStyle w:val="TF-xAvalITEMTABELA"/>
            </w:pPr>
            <w:r w:rsidRPr="00320BFA">
              <w:t>não atende</w:t>
            </w:r>
          </w:p>
        </w:tc>
      </w:tr>
      <w:tr w:rsidR="0063686F" w:rsidRPr="00320BFA" w14:paraId="7697F042"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09400B4" w14:textId="77777777" w:rsidR="0063686F" w:rsidRPr="00320BFA" w:rsidRDefault="0063686F"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8EBE2BD" w14:textId="77777777" w:rsidR="0063686F" w:rsidRPr="00320BFA" w:rsidRDefault="0063686F" w:rsidP="00F54E17">
            <w:pPr>
              <w:pStyle w:val="TF-xAvalITEM"/>
              <w:numPr>
                <w:ilvl w:val="0"/>
                <w:numId w:val="39"/>
              </w:numPr>
            </w:pPr>
            <w:r w:rsidRPr="00320BFA">
              <w:t>INTRODUÇÃO</w:t>
            </w:r>
          </w:p>
          <w:p w14:paraId="6C665555" w14:textId="77777777" w:rsidR="0063686F" w:rsidRPr="00320BFA" w:rsidRDefault="0063686F"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CE49491" w14:textId="77777777" w:rsidR="0063686F" w:rsidRPr="00320BFA" w:rsidRDefault="0063686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8244DB9" w14:textId="77777777" w:rsidR="0063686F" w:rsidRPr="00320BFA" w:rsidRDefault="0063686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3C6A440" w14:textId="77777777" w:rsidR="0063686F" w:rsidRPr="00320BFA" w:rsidRDefault="0063686F" w:rsidP="008F1BCC">
            <w:pPr>
              <w:ind w:left="709" w:hanging="709"/>
              <w:jc w:val="center"/>
              <w:rPr>
                <w:sz w:val="18"/>
              </w:rPr>
            </w:pPr>
          </w:p>
        </w:tc>
      </w:tr>
      <w:tr w:rsidR="0063686F" w:rsidRPr="00320BFA" w14:paraId="15388C8E"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DE8F8FB"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DA48954" w14:textId="77777777" w:rsidR="0063686F" w:rsidRPr="00320BFA" w:rsidRDefault="0063686F"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C3534AF"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032D6E5"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6AE74E" w14:textId="77777777" w:rsidR="0063686F" w:rsidRPr="00320BFA" w:rsidRDefault="0063686F" w:rsidP="008F1BCC">
            <w:pPr>
              <w:ind w:left="709" w:hanging="709"/>
              <w:jc w:val="center"/>
              <w:rPr>
                <w:sz w:val="18"/>
              </w:rPr>
            </w:pPr>
          </w:p>
        </w:tc>
      </w:tr>
      <w:tr w:rsidR="0063686F" w:rsidRPr="00320BFA" w14:paraId="456A2D4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74E8BF"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111B3F6" w14:textId="77777777" w:rsidR="0063686F" w:rsidRPr="00320BFA" w:rsidRDefault="0063686F" w:rsidP="0063686F">
            <w:pPr>
              <w:pStyle w:val="TF-xAvalITEM"/>
            </w:pPr>
            <w:r w:rsidRPr="00320BFA">
              <w:t>OBJETIVOS</w:t>
            </w:r>
          </w:p>
          <w:p w14:paraId="7F31D6A1" w14:textId="77777777" w:rsidR="0063686F" w:rsidRPr="00320BFA" w:rsidRDefault="0063686F"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603DEC4"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D85DDD8"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9C7CBD" w14:textId="77777777" w:rsidR="0063686F" w:rsidRPr="00320BFA" w:rsidRDefault="0063686F" w:rsidP="008F1BCC">
            <w:pPr>
              <w:ind w:left="709" w:hanging="709"/>
              <w:jc w:val="center"/>
              <w:rPr>
                <w:sz w:val="18"/>
              </w:rPr>
            </w:pPr>
          </w:p>
        </w:tc>
      </w:tr>
      <w:tr w:rsidR="0063686F" w:rsidRPr="00320BFA" w14:paraId="7D71F593"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572B93"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2F5DC6" w14:textId="77777777" w:rsidR="0063686F" w:rsidRPr="00320BFA" w:rsidRDefault="0063686F"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502D57AF"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89BDD8"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450F8A" w14:textId="77777777" w:rsidR="0063686F" w:rsidRPr="00320BFA" w:rsidRDefault="0063686F" w:rsidP="008F1BCC">
            <w:pPr>
              <w:ind w:left="709" w:hanging="709"/>
              <w:jc w:val="center"/>
              <w:rPr>
                <w:sz w:val="18"/>
              </w:rPr>
            </w:pPr>
          </w:p>
        </w:tc>
      </w:tr>
      <w:tr w:rsidR="0063686F" w:rsidRPr="00320BFA" w14:paraId="10E6E813"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7E6FD71"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95A767" w14:textId="77777777" w:rsidR="0063686F" w:rsidRPr="00320BFA" w:rsidRDefault="0063686F" w:rsidP="0063686F">
            <w:pPr>
              <w:pStyle w:val="TF-xAvalITEM"/>
            </w:pPr>
            <w:r w:rsidRPr="00320BFA">
              <w:t>TRABALHOS CORRELATOS</w:t>
            </w:r>
          </w:p>
          <w:p w14:paraId="6F43DB9A" w14:textId="77777777" w:rsidR="0063686F" w:rsidRPr="00320BFA" w:rsidRDefault="0063686F"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94CA433"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43F8BE"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6AA5E0D" w14:textId="77777777" w:rsidR="0063686F" w:rsidRPr="00320BFA" w:rsidRDefault="0063686F" w:rsidP="008F1BCC">
            <w:pPr>
              <w:ind w:left="709" w:hanging="709"/>
              <w:jc w:val="center"/>
              <w:rPr>
                <w:sz w:val="18"/>
              </w:rPr>
            </w:pPr>
          </w:p>
        </w:tc>
      </w:tr>
      <w:tr w:rsidR="0063686F" w:rsidRPr="00320BFA" w14:paraId="3B705C0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61E218"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2B673F" w14:textId="77777777" w:rsidR="0063686F" w:rsidRPr="00320BFA" w:rsidRDefault="0063686F" w:rsidP="0063686F">
            <w:pPr>
              <w:pStyle w:val="TF-xAvalITEM"/>
            </w:pPr>
            <w:r w:rsidRPr="00320BFA">
              <w:t>JUSTIFICATIVA</w:t>
            </w:r>
          </w:p>
          <w:p w14:paraId="77249C06" w14:textId="77777777" w:rsidR="0063686F" w:rsidRPr="00320BFA" w:rsidRDefault="0063686F"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2827E9A"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3FAD7D"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EF828D" w14:textId="77777777" w:rsidR="0063686F" w:rsidRPr="00320BFA" w:rsidRDefault="0063686F" w:rsidP="008F1BCC">
            <w:pPr>
              <w:ind w:left="709" w:hanging="709"/>
              <w:jc w:val="center"/>
              <w:rPr>
                <w:sz w:val="18"/>
              </w:rPr>
            </w:pPr>
          </w:p>
        </w:tc>
      </w:tr>
      <w:tr w:rsidR="0063686F" w:rsidRPr="00320BFA" w14:paraId="40C1CA1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087354F"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14FD74" w14:textId="77777777" w:rsidR="0063686F" w:rsidRPr="00320BFA" w:rsidRDefault="0063686F"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464C183E"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04AD8D7"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6D938A" w14:textId="77777777" w:rsidR="0063686F" w:rsidRPr="00320BFA" w:rsidRDefault="0063686F" w:rsidP="008F1BCC">
            <w:pPr>
              <w:ind w:left="709" w:hanging="709"/>
              <w:jc w:val="center"/>
              <w:rPr>
                <w:sz w:val="18"/>
              </w:rPr>
            </w:pPr>
          </w:p>
        </w:tc>
      </w:tr>
      <w:tr w:rsidR="0063686F" w:rsidRPr="00320BFA" w14:paraId="0B51689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57357C2"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4FA982D" w14:textId="77777777" w:rsidR="0063686F" w:rsidRPr="00320BFA" w:rsidRDefault="0063686F"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6CACC2FF"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AC1A9DF"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29EA5F5" w14:textId="77777777" w:rsidR="0063686F" w:rsidRPr="00320BFA" w:rsidRDefault="0063686F" w:rsidP="008F1BCC">
            <w:pPr>
              <w:ind w:left="709" w:hanging="709"/>
              <w:jc w:val="center"/>
              <w:rPr>
                <w:sz w:val="18"/>
              </w:rPr>
            </w:pPr>
          </w:p>
        </w:tc>
      </w:tr>
      <w:tr w:rsidR="0063686F" w:rsidRPr="00320BFA" w14:paraId="230ED90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D2658B9"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269250" w14:textId="77777777" w:rsidR="0063686F" w:rsidRPr="00320BFA" w:rsidRDefault="0063686F" w:rsidP="0063686F">
            <w:pPr>
              <w:pStyle w:val="TF-xAvalITEM"/>
            </w:pPr>
            <w:r w:rsidRPr="00320BFA">
              <w:t>REQUISITOS PRINCIPAIS DO PROBLEMA A SER TRABALHADO</w:t>
            </w:r>
          </w:p>
          <w:p w14:paraId="09C7F07E" w14:textId="77777777" w:rsidR="0063686F" w:rsidRPr="00320BFA" w:rsidRDefault="0063686F"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661B4B0"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D5DB680"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2F424A" w14:textId="77777777" w:rsidR="0063686F" w:rsidRPr="00320BFA" w:rsidRDefault="0063686F" w:rsidP="008F1BCC">
            <w:pPr>
              <w:ind w:left="709" w:hanging="709"/>
              <w:jc w:val="center"/>
              <w:rPr>
                <w:sz w:val="18"/>
              </w:rPr>
            </w:pPr>
          </w:p>
        </w:tc>
      </w:tr>
      <w:tr w:rsidR="0063686F" w:rsidRPr="00320BFA" w14:paraId="1FA51BBB"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A92B67"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3F2CEEE" w14:textId="77777777" w:rsidR="0063686F" w:rsidRPr="00320BFA" w:rsidRDefault="0063686F" w:rsidP="0063686F">
            <w:pPr>
              <w:pStyle w:val="TF-xAvalITEM"/>
            </w:pPr>
            <w:r w:rsidRPr="00320BFA">
              <w:t>METODOLOGIA</w:t>
            </w:r>
          </w:p>
          <w:p w14:paraId="44F9695C" w14:textId="77777777" w:rsidR="0063686F" w:rsidRPr="00320BFA" w:rsidRDefault="0063686F"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2F4BD3A7"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B03705C"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FA1FDD" w14:textId="77777777" w:rsidR="0063686F" w:rsidRPr="00320BFA" w:rsidRDefault="0063686F" w:rsidP="008F1BCC">
            <w:pPr>
              <w:ind w:left="709" w:hanging="709"/>
              <w:jc w:val="center"/>
              <w:rPr>
                <w:sz w:val="18"/>
              </w:rPr>
            </w:pPr>
          </w:p>
        </w:tc>
      </w:tr>
      <w:tr w:rsidR="0063686F" w:rsidRPr="00320BFA" w14:paraId="35EFB78B"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25A27D"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D748CF" w14:textId="77777777" w:rsidR="0063686F" w:rsidRPr="00320BFA" w:rsidRDefault="0063686F"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60111E44"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BC2F44B"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228FB3" w14:textId="77777777" w:rsidR="0063686F" w:rsidRPr="00320BFA" w:rsidRDefault="0063686F" w:rsidP="008F1BCC">
            <w:pPr>
              <w:ind w:left="709" w:hanging="709"/>
              <w:jc w:val="center"/>
              <w:rPr>
                <w:sz w:val="18"/>
              </w:rPr>
            </w:pPr>
          </w:p>
        </w:tc>
      </w:tr>
      <w:tr w:rsidR="0063686F" w:rsidRPr="00320BFA" w14:paraId="5D4D000F"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613074"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8CADA1" w14:textId="77777777" w:rsidR="0063686F" w:rsidRPr="00320BFA" w:rsidRDefault="0063686F" w:rsidP="0063686F">
            <w:pPr>
              <w:pStyle w:val="TF-xAvalITEM"/>
            </w:pPr>
            <w:r w:rsidRPr="00320BFA">
              <w:t>REVISÃO BIBLIOGRÁFICA</w:t>
            </w:r>
            <w:r>
              <w:t xml:space="preserve"> (atenção para a diferença de conteúdo entre projeto e pré-projeto)</w:t>
            </w:r>
          </w:p>
          <w:p w14:paraId="56EDCB02" w14:textId="77777777" w:rsidR="0063686F" w:rsidRPr="00320BFA" w:rsidRDefault="0063686F"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7B91FD8A"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B893F7"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1135E3" w14:textId="77777777" w:rsidR="0063686F" w:rsidRPr="00320BFA" w:rsidRDefault="0063686F" w:rsidP="008F1BCC">
            <w:pPr>
              <w:ind w:left="709" w:hanging="709"/>
              <w:jc w:val="center"/>
              <w:rPr>
                <w:sz w:val="18"/>
              </w:rPr>
            </w:pPr>
          </w:p>
        </w:tc>
      </w:tr>
      <w:tr w:rsidR="0063686F" w:rsidRPr="00320BFA" w14:paraId="60893632"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081AEF" w14:textId="77777777" w:rsidR="0063686F" w:rsidRPr="00320BFA" w:rsidRDefault="0063686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7FE3AB6" w14:textId="77777777" w:rsidR="0063686F" w:rsidRPr="00320BFA" w:rsidRDefault="0063686F"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7F1F2391"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68A46E81"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7303C62" w14:textId="77777777" w:rsidR="0063686F" w:rsidRPr="00320BFA" w:rsidRDefault="0063686F" w:rsidP="008F1BCC">
            <w:pPr>
              <w:ind w:left="709" w:hanging="709"/>
              <w:jc w:val="center"/>
              <w:rPr>
                <w:sz w:val="18"/>
              </w:rPr>
            </w:pPr>
          </w:p>
        </w:tc>
      </w:tr>
      <w:tr w:rsidR="0063686F" w:rsidRPr="00320BFA" w14:paraId="338961BE"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F0F7A8" w14:textId="77777777" w:rsidR="0063686F" w:rsidRPr="00320BFA" w:rsidRDefault="0063686F"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59599330" w14:textId="77777777" w:rsidR="0063686F" w:rsidRPr="00320BFA" w:rsidRDefault="0063686F" w:rsidP="0063686F">
            <w:pPr>
              <w:pStyle w:val="TF-xAvalITEM"/>
            </w:pPr>
            <w:r w:rsidRPr="00320BFA">
              <w:t>LINGUAGEM USADA (redação)</w:t>
            </w:r>
          </w:p>
          <w:p w14:paraId="5C708A41" w14:textId="77777777" w:rsidR="0063686F" w:rsidRPr="00320BFA" w:rsidRDefault="0063686F"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474B614" w14:textId="77777777" w:rsidR="0063686F" w:rsidRPr="00320BFA" w:rsidRDefault="0063686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6C7A0EA1" w14:textId="77777777" w:rsidR="0063686F" w:rsidRPr="00320BFA" w:rsidRDefault="0063686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1902FE0" w14:textId="77777777" w:rsidR="0063686F" w:rsidRPr="00320BFA" w:rsidRDefault="0063686F" w:rsidP="008F1BCC">
            <w:pPr>
              <w:ind w:left="709" w:hanging="709"/>
              <w:jc w:val="center"/>
              <w:rPr>
                <w:sz w:val="18"/>
              </w:rPr>
            </w:pPr>
          </w:p>
        </w:tc>
      </w:tr>
      <w:tr w:rsidR="0063686F" w:rsidRPr="00320BFA" w14:paraId="1E95B0C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87786CC"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7B129B" w14:textId="77777777" w:rsidR="0063686F" w:rsidRPr="00320BFA" w:rsidRDefault="0063686F"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8859D9F" w14:textId="77777777" w:rsidR="0063686F" w:rsidRPr="00320BFA" w:rsidRDefault="0063686F"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8FCCA62" w14:textId="77777777" w:rsidR="0063686F" w:rsidRPr="00320BFA" w:rsidRDefault="0063686F" w:rsidP="008F1BCC">
            <w:pPr>
              <w:ind w:left="709" w:hanging="709"/>
              <w:jc w:val="center"/>
              <w:rPr>
                <w:sz w:val="18"/>
              </w:rPr>
            </w:pPr>
            <w:commentRangeStart w:id="163"/>
            <w:r>
              <w:rPr>
                <w:sz w:val="18"/>
              </w:rPr>
              <w:t>X</w:t>
            </w:r>
            <w:commentRangeEnd w:id="163"/>
            <w:r>
              <w:rPr>
                <w:rStyle w:val="Refdecomentrio"/>
              </w:rPr>
              <w:commentReference w:id="163"/>
            </w:r>
          </w:p>
        </w:tc>
        <w:tc>
          <w:tcPr>
            <w:tcW w:w="267" w:type="pct"/>
            <w:tcBorders>
              <w:top w:val="single" w:sz="4" w:space="0" w:color="auto"/>
              <w:left w:val="single" w:sz="4" w:space="0" w:color="auto"/>
              <w:bottom w:val="single" w:sz="4" w:space="0" w:color="auto"/>
              <w:right w:val="single" w:sz="12" w:space="0" w:color="auto"/>
            </w:tcBorders>
          </w:tcPr>
          <w:p w14:paraId="54ECE18D" w14:textId="77777777" w:rsidR="0063686F" w:rsidRPr="00320BFA" w:rsidRDefault="0063686F" w:rsidP="008F1BCC">
            <w:pPr>
              <w:ind w:left="709" w:hanging="709"/>
              <w:jc w:val="center"/>
              <w:rPr>
                <w:sz w:val="18"/>
              </w:rPr>
            </w:pPr>
          </w:p>
        </w:tc>
      </w:tr>
      <w:tr w:rsidR="0063686F" w:rsidRPr="00320BFA" w14:paraId="3714B12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FAC3C07"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87C20B" w14:textId="77777777" w:rsidR="0063686F" w:rsidRPr="00320BFA" w:rsidRDefault="0063686F" w:rsidP="0063686F">
            <w:pPr>
              <w:pStyle w:val="TF-xAvalITEM"/>
            </w:pPr>
            <w:r w:rsidRPr="00320BFA">
              <w:t>ORGANIZAÇÃO E APRESENTAÇÃO GRÁFICA DO TEXTO</w:t>
            </w:r>
          </w:p>
          <w:p w14:paraId="1C2BF03F" w14:textId="77777777" w:rsidR="0063686F" w:rsidRPr="00320BFA" w:rsidRDefault="0063686F"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CAC68F7"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D43C1E4"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7232D4" w14:textId="77777777" w:rsidR="0063686F" w:rsidRPr="00320BFA" w:rsidRDefault="0063686F" w:rsidP="008F1BCC">
            <w:pPr>
              <w:ind w:left="709" w:hanging="709"/>
              <w:jc w:val="center"/>
              <w:rPr>
                <w:sz w:val="18"/>
              </w:rPr>
            </w:pPr>
          </w:p>
        </w:tc>
      </w:tr>
      <w:tr w:rsidR="0063686F" w:rsidRPr="00320BFA" w14:paraId="21C6C8A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DDF419"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0EA3A5F" w14:textId="77777777" w:rsidR="0063686F" w:rsidRPr="00320BFA" w:rsidRDefault="0063686F" w:rsidP="0063686F">
            <w:pPr>
              <w:pStyle w:val="TF-xAvalITEM"/>
            </w:pPr>
            <w:r w:rsidRPr="00320BFA">
              <w:t>ILUSTRAÇÕES (figuras, quadros, tabelas)</w:t>
            </w:r>
          </w:p>
          <w:p w14:paraId="64CE3FCD" w14:textId="77777777" w:rsidR="0063686F" w:rsidRPr="00320BFA" w:rsidRDefault="0063686F"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57728DE3" w14:textId="77777777" w:rsidR="0063686F" w:rsidRPr="00320BFA" w:rsidRDefault="0063686F" w:rsidP="008F1BCC">
            <w:pPr>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0BA2550" w14:textId="77777777" w:rsidR="0063686F" w:rsidRPr="00320BFA" w:rsidRDefault="0063686F" w:rsidP="008F1BCC">
            <w:pPr>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3664D2" w14:textId="77777777" w:rsidR="0063686F" w:rsidRPr="00320BFA" w:rsidRDefault="0063686F" w:rsidP="008F1BCC">
            <w:pPr>
              <w:spacing w:before="80" w:after="80"/>
              <w:ind w:left="709" w:hanging="709"/>
              <w:jc w:val="center"/>
              <w:rPr>
                <w:sz w:val="18"/>
              </w:rPr>
            </w:pPr>
          </w:p>
        </w:tc>
      </w:tr>
      <w:tr w:rsidR="0063686F" w:rsidRPr="00320BFA" w14:paraId="713D4288"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0D360A"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FDF0962" w14:textId="77777777" w:rsidR="0063686F" w:rsidRPr="00320BFA" w:rsidRDefault="0063686F" w:rsidP="0063686F">
            <w:pPr>
              <w:pStyle w:val="TF-xAvalITEM"/>
            </w:pPr>
            <w:r w:rsidRPr="00320BFA">
              <w:t>REFERÊNCIAS E CITAÇÕES</w:t>
            </w:r>
          </w:p>
          <w:p w14:paraId="1A77AFB9" w14:textId="77777777" w:rsidR="0063686F" w:rsidRPr="00320BFA" w:rsidRDefault="0063686F"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C9D0BBE"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FD8796D"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B718C0" w14:textId="77777777" w:rsidR="0063686F" w:rsidRPr="00320BFA" w:rsidRDefault="0063686F" w:rsidP="008F1BCC">
            <w:pPr>
              <w:ind w:left="709" w:hanging="709"/>
              <w:jc w:val="center"/>
              <w:rPr>
                <w:sz w:val="18"/>
              </w:rPr>
            </w:pPr>
          </w:p>
        </w:tc>
      </w:tr>
      <w:tr w:rsidR="0063686F" w:rsidRPr="00320BFA" w14:paraId="544831F5"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2E51DE"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A07923B" w14:textId="77777777" w:rsidR="0063686F" w:rsidRPr="00320BFA" w:rsidRDefault="0063686F"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1F81C072"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FC0952D"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27CF4B" w14:textId="77777777" w:rsidR="0063686F" w:rsidRPr="00320BFA" w:rsidRDefault="0063686F" w:rsidP="008F1BCC">
            <w:pPr>
              <w:ind w:left="709" w:hanging="709"/>
              <w:jc w:val="center"/>
              <w:rPr>
                <w:sz w:val="18"/>
              </w:rPr>
            </w:pPr>
          </w:p>
        </w:tc>
      </w:tr>
      <w:tr w:rsidR="0063686F" w:rsidRPr="00320BFA" w14:paraId="5BB4C2D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B1694E" w14:textId="77777777" w:rsidR="0063686F" w:rsidRPr="00320BFA" w:rsidRDefault="0063686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121C55A" w14:textId="77777777" w:rsidR="0063686F" w:rsidRPr="00320BFA" w:rsidRDefault="0063686F"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679CFCD0"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0C9B9FB7"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94AF563" w14:textId="77777777" w:rsidR="0063686F" w:rsidRPr="00320BFA" w:rsidRDefault="0063686F" w:rsidP="008F1BCC">
            <w:pPr>
              <w:ind w:left="709" w:hanging="709"/>
              <w:jc w:val="center"/>
              <w:rPr>
                <w:sz w:val="18"/>
              </w:rPr>
            </w:pPr>
          </w:p>
        </w:tc>
      </w:tr>
    </w:tbl>
    <w:p w14:paraId="40A46157" w14:textId="77777777" w:rsidR="0063686F" w:rsidRDefault="0063686F" w:rsidP="00702EFA">
      <w:pPr>
        <w:pStyle w:val="TF-refernciasITEM"/>
      </w:pPr>
    </w:p>
    <w:p w14:paraId="3B337A51" w14:textId="77777777" w:rsidR="0063686F" w:rsidRPr="0080416A" w:rsidRDefault="0063686F" w:rsidP="0080416A">
      <w:pPr>
        <w:jc w:val="both"/>
      </w:pPr>
    </w:p>
    <w:sectPr w:rsidR="0063686F" w:rsidRPr="0080416A" w:rsidSect="009B0BC3">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Gilvan Justino [2]" w:date="2021-12-12T18:47:00Z" w:initials="GJ">
    <w:p w14:paraId="769240B1" w14:textId="77777777" w:rsidR="009B0BC3" w:rsidRDefault="009B0BC3">
      <w:pPr>
        <w:pStyle w:val="Textodecomentrio"/>
      </w:pPr>
      <w:r>
        <w:rPr>
          <w:rStyle w:val="Refdecomentrio"/>
        </w:rPr>
        <w:annotationRef/>
      </w:r>
      <w:r>
        <w:t>Está faltando algo aqui. Seria “entre”?</w:t>
      </w:r>
    </w:p>
  </w:comment>
  <w:comment w:id="35" w:author="Gilvan Justino" w:date="2021-10-12T11:19:00Z" w:initials="GJ">
    <w:p w14:paraId="53C3DC51" w14:textId="77777777" w:rsidR="0063686F" w:rsidRDefault="0063686F" w:rsidP="00230BDB">
      <w:pPr>
        <w:pStyle w:val="Textodecomentrio"/>
      </w:pPr>
      <w:r>
        <w:rPr>
          <w:rStyle w:val="Refdecomentrio"/>
        </w:rPr>
        <w:annotationRef/>
      </w:r>
      <w:r>
        <w:t>Referenciar o autor que menciona isso.</w:t>
      </w:r>
    </w:p>
  </w:comment>
  <w:comment w:id="46" w:author="Gilvan Justino" w:date="2021-10-12T11:30:00Z" w:initials="GJ">
    <w:p w14:paraId="1BE7FAA7" w14:textId="77777777" w:rsidR="0063686F" w:rsidRDefault="0063686F" w:rsidP="00BF1B0E">
      <w:pPr>
        <w:pStyle w:val="Textodecomentrio"/>
      </w:pPr>
      <w:r>
        <w:rPr>
          <w:rStyle w:val="Refdecomentrio"/>
        </w:rPr>
        <w:annotationRef/>
      </w:r>
      <w:r>
        <w:t>Evitar repetição de palavras com o parágrafo anterior.</w:t>
      </w:r>
    </w:p>
  </w:comment>
  <w:comment w:id="64" w:author="Gilvan Justino" w:date="2021-10-12T11:39:00Z" w:initials="GJ">
    <w:p w14:paraId="2D87895F" w14:textId="77777777" w:rsidR="0063686F" w:rsidRDefault="0063686F" w:rsidP="0014168A">
      <w:pPr>
        <w:pStyle w:val="Textodecomentrio"/>
      </w:pPr>
      <w:r>
        <w:rPr>
          <w:rStyle w:val="Refdecomentrio"/>
        </w:rPr>
        <w:annotationRef/>
      </w:r>
      <w:r>
        <w:t>Não consta na Bibliografia</w:t>
      </w:r>
    </w:p>
  </w:comment>
  <w:comment w:id="65" w:author="Gilvan Justino" w:date="2021-10-12T11:33:00Z" w:initials="GJ">
    <w:p w14:paraId="43ADDDE6" w14:textId="77777777" w:rsidR="0063686F" w:rsidRDefault="0063686F" w:rsidP="008F557F">
      <w:pPr>
        <w:pStyle w:val="Textodecomentrio"/>
      </w:pPr>
      <w:r>
        <w:rPr>
          <w:rStyle w:val="Refdecomentrio"/>
        </w:rPr>
        <w:annotationRef/>
      </w:r>
      <w:r>
        <w:t>Quem disse isso?</w:t>
      </w:r>
    </w:p>
  </w:comment>
  <w:comment w:id="66" w:author="Gilvan Justino" w:date="2021-10-12T11:38:00Z" w:initials="GJ">
    <w:p w14:paraId="002698F9" w14:textId="77777777" w:rsidR="0063686F" w:rsidRDefault="0063686F" w:rsidP="00E3170D">
      <w:pPr>
        <w:pStyle w:val="Textodecomentrio"/>
      </w:pPr>
      <w:r>
        <w:rPr>
          <w:rStyle w:val="Refdecomentrio"/>
        </w:rPr>
        <w:annotationRef/>
      </w:r>
      <w:r>
        <w:t>da empresa contratante (cliente)?</w:t>
      </w:r>
    </w:p>
  </w:comment>
  <w:comment w:id="104" w:author="Gilvan Justino" w:date="2021-10-12T11:52:00Z" w:initials="GJ">
    <w:p w14:paraId="63C748D2" w14:textId="77777777" w:rsidR="0063686F" w:rsidRDefault="0063686F" w:rsidP="009A159F">
      <w:pPr>
        <w:pStyle w:val="Textodecomentrio"/>
      </w:pPr>
      <w:r>
        <w:rPr>
          <w:rStyle w:val="Refdecomentrio"/>
        </w:rPr>
        <w:annotationRef/>
      </w:r>
      <w:r>
        <w:t>A metodologia utilizada pela SBA difere daquelas utilizada pelos correlatos?</w:t>
      </w:r>
    </w:p>
  </w:comment>
  <w:comment w:id="113" w:author="Gilvan Justino" w:date="2021-10-12T11:55:00Z" w:initials="GJ">
    <w:p w14:paraId="6F417B40" w14:textId="77777777" w:rsidR="0063686F" w:rsidRDefault="0063686F" w:rsidP="00437C3D">
      <w:pPr>
        <w:pStyle w:val="Textodecomentrio"/>
      </w:pPr>
      <w:r>
        <w:rPr>
          <w:rStyle w:val="Refdecomentrio"/>
        </w:rPr>
        <w:annotationRef/>
      </w:r>
      <w:r>
        <w:t>Frase longa. Dividir.</w:t>
      </w:r>
    </w:p>
  </w:comment>
  <w:comment w:id="114" w:author="Gilvan Justino" w:date="2021-10-12T11:56:00Z" w:initials="GJ">
    <w:p w14:paraId="3E22421B" w14:textId="77777777" w:rsidR="0063686F" w:rsidRDefault="0063686F" w:rsidP="00571F46">
      <w:pPr>
        <w:pStyle w:val="Textodecomentrio"/>
      </w:pPr>
      <w:r>
        <w:rPr>
          <w:rStyle w:val="Refdecomentrio"/>
        </w:rPr>
        <w:annotationRef/>
      </w:r>
      <w:r>
        <w:t>Revisar esta frase. Não está claro.</w:t>
      </w:r>
    </w:p>
  </w:comment>
  <w:comment w:id="134" w:author="Dalton Solano dos Reis" w:date="2021-10-23T18:14:00Z" w:initials="DSdR">
    <w:p w14:paraId="355370B5" w14:textId="77777777" w:rsidR="0063686F" w:rsidRDefault="0063686F">
      <w:pPr>
        <w:pStyle w:val="Textodecomentrio"/>
      </w:pPr>
      <w:r>
        <w:rPr>
          <w:rStyle w:val="Refdecomentrio"/>
        </w:rPr>
        <w:annotationRef/>
      </w:r>
      <w:r w:rsidRPr="00E0084F">
        <w:t xml:space="preserve">total, </w:t>
      </w:r>
      <w:r>
        <w:t xml:space="preserve">é </w:t>
      </w:r>
      <w:r w:rsidRPr="00E0084F">
        <w:t>um</w:t>
      </w:r>
    </w:p>
  </w:comment>
  <w:comment w:id="135" w:author="Dalton Solano dos Reis" w:date="2021-10-23T18:22:00Z" w:initials="DSdR">
    <w:p w14:paraId="5D17997B" w14:textId="77777777" w:rsidR="0063686F" w:rsidRDefault="0063686F">
      <w:pPr>
        <w:pStyle w:val="Textodecomentrio"/>
      </w:pPr>
      <w:r>
        <w:rPr>
          <w:rStyle w:val="Refdecomentrio"/>
        </w:rPr>
        <w:annotationRef/>
      </w:r>
      <w:r>
        <w:t>Citação não referenciada.</w:t>
      </w:r>
    </w:p>
  </w:comment>
  <w:comment w:id="136" w:author="Dalton Solano dos Reis" w:date="2021-10-23T18:22:00Z" w:initials="DSdR">
    <w:p w14:paraId="6D67F9B1" w14:textId="77777777" w:rsidR="0063686F" w:rsidRDefault="0063686F">
      <w:pPr>
        <w:pStyle w:val="Textodecomentrio"/>
      </w:pPr>
      <w:r>
        <w:rPr>
          <w:rStyle w:val="Refdecomentrio"/>
        </w:rPr>
        <w:annotationRef/>
      </w:r>
      <w:r>
        <w:t>Citação não referenciada.</w:t>
      </w:r>
    </w:p>
  </w:comment>
  <w:comment w:id="137" w:author="Dalton Solano dos Reis" w:date="2021-10-23T18:22:00Z" w:initials="DSdR">
    <w:p w14:paraId="48E2FEBA" w14:textId="77777777" w:rsidR="0063686F" w:rsidRDefault="0063686F">
      <w:pPr>
        <w:pStyle w:val="Textodecomentrio"/>
      </w:pPr>
      <w:r>
        <w:rPr>
          <w:rStyle w:val="Refdecomentrio"/>
        </w:rPr>
        <w:annotationRef/>
      </w:r>
      <w:r>
        <w:t>Citação não referenciada.</w:t>
      </w:r>
    </w:p>
  </w:comment>
  <w:comment w:id="138" w:author="Dalton Solano dos Reis" w:date="2021-10-23T18:23:00Z" w:initials="DSdR">
    <w:p w14:paraId="4752F020" w14:textId="77777777" w:rsidR="0063686F" w:rsidRDefault="0063686F">
      <w:pPr>
        <w:pStyle w:val="Textodecomentrio"/>
      </w:pPr>
      <w:r>
        <w:rPr>
          <w:rStyle w:val="Refdecomentrio"/>
        </w:rPr>
        <w:annotationRef/>
      </w:r>
      <w:r>
        <w:t>Citação não referenciada.</w:t>
      </w:r>
    </w:p>
  </w:comment>
  <w:comment w:id="139" w:author="Dalton Solano dos Reis" w:date="2021-10-23T18:24:00Z" w:initials="DSdR">
    <w:p w14:paraId="53D2CB33" w14:textId="77777777" w:rsidR="0063686F" w:rsidRDefault="0063686F">
      <w:pPr>
        <w:pStyle w:val="Textodecomentrio"/>
      </w:pPr>
      <w:r>
        <w:rPr>
          <w:rStyle w:val="Refdecomentrio"/>
        </w:rPr>
        <w:annotationRef/>
      </w:r>
      <w:r>
        <w:t>Citação não referenciada.</w:t>
      </w:r>
    </w:p>
  </w:comment>
  <w:comment w:id="140" w:author="Dalton Solano dos Reis" w:date="2021-10-23T18:24:00Z" w:initials="DSdR">
    <w:p w14:paraId="58CA399E" w14:textId="77777777" w:rsidR="0063686F" w:rsidRDefault="0063686F">
      <w:pPr>
        <w:pStyle w:val="Textodecomentrio"/>
      </w:pPr>
      <w:r>
        <w:rPr>
          <w:rStyle w:val="Refdecomentrio"/>
        </w:rPr>
        <w:annotationRef/>
      </w:r>
    </w:p>
  </w:comment>
  <w:comment w:id="141" w:author="Dalton Solano dos Reis" w:date="2021-10-23T18:24:00Z" w:initials="DSdR">
    <w:p w14:paraId="61115749" w14:textId="77777777" w:rsidR="0063686F" w:rsidRDefault="0063686F">
      <w:pPr>
        <w:pStyle w:val="Textodecomentrio"/>
      </w:pPr>
      <w:r>
        <w:rPr>
          <w:rStyle w:val="Refdecomentrio"/>
        </w:rPr>
        <w:annotationRef/>
      </w:r>
      <w:r>
        <w:t>Já foi comentado antes ..</w:t>
      </w:r>
    </w:p>
  </w:comment>
  <w:comment w:id="142" w:author="Dalton Solano dos Reis" w:date="2021-10-23T18:27:00Z" w:initials="DSdR">
    <w:p w14:paraId="714E7325" w14:textId="77777777" w:rsidR="0063686F" w:rsidRDefault="0063686F">
      <w:pPr>
        <w:pStyle w:val="Textodecomentrio"/>
      </w:pPr>
      <w:r>
        <w:rPr>
          <w:rStyle w:val="Refdecomentrio"/>
        </w:rPr>
        <w:annotationRef/>
      </w:r>
      <w:r>
        <w:t>Citação não referenciada.</w:t>
      </w:r>
    </w:p>
  </w:comment>
  <w:comment w:id="143" w:author="Dalton Solano dos Reis" w:date="2021-10-23T18:29:00Z" w:initials="DSdR">
    <w:p w14:paraId="69A4344C" w14:textId="77777777" w:rsidR="0063686F" w:rsidRDefault="0063686F">
      <w:pPr>
        <w:pStyle w:val="Textodecomentrio"/>
      </w:pPr>
      <w:r>
        <w:rPr>
          <w:rStyle w:val="Refdecomentrio"/>
        </w:rPr>
        <w:annotationRef/>
      </w:r>
      <w:r>
        <w:t>Borda inferior da figura.</w:t>
      </w:r>
    </w:p>
  </w:comment>
  <w:comment w:id="144" w:author="Dalton Solano dos Reis" w:date="2021-10-23T19:03:00Z" w:initials="DSdR">
    <w:p w14:paraId="5B772A24" w14:textId="77777777" w:rsidR="0063686F" w:rsidRDefault="0063686F">
      <w:pPr>
        <w:pStyle w:val="Textodecomentrio"/>
      </w:pPr>
      <w:r>
        <w:rPr>
          <w:rStyle w:val="Refdecomentrio"/>
        </w:rPr>
        <w:annotationRef/>
      </w:r>
      <w:r>
        <w:t>Ajustar o recuo do parágrafo.</w:t>
      </w:r>
    </w:p>
  </w:comment>
  <w:comment w:id="145" w:author="Dalton Solano dos Reis" w:date="2021-10-23T18:30:00Z" w:initials="DSdR">
    <w:p w14:paraId="05987B74" w14:textId="77777777" w:rsidR="0063686F" w:rsidRDefault="0063686F">
      <w:pPr>
        <w:pStyle w:val="Textodecomentrio"/>
      </w:pPr>
      <w:r>
        <w:rPr>
          <w:rStyle w:val="Refdecomentrio"/>
        </w:rPr>
        <w:annotationRef/>
      </w:r>
      <w:r>
        <w:t>Borda inferior da figura.</w:t>
      </w:r>
    </w:p>
  </w:comment>
  <w:comment w:id="146" w:author="Dalton Solano dos Reis" w:date="2021-10-23T18:30:00Z" w:initials="DSdR">
    <w:p w14:paraId="45C4B27C" w14:textId="77777777" w:rsidR="0063686F" w:rsidRDefault="0063686F">
      <w:pPr>
        <w:pStyle w:val="Textodecomentrio"/>
      </w:pPr>
      <w:r>
        <w:rPr>
          <w:rStyle w:val="Refdecomentrio"/>
        </w:rPr>
        <w:annotationRef/>
      </w:r>
      <w:r>
        <w:t>Borda inferior da figura.</w:t>
      </w:r>
    </w:p>
  </w:comment>
  <w:comment w:id="147" w:author="Dalton Solano dos Reis" w:date="2021-10-23T18:30:00Z" w:initials="DSdR">
    <w:p w14:paraId="2600125E" w14:textId="77777777" w:rsidR="0063686F" w:rsidRDefault="0063686F">
      <w:pPr>
        <w:pStyle w:val="Textodecomentrio"/>
      </w:pPr>
      <w:r>
        <w:rPr>
          <w:rStyle w:val="Refdecomentrio"/>
        </w:rPr>
        <w:annotationRef/>
      </w:r>
      <w:r>
        <w:t>Borda inferior da figura.</w:t>
      </w:r>
    </w:p>
  </w:comment>
  <w:comment w:id="148" w:author="Dalton Solano dos Reis" w:date="2021-10-23T18:34:00Z" w:initials="DSdR">
    <w:p w14:paraId="6BCD7963" w14:textId="77777777" w:rsidR="0063686F" w:rsidRDefault="0063686F">
      <w:pPr>
        <w:pStyle w:val="Textodecomentrio"/>
      </w:pPr>
      <w:r>
        <w:rPr>
          <w:rStyle w:val="Refdecomentrio"/>
        </w:rPr>
        <w:annotationRef/>
      </w:r>
      <w:r>
        <w:t>Citação não referenciada.</w:t>
      </w:r>
    </w:p>
  </w:comment>
  <w:comment w:id="149" w:author="Dalton Solano dos Reis" w:date="2021-10-23T18:35:00Z" w:initials="DSdR">
    <w:p w14:paraId="44B6B19E" w14:textId="77777777" w:rsidR="0063686F" w:rsidRDefault="0063686F">
      <w:pPr>
        <w:pStyle w:val="Textodecomentrio"/>
      </w:pPr>
      <w:r>
        <w:rPr>
          <w:rStyle w:val="Refdecomentrio"/>
        </w:rPr>
        <w:annotationRef/>
      </w:r>
      <w:r>
        <w:t>Citação não referenciada.</w:t>
      </w:r>
    </w:p>
  </w:comment>
  <w:comment w:id="150" w:author="Dalton Solano dos Reis" w:date="2021-10-23T18:36:00Z" w:initials="DSdR">
    <w:p w14:paraId="2FC8CE8B" w14:textId="77777777" w:rsidR="0063686F" w:rsidRDefault="0063686F">
      <w:pPr>
        <w:pStyle w:val="Textodecomentrio"/>
      </w:pPr>
      <w:r>
        <w:rPr>
          <w:rStyle w:val="Refdecomentrio"/>
        </w:rPr>
        <w:annotationRef/>
      </w:r>
      <w:r>
        <w:t>Citação não referenciada.</w:t>
      </w:r>
    </w:p>
  </w:comment>
  <w:comment w:id="151" w:author="Dalton Solano dos Reis" w:date="2021-10-23T18:37:00Z" w:initials="DSdR">
    <w:p w14:paraId="45A883A9" w14:textId="77777777" w:rsidR="0063686F" w:rsidRDefault="0063686F">
      <w:pPr>
        <w:pStyle w:val="Textodecomentrio"/>
      </w:pPr>
      <w:r>
        <w:rPr>
          <w:rStyle w:val="Refdecomentrio"/>
        </w:rPr>
        <w:annotationRef/>
      </w:r>
      <w:r w:rsidRPr="00E0084F">
        <w:t>web</w:t>
      </w:r>
      <w:r>
        <w:t xml:space="preserve"> fornecem</w:t>
      </w:r>
    </w:p>
  </w:comment>
  <w:comment w:id="152" w:author="Dalton Solano dos Reis" w:date="2021-10-23T18:39:00Z" w:initials="DSdR">
    <w:p w14:paraId="6CCFCA13" w14:textId="77777777" w:rsidR="0063686F" w:rsidRDefault="0063686F">
      <w:pPr>
        <w:pStyle w:val="Textodecomentrio"/>
      </w:pPr>
      <w:r>
        <w:rPr>
          <w:rStyle w:val="Refdecomentrio"/>
        </w:rPr>
        <w:annotationRef/>
      </w:r>
      <w:r>
        <w:t>Não dividir o quadro com quebra de página.</w:t>
      </w:r>
    </w:p>
  </w:comment>
  <w:comment w:id="153" w:author="Dalton Solano dos Reis" w:date="2021-10-23T18:40:00Z" w:initials="DSdR">
    <w:p w14:paraId="7A883961" w14:textId="77777777" w:rsidR="0063686F" w:rsidRDefault="0063686F">
      <w:pPr>
        <w:pStyle w:val="Textodecomentrio"/>
      </w:pPr>
      <w:r>
        <w:rPr>
          <w:rStyle w:val="Refdecomentrio"/>
        </w:rPr>
        <w:annotationRef/>
      </w:r>
      <w:r>
        <w:t>Não Itálico.</w:t>
      </w:r>
    </w:p>
  </w:comment>
  <w:comment w:id="154" w:author="Dalton Solano dos Reis" w:date="2021-10-23T18:41:00Z" w:initials="DSdR">
    <w:p w14:paraId="570E2F74" w14:textId="77777777" w:rsidR="0063686F" w:rsidRDefault="0063686F">
      <w:pPr>
        <w:pStyle w:val="Textodecomentrio"/>
      </w:pPr>
      <w:r>
        <w:rPr>
          <w:rStyle w:val="Refdecomentrio"/>
        </w:rPr>
        <w:annotationRef/>
      </w:r>
      <w:r w:rsidRPr="00E0084F">
        <w:t>Superior</w:t>
      </w:r>
      <w:r>
        <w:t>)</w:t>
      </w:r>
    </w:p>
  </w:comment>
  <w:comment w:id="155" w:author="Dalton Solano dos Reis" w:date="2021-10-23T18:43:00Z" w:initials="DSdR">
    <w:p w14:paraId="563F60A9" w14:textId="77777777" w:rsidR="0063686F" w:rsidRDefault="0063686F">
      <w:pPr>
        <w:pStyle w:val="Textodecomentrio"/>
      </w:pPr>
      <w:r>
        <w:rPr>
          <w:rStyle w:val="Refdecomentrio"/>
        </w:rPr>
        <w:annotationRef/>
      </w:r>
      <w:r>
        <w:t>Ponto e vírgula.</w:t>
      </w:r>
    </w:p>
  </w:comment>
  <w:comment w:id="156" w:author="Dalton Solano dos Reis" w:date="2021-10-23T18:45:00Z" w:initials="DSdR">
    <w:p w14:paraId="586C2655" w14:textId="77777777" w:rsidR="0063686F" w:rsidRDefault="0063686F">
      <w:pPr>
        <w:pStyle w:val="Textodecomentrio"/>
      </w:pPr>
      <w:r>
        <w:t>Acredito ser muito interessante trabalhar com estes dois assuntos no desenvolvimento do seu TCC:</w:t>
      </w:r>
    </w:p>
    <w:p w14:paraId="48077D25" w14:textId="77777777" w:rsidR="0063686F" w:rsidRDefault="0063686F">
      <w:pPr>
        <w:pStyle w:val="Textodecomentrio"/>
      </w:pPr>
      <w:r>
        <w:t xml:space="preserve"> - </w:t>
      </w:r>
      <w:r w:rsidRPr="00E0084F">
        <w:t>Sistemas de Apoio de Decisão</w:t>
      </w:r>
      <w:r>
        <w:t xml:space="preserve"> (SAD)</w:t>
      </w:r>
    </w:p>
    <w:p w14:paraId="6258CE5B" w14:textId="77777777" w:rsidR="0063686F" w:rsidRDefault="0063686F">
      <w:pPr>
        <w:pStyle w:val="Textodecomentrio"/>
      </w:pPr>
      <w:r>
        <w:t xml:space="preserve"> - </w:t>
      </w:r>
      <w:r w:rsidRPr="00E0084F">
        <w:t>Raciocínio Baseado e</w:t>
      </w:r>
      <w:r>
        <w:t>m</w:t>
      </w:r>
      <w:r w:rsidRPr="00E0084F">
        <w:t xml:space="preserve"> Casos </w:t>
      </w:r>
      <w:r>
        <w:t>(RBC)</w:t>
      </w:r>
    </w:p>
    <w:p w14:paraId="03F151B4" w14:textId="77777777" w:rsidR="0063686F" w:rsidRDefault="0063686F" w:rsidP="00770BF9">
      <w:pPr>
        <w:pStyle w:val="Textodecomentrio"/>
      </w:pPr>
      <w:r>
        <w:t xml:space="preserve">Mas eles só são apresentados aqui. Eles deveriam começar a aparecer para indicar sua relação com o trabalho a ser desenvolvido já nas seções anteriores. </w:t>
      </w:r>
    </w:p>
  </w:comment>
  <w:comment w:id="157" w:author="Dalton Solano dos Reis" w:date="2021-10-23T18:58:00Z" w:initials="DSdR">
    <w:p w14:paraId="5BD8154B" w14:textId="77777777" w:rsidR="0063686F" w:rsidRDefault="0063686F">
      <w:pPr>
        <w:pStyle w:val="Textodecomentrio"/>
      </w:pPr>
      <w:r>
        <w:rPr>
          <w:rStyle w:val="Refdecomentrio"/>
        </w:rPr>
        <w:annotationRef/>
      </w:r>
      <w:r>
        <w:t>Frase longa.</w:t>
      </w:r>
    </w:p>
  </w:comment>
  <w:comment w:id="158" w:author="Dalton Solano dos Reis" w:date="2021-10-23T18:48:00Z" w:initials="DSdR">
    <w:p w14:paraId="0BB5D336" w14:textId="77777777" w:rsidR="0063686F" w:rsidRDefault="0063686F">
      <w:pPr>
        <w:pStyle w:val="Textodecomentrio"/>
      </w:pPr>
      <w:r>
        <w:rPr>
          <w:rStyle w:val="Refdecomentrio"/>
        </w:rPr>
        <w:annotationRef/>
      </w:r>
      <w:r w:rsidRPr="00E0084F">
        <w:t>um sistema</w:t>
      </w:r>
    </w:p>
  </w:comment>
  <w:comment w:id="159" w:author="Dalton Solano dos Reis" w:date="2021-10-23T18:49:00Z" w:initials="DSdR">
    <w:p w14:paraId="597486D9" w14:textId="77777777" w:rsidR="0063686F" w:rsidRDefault="0063686F">
      <w:pPr>
        <w:pStyle w:val="Textodecomentrio"/>
      </w:pPr>
      <w:r>
        <w:rPr>
          <w:rStyle w:val="Refdecomentrio"/>
        </w:rPr>
        <w:annotationRef/>
      </w:r>
      <w:r>
        <w:t>versos</w:t>
      </w:r>
    </w:p>
  </w:comment>
  <w:comment w:id="160" w:author="Dalton Solano dos Reis" w:date="2021-10-23T18:49:00Z" w:initials="DSdR">
    <w:p w14:paraId="66661091" w14:textId="77777777" w:rsidR="0063686F" w:rsidRDefault="0063686F">
      <w:pPr>
        <w:pStyle w:val="Textodecomentrio"/>
      </w:pPr>
      <w:r>
        <w:rPr>
          <w:rStyle w:val="Refdecomentrio"/>
        </w:rPr>
        <w:annotationRef/>
      </w:r>
      <w:r>
        <w:t xml:space="preserve">que, </w:t>
      </w:r>
      <w:r w:rsidRPr="008F335B">
        <w:t>M</w:t>
      </w:r>
      <w:r>
        <w:t>arras (2016) apresenta</w:t>
      </w:r>
    </w:p>
  </w:comment>
  <w:comment w:id="161" w:author="Dalton Solano dos Reis" w:date="2021-10-23T18:55:00Z" w:initials="DSdR">
    <w:p w14:paraId="74966D6E" w14:textId="77777777" w:rsidR="0063686F" w:rsidRDefault="0063686F">
      <w:pPr>
        <w:pStyle w:val="Textodecomentrio"/>
      </w:pPr>
      <w:r>
        <w:rPr>
          <w:rStyle w:val="Refdecomentrio"/>
        </w:rPr>
        <w:annotationRef/>
      </w:r>
      <w:r>
        <w:t>Remover.</w:t>
      </w:r>
    </w:p>
    <w:p w14:paraId="49F0FE3C" w14:textId="77777777" w:rsidR="0063686F" w:rsidRDefault="0063686F">
      <w:pPr>
        <w:pStyle w:val="Textodecomentrio"/>
      </w:pPr>
      <w:r>
        <w:t>Ordem alfabética.</w:t>
      </w:r>
    </w:p>
  </w:comment>
  <w:comment w:id="162" w:author="Dalton Solano dos Reis" w:date="2021-10-23T18:56:00Z" w:initials="DSdR">
    <w:p w14:paraId="3D562594" w14:textId="77777777" w:rsidR="0063686F" w:rsidRDefault="0063686F">
      <w:pPr>
        <w:pStyle w:val="Textodecomentrio"/>
      </w:pPr>
      <w:r>
        <w:rPr>
          <w:rStyle w:val="Refdecomentrio"/>
        </w:rPr>
        <w:annotationRef/>
      </w:r>
      <w:r>
        <w:t>Inserir ponto final.</w:t>
      </w:r>
    </w:p>
  </w:comment>
  <w:comment w:id="163" w:author="Dalton Solano dos Reis" w:date="2021-10-23T18:59:00Z" w:initials="DSdR">
    <w:p w14:paraId="2CEC7A2E" w14:textId="77777777" w:rsidR="0063686F" w:rsidRDefault="0063686F">
      <w:pPr>
        <w:pStyle w:val="Textodecomentrio"/>
      </w:pPr>
      <w:r>
        <w:rPr>
          <w:rStyle w:val="Refdecomentrio"/>
        </w:rPr>
        <w:annotationRef/>
      </w:r>
      <w:r>
        <w:t>Descrito no texto. .. SAD e RBC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240B1" w15:done="0"/>
  <w15:commentEx w15:paraId="53C3DC51" w15:done="0"/>
  <w15:commentEx w15:paraId="1BE7FAA7" w15:done="0"/>
  <w15:commentEx w15:paraId="2D87895F" w15:done="0"/>
  <w15:commentEx w15:paraId="43ADDDE6" w15:done="0"/>
  <w15:commentEx w15:paraId="002698F9" w15:done="0"/>
  <w15:commentEx w15:paraId="63C748D2" w15:done="0"/>
  <w15:commentEx w15:paraId="6F417B40" w15:done="0"/>
  <w15:commentEx w15:paraId="3E22421B" w15:done="0"/>
  <w15:commentEx w15:paraId="355370B5" w15:done="0"/>
  <w15:commentEx w15:paraId="5D17997B" w15:done="0"/>
  <w15:commentEx w15:paraId="6D67F9B1" w15:done="0"/>
  <w15:commentEx w15:paraId="48E2FEBA" w15:done="0"/>
  <w15:commentEx w15:paraId="4752F020" w15:done="0"/>
  <w15:commentEx w15:paraId="53D2CB33" w15:done="0"/>
  <w15:commentEx w15:paraId="58CA399E" w15:done="0"/>
  <w15:commentEx w15:paraId="61115749" w15:done="0"/>
  <w15:commentEx w15:paraId="714E7325" w15:done="0"/>
  <w15:commentEx w15:paraId="69A4344C" w15:done="0"/>
  <w15:commentEx w15:paraId="5B772A24" w15:done="0"/>
  <w15:commentEx w15:paraId="05987B74" w15:done="0"/>
  <w15:commentEx w15:paraId="45C4B27C" w15:done="0"/>
  <w15:commentEx w15:paraId="2600125E" w15:done="0"/>
  <w15:commentEx w15:paraId="6BCD7963" w15:done="0"/>
  <w15:commentEx w15:paraId="44B6B19E" w15:done="0"/>
  <w15:commentEx w15:paraId="2FC8CE8B" w15:done="0"/>
  <w15:commentEx w15:paraId="45A883A9" w15:done="0"/>
  <w15:commentEx w15:paraId="6CCFCA13" w15:done="0"/>
  <w15:commentEx w15:paraId="7A883961" w15:done="0"/>
  <w15:commentEx w15:paraId="570E2F74" w15:done="0"/>
  <w15:commentEx w15:paraId="563F60A9" w15:done="0"/>
  <w15:commentEx w15:paraId="03F151B4" w15:done="0"/>
  <w15:commentEx w15:paraId="5BD8154B" w15:done="0"/>
  <w15:commentEx w15:paraId="0BB5D336" w15:done="0"/>
  <w15:commentEx w15:paraId="597486D9" w15:done="0"/>
  <w15:commentEx w15:paraId="66661091" w15:done="0"/>
  <w15:commentEx w15:paraId="49F0FE3C" w15:done="0"/>
  <w15:commentEx w15:paraId="3D562594" w15:done="0"/>
  <w15:commentEx w15:paraId="2CEC7A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C235" w16cex:dateUtc="2021-12-12T21:47:00Z"/>
  <w16cex:commentExtensible w16cex:durableId="250FEDC8" w16cex:dateUtc="2021-10-12T14:19:00Z"/>
  <w16cex:commentExtensible w16cex:durableId="250FF044" w16cex:dateUtc="2021-10-12T14:30:00Z"/>
  <w16cex:commentExtensible w16cex:durableId="250FF268" w16cex:dateUtc="2021-10-12T14:39:00Z"/>
  <w16cex:commentExtensible w16cex:durableId="250FF0FB" w16cex:dateUtc="2021-10-12T14:33:00Z"/>
  <w16cex:commentExtensible w16cex:durableId="250FF22E" w16cex:dateUtc="2021-10-12T14:38:00Z"/>
  <w16cex:commentExtensible w16cex:durableId="250FF561" w16cex:dateUtc="2021-10-12T14:52:00Z"/>
  <w16cex:commentExtensible w16cex:durableId="250FF637" w16cex:dateUtc="2021-10-12T14:55:00Z"/>
  <w16cex:commentExtensible w16cex:durableId="250FF65C" w16cex:dateUtc="2021-10-12T14:56:00Z"/>
  <w16cex:commentExtensible w16cex:durableId="251ECF6C" w16cex:dateUtc="2021-10-23T21:14:00Z"/>
  <w16cex:commentExtensible w16cex:durableId="251ED155" w16cex:dateUtc="2021-10-23T21:22:00Z"/>
  <w16cex:commentExtensible w16cex:durableId="251ED16A" w16cex:dateUtc="2021-10-23T21:22:00Z"/>
  <w16cex:commentExtensible w16cex:durableId="251ED182" w16cex:dateUtc="2021-10-23T21:22:00Z"/>
  <w16cex:commentExtensible w16cex:durableId="251ED1B9" w16cex:dateUtc="2021-10-23T21:23:00Z"/>
  <w16cex:commentExtensible w16cex:durableId="251ED1D0" w16cex:dateUtc="2021-10-23T21:24:00Z"/>
  <w16cex:commentExtensible w16cex:durableId="251ED1EB" w16cex:dateUtc="2021-10-23T21:24:00Z"/>
  <w16cex:commentExtensible w16cex:durableId="251ED1F2" w16cex:dateUtc="2021-10-23T21:24:00Z"/>
  <w16cex:commentExtensible w16cex:durableId="251ED275" w16cex:dateUtc="2021-10-23T21:27:00Z"/>
  <w16cex:commentExtensible w16cex:durableId="251ED321" w16cex:dateUtc="2021-10-23T21:29:00Z"/>
  <w16cex:commentExtensible w16cex:durableId="251EDB17" w16cex:dateUtc="2021-10-23T22:03:00Z"/>
  <w16cex:commentExtensible w16cex:durableId="251ED333" w16cex:dateUtc="2021-10-23T21:30:00Z"/>
  <w16cex:commentExtensible w16cex:durableId="251ED33A" w16cex:dateUtc="2021-10-23T21:30:00Z"/>
  <w16cex:commentExtensible w16cex:durableId="251ED341" w16cex:dateUtc="2021-10-23T21:30:00Z"/>
  <w16cex:commentExtensible w16cex:durableId="251ED448" w16cex:dateUtc="2021-10-23T21:34:00Z"/>
  <w16cex:commentExtensible w16cex:durableId="251ED46D" w16cex:dateUtc="2021-10-23T21:35:00Z"/>
  <w16cex:commentExtensible w16cex:durableId="251ED494" w16cex:dateUtc="2021-10-23T21:36:00Z"/>
  <w16cex:commentExtensible w16cex:durableId="251ED4E8" w16cex:dateUtc="2021-10-23T21:37:00Z"/>
  <w16cex:commentExtensible w16cex:durableId="251ED56E" w16cex:dateUtc="2021-10-23T21:39:00Z"/>
  <w16cex:commentExtensible w16cex:durableId="251ED59E" w16cex:dateUtc="2021-10-23T21:40:00Z"/>
  <w16cex:commentExtensible w16cex:durableId="251ED5D2" w16cex:dateUtc="2021-10-23T21:41:00Z"/>
  <w16cex:commentExtensible w16cex:durableId="251ED679" w16cex:dateUtc="2021-10-23T21:43:00Z"/>
  <w16cex:commentExtensible w16cex:durableId="251ED6D4" w16cex:dateUtc="2021-10-23T21:45:00Z"/>
  <w16cex:commentExtensible w16cex:durableId="251ED9E7" w16cex:dateUtc="2021-10-23T21:58:00Z"/>
  <w16cex:commentExtensible w16cex:durableId="251ED792" w16cex:dateUtc="2021-10-23T21:48:00Z"/>
  <w16cex:commentExtensible w16cex:durableId="251ED79D" w16cex:dateUtc="2021-10-23T21:49:00Z"/>
  <w16cex:commentExtensible w16cex:durableId="251ED7B6" w16cex:dateUtc="2021-10-23T21:49:00Z"/>
  <w16cex:commentExtensible w16cex:durableId="251ED91A" w16cex:dateUtc="2021-10-23T21:55:00Z"/>
  <w16cex:commentExtensible w16cex:durableId="251ED94F" w16cex:dateUtc="2021-10-23T21:56:00Z"/>
  <w16cex:commentExtensible w16cex:durableId="251EDA1F" w16cex:dateUtc="2021-10-23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240B1" w16cid:durableId="2560C235"/>
  <w16cid:commentId w16cid:paraId="53C3DC51" w16cid:durableId="250FEDC8"/>
  <w16cid:commentId w16cid:paraId="1BE7FAA7" w16cid:durableId="250FF044"/>
  <w16cid:commentId w16cid:paraId="2D87895F" w16cid:durableId="250FF268"/>
  <w16cid:commentId w16cid:paraId="43ADDDE6" w16cid:durableId="250FF0FB"/>
  <w16cid:commentId w16cid:paraId="002698F9" w16cid:durableId="250FF22E"/>
  <w16cid:commentId w16cid:paraId="63C748D2" w16cid:durableId="250FF561"/>
  <w16cid:commentId w16cid:paraId="6F417B40" w16cid:durableId="250FF637"/>
  <w16cid:commentId w16cid:paraId="3E22421B" w16cid:durableId="250FF65C"/>
  <w16cid:commentId w16cid:paraId="355370B5" w16cid:durableId="251ECF6C"/>
  <w16cid:commentId w16cid:paraId="5D17997B" w16cid:durableId="251ED155"/>
  <w16cid:commentId w16cid:paraId="6D67F9B1" w16cid:durableId="251ED16A"/>
  <w16cid:commentId w16cid:paraId="48E2FEBA" w16cid:durableId="251ED182"/>
  <w16cid:commentId w16cid:paraId="4752F020" w16cid:durableId="251ED1B9"/>
  <w16cid:commentId w16cid:paraId="53D2CB33" w16cid:durableId="251ED1D0"/>
  <w16cid:commentId w16cid:paraId="58CA399E" w16cid:durableId="251ED1EB"/>
  <w16cid:commentId w16cid:paraId="61115749" w16cid:durableId="251ED1F2"/>
  <w16cid:commentId w16cid:paraId="714E7325" w16cid:durableId="251ED275"/>
  <w16cid:commentId w16cid:paraId="69A4344C" w16cid:durableId="251ED321"/>
  <w16cid:commentId w16cid:paraId="5B772A24" w16cid:durableId="251EDB17"/>
  <w16cid:commentId w16cid:paraId="05987B74" w16cid:durableId="251ED333"/>
  <w16cid:commentId w16cid:paraId="45C4B27C" w16cid:durableId="251ED33A"/>
  <w16cid:commentId w16cid:paraId="2600125E" w16cid:durableId="251ED341"/>
  <w16cid:commentId w16cid:paraId="6BCD7963" w16cid:durableId="251ED448"/>
  <w16cid:commentId w16cid:paraId="44B6B19E" w16cid:durableId="251ED46D"/>
  <w16cid:commentId w16cid:paraId="2FC8CE8B" w16cid:durableId="251ED494"/>
  <w16cid:commentId w16cid:paraId="45A883A9" w16cid:durableId="251ED4E8"/>
  <w16cid:commentId w16cid:paraId="6CCFCA13" w16cid:durableId="251ED56E"/>
  <w16cid:commentId w16cid:paraId="7A883961" w16cid:durableId="251ED59E"/>
  <w16cid:commentId w16cid:paraId="570E2F74" w16cid:durableId="251ED5D2"/>
  <w16cid:commentId w16cid:paraId="563F60A9" w16cid:durableId="251ED679"/>
  <w16cid:commentId w16cid:paraId="03F151B4" w16cid:durableId="251ED6D4"/>
  <w16cid:commentId w16cid:paraId="5BD8154B" w16cid:durableId="251ED9E7"/>
  <w16cid:commentId w16cid:paraId="0BB5D336" w16cid:durableId="251ED792"/>
  <w16cid:commentId w16cid:paraId="597486D9" w16cid:durableId="251ED79D"/>
  <w16cid:commentId w16cid:paraId="66661091" w16cid:durableId="251ED7B6"/>
  <w16cid:commentId w16cid:paraId="49F0FE3C" w16cid:durableId="251ED91A"/>
  <w16cid:commentId w16cid:paraId="3D562594" w16cid:durableId="251ED94F"/>
  <w16cid:commentId w16cid:paraId="2CEC7A2E" w16cid:durableId="251EDA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206030504050203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5E422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A4A82"/>
    <w:multiLevelType w:val="multilevel"/>
    <w:tmpl w:val="B798BEB6"/>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0A54C7D"/>
    <w:multiLevelType w:val="multilevel"/>
    <w:tmpl w:val="89E48C4A"/>
    <w:styleLink w:val="Listaatual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105030A"/>
    <w:multiLevelType w:val="multilevel"/>
    <w:tmpl w:val="89E48C4A"/>
    <w:styleLink w:val="Listaatual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61C35AF"/>
    <w:multiLevelType w:val="multilevel"/>
    <w:tmpl w:val="FD88D4AA"/>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29AE2507"/>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2FA17896"/>
    <w:multiLevelType w:val="multilevel"/>
    <w:tmpl w:val="10BC4CA8"/>
    <w:styleLink w:val="Listaatual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56935E9"/>
    <w:multiLevelType w:val="multilevel"/>
    <w:tmpl w:val="7ECCE8D6"/>
    <w:styleLink w:val="Listaatual5"/>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3B71206B"/>
    <w:multiLevelType w:val="multilevel"/>
    <w:tmpl w:val="FD88D4AA"/>
    <w:styleLink w:val="Listaatual10"/>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429E5A94"/>
    <w:multiLevelType w:val="multilevel"/>
    <w:tmpl w:val="FD88D4AA"/>
    <w:styleLink w:val="Listaatual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29802FE"/>
    <w:multiLevelType w:val="multilevel"/>
    <w:tmpl w:val="89E48C4A"/>
    <w:styleLink w:val="Listaatual7"/>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4F2314E"/>
    <w:multiLevelType w:val="multilevel"/>
    <w:tmpl w:val="FD88D4AA"/>
    <w:styleLink w:val="Listaatual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2]">
    <w15:presenceInfo w15:providerId="Windows Live" w15:userId="39624ad59b3a6360"/>
  </w15:person>
  <w15:person w15:author="Dalton Solano dos Reis">
    <w15:presenceInfo w15:providerId="AD" w15:userId="S::dalton@furb.br::6af4c44a-d9df-45de-a1b2-d9ee411f495f"/>
  </w15:person>
  <w15:person w15:author="Gilvan Justino">
    <w15:presenceInfo w15:providerId="None" w15:userId="Gilvan Jus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36712C"/>
    <w:rsid w:val="00582662"/>
    <w:rsid w:val="005A5022"/>
    <w:rsid w:val="0063686F"/>
    <w:rsid w:val="0080416A"/>
    <w:rsid w:val="009B0BC3"/>
    <w:rsid w:val="00A34E86"/>
    <w:rsid w:val="00AF68BE"/>
    <w:rsid w:val="00BC76D0"/>
    <w:rsid w:val="00F54E17"/>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F54E17"/>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63686F"/>
    <w:pPr>
      <w:keepNext/>
      <w:keepLines/>
      <w:numPr>
        <w:ilvl w:val="1"/>
        <w:numId w:val="1"/>
      </w:numPr>
      <w:spacing w:before="240" w:after="120"/>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63686F"/>
    <w:pPr>
      <w:keepNext/>
      <w:keepLines/>
      <w:numPr>
        <w:ilvl w:val="2"/>
        <w:numId w:val="1"/>
      </w:numPr>
      <w:spacing w:before="240" w:line="360" w:lineRule="auto"/>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63686F"/>
    <w:pPr>
      <w:keepNext/>
      <w:keepLines/>
      <w:numPr>
        <w:ilvl w:val="3"/>
        <w:numId w:val="1"/>
      </w:numPr>
      <w:spacing w:before="240" w:line="360" w:lineRule="auto"/>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63686F"/>
    <w:pPr>
      <w:keepNext/>
      <w:keepLines/>
      <w:numPr>
        <w:ilvl w:val="4"/>
        <w:numId w:val="1"/>
      </w:numPr>
      <w:spacing w:before="240" w:line="360" w:lineRule="auto"/>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63686F"/>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63686F"/>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63686F"/>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63686F"/>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F54E17"/>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63686F"/>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63686F"/>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63686F"/>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63686F"/>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63686F"/>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63686F"/>
    <w:rPr>
      <w:rFonts w:ascii="Times" w:eastAsia="Times New Roman" w:hAnsi="Times" w:cs="Times New Roman"/>
      <w:szCs w:val="20"/>
      <w:lang w:eastAsia="pt-BR"/>
    </w:rPr>
  </w:style>
  <w:style w:type="character" w:customStyle="1" w:styleId="Ttulo8Char">
    <w:name w:val="Título 8 Char"/>
    <w:basedOn w:val="Fontepargpadro"/>
    <w:link w:val="Ttulo8"/>
    <w:rsid w:val="0063686F"/>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63686F"/>
    <w:rPr>
      <w:rFonts w:ascii="Times New Roman" w:eastAsia="Times New Roman" w:hAnsi="Times New Roman" w:cs="Times New Roman"/>
      <w:b/>
      <w:color w:val="000000"/>
      <w:szCs w:val="20"/>
      <w:lang w:eastAsia="pt-BR"/>
    </w:rPr>
  </w:style>
  <w:style w:type="paragraph" w:customStyle="1" w:styleId="TF-TEXTO">
    <w:name w:val="TF-TEXTO"/>
    <w:qFormat/>
    <w:rsid w:val="0063686F"/>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63686F"/>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63686F"/>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63686F"/>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63686F"/>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63686F"/>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63686F"/>
    <w:pPr>
      <w:widowControl w:val="0"/>
      <w:spacing w:before="0"/>
      <w:jc w:val="center"/>
    </w:pPr>
  </w:style>
  <w:style w:type="paragraph" w:customStyle="1" w:styleId="TF-folharostoFINALIDADE">
    <w:name w:val="TF-folha rosto FINALIDADE"/>
    <w:semiHidden/>
    <w:rsid w:val="0063686F"/>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63686F"/>
    <w:pPr>
      <w:spacing w:before="2000"/>
    </w:pPr>
  </w:style>
  <w:style w:type="paragraph" w:customStyle="1" w:styleId="TF-autor">
    <w:name w:val="TF-autor"/>
    <w:basedOn w:val="TF-folharostoFINALIDADE"/>
    <w:semiHidden/>
    <w:rsid w:val="0063686F"/>
    <w:pPr>
      <w:keepNext/>
      <w:keepLines/>
      <w:spacing w:before="0"/>
      <w:ind w:left="0"/>
      <w:jc w:val="right"/>
    </w:pPr>
  </w:style>
  <w:style w:type="paragraph" w:customStyle="1" w:styleId="TF-folharostoANO">
    <w:name w:val="TF-folha rosto ANO"/>
    <w:next w:val="TF-folharostoID"/>
    <w:semiHidden/>
    <w:rsid w:val="0063686F"/>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63686F"/>
  </w:style>
  <w:style w:type="paragraph" w:customStyle="1" w:styleId="TF-folhaaprovaoTTULO">
    <w:name w:val="TF-folha aprovação TÍTULO"/>
    <w:basedOn w:val="TF-capaTTULO"/>
    <w:semiHidden/>
    <w:rsid w:val="0063686F"/>
    <w:pPr>
      <w:pageBreakBefore/>
      <w:spacing w:before="0"/>
    </w:pPr>
  </w:style>
  <w:style w:type="paragraph" w:customStyle="1" w:styleId="TF-folhaaprovaoPOR">
    <w:name w:val="TF-folha aprovação POR"/>
    <w:semiHidden/>
    <w:rsid w:val="0063686F"/>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63686F"/>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63686F"/>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63686F"/>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63686F"/>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63686F"/>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63686F"/>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63686F"/>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63686F"/>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63686F"/>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63686F"/>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63686F"/>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63686F"/>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63686F"/>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63686F"/>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63686F"/>
  </w:style>
  <w:style w:type="paragraph" w:customStyle="1" w:styleId="TF-resumoTEXTO">
    <w:name w:val="TF-resumo TEXTO"/>
    <w:next w:val="TF-resumoPALAVRAS-CHAVE"/>
    <w:semiHidden/>
    <w:rsid w:val="0063686F"/>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63686F"/>
    <w:pPr>
      <w:spacing w:before="240"/>
    </w:pPr>
  </w:style>
  <w:style w:type="paragraph" w:customStyle="1" w:styleId="TF-abstractKEY-WORDS">
    <w:name w:val="TF-abstract KEY-WORDS"/>
    <w:basedOn w:val="TF-resumoPALAVRAS-CHAVE"/>
    <w:semiHidden/>
    <w:rsid w:val="0063686F"/>
  </w:style>
  <w:style w:type="paragraph" w:customStyle="1" w:styleId="TF-listadeilustraesTTULO">
    <w:name w:val="TF-lista de ilustrações TÍTULO"/>
    <w:basedOn w:val="Normal"/>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63686F"/>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63686F"/>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63686F"/>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63686F"/>
  </w:style>
  <w:style w:type="paragraph" w:customStyle="1" w:styleId="TF-listadesiglasITEM">
    <w:name w:val="TF-lista de siglas ITEM"/>
    <w:semiHidden/>
    <w:rsid w:val="0063686F"/>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63686F"/>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63686F"/>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63686F"/>
    <w:pPr>
      <w:numPr>
        <w:ilvl w:val="1"/>
      </w:numPr>
    </w:pPr>
    <w:rPr>
      <w:rFonts w:ascii="Times" w:hAnsi="Times"/>
    </w:rPr>
  </w:style>
  <w:style w:type="paragraph" w:customStyle="1" w:styleId="TF-ALNEA">
    <w:name w:val="TF-ALÍNEA"/>
    <w:qFormat/>
    <w:rsid w:val="0063686F"/>
    <w:pPr>
      <w:widowControl w:val="0"/>
      <w:numPr>
        <w:numId w:val="4"/>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63686F"/>
    <w:pPr>
      <w:numPr>
        <w:ilvl w:val="2"/>
      </w:numPr>
    </w:pPr>
  </w:style>
  <w:style w:type="paragraph" w:styleId="Cabealho">
    <w:name w:val="header"/>
    <w:basedOn w:val="Normal"/>
    <w:link w:val="CabealhoChar"/>
    <w:uiPriority w:val="99"/>
    <w:rsid w:val="0063686F"/>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63686F"/>
    <w:rPr>
      <w:rFonts w:ascii="Times New Roman" w:eastAsia="Times New Roman" w:hAnsi="Times New Roman" w:cs="Times New Roman"/>
      <w:lang w:eastAsia="pt-BR"/>
    </w:rPr>
  </w:style>
  <w:style w:type="paragraph" w:styleId="Rodap">
    <w:name w:val="footer"/>
    <w:basedOn w:val="Normal"/>
    <w:link w:val="RodapChar"/>
    <w:uiPriority w:val="99"/>
    <w:rsid w:val="0063686F"/>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63686F"/>
    <w:rPr>
      <w:rFonts w:ascii="Times New Roman" w:eastAsia="Times New Roman" w:hAnsi="Times New Roman" w:cs="Times New Roman"/>
      <w:lang w:eastAsia="pt-BR"/>
    </w:rPr>
  </w:style>
  <w:style w:type="character" w:styleId="Nmerodepgina">
    <w:name w:val="page number"/>
    <w:basedOn w:val="Fontepargpadro"/>
    <w:semiHidden/>
    <w:rsid w:val="0063686F"/>
  </w:style>
  <w:style w:type="paragraph" w:styleId="Sumrio2">
    <w:name w:val="toc 2"/>
    <w:basedOn w:val="Sumrio1"/>
    <w:autoRedefine/>
    <w:uiPriority w:val="39"/>
    <w:rsid w:val="0063686F"/>
    <w:pPr>
      <w:tabs>
        <w:tab w:val="left" w:pos="426"/>
      </w:tabs>
      <w:ind w:left="425" w:hanging="425"/>
    </w:pPr>
    <w:rPr>
      <w:b w:val="0"/>
    </w:rPr>
  </w:style>
  <w:style w:type="paragraph" w:styleId="Sumrio1">
    <w:name w:val="toc 1"/>
    <w:autoRedefine/>
    <w:uiPriority w:val="39"/>
    <w:rsid w:val="0063686F"/>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63686F"/>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63686F"/>
    <w:pPr>
      <w:tabs>
        <w:tab w:val="left" w:pos="709"/>
      </w:tabs>
      <w:ind w:left="709" w:hanging="709"/>
    </w:pPr>
  </w:style>
  <w:style w:type="paragraph" w:styleId="Sumrio5">
    <w:name w:val="toc 5"/>
    <w:basedOn w:val="Sumrio4"/>
    <w:autoRedefine/>
    <w:uiPriority w:val="39"/>
    <w:rsid w:val="0063686F"/>
    <w:pPr>
      <w:tabs>
        <w:tab w:val="left" w:pos="993"/>
      </w:tabs>
      <w:ind w:left="992" w:hanging="992"/>
    </w:pPr>
  </w:style>
  <w:style w:type="paragraph" w:styleId="Sumrio6">
    <w:name w:val="toc 6"/>
    <w:basedOn w:val="Sumrio5"/>
    <w:autoRedefine/>
    <w:semiHidden/>
    <w:rsid w:val="0063686F"/>
    <w:pPr>
      <w:tabs>
        <w:tab w:val="left" w:pos="1134"/>
      </w:tabs>
      <w:ind w:left="1134" w:hanging="1134"/>
    </w:pPr>
  </w:style>
  <w:style w:type="paragraph" w:styleId="Sumrio7">
    <w:name w:val="toc 7"/>
    <w:basedOn w:val="Sumrio6"/>
    <w:autoRedefine/>
    <w:semiHidden/>
    <w:rsid w:val="0063686F"/>
    <w:pPr>
      <w:tabs>
        <w:tab w:val="left" w:pos="1276"/>
      </w:tabs>
      <w:ind w:left="1276" w:hanging="1276"/>
    </w:pPr>
  </w:style>
  <w:style w:type="paragraph" w:styleId="Sumrio8">
    <w:name w:val="toc 8"/>
    <w:basedOn w:val="Sumrio7"/>
    <w:autoRedefine/>
    <w:semiHidden/>
    <w:rsid w:val="0063686F"/>
    <w:pPr>
      <w:tabs>
        <w:tab w:val="left" w:pos="1418"/>
      </w:tabs>
      <w:ind w:left="1418" w:hanging="1418"/>
    </w:pPr>
  </w:style>
  <w:style w:type="paragraph" w:styleId="Sumrio9">
    <w:name w:val="toc 9"/>
    <w:basedOn w:val="Sumrio8"/>
    <w:autoRedefine/>
    <w:uiPriority w:val="39"/>
    <w:rsid w:val="0063686F"/>
    <w:pPr>
      <w:tabs>
        <w:tab w:val="left" w:pos="1701"/>
      </w:tabs>
      <w:ind w:left="0" w:firstLine="0"/>
    </w:pPr>
    <w:rPr>
      <w:b/>
    </w:rPr>
  </w:style>
  <w:style w:type="paragraph" w:styleId="Lista5">
    <w:name w:val="List 5"/>
    <w:basedOn w:val="Normal"/>
    <w:semiHidden/>
    <w:rsid w:val="0063686F"/>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63686F"/>
    <w:rPr>
      <w:noProof/>
      <w:color w:val="0000FF"/>
      <w:u w:val="single"/>
    </w:rPr>
  </w:style>
  <w:style w:type="paragraph" w:customStyle="1" w:styleId="TF-apndiceTTULO">
    <w:name w:val="TF-apêndice TÍTULO"/>
    <w:next w:val="TF-TEXTO"/>
    <w:semiHidden/>
    <w:rsid w:val="0063686F"/>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63686F"/>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63686F"/>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63686F"/>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63686F"/>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63686F"/>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63686F"/>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63686F"/>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63686F"/>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63686F"/>
    <w:pPr>
      <w:spacing w:after="160"/>
    </w:pPr>
  </w:style>
  <w:style w:type="paragraph" w:customStyle="1" w:styleId="xl24">
    <w:name w:val="xl24"/>
    <w:basedOn w:val="Normal"/>
    <w:rsid w:val="0063686F"/>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63686F"/>
    <w:rPr>
      <w:i/>
      <w:iCs/>
    </w:rPr>
  </w:style>
  <w:style w:type="paragraph" w:customStyle="1" w:styleId="TF-xAvalITEMTABELA">
    <w:name w:val="TF-xAval ITEM TABELA"/>
    <w:basedOn w:val="TF-xAvalITEMDETALHE"/>
    <w:rsid w:val="0063686F"/>
    <w:pPr>
      <w:ind w:left="0"/>
      <w:jc w:val="center"/>
    </w:pPr>
  </w:style>
  <w:style w:type="paragraph" w:customStyle="1" w:styleId="TF-ilustraoTEXTO">
    <w:name w:val="TF-ilustração TEXTO"/>
    <w:semiHidden/>
    <w:rsid w:val="0063686F"/>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63686F"/>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63686F"/>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63686F"/>
  </w:style>
  <w:style w:type="paragraph" w:customStyle="1" w:styleId="TF-subalineasn3">
    <w:name w:val="TF-subalineas n3"/>
    <w:basedOn w:val="TF-subalineasn2"/>
    <w:autoRedefine/>
    <w:semiHidden/>
    <w:rsid w:val="0063686F"/>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63686F"/>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63686F"/>
    <w:pPr>
      <w:jc w:val="center"/>
    </w:pPr>
  </w:style>
  <w:style w:type="paragraph" w:styleId="Textodebalo">
    <w:name w:val="Balloon Text"/>
    <w:basedOn w:val="Normal"/>
    <w:link w:val="TextodebaloChar"/>
    <w:uiPriority w:val="99"/>
    <w:semiHidden/>
    <w:unhideWhenUsed/>
    <w:rsid w:val="0063686F"/>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63686F"/>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63686F"/>
    <w:pPr>
      <w:jc w:val="right"/>
    </w:pPr>
  </w:style>
  <w:style w:type="table" w:styleId="Tabelacomgrade">
    <w:name w:val="Table Grid"/>
    <w:basedOn w:val="Tabelanormal"/>
    <w:uiPriority w:val="59"/>
    <w:rsid w:val="0063686F"/>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63686F"/>
  </w:style>
  <w:style w:type="paragraph" w:customStyle="1" w:styleId="TF-LEGENDA-Tabela">
    <w:name w:val="TF-LEGENDA-Tabela"/>
    <w:basedOn w:val="TF-LEGENDA"/>
    <w:semiHidden/>
    <w:qFormat/>
    <w:rsid w:val="0063686F"/>
  </w:style>
  <w:style w:type="paragraph" w:customStyle="1" w:styleId="TF-FIGURA">
    <w:name w:val="TF-FIGURA"/>
    <w:basedOn w:val="TF-TEXTO"/>
    <w:qFormat/>
    <w:rsid w:val="0063686F"/>
    <w:pPr>
      <w:keepNext/>
      <w:spacing w:before="0" w:line="240" w:lineRule="auto"/>
      <w:ind w:firstLine="0"/>
      <w:jc w:val="center"/>
    </w:pPr>
  </w:style>
  <w:style w:type="character" w:customStyle="1" w:styleId="TF-COURIER10">
    <w:name w:val="TF-COURIER10"/>
    <w:qFormat/>
    <w:rsid w:val="0063686F"/>
    <w:rPr>
      <w:rFonts w:ascii="Courier New" w:hAnsi="Courier New"/>
      <w:sz w:val="20"/>
    </w:rPr>
  </w:style>
  <w:style w:type="paragraph" w:customStyle="1" w:styleId="TtuloIntroduo">
    <w:name w:val="Título Introdução"/>
    <w:basedOn w:val="Ttulo1"/>
    <w:qFormat/>
    <w:rsid w:val="0063686F"/>
    <w:pPr>
      <w:spacing w:before="480"/>
    </w:pPr>
  </w:style>
  <w:style w:type="paragraph" w:styleId="Textodecomentrio">
    <w:name w:val="annotation text"/>
    <w:basedOn w:val="Normal"/>
    <w:link w:val="TextodecomentrioChar"/>
    <w:uiPriority w:val="99"/>
    <w:unhideWhenUsed/>
    <w:rsid w:val="0063686F"/>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63686F"/>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63686F"/>
    <w:rPr>
      <w:sz w:val="16"/>
      <w:szCs w:val="16"/>
    </w:rPr>
  </w:style>
  <w:style w:type="paragraph" w:styleId="Assuntodocomentrio">
    <w:name w:val="annotation subject"/>
    <w:basedOn w:val="Textodecomentrio"/>
    <w:next w:val="Textodecomentrio"/>
    <w:link w:val="AssuntodocomentrioChar"/>
    <w:uiPriority w:val="99"/>
    <w:semiHidden/>
    <w:unhideWhenUsed/>
    <w:rsid w:val="0063686F"/>
    <w:rPr>
      <w:b/>
      <w:bCs/>
      <w:lang w:val="x-none" w:eastAsia="x-none"/>
    </w:rPr>
  </w:style>
  <w:style w:type="character" w:customStyle="1" w:styleId="AssuntodocomentrioChar">
    <w:name w:val="Assunto do comentário Char"/>
    <w:basedOn w:val="TextodecomentrioChar"/>
    <w:link w:val="Assuntodocomentrio"/>
    <w:uiPriority w:val="99"/>
    <w:semiHidden/>
    <w:rsid w:val="0063686F"/>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63686F"/>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63686F"/>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63686F"/>
    <w:rPr>
      <w:rFonts w:ascii="Times New Roman" w:eastAsia="Times New Roman" w:hAnsi="Times New Roman" w:cs="Times New Roman"/>
      <w:sz w:val="20"/>
      <w:szCs w:val="20"/>
      <w:lang w:eastAsia="pt-BR"/>
    </w:rPr>
  </w:style>
  <w:style w:type="character" w:styleId="Refdenotaderodap">
    <w:name w:val="footnote reference"/>
    <w:semiHidden/>
    <w:unhideWhenUsed/>
    <w:rsid w:val="0063686F"/>
    <w:rPr>
      <w:vertAlign w:val="superscript"/>
    </w:rPr>
  </w:style>
  <w:style w:type="paragraph" w:customStyle="1" w:styleId="TF-orientador">
    <w:name w:val="TF-orientador"/>
    <w:basedOn w:val="TF-autor"/>
    <w:semiHidden/>
    <w:qFormat/>
    <w:rsid w:val="0063686F"/>
    <w:pPr>
      <w:spacing w:after="480"/>
    </w:pPr>
  </w:style>
  <w:style w:type="paragraph" w:customStyle="1" w:styleId="TF-avaliaoCABEALHO">
    <w:name w:val="TF-avaliação CABEÇALHO"/>
    <w:basedOn w:val="Normal"/>
    <w:semiHidden/>
    <w:rsid w:val="0063686F"/>
    <w:rPr>
      <w:rFonts w:ascii="Times New Roman" w:eastAsia="Times New Roman" w:hAnsi="Times New Roman" w:cs="Times New Roman"/>
      <w:lang w:eastAsia="pt-BR"/>
    </w:rPr>
  </w:style>
  <w:style w:type="paragraph" w:customStyle="1" w:styleId="TF-avaliaoTTULOTCC">
    <w:name w:val="TF-avaliação TÍTULO TCC"/>
    <w:basedOn w:val="Normal"/>
    <w:semiHidden/>
    <w:rsid w:val="0063686F"/>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63686F"/>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63686F"/>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63686F"/>
    <w:pPr>
      <w:ind w:firstLine="0"/>
    </w:pPr>
  </w:style>
  <w:style w:type="paragraph" w:customStyle="1" w:styleId="TF-avaliaoQUADRO">
    <w:name w:val="TF-avaliação QUADRO"/>
    <w:basedOn w:val="Normal"/>
    <w:semiHidden/>
    <w:rsid w:val="0063686F"/>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63686F"/>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63686F"/>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63686F"/>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63686F"/>
    <w:pPr>
      <w:numPr>
        <w:numId w:val="11"/>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63686F"/>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63686F"/>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63686F"/>
    <w:pPr>
      <w:tabs>
        <w:tab w:val="left" w:pos="708"/>
      </w:tabs>
      <w:ind w:left="720" w:hanging="720"/>
      <w:jc w:val="center"/>
    </w:pPr>
    <w:rPr>
      <w:rFonts w:ascii="Times New Roman" w:eastAsia="Times New Roman" w:hAnsi="Times New Roman" w:cs="Times New Roman"/>
      <w:caps/>
      <w:noProof/>
      <w:szCs w:val="20"/>
      <w:lang w:eastAsia="pt-BR"/>
    </w:rPr>
  </w:style>
  <w:style w:type="paragraph" w:customStyle="1" w:styleId="texto">
    <w:name w:val="texto"/>
    <w:basedOn w:val="Normal"/>
    <w:rsid w:val="0063686F"/>
    <w:pPr>
      <w:spacing w:line="360" w:lineRule="auto"/>
      <w:ind w:firstLine="680"/>
      <w:jc w:val="both"/>
    </w:pPr>
    <w:rPr>
      <w:rFonts w:ascii="Times New Roman" w:eastAsia="Times New Roman" w:hAnsi="Times New Roman" w:cs="Times New Roman"/>
      <w:szCs w:val="20"/>
      <w:lang w:eastAsia="pt-BR"/>
    </w:rPr>
  </w:style>
  <w:style w:type="paragraph" w:styleId="Legenda">
    <w:name w:val="caption"/>
    <w:basedOn w:val="Normal"/>
    <w:next w:val="Normal"/>
    <w:uiPriority w:val="35"/>
    <w:qFormat/>
    <w:rsid w:val="0063686F"/>
    <w:pPr>
      <w:keepNext/>
      <w:keepLines/>
    </w:pPr>
    <w:rPr>
      <w:rFonts w:ascii="Times New Roman" w:eastAsia="Times New Roman" w:hAnsi="Times New Roman" w:cs="Times New Roman"/>
      <w:b/>
      <w:bCs/>
      <w:sz w:val="20"/>
      <w:szCs w:val="20"/>
      <w:lang w:eastAsia="pt-BR"/>
    </w:rPr>
  </w:style>
  <w:style w:type="character" w:styleId="TtulodoLivro">
    <w:name w:val="Book Title"/>
    <w:uiPriority w:val="33"/>
    <w:qFormat/>
    <w:rsid w:val="0063686F"/>
    <w:rPr>
      <w:b/>
      <w:bCs/>
      <w:i/>
      <w:iCs/>
      <w:spacing w:val="5"/>
    </w:rPr>
  </w:style>
  <w:style w:type="character" w:styleId="RefernciaIntensa">
    <w:name w:val="Intense Reference"/>
    <w:uiPriority w:val="32"/>
    <w:qFormat/>
    <w:rsid w:val="0063686F"/>
    <w:rPr>
      <w:b/>
      <w:bCs/>
      <w:smallCaps/>
      <w:color w:val="4472C4"/>
      <w:spacing w:val="5"/>
    </w:rPr>
  </w:style>
  <w:style w:type="character" w:styleId="Forte">
    <w:name w:val="Strong"/>
    <w:uiPriority w:val="22"/>
    <w:qFormat/>
    <w:rsid w:val="0063686F"/>
    <w:rPr>
      <w:b/>
      <w:bCs/>
    </w:rPr>
  </w:style>
  <w:style w:type="character" w:styleId="nfaseIntensa">
    <w:name w:val="Intense Emphasis"/>
    <w:uiPriority w:val="21"/>
    <w:qFormat/>
    <w:rsid w:val="0063686F"/>
    <w:rPr>
      <w:i/>
      <w:iCs/>
      <w:color w:val="4472C4"/>
    </w:rPr>
  </w:style>
  <w:style w:type="character" w:styleId="MenoPendente">
    <w:name w:val="Unresolved Mention"/>
    <w:uiPriority w:val="99"/>
    <w:semiHidden/>
    <w:unhideWhenUsed/>
    <w:rsid w:val="0063686F"/>
    <w:rPr>
      <w:color w:val="605E5C"/>
      <w:shd w:val="clear" w:color="auto" w:fill="E1DFDD"/>
    </w:rPr>
  </w:style>
  <w:style w:type="character" w:customStyle="1" w:styleId="fontstyle01">
    <w:name w:val="fontstyle01"/>
    <w:rsid w:val="009B0BC3"/>
    <w:rPr>
      <w:rFonts w:ascii="TimesNewRomanPSMT" w:hAnsi="TimesNewRomanPSMT" w:hint="default"/>
      <w:b w:val="0"/>
      <w:bCs w:val="0"/>
      <w:i w:val="0"/>
      <w:iCs w:val="0"/>
      <w:color w:val="000000"/>
      <w:sz w:val="12"/>
      <w:szCs w:val="12"/>
    </w:rPr>
  </w:style>
  <w:style w:type="numbering" w:customStyle="1" w:styleId="Listaatual1">
    <w:name w:val="Lista atual1"/>
    <w:uiPriority w:val="99"/>
    <w:rsid w:val="00F54E17"/>
    <w:pPr>
      <w:numPr>
        <w:numId w:val="18"/>
      </w:numPr>
    </w:pPr>
  </w:style>
  <w:style w:type="numbering" w:customStyle="1" w:styleId="Listaatual2">
    <w:name w:val="Lista atual2"/>
    <w:uiPriority w:val="99"/>
    <w:rsid w:val="00F54E17"/>
    <w:pPr>
      <w:numPr>
        <w:numId w:val="20"/>
      </w:numPr>
    </w:pPr>
  </w:style>
  <w:style w:type="numbering" w:customStyle="1" w:styleId="Listaatual3">
    <w:name w:val="Lista atual3"/>
    <w:uiPriority w:val="99"/>
    <w:rsid w:val="00F54E17"/>
    <w:pPr>
      <w:numPr>
        <w:numId w:val="22"/>
      </w:numPr>
    </w:pPr>
  </w:style>
  <w:style w:type="numbering" w:customStyle="1" w:styleId="Listaatual4">
    <w:name w:val="Lista atual4"/>
    <w:uiPriority w:val="99"/>
    <w:rsid w:val="00F54E17"/>
    <w:pPr>
      <w:numPr>
        <w:numId w:val="24"/>
      </w:numPr>
    </w:pPr>
  </w:style>
  <w:style w:type="numbering" w:customStyle="1" w:styleId="Listaatual5">
    <w:name w:val="Lista atual5"/>
    <w:uiPriority w:val="99"/>
    <w:rsid w:val="00F54E17"/>
    <w:pPr>
      <w:numPr>
        <w:numId w:val="26"/>
      </w:numPr>
    </w:pPr>
  </w:style>
  <w:style w:type="numbering" w:customStyle="1" w:styleId="Listaatual6">
    <w:name w:val="Lista atual6"/>
    <w:uiPriority w:val="99"/>
    <w:rsid w:val="00F54E17"/>
    <w:pPr>
      <w:numPr>
        <w:numId w:val="28"/>
      </w:numPr>
    </w:pPr>
  </w:style>
  <w:style w:type="numbering" w:customStyle="1" w:styleId="Listaatual7">
    <w:name w:val="Lista atual7"/>
    <w:uiPriority w:val="99"/>
    <w:rsid w:val="00F54E17"/>
    <w:pPr>
      <w:numPr>
        <w:numId w:val="30"/>
      </w:numPr>
    </w:pPr>
  </w:style>
  <w:style w:type="numbering" w:customStyle="1" w:styleId="Listaatual8">
    <w:name w:val="Lista atual8"/>
    <w:uiPriority w:val="99"/>
    <w:rsid w:val="00F54E17"/>
    <w:pPr>
      <w:numPr>
        <w:numId w:val="32"/>
      </w:numPr>
    </w:pPr>
  </w:style>
  <w:style w:type="numbering" w:customStyle="1" w:styleId="Listaatual9">
    <w:name w:val="Lista atual9"/>
    <w:uiPriority w:val="99"/>
    <w:rsid w:val="00F54E17"/>
    <w:pPr>
      <w:numPr>
        <w:numId w:val="34"/>
      </w:numPr>
    </w:pPr>
  </w:style>
  <w:style w:type="numbering" w:customStyle="1" w:styleId="Listaatual10">
    <w:name w:val="Lista atual10"/>
    <w:uiPriority w:val="99"/>
    <w:rsid w:val="00F54E17"/>
    <w:pPr>
      <w:numPr>
        <w:numId w:val="36"/>
      </w:numPr>
    </w:pPr>
  </w:style>
  <w:style w:type="numbering" w:customStyle="1" w:styleId="Listaatual11">
    <w:name w:val="Lista atual11"/>
    <w:uiPriority w:val="99"/>
    <w:rsid w:val="00F54E1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s://www.sbaconsultoresassociados.com.b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hyperlink" Target="https://www.sbaconsultoresassociados.com.br/" TargetMode="External"/><Relationship Id="rId10" Type="http://schemas.openxmlformats.org/officeDocument/2006/relationships/image" Target="media/image6.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59</Pages>
  <Words>20258</Words>
  <Characters>109394</Characters>
  <Application>Microsoft Office Word</Application>
  <DocSecurity>0</DocSecurity>
  <Lines>911</Lines>
  <Paragraphs>258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2021-10-26T14:34:00Z</dcterms:created>
  <dcterms:modified xsi:type="dcterms:W3CDTF">2021-12-18T21:21:00Z</dcterms:modified>
</cp:coreProperties>
</file>