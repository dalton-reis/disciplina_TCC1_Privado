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EA4B" w14:textId="77777777" w:rsidR="00794FDA" w:rsidRDefault="00794FDA">
      <w:pPr>
        <w:pStyle w:val="Corpodetexto"/>
        <w:spacing w:before="1"/>
        <w:ind w:left="0"/>
        <w:rPr>
          <w:sz w:val="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3685"/>
      </w:tblGrid>
      <w:tr w:rsidR="00794FDA" w14:paraId="7ADD0A63" w14:textId="77777777">
        <w:trPr>
          <w:trHeight w:val="277"/>
        </w:trPr>
        <w:tc>
          <w:tcPr>
            <w:tcW w:w="9075" w:type="dxa"/>
            <w:gridSpan w:val="2"/>
          </w:tcPr>
          <w:p w14:paraId="77F13076" w14:textId="77777777" w:rsidR="00794FDA" w:rsidRDefault="004F102C">
            <w:pPr>
              <w:pStyle w:val="TableParagraph"/>
              <w:spacing w:before="3" w:line="255" w:lineRule="exact"/>
              <w:ind w:left="1918" w:right="2051"/>
              <w:jc w:val="center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CIÊNCIA 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TCC</w:t>
            </w:r>
          </w:p>
        </w:tc>
      </w:tr>
      <w:tr w:rsidR="00794FDA" w14:paraId="509DB8C0" w14:textId="77777777">
        <w:trPr>
          <w:trHeight w:val="278"/>
        </w:trPr>
        <w:tc>
          <w:tcPr>
            <w:tcW w:w="5390" w:type="dxa"/>
          </w:tcPr>
          <w:p w14:paraId="0CE46AFC" w14:textId="77777777" w:rsidR="00794FDA" w:rsidRDefault="004F102C">
            <w:pPr>
              <w:pStyle w:val="TableParagraph"/>
              <w:tabs>
                <w:tab w:val="left" w:pos="2463"/>
                <w:tab w:val="left" w:pos="2843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PRÉ-PROJETO</w:t>
            </w:r>
            <w:r>
              <w:rPr>
                <w:sz w:val="24"/>
              </w:rPr>
              <w:tab/>
              <w:t>(</w:t>
            </w:r>
            <w:r>
              <w:rPr>
                <w:sz w:val="24"/>
              </w:rPr>
              <w:tab/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</w:p>
        </w:tc>
        <w:tc>
          <w:tcPr>
            <w:tcW w:w="3685" w:type="dxa"/>
          </w:tcPr>
          <w:p w14:paraId="31E8F221" w14:textId="77777777" w:rsidR="00794FDA" w:rsidRDefault="004F102C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ANO/SEMESTRE: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2022/1</w:t>
            </w:r>
          </w:p>
        </w:tc>
      </w:tr>
    </w:tbl>
    <w:p w14:paraId="4DC572A5" w14:textId="77777777" w:rsidR="00794FDA" w:rsidRDefault="004F102C">
      <w:pPr>
        <w:pStyle w:val="Ttulo"/>
      </w:pPr>
      <w:r>
        <w:t>ADEQUANDO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LGPD</w:t>
      </w:r>
    </w:p>
    <w:p w14:paraId="2ACBF610" w14:textId="77777777" w:rsidR="00794FDA" w:rsidRDefault="004F102C">
      <w:pPr>
        <w:spacing w:before="126" w:line="390" w:lineRule="atLeast"/>
        <w:ind w:left="3201" w:right="3202" w:firstLine="636"/>
        <w:rPr>
          <w:sz w:val="24"/>
        </w:rPr>
      </w:pPr>
      <w:r>
        <w:rPr>
          <w:sz w:val="24"/>
        </w:rPr>
        <w:t>Artur Dallagnelo</w:t>
      </w:r>
      <w:r>
        <w:rPr>
          <w:spacing w:val="1"/>
          <w:sz w:val="24"/>
        </w:rPr>
        <w:t xml:space="preserve"> </w:t>
      </w:r>
      <w:r>
        <w:rPr>
          <w:sz w:val="24"/>
        </w:rPr>
        <w:t>Alexander</w:t>
      </w:r>
      <w:r>
        <w:rPr>
          <w:spacing w:val="-5"/>
          <w:sz w:val="24"/>
        </w:rPr>
        <w:t xml:space="preserve"> </w:t>
      </w:r>
      <w:r>
        <w:rPr>
          <w:sz w:val="24"/>
        </w:rPr>
        <w:t>Roberto</w:t>
      </w:r>
      <w:r>
        <w:rPr>
          <w:spacing w:val="-4"/>
          <w:sz w:val="24"/>
        </w:rPr>
        <w:t xml:space="preserve"> </w:t>
      </w:r>
      <w:r>
        <w:rPr>
          <w:sz w:val="24"/>
        </w:rPr>
        <w:t>Valdameri</w:t>
      </w:r>
    </w:p>
    <w:p w14:paraId="6DABA0A5" w14:textId="77777777" w:rsidR="00794FDA" w:rsidRDefault="004F102C">
      <w:pPr>
        <w:pStyle w:val="Ttulo1"/>
        <w:numPr>
          <w:ilvl w:val="0"/>
          <w:numId w:val="1"/>
        </w:numPr>
        <w:tabs>
          <w:tab w:val="left" w:pos="385"/>
        </w:tabs>
        <w:spacing w:before="6"/>
        <w:ind w:hanging="265"/>
        <w:jc w:val="both"/>
      </w:pPr>
      <w:r>
        <w:t>INTRODUÇÃO</w:t>
      </w:r>
    </w:p>
    <w:p w14:paraId="6C3EDC2A" w14:textId="572353C7" w:rsidR="00794FDA" w:rsidRDefault="004F102C">
      <w:pPr>
        <w:pStyle w:val="Corpodetexto"/>
        <w:spacing w:before="141" w:line="360" w:lineRule="auto"/>
        <w:ind w:right="126" w:firstLine="708"/>
        <w:jc w:val="both"/>
      </w:pPr>
      <w:r>
        <w:t>A etimologia da palavra proteção, encontra-se no latim “</w:t>
      </w:r>
      <w:r>
        <w:rPr>
          <w:i/>
        </w:rPr>
        <w:t>protegere</w:t>
      </w:r>
      <w:r>
        <w:t>” que significa esconder, abrigar,</w:t>
      </w:r>
      <w:r>
        <w:rPr>
          <w:spacing w:val="1"/>
        </w:rPr>
        <w:t xml:space="preserve"> </w:t>
      </w:r>
      <w:r>
        <w:t>salvaguardar. A motivação em se proteger algo está ligada ao grande valor que este, seja um bem, uma pessoa,</w:t>
      </w:r>
      <w:r>
        <w:rPr>
          <w:spacing w:val="1"/>
        </w:rPr>
        <w:t xml:space="preserve"> </w:t>
      </w:r>
      <w:r>
        <w:t>um objeto ou informações representam. Considera-se que algo é extremamente valioso</w:t>
      </w:r>
      <w:del w:id="0" w:author="Gilvan Justino" w:date="2022-05-21T16:57:00Z">
        <w:r w:rsidDel="00F638F5">
          <w:delText>,</w:delText>
        </w:r>
      </w:del>
      <w:r>
        <w:t xml:space="preserve"> quando se percebe que é</w:t>
      </w:r>
      <w:r>
        <w:rPr>
          <w:spacing w:val="1"/>
        </w:rPr>
        <w:t xml:space="preserve"> </w:t>
      </w:r>
      <w:r>
        <w:t>raro ou difícil de se conseguir. Se, de alguma forma, é necessário que este elemento valioso seja exposto, ele</w:t>
      </w:r>
      <w:r>
        <w:rPr>
          <w:spacing w:val="1"/>
        </w:rPr>
        <w:t xml:space="preserve"> </w:t>
      </w:r>
      <w:r>
        <w:t>ficará sob vigilância total. Seu acesso só é autorizado por quem tem ciência do quanto ele significa, desta forma,</w:t>
      </w:r>
      <w:r>
        <w:rPr>
          <w:spacing w:val="1"/>
        </w:rPr>
        <w:t xml:space="preserve"> </w:t>
      </w:r>
      <w:r>
        <w:t>estará sempre protegido. Ao contrário, sabe-se que tudo que é amplamente exposto torna-se acessível e assim,</w:t>
      </w:r>
      <w:r>
        <w:rPr>
          <w:spacing w:val="1"/>
        </w:rPr>
        <w:t xml:space="preserve"> </w:t>
      </w:r>
      <w:r>
        <w:t>vulnerável ou desprotegido.</w:t>
      </w:r>
      <w:r>
        <w:rPr>
          <w:spacing w:val="50"/>
        </w:rPr>
        <w:t xml:space="preserve"> </w:t>
      </w:r>
      <w:commentRangeStart w:id="1"/>
      <w:r>
        <w:t xml:space="preserve">(MOREIRA, 2019). </w:t>
      </w:r>
      <w:commentRangeEnd w:id="1"/>
      <w:r w:rsidR="00F638F5">
        <w:rPr>
          <w:rStyle w:val="Refdecomentrio"/>
        </w:rPr>
        <w:commentReference w:id="1"/>
      </w:r>
      <w:r>
        <w:t>Dentro desta linha de pensamento, este trabalho</w:t>
      </w:r>
      <w:del w:id="2" w:author="Gilvan Justino" w:date="2022-05-21T16:59:00Z">
        <w:r w:rsidDel="00F638F5">
          <w:delText>,</w:delText>
        </w:r>
      </w:del>
      <w:r>
        <w:t xml:space="preserve"> tem como</w:t>
      </w:r>
      <w:r>
        <w:rPr>
          <w:spacing w:val="1"/>
        </w:rPr>
        <w:t xml:space="preserve"> </w:t>
      </w:r>
      <w:r>
        <w:t>tema a Lei Geral de Proteção de Dados (LGPD).</w:t>
      </w:r>
      <w:r>
        <w:rPr>
          <w:spacing w:val="1"/>
        </w:rPr>
        <w:t xml:space="preserve"> </w:t>
      </w:r>
      <w:r>
        <w:t>Uma realidade nova, que o mundo contemporâneo está</w:t>
      </w:r>
      <w:r>
        <w:rPr>
          <w:spacing w:val="1"/>
        </w:rPr>
        <w:t xml:space="preserve"> </w:t>
      </w:r>
      <w:r>
        <w:t xml:space="preserve">aprendendo a proteger. </w:t>
      </w:r>
      <w:commentRangeStart w:id="3"/>
      <w:r>
        <w:t xml:space="preserve">Quanto valem </w:t>
      </w:r>
      <w:commentRangeStart w:id="4"/>
      <w:r>
        <w:t xml:space="preserve">esses </w:t>
      </w:r>
      <w:commentRangeEnd w:id="4"/>
      <w:r w:rsidR="00F638F5">
        <w:rPr>
          <w:rStyle w:val="Refdecomentrio"/>
        </w:rPr>
        <w:commentReference w:id="4"/>
      </w:r>
      <w:r>
        <w:t>dados? Por que devem ser protegidos? E o que acontece se forem</w:t>
      </w:r>
      <w:r>
        <w:rPr>
          <w:spacing w:val="1"/>
        </w:rPr>
        <w:t xml:space="preserve"> </w:t>
      </w:r>
      <w:r>
        <w:t>acessados</w:t>
      </w:r>
      <w:r>
        <w:rPr>
          <w:spacing w:val="-1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quem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deveria? Quais serão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consequências dessa violação?</w:t>
      </w:r>
      <w:commentRangeEnd w:id="3"/>
      <w:r w:rsidR="001570E9">
        <w:rPr>
          <w:rStyle w:val="Refdecomentrio"/>
        </w:rPr>
        <w:commentReference w:id="3"/>
      </w:r>
    </w:p>
    <w:p w14:paraId="42912BC5" w14:textId="507463A6" w:rsidR="00794FDA" w:rsidRDefault="004F102C">
      <w:pPr>
        <w:pStyle w:val="Corpodetexto"/>
        <w:spacing w:line="360" w:lineRule="auto"/>
        <w:ind w:right="128" w:firstLine="708"/>
        <w:jc w:val="both"/>
      </w:pPr>
      <w:r>
        <w:t>Atualmente,</w:t>
      </w:r>
      <w:r>
        <w:rPr>
          <w:spacing w:val="50"/>
        </w:rPr>
        <w:t xml:space="preserve"> </w:t>
      </w:r>
      <w:r>
        <w:t>vive-se a dualidade do mundo real e do digital. Ambos se misturam e a humanidade ou</w:t>
      </w:r>
      <w:r>
        <w:rPr>
          <w:spacing w:val="1"/>
        </w:rPr>
        <w:t xml:space="preserve"> </w:t>
      </w:r>
      <w:commentRangeStart w:id="5"/>
      <w:r>
        <w:t>4,66 bilhões de usuários ativos</w:t>
      </w:r>
      <w:commentRangeEnd w:id="5"/>
      <w:r w:rsidR="00F638F5">
        <w:rPr>
          <w:rStyle w:val="Refdecomentrio"/>
        </w:rPr>
        <w:commentReference w:id="5"/>
      </w:r>
      <w:r>
        <w:t>, passaram a viver nesses dois mundos de forma simultânea. Sabe-se que há uma</w:t>
      </w:r>
      <w:r>
        <w:rPr>
          <w:spacing w:val="1"/>
        </w:rPr>
        <w:t xml:space="preserve"> </w:t>
      </w:r>
      <w:r>
        <w:t xml:space="preserve">rede de dados integrada, </w:t>
      </w:r>
      <w:commentRangeStart w:id="6"/>
      <w:r>
        <w:t>que monitora e interfere ativamente no controle de tudo</w:t>
      </w:r>
      <w:commentRangeEnd w:id="6"/>
      <w:r w:rsidR="001570E9">
        <w:rPr>
          <w:rStyle w:val="Refdecomentrio"/>
        </w:rPr>
        <w:commentReference w:id="6"/>
      </w:r>
      <w:r>
        <w:t>. Sejam dados de uma pessoa</w:t>
      </w:r>
      <w:del w:id="7" w:author="Gilvan Justino" w:date="2022-05-21T17:04:00Z">
        <w:r w:rsidDel="001570E9">
          <w:delText>,</w:delText>
        </w:r>
        <w:r w:rsidDel="001570E9">
          <w:rPr>
            <w:spacing w:val="1"/>
          </w:rPr>
          <w:delText xml:space="preserve"> </w:delText>
        </w:r>
        <w:r w:rsidDel="001570E9">
          <w:delText>que possui uma vida simples, despojada de qualquer ostentação,</w:delText>
        </w:r>
      </w:del>
      <w:ins w:id="8" w:author="Gilvan Justino" w:date="2022-05-21T17:04:00Z">
        <w:r w:rsidR="001570E9">
          <w:t xml:space="preserve"> ou</w:t>
        </w:r>
      </w:ins>
      <w:r>
        <w:t xml:space="preserve"> até gigantescos empreendimentos que movem</w:t>
      </w:r>
      <w:r>
        <w:rPr>
          <w:spacing w:val="1"/>
        </w:rPr>
        <w:t xml:space="preserve"> </w:t>
      </w:r>
      <w:r>
        <w:t>bilhões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dólares.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acessos</w:t>
      </w:r>
      <w:r>
        <w:rPr>
          <w:spacing w:val="1"/>
        </w:rPr>
        <w:t xml:space="preserve"> </w:t>
      </w:r>
      <w:r>
        <w:t>virtuais</w:t>
      </w:r>
      <w:r>
        <w:rPr>
          <w:spacing w:val="1"/>
        </w:rPr>
        <w:t xml:space="preserve"> </w:t>
      </w:r>
      <w:r>
        <w:t>tornaram-se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rotina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tempo,</w:t>
      </w:r>
      <w:r>
        <w:rPr>
          <w:spacing w:val="1"/>
        </w:rPr>
        <w:t xml:space="preserve"> </w:t>
      </w:r>
      <w:r>
        <w:t>compartilham-se</w:t>
      </w:r>
      <w:r>
        <w:rPr>
          <w:spacing w:val="1"/>
        </w:rPr>
        <w:t xml:space="preserve"> </w:t>
      </w:r>
      <w:r>
        <w:t>informações, mensagens, dados, imagens, vídeos por esta rede que não se vê, porém não se sobrevive mais sem</w:t>
      </w:r>
      <w:r>
        <w:rPr>
          <w:spacing w:val="1"/>
        </w:rPr>
        <w:t xml:space="preserve"> </w:t>
      </w:r>
      <w:r>
        <w:t>ela. A divulgação e a conscientização dos usuários sobre a proteção de dados tornam-se fatores de relevância. Há</w:t>
      </w:r>
      <w:r>
        <w:rPr>
          <w:spacing w:val="-47"/>
        </w:rPr>
        <w:t xml:space="preserve"> </w:t>
      </w:r>
      <w:ins w:id="9" w:author="Gilvan Justino" w:date="2022-05-21T17:05:00Z">
        <w:r w:rsidR="001570E9">
          <w:rPr>
            <w:spacing w:val="-47"/>
          </w:rPr>
          <w:t xml:space="preserve"> </w:t>
        </w:r>
      </w:ins>
      <w:r>
        <w:t>uma legislação que organiza, controla e pune o uso e a liberação de dados sem que haja autorização dos seus</w:t>
      </w:r>
      <w:r>
        <w:rPr>
          <w:spacing w:val="1"/>
        </w:rPr>
        <w:t xml:space="preserve"> </w:t>
      </w:r>
      <w:r>
        <w:t>titulares para</w:t>
      </w:r>
      <w:r>
        <w:rPr>
          <w:spacing w:val="1"/>
        </w:rPr>
        <w:t xml:space="preserve"> </w:t>
      </w:r>
      <w:r>
        <w:t>isto. (</w:t>
      </w:r>
      <w:commentRangeStart w:id="10"/>
      <w:r>
        <w:t>CUPONATION</w:t>
      </w:r>
      <w:commentRangeEnd w:id="10"/>
      <w:r w:rsidR="001570E9">
        <w:rPr>
          <w:rStyle w:val="Refdecomentrio"/>
        </w:rPr>
        <w:commentReference w:id="10"/>
      </w:r>
      <w:r>
        <w:t>,</w:t>
      </w:r>
      <w:r>
        <w:rPr>
          <w:spacing w:val="3"/>
        </w:rPr>
        <w:t xml:space="preserve"> </w:t>
      </w:r>
      <w:commentRangeStart w:id="11"/>
      <w:r>
        <w:t>2021</w:t>
      </w:r>
      <w:commentRangeEnd w:id="11"/>
      <w:r w:rsidR="001570E9">
        <w:rPr>
          <w:rStyle w:val="Refdecomentrio"/>
        </w:rPr>
        <w:commentReference w:id="11"/>
      </w:r>
      <w:r>
        <w:t>)</w:t>
      </w:r>
    </w:p>
    <w:p w14:paraId="56490FCA" w14:textId="77777777" w:rsidR="00794FDA" w:rsidRDefault="004F102C">
      <w:pPr>
        <w:pStyle w:val="Corpodetexto"/>
        <w:spacing w:line="360" w:lineRule="auto"/>
        <w:ind w:right="126" w:firstLine="708"/>
        <w:jc w:val="both"/>
      </w:pPr>
      <w:r>
        <w:t>Para tanto, vale considerar a associação de duas palavras, as quais, no mundo digital, possuem valores</w:t>
      </w:r>
      <w:r>
        <w:rPr>
          <w:spacing w:val="1"/>
        </w:rPr>
        <w:t xml:space="preserve"> </w:t>
      </w:r>
      <w:r>
        <w:t>correlatos: dados e segredos. Ambos devem ser guardados, protegidos e acessados, somente quando existir a</w:t>
      </w:r>
      <w:r>
        <w:rPr>
          <w:spacing w:val="1"/>
        </w:rPr>
        <w:t xml:space="preserve"> </w:t>
      </w:r>
      <w:r>
        <w:t xml:space="preserve">necessidade da informação para a tomada de decisões ou para execução de alguma atividade. </w:t>
      </w:r>
      <w:commentRangeStart w:id="12"/>
      <w:r>
        <w:t>A preocupação do</w:t>
      </w:r>
      <w:r>
        <w:rPr>
          <w:spacing w:val="1"/>
        </w:rPr>
        <w:t xml:space="preserve"> </w:t>
      </w:r>
      <w:r>
        <w:t>homem com a proteção de dados em relação a terceiros não autorizados a acessá-los remonta tempos longínquos.</w:t>
      </w:r>
      <w:r>
        <w:rPr>
          <w:spacing w:val="-47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Idade</w:t>
      </w:r>
      <w:r>
        <w:rPr>
          <w:spacing w:val="8"/>
        </w:rPr>
        <w:t xml:space="preserve"> </w:t>
      </w:r>
      <w:r>
        <w:t>Antiga</w:t>
      </w:r>
      <w:r>
        <w:rPr>
          <w:spacing w:val="4"/>
        </w:rPr>
        <w:t xml:space="preserve"> </w:t>
      </w:r>
      <w:r>
        <w:t>(4000</w:t>
      </w:r>
      <w:r>
        <w:rPr>
          <w:spacing w:val="4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C.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476</w:t>
      </w:r>
      <w:r>
        <w:rPr>
          <w:spacing w:val="4"/>
        </w:rPr>
        <w:t xml:space="preserve"> </w:t>
      </w:r>
      <w:r>
        <w:t>d.</w:t>
      </w:r>
      <w:r>
        <w:rPr>
          <w:spacing w:val="6"/>
        </w:rPr>
        <w:t xml:space="preserve"> </w:t>
      </w:r>
      <w:r>
        <w:t>C.),</w:t>
      </w:r>
      <w:r>
        <w:rPr>
          <w:spacing w:val="6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fins</w:t>
      </w:r>
      <w:r>
        <w:rPr>
          <w:spacing w:val="7"/>
        </w:rPr>
        <w:t xml:space="preserve"> </w:t>
      </w:r>
      <w:r>
        <w:t>militares</w:t>
      </w:r>
      <w:r>
        <w:rPr>
          <w:spacing w:val="7"/>
        </w:rPr>
        <w:t xml:space="preserve"> </w:t>
      </w:r>
      <w:r>
        <w:t>estratégicos,</w:t>
      </w:r>
      <w:r>
        <w:rPr>
          <w:spacing w:val="10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imperador</w:t>
      </w:r>
      <w:r>
        <w:rPr>
          <w:spacing w:val="7"/>
        </w:rPr>
        <w:t xml:space="preserve"> </w:t>
      </w:r>
      <w:r>
        <w:t>romano</w:t>
      </w:r>
      <w:r>
        <w:rPr>
          <w:spacing w:val="8"/>
        </w:rPr>
        <w:t xml:space="preserve"> </w:t>
      </w:r>
      <w:r>
        <w:t>Júlio César</w:t>
      </w:r>
      <w:r>
        <w:rPr>
          <w:spacing w:val="10"/>
        </w:rPr>
        <w:t xml:space="preserve"> </w:t>
      </w:r>
      <w:r>
        <w:t>(101.</w:t>
      </w:r>
    </w:p>
    <w:p w14:paraId="4BEF8F73" w14:textId="77777777" w:rsidR="00794FDA" w:rsidRDefault="004F102C">
      <w:pPr>
        <w:pStyle w:val="Corpodetexto"/>
        <w:spacing w:before="3" w:line="360" w:lineRule="auto"/>
        <w:ind w:right="126"/>
        <w:jc w:val="both"/>
      </w:pPr>
      <w:r>
        <w:t xml:space="preserve">a. C. a 44 a. C.) criou a </w:t>
      </w:r>
      <w:r>
        <w:rPr>
          <w:i/>
        </w:rPr>
        <w:t xml:space="preserve">Cifra de Cesar </w:t>
      </w:r>
      <w:r>
        <w:t>para a transmissão de mensagens a seus comandados, substituindo cada</w:t>
      </w:r>
      <w:r>
        <w:rPr>
          <w:spacing w:val="1"/>
        </w:rPr>
        <w:t xml:space="preserve"> </w:t>
      </w:r>
      <w:r>
        <w:t>letra do alfabeto pela correspondente a três casas à frente na ordem alfabética, de modo que somente o pessoal</w:t>
      </w:r>
      <w:r>
        <w:rPr>
          <w:spacing w:val="1"/>
        </w:rPr>
        <w:t xml:space="preserve"> </w:t>
      </w:r>
      <w:r>
        <w:t>devidamente treinado poderia captar a mensagem transmitida.</w:t>
      </w:r>
      <w:r>
        <w:rPr>
          <w:spacing w:val="1"/>
        </w:rPr>
        <w:t xml:space="preserve"> </w:t>
      </w:r>
      <w:r>
        <w:t>Na Idade Moderna (1453-1789), a rainha da</w:t>
      </w:r>
      <w:r>
        <w:rPr>
          <w:spacing w:val="1"/>
        </w:rPr>
        <w:t xml:space="preserve"> </w:t>
      </w:r>
      <w:r>
        <w:t>Escócia, Maria Stuart (1542-1587), mesmo presa, se comunicava com rebeldes católicos por meio de linguagem</w:t>
      </w:r>
      <w:r>
        <w:rPr>
          <w:spacing w:val="1"/>
        </w:rPr>
        <w:t xml:space="preserve"> </w:t>
      </w:r>
      <w:r>
        <w:t>criptografada,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necessária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intervenção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criptoanalista Thomas Phelippes para</w:t>
      </w:r>
      <w:r>
        <w:rPr>
          <w:spacing w:val="1"/>
        </w:rPr>
        <w:t xml:space="preserve"> </w:t>
      </w:r>
      <w:r>
        <w:t>quebrar a</w:t>
      </w:r>
      <w:r>
        <w:rPr>
          <w:spacing w:val="1"/>
        </w:rPr>
        <w:t xml:space="preserve"> </w:t>
      </w:r>
      <w:r>
        <w:t>cifragem</w:t>
      </w:r>
      <w:commentRangeEnd w:id="12"/>
      <w:r w:rsidR="002A2DE3">
        <w:rPr>
          <w:rStyle w:val="Refdecomentrio"/>
        </w:rPr>
        <w:commentReference w:id="12"/>
      </w:r>
      <w:r>
        <w:t>.</w:t>
      </w:r>
      <w:r>
        <w:rPr>
          <w:spacing w:val="1"/>
        </w:rPr>
        <w:t xml:space="preserve"> </w:t>
      </w:r>
      <w:r>
        <w:t>(COSTA,</w:t>
      </w:r>
      <w:r>
        <w:rPr>
          <w:spacing w:val="2"/>
        </w:rPr>
        <w:t xml:space="preserve"> </w:t>
      </w:r>
      <w:r>
        <w:t>2003</w:t>
      </w:r>
      <w:r>
        <w:rPr>
          <w:spacing w:val="-3"/>
        </w:rPr>
        <w:t xml:space="preserve"> </w:t>
      </w:r>
      <w:r>
        <w:t>apud</w:t>
      </w:r>
      <w:r>
        <w:rPr>
          <w:spacing w:val="-1"/>
        </w:rPr>
        <w:t xml:space="preserve"> </w:t>
      </w:r>
      <w:r>
        <w:t>EDUARDA).</w:t>
      </w:r>
    </w:p>
    <w:p w14:paraId="405F0B2A" w14:textId="77777777" w:rsidR="00794FDA" w:rsidRDefault="004F102C">
      <w:pPr>
        <w:pStyle w:val="Corpodetexto"/>
        <w:spacing w:line="360" w:lineRule="auto"/>
        <w:ind w:right="125" w:firstLine="708"/>
        <w:jc w:val="both"/>
      </w:pPr>
      <w:commentRangeStart w:id="13"/>
      <w:r>
        <w:t>Dos primórdios da globalização até a pandemia mundial de COVID19, a base de usuários cresceu</w:t>
      </w:r>
      <w:r>
        <w:rPr>
          <w:spacing w:val="1"/>
        </w:rPr>
        <w:t xml:space="preserve"> </w:t>
      </w:r>
      <w:r>
        <w:t>exponencialmente, número que é representado pela proporção de 6 em cada 10 pessoas que acessam a rede</w:t>
      </w:r>
      <w:r>
        <w:rPr>
          <w:spacing w:val="1"/>
        </w:rPr>
        <w:t xml:space="preserve"> </w:t>
      </w:r>
      <w:r>
        <w:t>através de um computador, tablet ou smartphone</w:t>
      </w:r>
      <w:commentRangeEnd w:id="13"/>
      <w:r w:rsidR="00252B7B">
        <w:rPr>
          <w:rStyle w:val="Refdecomentrio"/>
        </w:rPr>
        <w:commentReference w:id="13"/>
      </w:r>
      <w:r>
        <w:t xml:space="preserve">. </w:t>
      </w:r>
      <w:commentRangeStart w:id="14"/>
      <w:r>
        <w:t>A evolução tecnológica se justifica pelo barateamento dos</w:t>
      </w:r>
      <w:r>
        <w:rPr>
          <w:spacing w:val="1"/>
        </w:rPr>
        <w:t xml:space="preserve"> </w:t>
      </w:r>
      <w:r>
        <w:t>computadores</w:t>
      </w:r>
      <w:r>
        <w:rPr>
          <w:spacing w:val="26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dispositivos</w:t>
      </w:r>
      <w:r>
        <w:rPr>
          <w:spacing w:val="26"/>
        </w:rPr>
        <w:t xml:space="preserve"> </w:t>
      </w:r>
      <w:r>
        <w:t>móveis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hoje,</w:t>
      </w:r>
      <w:r>
        <w:rPr>
          <w:spacing w:val="25"/>
        </w:rPr>
        <w:t xml:space="preserve"> </w:t>
      </w:r>
      <w:r>
        <w:t>tal</w:t>
      </w:r>
      <w:r>
        <w:rPr>
          <w:spacing w:val="23"/>
        </w:rPr>
        <w:t xml:space="preserve"> </w:t>
      </w:r>
      <w:r>
        <w:t>rede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conceitua</w:t>
      </w:r>
      <w:r>
        <w:rPr>
          <w:spacing w:val="28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maior</w:t>
      </w:r>
      <w:r>
        <w:rPr>
          <w:spacing w:val="25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comunicabilidade</w:t>
      </w:r>
    </w:p>
    <w:p w14:paraId="193C22AD" w14:textId="77777777" w:rsidR="00794FDA" w:rsidRDefault="00794FDA">
      <w:pPr>
        <w:spacing w:line="360" w:lineRule="auto"/>
        <w:jc w:val="both"/>
        <w:sectPr w:rsidR="00794FDA">
          <w:footerReference w:type="default" r:id="rId11"/>
          <w:type w:val="continuous"/>
          <w:pgSz w:w="11900" w:h="16820"/>
          <w:pgMar w:top="1580" w:right="1000" w:bottom="920" w:left="1580" w:header="720" w:footer="738" w:gutter="0"/>
          <w:pgNumType w:start="1"/>
          <w:cols w:space="720"/>
        </w:sectPr>
      </w:pPr>
    </w:p>
    <w:p w14:paraId="330B0736" w14:textId="78E1CCC4" w:rsidR="00794FDA" w:rsidRDefault="004F102C">
      <w:pPr>
        <w:pStyle w:val="Corpodetexto"/>
        <w:spacing w:before="105" w:line="360" w:lineRule="auto"/>
        <w:ind w:right="125"/>
        <w:jc w:val="both"/>
      </w:pPr>
      <w:r>
        <w:lastRenderedPageBreak/>
        <w:t>global, devido aos vastos recursos que apresenta para facilitar a vida de seus adeptos. A busca por informações,</w:t>
      </w:r>
      <w:r>
        <w:rPr>
          <w:spacing w:val="1"/>
        </w:rPr>
        <w:t xml:space="preserve"> </w:t>
      </w:r>
      <w:r>
        <w:t>entretenimento, diversão, relacionamentos e transações comerciais, são algumas das principais atividades por ela</w:t>
      </w:r>
      <w:r>
        <w:rPr>
          <w:spacing w:val="1"/>
        </w:rPr>
        <w:t xml:space="preserve"> </w:t>
      </w:r>
      <w:r>
        <w:t>advindas.</w:t>
      </w:r>
      <w:r>
        <w:rPr>
          <w:spacing w:val="1"/>
        </w:rPr>
        <w:t xml:space="preserve"> </w:t>
      </w:r>
      <w:r>
        <w:t>Entretanto,</w:t>
      </w:r>
      <w:r>
        <w:rPr>
          <w:spacing w:val="1"/>
        </w:rPr>
        <w:t xml:space="preserve"> </w:t>
      </w:r>
      <w:r>
        <w:t>determinados</w:t>
      </w:r>
      <w:r>
        <w:rPr>
          <w:spacing w:val="1"/>
        </w:rPr>
        <w:t xml:space="preserve"> </w:t>
      </w:r>
      <w:r>
        <w:t>usufruidores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empregam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prejudicial,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praticando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intitulados Crimes Virtuais</w:t>
      </w:r>
      <w:commentRangeEnd w:id="14"/>
      <w:r w:rsidR="00252B7B">
        <w:rPr>
          <w:rStyle w:val="Refdecomentrio"/>
        </w:rPr>
        <w:commentReference w:id="14"/>
      </w:r>
      <w:r>
        <w:t>. Tendo em vista a importância de proteger os profissionais e a informação de toda</w:t>
      </w:r>
      <w:r>
        <w:rPr>
          <w:spacing w:val="1"/>
        </w:rPr>
        <w:t xml:space="preserve"> </w:t>
      </w:r>
      <w:r>
        <w:t>uma corporação, é relevante compreender e implementar a segurança da informação, criando mecanismos de</w:t>
      </w:r>
      <w:r>
        <w:rPr>
          <w:spacing w:val="1"/>
        </w:rPr>
        <w:t xml:space="preserve"> </w:t>
      </w:r>
      <w:r>
        <w:t xml:space="preserve">proteção impedindo ameaças e ou invasões cibernéticas, as quais possibilitam acesso </w:t>
      </w:r>
      <w:del w:id="15" w:author="Gilvan Justino" w:date="2022-05-21T17:15:00Z">
        <w:r w:rsidDel="00252B7B">
          <w:delText xml:space="preserve">a </w:delText>
        </w:r>
      </w:del>
      <w:ins w:id="16" w:author="Gilvan Justino" w:date="2022-05-21T17:15:00Z">
        <w:r w:rsidR="00252B7B">
          <w:t>à</w:t>
        </w:r>
        <w:r w:rsidR="00252B7B">
          <w:t xml:space="preserve">s </w:t>
        </w:r>
      </w:ins>
      <w:r>
        <w:t>informações. Tornou-se</w:t>
      </w:r>
      <w:r>
        <w:rPr>
          <w:spacing w:val="1"/>
        </w:rPr>
        <w:t xml:space="preserve"> </w:t>
      </w:r>
      <w:r>
        <w:t>essencial e legal, a garantia de segurança considerando a necessidade de confidencialidade, a integridade, a</w:t>
      </w:r>
      <w:r>
        <w:rPr>
          <w:spacing w:val="1"/>
        </w:rPr>
        <w:t xml:space="preserve"> </w:t>
      </w:r>
      <w:r>
        <w:t>disponibilidade,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autenticidade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irretratabilidade</w:t>
      </w:r>
      <w:r>
        <w:rPr>
          <w:spacing w:val="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dados.</w:t>
      </w:r>
      <w:r>
        <w:rPr>
          <w:spacing w:val="4"/>
        </w:rPr>
        <w:t xml:space="preserve"> </w:t>
      </w:r>
      <w:r>
        <w:t>(MELIANI,</w:t>
      </w:r>
      <w:r>
        <w:rPr>
          <w:spacing w:val="1"/>
        </w:rPr>
        <w:t xml:space="preserve"> </w:t>
      </w:r>
      <w:r>
        <w:t>2021)</w:t>
      </w:r>
    </w:p>
    <w:p w14:paraId="49207D94" w14:textId="3C8CE9D3" w:rsidR="00794FDA" w:rsidRDefault="004F102C">
      <w:pPr>
        <w:pStyle w:val="Corpodetexto"/>
        <w:spacing w:before="1" w:line="360" w:lineRule="auto"/>
        <w:ind w:right="124" w:firstLine="708"/>
        <w:jc w:val="both"/>
      </w:pPr>
      <w:r>
        <w:t>A lei nº 13.709, sancionada pelo governo brasileiro em 14 de agosto de 2018, e depois aprimorada pela</w:t>
      </w:r>
      <w:r>
        <w:rPr>
          <w:spacing w:val="1"/>
        </w:rPr>
        <w:t xml:space="preserve"> </w:t>
      </w:r>
      <w:r>
        <w:t>lei nº 13.853, sancionada em 8 de julho de 2019 e pela lei nº 14.010, sancionada em 10 de junho de 2020, e com</w:t>
      </w:r>
      <w:r>
        <w:rPr>
          <w:spacing w:val="1"/>
        </w:rPr>
        <w:t xml:space="preserve"> </w:t>
      </w:r>
      <w:r>
        <w:t>vigência a partir de agosto de 2021, configura a necessidade de um cenário que estabeleça a segurança jurídica,</w:t>
      </w:r>
      <w:r>
        <w:rPr>
          <w:spacing w:val="1"/>
        </w:rPr>
        <w:t xml:space="preserve"> </w:t>
      </w:r>
      <w:r>
        <w:t>utilizando padronização de normas e de práticas que promovam a proteção de forma igualitária dentro do Brasil,</w:t>
      </w:r>
      <w:r>
        <w:rPr>
          <w:spacing w:val="1"/>
        </w:rPr>
        <w:t xml:space="preserve"> </w:t>
      </w:r>
      <w:r>
        <w:t>dos dados pessoais de todos os cidadãos. Muito mais que proteger, o intuito da legislação é garantir que todos os</w:t>
      </w:r>
      <w:r>
        <w:rPr>
          <w:spacing w:val="1"/>
        </w:rPr>
        <w:t xml:space="preserve"> </w:t>
      </w:r>
      <w:r>
        <w:t>cidadãos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preservados,</w:t>
      </w:r>
      <w:r>
        <w:rPr>
          <w:spacing w:val="1"/>
        </w:rPr>
        <w:t xml:space="preserve"> </w:t>
      </w:r>
      <w:r>
        <w:t>promovendo</w:t>
      </w:r>
      <w:r>
        <w:rPr>
          <w:spacing w:val="1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proteção,</w:t>
      </w:r>
      <w:r>
        <w:rPr>
          <w:spacing w:val="1"/>
        </w:rPr>
        <w:t xml:space="preserve"> </w:t>
      </w:r>
      <w:r>
        <w:t>afinal,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tratamos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pessoas,</w:t>
      </w:r>
      <w:r>
        <w:rPr>
          <w:spacing w:val="1"/>
        </w:rPr>
        <w:t xml:space="preserve"> </w:t>
      </w:r>
      <w:r>
        <w:t>automaticamente refere-se a</w:t>
      </w:r>
      <w:ins w:id="17" w:author="Gilvan Justino" w:date="2022-05-21T17:16:00Z">
        <w:r w:rsidR="00252B7B">
          <w:t>os</w:t>
        </w:r>
      </w:ins>
      <w:r>
        <w:t xml:space="preserve"> valores que devem</w:t>
      </w:r>
      <w:r>
        <w:rPr>
          <w:spacing w:val="1"/>
        </w:rPr>
        <w:t xml:space="preserve"> </w:t>
      </w:r>
      <w:r>
        <w:t xml:space="preserve">ser protegidos. </w:t>
      </w:r>
      <w:commentRangeStart w:id="18"/>
      <w:r>
        <w:t>(Lei Geral de Proteção de Dados Pessoais</w:t>
      </w:r>
      <w:r>
        <w:rPr>
          <w:spacing w:val="1"/>
        </w:rPr>
        <w:t xml:space="preserve"> </w:t>
      </w:r>
      <w:r>
        <w:t>(LGPD))</w:t>
      </w:r>
      <w:commentRangeEnd w:id="18"/>
      <w:r w:rsidR="00252B7B">
        <w:rPr>
          <w:rStyle w:val="Refdecomentrio"/>
        </w:rPr>
        <w:commentReference w:id="18"/>
      </w:r>
      <w:r>
        <w:t>.</w:t>
      </w:r>
    </w:p>
    <w:p w14:paraId="7E7E843B" w14:textId="7F3E6CB4" w:rsidR="00794FDA" w:rsidRDefault="004F102C">
      <w:pPr>
        <w:pStyle w:val="Corpodetexto"/>
        <w:spacing w:before="1" w:line="360" w:lineRule="auto"/>
        <w:ind w:right="125" w:firstLine="708"/>
        <w:jc w:val="both"/>
      </w:pPr>
      <w:r>
        <w:t>Desta forma, o projeto em questão</w:t>
      </w:r>
      <w:del w:id="19" w:author="Gilvan Justino" w:date="2022-05-21T17:17:00Z">
        <w:r w:rsidDel="009D73B4">
          <w:delText>,</w:delText>
        </w:r>
      </w:del>
      <w:r>
        <w:t xml:space="preserve"> apresenta e descreve o processo de adaptação de um sistema e-</w:t>
      </w:r>
      <w:r>
        <w:rPr>
          <w:spacing w:val="1"/>
        </w:rPr>
        <w:t xml:space="preserve"> </w:t>
      </w:r>
      <w:r>
        <w:t>commerce, baseado no framework Magento dentro dos padrões estabelecidos pela lei, promovendo segurança e</w:t>
      </w:r>
      <w:r>
        <w:rPr>
          <w:spacing w:val="1"/>
        </w:rPr>
        <w:t xml:space="preserve"> </w:t>
      </w:r>
      <w:r>
        <w:t>credibilidade</w:t>
      </w:r>
      <w:r>
        <w:rPr>
          <w:spacing w:val="1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 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</w:t>
      </w:r>
    </w:p>
    <w:p w14:paraId="56A3DA19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line="276" w:lineRule="exact"/>
      </w:pPr>
      <w:r>
        <w:t>OBJETIVOS</w:t>
      </w:r>
    </w:p>
    <w:p w14:paraId="66F2C4ED" w14:textId="23554505" w:rsidR="00794FDA" w:rsidRDefault="004F102C">
      <w:pPr>
        <w:pStyle w:val="Corpodetexto"/>
        <w:spacing w:before="2" w:line="400" w:lineRule="auto"/>
        <w:ind w:left="801" w:right="262"/>
      </w:pPr>
      <w:r>
        <w:t>Este trabalho possui como objetivo adequar um sistema de e-commerce</w:t>
      </w:r>
      <w:ins w:id="20" w:author="Gilvan Justino" w:date="2022-05-21T17:17:00Z">
        <w:r w:rsidR="009D73B4">
          <w:t>,</w:t>
        </w:r>
      </w:ins>
      <w:r>
        <w:t xml:space="preserve"> baseado em Magento</w:t>
      </w:r>
      <w:ins w:id="21" w:author="Gilvan Justino" w:date="2022-05-21T17:18:00Z">
        <w:r w:rsidR="009D73B4">
          <w:t>,</w:t>
        </w:r>
      </w:ins>
      <w:r>
        <w:t xml:space="preserve"> a LGPD.</w:t>
      </w:r>
      <w:r>
        <w:rPr>
          <w:spacing w:val="-48"/>
        </w:rPr>
        <w:t xml:space="preserve"> </w:t>
      </w:r>
      <w:ins w:id="22" w:author="Gilvan Justino" w:date="2022-05-21T17:18:00Z">
        <w:r w:rsidR="009D73B4">
          <w:rPr>
            <w:spacing w:val="-48"/>
          </w:rPr>
          <w:t xml:space="preserve">   </w:t>
        </w:r>
      </w:ins>
      <w:r>
        <w:t>Os</w:t>
      </w:r>
      <w:r>
        <w:rPr>
          <w:spacing w:val="-2"/>
        </w:rPr>
        <w:t xml:space="preserve"> </w:t>
      </w:r>
      <w:r>
        <w:t>objetivos específicos</w:t>
      </w:r>
      <w:r>
        <w:rPr>
          <w:spacing w:val="-1"/>
        </w:rPr>
        <w:t xml:space="preserve"> </w:t>
      </w:r>
      <w:r>
        <w:t>são:</w:t>
      </w:r>
    </w:p>
    <w:p w14:paraId="0A799BC2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rPr>
          <w:sz w:val="20"/>
        </w:rPr>
      </w:pPr>
      <w:r>
        <w:rPr>
          <w:sz w:val="20"/>
        </w:rPr>
        <w:t>adequar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coleta</w:t>
      </w:r>
      <w:r>
        <w:rPr>
          <w:spacing w:val="-1"/>
          <w:sz w:val="20"/>
        </w:rPr>
        <w:t xml:space="preserve"> </w:t>
      </w:r>
      <w:r>
        <w:rPr>
          <w:sz w:val="20"/>
        </w:rPr>
        <w:t>e armazenamento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pessoais;</w:t>
      </w:r>
    </w:p>
    <w:p w14:paraId="765904EA" w14:textId="6671B0BA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34"/>
        <w:rPr>
          <w:sz w:val="20"/>
        </w:rPr>
      </w:pPr>
      <w:r>
        <w:rPr>
          <w:sz w:val="20"/>
        </w:rPr>
        <w:t xml:space="preserve">ajustar </w:t>
      </w:r>
      <w:commentRangeStart w:id="23"/>
      <w:ins w:id="24" w:author="Gilvan Justino" w:date="2022-05-21T17:59:00Z">
        <w:r w:rsidR="002F4B5F">
          <w:rPr>
            <w:sz w:val="20"/>
          </w:rPr>
          <w:t xml:space="preserve">o </w:t>
        </w:r>
      </w:ins>
      <w:r>
        <w:rPr>
          <w:sz w:val="20"/>
        </w:rPr>
        <w:t>modo</w:t>
      </w:r>
      <w:r>
        <w:rPr>
          <w:spacing w:val="2"/>
          <w:sz w:val="20"/>
        </w:rPr>
        <w:t xml:space="preserve"> </w:t>
      </w:r>
      <w:r>
        <w:rPr>
          <w:sz w:val="20"/>
        </w:rPr>
        <w:t>como que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pessoais</w:t>
      </w:r>
      <w:r>
        <w:rPr>
          <w:spacing w:val="-2"/>
          <w:sz w:val="20"/>
        </w:rPr>
        <w:t xml:space="preserve"> </w:t>
      </w:r>
      <w:r>
        <w:rPr>
          <w:sz w:val="20"/>
        </w:rPr>
        <w:t>são utilizados</w:t>
      </w:r>
      <w:r>
        <w:rPr>
          <w:spacing w:val="-1"/>
          <w:sz w:val="20"/>
        </w:rPr>
        <w:t xml:space="preserve"> </w:t>
      </w:r>
      <w:r>
        <w:rPr>
          <w:sz w:val="20"/>
        </w:rPr>
        <w:t>pela</w:t>
      </w:r>
      <w:r>
        <w:rPr>
          <w:spacing w:val="-1"/>
          <w:sz w:val="20"/>
        </w:rPr>
        <w:t xml:space="preserve"> </w:t>
      </w:r>
      <w:r>
        <w:rPr>
          <w:sz w:val="20"/>
        </w:rPr>
        <w:t>plataforma</w:t>
      </w:r>
      <w:commentRangeEnd w:id="23"/>
      <w:r w:rsidR="002F4B5F">
        <w:rPr>
          <w:rStyle w:val="Refdecomentrio"/>
        </w:rPr>
        <w:commentReference w:id="23"/>
      </w:r>
      <w:r>
        <w:rPr>
          <w:sz w:val="20"/>
        </w:rPr>
        <w:t>;</w:t>
      </w:r>
    </w:p>
    <w:p w14:paraId="501E81FD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34"/>
        <w:rPr>
          <w:sz w:val="20"/>
        </w:rPr>
      </w:pPr>
      <w:r>
        <w:rPr>
          <w:sz w:val="20"/>
        </w:rPr>
        <w:t>readequar</w:t>
      </w:r>
      <w:r>
        <w:rPr>
          <w:spacing w:val="1"/>
          <w:sz w:val="20"/>
        </w:rPr>
        <w:t xml:space="preserve"> </w:t>
      </w:r>
      <w:r>
        <w:rPr>
          <w:sz w:val="20"/>
        </w:rPr>
        <w:t>as políticas</w:t>
      </w:r>
      <w:r>
        <w:rPr>
          <w:spacing w:val="-1"/>
          <w:sz w:val="20"/>
        </w:rPr>
        <w:t xml:space="preserve"> </w:t>
      </w:r>
      <w:r>
        <w:rPr>
          <w:sz w:val="20"/>
        </w:rPr>
        <w:t>de privacidade</w:t>
      </w:r>
      <w:r>
        <w:rPr>
          <w:spacing w:val="-1"/>
          <w:sz w:val="20"/>
        </w:rPr>
        <w:t xml:space="preserve"> </w:t>
      </w:r>
      <w:r>
        <w:rPr>
          <w:sz w:val="20"/>
        </w:rPr>
        <w:t>e termos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compartilhamento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dados.</w:t>
      </w:r>
    </w:p>
    <w:p w14:paraId="3D6D9FDA" w14:textId="77777777" w:rsidR="00794FDA" w:rsidRDefault="004F102C">
      <w:pPr>
        <w:pStyle w:val="Ttulo1"/>
        <w:numPr>
          <w:ilvl w:val="0"/>
          <w:numId w:val="1"/>
        </w:numPr>
        <w:tabs>
          <w:tab w:val="left" w:pos="385"/>
        </w:tabs>
        <w:spacing w:before="153"/>
        <w:ind w:hanging="265"/>
      </w:pPr>
      <w:r>
        <w:t>TRABALHOS</w:t>
      </w:r>
      <w:r>
        <w:rPr>
          <w:spacing w:val="-5"/>
        </w:rPr>
        <w:t xml:space="preserve"> </w:t>
      </w:r>
      <w:r>
        <w:t>CORRELATOS</w:t>
      </w:r>
    </w:p>
    <w:p w14:paraId="319A38FA" w14:textId="66192A84" w:rsidR="00794FDA" w:rsidRDefault="004F102C">
      <w:pPr>
        <w:pStyle w:val="Corpodetexto"/>
        <w:spacing w:before="141" w:line="360" w:lineRule="auto"/>
        <w:ind w:right="127" w:firstLine="680"/>
        <w:jc w:val="both"/>
      </w:pPr>
      <w:r>
        <w:t>A seguir são apresentados três trabalhos acadêmicos com características semelhantes aos objetivos do</w:t>
      </w:r>
      <w:r>
        <w:rPr>
          <w:spacing w:val="1"/>
        </w:rPr>
        <w:t xml:space="preserve"> </w:t>
      </w:r>
      <w:r>
        <w:t>trabalho</w:t>
      </w:r>
      <w:r>
        <w:rPr>
          <w:spacing w:val="24"/>
        </w:rPr>
        <w:t xml:space="preserve"> </w:t>
      </w:r>
      <w:r>
        <w:t>proposto:</w:t>
      </w:r>
      <w:r>
        <w:rPr>
          <w:spacing w:val="25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primeiro</w:t>
      </w:r>
      <w:r>
        <w:rPr>
          <w:spacing w:val="20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uma</w:t>
      </w:r>
      <w:r>
        <w:rPr>
          <w:spacing w:val="24"/>
        </w:rPr>
        <w:t xml:space="preserve"> </w:t>
      </w:r>
      <w:r>
        <w:t>análise</w:t>
      </w:r>
      <w:r>
        <w:rPr>
          <w:spacing w:val="24"/>
        </w:rPr>
        <w:t xml:space="preserve"> </w:t>
      </w:r>
      <w:r>
        <w:t>da</w:t>
      </w:r>
      <w:r>
        <w:rPr>
          <w:spacing w:val="21"/>
        </w:rPr>
        <w:t xml:space="preserve"> </w:t>
      </w:r>
      <w:r>
        <w:t>Lei</w:t>
      </w:r>
      <w:r>
        <w:rPr>
          <w:spacing w:val="25"/>
        </w:rPr>
        <w:t xml:space="preserve"> </w:t>
      </w:r>
      <w:r>
        <w:t>Geral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Proteção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Dados</w:t>
      </w:r>
      <w:r>
        <w:rPr>
          <w:spacing w:val="23"/>
        </w:rPr>
        <w:t xml:space="preserve"> </w:t>
      </w:r>
      <w:r>
        <w:t>(LGPD)</w:t>
      </w:r>
      <w:r>
        <w:rPr>
          <w:spacing w:val="23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seus</w:t>
      </w:r>
      <w:r>
        <w:rPr>
          <w:spacing w:val="22"/>
        </w:rPr>
        <w:t xml:space="preserve"> </w:t>
      </w:r>
      <w:r>
        <w:t>impactos</w:t>
      </w:r>
      <w:r>
        <w:rPr>
          <w:spacing w:val="23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então cenário brasileiro de proteção de dados (GARCIA, 2022). O segundo é um estudo que tem como objetivo</w:t>
      </w:r>
      <w:r>
        <w:rPr>
          <w:spacing w:val="1"/>
        </w:rPr>
        <w:t xml:space="preserve"> </w:t>
      </w:r>
      <w:r>
        <w:t>identificar quais medidas devem ser tomadas por escritórios de contabilidade para adequação à Lei Geral de</w:t>
      </w:r>
      <w:r>
        <w:rPr>
          <w:spacing w:val="1"/>
        </w:rPr>
        <w:t xml:space="preserve"> </w:t>
      </w:r>
      <w:r>
        <w:t>Proteção de Dados (LGPD) no que se refere ao tratamento de dados (SCHERER, 2020). Por último</w:t>
      </w:r>
      <w:ins w:id="25" w:author="Gilvan Justino" w:date="2022-05-21T17:19:00Z">
        <w:r w:rsidR="009D73B4">
          <w:t>,</w:t>
        </w:r>
      </w:ins>
      <w:r>
        <w:t xml:space="preserve"> </w:t>
      </w:r>
      <w:del w:id="26" w:author="Gilvan Justino" w:date="2022-05-21T17:20:00Z">
        <w:r w:rsidDel="009D73B4">
          <w:delText xml:space="preserve">é </w:delText>
        </w:r>
      </w:del>
      <w:ins w:id="27" w:author="Gilvan Justino" w:date="2022-05-21T17:20:00Z">
        <w:r w:rsidR="009D73B4">
          <w:t>há</w:t>
        </w:r>
        <w:r w:rsidR="009D73B4">
          <w:t xml:space="preserve"> </w:t>
        </w:r>
      </w:ins>
      <w:r>
        <w:t>um estudo</w:t>
      </w:r>
      <w:r>
        <w:rPr>
          <w:spacing w:val="1"/>
        </w:rPr>
        <w:t xml:space="preserve"> </w:t>
      </w:r>
      <w:r>
        <w:t>que apresenta uma série de medidas que visam atender a conformidade com a Lei Geral de Proteção de Dados</w:t>
      </w:r>
      <w:r>
        <w:rPr>
          <w:spacing w:val="1"/>
        </w:rPr>
        <w:t xml:space="preserve"> </w:t>
      </w:r>
      <w:r>
        <w:t>(LGPD)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Brasil</w:t>
      </w:r>
      <w:r>
        <w:rPr>
          <w:spacing w:val="5"/>
        </w:rPr>
        <w:t xml:space="preserve"> </w:t>
      </w:r>
      <w:r>
        <w:t>(LIMA,</w:t>
      </w:r>
      <w:r>
        <w:rPr>
          <w:spacing w:val="-1"/>
        </w:rPr>
        <w:t xml:space="preserve"> </w:t>
      </w:r>
      <w:r>
        <w:t>2020).</w:t>
      </w:r>
    </w:p>
    <w:p w14:paraId="04888CF1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before="1"/>
        <w:ind w:left="120" w:right="135" w:firstLine="0"/>
      </w:pPr>
      <w:r>
        <w:t>ANÁLISE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CENÁRIO BRASILEIRO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PROTEÇÃO DE</w:t>
      </w:r>
      <w:r>
        <w:rPr>
          <w:spacing w:val="2"/>
        </w:rPr>
        <w:t xml:space="preserve"> </w:t>
      </w:r>
      <w:r>
        <w:t>DADOS E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IMPACTO</w:t>
      </w:r>
      <w:r>
        <w:rPr>
          <w:spacing w:val="-57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LGPD</w:t>
      </w:r>
    </w:p>
    <w:p w14:paraId="05939CEC" w14:textId="22F2DA7C" w:rsidR="00794FDA" w:rsidDel="009D73B4" w:rsidRDefault="004F102C">
      <w:pPr>
        <w:pStyle w:val="Corpodetexto"/>
        <w:spacing w:before="2" w:line="360" w:lineRule="auto"/>
        <w:ind w:right="124" w:firstLine="680"/>
        <w:jc w:val="both"/>
        <w:rPr>
          <w:del w:id="28" w:author="Gilvan Justino" w:date="2022-05-21T17:21:00Z"/>
        </w:rPr>
      </w:pPr>
      <w:r>
        <w:t>Garcia (2022) desenvolveu uma análise do impacto da Lei Geral de Proteção de Dados (LGPD) no</w:t>
      </w:r>
      <w:r>
        <w:rPr>
          <w:spacing w:val="1"/>
        </w:rPr>
        <w:t xml:space="preserve"> </w:t>
      </w:r>
      <w:r>
        <w:t>cenário brasileiro de proteção de dados e fez um comparativo do impacto entre o âmbito brasileiro e o mundial.</w:t>
      </w:r>
      <w:r>
        <w:rPr>
          <w:spacing w:val="1"/>
        </w:rPr>
        <w:t xml:space="preserve"> </w:t>
      </w:r>
      <w:r>
        <w:t>Para isso foram utilizadas pesquisas realizadas por</w:t>
      </w:r>
      <w:r>
        <w:rPr>
          <w:spacing w:val="1"/>
        </w:rPr>
        <w:t xml:space="preserve"> </w:t>
      </w:r>
      <w:r>
        <w:t>empresas reconhecidas no ramo de tecnologia.</w:t>
      </w:r>
      <w:r>
        <w:rPr>
          <w:spacing w:val="1"/>
        </w:rPr>
        <w:t xml:space="preserve"> </w:t>
      </w:r>
      <w:r>
        <w:t>O autor</w:t>
      </w:r>
      <w:r>
        <w:rPr>
          <w:spacing w:val="1"/>
        </w:rPr>
        <w:t xml:space="preserve"> </w:t>
      </w:r>
      <w:r>
        <w:t xml:space="preserve">analisou uma pesquisa feita pela empresa de consultoria </w:t>
      </w:r>
      <w:r>
        <w:rPr>
          <w:i/>
        </w:rPr>
        <w:t xml:space="preserve">Frost &amp; Sullivan </w:t>
      </w:r>
      <w:r>
        <w:t>no ano de 2018 que buscou entender</w:t>
      </w:r>
      <w:r>
        <w:rPr>
          <w:spacing w:val="1"/>
        </w:rPr>
        <w:t xml:space="preserve"> </w:t>
      </w:r>
      <w:r>
        <w:t>sobre a confiança dos usuários nas empresas em relação a proteção de seus dados. Foi criado o “Índice de</w:t>
      </w:r>
      <w:r>
        <w:rPr>
          <w:spacing w:val="1"/>
        </w:rPr>
        <w:t xml:space="preserve"> </w:t>
      </w:r>
      <w:r>
        <w:t>Confiança</w:t>
      </w:r>
      <w:r>
        <w:rPr>
          <w:spacing w:val="11"/>
        </w:rPr>
        <w:t xml:space="preserve"> </w:t>
      </w:r>
      <w:r>
        <w:t>Digital</w:t>
      </w:r>
      <w:r>
        <w:rPr>
          <w:spacing w:val="14"/>
        </w:rPr>
        <w:t xml:space="preserve"> </w:t>
      </w:r>
      <w:r>
        <w:t>Mundial”</w:t>
      </w:r>
      <w:r>
        <w:rPr>
          <w:spacing w:val="12"/>
        </w:rPr>
        <w:t xml:space="preserve"> </w:t>
      </w:r>
      <w:r>
        <w:t>onde</w:t>
      </w:r>
      <w:r>
        <w:rPr>
          <w:spacing w:val="12"/>
        </w:rPr>
        <w:t xml:space="preserve"> </w:t>
      </w:r>
      <w:r>
        <w:t>os</w:t>
      </w:r>
      <w:r>
        <w:rPr>
          <w:spacing w:val="11"/>
        </w:rPr>
        <w:t xml:space="preserve"> </w:t>
      </w:r>
      <w:r>
        <w:t>entrevistados</w:t>
      </w:r>
      <w:r>
        <w:rPr>
          <w:spacing w:val="14"/>
        </w:rPr>
        <w:t xml:space="preserve"> </w:t>
      </w:r>
      <w:r>
        <w:t>respondiam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permitiam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compartilhamento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seus</w:t>
      </w:r>
      <w:r>
        <w:rPr>
          <w:spacing w:val="11"/>
        </w:rPr>
        <w:t xml:space="preserve"> </w:t>
      </w:r>
      <w:r>
        <w:t>dados</w:t>
      </w:r>
    </w:p>
    <w:p w14:paraId="0AF7B306" w14:textId="2A4D9076" w:rsidR="00794FDA" w:rsidDel="009D73B4" w:rsidRDefault="00794FDA" w:rsidP="009D73B4">
      <w:pPr>
        <w:pStyle w:val="Corpodetexto"/>
        <w:spacing w:before="2" w:line="360" w:lineRule="auto"/>
        <w:ind w:right="124" w:firstLine="680"/>
        <w:jc w:val="both"/>
        <w:rPr>
          <w:del w:id="29" w:author="Gilvan Justino" w:date="2022-05-21T17:21:00Z"/>
        </w:rPr>
        <w:sectPr w:rsidR="00794FDA" w:rsidDel="009D73B4">
          <w:pgSz w:w="11900" w:h="16820"/>
          <w:pgMar w:top="1580" w:right="1000" w:bottom="920" w:left="1580" w:header="0" w:footer="738" w:gutter="0"/>
          <w:cols w:space="720"/>
        </w:sectPr>
        <w:pPrChange w:id="30" w:author="Gilvan Justino" w:date="2022-05-21T17:21:00Z">
          <w:pPr>
            <w:spacing w:line="360" w:lineRule="auto"/>
            <w:jc w:val="both"/>
          </w:pPr>
        </w:pPrChange>
      </w:pPr>
    </w:p>
    <w:p w14:paraId="5B9BA3E0" w14:textId="09F58898" w:rsidR="00794FDA" w:rsidRDefault="009D73B4">
      <w:pPr>
        <w:pStyle w:val="Corpodetexto"/>
        <w:spacing w:before="105" w:line="360" w:lineRule="auto"/>
        <w:ind w:right="125"/>
        <w:jc w:val="both"/>
      </w:pPr>
      <w:ins w:id="31" w:author="Gilvan Justino" w:date="2022-05-21T17:21:00Z">
        <w:r>
          <w:lastRenderedPageBreak/>
          <w:t xml:space="preserve"> </w:t>
        </w:r>
      </w:ins>
      <w:r w:rsidR="004F102C">
        <w:t>online e se confiavam seus dados à empresa</w:t>
      </w:r>
      <w:ins w:id="32" w:author="Gilvan Justino" w:date="2022-05-21T17:21:00Z">
        <w:r>
          <w:t>.</w:t>
        </w:r>
      </w:ins>
      <w:r w:rsidR="004F102C">
        <w:t xml:space="preserve"> </w:t>
      </w:r>
      <w:del w:id="33" w:author="Gilvan Justino" w:date="2022-05-21T17:21:00Z">
        <w:r w:rsidR="004F102C" w:rsidDel="009D73B4">
          <w:delText xml:space="preserve">com </w:delText>
        </w:r>
      </w:del>
      <w:ins w:id="34" w:author="Gilvan Justino" w:date="2022-05-21T17:21:00Z">
        <w:r>
          <w:t>C</w:t>
        </w:r>
        <w:r>
          <w:t xml:space="preserve">om </w:t>
        </w:r>
      </w:ins>
      <w:r w:rsidR="004F102C">
        <w:t xml:space="preserve">isso, foram dadas notas de 1 a 100 sendo até 55 </w:t>
      </w:r>
      <w:ins w:id="35" w:author="Gilvan Justino" w:date="2022-05-21T17:23:00Z">
        <w:r w:rsidR="00AE11F3">
          <w:t xml:space="preserve">considerado como </w:t>
        </w:r>
      </w:ins>
      <w:del w:id="36" w:author="Gilvan Justino" w:date="2022-05-21T17:23:00Z">
        <w:r w:rsidR="004F102C" w:rsidDel="00AE11F3">
          <w:delText>(</w:delText>
        </w:r>
      </w:del>
      <w:r w:rsidR="004F102C">
        <w:t>baix</w:t>
      </w:r>
      <w:del w:id="37" w:author="Gilvan Justino" w:date="2022-05-21T17:23:00Z">
        <w:r w:rsidR="004F102C" w:rsidDel="00AE11F3">
          <w:delText>o</w:delText>
        </w:r>
      </w:del>
      <w:ins w:id="38" w:author="Gilvan Justino" w:date="2022-05-21T17:23:00Z">
        <w:r w:rsidR="00AE11F3">
          <w:t>a confiança</w:t>
        </w:r>
      </w:ins>
      <w:del w:id="39" w:author="Gilvan Justino" w:date="2022-05-21T17:23:00Z">
        <w:r w:rsidR="004F102C" w:rsidDel="00AE11F3">
          <w:delText>)</w:delText>
        </w:r>
      </w:del>
      <w:r w:rsidR="004F102C">
        <w:t>, entre</w:t>
      </w:r>
      <w:r w:rsidR="004F102C">
        <w:rPr>
          <w:spacing w:val="1"/>
        </w:rPr>
        <w:t xml:space="preserve"> </w:t>
      </w:r>
      <w:r w:rsidR="004F102C">
        <w:t>55 e 69 (</w:t>
      </w:r>
      <w:ins w:id="40" w:author="Gilvan Justino" w:date="2022-05-21T17:24:00Z">
        <w:r w:rsidR="00AE11F3">
          <w:t xml:space="preserve">Confiança </w:t>
        </w:r>
      </w:ins>
      <w:del w:id="41" w:author="Gilvan Justino" w:date="2022-05-21T17:24:00Z">
        <w:r w:rsidR="004F102C" w:rsidDel="00AE11F3">
          <w:delText>M</w:delText>
        </w:r>
      </w:del>
      <w:ins w:id="42" w:author="Gilvan Justino" w:date="2022-05-21T17:24:00Z">
        <w:r w:rsidR="00AE11F3">
          <w:t>m</w:t>
        </w:r>
      </w:ins>
      <w:r w:rsidR="004F102C">
        <w:t>oderad</w:t>
      </w:r>
      <w:del w:id="43" w:author="Gilvan Justino" w:date="2022-05-21T17:24:00Z">
        <w:r w:rsidR="004F102C" w:rsidDel="00AE11F3">
          <w:delText>o</w:delText>
        </w:r>
      </w:del>
      <w:ins w:id="44" w:author="Gilvan Justino" w:date="2022-05-21T17:24:00Z">
        <w:r w:rsidR="00AE11F3">
          <w:t>a</w:t>
        </w:r>
      </w:ins>
      <w:r w:rsidR="004F102C">
        <w:t>) e 70 ou</w:t>
      </w:r>
      <w:r w:rsidR="004F102C">
        <w:rPr>
          <w:spacing w:val="1"/>
        </w:rPr>
        <w:t xml:space="preserve"> </w:t>
      </w:r>
      <w:r w:rsidR="004F102C">
        <w:t>mais (</w:t>
      </w:r>
      <w:del w:id="45" w:author="Gilvan Justino" w:date="2022-05-21T17:24:00Z">
        <w:r w:rsidR="004F102C" w:rsidDel="00AE11F3">
          <w:delText>Alto</w:delText>
        </w:r>
      </w:del>
      <w:ins w:id="46" w:author="Gilvan Justino" w:date="2022-05-21T17:24:00Z">
        <w:r w:rsidR="00AE11F3">
          <w:t>Alt</w:t>
        </w:r>
        <w:r w:rsidR="00AE11F3">
          <w:t>a confiança</w:t>
        </w:r>
      </w:ins>
      <w:r w:rsidR="004F102C">
        <w:t>).</w:t>
      </w:r>
      <w:r w:rsidR="004F102C">
        <w:rPr>
          <w:spacing w:val="50"/>
        </w:rPr>
        <w:t xml:space="preserve"> </w:t>
      </w:r>
      <w:r w:rsidR="004F102C">
        <w:t>O resultado da primeira apuração foi de 61, classificado como</w:t>
      </w:r>
      <w:r w:rsidR="004F102C">
        <w:rPr>
          <w:spacing w:val="1"/>
        </w:rPr>
        <w:t xml:space="preserve"> </w:t>
      </w:r>
      <w:r w:rsidR="004F102C">
        <w:t>moderado como mostrado na figura 1, os usuários se dividiram entre 25% votando no nível Alto, 44% no nível</w:t>
      </w:r>
      <w:r w:rsidR="004F102C">
        <w:rPr>
          <w:spacing w:val="1"/>
        </w:rPr>
        <w:t xml:space="preserve"> </w:t>
      </w:r>
      <w:r w:rsidR="004F102C">
        <w:t>moderado e</w:t>
      </w:r>
      <w:r w:rsidR="004F102C">
        <w:rPr>
          <w:spacing w:val="1"/>
        </w:rPr>
        <w:t xml:space="preserve"> </w:t>
      </w:r>
      <w:r w:rsidR="004F102C">
        <w:t>31%</w:t>
      </w:r>
      <w:r w:rsidR="004F102C">
        <w:rPr>
          <w:spacing w:val="-1"/>
        </w:rPr>
        <w:t xml:space="preserve"> </w:t>
      </w:r>
      <w:r w:rsidR="004F102C">
        <w:t>no</w:t>
      </w:r>
      <w:r w:rsidR="004F102C">
        <w:rPr>
          <w:spacing w:val="1"/>
        </w:rPr>
        <w:t xml:space="preserve"> </w:t>
      </w:r>
      <w:r w:rsidR="004F102C">
        <w:t>baixo</w:t>
      </w:r>
      <w:r w:rsidR="004F102C">
        <w:rPr>
          <w:spacing w:val="-2"/>
        </w:rPr>
        <w:t xml:space="preserve"> </w:t>
      </w:r>
      <w:r w:rsidR="004F102C">
        <w:t>como</w:t>
      </w:r>
      <w:r w:rsidR="004F102C">
        <w:rPr>
          <w:spacing w:val="2"/>
        </w:rPr>
        <w:t xml:space="preserve"> </w:t>
      </w:r>
      <w:r w:rsidR="004F102C">
        <w:t>mostrado</w:t>
      </w:r>
      <w:r w:rsidR="004F102C">
        <w:rPr>
          <w:spacing w:val="1"/>
        </w:rPr>
        <w:t xml:space="preserve"> </w:t>
      </w:r>
      <w:r w:rsidR="004F102C">
        <w:t>na</w:t>
      </w:r>
      <w:r w:rsidR="004F102C">
        <w:rPr>
          <w:spacing w:val="-3"/>
        </w:rPr>
        <w:t xml:space="preserve"> </w:t>
      </w:r>
      <w:r w:rsidR="004F102C">
        <w:t>figura</w:t>
      </w:r>
      <w:r w:rsidR="004F102C">
        <w:rPr>
          <w:spacing w:val="1"/>
        </w:rPr>
        <w:t xml:space="preserve"> </w:t>
      </w:r>
      <w:r w:rsidR="004F102C">
        <w:t>2.</w:t>
      </w:r>
    </w:p>
    <w:p w14:paraId="7CEAB924" w14:textId="77777777" w:rsidR="00794FDA" w:rsidRDefault="004F102C">
      <w:pPr>
        <w:pStyle w:val="Corpodetexto"/>
        <w:spacing w:before="1"/>
        <w:ind w:left="3169"/>
        <w:jc w:val="both"/>
      </w:pPr>
      <w:r>
        <w:t>Figura 1:</w:t>
      </w:r>
      <w:r>
        <w:rPr>
          <w:spacing w:val="-2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digital em</w:t>
      </w:r>
      <w:r>
        <w:rPr>
          <w:spacing w:val="-2"/>
        </w:rPr>
        <w:t xml:space="preserve"> </w:t>
      </w:r>
      <w:r>
        <w:t>2018</w:t>
      </w:r>
    </w:p>
    <w:p w14:paraId="53CD8214" w14:textId="77777777" w:rsidR="00794FDA" w:rsidRDefault="004F102C">
      <w:pPr>
        <w:pStyle w:val="Corpodetexto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C6E591" wp14:editId="6C61C6C9">
            <wp:simplePos x="0" y="0"/>
            <wp:positionH relativeFrom="page">
              <wp:posOffset>3392513</wp:posOffset>
            </wp:positionH>
            <wp:positionV relativeFrom="paragraph">
              <wp:posOffset>104571</wp:posOffset>
            </wp:positionV>
            <wp:extent cx="1470801" cy="1554194"/>
            <wp:effectExtent l="0" t="0" r="0" b="0"/>
            <wp:wrapTopAndBottom/>
            <wp:docPr id="1" name="image1.jpeg" descr="Uma imagem contendo Ícon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801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4179B" w14:textId="77777777" w:rsidR="00794FDA" w:rsidRDefault="004F102C">
      <w:pPr>
        <w:pStyle w:val="Corpodetexto"/>
        <w:spacing w:before="149" w:after="19" w:line="367" w:lineRule="auto"/>
        <w:ind w:left="3914" w:right="3081" w:hanging="156"/>
      </w:pPr>
      <w:r>
        <w:t>Fonte:</w:t>
      </w:r>
      <w:r>
        <w:rPr>
          <w:spacing w:val="-4"/>
        </w:rPr>
        <w:t xml:space="preserve"> </w:t>
      </w:r>
      <w:r>
        <w:t>Frost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Sullivan</w:t>
      </w:r>
      <w:r>
        <w:rPr>
          <w:spacing w:val="-3"/>
        </w:rPr>
        <w:t xml:space="preserve"> </w:t>
      </w:r>
      <w:r>
        <w:t>(2018)</w:t>
      </w:r>
      <w:r>
        <w:rPr>
          <w:spacing w:val="-47"/>
        </w:rPr>
        <w:t xml:space="preserve"> </w:t>
      </w:r>
      <w:r>
        <w:t>Figura 2:</w:t>
      </w:r>
      <w:r>
        <w:rPr>
          <w:spacing w:val="-2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digital</w:t>
      </w:r>
    </w:p>
    <w:p w14:paraId="4E0A3CB8" w14:textId="77777777" w:rsidR="00794FDA" w:rsidRDefault="004F102C">
      <w:pPr>
        <w:pStyle w:val="Corpodetexto"/>
        <w:ind w:left="3633"/>
      </w:pPr>
      <w:r>
        <w:rPr>
          <w:noProof/>
        </w:rPr>
        <w:drawing>
          <wp:inline distT="0" distB="0" distL="0" distR="0" wp14:anchorId="7E14086C" wp14:editId="61941DBB">
            <wp:extent cx="1623626" cy="1359027"/>
            <wp:effectExtent l="0" t="0" r="0" b="0"/>
            <wp:docPr id="3" name="image2.jpeg" descr="Gráfi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26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4D82" w14:textId="77777777" w:rsidR="00794FDA" w:rsidRDefault="00794FDA">
      <w:pPr>
        <w:pStyle w:val="Corpodetexto"/>
        <w:spacing w:before="2"/>
        <w:ind w:left="0"/>
        <w:rPr>
          <w:sz w:val="18"/>
        </w:rPr>
      </w:pPr>
    </w:p>
    <w:p w14:paraId="14527F4C" w14:textId="77777777" w:rsidR="00794FDA" w:rsidRDefault="004F102C">
      <w:pPr>
        <w:pStyle w:val="Corpodetexto"/>
        <w:ind w:left="3757"/>
        <w:jc w:val="both"/>
      </w:pPr>
      <w:r>
        <w:t>Fonte:</w:t>
      </w:r>
      <w:r>
        <w:rPr>
          <w:spacing w:val="-1"/>
        </w:rPr>
        <w:t xml:space="preserve"> </w:t>
      </w:r>
      <w:commentRangeStart w:id="47"/>
      <w:r>
        <w:t>Frost</w:t>
      </w:r>
      <w:r>
        <w:rPr>
          <w:spacing w:val="-3"/>
        </w:rPr>
        <w:t xml:space="preserve"> </w:t>
      </w:r>
      <w:r>
        <w:t>&amp; Sullivan</w:t>
      </w:r>
      <w:r>
        <w:rPr>
          <w:spacing w:val="-1"/>
        </w:rPr>
        <w:t xml:space="preserve"> </w:t>
      </w:r>
      <w:r>
        <w:t>(2018)</w:t>
      </w:r>
      <w:commentRangeEnd w:id="47"/>
      <w:r w:rsidR="00AE11F3">
        <w:rPr>
          <w:rStyle w:val="Refdecomentrio"/>
        </w:rPr>
        <w:commentReference w:id="47"/>
      </w:r>
    </w:p>
    <w:p w14:paraId="3BEA3EE2" w14:textId="2FD1880E" w:rsidR="00794FDA" w:rsidRDefault="004F102C">
      <w:pPr>
        <w:pStyle w:val="Corpodetexto"/>
        <w:spacing w:before="118" w:line="360" w:lineRule="auto"/>
        <w:ind w:right="131" w:firstLine="680"/>
        <w:jc w:val="both"/>
      </w:pPr>
      <w:r>
        <w:t>A pesquisa que Garcia (2022) analisou mais a diante mostra o índice agrupado por região e com</w:t>
      </w:r>
      <w:r>
        <w:rPr>
          <w:spacing w:val="1"/>
        </w:rPr>
        <w:t xml:space="preserve"> </w:t>
      </w:r>
      <w:r>
        <w:t>exemplos de alguns paises mostrando a diferença de confiança dos usuários pelo mundo</w:t>
      </w:r>
      <w:del w:id="48" w:author="Gilvan Justino" w:date="2022-05-21T17:25:00Z">
        <w:r w:rsidDel="00AE11F3">
          <w:delText xml:space="preserve">, </w:delText>
        </w:r>
      </w:del>
      <w:ins w:id="49" w:author="Gilvan Justino" w:date="2022-05-21T17:25:00Z">
        <w:r w:rsidR="00AE11F3">
          <w:t>.</w:t>
        </w:r>
        <w:r w:rsidR="00AE11F3">
          <w:t xml:space="preserve"> </w:t>
        </w:r>
        <w:r w:rsidR="00AE11F3">
          <w:t>N</w:t>
        </w:r>
      </w:ins>
      <w:del w:id="50" w:author="Gilvan Justino" w:date="2022-05-21T17:25:00Z">
        <w:r w:rsidDel="00AE11F3">
          <w:delText>n</w:delText>
        </w:r>
      </w:del>
      <w:r>
        <w:t>a figura 3 pode-se ver</w:t>
      </w:r>
      <w:r>
        <w:rPr>
          <w:spacing w:val="1"/>
        </w:rPr>
        <w:t xml:space="preserve"> </w:t>
      </w:r>
      <w:r>
        <w:t>o Brasil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lugar</w:t>
      </w:r>
      <w:r>
        <w:rPr>
          <w:spacing w:val="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índice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t>pontos.</w:t>
      </w:r>
    </w:p>
    <w:p w14:paraId="247B2764" w14:textId="77777777" w:rsidR="00794FDA" w:rsidRDefault="004F102C">
      <w:pPr>
        <w:pStyle w:val="Corpodetexto"/>
        <w:spacing w:before="121"/>
        <w:ind w:left="3109"/>
        <w:jc w:val="both"/>
      </w:pPr>
      <w:r>
        <w:t>Figura 3:</w:t>
      </w:r>
      <w:r>
        <w:rPr>
          <w:spacing w:val="-3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de confiança digital por</w:t>
      </w:r>
      <w:r>
        <w:rPr>
          <w:spacing w:val="-2"/>
        </w:rPr>
        <w:t xml:space="preserve"> </w:t>
      </w:r>
      <w:r>
        <w:t>região</w:t>
      </w:r>
    </w:p>
    <w:p w14:paraId="23A2DF27" w14:textId="77777777" w:rsidR="00794FDA" w:rsidRDefault="004F102C">
      <w:pPr>
        <w:pStyle w:val="Corpodetexto"/>
        <w:spacing w:before="1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456A93" wp14:editId="24164280">
            <wp:simplePos x="0" y="0"/>
            <wp:positionH relativeFrom="page">
              <wp:posOffset>2934006</wp:posOffset>
            </wp:positionH>
            <wp:positionV relativeFrom="paragraph">
              <wp:posOffset>134217</wp:posOffset>
            </wp:positionV>
            <wp:extent cx="2433626" cy="1306830"/>
            <wp:effectExtent l="0" t="0" r="0" b="0"/>
            <wp:wrapTopAndBottom/>
            <wp:docPr id="5" name="image3.png" descr="Gráfico, Gráfico de barras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626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79B02" w14:textId="77777777" w:rsidR="00794FDA" w:rsidRDefault="00794FDA">
      <w:pPr>
        <w:pStyle w:val="Corpodetexto"/>
        <w:spacing w:before="2"/>
        <w:ind w:left="0"/>
        <w:rPr>
          <w:sz w:val="19"/>
        </w:rPr>
      </w:pPr>
    </w:p>
    <w:p w14:paraId="4DE26C46" w14:textId="77777777" w:rsidR="00794FDA" w:rsidRDefault="004F102C">
      <w:pPr>
        <w:pStyle w:val="Corpodetexto"/>
        <w:ind w:left="3757"/>
        <w:jc w:val="both"/>
      </w:pPr>
      <w:r>
        <w:t>Fonte:</w:t>
      </w:r>
      <w:r>
        <w:rPr>
          <w:spacing w:val="-1"/>
        </w:rPr>
        <w:t xml:space="preserve"> </w:t>
      </w:r>
      <w:r>
        <w:t>Frost</w:t>
      </w:r>
      <w:r>
        <w:rPr>
          <w:spacing w:val="-3"/>
        </w:rPr>
        <w:t xml:space="preserve"> </w:t>
      </w:r>
      <w:r>
        <w:t>&amp; Sullivan</w:t>
      </w:r>
      <w:r>
        <w:rPr>
          <w:spacing w:val="-1"/>
        </w:rPr>
        <w:t xml:space="preserve"> </w:t>
      </w:r>
      <w:r>
        <w:t>(2018)</w:t>
      </w:r>
    </w:p>
    <w:p w14:paraId="02609D63" w14:textId="77777777" w:rsidR="00794FDA" w:rsidRDefault="004F102C">
      <w:pPr>
        <w:pStyle w:val="Corpodetexto"/>
        <w:spacing w:before="122" w:line="360" w:lineRule="auto"/>
        <w:ind w:right="126" w:firstLine="680"/>
        <w:jc w:val="both"/>
      </w:pPr>
      <w:r>
        <w:t>Por fim,</w:t>
      </w:r>
      <w:r>
        <w:rPr>
          <w:spacing w:val="1"/>
        </w:rPr>
        <w:t xml:space="preserve"> </w:t>
      </w:r>
      <w:r>
        <w:t>Garcia (2022)</w:t>
      </w:r>
      <w:r>
        <w:rPr>
          <w:spacing w:val="1"/>
        </w:rPr>
        <w:t xml:space="preserve"> </w:t>
      </w:r>
      <w:r>
        <w:t>conclui que o cenário brasileiro</w:t>
      </w:r>
      <w:r>
        <w:rPr>
          <w:spacing w:val="1"/>
        </w:rPr>
        <w:t xml:space="preserve"> </w:t>
      </w:r>
      <w:r>
        <w:t>é mais</w:t>
      </w:r>
      <w:r>
        <w:rPr>
          <w:spacing w:val="1"/>
        </w:rPr>
        <w:t xml:space="preserve"> </w:t>
      </w:r>
      <w:r>
        <w:t>propenso e</w:t>
      </w:r>
      <w:r>
        <w:rPr>
          <w:spacing w:val="1"/>
        </w:rPr>
        <w:t xml:space="preserve"> </w:t>
      </w:r>
      <w:r>
        <w:t>permissível</w:t>
      </w:r>
      <w:r>
        <w:rPr>
          <w:spacing w:val="1"/>
        </w:rPr>
        <w:t xml:space="preserve"> </w:t>
      </w:r>
      <w:r>
        <w:t>quanto ao</w:t>
      </w:r>
      <w:r>
        <w:rPr>
          <w:spacing w:val="1"/>
        </w:rPr>
        <w:t xml:space="preserve"> </w:t>
      </w:r>
      <w:r>
        <w:t>tratamento dos dados, pois o nível de confiança do brasileiro comparado ao de regiões da Europa é mais elevado.</w:t>
      </w:r>
      <w:r>
        <w:rPr>
          <w:spacing w:val="-47"/>
        </w:rPr>
        <w:t xml:space="preserve"> </w:t>
      </w:r>
      <w:r>
        <w:t>Cerca</w:t>
      </w:r>
      <w:r>
        <w:rPr>
          <w:spacing w:val="47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78%  dos</w:t>
      </w:r>
      <w:r>
        <w:rPr>
          <w:spacing w:val="47"/>
        </w:rPr>
        <w:t xml:space="preserve"> </w:t>
      </w:r>
      <w:r>
        <w:t>indivíduos</w:t>
      </w:r>
      <w:r>
        <w:rPr>
          <w:spacing w:val="47"/>
        </w:rPr>
        <w:t xml:space="preserve"> </w:t>
      </w:r>
      <w:r>
        <w:t>consideram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grande</w:t>
      </w:r>
      <w:r>
        <w:rPr>
          <w:spacing w:val="48"/>
        </w:rPr>
        <w:t xml:space="preserve"> </w:t>
      </w:r>
      <w:r>
        <w:t>importância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segurança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seus</w:t>
      </w:r>
      <w:r>
        <w:rPr>
          <w:spacing w:val="47"/>
        </w:rPr>
        <w:t xml:space="preserve"> </w:t>
      </w:r>
      <w:r>
        <w:t>dados</w:t>
      </w:r>
      <w:r>
        <w:rPr>
          <w:spacing w:val="49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na</w:t>
      </w:r>
      <w:r>
        <w:rPr>
          <w:spacing w:val="48"/>
        </w:rPr>
        <w:t xml:space="preserve"> </w:t>
      </w:r>
      <w:r>
        <w:t>mesma</w:t>
      </w:r>
      <w:r>
        <w:rPr>
          <w:spacing w:val="-48"/>
        </w:rPr>
        <w:t xml:space="preserve"> </w:t>
      </w:r>
      <w:r>
        <w:t>proporção procuram</w:t>
      </w:r>
      <w:r>
        <w:rPr>
          <w:spacing w:val="-2"/>
        </w:rPr>
        <w:t xml:space="preserve"> </w:t>
      </w:r>
      <w:r>
        <w:t>empresas que oferecem</w:t>
      </w:r>
      <w:r>
        <w:rPr>
          <w:spacing w:val="2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 serviço</w:t>
      </w:r>
      <w:r>
        <w:rPr>
          <w:spacing w:val="1"/>
        </w:rPr>
        <w:t xml:space="preserve"> </w:t>
      </w:r>
      <w:r>
        <w:t>qualificado.</w:t>
      </w:r>
    </w:p>
    <w:p w14:paraId="4F829E47" w14:textId="77777777" w:rsidR="00794FDA" w:rsidRDefault="00794FDA">
      <w:pPr>
        <w:spacing w:line="360" w:lineRule="auto"/>
        <w:jc w:val="both"/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60FEF64A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before="104"/>
        <w:ind w:left="120" w:right="137" w:firstLine="0"/>
        <w:jc w:val="both"/>
      </w:pPr>
      <w:r>
        <w:lastRenderedPageBreak/>
        <w:t>TRATAMENTO DE DADOS EM SISTEMAS DE INFORMAÇÕES CONTÁBEIS A</w:t>
      </w:r>
      <w:r>
        <w:rPr>
          <w:spacing w:val="1"/>
        </w:rPr>
        <w:t xml:space="preserve"> </w:t>
      </w:r>
      <w:r>
        <w:t>PARTIR DA LEI 13.709/2018 (LEI GERAL DE PROTEÇÃO DE</w:t>
      </w:r>
      <w:r>
        <w:rPr>
          <w:spacing w:val="60"/>
        </w:rPr>
        <w:t xml:space="preserve"> </w:t>
      </w:r>
      <w:r>
        <w:t>DADOS PESSOAIS):</w:t>
      </w:r>
      <w:r>
        <w:rPr>
          <w:spacing w:val="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ESTUDO</w:t>
      </w:r>
      <w:r>
        <w:rPr>
          <w:spacing w:val="2"/>
        </w:rPr>
        <w:t xml:space="preserve"> </w:t>
      </w:r>
      <w:r>
        <w:t>MULTICASO</w:t>
      </w:r>
    </w:p>
    <w:p w14:paraId="303B6653" w14:textId="7701221D" w:rsidR="00794FDA" w:rsidRDefault="004F102C">
      <w:pPr>
        <w:pStyle w:val="Corpodetexto"/>
        <w:spacing w:before="2" w:line="360" w:lineRule="auto"/>
        <w:ind w:right="125" w:firstLine="680"/>
        <w:jc w:val="both"/>
      </w:pPr>
      <w:r>
        <w:t>Scherer (2020) realizou uma pesquisa onde buscou evidenciar os diversos aspectos que devem ser</w:t>
      </w:r>
      <w:r>
        <w:rPr>
          <w:spacing w:val="1"/>
        </w:rPr>
        <w:t xml:space="preserve"> </w:t>
      </w:r>
      <w:r>
        <w:t>considerados para que um sistema de informações contábeis seja adequado perante a Lei Geral de Proteção de</w:t>
      </w:r>
      <w:r>
        <w:rPr>
          <w:spacing w:val="1"/>
        </w:rPr>
        <w:t xml:space="preserve"> </w:t>
      </w:r>
      <w:r>
        <w:t>Dados (LGPD). Para poder definir os procedimentos técnicos, o autor precisou realizar um estudo multicaso em</w:t>
      </w:r>
      <w:r>
        <w:rPr>
          <w:spacing w:val="1"/>
        </w:rPr>
        <w:t xml:space="preserve"> </w:t>
      </w:r>
      <w:r>
        <w:t>escritórios de contabilidade com objetivo de verificar o nível de comprometimento com a segurança dos dados</w:t>
      </w:r>
      <w:r>
        <w:rPr>
          <w:spacing w:val="1"/>
        </w:rPr>
        <w:t xml:space="preserve"> </w:t>
      </w:r>
      <w:r>
        <w:t>pessoais e quais as maiores dificuldade que essas empresas possuíam para manter</w:t>
      </w:r>
      <w:r>
        <w:rPr>
          <w:spacing w:val="1"/>
        </w:rPr>
        <w:t xml:space="preserve"> </w:t>
      </w:r>
      <w:r>
        <w:t>essa segurança.</w:t>
      </w:r>
      <w:r>
        <w:rPr>
          <w:spacing w:val="1"/>
        </w:rPr>
        <w:t xml:space="preserve"> </w:t>
      </w:r>
      <w:r>
        <w:t>Os dados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coletados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entrevistas</w:t>
      </w:r>
      <w:r>
        <w:rPr>
          <w:spacing w:val="1"/>
        </w:rPr>
        <w:t xml:space="preserve"> </w:t>
      </w:r>
      <w:r>
        <w:t>semiestruturadas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gerência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escritórios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contabilidade 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que fornece</w:t>
      </w:r>
      <w:r>
        <w:rPr>
          <w:spacing w:val="1"/>
        </w:rPr>
        <w:t xml:space="preserve"> </w:t>
      </w:r>
      <w:r>
        <w:t>consultoria</w:t>
      </w:r>
      <w:r>
        <w:rPr>
          <w:spacing w:val="1"/>
        </w:rPr>
        <w:t xml:space="preserve"> </w:t>
      </w:r>
      <w:r>
        <w:t>jurídica</w:t>
      </w:r>
      <w:ins w:id="51" w:author="Gilvan Justino" w:date="2022-05-21T17:27:00Z">
        <w:r w:rsidR="00AE11F3">
          <w:t>.</w:t>
        </w:r>
      </w:ins>
    </w:p>
    <w:p w14:paraId="71D15823" w14:textId="77777777" w:rsidR="00794FDA" w:rsidRDefault="004F102C">
      <w:pPr>
        <w:pStyle w:val="Corpodetexto"/>
        <w:spacing w:before="2" w:line="360" w:lineRule="auto"/>
        <w:ind w:right="126" w:firstLine="680"/>
        <w:jc w:val="both"/>
      </w:pPr>
      <w:r>
        <w:t>Ao todo foram feitas onze perguntas para os funcionários que abordavam desde</w:t>
      </w:r>
      <w:r>
        <w:rPr>
          <w:spacing w:val="1"/>
        </w:rPr>
        <w:t xml:space="preserve"> </w:t>
      </w:r>
      <w:r>
        <w:t>temas como: se o</w:t>
      </w:r>
      <w:r>
        <w:rPr>
          <w:spacing w:val="1"/>
        </w:rPr>
        <w:t xml:space="preserve"> </w:t>
      </w:r>
      <w:r>
        <w:t>tratamento de dados pessoais é motivo de preocupação até questões mais técnicas como: a existência de uma</w:t>
      </w:r>
      <w:r>
        <w:rPr>
          <w:spacing w:val="1"/>
        </w:rPr>
        <w:t xml:space="preserve"> </w:t>
      </w:r>
      <w:r>
        <w:t>política de segurança e os investimentos em segurança para adequação à LGPD. Por fim, Scherer (2020) conclui</w:t>
      </w:r>
      <w:r>
        <w:rPr>
          <w:spacing w:val="1"/>
        </w:rPr>
        <w:t xml:space="preserve"> </w:t>
      </w:r>
      <w:r>
        <w:t>que com base nas respostas dadas pelos funcionários as empresas de contabilidade reconhecem que ainda não</w:t>
      </w:r>
      <w:r>
        <w:rPr>
          <w:spacing w:val="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adequadas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 é</w:t>
      </w:r>
      <w:r>
        <w:rPr>
          <w:spacing w:val="-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melhorias</w:t>
      </w:r>
      <w:r>
        <w:rPr>
          <w:spacing w:val="-2"/>
        </w:rPr>
        <w:t xml:space="preserve"> </w:t>
      </w:r>
      <w:r>
        <w:t>de segurança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para se</w:t>
      </w:r>
      <w:r>
        <w:rPr>
          <w:spacing w:val="-1"/>
        </w:rPr>
        <w:t xml:space="preserve"> </w:t>
      </w:r>
      <w:r>
        <w:t>adequarem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lei.</w:t>
      </w:r>
    </w:p>
    <w:p w14:paraId="072F3CB1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ind w:left="120" w:right="135" w:firstLine="0"/>
        <w:jc w:val="both"/>
      </w:pPr>
      <w:r>
        <w:t>LGPD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IMPACTOS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CORPORATIVOS:</w:t>
      </w:r>
      <w:r>
        <w:rPr>
          <w:spacing w:val="-1"/>
        </w:rPr>
        <w:t xml:space="preserve"> </w:t>
      </w:r>
      <w:r>
        <w:t>ESTUDO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</w:t>
      </w:r>
    </w:p>
    <w:p w14:paraId="3A37FD16" w14:textId="025D2543" w:rsidR="00794FDA" w:rsidRDefault="004F102C">
      <w:pPr>
        <w:pStyle w:val="Corpodetexto"/>
        <w:spacing w:line="360" w:lineRule="auto"/>
        <w:ind w:right="125" w:firstLine="680"/>
        <w:jc w:val="both"/>
      </w:pPr>
      <w:r>
        <w:t>Lima (2020) realizou uma pesquisa em artigos, relatórios e documentos para levantar quais as medidas</w:t>
      </w:r>
      <w:r>
        <w:rPr>
          <w:spacing w:val="1"/>
        </w:rPr>
        <w:t xml:space="preserve"> </w:t>
      </w:r>
      <w:r>
        <w:t xml:space="preserve">uma empresa no </w:t>
      </w:r>
      <w:del w:id="52" w:author="Gilvan Justino" w:date="2022-05-21T17:28:00Z">
        <w:r w:rsidDel="00A6224E">
          <w:delText xml:space="preserve">brasil </w:delText>
        </w:r>
      </w:del>
      <w:ins w:id="53" w:author="Gilvan Justino" w:date="2022-05-21T17:28:00Z">
        <w:r w:rsidR="00A6224E">
          <w:t>B</w:t>
        </w:r>
        <w:r w:rsidR="00A6224E">
          <w:t xml:space="preserve">rasil </w:t>
        </w:r>
      </w:ins>
      <w:r>
        <w:t>precisa adotar para estar em conformidade com a lei seguido de um estudo de caso na</w:t>
      </w:r>
      <w:r>
        <w:rPr>
          <w:spacing w:val="1"/>
        </w:rPr>
        <w:t xml:space="preserve"> </w:t>
      </w:r>
      <w:r>
        <w:t>empresa Nexus Systemas (</w:t>
      </w:r>
      <w:commentRangeStart w:id="54"/>
      <w:r>
        <w:t>fictício</w:t>
      </w:r>
      <w:commentRangeEnd w:id="54"/>
      <w:r w:rsidR="00A6224E">
        <w:rPr>
          <w:rStyle w:val="Refdecomentrio"/>
        </w:rPr>
        <w:commentReference w:id="54"/>
      </w:r>
      <w:r>
        <w:t>). Após a pesquisa, o autor apresenta o cenário da empresa Nexus Systemas e</w:t>
      </w:r>
      <w:r>
        <w:rPr>
          <w:spacing w:val="1"/>
        </w:rPr>
        <w:t xml:space="preserve"> </w:t>
      </w:r>
      <w:r>
        <w:t xml:space="preserve">mostra como o tema segurança da informação é tratado pela empresa e seus funcionários. </w:t>
      </w:r>
      <w:ins w:id="55" w:author="Gilvan Justino" w:date="2022-05-21T17:29:00Z">
        <w:r w:rsidR="00A6224E">
          <w:t>O trabalho m</w:t>
        </w:r>
      </w:ins>
      <w:del w:id="56" w:author="Gilvan Justino" w:date="2022-05-21T17:29:00Z">
        <w:r w:rsidDel="00A6224E">
          <w:delText>M</w:delText>
        </w:r>
      </w:del>
      <w:r>
        <w:t>ostra que decisões</w:t>
      </w:r>
      <w:r>
        <w:rPr>
          <w:spacing w:val="1"/>
        </w:rPr>
        <w:t xml:space="preserve"> </w:t>
      </w:r>
      <w:r>
        <w:t xml:space="preserve">relacionadas </w:t>
      </w:r>
      <w:del w:id="57" w:author="Gilvan Justino" w:date="2022-05-21T17:29:00Z">
        <w:r w:rsidDel="00A6224E">
          <w:delText xml:space="preserve">a </w:delText>
        </w:r>
      </w:del>
      <w:ins w:id="58" w:author="Gilvan Justino" w:date="2022-05-21T17:29:00Z">
        <w:r w:rsidR="00A6224E">
          <w:t>à</w:t>
        </w:r>
        <w:r w:rsidR="00A6224E">
          <w:t xml:space="preserve"> </w:t>
        </w:r>
      </w:ins>
      <w:r>
        <w:t>segurança de informações somente são abordadas com o surgimento de incidentes e que processos</w:t>
      </w:r>
      <w:ins w:id="59" w:author="Gilvan Justino" w:date="2022-05-21T17:29:00Z">
        <w:r w:rsidR="00A6224E">
          <w:t xml:space="preserve"> </w:t>
        </w:r>
      </w:ins>
      <w:r>
        <w:rPr>
          <w:spacing w:val="-47"/>
        </w:rPr>
        <w:t xml:space="preserve"> </w:t>
      </w:r>
      <w:ins w:id="60" w:author="Gilvan Justino" w:date="2022-05-21T17:29:00Z">
        <w:r w:rsidR="00A6224E" w:rsidRPr="00A6224E">
          <w:rPr>
            <w:spacing w:val="-47"/>
          </w:rPr>
          <w:t xml:space="preserve"> </w:t>
        </w:r>
      </w:ins>
      <w:r>
        <w:t>de segurança</w:t>
      </w:r>
      <w:r>
        <w:rPr>
          <w:spacing w:val="1"/>
        </w:rPr>
        <w:t xml:space="preserve"> </w:t>
      </w:r>
      <w:r>
        <w:t>já estabelecidos não são</w:t>
      </w:r>
      <w:r>
        <w:rPr>
          <w:spacing w:val="1"/>
        </w:rPr>
        <w:t xml:space="preserve"> </w:t>
      </w:r>
      <w:r>
        <w:t>seguidos</w:t>
      </w:r>
      <w:r>
        <w:rPr>
          <w:spacing w:val="-1"/>
        </w:rPr>
        <w:t xml:space="preserve"> </w:t>
      </w:r>
      <w:r>
        <w:t>pela</w:t>
      </w:r>
      <w:r>
        <w:rPr>
          <w:spacing w:val="5"/>
        </w:rPr>
        <w:t xml:space="preserve"> </w:t>
      </w:r>
      <w:r>
        <w:t>maior</w:t>
      </w:r>
      <w:r>
        <w:rPr>
          <w:spacing w:val="3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dos funcionários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empresa.</w:t>
      </w:r>
    </w:p>
    <w:p w14:paraId="10F503F8" w14:textId="0F32DDD1" w:rsidR="00794FDA" w:rsidRDefault="004F102C">
      <w:pPr>
        <w:pStyle w:val="Corpodetexto"/>
        <w:spacing w:before="2" w:line="360" w:lineRule="auto"/>
        <w:ind w:right="131" w:firstLine="680"/>
        <w:jc w:val="both"/>
      </w:pPr>
      <w:r>
        <w:t xml:space="preserve">Foi efetuada uma auditoria interna na empresa para observar </w:t>
      </w:r>
      <w:del w:id="61" w:author="Gilvan Justino" w:date="2022-05-21T17:32:00Z">
        <w:r w:rsidDel="005C57B9">
          <w:delText xml:space="preserve">a </w:delText>
        </w:r>
      </w:del>
      <w:ins w:id="62" w:author="Gilvan Justino" w:date="2022-05-21T17:32:00Z">
        <w:r w:rsidR="005C57B9">
          <w:t>o cuidado com a</w:t>
        </w:r>
        <w:r w:rsidR="005C57B9">
          <w:t xml:space="preserve"> </w:t>
        </w:r>
      </w:ins>
      <w:r>
        <w:t>privacidade dos dados e foi constatado</w:t>
      </w:r>
      <w:r>
        <w:rPr>
          <w:spacing w:val="1"/>
        </w:rPr>
        <w:t xml:space="preserve"> </w:t>
      </w:r>
      <w:r>
        <w:t xml:space="preserve">que a empresa carece de segurança e monitoramento das informações. </w:t>
      </w:r>
      <w:del w:id="63" w:author="Gilvan Justino" w:date="2022-05-21T17:32:00Z">
        <w:r w:rsidDel="005C57B9">
          <w:delText>N</w:delText>
        </w:r>
      </w:del>
      <w:del w:id="64" w:author="Gilvan Justino" w:date="2022-05-21T17:34:00Z">
        <w:r w:rsidDel="000F3C15">
          <w:delText xml:space="preserve">ão </w:delText>
        </w:r>
      </w:del>
      <w:del w:id="65" w:author="Gilvan Justino" w:date="2022-05-21T17:31:00Z">
        <w:r w:rsidDel="005C57B9">
          <w:delText xml:space="preserve">é </w:delText>
        </w:r>
      </w:del>
      <w:del w:id="66" w:author="Gilvan Justino" w:date="2022-05-21T17:34:00Z">
        <w:r w:rsidDel="000F3C15">
          <w:delText>realizado nenhum processo para a</w:delText>
        </w:r>
        <w:r w:rsidDel="000F3C15">
          <w:rPr>
            <w:spacing w:val="1"/>
          </w:rPr>
          <w:delText xml:space="preserve"> </w:delText>
        </w:r>
        <w:r w:rsidDel="000F3C15">
          <w:delText>distinção dos dados, se um determinado dado é classificado como sensível, se possui restrição de acesso e nem</w:delText>
        </w:r>
        <w:r w:rsidDel="000F3C15">
          <w:rPr>
            <w:spacing w:val="1"/>
          </w:rPr>
          <w:delText xml:space="preserve"> </w:delText>
        </w:r>
        <w:r w:rsidDel="000F3C15">
          <w:delText>um</w:delText>
        </w:r>
        <w:r w:rsidDel="000F3C15">
          <w:rPr>
            <w:spacing w:val="1"/>
          </w:rPr>
          <w:delText xml:space="preserve"> </w:delText>
        </w:r>
        <w:r w:rsidDel="000F3C15">
          <w:delText>termo</w:delText>
        </w:r>
        <w:r w:rsidDel="000F3C15">
          <w:rPr>
            <w:spacing w:val="2"/>
          </w:rPr>
          <w:delText xml:space="preserve"> </w:delText>
        </w:r>
        <w:r w:rsidDel="000F3C15">
          <w:delText>de</w:delText>
        </w:r>
        <w:r w:rsidDel="000F3C15">
          <w:rPr>
            <w:spacing w:val="-3"/>
          </w:rPr>
          <w:delText xml:space="preserve"> </w:delText>
        </w:r>
        <w:r w:rsidDel="000F3C15">
          <w:delText>consentimento</w:delText>
        </w:r>
        <w:r w:rsidDel="000F3C15">
          <w:rPr>
            <w:spacing w:val="1"/>
          </w:rPr>
          <w:delText xml:space="preserve"> </w:delText>
        </w:r>
        <w:r w:rsidDel="000F3C15">
          <w:delText>que</w:delText>
        </w:r>
        <w:r w:rsidDel="000F3C15">
          <w:rPr>
            <w:spacing w:val="1"/>
          </w:rPr>
          <w:delText xml:space="preserve"> </w:delText>
        </w:r>
        <w:r w:rsidDel="000F3C15">
          <w:delText>permita</w:delText>
        </w:r>
        <w:r w:rsidDel="000F3C15">
          <w:rPr>
            <w:spacing w:val="-4"/>
          </w:rPr>
          <w:delText xml:space="preserve"> </w:delText>
        </w:r>
        <w:r w:rsidDel="000F3C15">
          <w:delText>a</w:delText>
        </w:r>
        <w:r w:rsidDel="000F3C15">
          <w:rPr>
            <w:spacing w:val="1"/>
          </w:rPr>
          <w:delText xml:space="preserve"> </w:delText>
        </w:r>
        <w:r w:rsidDel="000F3C15">
          <w:delText>captura</w:delText>
        </w:r>
        <w:r w:rsidDel="000F3C15">
          <w:rPr>
            <w:spacing w:val="-3"/>
          </w:rPr>
          <w:delText xml:space="preserve"> </w:delText>
        </w:r>
        <w:r w:rsidDel="000F3C15">
          <w:delText>e</w:delText>
        </w:r>
        <w:r w:rsidDel="000F3C15">
          <w:rPr>
            <w:spacing w:val="1"/>
          </w:rPr>
          <w:delText xml:space="preserve"> </w:delText>
        </w:r>
        <w:r w:rsidDel="000F3C15">
          <w:delText>armazenamento</w:delText>
        </w:r>
        <w:r w:rsidDel="000F3C15">
          <w:rPr>
            <w:spacing w:val="1"/>
          </w:rPr>
          <w:delText xml:space="preserve"> </w:delText>
        </w:r>
        <w:r w:rsidDel="000F3C15">
          <w:delText>dos</w:delText>
        </w:r>
        <w:r w:rsidDel="000F3C15">
          <w:rPr>
            <w:spacing w:val="-1"/>
          </w:rPr>
          <w:delText xml:space="preserve"> </w:delText>
        </w:r>
        <w:r w:rsidDel="000F3C15">
          <w:delText>dados.</w:delText>
        </w:r>
      </w:del>
    </w:p>
    <w:p w14:paraId="22A605CE" w14:textId="1B15B564" w:rsidR="00794FDA" w:rsidRDefault="000F3C15">
      <w:pPr>
        <w:pStyle w:val="Corpodetexto"/>
        <w:spacing w:line="360" w:lineRule="auto"/>
        <w:ind w:right="130" w:firstLine="732"/>
        <w:jc w:val="both"/>
      </w:pPr>
      <w:ins w:id="67" w:author="Gilvan Justino" w:date="2022-05-21T17:35:00Z">
        <w:r>
          <w:t>Também foi observado na auditoria que p</w:t>
        </w:r>
      </w:ins>
      <w:del w:id="68" w:author="Gilvan Justino" w:date="2022-05-21T17:35:00Z">
        <w:r w:rsidR="004F102C" w:rsidDel="000F3C15">
          <w:delText>P</w:delText>
        </w:r>
      </w:del>
      <w:r w:rsidR="004F102C">
        <w:t xml:space="preserve">ara os novos funcionários </w:t>
      </w:r>
      <w:del w:id="69" w:author="Gilvan Justino" w:date="2022-05-21T17:34:00Z">
        <w:r w:rsidR="004F102C" w:rsidDel="000F3C15">
          <w:delText xml:space="preserve">é </w:delText>
        </w:r>
      </w:del>
      <w:ins w:id="70" w:author="Gilvan Justino" w:date="2022-05-21T17:35:00Z">
        <w:r>
          <w:t xml:space="preserve">apenas era </w:t>
        </w:r>
      </w:ins>
      <w:r w:rsidR="004F102C">
        <w:t xml:space="preserve">apresentada uma cartilha com recomendações gerais que </w:t>
      </w:r>
      <w:del w:id="71" w:author="Gilvan Justino" w:date="2022-05-21T17:36:00Z">
        <w:r w:rsidR="004F102C" w:rsidDel="000F3C15">
          <w:delText xml:space="preserve">possui </w:delText>
        </w:r>
      </w:del>
      <w:ins w:id="72" w:author="Gilvan Justino" w:date="2022-05-21T17:36:00Z">
        <w:r>
          <w:t>possu</w:t>
        </w:r>
        <w:r>
          <w:t>ía</w:t>
        </w:r>
        <w:r>
          <w:t xml:space="preserve"> </w:t>
        </w:r>
      </w:ins>
      <w:r w:rsidR="004F102C">
        <w:t>poucos</w:t>
      </w:r>
      <w:r w:rsidR="004F102C">
        <w:rPr>
          <w:spacing w:val="1"/>
        </w:rPr>
        <w:t xml:space="preserve"> </w:t>
      </w:r>
      <w:r w:rsidR="004F102C">
        <w:t>itens sobre segurança e privacidade dos dados</w:t>
      </w:r>
      <w:del w:id="73" w:author="Gilvan Justino" w:date="2022-05-21T17:36:00Z">
        <w:r w:rsidR="004F102C" w:rsidDel="000F3C15">
          <w:delText>,</w:delText>
        </w:r>
        <w:r w:rsidR="004F102C" w:rsidDel="000F3C15">
          <w:rPr>
            <w:spacing w:val="50"/>
          </w:rPr>
          <w:delText xml:space="preserve"> </w:delText>
        </w:r>
      </w:del>
      <w:ins w:id="74" w:author="Gilvan Justino" w:date="2022-05-21T17:36:00Z">
        <w:r>
          <w:t>.</w:t>
        </w:r>
        <w:r>
          <w:rPr>
            <w:spacing w:val="50"/>
          </w:rPr>
          <w:t xml:space="preserve"> </w:t>
        </w:r>
      </w:ins>
      <w:del w:id="75" w:author="Gilvan Justino" w:date="2022-05-21T17:36:00Z">
        <w:r w:rsidR="004F102C" w:rsidDel="000F3C15">
          <w:delText>porém a</w:delText>
        </w:r>
      </w:del>
      <w:ins w:id="76" w:author="Gilvan Justino" w:date="2022-05-21T17:36:00Z">
        <w:r>
          <w:t>A</w:t>
        </w:r>
      </w:ins>
      <w:r w:rsidR="004F102C">
        <w:t xml:space="preserve"> empresa não </w:t>
      </w:r>
      <w:del w:id="77" w:author="Gilvan Justino" w:date="2022-05-21T17:36:00Z">
        <w:r w:rsidR="004F102C" w:rsidDel="000F3C15">
          <w:delText xml:space="preserve">possui </w:delText>
        </w:r>
      </w:del>
      <w:ins w:id="78" w:author="Gilvan Justino" w:date="2022-05-21T17:36:00Z">
        <w:r>
          <w:t>possu</w:t>
        </w:r>
        <w:r>
          <w:t>ía</w:t>
        </w:r>
        <w:r>
          <w:t xml:space="preserve"> </w:t>
        </w:r>
      </w:ins>
      <w:r w:rsidR="004F102C">
        <w:t>política</w:t>
      </w:r>
      <w:del w:id="79" w:author="Gilvan Justino" w:date="2022-05-21T17:36:00Z">
        <w:r w:rsidR="004F102C" w:rsidDel="000F3C15">
          <w:delText>s</w:delText>
        </w:r>
      </w:del>
      <w:r w:rsidR="004F102C">
        <w:t xml:space="preserve"> de segurança definida</w:t>
      </w:r>
      <w:del w:id="80" w:author="Gilvan Justino" w:date="2022-05-21T17:36:00Z">
        <w:r w:rsidR="004F102C" w:rsidDel="000F3C15">
          <w:delText>s,</w:delText>
        </w:r>
        <w:r w:rsidR="004F102C" w:rsidDel="000F3C15">
          <w:rPr>
            <w:spacing w:val="1"/>
          </w:rPr>
          <w:delText xml:space="preserve"> </w:delText>
        </w:r>
      </w:del>
      <w:ins w:id="81" w:author="Gilvan Justino" w:date="2022-05-21T17:36:00Z">
        <w:r>
          <w:t>.</w:t>
        </w:r>
        <w:r>
          <w:rPr>
            <w:spacing w:val="1"/>
          </w:rPr>
          <w:t xml:space="preserve"> </w:t>
        </w:r>
      </w:ins>
      <w:del w:id="82" w:author="Gilvan Justino" w:date="2022-05-21T17:36:00Z">
        <w:r w:rsidR="004F102C" w:rsidDel="000F3C15">
          <w:delText xml:space="preserve">com </w:delText>
        </w:r>
      </w:del>
      <w:ins w:id="83" w:author="Gilvan Justino" w:date="2022-05-21T17:36:00Z">
        <w:r>
          <w:t>C</w:t>
        </w:r>
        <w:r>
          <w:t xml:space="preserve">om </w:t>
        </w:r>
      </w:ins>
      <w:r w:rsidR="004F102C">
        <w:t>isso</w:t>
      </w:r>
      <w:ins w:id="84" w:author="Gilvan Justino" w:date="2022-05-21T17:36:00Z">
        <w:r>
          <w:t>,</w:t>
        </w:r>
      </w:ins>
      <w:r w:rsidR="004F102C">
        <w:t xml:space="preserve"> os funcionários não </w:t>
      </w:r>
      <w:del w:id="85" w:author="Gilvan Justino" w:date="2022-05-21T17:36:00Z">
        <w:r w:rsidR="004F102C" w:rsidDel="000F3C15">
          <w:delText xml:space="preserve">são </w:delText>
        </w:r>
      </w:del>
      <w:ins w:id="86" w:author="Gilvan Justino" w:date="2022-05-21T17:36:00Z">
        <w:r>
          <w:t>eram</w:t>
        </w:r>
        <w:r>
          <w:t xml:space="preserve"> </w:t>
        </w:r>
      </w:ins>
      <w:r w:rsidR="004F102C">
        <w:t>educados sobre a importância da privacidade e da proteção dos dados</w:t>
      </w:r>
      <w:ins w:id="87" w:author="Gilvan Justino" w:date="2022-05-21T17:36:00Z">
        <w:r>
          <w:t>,</w:t>
        </w:r>
      </w:ins>
      <w:r w:rsidR="004F102C">
        <w:t xml:space="preserve"> </w:t>
      </w:r>
      <w:del w:id="88" w:author="Gilvan Justino" w:date="2022-05-21T17:36:00Z">
        <w:r w:rsidR="004F102C" w:rsidDel="000F3C15">
          <w:delText>e assim</w:delText>
        </w:r>
        <w:r w:rsidR="004F102C" w:rsidDel="000F3C15">
          <w:rPr>
            <w:spacing w:val="1"/>
          </w:rPr>
          <w:delText xml:space="preserve"> </w:delText>
        </w:r>
      </w:del>
      <w:r w:rsidR="004F102C">
        <w:t>aumentando o</w:t>
      </w:r>
      <w:r w:rsidR="004F102C">
        <w:rPr>
          <w:spacing w:val="1"/>
        </w:rPr>
        <w:t xml:space="preserve"> </w:t>
      </w:r>
      <w:r w:rsidR="004F102C">
        <w:t>risco</w:t>
      </w:r>
      <w:r w:rsidR="004F102C">
        <w:rPr>
          <w:spacing w:val="3"/>
        </w:rPr>
        <w:t xml:space="preserve"> </w:t>
      </w:r>
      <w:r w:rsidR="004F102C">
        <w:t>de</w:t>
      </w:r>
      <w:r w:rsidR="004F102C">
        <w:rPr>
          <w:spacing w:val="1"/>
        </w:rPr>
        <w:t xml:space="preserve"> </w:t>
      </w:r>
      <w:r w:rsidR="004F102C">
        <w:t>vazamento</w:t>
      </w:r>
      <w:r w:rsidR="004F102C">
        <w:rPr>
          <w:spacing w:val="1"/>
        </w:rPr>
        <w:t xml:space="preserve"> </w:t>
      </w:r>
      <w:r w:rsidR="004F102C">
        <w:t>de</w:t>
      </w:r>
      <w:r w:rsidR="004F102C">
        <w:rPr>
          <w:spacing w:val="-3"/>
        </w:rPr>
        <w:t xml:space="preserve"> </w:t>
      </w:r>
      <w:r w:rsidR="004F102C">
        <w:t>dados.</w:t>
      </w:r>
    </w:p>
    <w:p w14:paraId="563978F7" w14:textId="2C8AA514" w:rsidR="00794FDA" w:rsidRDefault="004F102C">
      <w:pPr>
        <w:pStyle w:val="Corpodetexto"/>
        <w:spacing w:before="1" w:line="360" w:lineRule="auto"/>
        <w:ind w:right="132" w:firstLine="680"/>
        <w:jc w:val="both"/>
      </w:pPr>
      <w:r>
        <w:t xml:space="preserve">Com todas essas informações Lima (2020) conclui que a empresa Nexus Systemas </w:t>
      </w:r>
      <w:del w:id="89" w:author="Gilvan Justino" w:date="2022-05-21T17:36:00Z">
        <w:r w:rsidDel="000F3C15">
          <w:delText xml:space="preserve">precisará </w:delText>
        </w:r>
      </w:del>
      <w:ins w:id="90" w:author="Gilvan Justino" w:date="2022-05-21T17:36:00Z">
        <w:r w:rsidR="000F3C15">
          <w:t>precisar</w:t>
        </w:r>
        <w:r w:rsidR="000F3C15">
          <w:t>ia</w:t>
        </w:r>
        <w:r w:rsidR="000F3C15">
          <w:t xml:space="preserve"> </w:t>
        </w:r>
      </w:ins>
      <w:r>
        <w:t>revisar</w:t>
      </w:r>
      <w:r>
        <w:rPr>
          <w:spacing w:val="1"/>
        </w:rPr>
        <w:t xml:space="preserve"> </w:t>
      </w:r>
      <w:r>
        <w:t xml:space="preserve">vários de seus processos internos, tratar a forma como os dados e informações </w:t>
      </w:r>
      <w:del w:id="91" w:author="Gilvan Justino" w:date="2022-05-21T17:37:00Z">
        <w:r w:rsidDel="000F3C15">
          <w:delText xml:space="preserve">são </w:delText>
        </w:r>
      </w:del>
      <w:ins w:id="92" w:author="Gilvan Justino" w:date="2022-05-21T17:37:00Z">
        <w:r w:rsidR="000F3C15">
          <w:t>eram</w:t>
        </w:r>
        <w:r w:rsidR="000F3C15">
          <w:t xml:space="preserve"> </w:t>
        </w:r>
      </w:ins>
      <w:r>
        <w:t>obtidas e manipuladas e</w:t>
      </w:r>
      <w:r>
        <w:rPr>
          <w:spacing w:val="1"/>
        </w:rPr>
        <w:t xml:space="preserve"> </w:t>
      </w:r>
      <w:r>
        <w:t>identificar as vulnerabilidades do sistema</w:t>
      </w:r>
      <w:del w:id="93" w:author="Gilvan Justino" w:date="2022-05-21T17:37:00Z">
        <w:r w:rsidDel="000F3C15">
          <w:delText xml:space="preserve">, </w:delText>
        </w:r>
      </w:del>
      <w:ins w:id="94" w:author="Gilvan Justino" w:date="2022-05-21T17:37:00Z">
        <w:r w:rsidR="000F3C15">
          <w:t>.</w:t>
        </w:r>
        <w:r w:rsidR="000F3C15">
          <w:t xml:space="preserve"> </w:t>
        </w:r>
      </w:ins>
      <w:del w:id="95" w:author="Gilvan Justino" w:date="2022-05-21T17:37:00Z">
        <w:r w:rsidDel="000F3C15">
          <w:delText xml:space="preserve">além </w:delText>
        </w:r>
      </w:del>
      <w:ins w:id="96" w:author="Gilvan Justino" w:date="2022-05-21T17:37:00Z">
        <w:r w:rsidR="000F3C15">
          <w:t>A</w:t>
        </w:r>
        <w:r w:rsidR="000F3C15">
          <w:t xml:space="preserve">lém </w:t>
        </w:r>
      </w:ins>
      <w:r>
        <w:t>disso</w:t>
      </w:r>
      <w:ins w:id="97" w:author="Gilvan Justino" w:date="2022-05-21T17:37:00Z">
        <w:r w:rsidR="000F3C15">
          <w:t>,</w:t>
        </w:r>
      </w:ins>
      <w:r>
        <w:t xml:space="preserve"> </w:t>
      </w:r>
      <w:del w:id="98" w:author="Gilvan Justino" w:date="2022-05-21T17:37:00Z">
        <w:r w:rsidDel="000F3C15">
          <w:delText>terá de</w:delText>
        </w:r>
      </w:del>
      <w:ins w:id="99" w:author="Gilvan Justino" w:date="2022-05-21T17:37:00Z">
        <w:r w:rsidR="000F3C15">
          <w:t>propôs</w:t>
        </w:r>
      </w:ins>
      <w:r>
        <w:t xml:space="preserve"> passar por um processo de mudança na cultura da</w:t>
      </w:r>
      <w:r>
        <w:rPr>
          <w:spacing w:val="1"/>
        </w:rPr>
        <w:t xml:space="preserve"> </w:t>
      </w:r>
      <w:r>
        <w:t>empresa e de seus</w:t>
      </w:r>
      <w:r>
        <w:rPr>
          <w:spacing w:val="-1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 xml:space="preserve">para que </w:t>
      </w:r>
      <w:del w:id="100" w:author="Gilvan Justino" w:date="2022-05-21T17:37:00Z">
        <w:r w:rsidDel="00A0115D">
          <w:delText>tenham</w:delText>
        </w:r>
        <w:r w:rsidDel="00A0115D">
          <w:rPr>
            <w:spacing w:val="-3"/>
          </w:rPr>
          <w:delText xml:space="preserve"> </w:delText>
        </w:r>
      </w:del>
      <w:ins w:id="101" w:author="Gilvan Justino" w:date="2022-05-21T17:37:00Z">
        <w:r w:rsidR="00A0115D">
          <w:t>tivessem</w:t>
        </w:r>
        <w:r w:rsidR="00A0115D">
          <w:rPr>
            <w:spacing w:val="-3"/>
          </w:rPr>
          <w:t xml:space="preserve"> </w:t>
        </w:r>
      </w:ins>
      <w:r>
        <w:t>em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importância</w:t>
      </w:r>
      <w:r>
        <w:rPr>
          <w:spacing w:val="-4"/>
        </w:rPr>
        <w:t xml:space="preserve"> </w:t>
      </w:r>
      <w:r>
        <w:t>da segurança da informação.</w:t>
      </w:r>
    </w:p>
    <w:p w14:paraId="75E2805B" w14:textId="7592BF79" w:rsidR="00794FDA" w:rsidRDefault="004F102C">
      <w:pPr>
        <w:pStyle w:val="Ttulo1"/>
        <w:numPr>
          <w:ilvl w:val="0"/>
          <w:numId w:val="1"/>
        </w:numPr>
        <w:tabs>
          <w:tab w:val="left" w:pos="385"/>
        </w:tabs>
        <w:spacing w:line="275" w:lineRule="exact"/>
        <w:ind w:hanging="265"/>
        <w:jc w:val="both"/>
      </w:pPr>
      <w:r>
        <w:t>PROPOSTA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del w:id="102" w:author="Gilvan Justino" w:date="2022-05-21T17:38:00Z">
        <w:r w:rsidDel="004A558D">
          <w:delText>ADEQUAÇÂO</w:delText>
        </w:r>
        <w:r w:rsidDel="004A558D">
          <w:rPr>
            <w:spacing w:val="-3"/>
          </w:rPr>
          <w:delText xml:space="preserve"> </w:delText>
        </w:r>
      </w:del>
      <w:ins w:id="103" w:author="Gilvan Justino" w:date="2022-05-21T17:38:00Z">
        <w:r w:rsidR="004A558D">
          <w:t>ADEQUAÇ</w:t>
        </w:r>
        <w:r w:rsidR="004A558D">
          <w:t>Ã</w:t>
        </w:r>
        <w:r w:rsidR="004A558D">
          <w:t>O</w:t>
        </w:r>
        <w:r w:rsidR="004A558D">
          <w:rPr>
            <w:spacing w:val="-3"/>
          </w:rPr>
          <w:t xml:space="preserve"> </w:t>
        </w:r>
      </w:ins>
      <w:r>
        <w:t>DO</w:t>
      </w:r>
      <w:r>
        <w:rPr>
          <w:spacing w:val="-1"/>
        </w:rPr>
        <w:t xml:space="preserve"> </w:t>
      </w:r>
      <w:r>
        <w:t>SOFTWARE</w:t>
      </w:r>
    </w:p>
    <w:p w14:paraId="0D632117" w14:textId="4C9DA3DA" w:rsidR="00794FDA" w:rsidRDefault="004F102C">
      <w:pPr>
        <w:pStyle w:val="Corpodetexto"/>
        <w:spacing w:before="137" w:line="360" w:lineRule="auto"/>
        <w:ind w:right="128" w:firstLine="680"/>
        <w:jc w:val="both"/>
      </w:pPr>
      <w:del w:id="104" w:author="Gilvan Justino" w:date="2022-05-21T17:38:00Z">
        <w:r w:rsidDel="004A558D">
          <w:delText xml:space="preserve">Esse </w:delText>
        </w:r>
      </w:del>
      <w:ins w:id="105" w:author="Gilvan Justino" w:date="2022-05-21T17:38:00Z">
        <w:r w:rsidR="004A558D">
          <w:t>Ess</w:t>
        </w:r>
        <w:r w:rsidR="004A558D">
          <w:t>a</w:t>
        </w:r>
        <w:r w:rsidR="004A558D">
          <w:t xml:space="preserve"> </w:t>
        </w:r>
      </w:ins>
      <w:del w:id="106" w:author="Gilvan Justino" w:date="2022-05-21T17:38:00Z">
        <w:r w:rsidDel="004A558D">
          <w:delText xml:space="preserve">capítulo </w:delText>
        </w:r>
      </w:del>
      <w:ins w:id="107" w:author="Gilvan Justino" w:date="2022-05-21T17:38:00Z">
        <w:r w:rsidR="004A558D">
          <w:t>seção</w:t>
        </w:r>
        <w:r w:rsidR="004A558D">
          <w:t xml:space="preserve"> </w:t>
        </w:r>
      </w:ins>
      <w:r>
        <w:t>tem como objetivo apresentar a justificativa para a elaboração deste trabalho, assim como</w:t>
      </w:r>
      <w:r>
        <w:rPr>
          <w:spacing w:val="1"/>
        </w:rPr>
        <w:t xml:space="preserve"> </w:t>
      </w:r>
      <w:r>
        <w:t>seus requisitos e metodologia de desenvolvimento utilizada. Ao final são apresentadas as fontes bibliográficas</w:t>
      </w:r>
      <w:r>
        <w:rPr>
          <w:spacing w:val="1"/>
        </w:rPr>
        <w:t xml:space="preserve"> </w:t>
      </w:r>
      <w:r>
        <w:t>que foram</w:t>
      </w:r>
      <w:r>
        <w:rPr>
          <w:spacing w:val="2"/>
        </w:rPr>
        <w:t xml:space="preserve"> </w:t>
      </w:r>
      <w:r>
        <w:t>utilizadas para</w:t>
      </w:r>
      <w:r>
        <w:rPr>
          <w:spacing w:val="1"/>
        </w:rPr>
        <w:t xml:space="preserve"> </w:t>
      </w:r>
      <w:r>
        <w:t>fundamentar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desenvolvimento.</w:t>
      </w:r>
    </w:p>
    <w:p w14:paraId="2EF936EA" w14:textId="77777777" w:rsidR="00794FDA" w:rsidRDefault="00794FDA">
      <w:pPr>
        <w:spacing w:line="360" w:lineRule="auto"/>
        <w:jc w:val="both"/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29BC7465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before="104"/>
      </w:pPr>
      <w:r>
        <w:lastRenderedPageBreak/>
        <w:t>JUSTIFICATIVA</w:t>
      </w:r>
    </w:p>
    <w:p w14:paraId="3DCA01CF" w14:textId="77777777" w:rsidR="00794FDA" w:rsidRDefault="004F102C">
      <w:pPr>
        <w:pStyle w:val="Corpodetexto"/>
        <w:spacing w:before="1" w:line="360" w:lineRule="auto"/>
        <w:ind w:right="136" w:firstLine="680"/>
        <w:jc w:val="both"/>
      </w:pPr>
      <w:r>
        <w:t>No</w:t>
      </w:r>
      <w:r>
        <w:rPr>
          <w:spacing w:val="1"/>
        </w:rPr>
        <w:t xml:space="preserve"> </w:t>
      </w:r>
      <w:r>
        <w:t>Quadro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notáveis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trabalhos</w:t>
      </w:r>
      <w:r>
        <w:rPr>
          <w:spacing w:val="1"/>
        </w:rPr>
        <w:t xml:space="preserve"> </w:t>
      </w:r>
      <w:r>
        <w:t>correlatos.</w:t>
      </w:r>
      <w:r>
        <w:rPr>
          <w:spacing w:val="2"/>
        </w:rPr>
        <w:t xml:space="preserve"> </w:t>
      </w:r>
      <w:r>
        <w:t>Nas linhas são descritas as características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nas colunas</w:t>
      </w:r>
      <w:r>
        <w:rPr>
          <w:spacing w:val="-2"/>
        </w:rPr>
        <w:t xml:space="preserve"> </w:t>
      </w:r>
      <w:r>
        <w:t>os trabalhos.</w:t>
      </w:r>
    </w:p>
    <w:p w14:paraId="09B4481B" w14:textId="12AF4D21" w:rsidR="00794FDA" w:rsidRDefault="004F102C">
      <w:pPr>
        <w:pStyle w:val="Corpodetexto"/>
        <w:spacing w:before="3" w:line="360" w:lineRule="auto"/>
        <w:ind w:right="127" w:firstLine="708"/>
        <w:jc w:val="both"/>
      </w:pPr>
      <w:commentRangeStart w:id="108"/>
      <w:r>
        <w:t xml:space="preserve">A partir do Quadro 1 três estratégias para obtenção dos dados, </w:t>
      </w:r>
      <w:commentRangeEnd w:id="108"/>
      <w:r w:rsidR="004A558D">
        <w:rPr>
          <w:rStyle w:val="Refdecomentrio"/>
        </w:rPr>
        <w:commentReference w:id="108"/>
      </w:r>
      <w:r>
        <w:t>no trabalho de Garcia (2022) foi utilizado</w:t>
      </w:r>
      <w:r>
        <w:rPr>
          <w:spacing w:val="-47"/>
        </w:rPr>
        <w:t xml:space="preserve"> </w:t>
      </w:r>
      <w:r>
        <w:t xml:space="preserve">os dados que a </w:t>
      </w:r>
      <w:r>
        <w:rPr>
          <w:i/>
        </w:rPr>
        <w:t xml:space="preserve">Frost &amp; Sullivan </w:t>
      </w:r>
      <w:r>
        <w:t>obteve entrevistando usuários das plataformas. Scherer (2020) em seu trabalho</w:t>
      </w:r>
      <w:r>
        <w:rPr>
          <w:spacing w:val="1"/>
        </w:rPr>
        <w:t xml:space="preserve"> </w:t>
      </w:r>
      <w:r>
        <w:t>elaborou um questionário com onze perguntas e as usou para entrevistar os funcionários das empresas de</w:t>
      </w:r>
      <w:r>
        <w:rPr>
          <w:spacing w:val="1"/>
        </w:rPr>
        <w:t xml:space="preserve"> </w:t>
      </w:r>
      <w:r>
        <w:t xml:space="preserve">contabilidade. Já Lima (2020) realizou uma auditoria interna na empresa onde </w:t>
      </w:r>
      <w:del w:id="109" w:author="Gilvan Justino" w:date="2022-05-21T17:39:00Z">
        <w:r w:rsidDel="004A558D">
          <w:delText xml:space="preserve">foi </w:delText>
        </w:r>
      </w:del>
      <w:ins w:id="110" w:author="Gilvan Justino" w:date="2022-05-21T17:39:00Z">
        <w:r w:rsidR="004A558D">
          <w:t>fo</w:t>
        </w:r>
        <w:r w:rsidR="004A558D">
          <w:t>ram</w:t>
        </w:r>
        <w:r w:rsidR="004A558D">
          <w:t xml:space="preserve"> </w:t>
        </w:r>
      </w:ins>
      <w:r>
        <w:t>analisado</w:t>
      </w:r>
      <w:ins w:id="111" w:author="Gilvan Justino" w:date="2022-05-21T17:39:00Z">
        <w:r w:rsidR="004A558D">
          <w:t>s</w:t>
        </w:r>
      </w:ins>
      <w:r>
        <w:t xml:space="preserve"> todos os setores e</w:t>
      </w:r>
      <w:r>
        <w:rPr>
          <w:spacing w:val="1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empresa.</w:t>
      </w:r>
    </w:p>
    <w:p w14:paraId="643EE87B" w14:textId="77777777" w:rsidR="00794FDA" w:rsidRDefault="00593C23">
      <w:pPr>
        <w:pStyle w:val="Corpodetexto"/>
        <w:spacing w:before="55"/>
        <w:ind w:left="1907" w:right="191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01EBB7" wp14:editId="35BC7C56">
                <wp:simplePos x="0" y="0"/>
                <wp:positionH relativeFrom="page">
                  <wp:posOffset>1076960</wp:posOffset>
                </wp:positionH>
                <wp:positionV relativeFrom="paragraph">
                  <wp:posOffset>186690</wp:posOffset>
                </wp:positionV>
                <wp:extent cx="1916430" cy="528955"/>
                <wp:effectExtent l="0" t="0" r="13970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6430" cy="528955"/>
                          <a:chOff x="1696" y="294"/>
                          <a:chExt cx="3018" cy="833"/>
                        </a:xfrm>
                      </wpg:grpSpPr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1708" y="297"/>
                            <a:ext cx="2997" cy="829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/>
                        </wps:cNvCnPr>
                        <wps:spPr bwMode="auto">
                          <a:xfrm>
                            <a:off x="1700" y="298"/>
                            <a:ext cx="3010" cy="824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915E2" id="Group 2" o:spid="_x0000_s1026" style="position:absolute;margin-left:84.8pt;margin-top:14.7pt;width:150.9pt;height:41.65pt;z-index:-251656192;mso-position-horizontal-relative:page" coordorigin="1696,294" coordsize="3018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">
                <v:rect id="Rectangle 4" o:spid="_x0000_s1027" style="position:absolute;left:1708;top:297;width:2997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" fillcolor="#a6a6a6" stroked="f">
                  <v:path arrowok="t"/>
                </v:rect>
                <v:line id="Line 3" o:spid="_x0000_s1028" style="position:absolute;visibility:visible;mso-wrap-style:square" from="1700,298" to="4710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" strokeweight=".4pt">
                  <o:lock v:ext="edit" shapetype="f"/>
                </v:line>
                <w10:wrap anchorx="page"/>
              </v:group>
            </w:pict>
          </mc:Fallback>
        </mc:AlternateContent>
      </w:r>
      <w:r w:rsidR="004F102C">
        <w:t>Quadro 1</w:t>
      </w:r>
      <w:r w:rsidR="004F102C">
        <w:rPr>
          <w:spacing w:val="1"/>
        </w:rPr>
        <w:t xml:space="preserve"> </w:t>
      </w:r>
      <w:r w:rsidR="004F102C">
        <w:t>-</w:t>
      </w:r>
      <w:r w:rsidR="004F102C">
        <w:rPr>
          <w:spacing w:val="-2"/>
        </w:rPr>
        <w:t xml:space="preserve"> </w:t>
      </w:r>
      <w:r w:rsidR="004F102C">
        <w:t>Comparativo dos</w:t>
      </w:r>
      <w:r w:rsidR="004F102C">
        <w:rPr>
          <w:spacing w:val="-1"/>
        </w:rPr>
        <w:t xml:space="preserve"> </w:t>
      </w:r>
      <w:r w:rsidR="004F102C">
        <w:t>trabalhos</w:t>
      </w:r>
      <w:r w:rsidR="004F102C">
        <w:rPr>
          <w:spacing w:val="-1"/>
        </w:rPr>
        <w:t xml:space="preserve"> </w:t>
      </w:r>
      <w:r w:rsidR="004F102C">
        <w:t>correlatos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9"/>
        <w:gridCol w:w="2377"/>
        <w:gridCol w:w="1724"/>
        <w:gridCol w:w="1841"/>
      </w:tblGrid>
      <w:tr w:rsidR="00794FDA" w14:paraId="51EF2E19" w14:textId="77777777">
        <w:trPr>
          <w:trHeight w:val="826"/>
        </w:trPr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AB1F" w14:textId="77777777" w:rsidR="00794FDA" w:rsidRDefault="004F102C">
            <w:pPr>
              <w:pStyle w:val="TableParagraph"/>
              <w:spacing w:before="53" w:line="340" w:lineRule="atLeast"/>
              <w:ind w:left="155" w:right="181" w:firstLine="960"/>
              <w:rPr>
                <w:sz w:val="20"/>
              </w:rPr>
            </w:pPr>
            <w:r>
              <w:rPr>
                <w:sz w:val="20"/>
              </w:rPr>
              <w:t>Trabalhos Correlatos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D6A870" w14:textId="77777777" w:rsidR="00794FDA" w:rsidRDefault="00794FDA">
            <w:pPr>
              <w:pStyle w:val="TableParagraph"/>
              <w:spacing w:before="8"/>
              <w:rPr>
                <w:sz w:val="25"/>
              </w:rPr>
            </w:pPr>
          </w:p>
          <w:p w14:paraId="3208CB45" w14:textId="77777777" w:rsidR="00794FDA" w:rsidRDefault="004F102C">
            <w:pPr>
              <w:pStyle w:val="TableParagraph"/>
              <w:spacing w:before="1"/>
              <w:ind w:left="515"/>
              <w:rPr>
                <w:sz w:val="20"/>
              </w:rPr>
            </w:pPr>
            <w:r>
              <w:rPr>
                <w:sz w:val="20"/>
              </w:rPr>
              <w:t>GARCIA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6AF634" w14:textId="77777777" w:rsidR="00794FDA" w:rsidRDefault="00794FDA">
            <w:pPr>
              <w:pStyle w:val="TableParagraph"/>
              <w:spacing w:before="8"/>
              <w:rPr>
                <w:sz w:val="25"/>
              </w:rPr>
            </w:pPr>
          </w:p>
          <w:p w14:paraId="2073DE18" w14:textId="77777777" w:rsidR="00794FDA" w:rsidRDefault="004F102C">
            <w:pPr>
              <w:pStyle w:val="TableParagraph"/>
              <w:spacing w:before="1"/>
              <w:ind w:left="88" w:right="79"/>
              <w:jc w:val="center"/>
              <w:rPr>
                <w:sz w:val="20"/>
              </w:rPr>
            </w:pPr>
            <w:r>
              <w:rPr>
                <w:sz w:val="20"/>
              </w:rPr>
              <w:t>SCHERER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81BF0D9" w14:textId="77777777" w:rsidR="00794FDA" w:rsidRDefault="00794FDA">
            <w:pPr>
              <w:pStyle w:val="TableParagraph"/>
              <w:spacing w:before="8"/>
              <w:rPr>
                <w:sz w:val="25"/>
              </w:rPr>
            </w:pPr>
          </w:p>
          <w:p w14:paraId="02F37C2B" w14:textId="77777777" w:rsidR="00794FDA" w:rsidRDefault="004F102C">
            <w:pPr>
              <w:pStyle w:val="TableParagraph"/>
              <w:spacing w:before="1"/>
              <w:ind w:left="371"/>
              <w:rPr>
                <w:sz w:val="20"/>
              </w:rPr>
            </w:pPr>
            <w:r>
              <w:rPr>
                <w:sz w:val="20"/>
              </w:rPr>
              <w:t>LIMA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</w:tr>
      <w:tr w:rsidR="00794FDA" w14:paraId="3C627F4B" w14:textId="77777777">
        <w:trPr>
          <w:trHeight w:val="46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62ED" w14:textId="77777777" w:rsidR="00794FDA" w:rsidRDefault="004F102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19E2" w14:textId="77777777" w:rsidR="00794FDA" w:rsidRDefault="004F102C">
            <w:pPr>
              <w:pStyle w:val="TableParagraph"/>
              <w:spacing w:line="228" w:lineRule="exact"/>
              <w:ind w:left="107" w:right="634"/>
              <w:rPr>
                <w:sz w:val="20"/>
              </w:rPr>
            </w:pPr>
            <w:r>
              <w:rPr>
                <w:sz w:val="20"/>
              </w:rPr>
              <w:t>Pesquisa da Frost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Sullivan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A946" w14:textId="77777777" w:rsidR="00794FDA" w:rsidRDefault="004F102C">
            <w:pPr>
              <w:pStyle w:val="TableParagraph"/>
              <w:ind w:left="88" w:right="202"/>
              <w:jc w:val="center"/>
              <w:rPr>
                <w:sz w:val="20"/>
              </w:rPr>
            </w:pPr>
            <w:r>
              <w:rPr>
                <w:sz w:val="20"/>
              </w:rPr>
              <w:t>Estudo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multicaso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C8C7" w14:textId="77777777" w:rsidR="00794FDA" w:rsidRDefault="004F102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Estudo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</w:p>
        </w:tc>
      </w:tr>
      <w:tr w:rsidR="00794FDA" w14:paraId="7A897B70" w14:textId="77777777">
        <w:trPr>
          <w:trHeight w:val="457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39C" w14:textId="77777777" w:rsidR="00794FDA" w:rsidRDefault="004F102C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Obtenção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D676" w14:textId="77777777" w:rsidR="00794FDA" w:rsidRDefault="004F102C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plataformas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4EF3" w14:textId="77777777" w:rsidR="00794FDA" w:rsidRDefault="004F102C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Funcionários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2EE59134" w14:textId="77777777" w:rsidR="00794FDA" w:rsidRDefault="004F102C">
            <w:pPr>
              <w:pStyle w:val="TableParagraph"/>
              <w:spacing w:before="2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31F6" w14:textId="77777777" w:rsidR="00794FDA" w:rsidRDefault="004F102C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Auditoria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</w:t>
            </w:r>
          </w:p>
        </w:tc>
      </w:tr>
      <w:tr w:rsidR="00794FDA" w14:paraId="09580239" w14:textId="77777777">
        <w:trPr>
          <w:trHeight w:val="46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6610" w14:textId="77777777" w:rsidR="00794FDA" w:rsidRDefault="004F102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Alvos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165A" w14:textId="77777777" w:rsidR="00794FDA" w:rsidRDefault="004F102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Diversas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70C9" w14:textId="77777777" w:rsidR="00794FDA" w:rsidRDefault="004F102C">
            <w:pPr>
              <w:pStyle w:val="TableParagraph"/>
              <w:spacing w:line="228" w:lineRule="exact"/>
              <w:ind w:left="107" w:right="481"/>
              <w:rPr>
                <w:sz w:val="20"/>
              </w:rPr>
            </w:pPr>
            <w:r>
              <w:rPr>
                <w:sz w:val="20"/>
              </w:rPr>
              <w:t>Escritórios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contabilidade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8CAF" w14:textId="77777777" w:rsidR="00794FDA" w:rsidRDefault="004F102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Nexus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Systemas</w:t>
            </w:r>
          </w:p>
        </w:tc>
      </w:tr>
      <w:tr w:rsidR="00794FDA" w14:paraId="7E90931B" w14:textId="77777777">
        <w:trPr>
          <w:trHeight w:val="690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06DF" w14:textId="77777777" w:rsidR="00794FDA" w:rsidRDefault="004F102C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5B65" w14:textId="77777777" w:rsidR="00794FDA" w:rsidRDefault="004F102C">
            <w:pPr>
              <w:pStyle w:val="TableParagraph"/>
              <w:spacing w:line="242" w:lineRule="auto"/>
              <w:ind w:left="107" w:right="302"/>
              <w:rPr>
                <w:sz w:val="20"/>
              </w:rPr>
            </w:pPr>
            <w:r>
              <w:rPr>
                <w:sz w:val="20"/>
              </w:rPr>
              <w:t xml:space="preserve">Índice de </w:t>
            </w:r>
            <w:commentRangeStart w:id="112"/>
            <w:r>
              <w:rPr>
                <w:sz w:val="20"/>
              </w:rPr>
              <w:t xml:space="preserve">aprovação </w:t>
            </w:r>
            <w:commentRangeEnd w:id="112"/>
            <w:r w:rsidR="004A558D">
              <w:rPr>
                <w:rStyle w:val="Refdecomentrio"/>
              </w:rPr>
              <w:commentReference w:id="112"/>
            </w:r>
            <w:r>
              <w:rPr>
                <w:sz w:val="20"/>
              </w:rPr>
              <w:t>dos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2F59" w14:textId="77777777" w:rsidR="00794FDA" w:rsidRDefault="004F102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Pontos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</w:p>
          <w:p w14:paraId="3AFE3443" w14:textId="77777777" w:rsidR="00794FDA" w:rsidRDefault="004F102C">
            <w:pPr>
              <w:pStyle w:val="TableParagraph"/>
              <w:spacing w:line="228" w:lineRule="exact"/>
              <w:ind w:left="107" w:right="409"/>
              <w:rPr>
                <w:sz w:val="20"/>
              </w:rPr>
            </w:pPr>
            <w:r>
              <w:rPr>
                <w:sz w:val="20"/>
              </w:rPr>
              <w:t>para adequar 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BA64" w14:textId="77777777" w:rsidR="00794FDA" w:rsidRDefault="004F102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que</w:t>
            </w:r>
          </w:p>
          <w:p w14:paraId="2026762E" w14:textId="77777777" w:rsidR="00794FDA" w:rsidRDefault="004F102C">
            <w:pPr>
              <w:pStyle w:val="TableParagraph"/>
              <w:spacing w:line="228" w:lineRule="exact"/>
              <w:ind w:left="107" w:right="441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adeque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</w:t>
            </w:r>
          </w:p>
        </w:tc>
      </w:tr>
      <w:tr w:rsidR="00794FDA" w14:paraId="242F4E8E" w14:textId="77777777">
        <w:trPr>
          <w:trHeight w:val="92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6F31" w14:textId="77777777" w:rsidR="00794FDA" w:rsidRDefault="004F102C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pesquisa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725C" w14:textId="77777777" w:rsidR="00794FDA" w:rsidRDefault="004F102C">
            <w:pPr>
              <w:pStyle w:val="TableParagraph"/>
              <w:ind w:left="107" w:right="246"/>
              <w:rPr>
                <w:sz w:val="20"/>
              </w:rPr>
            </w:pP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aprovação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mundial e brasileiro 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compartilhamento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DF5F8CE" w14:textId="77777777" w:rsidR="00794FDA" w:rsidRDefault="004F102C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dados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D851" w14:textId="77777777" w:rsidR="00794FDA" w:rsidRDefault="004F102C">
            <w:pPr>
              <w:pStyle w:val="TableParagraph"/>
              <w:ind w:left="107" w:right="370"/>
              <w:rPr>
                <w:sz w:val="20"/>
              </w:rPr>
            </w:pP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lei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8154" w14:textId="77777777" w:rsidR="00794FDA" w:rsidRDefault="004F102C"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Reestruturação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cultura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 empresa</w:t>
            </w:r>
          </w:p>
        </w:tc>
      </w:tr>
    </w:tbl>
    <w:p w14:paraId="45E56BA9" w14:textId="77777777" w:rsidR="00794FDA" w:rsidRDefault="004F102C">
      <w:pPr>
        <w:pStyle w:val="Corpodetexto"/>
        <w:spacing w:before="1"/>
        <w:ind w:left="3406"/>
        <w:jc w:val="both"/>
      </w:pPr>
      <w:r>
        <w:t>Fonte:</w:t>
      </w:r>
      <w:r>
        <w:rPr>
          <w:spacing w:val="-1"/>
        </w:rPr>
        <w:t xml:space="preserve"> </w:t>
      </w:r>
      <w:r>
        <w:t>elaborado pelos</w:t>
      </w:r>
      <w:r>
        <w:rPr>
          <w:spacing w:val="-1"/>
        </w:rPr>
        <w:t xml:space="preserve"> </w:t>
      </w:r>
      <w:r>
        <w:t>autores.</w:t>
      </w:r>
    </w:p>
    <w:p w14:paraId="0D601694" w14:textId="0CDEA8A5" w:rsidR="00794FDA" w:rsidRDefault="004F102C">
      <w:pPr>
        <w:pStyle w:val="Corpodetexto"/>
        <w:spacing w:before="118" w:line="360" w:lineRule="auto"/>
        <w:ind w:right="126" w:firstLine="708"/>
        <w:jc w:val="both"/>
      </w:pPr>
      <w:r>
        <w:t xml:space="preserve">Na pesquisa de Garcia (2022) foram entrevistados usuários de diversos sistemas </w:t>
      </w:r>
      <w:commentRangeStart w:id="113"/>
      <w:r>
        <w:t>a fim de obter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permitiam e o nível de confiança dos mesmos sobre o compartilhamento de seus dados pessoais</w:t>
      </w:r>
      <w:commentRangeEnd w:id="113"/>
      <w:r w:rsidR="00D20B32">
        <w:rPr>
          <w:rStyle w:val="Refdecomentrio"/>
        </w:rPr>
        <w:commentReference w:id="113"/>
      </w:r>
      <w:r>
        <w:t>. Scherer (2020)</w:t>
      </w:r>
      <w:r>
        <w:rPr>
          <w:spacing w:val="1"/>
        </w:rPr>
        <w:t xml:space="preserve"> </w:t>
      </w:r>
      <w:r>
        <w:t xml:space="preserve">focou sua pesquisa em escritórios de contabilidade a fim de entender se os escritórios estão adequados </w:t>
      </w:r>
      <w:del w:id="114" w:author="Gilvan Justino" w:date="2022-05-21T17:42:00Z">
        <w:r w:rsidDel="004A558D">
          <w:delText xml:space="preserve">a </w:delText>
        </w:r>
      </w:del>
      <w:ins w:id="115" w:author="Gilvan Justino" w:date="2022-05-21T17:42:00Z">
        <w:r w:rsidR="004A558D">
          <w:t>à</w:t>
        </w:r>
        <w:r w:rsidR="004A558D">
          <w:t xml:space="preserve"> </w:t>
        </w:r>
      </w:ins>
      <w:r>
        <w:t>lei ou o</w:t>
      </w:r>
      <w:r>
        <w:rPr>
          <w:spacing w:val="1"/>
        </w:rPr>
        <w:t xml:space="preserve"> </w:t>
      </w:r>
      <w:r>
        <w:t xml:space="preserve">que ainda </w:t>
      </w:r>
      <w:del w:id="116" w:author="Gilvan Justino" w:date="2022-05-21T17:42:00Z">
        <w:r w:rsidDel="004A558D">
          <w:delText xml:space="preserve">é </w:delText>
        </w:r>
      </w:del>
      <w:ins w:id="117" w:author="Gilvan Justino" w:date="2022-05-21T17:42:00Z">
        <w:r w:rsidR="004A558D">
          <w:t>era</w:t>
        </w:r>
        <w:r w:rsidR="004A558D">
          <w:t xml:space="preserve"> </w:t>
        </w:r>
      </w:ins>
      <w:r>
        <w:t xml:space="preserve">necessário </w:t>
      </w:r>
      <w:del w:id="118" w:author="Gilvan Justino" w:date="2022-05-21T17:42:00Z">
        <w:r w:rsidDel="00593C3C">
          <w:delText xml:space="preserve">na maioria delas </w:delText>
        </w:r>
      </w:del>
      <w:r>
        <w:t xml:space="preserve">para </w:t>
      </w:r>
      <w:del w:id="119" w:author="Gilvan Justino" w:date="2022-05-21T17:42:00Z">
        <w:r w:rsidDel="00593C3C">
          <w:delText>que se adequem</w:delText>
        </w:r>
      </w:del>
      <w:ins w:id="120" w:author="Gilvan Justino" w:date="2022-05-21T17:42:00Z">
        <w:r w:rsidR="00593C3C">
          <w:t>se adequarem</w:t>
        </w:r>
      </w:ins>
      <w:r>
        <w:t>. Lima (2020) realizou um estudo de caso na</w:t>
      </w:r>
      <w:r>
        <w:rPr>
          <w:spacing w:val="1"/>
        </w:rPr>
        <w:t xml:space="preserve"> </w:t>
      </w:r>
      <w:r>
        <w:t>empresa Nexus Systemas (fictício) onde foi feita uma auditoria para saber como estavam sendo aplicadas as</w:t>
      </w:r>
      <w:r>
        <w:rPr>
          <w:spacing w:val="1"/>
        </w:rPr>
        <w:t xml:space="preserve"> </w:t>
      </w:r>
      <w:r>
        <w:t>políticas,</w:t>
      </w:r>
      <w:r>
        <w:rPr>
          <w:spacing w:val="3"/>
        </w:rPr>
        <w:t xml:space="preserve"> </w:t>
      </w:r>
      <w:r>
        <w:t>procedimentos e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entendimento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funcionários</w:t>
      </w:r>
      <w:r>
        <w:rPr>
          <w:spacing w:val="2"/>
        </w:rPr>
        <w:t xml:space="preserve"> </w:t>
      </w:r>
      <w:r>
        <w:t>acerca de</w:t>
      </w:r>
      <w:r>
        <w:rPr>
          <w:spacing w:val="1"/>
        </w:rPr>
        <w:t xml:space="preserve"> </w:t>
      </w:r>
      <w:r>
        <w:t>segurança de</w:t>
      </w:r>
      <w:r>
        <w:rPr>
          <w:spacing w:val="1"/>
        </w:rPr>
        <w:t xml:space="preserve"> </w:t>
      </w:r>
      <w:r>
        <w:t>informações.</w:t>
      </w:r>
    </w:p>
    <w:p w14:paraId="3A4ED99F" w14:textId="1A17CD15" w:rsidR="00794FDA" w:rsidRDefault="004F102C">
      <w:pPr>
        <w:pStyle w:val="Corpodetexto"/>
        <w:spacing w:before="3" w:line="360" w:lineRule="auto"/>
        <w:ind w:right="131" w:firstLine="708"/>
        <w:jc w:val="both"/>
      </w:pPr>
      <w:r>
        <w:t xml:space="preserve">Garcia (2022) apresenta um índice de confiança digital mundial </w:t>
      </w:r>
      <w:del w:id="121" w:author="Gilvan Justino" w:date="2022-05-21T17:43:00Z">
        <w:r w:rsidDel="00593C3C">
          <w:delText xml:space="preserve">que </w:delText>
        </w:r>
      </w:del>
      <w:ins w:id="122" w:author="Gilvan Justino" w:date="2022-05-21T17:43:00Z">
        <w:r w:rsidR="00593C3C">
          <w:t xml:space="preserve">e </w:t>
        </w:r>
      </w:ins>
      <w:r>
        <w:t>obteve o resultado de 61</w:t>
      </w:r>
      <w:ins w:id="123" w:author="Gilvan Justino" w:date="2022-05-21T17:43:00Z">
        <w:r w:rsidR="00593C3C">
          <w:t xml:space="preserve">, </w:t>
        </w:r>
      </w:ins>
      <w:del w:id="124" w:author="Gilvan Justino" w:date="2022-05-21T17:43:00Z">
        <w:r w:rsidDel="00593C3C">
          <w:delText xml:space="preserve"> assim</w:delText>
        </w:r>
        <w:r w:rsidDel="00593C3C">
          <w:rPr>
            <w:spacing w:val="1"/>
          </w:rPr>
          <w:delText xml:space="preserve"> </w:delText>
        </w:r>
      </w:del>
      <w:r>
        <w:t>classificado como moderado</w:t>
      </w:r>
      <w:del w:id="125" w:author="Gilvan Justino" w:date="2022-05-21T17:43:00Z">
        <w:r w:rsidDel="00593C3C">
          <w:delText xml:space="preserve">, </w:delText>
        </w:r>
      </w:del>
      <w:ins w:id="126" w:author="Gilvan Justino" w:date="2022-05-21T17:43:00Z">
        <w:r w:rsidR="00593C3C">
          <w:t>.</w:t>
        </w:r>
        <w:r w:rsidR="00593C3C">
          <w:t xml:space="preserve"> </w:t>
        </w:r>
      </w:ins>
      <w:ins w:id="127" w:author="Gilvan Justino" w:date="2022-05-21T17:49:00Z">
        <w:r w:rsidR="00D20B32">
          <w:t>O Brasil ficou em primeiro lugar, com nível de confiança de 68.</w:t>
        </w:r>
      </w:ins>
      <w:del w:id="128" w:author="Gilvan Justino" w:date="2022-05-21T17:44:00Z">
        <w:r w:rsidDel="00593C3C">
          <w:delText>após é apresentado o mesmo índice,</w:delText>
        </w:r>
      </w:del>
      <w:del w:id="129" w:author="Gilvan Justino" w:date="2022-05-21T17:50:00Z">
        <w:r w:rsidDel="00D20B32">
          <w:delText xml:space="preserve"> </w:delText>
        </w:r>
      </w:del>
      <w:del w:id="130" w:author="Gilvan Justino" w:date="2022-05-21T17:48:00Z">
        <w:r w:rsidDel="00D20B32">
          <w:delText xml:space="preserve">porém dividido </w:delText>
        </w:r>
      </w:del>
      <w:del w:id="131" w:author="Gilvan Justino" w:date="2022-05-21T17:50:00Z">
        <w:r w:rsidDel="00D20B32">
          <w:delText>por regiões e utilizando alguns</w:delText>
        </w:r>
        <w:r w:rsidDel="00D20B32">
          <w:rPr>
            <w:spacing w:val="-47"/>
          </w:rPr>
          <w:delText xml:space="preserve"> </w:delText>
        </w:r>
        <w:r w:rsidDel="00D20B32">
          <w:delText>países como exemplo, o Brasil é o país com o melhor resultado apresentado</w:delText>
        </w:r>
      </w:del>
      <w:r>
        <w:t>, mostrando assim que os usuários</w:t>
      </w:r>
      <w:r>
        <w:rPr>
          <w:spacing w:val="1"/>
        </w:rPr>
        <w:t xml:space="preserve"> </w:t>
      </w:r>
      <w:r>
        <w:t>dos sistemas no Brasil demostram ter mais confiança no compartilhamento de seus dados</w:t>
      </w:r>
      <w:r>
        <w:rPr>
          <w:spacing w:val="50"/>
        </w:rPr>
        <w:t xml:space="preserve"> </w:t>
      </w:r>
      <w:r>
        <w:t>pelas empresas.</w:t>
      </w:r>
      <w:r>
        <w:rPr>
          <w:spacing w:val="1"/>
        </w:rPr>
        <w:t xml:space="preserve"> </w:t>
      </w:r>
      <w:r>
        <w:t>Scherer (2020) após sua pesquisa e entrevistas concluiu que os escritórios de contabilidade ainda não estão</w:t>
      </w:r>
      <w:r>
        <w:rPr>
          <w:spacing w:val="1"/>
        </w:rPr>
        <w:t xml:space="preserve"> </w:t>
      </w:r>
      <w:r>
        <w:t>totalmente adequados ao que determina a lei e apontou os principais pontos que são necessários passar pelo</w:t>
      </w:r>
      <w:r>
        <w:rPr>
          <w:spacing w:val="1"/>
        </w:rPr>
        <w:t xml:space="preserve"> </w:t>
      </w:r>
      <w:r>
        <w:t xml:space="preserve">processo de adequação. Lima (2020) com o resultado da auditoria notou que muitos processos e </w:t>
      </w:r>
      <w:commentRangeStart w:id="132"/>
      <w:r>
        <w:t>políticas de</w:t>
      </w:r>
      <w:r>
        <w:rPr>
          <w:spacing w:val="1"/>
        </w:rPr>
        <w:t xml:space="preserve"> </w:t>
      </w:r>
      <w:r>
        <w:t xml:space="preserve">segurança </w:t>
      </w:r>
      <w:commentRangeEnd w:id="132"/>
      <w:r w:rsidR="00D20B32">
        <w:rPr>
          <w:rStyle w:val="Refdecomentrio"/>
        </w:rPr>
        <w:commentReference w:id="132"/>
      </w:r>
      <w:r>
        <w:t>estavam desatualizados e não eram seguidos pelos funcionários e mostra que a empresa precisará</w:t>
      </w:r>
      <w:r>
        <w:rPr>
          <w:spacing w:val="1"/>
        </w:rPr>
        <w:t xml:space="preserve"> </w:t>
      </w:r>
      <w:r>
        <w:t>revisar o modo como os dados são obtidos e tratados pelo sistema além de precisar passar por um processo de</w:t>
      </w:r>
      <w:r>
        <w:rPr>
          <w:spacing w:val="1"/>
        </w:rPr>
        <w:t xml:space="preserve"> </w:t>
      </w:r>
      <w:r>
        <w:t>mudança de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adequar</w:t>
      </w:r>
      <w:r>
        <w:rPr>
          <w:spacing w:val="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que é</w:t>
      </w:r>
      <w:r>
        <w:rPr>
          <w:spacing w:val="-3"/>
        </w:rPr>
        <w:t xml:space="preserve"> </w:t>
      </w:r>
      <w:r>
        <w:t>exigido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lei.</w:t>
      </w:r>
    </w:p>
    <w:p w14:paraId="7DFF88E4" w14:textId="4D063CA3" w:rsidR="00794FDA" w:rsidDel="00D20B32" w:rsidRDefault="004F102C">
      <w:pPr>
        <w:pStyle w:val="Corpodetexto"/>
        <w:spacing w:line="362" w:lineRule="auto"/>
        <w:ind w:right="130" w:firstLine="708"/>
        <w:jc w:val="both"/>
        <w:rPr>
          <w:del w:id="133" w:author="Gilvan Justino" w:date="2022-05-21T17:52:00Z"/>
        </w:rPr>
      </w:pP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perceber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abrange</w:t>
      </w:r>
      <w:r>
        <w:rPr>
          <w:spacing w:val="1"/>
        </w:rPr>
        <w:t xml:space="preserve"> </w:t>
      </w:r>
      <w:r>
        <w:t>áreas</w:t>
      </w:r>
      <w:r>
        <w:rPr>
          <w:spacing w:val="-47"/>
        </w:rPr>
        <w:t xml:space="preserve"> </w:t>
      </w:r>
      <w:ins w:id="134" w:author="Gilvan Justino" w:date="2022-05-21T17:52:00Z">
        <w:r w:rsidR="00D20B32">
          <w:rPr>
            <w:spacing w:val="-47"/>
          </w:rPr>
          <w:t xml:space="preserve"> </w:t>
        </w:r>
      </w:ins>
      <w:r>
        <w:t>diferentes em relação a proteção de dados</w:t>
      </w:r>
      <w:ins w:id="135" w:author="Gilvan Justino" w:date="2022-05-21T17:52:00Z">
        <w:r w:rsidR="00D20B32">
          <w:t>.</w:t>
        </w:r>
      </w:ins>
      <w:r>
        <w:t xml:space="preserve"> Garcia (2022) da ênfase para o nível de confiança dos usuários finais</w:t>
      </w:r>
      <w:r>
        <w:rPr>
          <w:spacing w:val="1"/>
        </w:rPr>
        <w:t xml:space="preserve"> </w:t>
      </w:r>
      <w:del w:id="136" w:author="Gilvan Justino" w:date="2022-05-21T17:52:00Z">
        <w:r w:rsidDel="00D20B32">
          <w:delText>das</w:delText>
        </w:r>
        <w:r w:rsidDel="00D20B32">
          <w:rPr>
            <w:spacing w:val="43"/>
          </w:rPr>
          <w:delText xml:space="preserve"> </w:delText>
        </w:r>
        <w:r w:rsidDel="00D20B32">
          <w:delText>plataformas</w:delText>
        </w:r>
      </w:del>
      <w:ins w:id="137" w:author="Gilvan Justino" w:date="2022-05-21T17:52:00Z">
        <w:r w:rsidR="00D20B32">
          <w:t>dos sistemas</w:t>
        </w:r>
      </w:ins>
      <w:r>
        <w:rPr>
          <w:spacing w:val="42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faz</w:t>
      </w:r>
      <w:r>
        <w:rPr>
          <w:spacing w:val="44"/>
        </w:rPr>
        <w:t xml:space="preserve"> </w:t>
      </w:r>
      <w:r>
        <w:t>um</w:t>
      </w:r>
      <w:r>
        <w:rPr>
          <w:spacing w:val="45"/>
        </w:rPr>
        <w:t xml:space="preserve"> </w:t>
      </w:r>
      <w:r>
        <w:t>comparativo</w:t>
      </w:r>
      <w:r>
        <w:rPr>
          <w:spacing w:val="44"/>
        </w:rPr>
        <w:t xml:space="preserve"> </w:t>
      </w:r>
      <w:r>
        <w:t>das</w:t>
      </w:r>
      <w:r>
        <w:rPr>
          <w:spacing w:val="43"/>
        </w:rPr>
        <w:t xml:space="preserve"> </w:t>
      </w:r>
      <w:r>
        <w:t>avaliações</w:t>
      </w:r>
      <w:r>
        <w:rPr>
          <w:spacing w:val="43"/>
        </w:rPr>
        <w:t xml:space="preserve"> </w:t>
      </w:r>
      <w:r>
        <w:t>desses</w:t>
      </w:r>
      <w:r>
        <w:rPr>
          <w:spacing w:val="43"/>
        </w:rPr>
        <w:t xml:space="preserve"> </w:t>
      </w:r>
      <w:r>
        <w:t>usuários</w:t>
      </w:r>
      <w:r>
        <w:rPr>
          <w:spacing w:val="43"/>
        </w:rPr>
        <w:t xml:space="preserve"> </w:t>
      </w:r>
      <w:r>
        <w:t>pelo</w:t>
      </w:r>
      <w:r>
        <w:rPr>
          <w:spacing w:val="45"/>
        </w:rPr>
        <w:t xml:space="preserve"> </w:t>
      </w:r>
      <w:r>
        <w:t>mundo.</w:t>
      </w:r>
      <w:r>
        <w:rPr>
          <w:spacing w:val="47"/>
        </w:rPr>
        <w:t xml:space="preserve"> </w:t>
      </w:r>
      <w:r>
        <w:t>Scherer</w:t>
      </w:r>
      <w:r>
        <w:rPr>
          <w:spacing w:val="46"/>
        </w:rPr>
        <w:t xml:space="preserve"> </w:t>
      </w:r>
      <w:r>
        <w:t>(2020)</w:t>
      </w:r>
      <w:r>
        <w:rPr>
          <w:spacing w:val="46"/>
        </w:rPr>
        <w:t xml:space="preserve"> </w:t>
      </w:r>
      <w:r>
        <w:t>é</w:t>
      </w:r>
      <w:r>
        <w:rPr>
          <w:spacing w:val="44"/>
        </w:rPr>
        <w:t xml:space="preserve"> </w:t>
      </w:r>
      <w:commentRangeStart w:id="138"/>
      <w:r>
        <w:t>mais</w:t>
      </w:r>
      <w:commentRangeEnd w:id="138"/>
      <w:r w:rsidR="00D20B32">
        <w:rPr>
          <w:rStyle w:val="Refdecomentrio"/>
        </w:rPr>
        <w:commentReference w:id="138"/>
      </w:r>
    </w:p>
    <w:p w14:paraId="4F3394C1" w14:textId="2690350A" w:rsidR="00794FDA" w:rsidDel="00D20B32" w:rsidRDefault="00794FDA" w:rsidP="00D20B32">
      <w:pPr>
        <w:pStyle w:val="Corpodetexto"/>
        <w:spacing w:line="362" w:lineRule="auto"/>
        <w:ind w:left="0" w:right="130"/>
        <w:jc w:val="both"/>
        <w:rPr>
          <w:del w:id="139" w:author="Gilvan Justino" w:date="2022-05-21T17:52:00Z"/>
        </w:rPr>
        <w:sectPr w:rsidR="00794FDA" w:rsidDel="00D20B32">
          <w:pgSz w:w="11900" w:h="16820"/>
          <w:pgMar w:top="1580" w:right="1000" w:bottom="920" w:left="1580" w:header="0" w:footer="738" w:gutter="0"/>
          <w:cols w:space="720"/>
        </w:sectPr>
        <w:pPrChange w:id="140" w:author="Gilvan Justino" w:date="2022-05-21T17:52:00Z">
          <w:pPr>
            <w:spacing w:line="362" w:lineRule="auto"/>
            <w:jc w:val="both"/>
          </w:pPr>
        </w:pPrChange>
      </w:pPr>
    </w:p>
    <w:p w14:paraId="08DE88C2" w14:textId="212A9413" w:rsidR="00794FDA" w:rsidRDefault="004F102C" w:rsidP="00D20B32">
      <w:pPr>
        <w:pStyle w:val="Corpodetexto"/>
        <w:spacing w:before="105" w:line="360" w:lineRule="auto"/>
        <w:ind w:left="0" w:right="126"/>
        <w:jc w:val="both"/>
        <w:pPrChange w:id="141" w:author="Gilvan Justino" w:date="2022-05-21T17:52:00Z">
          <w:pPr>
            <w:pStyle w:val="Corpodetexto"/>
            <w:spacing w:before="105" w:line="360" w:lineRule="auto"/>
            <w:ind w:right="126"/>
            <w:jc w:val="both"/>
          </w:pPr>
        </w:pPrChange>
      </w:pPr>
      <w:r>
        <w:lastRenderedPageBreak/>
        <w:t>específico ao analisar os cenários de escritórios de contabilidade, quanto já estão adequados e o que ainda falta</w:t>
      </w:r>
      <w:r>
        <w:rPr>
          <w:spacing w:val="1"/>
        </w:rPr>
        <w:t xml:space="preserve"> </w:t>
      </w:r>
      <w:r>
        <w:t>para que estejam totalmente adequados a Lei Geral de Proteção de Dados (LGPD). Lima (2020) ao realizar a</w:t>
      </w:r>
      <w:r>
        <w:rPr>
          <w:spacing w:val="1"/>
        </w:rPr>
        <w:t xml:space="preserve"> </w:t>
      </w:r>
      <w:r>
        <w:t xml:space="preserve">auditoria interna pode observar todos os setores e funcionários da empresa e identificar os </w:t>
      </w:r>
      <w:del w:id="142" w:author="Gilvan Justino" w:date="2022-05-21T17:53:00Z">
        <w:r w:rsidDel="002A3570">
          <w:delText xml:space="preserve">todos </w:delText>
        </w:r>
      </w:del>
      <w:r>
        <w:t>pontos de falha</w:t>
      </w:r>
      <w:r>
        <w:rPr>
          <w:spacing w:val="1"/>
        </w:rPr>
        <w:t xml:space="preserve"> </w:t>
      </w:r>
      <w:r>
        <w:t>de segurança</w:t>
      </w:r>
      <w:r>
        <w:rPr>
          <w:spacing w:val="1"/>
        </w:rPr>
        <w:t xml:space="preserve"> </w:t>
      </w:r>
      <w:r>
        <w:t>das informações que precisa</w:t>
      </w:r>
      <w:ins w:id="143" w:author="Gilvan Justino" w:date="2022-05-21T17:53:00Z">
        <w:r w:rsidR="002A3570">
          <w:t>va</w:t>
        </w:r>
      </w:ins>
      <w:r>
        <w:t>m</w:t>
      </w:r>
      <w:r>
        <w:rPr>
          <w:spacing w:val="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ajustados.</w:t>
      </w:r>
    </w:p>
    <w:p w14:paraId="5C312961" w14:textId="77777777" w:rsidR="00794FDA" w:rsidRDefault="004F102C">
      <w:pPr>
        <w:pStyle w:val="Corpodetexto"/>
        <w:spacing w:before="1" w:line="360" w:lineRule="auto"/>
        <w:ind w:right="123" w:firstLine="708"/>
        <w:jc w:val="both"/>
      </w:pPr>
      <w:r>
        <w:t>Desta forma, este trabalho mostra-se relevante pois vem de encontro com os trabalhos descritos e</w:t>
      </w:r>
      <w:r>
        <w:rPr>
          <w:spacing w:val="1"/>
        </w:rPr>
        <w:t xml:space="preserve"> </w:t>
      </w:r>
      <w:r>
        <w:t>pretende realizar a adequação de um sistema de e-commerce a Lei Geral de Proteção de Dados (LGPD). Serão</w:t>
      </w:r>
      <w:r>
        <w:rPr>
          <w:spacing w:val="1"/>
        </w:rPr>
        <w:t xml:space="preserve"> </w:t>
      </w:r>
      <w:r>
        <w:t>analisadas e corrigidas todas as partes do sistema que de alguma forma possuem interação com dados sensíveis</w:t>
      </w:r>
      <w:r>
        <w:rPr>
          <w:spacing w:val="1"/>
        </w:rPr>
        <w:t xml:space="preserve"> </w:t>
      </w:r>
      <w:r>
        <w:t>ou pessoais.</w:t>
      </w:r>
    </w:p>
    <w:p w14:paraId="650D6333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line="275" w:lineRule="exact"/>
      </w:pPr>
      <w:r>
        <w:t>REQUISITOS</w:t>
      </w:r>
      <w:r>
        <w:rPr>
          <w:spacing w:val="-5"/>
        </w:rPr>
        <w:t xml:space="preserve"> </w:t>
      </w:r>
      <w:r>
        <w:t>PRINCIPAIS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TRABALHADO</w:t>
      </w:r>
    </w:p>
    <w:p w14:paraId="4DA38A1F" w14:textId="77777777" w:rsidR="00794FDA" w:rsidRDefault="004F102C">
      <w:pPr>
        <w:pStyle w:val="Corpodetexto"/>
        <w:spacing w:before="1"/>
        <w:ind w:left="829"/>
      </w:pPr>
      <w:r>
        <w:t>Os</w:t>
      </w:r>
      <w:r>
        <w:rPr>
          <w:spacing w:val="-3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 são:</w:t>
      </w:r>
    </w:p>
    <w:p w14:paraId="15F6A500" w14:textId="77777777" w:rsidR="00794FDA" w:rsidRDefault="00794FDA">
      <w:pPr>
        <w:pStyle w:val="Corpodetexto"/>
        <w:spacing w:before="5"/>
        <w:ind w:left="0"/>
      </w:pPr>
    </w:p>
    <w:p w14:paraId="3224AD65" w14:textId="6FC26639" w:rsidR="00794FDA" w:rsidRDefault="004F102C">
      <w:pPr>
        <w:pStyle w:val="PargrafodaLista"/>
        <w:numPr>
          <w:ilvl w:val="2"/>
          <w:numId w:val="1"/>
        </w:numPr>
        <w:tabs>
          <w:tab w:val="left" w:pos="897"/>
        </w:tabs>
        <w:ind w:left="897" w:hanging="208"/>
        <w:rPr>
          <w:sz w:val="20"/>
        </w:rPr>
      </w:pPr>
      <w:r>
        <w:rPr>
          <w:sz w:val="20"/>
        </w:rPr>
        <w:t>permitir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usuário de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cadastrar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3"/>
          <w:sz w:val="20"/>
        </w:rPr>
        <w:t xml:space="preserve"> </w:t>
      </w:r>
      <w:r>
        <w:rPr>
          <w:sz w:val="20"/>
        </w:rPr>
        <w:t>(Requisito Funcional</w:t>
      </w:r>
      <w:r>
        <w:rPr>
          <w:spacing w:val="1"/>
          <w:sz w:val="20"/>
        </w:rPr>
        <w:t xml:space="preserve"> </w:t>
      </w:r>
      <w:del w:id="144" w:author="Gilvan Justino" w:date="2022-05-21T17:54:00Z">
        <w:r w:rsidDel="002A3570">
          <w:rPr>
            <w:sz w:val="20"/>
          </w:rPr>
          <w:delText>-</w:delText>
        </w:r>
      </w:del>
      <w:ins w:id="145" w:author="Gilvan Justino" w:date="2022-05-21T17:54:00Z">
        <w:r w:rsidR="002A3570">
          <w:rPr>
            <w:sz w:val="20"/>
          </w:rPr>
          <w:t>–</w:t>
        </w:r>
      </w:ins>
      <w:r>
        <w:rPr>
          <w:spacing w:val="-3"/>
          <w:sz w:val="20"/>
        </w:rPr>
        <w:t xml:space="preserve"> </w:t>
      </w:r>
      <w:r>
        <w:rPr>
          <w:sz w:val="20"/>
        </w:rPr>
        <w:t>RF);</w:t>
      </w:r>
    </w:p>
    <w:p w14:paraId="441CBE9A" w14:textId="77777777" w:rsidR="00794FDA" w:rsidRDefault="00794FDA">
      <w:pPr>
        <w:pStyle w:val="Corpodetexto"/>
        <w:spacing w:before="8"/>
        <w:ind w:left="0"/>
      </w:pPr>
    </w:p>
    <w:p w14:paraId="1DC8FBA7" w14:textId="4B3F377D" w:rsidR="00794FDA" w:rsidRDefault="004F102C">
      <w:pPr>
        <w:pStyle w:val="PargrafodaLista"/>
        <w:numPr>
          <w:ilvl w:val="2"/>
          <w:numId w:val="1"/>
        </w:numPr>
        <w:tabs>
          <w:tab w:val="left" w:pos="909"/>
        </w:tabs>
        <w:ind w:left="909" w:hanging="220"/>
        <w:rPr>
          <w:sz w:val="20"/>
        </w:rPr>
      </w:pPr>
      <w:r>
        <w:rPr>
          <w:sz w:val="20"/>
        </w:rPr>
        <w:t>permitir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ins w:id="146" w:author="Gilvan Justino" w:date="2022-05-21T17:54:00Z">
        <w:r w:rsidR="002A3570">
          <w:rPr>
            <w:spacing w:val="-5"/>
            <w:sz w:val="20"/>
          </w:rPr>
          <w:t xml:space="preserve">usuário </w:t>
        </w:r>
      </w:ins>
      <w:r>
        <w:rPr>
          <w:sz w:val="20"/>
        </w:rPr>
        <w:t>alterar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sistema (RF);</w:t>
      </w:r>
    </w:p>
    <w:p w14:paraId="426B0A1D" w14:textId="77777777" w:rsidR="00794FDA" w:rsidRDefault="00794FDA">
      <w:pPr>
        <w:pStyle w:val="Corpodetexto"/>
        <w:spacing w:before="4"/>
        <w:ind w:left="0"/>
      </w:pPr>
    </w:p>
    <w:p w14:paraId="1F6FC936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897"/>
        </w:tabs>
        <w:ind w:left="896" w:hanging="208"/>
        <w:rPr>
          <w:sz w:val="20"/>
        </w:rPr>
      </w:pPr>
      <w:r>
        <w:rPr>
          <w:sz w:val="20"/>
        </w:rPr>
        <w:t>possibilitar o usuário</w:t>
      </w:r>
      <w:r>
        <w:rPr>
          <w:spacing w:val="-4"/>
          <w:sz w:val="20"/>
        </w:rPr>
        <w:t xml:space="preserve"> </w:t>
      </w:r>
      <w:r>
        <w:rPr>
          <w:sz w:val="20"/>
        </w:rPr>
        <w:t>de remover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sistema (RF);</w:t>
      </w:r>
    </w:p>
    <w:p w14:paraId="1E86EBD2" w14:textId="77777777" w:rsidR="00794FDA" w:rsidRDefault="00794FDA">
      <w:pPr>
        <w:pStyle w:val="Corpodetexto"/>
        <w:spacing w:before="4"/>
        <w:ind w:left="0"/>
      </w:pPr>
    </w:p>
    <w:p w14:paraId="39118A8A" w14:textId="26FF8539" w:rsidR="00794FDA" w:rsidRDefault="004F102C">
      <w:pPr>
        <w:pStyle w:val="PargrafodaLista"/>
        <w:numPr>
          <w:ilvl w:val="2"/>
          <w:numId w:val="1"/>
        </w:numPr>
        <w:tabs>
          <w:tab w:val="left" w:pos="909"/>
        </w:tabs>
        <w:ind w:left="909" w:hanging="220"/>
        <w:rPr>
          <w:sz w:val="20"/>
        </w:rPr>
      </w:pPr>
      <w:r>
        <w:rPr>
          <w:sz w:val="20"/>
        </w:rPr>
        <w:t>o sistema irá</w:t>
      </w:r>
      <w:r>
        <w:rPr>
          <w:spacing w:val="-4"/>
          <w:sz w:val="20"/>
        </w:rPr>
        <w:t xml:space="preserve"> </w:t>
      </w:r>
      <w:r>
        <w:rPr>
          <w:sz w:val="20"/>
        </w:rPr>
        <w:t>armazenar</w:t>
      </w:r>
      <w:r>
        <w:rPr>
          <w:spacing w:val="2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banco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(R</w:t>
      </w:r>
      <w:ins w:id="147" w:author="Gilvan Justino" w:date="2022-05-21T17:54:00Z">
        <w:r w:rsidR="002A3570">
          <w:rPr>
            <w:sz w:val="20"/>
          </w:rPr>
          <w:t>N</w:t>
        </w:r>
      </w:ins>
      <w:r>
        <w:rPr>
          <w:sz w:val="20"/>
        </w:rPr>
        <w:t>F);</w:t>
      </w:r>
    </w:p>
    <w:p w14:paraId="70FCB343" w14:textId="77777777" w:rsidR="00794FDA" w:rsidRDefault="00794FDA">
      <w:pPr>
        <w:pStyle w:val="Corpodetexto"/>
        <w:spacing w:before="4"/>
        <w:ind w:left="0"/>
      </w:pPr>
    </w:p>
    <w:p w14:paraId="2975F718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897"/>
        </w:tabs>
        <w:spacing w:before="1"/>
        <w:ind w:left="896" w:hanging="208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irá</w:t>
      </w:r>
      <w:r>
        <w:rPr>
          <w:spacing w:val="-1"/>
          <w:sz w:val="20"/>
        </w:rPr>
        <w:t xml:space="preserve"> </w:t>
      </w:r>
      <w:r>
        <w:rPr>
          <w:sz w:val="20"/>
        </w:rPr>
        <w:t>apresentar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apenas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o próprio usuário e</w:t>
      </w:r>
      <w:r>
        <w:rPr>
          <w:spacing w:val="-5"/>
          <w:sz w:val="20"/>
        </w:rPr>
        <w:t xml:space="preserve"> </w:t>
      </w:r>
      <w:r>
        <w:rPr>
          <w:sz w:val="20"/>
        </w:rPr>
        <w:t>para o</w:t>
      </w:r>
      <w:r>
        <w:rPr>
          <w:spacing w:val="-5"/>
          <w:sz w:val="20"/>
        </w:rPr>
        <w:t xml:space="preserve"> </w:t>
      </w:r>
      <w:r>
        <w:rPr>
          <w:sz w:val="20"/>
        </w:rPr>
        <w:t>lojista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2D9520F9" w14:textId="77777777" w:rsidR="00794FDA" w:rsidRDefault="00794FDA">
      <w:pPr>
        <w:pStyle w:val="Corpodetexto"/>
        <w:spacing w:before="8"/>
        <w:ind w:left="0"/>
      </w:pPr>
    </w:p>
    <w:p w14:paraId="4D1EAE59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877"/>
        </w:tabs>
        <w:ind w:left="876" w:hanging="188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irá armazenar</w:t>
      </w:r>
      <w:r>
        <w:rPr>
          <w:spacing w:val="-2"/>
          <w:sz w:val="20"/>
        </w:rPr>
        <w:t xml:space="preserve"> </w:t>
      </w:r>
      <w:r>
        <w:rPr>
          <w:sz w:val="20"/>
        </w:rPr>
        <w:t>registros</w:t>
      </w:r>
      <w:r>
        <w:rPr>
          <w:spacing w:val="-1"/>
          <w:sz w:val="20"/>
        </w:rPr>
        <w:t xml:space="preserve"> </w:t>
      </w:r>
      <w:r>
        <w:rPr>
          <w:sz w:val="20"/>
        </w:rPr>
        <w:t>de operações</w:t>
      </w:r>
      <w:r>
        <w:rPr>
          <w:spacing w:val="-1"/>
          <w:sz w:val="20"/>
        </w:rPr>
        <w:t xml:space="preserve"> </w:t>
      </w:r>
      <w:r>
        <w:rPr>
          <w:sz w:val="20"/>
        </w:rPr>
        <w:t>do banco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2D136785" w14:textId="77777777" w:rsidR="00794FDA" w:rsidRDefault="00794FDA">
      <w:pPr>
        <w:pStyle w:val="Corpodetexto"/>
        <w:spacing w:before="4"/>
        <w:ind w:left="0"/>
      </w:pPr>
    </w:p>
    <w:p w14:paraId="5C773554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909"/>
        </w:tabs>
        <w:ind w:left="908" w:hanging="220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banco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  <w:r>
        <w:rPr>
          <w:spacing w:val="-4"/>
          <w:sz w:val="20"/>
        </w:rPr>
        <w:t xml:space="preserve"> </w:t>
      </w:r>
      <w:r>
        <w:rPr>
          <w:sz w:val="20"/>
        </w:rPr>
        <w:t>(Requisito</w:t>
      </w:r>
      <w:r>
        <w:rPr>
          <w:spacing w:val="3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Funcional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commentRangeStart w:id="148"/>
      <w:r>
        <w:rPr>
          <w:sz w:val="20"/>
        </w:rPr>
        <w:t>RNF</w:t>
      </w:r>
      <w:commentRangeEnd w:id="148"/>
      <w:r w:rsidR="002A3570">
        <w:rPr>
          <w:rStyle w:val="Refdecomentrio"/>
        </w:rPr>
        <w:commentReference w:id="148"/>
      </w:r>
      <w:r>
        <w:rPr>
          <w:sz w:val="20"/>
        </w:rPr>
        <w:t>);</w:t>
      </w:r>
    </w:p>
    <w:p w14:paraId="6445B373" w14:textId="77777777" w:rsidR="00794FDA" w:rsidRDefault="00794FDA">
      <w:pPr>
        <w:pStyle w:val="Corpodetexto"/>
        <w:spacing w:before="4"/>
        <w:ind w:left="0"/>
      </w:pPr>
    </w:p>
    <w:p w14:paraId="61023E1C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909"/>
        </w:tabs>
        <w:ind w:left="908" w:hanging="220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Magento</w:t>
      </w:r>
      <w:r>
        <w:rPr>
          <w:spacing w:val="1"/>
          <w:sz w:val="20"/>
        </w:rPr>
        <w:t xml:space="preserve"> </w:t>
      </w:r>
      <w:r>
        <w:rPr>
          <w:sz w:val="20"/>
        </w:rPr>
        <w:t>(RNF);</w:t>
      </w:r>
    </w:p>
    <w:p w14:paraId="2E159143" w14:textId="77777777" w:rsidR="00794FDA" w:rsidRDefault="00794FDA">
      <w:pPr>
        <w:pStyle w:val="Corpodetexto"/>
        <w:spacing w:before="4"/>
        <w:ind w:left="0"/>
      </w:pPr>
    </w:p>
    <w:p w14:paraId="0C72900F" w14:textId="03319451" w:rsidR="00794FDA" w:rsidRDefault="004F102C">
      <w:pPr>
        <w:pStyle w:val="PargrafodaLista"/>
        <w:numPr>
          <w:ilvl w:val="2"/>
          <w:numId w:val="1"/>
        </w:numPr>
        <w:tabs>
          <w:tab w:val="left" w:pos="865"/>
        </w:tabs>
        <w:ind w:left="865" w:hanging="176"/>
        <w:rPr>
          <w:sz w:val="20"/>
        </w:rPr>
      </w:pPr>
      <w:r>
        <w:rPr>
          <w:sz w:val="20"/>
        </w:rPr>
        <w:t>ser desenvolvido</w:t>
      </w:r>
      <w:r>
        <w:rPr>
          <w:spacing w:val="-1"/>
          <w:sz w:val="20"/>
        </w:rPr>
        <w:t xml:space="preserve"> </w:t>
      </w:r>
      <w:r>
        <w:rPr>
          <w:sz w:val="20"/>
        </w:rPr>
        <w:t>utilizando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linguagem 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1"/>
          <w:sz w:val="20"/>
        </w:rPr>
        <w:t xml:space="preserve"> </w:t>
      </w:r>
      <w:r>
        <w:rPr>
          <w:sz w:val="20"/>
        </w:rPr>
        <w:t>PHP</w:t>
      </w:r>
      <w:r>
        <w:rPr>
          <w:spacing w:val="-1"/>
          <w:sz w:val="20"/>
        </w:rPr>
        <w:t xml:space="preserve"> </w:t>
      </w:r>
      <w:r>
        <w:rPr>
          <w:sz w:val="20"/>
        </w:rPr>
        <w:t>(RNF)</w:t>
      </w:r>
      <w:ins w:id="149" w:author="Gilvan Justino" w:date="2022-05-21T17:55:00Z">
        <w:r w:rsidR="002A3570">
          <w:rPr>
            <w:sz w:val="20"/>
          </w:rPr>
          <w:t>.</w:t>
        </w:r>
      </w:ins>
      <w:del w:id="150" w:author="Gilvan Justino" w:date="2022-05-21T17:55:00Z">
        <w:r w:rsidDel="002A3570">
          <w:rPr>
            <w:sz w:val="20"/>
          </w:rPr>
          <w:delText>;</w:delText>
        </w:r>
      </w:del>
    </w:p>
    <w:p w14:paraId="220D4553" w14:textId="77777777" w:rsidR="00794FDA" w:rsidRDefault="004F102C">
      <w:pPr>
        <w:pStyle w:val="Ttulo2"/>
        <w:numPr>
          <w:ilvl w:val="1"/>
          <w:numId w:val="1"/>
        </w:numPr>
        <w:tabs>
          <w:tab w:val="left" w:pos="565"/>
        </w:tabs>
        <w:spacing w:before="117"/>
      </w:pPr>
      <w:commentRangeStart w:id="151"/>
      <w:r>
        <w:t>METODOLOGIA</w:t>
      </w:r>
      <w:commentRangeEnd w:id="151"/>
      <w:r w:rsidR="002A3570">
        <w:rPr>
          <w:rStyle w:val="Refdecomentrio"/>
        </w:rPr>
        <w:commentReference w:id="151"/>
      </w:r>
    </w:p>
    <w:p w14:paraId="72294BA1" w14:textId="77777777" w:rsidR="00794FDA" w:rsidRDefault="004F102C">
      <w:pPr>
        <w:pStyle w:val="Corpodetexto"/>
        <w:spacing w:before="1"/>
        <w:ind w:left="801"/>
      </w:pPr>
      <w:r>
        <w:t>O</w:t>
      </w:r>
      <w:r>
        <w:rPr>
          <w:spacing w:val="-2"/>
        </w:rPr>
        <w:t xml:space="preserve"> </w:t>
      </w:r>
      <w:r>
        <w:t>trabalho será</w:t>
      </w:r>
      <w:r>
        <w:rPr>
          <w:spacing w:val="-2"/>
        </w:rPr>
        <w:t xml:space="preserve"> </w:t>
      </w:r>
      <w:r>
        <w:t>desenvolvido</w:t>
      </w:r>
      <w:r>
        <w:rPr>
          <w:spacing w:val="-1"/>
        </w:rPr>
        <w:t xml:space="preserve"> </w:t>
      </w:r>
      <w:r>
        <w:t>observando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etapas:</w:t>
      </w:r>
    </w:p>
    <w:p w14:paraId="35474E75" w14:textId="77777777" w:rsidR="00794FDA" w:rsidRDefault="00794FDA">
      <w:pPr>
        <w:pStyle w:val="Corpodetexto"/>
        <w:spacing w:before="4"/>
        <w:ind w:left="0"/>
      </w:pPr>
    </w:p>
    <w:p w14:paraId="0B99B8CC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rPr>
          <w:sz w:val="20"/>
        </w:rPr>
      </w:pPr>
      <w:r>
        <w:rPr>
          <w:sz w:val="20"/>
        </w:rPr>
        <w:t>coleta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commentRangeStart w:id="152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correção dos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coletados</w:t>
      </w:r>
      <w:commentRangeEnd w:id="152"/>
      <w:r w:rsidR="002F4B5F">
        <w:rPr>
          <w:rStyle w:val="Refdecomentrio"/>
        </w:rPr>
        <w:commentReference w:id="152"/>
      </w:r>
      <w:r>
        <w:rPr>
          <w:sz w:val="20"/>
        </w:rPr>
        <w:t>;</w:t>
      </w:r>
    </w:p>
    <w:p w14:paraId="235318DE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5"/>
        <w:rPr>
          <w:sz w:val="20"/>
        </w:rPr>
      </w:pPr>
      <w:r>
        <w:rPr>
          <w:sz w:val="20"/>
        </w:rPr>
        <w:t>apresentação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dados: análise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correção da</w:t>
      </w:r>
      <w:r>
        <w:rPr>
          <w:spacing w:val="-1"/>
          <w:sz w:val="20"/>
        </w:rPr>
        <w:t xml:space="preserve"> </w:t>
      </w:r>
      <w:r>
        <w:rPr>
          <w:sz w:val="20"/>
        </w:rPr>
        <w:t>forma</w:t>
      </w:r>
      <w:r>
        <w:rPr>
          <w:spacing w:val="-5"/>
          <w:sz w:val="20"/>
        </w:rPr>
        <w:t xml:space="preserve"> </w:t>
      </w:r>
      <w:r>
        <w:rPr>
          <w:sz w:val="20"/>
        </w:rPr>
        <w:t>em que 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apresentados</w:t>
      </w:r>
      <w:r>
        <w:rPr>
          <w:spacing w:val="-3"/>
          <w:sz w:val="20"/>
        </w:rPr>
        <w:t xml:space="preserve"> </w:t>
      </w:r>
      <w:r>
        <w:rPr>
          <w:sz w:val="20"/>
        </w:rPr>
        <w:t>pelo</w:t>
      </w:r>
      <w:r>
        <w:rPr>
          <w:spacing w:val="1"/>
          <w:sz w:val="20"/>
        </w:rPr>
        <w:t xml:space="preserve"> </w:t>
      </w:r>
      <w:r>
        <w:rPr>
          <w:sz w:val="20"/>
        </w:rPr>
        <w:t>sistema;</w:t>
      </w:r>
    </w:p>
    <w:p w14:paraId="45EDBD50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4" w:line="362" w:lineRule="auto"/>
        <w:ind w:left="1196" w:right="133"/>
        <w:rPr>
          <w:sz w:val="20"/>
        </w:rPr>
      </w:pPr>
      <w:r>
        <w:rPr>
          <w:sz w:val="20"/>
        </w:rPr>
        <w:t>armazenamento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dados:</w:t>
      </w:r>
      <w:r>
        <w:rPr>
          <w:spacing w:val="32"/>
          <w:sz w:val="20"/>
        </w:rPr>
        <w:t xml:space="preserve"> </w:t>
      </w:r>
      <w:r>
        <w:rPr>
          <w:sz w:val="20"/>
        </w:rPr>
        <w:t>análise</w:t>
      </w:r>
      <w:r>
        <w:rPr>
          <w:spacing w:val="35"/>
          <w:sz w:val="20"/>
        </w:rPr>
        <w:t xml:space="preserve"> </w:t>
      </w:r>
      <w:r>
        <w:rPr>
          <w:sz w:val="20"/>
        </w:rPr>
        <w:t>e</w:t>
      </w:r>
      <w:r>
        <w:rPr>
          <w:spacing w:val="35"/>
          <w:sz w:val="20"/>
        </w:rPr>
        <w:t xml:space="preserve"> </w:t>
      </w:r>
      <w:r>
        <w:rPr>
          <w:sz w:val="20"/>
        </w:rPr>
        <w:t>correção</w:t>
      </w:r>
      <w:r>
        <w:rPr>
          <w:spacing w:val="36"/>
          <w:sz w:val="20"/>
        </w:rPr>
        <w:t xml:space="preserve"> </w:t>
      </w:r>
      <w:r>
        <w:rPr>
          <w:sz w:val="20"/>
        </w:rPr>
        <w:t>da</w:t>
      </w:r>
      <w:r>
        <w:rPr>
          <w:spacing w:val="27"/>
          <w:sz w:val="20"/>
        </w:rPr>
        <w:t xml:space="preserve"> </w:t>
      </w:r>
      <w:r>
        <w:rPr>
          <w:sz w:val="20"/>
        </w:rPr>
        <w:t>forma</w:t>
      </w:r>
      <w:r>
        <w:rPr>
          <w:spacing w:val="31"/>
          <w:sz w:val="20"/>
        </w:rPr>
        <w:t xml:space="preserve"> </w:t>
      </w:r>
      <w:r>
        <w:rPr>
          <w:sz w:val="20"/>
        </w:rPr>
        <w:t>em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os</w:t>
      </w:r>
      <w:r>
        <w:rPr>
          <w:spacing w:val="30"/>
          <w:sz w:val="20"/>
        </w:rPr>
        <w:t xml:space="preserve"> </w:t>
      </w:r>
      <w:r>
        <w:rPr>
          <w:sz w:val="20"/>
        </w:rPr>
        <w:t>dados</w:t>
      </w:r>
      <w:r>
        <w:rPr>
          <w:spacing w:val="34"/>
          <w:sz w:val="20"/>
        </w:rPr>
        <w:t xml:space="preserve"> </w:t>
      </w:r>
      <w:r>
        <w:rPr>
          <w:sz w:val="20"/>
        </w:rPr>
        <w:t>são</w:t>
      </w:r>
      <w:r>
        <w:rPr>
          <w:spacing w:val="35"/>
          <w:sz w:val="20"/>
        </w:rPr>
        <w:t xml:space="preserve"> </w:t>
      </w:r>
      <w:r>
        <w:rPr>
          <w:sz w:val="20"/>
        </w:rPr>
        <w:t>armazenados</w:t>
      </w:r>
      <w:r>
        <w:rPr>
          <w:spacing w:val="35"/>
          <w:sz w:val="20"/>
        </w:rPr>
        <w:t xml:space="preserve"> </w:t>
      </w:r>
      <w:r>
        <w:rPr>
          <w:sz w:val="20"/>
        </w:rPr>
        <w:t>pelo</w:t>
      </w:r>
      <w:r>
        <w:rPr>
          <w:spacing w:val="-47"/>
          <w:sz w:val="20"/>
        </w:rPr>
        <w:t xml:space="preserve"> </w:t>
      </w:r>
      <w:r>
        <w:rPr>
          <w:sz w:val="20"/>
        </w:rPr>
        <w:t>sistema;</w:t>
      </w:r>
    </w:p>
    <w:p w14:paraId="4C847689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1"/>
        <w:rPr>
          <w:sz w:val="20"/>
        </w:rPr>
      </w:pPr>
      <w:r>
        <w:rPr>
          <w:sz w:val="20"/>
        </w:rPr>
        <w:t>compartilhamento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dados:</w:t>
      </w:r>
      <w:r>
        <w:rPr>
          <w:spacing w:val="32"/>
          <w:sz w:val="20"/>
        </w:rPr>
        <w:t xml:space="preserve"> </w:t>
      </w:r>
      <w:r>
        <w:rPr>
          <w:sz w:val="20"/>
        </w:rPr>
        <w:t>análise</w:t>
      </w:r>
      <w:r>
        <w:rPr>
          <w:spacing w:val="32"/>
          <w:sz w:val="20"/>
        </w:rPr>
        <w:t xml:space="preserve"> </w:t>
      </w:r>
      <w:r>
        <w:rPr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z w:val="20"/>
        </w:rPr>
        <w:t>correção</w:t>
      </w:r>
      <w:r>
        <w:rPr>
          <w:spacing w:val="28"/>
          <w:sz w:val="20"/>
        </w:rPr>
        <w:t xml:space="preserve"> </w:t>
      </w:r>
      <w:r>
        <w:rPr>
          <w:sz w:val="20"/>
        </w:rPr>
        <w:t>da</w:t>
      </w:r>
      <w:r>
        <w:rPr>
          <w:spacing w:val="31"/>
          <w:sz w:val="20"/>
        </w:rPr>
        <w:t xml:space="preserve"> </w:t>
      </w:r>
      <w:r>
        <w:rPr>
          <w:sz w:val="20"/>
        </w:rPr>
        <w:t>forma</w:t>
      </w:r>
      <w:r>
        <w:rPr>
          <w:spacing w:val="28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z w:val="20"/>
        </w:rPr>
        <w:t>os</w:t>
      </w:r>
      <w:r>
        <w:rPr>
          <w:spacing w:val="31"/>
          <w:sz w:val="20"/>
        </w:rPr>
        <w:t xml:space="preserve"> </w:t>
      </w:r>
      <w:r>
        <w:rPr>
          <w:sz w:val="20"/>
        </w:rPr>
        <w:t>dados</w:t>
      </w:r>
      <w:r>
        <w:rPr>
          <w:spacing w:val="30"/>
          <w:sz w:val="20"/>
        </w:rPr>
        <w:t xml:space="preserve"> </w:t>
      </w:r>
      <w:r>
        <w:rPr>
          <w:sz w:val="20"/>
        </w:rPr>
        <w:t>são</w:t>
      </w:r>
      <w:r>
        <w:rPr>
          <w:spacing w:val="28"/>
          <w:sz w:val="20"/>
        </w:rPr>
        <w:t xml:space="preserve"> </w:t>
      </w:r>
      <w:r>
        <w:rPr>
          <w:sz w:val="20"/>
        </w:rPr>
        <w:t>compartilhados</w:t>
      </w:r>
      <w:r>
        <w:rPr>
          <w:spacing w:val="30"/>
          <w:sz w:val="20"/>
        </w:rPr>
        <w:t xml:space="preserve"> </w:t>
      </w:r>
      <w:r>
        <w:rPr>
          <w:sz w:val="20"/>
        </w:rPr>
        <w:t>com</w:t>
      </w:r>
      <w:r>
        <w:rPr>
          <w:spacing w:val="-47"/>
          <w:sz w:val="20"/>
        </w:rPr>
        <w:t xml:space="preserve"> </w:t>
      </w:r>
      <w:r>
        <w:rPr>
          <w:sz w:val="20"/>
        </w:rPr>
        <w:t>terceiros;</w:t>
      </w:r>
    </w:p>
    <w:p w14:paraId="10C442C2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228" w:lineRule="exact"/>
        <w:rPr>
          <w:sz w:val="20"/>
        </w:rPr>
      </w:pPr>
      <w:r>
        <w:rPr>
          <w:sz w:val="20"/>
        </w:rPr>
        <w:t>políticas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sistema:</w:t>
      </w:r>
      <w:r>
        <w:rPr>
          <w:spacing w:val="1"/>
          <w:sz w:val="20"/>
        </w:rPr>
        <w:t xml:space="preserve"> </w:t>
      </w:r>
      <w:r>
        <w:rPr>
          <w:sz w:val="20"/>
        </w:rPr>
        <w:t>atualização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políticas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privacidade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z w:val="20"/>
        </w:rPr>
        <w:t>compartilhamento de</w:t>
      </w:r>
      <w:r>
        <w:rPr>
          <w:spacing w:val="-1"/>
          <w:sz w:val="20"/>
        </w:rPr>
        <w:t xml:space="preserve"> </w:t>
      </w:r>
      <w:r>
        <w:rPr>
          <w:sz w:val="20"/>
        </w:rPr>
        <w:t>dados;</w:t>
      </w:r>
    </w:p>
    <w:p w14:paraId="5441CFE9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5"/>
        <w:rPr>
          <w:sz w:val="20"/>
        </w:rPr>
      </w:pPr>
      <w:r>
        <w:rPr>
          <w:sz w:val="20"/>
        </w:rPr>
        <w:t>contratos:</w:t>
      </w:r>
      <w:r>
        <w:rPr>
          <w:spacing w:val="1"/>
          <w:sz w:val="20"/>
        </w:rPr>
        <w:t xml:space="preserve"> </w:t>
      </w:r>
      <w:r>
        <w:rPr>
          <w:sz w:val="20"/>
        </w:rPr>
        <w:t>atualização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contrato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o lojista;</w:t>
      </w:r>
    </w:p>
    <w:p w14:paraId="7BD209C3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114" w:line="360" w:lineRule="auto"/>
        <w:ind w:left="1196" w:right="128"/>
        <w:rPr>
          <w:sz w:val="20"/>
        </w:rPr>
      </w:pPr>
      <w:r>
        <w:rPr>
          <w:sz w:val="20"/>
        </w:rPr>
        <w:t>banco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3"/>
          <w:sz w:val="20"/>
        </w:rPr>
        <w:t xml:space="preserve"> </w:t>
      </w:r>
      <w:r>
        <w:rPr>
          <w:sz w:val="20"/>
        </w:rPr>
        <w:t>dados:</w:t>
      </w:r>
      <w:r>
        <w:rPr>
          <w:spacing w:val="40"/>
          <w:sz w:val="20"/>
        </w:rPr>
        <w:t xml:space="preserve"> </w:t>
      </w:r>
      <w:r>
        <w:rPr>
          <w:sz w:val="20"/>
        </w:rPr>
        <w:t>adequação</w:t>
      </w:r>
      <w:r>
        <w:rPr>
          <w:spacing w:val="43"/>
          <w:sz w:val="20"/>
        </w:rPr>
        <w:t xml:space="preserve"> </w:t>
      </w:r>
      <w:r>
        <w:rPr>
          <w:sz w:val="20"/>
        </w:rPr>
        <w:t>das</w:t>
      </w:r>
      <w:r>
        <w:rPr>
          <w:spacing w:val="43"/>
          <w:sz w:val="20"/>
        </w:rPr>
        <w:t xml:space="preserve"> </w:t>
      </w:r>
      <w:r>
        <w:rPr>
          <w:sz w:val="20"/>
        </w:rPr>
        <w:t>tabelas</w:t>
      </w:r>
      <w:r>
        <w:rPr>
          <w:spacing w:val="41"/>
          <w:sz w:val="20"/>
        </w:rPr>
        <w:t xml:space="preserve"> </w:t>
      </w:r>
      <w:r>
        <w:rPr>
          <w:sz w:val="20"/>
        </w:rPr>
        <w:t>do</w:t>
      </w:r>
      <w:r>
        <w:rPr>
          <w:spacing w:val="39"/>
          <w:sz w:val="20"/>
        </w:rPr>
        <w:t xml:space="preserve"> </w:t>
      </w:r>
      <w:r>
        <w:rPr>
          <w:sz w:val="20"/>
        </w:rPr>
        <w:t>banco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dados</w:t>
      </w:r>
      <w:r>
        <w:rPr>
          <w:spacing w:val="43"/>
          <w:sz w:val="20"/>
        </w:rPr>
        <w:t xml:space="preserve"> </w:t>
      </w:r>
      <w:r>
        <w:rPr>
          <w:sz w:val="20"/>
        </w:rPr>
        <w:t>e</w:t>
      </w:r>
      <w:r>
        <w:rPr>
          <w:spacing w:val="39"/>
          <w:sz w:val="20"/>
        </w:rPr>
        <w:t xml:space="preserve"> </w:t>
      </w:r>
      <w:r>
        <w:rPr>
          <w:sz w:val="20"/>
        </w:rPr>
        <w:t>armazenamento</w:t>
      </w:r>
      <w:r>
        <w:rPr>
          <w:spacing w:val="43"/>
          <w:sz w:val="20"/>
        </w:rPr>
        <w:t xml:space="preserve"> </w:t>
      </w:r>
      <w:r>
        <w:rPr>
          <w:sz w:val="20"/>
        </w:rPr>
        <w:t>dos</w:t>
      </w:r>
      <w:r>
        <w:rPr>
          <w:spacing w:val="38"/>
          <w:sz w:val="20"/>
        </w:rPr>
        <w:t xml:space="preserve"> </w:t>
      </w:r>
      <w:r>
        <w:rPr>
          <w:sz w:val="20"/>
        </w:rPr>
        <w:t>registros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operações</w:t>
      </w:r>
      <w:r>
        <w:rPr>
          <w:spacing w:val="-1"/>
          <w:sz w:val="20"/>
        </w:rPr>
        <w:t xml:space="preserve"> </w:t>
      </w:r>
      <w:r>
        <w:rPr>
          <w:sz w:val="20"/>
        </w:rPr>
        <w:t>realizadas;</w:t>
      </w:r>
    </w:p>
    <w:p w14:paraId="43CD822A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2" w:lineRule="auto"/>
        <w:ind w:left="1196" w:right="132"/>
        <w:rPr>
          <w:sz w:val="20"/>
        </w:rPr>
      </w:pPr>
      <w:r>
        <w:rPr>
          <w:sz w:val="20"/>
        </w:rPr>
        <w:t>políticas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segurança:</w:t>
      </w:r>
      <w:r>
        <w:rPr>
          <w:spacing w:val="30"/>
          <w:sz w:val="20"/>
        </w:rPr>
        <w:t xml:space="preserve"> </w:t>
      </w:r>
      <w:r>
        <w:rPr>
          <w:sz w:val="20"/>
        </w:rPr>
        <w:t>declarar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forma</w:t>
      </w:r>
      <w:r>
        <w:rPr>
          <w:spacing w:val="27"/>
          <w:sz w:val="20"/>
        </w:rPr>
        <w:t xml:space="preserve"> </w:t>
      </w:r>
      <w:r>
        <w:rPr>
          <w:sz w:val="20"/>
        </w:rPr>
        <w:t>formal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7"/>
          <w:sz w:val="20"/>
        </w:rPr>
        <w:t xml:space="preserve"> </w:t>
      </w:r>
      <w:r>
        <w:rPr>
          <w:sz w:val="20"/>
        </w:rPr>
        <w:t>regras</w:t>
      </w:r>
      <w:r>
        <w:rPr>
          <w:spacing w:val="26"/>
          <w:sz w:val="20"/>
        </w:rPr>
        <w:t xml:space="preserve"> </w:t>
      </w:r>
      <w:r>
        <w:rPr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z w:val="20"/>
        </w:rPr>
        <w:t>práticas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regulamentam</w:t>
      </w:r>
      <w:r>
        <w:rPr>
          <w:spacing w:val="28"/>
          <w:sz w:val="20"/>
        </w:rPr>
        <w:t xml:space="preserve"> </w:t>
      </w:r>
      <w:r>
        <w:rPr>
          <w:sz w:val="20"/>
        </w:rPr>
        <w:t>como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organização prevê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segurança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sistema;</w:t>
      </w:r>
    </w:p>
    <w:p w14:paraId="3E0756B5" w14:textId="77777777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4"/>
        <w:rPr>
          <w:sz w:val="20"/>
        </w:rPr>
      </w:pPr>
      <w:r>
        <w:rPr>
          <w:sz w:val="20"/>
        </w:rPr>
        <w:t>medidas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proteção:</w:t>
      </w:r>
      <w:r>
        <w:rPr>
          <w:spacing w:val="4"/>
          <w:sz w:val="20"/>
        </w:rPr>
        <w:t xml:space="preserve"> </w:t>
      </w:r>
      <w:r>
        <w:rPr>
          <w:sz w:val="20"/>
        </w:rPr>
        <w:t>maximizar a</w:t>
      </w:r>
      <w:r>
        <w:rPr>
          <w:spacing w:val="-1"/>
          <w:sz w:val="20"/>
        </w:rPr>
        <w:t xml:space="preserve"> </w:t>
      </w:r>
      <w:r>
        <w:rPr>
          <w:sz w:val="20"/>
        </w:rPr>
        <w:t>segurança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monitoramento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3"/>
          <w:sz w:val="20"/>
        </w:rPr>
        <w:t xml:space="preserve"> </w:t>
      </w:r>
      <w:r>
        <w:rPr>
          <w:sz w:val="20"/>
        </w:rPr>
        <w:t>visando</w:t>
      </w:r>
      <w:r>
        <w:rPr>
          <w:spacing w:val="-1"/>
          <w:sz w:val="20"/>
        </w:rPr>
        <w:t xml:space="preserve"> </w:t>
      </w:r>
      <w:r>
        <w:rPr>
          <w:sz w:val="20"/>
        </w:rPr>
        <w:t>minimizar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47"/>
          <w:sz w:val="20"/>
        </w:rPr>
        <w:t xml:space="preserve"> </w:t>
      </w:r>
      <w:r>
        <w:rPr>
          <w:sz w:val="20"/>
        </w:rPr>
        <w:t>de vazamento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dados;</w:t>
      </w:r>
    </w:p>
    <w:p w14:paraId="3A96223D" w14:textId="388250F4" w:rsidR="00794FDA" w:rsidRDefault="004F102C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line="360" w:lineRule="auto"/>
        <w:ind w:left="1196" w:right="131"/>
        <w:rPr>
          <w:sz w:val="20"/>
        </w:rPr>
      </w:pPr>
      <w:r>
        <w:rPr>
          <w:sz w:val="20"/>
        </w:rPr>
        <w:t>controle</w:t>
      </w:r>
      <w:r>
        <w:rPr>
          <w:spacing w:val="-1"/>
          <w:sz w:val="20"/>
        </w:rPr>
        <w:t xml:space="preserve"> </w:t>
      </w:r>
      <w:r>
        <w:rPr>
          <w:sz w:val="20"/>
        </w:rPr>
        <w:t>de acessos:</w:t>
      </w:r>
      <w:r>
        <w:rPr>
          <w:spacing w:val="1"/>
          <w:sz w:val="20"/>
        </w:rPr>
        <w:t xml:space="preserve"> </w:t>
      </w:r>
      <w:r>
        <w:rPr>
          <w:sz w:val="20"/>
        </w:rPr>
        <w:t>controle para que usuário</w:t>
      </w:r>
      <w:r>
        <w:rPr>
          <w:spacing w:val="1"/>
          <w:sz w:val="20"/>
        </w:rPr>
        <w:t xml:space="preserve"> </w:t>
      </w:r>
      <w:r>
        <w:rPr>
          <w:sz w:val="20"/>
        </w:rPr>
        <w:t>não tenha</w:t>
      </w:r>
      <w:del w:id="153" w:author="Gilvan Justino" w:date="2022-05-21T17:57:00Z">
        <w:r w:rsidDel="002A3570">
          <w:rPr>
            <w:sz w:val="20"/>
          </w:rPr>
          <w:delText>m</w:delText>
        </w:r>
      </w:del>
      <w:r>
        <w:rPr>
          <w:sz w:val="20"/>
        </w:rPr>
        <w:t xml:space="preserve"> acesso</w:t>
      </w:r>
      <w:del w:id="154" w:author="Gilvan Justino" w:date="2022-05-21T17:57:00Z">
        <w:r w:rsidDel="002A3570">
          <w:rPr>
            <w:sz w:val="20"/>
          </w:rPr>
          <w:delText>s</w:delText>
        </w:r>
      </w:del>
      <w:r>
        <w:rPr>
          <w:spacing w:val="-1"/>
          <w:sz w:val="20"/>
        </w:rPr>
        <w:t xml:space="preserve"> </w:t>
      </w:r>
      <w:r>
        <w:rPr>
          <w:sz w:val="20"/>
        </w:rPr>
        <w:t>ao que não lhe é permitido,</w:t>
      </w:r>
      <w:r>
        <w:rPr>
          <w:spacing w:val="2"/>
          <w:sz w:val="20"/>
        </w:rPr>
        <w:t xml:space="preserve"> </w:t>
      </w:r>
      <w:r>
        <w:rPr>
          <w:sz w:val="20"/>
        </w:rPr>
        <w:t>além</w:t>
      </w:r>
      <w:r>
        <w:rPr>
          <w:spacing w:val="-47"/>
          <w:sz w:val="20"/>
        </w:rPr>
        <w:t xml:space="preserve"> </w:t>
      </w:r>
      <w:r>
        <w:rPr>
          <w:sz w:val="20"/>
        </w:rPr>
        <w:t>disso,</w:t>
      </w:r>
      <w:r>
        <w:rPr>
          <w:spacing w:val="42"/>
          <w:sz w:val="20"/>
        </w:rPr>
        <w:t xml:space="preserve"> </w:t>
      </w:r>
      <w:r>
        <w:rPr>
          <w:sz w:val="20"/>
        </w:rPr>
        <w:t>uma</w:t>
      </w:r>
      <w:r>
        <w:rPr>
          <w:spacing w:val="41"/>
          <w:sz w:val="20"/>
        </w:rPr>
        <w:t xml:space="preserve"> </w:t>
      </w:r>
      <w:r>
        <w:rPr>
          <w:sz w:val="20"/>
        </w:rPr>
        <w:t>função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auditoria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1"/>
          <w:sz w:val="20"/>
        </w:rPr>
        <w:t xml:space="preserve"> </w:t>
      </w:r>
      <w:r>
        <w:rPr>
          <w:sz w:val="20"/>
        </w:rPr>
        <w:t>monitora</w:t>
      </w:r>
      <w:r>
        <w:rPr>
          <w:spacing w:val="40"/>
          <w:sz w:val="20"/>
        </w:rPr>
        <w:t xml:space="preserve"> </w:t>
      </w:r>
      <w:r>
        <w:rPr>
          <w:sz w:val="20"/>
        </w:rPr>
        <w:t>e</w:t>
      </w:r>
      <w:r>
        <w:rPr>
          <w:spacing w:val="37"/>
          <w:sz w:val="20"/>
        </w:rPr>
        <w:t xml:space="preserve"> </w:t>
      </w:r>
      <w:r>
        <w:rPr>
          <w:sz w:val="20"/>
        </w:rPr>
        <w:t>mantém</w:t>
      </w:r>
      <w:r>
        <w:rPr>
          <w:spacing w:val="41"/>
          <w:sz w:val="20"/>
        </w:rPr>
        <w:t xml:space="preserve"> </w:t>
      </w:r>
      <w:r>
        <w:rPr>
          <w:sz w:val="20"/>
        </w:rPr>
        <w:t>um</w:t>
      </w:r>
      <w:r>
        <w:rPr>
          <w:spacing w:val="42"/>
          <w:sz w:val="20"/>
        </w:rPr>
        <w:t xml:space="preserve"> </w:t>
      </w:r>
      <w:r>
        <w:rPr>
          <w:sz w:val="20"/>
        </w:rPr>
        <w:t>registro</w:t>
      </w:r>
      <w:r>
        <w:rPr>
          <w:spacing w:val="40"/>
          <w:sz w:val="20"/>
        </w:rPr>
        <w:t xml:space="preserve"> </w:t>
      </w:r>
      <w:r>
        <w:rPr>
          <w:sz w:val="20"/>
        </w:rPr>
        <w:t>dos</w:t>
      </w:r>
      <w:r>
        <w:rPr>
          <w:spacing w:val="40"/>
          <w:sz w:val="20"/>
        </w:rPr>
        <w:t xml:space="preserve"> </w:t>
      </w:r>
      <w:r>
        <w:rPr>
          <w:sz w:val="20"/>
        </w:rPr>
        <w:t>acessos</w:t>
      </w:r>
      <w:r>
        <w:rPr>
          <w:spacing w:val="39"/>
          <w:sz w:val="20"/>
        </w:rPr>
        <w:t xml:space="preserve"> </w:t>
      </w:r>
      <w:r>
        <w:rPr>
          <w:sz w:val="20"/>
        </w:rPr>
        <w:t>do</w:t>
      </w:r>
      <w:r>
        <w:rPr>
          <w:spacing w:val="41"/>
          <w:sz w:val="20"/>
        </w:rPr>
        <w:t xml:space="preserve"> </w:t>
      </w:r>
      <w:r>
        <w:rPr>
          <w:sz w:val="20"/>
        </w:rPr>
        <w:t>usuário</w:t>
      </w:r>
      <w:r>
        <w:rPr>
          <w:spacing w:val="45"/>
          <w:sz w:val="20"/>
        </w:rPr>
        <w:t xml:space="preserve"> </w:t>
      </w:r>
      <w:r>
        <w:rPr>
          <w:sz w:val="20"/>
        </w:rPr>
        <w:t>a</w:t>
      </w:r>
    </w:p>
    <w:p w14:paraId="2CAC58C0" w14:textId="77777777" w:rsidR="00794FDA" w:rsidRDefault="00794FDA">
      <w:pPr>
        <w:spacing w:line="360" w:lineRule="auto"/>
        <w:rPr>
          <w:sz w:val="20"/>
        </w:rPr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6AD58860" w14:textId="77777777" w:rsidR="00794FDA" w:rsidRDefault="004F102C">
      <w:pPr>
        <w:pStyle w:val="Corpodetexto"/>
        <w:spacing w:before="105"/>
        <w:ind w:left="1196"/>
      </w:pPr>
      <w:r>
        <w:lastRenderedPageBreak/>
        <w:t>recursos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commentRangeStart w:id="155"/>
      <w:r>
        <w:t>sistema</w:t>
      </w:r>
      <w:commentRangeEnd w:id="155"/>
      <w:r w:rsidR="002F4B5F">
        <w:rPr>
          <w:rStyle w:val="Refdecomentrio"/>
        </w:rPr>
        <w:commentReference w:id="155"/>
      </w:r>
      <w:r>
        <w:t>.</w:t>
      </w:r>
    </w:p>
    <w:p w14:paraId="1CDDC7C8" w14:textId="77777777" w:rsidR="00794FDA" w:rsidRDefault="00794FDA">
      <w:pPr>
        <w:pStyle w:val="Corpodetexto"/>
        <w:spacing w:before="3"/>
        <w:ind w:left="0"/>
        <w:rPr>
          <w:sz w:val="17"/>
        </w:rPr>
      </w:pPr>
    </w:p>
    <w:p w14:paraId="034615B5" w14:textId="77777777" w:rsidR="00794FDA" w:rsidRDefault="004F102C">
      <w:pPr>
        <w:pStyle w:val="Corpodetexto"/>
        <w:spacing w:before="92" w:after="5"/>
        <w:ind w:left="3680" w:right="3682"/>
        <w:jc w:val="center"/>
      </w:pPr>
      <w:r>
        <w:t>Quadro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Cronograma</w:t>
      </w: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0"/>
        <w:gridCol w:w="276"/>
        <w:gridCol w:w="284"/>
        <w:gridCol w:w="284"/>
        <w:gridCol w:w="284"/>
        <w:gridCol w:w="285"/>
        <w:gridCol w:w="284"/>
        <w:gridCol w:w="284"/>
        <w:gridCol w:w="284"/>
        <w:gridCol w:w="284"/>
        <w:gridCol w:w="288"/>
      </w:tblGrid>
      <w:tr w:rsidR="00794FDA" w14:paraId="032655BF" w14:textId="77777777">
        <w:trPr>
          <w:trHeight w:val="229"/>
        </w:trPr>
        <w:tc>
          <w:tcPr>
            <w:tcW w:w="6170" w:type="dxa"/>
            <w:vMerge w:val="restart"/>
            <w:shd w:val="clear" w:color="auto" w:fill="A6A6A6"/>
          </w:tcPr>
          <w:p w14:paraId="32BB7042" w14:textId="77777777" w:rsidR="00794FDA" w:rsidRDefault="00794FDA">
            <w:pPr>
              <w:pStyle w:val="TableParagraph"/>
            </w:pPr>
          </w:p>
          <w:p w14:paraId="5BCE73F6" w14:textId="77777777" w:rsidR="00794FDA" w:rsidRDefault="00794FDA">
            <w:pPr>
              <w:pStyle w:val="TableParagraph"/>
              <w:spacing w:before="5"/>
              <w:rPr>
                <w:sz w:val="19"/>
              </w:rPr>
            </w:pPr>
          </w:p>
          <w:p w14:paraId="1A438900" w14:textId="77777777" w:rsidR="00794FDA" w:rsidRDefault="004F102C">
            <w:pPr>
              <w:pStyle w:val="TableParagraph"/>
              <w:spacing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etapas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 quinzenas</w:t>
            </w:r>
          </w:p>
        </w:tc>
        <w:tc>
          <w:tcPr>
            <w:tcW w:w="2837" w:type="dxa"/>
            <w:gridSpan w:val="10"/>
            <w:shd w:val="clear" w:color="auto" w:fill="A6A6A6"/>
          </w:tcPr>
          <w:p w14:paraId="2BEB764E" w14:textId="77777777" w:rsidR="00794FDA" w:rsidRDefault="004F102C">
            <w:pPr>
              <w:pStyle w:val="TableParagraph"/>
              <w:spacing w:line="210" w:lineRule="exact"/>
              <w:ind w:left="1199" w:right="1187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  <w:tr w:rsidR="00794FDA" w14:paraId="138EB74C" w14:textId="77777777">
        <w:trPr>
          <w:trHeight w:val="230"/>
        </w:trPr>
        <w:tc>
          <w:tcPr>
            <w:tcW w:w="6170" w:type="dxa"/>
            <w:vMerge/>
            <w:tcBorders>
              <w:top w:val="nil"/>
            </w:tcBorders>
            <w:shd w:val="clear" w:color="auto" w:fill="A6A6A6"/>
          </w:tcPr>
          <w:p w14:paraId="70B437D5" w14:textId="77777777" w:rsidR="00794FDA" w:rsidRDefault="00794FDA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shd w:val="clear" w:color="auto" w:fill="A6A6A6"/>
          </w:tcPr>
          <w:p w14:paraId="4CCED01B" w14:textId="77777777" w:rsidR="00794FDA" w:rsidRDefault="004F102C">
            <w:pPr>
              <w:pStyle w:val="TableParagraph"/>
              <w:spacing w:line="210" w:lineRule="exact"/>
              <w:ind w:left="127"/>
              <w:rPr>
                <w:sz w:val="20"/>
              </w:rPr>
            </w:pPr>
            <w:r>
              <w:rPr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512719A" w14:textId="77777777" w:rsidR="00794FDA" w:rsidRDefault="004F102C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mar.</w:t>
            </w:r>
          </w:p>
        </w:tc>
        <w:tc>
          <w:tcPr>
            <w:tcW w:w="569" w:type="dxa"/>
            <w:gridSpan w:val="2"/>
            <w:shd w:val="clear" w:color="auto" w:fill="A6A6A6"/>
          </w:tcPr>
          <w:p w14:paraId="1F9CF9F6" w14:textId="77777777" w:rsidR="00794FDA" w:rsidRDefault="004F102C"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42E241D" w14:textId="77777777" w:rsidR="00794FDA" w:rsidRDefault="004F102C">
            <w:pPr>
              <w:pStyle w:val="TableParagraph"/>
              <w:spacing w:line="210" w:lineRule="exact"/>
              <w:ind w:left="82"/>
              <w:rPr>
                <w:sz w:val="20"/>
              </w:rPr>
            </w:pPr>
            <w:r>
              <w:rPr>
                <w:sz w:val="20"/>
              </w:rPr>
              <w:t>maio</w:t>
            </w:r>
          </w:p>
        </w:tc>
        <w:tc>
          <w:tcPr>
            <w:tcW w:w="572" w:type="dxa"/>
            <w:gridSpan w:val="2"/>
            <w:shd w:val="clear" w:color="auto" w:fill="A6A6A6"/>
          </w:tcPr>
          <w:p w14:paraId="592C4CE4" w14:textId="77777777" w:rsidR="00794FDA" w:rsidRDefault="004F102C">
            <w:pPr>
              <w:pStyle w:val="TableParagraph"/>
              <w:spacing w:line="210" w:lineRule="exact"/>
              <w:ind w:left="130"/>
              <w:rPr>
                <w:sz w:val="20"/>
              </w:rPr>
            </w:pPr>
            <w:r>
              <w:rPr>
                <w:sz w:val="20"/>
              </w:rPr>
              <w:t>jun.</w:t>
            </w:r>
          </w:p>
        </w:tc>
      </w:tr>
      <w:tr w:rsidR="00794FDA" w14:paraId="6723A0E8" w14:textId="77777777">
        <w:trPr>
          <w:trHeight w:val="230"/>
        </w:trPr>
        <w:tc>
          <w:tcPr>
            <w:tcW w:w="6170" w:type="dxa"/>
            <w:vMerge/>
            <w:tcBorders>
              <w:top w:val="nil"/>
            </w:tcBorders>
            <w:shd w:val="clear" w:color="auto" w:fill="A6A6A6"/>
          </w:tcPr>
          <w:p w14:paraId="651AAABC" w14:textId="77777777" w:rsidR="00794FDA" w:rsidRDefault="00794FDA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shd w:val="clear" w:color="auto" w:fill="A6A6A6"/>
          </w:tcPr>
          <w:p w14:paraId="4B14DD1E" w14:textId="77777777" w:rsidR="00794FDA" w:rsidRDefault="004F102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7A73942C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3F0858BE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3E413522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5" w:type="dxa"/>
            <w:shd w:val="clear" w:color="auto" w:fill="A6A6A6"/>
          </w:tcPr>
          <w:p w14:paraId="66A03776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2B7C891A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63A47F1D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14:paraId="38AD5F1E" w14:textId="77777777" w:rsidR="00794FDA" w:rsidRDefault="004F102C"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14:paraId="6E26C4BB" w14:textId="77777777" w:rsidR="00794FDA" w:rsidRDefault="004F102C"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  <w:shd w:val="clear" w:color="auto" w:fill="A6A6A6"/>
          </w:tcPr>
          <w:p w14:paraId="60563B09" w14:textId="77777777" w:rsidR="00794FDA" w:rsidRDefault="004F102C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94FDA" w14:paraId="3415ACEC" w14:textId="77777777">
        <w:trPr>
          <w:trHeight w:val="230"/>
        </w:trPr>
        <w:tc>
          <w:tcPr>
            <w:tcW w:w="6170" w:type="dxa"/>
          </w:tcPr>
          <w:p w14:paraId="5CE0DFE9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Coleta de dados</w:t>
            </w:r>
          </w:p>
        </w:tc>
        <w:tc>
          <w:tcPr>
            <w:tcW w:w="276" w:type="dxa"/>
            <w:shd w:val="clear" w:color="auto" w:fill="BEBEBE"/>
          </w:tcPr>
          <w:p w14:paraId="39FAE29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8D442E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21775A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9096A6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09449A8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7E84EE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628FB4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D3C54B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E8BCC3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6426805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295F7FC8" w14:textId="77777777">
        <w:trPr>
          <w:trHeight w:val="230"/>
        </w:trPr>
        <w:tc>
          <w:tcPr>
            <w:tcW w:w="6170" w:type="dxa"/>
          </w:tcPr>
          <w:p w14:paraId="3E979920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  <w:shd w:val="clear" w:color="auto" w:fill="BEBEBE"/>
          </w:tcPr>
          <w:p w14:paraId="58DA2DB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5190EE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D5CFDE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385157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4394E64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252CAD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D3BA76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4917DA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C8E066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3F9745D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33FD56B2" w14:textId="77777777">
        <w:trPr>
          <w:trHeight w:val="230"/>
        </w:trPr>
        <w:tc>
          <w:tcPr>
            <w:tcW w:w="6170" w:type="dxa"/>
          </w:tcPr>
          <w:p w14:paraId="4FB5EF5A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Armazenamento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</w:tcPr>
          <w:p w14:paraId="11AC256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1424258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9C18E7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182D82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33AA114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E64A4F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61A1E2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302B5E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A081CB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4442066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6152B2E2" w14:textId="77777777">
        <w:trPr>
          <w:trHeight w:val="230"/>
        </w:trPr>
        <w:tc>
          <w:tcPr>
            <w:tcW w:w="6170" w:type="dxa"/>
          </w:tcPr>
          <w:p w14:paraId="18F3AF00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Compartilhamento de dados</w:t>
            </w:r>
          </w:p>
        </w:tc>
        <w:tc>
          <w:tcPr>
            <w:tcW w:w="276" w:type="dxa"/>
          </w:tcPr>
          <w:p w14:paraId="578D5FA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59B5C8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1439EFE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DB6301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21609A4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20B9C8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2803E0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CD9919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1B2A33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6D2C8E0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242164AD" w14:textId="77777777">
        <w:trPr>
          <w:trHeight w:val="230"/>
        </w:trPr>
        <w:tc>
          <w:tcPr>
            <w:tcW w:w="6170" w:type="dxa"/>
          </w:tcPr>
          <w:p w14:paraId="3CA5756C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276" w:type="dxa"/>
          </w:tcPr>
          <w:p w14:paraId="32968A9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44FEBA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910E20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37BBF76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410E90C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6D590F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A26352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6D3186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B5CEAF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76AE9F4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4CE985BA" w14:textId="77777777">
        <w:trPr>
          <w:trHeight w:val="230"/>
        </w:trPr>
        <w:tc>
          <w:tcPr>
            <w:tcW w:w="6170" w:type="dxa"/>
          </w:tcPr>
          <w:p w14:paraId="301FFA52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76" w:type="dxa"/>
          </w:tcPr>
          <w:p w14:paraId="55D2DB7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53AC04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9EFE97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3DB78F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shd w:val="clear" w:color="auto" w:fill="BEBEBE"/>
          </w:tcPr>
          <w:p w14:paraId="25BD025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F1060B5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25ADF1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32C447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44ACF3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14FD1A6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59327153" w14:textId="77777777">
        <w:trPr>
          <w:trHeight w:val="230"/>
        </w:trPr>
        <w:tc>
          <w:tcPr>
            <w:tcW w:w="6170" w:type="dxa"/>
          </w:tcPr>
          <w:p w14:paraId="35BC1AE5" w14:textId="77777777" w:rsidR="00794FDA" w:rsidRDefault="004F102C"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Banco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</w:tcPr>
          <w:p w14:paraId="0C60935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0023E4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11B644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2E2229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shd w:val="clear" w:color="auto" w:fill="BEBEBE"/>
          </w:tcPr>
          <w:p w14:paraId="285633A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0E077E7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508C0A1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276C63F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04447A8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521DB84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60E266AB" w14:textId="77777777">
        <w:trPr>
          <w:trHeight w:val="228"/>
        </w:trPr>
        <w:tc>
          <w:tcPr>
            <w:tcW w:w="6170" w:type="dxa"/>
          </w:tcPr>
          <w:p w14:paraId="7F326393" w14:textId="77777777" w:rsidR="00794FDA" w:rsidRDefault="004F102C"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  <w:tc>
          <w:tcPr>
            <w:tcW w:w="276" w:type="dxa"/>
          </w:tcPr>
          <w:p w14:paraId="4B230A3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A4BDE16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B93C05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E47AFD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3F318EE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6B448F9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40461D0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14:paraId="5CD468C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14:paraId="5BC4DFA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2AC4F47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1719992C" w14:textId="77777777">
        <w:trPr>
          <w:trHeight w:val="227"/>
        </w:trPr>
        <w:tc>
          <w:tcPr>
            <w:tcW w:w="6170" w:type="dxa"/>
          </w:tcPr>
          <w:p w14:paraId="6889A33B" w14:textId="77777777" w:rsidR="00794FDA" w:rsidRDefault="004F102C">
            <w:pPr>
              <w:pStyle w:val="TableParagraph"/>
              <w:spacing w:line="207" w:lineRule="exact"/>
              <w:ind w:left="55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</w:p>
        </w:tc>
        <w:tc>
          <w:tcPr>
            <w:tcW w:w="276" w:type="dxa"/>
          </w:tcPr>
          <w:p w14:paraId="03480AF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DD97B38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B591D37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4C299ED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7897F5D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8BFCDD0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71479D1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6363922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 w14:paraId="7DEA4DDC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 w14:paraId="20B9E882" w14:textId="77777777" w:rsidR="00794FDA" w:rsidRDefault="00794FDA">
            <w:pPr>
              <w:pStyle w:val="TableParagraph"/>
              <w:rPr>
                <w:sz w:val="16"/>
              </w:rPr>
            </w:pPr>
          </w:p>
        </w:tc>
      </w:tr>
      <w:tr w:rsidR="00794FDA" w14:paraId="65EFF111" w14:textId="77777777">
        <w:trPr>
          <w:trHeight w:val="226"/>
        </w:trPr>
        <w:tc>
          <w:tcPr>
            <w:tcW w:w="6170" w:type="dxa"/>
          </w:tcPr>
          <w:p w14:paraId="4C15ED92" w14:textId="77777777" w:rsidR="00794FDA" w:rsidRDefault="004F102C">
            <w:pPr>
              <w:pStyle w:val="TableParagraph"/>
              <w:spacing w:line="206" w:lineRule="exact"/>
              <w:ind w:left="55"/>
              <w:rPr>
                <w:sz w:val="20"/>
              </w:rPr>
            </w:pPr>
            <w:r>
              <w:rPr>
                <w:sz w:val="20"/>
              </w:rPr>
              <w:t>Controle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acessos</w:t>
            </w:r>
          </w:p>
        </w:tc>
        <w:tc>
          <w:tcPr>
            <w:tcW w:w="276" w:type="dxa"/>
          </w:tcPr>
          <w:p w14:paraId="0047E9E9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1E54A63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3463A164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D3350F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64B70E0B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5DA299E1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41F63D6E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1E9F85FF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 w14:paraId="68E443BA" w14:textId="77777777" w:rsidR="00794FDA" w:rsidRDefault="00794FDA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  <w:shd w:val="clear" w:color="auto" w:fill="BEBEBE"/>
          </w:tcPr>
          <w:p w14:paraId="18072A56" w14:textId="77777777" w:rsidR="00794FDA" w:rsidRDefault="002F4B5F">
            <w:pPr>
              <w:pStyle w:val="TableParagraph"/>
              <w:rPr>
                <w:sz w:val="16"/>
              </w:rPr>
            </w:pPr>
            <w:commentRangeStart w:id="156"/>
            <w:commentRangeEnd w:id="156"/>
            <w:r>
              <w:rPr>
                <w:rStyle w:val="Refdecomentrio"/>
              </w:rPr>
              <w:commentReference w:id="156"/>
            </w:r>
          </w:p>
        </w:tc>
      </w:tr>
    </w:tbl>
    <w:p w14:paraId="4100127C" w14:textId="77777777" w:rsidR="00794FDA" w:rsidRDefault="004F102C">
      <w:pPr>
        <w:pStyle w:val="Corpodetexto"/>
        <w:spacing w:before="1"/>
        <w:ind w:left="1912" w:right="1916"/>
        <w:jc w:val="center"/>
      </w:pPr>
      <w:r>
        <w:t>Fonte:</w:t>
      </w:r>
      <w:r>
        <w:rPr>
          <w:spacing w:val="-1"/>
        </w:rPr>
        <w:t xml:space="preserve"> </w:t>
      </w:r>
      <w:r>
        <w:t>elaborado</w:t>
      </w:r>
      <w:r>
        <w:rPr>
          <w:spacing w:val="2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autores.</w:t>
      </w:r>
    </w:p>
    <w:p w14:paraId="3AD1FBCF" w14:textId="77777777" w:rsidR="00794FDA" w:rsidRDefault="004F102C">
      <w:pPr>
        <w:pStyle w:val="Ttulo1"/>
        <w:numPr>
          <w:ilvl w:val="0"/>
          <w:numId w:val="1"/>
        </w:numPr>
        <w:tabs>
          <w:tab w:val="left" w:pos="385"/>
        </w:tabs>
        <w:spacing w:before="5"/>
        <w:ind w:hanging="265"/>
      </w:pPr>
      <w:r>
        <w:t>REVISÃO</w:t>
      </w:r>
      <w:r>
        <w:rPr>
          <w:spacing w:val="-6"/>
        </w:rPr>
        <w:t xml:space="preserve"> </w:t>
      </w:r>
      <w:r>
        <w:t>BIBLIOGRÁFICA</w:t>
      </w:r>
    </w:p>
    <w:p w14:paraId="24B60918" w14:textId="0358B804" w:rsidR="00794FDA" w:rsidRDefault="004F102C">
      <w:pPr>
        <w:pStyle w:val="Corpodetexto"/>
        <w:spacing w:before="137" w:line="362" w:lineRule="auto"/>
        <w:ind w:right="130" w:firstLine="680"/>
        <w:jc w:val="both"/>
      </w:pPr>
      <w:r>
        <w:t>Est</w:t>
      </w:r>
      <w:del w:id="157" w:author="Gilvan Justino" w:date="2022-05-21T18:03:00Z">
        <w:r w:rsidDel="002F4B5F">
          <w:delText>e</w:delText>
        </w:r>
      </w:del>
      <w:ins w:id="158" w:author="Gilvan Justino" w:date="2022-05-21T18:03:00Z">
        <w:r w:rsidR="002F4B5F">
          <w:t>a</w:t>
        </w:r>
      </w:ins>
      <w:r>
        <w:t xml:space="preserve"> </w:t>
      </w:r>
      <w:del w:id="159" w:author="Gilvan Justino" w:date="2022-05-21T18:03:00Z">
        <w:r w:rsidDel="002F4B5F">
          <w:delText xml:space="preserve">capítulo </w:delText>
        </w:r>
      </w:del>
      <w:ins w:id="160" w:author="Gilvan Justino" w:date="2022-05-21T18:03:00Z">
        <w:r w:rsidR="002F4B5F">
          <w:t xml:space="preserve">seção </w:t>
        </w:r>
      </w:ins>
      <w:r>
        <w:t>descreve brevemente os assuntos que fundamentarão o estudo a ser realizado:</w:t>
      </w:r>
      <w:r>
        <w:rPr>
          <w:spacing w:val="50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da informação,</w:t>
      </w:r>
      <w:r>
        <w:rPr>
          <w:spacing w:val="1"/>
        </w:rPr>
        <w:t xml:space="preserve"> </w:t>
      </w:r>
      <w:r>
        <w:t>Lei</w:t>
      </w:r>
      <w:r>
        <w:rPr>
          <w:spacing w:val="2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 Dados (LGPD)</w:t>
      </w:r>
      <w:r>
        <w:rPr>
          <w:spacing w:val="3"/>
        </w:rPr>
        <w:t xml:space="preserve"> </w:t>
      </w:r>
      <w:r>
        <w:t>e Magento.</w:t>
      </w:r>
    </w:p>
    <w:p w14:paraId="7687AFD6" w14:textId="77777777" w:rsidR="00794FDA" w:rsidRDefault="004F102C">
      <w:pPr>
        <w:pStyle w:val="Corpodetexto"/>
        <w:spacing w:line="360" w:lineRule="auto"/>
        <w:ind w:right="125" w:firstLine="680"/>
        <w:jc w:val="both"/>
      </w:pPr>
      <w:r>
        <w:t>Pode-se definir segurança da informação como uma área de conhecimento dedicada à proteção de ativos</w:t>
      </w:r>
      <w:r>
        <w:rPr>
          <w:spacing w:val="-47"/>
        </w:rPr>
        <w:t xml:space="preserve"> </w:t>
      </w:r>
      <w:r>
        <w:t xml:space="preserve">da informação contra acessos não autorizados, alterações indevidas ou sua indisponibilidade. </w:t>
      </w:r>
      <w:commentRangeStart w:id="161"/>
      <w:r>
        <w:t>Conforme o autor</w:t>
      </w:r>
      <w:r>
        <w:rPr>
          <w:spacing w:val="1"/>
        </w:rPr>
        <w:t xml:space="preserve"> </w:t>
      </w:r>
      <w:r>
        <w:t>enfatiza, a segurança de informação pode ser definida com uma área que necessita de conhecimentos específicos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 profissionais</w:t>
      </w:r>
      <w:commentRangeEnd w:id="161"/>
      <w:r w:rsidR="00AE0C98">
        <w:rPr>
          <w:rStyle w:val="Refdecomentrio"/>
        </w:rPr>
        <w:commentReference w:id="161"/>
      </w:r>
      <w:r>
        <w:t>.</w:t>
      </w:r>
      <w:r>
        <w:rPr>
          <w:spacing w:val="1"/>
        </w:rPr>
        <w:t xml:space="preserve"> </w:t>
      </w:r>
      <w:commentRangeStart w:id="162"/>
      <w:r>
        <w:t>Esses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terão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sofrerá</w:t>
      </w:r>
      <w:r>
        <w:rPr>
          <w:spacing w:val="1"/>
        </w:rPr>
        <w:t xml:space="preserve"> </w:t>
      </w:r>
      <w:r>
        <w:t>nenhuma</w:t>
      </w:r>
      <w:r>
        <w:rPr>
          <w:spacing w:val="1"/>
        </w:rPr>
        <w:t xml:space="preserve"> </w:t>
      </w:r>
      <w:r>
        <w:t>alteração ou acesso inadequado, garantindo sempre à disposição das informações para acessos autorizados.</w:t>
      </w:r>
      <w:commentRangeEnd w:id="162"/>
      <w:r w:rsidR="00AE0C98">
        <w:rPr>
          <w:rStyle w:val="Refdecomentrio"/>
        </w:rPr>
        <w:commentReference w:id="162"/>
      </w:r>
      <w:r>
        <w:rPr>
          <w:spacing w:val="1"/>
        </w:rPr>
        <w:t xml:space="preserve"> </w:t>
      </w:r>
      <w:r>
        <w:t>(SÊMOLA,</w:t>
      </w:r>
      <w:r>
        <w:rPr>
          <w:spacing w:val="2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apud</w:t>
      </w:r>
      <w:r>
        <w:rPr>
          <w:spacing w:val="-2"/>
        </w:rPr>
        <w:t xml:space="preserve"> </w:t>
      </w:r>
      <w:r>
        <w:t>SILVA,</w:t>
      </w:r>
      <w:r>
        <w:rPr>
          <w:spacing w:val="3"/>
        </w:rPr>
        <w:t xml:space="preserve"> </w:t>
      </w:r>
      <w:r>
        <w:t>2016)</w:t>
      </w:r>
    </w:p>
    <w:p w14:paraId="4E71A7F1" w14:textId="198DB13A" w:rsidR="00794FDA" w:rsidRDefault="00AE0C98">
      <w:pPr>
        <w:pStyle w:val="Corpodetexto"/>
        <w:spacing w:before="116" w:line="360" w:lineRule="auto"/>
        <w:ind w:right="131" w:firstLine="680"/>
        <w:jc w:val="both"/>
      </w:pPr>
      <w:ins w:id="163" w:author="Gilvan Justino" w:date="2022-05-21T18:05:00Z">
        <w:r>
          <w:t xml:space="preserve">A </w:t>
        </w:r>
      </w:ins>
      <w:r w:rsidR="004F102C">
        <w:t>Lei Geral de Proteção de Dados (LGPD) garante a privacidade e a integridade dos dados pessoais dos</w:t>
      </w:r>
      <w:r w:rsidR="004F102C">
        <w:rPr>
          <w:spacing w:val="1"/>
        </w:rPr>
        <w:t xml:space="preserve"> </w:t>
      </w:r>
      <w:r w:rsidR="004F102C">
        <w:t>usuários. Para a LGPD um dado pessoal é o que possibilita identificar ou localizar uma pessoa, por exemplo:</w:t>
      </w:r>
      <w:r w:rsidR="004F102C">
        <w:rPr>
          <w:spacing w:val="1"/>
        </w:rPr>
        <w:t xml:space="preserve"> </w:t>
      </w:r>
      <w:r w:rsidR="004F102C">
        <w:t>número de telefone, nome, CPF etc. Toda empresa ou sistema que faz a coleta desse tipo de dado se torna um</w:t>
      </w:r>
      <w:r w:rsidR="004F102C">
        <w:rPr>
          <w:spacing w:val="1"/>
        </w:rPr>
        <w:t xml:space="preserve"> </w:t>
      </w:r>
      <w:r w:rsidR="004F102C">
        <w:t>controlador,</w:t>
      </w:r>
      <w:r w:rsidR="004F102C">
        <w:rPr>
          <w:spacing w:val="1"/>
        </w:rPr>
        <w:t xml:space="preserve"> </w:t>
      </w:r>
      <w:r w:rsidR="004F102C">
        <w:t>ou</w:t>
      </w:r>
      <w:r w:rsidR="004F102C">
        <w:rPr>
          <w:spacing w:val="1"/>
        </w:rPr>
        <w:t xml:space="preserve"> </w:t>
      </w:r>
      <w:r w:rsidR="004F102C">
        <w:t>seja,</w:t>
      </w:r>
      <w:r w:rsidR="004F102C">
        <w:rPr>
          <w:spacing w:val="1"/>
        </w:rPr>
        <w:t xml:space="preserve"> </w:t>
      </w:r>
      <w:r w:rsidR="004F102C">
        <w:t>torna-se</w:t>
      </w:r>
      <w:r w:rsidR="004F102C">
        <w:rPr>
          <w:spacing w:val="1"/>
        </w:rPr>
        <w:t xml:space="preserve"> </w:t>
      </w:r>
      <w:r w:rsidR="004F102C">
        <w:t>responsável</w:t>
      </w:r>
      <w:r w:rsidR="004F102C">
        <w:rPr>
          <w:spacing w:val="1"/>
        </w:rPr>
        <w:t xml:space="preserve"> </w:t>
      </w:r>
      <w:r w:rsidR="004F102C">
        <w:t>pelo</w:t>
      </w:r>
      <w:r w:rsidR="004F102C">
        <w:rPr>
          <w:spacing w:val="1"/>
        </w:rPr>
        <w:t xml:space="preserve"> </w:t>
      </w:r>
      <w:r w:rsidR="004F102C">
        <w:t>tratamento</w:t>
      </w:r>
      <w:r w:rsidR="004F102C">
        <w:rPr>
          <w:spacing w:val="1"/>
        </w:rPr>
        <w:t xml:space="preserve"> </w:t>
      </w:r>
      <w:r w:rsidR="004F102C">
        <w:t>e</w:t>
      </w:r>
      <w:r w:rsidR="004F102C">
        <w:rPr>
          <w:spacing w:val="1"/>
        </w:rPr>
        <w:t xml:space="preserve"> </w:t>
      </w:r>
      <w:r w:rsidR="004F102C">
        <w:t>segurança</w:t>
      </w:r>
      <w:r w:rsidR="004F102C">
        <w:rPr>
          <w:spacing w:val="1"/>
        </w:rPr>
        <w:t xml:space="preserve"> </w:t>
      </w:r>
      <w:r w:rsidR="004F102C">
        <w:t>dessas</w:t>
      </w:r>
      <w:r w:rsidR="004F102C">
        <w:rPr>
          <w:spacing w:val="1"/>
        </w:rPr>
        <w:t xml:space="preserve"> </w:t>
      </w:r>
      <w:r w:rsidR="004F102C">
        <w:t>informações,</w:t>
      </w:r>
      <w:r w:rsidR="004F102C">
        <w:rPr>
          <w:spacing w:val="1"/>
        </w:rPr>
        <w:t xml:space="preserve"> </w:t>
      </w:r>
      <w:r w:rsidR="004F102C">
        <w:t>tendo</w:t>
      </w:r>
      <w:r w:rsidR="004F102C">
        <w:rPr>
          <w:spacing w:val="1"/>
        </w:rPr>
        <w:t xml:space="preserve"> </w:t>
      </w:r>
      <w:r w:rsidR="004F102C">
        <w:t>assim</w:t>
      </w:r>
      <w:r w:rsidR="004F102C">
        <w:rPr>
          <w:spacing w:val="1"/>
        </w:rPr>
        <w:t xml:space="preserve"> </w:t>
      </w:r>
      <w:r w:rsidR="004F102C">
        <w:t>a</w:t>
      </w:r>
      <w:ins w:id="164" w:author="Gilvan Justino" w:date="2022-05-21T18:05:00Z">
        <w:r>
          <w:t xml:space="preserve"> </w:t>
        </w:r>
      </w:ins>
      <w:r w:rsidR="004F102C">
        <w:rPr>
          <w:spacing w:val="-47"/>
        </w:rPr>
        <w:t xml:space="preserve"> </w:t>
      </w:r>
      <w:r w:rsidR="004F102C">
        <w:t>obrigação de</w:t>
      </w:r>
      <w:r w:rsidR="004F102C">
        <w:rPr>
          <w:spacing w:val="1"/>
        </w:rPr>
        <w:t xml:space="preserve"> </w:t>
      </w:r>
      <w:r w:rsidR="004F102C">
        <w:t>se</w:t>
      </w:r>
      <w:r w:rsidR="004F102C">
        <w:rPr>
          <w:spacing w:val="1"/>
        </w:rPr>
        <w:t xml:space="preserve"> </w:t>
      </w:r>
      <w:r w:rsidR="004F102C">
        <w:t>adequar</w:t>
      </w:r>
      <w:r w:rsidR="004F102C">
        <w:rPr>
          <w:spacing w:val="3"/>
        </w:rPr>
        <w:t xml:space="preserve"> </w:t>
      </w:r>
      <w:r w:rsidR="004F102C">
        <w:t>ao</w:t>
      </w:r>
      <w:r w:rsidR="004F102C">
        <w:rPr>
          <w:spacing w:val="1"/>
        </w:rPr>
        <w:t xml:space="preserve"> </w:t>
      </w:r>
      <w:r w:rsidR="004F102C">
        <w:t>que</w:t>
      </w:r>
      <w:r w:rsidR="004F102C">
        <w:rPr>
          <w:spacing w:val="1"/>
        </w:rPr>
        <w:t xml:space="preserve"> </w:t>
      </w:r>
      <w:r w:rsidR="004F102C">
        <w:t>a</w:t>
      </w:r>
      <w:r w:rsidR="004F102C">
        <w:rPr>
          <w:spacing w:val="-3"/>
        </w:rPr>
        <w:t xml:space="preserve"> </w:t>
      </w:r>
      <w:r w:rsidR="004F102C">
        <w:t>lei</w:t>
      </w:r>
      <w:r w:rsidR="004F102C">
        <w:rPr>
          <w:spacing w:val="1"/>
        </w:rPr>
        <w:t xml:space="preserve"> </w:t>
      </w:r>
      <w:r w:rsidR="004F102C">
        <w:t>apresenta.</w:t>
      </w:r>
    </w:p>
    <w:p w14:paraId="7944A47C" w14:textId="2A0BCD0D" w:rsidR="00794FDA" w:rsidRDefault="004F102C">
      <w:pPr>
        <w:pStyle w:val="Corpodetexto"/>
        <w:spacing w:before="4" w:line="360" w:lineRule="auto"/>
        <w:ind w:right="132" w:firstLine="680"/>
        <w:jc w:val="both"/>
      </w:pPr>
      <w:r>
        <w:t>O Magento é uma das plataformas de E-commerce de código aberto e que pode ser alterado</w:t>
      </w:r>
      <w:commentRangeStart w:id="165"/>
      <w:r>
        <w:t>, mais</w:t>
      </w:r>
      <w:r>
        <w:rPr>
          <w:spacing w:val="1"/>
        </w:rPr>
        <w:t xml:space="preserve"> </w:t>
      </w:r>
      <w:r>
        <w:t>completa e robusta do mercado</w:t>
      </w:r>
      <w:commentRangeEnd w:id="165"/>
      <w:r w:rsidR="00AE0C98">
        <w:rPr>
          <w:rStyle w:val="Refdecomentrio"/>
        </w:rPr>
        <w:commentReference w:id="165"/>
      </w:r>
      <w:r>
        <w:t>. De forma resumida, a plataforma de Ecommerce faz o gerenciamento de toda a</w:t>
      </w:r>
      <w:r>
        <w:rPr>
          <w:spacing w:val="1"/>
        </w:rPr>
        <w:t xml:space="preserve"> </w:t>
      </w:r>
      <w:r>
        <w:t>loja,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cadastrar</w:t>
      </w:r>
      <w:r>
        <w:rPr>
          <w:spacing w:val="1"/>
        </w:rPr>
        <w:t xml:space="preserve"> </w:t>
      </w:r>
      <w:r>
        <w:t>produtos,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estoque,</w:t>
      </w:r>
      <w:r>
        <w:rPr>
          <w:spacing w:val="1"/>
        </w:rPr>
        <w:t xml:space="preserve"> </w:t>
      </w:r>
      <w:r>
        <w:t>pedidos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gerenciar</w:t>
      </w:r>
      <w:r>
        <w:rPr>
          <w:spacing w:val="1"/>
        </w:rPr>
        <w:t xml:space="preserve"> </w:t>
      </w:r>
      <w:r>
        <w:t>relatórios.</w:t>
      </w:r>
      <w:r>
        <w:rPr>
          <w:spacing w:val="1"/>
        </w:rPr>
        <w:t xml:space="preserve"> </w:t>
      </w:r>
      <w:r>
        <w:t>Todos esses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separados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módulos,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“Pagamentos”,</w:t>
      </w:r>
      <w:r>
        <w:rPr>
          <w:spacing w:val="1"/>
        </w:rPr>
        <w:t xml:space="preserve"> </w:t>
      </w:r>
      <w:r>
        <w:t>“Clientes”,</w:t>
      </w:r>
      <w:r>
        <w:rPr>
          <w:spacing w:val="1"/>
        </w:rPr>
        <w:t xml:space="preserve"> </w:t>
      </w:r>
      <w:r>
        <w:t>“Pedidos”,</w:t>
      </w:r>
      <w:r>
        <w:rPr>
          <w:spacing w:val="1"/>
        </w:rPr>
        <w:t xml:space="preserve"> </w:t>
      </w:r>
      <w:r>
        <w:t>“Estoque”.</w:t>
      </w:r>
      <w:r>
        <w:rPr>
          <w:spacing w:val="1"/>
        </w:rPr>
        <w:t xml:space="preserve"> </w:t>
      </w:r>
      <w:del w:id="166" w:author="Gilvan Justino" w:date="2022-05-21T18:06:00Z">
        <w:r w:rsidDel="00AE0C98">
          <w:delText>E</w:delText>
        </w:r>
        <w:r w:rsidDel="00AE0C98">
          <w:rPr>
            <w:spacing w:val="1"/>
          </w:rPr>
          <w:delText xml:space="preserve"> </w:delText>
        </w:r>
        <w:r w:rsidDel="00AE0C98">
          <w:delText>u</w:delText>
        </w:r>
      </w:del>
      <w:ins w:id="167" w:author="Gilvan Justino" w:date="2022-05-21T18:06:00Z">
        <w:r w:rsidR="00AE0C98">
          <w:t>U</w:t>
        </w:r>
      </w:ins>
      <w:r>
        <w:t>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vantagens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Magento, é a facilidade de integração com esses módulos. A plataforma é desenvolvida em PHP, linguagem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utilizada por</w:t>
      </w:r>
      <w:r>
        <w:rPr>
          <w:spacing w:val="2"/>
        </w:rPr>
        <w:t xml:space="preserve"> </w:t>
      </w:r>
      <w:r>
        <w:t>programadores</w:t>
      </w:r>
      <w:r>
        <w:rPr>
          <w:spacing w:val="-1"/>
        </w:rPr>
        <w:t xml:space="preserve"> </w:t>
      </w:r>
      <w:r>
        <w:t>e por</w:t>
      </w:r>
      <w:r>
        <w:rPr>
          <w:spacing w:val="-2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plataformas</w:t>
      </w:r>
      <w:r>
        <w:rPr>
          <w:spacing w:val="1"/>
        </w:rPr>
        <w:t xml:space="preserve"> </w:t>
      </w:r>
      <w:r>
        <w:t>(RENEKEL,</w:t>
      </w:r>
      <w:r>
        <w:rPr>
          <w:spacing w:val="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rPr>
          <w:i/>
        </w:rPr>
        <w:t>apud</w:t>
      </w:r>
      <w:r>
        <w:rPr>
          <w:i/>
          <w:spacing w:val="1"/>
        </w:rPr>
        <w:t xml:space="preserve"> </w:t>
      </w:r>
      <w:r>
        <w:t>HENRIQUE,</w:t>
      </w:r>
      <w:r>
        <w:rPr>
          <w:spacing w:val="-2"/>
        </w:rPr>
        <w:t xml:space="preserve"> </w:t>
      </w:r>
      <w:r>
        <w:t>2020).</w:t>
      </w:r>
    </w:p>
    <w:p w14:paraId="59672461" w14:textId="77777777" w:rsidR="00794FDA" w:rsidRDefault="00794FDA">
      <w:pPr>
        <w:pStyle w:val="Corpodetexto"/>
        <w:spacing w:before="8"/>
        <w:ind w:left="0"/>
        <w:rPr>
          <w:sz w:val="29"/>
        </w:rPr>
      </w:pPr>
    </w:p>
    <w:p w14:paraId="64EB767A" w14:textId="77777777" w:rsidR="00794FDA" w:rsidRDefault="004F102C">
      <w:pPr>
        <w:pStyle w:val="Ttulo1"/>
        <w:ind w:left="120" w:firstLine="0"/>
      </w:pPr>
      <w:r>
        <w:t>REFERÊNCIAS</w:t>
      </w:r>
    </w:p>
    <w:p w14:paraId="382D0CF9" w14:textId="77777777" w:rsidR="00794FDA" w:rsidRDefault="004F102C">
      <w:pPr>
        <w:pStyle w:val="Corpodetexto"/>
        <w:spacing w:before="137" w:line="242" w:lineRule="auto"/>
        <w:ind w:right="181"/>
      </w:pPr>
      <w:r>
        <w:t>CUPONATION. Internet tem 4,66 bilhões de usuários ativos em 2021, diz estudo. 2021. Disponível em:</w:t>
      </w:r>
      <w:r>
        <w:rPr>
          <w:spacing w:val="1"/>
        </w:rPr>
        <w:t xml:space="preserve"> </w:t>
      </w:r>
      <w:r>
        <w:rPr>
          <w:spacing w:val="-1"/>
        </w:rPr>
        <w:t>https:/</w:t>
      </w:r>
      <w:hyperlink r:id="rId15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16">
        <w:r>
          <w:rPr>
            <w:spacing w:val="-1"/>
          </w:rPr>
          <w:t>tecmundo.com.br/mercado/221291-internet-tem-4-66-bilhoes-usuarios-ativos-2021-diz-estudo.htm.</w:t>
        </w:r>
      </w:hyperlink>
      <w:r>
        <w:t xml:space="preserve"> Acesso em:</w:t>
      </w:r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2022.</w:t>
      </w:r>
    </w:p>
    <w:p w14:paraId="33578074" w14:textId="77777777" w:rsidR="00794FDA" w:rsidRDefault="004F102C">
      <w:pPr>
        <w:pStyle w:val="Corpodetexto"/>
        <w:spacing w:before="111" w:line="247" w:lineRule="auto"/>
        <w:ind w:right="262"/>
      </w:pPr>
      <w:commentRangeStart w:id="168"/>
      <w:r>
        <w:t>EDUARDA.</w:t>
      </w:r>
      <w:r>
        <w:rPr>
          <w:spacing w:val="2"/>
        </w:rPr>
        <w:t xml:space="preserve"> </w:t>
      </w:r>
      <w:r>
        <w:t>Sigilo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Brasil: da</w:t>
      </w:r>
      <w:r>
        <w:rPr>
          <w:spacing w:val="-4"/>
        </w:rPr>
        <w:t xml:space="preserve"> </w:t>
      </w:r>
      <w:r>
        <w:t>Previsão</w:t>
      </w:r>
      <w:r>
        <w:rPr>
          <w:spacing w:val="-1"/>
        </w:rPr>
        <w:t xml:space="preserve"> </w:t>
      </w:r>
      <w:r>
        <w:t>Constitucional à Nova</w:t>
      </w:r>
      <w:r>
        <w:rPr>
          <w:spacing w:val="-2"/>
        </w:rPr>
        <w:t xml:space="preserve"> </w:t>
      </w:r>
      <w:r>
        <w:t>Lei Geral De</w:t>
      </w:r>
      <w:r>
        <w:rPr>
          <w:spacing w:val="-5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47"/>
        </w:rPr>
        <w:t xml:space="preserve"> </w:t>
      </w:r>
      <w:r>
        <w:t>Pessoais.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29</w:t>
      </w:r>
      <w:r>
        <w:rPr>
          <w:spacing w:val="3"/>
        </w:rPr>
        <w:t xml:space="preserve"> </w:t>
      </w:r>
      <w:r>
        <w:t>março</w:t>
      </w:r>
      <w:r>
        <w:rPr>
          <w:spacing w:val="1"/>
        </w:rPr>
        <w:t xml:space="preserve"> </w:t>
      </w:r>
      <w:r>
        <w:t>2022.</w:t>
      </w:r>
      <w:commentRangeEnd w:id="168"/>
      <w:r w:rsidR="007E132C">
        <w:rPr>
          <w:rStyle w:val="Refdecomentrio"/>
        </w:rPr>
        <w:commentReference w:id="168"/>
      </w:r>
    </w:p>
    <w:p w14:paraId="3EE7AD5E" w14:textId="77777777" w:rsidR="00794FDA" w:rsidRDefault="00794FDA">
      <w:pPr>
        <w:spacing w:line="247" w:lineRule="auto"/>
        <w:sectPr w:rsidR="00794FDA">
          <w:pgSz w:w="11900" w:h="16820"/>
          <w:pgMar w:top="1580" w:right="1000" w:bottom="920" w:left="1580" w:header="0" w:footer="738" w:gutter="0"/>
          <w:cols w:space="720"/>
        </w:sectPr>
      </w:pPr>
    </w:p>
    <w:p w14:paraId="58F2D713" w14:textId="77777777" w:rsidR="00794FDA" w:rsidRDefault="004F102C">
      <w:pPr>
        <w:pStyle w:val="Corpodetexto"/>
        <w:spacing w:before="101" w:line="242" w:lineRule="auto"/>
        <w:ind w:right="184"/>
      </w:pPr>
      <w:r>
        <w:lastRenderedPageBreak/>
        <w:t>Equipe de Conteúdo Flowti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 xml:space="preserve">LGPD e e-commerce: </w:t>
      </w:r>
      <w:r>
        <w:t>dicas para se adequar à Lei Geral de Proteção de Dados.</w:t>
      </w:r>
      <w:r>
        <w:rPr>
          <w:spacing w:val="1"/>
        </w:rPr>
        <w:t xml:space="preserve"> </w:t>
      </w:r>
      <w:r>
        <w:t>Disponível em: https://flowti.com.br/blog/lgpd-e-e-commerce-dicas-para-se-adequar-a-lei-geral-de-protecao-de-</w:t>
      </w:r>
      <w:r>
        <w:rPr>
          <w:spacing w:val="-47"/>
        </w:rPr>
        <w:t xml:space="preserve"> </w:t>
      </w:r>
      <w:r>
        <w:t>dados.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04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abr. 2022.</w:t>
      </w:r>
    </w:p>
    <w:p w14:paraId="7731CB44" w14:textId="77777777" w:rsidR="00794FDA" w:rsidRDefault="004F102C">
      <w:pPr>
        <w:pStyle w:val="Corpodetexto"/>
        <w:spacing w:before="116"/>
        <w:ind w:right="343"/>
      </w:pPr>
      <w:r>
        <w:t xml:space="preserve">Estevão. </w:t>
      </w:r>
      <w:r>
        <w:rPr>
          <w:b/>
        </w:rPr>
        <w:t xml:space="preserve">LGPD: </w:t>
      </w:r>
      <w:r>
        <w:t xml:space="preserve">O que muda para o programador? Disponível em: </w:t>
      </w:r>
      <w:commentRangeStart w:id="169"/>
      <w:r w:rsidR="003172A8">
        <w:fldChar w:fldCharType="begin"/>
      </w:r>
      <w:r w:rsidR="003172A8">
        <w:instrText xml:space="preserve"> HYPERLINK "https://www.devmedia.com.br/lgpd-o-que-muda-para-o-</w:instrText>
      </w:r>
      <w:r w:rsidR="003172A8">
        <w:instrText xml:space="preserve">programador/43228" \h </w:instrText>
      </w:r>
      <w:r w:rsidR="003172A8">
        <w:fldChar w:fldCharType="separate"/>
      </w:r>
      <w:r>
        <w:t>https://www.devmedia.com.br/lgpd-o-que-</w:t>
      </w:r>
      <w:r w:rsidR="003172A8">
        <w:fldChar w:fldCharType="end"/>
      </w:r>
      <w:r>
        <w:rPr>
          <w:spacing w:val="-47"/>
        </w:rPr>
        <w:t xml:space="preserve"> </w:t>
      </w:r>
      <w:hyperlink r:id="rId17">
        <w:r>
          <w:t>muda-para-o-programador/43228.</w:t>
        </w:r>
        <w:r>
          <w:rPr>
            <w:spacing w:val="2"/>
          </w:rPr>
          <w:t xml:space="preserve"> </w:t>
        </w:r>
      </w:hyperlink>
      <w:commentRangeEnd w:id="169"/>
      <w:r w:rsidR="007E132C">
        <w:rPr>
          <w:rStyle w:val="Refdecomentrio"/>
        </w:rPr>
        <w:commentReference w:id="169"/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2022.</w:t>
      </w:r>
    </w:p>
    <w:p w14:paraId="4C4FE7F6" w14:textId="77777777" w:rsidR="00794FDA" w:rsidRDefault="004F102C">
      <w:pPr>
        <w:spacing w:before="120" w:line="242" w:lineRule="auto"/>
        <w:ind w:left="120" w:right="302"/>
        <w:rPr>
          <w:sz w:val="20"/>
        </w:rPr>
      </w:pPr>
      <w:r>
        <w:rPr>
          <w:sz w:val="20"/>
        </w:rPr>
        <w:t xml:space="preserve">GARCIA, M. V. dos S. S. </w:t>
      </w:r>
      <w:r>
        <w:rPr>
          <w:b/>
          <w:sz w:val="20"/>
        </w:rPr>
        <w:t>Analise do cenário brasileiro de proteção de dados e o impacto da LGPD</w:t>
      </w:r>
      <w:r>
        <w:rPr>
          <w:sz w:val="20"/>
        </w:rPr>
        <w:t>. 2022.</w:t>
      </w:r>
      <w:r>
        <w:rPr>
          <w:spacing w:val="-47"/>
          <w:sz w:val="20"/>
        </w:rPr>
        <w:t xml:space="preserve"> </w:t>
      </w:r>
      <w:r>
        <w:rPr>
          <w:sz w:val="20"/>
        </w:rPr>
        <w:t>31 f. TCC (Graduação) - Curso de Bacharelado em Ciências Atuariais, Universidade Federal de São Paulo,</w:t>
      </w:r>
      <w:r>
        <w:rPr>
          <w:spacing w:val="1"/>
          <w:sz w:val="20"/>
        </w:rPr>
        <w:t xml:space="preserve"> </w:t>
      </w:r>
      <w:r>
        <w:rPr>
          <w:sz w:val="20"/>
        </w:rPr>
        <w:t>Osasco,</w:t>
      </w:r>
      <w:r>
        <w:rPr>
          <w:spacing w:val="1"/>
          <w:sz w:val="20"/>
        </w:rPr>
        <w:t xml:space="preserve"> </w:t>
      </w:r>
      <w:r>
        <w:rPr>
          <w:sz w:val="20"/>
        </w:rPr>
        <w:t>2022.</w:t>
      </w:r>
      <w:r>
        <w:rPr>
          <w:spacing w:val="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https://repositorio.unifesp.br/handle/11600/63127.</w:t>
      </w:r>
      <w:r>
        <w:rPr>
          <w:spacing w:val="-2"/>
          <w:sz w:val="20"/>
        </w:rPr>
        <w:t xml:space="preserve"> </w:t>
      </w:r>
      <w:r>
        <w:rPr>
          <w:sz w:val="20"/>
        </w:rPr>
        <w:t>Acesso em: 14 abr.</w:t>
      </w:r>
      <w:r>
        <w:rPr>
          <w:spacing w:val="-5"/>
          <w:sz w:val="20"/>
        </w:rPr>
        <w:t xml:space="preserve"> </w:t>
      </w:r>
      <w:r>
        <w:rPr>
          <w:sz w:val="20"/>
        </w:rPr>
        <w:t>2022.</w:t>
      </w:r>
    </w:p>
    <w:p w14:paraId="3082B6BD" w14:textId="77777777" w:rsidR="00794FDA" w:rsidRDefault="004F102C">
      <w:pPr>
        <w:pStyle w:val="Corpodetexto"/>
        <w:spacing w:before="111"/>
      </w:pPr>
      <w:r>
        <w:t>HENRIQUE. Victtor</w:t>
      </w:r>
      <w:r>
        <w:rPr>
          <w:spacing w:val="-3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LGPD</w:t>
      </w:r>
      <w:r>
        <w:rPr>
          <w:spacing w:val="-2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IMPACTOS DA</w:t>
      </w:r>
      <w:r>
        <w:rPr>
          <w:spacing w:val="-5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AMBIENTES</w:t>
      </w:r>
    </w:p>
    <w:p w14:paraId="21A9397E" w14:textId="77777777" w:rsidR="00794FDA" w:rsidRDefault="004F102C">
      <w:pPr>
        <w:pStyle w:val="Corpodetexto"/>
        <w:spacing w:before="2" w:line="242" w:lineRule="auto"/>
        <w:ind w:right="262"/>
      </w:pPr>
      <w:r>
        <w:t>CORPORATIVOS:</w:t>
      </w:r>
      <w:r>
        <w:rPr>
          <w:spacing w:val="-1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DE CASO.</w:t>
      </w:r>
      <w:r>
        <w:rPr>
          <w:spacing w:val="-3"/>
        </w:rPr>
        <w:t xml:space="preserve"> </w:t>
      </w:r>
      <w:r>
        <w:t>2020.</w:t>
      </w:r>
      <w:r>
        <w:rPr>
          <w:spacing w:val="-4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Bacharelado</w:t>
      </w:r>
      <w:r>
        <w:rPr>
          <w:spacing w:val="-2"/>
        </w:rPr>
        <w:t xml:space="preserve"> </w:t>
      </w:r>
      <w:r>
        <w:t>em Ciências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Computação,</w:t>
      </w:r>
      <w:r>
        <w:rPr>
          <w:spacing w:val="-4"/>
        </w:rPr>
        <w:t xml:space="preserve"> </w:t>
      </w:r>
      <w:r>
        <w:t>Pntifícia</w:t>
      </w:r>
      <w:r>
        <w:rPr>
          <w:spacing w:val="-47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Católica (PUC),</w:t>
      </w:r>
      <w:r>
        <w:rPr>
          <w:spacing w:val="3"/>
        </w:rPr>
        <w:t xml:space="preserve"> </w:t>
      </w:r>
      <w:r>
        <w:t>Goiás.</w:t>
      </w:r>
    </w:p>
    <w:p w14:paraId="740F5F87" w14:textId="77777777" w:rsidR="00794FDA" w:rsidRDefault="004F102C">
      <w:pPr>
        <w:pStyle w:val="Corpodetexto"/>
        <w:spacing w:before="116" w:line="242" w:lineRule="auto"/>
        <w:ind w:right="198"/>
      </w:pPr>
      <w:commentRangeStart w:id="170"/>
      <w:r>
        <w:t>Lei Geral de Proteção de Dados Pessoais (LGPD). Disponível em: https:/</w:t>
      </w:r>
      <w:hyperlink r:id="rId18">
        <w:r>
          <w:t>/www</w:t>
        </w:r>
      </w:hyperlink>
      <w:r>
        <w:t>.</w:t>
      </w:r>
      <w:hyperlink r:id="rId19">
        <w:r>
          <w:t>gov.br/cidadania/pt-br/acesso-a-</w:t>
        </w:r>
      </w:hyperlink>
      <w:r>
        <w:rPr>
          <w:spacing w:val="-47"/>
        </w:rPr>
        <w:t xml:space="preserve"> </w:t>
      </w:r>
      <w:r>
        <w:t>informacao/lgpd.</w:t>
      </w:r>
      <w:r>
        <w:rPr>
          <w:spacing w:val="-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mar.</w:t>
      </w:r>
      <w:r>
        <w:rPr>
          <w:spacing w:val="-1"/>
        </w:rPr>
        <w:t xml:space="preserve"> </w:t>
      </w:r>
      <w:r>
        <w:t>2022.</w:t>
      </w:r>
      <w:commentRangeEnd w:id="170"/>
      <w:r w:rsidR="007E132C">
        <w:rPr>
          <w:rStyle w:val="Refdecomentrio"/>
        </w:rPr>
        <w:commentReference w:id="170"/>
      </w:r>
    </w:p>
    <w:p w14:paraId="0CD0A632" w14:textId="77777777" w:rsidR="00794FDA" w:rsidRDefault="004F102C">
      <w:pPr>
        <w:spacing w:before="116" w:line="242" w:lineRule="auto"/>
        <w:ind w:left="120" w:right="1140"/>
        <w:rPr>
          <w:sz w:val="20"/>
        </w:rPr>
      </w:pPr>
      <w:r>
        <w:rPr>
          <w:b/>
          <w:sz w:val="20"/>
        </w:rPr>
        <w:t>Lei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no 13.709,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14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Agosto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2018.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157.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Seção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p.</w:t>
      </w:r>
      <w:r>
        <w:rPr>
          <w:spacing w:val="3"/>
          <w:sz w:val="20"/>
        </w:rPr>
        <w:t xml:space="preserve"> </w:t>
      </w:r>
      <w:r>
        <w:rPr>
          <w:sz w:val="20"/>
        </w:rPr>
        <w:t>59.</w:t>
      </w:r>
      <w:r>
        <w:rPr>
          <w:spacing w:val="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hyperlink r:id="rId20">
        <w:r>
          <w:rPr>
            <w:sz w:val="20"/>
          </w:rPr>
          <w:t>http://www.planalto.gov.br/ccivil_03/_ato2015-2018/2018/lei/l13709.htm.</w:t>
        </w:r>
      </w:hyperlink>
      <w:r>
        <w:rPr>
          <w:spacing w:val="43"/>
          <w:sz w:val="20"/>
        </w:rPr>
        <w:t xml:space="preserve"> </w:t>
      </w:r>
      <w:r>
        <w:rPr>
          <w:sz w:val="20"/>
        </w:rPr>
        <w:t>Acesso</w:t>
      </w:r>
      <w:r>
        <w:rPr>
          <w:spacing w:val="-3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04</w:t>
      </w:r>
      <w:r>
        <w:rPr>
          <w:spacing w:val="-3"/>
          <w:sz w:val="20"/>
        </w:rPr>
        <w:t xml:space="preserve"> </w:t>
      </w:r>
      <w:r>
        <w:rPr>
          <w:sz w:val="20"/>
        </w:rPr>
        <w:t>abr.2022.</w:t>
      </w:r>
    </w:p>
    <w:p w14:paraId="3B849239" w14:textId="77777777" w:rsidR="00794FDA" w:rsidRDefault="004F102C">
      <w:pPr>
        <w:spacing w:before="115"/>
        <w:ind w:left="120" w:right="236"/>
        <w:rPr>
          <w:sz w:val="20"/>
        </w:rPr>
      </w:pPr>
      <w:r>
        <w:rPr>
          <w:sz w:val="20"/>
        </w:rPr>
        <w:t>LIMA, V. H. P</w:t>
      </w:r>
      <w:r>
        <w:rPr>
          <w:i/>
          <w:sz w:val="20"/>
        </w:rPr>
        <w:t xml:space="preserve">. </w:t>
      </w:r>
      <w:r>
        <w:rPr>
          <w:b/>
          <w:sz w:val="20"/>
        </w:rPr>
        <w:t>LGPD análise dos impactos da implementação em ambientes corporativos</w:t>
      </w:r>
      <w:r>
        <w:rPr>
          <w:sz w:val="20"/>
        </w:rPr>
        <w:t>: estudo de caso.</w:t>
      </w:r>
      <w:r>
        <w:rPr>
          <w:spacing w:val="-47"/>
          <w:sz w:val="20"/>
        </w:rPr>
        <w:t xml:space="preserve"> </w:t>
      </w:r>
      <w:r>
        <w:rPr>
          <w:sz w:val="20"/>
        </w:rPr>
        <w:t>2020. 43 f. TCC (Graduação) - Curso de Graduação em Ciências da Computação, Pontifícia Universidade</w:t>
      </w:r>
      <w:r>
        <w:rPr>
          <w:spacing w:val="1"/>
          <w:sz w:val="20"/>
        </w:rPr>
        <w:t xml:space="preserve"> </w:t>
      </w:r>
      <w:r>
        <w:rPr>
          <w:sz w:val="20"/>
        </w:rPr>
        <w:t>Católica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Goiás,</w:t>
      </w:r>
      <w:r>
        <w:rPr>
          <w:spacing w:val="3"/>
          <w:sz w:val="20"/>
        </w:rPr>
        <w:t xml:space="preserve"> </w:t>
      </w:r>
      <w:r>
        <w:rPr>
          <w:sz w:val="20"/>
        </w:rPr>
        <w:t>Goiânia,</w:t>
      </w:r>
      <w:r>
        <w:rPr>
          <w:spacing w:val="3"/>
          <w:sz w:val="20"/>
        </w:rPr>
        <w:t xml:space="preserve"> </w:t>
      </w:r>
      <w:r>
        <w:rPr>
          <w:sz w:val="20"/>
        </w:rPr>
        <w:t>2020.</w:t>
      </w:r>
      <w:r>
        <w:rPr>
          <w:spacing w:val="3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https://repositorio.pucgoias.edu.br/jspui/handle/123456789/108.</w:t>
      </w:r>
      <w:r>
        <w:rPr>
          <w:spacing w:val="3"/>
          <w:sz w:val="20"/>
        </w:rPr>
        <w:t xml:space="preserve"> </w:t>
      </w:r>
      <w:r>
        <w:rPr>
          <w:sz w:val="20"/>
        </w:rPr>
        <w:t>Acesso em: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abr.</w:t>
      </w:r>
      <w:r>
        <w:rPr>
          <w:spacing w:val="2"/>
          <w:sz w:val="20"/>
        </w:rPr>
        <w:t xml:space="preserve"> </w:t>
      </w:r>
      <w:r>
        <w:rPr>
          <w:sz w:val="20"/>
        </w:rPr>
        <w:t>2022.</w:t>
      </w:r>
    </w:p>
    <w:p w14:paraId="67EA682D" w14:textId="77777777" w:rsidR="00794FDA" w:rsidRDefault="004F102C">
      <w:pPr>
        <w:pStyle w:val="Corpodetexto"/>
        <w:spacing w:before="120" w:line="242" w:lineRule="auto"/>
        <w:ind w:right="260"/>
      </w:pPr>
      <w:r>
        <w:t>MELIANI, F. 4,7 bilhões de pessoas estão conectadas à internet; redes sociais crescem 14% ao ano. Disponível</w:t>
      </w:r>
      <w:r>
        <w:rPr>
          <w:spacing w:val="-47"/>
        </w:rPr>
        <w:t xml:space="preserve"> </w:t>
      </w:r>
      <w:r>
        <w:t xml:space="preserve">em: </w:t>
      </w:r>
      <w:commentRangeStart w:id="171"/>
      <w:r>
        <w:t>https:/</w:t>
      </w:r>
      <w:hyperlink r:id="rId21">
        <w:r>
          <w:t>/www</w:t>
        </w:r>
      </w:hyperlink>
      <w:r>
        <w:t>.</w:t>
      </w:r>
      <w:hyperlink r:id="rId22">
        <w:r>
          <w:t>tudocelular.com/mercado/noticias/n173586/4-bilhoes-pessoas-conectadas-internet-rede-</w:t>
        </w:r>
      </w:hyperlink>
      <w:r>
        <w:rPr>
          <w:spacing w:val="1"/>
        </w:rPr>
        <w:t xml:space="preserve"> </w:t>
      </w:r>
      <w:r>
        <w:t>social.html</w:t>
      </w:r>
      <w:commentRangeEnd w:id="171"/>
      <w:r w:rsidR="007E132C">
        <w:rPr>
          <w:rStyle w:val="Refdecomentrio"/>
        </w:rPr>
        <w:commentReference w:id="171"/>
      </w:r>
      <w:r>
        <w:t>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</w:t>
      </w:r>
    </w:p>
    <w:p w14:paraId="26AB6D87" w14:textId="77777777" w:rsidR="00794FDA" w:rsidRDefault="004F102C">
      <w:pPr>
        <w:spacing w:before="112"/>
        <w:ind w:left="120"/>
        <w:rPr>
          <w:b/>
          <w:sz w:val="20"/>
        </w:rPr>
      </w:pPr>
      <w:r>
        <w:rPr>
          <w:sz w:val="20"/>
        </w:rPr>
        <w:t>MOREIRA,</w:t>
      </w:r>
      <w:r>
        <w:rPr>
          <w:spacing w:val="-1"/>
          <w:sz w:val="20"/>
        </w:rPr>
        <w:t xml:space="preserve"> </w:t>
      </w:r>
      <w:r>
        <w:rPr>
          <w:sz w:val="20"/>
        </w:rPr>
        <w:t>Jackeline</w:t>
      </w:r>
      <w:r>
        <w:rPr>
          <w:spacing w:val="-2"/>
          <w:sz w:val="20"/>
        </w:rPr>
        <w:t xml:space="preserve"> </w:t>
      </w:r>
      <w:r>
        <w:rPr>
          <w:sz w:val="20"/>
        </w:rPr>
        <w:t>L.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HUMANO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FUNDAMENTAL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INTIMIDADE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CRIMES</w:t>
      </w:r>
    </w:p>
    <w:p w14:paraId="19958C18" w14:textId="77777777" w:rsidR="00794FDA" w:rsidRDefault="004F102C">
      <w:pPr>
        <w:pStyle w:val="Corpodetexto"/>
        <w:spacing w:before="6"/>
      </w:pPr>
      <w:r>
        <w:rPr>
          <w:b/>
        </w:rPr>
        <w:t xml:space="preserve">CIBERNÉTICOS. </w:t>
      </w:r>
      <w:r>
        <w:t>Curso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Bacharelado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Direito.</w:t>
      </w:r>
      <w:r>
        <w:rPr>
          <w:spacing w:val="-1"/>
        </w:rPr>
        <w:t xml:space="preserve"> </w:t>
      </w:r>
      <w:r>
        <w:t>2019. UniEvangélica,</w:t>
      </w:r>
      <w:r>
        <w:rPr>
          <w:spacing w:val="-4"/>
        </w:rPr>
        <w:t xml:space="preserve"> </w:t>
      </w:r>
      <w:r>
        <w:t>Anápolis.</w:t>
      </w:r>
    </w:p>
    <w:p w14:paraId="192C231A" w14:textId="77777777" w:rsidR="00794FDA" w:rsidRDefault="004F102C">
      <w:pPr>
        <w:spacing w:before="114" w:line="242" w:lineRule="auto"/>
        <w:ind w:left="120" w:right="300"/>
        <w:rPr>
          <w:sz w:val="20"/>
        </w:rPr>
      </w:pPr>
      <w:r>
        <w:rPr>
          <w:sz w:val="20"/>
        </w:rPr>
        <w:t>SCHERER FILHO, João Luiz</w:t>
      </w:r>
      <w:r>
        <w:rPr>
          <w:b/>
          <w:sz w:val="20"/>
        </w:rPr>
        <w:t>. Tratamento de dados em sistemas de informações contábeis a partir da lei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13.709/2018 (lei geral de proteção de dados pessoais): </w:t>
      </w:r>
      <w:r>
        <w:rPr>
          <w:sz w:val="20"/>
        </w:rPr>
        <w:t>um estudo multicaso. 220. 25 f. TCC (Graduação) -</w:t>
      </w:r>
      <w:r>
        <w:rPr>
          <w:spacing w:val="1"/>
          <w:sz w:val="20"/>
        </w:rPr>
        <w:t xml:space="preserve"> </w:t>
      </w:r>
      <w:r>
        <w:rPr>
          <w:sz w:val="20"/>
        </w:rPr>
        <w:t>Curso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Bacharelado</w:t>
      </w:r>
      <w:r>
        <w:rPr>
          <w:spacing w:val="-1"/>
          <w:sz w:val="20"/>
        </w:rPr>
        <w:t xml:space="preserve"> </w:t>
      </w:r>
      <w:r>
        <w:rPr>
          <w:sz w:val="20"/>
        </w:rPr>
        <w:t>em Ciências</w:t>
      </w:r>
      <w:r>
        <w:rPr>
          <w:spacing w:val="-3"/>
          <w:sz w:val="20"/>
        </w:rPr>
        <w:t xml:space="preserve"> </w:t>
      </w:r>
      <w:r>
        <w:rPr>
          <w:sz w:val="20"/>
        </w:rPr>
        <w:t>Contábeis,</w:t>
      </w:r>
      <w:r>
        <w:rPr>
          <w:spacing w:val="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Caxias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Sul,</w:t>
      </w:r>
      <w:r>
        <w:rPr>
          <w:spacing w:val="2"/>
          <w:sz w:val="20"/>
        </w:rPr>
        <w:t xml:space="preserve"> </w:t>
      </w:r>
      <w:r>
        <w:rPr>
          <w:sz w:val="20"/>
        </w:rPr>
        <w:t>Caxias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Sul,</w:t>
      </w:r>
      <w:r>
        <w:rPr>
          <w:spacing w:val="-2"/>
          <w:sz w:val="20"/>
        </w:rPr>
        <w:t xml:space="preserve"> </w:t>
      </w:r>
      <w:r>
        <w:rPr>
          <w:sz w:val="20"/>
        </w:rPr>
        <w:t>2020.</w:t>
      </w:r>
      <w:r>
        <w:rPr>
          <w:spacing w:val="-6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47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https://repositorio.ucs.br/xmlui/handle/11338/6598.</w:t>
      </w:r>
      <w:r>
        <w:rPr>
          <w:spacing w:val="2"/>
          <w:sz w:val="20"/>
        </w:rPr>
        <w:t xml:space="preserve"> </w:t>
      </w:r>
      <w:r>
        <w:rPr>
          <w:sz w:val="20"/>
        </w:rPr>
        <w:t>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abr.</w:t>
      </w:r>
      <w:r>
        <w:rPr>
          <w:spacing w:val="2"/>
          <w:sz w:val="20"/>
        </w:rPr>
        <w:t xml:space="preserve"> </w:t>
      </w:r>
      <w:r>
        <w:rPr>
          <w:sz w:val="20"/>
        </w:rPr>
        <w:t>2022.</w:t>
      </w:r>
    </w:p>
    <w:p w14:paraId="4D4B60A1" w14:textId="5A1D81EA" w:rsidR="00794FDA" w:rsidRDefault="004F102C">
      <w:pPr>
        <w:pStyle w:val="Corpodetexto"/>
        <w:spacing w:before="111" w:line="242" w:lineRule="auto"/>
        <w:ind w:right="337"/>
      </w:pPr>
      <w:r>
        <w:t xml:space="preserve">SILVA. C. R. </w:t>
      </w:r>
      <w:r>
        <w:rPr>
          <w:b/>
        </w:rPr>
        <w:t xml:space="preserve">Segurança da informação: </w:t>
      </w:r>
      <w:r>
        <w:t>o desenvolvimento de uma política de segurança da informação em</w:t>
      </w:r>
      <w:r>
        <w:rPr>
          <w:spacing w:val="-47"/>
        </w:rPr>
        <w:t xml:space="preserve"> </w:t>
      </w:r>
      <w:r>
        <w:t>conformidade com a norma ABNT ISO/IEC 27002. 2016. Curso de Bacharelado em Sistema de Informação,</w:t>
      </w:r>
      <w:r>
        <w:rPr>
          <w:spacing w:val="1"/>
        </w:rPr>
        <w:t xml:space="preserve"> </w:t>
      </w:r>
      <w:r>
        <w:t>FAIR</w:t>
      </w:r>
      <w:r>
        <w:rPr>
          <w:spacing w:val="-1"/>
        </w:rPr>
        <w:t xml:space="preserve"> </w:t>
      </w:r>
      <w:r>
        <w:t>Faculdades Integradas de</w:t>
      </w:r>
      <w:r>
        <w:rPr>
          <w:spacing w:val="1"/>
        </w:rPr>
        <w:t xml:space="preserve"> </w:t>
      </w:r>
      <w:r>
        <w:t>Rondonópolis,</w:t>
      </w:r>
      <w:r>
        <w:rPr>
          <w:spacing w:val="2"/>
        </w:rPr>
        <w:t xml:space="preserve"> </w:t>
      </w:r>
      <w:r>
        <w:t>Rondonópolis.</w:t>
      </w:r>
    </w:p>
    <w:p w14:paraId="390DC72C" w14:textId="609EC2AB" w:rsidR="00593C23" w:rsidRDefault="00593C23">
      <w:pPr>
        <w:rPr>
          <w:sz w:val="20"/>
          <w:szCs w:val="20"/>
        </w:rPr>
      </w:pPr>
      <w:r>
        <w:br w:type="page"/>
      </w:r>
    </w:p>
    <w:p w14:paraId="7DBFD903" w14:textId="77777777" w:rsidR="00593C23" w:rsidRPr="00320BFA" w:rsidRDefault="00593C23" w:rsidP="00593C23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43F5338A" w14:textId="677703EB" w:rsidR="00593C23" w:rsidRDefault="00593C23" w:rsidP="00593C23">
      <w:pPr>
        <w:pStyle w:val="TF-xAvalLINHA"/>
      </w:pPr>
      <w:r w:rsidRPr="00320BFA">
        <w:t>Avaliador(a):</w:t>
      </w:r>
      <w:r w:rsidRPr="00320BFA">
        <w:tab/>
      </w:r>
      <w:r w:rsidR="004F102C" w:rsidRPr="004F102C">
        <w:t>Gilvan Justino</w:t>
      </w:r>
    </w:p>
    <w:p w14:paraId="30C6FAE4" w14:textId="77777777" w:rsidR="00593C23" w:rsidRPr="00C767AD" w:rsidRDefault="00593C23" w:rsidP="00593C2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"/>
        <w:gridCol w:w="7145"/>
        <w:gridCol w:w="445"/>
        <w:gridCol w:w="553"/>
        <w:gridCol w:w="493"/>
      </w:tblGrid>
      <w:tr w:rsidR="00593C23" w:rsidRPr="00320BFA" w14:paraId="4FD3A299" w14:textId="77777777" w:rsidTr="006479C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93DAC9" w14:textId="77777777" w:rsidR="00593C23" w:rsidRPr="00320BFA" w:rsidRDefault="00593C23" w:rsidP="006479C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F3D48AE" w14:textId="77777777" w:rsidR="00593C23" w:rsidRPr="00320BFA" w:rsidRDefault="00593C23" w:rsidP="006479C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D1A181F" w14:textId="77777777" w:rsidR="00593C23" w:rsidRPr="00320BFA" w:rsidRDefault="00593C23" w:rsidP="006479C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D1C4017" w14:textId="77777777" w:rsidR="00593C23" w:rsidRPr="00320BFA" w:rsidRDefault="00593C23" w:rsidP="006479C8">
            <w:pPr>
              <w:pStyle w:val="TF-xAvalITEMTABELA"/>
            </w:pPr>
            <w:r w:rsidRPr="00320BFA">
              <w:t>não atende</w:t>
            </w:r>
          </w:p>
        </w:tc>
      </w:tr>
      <w:tr w:rsidR="00593C23" w:rsidRPr="00320BFA" w14:paraId="74DFF362" w14:textId="77777777" w:rsidTr="006479C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11A52C" w14:textId="77777777" w:rsidR="00593C23" w:rsidRPr="0000224C" w:rsidRDefault="00593C23" w:rsidP="006479C8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3771" w14:textId="77777777" w:rsidR="00593C23" w:rsidRPr="00320BFA" w:rsidRDefault="00593C23" w:rsidP="00593C23">
            <w:pPr>
              <w:pStyle w:val="TF-xAvalITEM"/>
              <w:numPr>
                <w:ilvl w:val="0"/>
                <w:numId w:val="3"/>
              </w:numPr>
            </w:pPr>
            <w:r w:rsidRPr="00320BFA">
              <w:t>INTRODUÇÃO</w:t>
            </w:r>
          </w:p>
          <w:p w14:paraId="6A2DB534" w14:textId="77777777" w:rsidR="00593C23" w:rsidRPr="00320BFA" w:rsidRDefault="00593C23" w:rsidP="006479C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6CD8" w14:textId="4A5BB28C" w:rsidR="00593C23" w:rsidRPr="00320BFA" w:rsidRDefault="007E132C" w:rsidP="006479C8">
            <w:pPr>
              <w:ind w:left="709" w:hanging="709"/>
              <w:jc w:val="center"/>
              <w:rPr>
                <w:sz w:val="18"/>
              </w:rPr>
            </w:pPr>
            <w:ins w:id="172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9C52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9AC763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50A74239" w14:textId="77777777" w:rsidTr="006479C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88EF4F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9B83" w14:textId="77777777" w:rsidR="00593C23" w:rsidRPr="00320BFA" w:rsidRDefault="00593C23" w:rsidP="006479C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ED6C" w14:textId="119F097F" w:rsidR="00593C23" w:rsidRPr="00320BFA" w:rsidRDefault="007E132C" w:rsidP="006479C8">
            <w:pPr>
              <w:ind w:left="709" w:hanging="709"/>
              <w:jc w:val="center"/>
              <w:rPr>
                <w:sz w:val="18"/>
              </w:rPr>
            </w:pPr>
            <w:ins w:id="173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1364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B09DE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4AB7FC89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4563B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E0E3" w14:textId="77777777" w:rsidR="00593C23" w:rsidRPr="00320BFA" w:rsidRDefault="00593C23" w:rsidP="006479C8">
            <w:pPr>
              <w:pStyle w:val="TF-xAvalITEM"/>
            </w:pPr>
            <w:r w:rsidRPr="00320BFA">
              <w:t>OBJETIVOS</w:t>
            </w:r>
          </w:p>
          <w:p w14:paraId="799C3AEE" w14:textId="77777777" w:rsidR="00593C23" w:rsidRPr="00320BFA" w:rsidRDefault="00593C23" w:rsidP="006479C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DD3" w14:textId="56503DF5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74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711C" w14:textId="0E2150F6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CA29F2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3AD93A2A" w14:textId="77777777" w:rsidTr="006479C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5FE286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DE7B" w14:textId="77777777" w:rsidR="00593C23" w:rsidRPr="00320BFA" w:rsidRDefault="00593C23" w:rsidP="006479C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08A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61B6" w14:textId="39107089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75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C56C52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4129F723" w14:textId="77777777" w:rsidTr="006479C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9935D3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ADF4" w14:textId="77777777" w:rsidR="00593C23" w:rsidRPr="00320BFA" w:rsidRDefault="00593C23" w:rsidP="006479C8">
            <w:pPr>
              <w:pStyle w:val="TF-xAvalITEM"/>
            </w:pPr>
            <w:r w:rsidRPr="00320BFA">
              <w:t>TRABALHOS CORRELATOS</w:t>
            </w:r>
          </w:p>
          <w:p w14:paraId="3BC83C5D" w14:textId="77777777" w:rsidR="00593C23" w:rsidRPr="00320BFA" w:rsidRDefault="00593C23" w:rsidP="006479C8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83A5" w14:textId="52FD6331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76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0BD5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DDE1BE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3317F329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ACDA3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AA7A" w14:textId="77777777" w:rsidR="00593C23" w:rsidRPr="00320BFA" w:rsidRDefault="00593C23" w:rsidP="006479C8">
            <w:pPr>
              <w:pStyle w:val="TF-xAvalITEM"/>
            </w:pPr>
            <w:r w:rsidRPr="00320BFA">
              <w:t>JUSTIFICATIVA</w:t>
            </w:r>
          </w:p>
          <w:p w14:paraId="272BD002" w14:textId="77777777" w:rsidR="00593C23" w:rsidRPr="00320BFA" w:rsidRDefault="00593C23" w:rsidP="006479C8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A45B" w14:textId="5A99ABF7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77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29C7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46E4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2E3359D3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D84369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F2FA" w14:textId="77777777" w:rsidR="00593C23" w:rsidRPr="00320BFA" w:rsidRDefault="00593C23" w:rsidP="006479C8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46DF" w14:textId="5985813A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78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C1F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F9CCD1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6EF22C31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09BCB6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496B" w14:textId="77777777" w:rsidR="00593C23" w:rsidRPr="00320BFA" w:rsidRDefault="00593C23" w:rsidP="006479C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434C" w14:textId="3733E3DD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79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98A4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78CA36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2A0A6C39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9644F2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CD1C" w14:textId="77777777" w:rsidR="00593C23" w:rsidRPr="00320BFA" w:rsidRDefault="00593C23" w:rsidP="006479C8">
            <w:pPr>
              <w:pStyle w:val="TF-xAvalITEM"/>
            </w:pPr>
            <w:r w:rsidRPr="00320BFA">
              <w:t>REQUISITOS PRINCIPAIS DO PROBLEMA A SER TRABALHADO</w:t>
            </w:r>
          </w:p>
          <w:p w14:paraId="5ACC72CD" w14:textId="77777777" w:rsidR="00593C23" w:rsidRPr="00320BFA" w:rsidRDefault="00593C23" w:rsidP="006479C8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152F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AFCC" w14:textId="018B3F7D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80" w:author="Gilvan Justino" w:date="2022-05-21T18:4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1F0B8A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3D17F149" w14:textId="77777777" w:rsidTr="006479C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69E4C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B069" w14:textId="77777777" w:rsidR="00593C23" w:rsidRPr="00320BFA" w:rsidRDefault="00593C23" w:rsidP="006479C8">
            <w:pPr>
              <w:pStyle w:val="TF-xAvalITEM"/>
            </w:pPr>
            <w:r w:rsidRPr="00320BFA">
              <w:t>METODOLOGIA</w:t>
            </w:r>
          </w:p>
          <w:p w14:paraId="33A38E14" w14:textId="77777777" w:rsidR="00593C23" w:rsidRPr="00320BFA" w:rsidRDefault="00593C23" w:rsidP="006479C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5841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77EE" w14:textId="482602C9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81" w:author="Gilvan Justino" w:date="2022-05-21T18:4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18F6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7E2CFFDB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04932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EE89" w14:textId="77777777" w:rsidR="00593C23" w:rsidRPr="00320BFA" w:rsidRDefault="00593C23" w:rsidP="006479C8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E2C7" w14:textId="68441C8B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82" w:author="Gilvan Justino" w:date="2022-05-21T18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9A13" w14:textId="3972DB09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2A410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5D099ECC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60731D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F16E" w14:textId="77777777" w:rsidR="00593C23" w:rsidRPr="00320BFA" w:rsidRDefault="00593C23" w:rsidP="006479C8">
            <w:pPr>
              <w:pStyle w:val="TF-xAvalITEM"/>
            </w:pPr>
            <w:r w:rsidRPr="00320BFA">
              <w:t>REVISÃO BIBLIOGRÁFICA</w:t>
            </w:r>
          </w:p>
          <w:p w14:paraId="2136F742" w14:textId="77777777" w:rsidR="00593C23" w:rsidRPr="00320BFA" w:rsidRDefault="00593C23" w:rsidP="006479C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60D6" w14:textId="11DB1AA7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83" w:author="Gilvan Justino" w:date="2022-05-21T18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E4F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858F5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062F3C7D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1DD23F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17A86E" w14:textId="77777777" w:rsidR="00593C23" w:rsidRPr="00320BFA" w:rsidRDefault="00593C23" w:rsidP="006479C8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A5733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426E3B" w14:textId="51F0980C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84" w:author="Gilvan Justino" w:date="2022-05-21T18:4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8BB86F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1E719727" w14:textId="77777777" w:rsidTr="006479C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3049CC" w14:textId="77777777" w:rsidR="00593C23" w:rsidRPr="0000224C" w:rsidRDefault="00593C23" w:rsidP="006479C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EE67" w14:textId="77777777" w:rsidR="00593C23" w:rsidRPr="00320BFA" w:rsidRDefault="00593C23" w:rsidP="006479C8">
            <w:pPr>
              <w:pStyle w:val="TF-xAvalITEM"/>
            </w:pPr>
            <w:r w:rsidRPr="00320BFA">
              <w:t>LINGUAGEM USADA (redação)</w:t>
            </w:r>
          </w:p>
          <w:p w14:paraId="3345B059" w14:textId="77777777" w:rsidR="00593C23" w:rsidRPr="00320BFA" w:rsidRDefault="00593C23" w:rsidP="006479C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1263" w14:textId="33CA67C7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85" w:author="Gilvan Justino" w:date="2022-05-21T18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2173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92F89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93C23" w:rsidRPr="00320BFA" w14:paraId="5D1032AF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C07ABA" w14:textId="77777777" w:rsidR="00593C23" w:rsidRPr="00320BFA" w:rsidRDefault="00593C23" w:rsidP="006479C8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30F6F5" w14:textId="77777777" w:rsidR="00593C23" w:rsidRPr="00320BFA" w:rsidRDefault="00593C23" w:rsidP="006479C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7ED01F" w14:textId="1E64208C" w:rsidR="00593C23" w:rsidRPr="00320BFA" w:rsidRDefault="00603361" w:rsidP="006479C8">
            <w:pPr>
              <w:ind w:left="709" w:hanging="709"/>
              <w:jc w:val="center"/>
              <w:rPr>
                <w:sz w:val="18"/>
              </w:rPr>
            </w:pPr>
            <w:ins w:id="186" w:author="Gilvan Justino" w:date="2022-05-21T18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031B2B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35F54C" w14:textId="77777777" w:rsidR="00593C23" w:rsidRPr="00320BFA" w:rsidRDefault="00593C23" w:rsidP="006479C8">
            <w:pPr>
              <w:ind w:left="709" w:hanging="709"/>
              <w:jc w:val="center"/>
              <w:rPr>
                <w:sz w:val="18"/>
              </w:rPr>
            </w:pPr>
          </w:p>
        </w:tc>
      </w:tr>
    </w:tbl>
    <w:p w14:paraId="517547C1" w14:textId="77777777" w:rsidR="00593C23" w:rsidRDefault="00593C23" w:rsidP="00593C23">
      <w:pPr>
        <w:pStyle w:val="TF-xAvalLINHA"/>
        <w:tabs>
          <w:tab w:val="left" w:leader="underscore" w:pos="6237"/>
        </w:tabs>
      </w:pPr>
    </w:p>
    <w:p w14:paraId="1B4E8B56" w14:textId="77777777" w:rsidR="00593C23" w:rsidRDefault="00593C23" w:rsidP="00593C23">
      <w:pPr>
        <w:pStyle w:val="TF-xAvalTTULO"/>
        <w:ind w:left="0" w:firstLine="0"/>
        <w:jc w:val="left"/>
      </w:pPr>
    </w:p>
    <w:p w14:paraId="459EF23D" w14:textId="77777777" w:rsidR="00593C23" w:rsidRPr="00593C23" w:rsidRDefault="00593C23">
      <w:pPr>
        <w:pStyle w:val="Corpodetexto"/>
        <w:spacing w:before="111" w:line="242" w:lineRule="auto"/>
        <w:ind w:right="337"/>
        <w:rPr>
          <w:lang w:val="pt-BR"/>
        </w:rPr>
      </w:pPr>
    </w:p>
    <w:sectPr w:rsidR="00593C23" w:rsidRPr="00593C23">
      <w:pgSz w:w="11900" w:h="16820"/>
      <w:pgMar w:top="1580" w:right="1000" w:bottom="920" w:left="1580" w:header="0" w:footer="73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ilvan Justino" w:date="2022-05-21T16:59:00Z" w:initials="GJ">
    <w:p w14:paraId="1A37E0A5" w14:textId="13845D46" w:rsidR="00F638F5" w:rsidRDefault="00F638F5">
      <w:pPr>
        <w:pStyle w:val="Textodecomentrio"/>
      </w:pPr>
      <w:r>
        <w:rPr>
          <w:rStyle w:val="Refdecomentrio"/>
        </w:rPr>
        <w:annotationRef/>
      </w:r>
      <w:r>
        <w:t>Refere-se à última frase? Se sim, colocar antes do ponto final da última frase.</w:t>
      </w:r>
    </w:p>
  </w:comment>
  <w:comment w:id="4" w:author="Gilvan Justino" w:date="2022-05-21T17:00:00Z" w:initials="GJ">
    <w:p w14:paraId="5BB23078" w14:textId="524F7069" w:rsidR="00F638F5" w:rsidRDefault="00F638F5">
      <w:pPr>
        <w:pStyle w:val="Textodecomentrio"/>
      </w:pPr>
      <w:r>
        <w:rPr>
          <w:rStyle w:val="Refdecomentrio"/>
        </w:rPr>
        <w:annotationRef/>
      </w:r>
      <w:r>
        <w:t>Quais dados?</w:t>
      </w:r>
    </w:p>
  </w:comment>
  <w:comment w:id="3" w:author="Gilvan Justino" w:date="2022-05-21T17:02:00Z" w:initials="GJ">
    <w:p w14:paraId="63C1CB1E" w14:textId="2F657420" w:rsidR="001570E9" w:rsidRDefault="001570E9">
      <w:pPr>
        <w:pStyle w:val="Textodecomentrio"/>
      </w:pPr>
      <w:r>
        <w:rPr>
          <w:rStyle w:val="Refdecomentrio"/>
        </w:rPr>
        <w:annotationRef/>
      </w:r>
      <w:r>
        <w:t>Acho que estas indagações podem surgir depois no texto, quando houver uma melhor contextualização do objetivo da LGPD.</w:t>
      </w:r>
    </w:p>
  </w:comment>
  <w:comment w:id="5" w:author="Gilvan Justino" w:date="2022-05-21T17:01:00Z" w:initials="GJ">
    <w:p w14:paraId="19DD0831" w14:textId="6070A52C" w:rsidR="00F638F5" w:rsidRDefault="00F638F5">
      <w:pPr>
        <w:pStyle w:val="Textodecomentrio"/>
      </w:pPr>
      <w:r>
        <w:rPr>
          <w:rStyle w:val="Refdecomentrio"/>
        </w:rPr>
        <w:annotationRef/>
      </w:r>
      <w:r>
        <w:t>Referênciar autor</w:t>
      </w:r>
    </w:p>
  </w:comment>
  <w:comment w:id="6" w:author="Gilvan Justino" w:date="2022-05-21T17:04:00Z" w:initials="GJ">
    <w:p w14:paraId="00227D4B" w14:textId="39FACE26" w:rsidR="001570E9" w:rsidRDefault="001570E9">
      <w:pPr>
        <w:pStyle w:val="Textodecomentrio"/>
      </w:pPr>
      <w:r>
        <w:rPr>
          <w:rStyle w:val="Refdecomentrio"/>
        </w:rPr>
        <w:annotationRef/>
      </w:r>
      <w:r>
        <w:t xml:space="preserve">Quem fez esta afirmação? Foi CUPONATION?, se sim, inserir esta citação antes do final da frase. </w:t>
      </w:r>
      <w:r>
        <w:br/>
        <w:t xml:space="preserve">“tudo” é muito amplo. </w:t>
      </w:r>
    </w:p>
  </w:comment>
  <w:comment w:id="10" w:author="Gilvan Justino" w:date="2022-05-21T17:05:00Z" w:initials="GJ">
    <w:p w14:paraId="2E574D95" w14:textId="70E57857" w:rsidR="001570E9" w:rsidRDefault="001570E9">
      <w:pPr>
        <w:pStyle w:val="Textodecomentrio"/>
      </w:pPr>
      <w:r>
        <w:rPr>
          <w:rStyle w:val="Refdecomentrio"/>
        </w:rPr>
        <w:annotationRef/>
      </w:r>
      <w:r>
        <w:t>A citação deve constar antes do ponto final.</w:t>
      </w:r>
    </w:p>
  </w:comment>
  <w:comment w:id="11" w:author="Gilvan Justino" w:date="2022-05-21T17:06:00Z" w:initials="GJ">
    <w:p w14:paraId="16625D92" w14:textId="4D7AABFC" w:rsidR="001570E9" w:rsidRDefault="001570E9">
      <w:pPr>
        <w:pStyle w:val="Textodecomentrio"/>
      </w:pPr>
      <w:r>
        <w:rPr>
          <w:rStyle w:val="Refdecomentrio"/>
        </w:rPr>
        <w:annotationRef/>
      </w:r>
      <w:r>
        <w:t>Acho que seria apropriado aqui introduzir a LGPD.</w:t>
      </w:r>
    </w:p>
  </w:comment>
  <w:comment w:id="12" w:author="Gilvan Justino" w:date="2022-05-21T17:11:00Z" w:initials="GJ">
    <w:p w14:paraId="5BCFE8CB" w14:textId="0A7C04C8" w:rsidR="002A2DE3" w:rsidRDefault="002A2DE3">
      <w:pPr>
        <w:pStyle w:val="Textodecomentrio"/>
      </w:pPr>
      <w:r>
        <w:rPr>
          <w:rStyle w:val="Refdecomentrio"/>
        </w:rPr>
        <w:annotationRef/>
      </w:r>
      <w:r>
        <w:t>Estas frases con</w:t>
      </w:r>
      <w:r w:rsidR="00252B7B">
        <w:t>s</w:t>
      </w:r>
      <w:r>
        <w:t>tam exatamente com esta mesma redação na obra da Eduarda. Sendo assim, é preciso utilizar citação direta.</w:t>
      </w:r>
    </w:p>
  </w:comment>
  <w:comment w:id="13" w:author="Gilvan Justino" w:date="2022-05-21T17:12:00Z" w:initials="GJ">
    <w:p w14:paraId="40B7F8DA" w14:textId="62FEB805" w:rsidR="00252B7B" w:rsidRDefault="00252B7B">
      <w:pPr>
        <w:pStyle w:val="Textodecomentrio"/>
      </w:pPr>
      <w:r>
        <w:rPr>
          <w:rStyle w:val="Refdecomentrio"/>
        </w:rPr>
        <w:annotationRef/>
      </w:r>
      <w:r>
        <w:t>Citar obra que faz esta afirmação</w:t>
      </w:r>
    </w:p>
  </w:comment>
  <w:comment w:id="14" w:author="Gilvan Justino" w:date="2022-05-21T17:13:00Z" w:initials="GJ">
    <w:p w14:paraId="0A112C96" w14:textId="77777777" w:rsidR="00252B7B" w:rsidRDefault="00252B7B">
      <w:pPr>
        <w:pStyle w:val="Textodecomentrio"/>
      </w:pPr>
      <w:r>
        <w:rPr>
          <w:rStyle w:val="Refdecomentrio"/>
        </w:rPr>
        <w:annotationRef/>
      </w:r>
      <w:r>
        <w:t>Estas frases constam exatamente com esta redação na obra de Ana Elisa de Angelo.</w:t>
      </w:r>
      <w:r>
        <w:br/>
        <w:t xml:space="preserve">link: </w:t>
      </w:r>
      <w:hyperlink r:id="rId1" w:history="1">
        <w:r w:rsidRPr="00E83AE7">
          <w:rPr>
            <w:rStyle w:val="Hyperlink"/>
          </w:rPr>
          <w:t>https://jus.com.br/artigos/66527/insuficiencia-das-leis-em-relacao-aos-crimes-ciberneticos-no-brasil</w:t>
        </w:r>
      </w:hyperlink>
      <w:r>
        <w:br/>
        <w:t>Deve ser feito uso de citação direta.</w:t>
      </w:r>
    </w:p>
    <w:p w14:paraId="21BFE60F" w14:textId="1576D811" w:rsidR="00252B7B" w:rsidRDefault="00252B7B">
      <w:pPr>
        <w:pStyle w:val="Textodecomentrio"/>
      </w:pPr>
      <w:r>
        <w:t>Cuidar para não exagerar no uso de citação direta.</w:t>
      </w:r>
    </w:p>
  </w:comment>
  <w:comment w:id="18" w:author="Gilvan Justino" w:date="2022-05-21T17:17:00Z" w:initials="GJ">
    <w:p w14:paraId="5BAF59E4" w14:textId="66FA67FE" w:rsidR="00252B7B" w:rsidRDefault="00252B7B">
      <w:pPr>
        <w:pStyle w:val="Textodecomentrio"/>
      </w:pPr>
      <w:r>
        <w:rPr>
          <w:rStyle w:val="Refdecomentrio"/>
        </w:rPr>
        <w:annotationRef/>
      </w:r>
      <w:r>
        <w:t xml:space="preserve">A notação da citação está incorreta. Deve </w:t>
      </w:r>
      <w:r w:rsidR="009D73B4">
        <w:t>possuir ano.</w:t>
      </w:r>
    </w:p>
  </w:comment>
  <w:comment w:id="23" w:author="Gilvan Justino" w:date="2022-05-21T17:59:00Z" w:initials="GJ">
    <w:p w14:paraId="794FE47B" w14:textId="5B621CFA" w:rsidR="002F4B5F" w:rsidRDefault="002F4B5F">
      <w:pPr>
        <w:pStyle w:val="Textodecomentrio"/>
      </w:pPr>
      <w:r>
        <w:rPr>
          <w:rStyle w:val="Refdecomentrio"/>
        </w:rPr>
        <w:annotationRef/>
      </w:r>
      <w:r>
        <w:t>Me parece vago este objetivo</w:t>
      </w:r>
    </w:p>
  </w:comment>
  <w:comment w:id="47" w:author="Gilvan Justino" w:date="2022-05-21T17:25:00Z" w:initials="GJ">
    <w:p w14:paraId="42F2EBF7" w14:textId="338B3D2E" w:rsidR="00AE11F3" w:rsidRDefault="00AE11F3">
      <w:pPr>
        <w:pStyle w:val="Textodecomentrio"/>
      </w:pPr>
      <w:r>
        <w:rPr>
          <w:rStyle w:val="Refdecomentrio"/>
        </w:rPr>
        <w:annotationRef/>
      </w:r>
      <w:r>
        <w:t>Obra não consta nas referências bibliográficas</w:t>
      </w:r>
    </w:p>
  </w:comment>
  <w:comment w:id="54" w:author="Gilvan Justino" w:date="2022-05-21T17:30:00Z" w:initials="GJ">
    <w:p w14:paraId="49890D8A" w14:textId="3C6EBBC4" w:rsidR="00A6224E" w:rsidRDefault="00A6224E">
      <w:pPr>
        <w:pStyle w:val="Textodecomentrio"/>
      </w:pPr>
      <w:r>
        <w:rPr>
          <w:rStyle w:val="Refdecomentrio"/>
        </w:rPr>
        <w:annotationRef/>
      </w:r>
      <w:r w:rsidR="003172A8">
        <w:rPr>
          <w:noProof/>
        </w:rPr>
        <w:t>O que é fi</w:t>
      </w:r>
      <w:r w:rsidR="003172A8">
        <w:rPr>
          <w:noProof/>
        </w:rPr>
        <w:t>ct</w:t>
      </w:r>
      <w:r w:rsidR="003172A8">
        <w:rPr>
          <w:noProof/>
        </w:rPr>
        <w:t>ício é o nome?</w:t>
      </w:r>
    </w:p>
  </w:comment>
  <w:comment w:id="108" w:author="Gilvan Justino" w:date="2022-05-21T17:39:00Z" w:initials="GJ">
    <w:p w14:paraId="72DA107F" w14:textId="443F4337" w:rsidR="004A558D" w:rsidRDefault="004A558D">
      <w:pPr>
        <w:pStyle w:val="Textodecomentrio"/>
      </w:pPr>
      <w:r>
        <w:rPr>
          <w:rStyle w:val="Refdecomentrio"/>
        </w:rPr>
        <w:annotationRef/>
      </w:r>
      <w:r>
        <w:t>Revisar</w:t>
      </w:r>
    </w:p>
  </w:comment>
  <w:comment w:id="112" w:author="Gilvan Justino" w:date="2022-05-21T17:40:00Z" w:initials="GJ">
    <w:p w14:paraId="1A58DF13" w14:textId="44954291" w:rsidR="004A558D" w:rsidRDefault="004A558D">
      <w:pPr>
        <w:pStyle w:val="Textodecomentrio"/>
      </w:pPr>
      <w:r>
        <w:rPr>
          <w:rStyle w:val="Refdecomentrio"/>
        </w:rPr>
        <w:annotationRef/>
      </w:r>
      <w:r>
        <w:t>Ou confiança?</w:t>
      </w:r>
    </w:p>
  </w:comment>
  <w:comment w:id="113" w:author="Gilvan Justino" w:date="2022-05-21T17:48:00Z" w:initials="GJ">
    <w:p w14:paraId="2109021B" w14:textId="1ED39AB1" w:rsidR="00D20B32" w:rsidRDefault="00D20B32">
      <w:pPr>
        <w:pStyle w:val="Textodecomentrio"/>
      </w:pPr>
      <w:r>
        <w:rPr>
          <w:rStyle w:val="Refdecomentrio"/>
        </w:rPr>
        <w:annotationRef/>
      </w:r>
      <w:r>
        <w:t>Melhorar.</w:t>
      </w:r>
    </w:p>
  </w:comment>
  <w:comment w:id="132" w:author="Gilvan Justino" w:date="2022-05-21T17:51:00Z" w:initials="GJ">
    <w:p w14:paraId="7B20442C" w14:textId="382F7C94" w:rsidR="00D20B32" w:rsidRDefault="00D20B32">
      <w:pPr>
        <w:pStyle w:val="Textodecomentrio"/>
      </w:pPr>
      <w:r>
        <w:rPr>
          <w:rStyle w:val="Refdecomentrio"/>
        </w:rPr>
        <w:annotationRef/>
      </w:r>
      <w:r>
        <w:t>Havia política ou não havia? Na seção anterior é dito que não havia política de segurança...</w:t>
      </w:r>
    </w:p>
  </w:comment>
  <w:comment w:id="138" w:author="Gilvan Justino" w:date="2022-05-21T17:52:00Z" w:initials="GJ">
    <w:p w14:paraId="418D3E20" w14:textId="3DD7E47E" w:rsidR="00D20B32" w:rsidRDefault="00D20B32">
      <w:pPr>
        <w:pStyle w:val="Textodecomentrio"/>
      </w:pPr>
      <w:r>
        <w:rPr>
          <w:rStyle w:val="Refdecomentrio"/>
        </w:rPr>
        <w:annotationRef/>
      </w:r>
      <w:r>
        <w:t>O restante da linha está em branco. Colocar na mesma linha</w:t>
      </w:r>
    </w:p>
  </w:comment>
  <w:comment w:id="148" w:author="Gilvan Justino" w:date="2022-05-21T17:55:00Z" w:initials="GJ">
    <w:p w14:paraId="3814FA5B" w14:textId="6944A3E9" w:rsidR="002A3570" w:rsidRDefault="002A3570">
      <w:pPr>
        <w:pStyle w:val="Textodecomentrio"/>
      </w:pPr>
      <w:r>
        <w:rPr>
          <w:rStyle w:val="Refdecomentrio"/>
        </w:rPr>
        <w:annotationRef/>
      </w:r>
      <w:r>
        <w:t>A diferença deste requisito para o da letra “d” é apenas o fato de que aqui vc especifica qual banco de dados irá utilizar?</w:t>
      </w:r>
    </w:p>
  </w:comment>
  <w:comment w:id="151" w:author="Gilvan Justino" w:date="2022-05-21T17:55:00Z" w:initials="GJ">
    <w:p w14:paraId="3A727B8B" w14:textId="638CEF8B" w:rsidR="002A3570" w:rsidRDefault="002A3570">
      <w:pPr>
        <w:pStyle w:val="Textodecomentrio"/>
      </w:pPr>
      <w:r>
        <w:rPr>
          <w:rStyle w:val="Refdecomentrio"/>
        </w:rPr>
        <w:annotationRef/>
      </w:r>
      <w:r>
        <w:t>Revisar os espaços antes de depois dos títulos das seções</w:t>
      </w:r>
    </w:p>
  </w:comment>
  <w:comment w:id="152" w:author="Gilvan Justino" w:date="2022-05-21T17:58:00Z" w:initials="GJ">
    <w:p w14:paraId="39FAB938" w14:textId="4978C59A" w:rsidR="002F4B5F" w:rsidRDefault="002F4B5F">
      <w:pPr>
        <w:pStyle w:val="Textodecomentrio"/>
      </w:pPr>
      <w:r>
        <w:rPr>
          <w:rStyle w:val="Refdecomentrio"/>
        </w:rPr>
        <w:annotationRef/>
      </w:r>
      <w:r>
        <w:t>Esta etapa é para identificar quais dados de fato são necessários serem coletados e armazenados, sem ferir a LGPD?</w:t>
      </w:r>
    </w:p>
  </w:comment>
  <w:comment w:id="155" w:author="Gilvan Justino" w:date="2022-05-21T18:01:00Z" w:initials="GJ">
    <w:p w14:paraId="2F71D03D" w14:textId="6D3261DA" w:rsidR="002F4B5F" w:rsidRDefault="002F4B5F">
      <w:pPr>
        <w:pStyle w:val="Textodecomentrio"/>
      </w:pPr>
      <w:r>
        <w:rPr>
          <w:rStyle w:val="Refdecomentrio"/>
        </w:rPr>
        <w:annotationRef/>
      </w:r>
      <w:r>
        <w:t>Falta etapas de teste, validação do trabalho e apresentação de resultados.</w:t>
      </w:r>
    </w:p>
  </w:comment>
  <w:comment w:id="156" w:author="Gilvan Justino" w:date="2022-05-21T18:03:00Z" w:initials="GJ">
    <w:p w14:paraId="0EAD7510" w14:textId="75D8811C" w:rsidR="002F4B5F" w:rsidRDefault="002F4B5F">
      <w:pPr>
        <w:pStyle w:val="Textodecomentrio"/>
      </w:pPr>
      <w:r>
        <w:rPr>
          <w:rStyle w:val="Refdecomentrio"/>
        </w:rPr>
        <w:annotationRef/>
      </w:r>
      <w:r>
        <w:t>Acrescentar etapas de teste, validação do trabalho e apresentação de resultados</w:t>
      </w:r>
    </w:p>
  </w:comment>
  <w:comment w:id="161" w:author="Gilvan Justino" w:date="2022-05-21T18:04:00Z" w:initials="GJ">
    <w:p w14:paraId="3F8D58B1" w14:textId="44B0BB05" w:rsidR="00AE0C98" w:rsidRDefault="00AE0C98">
      <w:pPr>
        <w:pStyle w:val="Textodecomentrio"/>
      </w:pPr>
      <w:r>
        <w:rPr>
          <w:rStyle w:val="Refdecomentrio"/>
        </w:rPr>
        <w:annotationRef/>
      </w:r>
      <w:r>
        <w:t>Esta mesma frase está em:</w:t>
      </w:r>
      <w:r>
        <w:br/>
      </w:r>
      <w:r w:rsidRPr="00AE0C98">
        <w:t>https://monografias.brasilescola.uol.com.br/computacao/seguranca-da-informacao-desenvolvimento-uma-politica-seguranca-informacao.htm</w:t>
      </w:r>
      <w:r>
        <w:br/>
      </w:r>
    </w:p>
  </w:comment>
  <w:comment w:id="162" w:author="Gilvan Justino" w:date="2022-05-21T18:05:00Z" w:initials="GJ">
    <w:p w14:paraId="617AF3A9" w14:textId="543C1D9D" w:rsidR="00AE0C98" w:rsidRDefault="00AE0C98">
      <w:pPr>
        <w:pStyle w:val="Textodecomentrio"/>
      </w:pPr>
      <w:r>
        <w:rPr>
          <w:rStyle w:val="Refdecomentrio"/>
        </w:rPr>
        <w:annotationRef/>
      </w:r>
      <w:r>
        <w:t>Idem anterior (frase idêntica de outro autor)</w:t>
      </w:r>
    </w:p>
  </w:comment>
  <w:comment w:id="165" w:author="Gilvan Justino" w:date="2022-05-21T18:06:00Z" w:initials="GJ">
    <w:p w14:paraId="2D054CAF" w14:textId="6C435EB6" w:rsidR="00AE0C98" w:rsidRDefault="00AE0C98">
      <w:pPr>
        <w:pStyle w:val="Textodecomentrio"/>
      </w:pPr>
      <w:r>
        <w:rPr>
          <w:rStyle w:val="Refdecomentrio"/>
        </w:rPr>
        <w:annotationRef/>
      </w:r>
      <w:r>
        <w:t>Quem disse isso?</w:t>
      </w:r>
    </w:p>
  </w:comment>
  <w:comment w:id="168" w:author="Gilvan Justino" w:date="2022-05-21T18:37:00Z" w:initials="GJ">
    <w:p w14:paraId="25D185C7" w14:textId="365387CA" w:rsidR="007E132C" w:rsidRDefault="007E132C">
      <w:pPr>
        <w:pStyle w:val="Textodecomentrio"/>
      </w:pPr>
      <w:r>
        <w:rPr>
          <w:rStyle w:val="Refdecomentrio"/>
        </w:rPr>
        <w:annotationRef/>
      </w:r>
      <w:r>
        <w:t>Este artigo é do dia 1/fev/2020.</w:t>
      </w:r>
    </w:p>
  </w:comment>
  <w:comment w:id="169" w:author="Gilvan Justino" w:date="2022-05-21T18:38:00Z" w:initials="GJ">
    <w:p w14:paraId="591BAF2E" w14:textId="26543F10" w:rsidR="007E132C" w:rsidRDefault="007E132C">
      <w:pPr>
        <w:pStyle w:val="Textodecomentrio"/>
      </w:pPr>
      <w:r>
        <w:rPr>
          <w:rStyle w:val="Refdecomentrio"/>
        </w:rPr>
        <w:annotationRef/>
      </w:r>
      <w:r>
        <w:t>Este artigo foi escrito em 2021.</w:t>
      </w:r>
    </w:p>
  </w:comment>
  <w:comment w:id="170" w:author="Gilvan Justino" w:date="2022-05-21T18:41:00Z" w:initials="GJ">
    <w:p w14:paraId="5B5AA755" w14:textId="4FECD1E6" w:rsidR="007E132C" w:rsidRDefault="007E132C">
      <w:pPr>
        <w:pStyle w:val="Textodecomentrio"/>
      </w:pPr>
      <w:r>
        <w:rPr>
          <w:rStyle w:val="Refdecomentrio"/>
        </w:rPr>
        <w:annotationRef/>
      </w:r>
      <w:r>
        <w:t>Revisar</w:t>
      </w:r>
    </w:p>
  </w:comment>
  <w:comment w:id="171" w:author="Gilvan Justino" w:date="2022-05-21T18:41:00Z" w:initials="GJ">
    <w:p w14:paraId="57D4A904" w14:textId="42CEC563" w:rsidR="007E132C" w:rsidRDefault="007E132C">
      <w:pPr>
        <w:pStyle w:val="Textodecomentrio"/>
      </w:pPr>
      <w:r>
        <w:rPr>
          <w:rStyle w:val="Refdecomentrio"/>
        </w:rPr>
        <w:annotationRef/>
      </w:r>
      <w:r>
        <w:t>Este artigo é de 22/4/2021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37E0A5" w15:done="0"/>
  <w15:commentEx w15:paraId="5BB23078" w15:done="0"/>
  <w15:commentEx w15:paraId="63C1CB1E" w15:done="0"/>
  <w15:commentEx w15:paraId="19DD0831" w15:done="0"/>
  <w15:commentEx w15:paraId="00227D4B" w15:done="0"/>
  <w15:commentEx w15:paraId="2E574D95" w15:done="0"/>
  <w15:commentEx w15:paraId="16625D92" w15:done="0"/>
  <w15:commentEx w15:paraId="5BCFE8CB" w15:done="0"/>
  <w15:commentEx w15:paraId="40B7F8DA" w15:done="0"/>
  <w15:commentEx w15:paraId="21BFE60F" w15:done="0"/>
  <w15:commentEx w15:paraId="5BAF59E4" w15:done="0"/>
  <w15:commentEx w15:paraId="794FE47B" w15:done="0"/>
  <w15:commentEx w15:paraId="42F2EBF7" w15:done="0"/>
  <w15:commentEx w15:paraId="49890D8A" w15:done="0"/>
  <w15:commentEx w15:paraId="72DA107F" w15:done="0"/>
  <w15:commentEx w15:paraId="1A58DF13" w15:done="0"/>
  <w15:commentEx w15:paraId="2109021B" w15:done="0"/>
  <w15:commentEx w15:paraId="7B20442C" w15:done="0"/>
  <w15:commentEx w15:paraId="418D3E20" w15:done="0"/>
  <w15:commentEx w15:paraId="3814FA5B" w15:done="0"/>
  <w15:commentEx w15:paraId="3A727B8B" w15:done="0"/>
  <w15:commentEx w15:paraId="39FAB938" w15:done="0"/>
  <w15:commentEx w15:paraId="2F71D03D" w15:done="0"/>
  <w15:commentEx w15:paraId="0EAD7510" w15:done="0"/>
  <w15:commentEx w15:paraId="3F8D58B1" w15:done="0"/>
  <w15:commentEx w15:paraId="617AF3A9" w15:done="0"/>
  <w15:commentEx w15:paraId="2D054CAF" w15:done="0"/>
  <w15:commentEx w15:paraId="25D185C7" w15:done="0"/>
  <w15:commentEx w15:paraId="591BAF2E" w15:done="0"/>
  <w15:commentEx w15:paraId="5B5AA755" w15:done="0"/>
  <w15:commentEx w15:paraId="57D4A9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398FA" w16cex:dateUtc="2022-05-21T19:59:00Z"/>
  <w16cex:commentExtensible w16cex:durableId="26339929" w16cex:dateUtc="2022-05-21T20:00:00Z"/>
  <w16cex:commentExtensible w16cex:durableId="263399A1" w16cex:dateUtc="2022-05-21T20:02:00Z"/>
  <w16cex:commentExtensible w16cex:durableId="2633995B" w16cex:dateUtc="2022-05-21T20:01:00Z"/>
  <w16cex:commentExtensible w16cex:durableId="26339A1C" w16cex:dateUtc="2022-05-21T20:04:00Z"/>
  <w16cex:commentExtensible w16cex:durableId="26339A65" w16cex:dateUtc="2022-05-21T20:05:00Z"/>
  <w16cex:commentExtensible w16cex:durableId="26339A7B" w16cex:dateUtc="2022-05-21T20:06:00Z"/>
  <w16cex:commentExtensible w16cex:durableId="26339BCC" w16cex:dateUtc="2022-05-21T20:11:00Z"/>
  <w16cex:commentExtensible w16cex:durableId="26339C0A" w16cex:dateUtc="2022-05-21T20:12:00Z"/>
  <w16cex:commentExtensible w16cex:durableId="26339C4C" w16cex:dateUtc="2022-05-21T20:13:00Z"/>
  <w16cex:commentExtensible w16cex:durableId="26339D14" w16cex:dateUtc="2022-05-21T20:17:00Z"/>
  <w16cex:commentExtensible w16cex:durableId="2633A711" w16cex:dateUtc="2022-05-21T20:59:00Z"/>
  <w16cex:commentExtensible w16cex:durableId="26339EF5" w16cex:dateUtc="2022-05-21T20:25:00Z"/>
  <w16cex:commentExtensible w16cex:durableId="2633A050" w16cex:dateUtc="2022-05-21T20:30:00Z"/>
  <w16cex:commentExtensible w16cex:durableId="2633A238" w16cex:dateUtc="2022-05-21T20:39:00Z"/>
  <w16cex:commentExtensible w16cex:durableId="2633A27C" w16cex:dateUtc="2022-05-21T20:40:00Z"/>
  <w16cex:commentExtensible w16cex:durableId="2633A469" w16cex:dateUtc="2022-05-21T20:48:00Z"/>
  <w16cex:commentExtensible w16cex:durableId="2633A519" w16cex:dateUtc="2022-05-21T20:51:00Z"/>
  <w16cex:commentExtensible w16cex:durableId="2633A57B" w16cex:dateUtc="2022-05-21T20:52:00Z"/>
  <w16cex:commentExtensible w16cex:durableId="2633A5FC" w16cex:dateUtc="2022-05-21T20:55:00Z"/>
  <w16cex:commentExtensible w16cex:durableId="2633A626" w16cex:dateUtc="2022-05-21T20:55:00Z"/>
  <w16cex:commentExtensible w16cex:durableId="2633A6D0" w16cex:dateUtc="2022-05-21T20:58:00Z"/>
  <w16cex:commentExtensible w16cex:durableId="2633A77B" w16cex:dateUtc="2022-05-21T21:01:00Z"/>
  <w16cex:commentExtensible w16cex:durableId="2633A7E0" w16cex:dateUtc="2022-05-21T21:03:00Z"/>
  <w16cex:commentExtensible w16cex:durableId="2633A82A" w16cex:dateUtc="2022-05-21T21:04:00Z"/>
  <w16cex:commentExtensible w16cex:durableId="2633A858" w16cex:dateUtc="2022-05-21T21:05:00Z"/>
  <w16cex:commentExtensible w16cex:durableId="2633A88D" w16cex:dateUtc="2022-05-21T21:06:00Z"/>
  <w16cex:commentExtensible w16cex:durableId="2633AFEC" w16cex:dateUtc="2022-05-21T21:37:00Z"/>
  <w16cex:commentExtensible w16cex:durableId="2633B033" w16cex:dateUtc="2022-05-21T21:38:00Z"/>
  <w16cex:commentExtensible w16cex:durableId="2633B0D4" w16cex:dateUtc="2022-05-21T21:41:00Z"/>
  <w16cex:commentExtensible w16cex:durableId="2633B0F4" w16cex:dateUtc="2022-05-21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37E0A5" w16cid:durableId="263398FA"/>
  <w16cid:commentId w16cid:paraId="5BB23078" w16cid:durableId="26339929"/>
  <w16cid:commentId w16cid:paraId="63C1CB1E" w16cid:durableId="263399A1"/>
  <w16cid:commentId w16cid:paraId="19DD0831" w16cid:durableId="2633995B"/>
  <w16cid:commentId w16cid:paraId="00227D4B" w16cid:durableId="26339A1C"/>
  <w16cid:commentId w16cid:paraId="2E574D95" w16cid:durableId="26339A65"/>
  <w16cid:commentId w16cid:paraId="16625D92" w16cid:durableId="26339A7B"/>
  <w16cid:commentId w16cid:paraId="5BCFE8CB" w16cid:durableId="26339BCC"/>
  <w16cid:commentId w16cid:paraId="40B7F8DA" w16cid:durableId="26339C0A"/>
  <w16cid:commentId w16cid:paraId="21BFE60F" w16cid:durableId="26339C4C"/>
  <w16cid:commentId w16cid:paraId="5BAF59E4" w16cid:durableId="26339D14"/>
  <w16cid:commentId w16cid:paraId="794FE47B" w16cid:durableId="2633A711"/>
  <w16cid:commentId w16cid:paraId="42F2EBF7" w16cid:durableId="26339EF5"/>
  <w16cid:commentId w16cid:paraId="49890D8A" w16cid:durableId="2633A050"/>
  <w16cid:commentId w16cid:paraId="72DA107F" w16cid:durableId="2633A238"/>
  <w16cid:commentId w16cid:paraId="1A58DF13" w16cid:durableId="2633A27C"/>
  <w16cid:commentId w16cid:paraId="2109021B" w16cid:durableId="2633A469"/>
  <w16cid:commentId w16cid:paraId="7B20442C" w16cid:durableId="2633A519"/>
  <w16cid:commentId w16cid:paraId="418D3E20" w16cid:durableId="2633A57B"/>
  <w16cid:commentId w16cid:paraId="3814FA5B" w16cid:durableId="2633A5FC"/>
  <w16cid:commentId w16cid:paraId="3A727B8B" w16cid:durableId="2633A626"/>
  <w16cid:commentId w16cid:paraId="39FAB938" w16cid:durableId="2633A6D0"/>
  <w16cid:commentId w16cid:paraId="2F71D03D" w16cid:durableId="2633A77B"/>
  <w16cid:commentId w16cid:paraId="0EAD7510" w16cid:durableId="2633A7E0"/>
  <w16cid:commentId w16cid:paraId="3F8D58B1" w16cid:durableId="2633A82A"/>
  <w16cid:commentId w16cid:paraId="617AF3A9" w16cid:durableId="2633A858"/>
  <w16cid:commentId w16cid:paraId="2D054CAF" w16cid:durableId="2633A88D"/>
  <w16cid:commentId w16cid:paraId="25D185C7" w16cid:durableId="2633AFEC"/>
  <w16cid:commentId w16cid:paraId="591BAF2E" w16cid:durableId="2633B033"/>
  <w16cid:commentId w16cid:paraId="5B5AA755" w16cid:durableId="2633B0D4"/>
  <w16cid:commentId w16cid:paraId="57D4A904" w16cid:durableId="2633B0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5D0A" w14:textId="77777777" w:rsidR="003172A8" w:rsidRDefault="003172A8">
      <w:r>
        <w:separator/>
      </w:r>
    </w:p>
  </w:endnote>
  <w:endnote w:type="continuationSeparator" w:id="0">
    <w:p w14:paraId="4BBCA6B8" w14:textId="77777777" w:rsidR="003172A8" w:rsidRDefault="0031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B58A" w14:textId="77777777" w:rsidR="00794FDA" w:rsidRDefault="00593C23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96391D" wp14:editId="0419DF5C">
              <wp:simplePos x="0" y="0"/>
              <wp:positionH relativeFrom="page">
                <wp:posOffset>6738620</wp:posOffset>
              </wp:positionH>
              <wp:positionV relativeFrom="page">
                <wp:posOffset>10069830</wp:posOffset>
              </wp:positionV>
              <wp:extent cx="139700" cy="166370"/>
              <wp:effectExtent l="0" t="0" r="0" b="1143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A8D62" w14:textId="77777777" w:rsidR="00794FDA" w:rsidRDefault="004F102C">
                          <w:pPr>
                            <w:pStyle w:val="Corpodetexto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639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6pt;margin-top:792.9pt;width:1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" filled="f" stroked="f">
              <v:path arrowok="t"/>
              <v:textbox inset="0,0,0,0">
                <w:txbxContent>
                  <w:p w14:paraId="6F9A8D62" w14:textId="77777777" w:rsidR="00794FDA" w:rsidRDefault="004F102C">
                    <w:pPr>
                      <w:pStyle w:val="Corpodetexto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4421" w14:textId="77777777" w:rsidR="003172A8" w:rsidRDefault="003172A8">
      <w:r>
        <w:separator/>
      </w:r>
    </w:p>
  </w:footnote>
  <w:footnote w:type="continuationSeparator" w:id="0">
    <w:p w14:paraId="642F0160" w14:textId="77777777" w:rsidR="003172A8" w:rsidRDefault="00317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96D5A"/>
    <w:multiLevelType w:val="multilevel"/>
    <w:tmpl w:val="A69E708A"/>
    <w:lvl w:ilvl="0">
      <w:start w:val="1"/>
      <w:numFmt w:val="decimal"/>
      <w:lvlText w:val="%1"/>
      <w:lvlJc w:val="left"/>
      <w:pPr>
        <w:ind w:left="384" w:hanging="2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5" w:hanging="4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197" w:hanging="396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900" w:hanging="3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200" w:hanging="3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53" w:hanging="3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906" w:hanging="3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60" w:hanging="3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13" w:hanging="396"/>
      </w:pPr>
      <w:rPr>
        <w:rFonts w:hint="default"/>
        <w:lang w:val="pt-PT" w:eastAsia="en-US" w:bidi="ar-SA"/>
      </w:rPr>
    </w:lvl>
  </w:abstractNum>
  <w:abstractNum w:abstractNumId="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2000574472">
    <w:abstractNumId w:val="0"/>
  </w:num>
  <w:num w:numId="2" w16cid:durableId="187566241">
    <w:abstractNumId w:val="1"/>
  </w:num>
  <w:num w:numId="3" w16cid:durableId="519752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Windows Live" w15:userId="39624ad59b3a6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DA"/>
    <w:rsid w:val="000F3C15"/>
    <w:rsid w:val="001570E9"/>
    <w:rsid w:val="001856B9"/>
    <w:rsid w:val="00252B7B"/>
    <w:rsid w:val="002A2DE3"/>
    <w:rsid w:val="002A3570"/>
    <w:rsid w:val="002F4B5F"/>
    <w:rsid w:val="003172A8"/>
    <w:rsid w:val="004A558D"/>
    <w:rsid w:val="004F102C"/>
    <w:rsid w:val="00593C23"/>
    <w:rsid w:val="00593C3C"/>
    <w:rsid w:val="005C57B9"/>
    <w:rsid w:val="00603361"/>
    <w:rsid w:val="00794FDA"/>
    <w:rsid w:val="007E132C"/>
    <w:rsid w:val="00891822"/>
    <w:rsid w:val="009D73B4"/>
    <w:rsid w:val="00A0115D"/>
    <w:rsid w:val="00A6224E"/>
    <w:rsid w:val="00A85634"/>
    <w:rsid w:val="00AE0C98"/>
    <w:rsid w:val="00AE11F3"/>
    <w:rsid w:val="00D20B32"/>
    <w:rsid w:val="00F6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085D2"/>
  <w15:docId w15:val="{719BF8C4-F518-544F-853C-9C3BCCD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4" w:hanging="26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65" w:hanging="445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320" w:lineRule="exact"/>
      <w:ind w:left="1912" w:right="1916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197" w:hanging="396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F-xAvalITEMTABELA">
    <w:name w:val="TF-xAval ITEM TABELA"/>
    <w:basedOn w:val="TF-xAvalITEMDETALHE"/>
    <w:rsid w:val="00593C23"/>
    <w:pPr>
      <w:ind w:left="0"/>
      <w:jc w:val="center"/>
    </w:pPr>
  </w:style>
  <w:style w:type="paragraph" w:customStyle="1" w:styleId="TF-xAvalITEM">
    <w:name w:val="TF-xAval ITEM"/>
    <w:basedOn w:val="Normal"/>
    <w:rsid w:val="00593C23"/>
    <w:pPr>
      <w:widowControl/>
      <w:numPr>
        <w:numId w:val="2"/>
      </w:numPr>
      <w:autoSpaceDE/>
      <w:autoSpaceDN/>
      <w:jc w:val="both"/>
    </w:pPr>
    <w:rPr>
      <w:sz w:val="18"/>
      <w:szCs w:val="24"/>
      <w:lang w:val="pt-BR" w:eastAsia="pt-BR"/>
    </w:rPr>
  </w:style>
  <w:style w:type="paragraph" w:customStyle="1" w:styleId="TF-xAvalITEMDETALHE">
    <w:name w:val="TF-xAval ITEM DETALHE"/>
    <w:basedOn w:val="Normal"/>
    <w:rsid w:val="00593C23"/>
    <w:pPr>
      <w:widowControl/>
      <w:numPr>
        <w:ilvl w:val="1"/>
      </w:numPr>
      <w:autoSpaceDE/>
      <w:autoSpaceDN/>
      <w:ind w:left="353"/>
      <w:jc w:val="both"/>
    </w:pPr>
    <w:rPr>
      <w:sz w:val="18"/>
      <w:szCs w:val="24"/>
      <w:lang w:val="pt-BR" w:eastAsia="pt-BR"/>
    </w:rPr>
  </w:style>
  <w:style w:type="paragraph" w:customStyle="1" w:styleId="TF-xAvalLINHA">
    <w:name w:val="TF-xAval LINHA"/>
    <w:basedOn w:val="Normal"/>
    <w:rsid w:val="00593C23"/>
    <w:pPr>
      <w:widowControl/>
      <w:tabs>
        <w:tab w:val="left" w:pos="1134"/>
        <w:tab w:val="left" w:leader="underscore" w:pos="9072"/>
      </w:tabs>
      <w:autoSpaceDE/>
      <w:autoSpaceDN/>
      <w:spacing w:before="180" w:after="60"/>
    </w:pPr>
    <w:rPr>
      <w:sz w:val="20"/>
      <w:szCs w:val="24"/>
      <w:lang w:val="pt-BR" w:eastAsia="pt-BR"/>
    </w:rPr>
  </w:style>
  <w:style w:type="paragraph" w:customStyle="1" w:styleId="TF-xAvalTTULO">
    <w:name w:val="TF-xAval TÍTULO"/>
    <w:basedOn w:val="Normal"/>
    <w:rsid w:val="00593C23"/>
    <w:pPr>
      <w:widowControl/>
      <w:tabs>
        <w:tab w:val="left" w:pos="708"/>
      </w:tabs>
      <w:autoSpaceDE/>
      <w:autoSpaceDN/>
      <w:ind w:left="720" w:hanging="720"/>
      <w:jc w:val="center"/>
    </w:pPr>
    <w:rPr>
      <w:caps/>
      <w:noProof/>
      <w:szCs w:val="20"/>
      <w:lang w:val="pt-BR" w:eastAsia="pt-BR"/>
    </w:rPr>
  </w:style>
  <w:style w:type="paragraph" w:styleId="Reviso">
    <w:name w:val="Revision"/>
    <w:hidden/>
    <w:uiPriority w:val="99"/>
    <w:semiHidden/>
    <w:rsid w:val="00F638F5"/>
    <w:pPr>
      <w:widowControl/>
      <w:autoSpaceDE/>
      <w:autoSpaceDN/>
    </w:pPr>
    <w:rPr>
      <w:rFonts w:ascii="Times New Roman" w:eastAsia="Times New Roman" w:hAnsi="Times New Roman" w:cs="Times New Roman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F638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638F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638F5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38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38F5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styleId="Hyperlink">
    <w:name w:val="Hyperlink"/>
    <w:basedOn w:val="Fontepargpadro"/>
    <w:uiPriority w:val="99"/>
    <w:unhideWhenUsed/>
    <w:rsid w:val="00252B7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jus.com.br/artigos/66527/insuficiencia-das-leis-em-relacao-aos-crimes-ciberneticos-no-brasi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hyperlink" Target="http://www.gov.br/cidadania/pt-br/acesso-a-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udocelular.com/mercado/noticias/n173586/4-bilhoes-pessoas-conectadas-internet-rede-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hyperlink" Target="https://www.devmedia.com.br/lgpd-o-que-muda-para-o-programador/4322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ecmundo.com.br/mercado/221291-internet-tem-4-66-bilhoes-usuarios-ativos-2021-diz-estudo.htm" TargetMode="External"/><Relationship Id="rId20" Type="http://schemas.openxmlformats.org/officeDocument/2006/relationships/hyperlink" Target="http://www.planalto.gov.br/ccivil_03/_ato2015-2018/2018/lei/l13709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www.tecmundo.com.br/mercado/221291-internet-tem-4-66-bilhoes-usuarios-ativos-2021-diz-estudo.htm" TargetMode="External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hyperlink" Target="http://www.gov.br/cidadania/pt-br/acesso-a-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Relationship Id="rId22" Type="http://schemas.openxmlformats.org/officeDocument/2006/relationships/hyperlink" Target="http://www.tudocelular.com/mercado/noticias/n173586/4-bilhoes-pessoas-conectadas-internet-red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4127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FURB - Universidade Regional de Blumenau</Company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Gilvan Justino</cp:lastModifiedBy>
  <cp:revision>9</cp:revision>
  <dcterms:created xsi:type="dcterms:W3CDTF">2022-05-11T23:31:00Z</dcterms:created>
  <dcterms:modified xsi:type="dcterms:W3CDTF">2022-05-21T21:43:00Z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2022-04-20T00:00:00Z</vt:filetime>
  </property>
</Properties>
</file>