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52FEE" w14:textId="77777777" w:rsidR="000F455E" w:rsidRPr="00B00E04" w:rsidRDefault="000F455E" w:rsidP="000F455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USO de redes neurais artificiais PARA Previsão do preço das ações na bolsa de valores por meio de notícias</w:t>
      </w:r>
    </w:p>
    <w:p w14:paraId="59852FEF" w14:textId="77777777" w:rsidR="000F455E" w:rsidRDefault="000F455E" w:rsidP="000F455E">
      <w:pPr>
        <w:pStyle w:val="TF-AUTOR0"/>
      </w:pPr>
      <w:r>
        <w:t>Fabrício Oliveira Bezerra</w:t>
      </w:r>
    </w:p>
    <w:p w14:paraId="59852FF0" w14:textId="77777777" w:rsidR="000F455E" w:rsidRDefault="000F455E" w:rsidP="000F455E">
      <w:pPr>
        <w:pStyle w:val="TF-AUTOR0"/>
      </w:pPr>
      <w:r>
        <w:t>Prof. Dra. Andreza Sartori – Orientadora</w:t>
      </w:r>
    </w:p>
    <w:p w14:paraId="59852FF1" w14:textId="77777777" w:rsidR="000F455E" w:rsidRPr="00CC3D66" w:rsidRDefault="000F455E" w:rsidP="000F455E">
      <w:pPr>
        <w:pStyle w:val="Ttulo1"/>
        <w:keepLines/>
        <w:tabs>
          <w:tab w:val="left" w:pos="284"/>
        </w:tabs>
        <w:spacing w:before="120"/>
        <w:ind w:left="284" w:hanging="284"/>
        <w:jc w:val="both"/>
        <w:rPr>
          <w:iCs w:val="0"/>
          <w:kern w:val="0"/>
          <w:szCs w:val="24"/>
        </w:rPr>
      </w:pPr>
      <w:r w:rsidRPr="00CC3D66">
        <w:rPr>
          <w:iCs w:val="0"/>
          <w:kern w:val="0"/>
          <w:szCs w:val="24"/>
        </w:rPr>
        <w:t xml:space="preserve">1 INTRODUÇÃO </w:t>
      </w:r>
      <w:bookmarkEnd w:id="0"/>
      <w:bookmarkEnd w:id="1"/>
      <w:bookmarkEnd w:id="2"/>
      <w:bookmarkEnd w:id="3"/>
      <w:bookmarkEnd w:id="4"/>
      <w:bookmarkEnd w:id="5"/>
      <w:bookmarkEnd w:id="6"/>
      <w:bookmarkEnd w:id="7"/>
      <w:bookmarkEnd w:id="8"/>
    </w:p>
    <w:p w14:paraId="59852FF2" w14:textId="77777777" w:rsidR="000F455E" w:rsidRDefault="000F455E" w:rsidP="000F455E">
      <w:pPr>
        <w:pStyle w:val="TF-TEXTO"/>
      </w:pPr>
      <w:r>
        <w:t xml:space="preserve">Segundo Trisotto (2020), o ano de 2020 fechou com 3,2 milhões de pessoas físicas cadastradas como investidoras na bolsa de valores brasileira, somando R$ 424 bilhões em ações. Um dos motivos citados foi a democratização no acesso à informação. Assim, parte dos novos investidores tomam suas decisões de compra ou venda de ações, por intermédio da </w:t>
      </w:r>
      <w:r w:rsidRPr="00CC3D66">
        <w:t>Internet</w:t>
      </w:r>
      <w:r w:rsidRPr="000760E6">
        <w:t>, por meio de canais de influenciadores digitais, ou por conta própria, a partir da análise de dados e informações de fontes distintas. A volatilidade, que se associava com o afastamento dos pequenos investidores, teve menor impacto a partir de 2020.</w:t>
      </w:r>
      <w:r>
        <w:t xml:space="preserve"> Trisotto (2020) revela que o presidente da Bolsa de Valores (B3 - </w:t>
      </w:r>
      <w:r w:rsidRPr="00F54A17">
        <w:t xml:space="preserve">Gilson </w:t>
      </w:r>
      <w:proofErr w:type="spellStart"/>
      <w:r w:rsidRPr="00F54A17">
        <w:t>Finkelsztain</w:t>
      </w:r>
      <w:proofErr w:type="spellEnd"/>
      <w:r>
        <w:t>) ficou surpreso com o volume e a velocidade dos investimentos durante a crise.</w:t>
      </w:r>
    </w:p>
    <w:p w14:paraId="59852FF3" w14:textId="77777777" w:rsidR="000F455E" w:rsidRPr="00B57F11" w:rsidRDefault="000F455E" w:rsidP="000F455E">
      <w:pPr>
        <w:pStyle w:val="TF-TEXTO"/>
      </w:pPr>
      <w:r w:rsidRPr="000760E6">
        <w:t xml:space="preserve">No entanto, a entrada desses novos investidores constitui também um desafio. Como assinalam Li </w:t>
      </w:r>
      <w:r w:rsidRPr="00CC3D66">
        <w:t>et al</w:t>
      </w:r>
      <w:r w:rsidRPr="000760E6">
        <w:t>. (2020), as situações que desencadeiam a volatilidade da alta ou baixa no preço das ações estão relacionadas ao movimento de oferta e demanda, à tendência</w:t>
      </w:r>
      <w:r>
        <w:t xml:space="preserve"> das empresas como lançamento de algum produto inovador, eventos aleatórios como desastres naturais ou morte de algum líder político. É mencionado </w:t>
      </w:r>
      <w:r w:rsidRPr="00B57F11">
        <w:t xml:space="preserve">também o sentimento do mercado, em que informações relevantes à empresa tornam-se publicamente disponíveis e segundo </w:t>
      </w:r>
      <w:proofErr w:type="spellStart"/>
      <w:r w:rsidRPr="00B57F11">
        <w:t>Pagolu</w:t>
      </w:r>
      <w:proofErr w:type="spellEnd"/>
      <w:r w:rsidRPr="00B57F11">
        <w:t xml:space="preserve"> (2016, p. 15), “existe uma forte correlação entre subida e queda em preços de ações de uma empresa em relação às opiniões ou emoções públicas”.</w:t>
      </w:r>
    </w:p>
    <w:p w14:paraId="59852FF4" w14:textId="77777777" w:rsidR="000F455E" w:rsidRPr="00B57F11" w:rsidRDefault="000F455E" w:rsidP="000F455E">
      <w:pPr>
        <w:pStyle w:val="TF-TEXTO"/>
      </w:pPr>
      <w:commentRangeStart w:id="9"/>
      <w:r w:rsidRPr="00B57F11">
        <w:t xml:space="preserve">No entanto, </w:t>
      </w:r>
      <w:commentRangeEnd w:id="9"/>
      <w:r w:rsidR="00BA6CC5">
        <w:rPr>
          <w:rStyle w:val="Refdecomentrio"/>
        </w:rPr>
        <w:commentReference w:id="9"/>
      </w:r>
      <w:r w:rsidRPr="00B57F11">
        <w:t xml:space="preserve">para avaliar essas variáveis, que envolvem diferentes meios de comunicação, aspectos psicológicos e subjetivos, unindo dados fundamentais das empresas e notícias do mercado financeiro para previsão do movimento das ações, é necessária a utilização de Inteligência Artificial (IA) para o processamento de dados. Neste sentido, trabalhos recentes como os apresentados por Li </w:t>
      </w:r>
      <w:r w:rsidRPr="00CC3D66">
        <w:t>et al</w:t>
      </w:r>
      <w:r w:rsidRPr="00B57F11">
        <w:t xml:space="preserve">. (2020), Li e Pan (2020) e Vargas </w:t>
      </w:r>
      <w:r w:rsidRPr="00CC3D66">
        <w:t>et al</w:t>
      </w:r>
      <w:r w:rsidRPr="00B57F11">
        <w:t xml:space="preserve">. (2018) obtiveram bons resultados na resposta a estes desafios. A estratégia dos autores foi de utilizar técnicas de predição não lineares de Redes Neurais Artificiais (RNA) e de Processamento de Linguagem Natural, também chamado de PLN e NLP (do inglês, </w:t>
      </w:r>
      <w:r w:rsidRPr="00CC3D66">
        <w:t xml:space="preserve">Natural </w:t>
      </w:r>
      <w:proofErr w:type="spellStart"/>
      <w:r w:rsidRPr="00CC3D66">
        <w:t>Language</w:t>
      </w:r>
      <w:proofErr w:type="spellEnd"/>
      <w:r w:rsidRPr="00CC3D66">
        <w:t xml:space="preserve"> </w:t>
      </w:r>
      <w:proofErr w:type="spellStart"/>
      <w:r w:rsidRPr="00CC3D66">
        <w:t>Processing</w:t>
      </w:r>
      <w:proofErr w:type="spellEnd"/>
      <w:r w:rsidRPr="00B57F11">
        <w:t xml:space="preserve">). As RNA são sistemas de computação com nós interconectados que funcionam como os neurônios do cérebro humano. Usando algoritmos, elas podem reconhecer padrões escondidos e correlações em dados brutos, agrupá-los e classificá-los, e, com o tempo, aprender e melhorar continuamente esses processos. Conforme afirma Ferro (2013), devido a tais características, a utilização de RNA para a criação de modelos preditivos é adequada, pois simulam eventos cotidianos com a ajuda de algoritmos e de sistemas computacionais. O PLN permite que uma máquina entenda o significado de frases ditas e escritas por humanos, seja por texto ou por voz. Nesse cenário, o PLN se apresenta para resolver um problema, unindo áreas linguísticas e técnicas. </w:t>
      </w:r>
    </w:p>
    <w:p w14:paraId="59852FF5" w14:textId="77777777" w:rsidR="000F455E" w:rsidRPr="00B57F11" w:rsidRDefault="000F455E" w:rsidP="000F455E">
      <w:pPr>
        <w:pStyle w:val="TF-TEXTO"/>
      </w:pPr>
      <w:r w:rsidRPr="00B57F11">
        <w:t>Assim, este trabalho propõe a construção de um protótipo com técnicas de predição das RNA e dos PLN, com uma web</w:t>
      </w:r>
      <w:r w:rsidRPr="00CC3D66">
        <w:t xml:space="preserve"> scraper</w:t>
      </w:r>
      <w:r w:rsidRPr="00B57F11">
        <w:t xml:space="preserve"> para obtenção das cotações das ações e para buscar as notícias do mercado financeiro para análise, utilizando modelos e métricas para prever o movimento das ações e assertividade das previsões e disponibilizar os resultados para investidores interessados. Dessa forma, esse trabalho propõe a criação de uma ferramenta que a partir de uma série temporal, encontre padrões e recomende ao investidor qual é o momento mais adequado para comprar ou vender determinada ação, visando maximizar seus lucros.</w:t>
      </w:r>
    </w:p>
    <w:p w14:paraId="59852FF6" w14:textId="77777777" w:rsidR="000F455E" w:rsidRPr="00CC3D66" w:rsidRDefault="000F455E" w:rsidP="000F455E">
      <w:pPr>
        <w:pStyle w:val="Ttulo2"/>
        <w:keepLines/>
        <w:numPr>
          <w:ilvl w:val="1"/>
          <w:numId w:val="21"/>
        </w:numPr>
        <w:spacing w:before="120"/>
        <w:ind w:left="567" w:hanging="567"/>
        <w:jc w:val="both"/>
        <w:rPr>
          <w:color w:val="000000"/>
        </w:rPr>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CC3D66">
        <w:rPr>
          <w:color w:val="000000"/>
        </w:rPr>
        <w:t xml:space="preserve">OBJETIVOS </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59852FF7" w14:textId="77777777" w:rsidR="000F455E" w:rsidRPr="00B57F11" w:rsidRDefault="000F455E" w:rsidP="000F455E">
      <w:pPr>
        <w:pStyle w:val="TF-TEXTO"/>
      </w:pPr>
      <w:r w:rsidRPr="00B57F11">
        <w:t xml:space="preserve"> Este trabalho tem como objetivo disponibilizar um protótipo usando Redes Neurais Artificiais e Processamento de Linguagem Natural para sugerir a compra ou venda de ativos negociados na Bolsa de Valores brasileira por meio de notícias do mercado financeiro, a fim de auxiliar investidores nas suas transações no mercado de renda variável.</w:t>
      </w:r>
    </w:p>
    <w:p w14:paraId="59852FF8" w14:textId="77777777" w:rsidR="000F455E" w:rsidRPr="00B57F11" w:rsidRDefault="000F455E" w:rsidP="000F455E">
      <w:pPr>
        <w:pStyle w:val="TF-TEXTO"/>
      </w:pPr>
      <w:r w:rsidRPr="00B57F11">
        <w:t>Os objetivos específicos são:</w:t>
      </w:r>
    </w:p>
    <w:p w14:paraId="59852FF9" w14:textId="70235591" w:rsidR="000F455E" w:rsidRDefault="006F67E9" w:rsidP="000F455E">
      <w:pPr>
        <w:pStyle w:val="TF-TEXTO"/>
        <w:numPr>
          <w:ilvl w:val="0"/>
          <w:numId w:val="28"/>
        </w:numPr>
      </w:pPr>
      <w:r>
        <w:t>d</w:t>
      </w:r>
      <w:r w:rsidR="000F455E" w:rsidRPr="00B57F11">
        <w:t xml:space="preserve">isponibilizar </w:t>
      </w:r>
      <w:proofErr w:type="gramStart"/>
      <w:r w:rsidR="000F455E" w:rsidRPr="00B57F11">
        <w:t xml:space="preserve">um </w:t>
      </w:r>
      <w:r w:rsidR="000F455E" w:rsidRPr="0022631D">
        <w:rPr>
          <w:i/>
          <w:iCs/>
        </w:rPr>
        <w:t>web</w:t>
      </w:r>
      <w:proofErr w:type="gramEnd"/>
      <w:r w:rsidR="000F455E" w:rsidRPr="0022631D">
        <w:rPr>
          <w:i/>
          <w:iCs/>
        </w:rPr>
        <w:t xml:space="preserve"> scraper</w:t>
      </w:r>
      <w:r w:rsidR="000F455E" w:rsidRPr="00B57F11">
        <w:t xml:space="preserve"> para obtenção das notícias do mercado financeiro e das notícias relacionadas às empresas;</w:t>
      </w:r>
    </w:p>
    <w:p w14:paraId="59852FFA" w14:textId="77777777" w:rsidR="000F455E" w:rsidRDefault="000F455E" w:rsidP="000F455E">
      <w:pPr>
        <w:pStyle w:val="TF-TEXTO"/>
        <w:numPr>
          <w:ilvl w:val="0"/>
          <w:numId w:val="28"/>
        </w:numPr>
      </w:pPr>
      <w:r w:rsidRPr="00B57F11">
        <w:t>consultar API da Bolsa de Valores brasileira para obter as cotações das ações das empresas;</w:t>
      </w:r>
    </w:p>
    <w:p w14:paraId="59852FFB" w14:textId="77777777" w:rsidR="000F455E" w:rsidRDefault="000F455E" w:rsidP="000F455E">
      <w:pPr>
        <w:pStyle w:val="TF-TEXTO"/>
        <w:numPr>
          <w:ilvl w:val="0"/>
          <w:numId w:val="28"/>
        </w:numPr>
      </w:pPr>
      <w:r w:rsidRPr="00B57F11">
        <w:t>avaliar modelos preditivos de Aprendizado de Máquina baseados em Redes Neurais Artificiais e modelos de Aprendizado de Máquina baseados em Processamento de Linguagem Natural para realizar a recomendação do momento de compra ou venda de ações;</w:t>
      </w:r>
    </w:p>
    <w:p w14:paraId="59852FFC" w14:textId="77777777" w:rsidR="000F455E" w:rsidRPr="00B57F11" w:rsidRDefault="000F455E" w:rsidP="000F455E">
      <w:pPr>
        <w:pStyle w:val="TF-TEXTO"/>
        <w:numPr>
          <w:ilvl w:val="0"/>
          <w:numId w:val="28"/>
        </w:numPr>
      </w:pPr>
      <w:r w:rsidRPr="00B57F11">
        <w:t>avaliar as métricas dos modelos de aprendizado de máquina.</w:t>
      </w:r>
    </w:p>
    <w:p w14:paraId="59852FFD" w14:textId="77777777" w:rsidR="000F455E" w:rsidRPr="00CC3D66" w:rsidRDefault="000F455E" w:rsidP="000F455E">
      <w:pPr>
        <w:pStyle w:val="Ttulo1"/>
        <w:keepLines/>
        <w:tabs>
          <w:tab w:val="left" w:pos="284"/>
        </w:tabs>
        <w:spacing w:before="120"/>
        <w:ind w:left="284" w:hanging="284"/>
        <w:jc w:val="both"/>
        <w:rPr>
          <w:iCs w:val="0"/>
          <w:kern w:val="0"/>
          <w:szCs w:val="24"/>
        </w:rPr>
      </w:pPr>
      <w:bookmarkStart w:id="24" w:name="_Toc419598587"/>
      <w:r w:rsidRPr="00CC3D66">
        <w:rPr>
          <w:iCs w:val="0"/>
          <w:kern w:val="0"/>
          <w:szCs w:val="24"/>
        </w:rPr>
        <w:lastRenderedPageBreak/>
        <w:t>2 TRABALHOS CORRELATOS</w:t>
      </w:r>
    </w:p>
    <w:p w14:paraId="59852FFE" w14:textId="77777777" w:rsidR="000F455E" w:rsidRPr="00B57F11" w:rsidRDefault="000F455E" w:rsidP="000F455E">
      <w:pPr>
        <w:pStyle w:val="TF-TEXTO"/>
      </w:pPr>
      <w:r w:rsidRPr="00B57F11">
        <w:t xml:space="preserve">Esse capítulo apresenta os trabalhos com características semelhantes aos principais objetivos do estudo proposto. O primeiro trabalho correlato é o estudo realizado por Vargas </w:t>
      </w:r>
      <w:r w:rsidRPr="00CC3D66">
        <w:t>et al</w:t>
      </w:r>
      <w:r w:rsidRPr="00B57F11">
        <w:t xml:space="preserve">. (2018), que utiliza técnicas de aprendizado profundo unindo Rede Neural Recorrente e Rede Neural Convolucional. O segundo, realizado por Li </w:t>
      </w:r>
      <w:r w:rsidRPr="00CC3D66">
        <w:t>et al</w:t>
      </w:r>
      <w:r w:rsidRPr="00B57F11">
        <w:t>. (2020), utilizou Rede Neural Multimodal orientada a eventos para previsão do valor das ações da bolsa de valores. O terceiro, uma pesquisa realizada por Li e Pan (2020), propõe um método para usar duas Redes Neurais Recorrentes seguidas de uma Rede Neural Totalmente Conectada (</w:t>
      </w:r>
      <w:proofErr w:type="spellStart"/>
      <w:r w:rsidRPr="00CC3D66">
        <w:t>Fully</w:t>
      </w:r>
      <w:proofErr w:type="spellEnd"/>
      <w:r w:rsidRPr="00CC3D66">
        <w:t xml:space="preserve"> </w:t>
      </w:r>
      <w:proofErr w:type="spellStart"/>
      <w:r w:rsidRPr="00CC3D66">
        <w:t>Connected</w:t>
      </w:r>
      <w:proofErr w:type="spellEnd"/>
      <w:r w:rsidRPr="00CC3D66">
        <w:t xml:space="preserve"> Neural Network</w:t>
      </w:r>
      <w:r w:rsidRPr="00B57F11">
        <w:t xml:space="preserve"> - FCNN) para prever o movimento das ações. Para melhor compreender os trabalhos correlatos, detalha-se cada um dos estudos.</w:t>
      </w:r>
    </w:p>
    <w:p w14:paraId="59852FFF" w14:textId="77777777" w:rsidR="000F455E" w:rsidRPr="00CC3D66" w:rsidRDefault="000F455E" w:rsidP="000F455E">
      <w:pPr>
        <w:pStyle w:val="Ttulo2"/>
        <w:keepLines/>
        <w:numPr>
          <w:ilvl w:val="1"/>
          <w:numId w:val="21"/>
        </w:numPr>
        <w:spacing w:before="120"/>
        <w:ind w:left="567" w:hanging="567"/>
        <w:jc w:val="both"/>
        <w:rPr>
          <w:color w:val="000000"/>
        </w:rPr>
      </w:pPr>
      <w:r w:rsidRPr="00CC3D66">
        <w:rPr>
          <w:color w:val="000000"/>
        </w:rPr>
        <w:t>APRENDIZADO PROFUNDO PARA PREVISÃO DO MERCADO DE AÇÕES USANDO INDICADORES TÉCNICOS E ARTIGOS DE NOTÍCIAS FINANCEIRAS</w:t>
      </w:r>
      <w:r w:rsidRPr="00CC3D66">
        <w:rPr>
          <w:color w:val="000000"/>
          <w:vertAlign w:val="superscript"/>
        </w:rPr>
        <w:footnoteReference w:id="1"/>
      </w:r>
    </w:p>
    <w:p w14:paraId="59853000" w14:textId="77777777" w:rsidR="000F455E" w:rsidRPr="00B57F11" w:rsidRDefault="000F455E" w:rsidP="000F455E">
      <w:pPr>
        <w:pStyle w:val="TF-TEXTO"/>
      </w:pPr>
      <w:r w:rsidRPr="00B57F11">
        <w:t xml:space="preserve">O estudo de Vargas </w:t>
      </w:r>
      <w:r w:rsidRPr="00B57F11">
        <w:rPr>
          <w:i/>
        </w:rPr>
        <w:t>et al</w:t>
      </w:r>
      <w:r w:rsidRPr="00B57F11">
        <w:t xml:space="preserve">. (2018) utilizou quatro modelos ​​para prever os movimentos direcionais diários do preço das ações da </w:t>
      </w:r>
      <w:r w:rsidRPr="00B57F11">
        <w:rPr>
          <w:i/>
        </w:rPr>
        <w:t>Chevron Corporation</w:t>
      </w:r>
      <w:r w:rsidRPr="00B57F11">
        <w:t xml:space="preserve"> (CVX) utilizando títulos de notícias financeiras e indicadores técnicos como entrada. Os dois conjuntos de indicadores técnicos, são: Conjunto 1: Estocástico %K, Estocástico %D, Momentum, Taxa de Variação, Williams %R, Acumulação Distribuição (A/D) </w:t>
      </w:r>
      <w:proofErr w:type="spellStart"/>
      <w:r w:rsidRPr="00B57F11">
        <w:t>Oscillator</w:t>
      </w:r>
      <w:proofErr w:type="spellEnd"/>
      <w:r w:rsidRPr="00B57F11">
        <w:t xml:space="preserve"> </w:t>
      </w:r>
      <w:proofErr w:type="spellStart"/>
      <w:r w:rsidRPr="00B57F11">
        <w:t>and</w:t>
      </w:r>
      <w:proofErr w:type="spellEnd"/>
      <w:r w:rsidRPr="00B57F11">
        <w:t xml:space="preserve"> </w:t>
      </w:r>
      <w:proofErr w:type="spellStart"/>
      <w:r w:rsidRPr="00B57F11">
        <w:t>Disparity</w:t>
      </w:r>
      <w:proofErr w:type="spellEnd"/>
      <w:r w:rsidRPr="00B57F11">
        <w:t xml:space="preserve">. O Conjunto 2: Média Móvel Exponencial, Média Móvel Convergente e </w:t>
      </w:r>
      <w:proofErr w:type="gramStart"/>
      <w:r w:rsidRPr="00B57F11">
        <w:t xml:space="preserve">Divergente,  </w:t>
      </w:r>
      <w:proofErr w:type="spellStart"/>
      <w:r w:rsidRPr="00B57F11">
        <w:rPr>
          <w:i/>
        </w:rPr>
        <w:t>Relative</w:t>
      </w:r>
      <w:proofErr w:type="spellEnd"/>
      <w:proofErr w:type="gramEnd"/>
      <w:r w:rsidRPr="00B57F11">
        <w:rPr>
          <w:i/>
        </w:rPr>
        <w:t xml:space="preserve"> </w:t>
      </w:r>
      <w:proofErr w:type="spellStart"/>
      <w:r w:rsidRPr="00B57F11">
        <w:rPr>
          <w:i/>
        </w:rPr>
        <w:t>Strength</w:t>
      </w:r>
      <w:proofErr w:type="spellEnd"/>
      <w:r w:rsidRPr="00B57F11">
        <w:rPr>
          <w:i/>
        </w:rPr>
        <w:t xml:space="preserve"> Index</w:t>
      </w:r>
      <w:r w:rsidRPr="00B57F11">
        <w:t xml:space="preserve"> (RSI), </w:t>
      </w:r>
      <w:proofErr w:type="spellStart"/>
      <w:r w:rsidRPr="00B57F11">
        <w:rPr>
          <w:i/>
        </w:rPr>
        <w:t>On</w:t>
      </w:r>
      <w:proofErr w:type="spellEnd"/>
      <w:r w:rsidRPr="00B57F11">
        <w:rPr>
          <w:i/>
        </w:rPr>
        <w:t xml:space="preserve"> Balance Volume</w:t>
      </w:r>
      <w:r w:rsidRPr="00B57F11">
        <w:t xml:space="preserve"> (OBV) e Bandas de </w:t>
      </w:r>
      <w:proofErr w:type="spellStart"/>
      <w:r w:rsidRPr="00B57F11">
        <w:rPr>
          <w:i/>
        </w:rPr>
        <w:t>Bollinger</w:t>
      </w:r>
      <w:proofErr w:type="spellEnd"/>
      <w:r w:rsidRPr="00B57F11">
        <w:t xml:space="preserve">. Uma comparação é feita entre os quatro modelos utilizados que recebem um dos conjuntos de indicadores técnicos em execuções diferentes. O primeiro é o modelo de Rede Neural </w:t>
      </w:r>
      <w:proofErr w:type="spellStart"/>
      <w:r w:rsidRPr="00B57F11">
        <w:rPr>
          <w:i/>
        </w:rPr>
        <w:t>Long</w:t>
      </w:r>
      <w:proofErr w:type="spellEnd"/>
      <w:r w:rsidRPr="00B57F11">
        <w:rPr>
          <w:i/>
        </w:rPr>
        <w:t xml:space="preserve"> Short-</w:t>
      </w:r>
      <w:proofErr w:type="spellStart"/>
      <w:r w:rsidRPr="00B57F11">
        <w:rPr>
          <w:i/>
        </w:rPr>
        <w:t>Term</w:t>
      </w:r>
      <w:proofErr w:type="spellEnd"/>
      <w:r w:rsidRPr="00B57F11">
        <w:rPr>
          <w:i/>
        </w:rPr>
        <w:t xml:space="preserve"> </w:t>
      </w:r>
      <w:proofErr w:type="spellStart"/>
      <w:r w:rsidRPr="00B57F11">
        <w:rPr>
          <w:i/>
        </w:rPr>
        <w:t>Memory</w:t>
      </w:r>
      <w:proofErr w:type="spellEnd"/>
      <w:r w:rsidRPr="00B57F11">
        <w:t xml:space="preserve"> (LSTM) apenas com o conjunto 1 de indicadores, I-RNN; o segundo é o modelo Rede Neural LSTM, apenas com o conjunto 2 de indicadores, I-RNN-2; o terceiro é o modelo híbrido composto por Rede Neural </w:t>
      </w:r>
      <w:proofErr w:type="spellStart"/>
      <w:r w:rsidRPr="00B57F11">
        <w:t>Convolucional</w:t>
      </w:r>
      <w:proofErr w:type="spellEnd"/>
      <w:r w:rsidRPr="00B57F11">
        <w:t xml:space="preserve"> (</w:t>
      </w:r>
      <w:proofErr w:type="spellStart"/>
      <w:r w:rsidRPr="00B57F11">
        <w:rPr>
          <w:i/>
        </w:rPr>
        <w:t>Convolutional</w:t>
      </w:r>
      <w:proofErr w:type="spellEnd"/>
      <w:r w:rsidRPr="00B57F11">
        <w:rPr>
          <w:i/>
        </w:rPr>
        <w:t xml:space="preserve"> Neural Network</w:t>
      </w:r>
      <w:r w:rsidRPr="00B57F11">
        <w:t xml:space="preserve"> - CNN) e LSTM com o conjunto 1 de indicadores, SI-RCNN; e, finalmente, o quarto é o modelo híbrido composto por CNN e LSTM com o conjunto 2 de indicadores, SI-RCNN-2. </w:t>
      </w:r>
    </w:p>
    <w:p w14:paraId="59853001" w14:textId="77777777" w:rsidR="000F455E" w:rsidRPr="00B57F11" w:rsidRDefault="000F455E" w:rsidP="000F455E">
      <w:pPr>
        <w:pStyle w:val="TF-TEXTO"/>
      </w:pPr>
      <w:bookmarkStart w:id="25" w:name="_Hlk69059755"/>
      <w:r w:rsidRPr="00B57F11">
        <w:t xml:space="preserve">O banco de dados usado neste trabalho consiste em 106.494 artigos de notícias do site da </w:t>
      </w:r>
      <w:r w:rsidRPr="00B57F11">
        <w:rPr>
          <w:i/>
        </w:rPr>
        <w:t>Reuters,</w:t>
      </w:r>
      <w:r w:rsidRPr="00B57F11">
        <w:t xml:space="preserve"> correspondentes ao período de 20 de outubro de 2006 a 21 de novembro de 2013. O tema principal de todos esses artigos são notícias do mercado financeiro. Cada notícia consiste em seu título, conteúdo e data de publicação. A data de publicação é empregada para o alinhamento das notícias com uma série temporal financeira correspondente. </w:t>
      </w:r>
      <w:bookmarkEnd w:id="25"/>
      <w:r w:rsidRPr="00B57F11">
        <w:t>A acurácia do modelo capaz de prever os preços das ações conseguiu atingir 56.84% nos dados de teste, conforme mostra a Tabela 1.</w:t>
      </w:r>
    </w:p>
    <w:p w14:paraId="59853002" w14:textId="77777777" w:rsidR="000F455E" w:rsidRPr="00096EDD" w:rsidRDefault="000F455E" w:rsidP="000F455E">
      <w:pPr>
        <w:pStyle w:val="TF-LEGENDA"/>
      </w:pPr>
      <w:r w:rsidRPr="00096EDD">
        <w:t xml:space="preserve">Tabela </w:t>
      </w:r>
      <w:r w:rsidR="0012306B">
        <w:fldChar w:fldCharType="begin"/>
      </w:r>
      <w:r w:rsidR="0012306B">
        <w:instrText xml:space="preserve"> SEQ Tabela \* ARABIC </w:instrText>
      </w:r>
      <w:r w:rsidR="0012306B">
        <w:fldChar w:fldCharType="separate"/>
      </w:r>
      <w:r w:rsidRPr="00096EDD">
        <w:t>1</w:t>
      </w:r>
      <w:r w:rsidR="0012306B">
        <w:fldChar w:fldCharType="end"/>
      </w:r>
      <w:r w:rsidRPr="00096EDD">
        <w:t xml:space="preserve"> – Comparação da acurácia dos resultados</w:t>
      </w:r>
    </w:p>
    <w:tbl>
      <w:tblPr>
        <w:tblW w:w="0" w:type="auto"/>
        <w:tblLook w:val="04A0" w:firstRow="1" w:lastRow="0" w:firstColumn="1" w:lastColumn="0" w:noHBand="0" w:noVBand="1"/>
      </w:tblPr>
      <w:tblGrid>
        <w:gridCol w:w="2266"/>
        <w:gridCol w:w="2268"/>
        <w:gridCol w:w="2270"/>
        <w:gridCol w:w="2268"/>
      </w:tblGrid>
      <w:tr w:rsidR="000F455E" w:rsidRPr="00B57F11" w14:paraId="5985300A" w14:textId="77777777" w:rsidTr="008F0257">
        <w:tc>
          <w:tcPr>
            <w:tcW w:w="2303" w:type="dxa"/>
            <w:tcBorders>
              <w:top w:val="single" w:sz="4" w:space="0" w:color="auto"/>
              <w:bottom w:val="single" w:sz="4" w:space="0" w:color="666666"/>
            </w:tcBorders>
            <w:shd w:val="clear" w:color="auto" w:fill="D0CECE"/>
          </w:tcPr>
          <w:p w14:paraId="59853003" w14:textId="77777777" w:rsidR="000F455E" w:rsidRPr="00B57F11" w:rsidRDefault="000F455E" w:rsidP="008F0257">
            <w:pPr>
              <w:jc w:val="center"/>
              <w:rPr>
                <w:b/>
                <w:bCs/>
                <w:sz w:val="20"/>
                <w:szCs w:val="20"/>
              </w:rPr>
            </w:pPr>
            <w:r w:rsidRPr="00B57F11">
              <w:rPr>
                <w:b/>
                <w:bCs/>
                <w:sz w:val="20"/>
                <w:szCs w:val="20"/>
              </w:rPr>
              <w:t>Modelos</w:t>
            </w:r>
          </w:p>
        </w:tc>
        <w:tc>
          <w:tcPr>
            <w:tcW w:w="2303" w:type="dxa"/>
            <w:tcBorders>
              <w:top w:val="single" w:sz="4" w:space="0" w:color="auto"/>
              <w:bottom w:val="single" w:sz="4" w:space="0" w:color="666666"/>
            </w:tcBorders>
            <w:shd w:val="clear" w:color="auto" w:fill="D0CECE"/>
          </w:tcPr>
          <w:p w14:paraId="59853004" w14:textId="77777777" w:rsidR="000F455E" w:rsidRPr="00B57F11" w:rsidRDefault="000F455E" w:rsidP="008F0257">
            <w:pPr>
              <w:jc w:val="center"/>
              <w:rPr>
                <w:b/>
                <w:bCs/>
                <w:sz w:val="20"/>
                <w:szCs w:val="20"/>
              </w:rPr>
            </w:pPr>
            <w:r w:rsidRPr="00B57F11">
              <w:rPr>
                <w:b/>
                <w:bCs/>
                <w:sz w:val="20"/>
                <w:szCs w:val="20"/>
              </w:rPr>
              <w:t xml:space="preserve">Treino </w:t>
            </w:r>
          </w:p>
          <w:p w14:paraId="59853005" w14:textId="77777777" w:rsidR="000F455E" w:rsidRPr="00B57F11" w:rsidRDefault="000F455E" w:rsidP="008F0257">
            <w:pPr>
              <w:jc w:val="center"/>
              <w:rPr>
                <w:b/>
                <w:bCs/>
                <w:sz w:val="20"/>
                <w:szCs w:val="20"/>
              </w:rPr>
            </w:pPr>
            <w:r w:rsidRPr="00B57F11">
              <w:rPr>
                <w:b/>
                <w:bCs/>
                <w:sz w:val="20"/>
                <w:szCs w:val="20"/>
              </w:rPr>
              <w:t>Acurácia (%)</w:t>
            </w:r>
          </w:p>
        </w:tc>
        <w:tc>
          <w:tcPr>
            <w:tcW w:w="2303" w:type="dxa"/>
            <w:tcBorders>
              <w:top w:val="single" w:sz="4" w:space="0" w:color="auto"/>
              <w:bottom w:val="single" w:sz="4" w:space="0" w:color="666666"/>
            </w:tcBorders>
            <w:shd w:val="clear" w:color="auto" w:fill="D0CECE"/>
          </w:tcPr>
          <w:p w14:paraId="59853006" w14:textId="77777777" w:rsidR="000F455E" w:rsidRPr="00B57F11" w:rsidRDefault="000F455E" w:rsidP="008F0257">
            <w:pPr>
              <w:jc w:val="center"/>
              <w:rPr>
                <w:b/>
                <w:bCs/>
                <w:sz w:val="20"/>
                <w:szCs w:val="20"/>
              </w:rPr>
            </w:pPr>
            <w:r w:rsidRPr="00B57F11">
              <w:rPr>
                <w:b/>
                <w:bCs/>
                <w:sz w:val="20"/>
                <w:szCs w:val="20"/>
              </w:rPr>
              <w:t xml:space="preserve">Validação </w:t>
            </w:r>
          </w:p>
          <w:p w14:paraId="59853007" w14:textId="77777777" w:rsidR="000F455E" w:rsidRPr="00B57F11" w:rsidRDefault="000F455E" w:rsidP="008F0257">
            <w:pPr>
              <w:jc w:val="center"/>
              <w:rPr>
                <w:b/>
                <w:bCs/>
                <w:sz w:val="20"/>
                <w:szCs w:val="20"/>
              </w:rPr>
            </w:pPr>
            <w:r w:rsidRPr="00B57F11">
              <w:rPr>
                <w:b/>
                <w:bCs/>
                <w:sz w:val="20"/>
                <w:szCs w:val="20"/>
              </w:rPr>
              <w:t>Acurácia (%)</w:t>
            </w:r>
          </w:p>
        </w:tc>
        <w:tc>
          <w:tcPr>
            <w:tcW w:w="2303" w:type="dxa"/>
            <w:tcBorders>
              <w:top w:val="single" w:sz="4" w:space="0" w:color="auto"/>
              <w:bottom w:val="single" w:sz="4" w:space="0" w:color="666666"/>
            </w:tcBorders>
            <w:shd w:val="clear" w:color="auto" w:fill="D0CECE"/>
          </w:tcPr>
          <w:p w14:paraId="59853008" w14:textId="77777777" w:rsidR="000F455E" w:rsidRPr="00B57F11" w:rsidRDefault="000F455E" w:rsidP="008F0257">
            <w:pPr>
              <w:jc w:val="center"/>
              <w:rPr>
                <w:b/>
                <w:bCs/>
                <w:sz w:val="20"/>
                <w:szCs w:val="20"/>
              </w:rPr>
            </w:pPr>
            <w:r w:rsidRPr="00B57F11">
              <w:rPr>
                <w:b/>
                <w:bCs/>
                <w:sz w:val="20"/>
                <w:szCs w:val="20"/>
              </w:rPr>
              <w:t>Teste</w:t>
            </w:r>
          </w:p>
          <w:p w14:paraId="59853009" w14:textId="77777777" w:rsidR="000F455E" w:rsidRPr="00B57F11" w:rsidRDefault="000F455E" w:rsidP="008F0257">
            <w:pPr>
              <w:jc w:val="center"/>
              <w:rPr>
                <w:b/>
                <w:bCs/>
                <w:sz w:val="20"/>
                <w:szCs w:val="20"/>
              </w:rPr>
            </w:pPr>
            <w:r w:rsidRPr="00B57F11">
              <w:rPr>
                <w:b/>
                <w:bCs/>
                <w:sz w:val="20"/>
                <w:szCs w:val="20"/>
              </w:rPr>
              <w:t>Acurácia (%)</w:t>
            </w:r>
          </w:p>
        </w:tc>
      </w:tr>
      <w:tr w:rsidR="000F455E" w:rsidRPr="00B57F11" w14:paraId="5985300F" w14:textId="77777777" w:rsidTr="008F0257">
        <w:tc>
          <w:tcPr>
            <w:tcW w:w="2303" w:type="dxa"/>
            <w:shd w:val="clear" w:color="auto" w:fill="auto"/>
          </w:tcPr>
          <w:p w14:paraId="5985300B" w14:textId="77777777" w:rsidR="000F455E" w:rsidRPr="00B57F11" w:rsidRDefault="000F455E" w:rsidP="008F0257">
            <w:pPr>
              <w:rPr>
                <w:b/>
                <w:bCs/>
                <w:sz w:val="20"/>
                <w:szCs w:val="20"/>
              </w:rPr>
            </w:pPr>
            <w:r w:rsidRPr="00B57F11">
              <w:rPr>
                <w:b/>
                <w:bCs/>
                <w:sz w:val="20"/>
                <w:szCs w:val="20"/>
              </w:rPr>
              <w:t>I-RNN</w:t>
            </w:r>
          </w:p>
        </w:tc>
        <w:tc>
          <w:tcPr>
            <w:tcW w:w="2303" w:type="dxa"/>
            <w:shd w:val="clear" w:color="auto" w:fill="auto"/>
          </w:tcPr>
          <w:p w14:paraId="5985300C" w14:textId="77777777" w:rsidR="000F455E" w:rsidRPr="00B57F11" w:rsidRDefault="000F455E" w:rsidP="008F0257">
            <w:pPr>
              <w:jc w:val="center"/>
              <w:rPr>
                <w:sz w:val="20"/>
                <w:szCs w:val="20"/>
              </w:rPr>
            </w:pPr>
            <w:r w:rsidRPr="00B57F11">
              <w:rPr>
                <w:sz w:val="20"/>
                <w:szCs w:val="20"/>
              </w:rPr>
              <w:t>55.22</w:t>
            </w:r>
          </w:p>
        </w:tc>
        <w:tc>
          <w:tcPr>
            <w:tcW w:w="2303" w:type="dxa"/>
            <w:shd w:val="clear" w:color="auto" w:fill="auto"/>
          </w:tcPr>
          <w:p w14:paraId="5985300D" w14:textId="77777777" w:rsidR="000F455E" w:rsidRPr="00B57F11" w:rsidRDefault="000F455E" w:rsidP="008F0257">
            <w:pPr>
              <w:jc w:val="center"/>
              <w:rPr>
                <w:sz w:val="20"/>
                <w:szCs w:val="20"/>
              </w:rPr>
            </w:pPr>
            <w:r w:rsidRPr="00B57F11">
              <w:rPr>
                <w:sz w:val="20"/>
                <w:szCs w:val="20"/>
              </w:rPr>
              <w:t>55.97</w:t>
            </w:r>
          </w:p>
        </w:tc>
        <w:tc>
          <w:tcPr>
            <w:tcW w:w="2303" w:type="dxa"/>
            <w:shd w:val="clear" w:color="auto" w:fill="auto"/>
          </w:tcPr>
          <w:p w14:paraId="5985300E" w14:textId="77777777" w:rsidR="000F455E" w:rsidRPr="00B57F11" w:rsidRDefault="000F455E" w:rsidP="008F0257">
            <w:pPr>
              <w:jc w:val="center"/>
              <w:rPr>
                <w:sz w:val="20"/>
                <w:szCs w:val="20"/>
              </w:rPr>
            </w:pPr>
            <w:r w:rsidRPr="00B57F11">
              <w:rPr>
                <w:sz w:val="20"/>
                <w:szCs w:val="20"/>
              </w:rPr>
              <w:t>52.52</w:t>
            </w:r>
          </w:p>
        </w:tc>
      </w:tr>
      <w:tr w:rsidR="000F455E" w:rsidRPr="00B57F11" w14:paraId="59853014" w14:textId="77777777" w:rsidTr="008F0257">
        <w:tc>
          <w:tcPr>
            <w:tcW w:w="2303" w:type="dxa"/>
            <w:shd w:val="clear" w:color="auto" w:fill="auto"/>
          </w:tcPr>
          <w:p w14:paraId="59853010" w14:textId="77777777" w:rsidR="000F455E" w:rsidRPr="00B57F11" w:rsidRDefault="000F455E" w:rsidP="008F0257">
            <w:pPr>
              <w:rPr>
                <w:b/>
                <w:bCs/>
                <w:sz w:val="20"/>
                <w:szCs w:val="20"/>
              </w:rPr>
            </w:pPr>
            <w:r w:rsidRPr="00B57F11">
              <w:rPr>
                <w:b/>
                <w:bCs/>
                <w:sz w:val="20"/>
                <w:szCs w:val="20"/>
              </w:rPr>
              <w:t>SI-RCNN</w:t>
            </w:r>
          </w:p>
        </w:tc>
        <w:tc>
          <w:tcPr>
            <w:tcW w:w="2303" w:type="dxa"/>
            <w:shd w:val="clear" w:color="auto" w:fill="auto"/>
          </w:tcPr>
          <w:p w14:paraId="59853011" w14:textId="77777777" w:rsidR="000F455E" w:rsidRPr="00B57F11" w:rsidRDefault="000F455E" w:rsidP="008F0257">
            <w:pPr>
              <w:jc w:val="center"/>
              <w:rPr>
                <w:sz w:val="20"/>
                <w:szCs w:val="20"/>
              </w:rPr>
            </w:pPr>
            <w:r w:rsidRPr="00B57F11">
              <w:rPr>
                <w:sz w:val="20"/>
                <w:szCs w:val="20"/>
              </w:rPr>
              <w:t>84.08</w:t>
            </w:r>
          </w:p>
        </w:tc>
        <w:tc>
          <w:tcPr>
            <w:tcW w:w="2303" w:type="dxa"/>
            <w:shd w:val="clear" w:color="auto" w:fill="auto"/>
          </w:tcPr>
          <w:p w14:paraId="59853012" w14:textId="77777777" w:rsidR="000F455E" w:rsidRPr="00B57F11" w:rsidRDefault="000F455E" w:rsidP="008F0257">
            <w:pPr>
              <w:jc w:val="center"/>
              <w:rPr>
                <w:sz w:val="20"/>
                <w:szCs w:val="20"/>
              </w:rPr>
            </w:pPr>
            <w:r w:rsidRPr="00B57F11">
              <w:rPr>
                <w:sz w:val="20"/>
                <w:szCs w:val="20"/>
              </w:rPr>
              <w:t>60.45</w:t>
            </w:r>
          </w:p>
        </w:tc>
        <w:tc>
          <w:tcPr>
            <w:tcW w:w="2303" w:type="dxa"/>
            <w:shd w:val="clear" w:color="auto" w:fill="auto"/>
          </w:tcPr>
          <w:p w14:paraId="59853013" w14:textId="77777777" w:rsidR="000F455E" w:rsidRPr="00B57F11" w:rsidRDefault="000F455E" w:rsidP="008F0257">
            <w:pPr>
              <w:jc w:val="center"/>
              <w:rPr>
                <w:sz w:val="20"/>
                <w:szCs w:val="20"/>
              </w:rPr>
            </w:pPr>
            <w:r w:rsidRPr="00B57F11">
              <w:rPr>
                <w:sz w:val="20"/>
                <w:szCs w:val="20"/>
              </w:rPr>
              <w:t>56.84</w:t>
            </w:r>
          </w:p>
        </w:tc>
      </w:tr>
      <w:tr w:rsidR="000F455E" w:rsidRPr="00B57F11" w14:paraId="59853019" w14:textId="77777777" w:rsidTr="008F0257">
        <w:tc>
          <w:tcPr>
            <w:tcW w:w="2303" w:type="dxa"/>
            <w:shd w:val="clear" w:color="auto" w:fill="auto"/>
          </w:tcPr>
          <w:p w14:paraId="59853015" w14:textId="77777777" w:rsidR="000F455E" w:rsidRPr="00B57F11" w:rsidRDefault="000F455E" w:rsidP="008F0257">
            <w:pPr>
              <w:rPr>
                <w:b/>
                <w:bCs/>
                <w:sz w:val="20"/>
                <w:szCs w:val="20"/>
              </w:rPr>
            </w:pPr>
            <w:r w:rsidRPr="00B57F11">
              <w:rPr>
                <w:b/>
                <w:bCs/>
                <w:sz w:val="20"/>
                <w:szCs w:val="20"/>
              </w:rPr>
              <w:t>I-RNN-2</w:t>
            </w:r>
          </w:p>
        </w:tc>
        <w:tc>
          <w:tcPr>
            <w:tcW w:w="2303" w:type="dxa"/>
            <w:shd w:val="clear" w:color="auto" w:fill="auto"/>
          </w:tcPr>
          <w:p w14:paraId="59853016" w14:textId="77777777" w:rsidR="000F455E" w:rsidRPr="00B57F11" w:rsidRDefault="000F455E" w:rsidP="008F0257">
            <w:pPr>
              <w:jc w:val="center"/>
              <w:rPr>
                <w:sz w:val="20"/>
                <w:szCs w:val="20"/>
              </w:rPr>
            </w:pPr>
            <w:r w:rsidRPr="00B57F11">
              <w:rPr>
                <w:sz w:val="20"/>
                <w:szCs w:val="20"/>
              </w:rPr>
              <w:t>59.08</w:t>
            </w:r>
          </w:p>
        </w:tc>
        <w:tc>
          <w:tcPr>
            <w:tcW w:w="2303" w:type="dxa"/>
            <w:shd w:val="clear" w:color="auto" w:fill="auto"/>
          </w:tcPr>
          <w:p w14:paraId="59853017" w14:textId="77777777" w:rsidR="000F455E" w:rsidRPr="00B57F11" w:rsidRDefault="000F455E" w:rsidP="008F0257">
            <w:pPr>
              <w:jc w:val="center"/>
              <w:rPr>
                <w:sz w:val="20"/>
                <w:szCs w:val="20"/>
              </w:rPr>
            </w:pPr>
            <w:r w:rsidRPr="00B57F11">
              <w:rPr>
                <w:sz w:val="20"/>
                <w:szCs w:val="20"/>
              </w:rPr>
              <w:t>50.74</w:t>
            </w:r>
          </w:p>
        </w:tc>
        <w:tc>
          <w:tcPr>
            <w:tcW w:w="2303" w:type="dxa"/>
            <w:shd w:val="clear" w:color="auto" w:fill="auto"/>
          </w:tcPr>
          <w:p w14:paraId="59853018" w14:textId="77777777" w:rsidR="000F455E" w:rsidRPr="00B57F11" w:rsidRDefault="000F455E" w:rsidP="008F0257">
            <w:pPr>
              <w:jc w:val="center"/>
              <w:rPr>
                <w:sz w:val="20"/>
                <w:szCs w:val="20"/>
              </w:rPr>
            </w:pPr>
            <w:r w:rsidRPr="00B57F11">
              <w:rPr>
                <w:sz w:val="20"/>
                <w:szCs w:val="20"/>
              </w:rPr>
              <w:t>48.92</w:t>
            </w:r>
          </w:p>
        </w:tc>
      </w:tr>
      <w:tr w:rsidR="000F455E" w:rsidRPr="00B57F11" w14:paraId="5985301E" w14:textId="77777777" w:rsidTr="008F0257">
        <w:tc>
          <w:tcPr>
            <w:tcW w:w="2303" w:type="dxa"/>
            <w:tcBorders>
              <w:bottom w:val="single" w:sz="4" w:space="0" w:color="auto"/>
            </w:tcBorders>
            <w:shd w:val="clear" w:color="auto" w:fill="auto"/>
          </w:tcPr>
          <w:p w14:paraId="5985301A" w14:textId="77777777" w:rsidR="000F455E" w:rsidRPr="00B57F11" w:rsidRDefault="000F455E" w:rsidP="008F0257">
            <w:pPr>
              <w:rPr>
                <w:b/>
                <w:bCs/>
                <w:sz w:val="20"/>
                <w:szCs w:val="20"/>
              </w:rPr>
            </w:pPr>
            <w:r w:rsidRPr="00B57F11">
              <w:rPr>
                <w:b/>
                <w:bCs/>
                <w:sz w:val="20"/>
                <w:szCs w:val="20"/>
              </w:rPr>
              <w:t>SI-RCNN-2</w:t>
            </w:r>
          </w:p>
        </w:tc>
        <w:tc>
          <w:tcPr>
            <w:tcW w:w="2303" w:type="dxa"/>
            <w:tcBorders>
              <w:bottom w:val="single" w:sz="4" w:space="0" w:color="auto"/>
            </w:tcBorders>
            <w:shd w:val="clear" w:color="auto" w:fill="auto"/>
          </w:tcPr>
          <w:p w14:paraId="5985301B" w14:textId="77777777" w:rsidR="000F455E" w:rsidRPr="00B57F11" w:rsidRDefault="000F455E" w:rsidP="008F0257">
            <w:pPr>
              <w:jc w:val="center"/>
              <w:rPr>
                <w:sz w:val="20"/>
                <w:szCs w:val="20"/>
              </w:rPr>
            </w:pPr>
            <w:r w:rsidRPr="00B57F11">
              <w:rPr>
                <w:sz w:val="20"/>
                <w:szCs w:val="20"/>
              </w:rPr>
              <w:t>88.31</w:t>
            </w:r>
          </w:p>
        </w:tc>
        <w:tc>
          <w:tcPr>
            <w:tcW w:w="2303" w:type="dxa"/>
            <w:tcBorders>
              <w:bottom w:val="single" w:sz="4" w:space="0" w:color="auto"/>
            </w:tcBorders>
            <w:shd w:val="clear" w:color="auto" w:fill="auto"/>
          </w:tcPr>
          <w:p w14:paraId="5985301C" w14:textId="77777777" w:rsidR="000F455E" w:rsidRPr="00B57F11" w:rsidRDefault="000F455E" w:rsidP="008F0257">
            <w:pPr>
              <w:jc w:val="center"/>
              <w:rPr>
                <w:sz w:val="20"/>
                <w:szCs w:val="20"/>
              </w:rPr>
            </w:pPr>
            <w:r w:rsidRPr="00B57F11">
              <w:rPr>
                <w:sz w:val="20"/>
                <w:szCs w:val="20"/>
              </w:rPr>
              <w:t>61.19</w:t>
            </w:r>
          </w:p>
        </w:tc>
        <w:tc>
          <w:tcPr>
            <w:tcW w:w="2303" w:type="dxa"/>
            <w:tcBorders>
              <w:bottom w:val="single" w:sz="4" w:space="0" w:color="auto"/>
            </w:tcBorders>
            <w:shd w:val="clear" w:color="auto" w:fill="auto"/>
          </w:tcPr>
          <w:p w14:paraId="5985301D" w14:textId="77777777" w:rsidR="000F455E" w:rsidRPr="00B57F11" w:rsidRDefault="000F455E" w:rsidP="008F0257">
            <w:pPr>
              <w:jc w:val="center"/>
              <w:rPr>
                <w:sz w:val="20"/>
                <w:szCs w:val="20"/>
              </w:rPr>
            </w:pPr>
            <w:r w:rsidRPr="00B57F11">
              <w:rPr>
                <w:sz w:val="20"/>
                <w:szCs w:val="20"/>
              </w:rPr>
              <w:t>51.08</w:t>
            </w:r>
          </w:p>
        </w:tc>
      </w:tr>
    </w:tbl>
    <w:p w14:paraId="5985301F" w14:textId="77777777" w:rsidR="000F455E" w:rsidRPr="00B57F11" w:rsidRDefault="000F455E" w:rsidP="000F455E">
      <w:pPr>
        <w:pStyle w:val="TF-FONTE"/>
        <w:rPr>
          <w:sz w:val="20"/>
        </w:rPr>
      </w:pPr>
      <w:r w:rsidRPr="00B57F11">
        <w:rPr>
          <w:sz w:val="20"/>
        </w:rPr>
        <w:t xml:space="preserve">Fonte: Vargas </w:t>
      </w:r>
      <w:r w:rsidRPr="00B57F11">
        <w:rPr>
          <w:i/>
          <w:iCs/>
          <w:sz w:val="20"/>
        </w:rPr>
        <w:t>et al</w:t>
      </w:r>
      <w:r w:rsidRPr="00B57F11">
        <w:rPr>
          <w:sz w:val="20"/>
        </w:rPr>
        <w:t>. (2018, p. 6).</w:t>
      </w:r>
    </w:p>
    <w:p w14:paraId="59853020" w14:textId="77777777" w:rsidR="000F455E" w:rsidRPr="00B57F11" w:rsidRDefault="000F455E" w:rsidP="000F455E">
      <w:pPr>
        <w:pStyle w:val="TF-TEXTO"/>
      </w:pPr>
      <w:r w:rsidRPr="00B57F11">
        <w:t xml:space="preserve">“É importante observar que os modelos de aprendizado profundo requerem uma grande quantidade de dados, mas ao lidar com previsões de preços do mercado de ações, ocorrências passadas não necessariamente têm correlação com o comportamento futuro” (VARGAS </w:t>
      </w:r>
      <w:r w:rsidRPr="00B57F11">
        <w:rPr>
          <w:i/>
        </w:rPr>
        <w:t>et al</w:t>
      </w:r>
      <w:r w:rsidRPr="00B57F11">
        <w:t>., 2018, p. 8, tradução nossa)</w:t>
      </w:r>
      <w:r w:rsidRPr="00B57F11">
        <w:rPr>
          <w:rStyle w:val="Refdenotaderodap"/>
        </w:rPr>
        <w:footnoteReference w:id="2"/>
      </w:r>
      <w:r w:rsidRPr="00B57F11">
        <w:t>, o que justifica a acurácia do teste. Para aperfeiçoamento do modelo, os autores sugerem a inclusão de algum tipo de estratégia de negociação capaz de eliminar pequenas variações e focar somente nas variações significativas de preços.</w:t>
      </w:r>
    </w:p>
    <w:p w14:paraId="59853021" w14:textId="77777777" w:rsidR="000F455E" w:rsidRPr="00B57F11" w:rsidRDefault="000F455E" w:rsidP="000F455E">
      <w:pPr>
        <w:pStyle w:val="TF-TEXTO"/>
      </w:pPr>
      <w:r w:rsidRPr="00B57F11">
        <w:t xml:space="preserve">O modelo híbrido proposto no estudo de Vargas </w:t>
      </w:r>
      <w:r w:rsidRPr="00B57F11">
        <w:rPr>
          <w:i/>
        </w:rPr>
        <w:t>et al</w:t>
      </w:r>
      <w:r w:rsidRPr="00B57F11">
        <w:t xml:space="preserve">. (2018), apresentou os melhores resultados utilizando como entrada um conjunto de indicadores técnicos extraídos das empresas relacionadas e títulos de notícias financeiras publicados na véspera do dia da previsão. É aplicado um processo de duas etapas para representar cada notícia no conjunto de dados: primeiro, um modelo que usa técnica de Processamento de Linguagem Natural, Word2vec, </w:t>
      </w:r>
      <w:proofErr w:type="spellStart"/>
      <w:r w:rsidRPr="00B57F11">
        <w:t>usado</w:t>
      </w:r>
      <w:proofErr w:type="spellEnd"/>
      <w:r w:rsidRPr="00B57F11">
        <w:t xml:space="preserve"> para gerar uma representação de palavra e, </w:t>
      </w:r>
      <w:proofErr w:type="gramStart"/>
      <w:r w:rsidRPr="00B57F11">
        <w:t>segundo, a</w:t>
      </w:r>
      <w:proofErr w:type="gramEnd"/>
      <w:r w:rsidRPr="00B57F11">
        <w:t xml:space="preserve"> média de todos os vetores de palavras do mesmo título é executado, abordando a dispersão em entradas baseadas em palavras. O modelo RCNN visa obter vantagens de ambos os modelos: CNN e Rede Neural Recorrente (</w:t>
      </w:r>
      <w:proofErr w:type="spellStart"/>
      <w:r w:rsidRPr="00B57F11">
        <w:rPr>
          <w:i/>
        </w:rPr>
        <w:t>Recurrent</w:t>
      </w:r>
      <w:proofErr w:type="spellEnd"/>
      <w:r w:rsidRPr="00B57F11">
        <w:rPr>
          <w:i/>
        </w:rPr>
        <w:t xml:space="preserve"> Neural Network</w:t>
      </w:r>
      <w:r w:rsidRPr="00B57F11">
        <w:t xml:space="preserve"> - RNN). O CNN tem uma capacidade superior de extrair informações semânticas de textos em comparação com RNN e RNN é melhor para capturar as informações de contexto e na modelagem de características temporais complexas. Finalmente, </w:t>
      </w:r>
      <w:r w:rsidRPr="00B57F11">
        <w:lastRenderedPageBreak/>
        <w:t>quando os modelos criam as previsões dos movimentos direcionais do preço das ações, um agente de negociação decide quando comprar ou vender uma ação.</w:t>
      </w:r>
    </w:p>
    <w:p w14:paraId="59853022" w14:textId="77777777" w:rsidR="000F455E" w:rsidRPr="002447B2" w:rsidRDefault="000F455E" w:rsidP="000F455E">
      <w:pPr>
        <w:pStyle w:val="Ttulo2"/>
        <w:keepLines/>
        <w:spacing w:before="120"/>
        <w:ind w:left="567" w:hanging="567"/>
        <w:jc w:val="both"/>
        <w:rPr>
          <w:color w:val="000000"/>
        </w:rPr>
      </w:pPr>
      <w:r w:rsidRPr="00CC3D66">
        <w:rPr>
          <w:color w:val="000000"/>
        </w:rPr>
        <w:t>2.2 UM MODELO LSTM MOVIDO POR EVENTO MULTIMODAL PARA PREVISÃO DE MERCADO DE AÇÕES USANDO NOTÍCIAS ON-LINE</w:t>
      </w:r>
      <w:r w:rsidRPr="002447B2">
        <w:rPr>
          <w:color w:val="000000"/>
          <w:vertAlign w:val="superscript"/>
        </w:rPr>
        <w:footnoteReference w:id="3"/>
      </w:r>
    </w:p>
    <w:p w14:paraId="59853023" w14:textId="77777777" w:rsidR="000F455E" w:rsidRPr="000760E6" w:rsidRDefault="000F455E" w:rsidP="000F455E">
      <w:pPr>
        <w:pStyle w:val="TF-TEXTO"/>
      </w:pPr>
      <w:r w:rsidRPr="00B57F11">
        <w:t xml:space="preserve">O trabalho de Li </w:t>
      </w:r>
      <w:r w:rsidRPr="00B57F11">
        <w:rPr>
          <w:i/>
        </w:rPr>
        <w:t>et al</w:t>
      </w:r>
      <w:r w:rsidRPr="00B57F11">
        <w:t>. (2020) realizou previsões dos preços de ações levando em consideração que as informações sobre os fundamentos (volume de negócios, preços de abertura e volumes de negociação) e notícias das empresas afetam o movimento das ações caracterizando assim um problema</w:t>
      </w:r>
      <w:r w:rsidRPr="000760E6">
        <w:t xml:space="preserve"> multimodal. Para lidar com esses desafios, foi proposto um modelo de Rede </w:t>
      </w:r>
      <w:r w:rsidRPr="000760E6">
        <w:rPr>
          <w:i/>
        </w:rPr>
        <w:t xml:space="preserve">Neural </w:t>
      </w:r>
      <w:proofErr w:type="spellStart"/>
      <w:r w:rsidRPr="000760E6">
        <w:rPr>
          <w:i/>
        </w:rPr>
        <w:t>Long</w:t>
      </w:r>
      <w:proofErr w:type="spellEnd"/>
      <w:r w:rsidRPr="000760E6">
        <w:rPr>
          <w:i/>
        </w:rPr>
        <w:t xml:space="preserve"> Short-</w:t>
      </w:r>
      <w:proofErr w:type="spellStart"/>
      <w:r w:rsidRPr="000760E6">
        <w:rPr>
          <w:i/>
        </w:rPr>
        <w:t>Term</w:t>
      </w:r>
      <w:proofErr w:type="spellEnd"/>
      <w:r w:rsidRPr="000760E6">
        <w:rPr>
          <w:i/>
        </w:rPr>
        <w:t xml:space="preserve"> </w:t>
      </w:r>
      <w:proofErr w:type="spellStart"/>
      <w:r w:rsidRPr="000760E6">
        <w:rPr>
          <w:i/>
        </w:rPr>
        <w:t>Memory</w:t>
      </w:r>
      <w:proofErr w:type="spellEnd"/>
      <w:r w:rsidRPr="000760E6">
        <w:t xml:space="preserve"> (LSTM) orientado a eventos para atender os diferentes tempos de amostragem. Isso é, fundindo os dados dos fundamentos da empresa que são em intervalos iguais e as notícias, que são em intervalos não iguais. </w:t>
      </w:r>
    </w:p>
    <w:p w14:paraId="59853024" w14:textId="77777777" w:rsidR="000F455E" w:rsidRPr="000760E6" w:rsidRDefault="000F455E" w:rsidP="000F455E">
      <w:pPr>
        <w:pStyle w:val="TF-TEXTO"/>
      </w:pPr>
      <w:bookmarkStart w:id="26" w:name="_Hlk69060372"/>
      <w:r w:rsidRPr="000760E6">
        <w:t xml:space="preserve">No experimento foram utilizados dados de ações da </w:t>
      </w:r>
      <w:r w:rsidRPr="000760E6">
        <w:rPr>
          <w:i/>
        </w:rPr>
        <w:t xml:space="preserve">China </w:t>
      </w:r>
      <w:proofErr w:type="spellStart"/>
      <w:r w:rsidRPr="000760E6">
        <w:rPr>
          <w:i/>
        </w:rPr>
        <w:t>Securities</w:t>
      </w:r>
      <w:proofErr w:type="spellEnd"/>
      <w:r w:rsidRPr="000760E6">
        <w:rPr>
          <w:i/>
        </w:rPr>
        <w:t xml:space="preserve"> Index</w:t>
      </w:r>
      <w:r w:rsidRPr="000760E6">
        <w:t xml:space="preserve"> (CSI 100), fornecidos por Li </w:t>
      </w:r>
      <w:r w:rsidRPr="000760E6">
        <w:rPr>
          <w:i/>
        </w:rPr>
        <w:t>et al</w:t>
      </w:r>
      <w:r w:rsidRPr="000760E6">
        <w:t>. (2014). Adicionalmente, o rastreador (</w:t>
      </w:r>
      <w:r w:rsidRPr="000760E6">
        <w:rPr>
          <w:i/>
        </w:rPr>
        <w:t xml:space="preserve">web </w:t>
      </w:r>
      <w:proofErr w:type="spellStart"/>
      <w:r w:rsidRPr="000760E6">
        <w:rPr>
          <w:i/>
        </w:rPr>
        <w:t>crawler</w:t>
      </w:r>
      <w:proofErr w:type="spellEnd"/>
      <w:r w:rsidRPr="000760E6">
        <w:t xml:space="preserve">) de Li </w:t>
      </w:r>
      <w:r w:rsidRPr="000760E6">
        <w:rPr>
          <w:i/>
        </w:rPr>
        <w:t>et al.</w:t>
      </w:r>
      <w:r w:rsidRPr="000760E6">
        <w:t xml:space="preserve"> (2020), buscou 45.021 notícias das 100 companhias listadas na CSI 100, entre 01/01/2015 e 31/12/2015, do site </w:t>
      </w:r>
      <w:hyperlink r:id="rId11" w:history="1">
        <w:r w:rsidRPr="000760E6">
          <w:t>www.eastmoney.com</w:t>
        </w:r>
      </w:hyperlink>
      <w:r w:rsidRPr="000760E6">
        <w:t>, que é um dos portais de informações financeiras da China</w:t>
      </w:r>
      <w:bookmarkEnd w:id="26"/>
      <w:r w:rsidRPr="000760E6">
        <w:t>.</w:t>
      </w:r>
    </w:p>
    <w:p w14:paraId="59853025" w14:textId="77777777" w:rsidR="000F455E" w:rsidRPr="00B57F11" w:rsidRDefault="000F455E" w:rsidP="000F455E">
      <w:pPr>
        <w:pStyle w:val="TF-TEXTO"/>
      </w:pPr>
      <w:r w:rsidRPr="000760E6">
        <w:t xml:space="preserve">Foram consideradas no número k de dias à frente que a notícia influencia a ação. No Quadro 1 observa-se que Target 1 compara o preço de abertura das </w:t>
      </w:r>
      <w:r w:rsidRPr="00B57F11">
        <w:t>ações no dia i + k com o preço de abertura no dia i. Target 2 segue a mesma lógica, mas com base no fechamento das ações ao invés do preço de abertura. Para a Target 3, compara-se o preço de fechamento no dia i + k com o preço de abertura no dia i (ou seja, do dia anterior).</w:t>
      </w:r>
    </w:p>
    <w:p w14:paraId="59853026" w14:textId="77777777" w:rsidR="000F455E" w:rsidRPr="00096EDD" w:rsidRDefault="000F455E" w:rsidP="000F455E">
      <w:pPr>
        <w:pStyle w:val="TF-LEGENDA"/>
      </w:pPr>
      <w:r w:rsidRPr="00096EDD">
        <w:t xml:space="preserve">Quadro </w:t>
      </w:r>
      <w:r w:rsidR="0012306B">
        <w:fldChar w:fldCharType="begin"/>
      </w:r>
      <w:r w:rsidR="0012306B">
        <w:instrText xml:space="preserve"> SEQ Quadro \* ARABIC </w:instrText>
      </w:r>
      <w:r w:rsidR="0012306B">
        <w:fldChar w:fldCharType="separate"/>
      </w:r>
      <w:r w:rsidRPr="00096EDD">
        <w:t>1</w:t>
      </w:r>
      <w:r w:rsidR="0012306B">
        <w:fldChar w:fldCharType="end"/>
      </w:r>
      <w:r w:rsidRPr="00096EDD">
        <w:t xml:space="preserve"> - Os três períodos: abertura, fechamento do preço da ação e influência da notícia</w:t>
      </w:r>
    </w:p>
    <w:p w14:paraId="59853027" w14:textId="77777777" w:rsidR="000F455E" w:rsidRPr="00B57F11" w:rsidRDefault="000F455E" w:rsidP="000F455E">
      <w:pPr>
        <w:jc w:val="center"/>
      </w:pPr>
      <w:r w:rsidRPr="00B57F11">
        <w:rPr>
          <w:noProof/>
        </w:rPr>
        <w:drawing>
          <wp:inline distT="0" distB="0" distL="0" distR="0" wp14:anchorId="5985321C" wp14:editId="5985321D">
            <wp:extent cx="3951605" cy="1113155"/>
            <wp:effectExtent l="19050" t="19050" r="10795" b="1079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1605" cy="1113155"/>
                    </a:xfrm>
                    <a:prstGeom prst="rect">
                      <a:avLst/>
                    </a:prstGeom>
                    <a:noFill/>
                    <a:ln w="6350" cmpd="sng">
                      <a:solidFill>
                        <a:srgbClr val="000000"/>
                      </a:solidFill>
                      <a:miter lim="800000"/>
                      <a:headEnd/>
                      <a:tailEnd/>
                    </a:ln>
                    <a:effectLst/>
                  </pic:spPr>
                </pic:pic>
              </a:graphicData>
            </a:graphic>
          </wp:inline>
        </w:drawing>
      </w:r>
    </w:p>
    <w:p w14:paraId="59853028" w14:textId="77777777" w:rsidR="000F455E" w:rsidRPr="00B57F11" w:rsidRDefault="000F455E" w:rsidP="000F455E">
      <w:pPr>
        <w:pStyle w:val="TF-FONTE"/>
      </w:pPr>
      <w:r w:rsidRPr="00B57F11">
        <w:t xml:space="preserve">Fonte: Li </w:t>
      </w:r>
      <w:r w:rsidRPr="00B57F11">
        <w:rPr>
          <w:i/>
          <w:iCs/>
        </w:rPr>
        <w:t>et al</w:t>
      </w:r>
      <w:r w:rsidRPr="00B57F11">
        <w:t>. (2020, p.10).</w:t>
      </w:r>
    </w:p>
    <w:p w14:paraId="59853029" w14:textId="77777777" w:rsidR="000F455E" w:rsidRPr="00B57F11" w:rsidRDefault="000F455E" w:rsidP="000F455E">
      <w:pPr>
        <w:pStyle w:val="TF-TEXTO"/>
      </w:pPr>
      <w:bookmarkStart w:id="27" w:name="_Hlk69061539"/>
      <w:r w:rsidRPr="00B57F11">
        <w:t>Para avaliação de desempenho geral da abordagem proposta foram usados vários métodos clássicos para comparação, incluindo Máquina de Vetor de Suporte (</w:t>
      </w:r>
      <w:proofErr w:type="spellStart"/>
      <w:r w:rsidRPr="00B57F11">
        <w:rPr>
          <w:i/>
        </w:rPr>
        <w:t>Support</w:t>
      </w:r>
      <w:proofErr w:type="spellEnd"/>
      <w:r w:rsidRPr="00B57F11">
        <w:rPr>
          <w:i/>
        </w:rPr>
        <w:t xml:space="preserve"> Vector </w:t>
      </w:r>
      <w:proofErr w:type="spellStart"/>
      <w:r w:rsidRPr="00B57F11">
        <w:rPr>
          <w:i/>
        </w:rPr>
        <w:t>Machine</w:t>
      </w:r>
      <w:proofErr w:type="spellEnd"/>
      <w:r w:rsidRPr="00B57F11">
        <w:t xml:space="preserve"> - SVM), Árvore de Decisão (</w:t>
      </w:r>
      <w:proofErr w:type="spellStart"/>
      <w:r w:rsidRPr="00B57F11">
        <w:rPr>
          <w:i/>
        </w:rPr>
        <w:t>Decision</w:t>
      </w:r>
      <w:proofErr w:type="spellEnd"/>
      <w:r w:rsidRPr="00B57F11">
        <w:rPr>
          <w:i/>
        </w:rPr>
        <w:t xml:space="preserve"> </w:t>
      </w:r>
      <w:proofErr w:type="spellStart"/>
      <w:r w:rsidRPr="00B57F11">
        <w:rPr>
          <w:i/>
        </w:rPr>
        <w:t>Tree</w:t>
      </w:r>
      <w:proofErr w:type="spellEnd"/>
      <w:r w:rsidRPr="00B57F11">
        <w:t xml:space="preserve"> - DT), Rede Neural </w:t>
      </w:r>
      <w:proofErr w:type="spellStart"/>
      <w:r w:rsidRPr="00B57F11">
        <w:rPr>
          <w:i/>
        </w:rPr>
        <w:t>Backpropagation</w:t>
      </w:r>
      <w:proofErr w:type="spellEnd"/>
      <w:r w:rsidRPr="00B57F11">
        <w:t xml:space="preserve"> (BP), Rede Neural LSTM e o modelo </w:t>
      </w:r>
      <w:proofErr w:type="spellStart"/>
      <w:r w:rsidRPr="00B57F11">
        <w:t>TeSIA</w:t>
      </w:r>
      <w:proofErr w:type="spellEnd"/>
      <w:r w:rsidRPr="00B57F11">
        <w:t xml:space="preserve"> que é um dos métodos mais modernos para prever movimentos de ações. Como métricas, foram selecionadas a </w:t>
      </w:r>
      <w:proofErr w:type="spellStart"/>
      <w:r w:rsidRPr="00B57F11">
        <w:rPr>
          <w:i/>
        </w:rPr>
        <w:t>Directional</w:t>
      </w:r>
      <w:proofErr w:type="spellEnd"/>
      <w:r w:rsidRPr="00B57F11">
        <w:rPr>
          <w:i/>
        </w:rPr>
        <w:t xml:space="preserve"> </w:t>
      </w:r>
      <w:proofErr w:type="spellStart"/>
      <w:r w:rsidRPr="00B57F11">
        <w:rPr>
          <w:i/>
        </w:rPr>
        <w:t>Accuracy</w:t>
      </w:r>
      <w:proofErr w:type="spellEnd"/>
      <w:r w:rsidRPr="00B57F11">
        <w:t xml:space="preserve"> (DA), que é uma métrica para tarefas de classificação de ações e a </w:t>
      </w:r>
      <w:r w:rsidRPr="00B57F11">
        <w:rPr>
          <w:i/>
        </w:rPr>
        <w:t xml:space="preserve">Matthews </w:t>
      </w:r>
      <w:proofErr w:type="spellStart"/>
      <w:r w:rsidRPr="00B57F11">
        <w:rPr>
          <w:i/>
        </w:rPr>
        <w:t>Correlation</w:t>
      </w:r>
      <w:proofErr w:type="spellEnd"/>
      <w:r w:rsidRPr="00B57F11">
        <w:rPr>
          <w:i/>
        </w:rPr>
        <w:t xml:space="preserve"> </w:t>
      </w:r>
      <w:proofErr w:type="spellStart"/>
      <w:r w:rsidRPr="00B57F11">
        <w:rPr>
          <w:i/>
        </w:rPr>
        <w:t>Coefficient</w:t>
      </w:r>
      <w:proofErr w:type="spellEnd"/>
      <w:r w:rsidRPr="00B57F11">
        <w:t xml:space="preserve"> (MCC), que leva em consideração verdadeiros e falsos positivos e negativos e é geralmente considerado uma medida equilibrada que pode ser usada mesmo se as classes forem de tamanhos muito diferentes. DA tende a apresentar viés quando as classes não são balanceadas, ou seja, se apresentarem tamanhos muito diferentes. Um exemplo seria uma base com 100 amostras em que 98% seriam oriundos da classe positiva e 2% da classe negativa. Se o classificador julgar que todos os valores são da classe positiva, então a DA alcançada é de 98%. No entanto, esse classificador poderia falhar em reconhecer as amostras da classe negativa. Assim, MCC também foi escolhida para evitar esse viés causado por dados desbalanceados. Para ambas as métricas, um valor maior indica melhor desempenho. A Tabela 2 exibe os resultados utilizando os períodos alvos usados no Quadro 1.</w:t>
      </w:r>
      <w:bookmarkEnd w:id="27"/>
    </w:p>
    <w:p w14:paraId="5985302A" w14:textId="77777777" w:rsidR="000F455E" w:rsidRPr="00096EDD" w:rsidRDefault="000F455E" w:rsidP="000F455E">
      <w:pPr>
        <w:pStyle w:val="TF-LEGENDA"/>
      </w:pPr>
      <w:r w:rsidRPr="00B57F11">
        <w:t xml:space="preserve">Tabela </w:t>
      </w:r>
      <w:r w:rsidR="0012306B">
        <w:fldChar w:fldCharType="begin"/>
      </w:r>
      <w:r w:rsidR="0012306B">
        <w:instrText xml:space="preserve"> SEQ Tabela \* ARABIC </w:instrText>
      </w:r>
      <w:r w:rsidR="0012306B">
        <w:fldChar w:fldCharType="separate"/>
      </w:r>
      <w:r>
        <w:t>2</w:t>
      </w:r>
      <w:r w:rsidR="0012306B">
        <w:fldChar w:fldCharType="end"/>
      </w:r>
      <w:r w:rsidRPr="00B57F11">
        <w:t xml:space="preserve"> – Comparação de desempenho entre modelos</w:t>
      </w:r>
    </w:p>
    <w:tbl>
      <w:tblPr>
        <w:tblW w:w="6720" w:type="dxa"/>
        <w:jc w:val="center"/>
        <w:tblLook w:val="04A0" w:firstRow="1" w:lastRow="0" w:firstColumn="1" w:lastColumn="0" w:noHBand="0" w:noVBand="1"/>
      </w:tblPr>
      <w:tblGrid>
        <w:gridCol w:w="1234"/>
        <w:gridCol w:w="686"/>
        <w:gridCol w:w="960"/>
        <w:gridCol w:w="960"/>
        <w:gridCol w:w="960"/>
        <w:gridCol w:w="960"/>
        <w:gridCol w:w="960"/>
      </w:tblGrid>
      <w:tr w:rsidR="000F455E" w:rsidRPr="00B57F11" w14:paraId="5985302F" w14:textId="77777777" w:rsidTr="008F0257">
        <w:trPr>
          <w:trHeight w:val="310"/>
          <w:jc w:val="center"/>
        </w:trPr>
        <w:tc>
          <w:tcPr>
            <w:tcW w:w="1234" w:type="dxa"/>
            <w:tcBorders>
              <w:top w:val="single" w:sz="4" w:space="0" w:color="auto"/>
            </w:tcBorders>
            <w:shd w:val="clear" w:color="auto" w:fill="D0CECE"/>
            <w:hideMark/>
          </w:tcPr>
          <w:p w14:paraId="5985302B" w14:textId="77777777" w:rsidR="000F455E" w:rsidRPr="00B57F11" w:rsidRDefault="000F455E" w:rsidP="008F0257">
            <w:pPr>
              <w:keepNext w:val="0"/>
              <w:keepLines w:val="0"/>
              <w:jc w:val="center"/>
              <w:rPr>
                <w:b/>
                <w:bCs/>
                <w:sz w:val="20"/>
                <w:szCs w:val="20"/>
              </w:rPr>
            </w:pPr>
          </w:p>
        </w:tc>
        <w:tc>
          <w:tcPr>
            <w:tcW w:w="1646" w:type="dxa"/>
            <w:gridSpan w:val="2"/>
            <w:tcBorders>
              <w:top w:val="single" w:sz="4" w:space="0" w:color="auto"/>
            </w:tcBorders>
            <w:shd w:val="clear" w:color="auto" w:fill="D0CECE"/>
            <w:hideMark/>
          </w:tcPr>
          <w:p w14:paraId="5985302C" w14:textId="77777777" w:rsidR="000F455E" w:rsidRPr="00B57F11" w:rsidRDefault="000F455E" w:rsidP="008F0257">
            <w:pPr>
              <w:keepNext w:val="0"/>
              <w:keepLines w:val="0"/>
              <w:jc w:val="center"/>
              <w:rPr>
                <w:b/>
                <w:bCs/>
                <w:color w:val="000000"/>
                <w:sz w:val="20"/>
                <w:szCs w:val="20"/>
              </w:rPr>
            </w:pPr>
            <w:r w:rsidRPr="00B57F11">
              <w:rPr>
                <w:b/>
                <w:bCs/>
                <w:color w:val="000000"/>
                <w:sz w:val="20"/>
                <w:szCs w:val="20"/>
              </w:rPr>
              <w:t>Target 1</w:t>
            </w:r>
          </w:p>
        </w:tc>
        <w:tc>
          <w:tcPr>
            <w:tcW w:w="1920" w:type="dxa"/>
            <w:gridSpan w:val="2"/>
            <w:tcBorders>
              <w:top w:val="single" w:sz="4" w:space="0" w:color="auto"/>
            </w:tcBorders>
            <w:shd w:val="clear" w:color="auto" w:fill="D0CECE"/>
            <w:hideMark/>
          </w:tcPr>
          <w:p w14:paraId="5985302D" w14:textId="77777777" w:rsidR="000F455E" w:rsidRPr="00B57F11" w:rsidRDefault="000F455E" w:rsidP="008F0257">
            <w:pPr>
              <w:keepNext w:val="0"/>
              <w:keepLines w:val="0"/>
              <w:jc w:val="center"/>
              <w:rPr>
                <w:b/>
                <w:bCs/>
                <w:color w:val="000000"/>
                <w:sz w:val="20"/>
                <w:szCs w:val="20"/>
              </w:rPr>
            </w:pPr>
            <w:r w:rsidRPr="00B57F11">
              <w:rPr>
                <w:b/>
                <w:bCs/>
                <w:color w:val="000000"/>
                <w:sz w:val="20"/>
                <w:szCs w:val="20"/>
              </w:rPr>
              <w:t>Target2</w:t>
            </w:r>
          </w:p>
        </w:tc>
        <w:tc>
          <w:tcPr>
            <w:tcW w:w="1920" w:type="dxa"/>
            <w:gridSpan w:val="2"/>
            <w:tcBorders>
              <w:top w:val="single" w:sz="4" w:space="0" w:color="auto"/>
            </w:tcBorders>
            <w:shd w:val="clear" w:color="auto" w:fill="D0CECE"/>
            <w:hideMark/>
          </w:tcPr>
          <w:p w14:paraId="5985302E" w14:textId="77777777" w:rsidR="000F455E" w:rsidRPr="00B57F11" w:rsidRDefault="000F455E" w:rsidP="008F0257">
            <w:pPr>
              <w:keepNext w:val="0"/>
              <w:keepLines w:val="0"/>
              <w:jc w:val="center"/>
              <w:rPr>
                <w:b/>
                <w:bCs/>
                <w:color w:val="000000"/>
                <w:sz w:val="20"/>
                <w:szCs w:val="20"/>
              </w:rPr>
            </w:pPr>
            <w:r w:rsidRPr="00B57F11">
              <w:rPr>
                <w:b/>
                <w:bCs/>
                <w:color w:val="000000"/>
                <w:sz w:val="20"/>
                <w:szCs w:val="20"/>
              </w:rPr>
              <w:t>Target 3</w:t>
            </w:r>
          </w:p>
        </w:tc>
      </w:tr>
      <w:tr w:rsidR="000F455E" w:rsidRPr="00B57F11" w14:paraId="59853037" w14:textId="77777777" w:rsidTr="008F0257">
        <w:trPr>
          <w:trHeight w:val="320"/>
          <w:jc w:val="center"/>
        </w:trPr>
        <w:tc>
          <w:tcPr>
            <w:tcW w:w="1234" w:type="dxa"/>
            <w:tcBorders>
              <w:bottom w:val="single" w:sz="4" w:space="0" w:color="auto"/>
            </w:tcBorders>
            <w:shd w:val="clear" w:color="auto" w:fill="D0CECE"/>
            <w:hideMark/>
          </w:tcPr>
          <w:p w14:paraId="59853030" w14:textId="77777777" w:rsidR="000F455E" w:rsidRPr="00B57F11" w:rsidRDefault="000F455E" w:rsidP="008F0257">
            <w:pPr>
              <w:keepNext w:val="0"/>
              <w:keepLines w:val="0"/>
              <w:jc w:val="center"/>
              <w:rPr>
                <w:b/>
                <w:bCs/>
                <w:color w:val="000000"/>
                <w:sz w:val="20"/>
                <w:szCs w:val="20"/>
              </w:rPr>
            </w:pPr>
            <w:r w:rsidRPr="00B57F11">
              <w:rPr>
                <w:b/>
                <w:bCs/>
                <w:color w:val="000000"/>
                <w:sz w:val="20"/>
                <w:szCs w:val="20"/>
              </w:rPr>
              <w:t>Model</w:t>
            </w:r>
          </w:p>
        </w:tc>
        <w:tc>
          <w:tcPr>
            <w:tcW w:w="686" w:type="dxa"/>
            <w:tcBorders>
              <w:bottom w:val="single" w:sz="4" w:space="0" w:color="auto"/>
            </w:tcBorders>
            <w:shd w:val="clear" w:color="auto" w:fill="D0CECE"/>
            <w:hideMark/>
          </w:tcPr>
          <w:p w14:paraId="59853031" w14:textId="77777777" w:rsidR="000F455E" w:rsidRPr="00B57F11" w:rsidRDefault="000F455E" w:rsidP="008F0257">
            <w:pPr>
              <w:keepNext w:val="0"/>
              <w:keepLines w:val="0"/>
              <w:rPr>
                <w:color w:val="000000"/>
                <w:sz w:val="20"/>
                <w:szCs w:val="20"/>
              </w:rPr>
            </w:pPr>
            <w:r w:rsidRPr="00B57F11">
              <w:rPr>
                <w:color w:val="000000"/>
                <w:sz w:val="20"/>
                <w:szCs w:val="20"/>
              </w:rPr>
              <w:t xml:space="preserve">      DA</w:t>
            </w:r>
          </w:p>
        </w:tc>
        <w:tc>
          <w:tcPr>
            <w:tcW w:w="960" w:type="dxa"/>
            <w:tcBorders>
              <w:bottom w:val="single" w:sz="4" w:space="0" w:color="auto"/>
            </w:tcBorders>
            <w:shd w:val="clear" w:color="auto" w:fill="D0CECE"/>
            <w:hideMark/>
          </w:tcPr>
          <w:p w14:paraId="59853032" w14:textId="77777777" w:rsidR="000F455E" w:rsidRPr="00B57F11" w:rsidRDefault="000F455E" w:rsidP="008F0257">
            <w:pPr>
              <w:keepNext w:val="0"/>
              <w:keepLines w:val="0"/>
              <w:rPr>
                <w:color w:val="000000"/>
                <w:sz w:val="20"/>
                <w:szCs w:val="20"/>
              </w:rPr>
            </w:pPr>
            <w:r w:rsidRPr="00B57F11">
              <w:rPr>
                <w:color w:val="000000"/>
                <w:sz w:val="20"/>
                <w:szCs w:val="20"/>
              </w:rPr>
              <w:t>MCC</w:t>
            </w:r>
          </w:p>
        </w:tc>
        <w:tc>
          <w:tcPr>
            <w:tcW w:w="960" w:type="dxa"/>
            <w:tcBorders>
              <w:bottom w:val="single" w:sz="4" w:space="0" w:color="auto"/>
            </w:tcBorders>
            <w:shd w:val="clear" w:color="auto" w:fill="D0CECE"/>
            <w:hideMark/>
          </w:tcPr>
          <w:p w14:paraId="59853033" w14:textId="77777777" w:rsidR="000F455E" w:rsidRPr="00B57F11" w:rsidRDefault="000F455E" w:rsidP="008F0257">
            <w:pPr>
              <w:keepNext w:val="0"/>
              <w:keepLines w:val="0"/>
              <w:rPr>
                <w:color w:val="000000"/>
                <w:sz w:val="20"/>
                <w:szCs w:val="20"/>
              </w:rPr>
            </w:pPr>
            <w:r w:rsidRPr="00B57F11">
              <w:rPr>
                <w:color w:val="000000"/>
                <w:sz w:val="20"/>
                <w:szCs w:val="20"/>
              </w:rPr>
              <w:t>DA</w:t>
            </w:r>
          </w:p>
        </w:tc>
        <w:tc>
          <w:tcPr>
            <w:tcW w:w="960" w:type="dxa"/>
            <w:tcBorders>
              <w:bottom w:val="single" w:sz="4" w:space="0" w:color="auto"/>
            </w:tcBorders>
            <w:shd w:val="clear" w:color="auto" w:fill="D0CECE"/>
            <w:hideMark/>
          </w:tcPr>
          <w:p w14:paraId="59853034" w14:textId="77777777" w:rsidR="000F455E" w:rsidRPr="00B57F11" w:rsidRDefault="000F455E" w:rsidP="008F0257">
            <w:pPr>
              <w:keepNext w:val="0"/>
              <w:keepLines w:val="0"/>
              <w:rPr>
                <w:color w:val="000000"/>
                <w:sz w:val="20"/>
                <w:szCs w:val="20"/>
              </w:rPr>
            </w:pPr>
            <w:r w:rsidRPr="00B57F11">
              <w:rPr>
                <w:color w:val="000000"/>
                <w:sz w:val="20"/>
                <w:szCs w:val="20"/>
              </w:rPr>
              <w:t>MCC</w:t>
            </w:r>
          </w:p>
        </w:tc>
        <w:tc>
          <w:tcPr>
            <w:tcW w:w="960" w:type="dxa"/>
            <w:tcBorders>
              <w:bottom w:val="single" w:sz="4" w:space="0" w:color="auto"/>
            </w:tcBorders>
            <w:shd w:val="clear" w:color="auto" w:fill="D0CECE"/>
            <w:hideMark/>
          </w:tcPr>
          <w:p w14:paraId="59853035" w14:textId="77777777" w:rsidR="000F455E" w:rsidRPr="00B57F11" w:rsidRDefault="000F455E" w:rsidP="008F0257">
            <w:pPr>
              <w:keepNext w:val="0"/>
              <w:keepLines w:val="0"/>
              <w:rPr>
                <w:color w:val="000000"/>
                <w:sz w:val="20"/>
                <w:szCs w:val="20"/>
              </w:rPr>
            </w:pPr>
            <w:r w:rsidRPr="00B57F11">
              <w:rPr>
                <w:color w:val="000000"/>
                <w:sz w:val="20"/>
                <w:szCs w:val="20"/>
              </w:rPr>
              <w:t>DA</w:t>
            </w:r>
          </w:p>
        </w:tc>
        <w:tc>
          <w:tcPr>
            <w:tcW w:w="960" w:type="dxa"/>
            <w:tcBorders>
              <w:bottom w:val="single" w:sz="4" w:space="0" w:color="auto"/>
            </w:tcBorders>
            <w:shd w:val="clear" w:color="auto" w:fill="D0CECE"/>
            <w:hideMark/>
          </w:tcPr>
          <w:p w14:paraId="59853036" w14:textId="77777777" w:rsidR="000F455E" w:rsidRPr="00B57F11" w:rsidRDefault="000F455E" w:rsidP="008F0257">
            <w:pPr>
              <w:keepNext w:val="0"/>
              <w:keepLines w:val="0"/>
              <w:rPr>
                <w:color w:val="000000"/>
                <w:sz w:val="20"/>
                <w:szCs w:val="20"/>
              </w:rPr>
            </w:pPr>
            <w:r w:rsidRPr="00B57F11">
              <w:rPr>
                <w:color w:val="000000"/>
                <w:sz w:val="20"/>
                <w:szCs w:val="20"/>
              </w:rPr>
              <w:t>MCC</w:t>
            </w:r>
          </w:p>
        </w:tc>
      </w:tr>
      <w:tr w:rsidR="000F455E" w:rsidRPr="00B57F11" w14:paraId="5985303F" w14:textId="77777777" w:rsidTr="008F0257">
        <w:trPr>
          <w:trHeight w:val="320"/>
          <w:jc w:val="center"/>
        </w:trPr>
        <w:tc>
          <w:tcPr>
            <w:tcW w:w="1234" w:type="dxa"/>
            <w:tcBorders>
              <w:top w:val="single" w:sz="4" w:space="0" w:color="auto"/>
            </w:tcBorders>
            <w:shd w:val="clear" w:color="auto" w:fill="auto"/>
            <w:hideMark/>
          </w:tcPr>
          <w:p w14:paraId="59853038" w14:textId="77777777" w:rsidR="000F455E" w:rsidRPr="00B57F11" w:rsidRDefault="000F455E" w:rsidP="008F0257">
            <w:pPr>
              <w:keepNext w:val="0"/>
              <w:keepLines w:val="0"/>
              <w:rPr>
                <w:b/>
                <w:bCs/>
                <w:color w:val="000000"/>
                <w:sz w:val="20"/>
                <w:szCs w:val="20"/>
              </w:rPr>
            </w:pPr>
            <w:r w:rsidRPr="00B57F11">
              <w:rPr>
                <w:b/>
                <w:bCs/>
                <w:color w:val="000000"/>
                <w:sz w:val="20"/>
                <w:szCs w:val="20"/>
              </w:rPr>
              <w:t>SVM</w:t>
            </w:r>
          </w:p>
        </w:tc>
        <w:tc>
          <w:tcPr>
            <w:tcW w:w="686" w:type="dxa"/>
            <w:tcBorders>
              <w:top w:val="single" w:sz="4" w:space="0" w:color="auto"/>
            </w:tcBorders>
            <w:shd w:val="clear" w:color="auto" w:fill="auto"/>
            <w:hideMark/>
          </w:tcPr>
          <w:p w14:paraId="59853039" w14:textId="77777777" w:rsidR="000F455E" w:rsidRPr="00B57F11" w:rsidRDefault="000F455E" w:rsidP="008F0257">
            <w:pPr>
              <w:keepNext w:val="0"/>
              <w:keepLines w:val="0"/>
              <w:jc w:val="center"/>
              <w:rPr>
                <w:color w:val="000000"/>
                <w:sz w:val="20"/>
                <w:szCs w:val="20"/>
              </w:rPr>
            </w:pPr>
            <w:r w:rsidRPr="00B57F11">
              <w:rPr>
                <w:color w:val="000000"/>
                <w:sz w:val="20"/>
                <w:szCs w:val="20"/>
              </w:rPr>
              <w:t>0.547</w:t>
            </w:r>
          </w:p>
        </w:tc>
        <w:tc>
          <w:tcPr>
            <w:tcW w:w="960" w:type="dxa"/>
            <w:tcBorders>
              <w:top w:val="single" w:sz="4" w:space="0" w:color="auto"/>
            </w:tcBorders>
            <w:shd w:val="clear" w:color="auto" w:fill="auto"/>
            <w:hideMark/>
          </w:tcPr>
          <w:p w14:paraId="5985303A" w14:textId="77777777" w:rsidR="000F455E" w:rsidRPr="00B57F11" w:rsidRDefault="000F455E" w:rsidP="008F0257">
            <w:pPr>
              <w:keepNext w:val="0"/>
              <w:keepLines w:val="0"/>
              <w:jc w:val="center"/>
              <w:rPr>
                <w:color w:val="000000"/>
                <w:sz w:val="20"/>
                <w:szCs w:val="20"/>
              </w:rPr>
            </w:pPr>
            <w:r w:rsidRPr="00B57F11">
              <w:rPr>
                <w:color w:val="000000"/>
                <w:sz w:val="20"/>
                <w:szCs w:val="20"/>
              </w:rPr>
              <w:t>0.1956</w:t>
            </w:r>
          </w:p>
        </w:tc>
        <w:tc>
          <w:tcPr>
            <w:tcW w:w="960" w:type="dxa"/>
            <w:tcBorders>
              <w:top w:val="single" w:sz="4" w:space="0" w:color="auto"/>
            </w:tcBorders>
            <w:shd w:val="clear" w:color="auto" w:fill="auto"/>
            <w:hideMark/>
          </w:tcPr>
          <w:p w14:paraId="5985303B" w14:textId="77777777" w:rsidR="000F455E" w:rsidRPr="00B57F11" w:rsidRDefault="000F455E" w:rsidP="008F0257">
            <w:pPr>
              <w:keepNext w:val="0"/>
              <w:keepLines w:val="0"/>
              <w:jc w:val="center"/>
              <w:rPr>
                <w:color w:val="000000"/>
                <w:sz w:val="20"/>
                <w:szCs w:val="20"/>
              </w:rPr>
            </w:pPr>
            <w:r w:rsidRPr="00B57F11">
              <w:rPr>
                <w:color w:val="000000"/>
                <w:sz w:val="20"/>
                <w:szCs w:val="20"/>
              </w:rPr>
              <w:t>0.519</w:t>
            </w:r>
          </w:p>
        </w:tc>
        <w:tc>
          <w:tcPr>
            <w:tcW w:w="960" w:type="dxa"/>
            <w:tcBorders>
              <w:top w:val="single" w:sz="4" w:space="0" w:color="auto"/>
            </w:tcBorders>
            <w:shd w:val="clear" w:color="auto" w:fill="auto"/>
            <w:hideMark/>
          </w:tcPr>
          <w:p w14:paraId="5985303C" w14:textId="77777777" w:rsidR="000F455E" w:rsidRPr="00B57F11" w:rsidRDefault="000F455E" w:rsidP="008F0257">
            <w:pPr>
              <w:keepNext w:val="0"/>
              <w:keepLines w:val="0"/>
              <w:jc w:val="center"/>
              <w:rPr>
                <w:color w:val="000000"/>
                <w:sz w:val="20"/>
                <w:szCs w:val="20"/>
              </w:rPr>
            </w:pPr>
            <w:r w:rsidRPr="00B57F11">
              <w:rPr>
                <w:color w:val="000000"/>
                <w:sz w:val="20"/>
                <w:szCs w:val="20"/>
              </w:rPr>
              <w:t>0.0679</w:t>
            </w:r>
          </w:p>
        </w:tc>
        <w:tc>
          <w:tcPr>
            <w:tcW w:w="960" w:type="dxa"/>
            <w:tcBorders>
              <w:top w:val="single" w:sz="4" w:space="0" w:color="auto"/>
            </w:tcBorders>
            <w:shd w:val="clear" w:color="auto" w:fill="auto"/>
            <w:hideMark/>
          </w:tcPr>
          <w:p w14:paraId="5985303D" w14:textId="77777777" w:rsidR="000F455E" w:rsidRPr="00B57F11" w:rsidRDefault="000F455E" w:rsidP="008F0257">
            <w:pPr>
              <w:keepNext w:val="0"/>
              <w:keepLines w:val="0"/>
              <w:jc w:val="center"/>
              <w:rPr>
                <w:color w:val="000000"/>
                <w:sz w:val="20"/>
                <w:szCs w:val="20"/>
              </w:rPr>
            </w:pPr>
            <w:r w:rsidRPr="00B57F11">
              <w:rPr>
                <w:color w:val="000000"/>
                <w:sz w:val="20"/>
                <w:szCs w:val="20"/>
              </w:rPr>
              <w:t>0.528</w:t>
            </w:r>
          </w:p>
        </w:tc>
        <w:tc>
          <w:tcPr>
            <w:tcW w:w="960" w:type="dxa"/>
            <w:tcBorders>
              <w:top w:val="single" w:sz="4" w:space="0" w:color="auto"/>
            </w:tcBorders>
            <w:shd w:val="clear" w:color="auto" w:fill="auto"/>
            <w:hideMark/>
          </w:tcPr>
          <w:p w14:paraId="5985303E" w14:textId="77777777" w:rsidR="000F455E" w:rsidRPr="00B57F11" w:rsidRDefault="000F455E" w:rsidP="008F0257">
            <w:pPr>
              <w:keepNext w:val="0"/>
              <w:keepLines w:val="0"/>
              <w:jc w:val="center"/>
              <w:rPr>
                <w:color w:val="000000"/>
                <w:sz w:val="20"/>
                <w:szCs w:val="20"/>
              </w:rPr>
            </w:pPr>
            <w:r w:rsidRPr="00B57F11">
              <w:rPr>
                <w:color w:val="000000"/>
                <w:sz w:val="20"/>
                <w:szCs w:val="20"/>
              </w:rPr>
              <w:t>0.1374</w:t>
            </w:r>
          </w:p>
        </w:tc>
      </w:tr>
      <w:tr w:rsidR="000F455E" w:rsidRPr="00B57F11" w14:paraId="59853047" w14:textId="77777777" w:rsidTr="008F0257">
        <w:trPr>
          <w:trHeight w:val="320"/>
          <w:jc w:val="center"/>
        </w:trPr>
        <w:tc>
          <w:tcPr>
            <w:tcW w:w="1234" w:type="dxa"/>
            <w:shd w:val="clear" w:color="auto" w:fill="auto"/>
            <w:hideMark/>
          </w:tcPr>
          <w:p w14:paraId="59853040" w14:textId="77777777" w:rsidR="000F455E" w:rsidRPr="00B57F11" w:rsidRDefault="000F455E" w:rsidP="008F0257">
            <w:pPr>
              <w:keepNext w:val="0"/>
              <w:keepLines w:val="0"/>
              <w:rPr>
                <w:b/>
                <w:bCs/>
                <w:color w:val="000000"/>
                <w:sz w:val="20"/>
                <w:szCs w:val="20"/>
              </w:rPr>
            </w:pPr>
            <w:r w:rsidRPr="00B57F11">
              <w:rPr>
                <w:b/>
                <w:bCs/>
                <w:color w:val="000000"/>
                <w:sz w:val="20"/>
                <w:szCs w:val="20"/>
              </w:rPr>
              <w:t>DT</w:t>
            </w:r>
          </w:p>
        </w:tc>
        <w:tc>
          <w:tcPr>
            <w:tcW w:w="686" w:type="dxa"/>
            <w:shd w:val="clear" w:color="auto" w:fill="auto"/>
            <w:hideMark/>
          </w:tcPr>
          <w:p w14:paraId="59853041" w14:textId="77777777" w:rsidR="000F455E" w:rsidRPr="00B57F11" w:rsidRDefault="000F455E" w:rsidP="008F0257">
            <w:pPr>
              <w:keepNext w:val="0"/>
              <w:keepLines w:val="0"/>
              <w:jc w:val="center"/>
              <w:rPr>
                <w:color w:val="000000"/>
                <w:sz w:val="20"/>
                <w:szCs w:val="20"/>
              </w:rPr>
            </w:pPr>
            <w:r w:rsidRPr="00B57F11">
              <w:rPr>
                <w:color w:val="000000"/>
                <w:sz w:val="20"/>
                <w:szCs w:val="20"/>
              </w:rPr>
              <w:t>0.562</w:t>
            </w:r>
          </w:p>
        </w:tc>
        <w:tc>
          <w:tcPr>
            <w:tcW w:w="960" w:type="dxa"/>
            <w:shd w:val="clear" w:color="auto" w:fill="auto"/>
            <w:hideMark/>
          </w:tcPr>
          <w:p w14:paraId="59853042" w14:textId="77777777" w:rsidR="000F455E" w:rsidRPr="00B57F11" w:rsidRDefault="000F455E" w:rsidP="008F0257">
            <w:pPr>
              <w:keepNext w:val="0"/>
              <w:keepLines w:val="0"/>
              <w:jc w:val="center"/>
              <w:rPr>
                <w:color w:val="000000"/>
                <w:sz w:val="20"/>
                <w:szCs w:val="20"/>
              </w:rPr>
            </w:pPr>
            <w:r w:rsidRPr="00B57F11">
              <w:rPr>
                <w:color w:val="000000"/>
                <w:sz w:val="20"/>
                <w:szCs w:val="20"/>
              </w:rPr>
              <w:t>0.2244</w:t>
            </w:r>
          </w:p>
        </w:tc>
        <w:tc>
          <w:tcPr>
            <w:tcW w:w="960" w:type="dxa"/>
            <w:shd w:val="clear" w:color="auto" w:fill="auto"/>
            <w:hideMark/>
          </w:tcPr>
          <w:p w14:paraId="59853043" w14:textId="77777777" w:rsidR="000F455E" w:rsidRPr="00B57F11" w:rsidRDefault="000F455E" w:rsidP="008F0257">
            <w:pPr>
              <w:keepNext w:val="0"/>
              <w:keepLines w:val="0"/>
              <w:jc w:val="center"/>
              <w:rPr>
                <w:color w:val="000000"/>
                <w:sz w:val="20"/>
                <w:szCs w:val="20"/>
              </w:rPr>
            </w:pPr>
            <w:r w:rsidRPr="00B57F11">
              <w:rPr>
                <w:color w:val="000000"/>
                <w:sz w:val="20"/>
                <w:szCs w:val="20"/>
              </w:rPr>
              <w:t>0.537</w:t>
            </w:r>
          </w:p>
        </w:tc>
        <w:tc>
          <w:tcPr>
            <w:tcW w:w="960" w:type="dxa"/>
            <w:shd w:val="clear" w:color="auto" w:fill="auto"/>
            <w:hideMark/>
          </w:tcPr>
          <w:p w14:paraId="59853044" w14:textId="77777777" w:rsidR="000F455E" w:rsidRPr="00B57F11" w:rsidRDefault="000F455E" w:rsidP="008F0257">
            <w:pPr>
              <w:keepNext w:val="0"/>
              <w:keepLines w:val="0"/>
              <w:jc w:val="center"/>
              <w:rPr>
                <w:color w:val="000000"/>
                <w:sz w:val="20"/>
                <w:szCs w:val="20"/>
              </w:rPr>
            </w:pPr>
            <w:r w:rsidRPr="00B57F11">
              <w:rPr>
                <w:color w:val="000000"/>
                <w:sz w:val="20"/>
                <w:szCs w:val="20"/>
              </w:rPr>
              <w:t>0.1277</w:t>
            </w:r>
          </w:p>
        </w:tc>
        <w:tc>
          <w:tcPr>
            <w:tcW w:w="960" w:type="dxa"/>
            <w:shd w:val="clear" w:color="auto" w:fill="auto"/>
            <w:hideMark/>
          </w:tcPr>
          <w:p w14:paraId="59853045" w14:textId="77777777" w:rsidR="000F455E" w:rsidRPr="00B57F11" w:rsidRDefault="000F455E" w:rsidP="008F0257">
            <w:pPr>
              <w:keepNext w:val="0"/>
              <w:keepLines w:val="0"/>
              <w:jc w:val="center"/>
              <w:rPr>
                <w:color w:val="000000"/>
                <w:sz w:val="20"/>
                <w:szCs w:val="20"/>
              </w:rPr>
            </w:pPr>
            <w:r w:rsidRPr="00B57F11">
              <w:rPr>
                <w:color w:val="000000"/>
                <w:sz w:val="20"/>
                <w:szCs w:val="20"/>
              </w:rPr>
              <w:t>0.524</w:t>
            </w:r>
          </w:p>
        </w:tc>
        <w:tc>
          <w:tcPr>
            <w:tcW w:w="960" w:type="dxa"/>
            <w:shd w:val="clear" w:color="auto" w:fill="auto"/>
            <w:hideMark/>
          </w:tcPr>
          <w:p w14:paraId="59853046" w14:textId="77777777" w:rsidR="000F455E" w:rsidRPr="00B57F11" w:rsidRDefault="000F455E" w:rsidP="008F0257">
            <w:pPr>
              <w:keepNext w:val="0"/>
              <w:keepLines w:val="0"/>
              <w:jc w:val="center"/>
              <w:rPr>
                <w:color w:val="000000"/>
                <w:sz w:val="20"/>
                <w:szCs w:val="20"/>
              </w:rPr>
            </w:pPr>
            <w:r w:rsidRPr="00B57F11">
              <w:rPr>
                <w:color w:val="000000"/>
                <w:sz w:val="20"/>
                <w:szCs w:val="20"/>
              </w:rPr>
              <w:t>0.1195</w:t>
            </w:r>
          </w:p>
        </w:tc>
      </w:tr>
      <w:tr w:rsidR="000F455E" w:rsidRPr="00B57F11" w14:paraId="5985304F" w14:textId="77777777" w:rsidTr="008F0257">
        <w:trPr>
          <w:trHeight w:val="320"/>
          <w:jc w:val="center"/>
        </w:trPr>
        <w:tc>
          <w:tcPr>
            <w:tcW w:w="1234" w:type="dxa"/>
            <w:shd w:val="clear" w:color="auto" w:fill="auto"/>
            <w:hideMark/>
          </w:tcPr>
          <w:p w14:paraId="59853048" w14:textId="77777777" w:rsidR="000F455E" w:rsidRPr="00B57F11" w:rsidRDefault="000F455E" w:rsidP="008F0257">
            <w:pPr>
              <w:keepNext w:val="0"/>
              <w:keepLines w:val="0"/>
              <w:rPr>
                <w:b/>
                <w:bCs/>
                <w:color w:val="000000"/>
                <w:sz w:val="20"/>
                <w:szCs w:val="20"/>
              </w:rPr>
            </w:pPr>
            <w:r w:rsidRPr="00B57F11">
              <w:rPr>
                <w:b/>
                <w:bCs/>
                <w:color w:val="000000"/>
                <w:sz w:val="20"/>
                <w:szCs w:val="20"/>
              </w:rPr>
              <w:t>BP</w:t>
            </w:r>
          </w:p>
        </w:tc>
        <w:tc>
          <w:tcPr>
            <w:tcW w:w="686" w:type="dxa"/>
            <w:shd w:val="clear" w:color="auto" w:fill="auto"/>
            <w:hideMark/>
          </w:tcPr>
          <w:p w14:paraId="59853049" w14:textId="77777777" w:rsidR="000F455E" w:rsidRPr="00B57F11" w:rsidRDefault="000F455E" w:rsidP="008F0257">
            <w:pPr>
              <w:keepNext w:val="0"/>
              <w:keepLines w:val="0"/>
              <w:jc w:val="center"/>
              <w:rPr>
                <w:color w:val="000000"/>
                <w:sz w:val="20"/>
                <w:szCs w:val="20"/>
              </w:rPr>
            </w:pPr>
            <w:r w:rsidRPr="00B57F11">
              <w:rPr>
                <w:color w:val="000000"/>
                <w:sz w:val="20"/>
                <w:szCs w:val="20"/>
              </w:rPr>
              <w:t>0.542</w:t>
            </w:r>
          </w:p>
        </w:tc>
        <w:tc>
          <w:tcPr>
            <w:tcW w:w="960" w:type="dxa"/>
            <w:shd w:val="clear" w:color="auto" w:fill="auto"/>
            <w:hideMark/>
          </w:tcPr>
          <w:p w14:paraId="5985304A" w14:textId="77777777" w:rsidR="000F455E" w:rsidRPr="00B57F11" w:rsidRDefault="000F455E" w:rsidP="008F0257">
            <w:pPr>
              <w:keepNext w:val="0"/>
              <w:keepLines w:val="0"/>
              <w:jc w:val="center"/>
              <w:rPr>
                <w:color w:val="000000"/>
                <w:sz w:val="20"/>
                <w:szCs w:val="20"/>
              </w:rPr>
            </w:pPr>
            <w:r w:rsidRPr="00B57F11">
              <w:rPr>
                <w:color w:val="000000"/>
                <w:sz w:val="20"/>
                <w:szCs w:val="20"/>
              </w:rPr>
              <w:t>0.1438</w:t>
            </w:r>
          </w:p>
        </w:tc>
        <w:tc>
          <w:tcPr>
            <w:tcW w:w="960" w:type="dxa"/>
            <w:shd w:val="clear" w:color="auto" w:fill="auto"/>
            <w:hideMark/>
          </w:tcPr>
          <w:p w14:paraId="5985304B" w14:textId="77777777" w:rsidR="000F455E" w:rsidRPr="00B57F11" w:rsidRDefault="000F455E" w:rsidP="008F0257">
            <w:pPr>
              <w:keepNext w:val="0"/>
              <w:keepLines w:val="0"/>
              <w:jc w:val="center"/>
              <w:rPr>
                <w:color w:val="000000"/>
                <w:sz w:val="20"/>
                <w:szCs w:val="20"/>
              </w:rPr>
            </w:pPr>
            <w:r w:rsidRPr="00B57F11">
              <w:rPr>
                <w:color w:val="000000"/>
                <w:sz w:val="20"/>
                <w:szCs w:val="20"/>
              </w:rPr>
              <w:t>0.551</w:t>
            </w:r>
          </w:p>
        </w:tc>
        <w:tc>
          <w:tcPr>
            <w:tcW w:w="960" w:type="dxa"/>
            <w:shd w:val="clear" w:color="auto" w:fill="auto"/>
            <w:hideMark/>
          </w:tcPr>
          <w:p w14:paraId="5985304C" w14:textId="77777777" w:rsidR="000F455E" w:rsidRPr="00B57F11" w:rsidRDefault="000F455E" w:rsidP="008F0257">
            <w:pPr>
              <w:keepNext w:val="0"/>
              <w:keepLines w:val="0"/>
              <w:jc w:val="center"/>
              <w:rPr>
                <w:color w:val="000000"/>
                <w:sz w:val="20"/>
                <w:szCs w:val="20"/>
              </w:rPr>
            </w:pPr>
            <w:r w:rsidRPr="00B57F11">
              <w:rPr>
                <w:color w:val="000000"/>
                <w:sz w:val="20"/>
                <w:szCs w:val="20"/>
              </w:rPr>
              <w:t>0.1997</w:t>
            </w:r>
          </w:p>
        </w:tc>
        <w:tc>
          <w:tcPr>
            <w:tcW w:w="960" w:type="dxa"/>
            <w:shd w:val="clear" w:color="auto" w:fill="auto"/>
            <w:hideMark/>
          </w:tcPr>
          <w:p w14:paraId="5985304D" w14:textId="77777777" w:rsidR="000F455E" w:rsidRPr="00B57F11" w:rsidRDefault="000F455E" w:rsidP="008F0257">
            <w:pPr>
              <w:keepNext w:val="0"/>
              <w:keepLines w:val="0"/>
              <w:jc w:val="center"/>
              <w:rPr>
                <w:color w:val="000000"/>
                <w:sz w:val="20"/>
                <w:szCs w:val="20"/>
              </w:rPr>
            </w:pPr>
            <w:r w:rsidRPr="00B57F11">
              <w:rPr>
                <w:color w:val="000000"/>
                <w:sz w:val="20"/>
                <w:szCs w:val="20"/>
              </w:rPr>
              <w:t>0.539</w:t>
            </w:r>
          </w:p>
        </w:tc>
        <w:tc>
          <w:tcPr>
            <w:tcW w:w="960" w:type="dxa"/>
            <w:shd w:val="clear" w:color="auto" w:fill="auto"/>
            <w:hideMark/>
          </w:tcPr>
          <w:p w14:paraId="5985304E" w14:textId="77777777" w:rsidR="000F455E" w:rsidRPr="00B57F11" w:rsidRDefault="000F455E" w:rsidP="008F0257">
            <w:pPr>
              <w:keepNext w:val="0"/>
              <w:keepLines w:val="0"/>
              <w:jc w:val="center"/>
              <w:rPr>
                <w:color w:val="000000"/>
                <w:sz w:val="20"/>
                <w:szCs w:val="20"/>
              </w:rPr>
            </w:pPr>
            <w:r w:rsidRPr="00B57F11">
              <w:rPr>
                <w:color w:val="000000"/>
                <w:sz w:val="20"/>
                <w:szCs w:val="20"/>
              </w:rPr>
              <w:t>0.1422</w:t>
            </w:r>
          </w:p>
        </w:tc>
      </w:tr>
      <w:tr w:rsidR="000F455E" w:rsidRPr="00B57F11" w14:paraId="59853057" w14:textId="77777777" w:rsidTr="008F0257">
        <w:trPr>
          <w:trHeight w:val="320"/>
          <w:jc w:val="center"/>
        </w:trPr>
        <w:tc>
          <w:tcPr>
            <w:tcW w:w="1234" w:type="dxa"/>
            <w:shd w:val="clear" w:color="auto" w:fill="auto"/>
            <w:hideMark/>
          </w:tcPr>
          <w:p w14:paraId="59853050" w14:textId="77777777" w:rsidR="000F455E" w:rsidRPr="00B57F11" w:rsidRDefault="000F455E" w:rsidP="008F0257">
            <w:pPr>
              <w:keepNext w:val="0"/>
              <w:keepLines w:val="0"/>
              <w:rPr>
                <w:b/>
                <w:bCs/>
                <w:color w:val="000000"/>
                <w:sz w:val="20"/>
                <w:szCs w:val="20"/>
              </w:rPr>
            </w:pPr>
            <w:r w:rsidRPr="00B57F11">
              <w:rPr>
                <w:b/>
                <w:bCs/>
                <w:color w:val="000000"/>
                <w:sz w:val="20"/>
                <w:szCs w:val="20"/>
              </w:rPr>
              <w:t>LSTM</w:t>
            </w:r>
          </w:p>
        </w:tc>
        <w:tc>
          <w:tcPr>
            <w:tcW w:w="686" w:type="dxa"/>
            <w:shd w:val="clear" w:color="auto" w:fill="auto"/>
            <w:hideMark/>
          </w:tcPr>
          <w:p w14:paraId="59853051" w14:textId="77777777" w:rsidR="000F455E" w:rsidRPr="00B57F11" w:rsidRDefault="000F455E" w:rsidP="008F0257">
            <w:pPr>
              <w:keepNext w:val="0"/>
              <w:keepLines w:val="0"/>
              <w:jc w:val="center"/>
              <w:rPr>
                <w:color w:val="000000"/>
                <w:sz w:val="20"/>
                <w:szCs w:val="20"/>
              </w:rPr>
            </w:pPr>
            <w:r w:rsidRPr="00B57F11">
              <w:rPr>
                <w:color w:val="000000"/>
                <w:sz w:val="20"/>
                <w:szCs w:val="20"/>
              </w:rPr>
              <w:t>0.571</w:t>
            </w:r>
          </w:p>
        </w:tc>
        <w:tc>
          <w:tcPr>
            <w:tcW w:w="960" w:type="dxa"/>
            <w:shd w:val="clear" w:color="auto" w:fill="auto"/>
            <w:hideMark/>
          </w:tcPr>
          <w:p w14:paraId="59853052" w14:textId="77777777" w:rsidR="000F455E" w:rsidRPr="00B57F11" w:rsidRDefault="000F455E" w:rsidP="008F0257">
            <w:pPr>
              <w:keepNext w:val="0"/>
              <w:keepLines w:val="0"/>
              <w:jc w:val="center"/>
              <w:rPr>
                <w:color w:val="000000"/>
                <w:sz w:val="20"/>
                <w:szCs w:val="20"/>
              </w:rPr>
            </w:pPr>
            <w:r w:rsidRPr="00B57F11">
              <w:rPr>
                <w:color w:val="000000"/>
                <w:sz w:val="20"/>
                <w:szCs w:val="20"/>
              </w:rPr>
              <w:t>0.2354</w:t>
            </w:r>
          </w:p>
        </w:tc>
        <w:tc>
          <w:tcPr>
            <w:tcW w:w="960" w:type="dxa"/>
            <w:shd w:val="clear" w:color="auto" w:fill="auto"/>
            <w:hideMark/>
          </w:tcPr>
          <w:p w14:paraId="59853053" w14:textId="77777777" w:rsidR="000F455E" w:rsidRPr="00B57F11" w:rsidRDefault="000F455E" w:rsidP="008F0257">
            <w:pPr>
              <w:keepNext w:val="0"/>
              <w:keepLines w:val="0"/>
              <w:jc w:val="center"/>
              <w:rPr>
                <w:color w:val="000000"/>
                <w:sz w:val="20"/>
                <w:szCs w:val="20"/>
              </w:rPr>
            </w:pPr>
            <w:r w:rsidRPr="00B57F11">
              <w:rPr>
                <w:color w:val="000000"/>
                <w:sz w:val="20"/>
                <w:szCs w:val="20"/>
              </w:rPr>
              <w:t>0.583</w:t>
            </w:r>
          </w:p>
        </w:tc>
        <w:tc>
          <w:tcPr>
            <w:tcW w:w="960" w:type="dxa"/>
            <w:shd w:val="clear" w:color="auto" w:fill="auto"/>
            <w:hideMark/>
          </w:tcPr>
          <w:p w14:paraId="59853054" w14:textId="77777777" w:rsidR="000F455E" w:rsidRPr="00B57F11" w:rsidRDefault="000F455E" w:rsidP="008F0257">
            <w:pPr>
              <w:keepNext w:val="0"/>
              <w:keepLines w:val="0"/>
              <w:jc w:val="center"/>
              <w:rPr>
                <w:color w:val="000000"/>
                <w:sz w:val="20"/>
                <w:szCs w:val="20"/>
              </w:rPr>
            </w:pPr>
            <w:r w:rsidRPr="00B57F11">
              <w:rPr>
                <w:color w:val="000000"/>
                <w:sz w:val="20"/>
                <w:szCs w:val="20"/>
              </w:rPr>
              <w:t>0.2594</w:t>
            </w:r>
          </w:p>
        </w:tc>
        <w:tc>
          <w:tcPr>
            <w:tcW w:w="960" w:type="dxa"/>
            <w:shd w:val="clear" w:color="auto" w:fill="auto"/>
            <w:hideMark/>
          </w:tcPr>
          <w:p w14:paraId="59853055" w14:textId="77777777" w:rsidR="000F455E" w:rsidRPr="00B57F11" w:rsidRDefault="000F455E" w:rsidP="008F0257">
            <w:pPr>
              <w:keepNext w:val="0"/>
              <w:keepLines w:val="0"/>
              <w:jc w:val="center"/>
              <w:rPr>
                <w:color w:val="000000"/>
                <w:sz w:val="20"/>
                <w:szCs w:val="20"/>
              </w:rPr>
            </w:pPr>
            <w:r w:rsidRPr="00B57F11">
              <w:rPr>
                <w:color w:val="000000"/>
                <w:sz w:val="20"/>
                <w:szCs w:val="20"/>
              </w:rPr>
              <w:t>0.601</w:t>
            </w:r>
          </w:p>
        </w:tc>
        <w:tc>
          <w:tcPr>
            <w:tcW w:w="960" w:type="dxa"/>
            <w:shd w:val="clear" w:color="auto" w:fill="auto"/>
            <w:hideMark/>
          </w:tcPr>
          <w:p w14:paraId="59853056" w14:textId="77777777" w:rsidR="000F455E" w:rsidRPr="00B57F11" w:rsidRDefault="000F455E" w:rsidP="008F0257">
            <w:pPr>
              <w:keepNext w:val="0"/>
              <w:keepLines w:val="0"/>
              <w:jc w:val="center"/>
              <w:rPr>
                <w:color w:val="000000"/>
                <w:sz w:val="20"/>
                <w:szCs w:val="20"/>
              </w:rPr>
            </w:pPr>
            <w:r w:rsidRPr="00B57F11">
              <w:rPr>
                <w:color w:val="000000"/>
                <w:sz w:val="20"/>
                <w:szCs w:val="20"/>
              </w:rPr>
              <w:t>0.3058</w:t>
            </w:r>
          </w:p>
        </w:tc>
      </w:tr>
      <w:tr w:rsidR="000F455E" w:rsidRPr="00B57F11" w14:paraId="5985305F" w14:textId="77777777" w:rsidTr="008F0257">
        <w:trPr>
          <w:trHeight w:val="320"/>
          <w:jc w:val="center"/>
        </w:trPr>
        <w:tc>
          <w:tcPr>
            <w:tcW w:w="1234" w:type="dxa"/>
            <w:shd w:val="clear" w:color="auto" w:fill="auto"/>
            <w:hideMark/>
          </w:tcPr>
          <w:p w14:paraId="59853058" w14:textId="77777777" w:rsidR="000F455E" w:rsidRPr="00B57F11" w:rsidRDefault="000F455E" w:rsidP="008F0257">
            <w:pPr>
              <w:keepNext w:val="0"/>
              <w:keepLines w:val="0"/>
              <w:rPr>
                <w:b/>
                <w:bCs/>
                <w:color w:val="000000"/>
                <w:sz w:val="20"/>
                <w:szCs w:val="20"/>
              </w:rPr>
            </w:pPr>
            <w:proofErr w:type="spellStart"/>
            <w:r w:rsidRPr="00B57F11">
              <w:rPr>
                <w:b/>
                <w:bCs/>
                <w:color w:val="000000"/>
                <w:sz w:val="20"/>
                <w:szCs w:val="20"/>
              </w:rPr>
              <w:t>TeSIA</w:t>
            </w:r>
            <w:proofErr w:type="spellEnd"/>
          </w:p>
        </w:tc>
        <w:tc>
          <w:tcPr>
            <w:tcW w:w="686" w:type="dxa"/>
            <w:shd w:val="clear" w:color="auto" w:fill="auto"/>
            <w:hideMark/>
          </w:tcPr>
          <w:p w14:paraId="59853059" w14:textId="77777777" w:rsidR="000F455E" w:rsidRPr="00B57F11" w:rsidRDefault="000F455E" w:rsidP="008F0257">
            <w:pPr>
              <w:keepNext w:val="0"/>
              <w:keepLines w:val="0"/>
              <w:jc w:val="center"/>
              <w:rPr>
                <w:color w:val="000000"/>
                <w:sz w:val="20"/>
                <w:szCs w:val="20"/>
              </w:rPr>
            </w:pPr>
            <w:r w:rsidRPr="00B57F11">
              <w:rPr>
                <w:color w:val="000000"/>
                <w:sz w:val="20"/>
                <w:szCs w:val="20"/>
              </w:rPr>
              <w:t>0.584</w:t>
            </w:r>
          </w:p>
        </w:tc>
        <w:tc>
          <w:tcPr>
            <w:tcW w:w="960" w:type="dxa"/>
            <w:shd w:val="clear" w:color="auto" w:fill="auto"/>
            <w:hideMark/>
          </w:tcPr>
          <w:p w14:paraId="5985305A" w14:textId="77777777" w:rsidR="000F455E" w:rsidRPr="00B57F11" w:rsidRDefault="000F455E" w:rsidP="008F0257">
            <w:pPr>
              <w:keepNext w:val="0"/>
              <w:keepLines w:val="0"/>
              <w:jc w:val="center"/>
              <w:rPr>
                <w:color w:val="000000"/>
                <w:sz w:val="20"/>
                <w:szCs w:val="20"/>
              </w:rPr>
            </w:pPr>
            <w:r w:rsidRPr="00B57F11">
              <w:rPr>
                <w:color w:val="000000"/>
                <w:sz w:val="20"/>
                <w:szCs w:val="20"/>
              </w:rPr>
              <w:t>0.2775</w:t>
            </w:r>
          </w:p>
        </w:tc>
        <w:tc>
          <w:tcPr>
            <w:tcW w:w="960" w:type="dxa"/>
            <w:shd w:val="clear" w:color="auto" w:fill="auto"/>
            <w:hideMark/>
          </w:tcPr>
          <w:p w14:paraId="5985305B" w14:textId="77777777" w:rsidR="000F455E" w:rsidRPr="00B57F11" w:rsidRDefault="000F455E" w:rsidP="008F0257">
            <w:pPr>
              <w:keepNext w:val="0"/>
              <w:keepLines w:val="0"/>
              <w:jc w:val="center"/>
              <w:rPr>
                <w:color w:val="000000"/>
                <w:sz w:val="20"/>
                <w:szCs w:val="20"/>
              </w:rPr>
            </w:pPr>
            <w:r w:rsidRPr="00B57F11">
              <w:rPr>
                <w:color w:val="000000"/>
                <w:sz w:val="20"/>
                <w:szCs w:val="20"/>
              </w:rPr>
              <w:t>0.576</w:t>
            </w:r>
          </w:p>
        </w:tc>
        <w:tc>
          <w:tcPr>
            <w:tcW w:w="960" w:type="dxa"/>
            <w:shd w:val="clear" w:color="auto" w:fill="auto"/>
            <w:hideMark/>
          </w:tcPr>
          <w:p w14:paraId="5985305C" w14:textId="77777777" w:rsidR="000F455E" w:rsidRPr="00B57F11" w:rsidRDefault="000F455E" w:rsidP="008F0257">
            <w:pPr>
              <w:keepNext w:val="0"/>
              <w:keepLines w:val="0"/>
              <w:jc w:val="center"/>
              <w:rPr>
                <w:color w:val="000000"/>
                <w:sz w:val="20"/>
                <w:szCs w:val="20"/>
              </w:rPr>
            </w:pPr>
            <w:r w:rsidRPr="00B57F11">
              <w:rPr>
                <w:color w:val="000000"/>
                <w:sz w:val="20"/>
                <w:szCs w:val="20"/>
              </w:rPr>
              <w:t>0.2371</w:t>
            </w:r>
          </w:p>
        </w:tc>
        <w:tc>
          <w:tcPr>
            <w:tcW w:w="960" w:type="dxa"/>
            <w:shd w:val="clear" w:color="auto" w:fill="auto"/>
            <w:hideMark/>
          </w:tcPr>
          <w:p w14:paraId="5985305D" w14:textId="77777777" w:rsidR="000F455E" w:rsidRPr="00B57F11" w:rsidRDefault="000F455E" w:rsidP="008F0257">
            <w:pPr>
              <w:keepNext w:val="0"/>
              <w:keepLines w:val="0"/>
              <w:jc w:val="center"/>
              <w:rPr>
                <w:color w:val="000000"/>
                <w:sz w:val="20"/>
                <w:szCs w:val="20"/>
              </w:rPr>
            </w:pPr>
            <w:r w:rsidRPr="00B57F11">
              <w:rPr>
                <w:color w:val="000000"/>
                <w:sz w:val="20"/>
                <w:szCs w:val="20"/>
              </w:rPr>
              <w:t>0.597</w:t>
            </w:r>
          </w:p>
        </w:tc>
        <w:tc>
          <w:tcPr>
            <w:tcW w:w="960" w:type="dxa"/>
            <w:shd w:val="clear" w:color="auto" w:fill="auto"/>
            <w:hideMark/>
          </w:tcPr>
          <w:p w14:paraId="5985305E" w14:textId="77777777" w:rsidR="000F455E" w:rsidRPr="00B57F11" w:rsidRDefault="000F455E" w:rsidP="008F0257">
            <w:pPr>
              <w:keepNext w:val="0"/>
              <w:keepLines w:val="0"/>
              <w:jc w:val="center"/>
              <w:rPr>
                <w:color w:val="000000"/>
                <w:sz w:val="20"/>
                <w:szCs w:val="20"/>
              </w:rPr>
            </w:pPr>
            <w:r w:rsidRPr="00B57F11">
              <w:rPr>
                <w:color w:val="000000"/>
                <w:sz w:val="20"/>
                <w:szCs w:val="20"/>
              </w:rPr>
              <w:t>0.2789</w:t>
            </w:r>
          </w:p>
        </w:tc>
      </w:tr>
      <w:tr w:rsidR="000F455E" w:rsidRPr="00B57F11" w14:paraId="59853067" w14:textId="77777777" w:rsidTr="008F0257">
        <w:trPr>
          <w:trHeight w:val="309"/>
          <w:jc w:val="center"/>
        </w:trPr>
        <w:tc>
          <w:tcPr>
            <w:tcW w:w="1234" w:type="dxa"/>
            <w:tcBorders>
              <w:bottom w:val="single" w:sz="4" w:space="0" w:color="auto"/>
            </w:tcBorders>
            <w:shd w:val="clear" w:color="auto" w:fill="auto"/>
            <w:hideMark/>
          </w:tcPr>
          <w:p w14:paraId="59853060" w14:textId="77777777" w:rsidR="000F455E" w:rsidRPr="00B57F11" w:rsidRDefault="000F455E" w:rsidP="008F0257">
            <w:pPr>
              <w:keepNext w:val="0"/>
              <w:keepLines w:val="0"/>
              <w:rPr>
                <w:b/>
                <w:bCs/>
                <w:color w:val="000000"/>
                <w:sz w:val="20"/>
                <w:szCs w:val="20"/>
              </w:rPr>
            </w:pPr>
            <w:proofErr w:type="spellStart"/>
            <w:r w:rsidRPr="00B57F11">
              <w:rPr>
                <w:b/>
                <w:bCs/>
                <w:color w:val="000000"/>
                <w:sz w:val="20"/>
                <w:szCs w:val="20"/>
              </w:rPr>
              <w:t>Our</w:t>
            </w:r>
            <w:proofErr w:type="spellEnd"/>
            <w:r w:rsidRPr="00B57F11">
              <w:rPr>
                <w:b/>
                <w:bCs/>
                <w:color w:val="000000"/>
                <w:sz w:val="20"/>
                <w:szCs w:val="20"/>
              </w:rPr>
              <w:t xml:space="preserve"> model</w:t>
            </w:r>
          </w:p>
        </w:tc>
        <w:tc>
          <w:tcPr>
            <w:tcW w:w="686" w:type="dxa"/>
            <w:tcBorders>
              <w:bottom w:val="single" w:sz="4" w:space="0" w:color="auto"/>
            </w:tcBorders>
            <w:shd w:val="clear" w:color="auto" w:fill="auto"/>
            <w:hideMark/>
          </w:tcPr>
          <w:p w14:paraId="59853061" w14:textId="77777777" w:rsidR="000F455E" w:rsidRPr="00B57F11" w:rsidRDefault="000F455E" w:rsidP="008F0257">
            <w:pPr>
              <w:keepNext w:val="0"/>
              <w:keepLines w:val="0"/>
              <w:jc w:val="center"/>
              <w:rPr>
                <w:color w:val="000000"/>
                <w:sz w:val="20"/>
                <w:szCs w:val="20"/>
              </w:rPr>
            </w:pPr>
            <w:r w:rsidRPr="00B57F11">
              <w:rPr>
                <w:color w:val="000000"/>
                <w:sz w:val="20"/>
                <w:szCs w:val="20"/>
              </w:rPr>
              <w:t>0.617</w:t>
            </w:r>
          </w:p>
        </w:tc>
        <w:tc>
          <w:tcPr>
            <w:tcW w:w="960" w:type="dxa"/>
            <w:tcBorders>
              <w:bottom w:val="single" w:sz="4" w:space="0" w:color="auto"/>
            </w:tcBorders>
            <w:shd w:val="clear" w:color="auto" w:fill="auto"/>
            <w:hideMark/>
          </w:tcPr>
          <w:p w14:paraId="59853062" w14:textId="77777777" w:rsidR="000F455E" w:rsidRPr="00B57F11" w:rsidRDefault="000F455E" w:rsidP="008F0257">
            <w:pPr>
              <w:keepNext w:val="0"/>
              <w:keepLines w:val="0"/>
              <w:jc w:val="center"/>
              <w:rPr>
                <w:color w:val="000000"/>
                <w:sz w:val="20"/>
                <w:szCs w:val="20"/>
              </w:rPr>
            </w:pPr>
            <w:r w:rsidRPr="00B57F11">
              <w:rPr>
                <w:color w:val="000000"/>
                <w:sz w:val="20"/>
                <w:szCs w:val="20"/>
              </w:rPr>
              <w:t>0.3516</w:t>
            </w:r>
          </w:p>
        </w:tc>
        <w:tc>
          <w:tcPr>
            <w:tcW w:w="960" w:type="dxa"/>
            <w:tcBorders>
              <w:bottom w:val="single" w:sz="4" w:space="0" w:color="auto"/>
            </w:tcBorders>
            <w:shd w:val="clear" w:color="auto" w:fill="auto"/>
            <w:hideMark/>
          </w:tcPr>
          <w:p w14:paraId="59853063" w14:textId="77777777" w:rsidR="000F455E" w:rsidRPr="00B57F11" w:rsidRDefault="000F455E" w:rsidP="008F0257">
            <w:pPr>
              <w:keepNext w:val="0"/>
              <w:keepLines w:val="0"/>
              <w:jc w:val="center"/>
              <w:rPr>
                <w:color w:val="000000"/>
                <w:sz w:val="20"/>
                <w:szCs w:val="20"/>
              </w:rPr>
            </w:pPr>
            <w:r w:rsidRPr="00B57F11">
              <w:rPr>
                <w:color w:val="000000"/>
                <w:sz w:val="20"/>
                <w:szCs w:val="20"/>
              </w:rPr>
              <w:t>0.614</w:t>
            </w:r>
          </w:p>
        </w:tc>
        <w:tc>
          <w:tcPr>
            <w:tcW w:w="960" w:type="dxa"/>
            <w:tcBorders>
              <w:bottom w:val="single" w:sz="4" w:space="0" w:color="auto"/>
            </w:tcBorders>
            <w:shd w:val="clear" w:color="auto" w:fill="auto"/>
            <w:hideMark/>
          </w:tcPr>
          <w:p w14:paraId="59853064" w14:textId="77777777" w:rsidR="000F455E" w:rsidRPr="00B57F11" w:rsidRDefault="000F455E" w:rsidP="008F0257">
            <w:pPr>
              <w:keepNext w:val="0"/>
              <w:keepLines w:val="0"/>
              <w:jc w:val="center"/>
              <w:rPr>
                <w:color w:val="000000"/>
                <w:sz w:val="20"/>
                <w:szCs w:val="20"/>
              </w:rPr>
            </w:pPr>
            <w:r w:rsidRPr="00B57F11">
              <w:rPr>
                <w:color w:val="000000"/>
                <w:sz w:val="20"/>
                <w:szCs w:val="20"/>
              </w:rPr>
              <w:t>0.3304</w:t>
            </w:r>
          </w:p>
        </w:tc>
        <w:tc>
          <w:tcPr>
            <w:tcW w:w="960" w:type="dxa"/>
            <w:tcBorders>
              <w:bottom w:val="single" w:sz="4" w:space="0" w:color="auto"/>
            </w:tcBorders>
            <w:shd w:val="clear" w:color="auto" w:fill="auto"/>
            <w:hideMark/>
          </w:tcPr>
          <w:p w14:paraId="59853065" w14:textId="77777777" w:rsidR="000F455E" w:rsidRPr="00B57F11" w:rsidRDefault="000F455E" w:rsidP="008F0257">
            <w:pPr>
              <w:keepNext w:val="0"/>
              <w:keepLines w:val="0"/>
              <w:jc w:val="center"/>
              <w:rPr>
                <w:color w:val="000000"/>
                <w:sz w:val="20"/>
                <w:szCs w:val="20"/>
              </w:rPr>
            </w:pPr>
            <w:r w:rsidRPr="00B57F11">
              <w:rPr>
                <w:color w:val="000000"/>
                <w:sz w:val="20"/>
                <w:szCs w:val="20"/>
              </w:rPr>
              <w:t>0.694</w:t>
            </w:r>
          </w:p>
        </w:tc>
        <w:tc>
          <w:tcPr>
            <w:tcW w:w="960" w:type="dxa"/>
            <w:tcBorders>
              <w:bottom w:val="single" w:sz="4" w:space="0" w:color="auto"/>
            </w:tcBorders>
            <w:shd w:val="clear" w:color="auto" w:fill="auto"/>
            <w:hideMark/>
          </w:tcPr>
          <w:p w14:paraId="59853066" w14:textId="77777777" w:rsidR="000F455E" w:rsidRPr="00B57F11" w:rsidRDefault="000F455E" w:rsidP="008F0257">
            <w:pPr>
              <w:keepNext w:val="0"/>
              <w:keepLines w:val="0"/>
              <w:jc w:val="center"/>
              <w:rPr>
                <w:color w:val="000000"/>
                <w:sz w:val="20"/>
                <w:szCs w:val="20"/>
              </w:rPr>
            </w:pPr>
            <w:r w:rsidRPr="00B57F11">
              <w:rPr>
                <w:color w:val="000000"/>
                <w:sz w:val="20"/>
                <w:szCs w:val="20"/>
              </w:rPr>
              <w:t>0.4472</w:t>
            </w:r>
          </w:p>
        </w:tc>
      </w:tr>
    </w:tbl>
    <w:p w14:paraId="59853068" w14:textId="77777777" w:rsidR="000F455E" w:rsidRPr="00B57F11" w:rsidRDefault="000F455E" w:rsidP="000F455E">
      <w:pPr>
        <w:pStyle w:val="TF-FONTE"/>
      </w:pPr>
      <w:r w:rsidRPr="00B57F11">
        <w:lastRenderedPageBreak/>
        <w:t xml:space="preserve">Fonte: Li </w:t>
      </w:r>
      <w:r w:rsidRPr="00B57F11">
        <w:rPr>
          <w:i/>
          <w:iCs/>
        </w:rPr>
        <w:t>et al</w:t>
      </w:r>
      <w:r w:rsidRPr="00B57F11">
        <w:t>. (2020, p. 11).</w:t>
      </w:r>
    </w:p>
    <w:p w14:paraId="59853069" w14:textId="77777777" w:rsidR="000F455E" w:rsidRPr="00B57F11" w:rsidRDefault="000F455E" w:rsidP="000F455E">
      <w:pPr>
        <w:pStyle w:val="TF-TEXTO"/>
      </w:pPr>
      <w:r w:rsidRPr="00B57F11">
        <w:t xml:space="preserve">Em termos das métricas DA, MCC, SVM e os modelos DT alcançaram o melhor desempenho para o Target 1, entre os três targets considerados. O modelo BP alcançou seu melhor desempenho para o Target 2, enquanto que LSTM, </w:t>
      </w:r>
      <w:proofErr w:type="spellStart"/>
      <w:r w:rsidRPr="00B57F11">
        <w:t>TeSIA</w:t>
      </w:r>
      <w:proofErr w:type="spellEnd"/>
      <w:r w:rsidRPr="00B57F11">
        <w:t xml:space="preserve"> e a abordagem proposta por Li </w:t>
      </w:r>
      <w:r w:rsidRPr="00B57F11">
        <w:rPr>
          <w:i/>
        </w:rPr>
        <w:t>et al</w:t>
      </w:r>
      <w:r w:rsidRPr="00B57F11">
        <w:t>. alcançou seu melhor desempenho para o Target 3.</w:t>
      </w:r>
    </w:p>
    <w:p w14:paraId="5985306A" w14:textId="77777777" w:rsidR="000F455E" w:rsidRPr="002447B2" w:rsidRDefault="000F455E" w:rsidP="000F455E">
      <w:pPr>
        <w:pStyle w:val="Ttulo2"/>
        <w:keepLines/>
        <w:numPr>
          <w:ilvl w:val="1"/>
          <w:numId w:val="27"/>
        </w:numPr>
        <w:spacing w:before="120"/>
        <w:ind w:left="567" w:hanging="567"/>
        <w:jc w:val="both"/>
        <w:rPr>
          <w:color w:val="000000"/>
        </w:rPr>
      </w:pPr>
      <w:r w:rsidRPr="002447B2">
        <w:rPr>
          <w:color w:val="000000"/>
        </w:rPr>
        <w:t>MODELO DE APRENDIZAGEM PROFUNDA PARA PREVISÃO DE MERCADO DE AÇÕES BASEADO EM PREÇOS DE AÇÕES E NOTÍCIAS</w:t>
      </w:r>
      <w:r w:rsidRPr="002447B2">
        <w:rPr>
          <w:color w:val="000000"/>
          <w:vertAlign w:val="superscript"/>
        </w:rPr>
        <w:footnoteReference w:id="4"/>
      </w:r>
    </w:p>
    <w:p w14:paraId="5985306B" w14:textId="77777777" w:rsidR="000F455E" w:rsidRPr="00B57F11" w:rsidRDefault="000F455E" w:rsidP="000F455E">
      <w:pPr>
        <w:pStyle w:val="TF-TEXTO"/>
      </w:pPr>
      <w:r w:rsidRPr="00B57F11">
        <w:t>No que se refere ao trabalho de Li e Pan (2020), verifica-se o uso de análise de sentimento para extrair informações úteis de texto de múltiplas fontes de dados e um modelo de Aprendizado Profundo Combinado para prever o movimento futuro de ações. Esse Modelo Combinado possui dois níveis. O primeiro nível contém duas Redes Neurais Recorrentes (</w:t>
      </w:r>
      <w:proofErr w:type="spellStart"/>
      <w:r w:rsidRPr="00B57F11">
        <w:rPr>
          <w:i/>
        </w:rPr>
        <w:t>Recurrent</w:t>
      </w:r>
      <w:proofErr w:type="spellEnd"/>
      <w:r w:rsidRPr="00B57F11">
        <w:rPr>
          <w:i/>
        </w:rPr>
        <w:t xml:space="preserve"> Neural Network</w:t>
      </w:r>
      <w:r w:rsidRPr="00B57F11">
        <w:t xml:space="preserve"> - RNN), uma Rede Neural de Memória de Longo Prazo (</w:t>
      </w:r>
      <w:proofErr w:type="spellStart"/>
      <w:r w:rsidRPr="00B57F11">
        <w:rPr>
          <w:i/>
        </w:rPr>
        <w:t>Long</w:t>
      </w:r>
      <w:proofErr w:type="spellEnd"/>
      <w:r w:rsidRPr="00B57F11">
        <w:rPr>
          <w:i/>
        </w:rPr>
        <w:t xml:space="preserve"> Short-</w:t>
      </w:r>
      <w:proofErr w:type="spellStart"/>
      <w:r w:rsidRPr="00B57F11">
        <w:rPr>
          <w:i/>
        </w:rPr>
        <w:t>Term</w:t>
      </w:r>
      <w:proofErr w:type="spellEnd"/>
      <w:r w:rsidRPr="00B57F11">
        <w:rPr>
          <w:i/>
        </w:rPr>
        <w:t xml:space="preserve"> </w:t>
      </w:r>
      <w:proofErr w:type="spellStart"/>
      <w:r w:rsidRPr="00B57F11">
        <w:rPr>
          <w:i/>
        </w:rPr>
        <w:t>Memory</w:t>
      </w:r>
      <w:proofErr w:type="spellEnd"/>
      <w:r w:rsidRPr="00B57F11">
        <w:t xml:space="preserve"> - LSTM) e uma unidade de Rede Neural Recorrente Bloqueada (</w:t>
      </w:r>
      <w:proofErr w:type="spellStart"/>
      <w:r w:rsidRPr="00B57F11">
        <w:rPr>
          <w:i/>
        </w:rPr>
        <w:t>Gated</w:t>
      </w:r>
      <w:proofErr w:type="spellEnd"/>
      <w:r w:rsidRPr="00B57F11">
        <w:rPr>
          <w:i/>
        </w:rPr>
        <w:t xml:space="preserve"> </w:t>
      </w:r>
      <w:proofErr w:type="spellStart"/>
      <w:r w:rsidRPr="00B57F11">
        <w:rPr>
          <w:i/>
        </w:rPr>
        <w:t>Recurrent</w:t>
      </w:r>
      <w:proofErr w:type="spellEnd"/>
      <w:r w:rsidRPr="00B57F11">
        <w:rPr>
          <w:i/>
        </w:rPr>
        <w:t xml:space="preserve"> Unit</w:t>
      </w:r>
      <w:r w:rsidRPr="00B57F11">
        <w:t xml:space="preserve"> - GRU). O segundo nível conta com uma Rede Neural Totalmente Conectada (</w:t>
      </w:r>
      <w:proofErr w:type="spellStart"/>
      <w:r w:rsidRPr="00B57F11">
        <w:rPr>
          <w:i/>
        </w:rPr>
        <w:t>Fully</w:t>
      </w:r>
      <w:proofErr w:type="spellEnd"/>
      <w:r w:rsidRPr="00B57F11">
        <w:rPr>
          <w:i/>
        </w:rPr>
        <w:t xml:space="preserve"> </w:t>
      </w:r>
      <w:proofErr w:type="spellStart"/>
      <w:r w:rsidRPr="00B57F11">
        <w:rPr>
          <w:i/>
        </w:rPr>
        <w:t>Connected</w:t>
      </w:r>
      <w:proofErr w:type="spellEnd"/>
      <w:r w:rsidRPr="00B57F11">
        <w:rPr>
          <w:i/>
        </w:rPr>
        <w:t xml:space="preserve"> Neural Network</w:t>
      </w:r>
      <w:r w:rsidRPr="00B57F11">
        <w:t xml:space="preserve"> - FCNN). Os modelos </w:t>
      </w:r>
      <w:proofErr w:type="spellStart"/>
      <w:r w:rsidRPr="00B57F11">
        <w:t>RNNs</w:t>
      </w:r>
      <w:proofErr w:type="spellEnd"/>
      <w:r w:rsidRPr="00B57F11">
        <w:t>, LSTM e GRU podem capturar efetivamente os eventos de série temporal nos dados de entrada e a Rede Neural Totalmente Conectada é usada para reunir vários resultados de predições individuais para melhorar ainda mais a precisão da previsão.</w:t>
      </w:r>
    </w:p>
    <w:p w14:paraId="5985306C" w14:textId="77777777" w:rsidR="000F455E" w:rsidRPr="00B57F11" w:rsidRDefault="000F455E" w:rsidP="000F455E">
      <w:pPr>
        <w:pStyle w:val="TF-TEXTO"/>
      </w:pPr>
      <w:r w:rsidRPr="00B57F11">
        <w:t xml:space="preserve">Os dados usados por Li e Pan (2020) foram retirados do estudo de Li </w:t>
      </w:r>
      <w:r w:rsidRPr="00B57F11">
        <w:rPr>
          <w:i/>
        </w:rPr>
        <w:t>et al</w:t>
      </w:r>
      <w:r w:rsidRPr="00B57F11">
        <w:t>. (2019) e foram divididos em: dados de notícias, obtidos de CNBC.com, Reuters.com, WSJ.com, Fortune.com, com datas no período de dezembro de 2017 até o fim de junho de 2018, e, dados de ações que são do índice S&amp;P Index 500, no mesmo intervalo de datas dos dados de notícias. O S&amp;P 500 é um índice do mercado de ações que mede o desempenho das ações das 500 maiores empresas de capital aberto dos Estados Unidos.</w:t>
      </w:r>
    </w:p>
    <w:p w14:paraId="5985306D" w14:textId="77777777" w:rsidR="000F455E" w:rsidRPr="00B57F11" w:rsidRDefault="000F455E" w:rsidP="000F455E">
      <w:pPr>
        <w:pStyle w:val="TF-TEXTO"/>
      </w:pPr>
      <w:r w:rsidRPr="00B57F11">
        <w:t>Conforme apresentado na Tabela 3, o Modelo Combinado (</w:t>
      </w:r>
      <w:proofErr w:type="spellStart"/>
      <w:r w:rsidRPr="00B57F11">
        <w:rPr>
          <w:i/>
        </w:rPr>
        <w:t>Blending</w:t>
      </w:r>
      <w:proofErr w:type="spellEnd"/>
      <w:r w:rsidRPr="00B57F11">
        <w:rPr>
          <w:i/>
        </w:rPr>
        <w:t xml:space="preserve"> Ensemble</w:t>
      </w:r>
      <w:r w:rsidRPr="00B57F11">
        <w:t xml:space="preserve">) supera todos os outros modelos em cada uma das métricas utilizadas. Ao analisar isoladamente o Erro Quadrático Médio (MSE) que é uma métrica usada em regressões para calcular o erro nas previsões (SAMMUT; WEBB, 2010), o Modelo Combinado tem uma melhoria significativa ao reduzir o erro, sobretudo, ao comparar com o modelo proposto no trabalho anterior de Li </w:t>
      </w:r>
      <w:r w:rsidRPr="00B57F11">
        <w:rPr>
          <w:i/>
        </w:rPr>
        <w:t>et al</w:t>
      </w:r>
      <w:r w:rsidRPr="00B57F11">
        <w:t>. (2019), o DP-LSTM.</w:t>
      </w:r>
      <w:bookmarkStart w:id="28" w:name="_Toc54164921"/>
      <w:bookmarkStart w:id="29" w:name="_Toc54165675"/>
      <w:bookmarkStart w:id="30" w:name="_Toc54169333"/>
      <w:bookmarkStart w:id="31" w:name="_Toc96347439"/>
      <w:bookmarkStart w:id="32" w:name="_Toc96357723"/>
      <w:bookmarkStart w:id="33" w:name="_Toc96491866"/>
      <w:bookmarkStart w:id="34" w:name="_Toc411603107"/>
      <w:bookmarkEnd w:id="24"/>
    </w:p>
    <w:p w14:paraId="5985306E" w14:textId="77777777" w:rsidR="000F455E" w:rsidRPr="00096EDD" w:rsidRDefault="000F455E" w:rsidP="000F455E">
      <w:pPr>
        <w:pStyle w:val="TF-LEGENDA"/>
      </w:pPr>
      <w:r w:rsidRPr="00B57F11">
        <w:t xml:space="preserve">Tabela </w:t>
      </w:r>
      <w:r w:rsidR="0012306B">
        <w:fldChar w:fldCharType="begin"/>
      </w:r>
      <w:r w:rsidR="0012306B">
        <w:instrText xml:space="preserve"> SEQ Tabela \* ARABIC </w:instrText>
      </w:r>
      <w:r w:rsidR="0012306B">
        <w:fldChar w:fldCharType="separate"/>
      </w:r>
      <w:r>
        <w:t>3</w:t>
      </w:r>
      <w:r w:rsidR="0012306B">
        <w:fldChar w:fldCharType="end"/>
      </w:r>
      <w:r w:rsidRPr="00B57F11">
        <w:t xml:space="preserve"> – Comparação de desempenho entre modelos</w:t>
      </w:r>
    </w:p>
    <w:tbl>
      <w:tblPr>
        <w:tblW w:w="0" w:type="auto"/>
        <w:jc w:val="right"/>
        <w:tblLook w:val="04A0" w:firstRow="1" w:lastRow="0" w:firstColumn="1" w:lastColumn="0" w:noHBand="0" w:noVBand="1"/>
      </w:tblPr>
      <w:tblGrid>
        <w:gridCol w:w="1307"/>
        <w:gridCol w:w="1288"/>
        <w:gridCol w:w="1287"/>
        <w:gridCol w:w="1287"/>
        <w:gridCol w:w="1303"/>
        <w:gridCol w:w="1300"/>
        <w:gridCol w:w="1300"/>
      </w:tblGrid>
      <w:tr w:rsidR="000F455E" w:rsidRPr="00B57F11" w14:paraId="59853078" w14:textId="77777777" w:rsidTr="008F0257">
        <w:trPr>
          <w:jc w:val="right"/>
        </w:trPr>
        <w:tc>
          <w:tcPr>
            <w:tcW w:w="1316" w:type="dxa"/>
            <w:tcBorders>
              <w:top w:val="single" w:sz="4" w:space="0" w:color="auto"/>
              <w:bottom w:val="single" w:sz="4" w:space="0" w:color="666666"/>
            </w:tcBorders>
            <w:shd w:val="clear" w:color="auto" w:fill="D0CECE"/>
          </w:tcPr>
          <w:p w14:paraId="5985306F" w14:textId="77777777" w:rsidR="000F455E" w:rsidRPr="00B57F11" w:rsidRDefault="000F455E" w:rsidP="008F0257">
            <w:pPr>
              <w:jc w:val="center"/>
              <w:rPr>
                <w:b/>
                <w:bCs/>
                <w:sz w:val="20"/>
                <w:szCs w:val="20"/>
              </w:rPr>
            </w:pPr>
            <w:proofErr w:type="spellStart"/>
            <w:r w:rsidRPr="00B57F11">
              <w:rPr>
                <w:b/>
                <w:bCs/>
                <w:sz w:val="20"/>
                <w:szCs w:val="20"/>
              </w:rPr>
              <w:t>Evaluation</w:t>
            </w:r>
            <w:proofErr w:type="spellEnd"/>
            <w:r w:rsidRPr="00B57F11">
              <w:rPr>
                <w:b/>
                <w:bCs/>
                <w:sz w:val="20"/>
                <w:szCs w:val="20"/>
              </w:rPr>
              <w:t xml:space="preserve"> </w:t>
            </w:r>
            <w:proofErr w:type="spellStart"/>
            <w:r w:rsidRPr="00B57F11">
              <w:rPr>
                <w:b/>
                <w:bCs/>
                <w:sz w:val="20"/>
                <w:szCs w:val="20"/>
              </w:rPr>
              <w:t>Metrics</w:t>
            </w:r>
            <w:proofErr w:type="spellEnd"/>
          </w:p>
        </w:tc>
        <w:tc>
          <w:tcPr>
            <w:tcW w:w="1316" w:type="dxa"/>
            <w:tcBorders>
              <w:top w:val="single" w:sz="4" w:space="0" w:color="auto"/>
              <w:bottom w:val="single" w:sz="4" w:space="0" w:color="666666"/>
            </w:tcBorders>
            <w:shd w:val="clear" w:color="auto" w:fill="D0CECE"/>
          </w:tcPr>
          <w:p w14:paraId="59853070" w14:textId="77777777" w:rsidR="000F455E" w:rsidRPr="00B57F11" w:rsidRDefault="000F455E" w:rsidP="008F0257">
            <w:pPr>
              <w:jc w:val="center"/>
              <w:rPr>
                <w:b/>
                <w:bCs/>
                <w:sz w:val="20"/>
                <w:szCs w:val="20"/>
              </w:rPr>
            </w:pPr>
            <w:r w:rsidRPr="00B57F11">
              <w:rPr>
                <w:b/>
                <w:bCs/>
                <w:sz w:val="20"/>
                <w:szCs w:val="20"/>
              </w:rPr>
              <w:t>LSTM</w:t>
            </w:r>
          </w:p>
        </w:tc>
        <w:tc>
          <w:tcPr>
            <w:tcW w:w="1316" w:type="dxa"/>
            <w:tcBorders>
              <w:top w:val="single" w:sz="4" w:space="0" w:color="auto"/>
              <w:bottom w:val="single" w:sz="4" w:space="0" w:color="666666"/>
            </w:tcBorders>
            <w:shd w:val="clear" w:color="auto" w:fill="D0CECE"/>
          </w:tcPr>
          <w:p w14:paraId="59853071" w14:textId="77777777" w:rsidR="000F455E" w:rsidRPr="00B57F11" w:rsidRDefault="000F455E" w:rsidP="008F0257">
            <w:pPr>
              <w:jc w:val="center"/>
              <w:rPr>
                <w:b/>
                <w:bCs/>
                <w:sz w:val="20"/>
                <w:szCs w:val="20"/>
              </w:rPr>
            </w:pPr>
            <w:r w:rsidRPr="00B57F11">
              <w:rPr>
                <w:b/>
                <w:bCs/>
                <w:sz w:val="20"/>
                <w:szCs w:val="20"/>
              </w:rPr>
              <w:t>DP-LSTM</w:t>
            </w:r>
          </w:p>
        </w:tc>
        <w:tc>
          <w:tcPr>
            <w:tcW w:w="1316" w:type="dxa"/>
            <w:tcBorders>
              <w:top w:val="single" w:sz="4" w:space="0" w:color="auto"/>
              <w:bottom w:val="single" w:sz="4" w:space="0" w:color="666666"/>
            </w:tcBorders>
            <w:shd w:val="clear" w:color="auto" w:fill="D0CECE"/>
          </w:tcPr>
          <w:p w14:paraId="59853072" w14:textId="77777777" w:rsidR="000F455E" w:rsidRPr="00B57F11" w:rsidRDefault="000F455E" w:rsidP="008F0257">
            <w:pPr>
              <w:jc w:val="center"/>
              <w:rPr>
                <w:b/>
                <w:bCs/>
                <w:sz w:val="20"/>
                <w:szCs w:val="20"/>
              </w:rPr>
            </w:pPr>
            <w:r w:rsidRPr="00B57F11">
              <w:rPr>
                <w:b/>
                <w:bCs/>
                <w:sz w:val="20"/>
                <w:szCs w:val="20"/>
              </w:rPr>
              <w:t>GRU</w:t>
            </w:r>
          </w:p>
        </w:tc>
        <w:tc>
          <w:tcPr>
            <w:tcW w:w="1316" w:type="dxa"/>
            <w:tcBorders>
              <w:top w:val="single" w:sz="4" w:space="0" w:color="auto"/>
              <w:bottom w:val="single" w:sz="4" w:space="0" w:color="666666"/>
            </w:tcBorders>
            <w:shd w:val="clear" w:color="auto" w:fill="D0CECE"/>
          </w:tcPr>
          <w:p w14:paraId="59853073" w14:textId="77777777" w:rsidR="000F455E" w:rsidRPr="00B57F11" w:rsidRDefault="000F455E" w:rsidP="008F0257">
            <w:pPr>
              <w:jc w:val="center"/>
              <w:rPr>
                <w:b/>
                <w:bCs/>
                <w:sz w:val="20"/>
                <w:szCs w:val="20"/>
              </w:rPr>
            </w:pPr>
            <w:proofErr w:type="spellStart"/>
            <w:r w:rsidRPr="00B57F11">
              <w:rPr>
                <w:b/>
                <w:bCs/>
                <w:sz w:val="20"/>
                <w:szCs w:val="20"/>
              </w:rPr>
              <w:t>Averaging</w:t>
            </w:r>
            <w:proofErr w:type="spellEnd"/>
            <w:r w:rsidRPr="00B57F11">
              <w:rPr>
                <w:b/>
                <w:bCs/>
                <w:sz w:val="20"/>
                <w:szCs w:val="20"/>
              </w:rPr>
              <w:t xml:space="preserve"> Ensemble</w:t>
            </w:r>
          </w:p>
        </w:tc>
        <w:tc>
          <w:tcPr>
            <w:tcW w:w="1316" w:type="dxa"/>
            <w:tcBorders>
              <w:top w:val="single" w:sz="4" w:space="0" w:color="auto"/>
              <w:bottom w:val="single" w:sz="4" w:space="0" w:color="666666"/>
            </w:tcBorders>
            <w:shd w:val="clear" w:color="auto" w:fill="D0CECE"/>
          </w:tcPr>
          <w:p w14:paraId="59853074" w14:textId="77777777" w:rsidR="000F455E" w:rsidRPr="00B57F11" w:rsidRDefault="000F455E" w:rsidP="008F0257">
            <w:pPr>
              <w:jc w:val="center"/>
              <w:rPr>
                <w:b/>
                <w:bCs/>
                <w:sz w:val="20"/>
                <w:szCs w:val="20"/>
              </w:rPr>
            </w:pPr>
            <w:proofErr w:type="spellStart"/>
            <w:r w:rsidRPr="00B57F11">
              <w:rPr>
                <w:b/>
                <w:bCs/>
                <w:sz w:val="20"/>
                <w:szCs w:val="20"/>
              </w:rPr>
              <w:t>Weighted</w:t>
            </w:r>
            <w:proofErr w:type="spellEnd"/>
          </w:p>
          <w:p w14:paraId="59853075" w14:textId="77777777" w:rsidR="000F455E" w:rsidRPr="00B57F11" w:rsidRDefault="000F455E" w:rsidP="008F0257">
            <w:pPr>
              <w:jc w:val="center"/>
              <w:rPr>
                <w:b/>
                <w:bCs/>
                <w:sz w:val="20"/>
                <w:szCs w:val="20"/>
              </w:rPr>
            </w:pPr>
            <w:proofErr w:type="spellStart"/>
            <w:r w:rsidRPr="00B57F11">
              <w:rPr>
                <w:b/>
                <w:bCs/>
                <w:sz w:val="20"/>
                <w:szCs w:val="20"/>
              </w:rPr>
              <w:t>Average</w:t>
            </w:r>
            <w:proofErr w:type="spellEnd"/>
            <w:r w:rsidRPr="00B57F11">
              <w:rPr>
                <w:b/>
                <w:bCs/>
                <w:sz w:val="20"/>
                <w:szCs w:val="20"/>
              </w:rPr>
              <w:t xml:space="preserve"> Ensemble</w:t>
            </w:r>
          </w:p>
        </w:tc>
        <w:tc>
          <w:tcPr>
            <w:tcW w:w="1316" w:type="dxa"/>
            <w:tcBorders>
              <w:top w:val="single" w:sz="4" w:space="0" w:color="auto"/>
              <w:bottom w:val="single" w:sz="4" w:space="0" w:color="666666"/>
            </w:tcBorders>
            <w:shd w:val="clear" w:color="auto" w:fill="D0CECE"/>
          </w:tcPr>
          <w:p w14:paraId="59853076" w14:textId="77777777" w:rsidR="000F455E" w:rsidRPr="00B57F11" w:rsidRDefault="000F455E" w:rsidP="008F0257">
            <w:pPr>
              <w:jc w:val="center"/>
              <w:rPr>
                <w:b/>
                <w:bCs/>
                <w:sz w:val="20"/>
                <w:szCs w:val="20"/>
              </w:rPr>
            </w:pPr>
            <w:proofErr w:type="spellStart"/>
            <w:r w:rsidRPr="00B57F11">
              <w:rPr>
                <w:b/>
                <w:bCs/>
                <w:sz w:val="20"/>
                <w:szCs w:val="20"/>
              </w:rPr>
              <w:t>Blending</w:t>
            </w:r>
            <w:proofErr w:type="spellEnd"/>
          </w:p>
          <w:p w14:paraId="59853077" w14:textId="77777777" w:rsidR="000F455E" w:rsidRPr="00B57F11" w:rsidRDefault="000F455E" w:rsidP="008F0257">
            <w:pPr>
              <w:jc w:val="center"/>
              <w:rPr>
                <w:b/>
                <w:bCs/>
                <w:sz w:val="20"/>
                <w:szCs w:val="20"/>
              </w:rPr>
            </w:pPr>
            <w:r w:rsidRPr="00B57F11">
              <w:rPr>
                <w:b/>
                <w:bCs/>
                <w:sz w:val="20"/>
                <w:szCs w:val="20"/>
              </w:rPr>
              <w:t>Ensemble</w:t>
            </w:r>
          </w:p>
        </w:tc>
      </w:tr>
      <w:tr w:rsidR="000F455E" w:rsidRPr="00B57F11" w14:paraId="59853080" w14:textId="77777777" w:rsidTr="008F0257">
        <w:trPr>
          <w:jc w:val="right"/>
        </w:trPr>
        <w:tc>
          <w:tcPr>
            <w:tcW w:w="1316" w:type="dxa"/>
            <w:shd w:val="clear" w:color="auto" w:fill="auto"/>
          </w:tcPr>
          <w:p w14:paraId="59853079" w14:textId="77777777" w:rsidR="000F455E" w:rsidRPr="00B57F11" w:rsidRDefault="000F455E" w:rsidP="008F0257">
            <w:pPr>
              <w:rPr>
                <w:b/>
                <w:bCs/>
                <w:sz w:val="20"/>
                <w:szCs w:val="20"/>
              </w:rPr>
            </w:pPr>
            <w:r w:rsidRPr="00B57F11">
              <w:rPr>
                <w:b/>
                <w:bCs/>
                <w:sz w:val="20"/>
                <w:szCs w:val="20"/>
              </w:rPr>
              <w:t>MSE</w:t>
            </w:r>
          </w:p>
        </w:tc>
        <w:tc>
          <w:tcPr>
            <w:tcW w:w="1316" w:type="dxa"/>
            <w:shd w:val="clear" w:color="auto" w:fill="auto"/>
          </w:tcPr>
          <w:p w14:paraId="5985307A" w14:textId="77777777" w:rsidR="000F455E" w:rsidRPr="00B57F11" w:rsidRDefault="000F455E" w:rsidP="008F0257">
            <w:pPr>
              <w:jc w:val="center"/>
              <w:rPr>
                <w:sz w:val="20"/>
                <w:szCs w:val="20"/>
              </w:rPr>
            </w:pPr>
            <w:r w:rsidRPr="00B57F11">
              <w:rPr>
                <w:sz w:val="20"/>
                <w:szCs w:val="20"/>
              </w:rPr>
              <w:t>438.94</w:t>
            </w:r>
          </w:p>
        </w:tc>
        <w:tc>
          <w:tcPr>
            <w:tcW w:w="1316" w:type="dxa"/>
            <w:shd w:val="clear" w:color="auto" w:fill="auto"/>
          </w:tcPr>
          <w:p w14:paraId="5985307B" w14:textId="77777777" w:rsidR="000F455E" w:rsidRPr="00B57F11" w:rsidRDefault="000F455E" w:rsidP="008F0257">
            <w:pPr>
              <w:jc w:val="center"/>
              <w:rPr>
                <w:sz w:val="20"/>
                <w:szCs w:val="20"/>
              </w:rPr>
            </w:pPr>
            <w:r w:rsidRPr="00B57F11">
              <w:rPr>
                <w:sz w:val="20"/>
                <w:szCs w:val="20"/>
              </w:rPr>
              <w:t>330.97</w:t>
            </w:r>
          </w:p>
        </w:tc>
        <w:tc>
          <w:tcPr>
            <w:tcW w:w="1316" w:type="dxa"/>
            <w:shd w:val="clear" w:color="auto" w:fill="auto"/>
          </w:tcPr>
          <w:p w14:paraId="5985307C" w14:textId="77777777" w:rsidR="000F455E" w:rsidRPr="00B57F11" w:rsidRDefault="000F455E" w:rsidP="008F0257">
            <w:pPr>
              <w:jc w:val="center"/>
              <w:rPr>
                <w:sz w:val="20"/>
                <w:szCs w:val="20"/>
              </w:rPr>
            </w:pPr>
            <w:r w:rsidRPr="00B57F11">
              <w:rPr>
                <w:sz w:val="20"/>
                <w:szCs w:val="20"/>
              </w:rPr>
              <w:t>249.34</w:t>
            </w:r>
          </w:p>
        </w:tc>
        <w:tc>
          <w:tcPr>
            <w:tcW w:w="1316" w:type="dxa"/>
            <w:shd w:val="clear" w:color="auto" w:fill="auto"/>
          </w:tcPr>
          <w:p w14:paraId="5985307D" w14:textId="77777777" w:rsidR="000F455E" w:rsidRPr="00B57F11" w:rsidRDefault="000F455E" w:rsidP="008F0257">
            <w:pPr>
              <w:jc w:val="center"/>
              <w:rPr>
                <w:sz w:val="20"/>
                <w:szCs w:val="20"/>
              </w:rPr>
            </w:pPr>
            <w:r w:rsidRPr="00B57F11">
              <w:rPr>
                <w:sz w:val="20"/>
                <w:szCs w:val="20"/>
              </w:rPr>
              <w:t>231.16</w:t>
            </w:r>
          </w:p>
        </w:tc>
        <w:tc>
          <w:tcPr>
            <w:tcW w:w="1316" w:type="dxa"/>
            <w:shd w:val="clear" w:color="auto" w:fill="auto"/>
          </w:tcPr>
          <w:p w14:paraId="5985307E" w14:textId="77777777" w:rsidR="000F455E" w:rsidRPr="00B57F11" w:rsidRDefault="000F455E" w:rsidP="008F0257">
            <w:pPr>
              <w:jc w:val="center"/>
              <w:rPr>
                <w:sz w:val="20"/>
                <w:szCs w:val="20"/>
              </w:rPr>
            </w:pPr>
            <w:r w:rsidRPr="00B57F11">
              <w:rPr>
                <w:sz w:val="20"/>
                <w:szCs w:val="20"/>
              </w:rPr>
              <w:t>229.52</w:t>
            </w:r>
          </w:p>
        </w:tc>
        <w:tc>
          <w:tcPr>
            <w:tcW w:w="1316" w:type="dxa"/>
            <w:shd w:val="clear" w:color="auto" w:fill="auto"/>
          </w:tcPr>
          <w:p w14:paraId="5985307F" w14:textId="77777777" w:rsidR="000F455E" w:rsidRPr="00B57F11" w:rsidRDefault="000F455E" w:rsidP="008F0257">
            <w:pPr>
              <w:jc w:val="center"/>
              <w:rPr>
                <w:sz w:val="20"/>
                <w:szCs w:val="20"/>
              </w:rPr>
            </w:pPr>
            <w:r w:rsidRPr="00B57F11">
              <w:rPr>
                <w:sz w:val="20"/>
                <w:szCs w:val="20"/>
              </w:rPr>
              <w:t>186.32</w:t>
            </w:r>
          </w:p>
        </w:tc>
      </w:tr>
      <w:tr w:rsidR="000F455E" w:rsidRPr="00B57F11" w14:paraId="59853088" w14:textId="77777777" w:rsidTr="008F0257">
        <w:trPr>
          <w:jc w:val="right"/>
        </w:trPr>
        <w:tc>
          <w:tcPr>
            <w:tcW w:w="1316" w:type="dxa"/>
            <w:shd w:val="clear" w:color="auto" w:fill="auto"/>
          </w:tcPr>
          <w:p w14:paraId="59853081" w14:textId="77777777" w:rsidR="000F455E" w:rsidRPr="00B57F11" w:rsidRDefault="000F455E" w:rsidP="008F0257">
            <w:pPr>
              <w:rPr>
                <w:b/>
                <w:bCs/>
                <w:sz w:val="20"/>
                <w:szCs w:val="20"/>
              </w:rPr>
            </w:pPr>
            <w:r w:rsidRPr="00B57F11">
              <w:rPr>
                <w:b/>
                <w:bCs/>
                <w:sz w:val="20"/>
                <w:szCs w:val="20"/>
              </w:rPr>
              <w:t>MPA</w:t>
            </w:r>
          </w:p>
        </w:tc>
        <w:tc>
          <w:tcPr>
            <w:tcW w:w="1316" w:type="dxa"/>
            <w:shd w:val="clear" w:color="auto" w:fill="auto"/>
          </w:tcPr>
          <w:p w14:paraId="59853082" w14:textId="77777777" w:rsidR="000F455E" w:rsidRPr="00B57F11" w:rsidRDefault="000F455E" w:rsidP="008F0257">
            <w:pPr>
              <w:jc w:val="center"/>
              <w:rPr>
                <w:sz w:val="20"/>
                <w:szCs w:val="20"/>
              </w:rPr>
            </w:pPr>
            <w:r w:rsidRPr="00B57F11">
              <w:rPr>
                <w:sz w:val="20"/>
                <w:szCs w:val="20"/>
              </w:rPr>
              <w:t>99.29%</w:t>
            </w:r>
          </w:p>
        </w:tc>
        <w:tc>
          <w:tcPr>
            <w:tcW w:w="1316" w:type="dxa"/>
            <w:shd w:val="clear" w:color="auto" w:fill="auto"/>
          </w:tcPr>
          <w:p w14:paraId="59853083" w14:textId="77777777" w:rsidR="000F455E" w:rsidRPr="00B57F11" w:rsidRDefault="000F455E" w:rsidP="008F0257">
            <w:pPr>
              <w:jc w:val="center"/>
              <w:rPr>
                <w:sz w:val="20"/>
                <w:szCs w:val="20"/>
              </w:rPr>
            </w:pPr>
            <w:r w:rsidRPr="00B57F11">
              <w:rPr>
                <w:sz w:val="20"/>
                <w:szCs w:val="20"/>
              </w:rPr>
              <w:t>99.48%</w:t>
            </w:r>
          </w:p>
        </w:tc>
        <w:tc>
          <w:tcPr>
            <w:tcW w:w="1316" w:type="dxa"/>
            <w:shd w:val="clear" w:color="auto" w:fill="auto"/>
          </w:tcPr>
          <w:p w14:paraId="59853084" w14:textId="77777777" w:rsidR="000F455E" w:rsidRPr="00B57F11" w:rsidRDefault="000F455E" w:rsidP="008F0257">
            <w:pPr>
              <w:jc w:val="center"/>
              <w:rPr>
                <w:sz w:val="20"/>
                <w:szCs w:val="20"/>
              </w:rPr>
            </w:pPr>
            <w:r w:rsidRPr="00B57F11">
              <w:rPr>
                <w:sz w:val="20"/>
                <w:szCs w:val="20"/>
              </w:rPr>
              <w:t>99.57%</w:t>
            </w:r>
          </w:p>
        </w:tc>
        <w:tc>
          <w:tcPr>
            <w:tcW w:w="1316" w:type="dxa"/>
            <w:shd w:val="clear" w:color="auto" w:fill="auto"/>
          </w:tcPr>
          <w:p w14:paraId="59853085" w14:textId="77777777" w:rsidR="000F455E" w:rsidRPr="00B57F11" w:rsidRDefault="000F455E" w:rsidP="008F0257">
            <w:pPr>
              <w:jc w:val="center"/>
              <w:rPr>
                <w:sz w:val="20"/>
                <w:szCs w:val="20"/>
              </w:rPr>
            </w:pPr>
            <w:r w:rsidRPr="00B57F11">
              <w:rPr>
                <w:sz w:val="20"/>
                <w:szCs w:val="20"/>
              </w:rPr>
              <w:t>99.57%</w:t>
            </w:r>
          </w:p>
        </w:tc>
        <w:tc>
          <w:tcPr>
            <w:tcW w:w="1316" w:type="dxa"/>
            <w:shd w:val="clear" w:color="auto" w:fill="auto"/>
          </w:tcPr>
          <w:p w14:paraId="59853086" w14:textId="77777777" w:rsidR="000F455E" w:rsidRPr="00B57F11" w:rsidRDefault="000F455E" w:rsidP="008F0257">
            <w:pPr>
              <w:jc w:val="center"/>
              <w:rPr>
                <w:sz w:val="20"/>
                <w:szCs w:val="20"/>
              </w:rPr>
            </w:pPr>
            <w:r w:rsidRPr="00B57F11">
              <w:rPr>
                <w:sz w:val="20"/>
                <w:szCs w:val="20"/>
              </w:rPr>
              <w:t>99.57%</w:t>
            </w:r>
          </w:p>
        </w:tc>
        <w:tc>
          <w:tcPr>
            <w:tcW w:w="1316" w:type="dxa"/>
            <w:shd w:val="clear" w:color="auto" w:fill="auto"/>
          </w:tcPr>
          <w:p w14:paraId="59853087" w14:textId="77777777" w:rsidR="000F455E" w:rsidRPr="00B57F11" w:rsidRDefault="000F455E" w:rsidP="008F0257">
            <w:pPr>
              <w:jc w:val="center"/>
              <w:rPr>
                <w:sz w:val="20"/>
                <w:szCs w:val="20"/>
              </w:rPr>
            </w:pPr>
            <w:r w:rsidRPr="00B57F11">
              <w:rPr>
                <w:sz w:val="20"/>
                <w:szCs w:val="20"/>
              </w:rPr>
              <w:t>99.65%</w:t>
            </w:r>
          </w:p>
        </w:tc>
      </w:tr>
      <w:tr w:rsidR="000F455E" w:rsidRPr="00B57F11" w14:paraId="59853090" w14:textId="77777777" w:rsidTr="008F0257">
        <w:trPr>
          <w:jc w:val="right"/>
        </w:trPr>
        <w:tc>
          <w:tcPr>
            <w:tcW w:w="1316" w:type="dxa"/>
            <w:shd w:val="clear" w:color="auto" w:fill="auto"/>
          </w:tcPr>
          <w:p w14:paraId="59853089" w14:textId="77777777" w:rsidR="000F455E" w:rsidRPr="00B57F11" w:rsidRDefault="000F455E" w:rsidP="008F0257">
            <w:pPr>
              <w:rPr>
                <w:b/>
                <w:bCs/>
                <w:sz w:val="20"/>
                <w:szCs w:val="20"/>
              </w:rPr>
            </w:pPr>
            <w:proofErr w:type="spellStart"/>
            <w:r w:rsidRPr="00B57F11">
              <w:rPr>
                <w:b/>
                <w:bCs/>
                <w:sz w:val="20"/>
                <w:szCs w:val="20"/>
              </w:rPr>
              <w:t>Precision</w:t>
            </w:r>
            <w:proofErr w:type="spellEnd"/>
          </w:p>
        </w:tc>
        <w:tc>
          <w:tcPr>
            <w:tcW w:w="1316" w:type="dxa"/>
            <w:shd w:val="clear" w:color="auto" w:fill="auto"/>
          </w:tcPr>
          <w:p w14:paraId="5985308A" w14:textId="77777777" w:rsidR="000F455E" w:rsidRPr="00B57F11" w:rsidRDefault="000F455E" w:rsidP="008F0257">
            <w:pPr>
              <w:jc w:val="center"/>
              <w:rPr>
                <w:sz w:val="20"/>
                <w:szCs w:val="20"/>
              </w:rPr>
            </w:pPr>
            <w:r w:rsidRPr="00B57F11">
              <w:rPr>
                <w:sz w:val="20"/>
                <w:szCs w:val="20"/>
              </w:rPr>
              <w:t>25%</w:t>
            </w:r>
          </w:p>
        </w:tc>
        <w:tc>
          <w:tcPr>
            <w:tcW w:w="1316" w:type="dxa"/>
            <w:shd w:val="clear" w:color="auto" w:fill="auto"/>
          </w:tcPr>
          <w:p w14:paraId="5985308B" w14:textId="77777777" w:rsidR="000F455E" w:rsidRPr="00B57F11" w:rsidRDefault="000F455E" w:rsidP="008F0257">
            <w:pPr>
              <w:jc w:val="center"/>
              <w:rPr>
                <w:sz w:val="20"/>
                <w:szCs w:val="20"/>
              </w:rPr>
            </w:pPr>
            <w:r w:rsidRPr="00B57F11">
              <w:rPr>
                <w:sz w:val="20"/>
                <w:szCs w:val="20"/>
              </w:rPr>
              <w:t>20%</w:t>
            </w:r>
          </w:p>
        </w:tc>
        <w:tc>
          <w:tcPr>
            <w:tcW w:w="1316" w:type="dxa"/>
            <w:shd w:val="clear" w:color="auto" w:fill="auto"/>
          </w:tcPr>
          <w:p w14:paraId="5985308C" w14:textId="77777777" w:rsidR="000F455E" w:rsidRPr="00B57F11" w:rsidRDefault="000F455E" w:rsidP="008F0257">
            <w:pPr>
              <w:jc w:val="center"/>
              <w:rPr>
                <w:sz w:val="20"/>
                <w:szCs w:val="20"/>
              </w:rPr>
            </w:pPr>
            <w:r w:rsidRPr="00B57F11">
              <w:rPr>
                <w:sz w:val="20"/>
                <w:szCs w:val="20"/>
              </w:rPr>
              <w:t>40%</w:t>
            </w:r>
          </w:p>
        </w:tc>
        <w:tc>
          <w:tcPr>
            <w:tcW w:w="1316" w:type="dxa"/>
            <w:shd w:val="clear" w:color="auto" w:fill="auto"/>
          </w:tcPr>
          <w:p w14:paraId="5985308D" w14:textId="77777777" w:rsidR="000F455E" w:rsidRPr="00B57F11" w:rsidRDefault="000F455E" w:rsidP="008F0257">
            <w:pPr>
              <w:jc w:val="center"/>
              <w:rPr>
                <w:sz w:val="20"/>
                <w:szCs w:val="20"/>
              </w:rPr>
            </w:pPr>
            <w:r w:rsidRPr="00B57F11">
              <w:rPr>
                <w:sz w:val="20"/>
                <w:szCs w:val="20"/>
              </w:rPr>
              <w:t>25%</w:t>
            </w:r>
          </w:p>
        </w:tc>
        <w:tc>
          <w:tcPr>
            <w:tcW w:w="1316" w:type="dxa"/>
            <w:shd w:val="clear" w:color="auto" w:fill="auto"/>
          </w:tcPr>
          <w:p w14:paraId="5985308E" w14:textId="77777777" w:rsidR="000F455E" w:rsidRPr="00B57F11" w:rsidRDefault="000F455E" w:rsidP="008F0257">
            <w:pPr>
              <w:jc w:val="center"/>
              <w:rPr>
                <w:sz w:val="20"/>
                <w:szCs w:val="20"/>
              </w:rPr>
            </w:pPr>
            <w:r w:rsidRPr="00B57F11">
              <w:rPr>
                <w:sz w:val="20"/>
                <w:szCs w:val="20"/>
              </w:rPr>
              <w:t>40%</w:t>
            </w:r>
          </w:p>
        </w:tc>
        <w:tc>
          <w:tcPr>
            <w:tcW w:w="1316" w:type="dxa"/>
            <w:shd w:val="clear" w:color="auto" w:fill="auto"/>
          </w:tcPr>
          <w:p w14:paraId="5985308F" w14:textId="77777777" w:rsidR="000F455E" w:rsidRPr="00B57F11" w:rsidRDefault="000F455E" w:rsidP="008F0257">
            <w:pPr>
              <w:jc w:val="center"/>
              <w:rPr>
                <w:sz w:val="20"/>
                <w:szCs w:val="20"/>
              </w:rPr>
            </w:pPr>
            <w:r w:rsidRPr="00B57F11">
              <w:rPr>
                <w:sz w:val="20"/>
                <w:szCs w:val="20"/>
              </w:rPr>
              <w:t>60%</w:t>
            </w:r>
          </w:p>
        </w:tc>
      </w:tr>
      <w:tr w:rsidR="000F455E" w:rsidRPr="00B57F11" w14:paraId="59853098" w14:textId="77777777" w:rsidTr="008F0257">
        <w:trPr>
          <w:jc w:val="right"/>
        </w:trPr>
        <w:tc>
          <w:tcPr>
            <w:tcW w:w="1316" w:type="dxa"/>
            <w:shd w:val="clear" w:color="auto" w:fill="auto"/>
          </w:tcPr>
          <w:p w14:paraId="59853091" w14:textId="77777777" w:rsidR="000F455E" w:rsidRPr="00B57F11" w:rsidRDefault="000F455E" w:rsidP="008F0257">
            <w:pPr>
              <w:rPr>
                <w:b/>
                <w:bCs/>
                <w:sz w:val="20"/>
                <w:szCs w:val="20"/>
              </w:rPr>
            </w:pPr>
            <w:r w:rsidRPr="00B57F11">
              <w:rPr>
                <w:b/>
                <w:bCs/>
                <w:sz w:val="20"/>
                <w:szCs w:val="20"/>
              </w:rPr>
              <w:t>Recall</w:t>
            </w:r>
          </w:p>
        </w:tc>
        <w:tc>
          <w:tcPr>
            <w:tcW w:w="1316" w:type="dxa"/>
            <w:shd w:val="clear" w:color="auto" w:fill="auto"/>
          </w:tcPr>
          <w:p w14:paraId="59853092" w14:textId="77777777" w:rsidR="000F455E" w:rsidRPr="00B57F11" w:rsidRDefault="000F455E" w:rsidP="008F0257">
            <w:pPr>
              <w:jc w:val="center"/>
              <w:rPr>
                <w:sz w:val="20"/>
                <w:szCs w:val="20"/>
              </w:rPr>
            </w:pPr>
            <w:r w:rsidRPr="00B57F11">
              <w:rPr>
                <w:sz w:val="20"/>
                <w:szCs w:val="20"/>
              </w:rPr>
              <w:t>25%</w:t>
            </w:r>
          </w:p>
        </w:tc>
        <w:tc>
          <w:tcPr>
            <w:tcW w:w="1316" w:type="dxa"/>
            <w:shd w:val="clear" w:color="auto" w:fill="auto"/>
          </w:tcPr>
          <w:p w14:paraId="59853093" w14:textId="77777777" w:rsidR="000F455E" w:rsidRPr="00B57F11" w:rsidRDefault="000F455E" w:rsidP="008F0257">
            <w:pPr>
              <w:jc w:val="center"/>
              <w:rPr>
                <w:sz w:val="20"/>
                <w:szCs w:val="20"/>
              </w:rPr>
            </w:pPr>
            <w:r w:rsidRPr="00B57F11">
              <w:rPr>
                <w:sz w:val="20"/>
                <w:szCs w:val="20"/>
              </w:rPr>
              <w:t>25%</w:t>
            </w:r>
          </w:p>
        </w:tc>
        <w:tc>
          <w:tcPr>
            <w:tcW w:w="1316" w:type="dxa"/>
            <w:shd w:val="clear" w:color="auto" w:fill="auto"/>
          </w:tcPr>
          <w:p w14:paraId="59853094" w14:textId="77777777" w:rsidR="000F455E" w:rsidRPr="00B57F11" w:rsidRDefault="000F455E" w:rsidP="008F0257">
            <w:pPr>
              <w:jc w:val="center"/>
              <w:rPr>
                <w:sz w:val="20"/>
                <w:szCs w:val="20"/>
              </w:rPr>
            </w:pPr>
            <w:r w:rsidRPr="00B57F11">
              <w:rPr>
                <w:sz w:val="20"/>
                <w:szCs w:val="20"/>
              </w:rPr>
              <w:t>50%</w:t>
            </w:r>
          </w:p>
        </w:tc>
        <w:tc>
          <w:tcPr>
            <w:tcW w:w="1316" w:type="dxa"/>
            <w:shd w:val="clear" w:color="auto" w:fill="auto"/>
          </w:tcPr>
          <w:p w14:paraId="59853095" w14:textId="77777777" w:rsidR="000F455E" w:rsidRPr="00B57F11" w:rsidRDefault="000F455E" w:rsidP="008F0257">
            <w:pPr>
              <w:jc w:val="center"/>
              <w:rPr>
                <w:sz w:val="20"/>
                <w:szCs w:val="20"/>
              </w:rPr>
            </w:pPr>
            <w:r w:rsidRPr="00B57F11">
              <w:rPr>
                <w:sz w:val="20"/>
                <w:szCs w:val="20"/>
              </w:rPr>
              <w:t>25%</w:t>
            </w:r>
          </w:p>
        </w:tc>
        <w:tc>
          <w:tcPr>
            <w:tcW w:w="1316" w:type="dxa"/>
            <w:shd w:val="clear" w:color="auto" w:fill="auto"/>
          </w:tcPr>
          <w:p w14:paraId="59853096" w14:textId="77777777" w:rsidR="000F455E" w:rsidRPr="00B57F11" w:rsidRDefault="000F455E" w:rsidP="008F0257">
            <w:pPr>
              <w:jc w:val="center"/>
              <w:rPr>
                <w:sz w:val="20"/>
                <w:szCs w:val="20"/>
              </w:rPr>
            </w:pPr>
            <w:r w:rsidRPr="00B57F11">
              <w:rPr>
                <w:sz w:val="20"/>
                <w:szCs w:val="20"/>
              </w:rPr>
              <w:t>50%</w:t>
            </w:r>
          </w:p>
        </w:tc>
        <w:tc>
          <w:tcPr>
            <w:tcW w:w="1316" w:type="dxa"/>
            <w:shd w:val="clear" w:color="auto" w:fill="auto"/>
          </w:tcPr>
          <w:p w14:paraId="59853097" w14:textId="77777777" w:rsidR="000F455E" w:rsidRPr="00B57F11" w:rsidRDefault="000F455E" w:rsidP="008F0257">
            <w:pPr>
              <w:jc w:val="center"/>
              <w:rPr>
                <w:sz w:val="20"/>
                <w:szCs w:val="20"/>
              </w:rPr>
            </w:pPr>
            <w:r w:rsidRPr="00B57F11">
              <w:rPr>
                <w:sz w:val="20"/>
                <w:szCs w:val="20"/>
              </w:rPr>
              <w:t>75%</w:t>
            </w:r>
          </w:p>
        </w:tc>
      </w:tr>
      <w:tr w:rsidR="000F455E" w:rsidRPr="00B57F11" w14:paraId="598530A0" w14:textId="77777777" w:rsidTr="008F0257">
        <w:trPr>
          <w:jc w:val="right"/>
        </w:trPr>
        <w:tc>
          <w:tcPr>
            <w:tcW w:w="1316" w:type="dxa"/>
            <w:shd w:val="clear" w:color="auto" w:fill="auto"/>
          </w:tcPr>
          <w:p w14:paraId="59853099" w14:textId="77777777" w:rsidR="000F455E" w:rsidRPr="00B57F11" w:rsidRDefault="000F455E" w:rsidP="008F0257">
            <w:pPr>
              <w:rPr>
                <w:b/>
                <w:bCs/>
                <w:sz w:val="20"/>
                <w:szCs w:val="20"/>
              </w:rPr>
            </w:pPr>
            <w:r w:rsidRPr="00B57F11">
              <w:rPr>
                <w:b/>
                <w:bCs/>
                <w:sz w:val="20"/>
                <w:szCs w:val="20"/>
              </w:rPr>
              <w:t>F1-Score</w:t>
            </w:r>
          </w:p>
        </w:tc>
        <w:tc>
          <w:tcPr>
            <w:tcW w:w="1316" w:type="dxa"/>
            <w:shd w:val="clear" w:color="auto" w:fill="auto"/>
          </w:tcPr>
          <w:p w14:paraId="5985309A" w14:textId="77777777" w:rsidR="000F455E" w:rsidRPr="00B57F11" w:rsidRDefault="000F455E" w:rsidP="008F0257">
            <w:pPr>
              <w:jc w:val="center"/>
              <w:rPr>
                <w:sz w:val="20"/>
                <w:szCs w:val="20"/>
              </w:rPr>
            </w:pPr>
            <w:r w:rsidRPr="00B57F11">
              <w:rPr>
                <w:sz w:val="20"/>
                <w:szCs w:val="20"/>
              </w:rPr>
              <w:t>25%</w:t>
            </w:r>
          </w:p>
        </w:tc>
        <w:tc>
          <w:tcPr>
            <w:tcW w:w="1316" w:type="dxa"/>
            <w:shd w:val="clear" w:color="auto" w:fill="auto"/>
          </w:tcPr>
          <w:p w14:paraId="5985309B" w14:textId="77777777" w:rsidR="000F455E" w:rsidRPr="00B57F11" w:rsidRDefault="000F455E" w:rsidP="008F0257">
            <w:pPr>
              <w:jc w:val="center"/>
              <w:rPr>
                <w:sz w:val="20"/>
                <w:szCs w:val="20"/>
              </w:rPr>
            </w:pPr>
            <w:r w:rsidRPr="00B57F11">
              <w:rPr>
                <w:sz w:val="20"/>
                <w:szCs w:val="20"/>
              </w:rPr>
              <w:t>22.22%</w:t>
            </w:r>
          </w:p>
        </w:tc>
        <w:tc>
          <w:tcPr>
            <w:tcW w:w="1316" w:type="dxa"/>
            <w:shd w:val="clear" w:color="auto" w:fill="auto"/>
          </w:tcPr>
          <w:p w14:paraId="5985309C" w14:textId="77777777" w:rsidR="000F455E" w:rsidRPr="00B57F11" w:rsidRDefault="000F455E" w:rsidP="008F0257">
            <w:pPr>
              <w:jc w:val="center"/>
              <w:rPr>
                <w:sz w:val="20"/>
                <w:szCs w:val="20"/>
              </w:rPr>
            </w:pPr>
            <w:r w:rsidRPr="00B57F11">
              <w:rPr>
                <w:sz w:val="20"/>
                <w:szCs w:val="20"/>
              </w:rPr>
              <w:t>44.44%</w:t>
            </w:r>
          </w:p>
        </w:tc>
        <w:tc>
          <w:tcPr>
            <w:tcW w:w="1316" w:type="dxa"/>
            <w:shd w:val="clear" w:color="auto" w:fill="auto"/>
          </w:tcPr>
          <w:p w14:paraId="5985309D" w14:textId="77777777" w:rsidR="000F455E" w:rsidRPr="00B57F11" w:rsidRDefault="000F455E" w:rsidP="008F0257">
            <w:pPr>
              <w:jc w:val="center"/>
              <w:rPr>
                <w:sz w:val="20"/>
                <w:szCs w:val="20"/>
              </w:rPr>
            </w:pPr>
            <w:r w:rsidRPr="00B57F11">
              <w:rPr>
                <w:sz w:val="20"/>
                <w:szCs w:val="20"/>
              </w:rPr>
              <w:t>25%</w:t>
            </w:r>
          </w:p>
        </w:tc>
        <w:tc>
          <w:tcPr>
            <w:tcW w:w="1316" w:type="dxa"/>
            <w:shd w:val="clear" w:color="auto" w:fill="auto"/>
          </w:tcPr>
          <w:p w14:paraId="5985309E" w14:textId="77777777" w:rsidR="000F455E" w:rsidRPr="00B57F11" w:rsidRDefault="000F455E" w:rsidP="008F0257">
            <w:pPr>
              <w:jc w:val="center"/>
              <w:rPr>
                <w:sz w:val="20"/>
                <w:szCs w:val="20"/>
              </w:rPr>
            </w:pPr>
            <w:r w:rsidRPr="00B57F11">
              <w:rPr>
                <w:sz w:val="20"/>
                <w:szCs w:val="20"/>
              </w:rPr>
              <w:t>44.44%</w:t>
            </w:r>
          </w:p>
        </w:tc>
        <w:tc>
          <w:tcPr>
            <w:tcW w:w="1316" w:type="dxa"/>
            <w:shd w:val="clear" w:color="auto" w:fill="auto"/>
          </w:tcPr>
          <w:p w14:paraId="5985309F" w14:textId="77777777" w:rsidR="000F455E" w:rsidRPr="00B57F11" w:rsidRDefault="000F455E" w:rsidP="008F0257">
            <w:pPr>
              <w:jc w:val="center"/>
              <w:rPr>
                <w:sz w:val="20"/>
                <w:szCs w:val="20"/>
              </w:rPr>
            </w:pPr>
            <w:r w:rsidRPr="00B57F11">
              <w:rPr>
                <w:sz w:val="20"/>
                <w:szCs w:val="20"/>
              </w:rPr>
              <w:t>66.67%</w:t>
            </w:r>
          </w:p>
        </w:tc>
      </w:tr>
      <w:tr w:rsidR="000F455E" w:rsidRPr="00B57F11" w14:paraId="598530A8" w14:textId="77777777" w:rsidTr="008F0257">
        <w:trPr>
          <w:jc w:val="right"/>
        </w:trPr>
        <w:tc>
          <w:tcPr>
            <w:tcW w:w="1316" w:type="dxa"/>
            <w:tcBorders>
              <w:bottom w:val="single" w:sz="4" w:space="0" w:color="auto"/>
            </w:tcBorders>
            <w:shd w:val="clear" w:color="auto" w:fill="auto"/>
          </w:tcPr>
          <w:p w14:paraId="598530A1" w14:textId="77777777" w:rsidR="000F455E" w:rsidRPr="00B57F11" w:rsidRDefault="000F455E" w:rsidP="008F0257">
            <w:pPr>
              <w:rPr>
                <w:b/>
                <w:bCs/>
                <w:sz w:val="20"/>
                <w:szCs w:val="20"/>
              </w:rPr>
            </w:pPr>
            <w:r w:rsidRPr="00B57F11">
              <w:rPr>
                <w:b/>
                <w:bCs/>
                <w:sz w:val="20"/>
                <w:szCs w:val="20"/>
              </w:rPr>
              <w:t>MDA</w:t>
            </w:r>
          </w:p>
        </w:tc>
        <w:tc>
          <w:tcPr>
            <w:tcW w:w="1316" w:type="dxa"/>
            <w:tcBorders>
              <w:bottom w:val="single" w:sz="4" w:space="0" w:color="auto"/>
            </w:tcBorders>
            <w:shd w:val="clear" w:color="auto" w:fill="auto"/>
          </w:tcPr>
          <w:p w14:paraId="598530A2" w14:textId="77777777" w:rsidR="000F455E" w:rsidRPr="00B57F11" w:rsidRDefault="000F455E" w:rsidP="008F0257">
            <w:pPr>
              <w:jc w:val="center"/>
              <w:rPr>
                <w:sz w:val="20"/>
                <w:szCs w:val="20"/>
              </w:rPr>
            </w:pPr>
            <w:r w:rsidRPr="00B57F11">
              <w:rPr>
                <w:sz w:val="20"/>
                <w:szCs w:val="20"/>
              </w:rPr>
              <w:t>33.33%</w:t>
            </w:r>
          </w:p>
        </w:tc>
        <w:tc>
          <w:tcPr>
            <w:tcW w:w="1316" w:type="dxa"/>
            <w:tcBorders>
              <w:bottom w:val="single" w:sz="4" w:space="0" w:color="auto"/>
            </w:tcBorders>
            <w:shd w:val="clear" w:color="auto" w:fill="auto"/>
          </w:tcPr>
          <w:p w14:paraId="598530A3" w14:textId="77777777" w:rsidR="000F455E" w:rsidRPr="00B57F11" w:rsidRDefault="000F455E" w:rsidP="008F0257">
            <w:pPr>
              <w:jc w:val="center"/>
              <w:rPr>
                <w:sz w:val="20"/>
                <w:szCs w:val="20"/>
              </w:rPr>
            </w:pPr>
            <w:r w:rsidRPr="00B57F11">
              <w:rPr>
                <w:sz w:val="20"/>
                <w:szCs w:val="20"/>
              </w:rPr>
              <w:t>22.22%</w:t>
            </w:r>
          </w:p>
        </w:tc>
        <w:tc>
          <w:tcPr>
            <w:tcW w:w="1316" w:type="dxa"/>
            <w:tcBorders>
              <w:bottom w:val="single" w:sz="4" w:space="0" w:color="auto"/>
            </w:tcBorders>
            <w:shd w:val="clear" w:color="auto" w:fill="auto"/>
          </w:tcPr>
          <w:p w14:paraId="598530A4" w14:textId="77777777" w:rsidR="000F455E" w:rsidRPr="00B57F11" w:rsidRDefault="000F455E" w:rsidP="008F0257">
            <w:pPr>
              <w:jc w:val="center"/>
              <w:rPr>
                <w:sz w:val="20"/>
                <w:szCs w:val="20"/>
              </w:rPr>
            </w:pPr>
            <w:r w:rsidRPr="00B57F11">
              <w:rPr>
                <w:sz w:val="20"/>
                <w:szCs w:val="20"/>
              </w:rPr>
              <w:t>44.44%</w:t>
            </w:r>
          </w:p>
        </w:tc>
        <w:tc>
          <w:tcPr>
            <w:tcW w:w="1316" w:type="dxa"/>
            <w:tcBorders>
              <w:bottom w:val="single" w:sz="4" w:space="0" w:color="auto"/>
            </w:tcBorders>
            <w:shd w:val="clear" w:color="auto" w:fill="auto"/>
          </w:tcPr>
          <w:p w14:paraId="598530A5" w14:textId="77777777" w:rsidR="000F455E" w:rsidRPr="00B57F11" w:rsidRDefault="000F455E" w:rsidP="008F0257">
            <w:pPr>
              <w:jc w:val="center"/>
              <w:rPr>
                <w:sz w:val="20"/>
                <w:szCs w:val="20"/>
              </w:rPr>
            </w:pPr>
            <w:r w:rsidRPr="00B57F11">
              <w:rPr>
                <w:sz w:val="20"/>
                <w:szCs w:val="20"/>
              </w:rPr>
              <w:t>33.33%</w:t>
            </w:r>
          </w:p>
        </w:tc>
        <w:tc>
          <w:tcPr>
            <w:tcW w:w="1316" w:type="dxa"/>
            <w:tcBorders>
              <w:bottom w:val="single" w:sz="4" w:space="0" w:color="auto"/>
            </w:tcBorders>
            <w:shd w:val="clear" w:color="auto" w:fill="auto"/>
          </w:tcPr>
          <w:p w14:paraId="598530A6" w14:textId="77777777" w:rsidR="000F455E" w:rsidRPr="00B57F11" w:rsidRDefault="000F455E" w:rsidP="008F0257">
            <w:pPr>
              <w:jc w:val="center"/>
              <w:rPr>
                <w:sz w:val="20"/>
                <w:szCs w:val="20"/>
              </w:rPr>
            </w:pPr>
            <w:r w:rsidRPr="00B57F11">
              <w:rPr>
                <w:sz w:val="20"/>
                <w:szCs w:val="20"/>
              </w:rPr>
              <w:t>33.33%</w:t>
            </w:r>
          </w:p>
        </w:tc>
        <w:tc>
          <w:tcPr>
            <w:tcW w:w="1316" w:type="dxa"/>
            <w:tcBorders>
              <w:bottom w:val="single" w:sz="4" w:space="0" w:color="auto"/>
            </w:tcBorders>
            <w:shd w:val="clear" w:color="auto" w:fill="auto"/>
          </w:tcPr>
          <w:p w14:paraId="598530A7" w14:textId="77777777" w:rsidR="000F455E" w:rsidRPr="00B57F11" w:rsidRDefault="000F455E" w:rsidP="008F0257">
            <w:pPr>
              <w:jc w:val="center"/>
              <w:rPr>
                <w:sz w:val="20"/>
                <w:szCs w:val="20"/>
              </w:rPr>
            </w:pPr>
            <w:r w:rsidRPr="00B57F11">
              <w:rPr>
                <w:sz w:val="20"/>
                <w:szCs w:val="20"/>
              </w:rPr>
              <w:t>66.67%</w:t>
            </w:r>
          </w:p>
        </w:tc>
      </w:tr>
    </w:tbl>
    <w:p w14:paraId="598530A9" w14:textId="77777777" w:rsidR="000F455E" w:rsidRPr="00B57F11" w:rsidRDefault="000F455E" w:rsidP="000F455E">
      <w:pPr>
        <w:pStyle w:val="TF-FONTE"/>
        <w:rPr>
          <w:sz w:val="20"/>
        </w:rPr>
      </w:pPr>
      <w:r w:rsidRPr="00B57F11">
        <w:rPr>
          <w:sz w:val="20"/>
        </w:rPr>
        <w:t xml:space="preserve">Fonte: Li </w:t>
      </w:r>
      <w:r w:rsidRPr="00B57F11">
        <w:rPr>
          <w:i/>
          <w:iCs/>
          <w:sz w:val="20"/>
        </w:rPr>
        <w:t>et al</w:t>
      </w:r>
      <w:r w:rsidRPr="00B57F11">
        <w:rPr>
          <w:sz w:val="20"/>
        </w:rPr>
        <w:t>. (2020, p. 10).</w:t>
      </w:r>
    </w:p>
    <w:p w14:paraId="598530AA" w14:textId="77777777" w:rsidR="000F455E" w:rsidRPr="00B57F11" w:rsidRDefault="000F455E" w:rsidP="000F455E">
      <w:pPr>
        <w:pStyle w:val="TF-TEXTO"/>
      </w:pPr>
      <w:r w:rsidRPr="00B57F11">
        <w:t xml:space="preserve">Os resultados apontados pelo modelo estudado por Li </w:t>
      </w:r>
      <w:r w:rsidRPr="00B57F11">
        <w:rPr>
          <w:i/>
        </w:rPr>
        <w:t>e Pan</w:t>
      </w:r>
      <w:r w:rsidRPr="00B57F11">
        <w:t xml:space="preserve"> (2020) reduzem o erro quadrático médio (MSE) em 57,55%, aumentando a taxa de precisão em 40%, </w:t>
      </w:r>
      <w:r w:rsidRPr="00B57F11">
        <w:rPr>
          <w:i/>
        </w:rPr>
        <w:t>Recall</w:t>
      </w:r>
      <w:r w:rsidRPr="00B57F11">
        <w:t xml:space="preserve"> em 50%, pontuação F1-</w:t>
      </w:r>
      <w:r w:rsidRPr="00B57F11">
        <w:rPr>
          <w:i/>
        </w:rPr>
        <w:t>score</w:t>
      </w:r>
      <w:r w:rsidRPr="00B57F11">
        <w:t xml:space="preserve"> em 44,78%, direção do movimento em 33% e precisão (MDA) em 34%. Validando assim, o modelo aplicado, principalmente em termos de compensação entre o retorno e o risco.</w:t>
      </w:r>
    </w:p>
    <w:p w14:paraId="598530AB" w14:textId="77777777" w:rsidR="000F455E" w:rsidRPr="002447B2" w:rsidRDefault="000F455E" w:rsidP="000F455E">
      <w:pPr>
        <w:pStyle w:val="Ttulo1"/>
        <w:keepLines/>
        <w:tabs>
          <w:tab w:val="left" w:pos="284"/>
        </w:tabs>
        <w:spacing w:before="120"/>
        <w:ind w:left="284" w:hanging="284"/>
        <w:jc w:val="both"/>
        <w:rPr>
          <w:iCs w:val="0"/>
          <w:kern w:val="0"/>
          <w:szCs w:val="24"/>
        </w:rPr>
      </w:pPr>
      <w:r w:rsidRPr="002447B2">
        <w:rPr>
          <w:iCs w:val="0"/>
          <w:kern w:val="0"/>
          <w:szCs w:val="24"/>
        </w:rPr>
        <w:t>3 PROPOSTA DO PROTÓTIPO</w:t>
      </w:r>
    </w:p>
    <w:p w14:paraId="598530AC" w14:textId="77777777" w:rsidR="000F455E" w:rsidRPr="00B57F11" w:rsidRDefault="000F455E" w:rsidP="000F455E">
      <w:pPr>
        <w:pStyle w:val="TF-TEXTO"/>
      </w:pPr>
      <w:r w:rsidRPr="00B57F11">
        <w:t>Este capítulo apresenta a justificativa para elaboração do projeto, os requisitos principais para o protótipo proposto por este estudo, assim como a metodologia adotada.</w:t>
      </w:r>
    </w:p>
    <w:p w14:paraId="598530AD" w14:textId="77777777" w:rsidR="000F455E" w:rsidRPr="002447B2" w:rsidRDefault="000F455E" w:rsidP="000F455E">
      <w:pPr>
        <w:pStyle w:val="Ttulo2"/>
        <w:keepLines/>
        <w:spacing w:before="120"/>
        <w:ind w:left="567" w:hanging="567"/>
        <w:jc w:val="both"/>
        <w:rPr>
          <w:color w:val="000000"/>
        </w:rPr>
      </w:pPr>
      <w:bookmarkStart w:id="35" w:name="_Toc54164915"/>
      <w:bookmarkStart w:id="36" w:name="_Toc54165669"/>
      <w:bookmarkStart w:id="37" w:name="_Toc54169327"/>
      <w:bookmarkStart w:id="38" w:name="_Toc96347433"/>
      <w:bookmarkStart w:id="39" w:name="_Toc96357717"/>
      <w:bookmarkStart w:id="40" w:name="_Toc96491860"/>
      <w:bookmarkStart w:id="41" w:name="_Toc351015594"/>
      <w:r w:rsidRPr="002447B2">
        <w:rPr>
          <w:color w:val="000000"/>
        </w:rPr>
        <w:t>3.1 JUSTIFICATIVA</w:t>
      </w:r>
    </w:p>
    <w:p w14:paraId="598530AE" w14:textId="77777777" w:rsidR="000F455E" w:rsidRPr="00B57F11" w:rsidRDefault="000F455E" w:rsidP="000F455E">
      <w:pPr>
        <w:pStyle w:val="TF-TEXTO"/>
      </w:pPr>
      <w:r w:rsidRPr="00B57F11">
        <w:t xml:space="preserve">Investir na bolsa de valores pode representar excelentes oportunidades financeiras, o que impulsiona pesquisadores e investidores a predizer o mercado financeiro. Possuir a capacidade de antecipar-se ao movimento de um mercado com tantas variáveis pode representar vantagem em relação aos demais investidores e grande lucratividade. Estudos relacionados à inteligência artificial têm ganhado destaque nesse contexto. No entanto, cada mercado reflete um contexto social específico, não somente devido às propriedades econômicas de sua organização, mas também em relação ao padrão predominante de circulação de informação. Machado (2017, p. </w:t>
      </w:r>
      <w:r w:rsidRPr="00B57F11">
        <w:lastRenderedPageBreak/>
        <w:t xml:space="preserve">23) afirma que “acionistas e economistas financeiros se interessam profundamente na análise da relação entre o risco de um ativo financeiro e a segurança do seu retorno”. Tais agentes, sempre buscam estudos e opiniões fidedignas que possam embasar suas decisões sobre a venda, compra ou a renegociação de títulos de dívidas do setor público ou privado. Apesar da centralidade destes fatores, ainda não existe um dispositivo que esteja adaptado ao cenário nacional brasileiro. </w:t>
      </w:r>
      <w:proofErr w:type="spellStart"/>
      <w:r w:rsidRPr="00B57F11">
        <w:t>Elagamy</w:t>
      </w:r>
      <w:proofErr w:type="spellEnd"/>
      <w:r w:rsidRPr="00B57F11">
        <w:t xml:space="preserve">, </w:t>
      </w:r>
      <w:proofErr w:type="spellStart"/>
      <w:r w:rsidRPr="00B57F11">
        <w:t>Stanier</w:t>
      </w:r>
      <w:proofErr w:type="spellEnd"/>
      <w:r w:rsidRPr="00B57F11">
        <w:t xml:space="preserve"> e Sharp (2018) ressaltam que o mercado financeiro representa um papel crucial no crescimento do comércio e da indústria. Por isso, encontrar formas eficientes de analisar e visualizar os dados deste setor é tarefa significante para a economia moderna. Desta forma, o desenvolvimento deste estudo constitui uma oportunidade para preencher a lacuna existente neste setor e com isso, cria a possibilidade de acompanhamento das relações existentes entre investidores e o contexto financeiro e midiático brasileiro, o que justifica sua aplicação social e teórica. </w:t>
      </w:r>
    </w:p>
    <w:p w14:paraId="598530AF" w14:textId="77777777" w:rsidR="000F455E" w:rsidRPr="00B57F11" w:rsidRDefault="000F455E" w:rsidP="000F455E">
      <w:pPr>
        <w:pStyle w:val="TF-TEXTO"/>
      </w:pPr>
      <w:r w:rsidRPr="00B57F11">
        <w:t>Este projeto aponta um conjunto de fatores relacionados ao mercado de capitais, mostrando que as estratégias de monitoramento e investimento vêm sendo amparadas por mecanismos automatizados, considerando o efeito combinado de expansão e volatilidade desse mercado. Nesse cenário, destacam-se as Redes Neurais Artificiais. Dessa forma, o projeto é justificado prática e cientificamente, porque propõe a configuração de um protótipo usando Redes Neurais Artificiais para sugerir a compra ou venda de ativos negociados na Bolsa de Valores brasileira, por meio de notícias do mercado financeiro, a fim de auxiliar investidores nas suas transações no mercado de renda variável.</w:t>
      </w:r>
    </w:p>
    <w:p w14:paraId="598530B0" w14:textId="77777777" w:rsidR="000F455E" w:rsidRPr="00B57F11" w:rsidRDefault="000F455E" w:rsidP="000F455E">
      <w:pPr>
        <w:pStyle w:val="TF-TEXTO"/>
      </w:pPr>
      <w:r w:rsidRPr="00B57F11">
        <w:t>Quanto aos trabalhos correlatos apresentados por este estudo, é preciso estabelecer uma comparação entre eles e considerar que, apesar de os estudos possuírem características em comum, a aplicação e conclusões guardam diferenças, que são evidenciadas pelo Quadro 2.</w:t>
      </w:r>
    </w:p>
    <w:p w14:paraId="598530B1" w14:textId="77777777" w:rsidR="000F455E" w:rsidRPr="00096EDD" w:rsidRDefault="000F455E" w:rsidP="000F455E">
      <w:pPr>
        <w:pStyle w:val="TF-LEGENDA"/>
      </w:pPr>
      <w:r w:rsidRPr="00B57F11">
        <w:t xml:space="preserve">Quadro </w:t>
      </w:r>
      <w:r w:rsidR="0012306B">
        <w:fldChar w:fldCharType="begin"/>
      </w:r>
      <w:r w:rsidR="0012306B">
        <w:instrText xml:space="preserve"> SEQ Quadro \* ARABIC </w:instrText>
      </w:r>
      <w:r w:rsidR="0012306B">
        <w:fldChar w:fldCharType="separate"/>
      </w:r>
      <w:r>
        <w:t>2</w:t>
      </w:r>
      <w:r w:rsidR="0012306B">
        <w:fldChar w:fldCharType="end"/>
      </w:r>
      <w:r w:rsidRPr="00B57F11">
        <w:t xml:space="preserve"> – Comparativo dos trabalhos correlatos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1"/>
        <w:gridCol w:w="2029"/>
        <w:gridCol w:w="2115"/>
        <w:gridCol w:w="2667"/>
      </w:tblGrid>
      <w:tr w:rsidR="000F455E" w:rsidRPr="00B57F11" w14:paraId="598530B6" w14:textId="77777777" w:rsidTr="008F0257">
        <w:trPr>
          <w:trHeight w:val="325"/>
        </w:trPr>
        <w:tc>
          <w:tcPr>
            <w:tcW w:w="2307" w:type="dxa"/>
            <w:tcBorders>
              <w:bottom w:val="single" w:sz="6" w:space="0" w:color="auto"/>
            </w:tcBorders>
            <w:shd w:val="clear" w:color="auto" w:fill="D0CECE"/>
          </w:tcPr>
          <w:p w14:paraId="598530B2" w14:textId="77777777" w:rsidR="000F455E" w:rsidRPr="00B57F11" w:rsidRDefault="000F455E" w:rsidP="008F0257">
            <w:pPr>
              <w:jc w:val="center"/>
              <w:rPr>
                <w:sz w:val="20"/>
                <w:szCs w:val="20"/>
              </w:rPr>
            </w:pPr>
            <w:r w:rsidRPr="00B57F11">
              <w:rPr>
                <w:sz w:val="20"/>
                <w:szCs w:val="20"/>
              </w:rPr>
              <w:t>Trabalhos Correlatos</w:t>
            </w:r>
          </w:p>
        </w:tc>
        <w:tc>
          <w:tcPr>
            <w:tcW w:w="2054" w:type="dxa"/>
            <w:vMerge w:val="restart"/>
            <w:shd w:val="clear" w:color="auto" w:fill="D0CECE"/>
            <w:vAlign w:val="center"/>
          </w:tcPr>
          <w:p w14:paraId="598530B3" w14:textId="77777777" w:rsidR="000F455E" w:rsidRPr="00B57F11" w:rsidRDefault="000F455E" w:rsidP="008F0257">
            <w:pPr>
              <w:jc w:val="center"/>
              <w:rPr>
                <w:sz w:val="20"/>
                <w:szCs w:val="20"/>
              </w:rPr>
            </w:pPr>
            <w:r w:rsidRPr="00B57F11">
              <w:rPr>
                <w:sz w:val="20"/>
                <w:szCs w:val="20"/>
              </w:rPr>
              <w:t xml:space="preserve">Vargas </w:t>
            </w:r>
            <w:r w:rsidRPr="00B57F11">
              <w:rPr>
                <w:i/>
                <w:sz w:val="20"/>
                <w:szCs w:val="20"/>
              </w:rPr>
              <w:t>et al</w:t>
            </w:r>
            <w:r w:rsidRPr="00B57F11">
              <w:rPr>
                <w:sz w:val="20"/>
                <w:szCs w:val="20"/>
              </w:rPr>
              <w:t>. (2018)</w:t>
            </w:r>
          </w:p>
        </w:tc>
        <w:tc>
          <w:tcPr>
            <w:tcW w:w="2126" w:type="dxa"/>
            <w:vMerge w:val="restart"/>
            <w:shd w:val="clear" w:color="auto" w:fill="D0CECE"/>
            <w:vAlign w:val="center"/>
          </w:tcPr>
          <w:p w14:paraId="598530B4" w14:textId="77777777" w:rsidR="000F455E" w:rsidRPr="00B57F11" w:rsidRDefault="000F455E" w:rsidP="008F0257">
            <w:pPr>
              <w:jc w:val="center"/>
              <w:rPr>
                <w:sz w:val="20"/>
                <w:szCs w:val="20"/>
              </w:rPr>
            </w:pPr>
            <w:r w:rsidRPr="00B57F11">
              <w:rPr>
                <w:sz w:val="20"/>
                <w:szCs w:val="20"/>
              </w:rPr>
              <w:t xml:space="preserve">Li </w:t>
            </w:r>
            <w:r w:rsidRPr="00B57F11">
              <w:rPr>
                <w:i/>
                <w:sz w:val="20"/>
                <w:szCs w:val="20"/>
              </w:rPr>
              <w:t>et al</w:t>
            </w:r>
            <w:r w:rsidRPr="00B57F11">
              <w:rPr>
                <w:sz w:val="20"/>
                <w:szCs w:val="20"/>
              </w:rPr>
              <w:t>. (2020)</w:t>
            </w:r>
          </w:p>
        </w:tc>
        <w:tc>
          <w:tcPr>
            <w:tcW w:w="2729" w:type="dxa"/>
            <w:vMerge w:val="restart"/>
            <w:shd w:val="clear" w:color="auto" w:fill="D0CECE"/>
            <w:vAlign w:val="center"/>
          </w:tcPr>
          <w:p w14:paraId="598530B5" w14:textId="77777777" w:rsidR="000F455E" w:rsidRPr="00B57F11" w:rsidRDefault="000F455E" w:rsidP="008F0257">
            <w:pPr>
              <w:jc w:val="center"/>
              <w:rPr>
                <w:sz w:val="20"/>
                <w:szCs w:val="20"/>
              </w:rPr>
            </w:pPr>
            <w:r w:rsidRPr="00B57F11">
              <w:rPr>
                <w:sz w:val="20"/>
                <w:szCs w:val="20"/>
              </w:rPr>
              <w:t>Li e Pan (2020)</w:t>
            </w:r>
          </w:p>
        </w:tc>
      </w:tr>
      <w:tr w:rsidR="000F455E" w:rsidRPr="00B57F11" w14:paraId="598530BB" w14:textId="77777777" w:rsidTr="008F0257">
        <w:trPr>
          <w:trHeight w:val="275"/>
        </w:trPr>
        <w:tc>
          <w:tcPr>
            <w:tcW w:w="2307" w:type="dxa"/>
            <w:tcBorders>
              <w:top w:val="single" w:sz="6" w:space="0" w:color="auto"/>
            </w:tcBorders>
            <w:shd w:val="clear" w:color="auto" w:fill="D0CECE"/>
          </w:tcPr>
          <w:p w14:paraId="598530B7" w14:textId="77777777" w:rsidR="000F455E" w:rsidRPr="00B57F11" w:rsidRDefault="000F455E" w:rsidP="008F0257">
            <w:pPr>
              <w:jc w:val="center"/>
              <w:rPr>
                <w:sz w:val="20"/>
                <w:szCs w:val="20"/>
              </w:rPr>
            </w:pPr>
            <w:r w:rsidRPr="00B57F11">
              <w:rPr>
                <w:sz w:val="20"/>
                <w:szCs w:val="20"/>
              </w:rPr>
              <w:t>Características</w:t>
            </w:r>
          </w:p>
        </w:tc>
        <w:tc>
          <w:tcPr>
            <w:tcW w:w="2054" w:type="dxa"/>
            <w:vMerge/>
            <w:shd w:val="clear" w:color="auto" w:fill="D0CECE"/>
            <w:vAlign w:val="center"/>
          </w:tcPr>
          <w:p w14:paraId="598530B8" w14:textId="77777777" w:rsidR="000F455E" w:rsidRPr="00B57F11" w:rsidRDefault="000F455E" w:rsidP="008F0257">
            <w:pPr>
              <w:jc w:val="center"/>
              <w:rPr>
                <w:sz w:val="20"/>
                <w:szCs w:val="20"/>
              </w:rPr>
            </w:pPr>
          </w:p>
        </w:tc>
        <w:tc>
          <w:tcPr>
            <w:tcW w:w="2126" w:type="dxa"/>
            <w:vMerge/>
            <w:shd w:val="clear" w:color="auto" w:fill="D0CECE"/>
            <w:vAlign w:val="center"/>
          </w:tcPr>
          <w:p w14:paraId="598530B9" w14:textId="77777777" w:rsidR="000F455E" w:rsidRPr="00B57F11" w:rsidRDefault="000F455E" w:rsidP="008F0257">
            <w:pPr>
              <w:jc w:val="center"/>
              <w:rPr>
                <w:sz w:val="20"/>
                <w:szCs w:val="20"/>
              </w:rPr>
            </w:pPr>
          </w:p>
        </w:tc>
        <w:tc>
          <w:tcPr>
            <w:tcW w:w="2729" w:type="dxa"/>
            <w:vMerge/>
            <w:shd w:val="clear" w:color="auto" w:fill="D0CECE"/>
            <w:vAlign w:val="center"/>
          </w:tcPr>
          <w:p w14:paraId="598530BA" w14:textId="77777777" w:rsidR="000F455E" w:rsidRPr="00B57F11" w:rsidRDefault="000F455E" w:rsidP="008F0257">
            <w:pPr>
              <w:jc w:val="center"/>
              <w:rPr>
                <w:sz w:val="20"/>
                <w:szCs w:val="20"/>
              </w:rPr>
            </w:pPr>
          </w:p>
        </w:tc>
      </w:tr>
      <w:tr w:rsidR="000F455E" w:rsidRPr="00B57F11" w14:paraId="598530C0" w14:textId="77777777" w:rsidTr="008F0257">
        <w:tc>
          <w:tcPr>
            <w:tcW w:w="2307" w:type="dxa"/>
            <w:shd w:val="clear" w:color="auto" w:fill="auto"/>
          </w:tcPr>
          <w:p w14:paraId="598530BC" w14:textId="77777777" w:rsidR="000F455E" w:rsidRPr="00B57F11" w:rsidRDefault="000F455E" w:rsidP="008F0257">
            <w:pPr>
              <w:rPr>
                <w:sz w:val="20"/>
                <w:szCs w:val="20"/>
              </w:rPr>
            </w:pPr>
            <w:r w:rsidRPr="00B57F11">
              <w:rPr>
                <w:sz w:val="20"/>
                <w:szCs w:val="20"/>
              </w:rPr>
              <w:t>Rede Neural Convolucional</w:t>
            </w:r>
          </w:p>
        </w:tc>
        <w:tc>
          <w:tcPr>
            <w:tcW w:w="2054" w:type="dxa"/>
            <w:shd w:val="clear" w:color="auto" w:fill="auto"/>
          </w:tcPr>
          <w:p w14:paraId="598530BD" w14:textId="77777777" w:rsidR="000F455E" w:rsidRPr="00B57F11" w:rsidRDefault="000F455E" w:rsidP="008F0257">
            <w:pPr>
              <w:rPr>
                <w:sz w:val="20"/>
                <w:szCs w:val="20"/>
              </w:rPr>
            </w:pPr>
            <w:r w:rsidRPr="00B57F11">
              <w:rPr>
                <w:sz w:val="20"/>
                <w:szCs w:val="20"/>
              </w:rPr>
              <w:t>Sim</w:t>
            </w:r>
          </w:p>
        </w:tc>
        <w:tc>
          <w:tcPr>
            <w:tcW w:w="2126" w:type="dxa"/>
            <w:shd w:val="clear" w:color="auto" w:fill="auto"/>
          </w:tcPr>
          <w:p w14:paraId="598530BE" w14:textId="77777777" w:rsidR="000F455E" w:rsidRPr="00B57F11" w:rsidRDefault="000F455E" w:rsidP="008F0257">
            <w:pPr>
              <w:rPr>
                <w:sz w:val="20"/>
                <w:szCs w:val="20"/>
              </w:rPr>
            </w:pPr>
            <w:r w:rsidRPr="00B57F11">
              <w:rPr>
                <w:sz w:val="20"/>
                <w:szCs w:val="20"/>
              </w:rPr>
              <w:t>Não</w:t>
            </w:r>
          </w:p>
        </w:tc>
        <w:tc>
          <w:tcPr>
            <w:tcW w:w="2729" w:type="dxa"/>
            <w:shd w:val="clear" w:color="auto" w:fill="auto"/>
          </w:tcPr>
          <w:p w14:paraId="598530BF" w14:textId="77777777" w:rsidR="000F455E" w:rsidRPr="00B57F11" w:rsidRDefault="000F455E" w:rsidP="008F0257">
            <w:pPr>
              <w:rPr>
                <w:sz w:val="20"/>
                <w:szCs w:val="20"/>
              </w:rPr>
            </w:pPr>
            <w:r w:rsidRPr="00B57F11">
              <w:rPr>
                <w:sz w:val="20"/>
                <w:szCs w:val="20"/>
              </w:rPr>
              <w:t>Não</w:t>
            </w:r>
          </w:p>
        </w:tc>
      </w:tr>
      <w:tr w:rsidR="000F455E" w:rsidRPr="00B57F11" w14:paraId="598530C5" w14:textId="77777777" w:rsidTr="008F0257">
        <w:tc>
          <w:tcPr>
            <w:tcW w:w="2307" w:type="dxa"/>
            <w:shd w:val="clear" w:color="auto" w:fill="auto"/>
          </w:tcPr>
          <w:p w14:paraId="598530C1" w14:textId="77777777" w:rsidR="000F455E" w:rsidRPr="00B57F11" w:rsidRDefault="000F455E" w:rsidP="008F0257">
            <w:pPr>
              <w:rPr>
                <w:sz w:val="20"/>
                <w:szCs w:val="20"/>
              </w:rPr>
            </w:pPr>
            <w:r w:rsidRPr="00B57F11">
              <w:rPr>
                <w:sz w:val="20"/>
                <w:szCs w:val="20"/>
              </w:rPr>
              <w:t>Rede Neural Recorrente / LSTM</w:t>
            </w:r>
          </w:p>
        </w:tc>
        <w:tc>
          <w:tcPr>
            <w:tcW w:w="2054" w:type="dxa"/>
            <w:shd w:val="clear" w:color="auto" w:fill="auto"/>
          </w:tcPr>
          <w:p w14:paraId="598530C2" w14:textId="77777777" w:rsidR="000F455E" w:rsidRPr="00B57F11" w:rsidRDefault="000F455E" w:rsidP="008F0257">
            <w:pPr>
              <w:rPr>
                <w:sz w:val="20"/>
                <w:szCs w:val="20"/>
              </w:rPr>
            </w:pPr>
            <w:r w:rsidRPr="00B57F11">
              <w:rPr>
                <w:sz w:val="20"/>
                <w:szCs w:val="20"/>
              </w:rPr>
              <w:t>Sim</w:t>
            </w:r>
          </w:p>
        </w:tc>
        <w:tc>
          <w:tcPr>
            <w:tcW w:w="2126" w:type="dxa"/>
            <w:shd w:val="clear" w:color="auto" w:fill="auto"/>
          </w:tcPr>
          <w:p w14:paraId="598530C3" w14:textId="77777777" w:rsidR="000F455E" w:rsidRPr="00B57F11" w:rsidRDefault="000F455E" w:rsidP="008F0257">
            <w:pPr>
              <w:rPr>
                <w:sz w:val="20"/>
                <w:szCs w:val="20"/>
              </w:rPr>
            </w:pPr>
            <w:r w:rsidRPr="00B57F11">
              <w:rPr>
                <w:sz w:val="20"/>
                <w:szCs w:val="20"/>
              </w:rPr>
              <w:t>Sim</w:t>
            </w:r>
          </w:p>
        </w:tc>
        <w:tc>
          <w:tcPr>
            <w:tcW w:w="2729" w:type="dxa"/>
            <w:shd w:val="clear" w:color="auto" w:fill="auto"/>
          </w:tcPr>
          <w:p w14:paraId="598530C4" w14:textId="77777777" w:rsidR="000F455E" w:rsidRPr="00B57F11" w:rsidRDefault="000F455E" w:rsidP="008F0257">
            <w:pPr>
              <w:rPr>
                <w:sz w:val="20"/>
                <w:szCs w:val="20"/>
              </w:rPr>
            </w:pPr>
            <w:r w:rsidRPr="00B57F11">
              <w:rPr>
                <w:sz w:val="20"/>
                <w:szCs w:val="20"/>
              </w:rPr>
              <w:t>Sim</w:t>
            </w:r>
          </w:p>
        </w:tc>
      </w:tr>
      <w:tr w:rsidR="000F455E" w:rsidRPr="00B57F11" w14:paraId="598530CA" w14:textId="77777777" w:rsidTr="008F0257">
        <w:tc>
          <w:tcPr>
            <w:tcW w:w="2307" w:type="dxa"/>
            <w:shd w:val="clear" w:color="auto" w:fill="auto"/>
          </w:tcPr>
          <w:p w14:paraId="598530C6" w14:textId="77777777" w:rsidR="000F455E" w:rsidRPr="00B57F11" w:rsidRDefault="000F455E" w:rsidP="008F0257">
            <w:pPr>
              <w:rPr>
                <w:sz w:val="20"/>
                <w:szCs w:val="20"/>
              </w:rPr>
            </w:pPr>
            <w:r w:rsidRPr="00B57F11">
              <w:rPr>
                <w:sz w:val="20"/>
                <w:szCs w:val="20"/>
              </w:rPr>
              <w:t>Ativos analisados</w:t>
            </w:r>
          </w:p>
        </w:tc>
        <w:tc>
          <w:tcPr>
            <w:tcW w:w="2054" w:type="dxa"/>
            <w:shd w:val="clear" w:color="auto" w:fill="auto"/>
          </w:tcPr>
          <w:p w14:paraId="598530C7" w14:textId="77777777" w:rsidR="000F455E" w:rsidRPr="00B57F11" w:rsidRDefault="000F455E" w:rsidP="008F0257">
            <w:pPr>
              <w:rPr>
                <w:sz w:val="20"/>
                <w:szCs w:val="20"/>
              </w:rPr>
            </w:pPr>
            <w:r w:rsidRPr="00B57F11">
              <w:rPr>
                <w:sz w:val="20"/>
                <w:szCs w:val="20"/>
              </w:rPr>
              <w:t>Ações da Chevron Corporation (CVX)</w:t>
            </w:r>
          </w:p>
        </w:tc>
        <w:tc>
          <w:tcPr>
            <w:tcW w:w="2126" w:type="dxa"/>
            <w:shd w:val="clear" w:color="auto" w:fill="auto"/>
          </w:tcPr>
          <w:p w14:paraId="598530C8" w14:textId="77777777" w:rsidR="000F455E" w:rsidRPr="00B57F11" w:rsidRDefault="000F455E" w:rsidP="008F0257">
            <w:pPr>
              <w:rPr>
                <w:sz w:val="20"/>
                <w:szCs w:val="20"/>
              </w:rPr>
            </w:pPr>
            <w:r w:rsidRPr="00B57F11">
              <w:rPr>
                <w:sz w:val="20"/>
                <w:szCs w:val="20"/>
              </w:rPr>
              <w:t>Ações da CSI 100</w:t>
            </w:r>
          </w:p>
        </w:tc>
        <w:tc>
          <w:tcPr>
            <w:tcW w:w="2729" w:type="dxa"/>
            <w:shd w:val="clear" w:color="auto" w:fill="auto"/>
          </w:tcPr>
          <w:p w14:paraId="598530C9" w14:textId="77777777" w:rsidR="000F455E" w:rsidRPr="00B57F11" w:rsidRDefault="000F455E" w:rsidP="008F0257">
            <w:pPr>
              <w:rPr>
                <w:sz w:val="20"/>
                <w:szCs w:val="20"/>
              </w:rPr>
            </w:pPr>
            <w:r w:rsidRPr="00B57F11">
              <w:rPr>
                <w:sz w:val="20"/>
                <w:szCs w:val="20"/>
              </w:rPr>
              <w:t>Ações do S&amp;P500</w:t>
            </w:r>
          </w:p>
        </w:tc>
      </w:tr>
      <w:tr w:rsidR="000F455E" w:rsidRPr="00B57F11" w14:paraId="598530CF" w14:textId="77777777" w:rsidTr="008F0257">
        <w:tc>
          <w:tcPr>
            <w:tcW w:w="2307" w:type="dxa"/>
            <w:shd w:val="clear" w:color="auto" w:fill="auto"/>
          </w:tcPr>
          <w:p w14:paraId="598530CB" w14:textId="77777777" w:rsidR="000F455E" w:rsidRPr="00B57F11" w:rsidRDefault="000F455E" w:rsidP="008F0257">
            <w:pPr>
              <w:rPr>
                <w:sz w:val="20"/>
                <w:szCs w:val="20"/>
              </w:rPr>
            </w:pPr>
            <w:r w:rsidRPr="00B57F11">
              <w:rPr>
                <w:sz w:val="20"/>
                <w:szCs w:val="20"/>
              </w:rPr>
              <w:t>Fonte das notícias</w:t>
            </w:r>
          </w:p>
        </w:tc>
        <w:tc>
          <w:tcPr>
            <w:tcW w:w="2054" w:type="dxa"/>
            <w:shd w:val="clear" w:color="auto" w:fill="auto"/>
          </w:tcPr>
          <w:p w14:paraId="598530CC" w14:textId="77777777" w:rsidR="000F455E" w:rsidRPr="00B57F11" w:rsidRDefault="000F455E" w:rsidP="008F0257">
            <w:pPr>
              <w:rPr>
                <w:sz w:val="20"/>
                <w:szCs w:val="20"/>
              </w:rPr>
            </w:pPr>
            <w:r w:rsidRPr="00B57F11">
              <w:rPr>
                <w:sz w:val="20"/>
                <w:szCs w:val="20"/>
              </w:rPr>
              <w:t>www.reuters.com</w:t>
            </w:r>
          </w:p>
        </w:tc>
        <w:tc>
          <w:tcPr>
            <w:tcW w:w="2126" w:type="dxa"/>
            <w:shd w:val="clear" w:color="auto" w:fill="auto"/>
          </w:tcPr>
          <w:p w14:paraId="598530CD" w14:textId="77777777" w:rsidR="000F455E" w:rsidRPr="00B57F11" w:rsidRDefault="000F455E" w:rsidP="008F0257">
            <w:pPr>
              <w:rPr>
                <w:sz w:val="20"/>
                <w:szCs w:val="20"/>
              </w:rPr>
            </w:pPr>
            <w:r w:rsidRPr="00B57F11">
              <w:rPr>
                <w:sz w:val="20"/>
                <w:szCs w:val="20"/>
              </w:rPr>
              <w:t>www.eastmoney.com</w:t>
            </w:r>
          </w:p>
        </w:tc>
        <w:tc>
          <w:tcPr>
            <w:tcW w:w="2729" w:type="dxa"/>
            <w:shd w:val="clear" w:color="auto" w:fill="auto"/>
          </w:tcPr>
          <w:p w14:paraId="598530CE" w14:textId="77777777" w:rsidR="000F455E" w:rsidRPr="00B57F11" w:rsidRDefault="0012306B" w:rsidP="008F0257">
            <w:pPr>
              <w:rPr>
                <w:sz w:val="20"/>
                <w:szCs w:val="20"/>
              </w:rPr>
            </w:pPr>
            <w:hyperlink r:id="rId13" w:history="1">
              <w:r w:rsidR="000F455E" w:rsidRPr="00B57F11">
                <w:rPr>
                  <w:rStyle w:val="Hyperlink"/>
                  <w:color w:val="000000"/>
                  <w:sz w:val="20"/>
                  <w:szCs w:val="20"/>
                </w:rPr>
                <w:t>www.cnbc.com</w:t>
              </w:r>
            </w:hyperlink>
            <w:r w:rsidR="000F455E" w:rsidRPr="00B57F11">
              <w:rPr>
                <w:color w:val="000000"/>
                <w:sz w:val="20"/>
                <w:szCs w:val="20"/>
              </w:rPr>
              <w:t xml:space="preserve">, </w:t>
            </w:r>
            <w:hyperlink r:id="rId14" w:history="1">
              <w:r w:rsidR="000F455E" w:rsidRPr="00B57F11">
                <w:rPr>
                  <w:rStyle w:val="Hyperlink"/>
                  <w:color w:val="000000"/>
                  <w:sz w:val="20"/>
                  <w:szCs w:val="20"/>
                </w:rPr>
                <w:t>www.reuters.com</w:t>
              </w:r>
            </w:hyperlink>
            <w:r w:rsidR="000F455E" w:rsidRPr="00B57F11">
              <w:rPr>
                <w:color w:val="000000"/>
                <w:sz w:val="20"/>
                <w:szCs w:val="20"/>
              </w:rPr>
              <w:t xml:space="preserve">, </w:t>
            </w:r>
            <w:hyperlink r:id="rId15" w:history="1">
              <w:r w:rsidR="000F455E" w:rsidRPr="00B57F11">
                <w:rPr>
                  <w:rStyle w:val="Hyperlink"/>
                  <w:color w:val="000000"/>
                  <w:sz w:val="20"/>
                  <w:szCs w:val="20"/>
                </w:rPr>
                <w:t>www.fortune.com</w:t>
              </w:r>
            </w:hyperlink>
            <w:r w:rsidR="000F455E" w:rsidRPr="00B57F11">
              <w:rPr>
                <w:color w:val="000000"/>
                <w:sz w:val="20"/>
                <w:szCs w:val="20"/>
              </w:rPr>
              <w:t xml:space="preserve">, </w:t>
            </w:r>
            <w:r w:rsidR="000F455E" w:rsidRPr="00B57F11">
              <w:rPr>
                <w:color w:val="000000"/>
                <w:sz w:val="20"/>
                <w:szCs w:val="20"/>
                <w:u w:val="single"/>
              </w:rPr>
              <w:t>www.wsj.com</w:t>
            </w:r>
            <w:r w:rsidR="000F455E" w:rsidRPr="00B57F11">
              <w:rPr>
                <w:color w:val="000000"/>
                <w:sz w:val="20"/>
                <w:szCs w:val="20"/>
              </w:rPr>
              <w:t>.</w:t>
            </w:r>
          </w:p>
        </w:tc>
      </w:tr>
      <w:tr w:rsidR="000F455E" w:rsidRPr="00B57F11" w14:paraId="598530D4" w14:textId="77777777" w:rsidTr="008F0257">
        <w:tc>
          <w:tcPr>
            <w:tcW w:w="2307" w:type="dxa"/>
            <w:shd w:val="clear" w:color="auto" w:fill="auto"/>
          </w:tcPr>
          <w:p w14:paraId="598530D0" w14:textId="77777777" w:rsidR="000F455E" w:rsidRPr="00B57F11" w:rsidRDefault="000F455E" w:rsidP="008F0257">
            <w:pPr>
              <w:rPr>
                <w:sz w:val="20"/>
                <w:szCs w:val="20"/>
              </w:rPr>
            </w:pPr>
            <w:r w:rsidRPr="00B57F11">
              <w:rPr>
                <w:sz w:val="20"/>
                <w:szCs w:val="20"/>
              </w:rPr>
              <w:t>Período das notícias</w:t>
            </w:r>
          </w:p>
        </w:tc>
        <w:tc>
          <w:tcPr>
            <w:tcW w:w="2054" w:type="dxa"/>
            <w:shd w:val="clear" w:color="auto" w:fill="auto"/>
          </w:tcPr>
          <w:p w14:paraId="598530D1" w14:textId="77777777" w:rsidR="000F455E" w:rsidRPr="00B57F11" w:rsidRDefault="000F455E" w:rsidP="008F0257">
            <w:pPr>
              <w:rPr>
                <w:sz w:val="20"/>
                <w:szCs w:val="20"/>
              </w:rPr>
            </w:pPr>
            <w:r w:rsidRPr="00B57F11">
              <w:rPr>
                <w:sz w:val="20"/>
                <w:szCs w:val="20"/>
              </w:rPr>
              <w:t xml:space="preserve">Outubro de 2006 até </w:t>
            </w:r>
            <w:proofErr w:type="gramStart"/>
            <w:r w:rsidRPr="00B57F11">
              <w:rPr>
                <w:sz w:val="20"/>
                <w:szCs w:val="20"/>
              </w:rPr>
              <w:t>Novembro</w:t>
            </w:r>
            <w:proofErr w:type="gramEnd"/>
            <w:r w:rsidRPr="00B57F11">
              <w:rPr>
                <w:sz w:val="20"/>
                <w:szCs w:val="20"/>
              </w:rPr>
              <w:t xml:space="preserve"> de 2013</w:t>
            </w:r>
          </w:p>
        </w:tc>
        <w:tc>
          <w:tcPr>
            <w:tcW w:w="2126" w:type="dxa"/>
            <w:shd w:val="clear" w:color="auto" w:fill="auto"/>
          </w:tcPr>
          <w:p w14:paraId="598530D2" w14:textId="77777777" w:rsidR="000F455E" w:rsidRPr="00B57F11" w:rsidRDefault="000F455E" w:rsidP="008F0257">
            <w:pPr>
              <w:rPr>
                <w:sz w:val="20"/>
                <w:szCs w:val="20"/>
              </w:rPr>
            </w:pPr>
            <w:r w:rsidRPr="00B57F11">
              <w:rPr>
                <w:sz w:val="20"/>
                <w:szCs w:val="20"/>
              </w:rPr>
              <w:t xml:space="preserve">Janeiro de 2015 até </w:t>
            </w:r>
            <w:proofErr w:type="gramStart"/>
            <w:r w:rsidRPr="00B57F11">
              <w:rPr>
                <w:sz w:val="20"/>
                <w:szCs w:val="20"/>
              </w:rPr>
              <w:t>Dezembro</w:t>
            </w:r>
            <w:proofErr w:type="gramEnd"/>
            <w:r w:rsidRPr="00B57F11">
              <w:rPr>
                <w:sz w:val="20"/>
                <w:szCs w:val="20"/>
              </w:rPr>
              <w:t xml:space="preserve"> de 2015</w:t>
            </w:r>
          </w:p>
        </w:tc>
        <w:tc>
          <w:tcPr>
            <w:tcW w:w="2729" w:type="dxa"/>
            <w:shd w:val="clear" w:color="auto" w:fill="auto"/>
          </w:tcPr>
          <w:p w14:paraId="598530D3" w14:textId="77777777" w:rsidR="000F455E" w:rsidRPr="00B57F11" w:rsidRDefault="000F455E" w:rsidP="008F0257">
            <w:pPr>
              <w:rPr>
                <w:sz w:val="20"/>
                <w:szCs w:val="20"/>
              </w:rPr>
            </w:pPr>
            <w:r w:rsidRPr="00B57F11">
              <w:rPr>
                <w:sz w:val="20"/>
                <w:szCs w:val="20"/>
              </w:rPr>
              <w:t xml:space="preserve">Dezembro de 2017 até </w:t>
            </w:r>
            <w:proofErr w:type="gramStart"/>
            <w:r w:rsidRPr="00B57F11">
              <w:rPr>
                <w:sz w:val="20"/>
                <w:szCs w:val="20"/>
              </w:rPr>
              <w:t>Junho</w:t>
            </w:r>
            <w:proofErr w:type="gramEnd"/>
            <w:r w:rsidRPr="00B57F11">
              <w:rPr>
                <w:sz w:val="20"/>
                <w:szCs w:val="20"/>
              </w:rPr>
              <w:t xml:space="preserve"> de 2018</w:t>
            </w:r>
          </w:p>
        </w:tc>
      </w:tr>
      <w:tr w:rsidR="000F455E" w:rsidRPr="00B57F11" w14:paraId="598530D9" w14:textId="77777777" w:rsidTr="008F0257">
        <w:tc>
          <w:tcPr>
            <w:tcW w:w="2307" w:type="dxa"/>
            <w:shd w:val="clear" w:color="auto" w:fill="auto"/>
          </w:tcPr>
          <w:p w14:paraId="598530D5" w14:textId="77777777" w:rsidR="000F455E" w:rsidRPr="00B57F11" w:rsidRDefault="000F455E" w:rsidP="008F0257">
            <w:pPr>
              <w:rPr>
                <w:sz w:val="20"/>
                <w:szCs w:val="20"/>
              </w:rPr>
            </w:pPr>
            <w:r w:rsidRPr="00B57F11">
              <w:rPr>
                <w:sz w:val="20"/>
                <w:szCs w:val="20"/>
              </w:rPr>
              <w:t>Frequência das notícias</w:t>
            </w:r>
          </w:p>
        </w:tc>
        <w:tc>
          <w:tcPr>
            <w:tcW w:w="2054" w:type="dxa"/>
            <w:shd w:val="clear" w:color="auto" w:fill="auto"/>
          </w:tcPr>
          <w:p w14:paraId="598530D6" w14:textId="77777777" w:rsidR="000F455E" w:rsidRPr="00B57F11" w:rsidRDefault="000F455E" w:rsidP="008F0257">
            <w:pPr>
              <w:rPr>
                <w:sz w:val="20"/>
                <w:szCs w:val="20"/>
              </w:rPr>
            </w:pPr>
            <w:r w:rsidRPr="00B57F11">
              <w:rPr>
                <w:sz w:val="20"/>
                <w:szCs w:val="20"/>
              </w:rPr>
              <w:t>Diária</w:t>
            </w:r>
          </w:p>
        </w:tc>
        <w:tc>
          <w:tcPr>
            <w:tcW w:w="2126" w:type="dxa"/>
            <w:shd w:val="clear" w:color="auto" w:fill="auto"/>
          </w:tcPr>
          <w:p w14:paraId="598530D7" w14:textId="77777777" w:rsidR="000F455E" w:rsidRPr="00B57F11" w:rsidRDefault="000F455E" w:rsidP="008F0257">
            <w:pPr>
              <w:rPr>
                <w:sz w:val="20"/>
                <w:szCs w:val="20"/>
              </w:rPr>
            </w:pPr>
            <w:r w:rsidRPr="00B57F11">
              <w:rPr>
                <w:sz w:val="20"/>
                <w:szCs w:val="20"/>
              </w:rPr>
              <w:t>Não informado</w:t>
            </w:r>
          </w:p>
        </w:tc>
        <w:tc>
          <w:tcPr>
            <w:tcW w:w="2729" w:type="dxa"/>
            <w:shd w:val="clear" w:color="auto" w:fill="auto"/>
          </w:tcPr>
          <w:p w14:paraId="598530D8" w14:textId="77777777" w:rsidR="000F455E" w:rsidRPr="00B57F11" w:rsidRDefault="000F455E" w:rsidP="008F0257">
            <w:pPr>
              <w:rPr>
                <w:sz w:val="20"/>
                <w:szCs w:val="20"/>
              </w:rPr>
            </w:pPr>
            <w:r w:rsidRPr="00B57F11">
              <w:rPr>
                <w:sz w:val="20"/>
                <w:szCs w:val="20"/>
              </w:rPr>
              <w:t>Não informado</w:t>
            </w:r>
          </w:p>
        </w:tc>
      </w:tr>
      <w:tr w:rsidR="000F455E" w:rsidRPr="00B57F11" w14:paraId="598530DE" w14:textId="77777777" w:rsidTr="008F0257">
        <w:tc>
          <w:tcPr>
            <w:tcW w:w="2307" w:type="dxa"/>
            <w:shd w:val="clear" w:color="auto" w:fill="auto"/>
          </w:tcPr>
          <w:p w14:paraId="598530DA" w14:textId="77777777" w:rsidR="000F455E" w:rsidRPr="00B57F11" w:rsidRDefault="000F455E" w:rsidP="008F0257">
            <w:pPr>
              <w:rPr>
                <w:sz w:val="20"/>
                <w:szCs w:val="20"/>
              </w:rPr>
            </w:pPr>
            <w:r w:rsidRPr="00B57F11">
              <w:rPr>
                <w:sz w:val="20"/>
                <w:szCs w:val="20"/>
              </w:rPr>
              <w:t>Métricas</w:t>
            </w:r>
          </w:p>
        </w:tc>
        <w:tc>
          <w:tcPr>
            <w:tcW w:w="2054" w:type="dxa"/>
            <w:shd w:val="clear" w:color="auto" w:fill="auto"/>
          </w:tcPr>
          <w:p w14:paraId="598530DB" w14:textId="77777777" w:rsidR="000F455E" w:rsidRPr="00B57F11" w:rsidRDefault="000F455E" w:rsidP="008F0257">
            <w:pPr>
              <w:rPr>
                <w:sz w:val="20"/>
                <w:szCs w:val="20"/>
              </w:rPr>
            </w:pPr>
            <w:r w:rsidRPr="00B57F11">
              <w:rPr>
                <w:sz w:val="20"/>
                <w:szCs w:val="20"/>
              </w:rPr>
              <w:t>Acurácia</w:t>
            </w:r>
          </w:p>
        </w:tc>
        <w:tc>
          <w:tcPr>
            <w:tcW w:w="2126" w:type="dxa"/>
            <w:shd w:val="clear" w:color="auto" w:fill="auto"/>
          </w:tcPr>
          <w:p w14:paraId="598530DC" w14:textId="77777777" w:rsidR="000F455E" w:rsidRPr="00B57F11" w:rsidRDefault="000F455E" w:rsidP="008F0257">
            <w:pPr>
              <w:rPr>
                <w:sz w:val="20"/>
                <w:szCs w:val="20"/>
                <w:lang w:val="en-US"/>
              </w:rPr>
            </w:pPr>
            <w:r w:rsidRPr="00B57F11">
              <w:rPr>
                <w:sz w:val="20"/>
                <w:szCs w:val="20"/>
                <w:lang w:val="en-US"/>
              </w:rPr>
              <w:t xml:space="preserve">Directional Accuracy, Matthews Correlation Coefficient </w:t>
            </w:r>
          </w:p>
        </w:tc>
        <w:tc>
          <w:tcPr>
            <w:tcW w:w="2729" w:type="dxa"/>
            <w:shd w:val="clear" w:color="auto" w:fill="auto"/>
          </w:tcPr>
          <w:p w14:paraId="598530DD" w14:textId="77777777" w:rsidR="000F455E" w:rsidRPr="00B57F11" w:rsidRDefault="000F455E" w:rsidP="008F0257">
            <w:pPr>
              <w:rPr>
                <w:sz w:val="20"/>
                <w:szCs w:val="20"/>
              </w:rPr>
            </w:pPr>
            <w:proofErr w:type="spellStart"/>
            <w:r w:rsidRPr="00B57F11">
              <w:rPr>
                <w:sz w:val="20"/>
                <w:szCs w:val="20"/>
                <w:lang w:val="en-US"/>
              </w:rPr>
              <w:t>Erro</w:t>
            </w:r>
            <w:proofErr w:type="spellEnd"/>
            <w:r w:rsidRPr="00B57F11">
              <w:rPr>
                <w:sz w:val="20"/>
                <w:szCs w:val="20"/>
                <w:lang w:val="en-US"/>
              </w:rPr>
              <w:t xml:space="preserve"> </w:t>
            </w:r>
            <w:proofErr w:type="spellStart"/>
            <w:r w:rsidRPr="00B57F11">
              <w:rPr>
                <w:sz w:val="20"/>
                <w:szCs w:val="20"/>
                <w:lang w:val="en-US"/>
              </w:rPr>
              <w:t>Quadrático</w:t>
            </w:r>
            <w:proofErr w:type="spellEnd"/>
            <w:r w:rsidRPr="00B57F11">
              <w:rPr>
                <w:sz w:val="20"/>
                <w:szCs w:val="20"/>
                <w:lang w:val="en-US"/>
              </w:rPr>
              <w:t xml:space="preserve"> </w:t>
            </w:r>
            <w:proofErr w:type="spellStart"/>
            <w:r w:rsidRPr="00B57F11">
              <w:rPr>
                <w:sz w:val="20"/>
                <w:szCs w:val="20"/>
                <w:lang w:val="en-US"/>
              </w:rPr>
              <w:t>Médio</w:t>
            </w:r>
            <w:proofErr w:type="spellEnd"/>
            <w:r w:rsidRPr="00B57F11">
              <w:rPr>
                <w:sz w:val="20"/>
                <w:szCs w:val="20"/>
                <w:lang w:val="en-US"/>
              </w:rPr>
              <w:t xml:space="preserve">, Mean Prediction </w:t>
            </w:r>
            <w:proofErr w:type="spellStart"/>
            <w:r w:rsidRPr="00B57F11">
              <w:rPr>
                <w:sz w:val="20"/>
                <w:szCs w:val="20"/>
                <w:lang w:val="en-US"/>
              </w:rPr>
              <w:t>Acurácia</w:t>
            </w:r>
            <w:proofErr w:type="spellEnd"/>
            <w:r w:rsidRPr="00B57F11">
              <w:rPr>
                <w:sz w:val="20"/>
                <w:szCs w:val="20"/>
                <w:lang w:val="en-US"/>
              </w:rPr>
              <w:t xml:space="preserve">, </w:t>
            </w:r>
            <w:proofErr w:type="spellStart"/>
            <w:r w:rsidRPr="00B57F11">
              <w:rPr>
                <w:sz w:val="20"/>
                <w:szCs w:val="20"/>
                <w:lang w:val="en-US"/>
              </w:rPr>
              <w:t>Precisão</w:t>
            </w:r>
            <w:proofErr w:type="spellEnd"/>
            <w:r w:rsidRPr="00B57F11">
              <w:rPr>
                <w:sz w:val="20"/>
                <w:szCs w:val="20"/>
                <w:lang w:val="en-US"/>
              </w:rPr>
              <w:t>, Recall, F1-Score, Movement Direction Accuracy</w:t>
            </w:r>
          </w:p>
        </w:tc>
      </w:tr>
    </w:tbl>
    <w:p w14:paraId="598530DF" w14:textId="77777777" w:rsidR="000F455E" w:rsidRPr="00B57F11" w:rsidRDefault="000F455E" w:rsidP="000F455E">
      <w:pPr>
        <w:pStyle w:val="TF-FONTE"/>
      </w:pPr>
      <w:r w:rsidRPr="00B57F11">
        <w:t>Fonte: elaborado pelo autor.</w:t>
      </w:r>
    </w:p>
    <w:p w14:paraId="598530E0" w14:textId="77777777" w:rsidR="000F455E" w:rsidRPr="00B57F11" w:rsidRDefault="000F455E" w:rsidP="000F455E">
      <w:pPr>
        <w:pStyle w:val="TF-TEXTO"/>
      </w:pPr>
      <w:r w:rsidRPr="00B57F11">
        <w:t xml:space="preserve">Assim, enquanto o trabalho de Li </w:t>
      </w:r>
      <w:r w:rsidRPr="00B57F11">
        <w:rPr>
          <w:i/>
        </w:rPr>
        <w:t>et al</w:t>
      </w:r>
      <w:r w:rsidRPr="00B57F11">
        <w:t xml:space="preserve">. (2020) utilizou Rede Neural </w:t>
      </w:r>
      <w:proofErr w:type="spellStart"/>
      <w:r w:rsidRPr="00B57F11">
        <w:rPr>
          <w:i/>
        </w:rPr>
        <w:t>Long</w:t>
      </w:r>
      <w:proofErr w:type="spellEnd"/>
      <w:r w:rsidRPr="00B57F11">
        <w:rPr>
          <w:i/>
        </w:rPr>
        <w:t xml:space="preserve"> Short-</w:t>
      </w:r>
      <w:proofErr w:type="spellStart"/>
      <w:r w:rsidRPr="00B57F11">
        <w:rPr>
          <w:i/>
        </w:rPr>
        <w:t>Term</w:t>
      </w:r>
      <w:proofErr w:type="spellEnd"/>
      <w:r w:rsidRPr="00B57F11">
        <w:rPr>
          <w:i/>
        </w:rPr>
        <w:t xml:space="preserve"> </w:t>
      </w:r>
      <w:proofErr w:type="spellStart"/>
      <w:r w:rsidRPr="00B57F11">
        <w:rPr>
          <w:i/>
        </w:rPr>
        <w:t>Memory</w:t>
      </w:r>
      <w:proofErr w:type="spellEnd"/>
      <w:r w:rsidRPr="00B57F11">
        <w:t xml:space="preserve"> (LSTM) orientado a eventos para lidar com os diferentes tempos de amostragem, o trabalho desenvolvido por Li e Pan (2020) utilizou técnicas </w:t>
      </w:r>
      <w:r w:rsidRPr="00B57F11">
        <w:rPr>
          <w:i/>
        </w:rPr>
        <w:t>Ensemble</w:t>
      </w:r>
      <w:r w:rsidRPr="00B57F11">
        <w:t xml:space="preserve"> no intuito de conseguir um melhor desempenho nas previsões da movimentação dos preços. Neste sentido, verifica-se que apesar de todos os trabalhos utilizarem Redes Neurais Recorrentes e LSTM, somente o estudo de Vargas </w:t>
      </w:r>
      <w:r w:rsidRPr="00B57F11">
        <w:rPr>
          <w:i/>
        </w:rPr>
        <w:t>et al</w:t>
      </w:r>
      <w:r w:rsidRPr="00B57F11">
        <w:t xml:space="preserve">. (2018) fez uso de Redes Neurais Convolucionais. Isto é particularmente importante porque a aplicação de Redes Neurais Convolucionais tem se mostrado muito mais eficaz na captura de semântica de dados textuais. </w:t>
      </w:r>
    </w:p>
    <w:p w14:paraId="598530E1" w14:textId="77777777" w:rsidR="000F455E" w:rsidRPr="00B57F11" w:rsidRDefault="000F455E" w:rsidP="000F455E">
      <w:pPr>
        <w:pStyle w:val="TF-TEXTO"/>
      </w:pPr>
      <w:r w:rsidRPr="00B57F11">
        <w:t xml:space="preserve">Referentes aos ativos utilizados, o trabalho de Li </w:t>
      </w:r>
      <w:r w:rsidRPr="00B57F11">
        <w:rPr>
          <w:i/>
        </w:rPr>
        <w:t>et al</w:t>
      </w:r>
      <w:r w:rsidRPr="00B57F11">
        <w:t xml:space="preserve">. (2020) utilizou ações da Bolsa de Valores da China, enquanto os trabalhos propostos por Vargas </w:t>
      </w:r>
      <w:r w:rsidRPr="00B57F11">
        <w:rPr>
          <w:i/>
        </w:rPr>
        <w:t>et al</w:t>
      </w:r>
      <w:r w:rsidRPr="00B57F11">
        <w:t>. (2018) e Li e Pan (2020) utilizaram ações do mercado ocidental. Esse fato, adicionando os diferentes períodos de obtenção das notícias relacionadas às ações, e também às diferentes métricas escolhidas, torna difícil a comparação entre os modelos apresentados. No entanto, cada um contribui para aprimorar e avaliar as métricas dos modelos de aprendizado de máquina, usando redes neurais artificiais em relação às ações da bolsa de valores.</w:t>
      </w:r>
    </w:p>
    <w:p w14:paraId="598530E2" w14:textId="77777777" w:rsidR="000F455E" w:rsidRPr="002447B2" w:rsidRDefault="000F455E" w:rsidP="000F455E">
      <w:pPr>
        <w:pStyle w:val="Ttulo2"/>
        <w:keepLines/>
        <w:spacing w:before="120"/>
        <w:ind w:left="567" w:hanging="567"/>
        <w:jc w:val="both"/>
        <w:rPr>
          <w:color w:val="000000"/>
        </w:rPr>
      </w:pPr>
      <w:r w:rsidRPr="002447B2">
        <w:rPr>
          <w:color w:val="000000"/>
        </w:rPr>
        <w:t xml:space="preserve">3.2 REQUISITOS PRINCIPAIS DO protótipo </w:t>
      </w:r>
      <w:bookmarkEnd w:id="35"/>
      <w:bookmarkEnd w:id="36"/>
      <w:bookmarkEnd w:id="37"/>
      <w:bookmarkEnd w:id="38"/>
      <w:bookmarkEnd w:id="39"/>
      <w:bookmarkEnd w:id="40"/>
      <w:bookmarkEnd w:id="41"/>
    </w:p>
    <w:p w14:paraId="598530E3" w14:textId="77777777" w:rsidR="000F455E" w:rsidRPr="00B57F11" w:rsidRDefault="000F455E" w:rsidP="000F455E">
      <w:pPr>
        <w:pStyle w:val="TF-TEXTO"/>
      </w:pPr>
      <w:commentRangeStart w:id="42"/>
      <w:r w:rsidRPr="00B57F11">
        <w:t>Para alcançar os objetivos, o protótipo proposto deve:</w:t>
      </w:r>
      <w:commentRangeEnd w:id="42"/>
      <w:r w:rsidR="00B175B5">
        <w:rPr>
          <w:rStyle w:val="Refdecomentrio"/>
        </w:rPr>
        <w:commentReference w:id="42"/>
      </w:r>
    </w:p>
    <w:p w14:paraId="598530E4" w14:textId="443A29ED" w:rsidR="000F455E" w:rsidRPr="00B57F11" w:rsidRDefault="00055C94" w:rsidP="000F455E">
      <w:pPr>
        <w:pStyle w:val="TF-TEXTO"/>
        <w:numPr>
          <w:ilvl w:val="0"/>
          <w:numId w:val="17"/>
        </w:numPr>
      </w:pPr>
      <w:r>
        <w:lastRenderedPageBreak/>
        <w:t>p</w:t>
      </w:r>
      <w:r w:rsidR="000F455E" w:rsidRPr="00B57F11">
        <w:t>ermitir ao usuário selecionar o ativo a ser analisado (Requisito Funcionais - RF);</w:t>
      </w:r>
    </w:p>
    <w:p w14:paraId="598530E5" w14:textId="77777777" w:rsidR="000F455E" w:rsidRPr="00B57F11" w:rsidRDefault="000F455E" w:rsidP="000F455E">
      <w:pPr>
        <w:pStyle w:val="TF-TEXTO"/>
        <w:numPr>
          <w:ilvl w:val="0"/>
          <w:numId w:val="17"/>
        </w:numPr>
      </w:pPr>
      <w:r w:rsidRPr="00B57F11">
        <w:t xml:space="preserve">permitir ao usuário selecionar o </w:t>
      </w:r>
      <w:proofErr w:type="spellStart"/>
      <w:r w:rsidRPr="00B57F11">
        <w:rPr>
          <w:i/>
        </w:rPr>
        <w:t>timeframe</w:t>
      </w:r>
      <w:proofErr w:type="spellEnd"/>
      <w:r w:rsidRPr="00B57F11">
        <w:t xml:space="preserve"> desejado (RF);</w:t>
      </w:r>
    </w:p>
    <w:p w14:paraId="598530E6" w14:textId="77777777" w:rsidR="000F455E" w:rsidRPr="00B57F11" w:rsidRDefault="000F455E" w:rsidP="000F455E">
      <w:pPr>
        <w:pStyle w:val="TF-TEXTO"/>
        <w:numPr>
          <w:ilvl w:val="0"/>
          <w:numId w:val="17"/>
        </w:numPr>
        <w:contextualSpacing/>
      </w:pPr>
      <w:r w:rsidRPr="00B57F11">
        <w:t xml:space="preserve">permitir ao usuário visualizar o gráfico de </w:t>
      </w:r>
      <w:proofErr w:type="spellStart"/>
      <w:r w:rsidRPr="00B57F11">
        <w:rPr>
          <w:i/>
        </w:rPr>
        <w:t>candlesticks</w:t>
      </w:r>
      <w:proofErr w:type="spellEnd"/>
      <w:r w:rsidRPr="00B57F11">
        <w:t xml:space="preserve"> (RF);</w:t>
      </w:r>
    </w:p>
    <w:p w14:paraId="598530E7" w14:textId="77777777" w:rsidR="000F455E" w:rsidRPr="00B57F11" w:rsidRDefault="000F455E" w:rsidP="000F455E">
      <w:pPr>
        <w:pStyle w:val="TF-TEXTO"/>
        <w:numPr>
          <w:ilvl w:val="0"/>
          <w:numId w:val="17"/>
        </w:numPr>
      </w:pPr>
      <w:r w:rsidRPr="00B57F11">
        <w:t>permitir ao usuário visualizar as notícias e a análise de sentimento delas (RF);</w:t>
      </w:r>
    </w:p>
    <w:p w14:paraId="598530E8" w14:textId="77777777" w:rsidR="000F455E" w:rsidRPr="00B57F11" w:rsidRDefault="000F455E" w:rsidP="000F455E">
      <w:pPr>
        <w:pStyle w:val="TF-TEXTO"/>
        <w:numPr>
          <w:ilvl w:val="0"/>
          <w:numId w:val="17"/>
        </w:numPr>
      </w:pPr>
      <w:r w:rsidRPr="00B57F11">
        <w:t>permitir ao usuário visualizar os resultados obtidos com as sugestões de compra ou venda (RF);</w:t>
      </w:r>
    </w:p>
    <w:p w14:paraId="598530E9" w14:textId="77777777" w:rsidR="000F455E" w:rsidRPr="00B57F11" w:rsidRDefault="000F455E" w:rsidP="000F455E">
      <w:pPr>
        <w:pStyle w:val="TF-TEXTO"/>
        <w:numPr>
          <w:ilvl w:val="0"/>
          <w:numId w:val="17"/>
        </w:numPr>
      </w:pPr>
      <w:r w:rsidRPr="00B57F11">
        <w:t xml:space="preserve">ser implementado no </w:t>
      </w:r>
      <w:r w:rsidRPr="00B57F11">
        <w:rPr>
          <w:i/>
        </w:rPr>
        <w:t>framework</w:t>
      </w:r>
      <w:r w:rsidRPr="00B57F11">
        <w:t xml:space="preserve"> Django no ambiente de desenvolvimento </w:t>
      </w:r>
      <w:proofErr w:type="spellStart"/>
      <w:r w:rsidRPr="00B57F11">
        <w:rPr>
          <w:i/>
        </w:rPr>
        <w:t>PyCharm</w:t>
      </w:r>
      <w:proofErr w:type="spellEnd"/>
      <w:r w:rsidRPr="00B57F11">
        <w:t xml:space="preserve"> (Requisito Não-Funcional - </w:t>
      </w:r>
      <w:proofErr w:type="gramStart"/>
      <w:r w:rsidRPr="00B57F11">
        <w:t>RNF</w:t>
      </w:r>
      <w:r w:rsidRPr="00B57F11" w:rsidDel="00BD28C6">
        <w:t xml:space="preserve"> </w:t>
      </w:r>
      <w:r w:rsidRPr="00B57F11">
        <w:t>)</w:t>
      </w:r>
      <w:proofErr w:type="gramEnd"/>
      <w:r w:rsidRPr="00B57F11">
        <w:t>;</w:t>
      </w:r>
    </w:p>
    <w:p w14:paraId="598530EA" w14:textId="77777777" w:rsidR="000F455E" w:rsidRPr="00B57F11" w:rsidRDefault="000F455E" w:rsidP="000F455E">
      <w:pPr>
        <w:pStyle w:val="TF-TEXTO"/>
        <w:numPr>
          <w:ilvl w:val="0"/>
          <w:numId w:val="17"/>
        </w:numPr>
      </w:pPr>
      <w:r w:rsidRPr="00B57F11">
        <w:t>utilizar um modelo preditivo baseado em técnicas de Aprendizado de Máquina (RNF);</w:t>
      </w:r>
    </w:p>
    <w:p w14:paraId="598530EB" w14:textId="77777777" w:rsidR="000F455E" w:rsidRPr="00B57F11" w:rsidRDefault="000F455E" w:rsidP="000F455E">
      <w:pPr>
        <w:pStyle w:val="TF-TEXTO"/>
        <w:numPr>
          <w:ilvl w:val="0"/>
          <w:numId w:val="17"/>
        </w:numPr>
      </w:pPr>
      <w:r w:rsidRPr="00B57F11">
        <w:t>utilizar uma Rede Neural Artificial para Processamento de Linguagem Natural (RNF);</w:t>
      </w:r>
    </w:p>
    <w:p w14:paraId="598530EC" w14:textId="77777777" w:rsidR="000F455E" w:rsidRPr="00B57F11" w:rsidRDefault="000F455E" w:rsidP="000F455E">
      <w:pPr>
        <w:pStyle w:val="TF-TEXTO"/>
        <w:numPr>
          <w:ilvl w:val="0"/>
          <w:numId w:val="17"/>
        </w:numPr>
      </w:pPr>
      <w:r w:rsidRPr="00B57F11">
        <w:t xml:space="preserve">utilizar </w:t>
      </w:r>
      <w:proofErr w:type="gramStart"/>
      <w:r w:rsidRPr="00B57F11">
        <w:t xml:space="preserve">um </w:t>
      </w:r>
      <w:r w:rsidRPr="00B57F11">
        <w:rPr>
          <w:i/>
        </w:rPr>
        <w:t>web</w:t>
      </w:r>
      <w:proofErr w:type="gramEnd"/>
      <w:r w:rsidRPr="00B57F11">
        <w:rPr>
          <w:i/>
        </w:rPr>
        <w:t xml:space="preserve"> scraper </w:t>
      </w:r>
      <w:r w:rsidRPr="00B57F11">
        <w:t>para buscar as notícias da internet (RNF);</w:t>
      </w:r>
    </w:p>
    <w:p w14:paraId="598530ED" w14:textId="77777777" w:rsidR="000F455E" w:rsidRPr="00B57F11" w:rsidRDefault="000F455E" w:rsidP="000F455E">
      <w:pPr>
        <w:pStyle w:val="TF-TEXTO"/>
        <w:numPr>
          <w:ilvl w:val="0"/>
          <w:numId w:val="17"/>
        </w:numPr>
      </w:pPr>
      <w:r w:rsidRPr="00B57F11">
        <w:t xml:space="preserve">utilizar a linguagem de programação </w:t>
      </w:r>
      <w:r w:rsidRPr="00B57F11">
        <w:rPr>
          <w:i/>
        </w:rPr>
        <w:t>Python</w:t>
      </w:r>
      <w:r w:rsidRPr="00B57F11">
        <w:t xml:space="preserve"> (RNF);</w:t>
      </w:r>
    </w:p>
    <w:p w14:paraId="598530EE" w14:textId="77777777" w:rsidR="000F455E" w:rsidRPr="00B57F11" w:rsidRDefault="000F455E" w:rsidP="000F455E">
      <w:pPr>
        <w:pStyle w:val="TF-TEXTO"/>
        <w:numPr>
          <w:ilvl w:val="0"/>
          <w:numId w:val="17"/>
        </w:numPr>
      </w:pPr>
      <w:r w:rsidRPr="00B57F11">
        <w:t>utilizar banco de dados PostgreSQL (RNF).</w:t>
      </w:r>
    </w:p>
    <w:p w14:paraId="598530EF" w14:textId="77777777" w:rsidR="000F455E" w:rsidRPr="002447B2" w:rsidRDefault="000F455E" w:rsidP="000F455E">
      <w:pPr>
        <w:pStyle w:val="Ttulo2"/>
        <w:keepLines/>
        <w:spacing w:before="120"/>
        <w:ind w:left="567" w:hanging="567"/>
        <w:jc w:val="both"/>
        <w:rPr>
          <w:color w:val="000000"/>
        </w:rPr>
      </w:pPr>
      <w:r w:rsidRPr="002447B2">
        <w:rPr>
          <w:color w:val="000000"/>
        </w:rPr>
        <w:t>3.3 METODOLOGIA</w:t>
      </w:r>
    </w:p>
    <w:p w14:paraId="598530F0" w14:textId="77777777" w:rsidR="000F455E" w:rsidRPr="00B57F11" w:rsidRDefault="000F455E" w:rsidP="000F455E">
      <w:pPr>
        <w:pStyle w:val="TF-TEXTO"/>
      </w:pPr>
      <w:r w:rsidRPr="00B57F11">
        <w:t>O trabalho será desenvolvido observando as seguintes etapas:</w:t>
      </w:r>
    </w:p>
    <w:p w14:paraId="598530F1" w14:textId="77777777" w:rsidR="000F455E" w:rsidRPr="00B57F11" w:rsidRDefault="000F455E" w:rsidP="000F455E">
      <w:pPr>
        <w:pStyle w:val="TF-ALNEA"/>
      </w:pPr>
      <w:r w:rsidRPr="00B57F11">
        <w:t xml:space="preserve">Levantamento bibliográfico: pesquisar trabalhos relacionados e </w:t>
      </w:r>
      <w:r>
        <w:t>estudos</w:t>
      </w:r>
      <w:r w:rsidRPr="00B57F11">
        <w:t xml:space="preserve"> sobre bolsa de valores, modelos preditivos e suas ferramentas: </w:t>
      </w:r>
      <w:r w:rsidRPr="00B57F11">
        <w:rPr>
          <w:i/>
        </w:rPr>
        <w:t>web scraper</w:t>
      </w:r>
      <w:r w:rsidRPr="00B57F11">
        <w:t xml:space="preserve">, </w:t>
      </w:r>
      <w:proofErr w:type="spellStart"/>
      <w:r w:rsidRPr="00B57F11">
        <w:rPr>
          <w:i/>
        </w:rPr>
        <w:t>Machine</w:t>
      </w:r>
      <w:proofErr w:type="spellEnd"/>
      <w:r w:rsidRPr="00B57F11">
        <w:rPr>
          <w:i/>
        </w:rPr>
        <w:t xml:space="preserve"> Learning</w:t>
      </w:r>
      <w:r w:rsidRPr="00B57F11">
        <w:t xml:space="preserve">, </w:t>
      </w:r>
      <w:proofErr w:type="spellStart"/>
      <w:r w:rsidRPr="00B57F11">
        <w:t>Deep</w:t>
      </w:r>
      <w:proofErr w:type="spellEnd"/>
      <w:r w:rsidRPr="00B57F11">
        <w:t xml:space="preserve"> Learning, Redes Neurais Profundas como </w:t>
      </w:r>
      <w:proofErr w:type="spellStart"/>
      <w:r w:rsidRPr="00B57F11">
        <w:rPr>
          <w:i/>
        </w:rPr>
        <w:t>Recurrent</w:t>
      </w:r>
      <w:proofErr w:type="spellEnd"/>
      <w:r w:rsidRPr="00B57F11">
        <w:rPr>
          <w:i/>
        </w:rPr>
        <w:t xml:space="preserve"> Neural Network</w:t>
      </w:r>
      <w:r w:rsidRPr="00B57F11">
        <w:t xml:space="preserve"> (Rede Neural Recorrente – RNN), a Rede Neural Recorrente </w:t>
      </w:r>
      <w:proofErr w:type="spellStart"/>
      <w:r w:rsidRPr="00B57F11">
        <w:rPr>
          <w:i/>
        </w:rPr>
        <w:t>Long</w:t>
      </w:r>
      <w:proofErr w:type="spellEnd"/>
      <w:r w:rsidRPr="00B57F11">
        <w:rPr>
          <w:i/>
        </w:rPr>
        <w:t xml:space="preserve"> Short-</w:t>
      </w:r>
      <w:proofErr w:type="spellStart"/>
      <w:r w:rsidRPr="00B57F11">
        <w:rPr>
          <w:i/>
        </w:rPr>
        <w:t>Term</w:t>
      </w:r>
      <w:proofErr w:type="spellEnd"/>
      <w:r w:rsidRPr="00B57F11">
        <w:rPr>
          <w:i/>
        </w:rPr>
        <w:t xml:space="preserve"> </w:t>
      </w:r>
      <w:proofErr w:type="spellStart"/>
      <w:r w:rsidRPr="00B57F11">
        <w:rPr>
          <w:i/>
        </w:rPr>
        <w:t>Memory</w:t>
      </w:r>
      <w:proofErr w:type="spellEnd"/>
      <w:r w:rsidRPr="00B57F11">
        <w:t xml:space="preserve"> (LSTM) e a </w:t>
      </w:r>
      <w:proofErr w:type="spellStart"/>
      <w:r w:rsidRPr="00B57F11">
        <w:rPr>
          <w:i/>
        </w:rPr>
        <w:t>Convolutional</w:t>
      </w:r>
      <w:proofErr w:type="spellEnd"/>
      <w:r w:rsidRPr="00B57F11">
        <w:rPr>
          <w:i/>
        </w:rPr>
        <w:t xml:space="preserve"> Neural Network</w:t>
      </w:r>
      <w:r w:rsidRPr="00B57F11">
        <w:t xml:space="preserve"> (Rede Neural Co</w:t>
      </w:r>
      <w:r>
        <w:t>nvolucional – CNN), entre outros temas e</w:t>
      </w:r>
      <w:r w:rsidRPr="00B57F11">
        <w:t xml:space="preserve"> ferramentas observadas no levantamento teórico;</w:t>
      </w:r>
    </w:p>
    <w:p w14:paraId="598530F2" w14:textId="77777777" w:rsidR="000F455E" w:rsidRPr="00B57F11" w:rsidRDefault="000F455E" w:rsidP="000F455E">
      <w:pPr>
        <w:pStyle w:val="TF-ALNEA"/>
      </w:pPr>
      <w:r w:rsidRPr="00B57F11">
        <w:t xml:space="preserve">elicitação de requisitos: reavaliar os requisitos da etapa anterior e especificar outros mediante necessidade identificada durante a revisão bibliográfica; </w:t>
      </w:r>
    </w:p>
    <w:p w14:paraId="598530F3" w14:textId="77777777" w:rsidR="000F455E" w:rsidRPr="00B57F11" w:rsidRDefault="000F455E" w:rsidP="000F455E">
      <w:pPr>
        <w:pStyle w:val="TF-ALNEA"/>
      </w:pPr>
      <w:r w:rsidRPr="00B57F11">
        <w:t>coleta de dados: buscar dados com valores de abertura e fechamento das ações (</w:t>
      </w:r>
      <w:hyperlink r:id="rId16" w:history="1">
        <w:r w:rsidRPr="000F455E">
          <w:t>www.b3.com.br</w:t>
        </w:r>
      </w:hyperlink>
      <w:r w:rsidRPr="00B57F11">
        <w:t>) e notícias do mercado financeiro (br.investing.com);</w:t>
      </w:r>
    </w:p>
    <w:p w14:paraId="598530F4" w14:textId="77777777" w:rsidR="000F455E" w:rsidRPr="00B57F11" w:rsidRDefault="000F455E" w:rsidP="000F455E">
      <w:pPr>
        <w:pStyle w:val="TF-ALNEA"/>
      </w:pPr>
      <w:r w:rsidRPr="00B57F11">
        <w:t xml:space="preserve">especificação: formalizar por meio da </w:t>
      </w:r>
      <w:proofErr w:type="spellStart"/>
      <w:r w:rsidRPr="00B57F11">
        <w:rPr>
          <w:i/>
        </w:rPr>
        <w:t>Unified</w:t>
      </w:r>
      <w:proofErr w:type="spellEnd"/>
      <w:r w:rsidRPr="00B57F11">
        <w:rPr>
          <w:i/>
        </w:rPr>
        <w:t xml:space="preserve"> </w:t>
      </w:r>
      <w:proofErr w:type="spellStart"/>
      <w:r w:rsidRPr="00B57F11">
        <w:rPr>
          <w:i/>
        </w:rPr>
        <w:t>Modeling</w:t>
      </w:r>
      <w:proofErr w:type="spellEnd"/>
      <w:r w:rsidRPr="00B57F11">
        <w:rPr>
          <w:i/>
        </w:rPr>
        <w:t xml:space="preserve"> </w:t>
      </w:r>
      <w:proofErr w:type="spellStart"/>
      <w:r w:rsidRPr="00B57F11">
        <w:rPr>
          <w:i/>
        </w:rPr>
        <w:t>Language</w:t>
      </w:r>
      <w:proofErr w:type="spellEnd"/>
      <w:r w:rsidRPr="00B57F11">
        <w:t xml:space="preserve"> (UML) a diagramação das classes e dos casos de uso com a ferramenta </w:t>
      </w:r>
      <w:r w:rsidRPr="00B57F11">
        <w:rPr>
          <w:i/>
        </w:rPr>
        <w:t>Microsoft Visio</w:t>
      </w:r>
      <w:r w:rsidRPr="00B57F11">
        <w:t>;</w:t>
      </w:r>
    </w:p>
    <w:p w14:paraId="598530F5" w14:textId="77777777" w:rsidR="000F455E" w:rsidRPr="00B57F11" w:rsidRDefault="000F455E" w:rsidP="000F455E">
      <w:pPr>
        <w:pStyle w:val="TF-ALNEA"/>
      </w:pPr>
      <w:r w:rsidRPr="00B57F11">
        <w:t xml:space="preserve">implementação: desenvolver o protótipo utilizando o </w:t>
      </w:r>
      <w:r w:rsidRPr="00B57F11">
        <w:rPr>
          <w:i/>
        </w:rPr>
        <w:t>framework</w:t>
      </w:r>
      <w:r w:rsidRPr="00B57F11">
        <w:t xml:space="preserve"> Django para desenvolvimento </w:t>
      </w:r>
      <w:r w:rsidRPr="00B57F11">
        <w:rPr>
          <w:i/>
        </w:rPr>
        <w:t>web</w:t>
      </w:r>
      <w:r w:rsidRPr="00B57F11">
        <w:t xml:space="preserve"> no ambiente de desenvolvimento </w:t>
      </w:r>
      <w:proofErr w:type="spellStart"/>
      <w:r w:rsidRPr="00B57F11">
        <w:rPr>
          <w:i/>
        </w:rPr>
        <w:t>PyCharm</w:t>
      </w:r>
      <w:proofErr w:type="spellEnd"/>
      <w:r w:rsidRPr="00B57F11">
        <w:t>;</w:t>
      </w:r>
    </w:p>
    <w:p w14:paraId="598530F6" w14:textId="77777777" w:rsidR="000F455E" w:rsidRPr="00B57F11" w:rsidRDefault="000F455E" w:rsidP="000F455E">
      <w:pPr>
        <w:pStyle w:val="TF-ALNEA"/>
      </w:pPr>
      <w:r w:rsidRPr="00B57F11">
        <w:t>testes: em conjunto com a etapa anterior, realizar testes do protótipo para validação dos resultados obtidos, confiabilidade dos dados e performance.</w:t>
      </w:r>
    </w:p>
    <w:p w14:paraId="598530F7" w14:textId="77777777" w:rsidR="000F455E" w:rsidRPr="00B57F11" w:rsidRDefault="000F455E" w:rsidP="000F455E">
      <w:pPr>
        <w:pStyle w:val="TF-TEXTO"/>
      </w:pPr>
      <w:r w:rsidRPr="00B57F11">
        <w:t xml:space="preserve">As etapas serão realizadas nos períodos relacionados pelo </w:t>
      </w:r>
      <w:r>
        <w:t xml:space="preserve">Quadro </w:t>
      </w:r>
      <w:r w:rsidRPr="00B57F11">
        <w:t>3.</w:t>
      </w:r>
    </w:p>
    <w:p w14:paraId="598530F8" w14:textId="77777777" w:rsidR="000F455E" w:rsidRPr="00B57F11" w:rsidRDefault="000F455E" w:rsidP="000F455E">
      <w:pPr>
        <w:pStyle w:val="TF-LEGENDA"/>
      </w:pPr>
      <w:r w:rsidRPr="00B57F11">
        <w:t xml:space="preserve">Quadro </w:t>
      </w:r>
      <w:r w:rsidR="0012306B">
        <w:fldChar w:fldCharType="begin"/>
      </w:r>
      <w:r w:rsidR="0012306B">
        <w:instrText xml:space="preserve"> SEQ Quadro \* ARABIC </w:instrText>
      </w:r>
      <w:r w:rsidR="0012306B">
        <w:fldChar w:fldCharType="separate"/>
      </w:r>
      <w:r>
        <w:t>3</w:t>
      </w:r>
      <w:r w:rsidR="0012306B">
        <w:fldChar w:fldCharType="end"/>
      </w:r>
      <w:r w:rsidRPr="00B57F11">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0F455E" w:rsidRPr="00B57F11" w14:paraId="598530FB" w14:textId="77777777" w:rsidTr="008F0257">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98530F9" w14:textId="77777777" w:rsidR="000F455E" w:rsidRPr="00B57F11" w:rsidRDefault="000F455E" w:rsidP="008F0257">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598530FA" w14:textId="77777777" w:rsidR="000F455E" w:rsidRPr="00B57F11" w:rsidRDefault="000F455E" w:rsidP="008F0257">
            <w:pPr>
              <w:pStyle w:val="TF-TEXTOQUADROCentralizado"/>
            </w:pPr>
            <w:r w:rsidRPr="00B57F11">
              <w:t>2021</w:t>
            </w:r>
          </w:p>
        </w:tc>
      </w:tr>
      <w:tr w:rsidR="000F455E" w:rsidRPr="00B57F11" w14:paraId="59853102" w14:textId="77777777" w:rsidTr="008F0257">
        <w:trPr>
          <w:cantSplit/>
          <w:jc w:val="center"/>
        </w:trPr>
        <w:tc>
          <w:tcPr>
            <w:tcW w:w="6171" w:type="dxa"/>
            <w:tcBorders>
              <w:top w:val="nil"/>
              <w:left w:val="single" w:sz="4" w:space="0" w:color="auto"/>
              <w:bottom w:val="nil"/>
            </w:tcBorders>
            <w:shd w:val="clear" w:color="auto" w:fill="A6A6A6"/>
          </w:tcPr>
          <w:p w14:paraId="598530FC" w14:textId="77777777" w:rsidR="000F455E" w:rsidRPr="00B57F11" w:rsidRDefault="000F455E" w:rsidP="008F0257">
            <w:pPr>
              <w:pStyle w:val="TF-TEXTOQUADRO"/>
            </w:pPr>
          </w:p>
        </w:tc>
        <w:tc>
          <w:tcPr>
            <w:tcW w:w="557" w:type="dxa"/>
            <w:gridSpan w:val="2"/>
            <w:shd w:val="clear" w:color="auto" w:fill="A6A6A6"/>
          </w:tcPr>
          <w:p w14:paraId="598530FD" w14:textId="77777777" w:rsidR="000F455E" w:rsidRPr="00B57F11" w:rsidRDefault="000F455E" w:rsidP="008F0257">
            <w:pPr>
              <w:pStyle w:val="TF-TEXTOQUADROCentralizado"/>
            </w:pPr>
            <w:r w:rsidRPr="00B57F11">
              <w:t>Ago.</w:t>
            </w:r>
          </w:p>
        </w:tc>
        <w:tc>
          <w:tcPr>
            <w:tcW w:w="568" w:type="dxa"/>
            <w:gridSpan w:val="2"/>
            <w:shd w:val="clear" w:color="auto" w:fill="A6A6A6"/>
          </w:tcPr>
          <w:p w14:paraId="598530FE" w14:textId="77777777" w:rsidR="000F455E" w:rsidRPr="00B57F11" w:rsidRDefault="000F455E" w:rsidP="008F0257">
            <w:pPr>
              <w:pStyle w:val="TF-TEXTOQUADROCentralizado"/>
            </w:pPr>
            <w:r w:rsidRPr="00B57F11">
              <w:t>Set.</w:t>
            </w:r>
          </w:p>
        </w:tc>
        <w:tc>
          <w:tcPr>
            <w:tcW w:w="568" w:type="dxa"/>
            <w:gridSpan w:val="2"/>
            <w:shd w:val="clear" w:color="auto" w:fill="A6A6A6"/>
          </w:tcPr>
          <w:p w14:paraId="598530FF" w14:textId="77777777" w:rsidR="000F455E" w:rsidRPr="00B57F11" w:rsidRDefault="000F455E" w:rsidP="008F0257">
            <w:pPr>
              <w:pStyle w:val="TF-TEXTOQUADROCentralizado"/>
            </w:pPr>
            <w:r w:rsidRPr="00B57F11">
              <w:t>Out.</w:t>
            </w:r>
          </w:p>
        </w:tc>
        <w:tc>
          <w:tcPr>
            <w:tcW w:w="568" w:type="dxa"/>
            <w:gridSpan w:val="2"/>
            <w:shd w:val="clear" w:color="auto" w:fill="A6A6A6"/>
          </w:tcPr>
          <w:p w14:paraId="59853100" w14:textId="77777777" w:rsidR="000F455E" w:rsidRPr="00B57F11" w:rsidRDefault="000F455E" w:rsidP="008F0257">
            <w:pPr>
              <w:pStyle w:val="TF-TEXTOQUADROCentralizado"/>
            </w:pPr>
            <w:r w:rsidRPr="00B57F11">
              <w:t>Nov.</w:t>
            </w:r>
          </w:p>
        </w:tc>
        <w:tc>
          <w:tcPr>
            <w:tcW w:w="573" w:type="dxa"/>
            <w:gridSpan w:val="2"/>
            <w:shd w:val="clear" w:color="auto" w:fill="A6A6A6"/>
          </w:tcPr>
          <w:p w14:paraId="59853101" w14:textId="77777777" w:rsidR="000F455E" w:rsidRPr="00B57F11" w:rsidRDefault="000F455E" w:rsidP="008F0257">
            <w:pPr>
              <w:pStyle w:val="TF-TEXTOQUADROCentralizado"/>
            </w:pPr>
            <w:r w:rsidRPr="00B57F11">
              <w:t>Dez.</w:t>
            </w:r>
          </w:p>
        </w:tc>
      </w:tr>
      <w:tr w:rsidR="000F455E" w:rsidRPr="00B57F11" w14:paraId="5985310E" w14:textId="77777777" w:rsidTr="008F0257">
        <w:trPr>
          <w:cantSplit/>
          <w:jc w:val="center"/>
        </w:trPr>
        <w:tc>
          <w:tcPr>
            <w:tcW w:w="6171" w:type="dxa"/>
            <w:tcBorders>
              <w:top w:val="nil"/>
              <w:left w:val="single" w:sz="4" w:space="0" w:color="auto"/>
            </w:tcBorders>
            <w:shd w:val="clear" w:color="auto" w:fill="A6A6A6"/>
          </w:tcPr>
          <w:p w14:paraId="59853103" w14:textId="77777777" w:rsidR="000F455E" w:rsidRPr="00B57F11" w:rsidRDefault="000F455E" w:rsidP="008F0257">
            <w:pPr>
              <w:pStyle w:val="TF-TEXTOQUADRO"/>
            </w:pPr>
            <w:r w:rsidRPr="00B57F11">
              <w:t>Etapas / quinzenas</w:t>
            </w:r>
          </w:p>
        </w:tc>
        <w:tc>
          <w:tcPr>
            <w:tcW w:w="273" w:type="dxa"/>
            <w:tcBorders>
              <w:bottom w:val="single" w:sz="4" w:space="0" w:color="auto"/>
            </w:tcBorders>
            <w:shd w:val="clear" w:color="auto" w:fill="A6A6A6"/>
          </w:tcPr>
          <w:p w14:paraId="59853104" w14:textId="77777777" w:rsidR="000F455E" w:rsidRPr="00B57F11" w:rsidRDefault="000F455E" w:rsidP="008F0257">
            <w:pPr>
              <w:pStyle w:val="TF-TEXTOQUADROCentralizado"/>
            </w:pPr>
            <w:r w:rsidRPr="00B57F11">
              <w:t>1</w:t>
            </w:r>
          </w:p>
        </w:tc>
        <w:tc>
          <w:tcPr>
            <w:tcW w:w="284" w:type="dxa"/>
            <w:tcBorders>
              <w:bottom w:val="single" w:sz="4" w:space="0" w:color="auto"/>
            </w:tcBorders>
            <w:shd w:val="clear" w:color="auto" w:fill="A6A6A6"/>
          </w:tcPr>
          <w:p w14:paraId="59853105" w14:textId="77777777" w:rsidR="000F455E" w:rsidRPr="00B57F11" w:rsidRDefault="000F455E" w:rsidP="008F0257">
            <w:pPr>
              <w:pStyle w:val="TF-TEXTOQUADROCentralizado"/>
            </w:pPr>
            <w:r w:rsidRPr="00B57F11">
              <w:t>2</w:t>
            </w:r>
          </w:p>
        </w:tc>
        <w:tc>
          <w:tcPr>
            <w:tcW w:w="284" w:type="dxa"/>
            <w:tcBorders>
              <w:bottom w:val="single" w:sz="4" w:space="0" w:color="auto"/>
            </w:tcBorders>
            <w:shd w:val="clear" w:color="auto" w:fill="A6A6A6"/>
          </w:tcPr>
          <w:p w14:paraId="59853106" w14:textId="77777777" w:rsidR="000F455E" w:rsidRPr="00B57F11" w:rsidRDefault="000F455E" w:rsidP="008F0257">
            <w:pPr>
              <w:pStyle w:val="TF-TEXTOQUADROCentralizado"/>
            </w:pPr>
            <w:r w:rsidRPr="00B57F11">
              <w:t>1</w:t>
            </w:r>
          </w:p>
        </w:tc>
        <w:tc>
          <w:tcPr>
            <w:tcW w:w="284" w:type="dxa"/>
            <w:tcBorders>
              <w:bottom w:val="single" w:sz="4" w:space="0" w:color="auto"/>
            </w:tcBorders>
            <w:shd w:val="clear" w:color="auto" w:fill="A6A6A6"/>
          </w:tcPr>
          <w:p w14:paraId="59853107" w14:textId="77777777" w:rsidR="000F455E" w:rsidRPr="00B57F11" w:rsidRDefault="000F455E" w:rsidP="008F0257">
            <w:pPr>
              <w:pStyle w:val="TF-TEXTOQUADROCentralizado"/>
            </w:pPr>
            <w:r w:rsidRPr="00B57F11">
              <w:t>2</w:t>
            </w:r>
          </w:p>
        </w:tc>
        <w:tc>
          <w:tcPr>
            <w:tcW w:w="284" w:type="dxa"/>
            <w:tcBorders>
              <w:bottom w:val="single" w:sz="4" w:space="0" w:color="auto"/>
            </w:tcBorders>
            <w:shd w:val="clear" w:color="auto" w:fill="A6A6A6"/>
          </w:tcPr>
          <w:p w14:paraId="59853108" w14:textId="77777777" w:rsidR="000F455E" w:rsidRPr="00B57F11" w:rsidRDefault="000F455E" w:rsidP="008F0257">
            <w:pPr>
              <w:pStyle w:val="TF-TEXTOQUADROCentralizado"/>
            </w:pPr>
            <w:r w:rsidRPr="00B57F11">
              <w:t>1</w:t>
            </w:r>
          </w:p>
        </w:tc>
        <w:tc>
          <w:tcPr>
            <w:tcW w:w="284" w:type="dxa"/>
            <w:tcBorders>
              <w:bottom w:val="single" w:sz="4" w:space="0" w:color="auto"/>
            </w:tcBorders>
            <w:shd w:val="clear" w:color="auto" w:fill="A6A6A6"/>
          </w:tcPr>
          <w:p w14:paraId="59853109" w14:textId="77777777" w:rsidR="000F455E" w:rsidRPr="00B57F11" w:rsidRDefault="000F455E" w:rsidP="008F0257">
            <w:pPr>
              <w:pStyle w:val="TF-TEXTOQUADROCentralizado"/>
            </w:pPr>
            <w:r w:rsidRPr="00B57F11">
              <w:t>2</w:t>
            </w:r>
          </w:p>
        </w:tc>
        <w:tc>
          <w:tcPr>
            <w:tcW w:w="284" w:type="dxa"/>
            <w:tcBorders>
              <w:bottom w:val="single" w:sz="4" w:space="0" w:color="auto"/>
            </w:tcBorders>
            <w:shd w:val="clear" w:color="auto" w:fill="A6A6A6"/>
          </w:tcPr>
          <w:p w14:paraId="5985310A" w14:textId="77777777" w:rsidR="000F455E" w:rsidRPr="00B57F11" w:rsidRDefault="000F455E" w:rsidP="008F0257">
            <w:pPr>
              <w:pStyle w:val="TF-TEXTOQUADROCentralizado"/>
            </w:pPr>
            <w:r w:rsidRPr="00B57F11">
              <w:t>1</w:t>
            </w:r>
          </w:p>
        </w:tc>
        <w:tc>
          <w:tcPr>
            <w:tcW w:w="284" w:type="dxa"/>
            <w:tcBorders>
              <w:bottom w:val="single" w:sz="4" w:space="0" w:color="auto"/>
            </w:tcBorders>
            <w:shd w:val="clear" w:color="auto" w:fill="A6A6A6"/>
          </w:tcPr>
          <w:p w14:paraId="5985310B" w14:textId="77777777" w:rsidR="000F455E" w:rsidRPr="00B57F11" w:rsidRDefault="000F455E" w:rsidP="008F0257">
            <w:pPr>
              <w:pStyle w:val="TF-TEXTOQUADROCentralizado"/>
            </w:pPr>
            <w:r w:rsidRPr="00B57F11">
              <w:t>2</w:t>
            </w:r>
          </w:p>
        </w:tc>
        <w:tc>
          <w:tcPr>
            <w:tcW w:w="284" w:type="dxa"/>
            <w:tcBorders>
              <w:bottom w:val="single" w:sz="4" w:space="0" w:color="auto"/>
            </w:tcBorders>
            <w:shd w:val="clear" w:color="auto" w:fill="A6A6A6"/>
          </w:tcPr>
          <w:p w14:paraId="5985310C" w14:textId="77777777" w:rsidR="000F455E" w:rsidRPr="00B57F11" w:rsidRDefault="000F455E" w:rsidP="008F0257">
            <w:pPr>
              <w:pStyle w:val="TF-TEXTOQUADROCentralizado"/>
            </w:pPr>
            <w:r w:rsidRPr="00B57F11">
              <w:t>1</w:t>
            </w:r>
          </w:p>
        </w:tc>
        <w:tc>
          <w:tcPr>
            <w:tcW w:w="289" w:type="dxa"/>
            <w:tcBorders>
              <w:bottom w:val="single" w:sz="4" w:space="0" w:color="auto"/>
            </w:tcBorders>
            <w:shd w:val="clear" w:color="auto" w:fill="A6A6A6"/>
          </w:tcPr>
          <w:p w14:paraId="5985310D" w14:textId="77777777" w:rsidR="000F455E" w:rsidRPr="00B57F11" w:rsidRDefault="000F455E" w:rsidP="008F0257">
            <w:pPr>
              <w:pStyle w:val="TF-TEXTOQUADROCentralizado"/>
            </w:pPr>
            <w:r w:rsidRPr="00B57F11">
              <w:t>2</w:t>
            </w:r>
          </w:p>
        </w:tc>
      </w:tr>
      <w:tr w:rsidR="000F455E" w:rsidRPr="00B57F11" w14:paraId="5985311A" w14:textId="77777777" w:rsidTr="008F0257">
        <w:trPr>
          <w:jc w:val="center"/>
        </w:trPr>
        <w:tc>
          <w:tcPr>
            <w:tcW w:w="6171" w:type="dxa"/>
            <w:tcBorders>
              <w:left w:val="single" w:sz="4" w:space="0" w:color="auto"/>
            </w:tcBorders>
          </w:tcPr>
          <w:p w14:paraId="5985310F" w14:textId="77777777" w:rsidR="000F455E" w:rsidRPr="00B57F11" w:rsidRDefault="000F455E" w:rsidP="008F0257">
            <w:pPr>
              <w:pStyle w:val="TF-TEXTOQUADRO"/>
              <w:rPr>
                <w:bCs/>
              </w:rPr>
            </w:pPr>
            <w:r w:rsidRPr="00B57F11">
              <w:rPr>
                <w:bCs/>
              </w:rPr>
              <w:t>Levantamento bibliográfico</w:t>
            </w:r>
          </w:p>
        </w:tc>
        <w:tc>
          <w:tcPr>
            <w:tcW w:w="273" w:type="dxa"/>
            <w:tcBorders>
              <w:bottom w:val="single" w:sz="4" w:space="0" w:color="auto"/>
            </w:tcBorders>
            <w:shd w:val="clear" w:color="auto" w:fill="AEAAAA"/>
          </w:tcPr>
          <w:p w14:paraId="59853110" w14:textId="77777777" w:rsidR="000F455E" w:rsidRPr="00B57F11" w:rsidRDefault="000F455E" w:rsidP="008F0257">
            <w:pPr>
              <w:pStyle w:val="TF-TEXTOQUADROCentralizado"/>
            </w:pPr>
          </w:p>
        </w:tc>
        <w:tc>
          <w:tcPr>
            <w:tcW w:w="284" w:type="dxa"/>
            <w:tcBorders>
              <w:bottom w:val="single" w:sz="4" w:space="0" w:color="auto"/>
            </w:tcBorders>
            <w:shd w:val="clear" w:color="auto" w:fill="AEAAAA"/>
          </w:tcPr>
          <w:p w14:paraId="59853111" w14:textId="77777777" w:rsidR="000F455E" w:rsidRPr="00B57F11" w:rsidRDefault="000F455E" w:rsidP="008F0257">
            <w:pPr>
              <w:pStyle w:val="TF-TEXTOQUADROCentralizado"/>
            </w:pPr>
          </w:p>
        </w:tc>
        <w:tc>
          <w:tcPr>
            <w:tcW w:w="284" w:type="dxa"/>
            <w:tcBorders>
              <w:bottom w:val="single" w:sz="4" w:space="0" w:color="auto"/>
            </w:tcBorders>
            <w:shd w:val="clear" w:color="auto" w:fill="AEAAAA"/>
          </w:tcPr>
          <w:p w14:paraId="59853112" w14:textId="77777777" w:rsidR="000F455E" w:rsidRPr="00B57F11" w:rsidRDefault="000F455E" w:rsidP="008F0257">
            <w:pPr>
              <w:pStyle w:val="TF-TEXTOQUADROCentralizado"/>
            </w:pPr>
          </w:p>
        </w:tc>
        <w:tc>
          <w:tcPr>
            <w:tcW w:w="284" w:type="dxa"/>
            <w:tcBorders>
              <w:bottom w:val="single" w:sz="4" w:space="0" w:color="auto"/>
            </w:tcBorders>
          </w:tcPr>
          <w:p w14:paraId="59853113" w14:textId="77777777" w:rsidR="000F455E" w:rsidRPr="00B57F11" w:rsidRDefault="000F455E" w:rsidP="008F0257">
            <w:pPr>
              <w:pStyle w:val="TF-TEXTOQUADROCentralizado"/>
            </w:pPr>
          </w:p>
        </w:tc>
        <w:tc>
          <w:tcPr>
            <w:tcW w:w="284" w:type="dxa"/>
            <w:tcBorders>
              <w:bottom w:val="single" w:sz="4" w:space="0" w:color="auto"/>
            </w:tcBorders>
          </w:tcPr>
          <w:p w14:paraId="59853114" w14:textId="77777777" w:rsidR="000F455E" w:rsidRPr="00B57F11" w:rsidRDefault="000F455E" w:rsidP="008F0257">
            <w:pPr>
              <w:pStyle w:val="TF-TEXTOQUADROCentralizado"/>
            </w:pPr>
          </w:p>
        </w:tc>
        <w:tc>
          <w:tcPr>
            <w:tcW w:w="284" w:type="dxa"/>
            <w:tcBorders>
              <w:bottom w:val="single" w:sz="4" w:space="0" w:color="auto"/>
            </w:tcBorders>
          </w:tcPr>
          <w:p w14:paraId="59853115" w14:textId="77777777" w:rsidR="000F455E" w:rsidRPr="00B57F11" w:rsidRDefault="000F455E" w:rsidP="008F0257">
            <w:pPr>
              <w:pStyle w:val="TF-TEXTOQUADROCentralizado"/>
            </w:pPr>
          </w:p>
        </w:tc>
        <w:tc>
          <w:tcPr>
            <w:tcW w:w="284" w:type="dxa"/>
            <w:tcBorders>
              <w:bottom w:val="single" w:sz="4" w:space="0" w:color="auto"/>
            </w:tcBorders>
          </w:tcPr>
          <w:p w14:paraId="59853116" w14:textId="77777777" w:rsidR="000F455E" w:rsidRPr="00B57F11" w:rsidRDefault="000F455E" w:rsidP="008F0257">
            <w:pPr>
              <w:pStyle w:val="TF-TEXTOQUADROCentralizado"/>
            </w:pPr>
          </w:p>
        </w:tc>
        <w:tc>
          <w:tcPr>
            <w:tcW w:w="284" w:type="dxa"/>
            <w:tcBorders>
              <w:bottom w:val="single" w:sz="4" w:space="0" w:color="auto"/>
            </w:tcBorders>
          </w:tcPr>
          <w:p w14:paraId="59853117" w14:textId="77777777" w:rsidR="000F455E" w:rsidRPr="00B57F11" w:rsidRDefault="000F455E" w:rsidP="008F0257">
            <w:pPr>
              <w:pStyle w:val="TF-TEXTOQUADROCentralizado"/>
            </w:pPr>
          </w:p>
        </w:tc>
        <w:tc>
          <w:tcPr>
            <w:tcW w:w="284" w:type="dxa"/>
            <w:tcBorders>
              <w:bottom w:val="single" w:sz="4" w:space="0" w:color="auto"/>
            </w:tcBorders>
          </w:tcPr>
          <w:p w14:paraId="59853118" w14:textId="77777777" w:rsidR="000F455E" w:rsidRPr="00B57F11" w:rsidRDefault="000F455E" w:rsidP="008F0257">
            <w:pPr>
              <w:pStyle w:val="TF-TEXTOQUADROCentralizado"/>
            </w:pPr>
          </w:p>
        </w:tc>
        <w:tc>
          <w:tcPr>
            <w:tcW w:w="289" w:type="dxa"/>
          </w:tcPr>
          <w:p w14:paraId="59853119" w14:textId="77777777" w:rsidR="000F455E" w:rsidRPr="00B57F11" w:rsidRDefault="000F455E" w:rsidP="008F0257">
            <w:pPr>
              <w:pStyle w:val="TF-TEXTOQUADROCentralizado"/>
            </w:pPr>
          </w:p>
        </w:tc>
      </w:tr>
      <w:tr w:rsidR="000F455E" w:rsidRPr="00B57F11" w14:paraId="59853126" w14:textId="77777777" w:rsidTr="008F0257">
        <w:trPr>
          <w:jc w:val="center"/>
        </w:trPr>
        <w:tc>
          <w:tcPr>
            <w:tcW w:w="6171" w:type="dxa"/>
            <w:tcBorders>
              <w:left w:val="single" w:sz="4" w:space="0" w:color="auto"/>
            </w:tcBorders>
          </w:tcPr>
          <w:p w14:paraId="5985311B" w14:textId="77777777" w:rsidR="000F455E" w:rsidRPr="00B57F11" w:rsidRDefault="000F455E" w:rsidP="008F0257">
            <w:pPr>
              <w:pStyle w:val="TF-TEXTOQUADRO"/>
            </w:pPr>
            <w:r w:rsidRPr="00B57F11">
              <w:t>Elicitação de requisitos</w:t>
            </w:r>
          </w:p>
        </w:tc>
        <w:tc>
          <w:tcPr>
            <w:tcW w:w="273" w:type="dxa"/>
            <w:tcBorders>
              <w:top w:val="single" w:sz="4" w:space="0" w:color="auto"/>
            </w:tcBorders>
          </w:tcPr>
          <w:p w14:paraId="5985311C" w14:textId="77777777" w:rsidR="000F455E" w:rsidRPr="00B57F11" w:rsidRDefault="000F455E" w:rsidP="008F0257">
            <w:pPr>
              <w:pStyle w:val="TF-TEXTOQUADROCentralizado"/>
            </w:pPr>
          </w:p>
        </w:tc>
        <w:tc>
          <w:tcPr>
            <w:tcW w:w="284" w:type="dxa"/>
            <w:tcBorders>
              <w:top w:val="single" w:sz="4" w:space="0" w:color="auto"/>
            </w:tcBorders>
          </w:tcPr>
          <w:p w14:paraId="5985311D" w14:textId="77777777" w:rsidR="000F455E" w:rsidRPr="00B57F11" w:rsidRDefault="000F455E" w:rsidP="008F0257">
            <w:pPr>
              <w:pStyle w:val="TF-TEXTOQUADROCentralizado"/>
            </w:pPr>
          </w:p>
        </w:tc>
        <w:tc>
          <w:tcPr>
            <w:tcW w:w="284" w:type="dxa"/>
            <w:tcBorders>
              <w:top w:val="single" w:sz="4" w:space="0" w:color="auto"/>
            </w:tcBorders>
            <w:shd w:val="clear" w:color="auto" w:fill="AEAAAA"/>
          </w:tcPr>
          <w:p w14:paraId="5985311E" w14:textId="77777777" w:rsidR="000F455E" w:rsidRPr="00B57F11" w:rsidRDefault="000F455E" w:rsidP="008F0257">
            <w:pPr>
              <w:pStyle w:val="TF-TEXTOQUADROCentralizado"/>
            </w:pPr>
          </w:p>
        </w:tc>
        <w:tc>
          <w:tcPr>
            <w:tcW w:w="284" w:type="dxa"/>
            <w:tcBorders>
              <w:top w:val="single" w:sz="4" w:space="0" w:color="auto"/>
            </w:tcBorders>
          </w:tcPr>
          <w:p w14:paraId="5985311F" w14:textId="77777777" w:rsidR="000F455E" w:rsidRPr="00B57F11" w:rsidRDefault="000F455E" w:rsidP="008F0257">
            <w:pPr>
              <w:pStyle w:val="TF-TEXTOQUADROCentralizado"/>
            </w:pPr>
          </w:p>
        </w:tc>
        <w:tc>
          <w:tcPr>
            <w:tcW w:w="284" w:type="dxa"/>
            <w:tcBorders>
              <w:top w:val="single" w:sz="4" w:space="0" w:color="auto"/>
            </w:tcBorders>
          </w:tcPr>
          <w:p w14:paraId="59853120" w14:textId="77777777" w:rsidR="000F455E" w:rsidRPr="00B57F11" w:rsidRDefault="000F455E" w:rsidP="008F0257">
            <w:pPr>
              <w:pStyle w:val="TF-TEXTOQUADROCentralizado"/>
            </w:pPr>
          </w:p>
        </w:tc>
        <w:tc>
          <w:tcPr>
            <w:tcW w:w="284" w:type="dxa"/>
            <w:tcBorders>
              <w:top w:val="single" w:sz="4" w:space="0" w:color="auto"/>
            </w:tcBorders>
          </w:tcPr>
          <w:p w14:paraId="59853121" w14:textId="77777777" w:rsidR="000F455E" w:rsidRPr="00B57F11" w:rsidRDefault="000F455E" w:rsidP="008F0257">
            <w:pPr>
              <w:pStyle w:val="TF-TEXTOQUADROCentralizado"/>
            </w:pPr>
          </w:p>
        </w:tc>
        <w:tc>
          <w:tcPr>
            <w:tcW w:w="284" w:type="dxa"/>
            <w:tcBorders>
              <w:top w:val="single" w:sz="4" w:space="0" w:color="auto"/>
            </w:tcBorders>
          </w:tcPr>
          <w:p w14:paraId="59853122" w14:textId="77777777" w:rsidR="000F455E" w:rsidRPr="00B57F11" w:rsidRDefault="000F455E" w:rsidP="008F0257">
            <w:pPr>
              <w:pStyle w:val="TF-TEXTOQUADROCentralizado"/>
            </w:pPr>
          </w:p>
        </w:tc>
        <w:tc>
          <w:tcPr>
            <w:tcW w:w="284" w:type="dxa"/>
            <w:tcBorders>
              <w:top w:val="single" w:sz="4" w:space="0" w:color="auto"/>
            </w:tcBorders>
          </w:tcPr>
          <w:p w14:paraId="59853123" w14:textId="77777777" w:rsidR="000F455E" w:rsidRPr="00B57F11" w:rsidRDefault="000F455E" w:rsidP="008F0257">
            <w:pPr>
              <w:pStyle w:val="TF-TEXTOQUADROCentralizado"/>
            </w:pPr>
          </w:p>
        </w:tc>
        <w:tc>
          <w:tcPr>
            <w:tcW w:w="284" w:type="dxa"/>
            <w:tcBorders>
              <w:top w:val="single" w:sz="4" w:space="0" w:color="auto"/>
            </w:tcBorders>
          </w:tcPr>
          <w:p w14:paraId="59853124" w14:textId="77777777" w:rsidR="000F455E" w:rsidRPr="00B57F11" w:rsidRDefault="000F455E" w:rsidP="008F0257">
            <w:pPr>
              <w:pStyle w:val="TF-TEXTOQUADROCentralizado"/>
            </w:pPr>
          </w:p>
        </w:tc>
        <w:tc>
          <w:tcPr>
            <w:tcW w:w="289" w:type="dxa"/>
          </w:tcPr>
          <w:p w14:paraId="59853125" w14:textId="77777777" w:rsidR="000F455E" w:rsidRPr="00B57F11" w:rsidRDefault="000F455E" w:rsidP="008F0257">
            <w:pPr>
              <w:pStyle w:val="TF-TEXTOQUADROCentralizado"/>
            </w:pPr>
          </w:p>
        </w:tc>
      </w:tr>
      <w:tr w:rsidR="000F455E" w:rsidRPr="00B57F11" w14:paraId="59853132" w14:textId="77777777" w:rsidTr="008F0257">
        <w:trPr>
          <w:jc w:val="center"/>
        </w:trPr>
        <w:tc>
          <w:tcPr>
            <w:tcW w:w="6171" w:type="dxa"/>
            <w:tcBorders>
              <w:left w:val="single" w:sz="4" w:space="0" w:color="auto"/>
            </w:tcBorders>
          </w:tcPr>
          <w:p w14:paraId="59853127" w14:textId="77777777" w:rsidR="000F455E" w:rsidRPr="00B57F11" w:rsidRDefault="000F455E" w:rsidP="008F0257">
            <w:pPr>
              <w:pStyle w:val="TF-TEXTOQUADRO"/>
            </w:pPr>
            <w:r w:rsidRPr="00B57F11">
              <w:t>Coleta de dados</w:t>
            </w:r>
          </w:p>
        </w:tc>
        <w:tc>
          <w:tcPr>
            <w:tcW w:w="273" w:type="dxa"/>
            <w:tcBorders>
              <w:bottom w:val="single" w:sz="4" w:space="0" w:color="auto"/>
            </w:tcBorders>
          </w:tcPr>
          <w:p w14:paraId="59853128" w14:textId="77777777" w:rsidR="000F455E" w:rsidRPr="00B57F11" w:rsidRDefault="000F455E" w:rsidP="008F0257">
            <w:pPr>
              <w:pStyle w:val="TF-TEXTOQUADROCentralizado"/>
            </w:pPr>
          </w:p>
        </w:tc>
        <w:tc>
          <w:tcPr>
            <w:tcW w:w="284" w:type="dxa"/>
            <w:tcBorders>
              <w:bottom w:val="single" w:sz="4" w:space="0" w:color="auto"/>
            </w:tcBorders>
          </w:tcPr>
          <w:p w14:paraId="59853129" w14:textId="77777777" w:rsidR="000F455E" w:rsidRPr="00B57F11" w:rsidRDefault="000F455E" w:rsidP="008F0257">
            <w:pPr>
              <w:pStyle w:val="TF-TEXTOQUADROCentralizado"/>
            </w:pPr>
          </w:p>
        </w:tc>
        <w:tc>
          <w:tcPr>
            <w:tcW w:w="284" w:type="dxa"/>
            <w:tcBorders>
              <w:bottom w:val="single" w:sz="4" w:space="0" w:color="auto"/>
            </w:tcBorders>
            <w:shd w:val="clear" w:color="auto" w:fill="AEAAAA"/>
          </w:tcPr>
          <w:p w14:paraId="5985312A" w14:textId="77777777" w:rsidR="000F455E" w:rsidRPr="00B57F11" w:rsidRDefault="000F455E" w:rsidP="008F0257">
            <w:pPr>
              <w:pStyle w:val="TF-TEXTOQUADROCentralizado"/>
            </w:pPr>
          </w:p>
        </w:tc>
        <w:tc>
          <w:tcPr>
            <w:tcW w:w="284" w:type="dxa"/>
            <w:tcBorders>
              <w:bottom w:val="single" w:sz="4" w:space="0" w:color="auto"/>
            </w:tcBorders>
            <w:shd w:val="clear" w:color="auto" w:fill="AEAAAA"/>
          </w:tcPr>
          <w:p w14:paraId="5985312B" w14:textId="77777777" w:rsidR="000F455E" w:rsidRPr="00B57F11" w:rsidRDefault="000F455E" w:rsidP="008F0257">
            <w:pPr>
              <w:pStyle w:val="TF-TEXTOQUADROCentralizado"/>
            </w:pPr>
          </w:p>
        </w:tc>
        <w:tc>
          <w:tcPr>
            <w:tcW w:w="284" w:type="dxa"/>
            <w:tcBorders>
              <w:bottom w:val="single" w:sz="4" w:space="0" w:color="auto"/>
            </w:tcBorders>
            <w:shd w:val="clear" w:color="auto" w:fill="A6A6A6"/>
          </w:tcPr>
          <w:p w14:paraId="5985312C" w14:textId="77777777" w:rsidR="000F455E" w:rsidRPr="00B57F11" w:rsidRDefault="000F455E" w:rsidP="008F0257">
            <w:pPr>
              <w:pStyle w:val="TF-TEXTOQUADROCentralizado"/>
            </w:pPr>
          </w:p>
        </w:tc>
        <w:tc>
          <w:tcPr>
            <w:tcW w:w="284" w:type="dxa"/>
            <w:tcBorders>
              <w:bottom w:val="single" w:sz="4" w:space="0" w:color="auto"/>
            </w:tcBorders>
          </w:tcPr>
          <w:p w14:paraId="5985312D" w14:textId="77777777" w:rsidR="000F455E" w:rsidRPr="00B57F11" w:rsidRDefault="000F455E" w:rsidP="008F0257">
            <w:pPr>
              <w:pStyle w:val="TF-TEXTOQUADROCentralizado"/>
            </w:pPr>
          </w:p>
        </w:tc>
        <w:tc>
          <w:tcPr>
            <w:tcW w:w="284" w:type="dxa"/>
            <w:tcBorders>
              <w:bottom w:val="single" w:sz="4" w:space="0" w:color="auto"/>
            </w:tcBorders>
          </w:tcPr>
          <w:p w14:paraId="5985312E" w14:textId="77777777" w:rsidR="000F455E" w:rsidRPr="00B57F11" w:rsidRDefault="000F455E" w:rsidP="008F0257">
            <w:pPr>
              <w:pStyle w:val="TF-TEXTOQUADROCentralizado"/>
            </w:pPr>
          </w:p>
        </w:tc>
        <w:tc>
          <w:tcPr>
            <w:tcW w:w="284" w:type="dxa"/>
            <w:tcBorders>
              <w:bottom w:val="single" w:sz="4" w:space="0" w:color="auto"/>
            </w:tcBorders>
          </w:tcPr>
          <w:p w14:paraId="5985312F" w14:textId="77777777" w:rsidR="000F455E" w:rsidRPr="00B57F11" w:rsidRDefault="000F455E" w:rsidP="008F0257">
            <w:pPr>
              <w:pStyle w:val="TF-TEXTOQUADROCentralizado"/>
            </w:pPr>
          </w:p>
        </w:tc>
        <w:tc>
          <w:tcPr>
            <w:tcW w:w="284" w:type="dxa"/>
            <w:tcBorders>
              <w:bottom w:val="single" w:sz="4" w:space="0" w:color="auto"/>
            </w:tcBorders>
          </w:tcPr>
          <w:p w14:paraId="59853130" w14:textId="77777777" w:rsidR="000F455E" w:rsidRPr="00B57F11" w:rsidRDefault="000F455E" w:rsidP="008F0257">
            <w:pPr>
              <w:pStyle w:val="TF-TEXTOQUADROCentralizado"/>
            </w:pPr>
          </w:p>
        </w:tc>
        <w:tc>
          <w:tcPr>
            <w:tcW w:w="289" w:type="dxa"/>
          </w:tcPr>
          <w:p w14:paraId="59853131" w14:textId="77777777" w:rsidR="000F455E" w:rsidRPr="00B57F11" w:rsidRDefault="000F455E" w:rsidP="008F0257">
            <w:pPr>
              <w:pStyle w:val="TF-TEXTOQUADROCentralizado"/>
            </w:pPr>
          </w:p>
        </w:tc>
      </w:tr>
      <w:tr w:rsidR="000F455E" w:rsidRPr="00B57F11" w14:paraId="5985313E" w14:textId="77777777" w:rsidTr="008F0257">
        <w:trPr>
          <w:jc w:val="center"/>
        </w:trPr>
        <w:tc>
          <w:tcPr>
            <w:tcW w:w="6171" w:type="dxa"/>
            <w:tcBorders>
              <w:left w:val="single" w:sz="4" w:space="0" w:color="auto"/>
            </w:tcBorders>
          </w:tcPr>
          <w:p w14:paraId="59853133" w14:textId="77777777" w:rsidR="000F455E" w:rsidRPr="00B57F11" w:rsidRDefault="000F455E" w:rsidP="008F0257">
            <w:pPr>
              <w:pStyle w:val="TF-TEXTOQUADRO"/>
            </w:pPr>
            <w:r w:rsidRPr="00B57F11">
              <w:t xml:space="preserve">Especificação </w:t>
            </w:r>
          </w:p>
        </w:tc>
        <w:tc>
          <w:tcPr>
            <w:tcW w:w="273" w:type="dxa"/>
            <w:tcBorders>
              <w:bottom w:val="single" w:sz="4" w:space="0" w:color="auto"/>
            </w:tcBorders>
          </w:tcPr>
          <w:p w14:paraId="59853134" w14:textId="77777777" w:rsidR="000F455E" w:rsidRPr="00B57F11" w:rsidRDefault="000F455E" w:rsidP="008F0257">
            <w:pPr>
              <w:pStyle w:val="TF-TEXTOQUADROCentralizado"/>
            </w:pPr>
          </w:p>
        </w:tc>
        <w:tc>
          <w:tcPr>
            <w:tcW w:w="284" w:type="dxa"/>
            <w:tcBorders>
              <w:bottom w:val="single" w:sz="4" w:space="0" w:color="auto"/>
            </w:tcBorders>
          </w:tcPr>
          <w:p w14:paraId="59853135" w14:textId="77777777" w:rsidR="000F455E" w:rsidRPr="00B57F11" w:rsidRDefault="000F455E" w:rsidP="008F0257">
            <w:pPr>
              <w:pStyle w:val="TF-TEXTOQUADROCentralizado"/>
            </w:pPr>
          </w:p>
        </w:tc>
        <w:tc>
          <w:tcPr>
            <w:tcW w:w="284" w:type="dxa"/>
            <w:tcBorders>
              <w:bottom w:val="single" w:sz="4" w:space="0" w:color="auto"/>
            </w:tcBorders>
            <w:shd w:val="clear" w:color="auto" w:fill="AEAAAA"/>
          </w:tcPr>
          <w:p w14:paraId="59853136" w14:textId="77777777" w:rsidR="000F455E" w:rsidRPr="00B57F11" w:rsidRDefault="000F455E" w:rsidP="008F0257">
            <w:pPr>
              <w:pStyle w:val="TF-TEXTOQUADROCentralizado"/>
            </w:pPr>
          </w:p>
        </w:tc>
        <w:tc>
          <w:tcPr>
            <w:tcW w:w="284" w:type="dxa"/>
            <w:tcBorders>
              <w:bottom w:val="single" w:sz="4" w:space="0" w:color="auto"/>
            </w:tcBorders>
            <w:shd w:val="clear" w:color="auto" w:fill="AEAAAA"/>
          </w:tcPr>
          <w:p w14:paraId="59853137" w14:textId="77777777" w:rsidR="000F455E" w:rsidRPr="00B57F11" w:rsidRDefault="000F455E" w:rsidP="008F0257">
            <w:pPr>
              <w:pStyle w:val="TF-TEXTOQUADROCentralizado"/>
            </w:pPr>
          </w:p>
        </w:tc>
        <w:tc>
          <w:tcPr>
            <w:tcW w:w="284" w:type="dxa"/>
            <w:tcBorders>
              <w:bottom w:val="single" w:sz="4" w:space="0" w:color="auto"/>
            </w:tcBorders>
            <w:shd w:val="clear" w:color="auto" w:fill="A6A6A6"/>
          </w:tcPr>
          <w:p w14:paraId="59853138" w14:textId="77777777" w:rsidR="000F455E" w:rsidRPr="00B57F11" w:rsidRDefault="000F455E" w:rsidP="008F0257">
            <w:pPr>
              <w:pStyle w:val="TF-TEXTOQUADROCentralizado"/>
            </w:pPr>
          </w:p>
        </w:tc>
        <w:tc>
          <w:tcPr>
            <w:tcW w:w="284" w:type="dxa"/>
            <w:tcBorders>
              <w:bottom w:val="single" w:sz="4" w:space="0" w:color="auto"/>
            </w:tcBorders>
          </w:tcPr>
          <w:p w14:paraId="59853139" w14:textId="77777777" w:rsidR="000F455E" w:rsidRPr="00B57F11" w:rsidRDefault="000F455E" w:rsidP="008F0257">
            <w:pPr>
              <w:pStyle w:val="TF-TEXTOQUADROCentralizado"/>
            </w:pPr>
          </w:p>
        </w:tc>
        <w:tc>
          <w:tcPr>
            <w:tcW w:w="284" w:type="dxa"/>
            <w:tcBorders>
              <w:bottom w:val="single" w:sz="4" w:space="0" w:color="auto"/>
            </w:tcBorders>
          </w:tcPr>
          <w:p w14:paraId="5985313A" w14:textId="77777777" w:rsidR="000F455E" w:rsidRPr="00B57F11" w:rsidRDefault="000F455E" w:rsidP="008F0257">
            <w:pPr>
              <w:pStyle w:val="TF-TEXTOQUADROCentralizado"/>
            </w:pPr>
          </w:p>
        </w:tc>
        <w:tc>
          <w:tcPr>
            <w:tcW w:w="284" w:type="dxa"/>
            <w:tcBorders>
              <w:bottom w:val="single" w:sz="4" w:space="0" w:color="auto"/>
            </w:tcBorders>
          </w:tcPr>
          <w:p w14:paraId="5985313B" w14:textId="77777777" w:rsidR="000F455E" w:rsidRPr="00B57F11" w:rsidRDefault="000F455E" w:rsidP="008F0257">
            <w:pPr>
              <w:pStyle w:val="TF-TEXTOQUADROCentralizado"/>
            </w:pPr>
          </w:p>
        </w:tc>
        <w:tc>
          <w:tcPr>
            <w:tcW w:w="284" w:type="dxa"/>
            <w:tcBorders>
              <w:bottom w:val="single" w:sz="4" w:space="0" w:color="auto"/>
            </w:tcBorders>
          </w:tcPr>
          <w:p w14:paraId="5985313C" w14:textId="77777777" w:rsidR="000F455E" w:rsidRPr="00B57F11" w:rsidRDefault="000F455E" w:rsidP="008F0257">
            <w:pPr>
              <w:pStyle w:val="TF-TEXTOQUADROCentralizado"/>
            </w:pPr>
          </w:p>
        </w:tc>
        <w:tc>
          <w:tcPr>
            <w:tcW w:w="289" w:type="dxa"/>
          </w:tcPr>
          <w:p w14:paraId="5985313D" w14:textId="77777777" w:rsidR="000F455E" w:rsidRPr="00B57F11" w:rsidRDefault="000F455E" w:rsidP="008F0257">
            <w:pPr>
              <w:pStyle w:val="TF-TEXTOQUADROCentralizado"/>
            </w:pPr>
          </w:p>
        </w:tc>
      </w:tr>
      <w:tr w:rsidR="000F455E" w:rsidRPr="00B57F11" w14:paraId="5985314A" w14:textId="77777777" w:rsidTr="008F0257">
        <w:trPr>
          <w:jc w:val="center"/>
        </w:trPr>
        <w:tc>
          <w:tcPr>
            <w:tcW w:w="6171" w:type="dxa"/>
            <w:tcBorders>
              <w:left w:val="single" w:sz="4" w:space="0" w:color="auto"/>
            </w:tcBorders>
          </w:tcPr>
          <w:p w14:paraId="5985313F" w14:textId="77777777" w:rsidR="000F455E" w:rsidRPr="00B57F11" w:rsidRDefault="000F455E" w:rsidP="008F0257">
            <w:pPr>
              <w:pStyle w:val="TF-TEXTOQUADRO"/>
            </w:pPr>
            <w:r w:rsidRPr="00B57F11">
              <w:t>Implementação</w:t>
            </w:r>
          </w:p>
        </w:tc>
        <w:tc>
          <w:tcPr>
            <w:tcW w:w="273" w:type="dxa"/>
            <w:tcBorders>
              <w:bottom w:val="single" w:sz="4" w:space="0" w:color="auto"/>
            </w:tcBorders>
          </w:tcPr>
          <w:p w14:paraId="59853140" w14:textId="77777777" w:rsidR="000F455E" w:rsidRPr="00B57F11" w:rsidRDefault="000F455E" w:rsidP="008F0257">
            <w:pPr>
              <w:pStyle w:val="TF-TEXTOQUADROCentralizado"/>
            </w:pPr>
          </w:p>
        </w:tc>
        <w:tc>
          <w:tcPr>
            <w:tcW w:w="284" w:type="dxa"/>
            <w:tcBorders>
              <w:bottom w:val="single" w:sz="4" w:space="0" w:color="auto"/>
            </w:tcBorders>
          </w:tcPr>
          <w:p w14:paraId="59853141" w14:textId="77777777" w:rsidR="000F455E" w:rsidRPr="00B57F11" w:rsidRDefault="000F455E" w:rsidP="008F0257">
            <w:pPr>
              <w:pStyle w:val="TF-TEXTOQUADROCentralizado"/>
            </w:pPr>
          </w:p>
        </w:tc>
        <w:tc>
          <w:tcPr>
            <w:tcW w:w="284" w:type="dxa"/>
            <w:tcBorders>
              <w:bottom w:val="single" w:sz="4" w:space="0" w:color="auto"/>
            </w:tcBorders>
          </w:tcPr>
          <w:p w14:paraId="59853142" w14:textId="77777777" w:rsidR="000F455E" w:rsidRPr="00B57F11" w:rsidRDefault="000F455E" w:rsidP="008F0257">
            <w:pPr>
              <w:pStyle w:val="TF-TEXTOQUADROCentralizado"/>
            </w:pPr>
          </w:p>
        </w:tc>
        <w:tc>
          <w:tcPr>
            <w:tcW w:w="284" w:type="dxa"/>
            <w:tcBorders>
              <w:bottom w:val="single" w:sz="4" w:space="0" w:color="auto"/>
            </w:tcBorders>
            <w:shd w:val="clear" w:color="auto" w:fill="AEAAAA"/>
          </w:tcPr>
          <w:p w14:paraId="59853143" w14:textId="77777777" w:rsidR="000F455E" w:rsidRPr="00B57F11" w:rsidRDefault="000F455E" w:rsidP="008F0257">
            <w:pPr>
              <w:pStyle w:val="TF-TEXTOQUADROCentralizado"/>
            </w:pPr>
          </w:p>
        </w:tc>
        <w:tc>
          <w:tcPr>
            <w:tcW w:w="284" w:type="dxa"/>
            <w:tcBorders>
              <w:bottom w:val="single" w:sz="4" w:space="0" w:color="auto"/>
            </w:tcBorders>
            <w:shd w:val="clear" w:color="auto" w:fill="AEAAAA"/>
          </w:tcPr>
          <w:p w14:paraId="59853144" w14:textId="77777777" w:rsidR="000F455E" w:rsidRPr="00B57F11" w:rsidRDefault="000F455E" w:rsidP="008F0257">
            <w:pPr>
              <w:pStyle w:val="TF-TEXTOQUADROCentralizado"/>
            </w:pPr>
          </w:p>
        </w:tc>
        <w:tc>
          <w:tcPr>
            <w:tcW w:w="284" w:type="dxa"/>
            <w:tcBorders>
              <w:bottom w:val="single" w:sz="4" w:space="0" w:color="auto"/>
            </w:tcBorders>
            <w:shd w:val="clear" w:color="auto" w:fill="AEAAAA"/>
          </w:tcPr>
          <w:p w14:paraId="59853145" w14:textId="77777777" w:rsidR="000F455E" w:rsidRPr="00B57F11" w:rsidRDefault="000F455E" w:rsidP="008F0257">
            <w:pPr>
              <w:pStyle w:val="TF-TEXTOQUADROCentralizado"/>
            </w:pPr>
          </w:p>
        </w:tc>
        <w:tc>
          <w:tcPr>
            <w:tcW w:w="284" w:type="dxa"/>
            <w:tcBorders>
              <w:bottom w:val="single" w:sz="4" w:space="0" w:color="auto"/>
            </w:tcBorders>
            <w:shd w:val="clear" w:color="auto" w:fill="AEAAAA"/>
          </w:tcPr>
          <w:p w14:paraId="59853146" w14:textId="77777777" w:rsidR="000F455E" w:rsidRPr="00B57F11" w:rsidRDefault="000F455E" w:rsidP="008F0257">
            <w:pPr>
              <w:pStyle w:val="TF-TEXTOQUADROCentralizado"/>
            </w:pPr>
          </w:p>
        </w:tc>
        <w:tc>
          <w:tcPr>
            <w:tcW w:w="284" w:type="dxa"/>
            <w:tcBorders>
              <w:bottom w:val="single" w:sz="4" w:space="0" w:color="auto"/>
            </w:tcBorders>
            <w:shd w:val="clear" w:color="auto" w:fill="AEAAAA"/>
          </w:tcPr>
          <w:p w14:paraId="59853147" w14:textId="77777777" w:rsidR="000F455E" w:rsidRPr="00B57F11" w:rsidRDefault="000F455E" w:rsidP="008F0257">
            <w:pPr>
              <w:pStyle w:val="TF-TEXTOQUADROCentralizado"/>
            </w:pPr>
          </w:p>
        </w:tc>
        <w:tc>
          <w:tcPr>
            <w:tcW w:w="284" w:type="dxa"/>
            <w:tcBorders>
              <w:bottom w:val="single" w:sz="4" w:space="0" w:color="auto"/>
            </w:tcBorders>
            <w:shd w:val="clear" w:color="auto" w:fill="FFFFFF"/>
          </w:tcPr>
          <w:p w14:paraId="59853148" w14:textId="77777777" w:rsidR="000F455E" w:rsidRPr="00B57F11" w:rsidRDefault="000F455E" w:rsidP="008F0257">
            <w:pPr>
              <w:pStyle w:val="TF-TEXTOQUADROCentralizado"/>
            </w:pPr>
          </w:p>
        </w:tc>
        <w:tc>
          <w:tcPr>
            <w:tcW w:w="289" w:type="dxa"/>
            <w:shd w:val="clear" w:color="auto" w:fill="FFFFFF"/>
          </w:tcPr>
          <w:p w14:paraId="59853149" w14:textId="77777777" w:rsidR="000F455E" w:rsidRPr="00B57F11" w:rsidRDefault="000F455E" w:rsidP="008F0257">
            <w:pPr>
              <w:pStyle w:val="TF-TEXTOQUADROCentralizado"/>
            </w:pPr>
          </w:p>
        </w:tc>
      </w:tr>
      <w:tr w:rsidR="000F455E" w:rsidRPr="00B57F11" w14:paraId="59853156" w14:textId="77777777" w:rsidTr="008F0257">
        <w:trPr>
          <w:jc w:val="center"/>
        </w:trPr>
        <w:tc>
          <w:tcPr>
            <w:tcW w:w="6171" w:type="dxa"/>
            <w:tcBorders>
              <w:left w:val="single" w:sz="4" w:space="0" w:color="auto"/>
              <w:bottom w:val="single" w:sz="4" w:space="0" w:color="auto"/>
            </w:tcBorders>
          </w:tcPr>
          <w:p w14:paraId="5985314B" w14:textId="77777777" w:rsidR="000F455E" w:rsidRPr="00B57F11" w:rsidRDefault="000F455E" w:rsidP="008F0257">
            <w:pPr>
              <w:pStyle w:val="TF-TEXTOQUADRO"/>
            </w:pPr>
            <w:r w:rsidRPr="00B57F11">
              <w:t>Testes</w:t>
            </w:r>
          </w:p>
        </w:tc>
        <w:tc>
          <w:tcPr>
            <w:tcW w:w="273" w:type="dxa"/>
            <w:tcBorders>
              <w:bottom w:val="single" w:sz="4" w:space="0" w:color="auto"/>
            </w:tcBorders>
          </w:tcPr>
          <w:p w14:paraId="5985314C" w14:textId="77777777" w:rsidR="000F455E" w:rsidRPr="00B57F11" w:rsidRDefault="000F455E" w:rsidP="008F0257">
            <w:pPr>
              <w:pStyle w:val="TF-TEXTOQUADROCentralizado"/>
            </w:pPr>
          </w:p>
        </w:tc>
        <w:tc>
          <w:tcPr>
            <w:tcW w:w="284" w:type="dxa"/>
            <w:tcBorders>
              <w:bottom w:val="single" w:sz="4" w:space="0" w:color="auto"/>
            </w:tcBorders>
          </w:tcPr>
          <w:p w14:paraId="5985314D" w14:textId="77777777" w:rsidR="000F455E" w:rsidRPr="00B57F11" w:rsidRDefault="000F455E" w:rsidP="008F0257">
            <w:pPr>
              <w:pStyle w:val="TF-TEXTOQUADROCentralizado"/>
            </w:pPr>
          </w:p>
        </w:tc>
        <w:tc>
          <w:tcPr>
            <w:tcW w:w="284" w:type="dxa"/>
            <w:tcBorders>
              <w:bottom w:val="single" w:sz="4" w:space="0" w:color="auto"/>
            </w:tcBorders>
          </w:tcPr>
          <w:p w14:paraId="5985314E" w14:textId="77777777" w:rsidR="000F455E" w:rsidRPr="00B57F11" w:rsidRDefault="000F455E" w:rsidP="008F0257">
            <w:pPr>
              <w:pStyle w:val="TF-TEXTOQUADROCentralizado"/>
            </w:pPr>
          </w:p>
        </w:tc>
        <w:tc>
          <w:tcPr>
            <w:tcW w:w="284" w:type="dxa"/>
            <w:tcBorders>
              <w:bottom w:val="single" w:sz="4" w:space="0" w:color="auto"/>
            </w:tcBorders>
          </w:tcPr>
          <w:p w14:paraId="5985314F" w14:textId="77777777" w:rsidR="000F455E" w:rsidRPr="00B57F11" w:rsidRDefault="000F455E" w:rsidP="008F0257">
            <w:pPr>
              <w:pStyle w:val="TF-TEXTOQUADROCentralizado"/>
            </w:pPr>
          </w:p>
        </w:tc>
        <w:tc>
          <w:tcPr>
            <w:tcW w:w="284" w:type="dxa"/>
            <w:tcBorders>
              <w:bottom w:val="single" w:sz="4" w:space="0" w:color="auto"/>
            </w:tcBorders>
            <w:shd w:val="clear" w:color="auto" w:fill="AEAAAA"/>
          </w:tcPr>
          <w:p w14:paraId="59853150" w14:textId="77777777" w:rsidR="000F455E" w:rsidRPr="00B57F11" w:rsidRDefault="000F455E" w:rsidP="008F0257">
            <w:pPr>
              <w:pStyle w:val="TF-TEXTOQUADROCentralizado"/>
            </w:pPr>
          </w:p>
        </w:tc>
        <w:tc>
          <w:tcPr>
            <w:tcW w:w="284" w:type="dxa"/>
            <w:tcBorders>
              <w:bottom w:val="single" w:sz="4" w:space="0" w:color="auto"/>
            </w:tcBorders>
            <w:shd w:val="clear" w:color="auto" w:fill="AEAAAA"/>
          </w:tcPr>
          <w:p w14:paraId="59853151" w14:textId="77777777" w:rsidR="000F455E" w:rsidRPr="00B57F11" w:rsidRDefault="000F455E" w:rsidP="008F0257">
            <w:pPr>
              <w:pStyle w:val="TF-TEXTOQUADROCentralizado"/>
            </w:pPr>
          </w:p>
        </w:tc>
        <w:tc>
          <w:tcPr>
            <w:tcW w:w="284" w:type="dxa"/>
            <w:tcBorders>
              <w:bottom w:val="single" w:sz="4" w:space="0" w:color="auto"/>
            </w:tcBorders>
            <w:shd w:val="clear" w:color="auto" w:fill="AEAAAA"/>
          </w:tcPr>
          <w:p w14:paraId="59853152" w14:textId="77777777" w:rsidR="000F455E" w:rsidRPr="00B57F11" w:rsidRDefault="000F455E" w:rsidP="008F0257">
            <w:pPr>
              <w:pStyle w:val="TF-TEXTOQUADROCentralizado"/>
            </w:pPr>
          </w:p>
        </w:tc>
        <w:tc>
          <w:tcPr>
            <w:tcW w:w="284" w:type="dxa"/>
            <w:tcBorders>
              <w:bottom w:val="single" w:sz="4" w:space="0" w:color="auto"/>
            </w:tcBorders>
            <w:shd w:val="clear" w:color="auto" w:fill="AEAAAA"/>
          </w:tcPr>
          <w:p w14:paraId="59853153" w14:textId="77777777" w:rsidR="000F455E" w:rsidRPr="00B57F11" w:rsidRDefault="000F455E" w:rsidP="008F0257">
            <w:pPr>
              <w:pStyle w:val="TF-TEXTOQUADROCentralizado"/>
            </w:pPr>
          </w:p>
        </w:tc>
        <w:tc>
          <w:tcPr>
            <w:tcW w:w="284" w:type="dxa"/>
            <w:tcBorders>
              <w:bottom w:val="single" w:sz="4" w:space="0" w:color="auto"/>
            </w:tcBorders>
            <w:shd w:val="clear" w:color="auto" w:fill="AEAAAA"/>
          </w:tcPr>
          <w:p w14:paraId="59853154" w14:textId="77777777" w:rsidR="000F455E" w:rsidRPr="00B57F11" w:rsidRDefault="000F455E" w:rsidP="008F0257">
            <w:pPr>
              <w:pStyle w:val="TF-TEXTOQUADROCentralizado"/>
            </w:pPr>
          </w:p>
        </w:tc>
        <w:tc>
          <w:tcPr>
            <w:tcW w:w="289" w:type="dxa"/>
            <w:tcBorders>
              <w:bottom w:val="single" w:sz="4" w:space="0" w:color="auto"/>
            </w:tcBorders>
            <w:shd w:val="clear" w:color="auto" w:fill="FFFFFF"/>
          </w:tcPr>
          <w:p w14:paraId="59853155" w14:textId="77777777" w:rsidR="000F455E" w:rsidRPr="00B57F11" w:rsidRDefault="000F455E" w:rsidP="008F0257">
            <w:pPr>
              <w:pStyle w:val="TF-TEXTOQUADROCentralizado"/>
            </w:pPr>
          </w:p>
        </w:tc>
      </w:tr>
    </w:tbl>
    <w:p w14:paraId="59853157" w14:textId="77777777" w:rsidR="000F455E" w:rsidRPr="00B57F11" w:rsidRDefault="000F455E" w:rsidP="000F455E">
      <w:pPr>
        <w:pStyle w:val="TF-FONTE"/>
      </w:pPr>
      <w:r w:rsidRPr="00B57F11">
        <w:t>Fonte: elaborado pelo autor.</w:t>
      </w:r>
    </w:p>
    <w:p w14:paraId="59853158" w14:textId="77777777" w:rsidR="000F455E" w:rsidRPr="002447B2" w:rsidRDefault="000F455E" w:rsidP="000F455E">
      <w:pPr>
        <w:pStyle w:val="Ttulo1"/>
        <w:keepLines/>
        <w:tabs>
          <w:tab w:val="left" w:pos="284"/>
        </w:tabs>
        <w:spacing w:before="120"/>
        <w:ind w:left="284" w:hanging="284"/>
        <w:jc w:val="both"/>
        <w:rPr>
          <w:iCs w:val="0"/>
          <w:kern w:val="0"/>
          <w:szCs w:val="24"/>
        </w:rPr>
      </w:pPr>
      <w:r w:rsidRPr="002447B2">
        <w:rPr>
          <w:iCs w:val="0"/>
          <w:kern w:val="0"/>
          <w:szCs w:val="24"/>
        </w:rPr>
        <w:t>4 REVISÃO BIBLIOGRÁFICA</w:t>
      </w:r>
    </w:p>
    <w:p w14:paraId="59853159" w14:textId="77777777" w:rsidR="000F455E" w:rsidRPr="00B57F11" w:rsidRDefault="000F455E" w:rsidP="000F455E">
      <w:pPr>
        <w:pStyle w:val="TF-TEXTO"/>
      </w:pPr>
      <w:bookmarkStart w:id="43" w:name="_Hlk69063221"/>
      <w:r w:rsidRPr="00B57F11">
        <w:t>Neste capítulo são apresentados os principais assuntos que fundamentam e constroem a proposta de trabalho deste projeto</w:t>
      </w:r>
      <w:bookmarkEnd w:id="43"/>
      <w:r w:rsidRPr="00B57F11">
        <w:t xml:space="preserve">. </w:t>
      </w:r>
    </w:p>
    <w:p w14:paraId="5985315A" w14:textId="77777777" w:rsidR="000F455E" w:rsidRPr="002447B2" w:rsidRDefault="000F455E" w:rsidP="000F455E">
      <w:pPr>
        <w:pStyle w:val="Ttulo2"/>
        <w:keepLines/>
        <w:spacing w:before="120"/>
        <w:ind w:left="567" w:hanging="567"/>
        <w:jc w:val="both"/>
        <w:rPr>
          <w:color w:val="000000"/>
        </w:rPr>
      </w:pPr>
      <w:r w:rsidRPr="002447B2">
        <w:rPr>
          <w:color w:val="000000"/>
        </w:rPr>
        <w:t xml:space="preserve">4.1 MERCADO FINANCEIRO E INTELIGÊNCIA ARTIFICIAL </w:t>
      </w:r>
    </w:p>
    <w:p w14:paraId="5985315B" w14:textId="17FD5861" w:rsidR="000F455E" w:rsidRPr="00B57F11" w:rsidRDefault="000F455E" w:rsidP="000F455E">
      <w:pPr>
        <w:pStyle w:val="TF-TEXTO"/>
        <w:spacing w:after="0"/>
      </w:pPr>
      <w:r w:rsidRPr="00B57F11">
        <w:t xml:space="preserve">Segundo Mueller e </w:t>
      </w:r>
      <w:proofErr w:type="spellStart"/>
      <w:r w:rsidRPr="00B57F11">
        <w:t>Massaron</w:t>
      </w:r>
      <w:proofErr w:type="spellEnd"/>
      <w:r w:rsidRPr="00B57F11">
        <w:t xml:space="preserve"> (2016), o acesso à informação, a complexidade e volatilidade do mercado financeiro t</w:t>
      </w:r>
      <w:ins w:id="44" w:author="Marcel Hugo" w:date="2021-06-25T17:32:00Z">
        <w:r w:rsidR="00A1348A">
          <w:t>ê</w:t>
        </w:r>
      </w:ins>
      <w:del w:id="45" w:author="Marcel Hugo" w:date="2021-06-25T17:32:00Z">
        <w:r w:rsidRPr="00B57F11" w:rsidDel="00A1348A">
          <w:delText>e</w:delText>
        </w:r>
      </w:del>
      <w:r w:rsidRPr="00B57F11">
        <w:t xml:space="preserve">m levado investidores a buscar auxílio na Inteligência Artificial, explorando a capacidade dos computadores de aprender, se adaptar a novas circunstâncias, detectar padrões, </w:t>
      </w:r>
      <w:proofErr w:type="gramStart"/>
      <w:r w:rsidRPr="00B57F11">
        <w:t>criar novos</w:t>
      </w:r>
      <w:proofErr w:type="gramEnd"/>
      <w:r w:rsidRPr="00B57F11">
        <w:t xml:space="preserve"> comportamentos e tomar decisões a partir de um conjunto de dados. Para Santos </w:t>
      </w:r>
      <w:r w:rsidRPr="00B57F11">
        <w:rPr>
          <w:i/>
        </w:rPr>
        <w:t>et al</w:t>
      </w:r>
      <w:r w:rsidRPr="00B57F11">
        <w:t>. (2016) a busca de ferramentas que auxiliem a tomada de decisões t</w:t>
      </w:r>
      <w:ins w:id="46" w:author="Marcel Hugo" w:date="2021-06-25T17:32:00Z">
        <w:r w:rsidR="00A1348A">
          <w:t>e</w:t>
        </w:r>
      </w:ins>
      <w:del w:id="47" w:author="Marcel Hugo" w:date="2021-06-25T17:32:00Z">
        <w:r w:rsidRPr="00B57F11" w:rsidDel="00A1348A">
          <w:delText>ê</w:delText>
        </w:r>
      </w:del>
      <w:r w:rsidRPr="00B57F11">
        <w:t xml:space="preserve">m utilizado modelos baseados em Redes Neurais Artificiais (RNA), que conseguem reter aprendizado e realizar procedimentos de controle, reconhecimento de padrões e classificação, contribuído </w:t>
      </w:r>
      <w:r w:rsidRPr="00B57F11">
        <w:lastRenderedPageBreak/>
        <w:t xml:space="preserve">diretamente para avanços em relação ao desenvolvimento de técnicas que propiciam um melhor entendimento dos padrões presentes em dados financeiros e na construção de modelos preditivos. </w:t>
      </w:r>
    </w:p>
    <w:p w14:paraId="5985315C" w14:textId="77777777" w:rsidR="000F455E" w:rsidRPr="002447B2" w:rsidRDefault="000F455E" w:rsidP="000F455E">
      <w:pPr>
        <w:pStyle w:val="Ttulo2"/>
        <w:keepLines/>
        <w:spacing w:before="120"/>
        <w:ind w:left="567" w:hanging="567"/>
        <w:jc w:val="both"/>
        <w:rPr>
          <w:color w:val="000000"/>
        </w:rPr>
      </w:pPr>
      <w:r w:rsidRPr="002447B2">
        <w:rPr>
          <w:color w:val="000000"/>
        </w:rPr>
        <w:t>4.2 MODELOS PREDITIVOS E BOLSA DE VALORES</w:t>
      </w:r>
    </w:p>
    <w:p w14:paraId="5985315D" w14:textId="76AA00B8" w:rsidR="000F455E" w:rsidRPr="00B57F11" w:rsidRDefault="000F455E" w:rsidP="000F455E">
      <w:pPr>
        <w:pStyle w:val="TF-TEXTO"/>
      </w:pPr>
      <w:r w:rsidRPr="00B57F11">
        <w:t>Embora aplicáveis em diversos contextos, os modelos preditivos têm alcançado esp</w:t>
      </w:r>
      <w:ins w:id="48" w:author="Marcel Hugo" w:date="2021-06-25T17:32:00Z">
        <w:r w:rsidR="009D1F35">
          <w:t>a</w:t>
        </w:r>
      </w:ins>
      <w:del w:id="49" w:author="Marcel Hugo" w:date="2021-06-25T17:32:00Z">
        <w:r w:rsidRPr="00B57F11" w:rsidDel="009D1F35">
          <w:delText>e</w:delText>
        </w:r>
      </w:del>
      <w:r w:rsidRPr="00B57F11">
        <w:t xml:space="preserve">ço em um universo dinâmico e variável: a bolsa de valores. </w:t>
      </w:r>
      <w:proofErr w:type="spellStart"/>
      <w:r w:rsidRPr="00B57F11">
        <w:t>Giacomel</w:t>
      </w:r>
      <w:proofErr w:type="spellEnd"/>
      <w:r w:rsidRPr="00B57F11">
        <w:t xml:space="preserve"> (2016) explica que a bolsa de valores é de existência necessária a países que possuem diversas empresas de capital aberto, como um lugar em comum para a negociação das ações dessas empresas e das instituições participantes, devidamente credenciadas. Silva (2017) afirma que no Brasil a única bolsa de valores que realiza a negociação de valores mobiliários é a B3 (Brasil, Bolsa, Balcão – antiga BM&amp;FBOVESPA), e que esse órgão é autorregulador e responsável por todos os registros de negociações de ativos do mercado brasileiro. </w:t>
      </w:r>
    </w:p>
    <w:p w14:paraId="5985315E" w14:textId="77777777" w:rsidR="000F455E" w:rsidRPr="002447B2" w:rsidRDefault="000F455E" w:rsidP="000F455E">
      <w:pPr>
        <w:pStyle w:val="Ttulo2"/>
        <w:keepLines/>
        <w:spacing w:before="120"/>
        <w:ind w:left="567" w:hanging="567"/>
        <w:jc w:val="both"/>
        <w:rPr>
          <w:color w:val="000000"/>
        </w:rPr>
      </w:pPr>
      <w:r w:rsidRPr="002447B2">
        <w:rPr>
          <w:color w:val="000000"/>
        </w:rPr>
        <w:t>4.3 FERRAMENTAS PARA MODELOS PREDITIVOS</w:t>
      </w:r>
    </w:p>
    <w:p w14:paraId="5985315F" w14:textId="77777777" w:rsidR="000F455E" w:rsidRPr="00B57F11" w:rsidRDefault="000F455E" w:rsidP="000F455E">
      <w:pPr>
        <w:pStyle w:val="TF-TEXTO"/>
      </w:pPr>
      <w:r w:rsidRPr="00B57F11">
        <w:t xml:space="preserve">Para criar um modelo preditivo capaz de analisar os dados do mercado financeiro e auxiliar investidores nas suas transações no mercado de renda variável é preciso criar ferramentas capazes de coletar grandes quantidades de informações da </w:t>
      </w:r>
      <w:r w:rsidRPr="00B57F11">
        <w:rPr>
          <w:i/>
        </w:rPr>
        <w:t>web</w:t>
      </w:r>
      <w:r w:rsidRPr="00B57F11">
        <w:t xml:space="preserve">. Um dos </w:t>
      </w:r>
      <w:r w:rsidRPr="00B57F11">
        <w:rPr>
          <w:i/>
        </w:rPr>
        <w:t>scripts</w:t>
      </w:r>
      <w:r w:rsidRPr="00B57F11">
        <w:t xml:space="preserve"> automatizados mais utilizados para isso é o </w:t>
      </w:r>
    </w:p>
    <w:p w14:paraId="59853160" w14:textId="77777777" w:rsidR="000F455E" w:rsidRPr="00B57F11" w:rsidRDefault="000F455E" w:rsidP="000F455E">
      <w:pPr>
        <w:pStyle w:val="TF-TEXTO"/>
        <w:ind w:left="2268" w:firstLine="0"/>
      </w:pPr>
      <w:r w:rsidRPr="00B57F11">
        <w:rPr>
          <w:i/>
        </w:rPr>
        <w:t>Web Scraper</w:t>
      </w:r>
      <w:r w:rsidRPr="00B57F11">
        <w:t xml:space="preserve"> (Raspador </w:t>
      </w:r>
      <w:r w:rsidRPr="00B57F11">
        <w:rPr>
          <w:i/>
        </w:rPr>
        <w:t>Web</w:t>
      </w:r>
      <w:r w:rsidRPr="00B57F11">
        <w:t xml:space="preserve">), um programa que realiza a extração automática de dados específicos de uma página </w:t>
      </w:r>
      <w:r w:rsidRPr="00B57F11">
        <w:rPr>
          <w:i/>
        </w:rPr>
        <w:t>web</w:t>
      </w:r>
      <w:r w:rsidRPr="00B57F11">
        <w:t xml:space="preserve">, </w:t>
      </w:r>
      <w:commentRangeStart w:id="50"/>
      <w:r w:rsidRPr="00B57F11">
        <w:t xml:space="preserve">na linguagem </w:t>
      </w:r>
      <w:r w:rsidRPr="00B57F11">
        <w:rPr>
          <w:i/>
        </w:rPr>
        <w:t>Python</w:t>
      </w:r>
      <w:r w:rsidRPr="00B57F11">
        <w:t xml:space="preserve">, utilizando como base uma biblioteca chamada </w:t>
      </w:r>
      <w:proofErr w:type="spellStart"/>
      <w:r w:rsidRPr="00B57F11">
        <w:rPr>
          <w:i/>
        </w:rPr>
        <w:t>Beautiful</w:t>
      </w:r>
      <w:proofErr w:type="spellEnd"/>
      <w:r w:rsidRPr="00B57F11">
        <w:rPr>
          <w:i/>
        </w:rPr>
        <w:t xml:space="preserve"> </w:t>
      </w:r>
      <w:proofErr w:type="spellStart"/>
      <w:r w:rsidRPr="00B57F11">
        <w:rPr>
          <w:i/>
        </w:rPr>
        <w:t>Soup</w:t>
      </w:r>
      <w:proofErr w:type="spellEnd"/>
      <w:r w:rsidRPr="00B57F11">
        <w:t>.</w:t>
      </w:r>
      <w:commentRangeEnd w:id="50"/>
      <w:r w:rsidR="001E181D">
        <w:rPr>
          <w:rStyle w:val="Refdecomentrio"/>
        </w:rPr>
        <w:commentReference w:id="50"/>
      </w:r>
      <w:r w:rsidRPr="00B57F11">
        <w:t xml:space="preserve"> Essa biblioteca realiza a leitura e a extração de dados de textos HTML ou XML, permitindo a busca por </w:t>
      </w:r>
      <w:proofErr w:type="spellStart"/>
      <w:r w:rsidRPr="00B57F11">
        <w:rPr>
          <w:i/>
        </w:rPr>
        <w:t>strings</w:t>
      </w:r>
      <w:proofErr w:type="spellEnd"/>
      <w:r w:rsidRPr="00B57F11">
        <w:t xml:space="preserve">, </w:t>
      </w:r>
      <w:proofErr w:type="spellStart"/>
      <w:r w:rsidRPr="00B57F11">
        <w:rPr>
          <w:i/>
        </w:rPr>
        <w:t>tags</w:t>
      </w:r>
      <w:proofErr w:type="spellEnd"/>
      <w:r w:rsidRPr="00B57F11">
        <w:t xml:space="preserve">, </w:t>
      </w:r>
      <w:r w:rsidRPr="00B57F11">
        <w:rPr>
          <w:i/>
        </w:rPr>
        <w:t>ids</w:t>
      </w:r>
      <w:r w:rsidRPr="00B57F11">
        <w:t>, classes e qualquer outro atributo que possa servir de identificação para um elemento (MAZINI; SATO, 2020, p. 1-2).</w:t>
      </w:r>
    </w:p>
    <w:p w14:paraId="59853161" w14:textId="77777777" w:rsidR="000F455E" w:rsidRPr="00B57F11" w:rsidRDefault="000F455E" w:rsidP="000F455E">
      <w:pPr>
        <w:pStyle w:val="TF-TEXTO"/>
      </w:pPr>
      <w:r w:rsidRPr="00B57F11">
        <w:t xml:space="preserve">Depois de extrair os dados é possível transformá-los em informação estruturada, criando um padrão e um formato necessários para a análise que se pretenda fazer. Em seguida, os dados são carregados no sistema onde serão cruzados, relacionados, tratados, analisados e visualizados. Essa capacidade que a inteligência artificial tem de aprender com dados, identificar padrões e tomar decisões com o mínimo de intervenção humana é chamado de </w:t>
      </w:r>
      <w:commentRangeStart w:id="51"/>
      <w:r w:rsidRPr="00B57F11">
        <w:t xml:space="preserve">Aprendizado de Máquina (em inglês, </w:t>
      </w:r>
      <w:proofErr w:type="spellStart"/>
      <w:r w:rsidRPr="00B57F11">
        <w:rPr>
          <w:i/>
        </w:rPr>
        <w:t>Machine</w:t>
      </w:r>
      <w:proofErr w:type="spellEnd"/>
      <w:r w:rsidRPr="00B57F11">
        <w:rPr>
          <w:i/>
        </w:rPr>
        <w:t xml:space="preserve"> Learning</w:t>
      </w:r>
      <w:r w:rsidRPr="00B57F11">
        <w:t xml:space="preserve">). </w:t>
      </w:r>
      <w:commentRangeEnd w:id="51"/>
      <w:r w:rsidR="00695818">
        <w:rPr>
          <w:rStyle w:val="Refdecomentrio"/>
        </w:rPr>
        <w:commentReference w:id="51"/>
      </w:r>
    </w:p>
    <w:p w14:paraId="59853162" w14:textId="11D89AF4" w:rsidR="000F455E" w:rsidRPr="00B57F11" w:rsidRDefault="000F455E" w:rsidP="000F455E">
      <w:pPr>
        <w:pStyle w:val="TF-TEXTO"/>
      </w:pPr>
      <w:r w:rsidRPr="00B57F11">
        <w:t xml:space="preserve">Embora existam muitos métodos de extrair </w:t>
      </w:r>
      <w:r w:rsidRPr="00B57F11">
        <w:rPr>
          <w:i/>
        </w:rPr>
        <w:t>insights</w:t>
      </w:r>
      <w:r w:rsidRPr="00B57F11">
        <w:t>, padrões e relações que podem ser usado</w:t>
      </w:r>
      <w:r w:rsidR="00420734">
        <w:t>s</w:t>
      </w:r>
      <w:r w:rsidRPr="00B57F11">
        <w:t xml:space="preserve"> nas tomadas de decisão, eles possuem abordagens e capacidades diferentes. O objetivo do </w:t>
      </w:r>
      <w:proofErr w:type="spellStart"/>
      <w:r w:rsidRPr="00B57F11">
        <w:rPr>
          <w:i/>
        </w:rPr>
        <w:t>Machine</w:t>
      </w:r>
      <w:proofErr w:type="spellEnd"/>
      <w:r w:rsidRPr="00B57F11">
        <w:rPr>
          <w:i/>
        </w:rPr>
        <w:t xml:space="preserve"> Learning</w:t>
      </w:r>
      <w:r w:rsidRPr="00B57F11">
        <w:t xml:space="preserve"> é entender a estrutura dos dados e encaixar essas distribuições teóricas em dados bem entendidos. Há uma comprovação matemática por trás de modelos estatísticos, que deve atender a certos pressupostos. O teste para um modelo de </w:t>
      </w:r>
      <w:proofErr w:type="spellStart"/>
      <w:r w:rsidRPr="00B57F11">
        <w:rPr>
          <w:i/>
        </w:rPr>
        <w:t>Machine</w:t>
      </w:r>
      <w:proofErr w:type="spellEnd"/>
      <w:r w:rsidRPr="00B57F11">
        <w:rPr>
          <w:i/>
        </w:rPr>
        <w:t xml:space="preserve"> Learning</w:t>
      </w:r>
      <w:r w:rsidRPr="00B57F11">
        <w:t xml:space="preserve"> é um erro de validação em dados novos e não um teste teórico. </w:t>
      </w:r>
      <w:proofErr w:type="spellStart"/>
      <w:r w:rsidRPr="00B57F11">
        <w:t>Hiransha</w:t>
      </w:r>
      <w:proofErr w:type="spellEnd"/>
      <w:r w:rsidRPr="00B57F11">
        <w:t xml:space="preserve"> </w:t>
      </w:r>
      <w:r w:rsidRPr="00B57F11">
        <w:rPr>
          <w:i/>
        </w:rPr>
        <w:t>et al</w:t>
      </w:r>
      <w:r w:rsidRPr="00B57F11">
        <w:t xml:space="preserve">. (2018) destaca que </w:t>
      </w:r>
      <w:proofErr w:type="spellStart"/>
      <w:r w:rsidRPr="00B57F11">
        <w:rPr>
          <w:i/>
        </w:rPr>
        <w:t>Machine</w:t>
      </w:r>
      <w:proofErr w:type="spellEnd"/>
      <w:r w:rsidRPr="00B57F11">
        <w:rPr>
          <w:i/>
        </w:rPr>
        <w:t xml:space="preserve"> Learning</w:t>
      </w:r>
      <w:r w:rsidRPr="00B57F11">
        <w:t xml:space="preserve"> geralmente usa uma abordagem iterativa para aprender com os dados, executando etapas até encontrar um padrão, e esse aprendizado pode ser automatizado. </w:t>
      </w:r>
    </w:p>
    <w:p w14:paraId="59853163" w14:textId="7A1E17A3" w:rsidR="000F455E" w:rsidRPr="00B57F11" w:rsidRDefault="000F455E" w:rsidP="000F455E">
      <w:pPr>
        <w:pStyle w:val="TF-TEXTO"/>
      </w:pPr>
      <w:r w:rsidRPr="00B57F11">
        <w:t xml:space="preserve">Para analisar grandes quantidades de dados complexos, podem ser utilizadas as técnicas de </w:t>
      </w:r>
      <w:proofErr w:type="spellStart"/>
      <w:r w:rsidRPr="00B57F11">
        <w:rPr>
          <w:i/>
        </w:rPr>
        <w:t>Deep</w:t>
      </w:r>
      <w:proofErr w:type="spellEnd"/>
      <w:r w:rsidRPr="00B57F11">
        <w:rPr>
          <w:i/>
        </w:rPr>
        <w:t xml:space="preserve"> Learning</w:t>
      </w:r>
      <w:r w:rsidRPr="00B57F11">
        <w:t xml:space="preserve"> (DL)</w:t>
      </w:r>
      <w:r w:rsidRPr="00B57F11">
        <w:rPr>
          <w:i/>
        </w:rPr>
        <w:t>,</w:t>
      </w:r>
      <w:r w:rsidRPr="00B57F11">
        <w:t xml:space="preserve"> que usam Redes Artificiais Neurais Profundas. Para </w:t>
      </w:r>
      <w:proofErr w:type="spellStart"/>
      <w:r w:rsidRPr="00B57F11">
        <w:t>Hiransha</w:t>
      </w:r>
      <w:proofErr w:type="spellEnd"/>
      <w:r w:rsidRPr="00B57F11">
        <w:t xml:space="preserve"> </w:t>
      </w:r>
      <w:r w:rsidRPr="00B57F11">
        <w:rPr>
          <w:i/>
        </w:rPr>
        <w:t>et al</w:t>
      </w:r>
      <w:r w:rsidRPr="00B57F11">
        <w:t xml:space="preserve">. (2018), as técnicas de DL são ferramentas importantes para a análise de dados não categorizados, fazendo uso das redes neurais em processamento de imagens, reconhecimento de imagens, de áudio, reconhecimento facial, de caracteres, mineração de dados, classificação de doenças </w:t>
      </w:r>
      <w:r w:rsidRPr="00B57F11">
        <w:rPr>
          <w:i/>
        </w:rPr>
        <w:t>etc</w:t>
      </w:r>
      <w:r w:rsidRPr="00B57F11">
        <w:t>.</w:t>
      </w:r>
    </w:p>
    <w:p w14:paraId="59853164" w14:textId="77777777" w:rsidR="000F455E" w:rsidRPr="00B57F11" w:rsidRDefault="000F455E" w:rsidP="000F455E">
      <w:pPr>
        <w:pStyle w:val="TF-TEXTO"/>
      </w:pPr>
      <w:r w:rsidRPr="00B57F11">
        <w:t xml:space="preserve">As Redes Neurais Artificiais Profundas são definidas por </w:t>
      </w:r>
      <w:proofErr w:type="spellStart"/>
      <w:r w:rsidRPr="00B57F11">
        <w:t>Luger</w:t>
      </w:r>
      <w:proofErr w:type="spellEnd"/>
      <w:r w:rsidRPr="00B57F11">
        <w:t xml:space="preserve"> (2013), como um modelo em camadas em que as novas informações são geradas ou informações existentes são adaptadas por meio de conexões entre as camadas. Assim, as camadas anteriores têm relação com as camadas posteriores, criando a mesma ideia de informações ancestrais apresentada na definição da predição estatística. São projetadas para reconhecer padrões em sequências de dados, como texto, genomas, caligrafia, palavra falada ou dados de séries numéricas que emanam de sensores, bolsas de valores e agências governamentais. Esses algoritmos consideram tempo e sequência, eles têm uma dimensão temporal. Entre as Redes Neurais Profundas destacam-se a </w:t>
      </w:r>
      <w:proofErr w:type="spellStart"/>
      <w:r w:rsidRPr="00B57F11">
        <w:rPr>
          <w:i/>
        </w:rPr>
        <w:t>Recurrent</w:t>
      </w:r>
      <w:proofErr w:type="spellEnd"/>
      <w:r w:rsidRPr="00B57F11">
        <w:rPr>
          <w:i/>
        </w:rPr>
        <w:t xml:space="preserve"> Neural Network</w:t>
      </w:r>
      <w:r w:rsidRPr="00B57F11">
        <w:t xml:space="preserve"> (Rede Neural Recorrente – RNN), a Rede Neural Recorrente </w:t>
      </w:r>
      <w:proofErr w:type="spellStart"/>
      <w:r w:rsidRPr="00B57F11">
        <w:rPr>
          <w:i/>
        </w:rPr>
        <w:t>Long</w:t>
      </w:r>
      <w:proofErr w:type="spellEnd"/>
      <w:r w:rsidRPr="00B57F11">
        <w:rPr>
          <w:i/>
        </w:rPr>
        <w:t xml:space="preserve"> Short-</w:t>
      </w:r>
      <w:proofErr w:type="spellStart"/>
      <w:r w:rsidRPr="00B57F11">
        <w:rPr>
          <w:i/>
        </w:rPr>
        <w:t>Term</w:t>
      </w:r>
      <w:proofErr w:type="spellEnd"/>
      <w:r w:rsidRPr="00B57F11">
        <w:rPr>
          <w:i/>
        </w:rPr>
        <w:t xml:space="preserve"> </w:t>
      </w:r>
      <w:proofErr w:type="spellStart"/>
      <w:r w:rsidRPr="00B57F11">
        <w:rPr>
          <w:i/>
        </w:rPr>
        <w:t>Memory</w:t>
      </w:r>
      <w:proofErr w:type="spellEnd"/>
      <w:r w:rsidRPr="00B57F11">
        <w:t xml:space="preserve"> (LSTM) e a </w:t>
      </w:r>
      <w:proofErr w:type="spellStart"/>
      <w:r w:rsidRPr="00B57F11">
        <w:rPr>
          <w:i/>
        </w:rPr>
        <w:t>Convolutional</w:t>
      </w:r>
      <w:proofErr w:type="spellEnd"/>
      <w:r w:rsidRPr="00B57F11">
        <w:rPr>
          <w:i/>
        </w:rPr>
        <w:t xml:space="preserve"> Neural Network</w:t>
      </w:r>
      <w:r w:rsidRPr="00B57F11">
        <w:t xml:space="preserve"> (Rede Neural Convolucional – CNN). </w:t>
      </w:r>
    </w:p>
    <w:p w14:paraId="59853165" w14:textId="77777777" w:rsidR="000F455E" w:rsidRPr="00B57F11" w:rsidRDefault="000F455E" w:rsidP="000F455E">
      <w:pPr>
        <w:pStyle w:val="TF-TEXTO"/>
      </w:pPr>
      <w:r w:rsidRPr="00B57F11">
        <w:t xml:space="preserve">As Redes Neurais Recorrentes (RNN) sofrem de memória de curto prazo. Elas têm dificuldade em transportar informações muito longas das etapas anteriores para as posteriores, pois sofrem com o problema da dissipação do gradiente. </w:t>
      </w:r>
      <w:proofErr w:type="spellStart"/>
      <w:r w:rsidRPr="00B57F11">
        <w:t>Haykin</w:t>
      </w:r>
      <w:proofErr w:type="spellEnd"/>
      <w:r w:rsidRPr="00B57F11">
        <w:t xml:space="preserve"> (2008, p. 24) explica que “gradientes são valores usados para atualizar os pesos das redes neurais”. Se um valor de gradiente se torna extremamente pequeno, não contribui com o aprendizado e para de aprender. Como essas camadas não aprendem, as RNN podem esquecer o que foi visto em sequências mais longas, caracterizando assim uma memória de curto prazo. Uma solução para a memória de curto prazo é a Rede Neural Recorrente LSTM, que possui mecanismos internos chamados portões que podem regular o fluxo de informações.</w:t>
      </w:r>
    </w:p>
    <w:p w14:paraId="59853166" w14:textId="77777777" w:rsidR="000F455E" w:rsidRPr="00B57F11" w:rsidRDefault="000F455E" w:rsidP="000F455E">
      <w:pPr>
        <w:pStyle w:val="TF-TEXTO"/>
      </w:pPr>
      <w:r w:rsidRPr="00B57F11">
        <w:lastRenderedPageBreak/>
        <w:t xml:space="preserve">Já as Redes </w:t>
      </w:r>
      <w:proofErr w:type="spellStart"/>
      <w:r w:rsidRPr="00B57F11">
        <w:t>Convolucionais</w:t>
      </w:r>
      <w:proofErr w:type="spellEnd"/>
      <w:r w:rsidRPr="00B57F11">
        <w:t xml:space="preserve">, segundo </w:t>
      </w:r>
      <w:proofErr w:type="spellStart"/>
      <w:r w:rsidRPr="00B57F11">
        <w:t>Goodfellow</w:t>
      </w:r>
      <w:proofErr w:type="spellEnd"/>
      <w:r w:rsidRPr="00B57F11">
        <w:t xml:space="preserve">, </w:t>
      </w:r>
      <w:proofErr w:type="spellStart"/>
      <w:r w:rsidRPr="00B57F11">
        <w:t>Bengio</w:t>
      </w:r>
      <w:proofErr w:type="spellEnd"/>
      <w:r w:rsidRPr="00B57F11">
        <w:t xml:space="preserve"> e </w:t>
      </w:r>
      <w:proofErr w:type="spellStart"/>
      <w:r w:rsidRPr="00B57F11">
        <w:t>Courville</w:t>
      </w:r>
      <w:proofErr w:type="spellEnd"/>
      <w:r w:rsidRPr="00B57F11">
        <w:t xml:space="preserve"> (2016) realizam o reconhecimento óptico de caracteres para digitalizar texto e tornar possível o processamento de linguagem natural em documentos analógicos e manuscritos, arquivos de áudio quando estes são representados visualmente, análise de texto, bem como dados gráficos. Assim, as imagens são símbolos a serem transcritos. Para os autores, a etapa de convolução caracteriza-se pela passagem do núcleo (</w:t>
      </w:r>
      <w:r w:rsidRPr="00B57F11">
        <w:rPr>
          <w:i/>
        </w:rPr>
        <w:t>kernel</w:t>
      </w:r>
      <w:r w:rsidRPr="00B57F11">
        <w:t>) pela imagem (</w:t>
      </w:r>
      <w:r w:rsidRPr="00B57F11">
        <w:rPr>
          <w:i/>
        </w:rPr>
        <w:t>input</w:t>
      </w:r>
      <w:r w:rsidRPr="00B57F11">
        <w:t>) e o resultado desse processamento é denominado mapa de características (</w:t>
      </w:r>
      <w:r w:rsidRPr="00B57F11">
        <w:rPr>
          <w:i/>
        </w:rPr>
        <w:t>output</w:t>
      </w:r>
      <w:r w:rsidRPr="00B57F11">
        <w:t>), que permitirá o reconhecimento de padrões, inclusive de outros padrões da rede.</w:t>
      </w:r>
    </w:p>
    <w:p w14:paraId="59853167" w14:textId="77777777" w:rsidR="000F455E" w:rsidRPr="002447B2" w:rsidRDefault="000F455E" w:rsidP="000F455E">
      <w:pPr>
        <w:pStyle w:val="TF-refernciasbibliogrficasTTULO"/>
      </w:pPr>
      <w:bookmarkStart w:id="52" w:name="_Toc351015602"/>
      <w:bookmarkEnd w:id="28"/>
      <w:bookmarkEnd w:id="29"/>
      <w:bookmarkEnd w:id="30"/>
      <w:bookmarkEnd w:id="31"/>
      <w:bookmarkEnd w:id="32"/>
      <w:bookmarkEnd w:id="33"/>
      <w:bookmarkEnd w:id="34"/>
      <w:r w:rsidRPr="002447B2">
        <w:t>REFERÊNCIAS</w:t>
      </w:r>
      <w:bookmarkEnd w:id="52"/>
    </w:p>
    <w:p w14:paraId="59853168" w14:textId="77777777" w:rsidR="000F455E" w:rsidRPr="001C2680" w:rsidRDefault="000F455E" w:rsidP="000F455E">
      <w:pPr>
        <w:pStyle w:val="TF-REFERNCIASITEM0"/>
        <w:rPr>
          <w:szCs w:val="18"/>
          <w:shd w:val="clear" w:color="auto" w:fill="FFFFFF"/>
        </w:rPr>
      </w:pPr>
      <w:r w:rsidRPr="001C2680">
        <w:rPr>
          <w:szCs w:val="18"/>
          <w:shd w:val="clear" w:color="auto" w:fill="FFFFFF"/>
          <w:lang w:val="en-US"/>
        </w:rPr>
        <w:t xml:space="preserve">ELAGAMY, Mazen Nabil; STANIER, Clare; SHARP, Bernadette. </w:t>
      </w:r>
      <w:r w:rsidRPr="001C2680">
        <w:rPr>
          <w:szCs w:val="18"/>
          <w:shd w:val="clear" w:color="auto" w:fill="FFFFFF"/>
        </w:rPr>
        <w:t>Sistema de mineração de texto florestal aleatório do mercado de ações minerando indicadores críticos de movimentos do mercado de ações. </w:t>
      </w:r>
      <w:r w:rsidRPr="001C2680">
        <w:rPr>
          <w:rStyle w:val="nfase"/>
          <w:b/>
          <w:i w:val="0"/>
          <w:szCs w:val="18"/>
          <w:shd w:val="clear" w:color="auto" w:fill="FFFFFF"/>
        </w:rPr>
        <w:t>2018. 2ª Conferência Internacional sobre Linguagem Natural e Processamento de Fala (ICNLSP)</w:t>
      </w:r>
      <w:r>
        <w:rPr>
          <w:szCs w:val="18"/>
          <w:shd w:val="clear" w:color="auto" w:fill="FFFFFF"/>
        </w:rPr>
        <w:t>, 2018, pp. 1-</w:t>
      </w:r>
      <w:proofErr w:type="gramStart"/>
      <w:r>
        <w:rPr>
          <w:szCs w:val="18"/>
          <w:shd w:val="clear" w:color="auto" w:fill="FFFFFF"/>
        </w:rPr>
        <w:t>8</w:t>
      </w:r>
      <w:r w:rsidRPr="001C2680">
        <w:rPr>
          <w:szCs w:val="18"/>
          <w:shd w:val="clear" w:color="auto" w:fill="FFFFFF"/>
        </w:rPr>
        <w:t>,</w:t>
      </w:r>
      <w:r>
        <w:rPr>
          <w:szCs w:val="18"/>
          <w:shd w:val="clear" w:color="auto" w:fill="FFFFFF"/>
        </w:rPr>
        <w:t>.</w:t>
      </w:r>
      <w:proofErr w:type="gramEnd"/>
      <w:r w:rsidRPr="001C2680">
        <w:rPr>
          <w:szCs w:val="18"/>
          <w:shd w:val="clear" w:color="auto" w:fill="FFFFFF"/>
        </w:rPr>
        <w:t xml:space="preserve"> </w:t>
      </w:r>
      <w:proofErr w:type="spellStart"/>
      <w:r w:rsidRPr="001C2680">
        <w:rPr>
          <w:szCs w:val="18"/>
          <w:shd w:val="clear" w:color="auto" w:fill="FFFFFF"/>
        </w:rPr>
        <w:t>Doi</w:t>
      </w:r>
      <w:proofErr w:type="spellEnd"/>
      <w:r w:rsidRPr="001C2680">
        <w:rPr>
          <w:szCs w:val="18"/>
          <w:shd w:val="clear" w:color="auto" w:fill="FFFFFF"/>
        </w:rPr>
        <w:t xml:space="preserve">: 10.1109 / ICNLSP.2018.8374370. Disponível em: </w:t>
      </w:r>
      <w:hyperlink r:id="rId17" w:history="1">
        <w:r w:rsidRPr="000F455E">
          <w:t>https://ieeexplore.ieee.org/document/8374370</w:t>
        </w:r>
      </w:hyperlink>
      <w:r w:rsidRPr="001C2680">
        <w:rPr>
          <w:szCs w:val="18"/>
          <w:shd w:val="clear" w:color="auto" w:fill="FFFFFF"/>
        </w:rPr>
        <w:t>. Acesso em: 08/06/2021.</w:t>
      </w:r>
    </w:p>
    <w:p w14:paraId="59853169" w14:textId="77777777" w:rsidR="000F455E" w:rsidRPr="001C2680" w:rsidRDefault="000F455E" w:rsidP="000F455E">
      <w:pPr>
        <w:spacing w:before="120"/>
        <w:rPr>
          <w:sz w:val="18"/>
          <w:szCs w:val="18"/>
        </w:rPr>
      </w:pPr>
      <w:r w:rsidRPr="001C2680">
        <w:rPr>
          <w:sz w:val="18"/>
          <w:szCs w:val="18"/>
        </w:rPr>
        <w:t>FERRO, Luciano. Aplicação da rede neural MLP (</w:t>
      </w:r>
      <w:proofErr w:type="spellStart"/>
      <w:r w:rsidRPr="001C2680">
        <w:rPr>
          <w:sz w:val="18"/>
          <w:szCs w:val="18"/>
        </w:rPr>
        <w:t>Multilayer</w:t>
      </w:r>
      <w:proofErr w:type="spellEnd"/>
      <w:r w:rsidRPr="001C2680">
        <w:rPr>
          <w:sz w:val="18"/>
          <w:szCs w:val="18"/>
        </w:rPr>
        <w:t xml:space="preserve"> </w:t>
      </w:r>
      <w:proofErr w:type="spellStart"/>
      <w:r w:rsidRPr="001C2680">
        <w:rPr>
          <w:sz w:val="18"/>
          <w:szCs w:val="18"/>
        </w:rPr>
        <w:t>Perceptron</w:t>
      </w:r>
      <w:proofErr w:type="spellEnd"/>
      <w:r w:rsidRPr="001C2680">
        <w:rPr>
          <w:sz w:val="18"/>
          <w:szCs w:val="18"/>
        </w:rPr>
        <w:t xml:space="preserve">) em indústria de pisos e revestimentos do Polo Cerâmico de Santa Gertrudes - SP. 2013. 143 f. </w:t>
      </w:r>
      <w:r w:rsidRPr="001C2680">
        <w:rPr>
          <w:b/>
          <w:sz w:val="18"/>
          <w:szCs w:val="18"/>
        </w:rPr>
        <w:t>Tese</w:t>
      </w:r>
      <w:r w:rsidRPr="001C2680">
        <w:rPr>
          <w:sz w:val="18"/>
          <w:szCs w:val="18"/>
        </w:rPr>
        <w:t xml:space="preserve"> (Doutorado) - Universidade Estadual Paulista Júlio de Mesquita Filho, Instituto de Geociências e Ciências Exatas, 2013. Disponível em: Acesso em: 09/06/2021.</w:t>
      </w:r>
    </w:p>
    <w:p w14:paraId="5985316A" w14:textId="77777777" w:rsidR="000F455E" w:rsidRPr="006F67E9" w:rsidRDefault="000F455E" w:rsidP="000F455E">
      <w:pPr>
        <w:pStyle w:val="TF-REFERNCIASITEM0"/>
        <w:rPr>
          <w:szCs w:val="18"/>
          <w:lang w:val="en-US"/>
        </w:rPr>
      </w:pPr>
      <w:r w:rsidRPr="001C2680">
        <w:rPr>
          <w:szCs w:val="18"/>
        </w:rPr>
        <w:t xml:space="preserve">GIACOMEL, Felipe dos Santos. Um método algorítmico para operações na bolsa de valores baseado em </w:t>
      </w:r>
      <w:r w:rsidRPr="001C2680">
        <w:rPr>
          <w:i/>
          <w:szCs w:val="18"/>
        </w:rPr>
        <w:t>ensembles</w:t>
      </w:r>
      <w:r w:rsidRPr="001C2680">
        <w:rPr>
          <w:szCs w:val="18"/>
        </w:rPr>
        <w:t xml:space="preserve"> de redes neurais para modelar e prever os movimentos dos mercados de ações. 2016. 92 f. </w:t>
      </w:r>
      <w:r w:rsidRPr="001C2680">
        <w:rPr>
          <w:b/>
          <w:szCs w:val="18"/>
        </w:rPr>
        <w:t>Dissertação</w:t>
      </w:r>
      <w:r w:rsidRPr="001C2680">
        <w:rPr>
          <w:szCs w:val="18"/>
        </w:rPr>
        <w:t xml:space="preserve"> (Mestrado) - Curso de Programa de Pós-graduação em Computação, Instituto de Informática, Universidade Federal do Rio Grande do Sul, Porto Alegre, 2016. Disponível em: </w:t>
      </w:r>
      <w:hyperlink r:id="rId18" w:history="1">
        <w:r w:rsidRPr="000F455E">
          <w:t>https://lume.ufrgs.br/handle/10183/134586</w:t>
        </w:r>
      </w:hyperlink>
      <w:r w:rsidRPr="001C2680">
        <w:rPr>
          <w:szCs w:val="18"/>
        </w:rPr>
        <w:t xml:space="preserve">.  </w:t>
      </w:r>
      <w:proofErr w:type="spellStart"/>
      <w:r w:rsidRPr="006F67E9">
        <w:rPr>
          <w:szCs w:val="18"/>
          <w:lang w:val="en-US"/>
        </w:rPr>
        <w:t>Acesso</w:t>
      </w:r>
      <w:proofErr w:type="spellEnd"/>
      <w:r w:rsidRPr="006F67E9">
        <w:rPr>
          <w:szCs w:val="18"/>
          <w:lang w:val="en-US"/>
        </w:rPr>
        <w:t xml:space="preserve"> em: 09/06/2021.</w:t>
      </w:r>
    </w:p>
    <w:p w14:paraId="5985316B" w14:textId="77777777" w:rsidR="000F455E" w:rsidRPr="006F67E9" w:rsidRDefault="000F455E" w:rsidP="000F455E">
      <w:pPr>
        <w:keepNext w:val="0"/>
        <w:keepLines w:val="0"/>
        <w:autoSpaceDE w:val="0"/>
        <w:autoSpaceDN w:val="0"/>
        <w:adjustRightInd w:val="0"/>
        <w:spacing w:before="120"/>
        <w:rPr>
          <w:sz w:val="18"/>
          <w:szCs w:val="18"/>
          <w:lang w:val="en-US"/>
        </w:rPr>
      </w:pPr>
      <w:r w:rsidRPr="001C2680">
        <w:rPr>
          <w:sz w:val="18"/>
          <w:szCs w:val="18"/>
          <w:lang w:val="en-US"/>
        </w:rPr>
        <w:t xml:space="preserve">GOODFELLOW, Ian; BENGIO, Yoshua; COURVILLE, Aaron. </w:t>
      </w:r>
      <w:r w:rsidRPr="001C2680">
        <w:rPr>
          <w:b/>
          <w:sz w:val="18"/>
          <w:szCs w:val="18"/>
          <w:lang w:val="en-US"/>
        </w:rPr>
        <w:t>Deep learning</w:t>
      </w:r>
      <w:r w:rsidRPr="001C2680">
        <w:rPr>
          <w:sz w:val="18"/>
          <w:szCs w:val="18"/>
          <w:lang w:val="en-US"/>
        </w:rPr>
        <w:t xml:space="preserve">. The MIT Press, 2016, 800 pp, ISBN: 0262035618. </w:t>
      </w:r>
      <w:proofErr w:type="spellStart"/>
      <w:r w:rsidRPr="001C2680">
        <w:rPr>
          <w:sz w:val="18"/>
          <w:szCs w:val="18"/>
          <w:lang w:val="en-US"/>
        </w:rPr>
        <w:t>Disponível</w:t>
      </w:r>
      <w:proofErr w:type="spellEnd"/>
      <w:r w:rsidRPr="001C2680">
        <w:rPr>
          <w:sz w:val="18"/>
          <w:szCs w:val="18"/>
          <w:lang w:val="en-US"/>
        </w:rPr>
        <w:t xml:space="preserve"> em: </w:t>
      </w:r>
      <w:hyperlink r:id="rId19" w:history="1">
        <w:r w:rsidRPr="000F455E">
          <w:rPr>
            <w:rStyle w:val="Hyperlink"/>
            <w:color w:val="000000" w:themeColor="text1"/>
            <w:sz w:val="18"/>
            <w:szCs w:val="18"/>
            <w:u w:val="none"/>
            <w:lang w:val="en-US"/>
          </w:rPr>
          <w:t>https://www.researchgate.net/publication/320703571_Ian_Goodfellow Yoshua_Bengio_and_Aaron_Courville_Deep_learning_The_MIT_Press_2016_800_pp_ISBN_0262035618/link/5b880b494585151fd13c8b95/download</w:t>
        </w:r>
      </w:hyperlink>
      <w:r w:rsidRPr="001C2680">
        <w:rPr>
          <w:sz w:val="18"/>
          <w:szCs w:val="18"/>
          <w:lang w:val="en-US"/>
        </w:rPr>
        <w:t xml:space="preserve">. </w:t>
      </w:r>
      <w:proofErr w:type="spellStart"/>
      <w:r w:rsidRPr="006F67E9">
        <w:rPr>
          <w:sz w:val="18"/>
          <w:szCs w:val="18"/>
          <w:lang w:val="en-US"/>
        </w:rPr>
        <w:t>Acesso</w:t>
      </w:r>
      <w:proofErr w:type="spellEnd"/>
      <w:r w:rsidRPr="006F67E9">
        <w:rPr>
          <w:sz w:val="18"/>
          <w:szCs w:val="18"/>
          <w:lang w:val="en-US"/>
        </w:rPr>
        <w:t xml:space="preserve"> em: 08/06/2021.</w:t>
      </w:r>
    </w:p>
    <w:p w14:paraId="5985316C" w14:textId="77777777" w:rsidR="000F455E" w:rsidRPr="006F67E9" w:rsidRDefault="000F455E" w:rsidP="000F455E">
      <w:pPr>
        <w:spacing w:before="120"/>
        <w:rPr>
          <w:sz w:val="18"/>
          <w:szCs w:val="18"/>
          <w:lang w:val="en-US"/>
        </w:rPr>
      </w:pPr>
      <w:r w:rsidRPr="001C2680">
        <w:rPr>
          <w:sz w:val="18"/>
          <w:szCs w:val="18"/>
          <w:lang w:val="en-US"/>
        </w:rPr>
        <w:t xml:space="preserve">HAYKIN, Simon. </w:t>
      </w:r>
      <w:r w:rsidRPr="001C2680">
        <w:rPr>
          <w:b/>
          <w:sz w:val="18"/>
          <w:szCs w:val="18"/>
          <w:lang w:val="en-US"/>
        </w:rPr>
        <w:t>Neural Networks and Learning Machines</w:t>
      </w:r>
      <w:r w:rsidRPr="001C2680">
        <w:rPr>
          <w:sz w:val="18"/>
          <w:szCs w:val="18"/>
          <w:lang w:val="en-US"/>
        </w:rPr>
        <w:t xml:space="preserve">. Third edition. New York: Pearson Education, 2008. </w:t>
      </w:r>
      <w:proofErr w:type="spellStart"/>
      <w:r w:rsidRPr="006F67E9">
        <w:rPr>
          <w:sz w:val="18"/>
          <w:szCs w:val="18"/>
          <w:lang w:val="en-US"/>
        </w:rPr>
        <w:t>Disponível</w:t>
      </w:r>
      <w:proofErr w:type="spellEnd"/>
      <w:r w:rsidRPr="006F67E9">
        <w:rPr>
          <w:sz w:val="18"/>
          <w:szCs w:val="18"/>
          <w:lang w:val="en-US"/>
        </w:rPr>
        <w:t xml:space="preserve"> em: </w:t>
      </w:r>
      <w:hyperlink r:id="rId20" w:history="1">
        <w:r w:rsidRPr="000F455E">
          <w:rPr>
            <w:rStyle w:val="Hyperlink"/>
            <w:color w:val="000000" w:themeColor="text1"/>
            <w:sz w:val="18"/>
            <w:szCs w:val="18"/>
            <w:u w:val="none"/>
            <w:lang w:val="en-US"/>
          </w:rPr>
          <w:t>http://dai.fmph.uniba.sk/courses/NN/haykin.neural-networks.3ed.2009.pdf</w:t>
        </w:r>
      </w:hyperlink>
      <w:r w:rsidRPr="000F455E">
        <w:rPr>
          <w:rStyle w:val="Hyperlink"/>
          <w:color w:val="000000" w:themeColor="text1"/>
          <w:u w:val="none"/>
          <w:lang w:val="en-US"/>
        </w:rPr>
        <w:t>.</w:t>
      </w:r>
      <w:r w:rsidRPr="006F67E9">
        <w:rPr>
          <w:sz w:val="18"/>
          <w:szCs w:val="18"/>
          <w:lang w:val="en-US"/>
        </w:rPr>
        <w:t xml:space="preserve"> </w:t>
      </w:r>
      <w:proofErr w:type="spellStart"/>
      <w:r w:rsidRPr="006F67E9">
        <w:rPr>
          <w:sz w:val="18"/>
          <w:szCs w:val="18"/>
          <w:lang w:val="en-US"/>
        </w:rPr>
        <w:t>Acesso</w:t>
      </w:r>
      <w:proofErr w:type="spellEnd"/>
      <w:r w:rsidRPr="006F67E9">
        <w:rPr>
          <w:sz w:val="18"/>
          <w:szCs w:val="18"/>
          <w:lang w:val="en-US"/>
        </w:rPr>
        <w:t xml:space="preserve"> em: 07/06/2021.</w:t>
      </w:r>
    </w:p>
    <w:p w14:paraId="5985316D" w14:textId="77777777" w:rsidR="000F455E" w:rsidRPr="001C2680" w:rsidRDefault="000F455E" w:rsidP="000F455E">
      <w:pPr>
        <w:keepNext w:val="0"/>
        <w:keepLines w:val="0"/>
        <w:autoSpaceDE w:val="0"/>
        <w:autoSpaceDN w:val="0"/>
        <w:adjustRightInd w:val="0"/>
        <w:spacing w:before="120"/>
        <w:rPr>
          <w:rFonts w:eastAsia="Calibri"/>
          <w:sz w:val="18"/>
          <w:szCs w:val="18"/>
          <w:lang w:val="en-US" w:eastAsia="en-US"/>
        </w:rPr>
      </w:pPr>
      <w:r w:rsidRPr="001C2680">
        <w:rPr>
          <w:rFonts w:eastAsia="Calibri"/>
          <w:sz w:val="18"/>
          <w:szCs w:val="18"/>
          <w:lang w:val="en-US" w:eastAsia="en-US"/>
        </w:rPr>
        <w:t xml:space="preserve">HIRANSHA, M. et al. </w:t>
      </w:r>
      <w:proofErr w:type="spellStart"/>
      <w:r w:rsidRPr="001C2680">
        <w:rPr>
          <w:rFonts w:eastAsia="Calibri"/>
          <w:sz w:val="18"/>
          <w:szCs w:val="18"/>
          <w:lang w:val="en-US" w:eastAsia="en-US"/>
        </w:rPr>
        <w:t>Nse</w:t>
      </w:r>
      <w:proofErr w:type="spellEnd"/>
      <w:r w:rsidRPr="001C2680">
        <w:rPr>
          <w:rFonts w:eastAsia="Calibri"/>
          <w:sz w:val="18"/>
          <w:szCs w:val="18"/>
          <w:lang w:val="en-US" w:eastAsia="en-US"/>
        </w:rPr>
        <w:t xml:space="preserve"> stock market prediction using deep-learning models. </w:t>
      </w:r>
      <w:r w:rsidRPr="001C2680">
        <w:rPr>
          <w:rFonts w:eastAsia="Calibri"/>
          <w:i/>
          <w:iCs/>
          <w:sz w:val="18"/>
          <w:szCs w:val="18"/>
          <w:lang w:val="en-US" w:eastAsia="en-US"/>
        </w:rPr>
        <w:t>Procedia Computer Science</w:t>
      </w:r>
      <w:r w:rsidRPr="001C2680">
        <w:rPr>
          <w:rFonts w:eastAsia="Calibri"/>
          <w:sz w:val="18"/>
          <w:szCs w:val="18"/>
          <w:lang w:val="en-US" w:eastAsia="en-US"/>
        </w:rPr>
        <w:t xml:space="preserve">, v. 132, p. 1351 – 1362, 2018. ISSN 1877-0509. </w:t>
      </w:r>
      <w:r w:rsidRPr="001C2680">
        <w:rPr>
          <w:rFonts w:eastAsia="Calibri"/>
          <w:b/>
          <w:sz w:val="18"/>
          <w:szCs w:val="18"/>
          <w:lang w:val="en-US" w:eastAsia="en-US"/>
        </w:rPr>
        <w:t>International Conference on Computational Intelligence and Data Science</w:t>
      </w:r>
      <w:r w:rsidRPr="001C2680">
        <w:rPr>
          <w:rFonts w:eastAsia="Calibri"/>
          <w:sz w:val="18"/>
          <w:szCs w:val="18"/>
          <w:lang w:val="en-US" w:eastAsia="en-US"/>
        </w:rPr>
        <w:t xml:space="preserve">. </w:t>
      </w:r>
      <w:r w:rsidRPr="006F67E9">
        <w:rPr>
          <w:rFonts w:eastAsia="Calibri"/>
          <w:sz w:val="18"/>
          <w:szCs w:val="18"/>
          <w:lang w:eastAsia="en-US"/>
        </w:rPr>
        <w:t>Disponível em: &lt;http://www.sciencedirect.com/science/article/pii/S1877050918307828</w:t>
      </w:r>
      <w:r w:rsidRPr="006F67E9">
        <w:rPr>
          <w:rFonts w:eastAsia="Calibri"/>
          <w:i/>
          <w:iCs/>
          <w:sz w:val="18"/>
          <w:szCs w:val="18"/>
          <w:lang w:eastAsia="en-US"/>
        </w:rPr>
        <w:t>&gt;</w:t>
      </w:r>
      <w:r w:rsidRPr="006F67E9">
        <w:rPr>
          <w:rFonts w:eastAsia="Calibri"/>
          <w:sz w:val="18"/>
          <w:szCs w:val="18"/>
          <w:lang w:eastAsia="en-US"/>
        </w:rPr>
        <w:t xml:space="preserve">. </w:t>
      </w:r>
      <w:proofErr w:type="spellStart"/>
      <w:r w:rsidRPr="001C2680">
        <w:rPr>
          <w:rFonts w:eastAsia="Calibri"/>
          <w:sz w:val="18"/>
          <w:szCs w:val="18"/>
          <w:lang w:val="en-US" w:eastAsia="en-US"/>
        </w:rPr>
        <w:t>Acesso</w:t>
      </w:r>
      <w:proofErr w:type="spellEnd"/>
      <w:r w:rsidRPr="001C2680">
        <w:rPr>
          <w:rFonts w:eastAsia="Calibri"/>
          <w:sz w:val="18"/>
          <w:szCs w:val="18"/>
          <w:lang w:val="en-US" w:eastAsia="en-US"/>
        </w:rPr>
        <w:t xml:space="preserve"> em: 09/06/2021.</w:t>
      </w:r>
    </w:p>
    <w:p w14:paraId="5985316E" w14:textId="77777777" w:rsidR="000F455E" w:rsidRPr="001C2680" w:rsidRDefault="000F455E" w:rsidP="000F455E">
      <w:pPr>
        <w:pStyle w:val="TF-REFERNCIASITEM0"/>
        <w:rPr>
          <w:szCs w:val="18"/>
          <w:lang w:val="en-US"/>
        </w:rPr>
      </w:pPr>
      <w:r w:rsidRPr="001C2680">
        <w:rPr>
          <w:szCs w:val="18"/>
          <w:lang w:val="en-US"/>
        </w:rPr>
        <w:t xml:space="preserve">LI, Yang; PAN, Yi. A Novel Ensemble Deep Learning Model for Stock Prediction Based on Stock Prices and News. </w:t>
      </w:r>
      <w:proofErr w:type="spellStart"/>
      <w:r w:rsidRPr="006F67E9">
        <w:rPr>
          <w:b/>
          <w:szCs w:val="18"/>
        </w:rPr>
        <w:t>Semantic</w:t>
      </w:r>
      <w:proofErr w:type="spellEnd"/>
      <w:r w:rsidRPr="006F67E9">
        <w:rPr>
          <w:b/>
          <w:szCs w:val="18"/>
        </w:rPr>
        <w:t xml:space="preserve"> Schola</w:t>
      </w:r>
      <w:r w:rsidRPr="001C2680">
        <w:rPr>
          <w:b/>
          <w:szCs w:val="18"/>
        </w:rPr>
        <w:t>r</w:t>
      </w:r>
      <w:r w:rsidRPr="001C2680">
        <w:rPr>
          <w:szCs w:val="18"/>
        </w:rPr>
        <w:t xml:space="preserve">. 23/07/2020. Disponível em: </w:t>
      </w:r>
      <w:hyperlink r:id="rId21" w:history="1">
        <w:r w:rsidRPr="001C2680">
          <w:rPr>
            <w:szCs w:val="18"/>
          </w:rPr>
          <w:t>https://www.semanticscholar.org/paper/A-Novel-Ensemble-Deep-Learning-Model-for-Stock-on-Li-Pan/d5aaa87a737c4ff98e0955b951b9892d03d221af</w:t>
        </w:r>
      </w:hyperlink>
      <w:r w:rsidRPr="001C2680">
        <w:rPr>
          <w:szCs w:val="18"/>
        </w:rPr>
        <w:t xml:space="preserve">. </w:t>
      </w:r>
      <w:proofErr w:type="spellStart"/>
      <w:r w:rsidRPr="001C2680">
        <w:rPr>
          <w:szCs w:val="18"/>
          <w:lang w:val="en-US"/>
        </w:rPr>
        <w:t>Acesso</w:t>
      </w:r>
      <w:proofErr w:type="spellEnd"/>
      <w:r w:rsidRPr="001C2680">
        <w:rPr>
          <w:szCs w:val="18"/>
          <w:lang w:val="en-US"/>
        </w:rPr>
        <w:t xml:space="preserve"> em: 08/06/2021.</w:t>
      </w:r>
    </w:p>
    <w:p w14:paraId="5985316F" w14:textId="77777777" w:rsidR="000F455E" w:rsidRPr="006F67E9" w:rsidRDefault="000F455E" w:rsidP="000F455E">
      <w:pPr>
        <w:pStyle w:val="TF-REFERNCIASITEM0"/>
        <w:rPr>
          <w:szCs w:val="18"/>
          <w:lang w:val="en-US"/>
        </w:rPr>
      </w:pPr>
      <w:r w:rsidRPr="001C2680">
        <w:rPr>
          <w:szCs w:val="18"/>
          <w:lang w:val="en-US"/>
        </w:rPr>
        <w:t xml:space="preserve">LI, Qin; </w:t>
      </w:r>
      <w:r w:rsidRPr="001C2680">
        <w:rPr>
          <w:i/>
          <w:szCs w:val="18"/>
          <w:lang w:val="en-US"/>
        </w:rPr>
        <w:t>et al</w:t>
      </w:r>
      <w:r w:rsidRPr="001C2680">
        <w:rPr>
          <w:szCs w:val="18"/>
          <w:lang w:val="en-US"/>
        </w:rPr>
        <w:t xml:space="preserve">. </w:t>
      </w:r>
      <w:r w:rsidRPr="001C2680">
        <w:rPr>
          <w:b/>
          <w:szCs w:val="18"/>
          <w:lang w:val="en-US"/>
        </w:rPr>
        <w:t>A Multimodal Event-driven LSTM Model for Stock Prediction Using Online News</w:t>
      </w:r>
      <w:r w:rsidRPr="001C2680">
        <w:rPr>
          <w:szCs w:val="18"/>
          <w:lang w:val="en-US"/>
        </w:rPr>
        <w:t xml:space="preserve">. 2020. </w:t>
      </w:r>
      <w:proofErr w:type="spellStart"/>
      <w:r w:rsidRPr="001C2680">
        <w:rPr>
          <w:szCs w:val="18"/>
          <w:lang w:val="en-US"/>
        </w:rPr>
        <w:t>Disponível</w:t>
      </w:r>
      <w:proofErr w:type="spellEnd"/>
      <w:r w:rsidRPr="001C2680">
        <w:rPr>
          <w:szCs w:val="18"/>
          <w:lang w:val="en-US"/>
        </w:rPr>
        <w:t xml:space="preserve"> em: </w:t>
      </w:r>
      <w:hyperlink r:id="rId22" w:history="1">
        <w:r w:rsidRPr="000F455E">
          <w:rPr>
            <w:rStyle w:val="Hyperlink"/>
            <w:color w:val="000000" w:themeColor="text1"/>
            <w:szCs w:val="18"/>
            <w:u w:val="none"/>
            <w:lang w:val="en-US"/>
          </w:rPr>
          <w:t>https://www.researchgate.net/publication/338783254_A_Multimodal_Eventdriven_LSTM Model_for_Stock_Prediction_Using_Online_News</w:t>
        </w:r>
      </w:hyperlink>
      <w:r w:rsidRPr="006F67E9">
        <w:rPr>
          <w:rStyle w:val="Hyperlink"/>
          <w:color w:val="000000" w:themeColor="text1"/>
          <w:u w:val="none"/>
          <w:lang w:val="en-US"/>
        </w:rPr>
        <w:t>.</w:t>
      </w:r>
      <w:r w:rsidRPr="001C2680">
        <w:rPr>
          <w:szCs w:val="18"/>
          <w:lang w:val="en-US"/>
        </w:rPr>
        <w:t xml:space="preserve"> </w:t>
      </w:r>
      <w:proofErr w:type="spellStart"/>
      <w:r w:rsidRPr="006F67E9">
        <w:rPr>
          <w:szCs w:val="18"/>
          <w:lang w:val="en-US"/>
        </w:rPr>
        <w:t>Acesso</w:t>
      </w:r>
      <w:proofErr w:type="spellEnd"/>
      <w:r w:rsidRPr="006F67E9">
        <w:rPr>
          <w:szCs w:val="18"/>
          <w:lang w:val="en-US"/>
        </w:rPr>
        <w:t xml:space="preserve"> em: 08/06/2021.</w:t>
      </w:r>
    </w:p>
    <w:p w14:paraId="59853170" w14:textId="77777777" w:rsidR="000F455E" w:rsidRPr="001C2680" w:rsidRDefault="000F455E" w:rsidP="000F455E">
      <w:pPr>
        <w:pStyle w:val="TF-REFERNCIASITEM0"/>
        <w:rPr>
          <w:szCs w:val="18"/>
          <w:lang w:val="en-US"/>
        </w:rPr>
      </w:pPr>
      <w:r w:rsidRPr="006F67E9">
        <w:rPr>
          <w:szCs w:val="18"/>
          <w:lang w:val="en-US"/>
        </w:rPr>
        <w:t xml:space="preserve">LI, </w:t>
      </w:r>
      <w:proofErr w:type="spellStart"/>
      <w:r w:rsidRPr="006F67E9">
        <w:rPr>
          <w:szCs w:val="18"/>
          <w:lang w:val="en-US"/>
        </w:rPr>
        <w:t>Shihua</w:t>
      </w:r>
      <w:proofErr w:type="spellEnd"/>
      <w:r w:rsidRPr="006F67E9">
        <w:rPr>
          <w:szCs w:val="18"/>
          <w:lang w:val="en-US"/>
        </w:rPr>
        <w:t xml:space="preserve">; </w:t>
      </w:r>
      <w:r w:rsidRPr="006F67E9">
        <w:rPr>
          <w:i/>
          <w:szCs w:val="18"/>
          <w:lang w:val="en-US"/>
        </w:rPr>
        <w:t>et al</w:t>
      </w:r>
      <w:r w:rsidRPr="006F67E9">
        <w:rPr>
          <w:szCs w:val="18"/>
          <w:lang w:val="en-US"/>
        </w:rPr>
        <w:t xml:space="preserve">. </w:t>
      </w:r>
      <w:r w:rsidRPr="001C2680">
        <w:rPr>
          <w:szCs w:val="18"/>
          <w:lang w:val="en-US"/>
        </w:rPr>
        <w:t xml:space="preserve">Object-oriented method combined with deep convolutional neural networks for land-use-type classification of remote sensing images. </w:t>
      </w:r>
      <w:r w:rsidRPr="001C2680">
        <w:rPr>
          <w:b/>
          <w:szCs w:val="18"/>
          <w:lang w:val="en-US"/>
        </w:rPr>
        <w:t>Journal of the Indian Society of Remote Sensing</w:t>
      </w:r>
      <w:r w:rsidRPr="001C2680">
        <w:rPr>
          <w:szCs w:val="18"/>
          <w:lang w:val="en-US"/>
        </w:rPr>
        <w:t xml:space="preserve">, 47(6), pp. 951-965, Jan., 2019. </w:t>
      </w:r>
      <w:proofErr w:type="spellStart"/>
      <w:r w:rsidRPr="001C2680">
        <w:rPr>
          <w:szCs w:val="18"/>
          <w:lang w:val="en-US"/>
        </w:rPr>
        <w:t>Disponível</w:t>
      </w:r>
      <w:proofErr w:type="spellEnd"/>
      <w:r w:rsidRPr="001C2680">
        <w:rPr>
          <w:szCs w:val="18"/>
          <w:lang w:val="en-US"/>
        </w:rPr>
        <w:t xml:space="preserve"> em: </w:t>
      </w:r>
      <w:hyperlink r:id="rId23" w:history="1">
        <w:r w:rsidRPr="000F455E">
          <w:rPr>
            <w:rStyle w:val="Hyperlink"/>
            <w:color w:val="000000" w:themeColor="text1"/>
            <w:szCs w:val="18"/>
            <w:u w:val="none"/>
            <w:lang w:val="en-US"/>
          </w:rPr>
          <w:t>https://www.researchgate.net/publication/330429024_ObjectOriented_Method_  Combined_with_Deep_ConvolutionalNeural_Networks_for_LandUseType_Classification_of_Remote_Sensing Images/link/5cb049a64585156cd 79176ad/download</w:t>
        </w:r>
      </w:hyperlink>
      <w:r w:rsidRPr="006F67E9">
        <w:rPr>
          <w:rStyle w:val="Hyperlink"/>
          <w:color w:val="000000" w:themeColor="text1"/>
          <w:u w:val="none"/>
          <w:lang w:val="en-US"/>
        </w:rPr>
        <w:t>.</w:t>
      </w:r>
      <w:r w:rsidRPr="001C2680">
        <w:rPr>
          <w:szCs w:val="18"/>
          <w:lang w:val="en-US"/>
        </w:rPr>
        <w:t xml:space="preserve"> </w:t>
      </w:r>
      <w:proofErr w:type="spellStart"/>
      <w:r w:rsidRPr="001C2680">
        <w:rPr>
          <w:szCs w:val="18"/>
          <w:lang w:val="en-US"/>
        </w:rPr>
        <w:t>Acesso</w:t>
      </w:r>
      <w:proofErr w:type="spellEnd"/>
      <w:r w:rsidRPr="001C2680">
        <w:rPr>
          <w:szCs w:val="18"/>
          <w:lang w:val="en-US"/>
        </w:rPr>
        <w:t xml:space="preserve"> em: 10/06/2021.</w:t>
      </w:r>
    </w:p>
    <w:p w14:paraId="59853171" w14:textId="77777777" w:rsidR="000F455E" w:rsidRPr="001C2680" w:rsidRDefault="000F455E" w:rsidP="000F455E">
      <w:pPr>
        <w:pStyle w:val="TF-REFERNCIASITEM0"/>
        <w:rPr>
          <w:szCs w:val="18"/>
        </w:rPr>
      </w:pPr>
      <w:r w:rsidRPr="001C2680">
        <w:rPr>
          <w:szCs w:val="18"/>
          <w:lang w:val="en-US"/>
        </w:rPr>
        <w:t xml:space="preserve">LI, Tao; </w:t>
      </w:r>
      <w:r w:rsidRPr="001C2680">
        <w:rPr>
          <w:i/>
          <w:szCs w:val="18"/>
          <w:lang w:val="en-US"/>
        </w:rPr>
        <w:t>et al</w:t>
      </w:r>
      <w:r w:rsidRPr="001C2680">
        <w:rPr>
          <w:szCs w:val="18"/>
          <w:lang w:val="en-US"/>
        </w:rPr>
        <w:t xml:space="preserve">. Mapping Near-surface Air Temperature, Pressure, Relative Humidity </w:t>
      </w:r>
      <w:proofErr w:type="spellStart"/>
      <w:r w:rsidRPr="001C2680">
        <w:rPr>
          <w:szCs w:val="18"/>
          <w:lang w:val="en-US"/>
        </w:rPr>
        <w:t>andWind</w:t>
      </w:r>
      <w:proofErr w:type="spellEnd"/>
      <w:r w:rsidRPr="001C2680">
        <w:rPr>
          <w:szCs w:val="18"/>
          <w:lang w:val="en-US"/>
        </w:rPr>
        <w:t xml:space="preserve"> Speed over Mainland China with High Spatiotemporal Resolution. </w:t>
      </w:r>
      <w:r w:rsidRPr="001C2680">
        <w:rPr>
          <w:b/>
          <w:szCs w:val="18"/>
          <w:lang w:val="en-US"/>
        </w:rPr>
        <w:t>Advances In Atmospheric Sciences</w:t>
      </w:r>
      <w:r w:rsidRPr="001C2680">
        <w:rPr>
          <w:szCs w:val="18"/>
          <w:lang w:val="en-US"/>
        </w:rPr>
        <w:t xml:space="preserve">, vol. 31, September 2014, 1–9. </w:t>
      </w:r>
      <w:r w:rsidRPr="006F67E9">
        <w:rPr>
          <w:szCs w:val="18"/>
        </w:rPr>
        <w:t xml:space="preserve">Disponível em: </w:t>
      </w:r>
      <w:hyperlink r:id="rId24" w:history="1">
        <w:r w:rsidRPr="000F455E">
          <w:t>https://www.researchgate.net/publication/267633552_Li_et_al_2014_AAS/link/ 545598b40cf2bccc490cce7c/download</w:t>
        </w:r>
      </w:hyperlink>
      <w:r w:rsidRPr="006F67E9">
        <w:rPr>
          <w:szCs w:val="18"/>
        </w:rPr>
        <w:t xml:space="preserve">. </w:t>
      </w:r>
      <w:r w:rsidRPr="001C2680">
        <w:rPr>
          <w:szCs w:val="18"/>
        </w:rPr>
        <w:t>Acesso em: 09/06/2021.</w:t>
      </w:r>
    </w:p>
    <w:p w14:paraId="59853172" w14:textId="77777777" w:rsidR="000F455E" w:rsidRPr="001C2680" w:rsidRDefault="000F455E" w:rsidP="000F455E">
      <w:pPr>
        <w:pStyle w:val="TF-REFERNCIASITEM0"/>
        <w:rPr>
          <w:szCs w:val="18"/>
        </w:rPr>
      </w:pPr>
      <w:r w:rsidRPr="001C2680">
        <w:rPr>
          <w:szCs w:val="18"/>
        </w:rPr>
        <w:t xml:space="preserve">LUGER, George F. </w:t>
      </w:r>
      <w:r w:rsidRPr="001C2680">
        <w:rPr>
          <w:b/>
          <w:szCs w:val="18"/>
        </w:rPr>
        <w:t>Inteligência Artificial</w:t>
      </w:r>
      <w:r w:rsidRPr="001C2680">
        <w:rPr>
          <w:szCs w:val="18"/>
        </w:rPr>
        <w:t xml:space="preserve">. 6. ed. São Paulo: Pearson </w:t>
      </w:r>
      <w:proofErr w:type="spellStart"/>
      <w:r w:rsidRPr="001C2680">
        <w:rPr>
          <w:szCs w:val="18"/>
        </w:rPr>
        <w:t>Education</w:t>
      </w:r>
      <w:proofErr w:type="spellEnd"/>
      <w:r w:rsidRPr="001C2680">
        <w:rPr>
          <w:szCs w:val="18"/>
        </w:rPr>
        <w:t>, 2013.</w:t>
      </w:r>
    </w:p>
    <w:p w14:paraId="59853173" w14:textId="77777777" w:rsidR="000F455E" w:rsidRPr="001C2680" w:rsidRDefault="000F455E" w:rsidP="000F455E">
      <w:pPr>
        <w:spacing w:before="120"/>
        <w:rPr>
          <w:sz w:val="18"/>
          <w:szCs w:val="18"/>
        </w:rPr>
      </w:pPr>
      <w:r w:rsidRPr="001C2680">
        <w:rPr>
          <w:sz w:val="18"/>
          <w:szCs w:val="18"/>
        </w:rPr>
        <w:t xml:space="preserve">MACHADO, Daniel José. Comparando modelos alternativos de precificação de ativos: uma análise para o mercado brasileiro. 2017. 178 f. </w:t>
      </w:r>
      <w:r w:rsidRPr="001C2680">
        <w:rPr>
          <w:b/>
          <w:sz w:val="18"/>
          <w:szCs w:val="18"/>
        </w:rPr>
        <w:t>Tese</w:t>
      </w:r>
      <w:r w:rsidRPr="001C2680">
        <w:rPr>
          <w:sz w:val="18"/>
          <w:szCs w:val="18"/>
        </w:rPr>
        <w:t xml:space="preserve"> (Doutorado em Administração de Empresas) - Universidade Presbiteriana Mackenzie, São Paulo, 2017. Disponível em: </w:t>
      </w:r>
      <w:hyperlink r:id="rId25" w:history="1">
        <w:r w:rsidRPr="006F67E9">
          <w:rPr>
            <w:rStyle w:val="Hyperlink"/>
            <w:color w:val="000000" w:themeColor="text1"/>
            <w:sz w:val="18"/>
            <w:szCs w:val="18"/>
            <w:u w:val="none"/>
          </w:rPr>
          <w:t>http://tede.mackenzie.br/jspui/handle/tede/3444</w:t>
        </w:r>
      </w:hyperlink>
      <w:r w:rsidRPr="006F67E9">
        <w:rPr>
          <w:rStyle w:val="Hyperlink"/>
          <w:color w:val="000000" w:themeColor="text1"/>
          <w:u w:val="none"/>
        </w:rPr>
        <w:t>.</w:t>
      </w:r>
      <w:r w:rsidRPr="001C2680">
        <w:rPr>
          <w:sz w:val="18"/>
          <w:szCs w:val="18"/>
        </w:rPr>
        <w:t xml:space="preserve"> Acesso em: 09/06/2021. </w:t>
      </w:r>
    </w:p>
    <w:p w14:paraId="59853174" w14:textId="77777777" w:rsidR="000F455E" w:rsidRPr="006F67E9" w:rsidRDefault="000F455E" w:rsidP="000F455E">
      <w:pPr>
        <w:spacing w:before="120"/>
        <w:rPr>
          <w:sz w:val="18"/>
          <w:szCs w:val="18"/>
          <w:lang w:val="en-US"/>
        </w:rPr>
      </w:pPr>
      <w:r w:rsidRPr="001C2680">
        <w:rPr>
          <w:sz w:val="18"/>
          <w:szCs w:val="18"/>
        </w:rPr>
        <w:t xml:space="preserve">MAZINI, </w:t>
      </w:r>
      <w:proofErr w:type="spellStart"/>
      <w:r w:rsidRPr="001C2680">
        <w:rPr>
          <w:sz w:val="18"/>
          <w:szCs w:val="18"/>
        </w:rPr>
        <w:t>Dhaniel</w:t>
      </w:r>
      <w:proofErr w:type="spellEnd"/>
      <w:r w:rsidRPr="001C2680">
        <w:rPr>
          <w:sz w:val="18"/>
          <w:szCs w:val="18"/>
        </w:rPr>
        <w:t xml:space="preserve"> Nunes; SATO, Renato César. </w:t>
      </w:r>
      <w:r w:rsidRPr="001C2680">
        <w:rPr>
          <w:b/>
          <w:sz w:val="18"/>
          <w:szCs w:val="18"/>
        </w:rPr>
        <w:t xml:space="preserve">Extração de dados financeiros com </w:t>
      </w:r>
      <w:proofErr w:type="gramStart"/>
      <w:r w:rsidRPr="001C2680">
        <w:rPr>
          <w:b/>
          <w:sz w:val="18"/>
          <w:szCs w:val="18"/>
        </w:rPr>
        <w:t xml:space="preserve">um </w:t>
      </w:r>
      <w:r w:rsidRPr="001C2680">
        <w:rPr>
          <w:b/>
          <w:i/>
          <w:sz w:val="18"/>
          <w:szCs w:val="18"/>
        </w:rPr>
        <w:t>web</w:t>
      </w:r>
      <w:proofErr w:type="gramEnd"/>
      <w:r w:rsidRPr="001C2680">
        <w:rPr>
          <w:b/>
          <w:i/>
          <w:sz w:val="18"/>
          <w:szCs w:val="18"/>
        </w:rPr>
        <w:t xml:space="preserve"> scr</w:t>
      </w:r>
      <w:r w:rsidRPr="001C2680">
        <w:rPr>
          <w:b/>
          <w:sz w:val="18"/>
          <w:szCs w:val="18"/>
        </w:rPr>
        <w:t>aper: um estudo sobre a rentabilidade dos dividendos</w:t>
      </w:r>
      <w:r w:rsidRPr="001C2680">
        <w:rPr>
          <w:sz w:val="18"/>
          <w:szCs w:val="18"/>
        </w:rPr>
        <w:t xml:space="preserve">. Universidade Federal de São Paulo – São José dos Campos, SP., 2020. Disponível em: </w:t>
      </w:r>
      <w:hyperlink r:id="rId26" w:history="1">
        <w:r w:rsidRPr="006F67E9">
          <w:rPr>
            <w:rStyle w:val="Hyperlink"/>
            <w:color w:val="000000" w:themeColor="text1"/>
            <w:sz w:val="18"/>
            <w:szCs w:val="18"/>
            <w:u w:val="none"/>
          </w:rPr>
          <w:t>http://www.comp.ita.br/labsca/waiaf/papers/DhanielMazini_paper_20.pdf</w:t>
        </w:r>
      </w:hyperlink>
      <w:r w:rsidRPr="006F67E9">
        <w:rPr>
          <w:rStyle w:val="Hyperlink"/>
          <w:color w:val="000000" w:themeColor="text1"/>
          <w:u w:val="none"/>
        </w:rPr>
        <w:t>.</w:t>
      </w:r>
      <w:r w:rsidRPr="001C2680">
        <w:rPr>
          <w:sz w:val="18"/>
          <w:szCs w:val="18"/>
        </w:rPr>
        <w:t xml:space="preserve"> </w:t>
      </w:r>
      <w:proofErr w:type="spellStart"/>
      <w:r w:rsidRPr="006F67E9">
        <w:rPr>
          <w:sz w:val="18"/>
          <w:szCs w:val="18"/>
          <w:lang w:val="en-US"/>
        </w:rPr>
        <w:t>Acesso</w:t>
      </w:r>
      <w:proofErr w:type="spellEnd"/>
      <w:r w:rsidRPr="006F67E9">
        <w:rPr>
          <w:sz w:val="18"/>
          <w:szCs w:val="18"/>
          <w:lang w:val="en-US"/>
        </w:rPr>
        <w:t xml:space="preserve"> em: 09/06/2021.</w:t>
      </w:r>
    </w:p>
    <w:p w14:paraId="59853175" w14:textId="77777777" w:rsidR="000F455E" w:rsidRPr="001C2680" w:rsidRDefault="000F455E" w:rsidP="000F455E">
      <w:pPr>
        <w:pStyle w:val="TF-REFERNCIASITEM0"/>
        <w:rPr>
          <w:szCs w:val="18"/>
          <w:lang w:val="en-US"/>
        </w:rPr>
      </w:pPr>
      <w:r w:rsidRPr="001C2680">
        <w:rPr>
          <w:szCs w:val="18"/>
          <w:lang w:val="en-US"/>
        </w:rPr>
        <w:t>MUELLER, John Paul; MASSARON, Luca. </w:t>
      </w:r>
      <w:r w:rsidRPr="001C2680">
        <w:rPr>
          <w:b/>
          <w:szCs w:val="18"/>
          <w:lang w:val="en-US"/>
        </w:rPr>
        <w:t>Machine Learning for Dummies</w:t>
      </w:r>
      <w:r w:rsidRPr="001C2680">
        <w:rPr>
          <w:szCs w:val="18"/>
          <w:lang w:val="en-US"/>
        </w:rPr>
        <w:t>. Nova Jersey: John Wiley &amp; Sons, Inc, 2016. 399 p.</w:t>
      </w:r>
    </w:p>
    <w:p w14:paraId="59853176" w14:textId="77777777" w:rsidR="000F455E" w:rsidRPr="006F67E9" w:rsidRDefault="000F455E" w:rsidP="000F455E">
      <w:pPr>
        <w:keepNext w:val="0"/>
        <w:keepLines w:val="0"/>
        <w:autoSpaceDE w:val="0"/>
        <w:autoSpaceDN w:val="0"/>
        <w:adjustRightInd w:val="0"/>
        <w:spacing w:before="120"/>
        <w:rPr>
          <w:sz w:val="18"/>
          <w:szCs w:val="18"/>
        </w:rPr>
      </w:pPr>
      <w:r w:rsidRPr="001C2680">
        <w:rPr>
          <w:bCs/>
          <w:sz w:val="18"/>
          <w:szCs w:val="18"/>
          <w:lang w:val="es-AR"/>
        </w:rPr>
        <w:t xml:space="preserve">PAGOLU, </w:t>
      </w:r>
      <w:proofErr w:type="spellStart"/>
      <w:r w:rsidRPr="001C2680">
        <w:rPr>
          <w:bCs/>
          <w:sz w:val="18"/>
          <w:szCs w:val="18"/>
          <w:lang w:val="es-AR"/>
        </w:rPr>
        <w:t>Venkata</w:t>
      </w:r>
      <w:proofErr w:type="spellEnd"/>
      <w:r w:rsidRPr="001C2680">
        <w:rPr>
          <w:bCs/>
          <w:sz w:val="18"/>
          <w:szCs w:val="18"/>
          <w:lang w:val="es-AR"/>
        </w:rPr>
        <w:t xml:space="preserve"> </w:t>
      </w:r>
      <w:proofErr w:type="spellStart"/>
      <w:r w:rsidRPr="001C2680">
        <w:rPr>
          <w:bCs/>
          <w:sz w:val="18"/>
          <w:szCs w:val="18"/>
          <w:lang w:val="es-AR"/>
        </w:rPr>
        <w:t>Sasank</w:t>
      </w:r>
      <w:proofErr w:type="spellEnd"/>
      <w:r w:rsidRPr="001C2680">
        <w:rPr>
          <w:bCs/>
          <w:sz w:val="18"/>
          <w:szCs w:val="18"/>
          <w:lang w:val="es-AR"/>
        </w:rPr>
        <w:t xml:space="preserve">; </w:t>
      </w:r>
      <w:r w:rsidRPr="001C2680">
        <w:rPr>
          <w:bCs/>
          <w:i/>
          <w:sz w:val="18"/>
          <w:szCs w:val="18"/>
          <w:lang w:val="es-AR"/>
        </w:rPr>
        <w:t>et al</w:t>
      </w:r>
      <w:r w:rsidRPr="001C2680">
        <w:rPr>
          <w:bCs/>
          <w:sz w:val="18"/>
          <w:szCs w:val="18"/>
          <w:lang w:val="es-AR"/>
        </w:rPr>
        <w:t xml:space="preserve">. </w:t>
      </w:r>
      <w:r w:rsidRPr="001C2680">
        <w:rPr>
          <w:bCs/>
          <w:sz w:val="18"/>
          <w:szCs w:val="18"/>
          <w:lang w:val="en-US"/>
        </w:rPr>
        <w:t>(2016), Sentiment analysis of Twitter data for predicting stock market movements</w:t>
      </w:r>
      <w:r w:rsidRPr="001C2680">
        <w:rPr>
          <w:b/>
          <w:bCs/>
          <w:sz w:val="18"/>
          <w:szCs w:val="18"/>
          <w:lang w:val="en-US"/>
        </w:rPr>
        <w:t xml:space="preserve">. International Conference </w:t>
      </w:r>
      <w:proofErr w:type="gramStart"/>
      <w:r w:rsidRPr="001C2680">
        <w:rPr>
          <w:b/>
          <w:bCs/>
          <w:sz w:val="18"/>
          <w:szCs w:val="18"/>
          <w:lang w:val="en-US"/>
        </w:rPr>
        <w:t>On</w:t>
      </w:r>
      <w:proofErr w:type="gramEnd"/>
      <w:r w:rsidRPr="001C2680">
        <w:rPr>
          <w:b/>
          <w:bCs/>
          <w:sz w:val="18"/>
          <w:szCs w:val="18"/>
          <w:lang w:val="en-US"/>
        </w:rPr>
        <w:t xml:space="preserve"> Signal Processing, Communication, Power And Embedded System</w:t>
      </w:r>
      <w:r w:rsidRPr="001C2680">
        <w:rPr>
          <w:bCs/>
          <w:sz w:val="18"/>
          <w:szCs w:val="18"/>
          <w:lang w:val="en-US"/>
        </w:rPr>
        <w:t xml:space="preserve"> (SCOPES), IEEE., 2016. </w:t>
      </w:r>
      <w:hyperlink r:id="rId27" w:history="1">
        <w:r w:rsidRPr="006F67E9">
          <w:rPr>
            <w:rStyle w:val="Hyperlink"/>
            <w:color w:val="000000" w:themeColor="text1"/>
            <w:sz w:val="18"/>
            <w:szCs w:val="18"/>
            <w:u w:val="none"/>
          </w:rPr>
          <w:t>http://dx.doi.org/10.1109/scopes.2016.7955659</w:t>
        </w:r>
      </w:hyperlink>
      <w:r w:rsidRPr="006F67E9">
        <w:rPr>
          <w:rStyle w:val="Hyperlink"/>
          <w:color w:val="000000" w:themeColor="text1"/>
          <w:u w:val="none"/>
        </w:rPr>
        <w:t>.</w:t>
      </w:r>
      <w:r w:rsidRPr="001C2680">
        <w:rPr>
          <w:sz w:val="18"/>
          <w:szCs w:val="18"/>
        </w:rPr>
        <w:t xml:space="preserve"> Disponível em: </w:t>
      </w:r>
      <w:hyperlink r:id="rId28" w:history="1">
        <w:r w:rsidRPr="006F67E9">
          <w:rPr>
            <w:rStyle w:val="Hyperlink"/>
            <w:color w:val="000000" w:themeColor="text1"/>
            <w:sz w:val="18"/>
            <w:szCs w:val="18"/>
            <w:u w:val="none"/>
          </w:rPr>
          <w:t>https://www.semanticscholar.org/paper/Sentiment-</w:t>
        </w:r>
        <w:r w:rsidRPr="006F67E9">
          <w:rPr>
            <w:rStyle w:val="Hyperlink"/>
            <w:color w:val="000000" w:themeColor="text1"/>
            <w:sz w:val="18"/>
            <w:szCs w:val="18"/>
            <w:u w:val="none"/>
          </w:rPr>
          <w:lastRenderedPageBreak/>
          <w:t>analysis-of-Twitter-data-for-predicting-Pagolu-Challa/fcbba03b6156295a5738f9f03d157f67f665365c</w:t>
        </w:r>
      </w:hyperlink>
      <w:r w:rsidRPr="006F67E9">
        <w:rPr>
          <w:rStyle w:val="Hyperlink"/>
          <w:color w:val="000000" w:themeColor="text1"/>
          <w:u w:val="none"/>
        </w:rPr>
        <w:t>.</w:t>
      </w:r>
      <w:r w:rsidRPr="001C2680">
        <w:rPr>
          <w:sz w:val="18"/>
          <w:szCs w:val="18"/>
        </w:rPr>
        <w:t xml:space="preserve"> </w:t>
      </w:r>
      <w:r w:rsidRPr="006F67E9">
        <w:rPr>
          <w:sz w:val="18"/>
          <w:szCs w:val="18"/>
        </w:rPr>
        <w:t>Acesso em: 07/06/2021.</w:t>
      </w:r>
    </w:p>
    <w:p w14:paraId="59853177" w14:textId="77777777" w:rsidR="000F455E" w:rsidRPr="001C2680" w:rsidRDefault="000F455E" w:rsidP="000F455E">
      <w:pPr>
        <w:pStyle w:val="TF-REFERNCIASITEM0"/>
        <w:rPr>
          <w:szCs w:val="18"/>
        </w:rPr>
      </w:pPr>
      <w:r w:rsidRPr="006F67E9">
        <w:rPr>
          <w:szCs w:val="18"/>
        </w:rPr>
        <w:t>SAMMUT, Claude; WEBB, Geoffrey. (</w:t>
      </w:r>
      <w:proofErr w:type="spellStart"/>
      <w:r w:rsidRPr="006F67E9">
        <w:rPr>
          <w:szCs w:val="18"/>
        </w:rPr>
        <w:t>Editors</w:t>
      </w:r>
      <w:proofErr w:type="spellEnd"/>
      <w:r w:rsidRPr="006F67E9">
        <w:rPr>
          <w:szCs w:val="18"/>
        </w:rPr>
        <w:t xml:space="preserve">). Erro Médio Absoluto. </w:t>
      </w:r>
      <w:r w:rsidRPr="001C2680">
        <w:rPr>
          <w:szCs w:val="18"/>
          <w:lang w:val="en-US"/>
        </w:rPr>
        <w:t xml:space="preserve">In: Sammut C., Webb GI (Eds.) </w:t>
      </w:r>
      <w:r w:rsidRPr="001C2680">
        <w:rPr>
          <w:b/>
          <w:szCs w:val="18"/>
          <w:lang w:val="en-US"/>
        </w:rPr>
        <w:t>Encyclopedia of Machine Learning and Data Mining</w:t>
      </w:r>
      <w:r w:rsidRPr="001C2680">
        <w:rPr>
          <w:szCs w:val="18"/>
          <w:lang w:val="en-US"/>
        </w:rPr>
        <w:t xml:space="preserve">. Springer, Boston, MA. </w:t>
      </w:r>
      <w:hyperlink r:id="rId29" w:history="1">
        <w:r w:rsidRPr="006F67E9">
          <w:rPr>
            <w:rStyle w:val="Hyperlink"/>
            <w:color w:val="000000" w:themeColor="text1"/>
            <w:szCs w:val="18"/>
            <w:u w:val="none"/>
          </w:rPr>
          <w:t>https://doi.org/10.1007/978-1-4899-7687-1_953</w:t>
        </w:r>
      </w:hyperlink>
      <w:r w:rsidRPr="006F67E9">
        <w:rPr>
          <w:rStyle w:val="Hyperlink"/>
          <w:color w:val="000000" w:themeColor="text1"/>
          <w:u w:val="none"/>
        </w:rPr>
        <w:t>.</w:t>
      </w:r>
      <w:r w:rsidRPr="001C2680">
        <w:rPr>
          <w:szCs w:val="18"/>
        </w:rPr>
        <w:t xml:space="preserve"> Disponível em: </w:t>
      </w:r>
      <w:hyperlink r:id="rId30" w:anchor="howtocite" w:history="1">
        <w:r w:rsidRPr="006F67E9">
          <w:rPr>
            <w:rStyle w:val="Hyperlink"/>
            <w:color w:val="000000" w:themeColor="text1"/>
            <w:szCs w:val="18"/>
            <w:u w:val="none"/>
          </w:rPr>
          <w:t>https://link.springer.com/referenceworkentry/10.1007%2F978-1-4899-7687-1_953#howtocite</w:t>
        </w:r>
      </w:hyperlink>
      <w:r w:rsidRPr="006F67E9">
        <w:rPr>
          <w:rStyle w:val="Hyperlink"/>
          <w:color w:val="000000" w:themeColor="text1"/>
          <w:u w:val="none"/>
        </w:rPr>
        <w:t>.</w:t>
      </w:r>
      <w:r w:rsidRPr="001C2680">
        <w:rPr>
          <w:szCs w:val="18"/>
        </w:rPr>
        <w:t xml:space="preserve"> Acesso em: 06/06/2021.</w:t>
      </w:r>
    </w:p>
    <w:p w14:paraId="59853178" w14:textId="77777777" w:rsidR="000F455E" w:rsidRPr="001C2680" w:rsidRDefault="000F455E" w:rsidP="000F455E">
      <w:pPr>
        <w:pStyle w:val="TF-REFERNCIASITEM0"/>
        <w:rPr>
          <w:szCs w:val="18"/>
        </w:rPr>
      </w:pPr>
      <w:r w:rsidRPr="006F67E9">
        <w:rPr>
          <w:szCs w:val="18"/>
        </w:rPr>
        <w:t xml:space="preserve">SANTOS, Murilo Alves; </w:t>
      </w:r>
      <w:r w:rsidRPr="006F67E9">
        <w:rPr>
          <w:i/>
          <w:szCs w:val="18"/>
        </w:rPr>
        <w:t>et al</w:t>
      </w:r>
      <w:r w:rsidRPr="006F67E9">
        <w:rPr>
          <w:szCs w:val="18"/>
        </w:rPr>
        <w:t xml:space="preserve">. </w:t>
      </w:r>
      <w:r w:rsidRPr="001C2680">
        <w:rPr>
          <w:szCs w:val="18"/>
        </w:rPr>
        <w:t xml:space="preserve">Aplicação de redes neurais no Brasil: um estudo bibliométrico. </w:t>
      </w:r>
      <w:proofErr w:type="spellStart"/>
      <w:r w:rsidRPr="001C2680">
        <w:rPr>
          <w:b/>
          <w:szCs w:val="18"/>
        </w:rPr>
        <w:t>Biblionline</w:t>
      </w:r>
      <w:proofErr w:type="spellEnd"/>
      <w:r w:rsidRPr="001C2680">
        <w:rPr>
          <w:szCs w:val="18"/>
        </w:rPr>
        <w:t xml:space="preserve">, v. 12, n. 2, p. 101-116, 2016. Disponível em: </w:t>
      </w:r>
      <w:hyperlink r:id="rId31" w:history="1">
        <w:r w:rsidRPr="006F67E9">
          <w:rPr>
            <w:rStyle w:val="Hyperlink"/>
            <w:color w:val="000000" w:themeColor="text1"/>
            <w:szCs w:val="18"/>
            <w:u w:val="none"/>
          </w:rPr>
          <w:t>https://www.researchgate.net/publication/303957049_APLICACAO _DE_REDES NEURAIS_NO_BRASIL_UM_ESTUDO_BIBLIOMETRICO</w:t>
        </w:r>
      </w:hyperlink>
      <w:r w:rsidRPr="006F67E9">
        <w:rPr>
          <w:rStyle w:val="Hyperlink"/>
          <w:color w:val="000000" w:themeColor="text1"/>
          <w:u w:val="none"/>
        </w:rPr>
        <w:t>.</w:t>
      </w:r>
      <w:r w:rsidRPr="001C2680">
        <w:rPr>
          <w:szCs w:val="18"/>
        </w:rPr>
        <w:t xml:space="preserve"> Acesso em: 07/06/2021.</w:t>
      </w:r>
    </w:p>
    <w:p w14:paraId="59853179" w14:textId="77777777" w:rsidR="000F455E" w:rsidRPr="006F67E9" w:rsidRDefault="000F455E" w:rsidP="000F455E">
      <w:pPr>
        <w:pStyle w:val="TF-REFERNCIASITEM0"/>
        <w:rPr>
          <w:szCs w:val="18"/>
        </w:rPr>
      </w:pPr>
      <w:r w:rsidRPr="001C2680">
        <w:rPr>
          <w:szCs w:val="18"/>
        </w:rPr>
        <w:t xml:space="preserve">SILVA, Anderson Rodrigues da. Aspectos regulatórios da bolsa de valores no Brasil. 2017. 135 f. </w:t>
      </w:r>
      <w:r w:rsidRPr="001C2680">
        <w:rPr>
          <w:b/>
          <w:szCs w:val="18"/>
        </w:rPr>
        <w:t>Dissertação</w:t>
      </w:r>
      <w:r w:rsidRPr="001C2680">
        <w:rPr>
          <w:szCs w:val="18"/>
        </w:rPr>
        <w:t xml:space="preserve"> (Mestrado) - Curso de Direito, Programa de Estudos Pós-graduados em Direito, Pontifícia Universidade Católica de São Paulo, São Paulo, 2017. Disponível em: </w:t>
      </w:r>
      <w:hyperlink r:id="rId32" w:history="1">
        <w:r w:rsidRPr="006F67E9">
          <w:rPr>
            <w:rStyle w:val="Hyperlink"/>
            <w:color w:val="000000" w:themeColor="text1"/>
            <w:szCs w:val="18"/>
            <w:u w:val="none"/>
          </w:rPr>
          <w:t>https://tede2.pucsp.br/handle/handle/20876</w:t>
        </w:r>
      </w:hyperlink>
      <w:r w:rsidRPr="006F67E9">
        <w:rPr>
          <w:rStyle w:val="Hyperlink"/>
          <w:color w:val="000000" w:themeColor="text1"/>
          <w:u w:val="none"/>
        </w:rPr>
        <w:t>.</w:t>
      </w:r>
      <w:r w:rsidRPr="001C2680">
        <w:rPr>
          <w:szCs w:val="18"/>
        </w:rPr>
        <w:t xml:space="preserve"> </w:t>
      </w:r>
      <w:r w:rsidRPr="006F67E9">
        <w:rPr>
          <w:szCs w:val="18"/>
        </w:rPr>
        <w:t>Acesso em: 09/06/2021.</w:t>
      </w:r>
    </w:p>
    <w:p w14:paraId="5985317A" w14:textId="77777777" w:rsidR="000F455E" w:rsidRPr="006F67E9" w:rsidRDefault="000F455E" w:rsidP="000F455E">
      <w:pPr>
        <w:pStyle w:val="TF-REFERNCIASITEM0"/>
        <w:rPr>
          <w:szCs w:val="18"/>
          <w:lang w:val="en-US"/>
        </w:rPr>
      </w:pPr>
      <w:r w:rsidRPr="001C2680">
        <w:rPr>
          <w:szCs w:val="18"/>
        </w:rPr>
        <w:t xml:space="preserve">TRISOTTO, Fernanda. Apesar da pandemia, Bolsa de Valores teve ano de recordes. E o que esperar de 2021? </w:t>
      </w:r>
      <w:r w:rsidRPr="001C2680">
        <w:rPr>
          <w:b/>
          <w:szCs w:val="18"/>
        </w:rPr>
        <w:t>Gazeta do Povo</w:t>
      </w:r>
      <w:r w:rsidRPr="001C2680">
        <w:rPr>
          <w:szCs w:val="18"/>
        </w:rPr>
        <w:t xml:space="preserve">. 30/12/2020. Disponível em: </w:t>
      </w:r>
      <w:hyperlink r:id="rId33" w:history="1">
        <w:r w:rsidRPr="006F67E9">
          <w:rPr>
            <w:rStyle w:val="Hyperlink"/>
            <w:color w:val="000000" w:themeColor="text1"/>
            <w:szCs w:val="18"/>
            <w:u w:val="none"/>
          </w:rPr>
          <w:t>https://www.gazetadopovo.com.br/economia/bolsa-de-valores-ano-2020-recordes-pandemia/</w:t>
        </w:r>
      </w:hyperlink>
      <w:r w:rsidRPr="006F67E9">
        <w:rPr>
          <w:rStyle w:val="Hyperlink"/>
          <w:color w:val="000000" w:themeColor="text1"/>
          <w:u w:val="none"/>
        </w:rPr>
        <w:t xml:space="preserve">. </w:t>
      </w:r>
      <w:proofErr w:type="spellStart"/>
      <w:r w:rsidRPr="006F67E9">
        <w:rPr>
          <w:szCs w:val="18"/>
          <w:lang w:val="en-US"/>
        </w:rPr>
        <w:t>Acesso</w:t>
      </w:r>
      <w:proofErr w:type="spellEnd"/>
      <w:r w:rsidRPr="006F67E9">
        <w:rPr>
          <w:szCs w:val="18"/>
          <w:lang w:val="en-US"/>
        </w:rPr>
        <w:t xml:space="preserve"> em: 10/06/2021.</w:t>
      </w:r>
    </w:p>
    <w:p w14:paraId="5985317B" w14:textId="77777777" w:rsidR="000F455E" w:rsidRPr="006F67E9" w:rsidRDefault="000F455E" w:rsidP="000F455E">
      <w:pPr>
        <w:pStyle w:val="TF-REFERNCIASITEM0"/>
        <w:rPr>
          <w:szCs w:val="18"/>
        </w:rPr>
      </w:pPr>
      <w:r w:rsidRPr="001C2680">
        <w:rPr>
          <w:szCs w:val="18"/>
          <w:lang w:val="en-US"/>
        </w:rPr>
        <w:t xml:space="preserve">VARGAS, M. R., ANJOS, C. E. M. dos; BICHARA, G. L. G., EVSUKOFF, A. G. Deep Learning for Stock Market Prediction Using Technical Indicators and Financial News Articles, 2018. </w:t>
      </w:r>
      <w:r w:rsidRPr="001C2680">
        <w:rPr>
          <w:b/>
          <w:szCs w:val="18"/>
          <w:lang w:val="en-US"/>
        </w:rPr>
        <w:t>International Joint Conference on Neural Networks</w:t>
      </w:r>
      <w:r w:rsidRPr="001C2680">
        <w:rPr>
          <w:szCs w:val="18"/>
          <w:lang w:val="en-US"/>
        </w:rPr>
        <w:t xml:space="preserve"> (IJCNN), IEEE, 2018. </w:t>
      </w:r>
      <w:proofErr w:type="spellStart"/>
      <w:r w:rsidRPr="001C2680">
        <w:rPr>
          <w:szCs w:val="18"/>
          <w:lang w:val="en-US"/>
        </w:rPr>
        <w:t>Disponível</w:t>
      </w:r>
      <w:proofErr w:type="spellEnd"/>
      <w:r w:rsidRPr="001C2680">
        <w:rPr>
          <w:szCs w:val="18"/>
          <w:lang w:val="en-US"/>
        </w:rPr>
        <w:t xml:space="preserve"> em: </w:t>
      </w:r>
      <w:hyperlink r:id="rId34" w:history="1">
        <w:r w:rsidRPr="000F455E">
          <w:rPr>
            <w:rStyle w:val="Hyperlink"/>
            <w:color w:val="000000" w:themeColor="text1"/>
            <w:szCs w:val="18"/>
            <w:u w:val="none"/>
            <w:lang w:val="en-US"/>
          </w:rPr>
          <w:t>https://www.researchgate.net/profile/  AlexandreEvsukoff/publication/328400101_Deep_Leaming_for_Stock_Market_Prediction_Using_Technical_Indicators_and_Financial_News_Articles/links/5c6ab8294585156b57036c91/Deep-Leaming-for-Stock-Market-Prediction-Using-Technical-Indicators-and-Financial-News-Articles.pdf</w:t>
        </w:r>
      </w:hyperlink>
      <w:r w:rsidRPr="001C2680">
        <w:rPr>
          <w:szCs w:val="18"/>
          <w:lang w:val="en-US"/>
        </w:rPr>
        <w:t xml:space="preserve">. </w:t>
      </w:r>
      <w:r w:rsidRPr="006F67E9">
        <w:rPr>
          <w:szCs w:val="18"/>
        </w:rPr>
        <w:t>Acesso em: 09/06/2021.</w:t>
      </w:r>
    </w:p>
    <w:p w14:paraId="5985317C" w14:textId="77777777" w:rsidR="000F455E" w:rsidRPr="001C2680" w:rsidRDefault="000F455E" w:rsidP="000F455E">
      <w:pPr>
        <w:spacing w:before="120"/>
        <w:rPr>
          <w:sz w:val="18"/>
          <w:szCs w:val="18"/>
        </w:rPr>
      </w:pPr>
    </w:p>
    <w:p w14:paraId="5985317D" w14:textId="77777777" w:rsidR="000F455E" w:rsidRPr="002B3502" w:rsidRDefault="000F455E" w:rsidP="000F455E">
      <w:pPr>
        <w:rPr>
          <w:sz w:val="20"/>
          <w:szCs w:val="20"/>
        </w:rPr>
      </w:pPr>
      <w:r w:rsidRPr="00F70F1A">
        <w:rPr>
          <w:sz w:val="20"/>
          <w:szCs w:val="20"/>
        </w:rPr>
        <w:br w:type="page"/>
      </w:r>
      <w:r w:rsidRPr="002B3502">
        <w:rPr>
          <w:sz w:val="20"/>
          <w:szCs w:val="20"/>
        </w:rPr>
        <w:lastRenderedPageBreak/>
        <w:t>ASSINATURAS</w:t>
      </w:r>
    </w:p>
    <w:p w14:paraId="5985317E" w14:textId="77777777" w:rsidR="000F455E" w:rsidRPr="002B3502" w:rsidRDefault="000F455E" w:rsidP="000F455E">
      <w:pPr>
        <w:jc w:val="center"/>
        <w:rPr>
          <w:sz w:val="20"/>
          <w:szCs w:val="20"/>
        </w:rPr>
      </w:pPr>
      <w:r w:rsidRPr="002B3502">
        <w:rPr>
          <w:sz w:val="20"/>
          <w:szCs w:val="20"/>
        </w:rPr>
        <w:t>(Atenção: todas as folhas devem estar rubricadas)</w:t>
      </w:r>
    </w:p>
    <w:p w14:paraId="5985317F" w14:textId="77777777" w:rsidR="000F455E" w:rsidRPr="002B3502" w:rsidRDefault="000F455E" w:rsidP="000F455E">
      <w:pPr>
        <w:rPr>
          <w:sz w:val="20"/>
          <w:szCs w:val="20"/>
        </w:rPr>
      </w:pPr>
    </w:p>
    <w:p w14:paraId="59853180" w14:textId="77777777" w:rsidR="000F455E" w:rsidRPr="002B3502" w:rsidRDefault="000F455E" w:rsidP="000F455E">
      <w:pPr>
        <w:rPr>
          <w:sz w:val="20"/>
          <w:szCs w:val="20"/>
        </w:rPr>
      </w:pPr>
    </w:p>
    <w:p w14:paraId="59853181" w14:textId="77777777" w:rsidR="000F455E" w:rsidRPr="002B3502" w:rsidRDefault="000F455E" w:rsidP="000F455E">
      <w:pPr>
        <w:rPr>
          <w:sz w:val="20"/>
          <w:szCs w:val="20"/>
        </w:rPr>
      </w:pPr>
      <w:r>
        <w:rPr>
          <w:sz w:val="20"/>
          <w:szCs w:val="20"/>
        </w:rPr>
        <w:t>Assinatura do Aluno</w:t>
      </w:r>
      <w:r w:rsidRPr="002B3502">
        <w:rPr>
          <w:sz w:val="20"/>
          <w:szCs w:val="20"/>
        </w:rPr>
        <w:t>: _____________________________________________________</w:t>
      </w:r>
    </w:p>
    <w:p w14:paraId="59853182" w14:textId="77777777" w:rsidR="000F455E" w:rsidRPr="002B3502" w:rsidRDefault="000F455E" w:rsidP="000F455E">
      <w:pPr>
        <w:rPr>
          <w:sz w:val="20"/>
          <w:szCs w:val="20"/>
        </w:rPr>
      </w:pPr>
    </w:p>
    <w:p w14:paraId="59853183" w14:textId="77777777" w:rsidR="000F455E" w:rsidRPr="002B3502" w:rsidRDefault="000F455E" w:rsidP="000F455E">
      <w:pPr>
        <w:rPr>
          <w:sz w:val="20"/>
          <w:szCs w:val="20"/>
        </w:rPr>
      </w:pPr>
    </w:p>
    <w:p w14:paraId="59853184" w14:textId="77777777" w:rsidR="000F455E" w:rsidRPr="002B3502" w:rsidRDefault="000F455E" w:rsidP="000F455E">
      <w:pPr>
        <w:rPr>
          <w:sz w:val="20"/>
          <w:szCs w:val="20"/>
        </w:rPr>
      </w:pPr>
      <w:r>
        <w:rPr>
          <w:sz w:val="20"/>
          <w:szCs w:val="20"/>
        </w:rPr>
        <w:t>Assinatura da Orientadora</w:t>
      </w:r>
      <w:r w:rsidRPr="002B3502">
        <w:rPr>
          <w:sz w:val="20"/>
          <w:szCs w:val="20"/>
        </w:rPr>
        <w:t>: _________________________________________________</w:t>
      </w:r>
    </w:p>
    <w:p w14:paraId="59853185" w14:textId="77777777" w:rsidR="000F455E" w:rsidRPr="002B3502" w:rsidRDefault="000F455E" w:rsidP="000F455E">
      <w:pPr>
        <w:rPr>
          <w:sz w:val="20"/>
          <w:szCs w:val="20"/>
        </w:rPr>
      </w:pPr>
    </w:p>
    <w:p w14:paraId="59853186" w14:textId="77777777" w:rsidR="000F455E" w:rsidRPr="002B3502" w:rsidRDefault="000F455E" w:rsidP="000F455E">
      <w:pPr>
        <w:rPr>
          <w:sz w:val="20"/>
          <w:szCs w:val="20"/>
        </w:rPr>
      </w:pPr>
    </w:p>
    <w:p w14:paraId="59853187" w14:textId="77777777" w:rsidR="000F455E" w:rsidRPr="002B3502" w:rsidRDefault="000F455E" w:rsidP="000F455E">
      <w:r w:rsidRPr="002B3502">
        <w:rPr>
          <w:sz w:val="20"/>
          <w:szCs w:val="20"/>
        </w:rPr>
        <w:t>Assinatura do(a) Coorientador(a) (se houver): _____________________</w:t>
      </w:r>
      <w:r>
        <w:rPr>
          <w:sz w:val="20"/>
          <w:szCs w:val="20"/>
        </w:rPr>
        <w:t>_____________</w:t>
      </w:r>
    </w:p>
    <w:p w14:paraId="59853188" w14:textId="77777777" w:rsidR="000F455E" w:rsidRPr="002B3502" w:rsidRDefault="000F455E" w:rsidP="000F455E"/>
    <w:p w14:paraId="59853189" w14:textId="77777777" w:rsidR="000F455E" w:rsidRPr="007222F7" w:rsidRDefault="000F455E" w:rsidP="000F455E">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0F455E" w14:paraId="59853198" w14:textId="77777777" w:rsidTr="008F0257">
        <w:tc>
          <w:tcPr>
            <w:tcW w:w="9212" w:type="dxa"/>
            <w:shd w:val="clear" w:color="auto" w:fill="auto"/>
          </w:tcPr>
          <w:p w14:paraId="5985318A" w14:textId="77777777" w:rsidR="000F455E" w:rsidRDefault="000F455E" w:rsidP="008F0257">
            <w:pPr>
              <w:pStyle w:val="TF-LEGENDA"/>
              <w:spacing w:before="0"/>
            </w:pPr>
            <w:r>
              <w:t>Observações do orientador em relação a itens não atendidos do pré-projeto (se houver):</w:t>
            </w:r>
          </w:p>
          <w:p w14:paraId="5985318B" w14:textId="77777777" w:rsidR="000F455E" w:rsidRDefault="000F455E" w:rsidP="008F0257">
            <w:pPr>
              <w:pStyle w:val="TF-LEGENDA"/>
              <w:spacing w:before="0"/>
            </w:pPr>
          </w:p>
          <w:p w14:paraId="5985318C" w14:textId="77777777" w:rsidR="000F455E" w:rsidRDefault="000F455E" w:rsidP="008F0257">
            <w:pPr>
              <w:pStyle w:val="TF-LEGENDA"/>
              <w:spacing w:before="0"/>
            </w:pPr>
          </w:p>
          <w:p w14:paraId="5985318D" w14:textId="77777777" w:rsidR="000F455E" w:rsidRDefault="000F455E" w:rsidP="008F0257">
            <w:pPr>
              <w:pStyle w:val="TF-LEGENDA"/>
              <w:spacing w:before="0"/>
            </w:pPr>
          </w:p>
          <w:p w14:paraId="5985318E" w14:textId="77777777" w:rsidR="000F455E" w:rsidRDefault="000F455E" w:rsidP="008F0257">
            <w:pPr>
              <w:pStyle w:val="TF-LEGENDA"/>
              <w:spacing w:before="0"/>
            </w:pPr>
          </w:p>
          <w:p w14:paraId="5985318F" w14:textId="77777777" w:rsidR="000F455E" w:rsidRDefault="000F455E" w:rsidP="008F0257">
            <w:pPr>
              <w:pStyle w:val="TF-LEGENDA"/>
              <w:spacing w:before="0"/>
            </w:pPr>
          </w:p>
          <w:p w14:paraId="59853190" w14:textId="77777777" w:rsidR="000F455E" w:rsidRDefault="000F455E" w:rsidP="008F0257">
            <w:pPr>
              <w:pStyle w:val="TF-LEGENDA"/>
              <w:spacing w:before="0"/>
            </w:pPr>
          </w:p>
          <w:p w14:paraId="59853191" w14:textId="77777777" w:rsidR="000F455E" w:rsidRDefault="000F455E" w:rsidP="008F0257">
            <w:pPr>
              <w:pStyle w:val="TF-LEGENDA"/>
              <w:spacing w:before="0"/>
            </w:pPr>
          </w:p>
          <w:p w14:paraId="59853192" w14:textId="77777777" w:rsidR="000F455E" w:rsidRDefault="000F455E" w:rsidP="008F0257">
            <w:pPr>
              <w:pStyle w:val="TF-LEGENDA"/>
              <w:spacing w:before="0"/>
            </w:pPr>
          </w:p>
          <w:p w14:paraId="59853193" w14:textId="77777777" w:rsidR="000F455E" w:rsidRDefault="000F455E" w:rsidP="008F0257">
            <w:pPr>
              <w:pStyle w:val="TF-LEGENDA"/>
              <w:spacing w:before="0"/>
            </w:pPr>
          </w:p>
          <w:p w14:paraId="59853194" w14:textId="77777777" w:rsidR="000F455E" w:rsidRDefault="000F455E" w:rsidP="008F0257">
            <w:pPr>
              <w:pStyle w:val="TF-TEXTOQUADRO"/>
            </w:pPr>
          </w:p>
          <w:p w14:paraId="59853195" w14:textId="77777777" w:rsidR="000F455E" w:rsidRDefault="000F455E" w:rsidP="008F0257">
            <w:pPr>
              <w:pStyle w:val="TF-TEXTOQUADRO"/>
            </w:pPr>
          </w:p>
          <w:p w14:paraId="59853196" w14:textId="77777777" w:rsidR="000F455E" w:rsidRPr="00587002" w:rsidRDefault="000F455E" w:rsidP="008F0257">
            <w:pPr>
              <w:pStyle w:val="TF-TEXTOQUADRO"/>
            </w:pPr>
          </w:p>
          <w:p w14:paraId="59853197" w14:textId="77777777" w:rsidR="000F455E" w:rsidRDefault="000F455E" w:rsidP="008F0257">
            <w:pPr>
              <w:pStyle w:val="TF-LEGENDA"/>
              <w:spacing w:before="0"/>
            </w:pPr>
          </w:p>
        </w:tc>
      </w:tr>
    </w:tbl>
    <w:p w14:paraId="59853199" w14:textId="77777777" w:rsidR="000F455E" w:rsidRPr="00DC406B" w:rsidRDefault="000F455E" w:rsidP="000F455E"/>
    <w:p w14:paraId="5985319A" w14:textId="77777777" w:rsidR="000F455E" w:rsidRDefault="000F455E" w:rsidP="000F455E">
      <w:pPr>
        <w:pStyle w:val="TF-LEGENDA"/>
        <w:spacing w:before="0"/>
        <w:sectPr w:rsidR="000F455E" w:rsidSect="00F31359">
          <w:footerReference w:type="default" r:id="rId35"/>
          <w:headerReference w:type="first" r:id="rId36"/>
          <w:pgSz w:w="11907" w:h="16840" w:code="9"/>
          <w:pgMar w:top="1701" w:right="1134" w:bottom="1134" w:left="1701" w:header="720" w:footer="720" w:gutter="0"/>
          <w:pgNumType w:start="1"/>
          <w:cols w:space="708"/>
          <w:titlePg/>
          <w:docGrid w:linePitch="360"/>
        </w:sectPr>
      </w:pPr>
    </w:p>
    <w:p w14:paraId="5985319B" w14:textId="77777777" w:rsidR="000F455E" w:rsidRPr="00320BFA" w:rsidRDefault="000F455E" w:rsidP="000F455E">
      <w:pPr>
        <w:pStyle w:val="TF-xAvalTTULO"/>
      </w:pPr>
      <w:r>
        <w:lastRenderedPageBreak/>
        <w:t>FORMULÁRIO  DE  avaliação</w:t>
      </w:r>
      <w:r w:rsidRPr="00320BFA">
        <w:t xml:space="preserve"> – PROFESSOR TCC I</w:t>
      </w:r>
    </w:p>
    <w:p w14:paraId="5985319C" w14:textId="77777777" w:rsidR="000F455E" w:rsidRPr="00320BFA" w:rsidRDefault="000F455E" w:rsidP="000F455E">
      <w:pPr>
        <w:pStyle w:val="TF-xAvalLINHA"/>
        <w:spacing w:before="0" w:after="0"/>
      </w:pPr>
      <w:r>
        <w:t>Acadêmico</w:t>
      </w:r>
      <w:r w:rsidRPr="00320BFA">
        <w:t>:</w:t>
      </w:r>
      <w:r>
        <w:t xml:space="preserve"> Fabrício Oliveira Bezerra</w:t>
      </w:r>
    </w:p>
    <w:p w14:paraId="5985319D" w14:textId="77777777" w:rsidR="000F455E" w:rsidRDefault="000F455E" w:rsidP="000F455E">
      <w:pPr>
        <w:pStyle w:val="TF-xAvalLINHA"/>
        <w:spacing w:before="0" w:after="0"/>
      </w:pPr>
      <w:r w:rsidRPr="00320BFA">
        <w:t>Avaliador(a):</w:t>
      </w:r>
      <w:r w:rsidRPr="00320BFA">
        <w:tab/>
      </w:r>
      <w:r>
        <w:t>______________________________________________________________</w:t>
      </w:r>
    </w:p>
    <w:p w14:paraId="5985319E" w14:textId="77777777" w:rsidR="000F455E" w:rsidRPr="00320BFA" w:rsidRDefault="000F455E" w:rsidP="000F455E">
      <w:pPr>
        <w:pStyle w:val="TF-xAvalLINHA"/>
        <w:spacing w:before="0" w:after="0"/>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4"/>
        <w:gridCol w:w="475"/>
        <w:gridCol w:w="479"/>
        <w:gridCol w:w="473"/>
      </w:tblGrid>
      <w:tr w:rsidR="000F455E" w:rsidRPr="00320BFA" w14:paraId="598531A3" w14:textId="77777777" w:rsidTr="008F0257">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5985319F" w14:textId="77777777" w:rsidR="000F455E" w:rsidRPr="00320BFA" w:rsidRDefault="000F455E" w:rsidP="008F0257">
            <w:pPr>
              <w:pStyle w:val="TF-xAvalITEMTABELA"/>
            </w:pPr>
            <w:r>
              <w:t>ASPECTOS</w:t>
            </w:r>
            <w:r w:rsidRPr="00320BFA">
              <w:t xml:space="preserve">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598531A0" w14:textId="77777777" w:rsidR="000F455E" w:rsidRPr="00320BFA" w:rsidRDefault="000F455E" w:rsidP="008F0257">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598531A1" w14:textId="77777777" w:rsidR="000F455E" w:rsidRPr="00320BFA" w:rsidRDefault="000F455E" w:rsidP="008F0257">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598531A2" w14:textId="77777777" w:rsidR="000F455E" w:rsidRPr="00320BFA" w:rsidRDefault="000F455E" w:rsidP="008F0257">
            <w:pPr>
              <w:pStyle w:val="TF-xAvalITEMTABELA"/>
            </w:pPr>
            <w:r w:rsidRPr="00320BFA">
              <w:t>Não atende</w:t>
            </w:r>
          </w:p>
        </w:tc>
      </w:tr>
      <w:tr w:rsidR="000F455E" w:rsidRPr="00320BFA" w14:paraId="598531AA" w14:textId="77777777" w:rsidTr="008F0257">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98531A4" w14:textId="77777777" w:rsidR="000F455E" w:rsidRPr="00320BFA" w:rsidRDefault="000F455E" w:rsidP="008F0257">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598531A5" w14:textId="77777777" w:rsidR="000F455E" w:rsidRPr="00821EE8" w:rsidRDefault="000F455E" w:rsidP="000F455E">
            <w:pPr>
              <w:pStyle w:val="TF-xAvalITEM"/>
              <w:numPr>
                <w:ilvl w:val="0"/>
                <w:numId w:val="11"/>
              </w:numPr>
            </w:pPr>
            <w:r w:rsidRPr="00821EE8">
              <w:t>INTRODUÇÃO</w:t>
            </w:r>
          </w:p>
          <w:p w14:paraId="598531A6" w14:textId="77777777" w:rsidR="000F455E" w:rsidRPr="00821EE8" w:rsidRDefault="000F455E" w:rsidP="008F0257">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598531A7" w14:textId="77777777" w:rsidR="000F455E" w:rsidRPr="00320BFA" w:rsidRDefault="000F455E" w:rsidP="008F0257">
            <w:pPr>
              <w:keepNext w:val="0"/>
              <w:keepLines w:val="0"/>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598531A8" w14:textId="77777777" w:rsidR="000F455E" w:rsidRPr="00320BFA" w:rsidRDefault="000F455E" w:rsidP="008F0257">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598531A9" w14:textId="77777777" w:rsidR="000F455E" w:rsidRPr="00320BFA" w:rsidRDefault="000F455E" w:rsidP="008F0257">
            <w:pPr>
              <w:keepNext w:val="0"/>
              <w:keepLines w:val="0"/>
              <w:ind w:left="709" w:hanging="709"/>
              <w:jc w:val="both"/>
              <w:rPr>
                <w:sz w:val="18"/>
              </w:rPr>
            </w:pPr>
          </w:p>
        </w:tc>
      </w:tr>
      <w:tr w:rsidR="000F455E" w:rsidRPr="00320BFA" w14:paraId="598531B0" w14:textId="77777777" w:rsidTr="008F0257">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8531AB" w14:textId="77777777" w:rsidR="000F455E" w:rsidRPr="00320BFA" w:rsidRDefault="000F455E" w:rsidP="008F02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8531AC" w14:textId="77777777" w:rsidR="000F455E" w:rsidRPr="00821EE8" w:rsidRDefault="000F455E" w:rsidP="008F0257">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598531AD" w14:textId="77777777" w:rsidR="000F455E" w:rsidRPr="00320BFA" w:rsidRDefault="000F455E" w:rsidP="008F0257">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98531AE" w14:textId="77777777" w:rsidR="000F455E" w:rsidRPr="00320BFA" w:rsidRDefault="000F455E" w:rsidP="008F025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98531AF" w14:textId="77777777" w:rsidR="000F455E" w:rsidRPr="00320BFA" w:rsidRDefault="000F455E" w:rsidP="008F0257">
            <w:pPr>
              <w:keepNext w:val="0"/>
              <w:keepLines w:val="0"/>
              <w:ind w:left="709" w:hanging="709"/>
              <w:jc w:val="both"/>
              <w:rPr>
                <w:sz w:val="18"/>
              </w:rPr>
            </w:pPr>
          </w:p>
        </w:tc>
      </w:tr>
      <w:tr w:rsidR="000F455E" w:rsidRPr="00320BFA" w14:paraId="598531B7" w14:textId="77777777" w:rsidTr="008F02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8531B1" w14:textId="77777777" w:rsidR="000F455E" w:rsidRPr="00320BFA" w:rsidRDefault="000F455E" w:rsidP="008F02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8531B2" w14:textId="77777777" w:rsidR="000F455E" w:rsidRPr="00320BFA" w:rsidRDefault="000F455E" w:rsidP="000F455E">
            <w:pPr>
              <w:pStyle w:val="TF-xAvalITEM"/>
              <w:numPr>
                <w:ilvl w:val="0"/>
                <w:numId w:val="11"/>
              </w:numPr>
            </w:pPr>
            <w:r w:rsidRPr="00320BFA">
              <w:t>OBJETIVOS</w:t>
            </w:r>
          </w:p>
          <w:p w14:paraId="598531B3" w14:textId="77777777" w:rsidR="000F455E" w:rsidRPr="00320BFA" w:rsidRDefault="000F455E" w:rsidP="008F0257">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598531B4" w14:textId="77777777" w:rsidR="000F455E" w:rsidRPr="00320BFA" w:rsidRDefault="000F455E" w:rsidP="008F0257">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98531B5" w14:textId="77777777" w:rsidR="000F455E" w:rsidRPr="00320BFA" w:rsidRDefault="000F455E" w:rsidP="008F025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98531B6" w14:textId="77777777" w:rsidR="000F455E" w:rsidRPr="00320BFA" w:rsidRDefault="000F455E" w:rsidP="008F0257">
            <w:pPr>
              <w:keepNext w:val="0"/>
              <w:keepLines w:val="0"/>
              <w:ind w:left="709" w:hanging="709"/>
              <w:jc w:val="both"/>
              <w:rPr>
                <w:sz w:val="18"/>
              </w:rPr>
            </w:pPr>
          </w:p>
        </w:tc>
      </w:tr>
      <w:tr w:rsidR="000F455E" w:rsidRPr="00320BFA" w14:paraId="598531BD" w14:textId="77777777" w:rsidTr="008F0257">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8531B8" w14:textId="77777777" w:rsidR="000F455E" w:rsidRPr="00320BFA" w:rsidRDefault="000F455E" w:rsidP="008F02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8531B9" w14:textId="77777777" w:rsidR="000F455E" w:rsidRPr="00320BFA" w:rsidRDefault="000F455E" w:rsidP="008F0257">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598531BA" w14:textId="77777777" w:rsidR="000F455E" w:rsidRPr="00320BFA" w:rsidRDefault="000F455E" w:rsidP="008F0257">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98531BB" w14:textId="77777777" w:rsidR="000F455E" w:rsidRPr="00320BFA" w:rsidRDefault="000F455E" w:rsidP="008F025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98531BC" w14:textId="77777777" w:rsidR="000F455E" w:rsidRPr="00320BFA" w:rsidRDefault="000F455E" w:rsidP="008F0257">
            <w:pPr>
              <w:keepNext w:val="0"/>
              <w:keepLines w:val="0"/>
              <w:ind w:left="709" w:hanging="709"/>
              <w:jc w:val="both"/>
              <w:rPr>
                <w:sz w:val="18"/>
              </w:rPr>
            </w:pPr>
          </w:p>
        </w:tc>
      </w:tr>
      <w:tr w:rsidR="000F455E" w:rsidRPr="00320BFA" w14:paraId="598531C4" w14:textId="77777777" w:rsidTr="008F02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8531BE" w14:textId="77777777" w:rsidR="000F455E" w:rsidRPr="00320BFA" w:rsidRDefault="000F455E" w:rsidP="008F02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8531BF" w14:textId="77777777" w:rsidR="000F455E" w:rsidRPr="00EE20C1" w:rsidRDefault="000F455E" w:rsidP="000F455E">
            <w:pPr>
              <w:pStyle w:val="TF-xAvalITEM"/>
              <w:numPr>
                <w:ilvl w:val="0"/>
                <w:numId w:val="11"/>
              </w:numPr>
            </w:pPr>
            <w:r w:rsidRPr="00EE20C1">
              <w:t>JUSTIFICATIVA</w:t>
            </w:r>
          </w:p>
          <w:p w14:paraId="598531C0" w14:textId="77777777" w:rsidR="000F455E" w:rsidRPr="00EE20C1" w:rsidRDefault="000F455E" w:rsidP="008F0257">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598531C1" w14:textId="77777777" w:rsidR="000F455E" w:rsidRPr="00320BFA" w:rsidRDefault="000F455E" w:rsidP="008F0257">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98531C2" w14:textId="77777777" w:rsidR="000F455E" w:rsidRPr="00320BFA" w:rsidRDefault="000F455E" w:rsidP="008F025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98531C3" w14:textId="77777777" w:rsidR="000F455E" w:rsidRPr="00320BFA" w:rsidRDefault="000F455E" w:rsidP="008F0257">
            <w:pPr>
              <w:keepNext w:val="0"/>
              <w:keepLines w:val="0"/>
              <w:ind w:left="709" w:hanging="709"/>
              <w:jc w:val="both"/>
              <w:rPr>
                <w:sz w:val="18"/>
              </w:rPr>
            </w:pPr>
          </w:p>
        </w:tc>
      </w:tr>
      <w:tr w:rsidR="000F455E" w:rsidRPr="00320BFA" w14:paraId="598531CA" w14:textId="77777777" w:rsidTr="008F02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8531C5" w14:textId="77777777" w:rsidR="000F455E" w:rsidRPr="00320BFA" w:rsidRDefault="000F455E" w:rsidP="008F02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8531C6" w14:textId="77777777" w:rsidR="000F455E" w:rsidRPr="00EE20C1" w:rsidRDefault="000F455E" w:rsidP="008F0257">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598531C7" w14:textId="77777777" w:rsidR="000F455E" w:rsidRPr="00320BFA" w:rsidRDefault="000F455E" w:rsidP="008F0257">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98531C8" w14:textId="77777777" w:rsidR="000F455E" w:rsidRPr="00320BFA" w:rsidRDefault="000F455E" w:rsidP="008F025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98531C9" w14:textId="77777777" w:rsidR="000F455E" w:rsidRPr="00320BFA" w:rsidRDefault="000F455E" w:rsidP="008F0257">
            <w:pPr>
              <w:keepNext w:val="0"/>
              <w:keepLines w:val="0"/>
              <w:ind w:left="709" w:hanging="709"/>
              <w:jc w:val="both"/>
              <w:rPr>
                <w:sz w:val="18"/>
              </w:rPr>
            </w:pPr>
          </w:p>
        </w:tc>
      </w:tr>
      <w:tr w:rsidR="000F455E" w:rsidRPr="00320BFA" w14:paraId="598531D1" w14:textId="77777777" w:rsidTr="008F0257">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8531CB" w14:textId="77777777" w:rsidR="000F455E" w:rsidRPr="00320BFA" w:rsidRDefault="000F455E" w:rsidP="008F02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8531CC" w14:textId="77777777" w:rsidR="000F455E" w:rsidRPr="00320BFA" w:rsidRDefault="000F455E" w:rsidP="000F455E">
            <w:pPr>
              <w:pStyle w:val="TF-xAvalITEM"/>
              <w:numPr>
                <w:ilvl w:val="0"/>
                <w:numId w:val="11"/>
              </w:numPr>
            </w:pPr>
            <w:r w:rsidRPr="00320BFA">
              <w:t>METODOLOGIA</w:t>
            </w:r>
          </w:p>
          <w:p w14:paraId="598531CD" w14:textId="77777777" w:rsidR="000F455E" w:rsidRPr="00320BFA" w:rsidRDefault="000F455E" w:rsidP="008F0257">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598531CE" w14:textId="77777777" w:rsidR="000F455E" w:rsidRPr="00320BFA" w:rsidRDefault="000F455E" w:rsidP="008F0257">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98531CF" w14:textId="77777777" w:rsidR="000F455E" w:rsidRPr="00320BFA" w:rsidRDefault="000F455E" w:rsidP="008F025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98531D0" w14:textId="77777777" w:rsidR="000F455E" w:rsidRPr="00320BFA" w:rsidRDefault="000F455E" w:rsidP="008F0257">
            <w:pPr>
              <w:keepNext w:val="0"/>
              <w:keepLines w:val="0"/>
              <w:ind w:left="709" w:hanging="709"/>
              <w:jc w:val="both"/>
              <w:rPr>
                <w:sz w:val="18"/>
              </w:rPr>
            </w:pPr>
          </w:p>
        </w:tc>
      </w:tr>
      <w:tr w:rsidR="000F455E" w:rsidRPr="00320BFA" w14:paraId="598531D7" w14:textId="77777777" w:rsidTr="008F025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8531D2" w14:textId="77777777" w:rsidR="000F455E" w:rsidRPr="00320BFA" w:rsidRDefault="000F455E" w:rsidP="008F02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8531D3" w14:textId="77777777" w:rsidR="000F455E" w:rsidRPr="00320BFA" w:rsidRDefault="000F455E" w:rsidP="008F0257">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598531D4" w14:textId="77777777" w:rsidR="000F455E" w:rsidRPr="00320BFA" w:rsidRDefault="000F455E" w:rsidP="008F0257">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98531D5" w14:textId="77777777" w:rsidR="000F455E" w:rsidRPr="00320BFA" w:rsidRDefault="000F455E" w:rsidP="008F025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98531D6" w14:textId="77777777" w:rsidR="000F455E" w:rsidRPr="00320BFA" w:rsidRDefault="000F455E" w:rsidP="008F0257">
            <w:pPr>
              <w:keepNext w:val="0"/>
              <w:keepLines w:val="0"/>
              <w:ind w:left="709" w:hanging="709"/>
              <w:jc w:val="both"/>
              <w:rPr>
                <w:sz w:val="18"/>
              </w:rPr>
            </w:pPr>
          </w:p>
        </w:tc>
      </w:tr>
      <w:tr w:rsidR="000F455E" w:rsidRPr="00320BFA" w14:paraId="598531DE" w14:textId="77777777" w:rsidTr="008F025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8531D8" w14:textId="77777777" w:rsidR="000F455E" w:rsidRPr="00320BFA" w:rsidRDefault="000F455E" w:rsidP="008F02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8531D9" w14:textId="77777777" w:rsidR="000F455E" w:rsidRPr="00801036" w:rsidRDefault="000F455E" w:rsidP="000F455E">
            <w:pPr>
              <w:pStyle w:val="TF-xAvalITEM"/>
              <w:numPr>
                <w:ilvl w:val="0"/>
                <w:numId w:val="11"/>
              </w:numPr>
            </w:pPr>
            <w:r w:rsidRPr="00801036">
              <w:t>REVISÃO BIBLIOGRÁFICA (atenção para a diferença de conteúdo entre projeto e pré-projeto)</w:t>
            </w:r>
          </w:p>
          <w:p w14:paraId="598531DA" w14:textId="77777777" w:rsidR="000F455E" w:rsidRPr="00801036" w:rsidRDefault="000F455E" w:rsidP="008F0257">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598531DB" w14:textId="77777777" w:rsidR="000F455E" w:rsidRPr="00801036" w:rsidRDefault="000F455E" w:rsidP="008F0257">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98531DC" w14:textId="77777777" w:rsidR="000F455E" w:rsidRPr="00801036" w:rsidRDefault="000F455E" w:rsidP="008F025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98531DD" w14:textId="77777777" w:rsidR="000F455E" w:rsidRPr="00320BFA" w:rsidRDefault="000F455E" w:rsidP="008F0257">
            <w:pPr>
              <w:keepNext w:val="0"/>
              <w:keepLines w:val="0"/>
              <w:ind w:left="709" w:hanging="709"/>
              <w:jc w:val="both"/>
              <w:rPr>
                <w:sz w:val="18"/>
              </w:rPr>
            </w:pPr>
          </w:p>
        </w:tc>
      </w:tr>
      <w:tr w:rsidR="000F455E" w:rsidRPr="00320BFA" w14:paraId="598531E5" w14:textId="77777777" w:rsidTr="008F0257">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98531DF" w14:textId="77777777" w:rsidR="000F455E" w:rsidRPr="00320BFA" w:rsidRDefault="000F455E" w:rsidP="008F0257">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598531E0" w14:textId="77777777" w:rsidR="000F455E" w:rsidRPr="00320BFA" w:rsidRDefault="000F455E" w:rsidP="000F455E">
            <w:pPr>
              <w:pStyle w:val="TF-xAvalITEM"/>
              <w:numPr>
                <w:ilvl w:val="0"/>
                <w:numId w:val="11"/>
              </w:numPr>
            </w:pPr>
            <w:r w:rsidRPr="00320BFA">
              <w:t>LINGUAGEM USADA (redação)</w:t>
            </w:r>
          </w:p>
          <w:p w14:paraId="598531E1" w14:textId="77777777" w:rsidR="000F455E" w:rsidRPr="00320BFA" w:rsidRDefault="000F455E" w:rsidP="008F0257">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598531E2" w14:textId="77777777" w:rsidR="000F455E" w:rsidRPr="00320BFA" w:rsidRDefault="000F455E" w:rsidP="008F0257">
            <w:pPr>
              <w:keepNext w:val="0"/>
              <w:keepLines w:val="0"/>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598531E3" w14:textId="77777777" w:rsidR="000F455E" w:rsidRPr="00320BFA" w:rsidRDefault="000F455E" w:rsidP="008F0257">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598531E4" w14:textId="77777777" w:rsidR="000F455E" w:rsidRPr="00320BFA" w:rsidRDefault="000F455E" w:rsidP="008F0257">
            <w:pPr>
              <w:keepNext w:val="0"/>
              <w:keepLines w:val="0"/>
              <w:ind w:left="709" w:hanging="709"/>
              <w:jc w:val="both"/>
              <w:rPr>
                <w:sz w:val="18"/>
              </w:rPr>
            </w:pPr>
          </w:p>
        </w:tc>
      </w:tr>
      <w:tr w:rsidR="000F455E" w:rsidRPr="00320BFA" w14:paraId="598531EB" w14:textId="77777777" w:rsidTr="008F02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8531E6" w14:textId="77777777" w:rsidR="000F455E" w:rsidRPr="00320BFA" w:rsidRDefault="000F455E" w:rsidP="008F02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8531E7" w14:textId="77777777" w:rsidR="000F455E" w:rsidRPr="00320BFA" w:rsidRDefault="000F455E" w:rsidP="008F0257">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598531E8" w14:textId="77777777" w:rsidR="000F455E" w:rsidRPr="00320BFA" w:rsidRDefault="000F455E" w:rsidP="008F0257">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98531E9" w14:textId="77777777" w:rsidR="000F455E" w:rsidRPr="00320BFA" w:rsidRDefault="000F455E" w:rsidP="008F025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98531EA" w14:textId="77777777" w:rsidR="000F455E" w:rsidRPr="00320BFA" w:rsidRDefault="000F455E" w:rsidP="008F0257">
            <w:pPr>
              <w:keepNext w:val="0"/>
              <w:keepLines w:val="0"/>
              <w:ind w:left="709" w:hanging="709"/>
              <w:jc w:val="both"/>
              <w:rPr>
                <w:sz w:val="18"/>
              </w:rPr>
            </w:pPr>
          </w:p>
        </w:tc>
      </w:tr>
      <w:tr w:rsidR="000F455E" w:rsidRPr="00320BFA" w14:paraId="598531F2" w14:textId="77777777" w:rsidTr="008F02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8531EC" w14:textId="77777777" w:rsidR="000F455E" w:rsidRPr="00320BFA" w:rsidRDefault="000F455E" w:rsidP="008F02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8531ED" w14:textId="77777777" w:rsidR="000F455E" w:rsidRPr="00320BFA" w:rsidRDefault="000F455E" w:rsidP="000F455E">
            <w:pPr>
              <w:pStyle w:val="TF-xAvalITEM"/>
              <w:numPr>
                <w:ilvl w:val="0"/>
                <w:numId w:val="11"/>
              </w:numPr>
            </w:pPr>
            <w:r w:rsidRPr="00320BFA">
              <w:t>ORGANIZAÇÃO E APRESENTAÇÃO GRÁFICA DO TEXTO</w:t>
            </w:r>
          </w:p>
          <w:p w14:paraId="598531EE" w14:textId="77777777" w:rsidR="000F455E" w:rsidRPr="00320BFA" w:rsidRDefault="000F455E" w:rsidP="008F0257">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598531EF" w14:textId="77777777" w:rsidR="000F455E" w:rsidRPr="00320BFA" w:rsidRDefault="000F455E" w:rsidP="008F0257">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98531F0" w14:textId="77777777" w:rsidR="000F455E" w:rsidRPr="00320BFA" w:rsidRDefault="000F455E" w:rsidP="008F025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98531F1" w14:textId="77777777" w:rsidR="000F455E" w:rsidRPr="00320BFA" w:rsidRDefault="000F455E" w:rsidP="008F0257">
            <w:pPr>
              <w:keepNext w:val="0"/>
              <w:keepLines w:val="0"/>
              <w:ind w:left="709" w:hanging="709"/>
              <w:jc w:val="both"/>
              <w:rPr>
                <w:sz w:val="18"/>
              </w:rPr>
            </w:pPr>
          </w:p>
        </w:tc>
      </w:tr>
      <w:tr w:rsidR="000F455E" w:rsidRPr="00320BFA" w14:paraId="598531F9" w14:textId="77777777" w:rsidTr="008F02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8531F3" w14:textId="77777777" w:rsidR="000F455E" w:rsidRPr="00320BFA" w:rsidRDefault="000F455E" w:rsidP="008F02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8531F4" w14:textId="77777777" w:rsidR="000F455E" w:rsidRPr="00320BFA" w:rsidRDefault="000F455E" w:rsidP="000F455E">
            <w:pPr>
              <w:pStyle w:val="TF-xAvalITEM"/>
              <w:numPr>
                <w:ilvl w:val="0"/>
                <w:numId w:val="11"/>
              </w:numPr>
            </w:pPr>
            <w:r w:rsidRPr="00320BFA">
              <w:t>ILUSTRAÇÕES (figuras, quadros, tabelas)</w:t>
            </w:r>
          </w:p>
          <w:p w14:paraId="598531F5" w14:textId="77777777" w:rsidR="000F455E" w:rsidRPr="00320BFA" w:rsidRDefault="000F455E" w:rsidP="008F0257">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598531F6" w14:textId="77777777" w:rsidR="000F455E" w:rsidRPr="00320BFA" w:rsidRDefault="000F455E" w:rsidP="008F0257">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98531F7" w14:textId="77777777" w:rsidR="000F455E" w:rsidRPr="00320BFA" w:rsidRDefault="000F455E" w:rsidP="008F025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98531F8" w14:textId="77777777" w:rsidR="000F455E" w:rsidRPr="00320BFA" w:rsidRDefault="000F455E" w:rsidP="008F0257">
            <w:pPr>
              <w:keepNext w:val="0"/>
              <w:keepLines w:val="0"/>
              <w:ind w:left="709" w:hanging="709"/>
              <w:jc w:val="both"/>
              <w:rPr>
                <w:sz w:val="18"/>
              </w:rPr>
            </w:pPr>
          </w:p>
        </w:tc>
      </w:tr>
      <w:tr w:rsidR="000F455E" w:rsidRPr="00320BFA" w14:paraId="59853200" w14:textId="77777777" w:rsidTr="008F025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8531FA" w14:textId="77777777" w:rsidR="000F455E" w:rsidRPr="00320BFA" w:rsidRDefault="000F455E" w:rsidP="008F02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8531FB" w14:textId="77777777" w:rsidR="000F455E" w:rsidRPr="00320BFA" w:rsidRDefault="000F455E" w:rsidP="000F455E">
            <w:pPr>
              <w:pStyle w:val="TF-xAvalITEM"/>
              <w:numPr>
                <w:ilvl w:val="0"/>
                <w:numId w:val="11"/>
              </w:numPr>
            </w:pPr>
            <w:r w:rsidRPr="00320BFA">
              <w:t>REFERÊNCIAS E CITAÇÕES</w:t>
            </w:r>
          </w:p>
          <w:p w14:paraId="598531FC" w14:textId="77777777" w:rsidR="000F455E" w:rsidRPr="00320BFA" w:rsidRDefault="000F455E" w:rsidP="008F0257">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598531FD" w14:textId="77777777" w:rsidR="000F455E" w:rsidRPr="00320BFA" w:rsidRDefault="000F455E" w:rsidP="008F0257">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98531FE" w14:textId="77777777" w:rsidR="000F455E" w:rsidRPr="00320BFA" w:rsidRDefault="000F455E" w:rsidP="008F025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98531FF" w14:textId="77777777" w:rsidR="000F455E" w:rsidRPr="00320BFA" w:rsidRDefault="000F455E" w:rsidP="008F0257">
            <w:pPr>
              <w:keepNext w:val="0"/>
              <w:keepLines w:val="0"/>
              <w:ind w:left="709" w:hanging="709"/>
              <w:jc w:val="both"/>
              <w:rPr>
                <w:sz w:val="18"/>
              </w:rPr>
            </w:pPr>
          </w:p>
        </w:tc>
      </w:tr>
      <w:tr w:rsidR="000F455E" w:rsidRPr="00320BFA" w14:paraId="59853206" w14:textId="77777777" w:rsidTr="008F025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853201" w14:textId="77777777" w:rsidR="000F455E" w:rsidRPr="00320BFA" w:rsidRDefault="000F455E" w:rsidP="008F02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853202" w14:textId="77777777" w:rsidR="000F455E" w:rsidRPr="00320BFA" w:rsidRDefault="000F455E" w:rsidP="008F0257">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59853203" w14:textId="77777777" w:rsidR="000F455E" w:rsidRPr="00320BFA" w:rsidRDefault="000F455E" w:rsidP="008F0257">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9853204" w14:textId="77777777" w:rsidR="000F455E" w:rsidRPr="00320BFA" w:rsidRDefault="000F455E" w:rsidP="008F025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9853205" w14:textId="77777777" w:rsidR="000F455E" w:rsidRPr="00320BFA" w:rsidRDefault="000F455E" w:rsidP="008F0257">
            <w:pPr>
              <w:keepNext w:val="0"/>
              <w:keepLines w:val="0"/>
              <w:ind w:left="709" w:hanging="709"/>
              <w:jc w:val="both"/>
              <w:rPr>
                <w:sz w:val="18"/>
              </w:rPr>
            </w:pPr>
          </w:p>
        </w:tc>
      </w:tr>
      <w:tr w:rsidR="000F455E" w:rsidRPr="00320BFA" w14:paraId="5985320C" w14:textId="77777777" w:rsidTr="008F02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853207" w14:textId="77777777" w:rsidR="000F455E" w:rsidRPr="00320BFA" w:rsidRDefault="000F455E" w:rsidP="008F0257">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59853208" w14:textId="77777777" w:rsidR="000F455E" w:rsidRPr="00320BFA" w:rsidRDefault="000F455E" w:rsidP="008F0257">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59853209" w14:textId="77777777" w:rsidR="000F455E" w:rsidRPr="00320BFA" w:rsidRDefault="000F455E" w:rsidP="008F0257">
            <w:pPr>
              <w:keepNext w:val="0"/>
              <w:keepLines w:val="0"/>
              <w:ind w:left="709" w:hanging="709"/>
              <w:jc w:val="both"/>
              <w:rPr>
                <w:sz w:val="18"/>
              </w:rPr>
            </w:pPr>
          </w:p>
        </w:tc>
        <w:tc>
          <w:tcPr>
            <w:tcW w:w="266" w:type="pct"/>
            <w:tcBorders>
              <w:top w:val="single" w:sz="4" w:space="0" w:color="auto"/>
              <w:left w:val="single" w:sz="4" w:space="0" w:color="auto"/>
              <w:bottom w:val="single" w:sz="12" w:space="0" w:color="auto"/>
              <w:right w:val="single" w:sz="4" w:space="0" w:color="auto"/>
            </w:tcBorders>
          </w:tcPr>
          <w:p w14:paraId="5985320A" w14:textId="77777777" w:rsidR="000F455E" w:rsidRPr="00320BFA" w:rsidRDefault="000F455E" w:rsidP="008F0257">
            <w:pPr>
              <w:keepNext w:val="0"/>
              <w:keepLines w:val="0"/>
              <w:ind w:left="709" w:hanging="709"/>
              <w:jc w:val="both"/>
              <w:rPr>
                <w:sz w:val="18"/>
              </w:rPr>
            </w:pPr>
          </w:p>
        </w:tc>
        <w:tc>
          <w:tcPr>
            <w:tcW w:w="262" w:type="pct"/>
            <w:tcBorders>
              <w:top w:val="single" w:sz="4" w:space="0" w:color="auto"/>
              <w:left w:val="single" w:sz="4" w:space="0" w:color="auto"/>
              <w:bottom w:val="single" w:sz="12" w:space="0" w:color="auto"/>
              <w:right w:val="single" w:sz="12" w:space="0" w:color="auto"/>
            </w:tcBorders>
          </w:tcPr>
          <w:p w14:paraId="5985320B" w14:textId="77777777" w:rsidR="000F455E" w:rsidRPr="00320BFA" w:rsidRDefault="000F455E" w:rsidP="008F0257">
            <w:pPr>
              <w:keepNext w:val="0"/>
              <w:keepLines w:val="0"/>
              <w:ind w:left="709" w:hanging="709"/>
              <w:jc w:val="both"/>
              <w:rPr>
                <w:sz w:val="18"/>
              </w:rPr>
            </w:pPr>
          </w:p>
        </w:tc>
      </w:tr>
    </w:tbl>
    <w:p w14:paraId="5985320D" w14:textId="77777777" w:rsidR="000F455E" w:rsidRDefault="000F455E" w:rsidP="000F455E">
      <w:pPr>
        <w:pStyle w:val="TF-xAvalITEMDETALHE"/>
      </w:pPr>
    </w:p>
    <w:p w14:paraId="5985320E" w14:textId="77777777" w:rsidR="000F455E" w:rsidRDefault="000F455E" w:rsidP="000F455E">
      <w:pPr>
        <w:pStyle w:val="TF-xAvalTTULO"/>
      </w:pPr>
      <w:r w:rsidRPr="00320BFA">
        <w:t>PARECER – PROFESSOR DE TCC I ou COORDENADOR DE TCC</w:t>
      </w:r>
      <w:r>
        <w:t xml:space="preserve"> </w:t>
      </w:r>
    </w:p>
    <w:p w14:paraId="5985320F" w14:textId="77777777" w:rsidR="000F455E" w:rsidRPr="003F5F25" w:rsidRDefault="000F455E" w:rsidP="000F455E">
      <w:pPr>
        <w:pStyle w:val="TF-xAvalTTULO"/>
        <w:rPr>
          <w:b/>
        </w:rPr>
      </w:pPr>
      <w:r w:rsidRPr="003F5F25">
        <w:rPr>
          <w:b/>
        </w:rPr>
        <w:t>(preencher apenas no projeto):</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0F455E" w:rsidRPr="00320BFA" w14:paraId="59853214" w14:textId="77777777" w:rsidTr="008F0257">
        <w:trPr>
          <w:cantSplit/>
          <w:jc w:val="center"/>
        </w:trPr>
        <w:tc>
          <w:tcPr>
            <w:tcW w:w="5000" w:type="pct"/>
            <w:gridSpan w:val="3"/>
            <w:tcBorders>
              <w:top w:val="single" w:sz="12" w:space="0" w:color="auto"/>
              <w:left w:val="single" w:sz="12" w:space="0" w:color="auto"/>
              <w:bottom w:val="nil"/>
              <w:right w:val="single" w:sz="12" w:space="0" w:color="auto"/>
            </w:tcBorders>
            <w:hideMark/>
          </w:tcPr>
          <w:p w14:paraId="59853210" w14:textId="77777777" w:rsidR="000F455E" w:rsidRPr="00320BFA" w:rsidRDefault="000F455E" w:rsidP="008F0257">
            <w:pPr>
              <w:keepNext w:val="0"/>
              <w:keepLines w:val="0"/>
              <w:jc w:val="both"/>
              <w:rPr>
                <w:sz w:val="18"/>
              </w:rPr>
            </w:pPr>
            <w:r w:rsidRPr="00320BFA">
              <w:rPr>
                <w:sz w:val="18"/>
              </w:rPr>
              <w:t>O projeto de TCC será reprovado se:</w:t>
            </w:r>
          </w:p>
          <w:p w14:paraId="59853211" w14:textId="77777777" w:rsidR="000F455E" w:rsidRPr="00320BFA" w:rsidRDefault="000F455E" w:rsidP="000F455E">
            <w:pPr>
              <w:keepNext w:val="0"/>
              <w:keepLines w:val="0"/>
              <w:numPr>
                <w:ilvl w:val="0"/>
                <w:numId w:val="13"/>
              </w:numPr>
              <w:ind w:left="357" w:hanging="357"/>
              <w:jc w:val="both"/>
              <w:rPr>
                <w:sz w:val="18"/>
              </w:rPr>
            </w:pPr>
            <w:r w:rsidRPr="00320BFA">
              <w:rPr>
                <w:sz w:val="18"/>
              </w:rPr>
              <w:t>Qualquer um dos itens tiver resposta NÃO ATENDE;</w:t>
            </w:r>
          </w:p>
          <w:p w14:paraId="59853212" w14:textId="77777777" w:rsidR="000F455E" w:rsidRPr="00320BFA" w:rsidRDefault="000F455E" w:rsidP="000F455E">
            <w:pPr>
              <w:keepNext w:val="0"/>
              <w:keepLines w:val="0"/>
              <w:numPr>
                <w:ilvl w:val="0"/>
                <w:numId w:val="13"/>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59853213" w14:textId="77777777" w:rsidR="000F455E" w:rsidRPr="00320BFA" w:rsidRDefault="000F455E" w:rsidP="000F455E">
            <w:pPr>
              <w:keepNext w:val="0"/>
              <w:keepLines w:val="0"/>
              <w:numPr>
                <w:ilvl w:val="0"/>
                <w:numId w:val="13"/>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0F455E" w:rsidRPr="00320BFA" w14:paraId="59853218" w14:textId="77777777" w:rsidTr="008F0257">
        <w:trPr>
          <w:cantSplit/>
          <w:jc w:val="center"/>
        </w:trPr>
        <w:tc>
          <w:tcPr>
            <w:tcW w:w="1250" w:type="pct"/>
            <w:tcBorders>
              <w:top w:val="nil"/>
              <w:left w:val="single" w:sz="12" w:space="0" w:color="auto"/>
              <w:bottom w:val="single" w:sz="12" w:space="0" w:color="auto"/>
              <w:right w:val="nil"/>
            </w:tcBorders>
            <w:hideMark/>
          </w:tcPr>
          <w:p w14:paraId="59853215" w14:textId="77777777" w:rsidR="000F455E" w:rsidRPr="00320BFA" w:rsidRDefault="000F455E" w:rsidP="008F0257">
            <w:pPr>
              <w:keepNext w:val="0"/>
              <w:keepLines w:val="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59853216" w14:textId="77777777" w:rsidR="000F455E" w:rsidRPr="00320BFA" w:rsidRDefault="000F455E" w:rsidP="008F0257">
            <w:pPr>
              <w:keepNext w:val="0"/>
              <w:keepLines w:val="0"/>
              <w:jc w:val="center"/>
              <w:rPr>
                <w:sz w:val="18"/>
              </w:rPr>
            </w:pPr>
            <w:proofErr w:type="gramStart"/>
            <w:r w:rsidRPr="00320BFA">
              <w:rPr>
                <w:sz w:val="20"/>
              </w:rPr>
              <w:t xml:space="preserve">(  </w:t>
            </w:r>
            <w:proofErr w:type="gramEnd"/>
            <w:r w:rsidRPr="00320BFA">
              <w:rPr>
                <w:sz w:val="20"/>
              </w:rPr>
              <w:t xml:space="preserve">    ) APROVADO</w:t>
            </w:r>
          </w:p>
        </w:tc>
        <w:tc>
          <w:tcPr>
            <w:tcW w:w="1876" w:type="pct"/>
            <w:tcBorders>
              <w:top w:val="nil"/>
              <w:left w:val="nil"/>
              <w:bottom w:val="single" w:sz="12" w:space="0" w:color="auto"/>
              <w:right w:val="single" w:sz="12" w:space="0" w:color="auto"/>
            </w:tcBorders>
            <w:hideMark/>
          </w:tcPr>
          <w:p w14:paraId="59853217" w14:textId="77777777" w:rsidR="000F455E" w:rsidRPr="00320BFA" w:rsidRDefault="000F455E" w:rsidP="008F0257">
            <w:pPr>
              <w:keepNext w:val="0"/>
              <w:keepLines w:val="0"/>
              <w:jc w:val="center"/>
              <w:rPr>
                <w:sz w:val="20"/>
              </w:rPr>
            </w:pPr>
            <w:proofErr w:type="gramStart"/>
            <w:r w:rsidRPr="00320BFA">
              <w:rPr>
                <w:sz w:val="20"/>
              </w:rPr>
              <w:t xml:space="preserve">(  </w:t>
            </w:r>
            <w:proofErr w:type="gramEnd"/>
            <w:r w:rsidRPr="00320BFA">
              <w:rPr>
                <w:sz w:val="20"/>
              </w:rPr>
              <w:t xml:space="preserve">    ) REPROVADO</w:t>
            </w:r>
          </w:p>
        </w:tc>
      </w:tr>
    </w:tbl>
    <w:p w14:paraId="59853219" w14:textId="77777777" w:rsidR="000F455E" w:rsidRDefault="000F455E" w:rsidP="000F455E">
      <w:pPr>
        <w:pStyle w:val="TF-xAvalLINHA"/>
        <w:tabs>
          <w:tab w:val="left" w:leader="underscore" w:pos="6237"/>
        </w:tabs>
        <w:spacing w:before="0" w:after="0"/>
      </w:pPr>
      <w:r>
        <w:t xml:space="preserve">Assinatura: </w:t>
      </w:r>
      <w:r>
        <w:tab/>
      </w:r>
      <w:r>
        <w:tab/>
        <w:t xml:space="preserve"> Data: </w:t>
      </w:r>
      <w:r>
        <w:tab/>
      </w:r>
    </w:p>
    <w:p w14:paraId="5985321A" w14:textId="77777777" w:rsidR="000F455E" w:rsidRDefault="000F455E" w:rsidP="000F455E">
      <w:pPr>
        <w:pStyle w:val="TF-xAvalTTULO"/>
        <w:ind w:left="0" w:firstLine="0"/>
        <w:jc w:val="left"/>
      </w:pPr>
    </w:p>
    <w:p w14:paraId="5985321B" w14:textId="71F9FDEF" w:rsidR="00CB5A29" w:rsidRDefault="00CB5A29">
      <w:pPr>
        <w:keepNext w:val="0"/>
        <w:keepLines w:val="0"/>
        <w:spacing w:after="160" w:line="259" w:lineRule="auto"/>
        <w:rPr>
          <w:ins w:id="53" w:author="Marcel Hugo" w:date="2021-06-25T17:37:00Z"/>
        </w:rPr>
      </w:pPr>
      <w:ins w:id="54" w:author="Marcel Hugo" w:date="2021-06-25T17:37:00Z">
        <w:r>
          <w:br w:type="page"/>
        </w:r>
      </w:ins>
    </w:p>
    <w:p w14:paraId="3152CB2B" w14:textId="77777777" w:rsidR="008B1494" w:rsidRPr="00320BFA" w:rsidRDefault="008B1494" w:rsidP="008B1494">
      <w:pPr>
        <w:pStyle w:val="TF-xAvalTTULO"/>
        <w:rPr>
          <w:ins w:id="55" w:author="Marcel Hugo" w:date="2021-06-25T17:37:00Z"/>
        </w:rPr>
      </w:pPr>
      <w:ins w:id="56" w:author="Marcel Hugo" w:date="2021-06-25T17:37:00Z">
        <w:r w:rsidRPr="00320BFA">
          <w:lastRenderedPageBreak/>
          <w:t>FORMULÁRIO  DE  avaliação</w:t>
        </w:r>
        <w:r>
          <w:t xml:space="preserve"> </w:t>
        </w:r>
        <w:r w:rsidRPr="00320BFA">
          <w:t xml:space="preserve">– PROFESSOR </w:t>
        </w:r>
        <w:r>
          <w:t>AVALIADOR</w:t>
        </w:r>
      </w:ins>
    </w:p>
    <w:p w14:paraId="5048F122" w14:textId="77777777" w:rsidR="008B1494" w:rsidRPr="00320BFA" w:rsidRDefault="008B1494" w:rsidP="008B1494">
      <w:pPr>
        <w:pStyle w:val="TF-xAvalLINHA"/>
        <w:tabs>
          <w:tab w:val="left" w:pos="1472"/>
        </w:tabs>
        <w:rPr>
          <w:ins w:id="57" w:author="Marcel Hugo" w:date="2021-06-25T17:37:00Z"/>
        </w:rPr>
      </w:pPr>
      <w:ins w:id="58" w:author="Marcel Hugo" w:date="2021-06-25T17:37:00Z">
        <w:r w:rsidRPr="00320BFA">
          <w:t>Acadêmico(a):</w:t>
        </w:r>
        <w:r w:rsidRPr="00320BFA">
          <w:tab/>
        </w:r>
        <w:r>
          <w:t>Fabrício Oliveira Bezerra</w:t>
        </w:r>
        <w:r>
          <w:tab/>
        </w:r>
      </w:ins>
    </w:p>
    <w:p w14:paraId="19578E41" w14:textId="77777777" w:rsidR="008B1494" w:rsidRPr="00320BFA" w:rsidRDefault="008B1494" w:rsidP="008B1494">
      <w:pPr>
        <w:pStyle w:val="TF-xAvalLINHA"/>
        <w:rPr>
          <w:ins w:id="59" w:author="Marcel Hugo" w:date="2021-06-25T17:37:00Z"/>
        </w:rPr>
      </w:pPr>
      <w:ins w:id="60" w:author="Marcel Hugo" w:date="2021-06-25T17:37:00Z">
        <w:r w:rsidRPr="00320BFA">
          <w:t>Avaliador(a):</w:t>
        </w:r>
        <w:r w:rsidRPr="00320BFA">
          <w:tab/>
        </w:r>
        <w:r>
          <w:t>Marcel Hugo</w:t>
        </w:r>
        <w:r>
          <w:tab/>
        </w:r>
      </w:ins>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8B1494" w:rsidRPr="00320BFA" w14:paraId="515D3990" w14:textId="77777777" w:rsidTr="00F97242">
        <w:trPr>
          <w:cantSplit/>
          <w:trHeight w:val="1071"/>
          <w:jc w:val="center"/>
          <w:ins w:id="61" w:author="Marcel Hugo" w:date="2021-06-25T17:37:00Z"/>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EF9127A" w14:textId="77777777" w:rsidR="008B1494" w:rsidRPr="00320BFA" w:rsidRDefault="008B1494" w:rsidP="00F97242">
            <w:pPr>
              <w:pStyle w:val="TF-xAvalITEMTABELA"/>
              <w:rPr>
                <w:ins w:id="62" w:author="Marcel Hugo" w:date="2021-06-25T17:37:00Z"/>
              </w:rPr>
            </w:pPr>
            <w:ins w:id="63" w:author="Marcel Hugo" w:date="2021-06-25T17:37:00Z">
              <w:r w:rsidRPr="00320BFA">
                <w:t>ASPECTOS   AVALIADOS</w:t>
              </w:r>
              <w:r>
                <w:rPr>
                  <w:vertAlign w:val="superscript"/>
                </w:rPr>
                <w:t>1</w:t>
              </w:r>
            </w:ins>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4446BB5F" w14:textId="77777777" w:rsidR="008B1494" w:rsidRPr="00320BFA" w:rsidRDefault="008B1494" w:rsidP="00F97242">
            <w:pPr>
              <w:pStyle w:val="TF-xAvalITEMTABELA"/>
              <w:rPr>
                <w:ins w:id="64" w:author="Marcel Hugo" w:date="2021-06-25T17:37:00Z"/>
              </w:rPr>
            </w:pPr>
            <w:ins w:id="65" w:author="Marcel Hugo" w:date="2021-06-25T17:37:00Z">
              <w:r w:rsidRPr="00320BFA">
                <w:t>atende</w:t>
              </w:r>
            </w:ins>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688EF850" w14:textId="77777777" w:rsidR="008B1494" w:rsidRPr="00320BFA" w:rsidRDefault="008B1494" w:rsidP="00F97242">
            <w:pPr>
              <w:pStyle w:val="TF-xAvalITEMTABELA"/>
              <w:rPr>
                <w:ins w:id="66" w:author="Marcel Hugo" w:date="2021-06-25T17:37:00Z"/>
              </w:rPr>
            </w:pPr>
            <w:ins w:id="67" w:author="Marcel Hugo" w:date="2021-06-25T17:37:00Z">
              <w:r w:rsidRPr="00320BFA">
                <w:t>atende parcialmente</w:t>
              </w:r>
            </w:ins>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4FD8F5DF" w14:textId="77777777" w:rsidR="008B1494" w:rsidRPr="00320BFA" w:rsidRDefault="008B1494" w:rsidP="00F97242">
            <w:pPr>
              <w:pStyle w:val="TF-xAvalITEMTABELA"/>
              <w:rPr>
                <w:ins w:id="68" w:author="Marcel Hugo" w:date="2021-06-25T17:37:00Z"/>
              </w:rPr>
            </w:pPr>
            <w:ins w:id="69" w:author="Marcel Hugo" w:date="2021-06-25T17:37:00Z">
              <w:r w:rsidRPr="00320BFA">
                <w:t>não atende</w:t>
              </w:r>
            </w:ins>
          </w:p>
        </w:tc>
      </w:tr>
      <w:tr w:rsidR="008B1494" w:rsidRPr="00320BFA" w14:paraId="08B935CC" w14:textId="77777777" w:rsidTr="00F97242">
        <w:trPr>
          <w:cantSplit/>
          <w:trHeight w:val="319"/>
          <w:jc w:val="center"/>
          <w:ins w:id="70" w:author="Marcel Hugo" w:date="2021-06-25T17:37:00Z"/>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0762315" w14:textId="77777777" w:rsidR="008B1494" w:rsidRPr="0000224C" w:rsidRDefault="008B1494" w:rsidP="00F97242">
            <w:pPr>
              <w:pStyle w:val="TF-xAvalITEMTABELA"/>
              <w:rPr>
                <w:ins w:id="71" w:author="Marcel Hugo" w:date="2021-06-25T17:37:00Z"/>
              </w:rPr>
            </w:pPr>
            <w:ins w:id="72" w:author="Marcel Hugo" w:date="2021-06-25T17:37:00Z">
              <w:r w:rsidRPr="008B1494">
                <w:rPr>
                  <w:rPrChange w:id="73" w:author="Marcel Hugo" w:date="2021-06-25T17:37:00Z">
                    <w:rPr/>
                  </w:rPrChange>
                </w:rPr>
                <w:t>ASPECTOS TÉCNICOS</w:t>
              </w:r>
            </w:ins>
          </w:p>
        </w:tc>
        <w:tc>
          <w:tcPr>
            <w:tcW w:w="3847" w:type="pct"/>
            <w:tcBorders>
              <w:top w:val="single" w:sz="12" w:space="0" w:color="auto"/>
              <w:left w:val="single" w:sz="4" w:space="0" w:color="auto"/>
              <w:bottom w:val="single" w:sz="4" w:space="0" w:color="auto"/>
              <w:right w:val="single" w:sz="4" w:space="0" w:color="auto"/>
            </w:tcBorders>
            <w:hideMark/>
          </w:tcPr>
          <w:p w14:paraId="4F2C80F8" w14:textId="77777777" w:rsidR="008B1494" w:rsidRPr="00320BFA" w:rsidRDefault="008B1494" w:rsidP="008B1494">
            <w:pPr>
              <w:pStyle w:val="TF-xAvalITEM"/>
              <w:numPr>
                <w:ilvl w:val="0"/>
                <w:numId w:val="11"/>
              </w:numPr>
              <w:rPr>
                <w:ins w:id="74" w:author="Marcel Hugo" w:date="2021-06-25T17:37:00Z"/>
              </w:rPr>
            </w:pPr>
            <w:ins w:id="75" w:author="Marcel Hugo" w:date="2021-06-25T17:37:00Z">
              <w:r w:rsidRPr="00320BFA">
                <w:t>INTRODUÇÃO</w:t>
              </w:r>
            </w:ins>
          </w:p>
          <w:p w14:paraId="795C879A" w14:textId="77777777" w:rsidR="008B1494" w:rsidRPr="00320BFA" w:rsidRDefault="008B1494" w:rsidP="00F97242">
            <w:pPr>
              <w:pStyle w:val="TF-xAvalITEMDETALHE"/>
              <w:rPr>
                <w:ins w:id="76" w:author="Marcel Hugo" w:date="2021-06-25T17:37:00Z"/>
              </w:rPr>
            </w:pPr>
            <w:ins w:id="77" w:author="Marcel Hugo" w:date="2021-06-25T17:37:00Z">
              <w:r w:rsidRPr="00320BFA">
                <w:t>O tema de pesquisa está devidamente contextualizado/delimitado?</w:t>
              </w:r>
            </w:ins>
          </w:p>
        </w:tc>
        <w:tc>
          <w:tcPr>
            <w:tcW w:w="241" w:type="pct"/>
            <w:tcBorders>
              <w:top w:val="single" w:sz="12" w:space="0" w:color="auto"/>
              <w:left w:val="single" w:sz="4" w:space="0" w:color="auto"/>
              <w:bottom w:val="single" w:sz="4" w:space="0" w:color="auto"/>
              <w:right w:val="single" w:sz="4" w:space="0" w:color="auto"/>
            </w:tcBorders>
          </w:tcPr>
          <w:p w14:paraId="6DCB1E9F" w14:textId="77777777" w:rsidR="008B1494" w:rsidRPr="00320BFA" w:rsidRDefault="008B1494" w:rsidP="00F97242">
            <w:pPr>
              <w:keepNext w:val="0"/>
              <w:keepLines w:val="0"/>
              <w:ind w:left="709" w:hanging="709"/>
              <w:jc w:val="both"/>
              <w:rPr>
                <w:ins w:id="78" w:author="Marcel Hugo" w:date="2021-06-25T17:37:00Z"/>
                <w:sz w:val="18"/>
              </w:rPr>
            </w:pPr>
            <w:ins w:id="79" w:author="Marcel Hugo" w:date="2021-06-25T17:37: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2462A762" w14:textId="77777777" w:rsidR="008B1494" w:rsidRPr="00320BFA" w:rsidRDefault="008B1494" w:rsidP="00F97242">
            <w:pPr>
              <w:keepNext w:val="0"/>
              <w:keepLines w:val="0"/>
              <w:ind w:left="709" w:hanging="709"/>
              <w:jc w:val="both"/>
              <w:rPr>
                <w:ins w:id="80" w:author="Marcel Hugo" w:date="2021-06-25T17:37:00Z"/>
                <w:sz w:val="18"/>
              </w:rPr>
            </w:pPr>
          </w:p>
        </w:tc>
        <w:tc>
          <w:tcPr>
            <w:tcW w:w="267" w:type="pct"/>
            <w:tcBorders>
              <w:top w:val="single" w:sz="12" w:space="0" w:color="auto"/>
              <w:left w:val="single" w:sz="4" w:space="0" w:color="auto"/>
              <w:bottom w:val="single" w:sz="4" w:space="0" w:color="auto"/>
              <w:right w:val="single" w:sz="12" w:space="0" w:color="auto"/>
            </w:tcBorders>
          </w:tcPr>
          <w:p w14:paraId="77BC2A8C" w14:textId="77777777" w:rsidR="008B1494" w:rsidRPr="00320BFA" w:rsidRDefault="008B1494" w:rsidP="00F97242">
            <w:pPr>
              <w:keepNext w:val="0"/>
              <w:keepLines w:val="0"/>
              <w:ind w:left="709" w:hanging="709"/>
              <w:jc w:val="both"/>
              <w:rPr>
                <w:ins w:id="81" w:author="Marcel Hugo" w:date="2021-06-25T17:37:00Z"/>
                <w:sz w:val="18"/>
              </w:rPr>
            </w:pPr>
          </w:p>
        </w:tc>
      </w:tr>
      <w:tr w:rsidR="008B1494" w:rsidRPr="00320BFA" w14:paraId="6EC6B5B6" w14:textId="77777777" w:rsidTr="00F97242">
        <w:trPr>
          <w:cantSplit/>
          <w:trHeight w:val="245"/>
          <w:jc w:val="center"/>
          <w:ins w:id="82" w:author="Marcel Hugo" w:date="2021-06-25T17:37:00Z"/>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4518D2E" w14:textId="77777777" w:rsidR="008B1494" w:rsidRPr="00320BFA" w:rsidRDefault="008B1494" w:rsidP="00F97242">
            <w:pPr>
              <w:keepNext w:val="0"/>
              <w:keepLines w:val="0"/>
              <w:rPr>
                <w:ins w:id="83" w:author="Marcel Hugo" w:date="2021-06-25T17:37:00Z"/>
                <w:sz w:val="18"/>
              </w:rPr>
            </w:pPr>
          </w:p>
        </w:tc>
        <w:tc>
          <w:tcPr>
            <w:tcW w:w="3847" w:type="pct"/>
            <w:tcBorders>
              <w:top w:val="single" w:sz="4" w:space="0" w:color="auto"/>
              <w:left w:val="single" w:sz="4" w:space="0" w:color="auto"/>
              <w:bottom w:val="single" w:sz="4" w:space="0" w:color="auto"/>
              <w:right w:val="single" w:sz="4" w:space="0" w:color="auto"/>
            </w:tcBorders>
            <w:hideMark/>
          </w:tcPr>
          <w:p w14:paraId="07A1EECA" w14:textId="77777777" w:rsidR="008B1494" w:rsidRPr="00320BFA" w:rsidRDefault="008B1494" w:rsidP="00F97242">
            <w:pPr>
              <w:pStyle w:val="TF-xAvalITEMDETALHE"/>
              <w:rPr>
                <w:ins w:id="84" w:author="Marcel Hugo" w:date="2021-06-25T17:37:00Z"/>
              </w:rPr>
            </w:pPr>
            <w:ins w:id="85" w:author="Marcel Hugo" w:date="2021-06-25T17:37:00Z">
              <w:r w:rsidRPr="00320BFA">
                <w:t>O problema está claramente formulado?</w:t>
              </w:r>
            </w:ins>
          </w:p>
        </w:tc>
        <w:tc>
          <w:tcPr>
            <w:tcW w:w="241" w:type="pct"/>
            <w:tcBorders>
              <w:top w:val="single" w:sz="4" w:space="0" w:color="auto"/>
              <w:left w:val="single" w:sz="4" w:space="0" w:color="auto"/>
              <w:bottom w:val="single" w:sz="4" w:space="0" w:color="auto"/>
              <w:right w:val="single" w:sz="4" w:space="0" w:color="auto"/>
            </w:tcBorders>
          </w:tcPr>
          <w:p w14:paraId="6A525D06" w14:textId="77777777" w:rsidR="008B1494" w:rsidRPr="00320BFA" w:rsidRDefault="008B1494" w:rsidP="00F97242">
            <w:pPr>
              <w:keepNext w:val="0"/>
              <w:keepLines w:val="0"/>
              <w:ind w:left="709" w:hanging="709"/>
              <w:jc w:val="both"/>
              <w:rPr>
                <w:ins w:id="86" w:author="Marcel Hugo" w:date="2021-06-25T17:37:00Z"/>
                <w:sz w:val="18"/>
              </w:rPr>
            </w:pPr>
            <w:ins w:id="87" w:author="Marcel Hugo" w:date="2021-06-25T17:37: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74C79E5F" w14:textId="77777777" w:rsidR="008B1494" w:rsidRPr="00320BFA" w:rsidRDefault="008B1494" w:rsidP="00F97242">
            <w:pPr>
              <w:keepNext w:val="0"/>
              <w:keepLines w:val="0"/>
              <w:ind w:left="709" w:hanging="709"/>
              <w:jc w:val="both"/>
              <w:rPr>
                <w:ins w:id="88" w:author="Marcel Hugo" w:date="2021-06-25T17:37:00Z"/>
                <w:sz w:val="18"/>
              </w:rPr>
            </w:pPr>
          </w:p>
        </w:tc>
        <w:tc>
          <w:tcPr>
            <w:tcW w:w="267" w:type="pct"/>
            <w:tcBorders>
              <w:top w:val="single" w:sz="4" w:space="0" w:color="auto"/>
              <w:left w:val="single" w:sz="4" w:space="0" w:color="auto"/>
              <w:bottom w:val="single" w:sz="4" w:space="0" w:color="auto"/>
              <w:right w:val="single" w:sz="12" w:space="0" w:color="auto"/>
            </w:tcBorders>
          </w:tcPr>
          <w:p w14:paraId="291391A2" w14:textId="77777777" w:rsidR="008B1494" w:rsidRPr="00320BFA" w:rsidRDefault="008B1494" w:rsidP="00F97242">
            <w:pPr>
              <w:keepNext w:val="0"/>
              <w:keepLines w:val="0"/>
              <w:ind w:left="709" w:hanging="709"/>
              <w:jc w:val="both"/>
              <w:rPr>
                <w:ins w:id="89" w:author="Marcel Hugo" w:date="2021-06-25T17:37:00Z"/>
                <w:sz w:val="18"/>
              </w:rPr>
            </w:pPr>
          </w:p>
        </w:tc>
      </w:tr>
      <w:tr w:rsidR="008B1494" w:rsidRPr="00320BFA" w14:paraId="386D0A59" w14:textId="77777777" w:rsidTr="00F97242">
        <w:trPr>
          <w:cantSplit/>
          <w:jc w:val="center"/>
          <w:ins w:id="90" w:author="Marcel Hugo" w:date="2021-06-25T17:37:00Z"/>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835FA5B" w14:textId="77777777" w:rsidR="008B1494" w:rsidRPr="00320BFA" w:rsidRDefault="008B1494" w:rsidP="00F97242">
            <w:pPr>
              <w:keepNext w:val="0"/>
              <w:keepLines w:val="0"/>
              <w:rPr>
                <w:ins w:id="91" w:author="Marcel Hugo" w:date="2021-06-25T17:37:00Z"/>
                <w:sz w:val="18"/>
              </w:rPr>
            </w:pPr>
          </w:p>
        </w:tc>
        <w:tc>
          <w:tcPr>
            <w:tcW w:w="3847" w:type="pct"/>
            <w:tcBorders>
              <w:top w:val="single" w:sz="4" w:space="0" w:color="auto"/>
              <w:left w:val="single" w:sz="4" w:space="0" w:color="auto"/>
              <w:bottom w:val="single" w:sz="4" w:space="0" w:color="auto"/>
              <w:right w:val="single" w:sz="4" w:space="0" w:color="auto"/>
            </w:tcBorders>
            <w:hideMark/>
          </w:tcPr>
          <w:p w14:paraId="29D25CFC" w14:textId="77777777" w:rsidR="008B1494" w:rsidRPr="00320BFA" w:rsidRDefault="008B1494" w:rsidP="008B1494">
            <w:pPr>
              <w:pStyle w:val="TF-xAvalITEM"/>
              <w:numPr>
                <w:ilvl w:val="0"/>
                <w:numId w:val="11"/>
              </w:numPr>
              <w:rPr>
                <w:ins w:id="92" w:author="Marcel Hugo" w:date="2021-06-25T17:37:00Z"/>
              </w:rPr>
            </w:pPr>
            <w:ins w:id="93" w:author="Marcel Hugo" w:date="2021-06-25T17:37:00Z">
              <w:r w:rsidRPr="00320BFA">
                <w:t>OBJETIVOS</w:t>
              </w:r>
            </w:ins>
          </w:p>
          <w:p w14:paraId="064606EB" w14:textId="77777777" w:rsidR="008B1494" w:rsidRPr="00320BFA" w:rsidRDefault="008B1494" w:rsidP="00F97242">
            <w:pPr>
              <w:pStyle w:val="TF-xAvalITEMDETALHE"/>
              <w:rPr>
                <w:ins w:id="94" w:author="Marcel Hugo" w:date="2021-06-25T17:37:00Z"/>
              </w:rPr>
            </w:pPr>
            <w:ins w:id="95" w:author="Marcel Hugo" w:date="2021-06-25T17:37:00Z">
              <w:r w:rsidRPr="00320BFA">
                <w:t>O objetivo principal está claramente definido e é passível de ser alcançado?</w:t>
              </w:r>
            </w:ins>
          </w:p>
        </w:tc>
        <w:tc>
          <w:tcPr>
            <w:tcW w:w="241" w:type="pct"/>
            <w:tcBorders>
              <w:top w:val="single" w:sz="4" w:space="0" w:color="auto"/>
              <w:left w:val="single" w:sz="4" w:space="0" w:color="auto"/>
              <w:bottom w:val="single" w:sz="4" w:space="0" w:color="auto"/>
              <w:right w:val="single" w:sz="4" w:space="0" w:color="auto"/>
            </w:tcBorders>
          </w:tcPr>
          <w:p w14:paraId="478410E8" w14:textId="3AF5C5E3" w:rsidR="008B1494" w:rsidRPr="00320BFA" w:rsidRDefault="008B1494" w:rsidP="00F97242">
            <w:pPr>
              <w:keepNext w:val="0"/>
              <w:keepLines w:val="0"/>
              <w:ind w:left="709" w:hanging="709"/>
              <w:jc w:val="both"/>
              <w:rPr>
                <w:ins w:id="96" w:author="Marcel Hugo" w:date="2021-06-25T17:37:00Z"/>
                <w:sz w:val="18"/>
              </w:rPr>
            </w:pPr>
            <w:ins w:id="97" w:author="Marcel Hugo" w:date="2021-06-25T17:37: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0895C37" w14:textId="01B5633F" w:rsidR="008B1494" w:rsidRPr="00320BFA" w:rsidRDefault="008B1494" w:rsidP="00F97242">
            <w:pPr>
              <w:keepNext w:val="0"/>
              <w:keepLines w:val="0"/>
              <w:ind w:left="709" w:hanging="709"/>
              <w:jc w:val="both"/>
              <w:rPr>
                <w:ins w:id="98" w:author="Marcel Hugo" w:date="2021-06-25T17:37:00Z"/>
                <w:sz w:val="18"/>
              </w:rPr>
            </w:pPr>
          </w:p>
        </w:tc>
        <w:tc>
          <w:tcPr>
            <w:tcW w:w="267" w:type="pct"/>
            <w:tcBorders>
              <w:top w:val="single" w:sz="4" w:space="0" w:color="auto"/>
              <w:left w:val="single" w:sz="4" w:space="0" w:color="auto"/>
              <w:bottom w:val="single" w:sz="4" w:space="0" w:color="auto"/>
              <w:right w:val="single" w:sz="12" w:space="0" w:color="auto"/>
            </w:tcBorders>
          </w:tcPr>
          <w:p w14:paraId="20A36BD8" w14:textId="77777777" w:rsidR="008B1494" w:rsidRPr="00320BFA" w:rsidRDefault="008B1494" w:rsidP="00F97242">
            <w:pPr>
              <w:keepNext w:val="0"/>
              <w:keepLines w:val="0"/>
              <w:ind w:left="709" w:hanging="709"/>
              <w:jc w:val="both"/>
              <w:rPr>
                <w:ins w:id="99" w:author="Marcel Hugo" w:date="2021-06-25T17:37:00Z"/>
                <w:sz w:val="18"/>
              </w:rPr>
            </w:pPr>
          </w:p>
        </w:tc>
      </w:tr>
      <w:tr w:rsidR="008B1494" w:rsidRPr="00320BFA" w14:paraId="346FA43E" w14:textId="77777777" w:rsidTr="00F97242">
        <w:trPr>
          <w:cantSplit/>
          <w:trHeight w:val="130"/>
          <w:jc w:val="center"/>
          <w:ins w:id="100" w:author="Marcel Hugo" w:date="2021-06-25T17:37:00Z"/>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A32B9BE" w14:textId="77777777" w:rsidR="008B1494" w:rsidRPr="00320BFA" w:rsidRDefault="008B1494" w:rsidP="00F97242">
            <w:pPr>
              <w:keepNext w:val="0"/>
              <w:keepLines w:val="0"/>
              <w:rPr>
                <w:ins w:id="101" w:author="Marcel Hugo" w:date="2021-06-25T17:37:00Z"/>
                <w:sz w:val="18"/>
              </w:rPr>
            </w:pPr>
          </w:p>
        </w:tc>
        <w:tc>
          <w:tcPr>
            <w:tcW w:w="3847" w:type="pct"/>
            <w:tcBorders>
              <w:top w:val="single" w:sz="4" w:space="0" w:color="auto"/>
              <w:left w:val="single" w:sz="4" w:space="0" w:color="auto"/>
              <w:bottom w:val="single" w:sz="4" w:space="0" w:color="auto"/>
              <w:right w:val="single" w:sz="4" w:space="0" w:color="auto"/>
            </w:tcBorders>
            <w:hideMark/>
          </w:tcPr>
          <w:p w14:paraId="170C9DD2" w14:textId="77777777" w:rsidR="008B1494" w:rsidRPr="00320BFA" w:rsidRDefault="008B1494" w:rsidP="00F97242">
            <w:pPr>
              <w:pStyle w:val="TF-xAvalITEMDETALHE"/>
              <w:rPr>
                <w:ins w:id="102" w:author="Marcel Hugo" w:date="2021-06-25T17:37:00Z"/>
              </w:rPr>
            </w:pPr>
            <w:ins w:id="103" w:author="Marcel Hugo" w:date="2021-06-25T17:37:00Z">
              <w:r w:rsidRPr="00320BFA">
                <w:t xml:space="preserve">Os objetivos específicos são coerentes com o objetivo principal? </w:t>
              </w:r>
            </w:ins>
          </w:p>
        </w:tc>
        <w:tc>
          <w:tcPr>
            <w:tcW w:w="241" w:type="pct"/>
            <w:tcBorders>
              <w:top w:val="single" w:sz="4" w:space="0" w:color="auto"/>
              <w:left w:val="single" w:sz="4" w:space="0" w:color="auto"/>
              <w:bottom w:val="single" w:sz="4" w:space="0" w:color="auto"/>
              <w:right w:val="single" w:sz="4" w:space="0" w:color="auto"/>
            </w:tcBorders>
          </w:tcPr>
          <w:p w14:paraId="5A0F3510" w14:textId="26AD09D5" w:rsidR="008B1494" w:rsidRPr="00320BFA" w:rsidRDefault="008B1494" w:rsidP="00F97242">
            <w:pPr>
              <w:keepNext w:val="0"/>
              <w:keepLines w:val="0"/>
              <w:ind w:left="709" w:hanging="709"/>
              <w:jc w:val="both"/>
              <w:rPr>
                <w:ins w:id="104" w:author="Marcel Hugo" w:date="2021-06-25T17:37:00Z"/>
                <w:sz w:val="18"/>
              </w:rPr>
            </w:pPr>
            <w:ins w:id="105" w:author="Marcel Hugo" w:date="2021-06-25T17:37: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1473945C" w14:textId="575EEEB8" w:rsidR="008B1494" w:rsidRPr="00320BFA" w:rsidRDefault="008B1494" w:rsidP="00F97242">
            <w:pPr>
              <w:keepNext w:val="0"/>
              <w:keepLines w:val="0"/>
              <w:ind w:left="709" w:hanging="709"/>
              <w:jc w:val="both"/>
              <w:rPr>
                <w:ins w:id="106" w:author="Marcel Hugo" w:date="2021-06-25T17:37:00Z"/>
                <w:sz w:val="18"/>
              </w:rPr>
            </w:pPr>
          </w:p>
        </w:tc>
        <w:tc>
          <w:tcPr>
            <w:tcW w:w="267" w:type="pct"/>
            <w:tcBorders>
              <w:top w:val="single" w:sz="4" w:space="0" w:color="auto"/>
              <w:left w:val="single" w:sz="4" w:space="0" w:color="auto"/>
              <w:bottom w:val="single" w:sz="4" w:space="0" w:color="auto"/>
              <w:right w:val="single" w:sz="12" w:space="0" w:color="auto"/>
            </w:tcBorders>
          </w:tcPr>
          <w:p w14:paraId="310F5654" w14:textId="77777777" w:rsidR="008B1494" w:rsidRPr="00320BFA" w:rsidRDefault="008B1494" w:rsidP="00F97242">
            <w:pPr>
              <w:keepNext w:val="0"/>
              <w:keepLines w:val="0"/>
              <w:ind w:left="709" w:hanging="709"/>
              <w:jc w:val="both"/>
              <w:rPr>
                <w:ins w:id="107" w:author="Marcel Hugo" w:date="2021-06-25T17:37:00Z"/>
                <w:sz w:val="18"/>
              </w:rPr>
            </w:pPr>
          </w:p>
        </w:tc>
      </w:tr>
      <w:tr w:rsidR="008B1494" w:rsidRPr="00320BFA" w14:paraId="49235F40" w14:textId="77777777" w:rsidTr="00F97242">
        <w:trPr>
          <w:cantSplit/>
          <w:trHeight w:val="413"/>
          <w:jc w:val="center"/>
          <w:ins w:id="108" w:author="Marcel Hugo" w:date="2021-06-25T17:37:00Z"/>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9FC9C31" w14:textId="77777777" w:rsidR="008B1494" w:rsidRPr="00320BFA" w:rsidRDefault="008B1494" w:rsidP="00F97242">
            <w:pPr>
              <w:keepNext w:val="0"/>
              <w:keepLines w:val="0"/>
              <w:rPr>
                <w:ins w:id="109" w:author="Marcel Hugo" w:date="2021-06-25T17:37:00Z"/>
                <w:sz w:val="18"/>
              </w:rPr>
            </w:pPr>
          </w:p>
        </w:tc>
        <w:tc>
          <w:tcPr>
            <w:tcW w:w="3847" w:type="pct"/>
            <w:tcBorders>
              <w:top w:val="single" w:sz="4" w:space="0" w:color="auto"/>
              <w:left w:val="single" w:sz="4" w:space="0" w:color="auto"/>
              <w:bottom w:val="single" w:sz="4" w:space="0" w:color="auto"/>
              <w:right w:val="single" w:sz="4" w:space="0" w:color="auto"/>
            </w:tcBorders>
            <w:hideMark/>
          </w:tcPr>
          <w:p w14:paraId="2B00CA16" w14:textId="77777777" w:rsidR="008B1494" w:rsidRPr="00320BFA" w:rsidRDefault="008B1494" w:rsidP="008B1494">
            <w:pPr>
              <w:pStyle w:val="TF-xAvalITEM"/>
              <w:numPr>
                <w:ilvl w:val="0"/>
                <w:numId w:val="11"/>
              </w:numPr>
              <w:rPr>
                <w:ins w:id="110" w:author="Marcel Hugo" w:date="2021-06-25T17:37:00Z"/>
              </w:rPr>
            </w:pPr>
            <w:ins w:id="111" w:author="Marcel Hugo" w:date="2021-06-25T17:37:00Z">
              <w:r w:rsidRPr="00320BFA">
                <w:t>TRABALHOS CORRELATOS</w:t>
              </w:r>
            </w:ins>
          </w:p>
          <w:p w14:paraId="58557001" w14:textId="77777777" w:rsidR="008B1494" w:rsidRPr="00320BFA" w:rsidRDefault="008B1494" w:rsidP="00F97242">
            <w:pPr>
              <w:pStyle w:val="TF-xAvalITEMDETALHE"/>
              <w:rPr>
                <w:ins w:id="112" w:author="Marcel Hugo" w:date="2021-06-25T17:37:00Z"/>
              </w:rPr>
            </w:pPr>
            <w:ins w:id="113" w:author="Marcel Hugo" w:date="2021-06-25T17:37:00Z">
              <w:r w:rsidRPr="00320BFA">
                <w:t>São apresentados trabalhos correlatos, bem como descritas as principais funcionalidades e os pontos fortes e fracos?</w:t>
              </w:r>
            </w:ins>
          </w:p>
        </w:tc>
        <w:tc>
          <w:tcPr>
            <w:tcW w:w="241" w:type="pct"/>
            <w:tcBorders>
              <w:top w:val="single" w:sz="4" w:space="0" w:color="auto"/>
              <w:left w:val="single" w:sz="4" w:space="0" w:color="auto"/>
              <w:bottom w:val="single" w:sz="4" w:space="0" w:color="auto"/>
              <w:right w:val="single" w:sz="4" w:space="0" w:color="auto"/>
            </w:tcBorders>
          </w:tcPr>
          <w:p w14:paraId="60B6B12D" w14:textId="77777777" w:rsidR="008B1494" w:rsidRPr="00320BFA" w:rsidRDefault="008B1494" w:rsidP="00F97242">
            <w:pPr>
              <w:keepNext w:val="0"/>
              <w:keepLines w:val="0"/>
              <w:ind w:left="709" w:hanging="709"/>
              <w:jc w:val="both"/>
              <w:rPr>
                <w:ins w:id="114" w:author="Marcel Hugo" w:date="2021-06-25T17:37:00Z"/>
                <w:sz w:val="18"/>
              </w:rPr>
            </w:pPr>
            <w:ins w:id="115" w:author="Marcel Hugo" w:date="2021-06-25T17:37: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5BB7EAE1" w14:textId="77777777" w:rsidR="008B1494" w:rsidRPr="00320BFA" w:rsidRDefault="008B1494" w:rsidP="00F97242">
            <w:pPr>
              <w:keepNext w:val="0"/>
              <w:keepLines w:val="0"/>
              <w:ind w:left="709" w:hanging="709"/>
              <w:jc w:val="both"/>
              <w:rPr>
                <w:ins w:id="116" w:author="Marcel Hugo" w:date="2021-06-25T17:37:00Z"/>
                <w:sz w:val="18"/>
              </w:rPr>
            </w:pPr>
          </w:p>
        </w:tc>
        <w:tc>
          <w:tcPr>
            <w:tcW w:w="267" w:type="pct"/>
            <w:tcBorders>
              <w:top w:val="single" w:sz="4" w:space="0" w:color="auto"/>
              <w:left w:val="single" w:sz="4" w:space="0" w:color="auto"/>
              <w:bottom w:val="single" w:sz="4" w:space="0" w:color="auto"/>
              <w:right w:val="single" w:sz="12" w:space="0" w:color="auto"/>
            </w:tcBorders>
          </w:tcPr>
          <w:p w14:paraId="39BAAA48" w14:textId="77777777" w:rsidR="008B1494" w:rsidRPr="00320BFA" w:rsidRDefault="008B1494" w:rsidP="00F97242">
            <w:pPr>
              <w:keepNext w:val="0"/>
              <w:keepLines w:val="0"/>
              <w:ind w:left="709" w:hanging="709"/>
              <w:jc w:val="both"/>
              <w:rPr>
                <w:ins w:id="117" w:author="Marcel Hugo" w:date="2021-06-25T17:37:00Z"/>
                <w:sz w:val="18"/>
              </w:rPr>
            </w:pPr>
          </w:p>
        </w:tc>
      </w:tr>
      <w:tr w:rsidR="008B1494" w:rsidRPr="00320BFA" w14:paraId="3FEF489D" w14:textId="77777777" w:rsidTr="00F97242">
        <w:trPr>
          <w:cantSplit/>
          <w:jc w:val="center"/>
          <w:ins w:id="118" w:author="Marcel Hugo" w:date="2021-06-25T17:37:00Z"/>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D0A04F2" w14:textId="77777777" w:rsidR="008B1494" w:rsidRPr="00320BFA" w:rsidRDefault="008B1494" w:rsidP="00F97242">
            <w:pPr>
              <w:keepNext w:val="0"/>
              <w:keepLines w:val="0"/>
              <w:rPr>
                <w:ins w:id="119" w:author="Marcel Hugo" w:date="2021-06-25T17:37:00Z"/>
                <w:sz w:val="18"/>
              </w:rPr>
            </w:pPr>
          </w:p>
        </w:tc>
        <w:tc>
          <w:tcPr>
            <w:tcW w:w="3847" w:type="pct"/>
            <w:tcBorders>
              <w:top w:val="single" w:sz="4" w:space="0" w:color="auto"/>
              <w:left w:val="single" w:sz="4" w:space="0" w:color="auto"/>
              <w:bottom w:val="single" w:sz="4" w:space="0" w:color="auto"/>
              <w:right w:val="single" w:sz="4" w:space="0" w:color="auto"/>
            </w:tcBorders>
            <w:hideMark/>
          </w:tcPr>
          <w:p w14:paraId="346CAAEE" w14:textId="77777777" w:rsidR="008B1494" w:rsidRPr="00320BFA" w:rsidRDefault="008B1494" w:rsidP="008B1494">
            <w:pPr>
              <w:pStyle w:val="TF-xAvalITEM"/>
              <w:numPr>
                <w:ilvl w:val="0"/>
                <w:numId w:val="11"/>
              </w:numPr>
              <w:rPr>
                <w:ins w:id="120" w:author="Marcel Hugo" w:date="2021-06-25T17:37:00Z"/>
              </w:rPr>
            </w:pPr>
            <w:ins w:id="121" w:author="Marcel Hugo" w:date="2021-06-25T17:37:00Z">
              <w:r w:rsidRPr="00320BFA">
                <w:t>JUSTIFICATIVA</w:t>
              </w:r>
            </w:ins>
          </w:p>
          <w:p w14:paraId="47E63F68" w14:textId="77777777" w:rsidR="008B1494" w:rsidRPr="00320BFA" w:rsidRDefault="008B1494" w:rsidP="00F97242">
            <w:pPr>
              <w:pStyle w:val="TF-xAvalITEMDETALHE"/>
              <w:rPr>
                <w:ins w:id="122" w:author="Marcel Hugo" w:date="2021-06-25T17:37:00Z"/>
              </w:rPr>
            </w:pPr>
            <w:ins w:id="123" w:author="Marcel Hugo" w:date="2021-06-25T17:37:00Z">
              <w:r w:rsidRPr="00320BFA">
                <w:t>Foi apresentado e discutido um quadro relacionando os trabalhos correlatos e suas principais funcionalidades com a proposta apresentada?</w:t>
              </w:r>
            </w:ins>
          </w:p>
        </w:tc>
        <w:tc>
          <w:tcPr>
            <w:tcW w:w="241" w:type="pct"/>
            <w:tcBorders>
              <w:top w:val="single" w:sz="4" w:space="0" w:color="auto"/>
              <w:left w:val="single" w:sz="4" w:space="0" w:color="auto"/>
              <w:bottom w:val="single" w:sz="4" w:space="0" w:color="auto"/>
              <w:right w:val="single" w:sz="4" w:space="0" w:color="auto"/>
            </w:tcBorders>
          </w:tcPr>
          <w:p w14:paraId="671B558A" w14:textId="77777777" w:rsidR="008B1494" w:rsidRPr="00320BFA" w:rsidRDefault="008B1494" w:rsidP="00F97242">
            <w:pPr>
              <w:keepNext w:val="0"/>
              <w:keepLines w:val="0"/>
              <w:ind w:left="709" w:hanging="709"/>
              <w:jc w:val="both"/>
              <w:rPr>
                <w:ins w:id="124" w:author="Marcel Hugo" w:date="2021-06-25T17:37:00Z"/>
                <w:sz w:val="18"/>
              </w:rPr>
            </w:pPr>
            <w:ins w:id="125" w:author="Marcel Hugo" w:date="2021-06-25T17:37: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1EAD8A64" w14:textId="77777777" w:rsidR="008B1494" w:rsidRPr="00320BFA" w:rsidRDefault="008B1494" w:rsidP="00F97242">
            <w:pPr>
              <w:keepNext w:val="0"/>
              <w:keepLines w:val="0"/>
              <w:ind w:left="709" w:hanging="709"/>
              <w:jc w:val="both"/>
              <w:rPr>
                <w:ins w:id="126" w:author="Marcel Hugo" w:date="2021-06-25T17:37:00Z"/>
                <w:sz w:val="18"/>
              </w:rPr>
            </w:pPr>
          </w:p>
        </w:tc>
        <w:tc>
          <w:tcPr>
            <w:tcW w:w="267" w:type="pct"/>
            <w:tcBorders>
              <w:top w:val="single" w:sz="4" w:space="0" w:color="auto"/>
              <w:left w:val="single" w:sz="4" w:space="0" w:color="auto"/>
              <w:bottom w:val="single" w:sz="4" w:space="0" w:color="auto"/>
              <w:right w:val="single" w:sz="12" w:space="0" w:color="auto"/>
            </w:tcBorders>
          </w:tcPr>
          <w:p w14:paraId="02A2F074" w14:textId="77777777" w:rsidR="008B1494" w:rsidRPr="00320BFA" w:rsidRDefault="008B1494" w:rsidP="00F97242">
            <w:pPr>
              <w:keepNext w:val="0"/>
              <w:keepLines w:val="0"/>
              <w:ind w:left="709" w:hanging="709"/>
              <w:jc w:val="both"/>
              <w:rPr>
                <w:ins w:id="127" w:author="Marcel Hugo" w:date="2021-06-25T17:37:00Z"/>
                <w:sz w:val="18"/>
              </w:rPr>
            </w:pPr>
          </w:p>
        </w:tc>
      </w:tr>
      <w:tr w:rsidR="008B1494" w:rsidRPr="00320BFA" w14:paraId="023DEB08" w14:textId="77777777" w:rsidTr="00F97242">
        <w:trPr>
          <w:cantSplit/>
          <w:jc w:val="center"/>
          <w:ins w:id="128" w:author="Marcel Hugo" w:date="2021-06-25T17:37:00Z"/>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9C18AE6" w14:textId="77777777" w:rsidR="008B1494" w:rsidRPr="00320BFA" w:rsidRDefault="008B1494" w:rsidP="00F97242">
            <w:pPr>
              <w:keepNext w:val="0"/>
              <w:keepLines w:val="0"/>
              <w:rPr>
                <w:ins w:id="129" w:author="Marcel Hugo" w:date="2021-06-25T17:37:00Z"/>
                <w:sz w:val="18"/>
              </w:rPr>
            </w:pPr>
          </w:p>
        </w:tc>
        <w:tc>
          <w:tcPr>
            <w:tcW w:w="3847" w:type="pct"/>
            <w:tcBorders>
              <w:top w:val="single" w:sz="4" w:space="0" w:color="auto"/>
              <w:left w:val="single" w:sz="4" w:space="0" w:color="auto"/>
              <w:bottom w:val="single" w:sz="4" w:space="0" w:color="auto"/>
              <w:right w:val="single" w:sz="4" w:space="0" w:color="auto"/>
            </w:tcBorders>
            <w:hideMark/>
          </w:tcPr>
          <w:p w14:paraId="70FA7E8E" w14:textId="77777777" w:rsidR="008B1494" w:rsidRPr="00320BFA" w:rsidRDefault="008B1494" w:rsidP="00F97242">
            <w:pPr>
              <w:pStyle w:val="TF-xAvalITEMDETALHE"/>
              <w:rPr>
                <w:ins w:id="130" w:author="Marcel Hugo" w:date="2021-06-25T17:37:00Z"/>
              </w:rPr>
            </w:pPr>
            <w:ins w:id="131" w:author="Marcel Hugo" w:date="2021-06-25T17:37:00Z">
              <w:r w:rsidRPr="00320BFA">
                <w:t>São apresentados argumentos científicos, técnicos ou metodológicos que justificam a proposta?</w:t>
              </w:r>
            </w:ins>
          </w:p>
        </w:tc>
        <w:tc>
          <w:tcPr>
            <w:tcW w:w="241" w:type="pct"/>
            <w:tcBorders>
              <w:top w:val="single" w:sz="4" w:space="0" w:color="auto"/>
              <w:left w:val="single" w:sz="4" w:space="0" w:color="auto"/>
              <w:bottom w:val="single" w:sz="4" w:space="0" w:color="auto"/>
              <w:right w:val="single" w:sz="4" w:space="0" w:color="auto"/>
            </w:tcBorders>
          </w:tcPr>
          <w:p w14:paraId="54D60818" w14:textId="77777777" w:rsidR="008B1494" w:rsidRPr="00320BFA" w:rsidRDefault="008B1494" w:rsidP="00F97242">
            <w:pPr>
              <w:keepNext w:val="0"/>
              <w:keepLines w:val="0"/>
              <w:ind w:left="709" w:hanging="709"/>
              <w:jc w:val="both"/>
              <w:rPr>
                <w:ins w:id="132" w:author="Marcel Hugo" w:date="2021-06-25T17:37:00Z"/>
                <w:sz w:val="18"/>
              </w:rPr>
            </w:pPr>
            <w:ins w:id="133" w:author="Marcel Hugo" w:date="2021-06-25T17:37: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20159F6" w14:textId="77777777" w:rsidR="008B1494" w:rsidRPr="00320BFA" w:rsidRDefault="008B1494" w:rsidP="00F97242">
            <w:pPr>
              <w:keepNext w:val="0"/>
              <w:keepLines w:val="0"/>
              <w:ind w:left="709" w:hanging="709"/>
              <w:jc w:val="both"/>
              <w:rPr>
                <w:ins w:id="134" w:author="Marcel Hugo" w:date="2021-06-25T17:37:00Z"/>
                <w:sz w:val="18"/>
              </w:rPr>
            </w:pPr>
          </w:p>
        </w:tc>
        <w:tc>
          <w:tcPr>
            <w:tcW w:w="267" w:type="pct"/>
            <w:tcBorders>
              <w:top w:val="single" w:sz="4" w:space="0" w:color="auto"/>
              <w:left w:val="single" w:sz="4" w:space="0" w:color="auto"/>
              <w:bottom w:val="single" w:sz="4" w:space="0" w:color="auto"/>
              <w:right w:val="single" w:sz="12" w:space="0" w:color="auto"/>
            </w:tcBorders>
          </w:tcPr>
          <w:p w14:paraId="78E4F2A7" w14:textId="77777777" w:rsidR="008B1494" w:rsidRPr="00320BFA" w:rsidRDefault="008B1494" w:rsidP="00F97242">
            <w:pPr>
              <w:keepNext w:val="0"/>
              <w:keepLines w:val="0"/>
              <w:ind w:left="709" w:hanging="709"/>
              <w:jc w:val="both"/>
              <w:rPr>
                <w:ins w:id="135" w:author="Marcel Hugo" w:date="2021-06-25T17:37:00Z"/>
                <w:sz w:val="18"/>
              </w:rPr>
            </w:pPr>
          </w:p>
        </w:tc>
      </w:tr>
      <w:tr w:rsidR="008B1494" w:rsidRPr="00320BFA" w14:paraId="4C07A321" w14:textId="77777777" w:rsidTr="00F97242">
        <w:trPr>
          <w:cantSplit/>
          <w:jc w:val="center"/>
          <w:ins w:id="136" w:author="Marcel Hugo" w:date="2021-06-25T17:37:00Z"/>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C6E36D9" w14:textId="77777777" w:rsidR="008B1494" w:rsidRPr="00320BFA" w:rsidRDefault="008B1494" w:rsidP="00F97242">
            <w:pPr>
              <w:keepNext w:val="0"/>
              <w:keepLines w:val="0"/>
              <w:rPr>
                <w:ins w:id="137" w:author="Marcel Hugo" w:date="2021-06-25T17:37:00Z"/>
                <w:sz w:val="18"/>
              </w:rPr>
            </w:pPr>
          </w:p>
        </w:tc>
        <w:tc>
          <w:tcPr>
            <w:tcW w:w="3847" w:type="pct"/>
            <w:tcBorders>
              <w:top w:val="single" w:sz="4" w:space="0" w:color="auto"/>
              <w:left w:val="single" w:sz="4" w:space="0" w:color="auto"/>
              <w:bottom w:val="single" w:sz="4" w:space="0" w:color="auto"/>
              <w:right w:val="single" w:sz="4" w:space="0" w:color="auto"/>
            </w:tcBorders>
            <w:hideMark/>
          </w:tcPr>
          <w:p w14:paraId="4B3AEB5D" w14:textId="77777777" w:rsidR="008B1494" w:rsidRPr="00320BFA" w:rsidRDefault="008B1494" w:rsidP="00F97242">
            <w:pPr>
              <w:pStyle w:val="TF-xAvalITEMDETALHE"/>
              <w:rPr>
                <w:ins w:id="138" w:author="Marcel Hugo" w:date="2021-06-25T17:37:00Z"/>
              </w:rPr>
            </w:pPr>
            <w:ins w:id="139" w:author="Marcel Hugo" w:date="2021-06-25T17:37:00Z">
              <w:r w:rsidRPr="00320BFA">
                <w:t>São apresentadas as contribuições teóricas, práticas ou sociais que justificam a proposta?</w:t>
              </w:r>
            </w:ins>
          </w:p>
        </w:tc>
        <w:tc>
          <w:tcPr>
            <w:tcW w:w="241" w:type="pct"/>
            <w:tcBorders>
              <w:top w:val="single" w:sz="4" w:space="0" w:color="auto"/>
              <w:left w:val="single" w:sz="4" w:space="0" w:color="auto"/>
              <w:bottom w:val="single" w:sz="4" w:space="0" w:color="auto"/>
              <w:right w:val="single" w:sz="4" w:space="0" w:color="auto"/>
            </w:tcBorders>
          </w:tcPr>
          <w:p w14:paraId="2E643909" w14:textId="77777777" w:rsidR="008B1494" w:rsidRPr="00320BFA" w:rsidRDefault="008B1494" w:rsidP="00F97242">
            <w:pPr>
              <w:keepNext w:val="0"/>
              <w:keepLines w:val="0"/>
              <w:ind w:left="709" w:hanging="709"/>
              <w:jc w:val="both"/>
              <w:rPr>
                <w:ins w:id="140" w:author="Marcel Hugo" w:date="2021-06-25T17:37:00Z"/>
                <w:sz w:val="18"/>
              </w:rPr>
            </w:pPr>
            <w:ins w:id="141" w:author="Marcel Hugo" w:date="2021-06-25T17:37: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55ECD779" w14:textId="77777777" w:rsidR="008B1494" w:rsidRPr="00320BFA" w:rsidRDefault="008B1494" w:rsidP="00F97242">
            <w:pPr>
              <w:keepNext w:val="0"/>
              <w:keepLines w:val="0"/>
              <w:ind w:left="709" w:hanging="709"/>
              <w:jc w:val="both"/>
              <w:rPr>
                <w:ins w:id="142" w:author="Marcel Hugo" w:date="2021-06-25T17:37:00Z"/>
                <w:sz w:val="18"/>
              </w:rPr>
            </w:pPr>
          </w:p>
        </w:tc>
        <w:tc>
          <w:tcPr>
            <w:tcW w:w="267" w:type="pct"/>
            <w:tcBorders>
              <w:top w:val="single" w:sz="4" w:space="0" w:color="auto"/>
              <w:left w:val="single" w:sz="4" w:space="0" w:color="auto"/>
              <w:bottom w:val="single" w:sz="4" w:space="0" w:color="auto"/>
              <w:right w:val="single" w:sz="12" w:space="0" w:color="auto"/>
            </w:tcBorders>
          </w:tcPr>
          <w:p w14:paraId="7A13288D" w14:textId="77777777" w:rsidR="008B1494" w:rsidRPr="00320BFA" w:rsidRDefault="008B1494" w:rsidP="00F97242">
            <w:pPr>
              <w:keepNext w:val="0"/>
              <w:keepLines w:val="0"/>
              <w:ind w:left="709" w:hanging="709"/>
              <w:jc w:val="both"/>
              <w:rPr>
                <w:ins w:id="143" w:author="Marcel Hugo" w:date="2021-06-25T17:37:00Z"/>
                <w:sz w:val="18"/>
              </w:rPr>
            </w:pPr>
          </w:p>
        </w:tc>
      </w:tr>
      <w:tr w:rsidR="008B1494" w:rsidRPr="00320BFA" w14:paraId="7949B91C" w14:textId="77777777" w:rsidTr="00F97242">
        <w:trPr>
          <w:cantSplit/>
          <w:jc w:val="center"/>
          <w:ins w:id="144" w:author="Marcel Hugo" w:date="2021-06-25T17:37:00Z"/>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C0A1735" w14:textId="77777777" w:rsidR="008B1494" w:rsidRPr="00320BFA" w:rsidRDefault="008B1494" w:rsidP="00F97242">
            <w:pPr>
              <w:keepNext w:val="0"/>
              <w:keepLines w:val="0"/>
              <w:rPr>
                <w:ins w:id="145" w:author="Marcel Hugo" w:date="2021-06-25T17:37:00Z"/>
                <w:sz w:val="18"/>
              </w:rPr>
            </w:pPr>
          </w:p>
        </w:tc>
        <w:tc>
          <w:tcPr>
            <w:tcW w:w="3847" w:type="pct"/>
            <w:tcBorders>
              <w:top w:val="single" w:sz="4" w:space="0" w:color="auto"/>
              <w:left w:val="single" w:sz="4" w:space="0" w:color="auto"/>
              <w:bottom w:val="single" w:sz="4" w:space="0" w:color="auto"/>
              <w:right w:val="single" w:sz="4" w:space="0" w:color="auto"/>
            </w:tcBorders>
            <w:hideMark/>
          </w:tcPr>
          <w:p w14:paraId="0A292D84" w14:textId="77777777" w:rsidR="008B1494" w:rsidRPr="00320BFA" w:rsidRDefault="008B1494" w:rsidP="008B1494">
            <w:pPr>
              <w:pStyle w:val="TF-xAvalITEM"/>
              <w:numPr>
                <w:ilvl w:val="0"/>
                <w:numId w:val="11"/>
              </w:numPr>
              <w:rPr>
                <w:ins w:id="146" w:author="Marcel Hugo" w:date="2021-06-25T17:37:00Z"/>
              </w:rPr>
            </w:pPr>
            <w:ins w:id="147" w:author="Marcel Hugo" w:date="2021-06-25T17:37:00Z">
              <w:r w:rsidRPr="00320BFA">
                <w:t>REQUISITOS PRINCIPAIS DO PROBLEMA A SER TRABALHADO</w:t>
              </w:r>
            </w:ins>
          </w:p>
          <w:p w14:paraId="68C3CB96" w14:textId="77777777" w:rsidR="008B1494" w:rsidRPr="00320BFA" w:rsidRDefault="008B1494" w:rsidP="00F97242">
            <w:pPr>
              <w:pStyle w:val="TF-xAvalITEMDETALHE"/>
              <w:rPr>
                <w:ins w:id="148" w:author="Marcel Hugo" w:date="2021-06-25T17:37:00Z"/>
              </w:rPr>
            </w:pPr>
            <w:ins w:id="149" w:author="Marcel Hugo" w:date="2021-06-25T17:37:00Z">
              <w:r w:rsidRPr="00320BFA">
                <w:t xml:space="preserve">Os requisitos funcionais e não funcionais foram claramente descritos?  </w:t>
              </w:r>
            </w:ins>
          </w:p>
        </w:tc>
        <w:tc>
          <w:tcPr>
            <w:tcW w:w="241" w:type="pct"/>
            <w:tcBorders>
              <w:top w:val="single" w:sz="4" w:space="0" w:color="auto"/>
              <w:left w:val="single" w:sz="4" w:space="0" w:color="auto"/>
              <w:bottom w:val="single" w:sz="4" w:space="0" w:color="auto"/>
              <w:right w:val="single" w:sz="4" w:space="0" w:color="auto"/>
            </w:tcBorders>
          </w:tcPr>
          <w:p w14:paraId="3A6620E5" w14:textId="1980D787" w:rsidR="008B1494" w:rsidRPr="00320BFA" w:rsidRDefault="008B1494" w:rsidP="00F97242">
            <w:pPr>
              <w:keepNext w:val="0"/>
              <w:keepLines w:val="0"/>
              <w:ind w:left="709" w:hanging="709"/>
              <w:jc w:val="both"/>
              <w:rPr>
                <w:ins w:id="150" w:author="Marcel Hugo" w:date="2021-06-25T17:37:00Z"/>
                <w:sz w:val="18"/>
              </w:rPr>
            </w:pPr>
          </w:p>
        </w:tc>
        <w:tc>
          <w:tcPr>
            <w:tcW w:w="299" w:type="pct"/>
            <w:tcBorders>
              <w:top w:val="single" w:sz="4" w:space="0" w:color="auto"/>
              <w:left w:val="single" w:sz="4" w:space="0" w:color="auto"/>
              <w:bottom w:val="single" w:sz="4" w:space="0" w:color="auto"/>
              <w:right w:val="single" w:sz="4" w:space="0" w:color="auto"/>
            </w:tcBorders>
          </w:tcPr>
          <w:p w14:paraId="7B08BE24" w14:textId="1E346F45" w:rsidR="008B1494" w:rsidRPr="00320BFA" w:rsidRDefault="00F027EB" w:rsidP="00F97242">
            <w:pPr>
              <w:keepNext w:val="0"/>
              <w:keepLines w:val="0"/>
              <w:ind w:left="709" w:hanging="709"/>
              <w:jc w:val="both"/>
              <w:rPr>
                <w:ins w:id="151" w:author="Marcel Hugo" w:date="2021-06-25T17:37:00Z"/>
                <w:sz w:val="18"/>
              </w:rPr>
            </w:pPr>
            <w:ins w:id="152" w:author="Marcel Hugo" w:date="2021-06-25T17:37: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197359D3" w14:textId="77777777" w:rsidR="008B1494" w:rsidRPr="00320BFA" w:rsidRDefault="008B1494" w:rsidP="00F97242">
            <w:pPr>
              <w:keepNext w:val="0"/>
              <w:keepLines w:val="0"/>
              <w:ind w:left="709" w:hanging="709"/>
              <w:jc w:val="both"/>
              <w:rPr>
                <w:ins w:id="153" w:author="Marcel Hugo" w:date="2021-06-25T17:37:00Z"/>
                <w:sz w:val="18"/>
              </w:rPr>
            </w:pPr>
          </w:p>
        </w:tc>
      </w:tr>
      <w:tr w:rsidR="008B1494" w:rsidRPr="00320BFA" w14:paraId="508CB578" w14:textId="77777777" w:rsidTr="00F97242">
        <w:trPr>
          <w:cantSplit/>
          <w:trHeight w:val="447"/>
          <w:jc w:val="center"/>
          <w:ins w:id="154" w:author="Marcel Hugo" w:date="2021-06-25T17:37:00Z"/>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C4F4FA0" w14:textId="77777777" w:rsidR="008B1494" w:rsidRPr="00320BFA" w:rsidRDefault="008B1494" w:rsidP="00F97242">
            <w:pPr>
              <w:keepNext w:val="0"/>
              <w:keepLines w:val="0"/>
              <w:rPr>
                <w:ins w:id="155" w:author="Marcel Hugo" w:date="2021-06-25T17:37:00Z"/>
                <w:sz w:val="18"/>
              </w:rPr>
            </w:pPr>
          </w:p>
        </w:tc>
        <w:tc>
          <w:tcPr>
            <w:tcW w:w="3847" w:type="pct"/>
            <w:tcBorders>
              <w:top w:val="single" w:sz="4" w:space="0" w:color="auto"/>
              <w:left w:val="single" w:sz="4" w:space="0" w:color="auto"/>
              <w:bottom w:val="single" w:sz="4" w:space="0" w:color="auto"/>
              <w:right w:val="single" w:sz="4" w:space="0" w:color="auto"/>
            </w:tcBorders>
            <w:hideMark/>
          </w:tcPr>
          <w:p w14:paraId="29AE68B2" w14:textId="77777777" w:rsidR="008B1494" w:rsidRPr="00320BFA" w:rsidRDefault="008B1494" w:rsidP="008B1494">
            <w:pPr>
              <w:pStyle w:val="TF-xAvalITEM"/>
              <w:numPr>
                <w:ilvl w:val="0"/>
                <w:numId w:val="11"/>
              </w:numPr>
              <w:rPr>
                <w:ins w:id="156" w:author="Marcel Hugo" w:date="2021-06-25T17:37:00Z"/>
              </w:rPr>
            </w:pPr>
            <w:ins w:id="157" w:author="Marcel Hugo" w:date="2021-06-25T17:37:00Z">
              <w:r w:rsidRPr="00320BFA">
                <w:t>METODOLOGIA</w:t>
              </w:r>
            </w:ins>
          </w:p>
          <w:p w14:paraId="22F337A7" w14:textId="77777777" w:rsidR="008B1494" w:rsidRPr="00320BFA" w:rsidRDefault="008B1494" w:rsidP="00F97242">
            <w:pPr>
              <w:pStyle w:val="TF-xAvalITEMDETALHE"/>
              <w:rPr>
                <w:ins w:id="158" w:author="Marcel Hugo" w:date="2021-06-25T17:37:00Z"/>
              </w:rPr>
            </w:pPr>
            <w:ins w:id="159" w:author="Marcel Hugo" w:date="2021-06-25T17:37:00Z">
              <w:r w:rsidRPr="00320BFA">
                <w:t>Foram relacionadas todas as etapas necessárias para o desenvolvimento do TCC?</w:t>
              </w:r>
            </w:ins>
          </w:p>
        </w:tc>
        <w:tc>
          <w:tcPr>
            <w:tcW w:w="241" w:type="pct"/>
            <w:tcBorders>
              <w:top w:val="single" w:sz="4" w:space="0" w:color="auto"/>
              <w:left w:val="single" w:sz="4" w:space="0" w:color="auto"/>
              <w:bottom w:val="single" w:sz="4" w:space="0" w:color="auto"/>
              <w:right w:val="single" w:sz="4" w:space="0" w:color="auto"/>
            </w:tcBorders>
          </w:tcPr>
          <w:p w14:paraId="67AAC3FA" w14:textId="29BF08D4" w:rsidR="008B1494" w:rsidRPr="00320BFA" w:rsidRDefault="008B1494" w:rsidP="00F97242">
            <w:pPr>
              <w:keepNext w:val="0"/>
              <w:keepLines w:val="0"/>
              <w:ind w:left="709" w:hanging="709"/>
              <w:jc w:val="both"/>
              <w:rPr>
                <w:ins w:id="160" w:author="Marcel Hugo" w:date="2021-06-25T17:37:00Z"/>
                <w:sz w:val="18"/>
              </w:rPr>
            </w:pPr>
            <w:ins w:id="161" w:author="Marcel Hugo" w:date="2021-06-25T17:37: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1D2D4482" w14:textId="77777777" w:rsidR="008B1494" w:rsidRPr="00320BFA" w:rsidRDefault="008B1494" w:rsidP="00F97242">
            <w:pPr>
              <w:keepNext w:val="0"/>
              <w:keepLines w:val="0"/>
              <w:ind w:left="709" w:hanging="709"/>
              <w:jc w:val="both"/>
              <w:rPr>
                <w:ins w:id="162" w:author="Marcel Hugo" w:date="2021-06-25T17:37:00Z"/>
                <w:sz w:val="18"/>
              </w:rPr>
            </w:pPr>
          </w:p>
        </w:tc>
        <w:tc>
          <w:tcPr>
            <w:tcW w:w="267" w:type="pct"/>
            <w:tcBorders>
              <w:top w:val="single" w:sz="4" w:space="0" w:color="auto"/>
              <w:left w:val="single" w:sz="4" w:space="0" w:color="auto"/>
              <w:bottom w:val="single" w:sz="4" w:space="0" w:color="auto"/>
              <w:right w:val="single" w:sz="12" w:space="0" w:color="auto"/>
            </w:tcBorders>
          </w:tcPr>
          <w:p w14:paraId="6CA9FE46" w14:textId="77777777" w:rsidR="008B1494" w:rsidRPr="00320BFA" w:rsidRDefault="008B1494" w:rsidP="00F97242">
            <w:pPr>
              <w:keepNext w:val="0"/>
              <w:keepLines w:val="0"/>
              <w:ind w:left="709" w:hanging="709"/>
              <w:jc w:val="both"/>
              <w:rPr>
                <w:ins w:id="163" w:author="Marcel Hugo" w:date="2021-06-25T17:37:00Z"/>
                <w:sz w:val="18"/>
              </w:rPr>
            </w:pPr>
          </w:p>
        </w:tc>
      </w:tr>
      <w:tr w:rsidR="008B1494" w:rsidRPr="00320BFA" w14:paraId="562A6BAF" w14:textId="77777777" w:rsidTr="00F97242">
        <w:trPr>
          <w:cantSplit/>
          <w:trHeight w:val="249"/>
          <w:jc w:val="center"/>
          <w:ins w:id="164" w:author="Marcel Hugo" w:date="2021-06-25T17:37:00Z"/>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11AA81E" w14:textId="77777777" w:rsidR="008B1494" w:rsidRPr="00320BFA" w:rsidRDefault="008B1494" w:rsidP="00F97242">
            <w:pPr>
              <w:keepNext w:val="0"/>
              <w:keepLines w:val="0"/>
              <w:rPr>
                <w:ins w:id="165" w:author="Marcel Hugo" w:date="2021-06-25T17:37:00Z"/>
                <w:sz w:val="18"/>
              </w:rPr>
            </w:pPr>
          </w:p>
        </w:tc>
        <w:tc>
          <w:tcPr>
            <w:tcW w:w="3847" w:type="pct"/>
            <w:tcBorders>
              <w:top w:val="single" w:sz="4" w:space="0" w:color="auto"/>
              <w:left w:val="single" w:sz="4" w:space="0" w:color="auto"/>
              <w:bottom w:val="single" w:sz="4" w:space="0" w:color="auto"/>
              <w:right w:val="single" w:sz="4" w:space="0" w:color="auto"/>
            </w:tcBorders>
            <w:hideMark/>
          </w:tcPr>
          <w:p w14:paraId="36B0537A" w14:textId="77777777" w:rsidR="008B1494" w:rsidRPr="00320BFA" w:rsidRDefault="008B1494" w:rsidP="00F97242">
            <w:pPr>
              <w:pStyle w:val="TF-xAvalITEMDETALHE"/>
              <w:rPr>
                <w:ins w:id="166" w:author="Marcel Hugo" w:date="2021-06-25T17:37:00Z"/>
              </w:rPr>
            </w:pPr>
            <w:ins w:id="167" w:author="Marcel Hugo" w:date="2021-06-25T17:37:00Z">
              <w:r w:rsidRPr="00320BFA">
                <w:t>Os métodos, recursos e o cronograma estão devidamente apresentados e são compatíveis com a metodologia proposta?</w:t>
              </w:r>
            </w:ins>
          </w:p>
        </w:tc>
        <w:tc>
          <w:tcPr>
            <w:tcW w:w="241" w:type="pct"/>
            <w:tcBorders>
              <w:top w:val="single" w:sz="4" w:space="0" w:color="auto"/>
              <w:left w:val="single" w:sz="4" w:space="0" w:color="auto"/>
              <w:bottom w:val="single" w:sz="4" w:space="0" w:color="auto"/>
              <w:right w:val="single" w:sz="4" w:space="0" w:color="auto"/>
            </w:tcBorders>
          </w:tcPr>
          <w:p w14:paraId="257F3B3A" w14:textId="5E0D7BA6" w:rsidR="008B1494" w:rsidRPr="00320BFA" w:rsidRDefault="008B1494" w:rsidP="00F97242">
            <w:pPr>
              <w:keepNext w:val="0"/>
              <w:keepLines w:val="0"/>
              <w:ind w:left="709" w:hanging="709"/>
              <w:jc w:val="both"/>
              <w:rPr>
                <w:ins w:id="168" w:author="Marcel Hugo" w:date="2021-06-25T17:37:00Z"/>
                <w:sz w:val="18"/>
              </w:rPr>
            </w:pPr>
            <w:ins w:id="169" w:author="Marcel Hugo" w:date="2021-06-25T17:37: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1D0FD3A0" w14:textId="77777777" w:rsidR="008B1494" w:rsidRPr="00320BFA" w:rsidRDefault="008B1494" w:rsidP="00F97242">
            <w:pPr>
              <w:keepNext w:val="0"/>
              <w:keepLines w:val="0"/>
              <w:ind w:left="709" w:hanging="709"/>
              <w:jc w:val="both"/>
              <w:rPr>
                <w:ins w:id="170" w:author="Marcel Hugo" w:date="2021-06-25T17:37:00Z"/>
                <w:sz w:val="18"/>
              </w:rPr>
            </w:pPr>
          </w:p>
        </w:tc>
        <w:tc>
          <w:tcPr>
            <w:tcW w:w="267" w:type="pct"/>
            <w:tcBorders>
              <w:top w:val="single" w:sz="4" w:space="0" w:color="auto"/>
              <w:left w:val="single" w:sz="4" w:space="0" w:color="auto"/>
              <w:bottom w:val="single" w:sz="4" w:space="0" w:color="auto"/>
              <w:right w:val="single" w:sz="12" w:space="0" w:color="auto"/>
            </w:tcBorders>
          </w:tcPr>
          <w:p w14:paraId="03365368" w14:textId="77777777" w:rsidR="008B1494" w:rsidRPr="00320BFA" w:rsidRDefault="008B1494" w:rsidP="00F97242">
            <w:pPr>
              <w:keepNext w:val="0"/>
              <w:keepLines w:val="0"/>
              <w:ind w:left="709" w:hanging="709"/>
              <w:jc w:val="both"/>
              <w:rPr>
                <w:ins w:id="171" w:author="Marcel Hugo" w:date="2021-06-25T17:37:00Z"/>
                <w:sz w:val="18"/>
              </w:rPr>
            </w:pPr>
          </w:p>
        </w:tc>
      </w:tr>
      <w:tr w:rsidR="008B1494" w:rsidRPr="00320BFA" w14:paraId="26F5C8CA" w14:textId="77777777" w:rsidTr="00F97242">
        <w:trPr>
          <w:cantSplit/>
          <w:trHeight w:val="249"/>
          <w:jc w:val="center"/>
          <w:ins w:id="172" w:author="Marcel Hugo" w:date="2021-06-25T17:37:00Z"/>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4720D8A" w14:textId="77777777" w:rsidR="008B1494" w:rsidRPr="00320BFA" w:rsidRDefault="008B1494" w:rsidP="00F97242">
            <w:pPr>
              <w:keepNext w:val="0"/>
              <w:keepLines w:val="0"/>
              <w:rPr>
                <w:ins w:id="173" w:author="Marcel Hugo" w:date="2021-06-25T17:37:00Z"/>
                <w:sz w:val="18"/>
              </w:rPr>
            </w:pPr>
          </w:p>
        </w:tc>
        <w:tc>
          <w:tcPr>
            <w:tcW w:w="3847" w:type="pct"/>
            <w:tcBorders>
              <w:top w:val="single" w:sz="4" w:space="0" w:color="auto"/>
              <w:left w:val="single" w:sz="4" w:space="0" w:color="auto"/>
              <w:bottom w:val="single" w:sz="4" w:space="0" w:color="auto"/>
              <w:right w:val="single" w:sz="4" w:space="0" w:color="auto"/>
            </w:tcBorders>
            <w:hideMark/>
          </w:tcPr>
          <w:p w14:paraId="167E465F" w14:textId="77777777" w:rsidR="008B1494" w:rsidRPr="00320BFA" w:rsidRDefault="008B1494" w:rsidP="008B1494">
            <w:pPr>
              <w:pStyle w:val="TF-xAvalITEM"/>
              <w:numPr>
                <w:ilvl w:val="0"/>
                <w:numId w:val="11"/>
              </w:numPr>
              <w:rPr>
                <w:ins w:id="174" w:author="Marcel Hugo" w:date="2021-06-25T17:37:00Z"/>
              </w:rPr>
            </w:pPr>
            <w:ins w:id="175" w:author="Marcel Hugo" w:date="2021-06-25T17:37:00Z">
              <w:r w:rsidRPr="00320BFA">
                <w:t>REVISÃO BIBLIOGRÁFICA</w:t>
              </w:r>
              <w:r>
                <w:t xml:space="preserve"> (atenção para a diferença de conteúdo entre projeto e pré-projeto)</w:t>
              </w:r>
            </w:ins>
          </w:p>
          <w:p w14:paraId="055E58D2" w14:textId="77777777" w:rsidR="008B1494" w:rsidRPr="00320BFA" w:rsidRDefault="008B1494" w:rsidP="00F97242">
            <w:pPr>
              <w:pStyle w:val="TF-xAvalITEMDETALHE"/>
              <w:rPr>
                <w:ins w:id="176" w:author="Marcel Hugo" w:date="2021-06-25T17:37:00Z"/>
              </w:rPr>
            </w:pPr>
            <w:ins w:id="177" w:author="Marcel Hugo" w:date="2021-06-25T17:37:00Z">
              <w:r w:rsidRPr="00320BFA">
                <w:t>Os assuntos apresentados são suficientes e têm relação com o tema do TCC?</w:t>
              </w:r>
            </w:ins>
          </w:p>
        </w:tc>
        <w:tc>
          <w:tcPr>
            <w:tcW w:w="241" w:type="pct"/>
            <w:tcBorders>
              <w:top w:val="single" w:sz="4" w:space="0" w:color="auto"/>
              <w:left w:val="single" w:sz="4" w:space="0" w:color="auto"/>
              <w:bottom w:val="single" w:sz="4" w:space="0" w:color="auto"/>
              <w:right w:val="single" w:sz="4" w:space="0" w:color="auto"/>
            </w:tcBorders>
          </w:tcPr>
          <w:p w14:paraId="0F822D82" w14:textId="7C65F4A8" w:rsidR="008B1494" w:rsidRPr="00320BFA" w:rsidRDefault="008B1494" w:rsidP="00F97242">
            <w:pPr>
              <w:keepNext w:val="0"/>
              <w:keepLines w:val="0"/>
              <w:ind w:left="709" w:hanging="709"/>
              <w:jc w:val="both"/>
              <w:rPr>
                <w:ins w:id="178" w:author="Marcel Hugo" w:date="2021-06-25T17:37:00Z"/>
                <w:sz w:val="18"/>
              </w:rPr>
            </w:pPr>
          </w:p>
        </w:tc>
        <w:tc>
          <w:tcPr>
            <w:tcW w:w="299" w:type="pct"/>
            <w:tcBorders>
              <w:top w:val="single" w:sz="4" w:space="0" w:color="auto"/>
              <w:left w:val="single" w:sz="4" w:space="0" w:color="auto"/>
              <w:bottom w:val="single" w:sz="4" w:space="0" w:color="auto"/>
              <w:right w:val="single" w:sz="4" w:space="0" w:color="auto"/>
            </w:tcBorders>
          </w:tcPr>
          <w:p w14:paraId="10189711" w14:textId="0E535FA9" w:rsidR="008B1494" w:rsidRPr="00320BFA" w:rsidRDefault="006D1796" w:rsidP="00F97242">
            <w:pPr>
              <w:keepNext w:val="0"/>
              <w:keepLines w:val="0"/>
              <w:ind w:left="709" w:hanging="709"/>
              <w:jc w:val="both"/>
              <w:rPr>
                <w:ins w:id="179" w:author="Marcel Hugo" w:date="2021-06-25T17:37:00Z"/>
                <w:sz w:val="18"/>
              </w:rPr>
            </w:pPr>
            <w:ins w:id="180" w:author="Marcel Hugo" w:date="2021-06-25T17:39: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1A681B8E" w14:textId="77777777" w:rsidR="008B1494" w:rsidRPr="00320BFA" w:rsidRDefault="008B1494" w:rsidP="00F97242">
            <w:pPr>
              <w:keepNext w:val="0"/>
              <w:keepLines w:val="0"/>
              <w:ind w:left="709" w:hanging="709"/>
              <w:jc w:val="both"/>
              <w:rPr>
                <w:ins w:id="181" w:author="Marcel Hugo" w:date="2021-06-25T17:37:00Z"/>
                <w:sz w:val="18"/>
              </w:rPr>
            </w:pPr>
          </w:p>
        </w:tc>
      </w:tr>
      <w:tr w:rsidR="008B1494" w:rsidRPr="00320BFA" w14:paraId="3BF0012F" w14:textId="77777777" w:rsidTr="00F97242">
        <w:trPr>
          <w:cantSplit/>
          <w:trHeight w:val="249"/>
          <w:jc w:val="center"/>
          <w:ins w:id="182" w:author="Marcel Hugo" w:date="2021-06-25T17:37:00Z"/>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E24BBAF" w14:textId="77777777" w:rsidR="008B1494" w:rsidRPr="00320BFA" w:rsidRDefault="008B1494" w:rsidP="00F97242">
            <w:pPr>
              <w:keepNext w:val="0"/>
              <w:keepLines w:val="0"/>
              <w:rPr>
                <w:ins w:id="183" w:author="Marcel Hugo" w:date="2021-06-25T17:37:00Z"/>
                <w:sz w:val="18"/>
              </w:rPr>
            </w:pPr>
          </w:p>
        </w:tc>
        <w:tc>
          <w:tcPr>
            <w:tcW w:w="3847" w:type="pct"/>
            <w:tcBorders>
              <w:top w:val="single" w:sz="4" w:space="0" w:color="auto"/>
              <w:left w:val="single" w:sz="4" w:space="0" w:color="auto"/>
              <w:bottom w:val="single" w:sz="12" w:space="0" w:color="auto"/>
              <w:right w:val="single" w:sz="4" w:space="0" w:color="auto"/>
            </w:tcBorders>
            <w:hideMark/>
          </w:tcPr>
          <w:p w14:paraId="2240FB4C" w14:textId="77777777" w:rsidR="008B1494" w:rsidRPr="00320BFA" w:rsidRDefault="008B1494" w:rsidP="00F97242">
            <w:pPr>
              <w:pStyle w:val="TF-xAvalITEMDETALHE"/>
              <w:rPr>
                <w:ins w:id="184" w:author="Marcel Hugo" w:date="2021-06-25T17:37:00Z"/>
              </w:rPr>
            </w:pPr>
            <w:ins w:id="185" w:author="Marcel Hugo" w:date="2021-06-25T17:37:00Z">
              <w:r w:rsidRPr="00320BFA">
                <w:t>As referências contemplam adequadamente os assuntos abordados (são indicadas obras atualizadas e as mais importantes da área)?</w:t>
              </w:r>
            </w:ins>
          </w:p>
        </w:tc>
        <w:tc>
          <w:tcPr>
            <w:tcW w:w="241" w:type="pct"/>
            <w:tcBorders>
              <w:top w:val="single" w:sz="4" w:space="0" w:color="auto"/>
              <w:left w:val="single" w:sz="4" w:space="0" w:color="auto"/>
              <w:bottom w:val="single" w:sz="12" w:space="0" w:color="auto"/>
              <w:right w:val="single" w:sz="4" w:space="0" w:color="auto"/>
            </w:tcBorders>
          </w:tcPr>
          <w:p w14:paraId="31F55A77" w14:textId="240F335F" w:rsidR="008B1494" w:rsidRPr="00320BFA" w:rsidRDefault="008B1494" w:rsidP="00F97242">
            <w:pPr>
              <w:keepNext w:val="0"/>
              <w:keepLines w:val="0"/>
              <w:ind w:left="709" w:hanging="709"/>
              <w:jc w:val="both"/>
              <w:rPr>
                <w:ins w:id="186" w:author="Marcel Hugo" w:date="2021-06-25T17:37:00Z"/>
                <w:sz w:val="18"/>
              </w:rPr>
            </w:pPr>
            <w:ins w:id="187" w:author="Marcel Hugo" w:date="2021-06-25T17:37: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2C9C687D" w14:textId="77777777" w:rsidR="008B1494" w:rsidRPr="00320BFA" w:rsidRDefault="008B1494" w:rsidP="00F97242">
            <w:pPr>
              <w:keepNext w:val="0"/>
              <w:keepLines w:val="0"/>
              <w:ind w:left="709" w:hanging="709"/>
              <w:jc w:val="both"/>
              <w:rPr>
                <w:ins w:id="188" w:author="Marcel Hugo" w:date="2021-06-25T17:37:00Z"/>
                <w:sz w:val="18"/>
              </w:rPr>
            </w:pPr>
          </w:p>
        </w:tc>
        <w:tc>
          <w:tcPr>
            <w:tcW w:w="267" w:type="pct"/>
            <w:tcBorders>
              <w:top w:val="single" w:sz="4" w:space="0" w:color="auto"/>
              <w:left w:val="single" w:sz="4" w:space="0" w:color="auto"/>
              <w:bottom w:val="single" w:sz="12" w:space="0" w:color="auto"/>
              <w:right w:val="single" w:sz="12" w:space="0" w:color="auto"/>
            </w:tcBorders>
          </w:tcPr>
          <w:p w14:paraId="07615469" w14:textId="77777777" w:rsidR="008B1494" w:rsidRPr="00320BFA" w:rsidRDefault="008B1494" w:rsidP="00F97242">
            <w:pPr>
              <w:keepNext w:val="0"/>
              <w:keepLines w:val="0"/>
              <w:ind w:left="709" w:hanging="709"/>
              <w:jc w:val="both"/>
              <w:rPr>
                <w:ins w:id="189" w:author="Marcel Hugo" w:date="2021-06-25T17:37:00Z"/>
                <w:sz w:val="18"/>
              </w:rPr>
            </w:pPr>
          </w:p>
        </w:tc>
      </w:tr>
      <w:tr w:rsidR="008B1494" w:rsidRPr="00320BFA" w14:paraId="21FE6C8E" w14:textId="77777777" w:rsidTr="00F97242">
        <w:trPr>
          <w:cantSplit/>
          <w:trHeight w:val="451"/>
          <w:jc w:val="center"/>
          <w:ins w:id="190" w:author="Marcel Hugo" w:date="2021-06-25T17:37:00Z"/>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16A3508" w14:textId="77777777" w:rsidR="008B1494" w:rsidRPr="0000224C" w:rsidRDefault="008B1494" w:rsidP="00F97242">
            <w:pPr>
              <w:pStyle w:val="TF-xAvalITEMTABELA"/>
              <w:rPr>
                <w:ins w:id="191" w:author="Marcel Hugo" w:date="2021-06-25T17:37:00Z"/>
              </w:rPr>
            </w:pPr>
            <w:ins w:id="192" w:author="Marcel Hugo" w:date="2021-06-25T17:37:00Z">
              <w:r w:rsidRPr="0000224C">
                <w:t>ASPECTOS METODOLÓGICOS</w:t>
              </w:r>
            </w:ins>
          </w:p>
        </w:tc>
        <w:tc>
          <w:tcPr>
            <w:tcW w:w="3847" w:type="pct"/>
            <w:tcBorders>
              <w:top w:val="single" w:sz="12" w:space="0" w:color="auto"/>
              <w:left w:val="single" w:sz="4" w:space="0" w:color="auto"/>
              <w:bottom w:val="single" w:sz="4" w:space="0" w:color="auto"/>
              <w:right w:val="single" w:sz="4" w:space="0" w:color="auto"/>
            </w:tcBorders>
            <w:hideMark/>
          </w:tcPr>
          <w:p w14:paraId="628115EC" w14:textId="77777777" w:rsidR="008B1494" w:rsidRPr="00320BFA" w:rsidRDefault="008B1494" w:rsidP="008B1494">
            <w:pPr>
              <w:pStyle w:val="TF-xAvalITEM"/>
              <w:numPr>
                <w:ilvl w:val="0"/>
                <w:numId w:val="11"/>
              </w:numPr>
              <w:rPr>
                <w:ins w:id="193" w:author="Marcel Hugo" w:date="2021-06-25T17:37:00Z"/>
              </w:rPr>
            </w:pPr>
            <w:ins w:id="194" w:author="Marcel Hugo" w:date="2021-06-25T17:37:00Z">
              <w:r w:rsidRPr="00320BFA">
                <w:t>LINGUAGEM USADA (redação)</w:t>
              </w:r>
            </w:ins>
          </w:p>
          <w:p w14:paraId="0D32EA69" w14:textId="77777777" w:rsidR="008B1494" w:rsidRPr="00320BFA" w:rsidRDefault="008B1494" w:rsidP="00F97242">
            <w:pPr>
              <w:pStyle w:val="TF-xAvalITEMDETALHE"/>
              <w:rPr>
                <w:ins w:id="195" w:author="Marcel Hugo" w:date="2021-06-25T17:37:00Z"/>
              </w:rPr>
            </w:pPr>
            <w:ins w:id="196" w:author="Marcel Hugo" w:date="2021-06-25T17:37:00Z">
              <w:r w:rsidRPr="00320BFA">
                <w:t>O texto completo é coerente e redigido corretamente em língua portuguesa, usando linguagem formal/científica?</w:t>
              </w:r>
            </w:ins>
          </w:p>
        </w:tc>
        <w:tc>
          <w:tcPr>
            <w:tcW w:w="241" w:type="pct"/>
            <w:tcBorders>
              <w:top w:val="single" w:sz="12" w:space="0" w:color="auto"/>
              <w:left w:val="single" w:sz="4" w:space="0" w:color="auto"/>
              <w:bottom w:val="single" w:sz="4" w:space="0" w:color="auto"/>
              <w:right w:val="single" w:sz="4" w:space="0" w:color="auto"/>
            </w:tcBorders>
          </w:tcPr>
          <w:p w14:paraId="75577DC1" w14:textId="0D4FE871" w:rsidR="008B1494" w:rsidRPr="00320BFA" w:rsidRDefault="008B1494" w:rsidP="00F97242">
            <w:pPr>
              <w:keepNext w:val="0"/>
              <w:keepLines w:val="0"/>
              <w:ind w:left="709" w:hanging="709"/>
              <w:jc w:val="both"/>
              <w:rPr>
                <w:ins w:id="197" w:author="Marcel Hugo" w:date="2021-06-25T17:37:00Z"/>
                <w:sz w:val="18"/>
              </w:rPr>
            </w:pPr>
            <w:ins w:id="198" w:author="Marcel Hugo" w:date="2021-06-25T17:37: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38805D7C" w14:textId="77777777" w:rsidR="008B1494" w:rsidRPr="00320BFA" w:rsidRDefault="008B1494" w:rsidP="00F97242">
            <w:pPr>
              <w:keepNext w:val="0"/>
              <w:keepLines w:val="0"/>
              <w:ind w:left="709" w:hanging="709"/>
              <w:jc w:val="both"/>
              <w:rPr>
                <w:ins w:id="199" w:author="Marcel Hugo" w:date="2021-06-25T17:37:00Z"/>
                <w:sz w:val="18"/>
              </w:rPr>
            </w:pPr>
          </w:p>
        </w:tc>
        <w:tc>
          <w:tcPr>
            <w:tcW w:w="267" w:type="pct"/>
            <w:tcBorders>
              <w:top w:val="single" w:sz="12" w:space="0" w:color="auto"/>
              <w:left w:val="single" w:sz="4" w:space="0" w:color="auto"/>
              <w:bottom w:val="single" w:sz="4" w:space="0" w:color="auto"/>
              <w:right w:val="single" w:sz="12" w:space="0" w:color="auto"/>
            </w:tcBorders>
          </w:tcPr>
          <w:p w14:paraId="2F8F2801" w14:textId="77777777" w:rsidR="008B1494" w:rsidRPr="00320BFA" w:rsidRDefault="008B1494" w:rsidP="00F97242">
            <w:pPr>
              <w:keepNext w:val="0"/>
              <w:keepLines w:val="0"/>
              <w:ind w:left="709" w:hanging="709"/>
              <w:jc w:val="both"/>
              <w:rPr>
                <w:ins w:id="200" w:author="Marcel Hugo" w:date="2021-06-25T17:37:00Z"/>
                <w:sz w:val="18"/>
              </w:rPr>
            </w:pPr>
          </w:p>
        </w:tc>
      </w:tr>
      <w:tr w:rsidR="008B1494" w:rsidRPr="00320BFA" w14:paraId="16739C55" w14:textId="77777777" w:rsidTr="00F97242">
        <w:trPr>
          <w:cantSplit/>
          <w:jc w:val="center"/>
          <w:ins w:id="201" w:author="Marcel Hugo" w:date="2021-06-25T17:37:00Z"/>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8975449" w14:textId="77777777" w:rsidR="008B1494" w:rsidRPr="00320BFA" w:rsidRDefault="008B1494" w:rsidP="00F97242">
            <w:pPr>
              <w:keepNext w:val="0"/>
              <w:keepLines w:val="0"/>
              <w:rPr>
                <w:ins w:id="202" w:author="Marcel Hugo" w:date="2021-06-25T17:37:00Z"/>
                <w:sz w:val="18"/>
              </w:rPr>
            </w:pPr>
          </w:p>
        </w:tc>
        <w:tc>
          <w:tcPr>
            <w:tcW w:w="3847" w:type="pct"/>
            <w:tcBorders>
              <w:top w:val="single" w:sz="4" w:space="0" w:color="auto"/>
              <w:left w:val="single" w:sz="4" w:space="0" w:color="auto"/>
              <w:bottom w:val="single" w:sz="12" w:space="0" w:color="auto"/>
              <w:right w:val="single" w:sz="4" w:space="0" w:color="auto"/>
            </w:tcBorders>
            <w:hideMark/>
          </w:tcPr>
          <w:p w14:paraId="2089400D" w14:textId="77777777" w:rsidR="008B1494" w:rsidRPr="00320BFA" w:rsidRDefault="008B1494" w:rsidP="00F97242">
            <w:pPr>
              <w:pStyle w:val="TF-xAvalITEMDETALHE"/>
              <w:rPr>
                <w:ins w:id="203" w:author="Marcel Hugo" w:date="2021-06-25T17:37:00Z"/>
              </w:rPr>
            </w:pPr>
            <w:ins w:id="204" w:author="Marcel Hugo" w:date="2021-06-25T17:37:00Z">
              <w:r w:rsidRPr="00320BFA">
                <w:t>A exposição do assunto é ordenada (as ideias estão bem encadeadas e a linguagem utilizada é clara)?</w:t>
              </w:r>
            </w:ins>
          </w:p>
        </w:tc>
        <w:tc>
          <w:tcPr>
            <w:tcW w:w="241" w:type="pct"/>
            <w:tcBorders>
              <w:top w:val="single" w:sz="4" w:space="0" w:color="auto"/>
              <w:left w:val="single" w:sz="4" w:space="0" w:color="auto"/>
              <w:bottom w:val="single" w:sz="12" w:space="0" w:color="auto"/>
              <w:right w:val="single" w:sz="4" w:space="0" w:color="auto"/>
            </w:tcBorders>
          </w:tcPr>
          <w:p w14:paraId="4C6AE9CB" w14:textId="65F30355" w:rsidR="008B1494" w:rsidRPr="00320BFA" w:rsidRDefault="008B1494" w:rsidP="00F97242">
            <w:pPr>
              <w:keepNext w:val="0"/>
              <w:keepLines w:val="0"/>
              <w:ind w:left="709" w:hanging="709"/>
              <w:jc w:val="both"/>
              <w:rPr>
                <w:ins w:id="205" w:author="Marcel Hugo" w:date="2021-06-25T17:37:00Z"/>
                <w:sz w:val="18"/>
              </w:rPr>
            </w:pPr>
            <w:ins w:id="206" w:author="Marcel Hugo" w:date="2021-06-25T17:37: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3C97FDFE" w14:textId="77777777" w:rsidR="008B1494" w:rsidRPr="00320BFA" w:rsidRDefault="008B1494" w:rsidP="00F97242">
            <w:pPr>
              <w:keepNext w:val="0"/>
              <w:keepLines w:val="0"/>
              <w:ind w:left="709" w:hanging="709"/>
              <w:jc w:val="both"/>
              <w:rPr>
                <w:ins w:id="207" w:author="Marcel Hugo" w:date="2021-06-25T17:37:00Z"/>
                <w:sz w:val="18"/>
              </w:rPr>
            </w:pPr>
          </w:p>
        </w:tc>
        <w:tc>
          <w:tcPr>
            <w:tcW w:w="267" w:type="pct"/>
            <w:tcBorders>
              <w:top w:val="single" w:sz="4" w:space="0" w:color="auto"/>
              <w:left w:val="single" w:sz="4" w:space="0" w:color="auto"/>
              <w:bottom w:val="single" w:sz="12" w:space="0" w:color="auto"/>
              <w:right w:val="single" w:sz="12" w:space="0" w:color="auto"/>
            </w:tcBorders>
          </w:tcPr>
          <w:p w14:paraId="2DF7CCAC" w14:textId="77777777" w:rsidR="008B1494" w:rsidRPr="00320BFA" w:rsidRDefault="008B1494" w:rsidP="00F97242">
            <w:pPr>
              <w:keepNext w:val="0"/>
              <w:keepLines w:val="0"/>
              <w:ind w:left="709" w:hanging="709"/>
              <w:jc w:val="both"/>
              <w:rPr>
                <w:ins w:id="208" w:author="Marcel Hugo" w:date="2021-06-25T17:37:00Z"/>
                <w:sz w:val="18"/>
              </w:rPr>
            </w:pPr>
          </w:p>
        </w:tc>
      </w:tr>
    </w:tbl>
    <w:p w14:paraId="6C41250B" w14:textId="77777777" w:rsidR="008B1494" w:rsidRDefault="008B1494" w:rsidP="008B1494">
      <w:pPr>
        <w:pStyle w:val="TF-xAvalTTULO"/>
        <w:rPr>
          <w:ins w:id="209" w:author="Marcel Hugo" w:date="2021-06-25T17:37:00Z"/>
        </w:rPr>
      </w:pPr>
    </w:p>
    <w:p w14:paraId="1A3711BB" w14:textId="77777777" w:rsidR="008B1494" w:rsidRDefault="008B1494" w:rsidP="008B1494">
      <w:pPr>
        <w:pStyle w:val="TF-xAvalTTULO"/>
        <w:rPr>
          <w:ins w:id="210" w:author="Marcel Hugo" w:date="2021-06-25T17:37:00Z"/>
        </w:rPr>
      </w:pPr>
      <w:ins w:id="211" w:author="Marcel Hugo" w:date="2021-06-25T17:37:00Z">
        <w:r w:rsidRPr="00320BFA">
          <w:t xml:space="preserve">PARECER – PROFESSOR </w:t>
        </w:r>
        <w:r>
          <w:t>AVALIADOR</w:t>
        </w:r>
        <w:r w:rsidRPr="00320BFA">
          <w:t>:</w:t>
        </w:r>
      </w:ins>
    </w:p>
    <w:p w14:paraId="4DAFFACA" w14:textId="77777777" w:rsidR="008B1494" w:rsidRPr="003F5F25" w:rsidRDefault="008B1494" w:rsidP="008B1494">
      <w:pPr>
        <w:pStyle w:val="TF-xAvalTTULO"/>
        <w:rPr>
          <w:ins w:id="212" w:author="Marcel Hugo" w:date="2021-06-25T17:37:00Z"/>
          <w:b/>
        </w:rPr>
      </w:pPr>
      <w:ins w:id="213" w:author="Marcel Hugo" w:date="2021-06-25T17:37:00Z">
        <w:r w:rsidRPr="003F5F25">
          <w:rPr>
            <w:b/>
          </w:rPr>
          <w:t>(preencher apenas no projeto)</w:t>
        </w:r>
      </w:ins>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8B1494" w:rsidRPr="0000224C" w14:paraId="372B5DA9" w14:textId="77777777" w:rsidTr="00F97242">
        <w:trPr>
          <w:cantSplit/>
          <w:jc w:val="center"/>
          <w:ins w:id="214" w:author="Marcel Hugo" w:date="2021-06-25T17:37:00Z"/>
        </w:trPr>
        <w:tc>
          <w:tcPr>
            <w:tcW w:w="9163" w:type="dxa"/>
            <w:gridSpan w:val="3"/>
            <w:tcBorders>
              <w:top w:val="single" w:sz="12" w:space="0" w:color="auto"/>
              <w:left w:val="single" w:sz="12" w:space="0" w:color="auto"/>
              <w:bottom w:val="nil"/>
              <w:right w:val="single" w:sz="12" w:space="0" w:color="auto"/>
            </w:tcBorders>
            <w:hideMark/>
          </w:tcPr>
          <w:p w14:paraId="7334F8A3" w14:textId="77777777" w:rsidR="008B1494" w:rsidRPr="0000224C" w:rsidRDefault="008B1494" w:rsidP="00F97242">
            <w:pPr>
              <w:keepNext w:val="0"/>
              <w:keepLines w:val="0"/>
              <w:spacing w:before="60"/>
              <w:jc w:val="both"/>
              <w:rPr>
                <w:ins w:id="215" w:author="Marcel Hugo" w:date="2021-06-25T17:37:00Z"/>
                <w:sz w:val="18"/>
              </w:rPr>
            </w:pPr>
            <w:ins w:id="216" w:author="Marcel Hugo" w:date="2021-06-25T17:37:00Z">
              <w:r w:rsidRPr="0000224C">
                <w:rPr>
                  <w:sz w:val="18"/>
                </w:rPr>
                <w:t>O projeto de TCC ser</w:t>
              </w:r>
              <w:r>
                <w:rPr>
                  <w:sz w:val="18"/>
                </w:rPr>
                <w:t xml:space="preserve"> </w:t>
              </w:r>
              <w:r w:rsidRPr="0000224C">
                <w:rPr>
                  <w:sz w:val="18"/>
                </w:rPr>
                <w:t>deverá ser revisado, isto é, necessita de complementação, se:</w:t>
              </w:r>
            </w:ins>
          </w:p>
          <w:p w14:paraId="52337C93" w14:textId="77777777" w:rsidR="008B1494" w:rsidRPr="0000224C" w:rsidRDefault="008B1494" w:rsidP="008B1494">
            <w:pPr>
              <w:keepNext w:val="0"/>
              <w:keepLines w:val="0"/>
              <w:numPr>
                <w:ilvl w:val="0"/>
                <w:numId w:val="13"/>
              </w:numPr>
              <w:ind w:left="357" w:hanging="357"/>
              <w:jc w:val="both"/>
              <w:rPr>
                <w:ins w:id="217" w:author="Marcel Hugo" w:date="2021-06-25T17:37:00Z"/>
                <w:sz w:val="18"/>
              </w:rPr>
            </w:pPr>
            <w:ins w:id="218" w:author="Marcel Hugo" w:date="2021-06-25T17:37:00Z">
              <w:r w:rsidRPr="0000224C">
                <w:rPr>
                  <w:sz w:val="18"/>
                </w:rPr>
                <w:t>qualquer um dos itens tiver resposta NÃO ATENDE;</w:t>
              </w:r>
            </w:ins>
          </w:p>
          <w:p w14:paraId="1C3EFAE1" w14:textId="77777777" w:rsidR="008B1494" w:rsidRPr="0000224C" w:rsidRDefault="008B1494" w:rsidP="008B1494">
            <w:pPr>
              <w:keepNext w:val="0"/>
              <w:keepLines w:val="0"/>
              <w:numPr>
                <w:ilvl w:val="0"/>
                <w:numId w:val="13"/>
              </w:numPr>
              <w:ind w:left="357" w:hanging="357"/>
              <w:jc w:val="both"/>
              <w:rPr>
                <w:ins w:id="219" w:author="Marcel Hugo" w:date="2021-06-25T17:37:00Z"/>
                <w:sz w:val="18"/>
              </w:rPr>
            </w:pPr>
            <w:ins w:id="220" w:author="Marcel Hugo" w:date="2021-06-25T17:37:00Z">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ins>
          </w:p>
        </w:tc>
      </w:tr>
      <w:tr w:rsidR="008B1494" w:rsidRPr="0000224C" w14:paraId="30AEB060" w14:textId="77777777" w:rsidTr="00F97242">
        <w:trPr>
          <w:cantSplit/>
          <w:jc w:val="center"/>
          <w:ins w:id="221" w:author="Marcel Hugo" w:date="2021-06-25T17:37:00Z"/>
        </w:trPr>
        <w:tc>
          <w:tcPr>
            <w:tcW w:w="1322" w:type="dxa"/>
            <w:tcBorders>
              <w:top w:val="nil"/>
              <w:left w:val="single" w:sz="12" w:space="0" w:color="auto"/>
              <w:bottom w:val="single" w:sz="12" w:space="0" w:color="auto"/>
              <w:right w:val="nil"/>
            </w:tcBorders>
            <w:hideMark/>
          </w:tcPr>
          <w:p w14:paraId="15B4E0A8" w14:textId="77777777" w:rsidR="008B1494" w:rsidRPr="0000224C" w:rsidRDefault="008B1494" w:rsidP="00F97242">
            <w:pPr>
              <w:keepNext w:val="0"/>
              <w:keepLines w:val="0"/>
              <w:spacing w:before="60" w:after="60"/>
              <w:rPr>
                <w:ins w:id="222" w:author="Marcel Hugo" w:date="2021-06-25T17:37:00Z"/>
                <w:sz w:val="18"/>
              </w:rPr>
            </w:pPr>
            <w:ins w:id="223" w:author="Marcel Hugo" w:date="2021-06-25T17:37:00Z">
              <w:r w:rsidRPr="0000224C">
                <w:rPr>
                  <w:b/>
                  <w:bCs/>
                  <w:sz w:val="20"/>
                </w:rPr>
                <w:t>PARECER</w:t>
              </w:r>
              <w:r w:rsidRPr="0000224C">
                <w:rPr>
                  <w:sz w:val="18"/>
                </w:rPr>
                <w:t>:</w:t>
              </w:r>
            </w:ins>
          </w:p>
        </w:tc>
        <w:tc>
          <w:tcPr>
            <w:tcW w:w="3644" w:type="dxa"/>
            <w:tcBorders>
              <w:top w:val="nil"/>
              <w:left w:val="nil"/>
              <w:bottom w:val="single" w:sz="12" w:space="0" w:color="auto"/>
              <w:right w:val="nil"/>
            </w:tcBorders>
            <w:hideMark/>
          </w:tcPr>
          <w:p w14:paraId="571B52B7" w14:textId="2F898500" w:rsidR="008B1494" w:rsidRPr="0000224C" w:rsidRDefault="008B1494" w:rsidP="00F97242">
            <w:pPr>
              <w:keepNext w:val="0"/>
              <w:keepLines w:val="0"/>
              <w:spacing w:before="60" w:after="60"/>
              <w:jc w:val="center"/>
              <w:rPr>
                <w:ins w:id="224" w:author="Marcel Hugo" w:date="2021-06-25T17:37:00Z"/>
                <w:sz w:val="18"/>
              </w:rPr>
            </w:pPr>
            <w:proofErr w:type="gramStart"/>
            <w:ins w:id="225" w:author="Marcel Hugo" w:date="2021-06-25T17:37:00Z">
              <w:r w:rsidRPr="0000224C">
                <w:rPr>
                  <w:sz w:val="20"/>
                </w:rPr>
                <w:t xml:space="preserve">(  </w:t>
              </w:r>
              <w:proofErr w:type="gramEnd"/>
              <w:r w:rsidRPr="0000224C">
                <w:rPr>
                  <w:sz w:val="20"/>
                </w:rPr>
                <w:t xml:space="preserve"> </w:t>
              </w:r>
            </w:ins>
            <w:ins w:id="226" w:author="Marcel Hugo" w:date="2021-06-25T17:40:00Z">
              <w:r w:rsidR="006D1796">
                <w:rPr>
                  <w:sz w:val="20"/>
                </w:rPr>
                <w:t>X</w:t>
              </w:r>
            </w:ins>
            <w:ins w:id="227" w:author="Marcel Hugo" w:date="2021-06-25T17:37:00Z">
              <w:r w:rsidRPr="0000224C">
                <w:rPr>
                  <w:sz w:val="20"/>
                </w:rPr>
                <w:t xml:space="preserve">   ) APROVADO</w:t>
              </w:r>
            </w:ins>
          </w:p>
        </w:tc>
        <w:tc>
          <w:tcPr>
            <w:tcW w:w="4197" w:type="dxa"/>
            <w:tcBorders>
              <w:top w:val="nil"/>
              <w:left w:val="nil"/>
              <w:bottom w:val="single" w:sz="12" w:space="0" w:color="auto"/>
              <w:right w:val="single" w:sz="12" w:space="0" w:color="auto"/>
            </w:tcBorders>
            <w:hideMark/>
          </w:tcPr>
          <w:p w14:paraId="4E410D79" w14:textId="77777777" w:rsidR="008B1494" w:rsidRPr="0000224C" w:rsidRDefault="008B1494" w:rsidP="00F97242">
            <w:pPr>
              <w:keepNext w:val="0"/>
              <w:keepLines w:val="0"/>
              <w:spacing w:before="60" w:after="60"/>
              <w:jc w:val="center"/>
              <w:rPr>
                <w:ins w:id="228" w:author="Marcel Hugo" w:date="2021-06-25T17:37:00Z"/>
                <w:sz w:val="20"/>
              </w:rPr>
            </w:pPr>
            <w:proofErr w:type="gramStart"/>
            <w:ins w:id="229" w:author="Marcel Hugo" w:date="2021-06-25T17:37:00Z">
              <w:r w:rsidRPr="0000224C">
                <w:rPr>
                  <w:sz w:val="20"/>
                </w:rPr>
                <w:t xml:space="preserve">(  </w:t>
              </w:r>
              <w:proofErr w:type="gramEnd"/>
              <w:r w:rsidRPr="0000224C">
                <w:rPr>
                  <w:sz w:val="20"/>
                </w:rPr>
                <w:t xml:space="preserve">    ) REPROVADO</w:t>
              </w:r>
            </w:ins>
          </w:p>
        </w:tc>
      </w:tr>
    </w:tbl>
    <w:p w14:paraId="38B12F6A" w14:textId="77777777" w:rsidR="008B1494" w:rsidRDefault="008B1494" w:rsidP="008B1494">
      <w:pPr>
        <w:pStyle w:val="TF-xAvalLINHA"/>
        <w:tabs>
          <w:tab w:val="left" w:leader="underscore" w:pos="6237"/>
        </w:tabs>
        <w:rPr>
          <w:ins w:id="230" w:author="Marcel Hugo" w:date="2021-06-25T17:37:00Z"/>
        </w:rPr>
      </w:pPr>
    </w:p>
    <w:p w14:paraId="0074B580" w14:textId="7EC4EDF6" w:rsidR="008B1494" w:rsidRDefault="008B1494" w:rsidP="008B1494">
      <w:pPr>
        <w:pStyle w:val="TF-xAvalLINHA"/>
        <w:tabs>
          <w:tab w:val="left" w:leader="underscore" w:pos="6237"/>
        </w:tabs>
        <w:rPr>
          <w:ins w:id="231" w:author="Marcel Hugo" w:date="2021-06-25T17:37:00Z"/>
        </w:rPr>
      </w:pPr>
      <w:ins w:id="232" w:author="Marcel Hugo" w:date="2021-06-25T17:37:00Z">
        <w:r>
          <w:t xml:space="preserve">Assinatura: </w:t>
        </w:r>
        <w:r>
          <w:tab/>
        </w:r>
        <w:r>
          <w:tab/>
          <w:t xml:space="preserve"> Data: </w:t>
        </w:r>
      </w:ins>
      <w:ins w:id="233" w:author="Marcel Hugo" w:date="2021-06-25T17:40:00Z">
        <w:r w:rsidR="006D1796">
          <w:t>25/06/2021</w:t>
        </w:r>
      </w:ins>
      <w:ins w:id="234" w:author="Marcel Hugo" w:date="2021-06-25T17:37:00Z">
        <w:r>
          <w:tab/>
        </w:r>
      </w:ins>
    </w:p>
    <w:p w14:paraId="1E8FA101" w14:textId="77777777" w:rsidR="00964678" w:rsidRDefault="0012306B"/>
    <w:sectPr w:rsidR="00964678" w:rsidSect="00EC2D7A">
      <w:headerReference w:type="default" r:id="rId37"/>
      <w:footerReference w:type="default" r:id="rId38"/>
      <w:headerReference w:type="first" r:id="rId39"/>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Marcel Hugo" w:date="2021-06-25T17:08:00Z" w:initials="MH">
    <w:p w14:paraId="636EA40D" w14:textId="7BE54106" w:rsidR="00BA6CC5" w:rsidRDefault="00BA6CC5">
      <w:pPr>
        <w:pStyle w:val="Textodecomentrio"/>
      </w:pPr>
      <w:r>
        <w:rPr>
          <w:rStyle w:val="Refdecomentrio"/>
        </w:rPr>
        <w:annotationRef/>
      </w:r>
      <w:r>
        <w:t xml:space="preserve">Iniciar um segundo parágrafo </w:t>
      </w:r>
      <w:r w:rsidR="00390F1F">
        <w:t>com segunda negação deix</w:t>
      </w:r>
      <w:r w:rsidR="006F07FC">
        <w:t>a</w:t>
      </w:r>
      <w:r w:rsidR="00390F1F">
        <w:t xml:space="preserve"> o leitor confuso.</w:t>
      </w:r>
    </w:p>
  </w:comment>
  <w:comment w:id="42" w:author="Marcel Hugo" w:date="2021-06-25T17:30:00Z" w:initials="MH">
    <w:p w14:paraId="39B5EDE1" w14:textId="7696C468" w:rsidR="003727BC" w:rsidRDefault="00B175B5" w:rsidP="003727BC">
      <w:pPr>
        <w:pStyle w:val="Textodecomentrio"/>
      </w:pPr>
      <w:r>
        <w:rPr>
          <w:rStyle w:val="Refdecomentrio"/>
        </w:rPr>
        <w:annotationRef/>
      </w:r>
      <w:r>
        <w:t>Deveria considerar algum requisito</w:t>
      </w:r>
      <w:r w:rsidR="006366A7">
        <w:t xml:space="preserve"> para atender ao objetivo específico </w:t>
      </w:r>
      <w:r w:rsidR="003727BC">
        <w:t xml:space="preserve">b) </w:t>
      </w:r>
      <w:r w:rsidR="003727BC" w:rsidRPr="00B57F11">
        <w:t>consultar API da Bolsa de Valores brasileira para obter as cotações das ações das empresas;</w:t>
      </w:r>
    </w:p>
    <w:p w14:paraId="01C35AC0" w14:textId="4D2A15CB" w:rsidR="003727BC" w:rsidRDefault="003727BC">
      <w:pPr>
        <w:pStyle w:val="Textodecomentrio"/>
      </w:pPr>
    </w:p>
  </w:comment>
  <w:comment w:id="50" w:author="Marcel Hugo" w:date="2021-06-25T17:35:00Z" w:initials="MH">
    <w:p w14:paraId="456B52D7" w14:textId="470EC3A9" w:rsidR="001E181D" w:rsidRDefault="001E181D">
      <w:pPr>
        <w:pStyle w:val="Textodecomentrio"/>
      </w:pPr>
      <w:r>
        <w:rPr>
          <w:rStyle w:val="Refdecomentrio"/>
        </w:rPr>
        <w:annotationRef/>
      </w:r>
      <w:r>
        <w:t xml:space="preserve">Ficou estranho usar essa definição, pois nem </w:t>
      </w:r>
      <w:proofErr w:type="gramStart"/>
      <w:r>
        <w:t>todo web</w:t>
      </w:r>
      <w:proofErr w:type="gramEnd"/>
      <w:r>
        <w:t xml:space="preserve"> scraper precisa ser em Python e usar essa biblioteca.</w:t>
      </w:r>
    </w:p>
  </w:comment>
  <w:comment w:id="51" w:author="Marcel Hugo" w:date="2021-06-25T17:38:00Z" w:initials="MH">
    <w:p w14:paraId="4CA3554C" w14:textId="5E5FE642" w:rsidR="00695818" w:rsidRDefault="00695818">
      <w:pPr>
        <w:pStyle w:val="Textodecomentrio"/>
      </w:pPr>
      <w:r>
        <w:rPr>
          <w:rStyle w:val="Refdecomentrio"/>
        </w:rPr>
        <w:annotationRef/>
      </w:r>
      <w:r>
        <w:t>Será dessa forma que fará a análise de sentimento</w:t>
      </w:r>
      <w:r w:rsidR="00C421DF">
        <w:t xml:space="preserve"> das notícias extraídas (requisito 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6EA40D" w15:done="0"/>
  <w15:commentEx w15:paraId="01C35AC0" w15:done="0"/>
  <w15:commentEx w15:paraId="456B52D7" w15:done="0"/>
  <w15:commentEx w15:paraId="4CA355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08C0D" w16cex:dateUtc="2021-06-25T20:08:00Z"/>
  <w16cex:commentExtensible w16cex:durableId="2480912C" w16cex:dateUtc="2021-06-25T20:30:00Z"/>
  <w16cex:commentExtensible w16cex:durableId="24809278" w16cex:dateUtc="2021-06-25T20:35:00Z"/>
  <w16cex:commentExtensible w16cex:durableId="24809324" w16cex:dateUtc="2021-06-25T20: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6EA40D" w16cid:durableId="24808C0D"/>
  <w16cid:commentId w16cid:paraId="01C35AC0" w16cid:durableId="2480912C"/>
  <w16cid:commentId w16cid:paraId="456B52D7" w16cid:durableId="24809278"/>
  <w16cid:commentId w16cid:paraId="4CA3554C" w16cid:durableId="248093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273C3" w14:textId="77777777" w:rsidR="0012306B" w:rsidRDefault="0012306B" w:rsidP="000F455E">
      <w:r>
        <w:separator/>
      </w:r>
    </w:p>
  </w:endnote>
  <w:endnote w:type="continuationSeparator" w:id="0">
    <w:p w14:paraId="421E7FB8" w14:textId="77777777" w:rsidR="0012306B" w:rsidRDefault="0012306B" w:rsidP="000F4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3222" w14:textId="77777777" w:rsidR="000F455E" w:rsidRDefault="000F455E">
    <w:pPr>
      <w:pStyle w:val="Rodap"/>
      <w:jc w:val="right"/>
    </w:pPr>
    <w:r>
      <w:fldChar w:fldCharType="begin"/>
    </w:r>
    <w:r>
      <w:instrText>PAGE   \* MERGEFORMAT</w:instrText>
    </w:r>
    <w:r>
      <w:fldChar w:fldCharType="separate"/>
    </w:r>
    <w:r>
      <w:rPr>
        <w:noProof/>
      </w:rPr>
      <w:t>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322A" w14:textId="77777777" w:rsidR="00F50459" w:rsidRPr="0000224C" w:rsidRDefault="0025061D">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B5B44" w14:textId="77777777" w:rsidR="0012306B" w:rsidRDefault="0012306B" w:rsidP="000F455E">
      <w:r>
        <w:separator/>
      </w:r>
    </w:p>
  </w:footnote>
  <w:footnote w:type="continuationSeparator" w:id="0">
    <w:p w14:paraId="1921A67A" w14:textId="77777777" w:rsidR="0012306B" w:rsidRDefault="0012306B" w:rsidP="000F455E">
      <w:r>
        <w:continuationSeparator/>
      </w:r>
    </w:p>
  </w:footnote>
  <w:footnote w:id="1">
    <w:p w14:paraId="59853230" w14:textId="77777777" w:rsidR="000F455E" w:rsidRPr="004A2769" w:rsidRDefault="000F455E" w:rsidP="000F455E">
      <w:pPr>
        <w:pStyle w:val="Textodenotaderodap"/>
        <w:rPr>
          <w:lang w:val="en-US"/>
        </w:rPr>
      </w:pPr>
      <w:r>
        <w:rPr>
          <w:rStyle w:val="Refdenotaderodap"/>
        </w:rPr>
        <w:footnoteRef/>
      </w:r>
      <w:r w:rsidRPr="004A2769">
        <w:t xml:space="preserve"> T</w:t>
      </w:r>
      <w:r>
        <w:t xml:space="preserve">ítulo do trabalho de Vargas </w:t>
      </w:r>
      <w:r w:rsidRPr="004A2769">
        <w:rPr>
          <w:i/>
        </w:rPr>
        <w:t>et al</w:t>
      </w:r>
      <w:r>
        <w:t xml:space="preserve">. </w:t>
      </w:r>
      <w:r>
        <w:rPr>
          <w:lang w:val="en-US"/>
        </w:rPr>
        <w:t>(2018). N</w:t>
      </w:r>
      <w:r w:rsidRPr="004A2769">
        <w:rPr>
          <w:lang w:val="en-US"/>
        </w:rPr>
        <w:t>o original:</w:t>
      </w:r>
      <w:r>
        <w:rPr>
          <w:lang w:val="en-US"/>
        </w:rPr>
        <w:t xml:space="preserve"> </w:t>
      </w:r>
      <w:r w:rsidRPr="004A2769">
        <w:rPr>
          <w:i/>
          <w:lang w:val="en-US"/>
        </w:rPr>
        <w:t>Deep learning for stock market prediction using technical indicators and financial news articles</w:t>
      </w:r>
      <w:r>
        <w:rPr>
          <w:lang w:val="en-US"/>
        </w:rPr>
        <w:t>.</w:t>
      </w:r>
    </w:p>
  </w:footnote>
  <w:footnote w:id="2">
    <w:p w14:paraId="59853231" w14:textId="77777777" w:rsidR="000F455E" w:rsidRPr="004D6A24" w:rsidRDefault="000F455E" w:rsidP="000F455E">
      <w:pPr>
        <w:pStyle w:val="Textodenotaderodap"/>
        <w:jc w:val="both"/>
        <w:rPr>
          <w:i/>
          <w:lang w:val="en-US"/>
        </w:rPr>
      </w:pPr>
      <w:r w:rsidRPr="004D6A24">
        <w:rPr>
          <w:rStyle w:val="Refdenotaderodap"/>
          <w:i/>
        </w:rPr>
        <w:footnoteRef/>
      </w:r>
      <w:r w:rsidRPr="004D6A24">
        <w:rPr>
          <w:i/>
          <w:lang w:val="en-US"/>
        </w:rPr>
        <w:t xml:space="preserve"> </w:t>
      </w:r>
      <w:r w:rsidRPr="004A2769">
        <w:rPr>
          <w:lang w:val="en-US"/>
        </w:rPr>
        <w:t>No original:</w:t>
      </w:r>
      <w:r>
        <w:rPr>
          <w:i/>
          <w:lang w:val="en-US"/>
        </w:rPr>
        <w:t xml:space="preserve"> </w:t>
      </w:r>
      <w:r w:rsidRPr="004D6A24">
        <w:rPr>
          <w:i/>
          <w:lang w:val="en-US"/>
        </w:rPr>
        <w:t>It is important to note that deep learning models require a large amount of data, but when dealing with stock market prices predictions past occurrences does not necessarily have correlation with future behavior.</w:t>
      </w:r>
    </w:p>
  </w:footnote>
  <w:footnote w:id="3">
    <w:p w14:paraId="59853232" w14:textId="77777777" w:rsidR="000F455E" w:rsidRPr="004A2769" w:rsidRDefault="000F455E" w:rsidP="000F455E">
      <w:pPr>
        <w:pStyle w:val="Textodenotaderodap"/>
        <w:rPr>
          <w:i/>
          <w:lang w:val="en-US"/>
        </w:rPr>
      </w:pPr>
      <w:r>
        <w:rPr>
          <w:rStyle w:val="Refdenotaderodap"/>
        </w:rPr>
        <w:footnoteRef/>
      </w:r>
      <w:r w:rsidRPr="004A2769">
        <w:t xml:space="preserve"> Título do trabalho de Li </w:t>
      </w:r>
      <w:r w:rsidRPr="004A2769">
        <w:rPr>
          <w:i/>
        </w:rPr>
        <w:t>et al.</w:t>
      </w:r>
      <w:r w:rsidRPr="004A2769">
        <w:t xml:space="preserve"> </w:t>
      </w:r>
      <w:r w:rsidRPr="004A2769">
        <w:rPr>
          <w:lang w:val="en-US"/>
        </w:rPr>
        <w:t>(</w:t>
      </w:r>
      <w:r>
        <w:rPr>
          <w:lang w:val="en-US"/>
        </w:rPr>
        <w:t xml:space="preserve">2020). No original: </w:t>
      </w:r>
      <w:r w:rsidRPr="004A2769">
        <w:rPr>
          <w:i/>
          <w:lang w:val="en-US"/>
        </w:rPr>
        <w:t>A multimodal event-driven LSTM model for stock prediction using online news.</w:t>
      </w:r>
    </w:p>
  </w:footnote>
  <w:footnote w:id="4">
    <w:p w14:paraId="59853233" w14:textId="77777777" w:rsidR="000F455E" w:rsidRPr="00BA719D" w:rsidRDefault="000F455E" w:rsidP="000F455E">
      <w:pPr>
        <w:pStyle w:val="Textodenotaderodap"/>
        <w:jc w:val="both"/>
        <w:rPr>
          <w:i/>
          <w:lang w:val="en-US"/>
        </w:rPr>
      </w:pPr>
      <w:r>
        <w:rPr>
          <w:rStyle w:val="Refdenotaderodap"/>
        </w:rPr>
        <w:footnoteRef/>
      </w:r>
      <w:r>
        <w:t xml:space="preserve"> Título do trabalho de Li e Pan (2020). </w:t>
      </w:r>
      <w:r w:rsidRPr="00BA719D">
        <w:rPr>
          <w:lang w:val="en-US"/>
        </w:rPr>
        <w:t xml:space="preserve">No original: </w:t>
      </w:r>
      <w:r w:rsidRPr="00BA719D">
        <w:rPr>
          <w:i/>
          <w:lang w:val="en-US"/>
        </w:rPr>
        <w:t>A novel ensemble deep learning model for stock prediction based on stock prices and news</w:t>
      </w:r>
      <w:r>
        <w:rPr>
          <w:i/>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48"/>
      <w:gridCol w:w="3414"/>
    </w:tblGrid>
    <w:tr w:rsidR="000F455E" w14:paraId="59853224" w14:textId="77777777" w:rsidTr="008F2DC1">
      <w:tc>
        <w:tcPr>
          <w:tcW w:w="9212" w:type="dxa"/>
          <w:gridSpan w:val="2"/>
          <w:shd w:val="clear" w:color="auto" w:fill="auto"/>
        </w:tcPr>
        <w:p w14:paraId="59853223" w14:textId="77777777" w:rsidR="000F455E" w:rsidRDefault="000F455E" w:rsidP="003C5262">
          <w:pPr>
            <w:pStyle w:val="Cabealho"/>
            <w:tabs>
              <w:tab w:val="clear" w:pos="8640"/>
              <w:tab w:val="right" w:pos="8931"/>
            </w:tabs>
            <w:ind w:right="141"/>
            <w:jc w:val="center"/>
            <w:rPr>
              <w:rStyle w:val="Nmerodepgina"/>
            </w:rPr>
          </w:pPr>
          <w:r>
            <w:rPr>
              <w:rStyle w:val="Nmerodepgina"/>
            </w:rPr>
            <w:t>CURSO DE CIÊNCIA DA COMPUTAÇÃO – TCC</w:t>
          </w:r>
        </w:p>
      </w:tc>
    </w:tr>
    <w:tr w:rsidR="000F455E" w14:paraId="59853227" w14:textId="77777777" w:rsidTr="008F2DC1">
      <w:tc>
        <w:tcPr>
          <w:tcW w:w="5778" w:type="dxa"/>
          <w:shd w:val="clear" w:color="auto" w:fill="auto"/>
        </w:tcPr>
        <w:p w14:paraId="59853225" w14:textId="37D391DF" w:rsidR="000F455E" w:rsidRPr="003C5262" w:rsidRDefault="000F455E" w:rsidP="003C5262">
          <w:pPr>
            <w:pStyle w:val="Cabealho"/>
            <w:tabs>
              <w:tab w:val="clear" w:pos="8640"/>
              <w:tab w:val="right" w:pos="8931"/>
            </w:tabs>
            <w:ind w:right="141"/>
          </w:pPr>
          <w:proofErr w:type="gramStart"/>
          <w:r>
            <w:rPr>
              <w:rStyle w:val="Nmerodepgina"/>
            </w:rPr>
            <w:t>(  </w:t>
          </w:r>
          <w:proofErr w:type="gramEnd"/>
          <w:r>
            <w:rPr>
              <w:rStyle w:val="Nmerodepgina"/>
            </w:rPr>
            <w:t>   ) PRÉ-PROJETO     (</w:t>
          </w:r>
          <w:r>
            <w:t>  </w:t>
          </w:r>
          <w:r w:rsidR="009C316A">
            <w:t>x</w:t>
          </w:r>
          <w:r>
            <w:t xml:space="preserve">   ) </w:t>
          </w:r>
          <w:r>
            <w:rPr>
              <w:rStyle w:val="Nmerodepgina"/>
            </w:rPr>
            <w:t xml:space="preserve">PROJETO </w:t>
          </w:r>
        </w:p>
      </w:tc>
      <w:tc>
        <w:tcPr>
          <w:tcW w:w="3434" w:type="dxa"/>
          <w:shd w:val="clear" w:color="auto" w:fill="auto"/>
        </w:tcPr>
        <w:p w14:paraId="59853226" w14:textId="77777777" w:rsidR="000F455E" w:rsidRDefault="000F455E" w:rsidP="003C5262">
          <w:pPr>
            <w:pStyle w:val="Cabealho"/>
            <w:tabs>
              <w:tab w:val="clear" w:pos="8640"/>
              <w:tab w:val="right" w:pos="8931"/>
            </w:tabs>
            <w:ind w:right="141"/>
            <w:rPr>
              <w:rStyle w:val="Nmerodepgina"/>
            </w:rPr>
          </w:pPr>
          <w:r>
            <w:rPr>
              <w:rStyle w:val="Nmerodepgina"/>
            </w:rPr>
            <w:t>ANO/SEMESTRE:2021/1</w:t>
          </w:r>
        </w:p>
      </w:tc>
    </w:tr>
  </w:tbl>
  <w:p w14:paraId="59853228" w14:textId="77777777" w:rsidR="000F455E" w:rsidRDefault="000F455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3229" w14:textId="77777777" w:rsidR="00F50459" w:rsidRDefault="0012306B">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F50459" w14:paraId="5985322E" w14:textId="77777777" w:rsidTr="006746CA">
      <w:tc>
        <w:tcPr>
          <w:tcW w:w="3227" w:type="dxa"/>
          <w:shd w:val="clear" w:color="auto" w:fill="auto"/>
        </w:tcPr>
        <w:p w14:paraId="5985322B" w14:textId="77777777" w:rsidR="00F50459" w:rsidRDefault="0025061D"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985322C" w14:textId="77777777" w:rsidR="00F50459" w:rsidRDefault="0025061D"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5985322D" w14:textId="77777777" w:rsidR="00F50459" w:rsidRDefault="0012306B" w:rsidP="00F31359">
          <w:pPr>
            <w:pStyle w:val="Cabealho"/>
            <w:tabs>
              <w:tab w:val="clear" w:pos="8640"/>
              <w:tab w:val="right" w:pos="8931"/>
            </w:tabs>
            <w:ind w:right="141"/>
            <w:jc w:val="right"/>
            <w:rPr>
              <w:rStyle w:val="Nmerodepgina"/>
            </w:rPr>
          </w:pPr>
        </w:p>
      </w:tc>
    </w:tr>
  </w:tbl>
  <w:p w14:paraId="5985322F" w14:textId="77777777" w:rsidR="00F50459" w:rsidRDefault="0012306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9E8384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AF3B47"/>
    <w:multiLevelType w:val="hybridMultilevel"/>
    <w:tmpl w:val="7C7034CC"/>
    <w:lvl w:ilvl="0" w:tplc="9318842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2"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7F68A2"/>
    <w:multiLevelType w:val="multilevel"/>
    <w:tmpl w:val="FD88D4AA"/>
    <w:lvl w:ilvl="0">
      <w:start w:val="1"/>
      <w:numFmt w:val="lowerLetter"/>
      <w:pStyle w:val="TF-ALNEA"/>
      <w:lvlText w:val="%1)"/>
      <w:lvlJc w:val="left"/>
      <w:pPr>
        <w:tabs>
          <w:tab w:val="num" w:pos="964"/>
        </w:tabs>
        <w:ind w:left="964"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4AC4078"/>
    <w:multiLevelType w:val="multilevel"/>
    <w:tmpl w:val="E1343760"/>
    <w:lvl w:ilvl="0">
      <w:start w:val="2"/>
      <w:numFmt w:val="decimal"/>
      <w:lvlText w:val="%1"/>
      <w:lvlJc w:val="left"/>
      <w:pPr>
        <w:ind w:left="360" w:hanging="360"/>
      </w:pPr>
      <w:rPr>
        <w:rFonts w:hint="default"/>
      </w:rPr>
    </w:lvl>
    <w:lvl w:ilvl="1">
      <w:start w:val="3"/>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148" w:hanging="72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222" w:hanging="108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6" w15:restartNumberingAfterBreak="0">
    <w:nsid w:val="2A55361C"/>
    <w:multiLevelType w:val="hybridMultilevel"/>
    <w:tmpl w:val="AC18B08C"/>
    <w:lvl w:ilvl="0" w:tplc="7F043A70">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2DA16F2"/>
    <w:multiLevelType w:val="multilevel"/>
    <w:tmpl w:val="FFA045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4B63338"/>
    <w:multiLevelType w:val="multilevel"/>
    <w:tmpl w:val="0B0C19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66551DB"/>
    <w:multiLevelType w:val="multilevel"/>
    <w:tmpl w:val="2294FCE0"/>
    <w:lvl w:ilvl="0">
      <w:start w:val="2"/>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148" w:hanging="72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222" w:hanging="108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10" w15:restartNumberingAfterBreak="0">
    <w:nsid w:val="4F455563"/>
    <w:multiLevelType w:val="hybridMultilevel"/>
    <w:tmpl w:val="68529EBE"/>
    <w:lvl w:ilvl="0" w:tplc="EF5431D6">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1" w15:restartNumberingAfterBreak="0">
    <w:nsid w:val="594E3D59"/>
    <w:multiLevelType w:val="hybridMultilevel"/>
    <w:tmpl w:val="E4DED6C8"/>
    <w:lvl w:ilvl="0" w:tplc="D6EC9B5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2" w15:restartNumberingAfterBreak="0">
    <w:nsid w:val="5DF70E71"/>
    <w:multiLevelType w:val="hybridMultilevel"/>
    <w:tmpl w:val="2B4C7732"/>
    <w:lvl w:ilvl="0" w:tplc="9194668A">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3"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71AC336B"/>
    <w:multiLevelType w:val="multilevel"/>
    <w:tmpl w:val="3F8C30E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7FE1E4D"/>
    <w:multiLevelType w:val="multilevel"/>
    <w:tmpl w:val="8924BFE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3"/>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3"/>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2"/>
  </w:num>
  <w:num w:numId="19">
    <w:abstractNumId w:val="11"/>
  </w:num>
  <w:num w:numId="20">
    <w:abstractNumId w:val="0"/>
    <w:lvlOverride w:ilvl="0">
      <w:startOverride w:val="2"/>
    </w:lvlOverride>
    <w:lvlOverride w:ilvl="1">
      <w:startOverride w:val="1"/>
    </w:lvlOverride>
  </w:num>
  <w:num w:numId="21">
    <w:abstractNumId w:val="7"/>
  </w:num>
  <w:num w:numId="22">
    <w:abstractNumId w:val="8"/>
  </w:num>
  <w:num w:numId="23">
    <w:abstractNumId w:val="15"/>
  </w:num>
  <w:num w:numId="24">
    <w:abstractNumId w:val="14"/>
  </w:num>
  <w:num w:numId="25">
    <w:abstractNumId w:val="6"/>
  </w:num>
  <w:num w:numId="26">
    <w:abstractNumId w:val="9"/>
  </w:num>
  <w:num w:numId="27">
    <w:abstractNumId w:val="5"/>
  </w:num>
  <w:num w:numId="2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el Hugo">
    <w15:presenceInfo w15:providerId="None" w15:userId="Marcel Hug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A9F"/>
    <w:rsid w:val="00055C94"/>
    <w:rsid w:val="000F455E"/>
    <w:rsid w:val="0012306B"/>
    <w:rsid w:val="00127E43"/>
    <w:rsid w:val="00154B95"/>
    <w:rsid w:val="001E181D"/>
    <w:rsid w:val="002066EF"/>
    <w:rsid w:val="0022631D"/>
    <w:rsid w:val="0025061D"/>
    <w:rsid w:val="003727BC"/>
    <w:rsid w:val="00390F1F"/>
    <w:rsid w:val="003F3568"/>
    <w:rsid w:val="00420734"/>
    <w:rsid w:val="006366A7"/>
    <w:rsid w:val="00695818"/>
    <w:rsid w:val="006D1796"/>
    <w:rsid w:val="006F07FC"/>
    <w:rsid w:val="006F67E9"/>
    <w:rsid w:val="008059AD"/>
    <w:rsid w:val="00811A9F"/>
    <w:rsid w:val="008B1494"/>
    <w:rsid w:val="008E4CB7"/>
    <w:rsid w:val="00977ECB"/>
    <w:rsid w:val="009C316A"/>
    <w:rsid w:val="009D1F35"/>
    <w:rsid w:val="00A1348A"/>
    <w:rsid w:val="00B175B5"/>
    <w:rsid w:val="00B84610"/>
    <w:rsid w:val="00BA6CC5"/>
    <w:rsid w:val="00C32CCF"/>
    <w:rsid w:val="00C421DF"/>
    <w:rsid w:val="00CB5A29"/>
    <w:rsid w:val="00E3542F"/>
    <w:rsid w:val="00F027EB"/>
    <w:rsid w:val="00F06324"/>
    <w:rsid w:val="00F321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52FEE"/>
  <w15:chartTrackingRefBased/>
  <w15:docId w15:val="{B7A9767A-3766-4166-A3F0-FA6AF513E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F455E"/>
    <w:pPr>
      <w:keepNext/>
      <w:keepLines/>
      <w:spacing w:after="0" w:line="240" w:lineRule="auto"/>
    </w:pPr>
    <w:rPr>
      <w:rFonts w:ascii="Times New Roman" w:eastAsia="Times New Roman" w:hAnsi="Times New Roman" w:cs="Times New Roman"/>
      <w:sz w:val="24"/>
      <w:szCs w:val="24"/>
      <w:lang w:eastAsia="pt-BR"/>
    </w:rPr>
  </w:style>
  <w:style w:type="paragraph" w:styleId="Ttulo1">
    <w:name w:val="heading 1"/>
    <w:aliases w:val="TF-TÍTULO 1"/>
    <w:basedOn w:val="Normal"/>
    <w:next w:val="TF-TEXTO"/>
    <w:link w:val="Ttulo1Char"/>
    <w:autoRedefine/>
    <w:qFormat/>
    <w:rsid w:val="000F455E"/>
    <w:pPr>
      <w:keepLines w:val="0"/>
      <w:spacing w:line="360" w:lineRule="auto"/>
      <w:jc w:val="center"/>
      <w:outlineLvl w:val="0"/>
    </w:pPr>
    <w:rPr>
      <w:b/>
      <w:iCs/>
      <w:caps/>
      <w:kern w:val="28"/>
      <w:sz w:val="20"/>
      <w:szCs w:val="20"/>
    </w:rPr>
  </w:style>
  <w:style w:type="paragraph" w:styleId="Ttulo2">
    <w:name w:val="heading 2"/>
    <w:aliases w:val="TF-TÍTULO 2"/>
    <w:next w:val="TF-TEXTO"/>
    <w:link w:val="Ttulo2Char"/>
    <w:autoRedefine/>
    <w:qFormat/>
    <w:rsid w:val="000F455E"/>
    <w:pPr>
      <w:keepNext/>
      <w:spacing w:after="120" w:line="240" w:lineRule="auto"/>
      <w:outlineLvl w:val="1"/>
    </w:pPr>
    <w:rPr>
      <w:rFonts w:ascii="Times New Roman" w:eastAsia="Times New Roman" w:hAnsi="Times New Roman" w:cs="Times New Roman"/>
      <w:caps/>
      <w:sz w:val="20"/>
      <w:szCs w:val="20"/>
      <w:lang w:eastAsia="pt-BR"/>
    </w:rPr>
  </w:style>
  <w:style w:type="paragraph" w:styleId="Ttulo3">
    <w:name w:val="heading 3"/>
    <w:aliases w:val="TF-TÍTULO 3"/>
    <w:next w:val="TF-TEXTO"/>
    <w:link w:val="Ttulo3Char"/>
    <w:autoRedefine/>
    <w:qFormat/>
    <w:rsid w:val="000F455E"/>
    <w:pPr>
      <w:keepNext/>
      <w:keepLines/>
      <w:spacing w:before="240" w:after="0" w:line="360" w:lineRule="auto"/>
      <w:jc w:val="both"/>
      <w:outlineLvl w:val="2"/>
    </w:pPr>
    <w:rPr>
      <w:rFonts w:ascii="Times New Roman" w:eastAsia="Times New Roman" w:hAnsi="Times New Roman" w:cs="Times New Roman"/>
      <w:color w:val="000000"/>
      <w:sz w:val="20"/>
      <w:szCs w:val="20"/>
      <w:lang w:eastAsia="pt-BR"/>
    </w:rPr>
  </w:style>
  <w:style w:type="paragraph" w:styleId="Ttulo4">
    <w:name w:val="heading 4"/>
    <w:aliases w:val="TF-TÍTULO 4"/>
    <w:next w:val="TF-TEXTO"/>
    <w:link w:val="Ttulo4Char"/>
    <w:autoRedefine/>
    <w:qFormat/>
    <w:rsid w:val="000F455E"/>
    <w:pPr>
      <w:keepNext/>
      <w:keepLines/>
      <w:spacing w:before="240" w:after="0" w:line="360" w:lineRule="auto"/>
      <w:jc w:val="both"/>
      <w:outlineLvl w:val="3"/>
    </w:pPr>
    <w:rPr>
      <w:rFonts w:ascii="Times New Roman" w:eastAsia="Times New Roman" w:hAnsi="Times New Roman" w:cs="Times New Roman"/>
      <w:color w:val="000000"/>
      <w:sz w:val="20"/>
      <w:szCs w:val="20"/>
      <w:lang w:eastAsia="pt-BR"/>
    </w:rPr>
  </w:style>
  <w:style w:type="paragraph" w:styleId="Ttulo5">
    <w:name w:val="heading 5"/>
    <w:aliases w:val="TF-TÍTULO 5"/>
    <w:next w:val="TF-TEXTO"/>
    <w:link w:val="Ttulo5Char"/>
    <w:autoRedefine/>
    <w:qFormat/>
    <w:rsid w:val="000F455E"/>
    <w:pPr>
      <w:keepNext/>
      <w:keepLines/>
      <w:spacing w:before="240" w:after="0" w:line="360" w:lineRule="auto"/>
      <w:jc w:val="both"/>
      <w:outlineLvl w:val="4"/>
    </w:pPr>
    <w:rPr>
      <w:rFonts w:ascii="Times New Roman" w:eastAsia="Times New Roman" w:hAnsi="Times New Roman" w:cs="Times New Roman"/>
      <w:color w:val="000000"/>
      <w:sz w:val="20"/>
      <w:szCs w:val="20"/>
      <w:lang w:eastAsia="pt-BR"/>
    </w:rPr>
  </w:style>
  <w:style w:type="paragraph" w:styleId="Ttulo6">
    <w:name w:val="heading 6"/>
    <w:next w:val="TF-TEXTO"/>
    <w:link w:val="Ttulo6Char"/>
    <w:autoRedefine/>
    <w:qFormat/>
    <w:rsid w:val="000F455E"/>
    <w:pPr>
      <w:keepNext/>
      <w:spacing w:before="360" w:after="240" w:line="240" w:lineRule="auto"/>
      <w:jc w:val="both"/>
      <w:outlineLvl w:val="5"/>
    </w:pPr>
    <w:rPr>
      <w:rFonts w:ascii="Times New Roman" w:eastAsia="Times New Roman" w:hAnsi="Times New Roman" w:cs="Times New Roman"/>
      <w:noProof/>
      <w:color w:val="000000"/>
      <w:sz w:val="24"/>
      <w:szCs w:val="20"/>
      <w:lang w:eastAsia="pt-BR"/>
    </w:rPr>
  </w:style>
  <w:style w:type="paragraph" w:styleId="Ttulo7">
    <w:name w:val="heading 7"/>
    <w:next w:val="TF-TEXTO"/>
    <w:link w:val="Ttulo7Char"/>
    <w:autoRedefine/>
    <w:qFormat/>
    <w:rsid w:val="000F455E"/>
    <w:pPr>
      <w:keepNext/>
      <w:spacing w:before="360" w:after="240" w:line="240" w:lineRule="auto"/>
      <w:jc w:val="both"/>
      <w:outlineLvl w:val="6"/>
    </w:pPr>
    <w:rPr>
      <w:rFonts w:ascii="Times" w:eastAsia="Times New Roman" w:hAnsi="Times" w:cs="Times New Roman"/>
      <w:sz w:val="24"/>
      <w:szCs w:val="20"/>
      <w:lang w:eastAsia="pt-BR"/>
    </w:rPr>
  </w:style>
  <w:style w:type="paragraph" w:styleId="Ttulo8">
    <w:name w:val="heading 8"/>
    <w:next w:val="TF-TEXTO"/>
    <w:link w:val="Ttulo8Char"/>
    <w:autoRedefine/>
    <w:qFormat/>
    <w:rsid w:val="000F455E"/>
    <w:pPr>
      <w:keepNext/>
      <w:spacing w:before="360" w:after="240" w:line="240" w:lineRule="auto"/>
      <w:jc w:val="both"/>
      <w:outlineLvl w:val="7"/>
    </w:pPr>
    <w:rPr>
      <w:rFonts w:ascii="Times" w:eastAsia="Times New Roman" w:hAnsi="Times" w:cs="Times New Roman"/>
      <w:color w:val="000000"/>
      <w:sz w:val="24"/>
      <w:szCs w:val="20"/>
      <w:lang w:eastAsia="pt-BR"/>
    </w:rPr>
  </w:style>
  <w:style w:type="paragraph" w:styleId="Ttulo9">
    <w:name w:val="heading 9"/>
    <w:next w:val="TF-TEXTO"/>
    <w:link w:val="Ttulo9Char"/>
    <w:qFormat/>
    <w:rsid w:val="000F455E"/>
    <w:pPr>
      <w:keepNext/>
      <w:spacing w:before="360" w:after="360" w:line="240" w:lineRule="auto"/>
      <w:jc w:val="both"/>
      <w:outlineLvl w:val="8"/>
    </w:pPr>
    <w:rPr>
      <w:rFonts w:ascii="Times New Roman" w:eastAsia="Times New Roman" w:hAnsi="Times New Roman" w:cs="Times New Roman"/>
      <w:b/>
      <w:color w:val="000000"/>
      <w:sz w:val="24"/>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0F455E"/>
    <w:rPr>
      <w:rFonts w:ascii="Times New Roman" w:eastAsia="Times New Roman" w:hAnsi="Times New Roman" w:cs="Times New Roman"/>
      <w:b/>
      <w:iCs/>
      <w:caps/>
      <w:kern w:val="28"/>
      <w:sz w:val="20"/>
      <w:szCs w:val="20"/>
      <w:lang w:eastAsia="pt-BR"/>
    </w:rPr>
  </w:style>
  <w:style w:type="character" w:customStyle="1" w:styleId="Ttulo2Char">
    <w:name w:val="Título 2 Char"/>
    <w:aliases w:val="TF-TÍTULO 2 Char"/>
    <w:basedOn w:val="Fontepargpadro"/>
    <w:link w:val="Ttulo2"/>
    <w:rsid w:val="000F455E"/>
    <w:rPr>
      <w:rFonts w:ascii="Times New Roman" w:eastAsia="Times New Roman" w:hAnsi="Times New Roman" w:cs="Times New Roman"/>
      <w:caps/>
      <w:sz w:val="20"/>
      <w:szCs w:val="20"/>
      <w:lang w:eastAsia="pt-BR"/>
    </w:rPr>
  </w:style>
  <w:style w:type="character" w:customStyle="1" w:styleId="Ttulo3Char">
    <w:name w:val="Título 3 Char"/>
    <w:aliases w:val="TF-TÍTULO 3 Char"/>
    <w:basedOn w:val="Fontepargpadro"/>
    <w:link w:val="Ttulo3"/>
    <w:rsid w:val="000F455E"/>
    <w:rPr>
      <w:rFonts w:ascii="Times New Roman" w:eastAsia="Times New Roman" w:hAnsi="Times New Roman" w:cs="Times New Roman"/>
      <w:color w:val="000000"/>
      <w:sz w:val="20"/>
      <w:szCs w:val="20"/>
      <w:lang w:eastAsia="pt-BR"/>
    </w:rPr>
  </w:style>
  <w:style w:type="character" w:customStyle="1" w:styleId="Ttulo4Char">
    <w:name w:val="Título 4 Char"/>
    <w:aliases w:val="TF-TÍTULO 4 Char"/>
    <w:basedOn w:val="Fontepargpadro"/>
    <w:link w:val="Ttulo4"/>
    <w:rsid w:val="000F455E"/>
    <w:rPr>
      <w:rFonts w:ascii="Times New Roman" w:eastAsia="Times New Roman" w:hAnsi="Times New Roman" w:cs="Times New Roman"/>
      <w:color w:val="000000"/>
      <w:sz w:val="20"/>
      <w:szCs w:val="20"/>
      <w:lang w:eastAsia="pt-BR"/>
    </w:rPr>
  </w:style>
  <w:style w:type="character" w:customStyle="1" w:styleId="Ttulo5Char">
    <w:name w:val="Título 5 Char"/>
    <w:aliases w:val="TF-TÍTULO 5 Char"/>
    <w:basedOn w:val="Fontepargpadro"/>
    <w:link w:val="Ttulo5"/>
    <w:rsid w:val="000F455E"/>
    <w:rPr>
      <w:rFonts w:ascii="Times New Roman" w:eastAsia="Times New Roman" w:hAnsi="Times New Roman" w:cs="Times New Roman"/>
      <w:color w:val="000000"/>
      <w:sz w:val="20"/>
      <w:szCs w:val="20"/>
      <w:lang w:eastAsia="pt-BR"/>
    </w:rPr>
  </w:style>
  <w:style w:type="character" w:customStyle="1" w:styleId="Ttulo6Char">
    <w:name w:val="Título 6 Char"/>
    <w:basedOn w:val="Fontepargpadro"/>
    <w:link w:val="Ttulo6"/>
    <w:rsid w:val="000F455E"/>
    <w:rPr>
      <w:rFonts w:ascii="Times New Roman" w:eastAsia="Times New Roman" w:hAnsi="Times New Roman" w:cs="Times New Roman"/>
      <w:noProof/>
      <w:color w:val="000000"/>
      <w:sz w:val="24"/>
      <w:szCs w:val="20"/>
      <w:lang w:eastAsia="pt-BR"/>
    </w:rPr>
  </w:style>
  <w:style w:type="character" w:customStyle="1" w:styleId="Ttulo7Char">
    <w:name w:val="Título 7 Char"/>
    <w:basedOn w:val="Fontepargpadro"/>
    <w:link w:val="Ttulo7"/>
    <w:rsid w:val="000F455E"/>
    <w:rPr>
      <w:rFonts w:ascii="Times" w:eastAsia="Times New Roman" w:hAnsi="Times" w:cs="Times New Roman"/>
      <w:sz w:val="24"/>
      <w:szCs w:val="20"/>
      <w:lang w:eastAsia="pt-BR"/>
    </w:rPr>
  </w:style>
  <w:style w:type="character" w:customStyle="1" w:styleId="Ttulo8Char">
    <w:name w:val="Título 8 Char"/>
    <w:basedOn w:val="Fontepargpadro"/>
    <w:link w:val="Ttulo8"/>
    <w:rsid w:val="000F455E"/>
    <w:rPr>
      <w:rFonts w:ascii="Times" w:eastAsia="Times New Roman" w:hAnsi="Times" w:cs="Times New Roman"/>
      <w:color w:val="000000"/>
      <w:sz w:val="24"/>
      <w:szCs w:val="20"/>
      <w:lang w:eastAsia="pt-BR"/>
    </w:rPr>
  </w:style>
  <w:style w:type="character" w:customStyle="1" w:styleId="Ttulo9Char">
    <w:name w:val="Título 9 Char"/>
    <w:basedOn w:val="Fontepargpadro"/>
    <w:link w:val="Ttulo9"/>
    <w:rsid w:val="000F455E"/>
    <w:rPr>
      <w:rFonts w:ascii="Times New Roman" w:eastAsia="Times New Roman" w:hAnsi="Times New Roman" w:cs="Times New Roman"/>
      <w:b/>
      <w:color w:val="000000"/>
      <w:sz w:val="24"/>
      <w:szCs w:val="20"/>
      <w:lang w:eastAsia="pt-BR"/>
    </w:rPr>
  </w:style>
  <w:style w:type="paragraph" w:customStyle="1" w:styleId="TF-TEXTO">
    <w:name w:val="TF-TEXTO"/>
    <w:qFormat/>
    <w:rsid w:val="000F455E"/>
    <w:pPr>
      <w:spacing w:after="120" w:line="240" w:lineRule="auto"/>
      <w:ind w:firstLine="680"/>
      <w:jc w:val="both"/>
    </w:pPr>
    <w:rPr>
      <w:rFonts w:ascii="Times New Roman" w:eastAsia="Times New Roman" w:hAnsi="Times New Roman" w:cs="Times New Roman"/>
      <w:sz w:val="20"/>
      <w:szCs w:val="20"/>
      <w:lang w:eastAsia="pt-BR"/>
    </w:rPr>
  </w:style>
  <w:style w:type="paragraph" w:styleId="ndicedeilustraes">
    <w:name w:val="table of figures"/>
    <w:basedOn w:val="Normal"/>
    <w:next w:val="Normal"/>
    <w:uiPriority w:val="99"/>
    <w:rsid w:val="000F455E"/>
    <w:pPr>
      <w:keepNext w:val="0"/>
      <w:keepLines w:val="0"/>
      <w:spacing w:line="360" w:lineRule="auto"/>
      <w:ind w:left="1134" w:hanging="1134"/>
    </w:pPr>
  </w:style>
  <w:style w:type="paragraph" w:customStyle="1" w:styleId="TF-capaCABEALHO">
    <w:name w:val="TF-capa CABEÇALHO"/>
    <w:semiHidden/>
    <w:rsid w:val="000F455E"/>
    <w:pPr>
      <w:spacing w:after="0" w:line="480" w:lineRule="auto"/>
      <w:jc w:val="center"/>
    </w:pPr>
    <w:rPr>
      <w:rFonts w:ascii="Times New Roman" w:eastAsia="Times New Roman" w:hAnsi="Times New Roman" w:cs="Times New Roman"/>
      <w:b/>
      <w:caps/>
      <w:sz w:val="24"/>
      <w:szCs w:val="20"/>
      <w:lang w:eastAsia="pt-BR"/>
    </w:rPr>
  </w:style>
  <w:style w:type="paragraph" w:customStyle="1" w:styleId="TF-capaTTULO">
    <w:name w:val="TF-capa TÍTULO"/>
    <w:next w:val="TF-capaAUTOR"/>
    <w:semiHidden/>
    <w:rsid w:val="000F455E"/>
    <w:pPr>
      <w:spacing w:before="4600" w:after="0" w:line="480" w:lineRule="auto"/>
      <w:jc w:val="center"/>
    </w:pPr>
    <w:rPr>
      <w:rFonts w:ascii="Times New Roman" w:eastAsia="Times New Roman" w:hAnsi="Times New Roman" w:cs="Times New Roman"/>
      <w:b/>
      <w:caps/>
      <w:sz w:val="32"/>
      <w:szCs w:val="20"/>
      <w:lang w:eastAsia="pt-BR"/>
    </w:rPr>
  </w:style>
  <w:style w:type="paragraph" w:customStyle="1" w:styleId="TF-capaAUTOR">
    <w:name w:val="TF-capa AUTOR"/>
    <w:semiHidden/>
    <w:rsid w:val="000F455E"/>
    <w:pPr>
      <w:spacing w:before="720" w:after="0" w:line="240" w:lineRule="auto"/>
      <w:jc w:val="right"/>
    </w:pPr>
    <w:rPr>
      <w:rFonts w:ascii="Times New Roman" w:eastAsia="Times New Roman" w:hAnsi="Times New Roman" w:cs="Times New Roman"/>
      <w:b/>
      <w:caps/>
      <w:sz w:val="24"/>
      <w:szCs w:val="20"/>
      <w:lang w:eastAsia="pt-BR"/>
    </w:rPr>
  </w:style>
  <w:style w:type="paragraph" w:customStyle="1" w:styleId="TF-capaID">
    <w:name w:val="TF-capa ID"/>
    <w:semiHidden/>
    <w:rsid w:val="000F455E"/>
    <w:pPr>
      <w:spacing w:after="0" w:line="240" w:lineRule="auto"/>
      <w:jc w:val="right"/>
    </w:pPr>
    <w:rPr>
      <w:rFonts w:ascii="Times New Roman" w:eastAsia="Times New Roman" w:hAnsi="Times New Roman" w:cs="Times New Roman"/>
      <w:b/>
      <w:caps/>
      <w:sz w:val="24"/>
      <w:szCs w:val="20"/>
      <w:lang w:eastAsia="pt-BR"/>
    </w:rPr>
  </w:style>
  <w:style w:type="paragraph" w:customStyle="1" w:styleId="TF-folharostoAUTOR">
    <w:name w:val="TF-folha rosto AUTOR"/>
    <w:basedOn w:val="TF-capaAUTOR"/>
    <w:semiHidden/>
    <w:rsid w:val="000F455E"/>
    <w:pPr>
      <w:widowControl w:val="0"/>
      <w:spacing w:before="0"/>
      <w:jc w:val="center"/>
    </w:pPr>
  </w:style>
  <w:style w:type="paragraph" w:customStyle="1" w:styleId="TF-folharostoFINALIDADE">
    <w:name w:val="TF-folha rosto FINALIDADE"/>
    <w:semiHidden/>
    <w:rsid w:val="000F455E"/>
    <w:pPr>
      <w:spacing w:before="720" w:after="0" w:line="240" w:lineRule="auto"/>
      <w:ind w:left="4536"/>
      <w:jc w:val="both"/>
    </w:pPr>
    <w:rPr>
      <w:rFonts w:ascii="Times New Roman" w:eastAsia="Times New Roman" w:hAnsi="Times New Roman" w:cs="Times New Roman"/>
      <w:color w:val="000000"/>
      <w:sz w:val="24"/>
      <w:szCs w:val="20"/>
      <w:lang w:eastAsia="pt-BR"/>
    </w:rPr>
  </w:style>
  <w:style w:type="paragraph" w:customStyle="1" w:styleId="TF-folharostoTTULO">
    <w:name w:val="TF-folha rosto TÍTULO"/>
    <w:basedOn w:val="TF-capaTTULO"/>
    <w:semiHidden/>
    <w:rsid w:val="000F455E"/>
    <w:pPr>
      <w:spacing w:before="2000"/>
    </w:pPr>
  </w:style>
  <w:style w:type="paragraph" w:customStyle="1" w:styleId="TF-autor">
    <w:name w:val="TF-autor"/>
    <w:basedOn w:val="TF-folharostoFINALIDADE"/>
    <w:semiHidden/>
    <w:rsid w:val="000F455E"/>
    <w:pPr>
      <w:keepNext/>
      <w:keepLines/>
      <w:spacing w:before="0"/>
      <w:ind w:left="0"/>
      <w:jc w:val="right"/>
    </w:pPr>
  </w:style>
  <w:style w:type="paragraph" w:customStyle="1" w:styleId="TF-folharostoANO">
    <w:name w:val="TF-folha rosto ANO"/>
    <w:next w:val="TF-folharostoID"/>
    <w:semiHidden/>
    <w:rsid w:val="000F455E"/>
    <w:pPr>
      <w:spacing w:after="0" w:line="240" w:lineRule="auto"/>
      <w:jc w:val="center"/>
    </w:pPr>
    <w:rPr>
      <w:rFonts w:ascii="Times New Roman" w:eastAsia="Times New Roman" w:hAnsi="Times New Roman" w:cs="Times New Roman"/>
      <w:b/>
      <w:caps/>
      <w:color w:val="000000"/>
      <w:sz w:val="24"/>
      <w:szCs w:val="20"/>
      <w:lang w:eastAsia="pt-BR"/>
    </w:rPr>
  </w:style>
  <w:style w:type="paragraph" w:customStyle="1" w:styleId="TF-folharostoID">
    <w:name w:val="TF-folha rosto ID"/>
    <w:basedOn w:val="TF-capaID"/>
    <w:semiHidden/>
    <w:rsid w:val="000F455E"/>
  </w:style>
  <w:style w:type="paragraph" w:customStyle="1" w:styleId="TF-folhaaprovaoTTULO">
    <w:name w:val="TF-folha aprovação TÍTULO"/>
    <w:basedOn w:val="TF-capaTTULO"/>
    <w:semiHidden/>
    <w:rsid w:val="000F455E"/>
    <w:pPr>
      <w:pageBreakBefore/>
      <w:spacing w:before="0"/>
    </w:pPr>
  </w:style>
  <w:style w:type="paragraph" w:customStyle="1" w:styleId="TF-folhaaprovaoPOR">
    <w:name w:val="TF-folha aprovação POR"/>
    <w:semiHidden/>
    <w:rsid w:val="000F455E"/>
    <w:pPr>
      <w:spacing w:before="1000" w:after="0" w:line="240" w:lineRule="auto"/>
      <w:jc w:val="center"/>
    </w:pPr>
    <w:rPr>
      <w:rFonts w:ascii="Times New Roman" w:eastAsia="Times New Roman" w:hAnsi="Times New Roman" w:cs="Times New Roman"/>
      <w:color w:val="000000"/>
      <w:sz w:val="24"/>
      <w:szCs w:val="20"/>
      <w:lang w:eastAsia="pt-BR"/>
    </w:rPr>
  </w:style>
  <w:style w:type="paragraph" w:customStyle="1" w:styleId="TF-folhaaprovaoAUTOR">
    <w:name w:val="TF-folha aprovação AUTOR"/>
    <w:semiHidden/>
    <w:rsid w:val="000F455E"/>
    <w:pPr>
      <w:spacing w:before="1000" w:after="0" w:line="240" w:lineRule="auto"/>
      <w:jc w:val="center"/>
    </w:pPr>
    <w:rPr>
      <w:rFonts w:ascii="Times New Roman" w:eastAsia="Times New Roman" w:hAnsi="Times New Roman" w:cs="Times New Roman"/>
      <w:b/>
      <w:caps/>
      <w:sz w:val="24"/>
      <w:szCs w:val="20"/>
      <w:lang w:eastAsia="pt-BR"/>
    </w:rPr>
  </w:style>
  <w:style w:type="paragraph" w:customStyle="1" w:styleId="TF-folhaaprovaoASSINATURA">
    <w:name w:val="TF-folha aprovação ASSINATURA"/>
    <w:semiHidden/>
    <w:rsid w:val="000F455E"/>
    <w:pPr>
      <w:spacing w:before="360" w:after="0" w:line="240" w:lineRule="auto"/>
      <w:ind w:left="2268"/>
    </w:pPr>
    <w:rPr>
      <w:rFonts w:ascii="Times New Roman" w:eastAsia="Times New Roman" w:hAnsi="Times New Roman" w:cs="Times New Roman"/>
      <w:b/>
      <w:color w:val="000000"/>
      <w:sz w:val="24"/>
      <w:szCs w:val="20"/>
      <w:lang w:eastAsia="pt-BR"/>
    </w:rPr>
  </w:style>
  <w:style w:type="paragraph" w:customStyle="1" w:styleId="TF-folhaaprovaoFUNO">
    <w:name w:val="TF-folha aprovação FUNÇÃO"/>
    <w:semiHidden/>
    <w:rsid w:val="000F455E"/>
    <w:pPr>
      <w:tabs>
        <w:tab w:val="left" w:pos="2268"/>
      </w:tabs>
      <w:spacing w:after="0" w:line="240" w:lineRule="auto"/>
    </w:pPr>
    <w:rPr>
      <w:rFonts w:ascii="Times New Roman" w:eastAsia="Times New Roman" w:hAnsi="Times New Roman" w:cs="Times New Roman"/>
      <w:color w:val="000000"/>
      <w:sz w:val="24"/>
      <w:szCs w:val="20"/>
      <w:lang w:eastAsia="pt-BR"/>
    </w:rPr>
  </w:style>
  <w:style w:type="paragraph" w:customStyle="1" w:styleId="TF-folhaaprovaoDATA">
    <w:name w:val="TF-folha aprovação DATA"/>
    <w:semiHidden/>
    <w:rsid w:val="000F455E"/>
    <w:pPr>
      <w:keepLines/>
      <w:spacing w:after="0" w:line="240" w:lineRule="auto"/>
      <w:jc w:val="center"/>
    </w:pPr>
    <w:rPr>
      <w:rFonts w:ascii="Times New Roman" w:eastAsia="Times New Roman" w:hAnsi="Times New Roman" w:cs="Times New Roman"/>
      <w:color w:val="000000"/>
      <w:sz w:val="24"/>
      <w:szCs w:val="20"/>
      <w:lang w:eastAsia="pt-BR"/>
    </w:rPr>
  </w:style>
  <w:style w:type="paragraph" w:customStyle="1" w:styleId="TF-folhaaprovaoFINALIDADE">
    <w:name w:val="TF-folha aprovação FINALIDADE"/>
    <w:semiHidden/>
    <w:rsid w:val="000F455E"/>
    <w:pPr>
      <w:spacing w:before="1000" w:after="1000" w:line="240" w:lineRule="auto"/>
      <w:ind w:left="4536"/>
      <w:jc w:val="both"/>
    </w:pPr>
    <w:rPr>
      <w:rFonts w:ascii="Times New Roman" w:eastAsia="Times New Roman" w:hAnsi="Times New Roman" w:cs="Times New Roman"/>
      <w:color w:val="000000"/>
      <w:sz w:val="24"/>
      <w:szCs w:val="20"/>
      <w:lang w:eastAsia="pt-BR"/>
    </w:rPr>
  </w:style>
  <w:style w:type="paragraph" w:customStyle="1" w:styleId="TF-capaLOCAL">
    <w:name w:val="TF-capa LOCAL"/>
    <w:next w:val="TF-capaANO"/>
    <w:semiHidden/>
    <w:rsid w:val="000F455E"/>
    <w:pPr>
      <w:spacing w:after="0" w:line="240" w:lineRule="auto"/>
      <w:jc w:val="center"/>
    </w:pPr>
    <w:rPr>
      <w:rFonts w:ascii="Times New Roman" w:eastAsia="Times New Roman" w:hAnsi="Times New Roman" w:cs="Times New Roman"/>
      <w:b/>
      <w:caps/>
      <w:sz w:val="24"/>
      <w:szCs w:val="20"/>
      <w:lang w:eastAsia="pt-BR"/>
    </w:rPr>
  </w:style>
  <w:style w:type="paragraph" w:customStyle="1" w:styleId="TF-capaANO">
    <w:name w:val="TF-capa ANO"/>
    <w:next w:val="TF-capaID"/>
    <w:semiHidden/>
    <w:rsid w:val="000F455E"/>
    <w:pPr>
      <w:spacing w:after="0" w:line="240" w:lineRule="auto"/>
      <w:jc w:val="center"/>
    </w:pPr>
    <w:rPr>
      <w:rFonts w:ascii="Times New Roman" w:eastAsia="Times New Roman" w:hAnsi="Times New Roman" w:cs="Times New Roman"/>
      <w:b/>
      <w:caps/>
      <w:sz w:val="24"/>
      <w:szCs w:val="20"/>
      <w:lang w:eastAsia="pt-BR"/>
    </w:rPr>
  </w:style>
  <w:style w:type="paragraph" w:customStyle="1" w:styleId="TF-folharostoLOCAL">
    <w:name w:val="TF-folha rosto LOCAL"/>
    <w:semiHidden/>
    <w:rsid w:val="000F455E"/>
    <w:pPr>
      <w:spacing w:after="0" w:line="240" w:lineRule="auto"/>
      <w:jc w:val="center"/>
    </w:pPr>
    <w:rPr>
      <w:rFonts w:ascii="Times New Roman" w:eastAsia="Times New Roman" w:hAnsi="Times New Roman" w:cs="Times New Roman"/>
      <w:b/>
      <w:caps/>
      <w:sz w:val="24"/>
      <w:szCs w:val="20"/>
      <w:lang w:eastAsia="pt-BR"/>
    </w:rPr>
  </w:style>
  <w:style w:type="paragraph" w:customStyle="1" w:styleId="TF-dedicatria">
    <w:name w:val="TF-dedicatória"/>
    <w:semiHidden/>
    <w:rsid w:val="000F455E"/>
    <w:pPr>
      <w:keepLines/>
      <w:pageBreakBefore/>
      <w:spacing w:before="6400" w:after="0" w:line="240" w:lineRule="auto"/>
      <w:ind w:left="4536"/>
      <w:jc w:val="both"/>
    </w:pPr>
    <w:rPr>
      <w:rFonts w:ascii="Times New Roman" w:eastAsia="Times New Roman" w:hAnsi="Times New Roman" w:cs="Times New Roman"/>
      <w:sz w:val="24"/>
      <w:szCs w:val="20"/>
      <w:lang w:eastAsia="pt-BR"/>
    </w:rPr>
  </w:style>
  <w:style w:type="paragraph" w:customStyle="1" w:styleId="TF-agradecimentosTEXTO">
    <w:name w:val="TF-agradecimentos TEXTO"/>
    <w:semiHidden/>
    <w:rsid w:val="000F455E"/>
    <w:pPr>
      <w:spacing w:after="0" w:line="480" w:lineRule="auto"/>
      <w:ind w:firstLine="680"/>
      <w:jc w:val="both"/>
    </w:pPr>
    <w:rPr>
      <w:rFonts w:ascii="Times New Roman" w:eastAsia="Times New Roman" w:hAnsi="Times New Roman" w:cs="Times New Roman"/>
      <w:sz w:val="24"/>
      <w:szCs w:val="20"/>
      <w:lang w:eastAsia="pt-BR"/>
    </w:rPr>
  </w:style>
  <w:style w:type="paragraph" w:styleId="Ttulo">
    <w:name w:val="Title"/>
    <w:basedOn w:val="Normal"/>
    <w:link w:val="TtuloChar"/>
    <w:qFormat/>
    <w:rsid w:val="000F455E"/>
    <w:pPr>
      <w:spacing w:before="240" w:after="60"/>
      <w:jc w:val="center"/>
      <w:outlineLvl w:val="0"/>
    </w:pPr>
    <w:rPr>
      <w:rFonts w:ascii="Arial" w:hAnsi="Arial" w:cs="Arial"/>
      <w:b/>
      <w:bCs/>
      <w:kern w:val="28"/>
      <w:sz w:val="32"/>
      <w:szCs w:val="32"/>
    </w:rPr>
  </w:style>
  <w:style w:type="character" w:customStyle="1" w:styleId="TtuloChar">
    <w:name w:val="Título Char"/>
    <w:basedOn w:val="Fontepargpadro"/>
    <w:link w:val="Ttulo"/>
    <w:rsid w:val="000F455E"/>
    <w:rPr>
      <w:rFonts w:ascii="Arial" w:eastAsia="Times New Roman" w:hAnsi="Arial" w:cs="Arial"/>
      <w:b/>
      <w:bCs/>
      <w:kern w:val="28"/>
      <w:sz w:val="32"/>
      <w:szCs w:val="32"/>
      <w:lang w:eastAsia="pt-BR"/>
    </w:rPr>
  </w:style>
  <w:style w:type="paragraph" w:customStyle="1" w:styleId="TF-epgrafeTEXTO">
    <w:name w:val="TF-epígrafe TEXTO"/>
    <w:next w:val="TF-epgrafeAUTOR"/>
    <w:semiHidden/>
    <w:rsid w:val="000F455E"/>
    <w:pPr>
      <w:pageBreakBefore/>
      <w:spacing w:before="6400" w:after="0" w:line="240" w:lineRule="auto"/>
      <w:ind w:left="4536"/>
      <w:jc w:val="both"/>
    </w:pPr>
    <w:rPr>
      <w:rFonts w:ascii="Times New Roman" w:eastAsia="Times New Roman" w:hAnsi="Times New Roman" w:cs="Times New Roman"/>
      <w:sz w:val="24"/>
      <w:szCs w:val="20"/>
      <w:lang w:eastAsia="pt-BR"/>
    </w:rPr>
  </w:style>
  <w:style w:type="paragraph" w:customStyle="1" w:styleId="TF-epgrafeAUTOR">
    <w:name w:val="TF-epígrafe AUTOR"/>
    <w:semiHidden/>
    <w:rsid w:val="000F455E"/>
    <w:pPr>
      <w:spacing w:before="120" w:after="0" w:line="480" w:lineRule="auto"/>
      <w:jc w:val="right"/>
    </w:pPr>
    <w:rPr>
      <w:rFonts w:ascii="Times New Roman" w:eastAsia="Times New Roman" w:hAnsi="Times New Roman" w:cs="Times New Roman"/>
      <w:sz w:val="24"/>
      <w:szCs w:val="20"/>
      <w:lang w:eastAsia="pt-BR"/>
    </w:rPr>
  </w:style>
  <w:style w:type="paragraph" w:customStyle="1" w:styleId="TF-abstractTTULO">
    <w:name w:val="TF-abstract TÍTULO"/>
    <w:basedOn w:val="Normal"/>
    <w:next w:val="TF-abstractTEXTO"/>
    <w:semiHidden/>
    <w:rsid w:val="000F455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rsid w:val="000F455E"/>
  </w:style>
  <w:style w:type="paragraph" w:customStyle="1" w:styleId="TF-resumoTEXTO">
    <w:name w:val="TF-resumo TEXTO"/>
    <w:next w:val="TF-resumoPALAVRAS-CHAVE"/>
    <w:semiHidden/>
    <w:rsid w:val="000F455E"/>
    <w:pPr>
      <w:spacing w:after="0" w:line="360" w:lineRule="auto"/>
      <w:jc w:val="both"/>
    </w:pPr>
    <w:rPr>
      <w:rFonts w:ascii="Times New Roman" w:eastAsia="Times New Roman" w:hAnsi="Times New Roman" w:cs="Times New Roman"/>
      <w:sz w:val="24"/>
      <w:szCs w:val="20"/>
      <w:lang w:eastAsia="pt-BR"/>
    </w:rPr>
  </w:style>
  <w:style w:type="paragraph" w:customStyle="1" w:styleId="TF-resumoPALAVRAS-CHAVE">
    <w:name w:val="TF-resumo PALAVRAS-CHAVE"/>
    <w:basedOn w:val="TF-resumoTEXTO"/>
    <w:semiHidden/>
    <w:rsid w:val="000F455E"/>
    <w:pPr>
      <w:spacing w:before="240"/>
    </w:pPr>
  </w:style>
  <w:style w:type="paragraph" w:customStyle="1" w:styleId="TF-abstractKEY-WORDS">
    <w:name w:val="TF-abstract KEY-WORDS"/>
    <w:basedOn w:val="TF-resumoPALAVRAS-CHAVE"/>
    <w:semiHidden/>
    <w:rsid w:val="000F455E"/>
  </w:style>
  <w:style w:type="paragraph" w:customStyle="1" w:styleId="TF-listadeilustraesTTULO">
    <w:name w:val="TF-lista de ilustrações TÍTULO"/>
    <w:basedOn w:val="Normal"/>
    <w:semiHidden/>
    <w:rsid w:val="000F455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0F455E"/>
    <w:pPr>
      <w:keepLines w:val="0"/>
      <w:jc w:val="center"/>
    </w:pPr>
    <w:rPr>
      <w:b/>
      <w:caps/>
      <w:sz w:val="28"/>
      <w:szCs w:val="20"/>
    </w:rPr>
  </w:style>
  <w:style w:type="paragraph" w:customStyle="1" w:styleId="TF-TEXTOQUADRO">
    <w:name w:val="TF-TEXTO QUADRO"/>
    <w:rsid w:val="000F455E"/>
    <w:pPr>
      <w:keepNext/>
      <w:keepLines/>
      <w:spacing w:after="0" w:line="240" w:lineRule="auto"/>
    </w:pPr>
    <w:rPr>
      <w:rFonts w:ascii="Times New Roman" w:eastAsia="Times New Roman" w:hAnsi="Times New Roman" w:cs="Times New Roman"/>
      <w:sz w:val="20"/>
      <w:szCs w:val="20"/>
      <w:lang w:eastAsia="pt-BR"/>
    </w:rPr>
  </w:style>
  <w:style w:type="paragraph" w:customStyle="1" w:styleId="TF-listadesmbolosTTULO">
    <w:name w:val="TF-lista de símbolos TÍTULO"/>
    <w:basedOn w:val="Normal"/>
    <w:next w:val="TF-listadesmbolosITEM"/>
    <w:semiHidden/>
    <w:rsid w:val="000F455E"/>
    <w:pPr>
      <w:keepNext w:val="0"/>
      <w:keepLines w:val="0"/>
      <w:jc w:val="center"/>
    </w:pPr>
    <w:rPr>
      <w:b/>
      <w:caps/>
      <w:sz w:val="28"/>
      <w:szCs w:val="20"/>
    </w:rPr>
  </w:style>
  <w:style w:type="paragraph" w:customStyle="1" w:styleId="TF-listadesmbolosITEM">
    <w:name w:val="TF-lista de símbolos ITEM"/>
    <w:basedOn w:val="TF-listadesiglasITEM"/>
    <w:semiHidden/>
    <w:rsid w:val="000F455E"/>
  </w:style>
  <w:style w:type="paragraph" w:customStyle="1" w:styleId="TF-listadesiglasITEM">
    <w:name w:val="TF-lista de siglas ITEM"/>
    <w:semiHidden/>
    <w:rsid w:val="000F455E"/>
    <w:pPr>
      <w:spacing w:after="0" w:line="480" w:lineRule="auto"/>
      <w:jc w:val="both"/>
    </w:pPr>
    <w:rPr>
      <w:rFonts w:ascii="Times New Roman" w:eastAsia="Times New Roman" w:hAnsi="Times New Roman" w:cs="Times New Roman"/>
      <w:sz w:val="24"/>
      <w:szCs w:val="20"/>
      <w:lang w:eastAsia="pt-BR"/>
    </w:rPr>
  </w:style>
  <w:style w:type="paragraph" w:customStyle="1" w:styleId="TF-sumrioTTULO">
    <w:name w:val="TF-sumário TÍTULO"/>
    <w:basedOn w:val="Normal"/>
    <w:semiHidden/>
    <w:rsid w:val="000F455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0F455E"/>
    <w:pPr>
      <w:keepLines w:val="0"/>
      <w:spacing w:before="120"/>
      <w:jc w:val="center"/>
    </w:pPr>
    <w:rPr>
      <w:b/>
      <w:caps/>
      <w:sz w:val="20"/>
      <w:szCs w:val="20"/>
    </w:rPr>
  </w:style>
  <w:style w:type="paragraph" w:customStyle="1" w:styleId="TF-refernciasITEM">
    <w:name w:val="TF-referências ITEM"/>
    <w:rsid w:val="000F455E"/>
    <w:pPr>
      <w:keepLines/>
      <w:spacing w:after="120" w:line="240" w:lineRule="auto"/>
    </w:pPr>
    <w:rPr>
      <w:rFonts w:ascii="Times New Roman" w:eastAsia="Times New Roman" w:hAnsi="Times New Roman" w:cs="Times New Roman"/>
      <w:sz w:val="20"/>
      <w:szCs w:val="20"/>
      <w:lang w:eastAsia="pt-BR"/>
    </w:rPr>
  </w:style>
  <w:style w:type="paragraph" w:customStyle="1" w:styleId="TF-SUBALNEAnvel1">
    <w:name w:val="TF-SUBALÍNEA nível 1"/>
    <w:basedOn w:val="TF-ALNEA"/>
    <w:rsid w:val="000F455E"/>
    <w:pPr>
      <w:numPr>
        <w:ilvl w:val="1"/>
      </w:numPr>
    </w:pPr>
    <w:rPr>
      <w:rFonts w:ascii="Times" w:hAnsi="Times"/>
    </w:rPr>
  </w:style>
  <w:style w:type="paragraph" w:customStyle="1" w:styleId="TF-ALNEA">
    <w:name w:val="TF-ALÍNEA"/>
    <w:qFormat/>
    <w:rsid w:val="000F455E"/>
    <w:pPr>
      <w:widowControl w:val="0"/>
      <w:numPr>
        <w:numId w:val="2"/>
      </w:numPr>
      <w:tabs>
        <w:tab w:val="clear" w:pos="964"/>
        <w:tab w:val="num" w:pos="1077"/>
      </w:tabs>
      <w:spacing w:after="120" w:line="240" w:lineRule="auto"/>
      <w:ind w:left="1077"/>
      <w:contextualSpacing/>
      <w:jc w:val="both"/>
    </w:pPr>
    <w:rPr>
      <w:rFonts w:ascii="Times New Roman" w:eastAsia="Times New Roman" w:hAnsi="Times New Roman" w:cs="Times New Roman"/>
      <w:sz w:val="20"/>
      <w:szCs w:val="20"/>
      <w:lang w:eastAsia="pt-BR"/>
    </w:rPr>
  </w:style>
  <w:style w:type="paragraph" w:customStyle="1" w:styleId="TF-resumoTTULO">
    <w:name w:val="TF-resumo TÍTULO"/>
    <w:basedOn w:val="Normal"/>
    <w:next w:val="TF-resumoTEXTO"/>
    <w:semiHidden/>
    <w:rsid w:val="000F455E"/>
    <w:pPr>
      <w:keepNext w:val="0"/>
      <w:keepLines w:val="0"/>
      <w:pageBreakBefore/>
      <w:jc w:val="center"/>
    </w:pPr>
    <w:rPr>
      <w:b/>
      <w:caps/>
      <w:sz w:val="28"/>
      <w:szCs w:val="20"/>
    </w:rPr>
  </w:style>
  <w:style w:type="paragraph" w:customStyle="1" w:styleId="TF-SUBALNEAnvel2">
    <w:name w:val="TF-SUBALÍNEA nível 2"/>
    <w:basedOn w:val="TF-SUBALNEAnvel1"/>
    <w:rsid w:val="000F455E"/>
    <w:pPr>
      <w:numPr>
        <w:ilvl w:val="2"/>
      </w:numPr>
    </w:pPr>
  </w:style>
  <w:style w:type="paragraph" w:styleId="Cabealho">
    <w:name w:val="header"/>
    <w:basedOn w:val="Normal"/>
    <w:link w:val="CabealhoChar"/>
    <w:uiPriority w:val="99"/>
    <w:rsid w:val="000F455E"/>
    <w:pPr>
      <w:tabs>
        <w:tab w:val="center" w:pos="4320"/>
        <w:tab w:val="right" w:pos="8640"/>
      </w:tabs>
    </w:pPr>
  </w:style>
  <w:style w:type="character" w:customStyle="1" w:styleId="CabealhoChar">
    <w:name w:val="Cabeçalho Char"/>
    <w:basedOn w:val="Fontepargpadro"/>
    <w:link w:val="Cabealho"/>
    <w:uiPriority w:val="99"/>
    <w:rsid w:val="000F455E"/>
    <w:rPr>
      <w:rFonts w:ascii="Times New Roman" w:eastAsia="Times New Roman" w:hAnsi="Times New Roman" w:cs="Times New Roman"/>
      <w:sz w:val="24"/>
      <w:szCs w:val="24"/>
      <w:lang w:eastAsia="pt-BR"/>
    </w:rPr>
  </w:style>
  <w:style w:type="paragraph" w:styleId="Rodap">
    <w:name w:val="footer"/>
    <w:basedOn w:val="Normal"/>
    <w:link w:val="RodapChar"/>
    <w:uiPriority w:val="99"/>
    <w:rsid w:val="000F455E"/>
    <w:pPr>
      <w:tabs>
        <w:tab w:val="center" w:pos="4320"/>
        <w:tab w:val="right" w:pos="8640"/>
      </w:tabs>
    </w:pPr>
    <w:rPr>
      <w:sz w:val="20"/>
    </w:rPr>
  </w:style>
  <w:style w:type="character" w:customStyle="1" w:styleId="RodapChar">
    <w:name w:val="Rodapé Char"/>
    <w:basedOn w:val="Fontepargpadro"/>
    <w:link w:val="Rodap"/>
    <w:uiPriority w:val="99"/>
    <w:rsid w:val="000F455E"/>
    <w:rPr>
      <w:rFonts w:ascii="Times New Roman" w:eastAsia="Times New Roman" w:hAnsi="Times New Roman" w:cs="Times New Roman"/>
      <w:sz w:val="20"/>
      <w:szCs w:val="24"/>
      <w:lang w:eastAsia="pt-BR"/>
    </w:rPr>
  </w:style>
  <w:style w:type="character" w:styleId="Nmerodepgina">
    <w:name w:val="page number"/>
    <w:basedOn w:val="Fontepargpadro"/>
    <w:semiHidden/>
    <w:rsid w:val="000F455E"/>
  </w:style>
  <w:style w:type="paragraph" w:styleId="Sumrio2">
    <w:name w:val="toc 2"/>
    <w:basedOn w:val="Sumrio1"/>
    <w:autoRedefine/>
    <w:uiPriority w:val="39"/>
    <w:rsid w:val="000F455E"/>
    <w:pPr>
      <w:tabs>
        <w:tab w:val="left" w:pos="426"/>
      </w:tabs>
      <w:ind w:left="425" w:hanging="425"/>
    </w:pPr>
    <w:rPr>
      <w:b w:val="0"/>
    </w:rPr>
  </w:style>
  <w:style w:type="paragraph" w:styleId="Sumrio1">
    <w:name w:val="toc 1"/>
    <w:autoRedefine/>
    <w:uiPriority w:val="39"/>
    <w:rsid w:val="000F455E"/>
    <w:pPr>
      <w:tabs>
        <w:tab w:val="left" w:pos="284"/>
        <w:tab w:val="right" w:leader="dot" w:pos="9062"/>
      </w:tabs>
      <w:spacing w:after="0" w:line="360" w:lineRule="auto"/>
      <w:ind w:left="284" w:hanging="284"/>
      <w:jc w:val="both"/>
    </w:pPr>
    <w:rPr>
      <w:rFonts w:ascii="Times New Roman" w:eastAsia="Times New Roman" w:hAnsi="Times New Roman" w:cs="Times New Roman"/>
      <w:b/>
      <w:caps/>
      <w:noProof/>
      <w:color w:val="000000"/>
      <w:sz w:val="24"/>
      <w:szCs w:val="20"/>
      <w:lang w:eastAsia="pt-BR"/>
    </w:rPr>
  </w:style>
  <w:style w:type="paragraph" w:styleId="Sumrio3">
    <w:name w:val="toc 3"/>
    <w:autoRedefine/>
    <w:uiPriority w:val="39"/>
    <w:rsid w:val="000F455E"/>
    <w:pPr>
      <w:tabs>
        <w:tab w:val="left" w:pos="567"/>
        <w:tab w:val="right" w:leader="dot" w:pos="9062"/>
      </w:tabs>
      <w:spacing w:after="0" w:line="360" w:lineRule="auto"/>
      <w:ind w:left="567" w:hanging="567"/>
      <w:jc w:val="both"/>
    </w:pPr>
    <w:rPr>
      <w:rFonts w:ascii="Times New Roman" w:eastAsia="Times New Roman" w:hAnsi="Times New Roman" w:cs="Times New Roman"/>
      <w:noProof/>
      <w:color w:val="000000"/>
      <w:sz w:val="24"/>
      <w:szCs w:val="20"/>
      <w:lang w:eastAsia="pt-BR"/>
    </w:rPr>
  </w:style>
  <w:style w:type="paragraph" w:styleId="Sumrio4">
    <w:name w:val="toc 4"/>
    <w:basedOn w:val="Sumrio3"/>
    <w:next w:val="Sumrio3"/>
    <w:autoRedefine/>
    <w:uiPriority w:val="39"/>
    <w:rsid w:val="000F455E"/>
    <w:pPr>
      <w:tabs>
        <w:tab w:val="left" w:pos="709"/>
      </w:tabs>
      <w:ind w:left="709" w:hanging="709"/>
    </w:pPr>
  </w:style>
  <w:style w:type="paragraph" w:styleId="Sumrio5">
    <w:name w:val="toc 5"/>
    <w:basedOn w:val="Sumrio4"/>
    <w:autoRedefine/>
    <w:uiPriority w:val="39"/>
    <w:rsid w:val="000F455E"/>
    <w:pPr>
      <w:tabs>
        <w:tab w:val="left" w:pos="993"/>
      </w:tabs>
      <w:ind w:left="992" w:hanging="992"/>
    </w:pPr>
  </w:style>
  <w:style w:type="paragraph" w:styleId="Sumrio6">
    <w:name w:val="toc 6"/>
    <w:basedOn w:val="Sumrio5"/>
    <w:autoRedefine/>
    <w:semiHidden/>
    <w:rsid w:val="000F455E"/>
    <w:pPr>
      <w:tabs>
        <w:tab w:val="left" w:pos="1134"/>
      </w:tabs>
      <w:ind w:left="1134" w:hanging="1134"/>
    </w:pPr>
  </w:style>
  <w:style w:type="paragraph" w:styleId="Sumrio7">
    <w:name w:val="toc 7"/>
    <w:basedOn w:val="Sumrio6"/>
    <w:autoRedefine/>
    <w:semiHidden/>
    <w:rsid w:val="000F455E"/>
    <w:pPr>
      <w:tabs>
        <w:tab w:val="left" w:pos="1276"/>
      </w:tabs>
      <w:ind w:left="1276" w:hanging="1276"/>
    </w:pPr>
  </w:style>
  <w:style w:type="paragraph" w:styleId="Sumrio8">
    <w:name w:val="toc 8"/>
    <w:basedOn w:val="Sumrio7"/>
    <w:autoRedefine/>
    <w:semiHidden/>
    <w:rsid w:val="000F455E"/>
    <w:pPr>
      <w:tabs>
        <w:tab w:val="left" w:pos="1418"/>
      </w:tabs>
      <w:ind w:left="1418" w:hanging="1418"/>
    </w:pPr>
  </w:style>
  <w:style w:type="paragraph" w:styleId="Sumrio9">
    <w:name w:val="toc 9"/>
    <w:basedOn w:val="Sumrio8"/>
    <w:autoRedefine/>
    <w:uiPriority w:val="39"/>
    <w:rsid w:val="000F455E"/>
    <w:pPr>
      <w:tabs>
        <w:tab w:val="left" w:pos="1701"/>
      </w:tabs>
      <w:ind w:left="0" w:firstLine="0"/>
    </w:pPr>
    <w:rPr>
      <w:b/>
    </w:rPr>
  </w:style>
  <w:style w:type="paragraph" w:styleId="Lista5">
    <w:name w:val="List 5"/>
    <w:basedOn w:val="Normal"/>
    <w:semiHidden/>
    <w:rsid w:val="000F455E"/>
    <w:pPr>
      <w:ind w:left="1415" w:hanging="283"/>
    </w:pPr>
  </w:style>
  <w:style w:type="character" w:styleId="Hyperlink">
    <w:name w:val="Hyperlink"/>
    <w:uiPriority w:val="99"/>
    <w:rsid w:val="000F455E"/>
    <w:rPr>
      <w:noProof/>
      <w:color w:val="0000FF"/>
      <w:u w:val="single"/>
    </w:rPr>
  </w:style>
  <w:style w:type="paragraph" w:customStyle="1" w:styleId="TF-apndiceTTULO">
    <w:name w:val="TF-apêndice TÍTULO"/>
    <w:next w:val="TF-TEXTO"/>
    <w:semiHidden/>
    <w:rsid w:val="000F455E"/>
    <w:pPr>
      <w:pageBreakBefore/>
      <w:spacing w:after="0" w:line="360" w:lineRule="auto"/>
      <w:jc w:val="both"/>
    </w:pPr>
    <w:rPr>
      <w:rFonts w:ascii="Times New Roman" w:eastAsia="Times New Roman" w:hAnsi="Times New Roman" w:cs="Times New Roman"/>
      <w:b/>
      <w:sz w:val="24"/>
      <w:szCs w:val="20"/>
      <w:lang w:eastAsia="pt-BR"/>
    </w:rPr>
  </w:style>
  <w:style w:type="paragraph" w:customStyle="1" w:styleId="TF-anexoTTULO">
    <w:name w:val="TF-anexo TÍTULO"/>
    <w:next w:val="TF-TEXTO"/>
    <w:semiHidden/>
    <w:rsid w:val="000F455E"/>
    <w:pPr>
      <w:pageBreakBefore/>
      <w:spacing w:after="0" w:line="360" w:lineRule="auto"/>
      <w:jc w:val="both"/>
    </w:pPr>
    <w:rPr>
      <w:rFonts w:ascii="Times New Roman" w:eastAsia="Times New Roman" w:hAnsi="Times New Roman" w:cs="Times New Roman"/>
      <w:b/>
      <w:sz w:val="24"/>
      <w:szCs w:val="20"/>
      <w:lang w:eastAsia="pt-BR"/>
    </w:rPr>
  </w:style>
  <w:style w:type="paragraph" w:customStyle="1" w:styleId="TF-texto-figuracommoldura">
    <w:name w:val="TF-texto-figura com moldura"/>
    <w:next w:val="TF-ilustraoFONTE"/>
    <w:semiHidden/>
    <w:rsid w:val="000F455E"/>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after="0" w:line="240" w:lineRule="auto"/>
      <w:jc w:val="center"/>
    </w:pPr>
    <w:rPr>
      <w:rFonts w:ascii="Times" w:eastAsia="Times New Roman" w:hAnsi="Times" w:cs="Times New Roman"/>
      <w:sz w:val="24"/>
      <w:szCs w:val="20"/>
      <w:lang w:eastAsia="pt-BR"/>
    </w:rPr>
  </w:style>
  <w:style w:type="paragraph" w:customStyle="1" w:styleId="TF-ilustraoFONTE">
    <w:name w:val="TF-ilustração FONTE"/>
    <w:next w:val="Normal"/>
    <w:semiHidden/>
    <w:rsid w:val="000F455E"/>
    <w:pPr>
      <w:keepNext/>
      <w:spacing w:after="0" w:line="240" w:lineRule="auto"/>
    </w:pPr>
    <w:rPr>
      <w:rFonts w:ascii="Times New Roman" w:eastAsia="Times New Roman" w:hAnsi="Times New Roman" w:cs="Times New Roman"/>
      <w:sz w:val="20"/>
      <w:szCs w:val="20"/>
      <w:lang w:eastAsia="pt-BR"/>
    </w:rPr>
  </w:style>
  <w:style w:type="paragraph" w:customStyle="1" w:styleId="TF-textocompargrafo">
    <w:name w:val="TF-texto com parágrafo"/>
    <w:semiHidden/>
    <w:rsid w:val="000F455E"/>
    <w:pPr>
      <w:spacing w:before="240" w:after="0" w:line="360" w:lineRule="auto"/>
      <w:ind w:firstLine="680"/>
      <w:jc w:val="both"/>
    </w:pPr>
    <w:rPr>
      <w:rFonts w:ascii="Times New Roman" w:eastAsia="Times New Roman" w:hAnsi="Times New Roman" w:cs="Times New Roman"/>
      <w:color w:val="000000"/>
      <w:sz w:val="24"/>
      <w:szCs w:val="20"/>
      <w:lang w:eastAsia="pt-BR"/>
    </w:rPr>
  </w:style>
  <w:style w:type="paragraph" w:customStyle="1" w:styleId="TF-agradecimentosTTULO">
    <w:name w:val="TF-agradecimentos TÍTULO"/>
    <w:basedOn w:val="Normal"/>
    <w:next w:val="TF-agradecimentosTEXTO"/>
    <w:semiHidden/>
    <w:rsid w:val="000F455E"/>
    <w:pPr>
      <w:keepNext w:val="0"/>
      <w:keepLines w:val="0"/>
      <w:pageBreakBefore/>
      <w:jc w:val="center"/>
    </w:pPr>
    <w:rPr>
      <w:b/>
      <w:caps/>
      <w:szCs w:val="20"/>
    </w:rPr>
  </w:style>
  <w:style w:type="paragraph" w:customStyle="1" w:styleId="TF-LEGENDA">
    <w:name w:val="TF-LEGENDA"/>
    <w:basedOn w:val="Normal"/>
    <w:next w:val="TF-TEXTOQUADRO"/>
    <w:qFormat/>
    <w:rsid w:val="000F455E"/>
    <w:pPr>
      <w:spacing w:before="60"/>
      <w:jc w:val="center"/>
      <w:outlineLvl w:val="0"/>
    </w:pPr>
    <w:rPr>
      <w:sz w:val="20"/>
      <w:szCs w:val="20"/>
    </w:rPr>
  </w:style>
  <w:style w:type="paragraph" w:customStyle="1" w:styleId="TF-listadesiglasTTULO">
    <w:name w:val="TF-lista de siglas TÍTULO"/>
    <w:basedOn w:val="Normal"/>
    <w:next w:val="TF-listadesiglasITEM"/>
    <w:semiHidden/>
    <w:rsid w:val="000F455E"/>
    <w:pPr>
      <w:keepNext w:val="0"/>
      <w:keepLines w:val="0"/>
      <w:pageBreakBefore/>
      <w:jc w:val="center"/>
    </w:pPr>
    <w:rPr>
      <w:b/>
      <w:caps/>
      <w:sz w:val="28"/>
      <w:szCs w:val="20"/>
    </w:rPr>
  </w:style>
  <w:style w:type="paragraph" w:customStyle="1" w:styleId="TF-TTULO">
    <w:name w:val="TF-TÍTULO"/>
    <w:next w:val="Normal"/>
    <w:rsid w:val="000F455E"/>
    <w:pPr>
      <w:spacing w:after="120" w:line="240" w:lineRule="auto"/>
      <w:jc w:val="center"/>
    </w:pPr>
    <w:rPr>
      <w:rFonts w:ascii="Times New Roman" w:eastAsia="Times New Roman" w:hAnsi="Times New Roman" w:cs="Times New Roman"/>
      <w:b/>
      <w:caps/>
      <w:sz w:val="24"/>
      <w:szCs w:val="20"/>
      <w:lang w:eastAsia="pt-BR"/>
    </w:rPr>
  </w:style>
  <w:style w:type="paragraph" w:customStyle="1" w:styleId="TF-CITAO">
    <w:name w:val="TF-CITAÇÃO"/>
    <w:next w:val="TF-TEXTO"/>
    <w:rsid w:val="000F455E"/>
    <w:pPr>
      <w:widowControl w:val="0"/>
      <w:spacing w:line="240" w:lineRule="auto"/>
      <w:ind w:left="2268"/>
      <w:jc w:val="both"/>
    </w:pPr>
    <w:rPr>
      <w:rFonts w:ascii="Times New Roman" w:eastAsia="Times New Roman" w:hAnsi="Times New Roman" w:cs="Times New Roman"/>
      <w:sz w:val="20"/>
      <w:szCs w:val="20"/>
      <w:lang w:eastAsia="pt-BR"/>
    </w:rPr>
  </w:style>
  <w:style w:type="paragraph" w:customStyle="1" w:styleId="TF-tabelaFONTE">
    <w:name w:val="TF-tabela FONTE"/>
    <w:basedOn w:val="TF-ilustraoFONTE"/>
    <w:semiHidden/>
    <w:rsid w:val="000F455E"/>
    <w:pPr>
      <w:spacing w:after="160"/>
    </w:pPr>
  </w:style>
  <w:style w:type="paragraph" w:customStyle="1" w:styleId="xl24">
    <w:name w:val="xl24"/>
    <w:basedOn w:val="Normal"/>
    <w:rsid w:val="000F455E"/>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sid w:val="000F455E"/>
    <w:rPr>
      <w:i/>
      <w:iCs/>
    </w:rPr>
  </w:style>
  <w:style w:type="paragraph" w:customStyle="1" w:styleId="TF-xAvalITEMTABELA">
    <w:name w:val="TF-xAval ITEM TABELA"/>
    <w:basedOn w:val="TF-xAvalITEMDETALHE"/>
    <w:rsid w:val="000F455E"/>
    <w:pPr>
      <w:ind w:left="0"/>
      <w:jc w:val="center"/>
    </w:pPr>
  </w:style>
  <w:style w:type="paragraph" w:customStyle="1" w:styleId="TF-ilustraoTEXTO">
    <w:name w:val="TF-ilustração TEXTO"/>
    <w:semiHidden/>
    <w:rsid w:val="000F455E"/>
    <w:pPr>
      <w:keepNext/>
      <w:spacing w:after="0" w:line="240" w:lineRule="auto"/>
    </w:pPr>
    <w:rPr>
      <w:rFonts w:ascii="Times New Roman" w:eastAsia="Times New Roman" w:hAnsi="Times New Roman" w:cs="Times New Roman"/>
      <w:szCs w:val="20"/>
      <w:lang w:eastAsia="pt-BR"/>
    </w:rPr>
  </w:style>
  <w:style w:type="paragraph" w:customStyle="1" w:styleId="TF-subalineasn2">
    <w:name w:val="TF-subalineas n2"/>
    <w:basedOn w:val="TF-alneacomletras"/>
    <w:autoRedefine/>
    <w:semiHidden/>
    <w:rsid w:val="000F455E"/>
    <w:pPr>
      <w:numPr>
        <w:ilvl w:val="1"/>
      </w:numPr>
      <w:tabs>
        <w:tab w:val="clear" w:pos="1398"/>
        <w:tab w:val="num" w:pos="360"/>
        <w:tab w:val="num" w:pos="1440"/>
      </w:tabs>
      <w:ind w:left="1440" w:hanging="360"/>
    </w:pPr>
  </w:style>
  <w:style w:type="paragraph" w:customStyle="1" w:styleId="TF-alneacomletras">
    <w:name w:val="TF-alínea com letras"/>
    <w:autoRedefine/>
    <w:semiHidden/>
    <w:rsid w:val="000F455E"/>
    <w:pPr>
      <w:numPr>
        <w:numId w:val="3"/>
      </w:numPr>
      <w:spacing w:after="0" w:line="360" w:lineRule="auto"/>
      <w:jc w:val="both"/>
    </w:pPr>
    <w:rPr>
      <w:rFonts w:ascii="Times New Roman" w:eastAsia="Times New Roman" w:hAnsi="Times New Roman" w:cs="Times New Roman"/>
      <w:color w:val="000000"/>
      <w:sz w:val="24"/>
      <w:szCs w:val="20"/>
      <w:lang w:eastAsia="pt-BR"/>
    </w:rPr>
  </w:style>
  <w:style w:type="paragraph" w:customStyle="1" w:styleId="TF-listas-preenchimentoentre">
    <w:name w:val="TF-listas - preenchimento entre"/>
    <w:basedOn w:val="TF-listadetabelasTTULO"/>
    <w:next w:val="TF-listadetabelasTTULO"/>
    <w:semiHidden/>
    <w:rsid w:val="000F455E"/>
  </w:style>
  <w:style w:type="paragraph" w:customStyle="1" w:styleId="TF-subalineasn3">
    <w:name w:val="TF-subalineas n3"/>
    <w:basedOn w:val="TF-subalineasn2"/>
    <w:autoRedefine/>
    <w:semiHidden/>
    <w:rsid w:val="000F455E"/>
    <w:pPr>
      <w:numPr>
        <w:ilvl w:val="2"/>
      </w:numPr>
      <w:tabs>
        <w:tab w:val="clear" w:pos="1721"/>
        <w:tab w:val="num" w:pos="360"/>
        <w:tab w:val="num" w:pos="1440"/>
        <w:tab w:val="num" w:pos="2160"/>
      </w:tabs>
      <w:ind w:left="2160" w:hanging="360"/>
    </w:pPr>
  </w:style>
  <w:style w:type="paragraph" w:customStyle="1" w:styleId="TF-conteudo-quadro">
    <w:name w:val="TF-conteudo-quadro"/>
    <w:semiHidden/>
    <w:rsid w:val="000F455E"/>
    <w:pPr>
      <w:keepNext/>
      <w:keepLines/>
      <w:spacing w:after="0" w:line="240" w:lineRule="auto"/>
    </w:pPr>
    <w:rPr>
      <w:rFonts w:ascii="Courier" w:eastAsia="Times New Roman" w:hAnsi="Courier" w:cs="Times New Roman"/>
      <w:sz w:val="20"/>
      <w:szCs w:val="20"/>
      <w:lang w:val="en-US" w:eastAsia="pt-BR"/>
    </w:rPr>
  </w:style>
  <w:style w:type="paragraph" w:customStyle="1" w:styleId="TF-TEXTOQUADROCentralizado">
    <w:name w:val="TF-TEXTO QUADRO Centralizado"/>
    <w:basedOn w:val="TF-TEXTOQUADRO"/>
    <w:rsid w:val="000F455E"/>
    <w:pPr>
      <w:jc w:val="center"/>
    </w:pPr>
  </w:style>
  <w:style w:type="paragraph" w:styleId="Textodebalo">
    <w:name w:val="Balloon Text"/>
    <w:basedOn w:val="Normal"/>
    <w:link w:val="TextodebaloChar"/>
    <w:uiPriority w:val="99"/>
    <w:semiHidden/>
    <w:unhideWhenUsed/>
    <w:rsid w:val="000F455E"/>
    <w:rPr>
      <w:rFonts w:ascii="Tahoma" w:hAnsi="Tahoma"/>
      <w:sz w:val="16"/>
      <w:szCs w:val="16"/>
      <w:lang w:val="x-none" w:eastAsia="x-none"/>
    </w:rPr>
  </w:style>
  <w:style w:type="character" w:customStyle="1" w:styleId="TextodebaloChar">
    <w:name w:val="Texto de balão Char"/>
    <w:basedOn w:val="Fontepargpadro"/>
    <w:link w:val="Textodebalo"/>
    <w:uiPriority w:val="99"/>
    <w:semiHidden/>
    <w:rsid w:val="000F455E"/>
    <w:rPr>
      <w:rFonts w:ascii="Tahoma" w:eastAsia="Times New Roman" w:hAnsi="Tahoma" w:cs="Times New Roman"/>
      <w:sz w:val="16"/>
      <w:szCs w:val="16"/>
      <w:lang w:val="x-none" w:eastAsia="x-none"/>
    </w:rPr>
  </w:style>
  <w:style w:type="paragraph" w:customStyle="1" w:styleId="TF-TEXTOQUADRODireita">
    <w:name w:val="TF-TEXTO QUADRO Direita"/>
    <w:basedOn w:val="TF-TEXTOQUADRO"/>
    <w:rsid w:val="000F455E"/>
    <w:pPr>
      <w:jc w:val="right"/>
    </w:pPr>
  </w:style>
  <w:style w:type="table" w:styleId="Tabelacomgrade">
    <w:name w:val="Table Grid"/>
    <w:basedOn w:val="Tabelanormal"/>
    <w:uiPriority w:val="59"/>
    <w:rsid w:val="000F455E"/>
    <w:pPr>
      <w:spacing w:after="0" w:line="240" w:lineRule="auto"/>
    </w:pPr>
    <w:rPr>
      <w:rFonts w:ascii="Times New Roman" w:eastAsia="Times New Roman" w:hAnsi="Times New Roman" w:cs="Times New Roman"/>
      <w:sz w:val="20"/>
      <w:szCs w:val="20"/>
      <w:lang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0F455E"/>
  </w:style>
  <w:style w:type="paragraph" w:customStyle="1" w:styleId="TF-LEGENDA-Tabela">
    <w:name w:val="TF-LEGENDA-Tabela"/>
    <w:basedOn w:val="TF-LEGENDA"/>
    <w:semiHidden/>
    <w:qFormat/>
    <w:rsid w:val="000F455E"/>
  </w:style>
  <w:style w:type="paragraph" w:customStyle="1" w:styleId="TF-FIGURA">
    <w:name w:val="TF-FIGURA"/>
    <w:basedOn w:val="TF-TEXTO"/>
    <w:qFormat/>
    <w:rsid w:val="000F455E"/>
    <w:pPr>
      <w:keepNext/>
      <w:spacing w:after="0"/>
      <w:ind w:firstLine="0"/>
      <w:jc w:val="center"/>
    </w:pPr>
  </w:style>
  <w:style w:type="character" w:customStyle="1" w:styleId="TF-COURIER10">
    <w:name w:val="TF-COURIER10"/>
    <w:qFormat/>
    <w:rsid w:val="000F455E"/>
    <w:rPr>
      <w:rFonts w:ascii="Courier New" w:hAnsi="Courier New"/>
      <w:sz w:val="20"/>
    </w:rPr>
  </w:style>
  <w:style w:type="paragraph" w:customStyle="1" w:styleId="TtuloIntroduo">
    <w:name w:val="Título Introdução"/>
    <w:basedOn w:val="Ttulo1"/>
    <w:qFormat/>
    <w:rsid w:val="000F455E"/>
    <w:pPr>
      <w:spacing w:before="480"/>
    </w:pPr>
  </w:style>
  <w:style w:type="paragraph" w:styleId="Textodecomentrio">
    <w:name w:val="annotation text"/>
    <w:basedOn w:val="Normal"/>
    <w:link w:val="TextodecomentrioChar"/>
    <w:uiPriority w:val="99"/>
    <w:unhideWhenUsed/>
    <w:rsid w:val="000F455E"/>
    <w:rPr>
      <w:sz w:val="20"/>
      <w:szCs w:val="20"/>
    </w:rPr>
  </w:style>
  <w:style w:type="character" w:customStyle="1" w:styleId="TextodecomentrioChar">
    <w:name w:val="Texto de comentário Char"/>
    <w:basedOn w:val="Fontepargpadro"/>
    <w:link w:val="Textodecomentrio"/>
    <w:uiPriority w:val="99"/>
    <w:rsid w:val="000F455E"/>
    <w:rPr>
      <w:rFonts w:ascii="Times New Roman" w:eastAsia="Times New Roman" w:hAnsi="Times New Roman" w:cs="Times New Roman"/>
      <w:sz w:val="20"/>
      <w:szCs w:val="20"/>
      <w:lang w:eastAsia="pt-BR"/>
    </w:rPr>
  </w:style>
  <w:style w:type="character" w:styleId="Refdecomentrio">
    <w:name w:val="annotation reference"/>
    <w:uiPriority w:val="99"/>
    <w:semiHidden/>
    <w:unhideWhenUsed/>
    <w:rsid w:val="000F455E"/>
    <w:rPr>
      <w:sz w:val="16"/>
      <w:szCs w:val="16"/>
    </w:rPr>
  </w:style>
  <w:style w:type="paragraph" w:styleId="Assuntodocomentrio">
    <w:name w:val="annotation subject"/>
    <w:basedOn w:val="Textodecomentrio"/>
    <w:next w:val="Textodecomentrio"/>
    <w:link w:val="AssuntodocomentrioChar"/>
    <w:uiPriority w:val="99"/>
    <w:semiHidden/>
    <w:unhideWhenUsed/>
    <w:rsid w:val="000F455E"/>
    <w:rPr>
      <w:b/>
      <w:bCs/>
      <w:lang w:val="x-none" w:eastAsia="x-none"/>
    </w:rPr>
  </w:style>
  <w:style w:type="character" w:customStyle="1" w:styleId="AssuntodocomentrioChar">
    <w:name w:val="Assunto do comentário Char"/>
    <w:basedOn w:val="TextodecomentrioChar"/>
    <w:link w:val="Assuntodocomentrio"/>
    <w:uiPriority w:val="99"/>
    <w:semiHidden/>
    <w:rsid w:val="000F455E"/>
    <w:rPr>
      <w:rFonts w:ascii="Times New Roman" w:eastAsia="Times New Roman" w:hAnsi="Times New Roman" w:cs="Times New Roman"/>
      <w:b/>
      <w:bCs/>
      <w:sz w:val="20"/>
      <w:szCs w:val="20"/>
      <w:lang w:val="x-none" w:eastAsia="x-none"/>
    </w:rPr>
  </w:style>
  <w:style w:type="paragraph" w:styleId="Reviso">
    <w:name w:val="Revision"/>
    <w:hidden/>
    <w:uiPriority w:val="99"/>
    <w:semiHidden/>
    <w:rsid w:val="000F455E"/>
    <w:pPr>
      <w:spacing w:after="0"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semiHidden/>
    <w:unhideWhenUsed/>
    <w:rsid w:val="000F455E"/>
    <w:rPr>
      <w:sz w:val="20"/>
      <w:szCs w:val="20"/>
    </w:rPr>
  </w:style>
  <w:style w:type="character" w:customStyle="1" w:styleId="TextodenotaderodapChar">
    <w:name w:val="Texto de nota de rodapé Char"/>
    <w:basedOn w:val="Fontepargpadro"/>
    <w:link w:val="Textodenotaderodap"/>
    <w:uiPriority w:val="99"/>
    <w:semiHidden/>
    <w:rsid w:val="000F455E"/>
    <w:rPr>
      <w:rFonts w:ascii="Times New Roman" w:eastAsia="Times New Roman" w:hAnsi="Times New Roman" w:cs="Times New Roman"/>
      <w:sz w:val="20"/>
      <w:szCs w:val="20"/>
      <w:lang w:eastAsia="pt-BR"/>
    </w:rPr>
  </w:style>
  <w:style w:type="character" w:styleId="Refdenotaderodap">
    <w:name w:val="footnote reference"/>
    <w:semiHidden/>
    <w:unhideWhenUsed/>
    <w:rsid w:val="000F455E"/>
    <w:rPr>
      <w:vertAlign w:val="superscript"/>
    </w:rPr>
  </w:style>
  <w:style w:type="paragraph" w:customStyle="1" w:styleId="TF-orientador">
    <w:name w:val="TF-orientador"/>
    <w:basedOn w:val="TF-autor"/>
    <w:semiHidden/>
    <w:qFormat/>
    <w:rsid w:val="000F455E"/>
    <w:pPr>
      <w:spacing w:after="480"/>
    </w:pPr>
  </w:style>
  <w:style w:type="paragraph" w:customStyle="1" w:styleId="TF-avaliaoCABEALHO">
    <w:name w:val="TF-avaliação CABEÇALHO"/>
    <w:basedOn w:val="Normal"/>
    <w:semiHidden/>
    <w:rsid w:val="000F455E"/>
    <w:pPr>
      <w:keepNext w:val="0"/>
      <w:keepLines w:val="0"/>
    </w:pPr>
  </w:style>
  <w:style w:type="paragraph" w:customStyle="1" w:styleId="TF-avaliaoTTULOTCC">
    <w:name w:val="TF-avaliação TÍTULO TCC"/>
    <w:basedOn w:val="Normal"/>
    <w:semiHidden/>
    <w:rsid w:val="000F455E"/>
    <w:pPr>
      <w:keepNext w:val="0"/>
      <w:keepLines w:val="0"/>
      <w:spacing w:before="240"/>
      <w:ind w:left="1276" w:hanging="1276"/>
      <w:jc w:val="both"/>
    </w:pPr>
    <w:rPr>
      <w:caps/>
    </w:rPr>
  </w:style>
  <w:style w:type="paragraph" w:customStyle="1" w:styleId="TF-avaliaoTTULO1">
    <w:name w:val="TF-avaliação TÍTULO 1"/>
    <w:semiHidden/>
    <w:rsid w:val="000F455E"/>
    <w:pPr>
      <w:numPr>
        <w:numId w:val="9"/>
      </w:numPr>
      <w:tabs>
        <w:tab w:val="left" w:pos="284"/>
      </w:tabs>
      <w:spacing w:before="240" w:after="0" w:line="240" w:lineRule="auto"/>
    </w:pPr>
    <w:rPr>
      <w:rFonts w:ascii="Times New Roman" w:eastAsia="Times New Roman" w:hAnsi="Times New Roman" w:cs="Times New Roman"/>
      <w:b/>
      <w:caps/>
      <w:noProof/>
      <w:sz w:val="24"/>
      <w:szCs w:val="20"/>
      <w:lang w:eastAsia="pt-BR"/>
    </w:rPr>
  </w:style>
  <w:style w:type="paragraph" w:customStyle="1" w:styleId="TF-avaliaoTTULO2c">
    <w:name w:val="TF-avaliação TÍTULO 2c"/>
    <w:basedOn w:val="TF-avaliaoTTULO1"/>
    <w:semiHidden/>
    <w:rsid w:val="000F455E"/>
    <w:pPr>
      <w:numPr>
        <w:ilvl w:val="1"/>
      </w:numPr>
      <w:spacing w:before="400" w:after="100"/>
    </w:pPr>
    <w:rPr>
      <w:b w:val="0"/>
    </w:rPr>
  </w:style>
  <w:style w:type="paragraph" w:customStyle="1" w:styleId="TF-avaliaotexto">
    <w:name w:val="TF-avaliação texto"/>
    <w:basedOn w:val="TF-TEXTO"/>
    <w:semiHidden/>
    <w:qFormat/>
    <w:rsid w:val="000F455E"/>
    <w:pPr>
      <w:ind w:firstLine="0"/>
    </w:pPr>
  </w:style>
  <w:style w:type="paragraph" w:customStyle="1" w:styleId="TF-avaliaoQUADRO">
    <w:name w:val="TF-avaliação QUADRO"/>
    <w:basedOn w:val="Normal"/>
    <w:semiHidden/>
    <w:rsid w:val="000F455E"/>
    <w:pPr>
      <w:keepNext w:val="0"/>
      <w:keepLines w:val="0"/>
      <w:spacing w:before="60" w:after="60"/>
    </w:pPr>
    <w:rPr>
      <w:sz w:val="20"/>
    </w:rPr>
  </w:style>
  <w:style w:type="paragraph" w:customStyle="1" w:styleId="TF-AUTOR0">
    <w:name w:val="TF-AUTOR"/>
    <w:basedOn w:val="Normal"/>
    <w:rsid w:val="000F455E"/>
    <w:pPr>
      <w:spacing w:before="120"/>
      <w:jc w:val="center"/>
    </w:pPr>
    <w:rPr>
      <w:color w:val="000000"/>
      <w:sz w:val="20"/>
      <w:szCs w:val="20"/>
    </w:rPr>
  </w:style>
  <w:style w:type="paragraph" w:customStyle="1" w:styleId="TF-CDIGO-FONTE">
    <w:name w:val="TF-CÓDIGO-FONTE"/>
    <w:rsid w:val="000F455E"/>
    <w:pPr>
      <w:keepNext/>
      <w:keepLines/>
      <w:spacing w:after="0" w:line="240" w:lineRule="auto"/>
    </w:pPr>
    <w:rPr>
      <w:rFonts w:ascii="Courier" w:eastAsia="Times New Roman" w:hAnsi="Courier" w:cs="Times New Roman"/>
      <w:sz w:val="20"/>
      <w:szCs w:val="20"/>
      <w:lang w:val="en-US" w:eastAsia="pt-BR"/>
    </w:rPr>
  </w:style>
  <w:style w:type="paragraph" w:customStyle="1" w:styleId="TF-FONTE">
    <w:name w:val="TF-FONTE"/>
    <w:next w:val="Normal"/>
    <w:qFormat/>
    <w:rsid w:val="000F455E"/>
    <w:pPr>
      <w:spacing w:after="120" w:line="240" w:lineRule="auto"/>
      <w:jc w:val="center"/>
    </w:pPr>
    <w:rPr>
      <w:rFonts w:ascii="Times New Roman" w:eastAsia="Times New Roman" w:hAnsi="Times New Roman" w:cs="Times New Roman"/>
      <w:sz w:val="18"/>
      <w:szCs w:val="20"/>
      <w:lang w:eastAsia="pt-BR"/>
    </w:rPr>
  </w:style>
  <w:style w:type="paragraph" w:customStyle="1" w:styleId="TF-REFERNCIASITEM0">
    <w:name w:val="TF-REFERÊNCIAS ITEM"/>
    <w:rsid w:val="000F455E"/>
    <w:pPr>
      <w:keepLines/>
      <w:spacing w:before="120" w:after="0" w:line="240" w:lineRule="auto"/>
    </w:pPr>
    <w:rPr>
      <w:rFonts w:ascii="Times New Roman" w:eastAsia="Times New Roman" w:hAnsi="Times New Roman" w:cs="Times New Roman"/>
      <w:sz w:val="18"/>
      <w:szCs w:val="20"/>
      <w:lang w:eastAsia="pt-BR"/>
    </w:rPr>
  </w:style>
  <w:style w:type="paragraph" w:customStyle="1" w:styleId="TF-xAvalITEM">
    <w:name w:val="TF-xAval ITEM"/>
    <w:basedOn w:val="Normal"/>
    <w:rsid w:val="000F455E"/>
    <w:pPr>
      <w:keepNext w:val="0"/>
      <w:keepLines w:val="0"/>
      <w:numPr>
        <w:numId w:val="10"/>
      </w:numPr>
      <w:jc w:val="both"/>
    </w:pPr>
    <w:rPr>
      <w:sz w:val="18"/>
    </w:rPr>
  </w:style>
  <w:style w:type="paragraph" w:customStyle="1" w:styleId="TF-xAvalITEMDETALHE">
    <w:name w:val="TF-xAval ITEM DETALHE"/>
    <w:basedOn w:val="Normal"/>
    <w:rsid w:val="000F455E"/>
    <w:pPr>
      <w:keepNext w:val="0"/>
      <w:keepLines w:val="0"/>
      <w:numPr>
        <w:ilvl w:val="1"/>
      </w:numPr>
      <w:ind w:left="353"/>
      <w:jc w:val="both"/>
    </w:pPr>
    <w:rPr>
      <w:sz w:val="18"/>
    </w:rPr>
  </w:style>
  <w:style w:type="paragraph" w:customStyle="1" w:styleId="TF-xAvalLINHA">
    <w:name w:val="TF-xAval LINHA"/>
    <w:basedOn w:val="Normal"/>
    <w:rsid w:val="000F455E"/>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0F455E"/>
    <w:pPr>
      <w:keepNext w:val="0"/>
      <w:keepLines w:val="0"/>
      <w:tabs>
        <w:tab w:val="left" w:pos="708"/>
      </w:tabs>
      <w:ind w:left="720" w:hanging="720"/>
      <w:jc w:val="center"/>
    </w:pPr>
    <w:rPr>
      <w:caps/>
      <w:noProof/>
      <w:sz w:val="22"/>
      <w:szCs w:val="20"/>
    </w:rPr>
  </w:style>
  <w:style w:type="paragraph" w:styleId="PargrafodaLista">
    <w:name w:val="List Paragraph"/>
    <w:basedOn w:val="Normal"/>
    <w:uiPriority w:val="34"/>
    <w:qFormat/>
    <w:rsid w:val="000F455E"/>
    <w:pPr>
      <w:ind w:left="720"/>
      <w:contextualSpacing/>
    </w:pPr>
  </w:style>
  <w:style w:type="character" w:customStyle="1" w:styleId="MenoPendente1">
    <w:name w:val="Menção Pendente1"/>
    <w:uiPriority w:val="99"/>
    <w:semiHidden/>
    <w:unhideWhenUsed/>
    <w:rsid w:val="000F455E"/>
    <w:rPr>
      <w:color w:val="605E5C"/>
      <w:shd w:val="clear" w:color="auto" w:fill="E1DFDD"/>
    </w:rPr>
  </w:style>
  <w:style w:type="character" w:customStyle="1" w:styleId="exlresultdetails">
    <w:name w:val="exlresultdetails"/>
    <w:rsid w:val="000F455E"/>
  </w:style>
  <w:style w:type="paragraph" w:styleId="Legenda">
    <w:name w:val="caption"/>
    <w:basedOn w:val="Normal"/>
    <w:next w:val="Normal"/>
    <w:uiPriority w:val="35"/>
    <w:qFormat/>
    <w:rsid w:val="000F455E"/>
    <w:rPr>
      <w:b/>
      <w:bCs/>
      <w:sz w:val="20"/>
      <w:szCs w:val="20"/>
    </w:rPr>
  </w:style>
  <w:style w:type="character" w:styleId="nfase">
    <w:name w:val="Emphasis"/>
    <w:uiPriority w:val="20"/>
    <w:qFormat/>
    <w:rsid w:val="000F45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nbc.com" TargetMode="External"/><Relationship Id="rId18" Type="http://schemas.openxmlformats.org/officeDocument/2006/relationships/hyperlink" Target="https://lume.ufrgs.br/handle/10183/134586" TargetMode="External"/><Relationship Id="rId26" Type="http://schemas.openxmlformats.org/officeDocument/2006/relationships/hyperlink" Target="http://www.comp.ita.br/labsca/waiaf/papers/DhanielMazini_paper_20.pdf" TargetMode="External"/><Relationship Id="rId39" Type="http://schemas.openxmlformats.org/officeDocument/2006/relationships/header" Target="header3.xml"/><Relationship Id="rId21" Type="http://schemas.openxmlformats.org/officeDocument/2006/relationships/hyperlink" Target="https://www.semanticscholar.org/paper/A-Novel-Ensemble-Deep-Learning-Model-for-Stock-on-Li-Pan/d5aaa87a737c4ff98e0955b951b9892d03d221af" TargetMode="External"/><Relationship Id="rId34" Type="http://schemas.openxmlformats.org/officeDocument/2006/relationships/hyperlink" Target="https://www.researchgate.net/profile/%20%20AlexandreEvsukoff/publication/328400101_Deep_Leaming_for_Stock_Market_Prediction_Using_Technical_Indicators_and_Financial_News_Articles/links/5c6ab8294585156b57036c91/Deep-Leaming-for-Stock-Market-Prediction-Using-Technical-Indicators-and-Financial-News-Articles.pdf" TargetMode="External"/><Relationship Id="rId42" Type="http://schemas.openxmlformats.org/officeDocument/2006/relationships/theme" Target="theme/theme1.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www.b3.com.br" TargetMode="External"/><Relationship Id="rId20" Type="http://schemas.openxmlformats.org/officeDocument/2006/relationships/hyperlink" Target="http://dai.fmph.uniba.sk/courses/NN/haykin.neural-networks.3ed.2009.pdf" TargetMode="External"/><Relationship Id="rId29" Type="http://schemas.openxmlformats.org/officeDocument/2006/relationships/hyperlink" Target="https://doi.org/10.1007/978-1-4899-7687-1_953" TargetMode="External"/><Relationship Id="rId41"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astmoney.com" TargetMode="External"/><Relationship Id="rId24" Type="http://schemas.openxmlformats.org/officeDocument/2006/relationships/hyperlink" Target="https://www.researchgate.net/publication/267633552_Li_et_al_2014_AAS/link/%20545598b40cf2bccc490cce7c/download" TargetMode="External"/><Relationship Id="rId32" Type="http://schemas.openxmlformats.org/officeDocument/2006/relationships/hyperlink" Target="https://tede2.pucsp.br/handle/handle/20876"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fortune.com" TargetMode="External"/><Relationship Id="rId23" Type="http://schemas.openxmlformats.org/officeDocument/2006/relationships/hyperlink" Target="https://www.researchgate.net/publication/330429024_ObjectOriented_Method_%20%20Combined_with_Deep_ConvolutionalNeural_Networks_for_LandUseType_Classification_of_Remote_Sensing%20Images/link/5cb049a64585156cd%2079176ad/download" TargetMode="External"/><Relationship Id="rId28" Type="http://schemas.openxmlformats.org/officeDocument/2006/relationships/hyperlink" Target="https://www.semanticscholar.org/paper/Sentiment-analysis-of-Twitter-data-for-predicting-Pagolu-Challa/fcbba03b6156295a5738f9f03d157f67f665365c" TargetMode="External"/><Relationship Id="rId36"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hyperlink" Target="https://www.researchgate.net/publication/320703571_Ian_Goodfellow%20Yoshua_Bengio_and_Aaron_Courville_Deep_learning_The_MIT_Press_2016_800_pp_ISBN_0262035618/link/5b880b494585151fd13c8b95/download" TargetMode="External"/><Relationship Id="rId31" Type="http://schemas.openxmlformats.org/officeDocument/2006/relationships/hyperlink" Target="https://www.researchgate.net/publication/303957049_APLICACAO%20_DE_REDES%20NEURAIS_NO_BRASIL_UM_ESTUDO_BIBLIOMETRICO"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www.reuters.com" TargetMode="External"/><Relationship Id="rId22" Type="http://schemas.openxmlformats.org/officeDocument/2006/relationships/hyperlink" Target="https://www.researchgate.net/publication/338783254_A_Multimodal_Eventdriven_LSTM%20Model_for_Stock_Prediction_Using_Online_News" TargetMode="External"/><Relationship Id="rId27" Type="http://schemas.openxmlformats.org/officeDocument/2006/relationships/hyperlink" Target="http://dx.doi.org/10.1109/scopes.2016.7955659" TargetMode="External"/><Relationship Id="rId30" Type="http://schemas.openxmlformats.org/officeDocument/2006/relationships/hyperlink" Target="https://link.springer.com/referenceworkentry/10.1007%2F978-1-4899-7687-1_953" TargetMode="External"/><Relationship Id="rId35" Type="http://schemas.openxmlformats.org/officeDocument/2006/relationships/footer" Target="footer1.xm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ieeexplore.ieee.org/document/8374370" TargetMode="External"/><Relationship Id="rId25" Type="http://schemas.openxmlformats.org/officeDocument/2006/relationships/hyperlink" Target="http://tede.mackenzie.br/jspui/handle/tede/3444" TargetMode="External"/><Relationship Id="rId33" Type="http://schemas.openxmlformats.org/officeDocument/2006/relationships/hyperlink" Target="https://www.gazetadopovo.com.br/economia/bolsa-de-valores-ano-2020-recordes-pandemia/" TargetMode="External"/><Relationship Id="rId38"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12</Pages>
  <Words>6829</Words>
  <Characters>36881</Characters>
  <Application>Microsoft Office Word</Application>
  <DocSecurity>0</DocSecurity>
  <Lines>307</Lines>
  <Paragraphs>87</Paragraphs>
  <ScaleCrop>false</ScaleCrop>
  <Company>HBSIS</Company>
  <LinksUpToDate>false</LinksUpToDate>
  <CharactersWithSpaces>43623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Oliveira Bezerra</dc:creator>
  <cp:keywords/>
  <dc:description/>
  <cp:lastModifiedBy>Marcel Hugo</cp:lastModifiedBy>
  <cp:revision>17</cp:revision>
  <dcterms:created xsi:type="dcterms:W3CDTF">2021-06-11T18:36:00Z</dcterms:created>
  <dcterms:modified xsi:type="dcterms:W3CDTF">2021-06-25T20:40:00Z</dcterms:modified>
</cp:coreProperties>
</file>