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C041" w14:textId="77777777" w:rsidR="002B0EDC" w:rsidRPr="00B00E04" w:rsidRDefault="00F62279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aquário virtual: </w:t>
      </w:r>
      <w:r w:rsidR="00D1339B">
        <w:t xml:space="preserve">CICLO </w:t>
      </w:r>
      <w:r w:rsidR="000524F0">
        <w:t>REPRODUTIVO</w:t>
      </w:r>
      <w:r w:rsidR="00A114A1">
        <w:t xml:space="preserve"> </w:t>
      </w:r>
      <w:r w:rsidR="00C76C2F">
        <w:t>OVÍPARO</w:t>
      </w:r>
    </w:p>
    <w:p w14:paraId="17873B48" w14:textId="77777777" w:rsidR="001E682E" w:rsidRDefault="00F62279" w:rsidP="00752038">
      <w:pPr>
        <w:pStyle w:val="TF-AUTOR0"/>
      </w:pPr>
      <w:r>
        <w:t>Carlos Eduardo Machado</w:t>
      </w:r>
    </w:p>
    <w:p w14:paraId="39F9FF71" w14:textId="77777777" w:rsidR="001E682E" w:rsidRDefault="001E682E" w:rsidP="001E682E">
      <w:pPr>
        <w:pStyle w:val="TF-AUTOR0"/>
      </w:pPr>
      <w:r>
        <w:t xml:space="preserve">Prof. </w:t>
      </w:r>
      <w:r w:rsidR="00482A54" w:rsidRPr="001146AB">
        <w:t>Dalton Solano dos Reis</w:t>
      </w:r>
      <w:r>
        <w:t xml:space="preserve"> – Orientador</w:t>
      </w:r>
    </w:p>
    <w:p w14:paraId="46C95410" w14:textId="77777777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4AAC4A0" w14:textId="77777777" w:rsidR="00C65C8C" w:rsidRDefault="00A763C6" w:rsidP="003D398C">
      <w:pPr>
        <w:pStyle w:val="TF-TEXTO"/>
      </w:pPr>
      <w:r>
        <w:t xml:space="preserve">Segundo Machado </w:t>
      </w:r>
      <w:r w:rsidR="006E6D89">
        <w:t>(201</w:t>
      </w:r>
      <w:r w:rsidR="00695645">
        <w:t>6</w:t>
      </w:r>
      <w:r w:rsidR="006E6D89">
        <w:t xml:space="preserve">) o uso de simuladores </w:t>
      </w:r>
      <w:r w:rsidR="003442B7">
        <w:t xml:space="preserve">na </w:t>
      </w:r>
      <w:r w:rsidR="00AA0E86">
        <w:t>educação como</w:t>
      </w:r>
      <w:r w:rsidR="003442B7">
        <w:t xml:space="preserve"> ferramenta tecnológica </w:t>
      </w:r>
      <w:r w:rsidR="003E6B4D">
        <w:t xml:space="preserve">pode reforçar a ação docente em sala de aula </w:t>
      </w:r>
      <w:r w:rsidR="000459FC">
        <w:t>de modo a favorecer colaborativa e substancialmente a aprendizagem significativa dos conteúdos escolares.</w:t>
      </w:r>
      <w:r w:rsidR="00CB228E">
        <w:t xml:space="preserve"> </w:t>
      </w:r>
      <w:r w:rsidR="001E3049">
        <w:t>Uma das formas de explorar o potencial dos simuladores são os simuladores de ecossistemas.</w:t>
      </w:r>
    </w:p>
    <w:p w14:paraId="16460DA9" w14:textId="77777777" w:rsidR="00BB444B" w:rsidRDefault="00CF735F" w:rsidP="003D398C">
      <w:pPr>
        <w:pStyle w:val="TF-TEXTO"/>
      </w:pPr>
      <w:r>
        <w:t xml:space="preserve">De acordo com Stein (2018) </w:t>
      </w:r>
      <w:r w:rsidR="00F9161E">
        <w:t>u</w:t>
      </w:r>
      <w:r w:rsidR="00AD369F">
        <w:t>m ecossistema pode ser definido</w:t>
      </w:r>
      <w:r w:rsidR="008B5EF8">
        <w:t xml:space="preserve"> como </w:t>
      </w:r>
      <w:r w:rsidR="002C0004">
        <w:t>uma unidade biológica completa, tendo todos os componentes físicos e</w:t>
      </w:r>
      <w:r w:rsidR="00552BBD">
        <w:t xml:space="preserve"> biológicos necessários para a sobrevivência.</w:t>
      </w:r>
      <w:r w:rsidR="00042B8B">
        <w:t xml:space="preserve"> Nele atuam </w:t>
      </w:r>
      <w:r w:rsidR="00366914">
        <w:t>dois</w:t>
      </w:r>
      <w:r w:rsidR="00000822">
        <w:t xml:space="preserve"> fatores, os fatores abióticos</w:t>
      </w:r>
      <w:r w:rsidR="002A082F">
        <w:t xml:space="preserve">, </w:t>
      </w:r>
      <w:r w:rsidR="008B74F4" w:rsidRPr="008B74F4">
        <w:t>componentes não vivos</w:t>
      </w:r>
      <w:r w:rsidR="00000822">
        <w:t>, como temperatura, água, luminosidade</w:t>
      </w:r>
      <w:r w:rsidR="002A082F">
        <w:t>, e fatores bióticos,</w:t>
      </w:r>
      <w:r w:rsidR="008B74F4">
        <w:t xml:space="preserve"> componentes vivos, como anim</w:t>
      </w:r>
      <w:r w:rsidR="00DA67F6">
        <w:t>ais e plantas</w:t>
      </w:r>
      <w:r w:rsidR="00FE2480">
        <w:t>.</w:t>
      </w:r>
      <w:r>
        <w:t xml:space="preserve"> </w:t>
      </w:r>
    </w:p>
    <w:p w14:paraId="1886D694" w14:textId="2956AA8D" w:rsidR="00D829D3" w:rsidRDefault="000A0277" w:rsidP="00966542">
      <w:pPr>
        <w:pStyle w:val="TF-TEXTO"/>
      </w:pPr>
      <w:r>
        <w:t>Um dos mais importantes elemento</w:t>
      </w:r>
      <w:r w:rsidR="00C03F73">
        <w:t>s</w:t>
      </w:r>
      <w:r>
        <w:t xml:space="preserve"> dentre os componentes vivos é a capacidade de gerar descendentes</w:t>
      </w:r>
      <w:r w:rsidR="00C03F73">
        <w:t xml:space="preserve">, </w:t>
      </w:r>
      <w:r w:rsidR="009D4804">
        <w:t xml:space="preserve">pois </w:t>
      </w:r>
      <w:r w:rsidR="006919EB">
        <w:t>espécies</w:t>
      </w:r>
      <w:r w:rsidR="00C03F73">
        <w:t xml:space="preserve"> incapazes de</w:t>
      </w:r>
      <w:r w:rsidR="00151AB3">
        <w:t xml:space="preserve"> reproduzirem </w:t>
      </w:r>
      <w:r w:rsidR="006919EB">
        <w:t>serão</w:t>
      </w:r>
      <w:r w:rsidR="00151AB3">
        <w:t xml:space="preserve"> extintas do planeta</w:t>
      </w:r>
      <w:r w:rsidR="00576F17">
        <w:t>.</w:t>
      </w:r>
      <w:r w:rsidR="00E50E53">
        <w:t xml:space="preserve"> </w:t>
      </w:r>
      <w:r w:rsidR="0097098D">
        <w:t>Entre os métodos de reprodução</w:t>
      </w:r>
      <w:r w:rsidR="00B50BAA">
        <w:t>,</w:t>
      </w:r>
      <w:r w:rsidR="0097098D">
        <w:t xml:space="preserve"> </w:t>
      </w:r>
      <w:r w:rsidR="00B50BAA">
        <w:t>organismos</w:t>
      </w:r>
      <w:r w:rsidR="00FF7C6E">
        <w:t xml:space="preserve"> multicelulares</w:t>
      </w:r>
      <w:r w:rsidR="00E246D0">
        <w:t>,</w:t>
      </w:r>
      <w:r w:rsidR="00FF7C6E">
        <w:t xml:space="preserve"> como peixes, costumam</w:t>
      </w:r>
      <w:r w:rsidR="007C70C4">
        <w:t xml:space="preserve"> majoritariamente </w:t>
      </w:r>
      <w:r w:rsidR="00A823C2">
        <w:t xml:space="preserve">reproduzir de maneira sexuada, isso é, os descendentes são gerados </w:t>
      </w:r>
      <w:r w:rsidR="005468EA">
        <w:t xml:space="preserve">a partir de duas células </w:t>
      </w:r>
      <w:r w:rsidR="003A67F5">
        <w:t>diferentes</w:t>
      </w:r>
      <w:r w:rsidR="003A67F5" w:rsidDel="00E246D0">
        <w:t xml:space="preserve"> </w:t>
      </w:r>
      <w:r w:rsidR="00E246D0">
        <w:t>oriundas</w:t>
      </w:r>
      <w:r w:rsidR="005468EA">
        <w:t xml:space="preserve"> </w:t>
      </w:r>
      <w:r w:rsidR="00A47176">
        <w:t>dos pais</w:t>
      </w:r>
      <w:r w:rsidR="00966542">
        <w:t>. Entre os métodos de</w:t>
      </w:r>
      <w:r w:rsidR="000457CE">
        <w:t xml:space="preserve"> fecundação o mais</w:t>
      </w:r>
      <w:r w:rsidR="00F62E81">
        <w:t xml:space="preserve"> usual</w:t>
      </w:r>
      <w:r w:rsidR="000457CE">
        <w:t xml:space="preserve"> </w:t>
      </w:r>
      <w:r w:rsidR="005619FE">
        <w:t xml:space="preserve">é o ovíparo, </w:t>
      </w:r>
      <w:r w:rsidR="00A24A28">
        <w:t>no qual</w:t>
      </w:r>
      <w:r w:rsidR="005619FE">
        <w:t xml:space="preserve"> os gametas masculinos e femininos são liberados na água</w:t>
      </w:r>
      <w:r w:rsidR="0060116F">
        <w:t xml:space="preserve"> (CASTRO</w:t>
      </w:r>
      <w:r w:rsidR="00520BE0">
        <w:t xml:space="preserve">; </w:t>
      </w:r>
      <w:r w:rsidR="00520BE0" w:rsidRPr="0056393D">
        <w:t>HUBER</w:t>
      </w:r>
      <w:r w:rsidR="0060116F">
        <w:t>, 2012)</w:t>
      </w:r>
      <w:r w:rsidR="00A47176">
        <w:t>.</w:t>
      </w:r>
    </w:p>
    <w:p w14:paraId="07E29880" w14:textId="150344CF" w:rsidR="00DF5718" w:rsidRDefault="00CB3017" w:rsidP="00966542">
      <w:pPr>
        <w:pStyle w:val="TF-TEXTO"/>
      </w:pPr>
      <w:r>
        <w:t>Losada (2019) desenvolveu um aquário virtual</w:t>
      </w:r>
      <w:r w:rsidR="0094429E">
        <w:t xml:space="preserve"> </w:t>
      </w:r>
      <w:r w:rsidR="00A908CE">
        <w:t>capaz</w:t>
      </w:r>
      <w:r w:rsidR="00405D81">
        <w:t xml:space="preserve"> </w:t>
      </w:r>
      <w:r w:rsidR="00A908CE">
        <w:t xml:space="preserve">de </w:t>
      </w:r>
      <w:r w:rsidR="00405D81">
        <w:t>simula</w:t>
      </w:r>
      <w:r w:rsidR="00A908CE">
        <w:t>r</w:t>
      </w:r>
      <w:r w:rsidR="00405D81">
        <w:t xml:space="preserve"> o comportamento de peixes</w:t>
      </w:r>
      <w:r w:rsidR="001B562F">
        <w:t xml:space="preserve"> u</w:t>
      </w:r>
      <w:r w:rsidR="00DE0ADA">
        <w:t>tilizando o recurso de Interface de Usuário Tangível (IUT)</w:t>
      </w:r>
      <w:r w:rsidR="001B562F">
        <w:t>.</w:t>
      </w:r>
      <w:r w:rsidR="00DE0ADA">
        <w:t xml:space="preserve"> </w:t>
      </w:r>
      <w:r w:rsidR="001B562F">
        <w:t>A IUT</w:t>
      </w:r>
      <w:r w:rsidR="001C01C6">
        <w:t xml:space="preserve"> </w:t>
      </w:r>
      <w:r w:rsidR="001B562F">
        <w:t>possibilitou</w:t>
      </w:r>
      <w:r w:rsidR="00EA7513">
        <w:t xml:space="preserve"> que</w:t>
      </w:r>
      <w:r w:rsidR="001C01C6">
        <w:t xml:space="preserve"> sensores</w:t>
      </w:r>
      <w:r w:rsidR="002551FF">
        <w:t xml:space="preserve"> externos </w:t>
      </w:r>
      <w:r w:rsidR="00A908CE">
        <w:t>alterassem</w:t>
      </w:r>
      <w:r w:rsidR="007E7AFE">
        <w:t xml:space="preserve"> fatores internos, como a temperatura, a luminosidade e </w:t>
      </w:r>
      <w:r w:rsidR="00C060EB">
        <w:t>alimentação dos peixes</w:t>
      </w:r>
      <w:r w:rsidR="002551FF">
        <w:t>.</w:t>
      </w:r>
      <w:r w:rsidR="00EA7513">
        <w:t xml:space="preserve"> Dessa forma, conforme os</w:t>
      </w:r>
      <w:r w:rsidR="00333FDD">
        <w:t xml:space="preserve"> sensores externos são alterados os peixes são afetados</w:t>
      </w:r>
      <w:r w:rsidR="00046E8C">
        <w:t>, podendo morrer dependendo das condições do aquário</w:t>
      </w:r>
      <w:r w:rsidR="00333FDD">
        <w:t>.</w:t>
      </w:r>
    </w:p>
    <w:p w14:paraId="1B012AD6" w14:textId="5EF11B4A" w:rsidR="00846B23" w:rsidRDefault="00846B23" w:rsidP="00966542">
      <w:pPr>
        <w:pStyle w:val="TF-TEXTO"/>
      </w:pPr>
      <w:r>
        <w:t>A partir deste contexto,</w:t>
      </w:r>
      <w:r w:rsidR="00BE2DE3">
        <w:t xml:space="preserve"> esse trabalho propõe </w:t>
      </w:r>
      <w:r w:rsidR="00AA0612">
        <w:t xml:space="preserve">o desenvolvimento </w:t>
      </w:r>
      <w:r w:rsidR="007517A1">
        <w:t xml:space="preserve">de um ciclo </w:t>
      </w:r>
      <w:r w:rsidR="005347CC">
        <w:t>r</w:t>
      </w:r>
      <w:r w:rsidR="007517A1">
        <w:t xml:space="preserve">eprodutivo virtual </w:t>
      </w:r>
      <w:r w:rsidR="009C486E">
        <w:t xml:space="preserve">capaz de passar por todas as etapas de vida dos peixes, desde </w:t>
      </w:r>
      <w:r w:rsidR="00124656">
        <w:t xml:space="preserve">a </w:t>
      </w:r>
      <w:r w:rsidR="00297841">
        <w:t>desova até a morte natural do peixe</w:t>
      </w:r>
      <w:r w:rsidR="00B03E6C">
        <w:t xml:space="preserve"> e a adição desse ciclo ao trabalho desenvolvido por Losada (2019)</w:t>
      </w:r>
      <w:r w:rsidR="008B65D7">
        <w:t xml:space="preserve"> </w:t>
      </w:r>
      <w:del w:id="9" w:author="Andreza Sartori" w:date="2021-06-28T16:12:00Z">
        <w:r w:rsidR="008B65D7" w:rsidDel="00F11FD9">
          <w:delText xml:space="preserve">para </w:delText>
        </w:r>
      </w:del>
      <w:ins w:id="10" w:author="Andreza Sartori" w:date="2021-06-28T16:12:00Z">
        <w:r w:rsidR="00F11FD9">
          <w:t>a fim de</w:t>
        </w:r>
        <w:r w:rsidR="00F11FD9">
          <w:t xml:space="preserve"> </w:t>
        </w:r>
      </w:ins>
      <w:r w:rsidR="008B65D7">
        <w:t>auxiliar professores no ensino do ciclo de vida marinho</w:t>
      </w:r>
      <w:r w:rsidR="00B03E6C">
        <w:t>.</w:t>
      </w:r>
    </w:p>
    <w:p w14:paraId="16D52066" w14:textId="77777777" w:rsidR="00F255FC" w:rsidRPr="007D10F2" w:rsidRDefault="00F255FC" w:rsidP="00E638A0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t>OBJETIVOS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09489591" w14:textId="77777777" w:rsidR="00C35E57" w:rsidRDefault="00C35E57" w:rsidP="00C35E57">
      <w:pPr>
        <w:pStyle w:val="TF-TEXTO"/>
      </w:pPr>
      <w:commentRangeStart w:id="25"/>
      <w:r>
        <w:t>O objetivo é</w:t>
      </w:r>
      <w:r w:rsidR="00A10626">
        <w:t xml:space="preserve"> </w:t>
      </w:r>
      <w:r w:rsidR="00184250">
        <w:t>disponibilizar</w:t>
      </w:r>
      <w:r w:rsidR="006D027D">
        <w:t xml:space="preserve"> um</w:t>
      </w:r>
      <w:r w:rsidR="00A10626">
        <w:t xml:space="preserve"> </w:t>
      </w:r>
      <w:r w:rsidR="003C1050">
        <w:t>sistema de</w:t>
      </w:r>
      <w:r w:rsidR="00936D4A">
        <w:t xml:space="preserve"> ciclo de</w:t>
      </w:r>
      <w:r w:rsidR="00D41020">
        <w:t xml:space="preserve"> reprodução</w:t>
      </w:r>
      <w:r w:rsidR="00692560">
        <w:t xml:space="preserve"> </w:t>
      </w:r>
      <w:r w:rsidR="002915AC">
        <w:t>para peixes</w:t>
      </w:r>
      <w:r w:rsidR="00692560">
        <w:t xml:space="preserve"> </w:t>
      </w:r>
      <w:r w:rsidR="00692560" w:rsidRPr="00692560">
        <w:t>ovíparos</w:t>
      </w:r>
      <w:r w:rsidR="00520BE0">
        <w:t xml:space="preserve"> utilizando animação comportamental</w:t>
      </w:r>
      <w:r w:rsidR="00936D4A">
        <w:t>.</w:t>
      </w:r>
      <w:commentRangeEnd w:id="25"/>
      <w:r w:rsidR="00CF529B">
        <w:rPr>
          <w:rStyle w:val="Refdecomentrio"/>
        </w:rPr>
        <w:commentReference w:id="25"/>
      </w:r>
    </w:p>
    <w:p w14:paraId="409E8B1B" w14:textId="77777777" w:rsidR="00C35E57" w:rsidRDefault="00C35E57" w:rsidP="00C35E57">
      <w:pPr>
        <w:pStyle w:val="TF-TEXTO"/>
      </w:pPr>
      <w:r>
        <w:t>Os objetivos específicos são:</w:t>
      </w:r>
    </w:p>
    <w:p w14:paraId="1D4B63D3" w14:textId="77777777" w:rsidR="00C35E57" w:rsidRDefault="00695645" w:rsidP="00C35E57">
      <w:pPr>
        <w:pStyle w:val="TF-ALNEA"/>
      </w:pPr>
      <w:r>
        <w:t>d</w:t>
      </w:r>
      <w:r w:rsidR="00D52251">
        <w:t xml:space="preserve">isponibilizar </w:t>
      </w:r>
      <w:r w:rsidR="004D2CD6">
        <w:t xml:space="preserve">uma </w:t>
      </w:r>
      <w:r w:rsidR="00D52251">
        <w:t>diversidade</w:t>
      </w:r>
      <w:r w:rsidR="004D2CD6">
        <w:t xml:space="preserve"> de</w:t>
      </w:r>
      <w:r w:rsidR="00047796">
        <w:t xml:space="preserve"> condições ideais para o peixe baseado na sua espécie</w:t>
      </w:r>
      <w:r w:rsidR="008963FF">
        <w:t xml:space="preserve"> para a reprodução</w:t>
      </w:r>
      <w:r w:rsidR="00C35E57">
        <w:t>;</w:t>
      </w:r>
    </w:p>
    <w:p w14:paraId="70416766" w14:textId="77777777" w:rsidR="00C35E57" w:rsidRDefault="00695645" w:rsidP="00C35E57">
      <w:pPr>
        <w:pStyle w:val="TF-ALNEA"/>
      </w:pPr>
      <w:r>
        <w:t>a</w:t>
      </w:r>
      <w:r w:rsidR="00071081">
        <w:t>tualizar</w:t>
      </w:r>
      <w:r w:rsidR="002A2121">
        <w:t xml:space="preserve"> </w:t>
      </w:r>
      <w:r w:rsidR="00D34655">
        <w:t xml:space="preserve">o software desenvolvido por </w:t>
      </w:r>
      <w:r w:rsidR="00FC7727">
        <w:t>Losada</w:t>
      </w:r>
      <w:r w:rsidR="00520BE0">
        <w:t xml:space="preserve"> (2019)</w:t>
      </w:r>
      <w:r w:rsidR="00FC7727">
        <w:t xml:space="preserve"> </w:t>
      </w:r>
      <w:r w:rsidR="00EC45B5">
        <w:t>para utilizar o sistema desenvolvido</w:t>
      </w:r>
      <w:r w:rsidR="00C35E57">
        <w:t>;</w:t>
      </w:r>
    </w:p>
    <w:p w14:paraId="1828946A" w14:textId="3AD82160" w:rsidR="00CB04E9" w:rsidRDefault="00CB04E9" w:rsidP="00C35E57">
      <w:pPr>
        <w:pStyle w:val="TF-ALNEA"/>
      </w:pPr>
      <w:r>
        <w:t>atualizar os comportamentos atuais do aquário virtual para utilizar animação comportamental</w:t>
      </w:r>
      <w:r w:rsidR="00DB56B2">
        <w:t>;</w:t>
      </w:r>
    </w:p>
    <w:p w14:paraId="67D270C2" w14:textId="77777777" w:rsidR="00C35E57" w:rsidRDefault="00695645" w:rsidP="00F77926">
      <w:pPr>
        <w:pStyle w:val="TF-ALNEA"/>
      </w:pPr>
      <w:r>
        <w:t>a</w:t>
      </w:r>
      <w:r w:rsidR="005C6C9A">
        <w:t xml:space="preserve">nalisar </w:t>
      </w:r>
      <w:r w:rsidR="0095451E">
        <w:t>a experiência de usuários</w:t>
      </w:r>
      <w:r w:rsidR="00925223">
        <w:t xml:space="preserve"> com a atualização do aquário</w:t>
      </w:r>
      <w:r w:rsidR="0032201D" w:rsidRPr="0032201D">
        <w:t xml:space="preserve"> </w:t>
      </w:r>
      <w:r w:rsidR="0032201D">
        <w:t>através de um questionário</w:t>
      </w:r>
      <w:r w:rsidR="00C35E57">
        <w:t>.</w:t>
      </w:r>
    </w:p>
    <w:p w14:paraId="0F3CC2E8" w14:textId="77777777" w:rsidR="00A44581" w:rsidRDefault="00A44581" w:rsidP="00424AD5">
      <w:pPr>
        <w:pStyle w:val="Ttulo1"/>
      </w:pPr>
      <w:bookmarkStart w:id="26" w:name="_Toc419598587"/>
      <w:r>
        <w:t xml:space="preserve">trabalhos </w:t>
      </w:r>
      <w:r w:rsidRPr="00FC4A9F">
        <w:t>correlatos</w:t>
      </w:r>
    </w:p>
    <w:p w14:paraId="290DFE7F" w14:textId="77777777" w:rsidR="00870802" w:rsidRPr="004E1041" w:rsidRDefault="00520BE0" w:rsidP="00166631">
      <w:pPr>
        <w:pStyle w:val="TF-TEXTO"/>
      </w:pPr>
      <w:r>
        <w:t>Neste capítulo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primeiro é </w:t>
      </w:r>
      <w:r w:rsidR="00A469DA">
        <w:t>um</w:t>
      </w:r>
      <w:r w:rsidR="009B2FA8">
        <w:t>a implementação</w:t>
      </w:r>
      <w:r w:rsidR="00A469DA">
        <w:t xml:space="preserve"> de animação comportamental</w:t>
      </w:r>
      <w:r w:rsidR="009B2FA8">
        <w:t xml:space="preserve"> em um simulador já existente</w:t>
      </w:r>
      <w:r w:rsidR="007A0AC2">
        <w:t xml:space="preserve"> </w:t>
      </w:r>
      <w:r w:rsidR="00A44581">
        <w:t>(</w:t>
      </w:r>
      <w:r w:rsidR="00A469DA">
        <w:t>ESTEVÃO</w:t>
      </w:r>
      <w:r w:rsidR="00A44581">
        <w:t xml:space="preserve">, </w:t>
      </w:r>
      <w:r w:rsidR="00A469DA">
        <w:t>2020</w:t>
      </w:r>
      <w:r w:rsidR="00A44581">
        <w:t xml:space="preserve">), o segundo é o </w:t>
      </w:r>
      <w:r w:rsidR="00FD5C2B">
        <w:t>simulador de ecossistemas</w:t>
      </w:r>
      <w:r w:rsidR="00742AE7">
        <w:t xml:space="preserve"> VISEDU</w:t>
      </w:r>
      <w:r w:rsidR="00A44581">
        <w:t xml:space="preserve"> (</w:t>
      </w:r>
      <w:r w:rsidR="00621F45">
        <w:t>PISKE</w:t>
      </w:r>
      <w:r w:rsidR="00A44581">
        <w:t xml:space="preserve">, </w:t>
      </w:r>
      <w:r w:rsidR="00621F45">
        <w:t>2015</w:t>
      </w:r>
      <w:r w:rsidR="00A44581">
        <w:t>) e o terceiro é um</w:t>
      </w:r>
      <w:r w:rsidR="00B023F1">
        <w:t>a simulação da dinâmica populacional de insetos</w:t>
      </w:r>
      <w:r w:rsidR="003E540F">
        <w:t xml:space="preserve"> agrícolas</w:t>
      </w:r>
      <w:r w:rsidR="00A44581">
        <w:t xml:space="preserve"> (</w:t>
      </w:r>
      <w:r w:rsidR="003E540F">
        <w:t>TOEBE</w:t>
      </w:r>
      <w:r w:rsidR="00A44581">
        <w:t>, 201</w:t>
      </w:r>
      <w:r w:rsidR="003E540F">
        <w:t>4</w:t>
      </w:r>
      <w:r w:rsidR="00A44581">
        <w:t>).</w:t>
      </w:r>
    </w:p>
    <w:p w14:paraId="18E91B2A" w14:textId="77777777" w:rsidR="00A44581" w:rsidRDefault="002A65DC" w:rsidP="00E638A0">
      <w:pPr>
        <w:pStyle w:val="Ttulo2"/>
      </w:pPr>
      <w:r>
        <w:t>ANÁLISE DO USO DE ANIMAÇÃO COMPORTAMENTAL COM O MOTOR DE JOGOS UNITY</w:t>
      </w:r>
      <w:r w:rsidR="00A44581">
        <w:t xml:space="preserve"> </w:t>
      </w:r>
    </w:p>
    <w:p w14:paraId="41C3E99B" w14:textId="2AAE0BC6" w:rsidR="00A44581" w:rsidRDefault="007068CE" w:rsidP="00A44581">
      <w:pPr>
        <w:pStyle w:val="TF-TEXTO"/>
      </w:pPr>
      <w:r>
        <w:t>O trabalho de</w:t>
      </w:r>
      <w:r w:rsidR="0065414A">
        <w:t xml:space="preserve"> </w:t>
      </w:r>
      <w:r w:rsidR="008B65D7">
        <w:t>Estevão</w:t>
      </w:r>
      <w:r w:rsidR="0065414A">
        <w:t xml:space="preserve"> </w:t>
      </w:r>
      <w:r w:rsidR="00F5057C">
        <w:t>(</w:t>
      </w:r>
      <w:r w:rsidR="00A469DA">
        <w:t>2020</w:t>
      </w:r>
      <w:r w:rsidR="00F5057C">
        <w:t>)</w:t>
      </w:r>
      <w:r w:rsidR="00491F2F">
        <w:t xml:space="preserve"> tem como objetivo </w:t>
      </w:r>
      <w:r w:rsidR="00F542D2">
        <w:t>a adição de animais</w:t>
      </w:r>
      <w:r w:rsidR="00C963C7">
        <w:t xml:space="preserve"> de espécies distintas</w:t>
      </w:r>
      <w:r w:rsidR="00F542D2">
        <w:t xml:space="preserve"> em um simulador de ecossistemas já existente</w:t>
      </w:r>
      <w:r w:rsidR="00C963C7">
        <w:t xml:space="preserve"> e a implementação de uma inteligência artificial para cada animal</w:t>
      </w:r>
      <w:r w:rsidR="00F542D2">
        <w:t>. Para o desenvolvimento foi utilizado a linguagem C#</w:t>
      </w:r>
      <w:commentRangeStart w:id="27"/>
      <w:del w:id="28" w:author="Andreza Sartori" w:date="2021-06-28T16:29:00Z">
        <w:r w:rsidR="00F542D2" w:rsidDel="005078D9">
          <w:delText>,</w:delText>
        </w:r>
      </w:del>
      <w:r w:rsidR="00F542D2">
        <w:t xml:space="preserve"> </w:t>
      </w:r>
      <w:ins w:id="29" w:author="Andreza Sartori" w:date="2021-06-28T16:29:00Z">
        <w:r w:rsidR="005078D9">
          <w:t xml:space="preserve"> </w:t>
        </w:r>
      </w:ins>
      <w:commentRangeEnd w:id="27"/>
      <w:ins w:id="30" w:author="Andreza Sartori" w:date="2021-06-28T16:31:00Z">
        <w:r w:rsidR="0031507D">
          <w:rPr>
            <w:rStyle w:val="Refdecomentrio"/>
          </w:rPr>
          <w:commentReference w:id="27"/>
        </w:r>
      </w:ins>
      <w:r w:rsidR="00F542D2">
        <w:t>juntamente com o motor gráfico Unity e a biblioteca Unity Machine Learning Agents</w:t>
      </w:r>
      <w:r w:rsidR="002604B9">
        <w:t xml:space="preserve"> (ML-Agents)</w:t>
      </w:r>
      <w:ins w:id="31" w:author="Andreza Sartori" w:date="2021-06-28T16:30:00Z">
        <w:r w:rsidR="00B2720A">
          <w:t>,</w:t>
        </w:r>
      </w:ins>
      <w:r w:rsidR="00F542D2">
        <w:t xml:space="preserve"> responsável pelo treinamento dos agentes.</w:t>
      </w:r>
    </w:p>
    <w:p w14:paraId="13E5C6DD" w14:textId="12E74BEA" w:rsidR="00015D95" w:rsidRDefault="00C963C7" w:rsidP="00015D95">
      <w:pPr>
        <w:pStyle w:val="TF-TEXTO"/>
      </w:pPr>
      <w:r>
        <w:t>Os animais selecionados por Estevão (2020) para inclusão no projeto foram o coelho, o veado e o lobo. O coelho e o veado se alimentam da vegetação do cenário, enquanto o lobo se alimenta de coelhos e veados. Além disso</w:t>
      </w:r>
      <w:ins w:id="32" w:author="Andreza Sartori" w:date="2021-06-28T16:31:00Z">
        <w:r w:rsidR="0031507D">
          <w:t>,</w:t>
        </w:r>
      </w:ins>
      <w:r>
        <w:t xml:space="preserve"> todos os animais podem andar e saciar a sede em um lago disposto no cenário.</w:t>
      </w:r>
      <w:r w:rsidR="00F3378C">
        <w:t xml:space="preserve"> </w:t>
      </w:r>
      <w:r w:rsidR="00015D95">
        <w:t xml:space="preserve"> Para gerenciar essas ações</w:t>
      </w:r>
      <w:ins w:id="33" w:author="Andreza Sartori" w:date="2021-06-28T16:32:00Z">
        <w:r w:rsidR="0069708C">
          <w:t>,</w:t>
        </w:r>
      </w:ins>
      <w:r w:rsidR="00015D95">
        <w:t xml:space="preserve"> </w:t>
      </w:r>
      <w:r w:rsidR="00287FB9">
        <w:t xml:space="preserve">Estevão (2020) </w:t>
      </w:r>
      <w:r w:rsidR="002C6744">
        <w:t xml:space="preserve">implementou um método chamado </w:t>
      </w:r>
      <w:r w:rsidR="002C6744" w:rsidRPr="002C6744">
        <w:rPr>
          <w:rStyle w:val="TF-COURIER10"/>
        </w:rPr>
        <w:t>AgentAction</w:t>
      </w:r>
      <w:r w:rsidR="002C6744">
        <w:t xml:space="preserve">. </w:t>
      </w:r>
      <w:del w:id="34" w:author="Andreza Sartori" w:date="2021-06-28T16:32:00Z">
        <w:r w:rsidR="00D36837" w:rsidDel="0069708C">
          <w:delText>Neste</w:delText>
        </w:r>
        <w:r w:rsidR="002C6744" w:rsidDel="0069708C">
          <w:delText xml:space="preserve"> </w:delText>
        </w:r>
      </w:del>
      <w:ins w:id="35" w:author="Andreza Sartori" w:date="2021-06-28T16:32:00Z">
        <w:r w:rsidR="0069708C">
          <w:t>Nes</w:t>
        </w:r>
        <w:r w:rsidR="0069708C">
          <w:t>s</w:t>
        </w:r>
        <w:r w:rsidR="0069708C">
          <w:t xml:space="preserve">e </w:t>
        </w:r>
      </w:ins>
      <w:r w:rsidR="002C6744">
        <w:t>método</w:t>
      </w:r>
      <w:ins w:id="36" w:author="Andreza Sartori" w:date="2021-06-28T16:32:00Z">
        <w:r w:rsidR="0069708C">
          <w:t>,</w:t>
        </w:r>
      </w:ins>
      <w:r w:rsidR="0037632E">
        <w:t xml:space="preserve"> as ações dos animais são executas</w:t>
      </w:r>
      <w:r w:rsidR="004F4971">
        <w:t xml:space="preserve"> e</w:t>
      </w:r>
      <w:r w:rsidR="0037632E">
        <w:t xml:space="preserve"> as recompensas </w:t>
      </w:r>
      <w:r w:rsidR="004F4971">
        <w:t>pelas ações são aplicadas</w:t>
      </w:r>
      <w:r w:rsidR="00D337EB">
        <w:t xml:space="preserve">. </w:t>
      </w:r>
      <w:r w:rsidR="004F4971">
        <w:t>E</w:t>
      </w:r>
      <w:r w:rsidR="000523B2">
        <w:t xml:space="preserve">stas decisões são gerenciadas pelo algoritmo de </w:t>
      </w:r>
      <w:del w:id="37" w:author="Andreza Sartori" w:date="2021-06-28T16:32:00Z">
        <w:r w:rsidR="000523B2" w:rsidDel="00893C0A">
          <w:delText xml:space="preserve">aprendizagem </w:delText>
        </w:r>
      </w:del>
      <w:ins w:id="38" w:author="Andreza Sartori" w:date="2021-06-28T16:32:00Z">
        <w:r w:rsidR="00893C0A">
          <w:t>A</w:t>
        </w:r>
        <w:r w:rsidR="00893C0A">
          <w:t xml:space="preserve">prendizagem </w:t>
        </w:r>
      </w:ins>
      <w:r w:rsidR="000523B2">
        <w:t xml:space="preserve">de </w:t>
      </w:r>
      <w:del w:id="39" w:author="Andreza Sartori" w:date="2021-06-28T16:32:00Z">
        <w:r w:rsidR="000523B2" w:rsidDel="00893C0A">
          <w:delText xml:space="preserve">máquina </w:delText>
        </w:r>
      </w:del>
      <w:ins w:id="40" w:author="Andreza Sartori" w:date="2021-06-28T16:32:00Z">
        <w:r w:rsidR="00893C0A">
          <w:t>M</w:t>
        </w:r>
        <w:r w:rsidR="00893C0A">
          <w:t xml:space="preserve">áquina </w:t>
        </w:r>
      </w:ins>
      <w:r w:rsidR="000523B2">
        <w:t>d</w:t>
      </w:r>
      <w:r w:rsidR="003642BD">
        <w:t>a</w:t>
      </w:r>
      <w:r w:rsidR="000523B2">
        <w:t xml:space="preserve"> </w:t>
      </w:r>
      <w:r w:rsidR="002604B9">
        <w:t>ML-Agents</w:t>
      </w:r>
      <w:r w:rsidR="000523B2">
        <w:t>.</w:t>
      </w:r>
      <w:r w:rsidR="00993581">
        <w:t xml:space="preserve"> </w:t>
      </w:r>
    </w:p>
    <w:p w14:paraId="710AC0CF" w14:textId="1458A246" w:rsidR="001D61AB" w:rsidRDefault="00630766" w:rsidP="000E6B5A">
      <w:pPr>
        <w:pStyle w:val="TF-TEXTO"/>
      </w:pPr>
      <w:r>
        <w:lastRenderedPageBreak/>
        <w:t>O treinamento dos agentes</w:t>
      </w:r>
      <w:r w:rsidR="00EC578A">
        <w:t xml:space="preserve"> </w:t>
      </w:r>
      <w:r w:rsidR="003B667D">
        <w:t>se dá pela realização de vários episódios,</w:t>
      </w:r>
      <w:r w:rsidR="00273F2C">
        <w:t xml:space="preserve"> cada episódio tendo um número limitado de </w:t>
      </w:r>
      <w:r w:rsidR="00B70644">
        <w:t>ações</w:t>
      </w:r>
      <w:r w:rsidR="00273F2C">
        <w:t xml:space="preserve">. </w:t>
      </w:r>
      <w:r w:rsidR="00B70644">
        <w:t xml:space="preserve">A cada episódio o agente </w:t>
      </w:r>
      <w:r w:rsidR="000600E3">
        <w:t xml:space="preserve">utiliza </w:t>
      </w:r>
      <w:r w:rsidR="009D4804">
        <w:t>a</w:t>
      </w:r>
      <w:r w:rsidR="000600E3">
        <w:t xml:space="preserve"> experiência das recompensas recebidas anteriormente para selecionar </w:t>
      </w:r>
      <w:r w:rsidR="00707743">
        <w:t>as</w:t>
      </w:r>
      <w:r w:rsidR="00DF5D35">
        <w:t xml:space="preserve"> ações</w:t>
      </w:r>
      <w:r w:rsidR="00B92CBF">
        <w:t xml:space="preserve"> corretamente</w:t>
      </w:r>
      <w:r w:rsidR="00DF5D35">
        <w:t xml:space="preserve"> e </w:t>
      </w:r>
      <w:r w:rsidR="00D359A2">
        <w:t>conseguir uma boa pontuação</w:t>
      </w:r>
      <w:r w:rsidR="00F97F1A">
        <w:t>.</w:t>
      </w:r>
      <w:r w:rsidR="004C5E7E">
        <w:t xml:space="preserve"> Durante as primeiras execuções do treinamento</w:t>
      </w:r>
      <w:r w:rsidR="00537ED8">
        <w:t xml:space="preserve"> de </w:t>
      </w:r>
      <w:commentRangeStart w:id="41"/>
      <w:r w:rsidR="00537ED8">
        <w:t>Estevão (2020)</w:t>
      </w:r>
      <w:r w:rsidR="00725ED4">
        <w:t xml:space="preserve"> </w:t>
      </w:r>
      <w:commentRangeEnd w:id="41"/>
      <w:r w:rsidR="0027539A">
        <w:rPr>
          <w:rStyle w:val="Refdecomentrio"/>
        </w:rPr>
        <w:commentReference w:id="41"/>
      </w:r>
      <w:r w:rsidR="001D61AB">
        <w:t>a pontuação</w:t>
      </w:r>
      <w:r w:rsidR="004461C0">
        <w:t xml:space="preserve"> do anima</w:t>
      </w:r>
      <w:r w:rsidR="00B92CBF">
        <w:t>l</w:t>
      </w:r>
      <w:r w:rsidR="004461C0">
        <w:t xml:space="preserve"> </w:t>
      </w:r>
      <w:commentRangeStart w:id="42"/>
      <w:r w:rsidR="004461C0">
        <w:t xml:space="preserve">está baixa </w:t>
      </w:r>
      <w:commentRangeEnd w:id="42"/>
      <w:r w:rsidR="005C29B5">
        <w:rPr>
          <w:rStyle w:val="Refdecomentrio"/>
        </w:rPr>
        <w:commentReference w:id="42"/>
      </w:r>
      <w:r w:rsidR="004461C0">
        <w:t>(</w:t>
      </w:r>
      <w:r w:rsidR="004461C0">
        <w:fldChar w:fldCharType="begin"/>
      </w:r>
      <w:r w:rsidR="004461C0">
        <w:instrText xml:space="preserve"> REF _Ref73396840 \h </w:instrText>
      </w:r>
      <w:r w:rsidR="000E6B5A">
        <w:instrText xml:space="preserve"> \* MERGEFORMAT </w:instrText>
      </w:r>
      <w:r w:rsidR="004461C0">
        <w:fldChar w:fldCharType="separate"/>
      </w:r>
      <w:r w:rsidR="0086259C">
        <w:t xml:space="preserve">Figura </w:t>
      </w:r>
      <w:r w:rsidR="0086259C">
        <w:rPr>
          <w:noProof/>
        </w:rPr>
        <w:t>1</w:t>
      </w:r>
      <w:r w:rsidR="004461C0">
        <w:fldChar w:fldCharType="end"/>
      </w:r>
      <w:r w:rsidR="004461C0">
        <w:t>),</w:t>
      </w:r>
      <w:r w:rsidR="00537ED8">
        <w:t xml:space="preserve"> porém</w:t>
      </w:r>
      <w:r w:rsidR="00E822D4">
        <w:t xml:space="preserve"> em episódios mais avançados, como no centésimo episódio, a pontuação começa a ficar positiva</w:t>
      </w:r>
      <w:r w:rsidR="00707743">
        <w:t>, tendo um</w:t>
      </w:r>
      <w:r w:rsidR="00B92CBF">
        <w:t xml:space="preserve"> </w:t>
      </w:r>
      <w:r w:rsidR="00365532">
        <w:t>comportamento mais próximo do ideal</w:t>
      </w:r>
      <w:r w:rsidR="001D61AB">
        <w:t>.</w:t>
      </w:r>
    </w:p>
    <w:p w14:paraId="4493ABB3" w14:textId="30CE32AC" w:rsidR="001D61AB" w:rsidRDefault="001D61AB" w:rsidP="001D61AB">
      <w:pPr>
        <w:pStyle w:val="TF-LEGENDA"/>
      </w:pPr>
      <w:bookmarkStart w:id="43" w:name="_Ref73396840"/>
      <w:r>
        <w:t xml:space="preserve">Figura </w:t>
      </w:r>
      <w:r w:rsidR="008B60B1">
        <w:fldChar w:fldCharType="begin"/>
      </w:r>
      <w:r w:rsidR="008B60B1">
        <w:instrText xml:space="preserve"> SEQ Figura \* ARABIC </w:instrText>
      </w:r>
      <w:r w:rsidR="008B60B1">
        <w:fldChar w:fldCharType="separate"/>
      </w:r>
      <w:r w:rsidR="0086259C">
        <w:rPr>
          <w:noProof/>
        </w:rPr>
        <w:t>1</w:t>
      </w:r>
      <w:r w:rsidR="008B60B1">
        <w:rPr>
          <w:noProof/>
        </w:rPr>
        <w:fldChar w:fldCharType="end"/>
      </w:r>
      <w:bookmarkEnd w:id="43"/>
      <w:r w:rsidRPr="00AB22BE">
        <w:t>– Evolução do treinamento do agente do coelho</w:t>
      </w:r>
    </w:p>
    <w:p w14:paraId="702EDE72" w14:textId="526F3B88" w:rsidR="00A469DA" w:rsidRDefault="001C72DD" w:rsidP="0008338E">
      <w:pPr>
        <w:pStyle w:val="TF-FIGURA"/>
      </w:pPr>
      <w:r w:rsidRPr="00F10DA0">
        <w:rPr>
          <w:noProof/>
        </w:rPr>
        <w:drawing>
          <wp:inline distT="0" distB="0" distL="0" distR="0" wp14:anchorId="3D518557" wp14:editId="095B55A8">
            <wp:extent cx="1939925" cy="2774950"/>
            <wp:effectExtent l="19050" t="19050" r="22225" b="25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2774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18B53F" w14:textId="3E51C3F8" w:rsidR="001D61AB" w:rsidRDefault="001D61AB" w:rsidP="001D61AB">
      <w:pPr>
        <w:pStyle w:val="TF-FONTE"/>
      </w:pPr>
      <w:r w:rsidRPr="00F3649F">
        <w:t xml:space="preserve">Fonte: </w:t>
      </w:r>
      <w:r>
        <w:t>Estevão</w:t>
      </w:r>
      <w:r w:rsidR="007C758E">
        <w:t xml:space="preserve"> </w:t>
      </w:r>
      <w:r w:rsidRPr="00F3649F">
        <w:t>(</w:t>
      </w:r>
      <w:r>
        <w:t>2020</w:t>
      </w:r>
      <w:r w:rsidRPr="00F3649F">
        <w:t>).</w:t>
      </w:r>
    </w:p>
    <w:p w14:paraId="3BEE1937" w14:textId="362780F0" w:rsidR="00365532" w:rsidRPr="00365532" w:rsidRDefault="0055592D" w:rsidP="00365532">
      <w:pPr>
        <w:pStyle w:val="TF-TEXTO"/>
      </w:pPr>
      <w:r>
        <w:t>Estevão (2020) conclu</w:t>
      </w:r>
      <w:r w:rsidR="00290C02">
        <w:t xml:space="preserve">i </w:t>
      </w:r>
      <w:r w:rsidR="00C01C1B">
        <w:t xml:space="preserve">que os modelos treinados </w:t>
      </w:r>
      <w:r w:rsidR="00993E54">
        <w:t>se comportaram da maneira desejada e tornaram o simulador mais robusto.</w:t>
      </w:r>
      <w:r w:rsidR="00C30DCC">
        <w:t xml:space="preserve"> Também </w:t>
      </w:r>
      <w:del w:id="44" w:author="Andreza Sartori" w:date="2021-06-28T16:43:00Z">
        <w:r w:rsidR="00C30DCC" w:rsidDel="007A5D09">
          <w:delText xml:space="preserve">defini </w:delText>
        </w:r>
      </w:del>
      <w:ins w:id="45" w:author="Andreza Sartori" w:date="2021-06-28T16:43:00Z">
        <w:r w:rsidR="007A5D09">
          <w:t>defin</w:t>
        </w:r>
        <w:r w:rsidR="007A5D09">
          <w:t>e</w:t>
        </w:r>
        <w:r w:rsidR="007A5D09">
          <w:t xml:space="preserve"> </w:t>
        </w:r>
      </w:ins>
      <w:r w:rsidR="006F654C">
        <w:t>a biblioteca</w:t>
      </w:r>
      <w:r w:rsidR="00C30DCC">
        <w:t xml:space="preserve"> </w:t>
      </w:r>
      <w:r w:rsidR="00530A7D">
        <w:t>ML-Agents</w:t>
      </w:r>
      <w:r w:rsidR="006F6C11">
        <w:t xml:space="preserve"> como uma ferramenta completa e eficiente. </w:t>
      </w:r>
      <w:r w:rsidR="00E3024E">
        <w:t xml:space="preserve">Porém </w:t>
      </w:r>
      <w:commentRangeStart w:id="46"/>
      <w:r w:rsidR="00E3024E">
        <w:t>levantou</w:t>
      </w:r>
      <w:commentRangeEnd w:id="46"/>
      <w:r w:rsidR="00943E79">
        <w:rPr>
          <w:rStyle w:val="Refdecomentrio"/>
        </w:rPr>
        <w:commentReference w:id="46"/>
      </w:r>
      <w:r w:rsidR="00E3024E">
        <w:t xml:space="preserve"> alguns problemas encontrados durante o desenvolvimento, </w:t>
      </w:r>
      <w:r w:rsidR="00EC3026">
        <w:t>dentre eles</w:t>
      </w:r>
      <w:r w:rsidR="00F03731">
        <w:t xml:space="preserve"> o </w:t>
      </w:r>
      <w:r w:rsidR="00B60817">
        <w:t>tamanho do cenário</w:t>
      </w:r>
      <w:ins w:id="47" w:author="Andreza Sartori" w:date="2021-06-28T16:43:00Z">
        <w:r w:rsidR="00F94FDE">
          <w:t>, que</w:t>
        </w:r>
      </w:ins>
      <w:r w:rsidR="00B60817">
        <w:t xml:space="preserve"> é muito pequeno, impossibilitando a adição de mais de </w:t>
      </w:r>
      <w:r w:rsidR="00541605">
        <w:t>três</w:t>
      </w:r>
      <w:r w:rsidR="00CC6478">
        <w:t xml:space="preserve"> animais na cena.</w:t>
      </w:r>
      <w:r w:rsidR="00541605">
        <w:t xml:space="preserve"> Além disso</w:t>
      </w:r>
      <w:ins w:id="48" w:author="Andreza Sartori" w:date="2021-06-28T16:44:00Z">
        <w:r w:rsidR="008B7253">
          <w:t>,</w:t>
        </w:r>
      </w:ins>
      <w:r w:rsidR="00541605">
        <w:t xml:space="preserve"> o relevo do </w:t>
      </w:r>
      <w:r w:rsidR="00EC4C6B">
        <w:t xml:space="preserve">terreno </w:t>
      </w:r>
      <w:r w:rsidR="003432BE">
        <w:t xml:space="preserve">dificulta a movimentação dos </w:t>
      </w:r>
      <w:r w:rsidR="00D425CA">
        <w:t>agentes.</w:t>
      </w:r>
      <w:r w:rsidR="00916D6E">
        <w:t xml:space="preserve"> Outro problema foi a </w:t>
      </w:r>
      <w:r w:rsidR="00B32BEC">
        <w:t>dificuldade</w:t>
      </w:r>
      <w:r w:rsidR="00916D6E">
        <w:t xml:space="preserve"> da utilização do</w:t>
      </w:r>
      <w:r w:rsidR="0046322C">
        <w:t xml:space="preserve"> ML-Agents</w:t>
      </w:r>
      <w:r w:rsidR="00F0790F">
        <w:t xml:space="preserve"> para o treinamento</w:t>
      </w:r>
      <w:r w:rsidR="0046322C">
        <w:t xml:space="preserve"> juntamente com outra biblioteca utilizada originalmente no simulador, o Vuforia</w:t>
      </w:r>
      <w:r w:rsidR="00FF095B">
        <w:t>.</w:t>
      </w:r>
      <w:r w:rsidR="00A06BDC">
        <w:t xml:space="preserve"> Para resolver isso</w:t>
      </w:r>
      <w:ins w:id="49" w:author="Andreza Sartori" w:date="2021-06-28T16:44:00Z">
        <w:r w:rsidR="008B7253">
          <w:t>,</w:t>
        </w:r>
      </w:ins>
      <w:r w:rsidR="00A06BDC">
        <w:t xml:space="preserve"> </w:t>
      </w:r>
      <w:r w:rsidR="00674D51">
        <w:t>foi criado um projeto separado para o treinamento</w:t>
      </w:r>
      <w:r w:rsidR="001011B1">
        <w:t xml:space="preserve"> e, após aplicar essa solução, </w:t>
      </w:r>
      <w:r w:rsidR="007745C8">
        <w:t xml:space="preserve">Estevão (2020) </w:t>
      </w:r>
      <w:r w:rsidR="004B4B05">
        <w:t>afirmou</w:t>
      </w:r>
      <w:r w:rsidR="007745C8">
        <w:t xml:space="preserve"> que </w:t>
      </w:r>
      <w:r w:rsidR="00F0790F">
        <w:t xml:space="preserve">a </w:t>
      </w:r>
      <w:r w:rsidR="000F3996">
        <w:t xml:space="preserve">criação de um novo projeto facilitou </w:t>
      </w:r>
      <w:r w:rsidR="006F654C">
        <w:t>o processo de treinamento dos agentes.</w:t>
      </w:r>
    </w:p>
    <w:p w14:paraId="384A18F7" w14:textId="77777777" w:rsidR="00A44581" w:rsidRDefault="008B65D7" w:rsidP="00E638A0">
      <w:pPr>
        <w:pStyle w:val="Ttulo2"/>
      </w:pPr>
      <w:r>
        <w:t>VISEDU – AQUÁRIO VIRTUAL: SIMULADOR DE ECOSSISTEMA UTILIZANDO ANIMAÇÃO COMPORTAMENTAL</w:t>
      </w:r>
      <w:r w:rsidR="00A44581">
        <w:t xml:space="preserve"> </w:t>
      </w:r>
    </w:p>
    <w:p w14:paraId="03412F04" w14:textId="4F1C78C6" w:rsidR="00D463BC" w:rsidRDefault="00D463BC" w:rsidP="00D463BC">
      <w:pPr>
        <w:pStyle w:val="TF-TEXTO"/>
      </w:pPr>
      <w:r>
        <w:t>O aplicativo desenvolvido por Piske (2015) simula um ecossistema de aquário marinho</w:t>
      </w:r>
      <w:del w:id="50" w:author="Andreza Sartori" w:date="2021-06-28T16:46:00Z">
        <w:r w:rsidDel="006362BA">
          <w:delText>,</w:delText>
        </w:r>
      </w:del>
      <w:r>
        <w:t xml:space="preserve"> contendo </w:t>
      </w:r>
      <w:del w:id="51" w:author="Andreza Sartori" w:date="2021-06-28T16:46:00Z">
        <w:r w:rsidDel="006362BA">
          <w:delText xml:space="preserve">dentro dele </w:delText>
        </w:r>
      </w:del>
      <w:r>
        <w:t>plâncton, sardinhas e tubarões, onde os tubarões devem se alimentar das sardinhas e as sardinhas devem fugir dos tubarões. No desenvolvimento do servidor do simulador</w:t>
      </w:r>
      <w:ins w:id="52" w:author="Andreza Sartori" w:date="2021-06-28T16:46:00Z">
        <w:r w:rsidR="008E2EE0">
          <w:t>,</w:t>
        </w:r>
      </w:ins>
      <w:r>
        <w:t xml:space="preserve"> foi utiliza</w:t>
      </w:r>
      <w:del w:id="53" w:author="Andreza Sartori" w:date="2021-06-28T16:46:00Z">
        <w:r w:rsidDel="008E2EE0">
          <w:delText>n</w:delText>
        </w:r>
      </w:del>
      <w:r>
        <w:t>do</w:t>
      </w:r>
      <w:commentRangeStart w:id="54"/>
      <w:r>
        <w:t xml:space="preserve"> Java </w:t>
      </w:r>
      <w:commentRangeEnd w:id="54"/>
      <w:r w:rsidR="008E2EE0">
        <w:rPr>
          <w:rStyle w:val="Refdecomentrio"/>
        </w:rPr>
        <w:commentReference w:id="54"/>
      </w:r>
      <w:r>
        <w:t xml:space="preserve">com a biblioteca Jason para o desenvolvimento dos agentes. </w:t>
      </w:r>
      <w:commentRangeStart w:id="55"/>
      <w:r>
        <w:t xml:space="preserve">Já a parte de visualização </w:t>
      </w:r>
      <w:commentRangeEnd w:id="55"/>
      <w:r w:rsidR="00565984">
        <w:rPr>
          <w:rStyle w:val="Refdecomentrio"/>
        </w:rPr>
        <w:commentReference w:id="55"/>
      </w:r>
      <w:r>
        <w:t>do aquário</w:t>
      </w:r>
      <w:commentRangeStart w:id="56"/>
      <w:r>
        <w:t xml:space="preserve"> </w:t>
      </w:r>
      <w:commentRangeEnd w:id="56"/>
      <w:r w:rsidR="00DB5D9E">
        <w:rPr>
          <w:rStyle w:val="Refdecomentrio"/>
        </w:rPr>
        <w:commentReference w:id="56"/>
      </w:r>
      <w:r>
        <w:t>HTML, CSS e Javascript, utilizando a biblioteca gráfica ThreeJS. O raciocínio dos agentes é implementado no modelo Belief Desire Intention (BDI), caracterizado pela implementação de crenças, desejos e intenções de agentes.</w:t>
      </w:r>
    </w:p>
    <w:p w14:paraId="76B571C2" w14:textId="4F0F5F01" w:rsidR="00D463BC" w:rsidRDefault="00D463BC" w:rsidP="00D463BC">
      <w:pPr>
        <w:pStyle w:val="TF-TEXTO"/>
      </w:pPr>
      <w:r>
        <w:t>Conforme descrito por Piske (2015)</w:t>
      </w:r>
      <w:ins w:id="57" w:author="Andreza Sartori" w:date="2021-06-28T16:56:00Z">
        <w:r w:rsidR="00DB25D8">
          <w:t>,</w:t>
        </w:r>
      </w:ins>
      <w:r>
        <w:t xml:space="preserve"> dentro do aquário as sardinhas, como presas, podem se alimentar do plâncton do aquário e devem fugir dos tubarões. Já os tubarões devem perseguir e comer as sardinhas. No caso dos peixes não se alimentem por muito tempo, morrem de fome e são removidos do aquário. Além disso</w:t>
      </w:r>
      <w:ins w:id="58" w:author="Andreza Sartori" w:date="2021-06-28T16:57:00Z">
        <w:r w:rsidR="008C3B21">
          <w:t>,</w:t>
        </w:r>
      </w:ins>
      <w:r>
        <w:t xml:space="preserve"> ambos os peixes reproduzem sua espécie a cada 20 segundos. A regra para reprodução é simples, para cada par de peixe é gerado um novo peixe. A população de plâncton é inversamente proporcional a população de sardinhas</w:t>
      </w:r>
      <w:del w:id="59" w:author="Andreza Sartori" w:date="2021-06-28T16:58:00Z">
        <w:r w:rsidDel="004C1260">
          <w:delText xml:space="preserve">, </w:delText>
        </w:r>
      </w:del>
      <w:ins w:id="60" w:author="Andreza Sartori" w:date="2021-06-28T16:58:00Z">
        <w:r w:rsidR="004C1260">
          <w:t>.</w:t>
        </w:r>
        <w:r w:rsidR="004C1260">
          <w:t xml:space="preserve"> </w:t>
        </w:r>
      </w:ins>
      <w:del w:id="61" w:author="Andreza Sartori" w:date="2021-06-28T16:58:00Z">
        <w:r w:rsidDel="004C1260">
          <w:delText>a</w:delText>
        </w:r>
      </w:del>
      <w:ins w:id="62" w:author="Andreza Sartori" w:date="2021-06-28T16:58:00Z">
        <w:r w:rsidR="004C1260">
          <w:t>A</w:t>
        </w:r>
      </w:ins>
      <w:r>
        <w:t>lém disso</w:t>
      </w:r>
      <w:ins w:id="63" w:author="Andreza Sartori" w:date="2021-06-28T16:58:00Z">
        <w:r w:rsidR="004C1260">
          <w:t>,</w:t>
        </w:r>
      </w:ins>
      <w:r>
        <w:t xml:space="preserve"> caso o aquário tenha pouco plâncton</w:t>
      </w:r>
      <w:ins w:id="64" w:author="Andreza Sartori" w:date="2021-06-28T16:59:00Z">
        <w:r w:rsidR="0007333C">
          <w:t>,</w:t>
        </w:r>
      </w:ins>
      <w:r>
        <w:t xml:space="preserve"> as sardinhas se tornam incapazes de reproduzir.</w:t>
      </w:r>
    </w:p>
    <w:p w14:paraId="62F23D3B" w14:textId="589C5ED5" w:rsidR="00512A8A" w:rsidRDefault="00D463BC" w:rsidP="00D463BC">
      <w:pPr>
        <w:pStyle w:val="TF-TEXTO"/>
      </w:pPr>
      <w:r>
        <w:t xml:space="preserve">Piske (2015) conclui que os objetivos foram alcançados e que a aplicação se mostrou um ótimo ambiente para a inserção de agentes dotados de representação gráfica. </w:t>
      </w:r>
      <w:commentRangeStart w:id="65"/>
      <w:r>
        <w:t>Levanta</w:t>
      </w:r>
      <w:commentRangeEnd w:id="65"/>
      <w:r w:rsidR="00377ACA">
        <w:rPr>
          <w:rStyle w:val="Refdecomentrio"/>
        </w:rPr>
        <w:commentReference w:id="65"/>
      </w:r>
      <w:r>
        <w:t xml:space="preserve"> que a biblioteca ThreeJS se mostrou eficiente, porém </w:t>
      </w:r>
      <w:r w:rsidRPr="00827763">
        <w:rPr>
          <w:highlight w:val="yellow"/>
          <w:rPrChange w:id="66" w:author="Andreza Sartori" w:date="2021-06-28T17:00:00Z">
            <w:rPr/>
          </w:rPrChange>
        </w:rPr>
        <w:t>levantou</w:t>
      </w:r>
      <w:r>
        <w:t xml:space="preserve"> que há problemas de performance na rotina de verificação de colisões. Segundo Piske (2015</w:t>
      </w:r>
      <w:commentRangeStart w:id="67"/>
      <w:r>
        <w:t>)</w:t>
      </w:r>
      <w:ins w:id="68" w:author="Andreza Sartori" w:date="2021-06-28T17:00:00Z">
        <w:r w:rsidR="00B60BDD">
          <w:t>,</w:t>
        </w:r>
      </w:ins>
      <w:commentRangeEnd w:id="67"/>
      <w:ins w:id="69" w:author="Andreza Sartori" w:date="2021-06-28T17:01:00Z">
        <w:r w:rsidR="005C222B">
          <w:rPr>
            <w:rStyle w:val="Refdecomentrio"/>
          </w:rPr>
          <w:commentReference w:id="67"/>
        </w:r>
      </w:ins>
      <w:r>
        <w:t xml:space="preserve"> a biblioteca Jason tem alguns problemas em lidar com muitos agentes, podendo </w:t>
      </w:r>
      <w:r w:rsidRPr="00AD7A93">
        <w:rPr>
          <w:highlight w:val="yellow"/>
          <w:rPrChange w:id="70" w:author="Andreza Sartori" w:date="2021-06-28T17:01:00Z">
            <w:rPr/>
          </w:rPrChange>
        </w:rPr>
        <w:t>perceber atrasos perceptíveis</w:t>
      </w:r>
      <w:r>
        <w:t xml:space="preserve"> em simulações em tempo real.</w:t>
      </w:r>
    </w:p>
    <w:p w14:paraId="0223E059" w14:textId="77777777" w:rsidR="00A44581" w:rsidRDefault="00615866" w:rsidP="00E638A0">
      <w:pPr>
        <w:pStyle w:val="Ttulo2"/>
      </w:pPr>
      <w:r w:rsidRPr="00615866">
        <w:lastRenderedPageBreak/>
        <w:t>Um modelo baseado em agentes para o ciclo de vida dos INSETOS: aplicação na interação afídeo-planta-vírus</w:t>
      </w:r>
      <w:r w:rsidR="00A44581">
        <w:t xml:space="preserve"> </w:t>
      </w:r>
    </w:p>
    <w:p w14:paraId="356256A1" w14:textId="77777777" w:rsidR="00A44581" w:rsidRDefault="001827DD" w:rsidP="00A44581">
      <w:pPr>
        <w:pStyle w:val="TF-TEXTO"/>
      </w:pPr>
      <w:r>
        <w:t xml:space="preserve">Toebe (2014) </w:t>
      </w:r>
      <w:r w:rsidR="007D637D">
        <w:t>desenvolveu</w:t>
      </w:r>
      <w:r w:rsidR="002B0524">
        <w:t xml:space="preserve"> um </w:t>
      </w:r>
      <w:r w:rsidR="007D637D" w:rsidRPr="007D637D">
        <w:rPr>
          <w:i/>
          <w:iCs/>
        </w:rPr>
        <w:t>framework</w:t>
      </w:r>
      <w:r w:rsidR="00FE4E4B">
        <w:t xml:space="preserve"> de ciclo de vida de insetos pragas </w:t>
      </w:r>
      <w:r w:rsidR="009216E7">
        <w:t>agrícolas</w:t>
      </w:r>
      <w:r w:rsidR="00430D4F">
        <w:t xml:space="preserve"> de forma que fosse genérico suficiente para poder ser usado em </w:t>
      </w:r>
      <w:r w:rsidR="00823E8C">
        <w:t>espécies diferentes da proposta pelo artigo</w:t>
      </w:r>
      <w:r w:rsidR="00430D4F">
        <w:t xml:space="preserve">. </w:t>
      </w:r>
      <w:r w:rsidR="00972EDA">
        <w:t>O desenvolvimento do sistema</w:t>
      </w:r>
      <w:r w:rsidR="00BA0377">
        <w:t xml:space="preserve"> utilizou a linguagem de programação JAVA</w:t>
      </w:r>
      <w:r w:rsidR="008F31F1">
        <w:t xml:space="preserve"> e a parametrização </w:t>
      </w:r>
      <w:r w:rsidR="00467439">
        <w:t xml:space="preserve">do simulador pode ser escrita em </w:t>
      </w:r>
      <w:commentRangeStart w:id="71"/>
      <w:r w:rsidR="00FB638F">
        <w:t>e</w:t>
      </w:r>
      <w:r w:rsidR="00FB638F">
        <w:rPr>
          <w:i/>
          <w:iCs/>
        </w:rPr>
        <w:t>X</w:t>
      </w:r>
      <w:r w:rsidR="00175954" w:rsidRPr="00175954">
        <w:rPr>
          <w:i/>
          <w:iCs/>
        </w:rPr>
        <w:t>tensible Markup Language</w:t>
      </w:r>
      <w:r w:rsidR="00175954" w:rsidRPr="00175954">
        <w:t xml:space="preserve"> </w:t>
      </w:r>
      <w:commentRangeEnd w:id="71"/>
      <w:r w:rsidR="001A2FB0">
        <w:rPr>
          <w:rStyle w:val="Refdecomentrio"/>
        </w:rPr>
        <w:commentReference w:id="71"/>
      </w:r>
      <w:r w:rsidR="00175954" w:rsidRPr="00175954">
        <w:t>(XML)</w:t>
      </w:r>
      <w:r w:rsidR="00175954">
        <w:t>.</w:t>
      </w:r>
      <w:r w:rsidR="00604399">
        <w:t xml:space="preserve"> </w:t>
      </w:r>
      <w:r w:rsidR="00823C04">
        <w:t xml:space="preserve">O modelo </w:t>
      </w:r>
      <w:r w:rsidR="00D87A8F">
        <w:t>baseado e</w:t>
      </w:r>
      <w:r w:rsidR="0011631B">
        <w:t>m agentes</w:t>
      </w:r>
      <w:r w:rsidR="00382F1A">
        <w:t xml:space="preserve"> é dividido em módulos</w:t>
      </w:r>
      <w:r w:rsidR="0096743A">
        <w:t>. C</w:t>
      </w:r>
      <w:r w:rsidR="00382F1A">
        <w:t>ada módulo tendo sua responsabilidade</w:t>
      </w:r>
      <w:r w:rsidR="009D68C6">
        <w:t xml:space="preserve"> dentro do simulador</w:t>
      </w:r>
      <w:r w:rsidR="00382F1A">
        <w:t>.</w:t>
      </w:r>
    </w:p>
    <w:p w14:paraId="18A21CFC" w14:textId="1B94BF0E" w:rsidR="00FB5E2E" w:rsidRDefault="00382F1A" w:rsidP="002D4D54">
      <w:pPr>
        <w:pStyle w:val="TF-TEXTO"/>
      </w:pPr>
      <w:r>
        <w:t xml:space="preserve">O módulo </w:t>
      </w:r>
      <w:r w:rsidR="00732D0A" w:rsidRPr="00A214A8">
        <w:rPr>
          <w:rStyle w:val="TF-COURIER10"/>
        </w:rPr>
        <w:t>f</w:t>
      </w:r>
      <w:r w:rsidRPr="00A214A8">
        <w:rPr>
          <w:rStyle w:val="TF-COURIER10"/>
        </w:rPr>
        <w:t>unções</w:t>
      </w:r>
      <w:r w:rsidR="009D68C6">
        <w:t xml:space="preserve"> é responsável</w:t>
      </w:r>
      <w:r w:rsidR="007D6DD2">
        <w:t xml:space="preserve"> por descrever matematicamente fenômenos biológicos que serão utilizados pelos demais módulos</w:t>
      </w:r>
      <w:r w:rsidR="00717BC9">
        <w:t xml:space="preserve"> contendo uma série de funções matemáticas</w:t>
      </w:r>
      <w:r w:rsidR="006D3116">
        <w:t xml:space="preserve">, entre elas funções lineares, não lineares e aleatórias. </w:t>
      </w:r>
      <w:r w:rsidR="00A214A8">
        <w:t>No</w:t>
      </w:r>
      <w:r w:rsidR="004450B6">
        <w:t xml:space="preserve"> módulo </w:t>
      </w:r>
      <w:r w:rsidR="004450B6" w:rsidRPr="00A214A8">
        <w:rPr>
          <w:rStyle w:val="TF-COURIER10"/>
        </w:rPr>
        <w:t>ambiental</w:t>
      </w:r>
      <w:r w:rsidR="008641B1">
        <w:t xml:space="preserve"> </w:t>
      </w:r>
      <w:r w:rsidR="00A214A8">
        <w:t>estão representados dados ambientais de interesse das simulações</w:t>
      </w:r>
      <w:del w:id="72" w:author="Andreza Sartori" w:date="2021-06-28T17:17:00Z">
        <w:r w:rsidR="00A214A8" w:rsidDel="0039378A">
          <w:delText>, esses</w:delText>
        </w:r>
      </w:del>
      <w:ins w:id="73" w:author="Andreza Sartori" w:date="2021-06-28T17:17:00Z">
        <w:r w:rsidR="0039378A">
          <w:t>que</w:t>
        </w:r>
      </w:ins>
      <w:r w:rsidR="00A214A8">
        <w:t xml:space="preserve"> podem ser buscados em bancos de dados remotos</w:t>
      </w:r>
      <w:r w:rsidR="007C1391">
        <w:t xml:space="preserve">, </w:t>
      </w:r>
      <w:r w:rsidR="00A214A8">
        <w:t>cujo URL pode ser definido na parametrização</w:t>
      </w:r>
      <w:r w:rsidR="001E6F52">
        <w:t xml:space="preserve">. </w:t>
      </w:r>
      <w:r w:rsidR="00A214A8">
        <w:t>O</w:t>
      </w:r>
      <w:r w:rsidR="009614FD">
        <w:t xml:space="preserve"> módulo </w:t>
      </w:r>
      <w:r w:rsidR="009614FD" w:rsidRPr="00F75EBC">
        <w:rPr>
          <w:rFonts w:ascii="Courier New" w:hAnsi="Courier New" w:cs="Courier New"/>
        </w:rPr>
        <w:t>agregador</w:t>
      </w:r>
      <w:r w:rsidR="009614FD">
        <w:t xml:space="preserve"> </w:t>
      </w:r>
      <w:r w:rsidR="00F531CC">
        <w:t xml:space="preserve">tem como função </w:t>
      </w:r>
      <w:r w:rsidR="00DF03EC">
        <w:t>utilizar</w:t>
      </w:r>
      <w:r w:rsidR="00F531CC">
        <w:t xml:space="preserve"> os dados </w:t>
      </w:r>
      <w:r w:rsidR="009C4519">
        <w:t xml:space="preserve">meteorológicos em bancos de dados on-line e </w:t>
      </w:r>
      <w:r w:rsidR="00DF03EC">
        <w:t>juntamente</w:t>
      </w:r>
      <w:r w:rsidR="00ED0C50">
        <w:t xml:space="preserve"> </w:t>
      </w:r>
      <w:r w:rsidR="00DF03EC">
        <w:t>c</w:t>
      </w:r>
      <w:r w:rsidR="00ED0C50">
        <w:t>o</w:t>
      </w:r>
      <w:r w:rsidR="00DF03EC">
        <w:t>m o</w:t>
      </w:r>
      <w:r w:rsidR="00ED0C50">
        <w:t xml:space="preserve"> módulo de </w:t>
      </w:r>
      <w:r w:rsidR="00ED0C50" w:rsidRPr="00A214A8">
        <w:rPr>
          <w:rStyle w:val="TF-COURIER10"/>
        </w:rPr>
        <w:t>funçõe</w:t>
      </w:r>
      <w:r w:rsidR="007A326E" w:rsidRPr="00A214A8">
        <w:rPr>
          <w:rStyle w:val="TF-COURIER10"/>
        </w:rPr>
        <w:t>s</w:t>
      </w:r>
      <w:r w:rsidR="000E051B">
        <w:t xml:space="preserve"> transformar esses dados </w:t>
      </w:r>
      <w:r w:rsidR="00A77E03">
        <w:t xml:space="preserve">para </w:t>
      </w:r>
      <w:r w:rsidR="000E051B">
        <w:t>que possa</w:t>
      </w:r>
      <w:r w:rsidR="00A77E03">
        <w:t>m</w:t>
      </w:r>
      <w:r w:rsidR="000E051B">
        <w:t xml:space="preserve"> ser utilizado</w:t>
      </w:r>
      <w:r w:rsidR="00A77E03">
        <w:t>s</w:t>
      </w:r>
      <w:r w:rsidR="000E051B">
        <w:t xml:space="preserve"> </w:t>
      </w:r>
      <w:r w:rsidR="006E694F">
        <w:t>pelos outros módulos.</w:t>
      </w:r>
      <w:r w:rsidR="002D4D54">
        <w:t xml:space="preserve"> </w:t>
      </w:r>
      <w:r w:rsidR="00FB5E2E">
        <w:t>O principal módulo é</w:t>
      </w:r>
      <w:r w:rsidR="002F4C1F">
        <w:t xml:space="preserve"> o</w:t>
      </w:r>
      <w:r w:rsidR="00FB5E2E">
        <w:t xml:space="preserve"> </w:t>
      </w:r>
      <w:r w:rsidR="00732D0A" w:rsidRPr="00A214A8">
        <w:rPr>
          <w:rStyle w:val="TF-COURIER10"/>
        </w:rPr>
        <w:t>p</w:t>
      </w:r>
      <w:r w:rsidR="00FB5E2E" w:rsidRPr="00A214A8">
        <w:rPr>
          <w:rStyle w:val="TF-COURIER10"/>
        </w:rPr>
        <w:t>raga</w:t>
      </w:r>
      <w:r w:rsidR="00FB5E2E">
        <w:t xml:space="preserve">, que </w:t>
      </w:r>
      <w:r w:rsidR="0078729E">
        <w:t xml:space="preserve">fica responsável por </w:t>
      </w:r>
      <w:r w:rsidR="00FB5E2E">
        <w:t>defini</w:t>
      </w:r>
      <w:r w:rsidR="0078729E">
        <w:t>r</w:t>
      </w:r>
      <w:r w:rsidR="00FB5E2E">
        <w:t xml:space="preserve"> </w:t>
      </w:r>
      <w:r w:rsidR="00E35F6F">
        <w:t>as propriedades</w:t>
      </w:r>
      <w:r w:rsidR="00FB5E2E">
        <w:t xml:space="preserve"> </w:t>
      </w:r>
      <w:r w:rsidR="00E35F6F">
        <w:t xml:space="preserve">do </w:t>
      </w:r>
      <w:r w:rsidR="00FB5E2E" w:rsidRPr="00A214A8">
        <w:rPr>
          <w:rStyle w:val="TF-COURIER10"/>
        </w:rPr>
        <w:t>inseto</w:t>
      </w:r>
      <w:r w:rsidR="005D7D80">
        <w:t>.</w:t>
      </w:r>
      <w:r w:rsidR="00074D0F">
        <w:t xml:space="preserve"> </w:t>
      </w:r>
      <w:r w:rsidR="005D7D80">
        <w:t>A</w:t>
      </w:r>
      <w:r w:rsidR="00E35F6F">
        <w:t>lgumas das propriedades são: data d</w:t>
      </w:r>
      <w:r w:rsidR="00A214A8">
        <w:t>e</w:t>
      </w:r>
      <w:r w:rsidR="00E35F6F">
        <w:t xml:space="preserve"> nascimento, </w:t>
      </w:r>
      <w:r w:rsidR="00CD5CF3">
        <w:t xml:space="preserve">aptidão para reprodução, </w:t>
      </w:r>
      <w:r w:rsidR="006D188F">
        <w:t>reprodução sexuada</w:t>
      </w:r>
      <w:r w:rsidR="00822930">
        <w:t xml:space="preserve">, sexo, </w:t>
      </w:r>
      <w:r w:rsidR="00C755BC">
        <w:t>causa da morte, caminho percorrido</w:t>
      </w:r>
      <w:r w:rsidR="009B3942">
        <w:t xml:space="preserve">, entre outros. Além disso o módulo </w:t>
      </w:r>
      <w:r w:rsidR="00F85C78">
        <w:t xml:space="preserve">utiliza recursos do módulo </w:t>
      </w:r>
      <w:r w:rsidR="009070F2" w:rsidRPr="00A214A8">
        <w:rPr>
          <w:rStyle w:val="TF-COURIER10"/>
        </w:rPr>
        <w:t>f</w:t>
      </w:r>
      <w:r w:rsidR="00F85C78" w:rsidRPr="00A214A8">
        <w:rPr>
          <w:rStyle w:val="TF-COURIER10"/>
        </w:rPr>
        <w:t>unções</w:t>
      </w:r>
      <w:r w:rsidR="003E51CD">
        <w:t xml:space="preserve"> para calcular a probabilidade de reprodução</w:t>
      </w:r>
      <w:r w:rsidR="00533DBF">
        <w:t>.</w:t>
      </w:r>
      <w:r w:rsidR="00531A2F">
        <w:t xml:space="preserve"> </w:t>
      </w:r>
      <w:commentRangeStart w:id="74"/>
      <w:r w:rsidR="00BF3552">
        <w:t xml:space="preserve">Seguindo o conceito de modularidade o Toebe (2014) </w:t>
      </w:r>
      <w:del w:id="75" w:author="Andreza Sartori" w:date="2021-06-28T17:19:00Z">
        <w:r w:rsidR="00260792" w:rsidDel="00B96A92">
          <w:delText xml:space="preserve">cria </w:delText>
        </w:r>
      </w:del>
      <w:ins w:id="76" w:author="Andreza Sartori" w:date="2021-06-28T17:19:00Z">
        <w:r w:rsidR="00B96A92">
          <w:t>cri</w:t>
        </w:r>
        <w:r w:rsidR="00B96A92">
          <w:t>ou</w:t>
        </w:r>
        <w:r w:rsidR="00B96A92">
          <w:t xml:space="preserve"> </w:t>
        </w:r>
      </w:ins>
      <w:r w:rsidR="00260792">
        <w:t xml:space="preserve">submódulos para o inseto, </w:t>
      </w:r>
      <w:r w:rsidR="00E5378F">
        <w:t>cada um responsável por um comportamento do inseto</w:t>
      </w:r>
      <w:r w:rsidR="00AF4080">
        <w:t xml:space="preserve">. </w:t>
      </w:r>
      <w:commentRangeEnd w:id="74"/>
      <w:r w:rsidR="00B96A92">
        <w:rPr>
          <w:rStyle w:val="Refdecomentrio"/>
        </w:rPr>
        <w:commentReference w:id="74"/>
      </w:r>
      <w:r w:rsidR="00AF4080">
        <w:t>E</w:t>
      </w:r>
      <w:r w:rsidR="00E5378F">
        <w:t>ntre os comportamentos estão</w:t>
      </w:r>
      <w:ins w:id="77" w:author="Andreza Sartori" w:date="2021-06-28T17:19:00Z">
        <w:r w:rsidR="008C2E44">
          <w:t>:</w:t>
        </w:r>
      </w:ins>
      <w:r w:rsidR="00E5378F">
        <w:t xml:space="preserve"> alimentação, movimentação, reprodução </w:t>
      </w:r>
      <w:r w:rsidR="00DB1AFB">
        <w:t>e mortalidade.</w:t>
      </w:r>
      <w:r w:rsidR="003E6B9D">
        <w:t xml:space="preserve"> Além desses módulos</w:t>
      </w:r>
      <w:r w:rsidR="00A214A8">
        <w:t>,</w:t>
      </w:r>
      <w:r w:rsidR="003E6B9D">
        <w:t xml:space="preserve"> o modelo contempla o módulo </w:t>
      </w:r>
      <w:r w:rsidR="003E6B9D" w:rsidRPr="00A214A8">
        <w:rPr>
          <w:rStyle w:val="TF-COURIER10"/>
        </w:rPr>
        <w:t>Campo</w:t>
      </w:r>
      <w:r w:rsidR="00BE16BA">
        <w:t xml:space="preserve"> que é responsável por gerenciar as plantas e </w:t>
      </w:r>
      <w:r w:rsidR="006E20F9">
        <w:t xml:space="preserve">os </w:t>
      </w:r>
      <w:r w:rsidR="006E20F9" w:rsidRPr="00A214A8">
        <w:rPr>
          <w:rStyle w:val="TF-COURIER10"/>
        </w:rPr>
        <w:t>insetos</w:t>
      </w:r>
      <w:r w:rsidR="006E20F9">
        <w:t xml:space="preserve"> e o módulo </w:t>
      </w:r>
      <w:r w:rsidR="00732D0A" w:rsidRPr="00A214A8">
        <w:rPr>
          <w:rStyle w:val="TF-COURIER10"/>
        </w:rPr>
        <w:t>s</w:t>
      </w:r>
      <w:r w:rsidR="006E20F9" w:rsidRPr="00A214A8">
        <w:rPr>
          <w:rStyle w:val="TF-COURIER10"/>
        </w:rPr>
        <w:t>imulação</w:t>
      </w:r>
      <w:r w:rsidR="006E20F9">
        <w:t xml:space="preserve"> que recebe a parametrização inicial da simulação</w:t>
      </w:r>
      <w:r w:rsidR="00D56D18">
        <w:t>.</w:t>
      </w:r>
    </w:p>
    <w:p w14:paraId="1E3EA666" w14:textId="68C40A16" w:rsidR="00382F1A" w:rsidRDefault="00CA5A8D" w:rsidP="006D774C">
      <w:pPr>
        <w:pStyle w:val="TF-TEXTO"/>
      </w:pPr>
      <w:r>
        <w:t>Toebe</w:t>
      </w:r>
      <w:r w:rsidR="00601353">
        <w:t xml:space="preserve"> (2014)</w:t>
      </w:r>
      <w:r>
        <w:t xml:space="preserve"> </w:t>
      </w:r>
      <w:r w:rsidR="007864E7">
        <w:t>conclu</w:t>
      </w:r>
      <w:r w:rsidR="00AF4080">
        <w:t>i</w:t>
      </w:r>
      <w:r w:rsidR="007864E7">
        <w:t xml:space="preserve"> </w:t>
      </w:r>
      <w:r w:rsidR="00955771">
        <w:t xml:space="preserve">que </w:t>
      </w:r>
      <w:r w:rsidR="006F755C">
        <w:t>a utilização de modelagem baseada em agentes foi correta para o projeto</w:t>
      </w:r>
      <w:r w:rsidR="000611CA">
        <w:t>. Porém também levanta algumas limitações do projeto</w:t>
      </w:r>
      <w:r w:rsidR="0036063A">
        <w:t xml:space="preserve">, dentre eles o consumo elevado de memória </w:t>
      </w:r>
      <w:r w:rsidR="00DA311C">
        <w:t>e tempo</w:t>
      </w:r>
      <w:r w:rsidR="00E64441">
        <w:t xml:space="preserve"> de processamento elevado, principalmente quando há </w:t>
      </w:r>
      <w:r w:rsidR="00DA311C">
        <w:t xml:space="preserve">muitos </w:t>
      </w:r>
      <w:r w:rsidR="00DA311C" w:rsidRPr="00737CE5">
        <w:rPr>
          <w:rFonts w:ascii="Courier New" w:hAnsi="Courier New" w:cs="Courier New"/>
        </w:rPr>
        <w:t>insetos</w:t>
      </w:r>
      <w:r w:rsidR="00371EDD">
        <w:t>.</w:t>
      </w:r>
      <w:r w:rsidR="00E64441">
        <w:t xml:space="preserve"> </w:t>
      </w:r>
      <w:r w:rsidR="00371EDD">
        <w:t>D</w:t>
      </w:r>
      <w:r w:rsidR="00E64441">
        <w:t xml:space="preserve">esse fato </w:t>
      </w:r>
      <w:r w:rsidR="00E63A77">
        <w:t xml:space="preserve">o autor levanta que uma possível solução seria utilizar processamento paralelo ou </w:t>
      </w:r>
      <w:r w:rsidR="00C7071A">
        <w:t>investimento em computadores com grande capacidade de processamento.</w:t>
      </w:r>
      <w:r w:rsidR="00DA311C">
        <w:t xml:space="preserve"> </w:t>
      </w:r>
      <w:r w:rsidR="002C4706">
        <w:t>Outra limitação é que</w:t>
      </w:r>
      <w:r w:rsidR="00DA311C">
        <w:t xml:space="preserve"> não é possível que </w:t>
      </w:r>
      <w:r w:rsidR="0039596F">
        <w:t>dois ou mais insetos causem dano a mesma planta simultaneamente.</w:t>
      </w:r>
      <w:r w:rsidR="002C4706">
        <w:t xml:space="preserve"> Além disso</w:t>
      </w:r>
      <w:ins w:id="78" w:author="Andreza Sartori" w:date="2021-06-28T17:21:00Z">
        <w:r w:rsidR="00AE790F">
          <w:t>,</w:t>
        </w:r>
      </w:ins>
      <w:r w:rsidR="002C4706">
        <w:t xml:space="preserve"> o modelo não contempla </w:t>
      </w:r>
      <w:r w:rsidR="00771756">
        <w:t>insetos com papéis sociais</w:t>
      </w:r>
      <w:del w:id="79" w:author="Andreza Sartori" w:date="2021-06-28T17:21:00Z">
        <w:r w:rsidR="00771756" w:rsidDel="001A0FEF">
          <w:delText>,</w:delText>
        </w:r>
      </w:del>
      <w:r w:rsidR="00771756">
        <w:t xml:space="preserve"> que formam colônias</w:t>
      </w:r>
      <w:r w:rsidR="006D774C">
        <w:t xml:space="preserve"> e retornam a ela com frequência</w:t>
      </w:r>
      <w:r w:rsidR="00771756">
        <w:t>.</w:t>
      </w:r>
    </w:p>
    <w:p w14:paraId="64824908" w14:textId="77777777" w:rsidR="00634785" w:rsidRDefault="00634785" w:rsidP="00424AD5">
      <w:pPr>
        <w:pStyle w:val="Ttulo1"/>
      </w:pPr>
      <w:bookmarkStart w:id="80" w:name="_Toc54164921"/>
      <w:bookmarkStart w:id="81" w:name="_Toc54165675"/>
      <w:bookmarkStart w:id="82" w:name="_Toc54169333"/>
      <w:bookmarkStart w:id="83" w:name="_Toc96347439"/>
      <w:bookmarkStart w:id="84" w:name="_Toc96357723"/>
      <w:bookmarkStart w:id="85" w:name="_Toc96491866"/>
      <w:bookmarkStart w:id="86" w:name="_Toc411603107"/>
      <w:bookmarkEnd w:id="26"/>
      <w:r w:rsidRPr="004E1041">
        <w:t>SOFTWARE</w:t>
      </w:r>
      <w:r>
        <w:t xml:space="preserve"> ATUAL</w:t>
      </w:r>
    </w:p>
    <w:p w14:paraId="753897A9" w14:textId="5815ED4F" w:rsidR="00FE2918" w:rsidRDefault="002744A3" w:rsidP="00F55E87">
      <w:pPr>
        <w:pStyle w:val="TF-TEXTO"/>
      </w:pPr>
      <w:r>
        <w:tab/>
      </w:r>
      <w:r w:rsidR="004A3AA1">
        <w:t xml:space="preserve">Atualmente </w:t>
      </w:r>
      <w:r w:rsidR="005830C2">
        <w:t xml:space="preserve">o </w:t>
      </w:r>
      <w:r w:rsidR="00E568D1">
        <w:t>simulador de ecossistema marinho</w:t>
      </w:r>
      <w:r w:rsidR="005830C2">
        <w:t xml:space="preserve"> encontra-se em duas plataformas, </w:t>
      </w:r>
      <w:r w:rsidR="00572140">
        <w:t>no formato de aquário virtual</w:t>
      </w:r>
      <w:r w:rsidR="00162FF0" w:rsidRPr="00162FF0">
        <w:t xml:space="preserve"> </w:t>
      </w:r>
      <w:r w:rsidR="00162FF0">
        <w:t xml:space="preserve">(LOSADA, 2019) </w:t>
      </w:r>
      <w:r w:rsidR="003557CA">
        <w:t xml:space="preserve">e </w:t>
      </w:r>
      <w:r w:rsidR="00690FB3">
        <w:t xml:space="preserve">Realidade Virtual </w:t>
      </w:r>
      <w:r w:rsidR="00FD23FD">
        <w:t>(</w:t>
      </w:r>
      <w:r w:rsidR="000B41A3">
        <w:t>SILVA, 2020</w:t>
      </w:r>
      <w:r w:rsidR="00FD23FD">
        <w:t>)</w:t>
      </w:r>
      <w:r w:rsidR="00371EDD">
        <w:t>.</w:t>
      </w:r>
      <w:r w:rsidR="000B41A3">
        <w:t xml:space="preserve"> </w:t>
      </w:r>
      <w:r w:rsidR="00371EDD">
        <w:t>A</w:t>
      </w:r>
      <w:r w:rsidR="003222D3">
        <w:t xml:space="preserve">o iniciar </w:t>
      </w:r>
      <w:r w:rsidR="007929DC">
        <w:t>a aplicação</w:t>
      </w:r>
      <w:r w:rsidR="00BD3857">
        <w:t xml:space="preserve"> </w:t>
      </w:r>
      <w:r w:rsidR="00631F4A">
        <w:t>é possível</w:t>
      </w:r>
      <w:r w:rsidR="007834A5">
        <w:t xml:space="preserve"> </w:t>
      </w:r>
      <w:r w:rsidR="00E568D1">
        <w:t>definir algumas opções do simulador.</w:t>
      </w:r>
      <w:r w:rsidR="007834A5">
        <w:t xml:space="preserve"> </w:t>
      </w:r>
      <w:r w:rsidR="00E568D1">
        <w:t xml:space="preserve">As opções são: jogar o aquário virtual ou em </w:t>
      </w:r>
      <w:r w:rsidR="005D71A3">
        <w:t>Realidade Virtual</w:t>
      </w:r>
      <w:r w:rsidR="00E568D1">
        <w:t>; ativar o</w:t>
      </w:r>
      <w:r w:rsidR="000548B5">
        <w:t xml:space="preserve"> multiplayer</w:t>
      </w:r>
      <w:r w:rsidR="00E568D1">
        <w:t>;</w:t>
      </w:r>
      <w:r w:rsidR="000548B5">
        <w:t xml:space="preserve"> </w:t>
      </w:r>
      <w:commentRangeStart w:id="87"/>
      <w:r w:rsidR="000548B5">
        <w:t>e</w:t>
      </w:r>
      <w:r w:rsidR="00E568D1">
        <w:t xml:space="preserve"> caso selecionado</w:t>
      </w:r>
      <w:r w:rsidR="000548B5">
        <w:t xml:space="preserve"> aquário virtual se </w:t>
      </w:r>
      <w:r w:rsidR="001B5AAA">
        <w:t xml:space="preserve">o aquário está conectado </w:t>
      </w:r>
      <w:r w:rsidR="00C86DAE">
        <w:t>à</w:t>
      </w:r>
      <w:r w:rsidR="000D2433">
        <w:t xml:space="preserve"> </w:t>
      </w:r>
      <w:r w:rsidR="001B5AAA" w:rsidRPr="00717D31">
        <w:t>Internet of Things</w:t>
      </w:r>
      <w:r w:rsidR="00C86DAE">
        <w:t xml:space="preserve"> </w:t>
      </w:r>
      <w:commentRangeEnd w:id="87"/>
      <w:r w:rsidR="00E87E7B">
        <w:rPr>
          <w:rStyle w:val="Refdecomentrio"/>
        </w:rPr>
        <w:commentReference w:id="87"/>
      </w:r>
      <w:r w:rsidR="00C86DAE">
        <w:t>(I</w:t>
      </w:r>
      <w:r w:rsidR="0048080B">
        <w:t>o</w:t>
      </w:r>
      <w:r w:rsidR="00C86DAE">
        <w:t>T)</w:t>
      </w:r>
      <w:r w:rsidR="000D2433">
        <w:t xml:space="preserve"> </w:t>
      </w:r>
      <w:r w:rsidR="007929DC">
        <w:t>(</w:t>
      </w:r>
      <w:r w:rsidR="00376AD9">
        <w:fldChar w:fldCharType="begin"/>
      </w:r>
      <w:r w:rsidR="00376AD9">
        <w:instrText xml:space="preserve"> REF _Ref68960284 \h </w:instrText>
      </w:r>
      <w:r w:rsidR="00376AD9">
        <w:fldChar w:fldCharType="separate"/>
      </w:r>
      <w:r w:rsidR="0086259C">
        <w:t xml:space="preserve">Figura </w:t>
      </w:r>
      <w:r w:rsidR="0086259C">
        <w:rPr>
          <w:noProof/>
        </w:rPr>
        <w:t>2</w:t>
      </w:r>
      <w:r w:rsidR="00376AD9">
        <w:fldChar w:fldCharType="end"/>
      </w:r>
      <w:r w:rsidR="00376AD9">
        <w:t>)</w:t>
      </w:r>
      <w:r w:rsidR="005215FF">
        <w:t>.</w:t>
      </w:r>
      <w:r w:rsidR="00376AD9">
        <w:t xml:space="preserve"> </w:t>
      </w:r>
      <w:r w:rsidR="00AB7C3F">
        <w:t>O projeto foi desenvolvido utilizando Unity</w:t>
      </w:r>
      <w:r w:rsidR="007671EC">
        <w:t xml:space="preserve"> em conjunto com o </w:t>
      </w:r>
      <w:r w:rsidR="007671EC" w:rsidRPr="006E7EC3">
        <w:rPr>
          <w:i/>
          <w:iCs/>
        </w:rPr>
        <w:t>asset</w:t>
      </w:r>
      <w:r w:rsidR="007671EC">
        <w:t xml:space="preserve"> AIFishes</w:t>
      </w:r>
      <w:r w:rsidR="00FB7112">
        <w:t xml:space="preserve"> que disponibilizou os modelos 3D dos peixes e cenários</w:t>
      </w:r>
      <w:r w:rsidR="00944434">
        <w:t>, assim como comportamento</w:t>
      </w:r>
      <w:r w:rsidR="004A33DC">
        <w:t>s</w:t>
      </w:r>
      <w:r w:rsidR="00C3672A">
        <w:t xml:space="preserve"> de movimentação</w:t>
      </w:r>
      <w:r w:rsidR="004A33DC">
        <w:t xml:space="preserve"> padrões </w:t>
      </w:r>
      <w:r w:rsidR="00C3672A">
        <w:t>para os peixes</w:t>
      </w:r>
      <w:r w:rsidR="00944434">
        <w:t>.</w:t>
      </w:r>
    </w:p>
    <w:p w14:paraId="171F33D8" w14:textId="1924021E" w:rsidR="00527485" w:rsidRDefault="00527485" w:rsidP="00527485">
      <w:pPr>
        <w:pStyle w:val="TF-LEGENDA"/>
      </w:pPr>
      <w:bookmarkStart w:id="88" w:name="_Ref68960284"/>
      <w:r>
        <w:lastRenderedPageBreak/>
        <w:t xml:space="preserve">Figura </w:t>
      </w:r>
      <w:r w:rsidR="008B60B1">
        <w:fldChar w:fldCharType="begin"/>
      </w:r>
      <w:r w:rsidR="008B60B1">
        <w:instrText xml:space="preserve"> SEQ Figura \* ARABIC </w:instrText>
      </w:r>
      <w:r w:rsidR="008B60B1">
        <w:fldChar w:fldCharType="separate"/>
      </w:r>
      <w:r w:rsidR="0086259C">
        <w:rPr>
          <w:noProof/>
        </w:rPr>
        <w:t>2</w:t>
      </w:r>
      <w:r w:rsidR="008B60B1">
        <w:rPr>
          <w:noProof/>
        </w:rPr>
        <w:fldChar w:fldCharType="end"/>
      </w:r>
      <w:bookmarkEnd w:id="88"/>
      <w:r>
        <w:t>-</w:t>
      </w:r>
      <w:r w:rsidRPr="00527485">
        <w:t xml:space="preserve"> </w:t>
      </w:r>
      <w:r>
        <w:t>Fluxograma de inicialização do aquário virtual</w:t>
      </w:r>
    </w:p>
    <w:p w14:paraId="2314AC47" w14:textId="04162A82" w:rsidR="000A158E" w:rsidRDefault="001C72DD" w:rsidP="00E568D1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5404760" wp14:editId="781FC729">
            <wp:extent cx="4714875" cy="3409315"/>
            <wp:effectExtent l="19050" t="19050" r="28575" b="196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093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21EC38" w14:textId="539B7ED5" w:rsidR="008508B6" w:rsidRDefault="008508B6" w:rsidP="008508B6">
      <w:pPr>
        <w:pStyle w:val="TF-FONTE"/>
        <w:rPr>
          <w:noProof/>
        </w:rPr>
      </w:pPr>
      <w:r w:rsidRPr="00F3649F">
        <w:t xml:space="preserve">Fonte: </w:t>
      </w:r>
      <w:r w:rsidR="003222D3">
        <w:t>Silva</w:t>
      </w:r>
      <w:r w:rsidR="002642FA">
        <w:rPr>
          <w:i/>
          <w:iCs/>
        </w:rPr>
        <w:t xml:space="preserve"> </w:t>
      </w:r>
      <w:r w:rsidRPr="00F3649F">
        <w:t>(</w:t>
      </w:r>
      <w:r>
        <w:t>20</w:t>
      </w:r>
      <w:r w:rsidR="003222D3">
        <w:t>20</w:t>
      </w:r>
      <w:r w:rsidRPr="00F3649F">
        <w:t>).</w:t>
      </w:r>
    </w:p>
    <w:p w14:paraId="0F7004AD" w14:textId="233F422B" w:rsidR="00CD1C80" w:rsidRDefault="005A21FA" w:rsidP="00CD1C80">
      <w:pPr>
        <w:pStyle w:val="TF-TEXTO"/>
      </w:pPr>
      <w:r>
        <w:tab/>
      </w:r>
      <w:r w:rsidR="00120714">
        <w:t>Quando iniciado em aquário</w:t>
      </w:r>
      <w:r w:rsidR="00E568D1">
        <w:t xml:space="preserve"> com </w:t>
      </w:r>
      <w:r w:rsidR="00E568D1" w:rsidRPr="0048080B">
        <w:t>IoT</w:t>
      </w:r>
      <w:r w:rsidR="00E568D1">
        <w:t>,</w:t>
      </w:r>
      <w:r w:rsidR="00FD6614">
        <w:t xml:space="preserve"> </w:t>
      </w:r>
      <w:r w:rsidR="00E568D1">
        <w:t xml:space="preserve">o sistema </w:t>
      </w:r>
      <w:r w:rsidR="008F7EBE">
        <w:t xml:space="preserve">irá funcionar como </w:t>
      </w:r>
      <w:r w:rsidR="0014050A">
        <w:t xml:space="preserve">um aquário </w:t>
      </w:r>
      <w:r w:rsidR="006A61BA">
        <w:t>com Interface de Usuário Tangível</w:t>
      </w:r>
      <w:r w:rsidR="006E400B">
        <w:t xml:space="preserve"> (IUT)</w:t>
      </w:r>
      <w:r w:rsidR="00BB7804">
        <w:t>.</w:t>
      </w:r>
      <w:r w:rsidR="004B035E">
        <w:t xml:space="preserve"> </w:t>
      </w:r>
      <w:r w:rsidR="00F96822">
        <w:t>C</w:t>
      </w:r>
      <w:r w:rsidR="004B035E">
        <w:t>om ela é possível alimentar o peixe através de um botão, captar a luz</w:t>
      </w:r>
      <w:r w:rsidR="00806156">
        <w:t xml:space="preserve"> </w:t>
      </w:r>
      <w:r w:rsidR="004B035E">
        <w:t xml:space="preserve">ambiente, </w:t>
      </w:r>
      <w:r w:rsidR="00800606">
        <w:t>definir a temperatura através de um potenciômetro</w:t>
      </w:r>
      <w:r w:rsidR="006C6E04">
        <w:t xml:space="preserve"> e</w:t>
      </w:r>
      <w:r w:rsidR="007B7685">
        <w:t xml:space="preserve"> LED</w:t>
      </w:r>
      <w:r w:rsidR="00F42B0B">
        <w:t>s</w:t>
      </w:r>
      <w:r w:rsidR="007B7685">
        <w:t xml:space="preserve"> </w:t>
      </w:r>
      <w:r w:rsidR="00F42B0B">
        <w:t>responsáveis por</w:t>
      </w:r>
      <w:r w:rsidR="006C6E04">
        <w:t xml:space="preserve"> verificar</w:t>
      </w:r>
      <w:r w:rsidR="00D9016B">
        <w:t xml:space="preserve"> se o módulo está l</w:t>
      </w:r>
      <w:r w:rsidR="00284CA4">
        <w:t xml:space="preserve">igado, </w:t>
      </w:r>
      <w:r w:rsidR="00D9016B">
        <w:t>se está c</w:t>
      </w:r>
      <w:r w:rsidR="00284CA4">
        <w:t xml:space="preserve">onectado a WiFi e </w:t>
      </w:r>
      <w:r w:rsidR="00D9016B">
        <w:t>se está c</w:t>
      </w:r>
      <w:r w:rsidR="00284CA4">
        <w:t>onectado ao Simulador</w:t>
      </w:r>
      <w:r w:rsidR="00097FDB">
        <w:t xml:space="preserve"> </w:t>
      </w:r>
      <w:r w:rsidR="00391458">
        <w:t>(</w:t>
      </w:r>
      <w:r w:rsidR="00E41324">
        <w:fldChar w:fldCharType="begin"/>
      </w:r>
      <w:r w:rsidR="00E41324">
        <w:instrText xml:space="preserve"> REF _Ref69750935 \h </w:instrText>
      </w:r>
      <w:r w:rsidR="00E41324">
        <w:fldChar w:fldCharType="separate"/>
      </w:r>
      <w:r w:rsidR="0086259C">
        <w:t xml:space="preserve">Figura </w:t>
      </w:r>
      <w:r w:rsidR="0086259C">
        <w:rPr>
          <w:noProof/>
        </w:rPr>
        <w:t>3</w:t>
      </w:r>
      <w:r w:rsidR="00E41324">
        <w:fldChar w:fldCharType="end"/>
      </w:r>
      <w:r w:rsidR="00391458">
        <w:t>)</w:t>
      </w:r>
      <w:r w:rsidR="00034EB8">
        <w:t>.</w:t>
      </w:r>
      <w:r w:rsidR="00A310A3">
        <w:t xml:space="preserve"> </w:t>
      </w:r>
      <w:r w:rsidR="00E568D1">
        <w:t>Q</w:t>
      </w:r>
      <w:r w:rsidR="00A94D17">
        <w:t>uando selecionado com Multiplayer ativo</w:t>
      </w:r>
      <w:r w:rsidR="00E568D1">
        <w:t>,</w:t>
      </w:r>
      <w:r w:rsidR="000E672C">
        <w:t xml:space="preserve"> </w:t>
      </w:r>
      <w:r w:rsidR="002E318E">
        <w:t xml:space="preserve">o simulador permite que jogadores em Realidade Virtual entrem no </w:t>
      </w:r>
      <w:r w:rsidR="00395E96">
        <w:t xml:space="preserve">aquário </w:t>
      </w:r>
      <w:r w:rsidR="00563F2B">
        <w:t xml:space="preserve">como sendo </w:t>
      </w:r>
      <w:r w:rsidR="00395E96">
        <w:t xml:space="preserve">um dos peixes. </w:t>
      </w:r>
      <w:r w:rsidR="00E568D1">
        <w:t>Durante</w:t>
      </w:r>
      <w:r w:rsidR="00A310A3" w:rsidRPr="005D71A3">
        <w:t xml:space="preserve"> </w:t>
      </w:r>
      <w:r w:rsidR="005D71A3" w:rsidRPr="005D71A3">
        <w:t>a execução</w:t>
      </w:r>
      <w:r w:rsidR="005D71A3">
        <w:t xml:space="preserve"> em</w:t>
      </w:r>
      <w:r w:rsidR="005D71A3" w:rsidRPr="005D71A3">
        <w:t xml:space="preserve"> </w:t>
      </w:r>
      <w:r w:rsidR="005D71A3">
        <w:t>Realidade Virtua</w:t>
      </w:r>
      <w:r w:rsidR="005D71A3" w:rsidRPr="0066110B">
        <w:rPr>
          <w:highlight w:val="yellow"/>
          <w:rPrChange w:id="89" w:author="Andreza Sartori" w:date="2021-06-28T20:06:00Z">
            <w:rPr/>
          </w:rPrChange>
        </w:rPr>
        <w:t>l</w:t>
      </w:r>
      <w:ins w:id="90" w:author="Andreza Sartori" w:date="2021-06-28T20:05:00Z">
        <w:r w:rsidR="003C6269" w:rsidRPr="0066110B">
          <w:rPr>
            <w:highlight w:val="yellow"/>
            <w:rPrChange w:id="91" w:author="Andreza Sartori" w:date="2021-06-28T20:06:00Z">
              <w:rPr/>
            </w:rPrChange>
          </w:rPr>
          <w:t>,</w:t>
        </w:r>
      </w:ins>
      <w:r w:rsidR="00A310A3">
        <w:t xml:space="preserve"> </w:t>
      </w:r>
      <w:r w:rsidR="005D71A3">
        <w:t xml:space="preserve">a </w:t>
      </w:r>
      <w:r w:rsidR="00A310A3">
        <w:t>visualização do aquário ocorre através da visão do peixe, utilizando o conceito de avatar</w:t>
      </w:r>
      <w:r w:rsidR="00563F2B">
        <w:t>. A</w:t>
      </w:r>
      <w:r w:rsidR="000D07C6">
        <w:t>lém disso</w:t>
      </w:r>
      <w:ins w:id="92" w:author="Andreza Sartori" w:date="2021-06-28T20:05:00Z">
        <w:r w:rsidR="00204BAB" w:rsidRPr="0066110B">
          <w:rPr>
            <w:highlight w:val="yellow"/>
            <w:rPrChange w:id="93" w:author="Andreza Sartori" w:date="2021-06-28T20:06:00Z">
              <w:rPr/>
            </w:rPrChange>
          </w:rPr>
          <w:t>,</w:t>
        </w:r>
      </w:ins>
      <w:r w:rsidR="000D07C6">
        <w:t xml:space="preserve"> </w:t>
      </w:r>
      <w:r w:rsidR="0011590D">
        <w:t>utilizando a câmera do aquário é possível ter a visão do peixe de fora do aquário</w:t>
      </w:r>
      <w:r w:rsidR="00581993">
        <w:t xml:space="preserve"> (SILVA, 2020)</w:t>
      </w:r>
      <w:r w:rsidR="00A310A3">
        <w:t>.</w:t>
      </w:r>
      <w:r w:rsidR="00CD1C80" w:rsidRPr="00CD1C80">
        <w:t xml:space="preserve"> </w:t>
      </w:r>
    </w:p>
    <w:p w14:paraId="57701CB7" w14:textId="77777777" w:rsidR="000A158E" w:rsidRDefault="00CD1C80" w:rsidP="00CD1C80">
      <w:pPr>
        <w:pStyle w:val="TF-TEXTO"/>
      </w:pPr>
      <w:r>
        <w:t xml:space="preserve">Durante a simulação são analisados a temperatura, </w:t>
      </w:r>
      <w:r w:rsidR="005D71A3">
        <w:t xml:space="preserve">a </w:t>
      </w:r>
      <w:r>
        <w:t>luminosidade do aquário, e caso estejam inadequados</w:t>
      </w:r>
      <w:r w:rsidR="005D71A3">
        <w:t>,</w:t>
      </w:r>
      <w:r>
        <w:t xml:space="preserve"> a saúde dos peixes é diminuída. Quando os peixes são alimentados a saúde dos peixes é regenerada, e caso a saúde chegue a 0 o peixe morre. Quando todos os peixes morrem a simulação acaba (SILVA, 2020).</w:t>
      </w:r>
    </w:p>
    <w:p w14:paraId="030A7758" w14:textId="0778EBE8" w:rsidR="00AE6EE0" w:rsidRDefault="00AE6EE0" w:rsidP="00AE6EE0">
      <w:pPr>
        <w:pStyle w:val="TF-LEGENDA"/>
      </w:pPr>
      <w:bookmarkStart w:id="94" w:name="_Ref69750935"/>
      <w:r>
        <w:lastRenderedPageBreak/>
        <w:t xml:space="preserve">Figura </w:t>
      </w:r>
      <w:r w:rsidR="008B60B1">
        <w:fldChar w:fldCharType="begin"/>
      </w:r>
      <w:r w:rsidR="008B60B1">
        <w:instrText xml:space="preserve"> SEQ Figura \* ARABIC </w:instrText>
      </w:r>
      <w:r w:rsidR="008B60B1">
        <w:fldChar w:fldCharType="separate"/>
      </w:r>
      <w:r w:rsidR="0086259C">
        <w:rPr>
          <w:noProof/>
        </w:rPr>
        <w:t>3</w:t>
      </w:r>
      <w:r w:rsidR="008B60B1">
        <w:rPr>
          <w:noProof/>
        </w:rPr>
        <w:fldChar w:fldCharType="end"/>
      </w:r>
      <w:bookmarkEnd w:id="94"/>
      <w:r>
        <w:t>-Aquário virtual</w:t>
      </w:r>
    </w:p>
    <w:p w14:paraId="43911CCC" w14:textId="4976994C" w:rsidR="00AE6EE0" w:rsidRDefault="001C72DD" w:rsidP="00892FF2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DFF1893" wp14:editId="48A4E962">
            <wp:extent cx="5750560" cy="3742055"/>
            <wp:effectExtent l="19050" t="19050" r="21590" b="1079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420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0A8FEF" w14:textId="16A9675E" w:rsidR="00AE6EE0" w:rsidRDefault="00AE6EE0" w:rsidP="00AE6EE0">
      <w:pPr>
        <w:pStyle w:val="TF-FONTE"/>
        <w:rPr>
          <w:noProof/>
        </w:rPr>
      </w:pPr>
      <w:r w:rsidRPr="00F3649F">
        <w:t xml:space="preserve">Fonte: </w:t>
      </w:r>
      <w:r>
        <w:t>Losada</w:t>
      </w:r>
      <w:r w:rsidR="002642FA">
        <w:rPr>
          <w:i/>
          <w:iCs/>
        </w:rPr>
        <w:t xml:space="preserve"> </w:t>
      </w:r>
      <w:r w:rsidRPr="00F3649F">
        <w:t>(</w:t>
      </w:r>
      <w:r>
        <w:t>2019</w:t>
      </w:r>
      <w:r w:rsidRPr="00F3649F">
        <w:t>).</w:t>
      </w:r>
    </w:p>
    <w:p w14:paraId="7D409BC9" w14:textId="77777777" w:rsidR="00451B94" w:rsidRDefault="00451B94" w:rsidP="00424AD5">
      <w:pPr>
        <w:pStyle w:val="Ttulo1"/>
      </w:pPr>
      <w:r>
        <w:t>proposta</w:t>
      </w:r>
      <w:r w:rsidR="002A2121" w:rsidRPr="002A2121">
        <w:t xml:space="preserve"> </w:t>
      </w:r>
      <w:r w:rsidR="002A2121">
        <w:t>DO SOFTWARE</w:t>
      </w:r>
    </w:p>
    <w:p w14:paraId="32A577AA" w14:textId="0EC93E19" w:rsidR="00451B94" w:rsidRDefault="007D6314" w:rsidP="00451B94">
      <w:pPr>
        <w:pStyle w:val="TF-TEXTO"/>
      </w:pPr>
      <w:r>
        <w:t xml:space="preserve">Nessa </w:t>
      </w:r>
      <w:r w:rsidR="006F7397">
        <w:t>seção</w:t>
      </w:r>
      <w:r>
        <w:t xml:space="preserve"> s</w:t>
      </w:r>
      <w:r w:rsidR="00FA2891">
        <w:t xml:space="preserve">erá apresentado </w:t>
      </w:r>
      <w:r w:rsidR="00881CE9">
        <w:t>a justificativa</w:t>
      </w:r>
      <w:r w:rsidR="00375212">
        <w:t xml:space="preserve"> para o desenvolvimento do trabalho proposto</w:t>
      </w:r>
      <w:r w:rsidR="000827E5">
        <w:t>, demonstrando um quadro comparativo</w:t>
      </w:r>
      <w:r w:rsidR="0015151A">
        <w:t xml:space="preserve"> dos trabalhos correlatos</w:t>
      </w:r>
      <w:r>
        <w:t>, bem como</w:t>
      </w:r>
      <w:r w:rsidR="00CB1DA4">
        <w:t xml:space="preserve"> o projeto atual</w:t>
      </w:r>
      <w:r w:rsidR="0015151A">
        <w:t>.</w:t>
      </w:r>
      <w:r w:rsidR="008B275E">
        <w:t xml:space="preserve"> </w:t>
      </w:r>
      <w:r w:rsidR="005D71A3">
        <w:t>Na sequência</w:t>
      </w:r>
      <w:ins w:id="95" w:author="Andreza Sartori" w:date="2021-06-28T20:06:00Z">
        <w:r w:rsidR="00A83BD8" w:rsidRPr="00A83BD8">
          <w:rPr>
            <w:highlight w:val="yellow"/>
            <w:rPrChange w:id="96" w:author="Andreza Sartori" w:date="2021-06-28T20:06:00Z">
              <w:rPr/>
            </w:rPrChange>
          </w:rPr>
          <w:t>,</w:t>
        </w:r>
      </w:ins>
      <w:r w:rsidR="005D71A3">
        <w:t xml:space="preserve"> </w:t>
      </w:r>
      <w:r w:rsidR="00743425">
        <w:t>serão descritos os Requisitos Funcionais (RF) e Requisitos Não</w:t>
      </w:r>
      <w:r w:rsidR="008B732A">
        <w:t xml:space="preserve"> Funcionais (RNF)</w:t>
      </w:r>
      <w:r w:rsidR="00CC3160">
        <w:t xml:space="preserve">, seguindo da metodologia </w:t>
      </w:r>
      <w:r w:rsidR="00055F0C">
        <w:t xml:space="preserve">e o cronograma </w:t>
      </w:r>
      <w:r w:rsidR="00461A34">
        <w:t>do projeto</w:t>
      </w:r>
      <w:r w:rsidR="00055F0C">
        <w:t>.</w:t>
      </w:r>
    </w:p>
    <w:p w14:paraId="10EC8229" w14:textId="77777777" w:rsidR="006E417B" w:rsidRDefault="00451B94" w:rsidP="00CB1DA4">
      <w:pPr>
        <w:pStyle w:val="Ttulo2"/>
      </w:pPr>
      <w:bookmarkStart w:id="97" w:name="_Toc54164915"/>
      <w:bookmarkStart w:id="98" w:name="_Toc54165669"/>
      <w:bookmarkStart w:id="99" w:name="_Toc54169327"/>
      <w:bookmarkStart w:id="100" w:name="_Toc96347433"/>
      <w:bookmarkStart w:id="101" w:name="_Toc96357717"/>
      <w:bookmarkStart w:id="102" w:name="_Toc96491860"/>
      <w:bookmarkStart w:id="103" w:name="_Toc351015594"/>
      <w:r>
        <w:t>JUSTIFICATIVA</w:t>
      </w:r>
    </w:p>
    <w:p w14:paraId="3412529B" w14:textId="600D562B" w:rsidR="00064865" w:rsidRDefault="00064865" w:rsidP="00064865">
      <w:pPr>
        <w:pStyle w:val="TF-TEXTO"/>
      </w:pPr>
      <w:r>
        <w:t xml:space="preserve">A partir do </w:t>
      </w:r>
      <w:r w:rsidR="00ED2448">
        <w:fldChar w:fldCharType="begin"/>
      </w:r>
      <w:r w:rsidR="00ED2448">
        <w:instrText xml:space="preserve"> REF _Ref52025161 \h </w:instrText>
      </w:r>
      <w:r w:rsidR="00ED2448">
        <w:fldChar w:fldCharType="separate"/>
      </w:r>
      <w:r w:rsidR="0086259C">
        <w:t xml:space="preserve">Quadro </w:t>
      </w:r>
      <w:r w:rsidR="0086259C">
        <w:rPr>
          <w:noProof/>
        </w:rPr>
        <w:t>1</w:t>
      </w:r>
      <w:r w:rsidR="00ED2448">
        <w:fldChar w:fldCharType="end"/>
      </w:r>
      <w:r w:rsidR="00ED2448">
        <w:t xml:space="preserve"> </w:t>
      </w:r>
      <w:r>
        <w:t xml:space="preserve">pode-se observar que </w:t>
      </w:r>
      <w:del w:id="104" w:author="Andreza Sartori" w:date="2021-06-28T20:13:00Z">
        <w:r w:rsidDel="00A766CD">
          <w:delText xml:space="preserve">todos </w:delText>
        </w:r>
      </w:del>
      <w:r>
        <w:t xml:space="preserve">os trabalhos correlatos </w:t>
      </w:r>
      <w:del w:id="105" w:author="Andreza Sartori" w:date="2021-06-28T20:13:00Z">
        <w:r w:rsidDel="00575E72">
          <w:delText xml:space="preserve">tanto o trabalho </w:delText>
        </w:r>
      </w:del>
      <w:r>
        <w:t>de Piske (2015)</w:t>
      </w:r>
      <w:del w:id="106" w:author="Andreza Sartori" w:date="2021-06-28T20:14:00Z">
        <w:r w:rsidDel="00575E72">
          <w:delText>,</w:delText>
        </w:r>
      </w:del>
      <w:r>
        <w:t xml:space="preserve"> </w:t>
      </w:r>
      <w:del w:id="107" w:author="Andreza Sartori" w:date="2021-06-28T20:13:00Z">
        <w:r w:rsidDel="00575E72">
          <w:delText>como o</w:delText>
        </w:r>
      </w:del>
      <w:ins w:id="108" w:author="Andreza Sartori" w:date="2021-06-28T20:13:00Z">
        <w:r w:rsidR="00575E72">
          <w:t>e</w:t>
        </w:r>
      </w:ins>
      <w:r>
        <w:t xml:space="preserve"> de Toebe (2014) possuem métodos de reprodução. O método de reprodução implementado por Piske (2020) é bem simples, a cada 20 segundos de execução de simulador </w:t>
      </w:r>
      <w:ins w:id="109" w:author="Andreza Sartori" w:date="2021-06-28T20:14:00Z">
        <w:r w:rsidR="009A647A">
          <w:t xml:space="preserve">de </w:t>
        </w:r>
      </w:ins>
      <w:r>
        <w:t>pares de peixes geram descendentes</w:t>
      </w:r>
      <w:del w:id="110" w:author="Andreza Sartori" w:date="2021-06-28T20:14:00Z">
        <w:r w:rsidDel="009A647A">
          <w:delText xml:space="preserve">, </w:delText>
        </w:r>
      </w:del>
      <w:ins w:id="111" w:author="Andreza Sartori" w:date="2021-06-28T20:14:00Z">
        <w:r w:rsidR="009A647A">
          <w:t>.</w:t>
        </w:r>
        <w:r w:rsidR="009A647A">
          <w:t xml:space="preserve"> </w:t>
        </w:r>
      </w:ins>
      <w:del w:id="112" w:author="Andreza Sartori" w:date="2021-06-28T20:14:00Z">
        <w:r w:rsidDel="009A647A">
          <w:delText>a</w:delText>
        </w:r>
      </w:del>
      <w:ins w:id="113" w:author="Andreza Sartori" w:date="2021-06-28T20:14:00Z">
        <w:r w:rsidR="009A647A">
          <w:t>A</w:t>
        </w:r>
      </w:ins>
      <w:r>
        <w:t>lém disso</w:t>
      </w:r>
      <w:ins w:id="114" w:author="Andreza Sartori" w:date="2021-06-28T20:14:00Z">
        <w:r w:rsidR="009A647A">
          <w:t>,</w:t>
        </w:r>
      </w:ins>
      <w:r>
        <w:t xml:space="preserve"> os peixes nascem adultos</w:t>
      </w:r>
      <w:del w:id="115" w:author="Andreza Sartori" w:date="2021-06-28T20:14:00Z">
        <w:r w:rsidDel="009A647A">
          <w:delText>,</w:delText>
        </w:r>
      </w:del>
      <w:r>
        <w:t xml:space="preserve"> não tendo nenhum tipo de desenvolvimento ao longo de sua vida. O projeto de Toeba (2014) é o único </w:t>
      </w:r>
      <w:ins w:id="116" w:author="Andreza Sartori" w:date="2021-06-28T20:15:00Z">
        <w:r w:rsidR="002C36E9">
          <w:t xml:space="preserve">que </w:t>
        </w:r>
      </w:ins>
      <w:r>
        <w:t>apresenta tanto um método de reprodução quanto crescimento dos seres vivos</w:t>
      </w:r>
      <w:del w:id="117" w:author="Andreza Sartori" w:date="2021-06-28T20:15:00Z">
        <w:r w:rsidDel="002C36E9">
          <w:delText xml:space="preserve">, </w:delText>
        </w:r>
      </w:del>
      <w:ins w:id="118" w:author="Andreza Sartori" w:date="2021-06-28T20:15:00Z">
        <w:r w:rsidR="002C36E9">
          <w:t>.</w:t>
        </w:r>
        <w:r w:rsidR="002C36E9">
          <w:t xml:space="preserve"> </w:t>
        </w:r>
      </w:ins>
      <w:del w:id="119" w:author="Andreza Sartori" w:date="2021-06-28T20:15:00Z">
        <w:r w:rsidDel="002C36E9">
          <w:delText>p</w:delText>
        </w:r>
      </w:del>
      <w:ins w:id="120" w:author="Andreza Sartori" w:date="2021-06-28T20:15:00Z">
        <w:r w:rsidR="002C36E9">
          <w:t>P</w:t>
        </w:r>
      </w:ins>
      <w:r>
        <w:t>orém</w:t>
      </w:r>
      <w:ins w:id="121" w:author="Andreza Sartori" w:date="2021-06-28T20:15:00Z">
        <w:r w:rsidR="002C36E9">
          <w:t>,</w:t>
        </w:r>
      </w:ins>
      <w:r>
        <w:t xml:space="preserve"> o objetivo de Toeba (2014) não é educacional, mas sim</w:t>
      </w:r>
      <w:del w:id="122" w:author="Andreza Sartori" w:date="2021-06-28T20:15:00Z">
        <w:r w:rsidDel="002C36E9">
          <w:delText>,</w:delText>
        </w:r>
      </w:del>
      <w:r>
        <w:t xml:space="preserve"> focado em simular o comportamento de pragas para auxílio de tomada de decisão na área agrícola, não tendo uma visualização gráfica dos acontecimentos.</w:t>
      </w:r>
    </w:p>
    <w:p w14:paraId="3DF7D5D5" w14:textId="181760AD" w:rsidR="00064865" w:rsidRDefault="00064865" w:rsidP="00064865">
      <w:pPr>
        <w:pStyle w:val="TF-TEXTO"/>
      </w:pPr>
      <w:r>
        <w:t>Em relação ao método de tomada de decisões</w:t>
      </w:r>
      <w:ins w:id="123" w:author="Andreza Sartori" w:date="2021-06-28T20:16:00Z">
        <w:r w:rsidR="00CD2A59">
          <w:t>,</w:t>
        </w:r>
      </w:ins>
      <w:r>
        <w:t xml:space="preserve"> Losada (2019) utiliza comportamentos da biblioteca AIFishes para permitir que os peixes nadem. A alimentação e morte foram rotinas implementadas de forma bem simples, </w:t>
      </w:r>
      <w:r w:rsidR="002642FA">
        <w:t xml:space="preserve">e </w:t>
      </w:r>
      <w:r>
        <w:t>segundo Losada</w:t>
      </w:r>
      <w:r w:rsidR="005845F3">
        <w:t xml:space="preserve"> </w:t>
      </w:r>
      <w:r>
        <w:t>(2019)</w:t>
      </w:r>
      <w:ins w:id="124" w:author="Andreza Sartori" w:date="2021-06-28T20:17:00Z">
        <w:r w:rsidR="00205545">
          <w:t>,</w:t>
        </w:r>
      </w:ins>
      <w:r>
        <w:t xml:space="preserve"> só é possível alimentar um peixe de cada vez. Toebe (2014) implementou um modelo próprio, porém </w:t>
      </w:r>
      <w:del w:id="125" w:author="Andreza Sartori" w:date="2021-06-28T20:17:00Z">
        <w:r w:rsidDel="00205545">
          <w:delText xml:space="preserve">esse </w:delText>
        </w:r>
      </w:del>
      <w:r>
        <w:t xml:space="preserve">funciona apenas para insetos pragas. Piske (2015) utilizou durante o desenvolvimento o modelo BDI que utiliza os conceitos de crenças, desejos e intenções para desenvolver um comportamento. Estevão (2020) utilizou a biblioteca Unity ML-Agents, que necessita de um treinamento e </w:t>
      </w:r>
      <w:del w:id="126" w:author="Andreza Sartori" w:date="2021-06-28T20:16:00Z">
        <w:r w:rsidDel="00C87984">
          <w:delText xml:space="preserve">defini </w:delText>
        </w:r>
      </w:del>
      <w:ins w:id="127" w:author="Andreza Sartori" w:date="2021-06-28T20:16:00Z">
        <w:r w:rsidR="00C87984">
          <w:t>defin</w:t>
        </w:r>
        <w:r w:rsidR="00C87984">
          <w:t>e</w:t>
        </w:r>
        <w:r w:rsidR="00C87984">
          <w:t xml:space="preserve"> </w:t>
        </w:r>
      </w:ins>
      <w:r>
        <w:t>os comportamentos através de um sistema de recompensa.</w:t>
      </w:r>
    </w:p>
    <w:p w14:paraId="2455CE28" w14:textId="28461CD9" w:rsidR="006B0760" w:rsidRDefault="00064865" w:rsidP="00064865">
      <w:pPr>
        <w:pStyle w:val="TF-TEXTO"/>
      </w:pPr>
      <w:r>
        <w:t>Dado este cenário, o presente trabalho propõe a adição de um ciclo de reprodução ao projeto de aquário virtual de Losada (2019) alterando o modelo de tomada de decisões para utilizar animações comportamentais. Espera-se que o trabalho proposto traga os seguintes benefícios educacionais: (i) auxiliar professores e alunos durante o ensino do ciclo de vida de peixes, utilizando uma forma mais dinâmica para a apresentação; (ii) ampliar o estudo sobre reprodução animal em simuladores de ecossistemas.</w:t>
      </w:r>
    </w:p>
    <w:p w14:paraId="0AD28AEF" w14:textId="23F00EE7" w:rsidR="006B0760" w:rsidRDefault="006B0760" w:rsidP="006B0760">
      <w:pPr>
        <w:pStyle w:val="TF-LEGENDA"/>
      </w:pPr>
      <w:bookmarkStart w:id="128" w:name="_Ref52025161"/>
      <w:bookmarkStart w:id="129" w:name="_Ref73543995"/>
      <w:r>
        <w:lastRenderedPageBreak/>
        <w:t xml:space="preserve">Quadro </w:t>
      </w:r>
      <w:r w:rsidR="008B60B1">
        <w:fldChar w:fldCharType="begin"/>
      </w:r>
      <w:r w:rsidR="008B60B1">
        <w:instrText xml:space="preserve"> SEQ Quadro \* ARABIC </w:instrText>
      </w:r>
      <w:r w:rsidR="008B60B1">
        <w:fldChar w:fldCharType="separate"/>
      </w:r>
      <w:r w:rsidR="0086259C">
        <w:rPr>
          <w:noProof/>
        </w:rPr>
        <w:t>1</w:t>
      </w:r>
      <w:r w:rsidR="008B60B1">
        <w:rPr>
          <w:noProof/>
        </w:rPr>
        <w:fldChar w:fldCharType="end"/>
      </w:r>
      <w:bookmarkEnd w:id="128"/>
      <w:r>
        <w:t xml:space="preserve"> - </w:t>
      </w:r>
      <w:r w:rsidR="00F3649F">
        <w:t>Comparativo</w:t>
      </w:r>
      <w:r>
        <w:t xml:space="preserve"> dos trabalhos correlatos</w:t>
      </w:r>
      <w:bookmarkEnd w:id="129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1636"/>
        <w:gridCol w:w="1305"/>
        <w:gridCol w:w="1389"/>
        <w:gridCol w:w="1595"/>
      </w:tblGrid>
      <w:tr w:rsidR="00471260" w14:paraId="4C1F48A3" w14:textId="77777777" w:rsidTr="00064865">
        <w:trPr>
          <w:trHeight w:val="567"/>
        </w:trPr>
        <w:tc>
          <w:tcPr>
            <w:tcW w:w="3262" w:type="dxa"/>
            <w:tcBorders>
              <w:tl2br w:val="single" w:sz="4" w:space="0" w:color="auto"/>
            </w:tcBorders>
            <w:shd w:val="clear" w:color="auto" w:fill="A6A6A6"/>
          </w:tcPr>
          <w:p w14:paraId="4A28A15B" w14:textId="3A27F835" w:rsidR="00471260" w:rsidRPr="007D4566" w:rsidRDefault="001C72DD" w:rsidP="00A255CB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E5E8C0E" wp14:editId="02BA24F2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4A39C2" w14:textId="77777777" w:rsidR="00471260" w:rsidRDefault="00471260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5E8C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" filled="f" stroked="f">
                      <v:textbox>
                        <w:txbxContent>
                          <w:p w14:paraId="764A39C2" w14:textId="77777777" w:rsidR="00471260" w:rsidRDefault="00471260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C2FC7F6" wp14:editId="0B0AC61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E2EEC" w14:textId="77777777" w:rsidR="00471260" w:rsidRDefault="004712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FC7F6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6B8E2EEC" w14:textId="77777777" w:rsidR="00471260" w:rsidRDefault="004712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71" w:type="dxa"/>
            <w:shd w:val="clear" w:color="auto" w:fill="A6A6A6"/>
            <w:vAlign w:val="center"/>
          </w:tcPr>
          <w:p w14:paraId="30892129" w14:textId="17C9F3A5" w:rsidR="007839D6" w:rsidRDefault="007839D6" w:rsidP="00802D0F">
            <w:pPr>
              <w:pStyle w:val="TF-TEXTOQUADRO"/>
              <w:jc w:val="center"/>
            </w:pPr>
            <w:r w:rsidRPr="007839D6">
              <w:t>Estevão</w:t>
            </w:r>
          </w:p>
          <w:p w14:paraId="38D1AB8C" w14:textId="563589E4" w:rsidR="00471260" w:rsidRDefault="00471260" w:rsidP="00802D0F">
            <w:pPr>
              <w:pStyle w:val="TF-TEXTOQUADRO"/>
              <w:jc w:val="center"/>
            </w:pPr>
            <w:r>
              <w:t>(</w:t>
            </w:r>
            <w:r w:rsidR="00586072">
              <w:t>2020</w:t>
            </w:r>
            <w:r>
              <w:t>)</w:t>
            </w:r>
          </w:p>
        </w:tc>
        <w:tc>
          <w:tcPr>
            <w:tcW w:w="1315" w:type="dxa"/>
            <w:shd w:val="clear" w:color="auto" w:fill="A6A6A6"/>
            <w:vAlign w:val="center"/>
          </w:tcPr>
          <w:p w14:paraId="5EAEF5B8" w14:textId="47005876" w:rsidR="00471260" w:rsidRDefault="007839D6" w:rsidP="00802D0F">
            <w:pPr>
              <w:pStyle w:val="TF-TEXTOQUADRO"/>
              <w:jc w:val="center"/>
            </w:pPr>
            <w:r>
              <w:t>Piske</w:t>
            </w:r>
          </w:p>
          <w:p w14:paraId="79158834" w14:textId="27FF8DA9" w:rsidR="00471260" w:rsidRDefault="00471260" w:rsidP="00802D0F">
            <w:pPr>
              <w:pStyle w:val="TF-TEXTOQUADRO"/>
              <w:jc w:val="center"/>
            </w:pPr>
            <w:r>
              <w:t>(201</w:t>
            </w:r>
            <w:r w:rsidR="007839D6">
              <w:t>5</w:t>
            </w:r>
            <w:r>
              <w:t>)</w:t>
            </w:r>
          </w:p>
        </w:tc>
        <w:tc>
          <w:tcPr>
            <w:tcW w:w="1406" w:type="dxa"/>
            <w:shd w:val="clear" w:color="auto" w:fill="A6A6A6"/>
            <w:vAlign w:val="center"/>
          </w:tcPr>
          <w:p w14:paraId="4A173677" w14:textId="77777777" w:rsidR="00471260" w:rsidRDefault="00471260" w:rsidP="00802D0F">
            <w:pPr>
              <w:pStyle w:val="TF-TEXTOQUADRO"/>
              <w:jc w:val="center"/>
            </w:pPr>
            <w:r>
              <w:t>Toebe</w:t>
            </w:r>
          </w:p>
          <w:p w14:paraId="77914B91" w14:textId="77777777" w:rsidR="00471260" w:rsidRPr="007D4566" w:rsidRDefault="00471260" w:rsidP="00802D0F">
            <w:pPr>
              <w:pStyle w:val="TF-TEXTOQUADRO"/>
              <w:jc w:val="center"/>
            </w:pPr>
            <w:r>
              <w:t>(2014)</w:t>
            </w:r>
          </w:p>
        </w:tc>
        <w:tc>
          <w:tcPr>
            <w:tcW w:w="1639" w:type="dxa"/>
            <w:shd w:val="clear" w:color="auto" w:fill="A6A6A6"/>
            <w:vAlign w:val="center"/>
          </w:tcPr>
          <w:p w14:paraId="1C0CFFCD" w14:textId="77777777" w:rsidR="00471260" w:rsidRDefault="000A3509" w:rsidP="00FA0FF5">
            <w:pPr>
              <w:pStyle w:val="TF-TEXTOQUADRO"/>
              <w:jc w:val="center"/>
            </w:pPr>
            <w:r>
              <w:t>Losada</w:t>
            </w:r>
          </w:p>
          <w:p w14:paraId="39BE1458" w14:textId="77777777" w:rsidR="000A3509" w:rsidRDefault="000A3509" w:rsidP="00FA0FF5">
            <w:pPr>
              <w:pStyle w:val="TF-TEXTOQUADRO"/>
              <w:jc w:val="center"/>
            </w:pPr>
            <w:r>
              <w:t>(2019)</w:t>
            </w:r>
          </w:p>
        </w:tc>
      </w:tr>
      <w:tr w:rsidR="00064865" w14:paraId="3E0D06CE" w14:textId="77777777" w:rsidTr="00064865">
        <w:tc>
          <w:tcPr>
            <w:tcW w:w="3262" w:type="dxa"/>
            <w:shd w:val="clear" w:color="auto" w:fill="auto"/>
          </w:tcPr>
          <w:p w14:paraId="673278CB" w14:textId="12AFB7E5" w:rsidR="00064865" w:rsidRDefault="00064865" w:rsidP="00064865">
            <w:pPr>
              <w:pStyle w:val="TF-TEXTOQUADRO"/>
            </w:pPr>
            <w:r w:rsidRPr="00C33BA6">
              <w:t>Objeto de estudo</w:t>
            </w:r>
          </w:p>
        </w:tc>
        <w:tc>
          <w:tcPr>
            <w:tcW w:w="1671" w:type="dxa"/>
            <w:shd w:val="clear" w:color="auto" w:fill="auto"/>
          </w:tcPr>
          <w:p w14:paraId="1650ECF3" w14:textId="67FB113A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  <w:tc>
          <w:tcPr>
            <w:tcW w:w="1315" w:type="dxa"/>
            <w:shd w:val="clear" w:color="auto" w:fill="auto"/>
          </w:tcPr>
          <w:p w14:paraId="399EDAA7" w14:textId="55C15992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  <w:tc>
          <w:tcPr>
            <w:tcW w:w="1406" w:type="dxa"/>
            <w:shd w:val="clear" w:color="auto" w:fill="auto"/>
          </w:tcPr>
          <w:p w14:paraId="1E37113C" w14:textId="1A89E9CA" w:rsidR="00064865" w:rsidRDefault="00064865" w:rsidP="00064865">
            <w:pPr>
              <w:pStyle w:val="TF-TEXTOQUADRO"/>
            </w:pPr>
            <w:r w:rsidRPr="00C33BA6">
              <w:t>Insetos praga</w:t>
            </w:r>
          </w:p>
        </w:tc>
        <w:tc>
          <w:tcPr>
            <w:tcW w:w="1639" w:type="dxa"/>
          </w:tcPr>
          <w:p w14:paraId="419CF919" w14:textId="5BE92FEF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</w:tr>
      <w:tr w:rsidR="00064865" w14:paraId="7551D59E" w14:textId="77777777" w:rsidTr="00064865">
        <w:tc>
          <w:tcPr>
            <w:tcW w:w="3262" w:type="dxa"/>
            <w:shd w:val="clear" w:color="auto" w:fill="auto"/>
          </w:tcPr>
          <w:p w14:paraId="14CAD4B2" w14:textId="18FE273E" w:rsidR="00064865" w:rsidRDefault="00064865" w:rsidP="00064865">
            <w:pPr>
              <w:pStyle w:val="TF-TEXTOQUADRO"/>
            </w:pPr>
            <w:r w:rsidRPr="00C33BA6">
              <w:t>Modo de evolução do ecossistema</w:t>
            </w:r>
          </w:p>
        </w:tc>
        <w:tc>
          <w:tcPr>
            <w:tcW w:w="1671" w:type="dxa"/>
            <w:shd w:val="clear" w:color="auto" w:fill="auto"/>
          </w:tcPr>
          <w:p w14:paraId="444E6B8F" w14:textId="1143B49B" w:rsidR="00064865" w:rsidRDefault="00064865" w:rsidP="00064865">
            <w:pPr>
              <w:pStyle w:val="TF-TEXTOQUADRO"/>
            </w:pPr>
            <w:r w:rsidRPr="00C33BA6">
              <w:t>Entrada do usuário e interação entre agentes</w:t>
            </w:r>
          </w:p>
        </w:tc>
        <w:tc>
          <w:tcPr>
            <w:tcW w:w="1315" w:type="dxa"/>
            <w:shd w:val="clear" w:color="auto" w:fill="auto"/>
          </w:tcPr>
          <w:p w14:paraId="0F811DF3" w14:textId="23FF0BD9" w:rsidR="00064865" w:rsidRDefault="00064865" w:rsidP="00064865">
            <w:pPr>
              <w:pStyle w:val="TF-TEXTOQUADRO"/>
            </w:pPr>
            <w:r w:rsidRPr="00C33BA6">
              <w:t>Interação entre agentes</w:t>
            </w:r>
          </w:p>
        </w:tc>
        <w:tc>
          <w:tcPr>
            <w:tcW w:w="1406" w:type="dxa"/>
            <w:shd w:val="clear" w:color="auto" w:fill="auto"/>
          </w:tcPr>
          <w:p w14:paraId="6766B450" w14:textId="75261881" w:rsidR="00064865" w:rsidRDefault="00064865" w:rsidP="00064865">
            <w:pPr>
              <w:pStyle w:val="TF-TEXTOQUADRO"/>
            </w:pPr>
            <w:r w:rsidRPr="00C33BA6">
              <w:t>Reprodução</w:t>
            </w:r>
          </w:p>
        </w:tc>
        <w:tc>
          <w:tcPr>
            <w:tcW w:w="1639" w:type="dxa"/>
          </w:tcPr>
          <w:p w14:paraId="6A205460" w14:textId="44D95940" w:rsidR="00064865" w:rsidRDefault="00064865" w:rsidP="00064865">
            <w:pPr>
              <w:pStyle w:val="TF-TEXTOQUADRO"/>
            </w:pPr>
            <w:r w:rsidRPr="00C33BA6">
              <w:t>Entrada do usuário e ambiente externo</w:t>
            </w:r>
          </w:p>
        </w:tc>
      </w:tr>
      <w:tr w:rsidR="00064865" w14:paraId="2AB4E395" w14:textId="77777777" w:rsidTr="00064865">
        <w:tc>
          <w:tcPr>
            <w:tcW w:w="3262" w:type="dxa"/>
            <w:shd w:val="clear" w:color="auto" w:fill="auto"/>
          </w:tcPr>
          <w:p w14:paraId="5F7CFA12" w14:textId="33F18B2D" w:rsidR="00064865" w:rsidRDefault="00064865" w:rsidP="00064865">
            <w:pPr>
              <w:pStyle w:val="TF-TEXTOQUADRO"/>
            </w:pPr>
            <w:r w:rsidRPr="00C33BA6">
              <w:t>Diversidade entre espécies</w:t>
            </w:r>
          </w:p>
        </w:tc>
        <w:tc>
          <w:tcPr>
            <w:tcW w:w="1671" w:type="dxa"/>
            <w:shd w:val="clear" w:color="auto" w:fill="auto"/>
          </w:tcPr>
          <w:p w14:paraId="58925F20" w14:textId="26F9ACCC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315" w:type="dxa"/>
            <w:shd w:val="clear" w:color="auto" w:fill="auto"/>
          </w:tcPr>
          <w:p w14:paraId="02583F9F" w14:textId="2C871657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406" w:type="dxa"/>
            <w:shd w:val="clear" w:color="auto" w:fill="auto"/>
          </w:tcPr>
          <w:p w14:paraId="0E8D66F2" w14:textId="65355337" w:rsidR="00064865" w:rsidRDefault="00064865" w:rsidP="00064865">
            <w:pPr>
              <w:pStyle w:val="TF-TEXTOQUADRO"/>
            </w:pPr>
            <w:r w:rsidRPr="00C33BA6">
              <w:t>Configurável</w:t>
            </w:r>
          </w:p>
        </w:tc>
        <w:tc>
          <w:tcPr>
            <w:tcW w:w="1639" w:type="dxa"/>
          </w:tcPr>
          <w:p w14:paraId="61B2FD86" w14:textId="58980B1A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29569D82" w14:textId="77777777" w:rsidTr="00064865">
        <w:tc>
          <w:tcPr>
            <w:tcW w:w="3262" w:type="dxa"/>
            <w:shd w:val="clear" w:color="auto" w:fill="auto"/>
          </w:tcPr>
          <w:p w14:paraId="788BA62A" w14:textId="732BCF7D" w:rsidR="00064865" w:rsidRDefault="00064865" w:rsidP="00064865">
            <w:pPr>
              <w:pStyle w:val="TF-TEXTOQUADRO"/>
            </w:pPr>
            <w:r w:rsidRPr="00C33BA6">
              <w:t>Reprodução</w:t>
            </w:r>
          </w:p>
        </w:tc>
        <w:tc>
          <w:tcPr>
            <w:tcW w:w="1671" w:type="dxa"/>
            <w:shd w:val="clear" w:color="auto" w:fill="auto"/>
          </w:tcPr>
          <w:p w14:paraId="20728DB3" w14:textId="5E9AD1C1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315" w:type="dxa"/>
            <w:shd w:val="clear" w:color="auto" w:fill="auto"/>
          </w:tcPr>
          <w:p w14:paraId="65B2C9FE" w14:textId="300C8597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406" w:type="dxa"/>
            <w:shd w:val="clear" w:color="auto" w:fill="auto"/>
          </w:tcPr>
          <w:p w14:paraId="16FBF76F" w14:textId="6AC264A6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639" w:type="dxa"/>
          </w:tcPr>
          <w:p w14:paraId="5B500EDA" w14:textId="0791C82E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2F37A15F" w14:textId="77777777" w:rsidTr="00064865">
        <w:tc>
          <w:tcPr>
            <w:tcW w:w="3262" w:type="dxa"/>
            <w:shd w:val="clear" w:color="auto" w:fill="auto"/>
          </w:tcPr>
          <w:p w14:paraId="7AE555AC" w14:textId="2BCFABFF" w:rsidR="00064865" w:rsidRDefault="000E0E19" w:rsidP="00064865">
            <w:pPr>
              <w:pStyle w:val="TF-TEXTOQUADRO"/>
            </w:pPr>
            <w:r>
              <w:t xml:space="preserve">Crescimento </w:t>
            </w:r>
            <w:r w:rsidR="000A4BBE">
              <w:t>dos agentes</w:t>
            </w:r>
          </w:p>
        </w:tc>
        <w:tc>
          <w:tcPr>
            <w:tcW w:w="1671" w:type="dxa"/>
            <w:shd w:val="clear" w:color="auto" w:fill="auto"/>
          </w:tcPr>
          <w:p w14:paraId="4B149255" w14:textId="54FCFE32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315" w:type="dxa"/>
            <w:shd w:val="clear" w:color="auto" w:fill="auto"/>
          </w:tcPr>
          <w:p w14:paraId="6F3EA19D" w14:textId="7CF4C3A6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406" w:type="dxa"/>
            <w:shd w:val="clear" w:color="auto" w:fill="auto"/>
          </w:tcPr>
          <w:p w14:paraId="50CB02F7" w14:textId="64B4030F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639" w:type="dxa"/>
          </w:tcPr>
          <w:p w14:paraId="173D8C2F" w14:textId="6258B2BC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063D596B" w14:textId="77777777" w:rsidTr="00064865">
        <w:tc>
          <w:tcPr>
            <w:tcW w:w="3262" w:type="dxa"/>
            <w:shd w:val="clear" w:color="auto" w:fill="auto"/>
          </w:tcPr>
          <w:p w14:paraId="2937E2B3" w14:textId="7FCDB60D" w:rsidR="00064865" w:rsidRDefault="00064865" w:rsidP="00064865">
            <w:pPr>
              <w:pStyle w:val="TF-TEXTOQUADRO"/>
            </w:pPr>
            <w:r w:rsidRPr="00C33BA6">
              <w:t>Mortalidade</w:t>
            </w:r>
          </w:p>
        </w:tc>
        <w:tc>
          <w:tcPr>
            <w:tcW w:w="1671" w:type="dxa"/>
            <w:shd w:val="clear" w:color="auto" w:fill="auto"/>
          </w:tcPr>
          <w:p w14:paraId="6000C72A" w14:textId="11CE162C" w:rsidR="00064865" w:rsidRDefault="00064865" w:rsidP="00064865">
            <w:pPr>
              <w:pStyle w:val="TF-TEXTOQUADRO"/>
            </w:pPr>
            <w:r w:rsidRPr="00C33BA6">
              <w:t>Alimentação</w:t>
            </w:r>
          </w:p>
        </w:tc>
        <w:tc>
          <w:tcPr>
            <w:tcW w:w="1315" w:type="dxa"/>
            <w:shd w:val="clear" w:color="auto" w:fill="auto"/>
          </w:tcPr>
          <w:p w14:paraId="18E583CE" w14:textId="2A355CCB" w:rsidR="00064865" w:rsidRDefault="00064865" w:rsidP="00064865">
            <w:pPr>
              <w:pStyle w:val="TF-TEXTOQUADRO"/>
            </w:pPr>
            <w:r w:rsidRPr="00C33BA6">
              <w:t>Alimentação</w:t>
            </w:r>
          </w:p>
        </w:tc>
        <w:tc>
          <w:tcPr>
            <w:tcW w:w="1406" w:type="dxa"/>
            <w:shd w:val="clear" w:color="auto" w:fill="auto"/>
          </w:tcPr>
          <w:p w14:paraId="37FE3EBE" w14:textId="5C35A42C" w:rsidR="00064865" w:rsidRDefault="00064865" w:rsidP="00064865">
            <w:pPr>
              <w:pStyle w:val="TF-TEXTOQUADRO"/>
            </w:pPr>
            <w:r w:rsidRPr="00C33BA6">
              <w:t>Idade e temperatura</w:t>
            </w:r>
          </w:p>
        </w:tc>
        <w:tc>
          <w:tcPr>
            <w:tcW w:w="1639" w:type="dxa"/>
          </w:tcPr>
          <w:p w14:paraId="2FB9CEC0" w14:textId="10E81051" w:rsidR="00064865" w:rsidRDefault="00064865" w:rsidP="00064865">
            <w:pPr>
              <w:pStyle w:val="TF-TEXTOQUADRO"/>
            </w:pPr>
            <w:r w:rsidRPr="00C33BA6">
              <w:t>Temperatura, alimentação e luminosidade</w:t>
            </w:r>
          </w:p>
        </w:tc>
      </w:tr>
      <w:tr w:rsidR="00064865" w14:paraId="3EAB0DAE" w14:textId="77777777" w:rsidTr="00064865">
        <w:tc>
          <w:tcPr>
            <w:tcW w:w="3262" w:type="dxa"/>
            <w:shd w:val="clear" w:color="auto" w:fill="auto"/>
          </w:tcPr>
          <w:p w14:paraId="5FA34A1E" w14:textId="31C6AF38" w:rsidR="00064865" w:rsidRDefault="00064865" w:rsidP="00064865">
            <w:pPr>
              <w:pStyle w:val="TF-TEXTOQUADRO"/>
            </w:pPr>
            <w:r w:rsidRPr="00C33BA6">
              <w:t>Tomada de decisão</w:t>
            </w:r>
          </w:p>
        </w:tc>
        <w:tc>
          <w:tcPr>
            <w:tcW w:w="1671" w:type="dxa"/>
            <w:shd w:val="clear" w:color="auto" w:fill="auto"/>
          </w:tcPr>
          <w:p w14:paraId="165F4814" w14:textId="2E3CCF3C" w:rsidR="00064865" w:rsidRDefault="00064865" w:rsidP="00064865">
            <w:pPr>
              <w:pStyle w:val="TF-TEXTOQUADRO"/>
            </w:pPr>
            <w:r w:rsidRPr="00C33BA6">
              <w:t>Aprendizagem por reforço</w:t>
            </w:r>
          </w:p>
        </w:tc>
        <w:tc>
          <w:tcPr>
            <w:tcW w:w="1315" w:type="dxa"/>
            <w:shd w:val="clear" w:color="auto" w:fill="auto"/>
          </w:tcPr>
          <w:p w14:paraId="605CDF4F" w14:textId="6DE70D1B" w:rsidR="00064865" w:rsidRDefault="00064865" w:rsidP="00064865">
            <w:pPr>
              <w:pStyle w:val="TF-TEXTOQUADRO"/>
            </w:pPr>
            <w:r w:rsidRPr="00C33BA6">
              <w:t>Modelo BDI</w:t>
            </w:r>
          </w:p>
        </w:tc>
        <w:tc>
          <w:tcPr>
            <w:tcW w:w="1406" w:type="dxa"/>
            <w:shd w:val="clear" w:color="auto" w:fill="auto"/>
          </w:tcPr>
          <w:p w14:paraId="65EFD4CE" w14:textId="53EEBC9E" w:rsidR="00064865" w:rsidRDefault="00064865" w:rsidP="00064865">
            <w:pPr>
              <w:pStyle w:val="TF-TEXTOQUADRO"/>
            </w:pPr>
            <w:r w:rsidRPr="00C33BA6">
              <w:t>Modelo próprio</w:t>
            </w:r>
          </w:p>
        </w:tc>
        <w:tc>
          <w:tcPr>
            <w:tcW w:w="1639" w:type="dxa"/>
          </w:tcPr>
          <w:p w14:paraId="3CC3CD62" w14:textId="08C6E453" w:rsidR="00064865" w:rsidRDefault="00064865" w:rsidP="00064865">
            <w:pPr>
              <w:pStyle w:val="TF-TEXTOQUADRO"/>
            </w:pPr>
            <w:r w:rsidRPr="00C33BA6">
              <w:t>Modelo próprio</w:t>
            </w:r>
          </w:p>
        </w:tc>
      </w:tr>
    </w:tbl>
    <w:p w14:paraId="04367921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38D1A2A2" w14:textId="77777777" w:rsidR="00451B94" w:rsidRDefault="00451B94" w:rsidP="00E638A0">
      <w:pPr>
        <w:pStyle w:val="Ttulo2"/>
      </w:pPr>
      <w:r>
        <w:t>REQUISITOS PRINCIPAIS DO PROBLEMA A SER TRABALHADO</w:t>
      </w:r>
      <w:bookmarkEnd w:id="97"/>
      <w:bookmarkEnd w:id="98"/>
      <w:bookmarkEnd w:id="99"/>
      <w:bookmarkEnd w:id="100"/>
      <w:bookmarkEnd w:id="101"/>
      <w:bookmarkEnd w:id="102"/>
      <w:bookmarkEnd w:id="103"/>
    </w:p>
    <w:p w14:paraId="5D58EACE" w14:textId="77777777" w:rsidR="00367E1E" w:rsidRDefault="00367E1E" w:rsidP="00367E1E">
      <w:pPr>
        <w:pStyle w:val="TF-TEXTO"/>
      </w:pPr>
      <w:r>
        <w:t>A atualização a ser desenvolvida deverá:</w:t>
      </w:r>
    </w:p>
    <w:p w14:paraId="3734C564" w14:textId="4D4246D6" w:rsidR="00367E1E" w:rsidRDefault="0098220D" w:rsidP="00367E1E">
      <w:pPr>
        <w:pStyle w:val="TF-ALNEA"/>
        <w:numPr>
          <w:ilvl w:val="0"/>
          <w:numId w:val="5"/>
        </w:numPr>
      </w:pPr>
      <w:r>
        <w:t>c</w:t>
      </w:r>
      <w:r w:rsidR="00026A93">
        <w:t>riar peixes através</w:t>
      </w:r>
      <w:r w:rsidR="00C33708">
        <w:t xml:space="preserve"> </w:t>
      </w:r>
      <w:r w:rsidR="00026A93">
        <w:t>d</w:t>
      </w:r>
      <w:r w:rsidR="00C33708">
        <w:t xml:space="preserve">a </w:t>
      </w:r>
      <w:r w:rsidR="00455A18">
        <w:t>reprodução</w:t>
      </w:r>
      <w:r w:rsidR="00C33708">
        <w:t xml:space="preserve"> dos peixes</w:t>
      </w:r>
      <w:r w:rsidR="00851084" w:rsidRPr="00851084">
        <w:t xml:space="preserve"> </w:t>
      </w:r>
      <w:r w:rsidR="00851084" w:rsidRPr="00692560">
        <w:t>ovíparos</w:t>
      </w:r>
      <w:r w:rsidR="00DD2859">
        <w:t xml:space="preserve"> (Requisito </w:t>
      </w:r>
      <w:r w:rsidR="00607DE0">
        <w:t>F</w:t>
      </w:r>
      <w:r w:rsidR="00DD2859">
        <w:t>uncional - RF);</w:t>
      </w:r>
    </w:p>
    <w:p w14:paraId="7E855E06" w14:textId="78CADB3E" w:rsidR="00DD2859" w:rsidRDefault="0098220D" w:rsidP="00367E1E">
      <w:pPr>
        <w:pStyle w:val="TF-ALNEA"/>
        <w:numPr>
          <w:ilvl w:val="0"/>
          <w:numId w:val="5"/>
        </w:numPr>
      </w:pPr>
      <w:r>
        <w:t>p</w:t>
      </w:r>
      <w:r w:rsidR="00026A93">
        <w:t>rocessar o</w:t>
      </w:r>
      <w:r w:rsidR="00142B7B">
        <w:t xml:space="preserve"> crescimento</w:t>
      </w:r>
      <w:r w:rsidR="001C2FD0">
        <w:t xml:space="preserve"> dos peixes</w:t>
      </w:r>
      <w:r w:rsidR="008E530C">
        <w:t xml:space="preserve"> após a saída do ovo, desde </w:t>
      </w:r>
      <w:r w:rsidR="009C0FD2">
        <w:t xml:space="preserve">a </w:t>
      </w:r>
      <w:r w:rsidR="008E530C">
        <w:t xml:space="preserve">larva até </w:t>
      </w:r>
      <w:r w:rsidR="000C07BE">
        <w:t>a morte natural</w:t>
      </w:r>
      <w:r w:rsidR="00DF6307">
        <w:t xml:space="preserve"> (RF);</w:t>
      </w:r>
    </w:p>
    <w:p w14:paraId="5D74FE12" w14:textId="3FEAEBFD" w:rsidR="000C07BE" w:rsidRDefault="0098220D" w:rsidP="00367E1E">
      <w:pPr>
        <w:pStyle w:val="TF-ALNEA"/>
        <w:numPr>
          <w:ilvl w:val="0"/>
          <w:numId w:val="5"/>
        </w:numPr>
      </w:pPr>
      <w:r>
        <w:t>d</w:t>
      </w:r>
      <w:r w:rsidR="00026A93">
        <w:t>efinir</w:t>
      </w:r>
      <w:r w:rsidR="000C07BE">
        <w:t xml:space="preserve"> uma idade</w:t>
      </w:r>
      <w:r w:rsidR="00D90A1C">
        <w:t xml:space="preserve"> inicial para os peixes do aquário (RF);</w:t>
      </w:r>
    </w:p>
    <w:p w14:paraId="6C43D5F9" w14:textId="6E639925" w:rsidR="00DF6307" w:rsidRDefault="0098220D" w:rsidP="00367E1E">
      <w:pPr>
        <w:pStyle w:val="TF-ALNEA"/>
        <w:numPr>
          <w:ilvl w:val="0"/>
          <w:numId w:val="5"/>
        </w:numPr>
      </w:pPr>
      <w:r>
        <w:t>r</w:t>
      </w:r>
      <w:r w:rsidR="00026A93">
        <w:t>eduzir a saúde dos peixes baseado na diversidade do aquário</w:t>
      </w:r>
      <w:r w:rsidR="00412AAA">
        <w:t xml:space="preserve"> </w:t>
      </w:r>
      <w:r w:rsidR="00DD2A2D">
        <w:t>(RF)</w:t>
      </w:r>
      <w:r w:rsidR="00AD5491">
        <w:t>;</w:t>
      </w:r>
    </w:p>
    <w:p w14:paraId="01749EB5" w14:textId="0B16E964" w:rsidR="00DD2A2D" w:rsidRDefault="0098220D" w:rsidP="00367E1E">
      <w:pPr>
        <w:pStyle w:val="TF-ALNEA"/>
        <w:numPr>
          <w:ilvl w:val="0"/>
          <w:numId w:val="5"/>
        </w:numPr>
      </w:pPr>
      <w:r>
        <w:t>d</w:t>
      </w:r>
      <w:r w:rsidR="004072FD">
        <w:t xml:space="preserve">esenvolver </w:t>
      </w:r>
      <w:r w:rsidR="00D702A2">
        <w:t>utilizando o motor de jogos Unity e a linguagem C#</w:t>
      </w:r>
      <w:r w:rsidR="00AB4B3C">
        <w:t xml:space="preserve"> (Requisito Não Funcional – RNF)</w:t>
      </w:r>
      <w:r w:rsidR="009754EF">
        <w:t>;</w:t>
      </w:r>
    </w:p>
    <w:p w14:paraId="71F932EF" w14:textId="06D72D45" w:rsidR="00026A93" w:rsidRDefault="0098220D" w:rsidP="00367E1E">
      <w:pPr>
        <w:pStyle w:val="TF-ALNEA"/>
        <w:numPr>
          <w:ilvl w:val="0"/>
          <w:numId w:val="5"/>
        </w:numPr>
      </w:pPr>
      <w:r>
        <w:t>u</w:t>
      </w:r>
      <w:r w:rsidR="00026A93">
        <w:t>tilizar o toolkit ML-Agents para o treinamento dos peixes (RNF)</w:t>
      </w:r>
      <w:r w:rsidR="009754EF">
        <w:t>;</w:t>
      </w:r>
    </w:p>
    <w:p w14:paraId="0023E8F9" w14:textId="2BFF5EFB" w:rsidR="00971E89" w:rsidRDefault="0098220D" w:rsidP="00367E1E">
      <w:pPr>
        <w:pStyle w:val="TF-ALNEA"/>
        <w:numPr>
          <w:ilvl w:val="0"/>
          <w:numId w:val="5"/>
        </w:numPr>
      </w:pPr>
      <w:r>
        <w:t>s</w:t>
      </w:r>
      <w:r w:rsidR="009754EF">
        <w:t>er compatível com</w:t>
      </w:r>
      <w:r w:rsidR="00971E89">
        <w:t xml:space="preserve"> o aquário virtual e</w:t>
      </w:r>
      <w:r w:rsidR="009754EF">
        <w:t xml:space="preserve"> com</w:t>
      </w:r>
      <w:r w:rsidR="00971E89">
        <w:t xml:space="preserve"> </w:t>
      </w:r>
      <w:r w:rsidR="009754EF">
        <w:t>a realidade virtual (RNF).</w:t>
      </w:r>
    </w:p>
    <w:p w14:paraId="7CAD57EB" w14:textId="77777777" w:rsidR="00451B94" w:rsidRDefault="00451B94" w:rsidP="00E638A0">
      <w:pPr>
        <w:pStyle w:val="Ttulo2"/>
      </w:pPr>
      <w:r>
        <w:t>METODOLOGIA</w:t>
      </w:r>
    </w:p>
    <w:p w14:paraId="2112CCCF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947DB6B" w14:textId="77777777" w:rsidR="005D1AAB" w:rsidRDefault="005D1AAB" w:rsidP="009B78A3">
      <w:pPr>
        <w:pStyle w:val="TF-ALNEA"/>
        <w:numPr>
          <w:ilvl w:val="0"/>
          <w:numId w:val="20"/>
        </w:numPr>
      </w:pPr>
      <w:r>
        <w:t>levantamento bibliográfico: realizar o levantamento de fontes bibliográficas quanto</w:t>
      </w:r>
      <w:r w:rsidR="00675BAF">
        <w:t xml:space="preserve"> ao ciclo </w:t>
      </w:r>
      <w:r w:rsidR="002A60E3">
        <w:t>reprodutivo</w:t>
      </w:r>
      <w:r w:rsidR="00675BAF">
        <w:t xml:space="preserve"> dos peixes</w:t>
      </w:r>
      <w:r w:rsidR="0065130E">
        <w:t xml:space="preserve"> e</w:t>
      </w:r>
      <w:r w:rsidR="0087044D">
        <w:t xml:space="preserve"> modelos</w:t>
      </w:r>
      <w:r w:rsidR="0065130E">
        <w:t xml:space="preserve"> </w:t>
      </w:r>
      <w:r w:rsidR="0087044D">
        <w:t xml:space="preserve">de </w:t>
      </w:r>
      <w:r w:rsidR="0065130E">
        <w:t xml:space="preserve">animação </w:t>
      </w:r>
      <w:commentRangeStart w:id="130"/>
      <w:r w:rsidR="0065130E">
        <w:t>comportamental</w:t>
      </w:r>
      <w:r>
        <w:t>;</w:t>
      </w:r>
      <w:commentRangeEnd w:id="130"/>
      <w:r w:rsidR="00551B81">
        <w:rPr>
          <w:rStyle w:val="Refdecomentrio"/>
        </w:rPr>
        <w:commentReference w:id="130"/>
      </w:r>
    </w:p>
    <w:p w14:paraId="04B976E2" w14:textId="77777777" w:rsidR="00CB7485" w:rsidRDefault="00CB7485" w:rsidP="00CB7485">
      <w:pPr>
        <w:pStyle w:val="TF-ALNEA"/>
        <w:numPr>
          <w:ilvl w:val="0"/>
          <w:numId w:val="20"/>
        </w:numPr>
      </w:pPr>
      <w:r>
        <w:t xml:space="preserve">análise do projeto: </w:t>
      </w:r>
      <w:r w:rsidR="006D772B">
        <w:t>a</w:t>
      </w:r>
      <w:r>
        <w:t>nalisar o código-fonte já implementado para adaptá-lo e definir como alterar da melhor forma possível;</w:t>
      </w:r>
    </w:p>
    <w:p w14:paraId="5A127BDD" w14:textId="77777777" w:rsidR="005D1AAB" w:rsidRDefault="005D1AAB" w:rsidP="005D1AAB">
      <w:pPr>
        <w:pStyle w:val="TF-ALNEA"/>
        <w:numPr>
          <w:ilvl w:val="0"/>
          <w:numId w:val="5"/>
        </w:numPr>
      </w:pPr>
      <w:r>
        <w:t>elicitação de requisitos: redefinir os requisitos funcionais e não funcionais de forma que atendam ao escopo do trabalho;</w:t>
      </w:r>
    </w:p>
    <w:p w14:paraId="1226BD3B" w14:textId="77777777" w:rsidR="005D1AAB" w:rsidRDefault="005D1AAB" w:rsidP="0079379F">
      <w:pPr>
        <w:pStyle w:val="TF-ALNEA"/>
        <w:numPr>
          <w:ilvl w:val="0"/>
          <w:numId w:val="5"/>
        </w:numPr>
      </w:pPr>
      <w:r>
        <w:t xml:space="preserve">especificação: elaborar o diagrama de atividades do </w:t>
      </w:r>
      <w:r w:rsidR="005737D2">
        <w:t>novo ciclo de vida</w:t>
      </w:r>
      <w:r w:rsidR="0079379F">
        <w:t xml:space="preserve"> do ecossistema</w:t>
      </w:r>
      <w:r>
        <w:t xml:space="preserve"> com os requisitos definidos</w:t>
      </w:r>
      <w:r w:rsidR="00B06289">
        <w:t xml:space="preserve"> e </w:t>
      </w:r>
      <w:r w:rsidR="000B3E7D">
        <w:t>o</w:t>
      </w:r>
      <w:r w:rsidR="00B06289">
        <w:t xml:space="preserve"> diagrama d</w:t>
      </w:r>
      <w:r w:rsidR="00E96A06">
        <w:t>e</w:t>
      </w:r>
      <w:r w:rsidR="00B06289">
        <w:t xml:space="preserve"> c</w:t>
      </w:r>
      <w:r w:rsidR="00D35A01">
        <w:t>lasses</w:t>
      </w:r>
      <w:r w:rsidR="00E96A06">
        <w:t xml:space="preserve"> a serem implementadas</w:t>
      </w:r>
      <w:r>
        <w:t>;</w:t>
      </w:r>
    </w:p>
    <w:p w14:paraId="73364225" w14:textId="77777777" w:rsidR="005D1AAB" w:rsidRDefault="005D1AAB" w:rsidP="005D1AAB">
      <w:pPr>
        <w:pStyle w:val="TF-ALNEA"/>
        <w:numPr>
          <w:ilvl w:val="0"/>
          <w:numId w:val="5"/>
        </w:numPr>
      </w:pPr>
      <w:r>
        <w:t>desenvolvimento do</w:t>
      </w:r>
      <w:r w:rsidR="009B78A3">
        <w:t xml:space="preserve"> sistema</w:t>
      </w:r>
      <w:r>
        <w:t xml:space="preserve">: a partir </w:t>
      </w:r>
      <w:r w:rsidR="00FD3673">
        <w:t xml:space="preserve">do que foi especificado </w:t>
      </w:r>
      <w:r>
        <w:t>nas etapas (c) e (</w:t>
      </w:r>
      <w:r w:rsidR="00FD3673">
        <w:t>d</w:t>
      </w:r>
      <w:r>
        <w:t>) realizar a implementação da</w:t>
      </w:r>
      <w:r w:rsidR="00FD3673">
        <w:t xml:space="preserve">s alterações </w:t>
      </w:r>
      <w:r w:rsidR="002A60E3">
        <w:t>no</w:t>
      </w:r>
      <w:r w:rsidR="00FD3673">
        <w:t xml:space="preserve"> ciclo de vida dos peixes</w:t>
      </w:r>
      <w:r>
        <w:t>;</w:t>
      </w:r>
    </w:p>
    <w:p w14:paraId="03946AC0" w14:textId="77777777" w:rsidR="005D1AAB" w:rsidRDefault="005D1AAB" w:rsidP="005D1AAB">
      <w:pPr>
        <w:pStyle w:val="TF-ALNEA"/>
        <w:numPr>
          <w:ilvl w:val="0"/>
          <w:numId w:val="5"/>
        </w:numPr>
      </w:pPr>
      <w:r>
        <w:t xml:space="preserve">testes: disponibilizar uma pesquisa online </w:t>
      </w:r>
      <w:r w:rsidR="00FE0B21">
        <w:t>com perguntas pertinentes as alterações realizadas no trabalho</w:t>
      </w:r>
      <w:r>
        <w:t>.</w:t>
      </w:r>
    </w:p>
    <w:p w14:paraId="6FCFEB0A" w14:textId="0A435244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86259C">
        <w:t xml:space="preserve">Quadro </w:t>
      </w:r>
      <w:r w:rsidR="0086259C">
        <w:rPr>
          <w:noProof/>
        </w:rPr>
        <w:t>2</w:t>
      </w:r>
      <w:r w:rsidR="0060060C">
        <w:fldChar w:fldCharType="end"/>
      </w:r>
      <w:r>
        <w:t>.</w:t>
      </w:r>
    </w:p>
    <w:p w14:paraId="1678CDAE" w14:textId="23D5CB6C" w:rsidR="00451B94" w:rsidRPr="007E0D87" w:rsidRDefault="0060060C" w:rsidP="005B2E12">
      <w:pPr>
        <w:pStyle w:val="TF-LEGENDA"/>
      </w:pPr>
      <w:bookmarkStart w:id="131" w:name="_Ref98650273"/>
      <w:r>
        <w:t xml:space="preserve">Quadro </w:t>
      </w:r>
      <w:r w:rsidR="008B60B1">
        <w:fldChar w:fldCharType="begin"/>
      </w:r>
      <w:r w:rsidR="008B60B1">
        <w:instrText xml:space="preserve"> SEQ Quadro \* ARABIC </w:instrText>
      </w:r>
      <w:r w:rsidR="008B60B1">
        <w:fldChar w:fldCharType="separate"/>
      </w:r>
      <w:r w:rsidR="0086259C">
        <w:rPr>
          <w:noProof/>
        </w:rPr>
        <w:t>2</w:t>
      </w:r>
      <w:r w:rsidR="008B60B1">
        <w:rPr>
          <w:noProof/>
        </w:rPr>
        <w:fldChar w:fldCharType="end"/>
      </w:r>
      <w:bookmarkEnd w:id="131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504BDB21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377472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01F287AE" w14:textId="77777777" w:rsidR="00451B94" w:rsidRPr="007E0D87" w:rsidRDefault="00FE0B21" w:rsidP="00470C41">
            <w:pPr>
              <w:pStyle w:val="TF-TEXTOQUADROCentralizado"/>
            </w:pPr>
            <w:r>
              <w:t>202</w:t>
            </w:r>
            <w:r w:rsidR="00FA182C">
              <w:t>1</w:t>
            </w:r>
          </w:p>
        </w:tc>
      </w:tr>
      <w:tr w:rsidR="00451B94" w:rsidRPr="007E0D87" w14:paraId="2237096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09224E52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423554B" w14:textId="77777777" w:rsidR="00451B94" w:rsidRPr="007E0D87" w:rsidRDefault="00717D31" w:rsidP="00470C41">
            <w:pPr>
              <w:pStyle w:val="TF-TEXTOQUADROCentralizado"/>
            </w:pPr>
            <w:r>
              <w:t>ago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A8BC5E2" w14:textId="77777777" w:rsidR="00451B94" w:rsidRPr="007E0D87" w:rsidRDefault="00717D31" w:rsidP="00470C41">
            <w:pPr>
              <w:pStyle w:val="TF-TEXTOQUADROCentralizado"/>
            </w:pPr>
            <w:r>
              <w:t>set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F334C50" w14:textId="77777777" w:rsidR="00451B94" w:rsidRPr="007E0D87" w:rsidRDefault="00717D31" w:rsidP="00470C41">
            <w:pPr>
              <w:pStyle w:val="TF-TEXTOQUADROCentralizado"/>
            </w:pPr>
            <w:r>
              <w:t>out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037168" w14:textId="77777777" w:rsidR="00451B94" w:rsidRPr="007E0D87" w:rsidRDefault="00717D31" w:rsidP="00470C41">
            <w:pPr>
              <w:pStyle w:val="TF-TEXTOQUADROCentralizado"/>
            </w:pPr>
            <w:r>
              <w:t>nov</w:t>
            </w:r>
            <w:r w:rsidR="008B14A0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5225C2D" w14:textId="77777777" w:rsidR="00451B94" w:rsidRPr="007E0D87" w:rsidRDefault="00717D31" w:rsidP="00470C41">
            <w:pPr>
              <w:pStyle w:val="TF-TEXTOQUADROCentralizado"/>
            </w:pPr>
            <w:r>
              <w:t>dez</w:t>
            </w:r>
            <w:r w:rsidR="008B14A0">
              <w:t>.</w:t>
            </w:r>
          </w:p>
        </w:tc>
      </w:tr>
      <w:tr w:rsidR="00451B94" w:rsidRPr="007E0D87" w14:paraId="76FBCCB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471AE0F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82F3AE9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F3BEB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E8EDB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5F460E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35FBB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079DF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C43BC76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A1C97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2BAC8D4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2B72463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1D1B7CDF" w14:textId="77777777" w:rsidTr="00D2630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4E99845" w14:textId="77777777" w:rsidR="00451B94" w:rsidRPr="007E0D87" w:rsidRDefault="00FE0B21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083586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9E3FA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A0A33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56A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51032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F23DA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3393F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BF7CD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23FF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B0D6D01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EA2EDD0" w14:textId="77777777" w:rsidTr="00D2630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2924677" w14:textId="77777777" w:rsidR="00451B94" w:rsidRPr="007E0D87" w:rsidRDefault="003D0FD9" w:rsidP="00470C41">
            <w:pPr>
              <w:pStyle w:val="TF-TEXTOQUADRO"/>
            </w:pPr>
            <w:r>
              <w:t>análise do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0A612C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7E2C3E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276FE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A20FCB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E8BB2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05C12A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4461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5581E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9DB04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C80A766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3F919A14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8A24D8" w14:textId="77777777" w:rsidR="00451B94" w:rsidRPr="007E0D87" w:rsidRDefault="003D0FD9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DB45C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3BE94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47186E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250857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61DC9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D2A8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8666A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1DAD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A4389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1C37B2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288636E7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D0D931" w14:textId="77777777" w:rsidR="00451B94" w:rsidRPr="007E0D87" w:rsidRDefault="003D0FD9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</w:tcPr>
          <w:p w14:paraId="1A2904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91B7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B3A31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280261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942F3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80EA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C129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1550A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67CB23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8CE971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0B86BFD7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FF4F996" w14:textId="77777777" w:rsidR="00FE0B21" w:rsidRDefault="00FE0B21" w:rsidP="00470C41">
            <w:pPr>
              <w:pStyle w:val="TF-TEXTOQUADRO"/>
            </w:pPr>
            <w:r>
              <w:t>desenvolvimento do sistema</w:t>
            </w:r>
          </w:p>
        </w:tc>
        <w:tc>
          <w:tcPr>
            <w:tcW w:w="273" w:type="dxa"/>
          </w:tcPr>
          <w:p w14:paraId="3417B5C7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A5554F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DC66C2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02FCD5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4E54CC9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BBF8E1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EBBE79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9B1869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863CBA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AD4A9E6" w14:textId="77777777" w:rsidR="00FE0B21" w:rsidRPr="007E0D87" w:rsidRDefault="00FE0B21" w:rsidP="00470C41">
            <w:pPr>
              <w:pStyle w:val="TF-TEXTOQUADROCentralizado"/>
            </w:pPr>
          </w:p>
        </w:tc>
      </w:tr>
      <w:tr w:rsidR="00FE0B21" w:rsidRPr="007E0D87" w14:paraId="66D562C2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B7A4211" w14:textId="77777777" w:rsidR="00FE0B21" w:rsidRDefault="00FE0B21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C45716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1C2D1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FBDAA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FFEACC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DF5B8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C6B4C4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B118690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A64277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F4AE277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6DEA7BA" w14:textId="77777777" w:rsidR="00FE0B21" w:rsidRPr="007E0D87" w:rsidRDefault="00FE0B21" w:rsidP="00470C41">
            <w:pPr>
              <w:pStyle w:val="TF-TEXTOQUADROCentralizado"/>
            </w:pPr>
          </w:p>
        </w:tc>
      </w:tr>
    </w:tbl>
    <w:p w14:paraId="233AA4AA" w14:textId="77777777" w:rsidR="00FC4A9F" w:rsidRDefault="00FC4A9F" w:rsidP="00FC4A9F">
      <w:pPr>
        <w:pStyle w:val="TF-FONTE"/>
      </w:pPr>
      <w:r>
        <w:t>Fonte: elaborado pelo autor.</w:t>
      </w:r>
    </w:p>
    <w:p w14:paraId="1BCBCEB9" w14:textId="77777777" w:rsidR="00A307C7" w:rsidRPr="007A1883" w:rsidRDefault="0037046F" w:rsidP="00424AD5">
      <w:pPr>
        <w:pStyle w:val="Ttulo1"/>
      </w:pPr>
      <w:r>
        <w:lastRenderedPageBreak/>
        <w:t>REVISÃO BIBLIOGRÁFICA</w:t>
      </w:r>
    </w:p>
    <w:p w14:paraId="4DB8E09E" w14:textId="26E41159" w:rsidR="00CB1571" w:rsidRDefault="00CB1571" w:rsidP="00CB1571">
      <w:pPr>
        <w:pStyle w:val="TF-TEXTO"/>
      </w:pPr>
      <w:r w:rsidRPr="00CB1571">
        <w:t>Este capítulo apresenta os aspectos da fundamentação teórica utilizados para o desenvolvimento deste trabalho</w:t>
      </w:r>
      <w:r>
        <w:t>. A seção 2.1 aborda o tema ciclo de vida reprodutivo dos peixes. Na seção 2.2 é apresentado o conceito de animação comportamental. Por fim, na seção 2.3 explica sobre a biblioteca Unity Machine Learning Agents.</w:t>
      </w:r>
    </w:p>
    <w:p w14:paraId="167A49D8" w14:textId="6047A33F" w:rsidR="00A117D4" w:rsidRDefault="00A117D4" w:rsidP="00A117D4">
      <w:pPr>
        <w:pStyle w:val="Ttulo2"/>
      </w:pPr>
      <w:r>
        <w:t>ciclo de vida dos peixes</w:t>
      </w:r>
    </w:p>
    <w:p w14:paraId="374E86BF" w14:textId="01FEA965" w:rsidR="00F74FDA" w:rsidRPr="00371554" w:rsidRDefault="00C40F43" w:rsidP="00371554">
      <w:pPr>
        <w:pStyle w:val="TF-TEXTO"/>
      </w:pPr>
      <w:r w:rsidRPr="00371554">
        <w:t xml:space="preserve">O sistema reprodutivo dos peixes é sexuado. </w:t>
      </w:r>
      <w:r w:rsidR="002E03AB" w:rsidRPr="00371554">
        <w:t>Alguns peixes copulam durante a transmissão do esperma, porém a liberação dos ovos e gametas na água é a forma mais comum</w:t>
      </w:r>
      <w:r w:rsidR="002E03AB">
        <w:t>. P</w:t>
      </w:r>
      <w:r w:rsidR="002E03AB" w:rsidRPr="00371554">
        <w:t xml:space="preserve">ara que ocorra a fecundação </w:t>
      </w:r>
      <w:r w:rsidR="002E03AB">
        <w:t>é</w:t>
      </w:r>
      <w:r w:rsidRPr="00371554">
        <w:t xml:space="preserve"> necessário que os dois sexos liberem os gametas ao mesmo temp</w:t>
      </w:r>
      <w:r w:rsidR="002E03AB">
        <w:t>o</w:t>
      </w:r>
      <w:r w:rsidRPr="00371554">
        <w:t xml:space="preserve">. Essa sincronia acontece graças aos hormônios sexuais dos peixes </w:t>
      </w:r>
      <w:r w:rsidR="006A5F4E" w:rsidRPr="00371554">
        <w:t>(</w:t>
      </w:r>
      <w:r w:rsidRPr="00371554">
        <w:t>CASTRO</w:t>
      </w:r>
      <w:r w:rsidR="00FA033C">
        <w:t>; HUBER</w:t>
      </w:r>
      <w:r w:rsidR="006A5F4E" w:rsidRPr="00371554">
        <w:t xml:space="preserve">, </w:t>
      </w:r>
      <w:r w:rsidR="00FA033C">
        <w:t>2012</w:t>
      </w:r>
      <w:r w:rsidRPr="00371554">
        <w:t xml:space="preserve">). </w:t>
      </w:r>
    </w:p>
    <w:p w14:paraId="7ED53FB9" w14:textId="01BEF61F" w:rsidR="006A5F4E" w:rsidRPr="00AB3774" w:rsidRDefault="006A5F4E" w:rsidP="00AB3774">
      <w:pPr>
        <w:pStyle w:val="TF-TEXTO"/>
      </w:pPr>
      <w:r w:rsidRPr="00AB3774">
        <w:t xml:space="preserve">Como descrito por Benedito (2015) no período reprodutivo os peixes recolhem diversas informações sobre o ambiente através de seu sistema sensorial </w:t>
      </w:r>
      <w:r w:rsidR="00B20DAF" w:rsidRPr="00AB3774">
        <w:t>e verificam</w:t>
      </w:r>
      <w:r w:rsidRPr="00AB3774">
        <w:t xml:space="preserve"> se as condições ambientais para reprodução estão ótimas. Entre as informações recolhidas</w:t>
      </w:r>
      <w:r w:rsidR="00E4792B" w:rsidRPr="00AB3774">
        <w:t xml:space="preserve"> pelos peixes,</w:t>
      </w:r>
      <w:r w:rsidR="00C6164F" w:rsidRPr="00AB3774">
        <w:t xml:space="preserve"> </w:t>
      </w:r>
      <w:r w:rsidRPr="00AB3774">
        <w:t xml:space="preserve">Benedito (2015) </w:t>
      </w:r>
      <w:r w:rsidR="00C6164F" w:rsidRPr="00AB3774">
        <w:t xml:space="preserve">menciona a </w:t>
      </w:r>
      <w:r w:rsidRPr="00AB3774">
        <w:t xml:space="preserve">temperatura, </w:t>
      </w:r>
      <w:r w:rsidR="00C6164F" w:rsidRPr="00AB3774">
        <w:t xml:space="preserve">a </w:t>
      </w:r>
      <w:r w:rsidRPr="00AB3774">
        <w:t xml:space="preserve">velocidade da água, </w:t>
      </w:r>
      <w:r w:rsidR="00C6164F" w:rsidRPr="00AB3774">
        <w:t xml:space="preserve">a </w:t>
      </w:r>
      <w:r w:rsidRPr="00AB3774">
        <w:t xml:space="preserve">profundidade, </w:t>
      </w:r>
      <w:r w:rsidR="00C6164F" w:rsidRPr="00AB3774">
        <w:t xml:space="preserve">o </w:t>
      </w:r>
      <w:r w:rsidRPr="00AB3774">
        <w:t>local adequado para desova</w:t>
      </w:r>
      <w:r w:rsidR="00C6164F" w:rsidRPr="00AB3774">
        <w:t xml:space="preserve"> e a </w:t>
      </w:r>
      <w:r w:rsidRPr="00AB3774">
        <w:t>presença de parceiros do sexo oposto</w:t>
      </w:r>
      <w:r w:rsidR="00C6164F" w:rsidRPr="00AB3774">
        <w:t>.</w:t>
      </w:r>
      <w:r w:rsidR="00AB3774" w:rsidRPr="00AB3774">
        <w:t xml:space="preserve"> Caso as condições estejam ótimas</w:t>
      </w:r>
      <w:ins w:id="132" w:author="Andreza Sartori" w:date="2021-06-28T20:33:00Z">
        <w:r w:rsidR="00E21F9A">
          <w:t>,</w:t>
        </w:r>
      </w:ins>
      <w:r w:rsidR="00AB3774" w:rsidRPr="00AB3774">
        <w:t xml:space="preserve"> ocorre a liberação de hormônios que desencadeia na desova</w:t>
      </w:r>
      <w:r w:rsidR="0048214E" w:rsidRPr="00AB3774">
        <w:t>.</w:t>
      </w:r>
    </w:p>
    <w:p w14:paraId="3D1449A5" w14:textId="51478174" w:rsidR="00AB3774" w:rsidRPr="00AB3774" w:rsidRDefault="00AB3774" w:rsidP="00AB3774">
      <w:pPr>
        <w:pStyle w:val="TF-TEXTO"/>
      </w:pPr>
      <w:commentRangeStart w:id="133"/>
      <w:r>
        <w:t>Segundo Benedito (2015</w:t>
      </w:r>
      <w:r w:rsidR="00A35E11">
        <w:t>, p. 52</w:t>
      </w:r>
      <w:r>
        <w:t>)</w:t>
      </w:r>
      <w:commentRangeStart w:id="134"/>
      <w:ins w:id="135" w:author="Andreza Sartori" w:date="2021-06-28T20:31:00Z">
        <w:r w:rsidR="00463F5F">
          <w:t>,</w:t>
        </w:r>
      </w:ins>
      <w:commentRangeEnd w:id="134"/>
      <w:ins w:id="136" w:author="Andreza Sartori" w:date="2021-06-28T20:32:00Z">
        <w:r w:rsidR="00463F5F">
          <w:rPr>
            <w:rStyle w:val="Refdecomentrio"/>
          </w:rPr>
          <w:commentReference w:id="134"/>
        </w:r>
      </w:ins>
      <w:r>
        <w:t xml:space="preserve"> “</w:t>
      </w:r>
      <w:r w:rsidRPr="00AB3774">
        <w:t>O desenvolvimento do ovo pode ser dividido em clivagem inicial (formação das primeiras células), embrião inicial (diferenciação do embrião), cauda livre (desprendimento da cauda do vitelo) e embrião final (pronto para eclosão)</w:t>
      </w:r>
      <w:r>
        <w:t>. [...]”.</w:t>
      </w:r>
      <w:commentRangeEnd w:id="133"/>
      <w:r w:rsidR="0020362B">
        <w:rPr>
          <w:rStyle w:val="Refdecomentrio"/>
        </w:rPr>
        <w:commentReference w:id="133"/>
      </w:r>
    </w:p>
    <w:p w14:paraId="3813EA96" w14:textId="4776F9C7" w:rsidR="00FE11A7" w:rsidRPr="00371554" w:rsidRDefault="00352514" w:rsidP="00371554">
      <w:pPr>
        <w:pStyle w:val="TF-TEXTO"/>
      </w:pPr>
      <w:r w:rsidRPr="00371554">
        <w:t>De acordo com Bonecker (2014) o</w:t>
      </w:r>
      <w:r w:rsidR="00FE11A7" w:rsidRPr="00371554">
        <w:t xml:space="preserve"> desenvolvimento do </w:t>
      </w:r>
      <w:r w:rsidRPr="00371554">
        <w:t xml:space="preserve">peixe após </w:t>
      </w:r>
      <w:r w:rsidR="00CD6A8A">
        <w:t>eclosão do</w:t>
      </w:r>
      <w:r w:rsidRPr="00371554">
        <w:t xml:space="preserve"> ovo é dividido em </w:t>
      </w:r>
      <w:r w:rsidR="0034219F" w:rsidRPr="00371554">
        <w:t>três</w:t>
      </w:r>
      <w:r w:rsidRPr="00371554">
        <w:t xml:space="preserve"> </w:t>
      </w:r>
      <w:r w:rsidR="00BA10A1" w:rsidRPr="00371554">
        <w:t>estágios</w:t>
      </w:r>
      <w:r w:rsidRPr="00371554">
        <w:t xml:space="preserve">, </w:t>
      </w:r>
      <w:r w:rsidR="00BA10A1" w:rsidRPr="00371554">
        <w:t xml:space="preserve">o </w:t>
      </w:r>
      <w:r w:rsidRPr="00371554">
        <w:t xml:space="preserve">larval, </w:t>
      </w:r>
      <w:r w:rsidR="00BA10A1" w:rsidRPr="00371554">
        <w:t xml:space="preserve">o </w:t>
      </w:r>
      <w:r w:rsidRPr="00371554">
        <w:t>larval em estágio de transformação</w:t>
      </w:r>
      <w:r w:rsidR="00490C5B" w:rsidRPr="00371554">
        <w:t xml:space="preserve"> e</w:t>
      </w:r>
      <w:r w:rsidRPr="00371554">
        <w:t xml:space="preserve"> </w:t>
      </w:r>
      <w:r w:rsidR="00BA10A1" w:rsidRPr="00371554">
        <w:t xml:space="preserve">o </w:t>
      </w:r>
      <w:r w:rsidRPr="00371554">
        <w:t>juvenil</w:t>
      </w:r>
      <w:r w:rsidR="00BB534A" w:rsidRPr="00371554">
        <w:t>.</w:t>
      </w:r>
      <w:r w:rsidR="00BA10A1" w:rsidRPr="00371554">
        <w:t xml:space="preserve"> O estágio larval</w:t>
      </w:r>
      <w:r w:rsidR="0034219F" w:rsidRPr="00371554">
        <w:t xml:space="preserve"> começa a partir do momento em que o saco vitelino é completamente absorvido</w:t>
      </w:r>
      <w:r w:rsidR="002E03AB">
        <w:t xml:space="preserve"> e termina quando o</w:t>
      </w:r>
      <w:r w:rsidR="0034219F" w:rsidRPr="00371554">
        <w:t xml:space="preserve"> peixe completa a flexão da notocorda. No estágio larval em estágio de transformação ocorre</w:t>
      </w:r>
      <w:ins w:id="137" w:author="Andreza Sartori" w:date="2021-06-28T20:34:00Z">
        <w:r w:rsidR="0058097A">
          <w:t>m</w:t>
        </w:r>
      </w:ins>
      <w:r w:rsidR="0034219F" w:rsidRPr="00371554">
        <w:t xml:space="preserve"> mudanças na forma do peixe, deixando de ter características de larvas e se assemelhando mais aos adultos. No estágio juvenil o peixe é morfologicamente similar ao adulto</w:t>
      </w:r>
      <w:r w:rsidR="00490C5B" w:rsidRPr="00371554">
        <w:t xml:space="preserve">, possuindo </w:t>
      </w:r>
      <w:r w:rsidR="0034219F" w:rsidRPr="00371554">
        <w:t>nadadeiras e escamas formad</w:t>
      </w:r>
      <w:r w:rsidR="00490C5B" w:rsidRPr="00371554">
        <w:t>a</w:t>
      </w:r>
      <w:r w:rsidR="0034219F" w:rsidRPr="00371554">
        <w:t>s.</w:t>
      </w:r>
      <w:r w:rsidR="00490C5B" w:rsidRPr="00371554">
        <w:t xml:space="preserve"> Segundo Benedito (2015) o estágio juvenil estende-se até a primeira maturação sexual.</w:t>
      </w:r>
      <w:r w:rsidR="001107C9" w:rsidRPr="00371554">
        <w:t xml:space="preserve"> Após o estágio juvenil o peixe se torna um adulto completamente desenvolvido.</w:t>
      </w:r>
    </w:p>
    <w:p w14:paraId="2FE6C7AF" w14:textId="6C755DE0" w:rsidR="00A117D4" w:rsidRDefault="00A117D4" w:rsidP="00A117D4">
      <w:pPr>
        <w:pStyle w:val="Ttulo2"/>
      </w:pPr>
      <w:r>
        <w:t>animação comportamental</w:t>
      </w:r>
    </w:p>
    <w:p w14:paraId="4B4610BE" w14:textId="68D42BC3" w:rsidR="005D68C2" w:rsidRDefault="003E72DC" w:rsidP="005D68C2">
      <w:pPr>
        <w:pStyle w:val="TF-TEXTO"/>
      </w:pPr>
      <w:r w:rsidRPr="00371554">
        <w:t xml:space="preserve">Segundo </w:t>
      </w:r>
      <w:r w:rsidR="0025421A" w:rsidRPr="00371554">
        <w:t>Yu</w:t>
      </w:r>
      <w:r w:rsidRPr="00371554">
        <w:t xml:space="preserve"> (</w:t>
      </w:r>
      <w:r w:rsidR="0025421A" w:rsidRPr="00371554">
        <w:t>2007</w:t>
      </w:r>
      <w:r w:rsidRPr="00371554">
        <w:t>)</w:t>
      </w:r>
      <w:ins w:id="138" w:author="Andreza Sartori" w:date="2021-06-28T20:34:00Z">
        <w:r w:rsidR="00472AA4" w:rsidRPr="00472AA4">
          <w:rPr>
            <w:highlight w:val="yellow"/>
            <w:rPrChange w:id="139" w:author="Andreza Sartori" w:date="2021-06-28T20:34:00Z">
              <w:rPr/>
            </w:rPrChange>
          </w:rPr>
          <w:t>,</w:t>
        </w:r>
      </w:ins>
      <w:r w:rsidRPr="00371554">
        <w:t xml:space="preserve"> </w:t>
      </w:r>
      <w:r w:rsidR="004603D7" w:rsidRPr="00371554">
        <w:t>a animação comportamental busca fornecer</w:t>
      </w:r>
      <w:r w:rsidR="001107C9" w:rsidRPr="00371554">
        <w:t xml:space="preserve"> animações</w:t>
      </w:r>
      <w:r w:rsidR="004603D7" w:rsidRPr="00371554">
        <w:t xml:space="preserve"> mais detalhad</w:t>
      </w:r>
      <w:r w:rsidR="001107C9" w:rsidRPr="00371554">
        <w:t>a</w:t>
      </w:r>
      <w:r w:rsidR="004603D7" w:rsidRPr="00371554">
        <w:t xml:space="preserve">s </w:t>
      </w:r>
      <w:r w:rsidR="001107C9" w:rsidRPr="00371554">
        <w:t>para os</w:t>
      </w:r>
      <w:r w:rsidR="004603D7" w:rsidRPr="00371554">
        <w:t xml:space="preserve"> agentes. Normalmente</w:t>
      </w:r>
      <w:ins w:id="140" w:author="Andreza Sartori" w:date="2021-06-28T20:35:00Z">
        <w:r w:rsidR="0081179C" w:rsidRPr="0081179C">
          <w:rPr>
            <w:highlight w:val="yellow"/>
            <w:rPrChange w:id="141" w:author="Andreza Sartori" w:date="2021-06-28T20:35:00Z">
              <w:rPr/>
            </w:rPrChange>
          </w:rPr>
          <w:t>,</w:t>
        </w:r>
      </w:ins>
      <w:r w:rsidR="004603D7" w:rsidRPr="00371554">
        <w:t xml:space="preserve"> </w:t>
      </w:r>
      <w:r w:rsidR="001107C9" w:rsidRPr="00371554">
        <w:t>durante a criação de animações para</w:t>
      </w:r>
      <w:r w:rsidR="004603D7" w:rsidRPr="00371554">
        <w:t xml:space="preserve"> personagens são definidos </w:t>
      </w:r>
      <w:r w:rsidR="001107C9" w:rsidRPr="00371554">
        <w:t>todos</w:t>
      </w:r>
      <w:r w:rsidR="004603D7" w:rsidRPr="00371554">
        <w:t xml:space="preserve"> </w:t>
      </w:r>
      <w:r w:rsidR="001107C9" w:rsidRPr="00371554">
        <w:t xml:space="preserve">os </w:t>
      </w:r>
      <w:r w:rsidR="004603D7" w:rsidRPr="00371554">
        <w:t>movimento</w:t>
      </w:r>
      <w:r w:rsidR="001107C9" w:rsidRPr="00371554">
        <w:t>s</w:t>
      </w:r>
      <w:r w:rsidR="004603D7" w:rsidRPr="00371554">
        <w:t xml:space="preserve"> a ser</w:t>
      </w:r>
      <w:r w:rsidR="001107C9" w:rsidRPr="00371554">
        <w:t>em</w:t>
      </w:r>
      <w:r w:rsidR="004603D7" w:rsidRPr="00371554">
        <w:t xml:space="preserve"> executado</w:t>
      </w:r>
      <w:r w:rsidR="001107C9" w:rsidRPr="00371554">
        <w:t>s</w:t>
      </w:r>
      <w:r w:rsidR="004603D7" w:rsidRPr="00371554">
        <w:t xml:space="preserve">, porém </w:t>
      </w:r>
      <w:r w:rsidR="0025421A" w:rsidRPr="00371554">
        <w:t xml:space="preserve">utilizando o conceito de animação comportamental </w:t>
      </w:r>
      <w:r w:rsidR="001107C9" w:rsidRPr="00371554">
        <w:t xml:space="preserve">os agentes interpretam os comportamentos </w:t>
      </w:r>
      <w:r w:rsidR="00AA4262" w:rsidRPr="00371554">
        <w:t>para assim gerar</w:t>
      </w:r>
      <w:r w:rsidR="0025421A" w:rsidRPr="00371554">
        <w:t xml:space="preserve"> a ação final.</w:t>
      </w:r>
    </w:p>
    <w:p w14:paraId="227B7E88" w14:textId="0BDD9147" w:rsidR="00DD4429" w:rsidRDefault="00DD4429" w:rsidP="00DD4429">
      <w:pPr>
        <w:pStyle w:val="TF-TEXTO"/>
      </w:pPr>
      <w:r w:rsidRPr="00371554">
        <w:t xml:space="preserve">De acordo com Mendonça (1999 apud FELTRIN, 2014, p. 17) </w:t>
      </w:r>
      <w:ins w:id="142" w:author="Andreza Sartori" w:date="2021-06-28T20:35:00Z">
        <w:r w:rsidR="00F95587">
          <w:t xml:space="preserve">a </w:t>
        </w:r>
      </w:ins>
      <w:r w:rsidRPr="00371554">
        <w:t>animação comportamental é definida por conter uma cena com personagens e objetos com comportamentos próprios, esses sendo capazes de alcançar objetivos. Para isso</w:t>
      </w:r>
      <w:ins w:id="143" w:author="Andreza Sartori" w:date="2021-06-28T20:35:00Z">
        <w:r w:rsidR="00F95587">
          <w:t>,</w:t>
        </w:r>
      </w:ins>
      <w:r w:rsidRPr="00371554">
        <w:t xml:space="preserve"> são utilizadas técnicas de Inteligência Artificial que os torna capaz de interagir com outros personagens e com o meio a sua volta.</w:t>
      </w:r>
    </w:p>
    <w:p w14:paraId="1A624BC2" w14:textId="5B1F7064" w:rsidR="00DD4429" w:rsidRPr="00F97144" w:rsidRDefault="00F97144" w:rsidP="00F97144">
      <w:pPr>
        <w:pStyle w:val="TF-TEXTO"/>
      </w:pPr>
      <w:r w:rsidRPr="00F97144">
        <w:t>Segundo Piske (2015)</w:t>
      </w:r>
      <w:ins w:id="144" w:author="Andreza Sartori" w:date="2021-06-28T20:36:00Z">
        <w:r w:rsidR="002F22F8" w:rsidRPr="002F22F8">
          <w:rPr>
            <w:highlight w:val="yellow"/>
            <w:rPrChange w:id="145" w:author="Andreza Sartori" w:date="2021-06-28T20:36:00Z">
              <w:rPr/>
            </w:rPrChange>
          </w:rPr>
          <w:t>,</w:t>
        </w:r>
      </w:ins>
      <w:r w:rsidRPr="00F97144">
        <w:t xml:space="preserve"> a </w:t>
      </w:r>
      <w:r w:rsidR="00F91124">
        <w:t>a</w:t>
      </w:r>
      <w:r w:rsidRPr="00F97144">
        <w:t xml:space="preserve">nimação </w:t>
      </w:r>
      <w:r w:rsidR="00F91124">
        <w:t>c</w:t>
      </w:r>
      <w:r w:rsidRPr="00F97144">
        <w:t>omportamental possui conceitos semelhantes aos de agentes inteligentes: percepção, raciocínio e ação.</w:t>
      </w:r>
      <w:r>
        <w:t xml:space="preserve"> </w:t>
      </w:r>
      <w:r w:rsidR="00B31260">
        <w:t>De acordo com Russel (2013) a percepção corresponde às entradas perceptíveis pelo agente</w:t>
      </w:r>
      <w:r w:rsidR="00F91124">
        <w:t xml:space="preserve"> através de sensores</w:t>
      </w:r>
      <w:r w:rsidR="00B31260">
        <w:t>.</w:t>
      </w:r>
      <w:r w:rsidR="00F91124">
        <w:t xml:space="preserve"> O segundo conceito é o de raciocínio, que é a capacidade de decidir a ação a ser tomada baseado no conhecimento prévio do agente. Por fim</w:t>
      </w:r>
      <w:ins w:id="146" w:author="Andreza Sartori" w:date="2021-06-28T20:36:00Z">
        <w:r w:rsidR="00FB5836" w:rsidRPr="00FB5836">
          <w:rPr>
            <w:highlight w:val="yellow"/>
            <w:rPrChange w:id="147" w:author="Andreza Sartori" w:date="2021-06-28T20:36:00Z">
              <w:rPr/>
            </w:rPrChange>
          </w:rPr>
          <w:t>,</w:t>
        </w:r>
      </w:ins>
      <w:r w:rsidR="00F91124">
        <w:t xml:space="preserve"> </w:t>
      </w:r>
      <w:commentRangeStart w:id="148"/>
      <w:r w:rsidR="00F91124">
        <w:t xml:space="preserve">o conceito da ação que trata de um comportamento de resposta </w:t>
      </w:r>
      <w:r w:rsidR="00127ED0">
        <w:t>a percepção através dos sensores</w:t>
      </w:r>
      <w:r w:rsidR="00F91124">
        <w:t>.</w:t>
      </w:r>
      <w:commentRangeEnd w:id="148"/>
      <w:r w:rsidR="00242D34">
        <w:rPr>
          <w:rStyle w:val="Refdecomentrio"/>
        </w:rPr>
        <w:commentReference w:id="148"/>
      </w:r>
    </w:p>
    <w:p w14:paraId="69293D4D" w14:textId="5C634EC7" w:rsidR="00A117D4" w:rsidRDefault="00F86C16" w:rsidP="00A117D4">
      <w:pPr>
        <w:pStyle w:val="Ttulo2"/>
      </w:pPr>
      <w:r w:rsidRPr="00F86C16">
        <w:t>UNITY MACHINE LEARNING AGENTS TOOLKIT</w:t>
      </w:r>
    </w:p>
    <w:p w14:paraId="5198C2C8" w14:textId="02D17684" w:rsidR="00F74FDA" w:rsidRDefault="00D8563C" w:rsidP="00371554">
      <w:pPr>
        <w:pStyle w:val="TF-TEXTO"/>
      </w:pPr>
      <w:r w:rsidRPr="00371554">
        <w:t>De acordo com Juliani (</w:t>
      </w:r>
      <w:r w:rsidR="00371554" w:rsidRPr="00371554">
        <w:t xml:space="preserve">2018) o Unity Machine Learning Agents Toolkit, abreviado como Unity ML-Agents é um projeto de código aberto </w:t>
      </w:r>
      <w:commentRangeStart w:id="149"/>
      <w:r w:rsidR="00371554" w:rsidRPr="00371554">
        <w:t>onde</w:t>
      </w:r>
      <w:commentRangeEnd w:id="149"/>
      <w:r w:rsidR="00862AE5">
        <w:rPr>
          <w:rStyle w:val="Refdecomentrio"/>
        </w:rPr>
        <w:commentReference w:id="149"/>
      </w:r>
      <w:r w:rsidR="00371554" w:rsidRPr="00371554">
        <w:t xml:space="preserve"> desenvolvedores podem criar simulações utilizando o Unity e interagir com</w:t>
      </w:r>
      <w:r w:rsidR="00371554">
        <w:t xml:space="preserve"> elas</w:t>
      </w:r>
      <w:r w:rsidR="00371554" w:rsidRPr="00371554">
        <w:t xml:space="preserve"> </w:t>
      </w:r>
      <w:r w:rsidR="00371554">
        <w:t>através de uma</w:t>
      </w:r>
      <w:r w:rsidR="00371554" w:rsidRPr="00371554">
        <w:t xml:space="preserve"> Application Programming Interface (API) em Python.</w:t>
      </w:r>
      <w:r w:rsidR="00371554">
        <w:t xml:space="preserve"> </w:t>
      </w:r>
      <w:r w:rsidR="008071BF">
        <w:t>Segundo Juliani (2018) o</w:t>
      </w:r>
      <w:r w:rsidR="00371554">
        <w:t xml:space="preserve"> toolkit fornece</w:t>
      </w:r>
      <w:r w:rsidR="008071BF">
        <w:t xml:space="preserve"> um </w:t>
      </w:r>
      <w:r w:rsidR="008071BF" w:rsidRPr="008071BF">
        <w:t>Software Development Kit (SDK)</w:t>
      </w:r>
      <w:r w:rsidR="008071BF">
        <w:t xml:space="preserve"> com</w:t>
      </w:r>
      <w:r w:rsidR="00371554">
        <w:t xml:space="preserve"> as </w:t>
      </w:r>
      <w:r w:rsidR="008071BF">
        <w:t>funcionalidades</w:t>
      </w:r>
      <w:r w:rsidR="00371554">
        <w:t xml:space="preserve"> necessárias para a construção de um ambiente de aprendizagem.</w:t>
      </w:r>
    </w:p>
    <w:p w14:paraId="5033F9E9" w14:textId="3A712145" w:rsidR="00371554" w:rsidRPr="00371554" w:rsidRDefault="008071BF" w:rsidP="0048214E">
      <w:pPr>
        <w:pStyle w:val="TF-TEXTO"/>
      </w:pPr>
      <w:r>
        <w:t xml:space="preserve">Como descrito por Juliani (2018) o cerne do SDK do </w:t>
      </w:r>
      <w:r w:rsidRPr="00371554">
        <w:t>Unity ML-Agents</w:t>
      </w:r>
      <w:r>
        <w:t xml:space="preserve"> contém três entidades, o </w:t>
      </w:r>
      <w:r w:rsidRPr="008071BF">
        <w:rPr>
          <w:rStyle w:val="TF-COURIER10"/>
        </w:rPr>
        <w:t>Sensor</w:t>
      </w:r>
      <w:r>
        <w:t xml:space="preserve">, o </w:t>
      </w:r>
      <w:r w:rsidRPr="008071BF">
        <w:rPr>
          <w:rStyle w:val="TF-COURIER10"/>
        </w:rPr>
        <w:t>Agent</w:t>
      </w:r>
      <w:r w:rsidRPr="008071BF">
        <w:t xml:space="preserve"> e</w:t>
      </w:r>
      <w:r>
        <w:t xml:space="preserve"> a </w:t>
      </w:r>
      <w:r w:rsidRPr="008071BF">
        <w:rPr>
          <w:rStyle w:val="TF-COURIER10"/>
        </w:rPr>
        <w:t>Academ</w:t>
      </w:r>
      <w:r w:rsidR="00BF422C">
        <w:rPr>
          <w:rStyle w:val="TF-COURIER10"/>
        </w:rPr>
        <w:t>y</w:t>
      </w:r>
      <w:r>
        <w:t xml:space="preserve">. O componente </w:t>
      </w:r>
      <w:r w:rsidRPr="008071BF">
        <w:rPr>
          <w:rStyle w:val="TF-COURIER10"/>
        </w:rPr>
        <w:t>Agent</w:t>
      </w:r>
      <w:r>
        <w:t xml:space="preserve"> indica que o objeto é um agente, e esse pode adquirir informações do cenário através de seus sensores, executar ações e receber recompensas através do sistema de recompensa. </w:t>
      </w:r>
      <w:r w:rsidR="00BF422C">
        <w:t xml:space="preserve">A entidade </w:t>
      </w:r>
      <w:r w:rsidR="00BF422C" w:rsidRPr="00BF422C">
        <w:rPr>
          <w:rStyle w:val="TF-COURIER10"/>
        </w:rPr>
        <w:t>Academy</w:t>
      </w:r>
      <w:r w:rsidR="00BF422C">
        <w:t xml:space="preserve"> é responsável por gerenciar os agentes e acompanhar o número de passos deles. Ela também é capaz de alterar propriedades do ambiente em tempo de execução. O componente </w:t>
      </w:r>
      <w:r w:rsidR="00BF422C" w:rsidRPr="00BF422C">
        <w:rPr>
          <w:rStyle w:val="TF-COURIER10"/>
        </w:rPr>
        <w:t>Sensor</w:t>
      </w:r>
      <w:r w:rsidR="00BF422C">
        <w:t xml:space="preserve"> é responsável por coletar informações do cenário para os agentes, </w:t>
      </w:r>
      <w:commentRangeStart w:id="150"/>
      <w:r w:rsidR="00BF422C">
        <w:t xml:space="preserve">ele </w:t>
      </w:r>
      <w:commentRangeEnd w:id="150"/>
      <w:r w:rsidR="00BB51D9">
        <w:rPr>
          <w:rStyle w:val="Refdecomentrio"/>
        </w:rPr>
        <w:commentReference w:id="150"/>
      </w:r>
      <w:r w:rsidR="00BF422C">
        <w:t>é capaz de coletar imagens, resultados de ray-cast e parâmetros arbitrários.</w:t>
      </w:r>
    </w:p>
    <w:p w14:paraId="763B4658" w14:textId="51B13E9E" w:rsidR="00451B94" w:rsidRDefault="00451B94" w:rsidP="00F83A19">
      <w:pPr>
        <w:pStyle w:val="TF-refernciasbibliogrficasTTULO"/>
      </w:pPr>
      <w:bookmarkStart w:id="151" w:name="_Toc351015602"/>
      <w:bookmarkEnd w:id="80"/>
      <w:bookmarkEnd w:id="81"/>
      <w:bookmarkEnd w:id="82"/>
      <w:bookmarkEnd w:id="83"/>
      <w:bookmarkEnd w:id="84"/>
      <w:bookmarkEnd w:id="85"/>
      <w:bookmarkEnd w:id="86"/>
      <w:r>
        <w:lastRenderedPageBreak/>
        <w:t>Referências</w:t>
      </w:r>
      <w:bookmarkEnd w:id="151"/>
    </w:p>
    <w:p w14:paraId="7620ABA5" w14:textId="5BEE9CBA" w:rsidR="00C6164F" w:rsidRDefault="00C6164F" w:rsidP="00FC0DA1">
      <w:pPr>
        <w:pStyle w:val="TF-REFERNCIASITEM0"/>
      </w:pPr>
      <w:r w:rsidRPr="00C6164F">
        <w:t xml:space="preserve">BENEDITO, Evanilde. </w:t>
      </w:r>
      <w:r w:rsidRPr="00C6164F">
        <w:rPr>
          <w:b/>
          <w:bCs/>
        </w:rPr>
        <w:t>Biologia e ecologia de vertebrados</w:t>
      </w:r>
      <w:r w:rsidRPr="00C6164F">
        <w:t>. Rio de Janeiro: Roca, 2015. E-book.</w:t>
      </w:r>
    </w:p>
    <w:p w14:paraId="5D6CED69" w14:textId="490F6353" w:rsidR="004F28A9" w:rsidRDefault="00352514" w:rsidP="00FC0DA1">
      <w:pPr>
        <w:pStyle w:val="TF-REFERNCIASITEM0"/>
      </w:pPr>
      <w:r w:rsidRPr="00F11FD9">
        <w:rPr>
          <w:lang w:val="en-US"/>
        </w:rPr>
        <w:t>BONECKER</w:t>
      </w:r>
      <w:r w:rsidR="004F28A9" w:rsidRPr="00F11FD9">
        <w:rPr>
          <w:lang w:val="en-US"/>
        </w:rPr>
        <w:t>, A.</w:t>
      </w:r>
      <w:r w:rsidR="005C1968" w:rsidRPr="00F11FD9">
        <w:rPr>
          <w:lang w:val="en-US"/>
        </w:rPr>
        <w:t xml:space="preserve"> </w:t>
      </w:r>
      <w:r w:rsidR="004F28A9" w:rsidRPr="00F11FD9">
        <w:rPr>
          <w:lang w:val="en-US"/>
        </w:rPr>
        <w:t>C.</w:t>
      </w:r>
      <w:r w:rsidR="005C1968" w:rsidRPr="00F11FD9">
        <w:rPr>
          <w:lang w:val="en-US"/>
        </w:rPr>
        <w:t xml:space="preserve"> </w:t>
      </w:r>
      <w:r w:rsidR="004F28A9" w:rsidRPr="00F11FD9">
        <w:rPr>
          <w:lang w:val="en-US"/>
        </w:rPr>
        <w:t>T.</w:t>
      </w:r>
      <w:r w:rsidR="005C1968" w:rsidRPr="00F11FD9">
        <w:rPr>
          <w:lang w:val="en-US"/>
        </w:rPr>
        <w:t xml:space="preserve"> </w:t>
      </w:r>
      <w:r w:rsidR="005C1968" w:rsidRPr="00F11FD9">
        <w:rPr>
          <w:i/>
          <w:iCs/>
          <w:lang w:val="en-US"/>
        </w:rPr>
        <w:t>et al.</w:t>
      </w:r>
      <w:r w:rsidR="004F28A9" w:rsidRPr="00F11FD9">
        <w:rPr>
          <w:lang w:val="en-US"/>
        </w:rPr>
        <w:t xml:space="preserve"> </w:t>
      </w:r>
      <w:r w:rsidR="004F28A9" w:rsidRPr="00352514">
        <w:rPr>
          <w:b/>
          <w:bCs/>
        </w:rPr>
        <w:t>Catálogo dos estágios iniciais de desenvolvimento dos peixes da bacia de Campos. Série zoologia: guias e manuais de identificação</w:t>
      </w:r>
      <w:r w:rsidR="004F28A9">
        <w:t>. Curitiba: Sociedade Brasileira de Zoologia</w:t>
      </w:r>
      <w:r>
        <w:t>, 2014.</w:t>
      </w:r>
      <w:r w:rsidR="004F28A9">
        <w:t xml:space="preserve"> 295 p. </w:t>
      </w:r>
      <w:r>
        <w:t>ISBN</w:t>
      </w:r>
      <w:r w:rsidR="004F28A9">
        <w:t xml:space="preserve"> </w:t>
      </w:r>
      <w:r w:rsidRPr="00352514">
        <w:t>978-85-98203-10-2</w:t>
      </w:r>
      <w:r w:rsidR="004F28A9">
        <w:t>.</w:t>
      </w:r>
    </w:p>
    <w:p w14:paraId="5B06830C" w14:textId="7A605A16" w:rsidR="00FC0DA1" w:rsidRDefault="00FC0DA1" w:rsidP="00FC0DA1">
      <w:pPr>
        <w:pStyle w:val="TF-REFERNCIASITEM0"/>
      </w:pPr>
      <w:commentRangeStart w:id="152"/>
      <w:r w:rsidRPr="0056393D">
        <w:t xml:space="preserve">CASTRO, </w:t>
      </w:r>
      <w:r w:rsidR="002259F7">
        <w:t>P.</w:t>
      </w:r>
      <w:r w:rsidRPr="0056393D">
        <w:t xml:space="preserve">; HUBER, </w:t>
      </w:r>
      <w:r w:rsidR="002259F7">
        <w:t>M.</w:t>
      </w:r>
      <w:r w:rsidRPr="0056393D">
        <w:t xml:space="preserve"> E. </w:t>
      </w:r>
      <w:r w:rsidRPr="00637B20">
        <w:rPr>
          <w:b/>
          <w:bCs/>
        </w:rPr>
        <w:t>Biologia marinha</w:t>
      </w:r>
      <w:r w:rsidRPr="0056393D">
        <w:t>.</w:t>
      </w:r>
      <w:r w:rsidR="00637B20">
        <w:t xml:space="preserve"> </w:t>
      </w:r>
      <w:r w:rsidRPr="0056393D">
        <w:t>8</w:t>
      </w:r>
      <w:r w:rsidR="00637B20">
        <w:t xml:space="preserve"> ed</w:t>
      </w:r>
      <w:r w:rsidRPr="0056393D">
        <w:t xml:space="preserve">. Porto Alegre: </w:t>
      </w:r>
      <w:r w:rsidR="00637B20" w:rsidRPr="00637B20">
        <w:t>Amgh</w:t>
      </w:r>
      <w:r w:rsidRPr="0056393D">
        <w:t>, 2012.</w:t>
      </w:r>
      <w:r w:rsidR="00637B20">
        <w:t xml:space="preserve"> E-book.</w:t>
      </w:r>
    </w:p>
    <w:p w14:paraId="3B6FC01D" w14:textId="3B0F514C" w:rsidR="00CA35AC" w:rsidRPr="006824FB" w:rsidRDefault="00CA35AC" w:rsidP="006824FB">
      <w:pPr>
        <w:pStyle w:val="TF-REFERNCIASITEM0"/>
        <w:rPr>
          <w:b/>
          <w:bCs/>
        </w:rPr>
      </w:pPr>
      <w:r>
        <w:t>ESTEVÃO</w:t>
      </w:r>
      <w:r w:rsidRPr="002F1CED">
        <w:t xml:space="preserve">, </w:t>
      </w:r>
      <w:r w:rsidR="006824FB">
        <w:t>João M</w:t>
      </w:r>
      <w:r w:rsidRPr="002F1CED">
        <w:t xml:space="preserve">. </w:t>
      </w:r>
      <w:commentRangeEnd w:id="152"/>
      <w:r w:rsidR="00CE0C97">
        <w:rPr>
          <w:rStyle w:val="Refdecomentrio"/>
        </w:rPr>
        <w:commentReference w:id="152"/>
      </w:r>
      <w:r w:rsidR="006824FB" w:rsidRPr="006824FB">
        <w:rPr>
          <w:b/>
          <w:bCs/>
        </w:rPr>
        <w:t>ANÁLISE DO USO DE ANIMAÇÃO COMPORTAMENTAL COM</w:t>
      </w:r>
      <w:r w:rsidR="006824FB">
        <w:rPr>
          <w:b/>
          <w:bCs/>
        </w:rPr>
        <w:t xml:space="preserve"> </w:t>
      </w:r>
      <w:r w:rsidR="006824FB" w:rsidRPr="006824FB">
        <w:rPr>
          <w:b/>
          <w:bCs/>
        </w:rPr>
        <w:t>O MOTOR DE JOGOS UNITY</w:t>
      </w:r>
      <w:r w:rsidRPr="002F1CED">
        <w:t>.</w:t>
      </w:r>
      <w:r>
        <w:t xml:space="preserve"> 20</w:t>
      </w:r>
      <w:r w:rsidR="006824FB">
        <w:t>20</w:t>
      </w:r>
      <w:r>
        <w:t>. Trabalho de Conclusão de Curso (Bacharelado em Ciência da Computação) - Centro de Ciências Exatas e Naturais, Universidade Regional de Blumenau, Blumenau.</w:t>
      </w:r>
      <w:r w:rsidR="0029654A">
        <w:t xml:space="preserve"> 2020.</w:t>
      </w:r>
    </w:p>
    <w:p w14:paraId="23DE3E8D" w14:textId="657A4F97" w:rsidR="001F7D64" w:rsidRDefault="001F7D64" w:rsidP="00FC0DA1">
      <w:pPr>
        <w:pStyle w:val="TF-REFERNCIASITEM0"/>
      </w:pPr>
      <w:r>
        <w:t xml:space="preserve">FELTRIN, Gustavo </w:t>
      </w:r>
      <w:r w:rsidR="006266F6">
        <w:t>R</w:t>
      </w:r>
      <w:r>
        <w:t xml:space="preserve">. </w:t>
      </w:r>
      <w:commentRangeStart w:id="153"/>
      <w:r w:rsidRPr="00637B20">
        <w:rPr>
          <w:b/>
          <w:bCs/>
        </w:rPr>
        <w:t>VISEDU-SIMULA 1.0: VISUALIZADOR DE MATERIAL EDUCACIONAL, MÓDULO DE ANIMAÇÃO COMPORTAMENTAL</w:t>
      </w:r>
      <w:commentRangeEnd w:id="153"/>
      <w:r w:rsidR="0053489F">
        <w:rPr>
          <w:rStyle w:val="Refdecomentrio"/>
        </w:rPr>
        <w:commentReference w:id="153"/>
      </w:r>
      <w:r>
        <w:t xml:space="preserve">. 2014. Trabalho de Conclusão de Curso (Bacharelado em Ciência da Computação) </w:t>
      </w:r>
      <w:r w:rsidR="002259F7">
        <w:t>–</w:t>
      </w:r>
      <w:r w:rsidR="008A1874" w:rsidRPr="008A1874">
        <w:t xml:space="preserve">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2014.</w:t>
      </w:r>
    </w:p>
    <w:p w14:paraId="1B06C611" w14:textId="77777777" w:rsidR="00F72E02" w:rsidRDefault="00F72E02" w:rsidP="00F72E02">
      <w:pPr>
        <w:pStyle w:val="TF-REFERNCIASITEM0"/>
      </w:pPr>
      <w:r>
        <w:t xml:space="preserve">JULIANI, Arthur et al. </w:t>
      </w:r>
      <w:r w:rsidRPr="00DA5953">
        <w:rPr>
          <w:b/>
          <w:bCs/>
        </w:rPr>
        <w:t>Unity: A General Platform for Intelligent Agents</w:t>
      </w:r>
      <w:r w:rsidRPr="00DA5953">
        <w:t xml:space="preserve">. </w:t>
      </w:r>
      <w:r>
        <w:t>San Francisco: Unity Technologies, 2018. 28 p. Disponível em: https://arxiv.org/pdf/1809.02627.pdf. Acesso em: 2 junho 2021.</w:t>
      </w:r>
    </w:p>
    <w:p w14:paraId="20125CE0" w14:textId="7C10A5F1" w:rsidR="00FC0DA1" w:rsidRDefault="00FC0DA1" w:rsidP="00FC0DA1">
      <w:pPr>
        <w:pStyle w:val="TF-REFERNCIASITEM0"/>
      </w:pPr>
      <w:r>
        <w:t xml:space="preserve">LOSADA, Flávio </w:t>
      </w:r>
      <w:r w:rsidR="006266F6">
        <w:t>O</w:t>
      </w:r>
      <w:r>
        <w:t xml:space="preserve">. </w:t>
      </w:r>
      <w:r w:rsidRPr="00556FBB">
        <w:rPr>
          <w:b/>
          <w:bCs/>
        </w:rPr>
        <w:t>Aquário Virtual: Simulador De Ecossistema</w:t>
      </w:r>
      <w:r>
        <w:t xml:space="preserve">. 2019. Trabalho de Conclusão de Curso (Bacharelado em Ciência da Computação) -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2019.</w:t>
      </w:r>
    </w:p>
    <w:p w14:paraId="7B81B2F2" w14:textId="26642EA7" w:rsidR="00FC0DA1" w:rsidRDefault="00FC0DA1" w:rsidP="00FC0DA1">
      <w:pPr>
        <w:pStyle w:val="TF-REFERNCIASITEM0"/>
      </w:pPr>
      <w:r>
        <w:t>MACHADO</w:t>
      </w:r>
      <w:r w:rsidRPr="002F1CED">
        <w:t xml:space="preserve">, </w:t>
      </w:r>
      <w:r>
        <w:t xml:space="preserve">Adriano </w:t>
      </w:r>
      <w:r w:rsidR="006266F6">
        <w:t>S</w:t>
      </w:r>
      <w:r w:rsidRPr="002F1CED">
        <w:t xml:space="preserve">. </w:t>
      </w:r>
      <w:r w:rsidRPr="00556FBB">
        <w:rPr>
          <w:b/>
          <w:bCs/>
        </w:rPr>
        <w:t>Uso de Softwares Educacionais, Objetos de Aprendizagem e Simulações no Ensino de Química</w:t>
      </w:r>
      <w:r>
        <w:t xml:space="preserve">. São Paulo: </w:t>
      </w:r>
      <w:r w:rsidRPr="00953C70">
        <w:t>Química Nova na Escola</w:t>
      </w:r>
      <w:r>
        <w:t>,</w:t>
      </w:r>
      <w:r w:rsidRPr="002F1CED">
        <w:t xml:space="preserve"> </w:t>
      </w:r>
      <w:r>
        <w:t>v.</w:t>
      </w:r>
      <w:r w:rsidRPr="00DA23A1">
        <w:t xml:space="preserve"> 38, </w:t>
      </w:r>
      <w:r>
        <w:t>n.</w:t>
      </w:r>
      <w:r w:rsidRPr="00DA23A1">
        <w:t xml:space="preserve"> 2, p. 104-111</w:t>
      </w:r>
      <w:r>
        <w:t>, mai. 2016.</w:t>
      </w:r>
    </w:p>
    <w:p w14:paraId="39BAE93F" w14:textId="397F81A4" w:rsidR="00FC0DA1" w:rsidRDefault="006266F6" w:rsidP="00CA35AC">
      <w:pPr>
        <w:pStyle w:val="TF-REFERNCIASITEM0"/>
      </w:pPr>
      <w:r>
        <w:t>PISKE</w:t>
      </w:r>
      <w:r w:rsidR="00FC0DA1" w:rsidRPr="002F1CED">
        <w:t xml:space="preserve">, </w:t>
      </w:r>
      <w:r>
        <w:t>Kevin E</w:t>
      </w:r>
      <w:r w:rsidR="00FC0DA1" w:rsidRPr="002F1CED">
        <w:t xml:space="preserve">. </w:t>
      </w:r>
      <w:r w:rsidR="00CA35AC" w:rsidRPr="001F21F5">
        <w:rPr>
          <w:b/>
          <w:bCs/>
          <w:highlight w:val="yellow"/>
          <w:rPrChange w:id="154" w:author="Andreza Sartori" w:date="2021-06-28T20:41:00Z">
            <w:rPr>
              <w:b/>
              <w:bCs/>
            </w:rPr>
          </w:rPrChange>
        </w:rPr>
        <w:t>VISEDU – AQUÁRIO VIRTUAL: SIMULADOR DE ECOSSISTEMA UTILIZANDO ANIMAÇÃO COMPORTAMENTAL</w:t>
      </w:r>
      <w:r w:rsidR="00FC0DA1" w:rsidRPr="002F1CED">
        <w:t>.</w:t>
      </w:r>
      <w:r w:rsidR="00CA35AC">
        <w:t xml:space="preserve"> 2015. Trabalho de Conclusão de Curso (Bacharelado em Ciência da Computação) - </w:t>
      </w:r>
      <w:r w:rsidR="008A1874">
        <w:t xml:space="preserve">Centro de Ciências Exatas e Naturais, </w:t>
      </w:r>
      <w:r w:rsidR="00CA35AC">
        <w:t>Universidade Regional de Blumenau, Blumenau.</w:t>
      </w:r>
      <w:r w:rsidR="00514BCB">
        <w:t xml:space="preserve"> 2015.</w:t>
      </w:r>
    </w:p>
    <w:p w14:paraId="6B9D361C" w14:textId="523F8314" w:rsidR="00D6603D" w:rsidRPr="00CA35AC" w:rsidRDefault="00D6603D" w:rsidP="00CA35AC">
      <w:pPr>
        <w:pStyle w:val="TF-REFERNCIASITEM0"/>
      </w:pPr>
      <w:r w:rsidRPr="00D6603D">
        <w:t xml:space="preserve">RUSSEL, Stuart; NORVIG, Peter Co-autor. </w:t>
      </w:r>
      <w:r w:rsidRPr="00D6603D">
        <w:rPr>
          <w:b/>
          <w:bCs/>
        </w:rPr>
        <w:t>Inteligência artificial</w:t>
      </w:r>
      <w:r w:rsidRPr="00D6603D">
        <w:t>. Rio de Janeiro: GEN LTC, 2013. 1 recurso online.</w:t>
      </w:r>
    </w:p>
    <w:p w14:paraId="69EC8546" w14:textId="647E41BF" w:rsidR="00FC0DA1" w:rsidRDefault="00FC0DA1" w:rsidP="00514BCB">
      <w:pPr>
        <w:pStyle w:val="TF-REFERNCIASITEM0"/>
      </w:pPr>
      <w:r>
        <w:t>SILVA, Matheus W</w:t>
      </w:r>
      <w:r w:rsidR="00352514">
        <w:t>.</w:t>
      </w:r>
      <w:r>
        <w:t xml:space="preserve"> da. </w:t>
      </w:r>
      <w:r w:rsidR="00514BCB" w:rsidRPr="001F21F5">
        <w:rPr>
          <w:b/>
          <w:bCs/>
          <w:highlight w:val="yellow"/>
          <w:rPrChange w:id="155" w:author="Andreza Sartori" w:date="2021-06-28T20:41:00Z">
            <w:rPr>
              <w:b/>
              <w:bCs/>
            </w:rPr>
          </w:rPrChange>
        </w:rPr>
        <w:t>AQUÁRIO VIRTUAL: MULTIPLAYER E REALIDADE VIRTUAL</w:t>
      </w:r>
      <w:r w:rsidR="00514BCB">
        <w:t>.</w:t>
      </w:r>
      <w:r>
        <w:t xml:space="preserve"> 2020. Trabalho de Conclusão de Curso (Bacharelado em Ciência da Computação) -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2020</w:t>
      </w:r>
      <w:r w:rsidR="00650C7D">
        <w:t>.</w:t>
      </w:r>
    </w:p>
    <w:p w14:paraId="31C1C8CA" w14:textId="77777777" w:rsidR="002F1CED" w:rsidRDefault="00EB01A3" w:rsidP="002F1CED">
      <w:pPr>
        <w:pStyle w:val="TF-REFERNCIASITEM0"/>
      </w:pPr>
      <w:r w:rsidRPr="00EB01A3">
        <w:t xml:space="preserve">STEIN, Ronei T. </w:t>
      </w:r>
      <w:r w:rsidRPr="00C366BB">
        <w:rPr>
          <w:b/>
          <w:bCs/>
        </w:rPr>
        <w:t>Ecologia geral</w:t>
      </w:r>
      <w:r w:rsidRPr="00EB01A3">
        <w:t>. Grupo A, 20/2018. E-book.</w:t>
      </w:r>
    </w:p>
    <w:p w14:paraId="7240B89C" w14:textId="52B144DA" w:rsidR="00AF6EFE" w:rsidRDefault="00AF6EFE" w:rsidP="00AF6EFE">
      <w:pPr>
        <w:pStyle w:val="TF-REFERNCIASITEM0"/>
      </w:pPr>
      <w:r>
        <w:t xml:space="preserve">TOEBE, J. </w:t>
      </w:r>
      <w:r w:rsidRPr="00E20F30">
        <w:rPr>
          <w:b/>
          <w:bCs/>
        </w:rPr>
        <w:t>Um Modelo Baseado em Agentes para o Ciclo de Vida de Afídeos: aplicação na interação afídeo-planta-vírus</w:t>
      </w:r>
      <w:r w:rsidR="0025421A">
        <w:t>.</w:t>
      </w:r>
      <w:r>
        <w:t xml:space="preserve"> 2014. Tese (Doutorado</w:t>
      </w:r>
      <w:r w:rsidR="00514BCB">
        <w:t xml:space="preserve"> em Agronomia</w:t>
      </w:r>
      <w:r>
        <w:t>) - Universidade de Passo Fundo, Passo Fundo, RS, Brasil.</w:t>
      </w:r>
      <w:r w:rsidR="00514BCB">
        <w:t xml:space="preserve"> 2014.</w:t>
      </w:r>
    </w:p>
    <w:p w14:paraId="7B057DB0" w14:textId="42D4C988" w:rsidR="0025421A" w:rsidRDefault="0025421A" w:rsidP="00AF6EFE">
      <w:pPr>
        <w:pStyle w:val="TF-REFERNCIASITEM0"/>
      </w:pPr>
      <w:r w:rsidRPr="00F11FD9">
        <w:rPr>
          <w:lang w:val="en-US"/>
        </w:rPr>
        <w:t xml:space="preserve">YU, Qinxin. </w:t>
      </w:r>
      <w:r w:rsidRPr="00F11FD9">
        <w:rPr>
          <w:b/>
          <w:bCs/>
          <w:lang w:val="en-US"/>
        </w:rPr>
        <w:t>A Decision Network Framework for the Behavioral Animation of Virtual Humans</w:t>
      </w:r>
      <w:r w:rsidRPr="00F11FD9">
        <w:rPr>
          <w:lang w:val="en-US"/>
        </w:rPr>
        <w:t xml:space="preserve">. </w:t>
      </w:r>
      <w:r>
        <w:t>2007. Tese (Doutorado em Filosofia) - University of Toronto, Toronto. 2007.</w:t>
      </w:r>
    </w:p>
    <w:p w14:paraId="37F72099" w14:textId="77777777" w:rsidR="00940570" w:rsidRDefault="00940570" w:rsidP="00EF1EEE">
      <w:pPr>
        <w:pStyle w:val="TF-REFERNCIASITEM0"/>
      </w:pPr>
    </w:p>
    <w:p w14:paraId="1EAA6507" w14:textId="77777777" w:rsidR="00F83A19" w:rsidRDefault="00587002" w:rsidP="002F1CED">
      <w:pPr>
        <w:pStyle w:val="TF-REFERNCIASITEM0"/>
      </w:pPr>
      <w:r>
        <w:br w:type="page"/>
      </w:r>
      <w:r w:rsidR="00F83A19">
        <w:lastRenderedPageBreak/>
        <w:t>ASSINATURAS</w:t>
      </w:r>
    </w:p>
    <w:p w14:paraId="09F2700C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34C1402C" w14:textId="77777777" w:rsidR="00F83A19" w:rsidRDefault="00F83A19" w:rsidP="00F83A19">
      <w:pPr>
        <w:pStyle w:val="TF-LEGENDA"/>
      </w:pPr>
    </w:p>
    <w:p w14:paraId="74C79A38" w14:textId="77777777" w:rsidR="00F83A19" w:rsidRDefault="00F83A19" w:rsidP="00F83A19">
      <w:pPr>
        <w:pStyle w:val="TF-LEGENDA"/>
      </w:pPr>
    </w:p>
    <w:p w14:paraId="28744610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FB0A710" w14:textId="77777777" w:rsidR="00F83A19" w:rsidRDefault="00F83A19" w:rsidP="00F83A19">
      <w:pPr>
        <w:pStyle w:val="TF-LEGENDA"/>
      </w:pPr>
    </w:p>
    <w:p w14:paraId="0705BCB9" w14:textId="77777777" w:rsidR="00F83A19" w:rsidRDefault="00F83A19" w:rsidP="00F83A19">
      <w:pPr>
        <w:pStyle w:val="TF-LEGENDA"/>
      </w:pPr>
    </w:p>
    <w:p w14:paraId="0225C99F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7EB48604" w14:textId="77777777" w:rsidR="00F83A19" w:rsidRDefault="00F83A19" w:rsidP="00F83A19">
      <w:pPr>
        <w:pStyle w:val="TF-LEGENDA"/>
      </w:pPr>
    </w:p>
    <w:p w14:paraId="6E863C91" w14:textId="77777777" w:rsidR="00F83A19" w:rsidRDefault="00F83A19" w:rsidP="00F83A19">
      <w:pPr>
        <w:pStyle w:val="TF-LEGENDA"/>
      </w:pPr>
    </w:p>
    <w:p w14:paraId="2ECE73D9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413F1856" w14:textId="77777777" w:rsidR="007222F7" w:rsidRDefault="007222F7" w:rsidP="007222F7">
      <w:pPr>
        <w:pStyle w:val="TF-TEXTOQUADRO"/>
      </w:pPr>
    </w:p>
    <w:p w14:paraId="2C95602D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339BA417" w14:textId="77777777" w:rsidTr="00DF6ED2">
        <w:tc>
          <w:tcPr>
            <w:tcW w:w="9212" w:type="dxa"/>
            <w:shd w:val="clear" w:color="auto" w:fill="auto"/>
          </w:tcPr>
          <w:p w14:paraId="79977C61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438B93DE" w14:textId="77777777" w:rsidR="007222F7" w:rsidRDefault="007222F7" w:rsidP="00587002">
            <w:pPr>
              <w:pStyle w:val="TF-LEGENDA"/>
            </w:pPr>
          </w:p>
          <w:p w14:paraId="5CB48496" w14:textId="77777777" w:rsidR="007222F7" w:rsidRDefault="007222F7" w:rsidP="00587002">
            <w:pPr>
              <w:pStyle w:val="TF-LEGENDA"/>
            </w:pPr>
          </w:p>
          <w:p w14:paraId="144F5FA3" w14:textId="77777777" w:rsidR="007222F7" w:rsidRDefault="007222F7" w:rsidP="00587002">
            <w:pPr>
              <w:pStyle w:val="TF-LEGENDA"/>
            </w:pPr>
          </w:p>
          <w:p w14:paraId="4414AE55" w14:textId="77777777" w:rsidR="00587002" w:rsidRDefault="00587002" w:rsidP="00587002">
            <w:pPr>
              <w:pStyle w:val="TF-LEGENDA"/>
            </w:pPr>
          </w:p>
          <w:p w14:paraId="6870BC9B" w14:textId="77777777" w:rsidR="00587002" w:rsidRDefault="00587002" w:rsidP="00587002">
            <w:pPr>
              <w:pStyle w:val="TF-LEGENDA"/>
            </w:pPr>
          </w:p>
          <w:p w14:paraId="48007C52" w14:textId="77777777" w:rsidR="00587002" w:rsidRDefault="00587002" w:rsidP="00587002">
            <w:pPr>
              <w:pStyle w:val="TF-LEGENDA"/>
            </w:pPr>
          </w:p>
          <w:p w14:paraId="55AE32D9" w14:textId="77777777" w:rsidR="00587002" w:rsidRDefault="00587002" w:rsidP="00587002">
            <w:pPr>
              <w:pStyle w:val="TF-LEGENDA"/>
            </w:pPr>
          </w:p>
          <w:p w14:paraId="16E19F9A" w14:textId="77777777" w:rsidR="00587002" w:rsidRDefault="00587002" w:rsidP="00587002">
            <w:pPr>
              <w:pStyle w:val="TF-LEGENDA"/>
            </w:pPr>
          </w:p>
          <w:p w14:paraId="68B49895" w14:textId="77777777" w:rsidR="00587002" w:rsidRDefault="00587002" w:rsidP="00587002">
            <w:pPr>
              <w:pStyle w:val="TF-LEGENDA"/>
            </w:pPr>
          </w:p>
          <w:p w14:paraId="734E6A76" w14:textId="77777777" w:rsidR="00587002" w:rsidRDefault="00587002" w:rsidP="00587002">
            <w:pPr>
              <w:pStyle w:val="TF-TEXTOQUADRO"/>
            </w:pPr>
          </w:p>
          <w:p w14:paraId="22572502" w14:textId="77777777" w:rsidR="00587002" w:rsidRDefault="00587002" w:rsidP="00587002">
            <w:pPr>
              <w:pStyle w:val="TF-TEXTOQUADRO"/>
            </w:pPr>
          </w:p>
          <w:p w14:paraId="04338630" w14:textId="77777777" w:rsidR="00587002" w:rsidRPr="00587002" w:rsidRDefault="00587002" w:rsidP="00587002">
            <w:pPr>
              <w:pStyle w:val="TF-TEXTOQUADRO"/>
            </w:pPr>
          </w:p>
          <w:p w14:paraId="47AF855A" w14:textId="77777777" w:rsidR="007222F7" w:rsidRDefault="007222F7" w:rsidP="00587002">
            <w:pPr>
              <w:pStyle w:val="TF-LEGENDA"/>
            </w:pPr>
          </w:p>
        </w:tc>
      </w:tr>
    </w:tbl>
    <w:p w14:paraId="74F2CA63" w14:textId="77777777" w:rsidR="00F255FC" w:rsidRDefault="00F255FC" w:rsidP="00F83A19">
      <w:pPr>
        <w:pStyle w:val="TF-LEGENDA"/>
      </w:pPr>
    </w:p>
    <w:p w14:paraId="214B3579" w14:textId="77777777" w:rsidR="00320BFA" w:rsidRDefault="00320BFA">
      <w:pPr>
        <w:pStyle w:val="TF-LEGENDA"/>
        <w:sectPr w:rsidR="00320BFA" w:rsidSect="00F31359">
          <w:footerReference w:type="default" r:id="rId18"/>
          <w:headerReference w:type="first" r:id="rId19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D4F2006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3F8C6171" w14:textId="50C66484" w:rsidR="00320BFA" w:rsidRPr="00320BFA" w:rsidRDefault="00320BFA" w:rsidP="00320BFA">
      <w:pPr>
        <w:pStyle w:val="TF-xAvalLINHA"/>
      </w:pPr>
      <w:r w:rsidRPr="00320BFA">
        <w:t>Acadêmico(a):</w:t>
      </w:r>
      <w:r w:rsidR="009E21B0">
        <w:t xml:space="preserve"> Carlos Eduardo Machado</w:t>
      </w:r>
      <w:r w:rsidRPr="00320BFA">
        <w:tab/>
      </w:r>
    </w:p>
    <w:p w14:paraId="07830F09" w14:textId="7379B541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9E21B0">
        <w:t>Andreza Sartori</w:t>
      </w:r>
      <w:r>
        <w:tab/>
      </w:r>
    </w:p>
    <w:p w14:paraId="49E47DB9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43C24E3A" w14:textId="77777777" w:rsidTr="00A255CB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B7F78D" w14:textId="77777777" w:rsidR="00613B57" w:rsidRPr="00320BFA" w:rsidRDefault="00613B57" w:rsidP="00A255CB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A0B1CA" w14:textId="77777777" w:rsidR="00613B57" w:rsidRPr="00320BFA" w:rsidRDefault="00613B57" w:rsidP="00A255CB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D17CDB" w14:textId="77777777" w:rsidR="00613B57" w:rsidRPr="00320BFA" w:rsidRDefault="00613B57" w:rsidP="00A255CB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FAFBBBE" w14:textId="77777777" w:rsidR="00613B57" w:rsidRPr="00320BFA" w:rsidRDefault="00613B57" w:rsidP="00A255CB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13198C0D" w14:textId="77777777" w:rsidTr="00A255CB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03FD79F" w14:textId="77777777" w:rsidR="00613B57" w:rsidRPr="00320BFA" w:rsidRDefault="00613B57" w:rsidP="00A255CB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AC59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31C3DE60" w14:textId="77777777" w:rsidR="00613B57" w:rsidRPr="00821EE8" w:rsidRDefault="00613B57" w:rsidP="00A255CB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CF15" w14:textId="07D89944" w:rsidR="00613B57" w:rsidRPr="00320BFA" w:rsidRDefault="00110B05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3A09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C64A34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AF7D55D" w14:textId="77777777" w:rsidTr="00A255CB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1E9C6C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C2EF" w14:textId="77777777" w:rsidR="00613B57" w:rsidRPr="00821EE8" w:rsidRDefault="00613B57" w:rsidP="00A255CB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33A6" w14:textId="73EC9431" w:rsidR="00613B57" w:rsidRPr="00320BFA" w:rsidRDefault="00110B05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5A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68725A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84AA84A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C13590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BAEA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4B7F8889" w14:textId="77777777" w:rsidR="00613B57" w:rsidRPr="00320BFA" w:rsidRDefault="00613B57" w:rsidP="00A255CB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CE53" w14:textId="4108A681" w:rsidR="00613B57" w:rsidRPr="00320BFA" w:rsidRDefault="00110B05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4F32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90138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8CF0FE0" w14:textId="77777777" w:rsidTr="00A255CB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271531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F1CF" w14:textId="77777777" w:rsidR="00613B57" w:rsidRPr="00320BFA" w:rsidRDefault="00613B57" w:rsidP="00A255CB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7973" w14:textId="026C3503" w:rsidR="00613B57" w:rsidRPr="00320BFA" w:rsidRDefault="00110B05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164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E98CE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1EF4E24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A0C052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C940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107B96B0" w14:textId="77777777" w:rsidR="00613B57" w:rsidRPr="00EE20C1" w:rsidRDefault="00613B57" w:rsidP="00A255CB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89EB" w14:textId="08CEBABC" w:rsidR="00613B57" w:rsidRPr="00320BFA" w:rsidRDefault="00110B05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EE1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069E2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2BFFC1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955F44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A9A6" w14:textId="77777777" w:rsidR="00613B57" w:rsidRPr="00EE20C1" w:rsidRDefault="00613B57" w:rsidP="00A255CB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E5AC" w14:textId="4F62E8FD" w:rsidR="00613B57" w:rsidRPr="00320BFA" w:rsidRDefault="00110B05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E34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D41B6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E50F72B" w14:textId="77777777" w:rsidTr="00A255CB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FF77F1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107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09E8D297" w14:textId="77777777" w:rsidR="00613B57" w:rsidRPr="00320BFA" w:rsidRDefault="00613B57" w:rsidP="00A255CB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90FE" w14:textId="247B214F" w:rsidR="00613B57" w:rsidRPr="00320BFA" w:rsidRDefault="00110B05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4B9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E5FE1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5D7EF8F" w14:textId="77777777" w:rsidTr="00A255C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70569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05A" w14:textId="77777777" w:rsidR="00613B57" w:rsidRPr="00320BFA" w:rsidRDefault="00613B57" w:rsidP="00A255CB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F30E" w14:textId="1DCB408A" w:rsidR="00613B57" w:rsidRPr="00320BFA" w:rsidRDefault="00110B05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291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BE47DF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9299E6E" w14:textId="77777777" w:rsidTr="00A255C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0E079B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AA29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7AFAD376" w14:textId="77777777" w:rsidR="00613B57" w:rsidRPr="00801036" w:rsidRDefault="00613B57" w:rsidP="00A255CB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5DA4" w14:textId="5E2318DF" w:rsidR="00613B57" w:rsidRPr="00801036" w:rsidRDefault="00110B05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1527" w14:textId="77777777" w:rsidR="00613B57" w:rsidRPr="00801036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2031F8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112CBD7" w14:textId="77777777" w:rsidTr="00A255CB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AFC9A9" w14:textId="77777777" w:rsidR="00613B57" w:rsidRPr="00320BFA" w:rsidRDefault="00613B57" w:rsidP="00A255CB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413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194ADF9B" w14:textId="77777777" w:rsidR="00613B57" w:rsidRPr="00320BFA" w:rsidRDefault="00613B57" w:rsidP="00A255CB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041D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BF53" w14:textId="3EA31F94" w:rsidR="00613B57" w:rsidRPr="00320BFA" w:rsidRDefault="00110B05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33B77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0EED74B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22CF25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A8B1" w14:textId="77777777" w:rsidR="00613B57" w:rsidRPr="00320BFA" w:rsidRDefault="00613B57" w:rsidP="00A255CB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578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DB77" w14:textId="789C9D54" w:rsidR="00613B57" w:rsidRPr="00320BFA" w:rsidRDefault="008B60B1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FE116A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B49FE3E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C60C2D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C91B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A8D17A" w14:textId="77777777" w:rsidR="00613B57" w:rsidRPr="00320BFA" w:rsidRDefault="00613B57" w:rsidP="00A255CB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DF6F" w14:textId="4339F49A" w:rsidR="00613B57" w:rsidRPr="00320BFA" w:rsidRDefault="00110B05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5BF2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743CB6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941F4BD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AB481F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9E8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6AA1B0DC" w14:textId="77777777" w:rsidR="00613B57" w:rsidRPr="00320BFA" w:rsidRDefault="00613B57" w:rsidP="00A255CB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CAC0" w14:textId="4586622F" w:rsidR="00613B57" w:rsidRPr="00320BFA" w:rsidRDefault="00110B05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17FE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D248DB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31EE5C3" w14:textId="77777777" w:rsidTr="00A255C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56E82D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E74D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425776D3" w14:textId="77777777" w:rsidR="00613B57" w:rsidRPr="00320BFA" w:rsidRDefault="00613B57" w:rsidP="00A255CB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4E40" w14:textId="0C988D1A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BFAC" w14:textId="07B8A6D4" w:rsidR="00613B57" w:rsidRPr="00320BFA" w:rsidRDefault="00110B05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59FBD4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B3DC926" w14:textId="77777777" w:rsidTr="00A255C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6112FA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CFF2" w14:textId="77777777" w:rsidR="00613B57" w:rsidRPr="00320BFA" w:rsidRDefault="00613B57" w:rsidP="00A255CB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6091" w14:textId="1AEE510A" w:rsidR="00613B57" w:rsidRPr="00320BFA" w:rsidRDefault="00110B05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5280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5B85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8AD618A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5A8269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749B42F" w14:textId="77777777" w:rsidR="00613B57" w:rsidRPr="00320BFA" w:rsidRDefault="00613B57" w:rsidP="00A255CB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925833" w14:textId="125C1400" w:rsidR="00613B57" w:rsidRPr="00320BFA" w:rsidRDefault="00110B05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4E704D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36F04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E839B03" w14:textId="77777777" w:rsidR="0000224C" w:rsidRDefault="0000224C" w:rsidP="0000224C">
      <w:pPr>
        <w:pStyle w:val="TF-xAvalITEMDETALHE"/>
      </w:pPr>
    </w:p>
    <w:p w14:paraId="29DE9E8E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5C75669B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1FBDE7E5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EEE2AEB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1F12E59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0C8BCFEC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AB43E10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6A4954BE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3760E3D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30D1006" w14:textId="2B4CA989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 xml:space="preserve">(  </w:t>
            </w:r>
            <w:r w:rsidR="008B60B1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72CBC86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1A44E4BA" w14:textId="003CC462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 w:rsidR="008B60B1">
        <w:t>28/06/2021</w:t>
      </w:r>
      <w:r>
        <w:tab/>
      </w:r>
    </w:p>
    <w:p w14:paraId="60077608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947EF2B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77AF0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19976E03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564764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5FD854B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9EF7067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1B7F74F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3993C00F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1643A89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849E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9BA7BF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638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7B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5B6DE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63E4EB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3BDF6E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72F3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B50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FAA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62765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90298C9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51CD1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83EE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4713317B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045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44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94A82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7A7E3D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AC239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707B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1EF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9C0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DBCDF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D4F881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49B27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63F0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D16A676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C02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76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1D40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33D834C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53167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FBBC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2B9A216E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536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531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2637F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66F9EB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E2FDE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A9EF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FF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79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4F40A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A55E06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294CE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A251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CE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0BB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88DB6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1DD0BA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8F238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4796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5EEE3941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64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05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81A67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3C06A6E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143A5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ED02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D043CCB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14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4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6729E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6642315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BF9EB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47B0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252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E01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25E8E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ACA26E3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A2B59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7851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0240AE85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D7C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58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8EF14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364FB03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42B39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EFD176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438B8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4BECC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C7F7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4810245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FE74BC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378D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C4CDB64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43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4E5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FB01C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ED4E3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0E10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052906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3AB7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D5B75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E8616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18DE4463" w14:textId="77777777" w:rsidR="0000224C" w:rsidRDefault="0000224C" w:rsidP="0000224C">
      <w:pPr>
        <w:pStyle w:val="TF-xAvalTTULO"/>
      </w:pPr>
    </w:p>
    <w:p w14:paraId="21F24A7B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67201338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90D4C6A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8E3092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6DEA3A16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DC3512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5D851ED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E395306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8330930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8F44197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56FBED0D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19C1DD3F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0"/>
      <w:footerReference w:type="default" r:id="rId21"/>
      <w:headerReference w:type="first" r:id="rId2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Andreza Sartori" w:date="2021-06-28T16:14:00Z" w:initials="AS">
    <w:p w14:paraId="0A811C6D" w14:textId="0EA6E745" w:rsidR="00CF529B" w:rsidRDefault="00CF529B">
      <w:pPr>
        <w:pStyle w:val="Textodecomentrio"/>
      </w:pPr>
      <w:r>
        <w:rPr>
          <w:rStyle w:val="Refdecomentrio"/>
        </w:rPr>
        <w:annotationRef/>
      </w:r>
      <w:r>
        <w:t>Ok, mas acho válido mencionar no final que seu trabalho é u</w:t>
      </w:r>
      <w:r w:rsidR="00590B54">
        <w:t>m</w:t>
      </w:r>
      <w:r>
        <w:t xml:space="preserve">a </w:t>
      </w:r>
      <w:r w:rsidR="00590B54">
        <w:t>extensão do trabalho de LOSADA</w:t>
      </w:r>
      <w:r w:rsidR="004552EF">
        <w:t xml:space="preserve"> (2019)</w:t>
      </w:r>
      <w:r w:rsidR="00590B54">
        <w:t>.</w:t>
      </w:r>
    </w:p>
  </w:comment>
  <w:comment w:id="27" w:author="Andreza Sartori" w:date="2021-06-28T16:31:00Z" w:initials="AS">
    <w:p w14:paraId="16388EF6" w14:textId="73BA57DB" w:rsidR="0031507D" w:rsidRDefault="0031507D">
      <w:pPr>
        <w:pStyle w:val="Textodecomentrio"/>
      </w:pPr>
      <w:r>
        <w:rPr>
          <w:rStyle w:val="Refdecomentrio"/>
        </w:rPr>
        <w:annotationRef/>
      </w:r>
      <w:r>
        <w:t>Remover vírgula</w:t>
      </w:r>
    </w:p>
  </w:comment>
  <w:comment w:id="41" w:author="Andreza Sartori" w:date="2021-06-28T16:38:00Z" w:initials="AS">
    <w:p w14:paraId="7AAC70FE" w14:textId="33968D5C" w:rsidR="0027539A" w:rsidRDefault="0027539A">
      <w:pPr>
        <w:pStyle w:val="Textodecomentrio"/>
      </w:pPr>
      <w:r>
        <w:rPr>
          <w:rStyle w:val="Refdecomentrio"/>
        </w:rPr>
        <w:annotationRef/>
      </w:r>
      <w:r>
        <w:t>O ideal seria colocar o autor no final do parágrafo.</w:t>
      </w:r>
    </w:p>
  </w:comment>
  <w:comment w:id="42" w:author="Andreza Sartori" w:date="2021-06-28T16:38:00Z" w:initials="AS">
    <w:p w14:paraId="310AC669" w14:textId="4662C2B4" w:rsidR="005C29B5" w:rsidRDefault="005C29B5">
      <w:pPr>
        <w:pStyle w:val="Textodecomentrio"/>
      </w:pPr>
      <w:r>
        <w:rPr>
          <w:rStyle w:val="Refdecomentrio"/>
        </w:rPr>
        <w:annotationRef/>
      </w:r>
      <w:r>
        <w:t>Você quer dizer negativa?</w:t>
      </w:r>
    </w:p>
  </w:comment>
  <w:comment w:id="46" w:author="Andreza Sartori" w:date="2021-06-28T16:43:00Z" w:initials="AS">
    <w:p w14:paraId="29D348F3" w14:textId="65CF2252" w:rsidR="00943E79" w:rsidRDefault="00943E79">
      <w:pPr>
        <w:pStyle w:val="Textodecomentrio"/>
      </w:pPr>
      <w:r>
        <w:rPr>
          <w:rStyle w:val="Refdecomentrio"/>
        </w:rPr>
        <w:annotationRef/>
      </w:r>
      <w:r>
        <w:t>Quem?</w:t>
      </w:r>
    </w:p>
  </w:comment>
  <w:comment w:id="54" w:author="Andreza Sartori" w:date="2021-06-28T16:47:00Z" w:initials="AS">
    <w:p w14:paraId="12521070" w14:textId="18D7BD7D" w:rsidR="008E2EE0" w:rsidRDefault="008E2EE0">
      <w:pPr>
        <w:pStyle w:val="Textodecomentrio"/>
      </w:pPr>
      <w:r>
        <w:rPr>
          <w:rStyle w:val="Refdecomentrio"/>
        </w:rPr>
        <w:annotationRef/>
      </w:r>
      <w:r>
        <w:t>O que?</w:t>
      </w:r>
    </w:p>
  </w:comment>
  <w:comment w:id="55" w:author="Andreza Sartori" w:date="2021-06-28T16:49:00Z" w:initials="AS">
    <w:p w14:paraId="55E12DBA" w14:textId="12C32A87" w:rsidR="00565984" w:rsidRDefault="00565984">
      <w:pPr>
        <w:pStyle w:val="Textodecomentrio"/>
      </w:pPr>
      <w:r>
        <w:rPr>
          <w:rStyle w:val="Refdecomentrio"/>
        </w:rPr>
        <w:annotationRef/>
      </w:r>
      <w:r>
        <w:t>Seria a interface?</w:t>
      </w:r>
    </w:p>
  </w:comment>
  <w:comment w:id="56" w:author="Andreza Sartori" w:date="2021-06-28T16:50:00Z" w:initials="AS">
    <w:p w14:paraId="64E20ABF" w14:textId="11FAF7E3" w:rsidR="00DB5D9E" w:rsidRDefault="00DB5D9E">
      <w:pPr>
        <w:pStyle w:val="Textodecomentrio"/>
      </w:pPr>
      <w:r>
        <w:rPr>
          <w:rStyle w:val="Refdecomentrio"/>
        </w:rPr>
        <w:annotationRef/>
      </w:r>
      <w:r>
        <w:t>Falta informação aqui</w:t>
      </w:r>
    </w:p>
  </w:comment>
  <w:comment w:id="65" w:author="Andreza Sartori" w:date="2021-06-28T16:59:00Z" w:initials="AS">
    <w:p w14:paraId="79E29E3A" w14:textId="5C72364B" w:rsidR="00377ACA" w:rsidRDefault="00377ACA">
      <w:pPr>
        <w:pStyle w:val="Textodecomentrio"/>
      </w:pPr>
      <w:r>
        <w:rPr>
          <w:rStyle w:val="Refdecomentrio"/>
        </w:rPr>
        <w:annotationRef/>
      </w:r>
      <w:r w:rsidR="00827763" w:rsidRPr="00827763">
        <w:t>Evite repetir palavras numa mesma frase/parágrafo.</w:t>
      </w:r>
    </w:p>
  </w:comment>
  <w:comment w:id="67" w:author="Andreza Sartori" w:date="2021-06-28T17:01:00Z" w:initials="AS">
    <w:p w14:paraId="07581D2E" w14:textId="26857C53" w:rsidR="005C222B" w:rsidRDefault="005C222B">
      <w:pPr>
        <w:pStyle w:val="Textodecomentrio"/>
      </w:pPr>
      <w:r>
        <w:rPr>
          <w:rStyle w:val="Refdecomentrio"/>
        </w:rPr>
        <w:annotationRef/>
      </w:r>
      <w:r w:rsidRPr="005C222B">
        <w:t>Tem vírgula depois da referência em função do “Segundo”</w:t>
      </w:r>
    </w:p>
  </w:comment>
  <w:comment w:id="71" w:author="Andreza Sartori" w:date="2021-06-28T17:16:00Z" w:initials="AS">
    <w:p w14:paraId="6B0AA908" w14:textId="098AF78B" w:rsidR="001A2FB0" w:rsidRDefault="001A2FB0">
      <w:pPr>
        <w:pStyle w:val="Textodecomentrio"/>
      </w:pPr>
      <w:r>
        <w:rPr>
          <w:rStyle w:val="Refdecomentrio"/>
        </w:rPr>
        <w:annotationRef/>
      </w:r>
      <w:r>
        <w:t>nome de software, ferramenta, aplicativo, linguagem de programação, plataforma, empresa: não deve ser escrito em itálico</w:t>
      </w:r>
    </w:p>
  </w:comment>
  <w:comment w:id="74" w:author="Andreza Sartori" w:date="2021-06-28T17:19:00Z" w:initials="AS">
    <w:p w14:paraId="7869E340" w14:textId="282D1483" w:rsidR="00B96A92" w:rsidRDefault="00B96A92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87" w:author="Andreza Sartori" w:date="2021-06-28T20:00:00Z" w:initials="AS">
    <w:p w14:paraId="14C09000" w14:textId="2067E4CA" w:rsidR="00E87E7B" w:rsidRDefault="00E87E7B">
      <w:pPr>
        <w:pStyle w:val="Textodecomentrio"/>
      </w:pPr>
      <w:r>
        <w:rPr>
          <w:rStyle w:val="Refdecomentrio"/>
        </w:rPr>
        <w:annotationRef/>
      </w:r>
      <w:r>
        <w:t>confuso</w:t>
      </w:r>
    </w:p>
  </w:comment>
  <w:comment w:id="130" w:author="Andreza Sartori" w:date="2021-06-28T20:26:00Z" w:initials="AS">
    <w:p w14:paraId="1F7B991F" w14:textId="5363260C" w:rsidR="00551B81" w:rsidRPr="006D6543" w:rsidRDefault="00551B81">
      <w:pPr>
        <w:pStyle w:val="Textodecomentrio"/>
        <w:rPr>
          <w:lang w:val="en-US"/>
        </w:rPr>
      </w:pPr>
      <w:r>
        <w:rPr>
          <w:rStyle w:val="Refdecomentrio"/>
        </w:rPr>
        <w:annotationRef/>
      </w:r>
      <w:r w:rsidRPr="006D6543">
        <w:rPr>
          <w:lang w:val="en-US"/>
        </w:rPr>
        <w:t xml:space="preserve">correlatos? </w:t>
      </w:r>
      <w:r w:rsidR="006D6543" w:rsidRPr="006D6543">
        <w:rPr>
          <w:lang w:val="en-US"/>
        </w:rPr>
        <w:t>Unity Machine Learning Agents Toolkit</w:t>
      </w:r>
      <w:r w:rsidR="006D6543">
        <w:rPr>
          <w:lang w:val="en-US"/>
        </w:rPr>
        <w:t>?</w:t>
      </w:r>
    </w:p>
  </w:comment>
  <w:comment w:id="134" w:author="Andreza Sartori" w:date="2021-06-28T20:32:00Z" w:initials="AS">
    <w:p w14:paraId="3F3E13CF" w14:textId="09B13399" w:rsidR="00463F5F" w:rsidRDefault="00463F5F">
      <w:pPr>
        <w:pStyle w:val="Textodecomentrio"/>
      </w:pPr>
      <w:r>
        <w:rPr>
          <w:rStyle w:val="Refdecomentrio"/>
        </w:rPr>
        <w:annotationRef/>
      </w:r>
      <w:r w:rsidR="008F3A66" w:rsidRPr="008F3A66">
        <w:t>Tem vírgula depois da referência em função do “Segundo”</w:t>
      </w:r>
    </w:p>
  </w:comment>
  <w:comment w:id="133" w:author="Andreza Sartori" w:date="2021-06-28T20:33:00Z" w:initials="AS">
    <w:p w14:paraId="42DB0DEF" w14:textId="7A8E0646" w:rsidR="0020362B" w:rsidRDefault="0020362B">
      <w:pPr>
        <w:pStyle w:val="Textodecomentrio"/>
      </w:pPr>
      <w:r>
        <w:rPr>
          <w:rStyle w:val="Refdecomentrio"/>
        </w:rPr>
        <w:annotationRef/>
      </w:r>
      <w:r w:rsidRPr="0020362B">
        <w:t>Não se faz parágrafo com uma única frase.</w:t>
      </w:r>
    </w:p>
  </w:comment>
  <w:comment w:id="148" w:author="Andreza Sartori" w:date="2021-06-28T20:36:00Z" w:initials="AS">
    <w:p w14:paraId="6539E11B" w14:textId="0CAE4721" w:rsidR="00242D34" w:rsidRDefault="00242D34">
      <w:pPr>
        <w:pStyle w:val="Textodecomentrio"/>
      </w:pPr>
      <w:r>
        <w:rPr>
          <w:rStyle w:val="Refdecomentrio"/>
        </w:rPr>
        <w:annotationRef/>
      </w:r>
      <w:r>
        <w:t>Esta frase falta uma conlusão.</w:t>
      </w:r>
    </w:p>
  </w:comment>
  <w:comment w:id="149" w:author="Andreza Sartori" w:date="2021-06-28T20:37:00Z" w:initials="AS">
    <w:p w14:paraId="5B1699CE" w14:textId="0924E6E5" w:rsidR="00862AE5" w:rsidRDefault="00862AE5">
      <w:pPr>
        <w:pStyle w:val="Textodecomentrio"/>
      </w:pPr>
      <w:r>
        <w:rPr>
          <w:rStyle w:val="Refdecomentrio"/>
        </w:rPr>
        <w:annotationRef/>
      </w:r>
      <w:r w:rsidR="005C7126" w:rsidRPr="005C7126">
        <w:t>Onde expressa lugar. Prefira “o qual”, “no qual”, “em que” ou veja se é realmente necessário.</w:t>
      </w:r>
    </w:p>
  </w:comment>
  <w:comment w:id="150" w:author="Andreza Sartori" w:date="2021-06-28T20:40:00Z" w:initials="AS">
    <w:p w14:paraId="2A4B102A" w14:textId="4D5220CB" w:rsidR="00BB51D9" w:rsidRDefault="00BB51D9">
      <w:pPr>
        <w:pStyle w:val="Textodecomentrio"/>
      </w:pPr>
      <w:r>
        <w:rPr>
          <w:rStyle w:val="Refdecomentrio"/>
        </w:rPr>
        <w:annotationRef/>
      </w:r>
      <w:r>
        <w:t>Quem?</w:t>
      </w:r>
    </w:p>
  </w:comment>
  <w:comment w:id="152" w:author="Andreza Sartori" w:date="2021-06-28T20:40:00Z" w:initials="AS">
    <w:p w14:paraId="1E54C21F" w14:textId="649A0AD8" w:rsidR="00CE0C97" w:rsidRDefault="00CE0C97">
      <w:pPr>
        <w:pStyle w:val="Textodecomentrio"/>
      </w:pPr>
      <w:r>
        <w:rPr>
          <w:rStyle w:val="Refdecomentrio"/>
        </w:rPr>
        <w:annotationRef/>
      </w:r>
      <w:r w:rsidR="00513441" w:rsidRPr="00513441">
        <w:t>Os prenomes e demais sobrenomes dos autores podem ser ou não abreviados, desde que seja seguido o mesmo padrão de abreviação.</w:t>
      </w:r>
    </w:p>
  </w:comment>
  <w:comment w:id="153" w:author="Andreza Sartori" w:date="2021-06-28T20:41:00Z" w:initials="AS">
    <w:p w14:paraId="379356AA" w14:textId="6C391058" w:rsidR="0053489F" w:rsidRDefault="0053489F">
      <w:pPr>
        <w:pStyle w:val="Textodecomentrio"/>
      </w:pPr>
      <w:r>
        <w:rPr>
          <w:rStyle w:val="Refdecomentrio"/>
        </w:rPr>
        <w:annotationRef/>
      </w:r>
      <w:r>
        <w:t>Título não deve ser em caixa alta.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811C6D" w15:done="0"/>
  <w15:commentEx w15:paraId="16388EF6" w15:done="0"/>
  <w15:commentEx w15:paraId="7AAC70FE" w15:done="0"/>
  <w15:commentEx w15:paraId="310AC669" w15:done="0"/>
  <w15:commentEx w15:paraId="29D348F3" w15:done="0"/>
  <w15:commentEx w15:paraId="12521070" w15:done="0"/>
  <w15:commentEx w15:paraId="55E12DBA" w15:done="0"/>
  <w15:commentEx w15:paraId="64E20ABF" w15:done="0"/>
  <w15:commentEx w15:paraId="79E29E3A" w15:done="0"/>
  <w15:commentEx w15:paraId="07581D2E" w15:done="0"/>
  <w15:commentEx w15:paraId="6B0AA908" w15:done="0"/>
  <w15:commentEx w15:paraId="7869E340" w15:done="0"/>
  <w15:commentEx w15:paraId="14C09000" w15:done="0"/>
  <w15:commentEx w15:paraId="1F7B991F" w15:done="0"/>
  <w15:commentEx w15:paraId="3F3E13CF" w15:done="0"/>
  <w15:commentEx w15:paraId="42DB0DEF" w15:done="0"/>
  <w15:commentEx w15:paraId="6539E11B" w15:done="0"/>
  <w15:commentEx w15:paraId="5B1699CE" w15:done="0"/>
  <w15:commentEx w15:paraId="2A4B102A" w15:done="0"/>
  <w15:commentEx w15:paraId="1E54C21F" w15:done="0"/>
  <w15:commentEx w15:paraId="379356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473D8" w16cex:dateUtc="2021-06-28T19:14:00Z"/>
  <w16cex:commentExtensible w16cex:durableId="248477D9" w16cex:dateUtc="2021-06-28T19:31:00Z"/>
  <w16cex:commentExtensible w16cex:durableId="2484797D" w16cex:dateUtc="2021-06-28T19:38:00Z"/>
  <w16cex:commentExtensible w16cex:durableId="24847993" w16cex:dateUtc="2021-06-28T19:38:00Z"/>
  <w16cex:commentExtensible w16cex:durableId="24847ABF" w16cex:dateUtc="2021-06-28T19:43:00Z"/>
  <w16cex:commentExtensible w16cex:durableId="24847B8F" w16cex:dateUtc="2021-06-28T19:47:00Z"/>
  <w16cex:commentExtensible w16cex:durableId="24847C29" w16cex:dateUtc="2021-06-28T19:49:00Z"/>
  <w16cex:commentExtensible w16cex:durableId="24847C52" w16cex:dateUtc="2021-06-28T19:50:00Z"/>
  <w16cex:commentExtensible w16cex:durableId="24847E8C" w16cex:dateUtc="2021-06-28T19:59:00Z"/>
  <w16cex:commentExtensible w16cex:durableId="24847EEB" w16cex:dateUtc="2021-06-28T20:01:00Z"/>
  <w16cex:commentExtensible w16cex:durableId="24848266" w16cex:dateUtc="2021-06-28T20:16:00Z"/>
  <w16cex:commentExtensible w16cex:durableId="2484832E" w16cex:dateUtc="2021-06-28T20:19:00Z"/>
  <w16cex:commentExtensible w16cex:durableId="2484A8D1" w16cex:dateUtc="2021-06-28T23:00:00Z"/>
  <w16cex:commentExtensible w16cex:durableId="2484AF27" w16cex:dateUtc="2021-06-28T23:26:00Z"/>
  <w16cex:commentExtensible w16cex:durableId="2484B042" w16cex:dateUtc="2021-06-28T23:32:00Z"/>
  <w16cex:commentExtensible w16cex:durableId="2484B09F" w16cex:dateUtc="2021-06-28T23:33:00Z"/>
  <w16cex:commentExtensible w16cex:durableId="2484B15D" w16cex:dateUtc="2021-06-28T23:36:00Z"/>
  <w16cex:commentExtensible w16cex:durableId="2484B192" w16cex:dateUtc="2021-06-28T23:37:00Z"/>
  <w16cex:commentExtensible w16cex:durableId="2484B234" w16cex:dateUtc="2021-06-28T23:40:00Z"/>
  <w16cex:commentExtensible w16cex:durableId="2484B250" w16cex:dateUtc="2021-06-28T23:40:00Z"/>
  <w16cex:commentExtensible w16cex:durableId="2484B27F" w16cex:dateUtc="2021-06-28T23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811C6D" w16cid:durableId="248473D8"/>
  <w16cid:commentId w16cid:paraId="16388EF6" w16cid:durableId="248477D9"/>
  <w16cid:commentId w16cid:paraId="7AAC70FE" w16cid:durableId="2484797D"/>
  <w16cid:commentId w16cid:paraId="310AC669" w16cid:durableId="24847993"/>
  <w16cid:commentId w16cid:paraId="29D348F3" w16cid:durableId="24847ABF"/>
  <w16cid:commentId w16cid:paraId="12521070" w16cid:durableId="24847B8F"/>
  <w16cid:commentId w16cid:paraId="55E12DBA" w16cid:durableId="24847C29"/>
  <w16cid:commentId w16cid:paraId="64E20ABF" w16cid:durableId="24847C52"/>
  <w16cid:commentId w16cid:paraId="79E29E3A" w16cid:durableId="24847E8C"/>
  <w16cid:commentId w16cid:paraId="07581D2E" w16cid:durableId="24847EEB"/>
  <w16cid:commentId w16cid:paraId="6B0AA908" w16cid:durableId="24848266"/>
  <w16cid:commentId w16cid:paraId="7869E340" w16cid:durableId="2484832E"/>
  <w16cid:commentId w16cid:paraId="14C09000" w16cid:durableId="2484A8D1"/>
  <w16cid:commentId w16cid:paraId="1F7B991F" w16cid:durableId="2484AF27"/>
  <w16cid:commentId w16cid:paraId="3F3E13CF" w16cid:durableId="2484B042"/>
  <w16cid:commentId w16cid:paraId="42DB0DEF" w16cid:durableId="2484B09F"/>
  <w16cid:commentId w16cid:paraId="6539E11B" w16cid:durableId="2484B15D"/>
  <w16cid:commentId w16cid:paraId="5B1699CE" w16cid:durableId="2484B192"/>
  <w16cid:commentId w16cid:paraId="2A4B102A" w16cid:durableId="2484B234"/>
  <w16cid:commentId w16cid:paraId="1E54C21F" w16cid:durableId="2484B250"/>
  <w16cid:commentId w16cid:paraId="379356AA" w16cid:durableId="2484B27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FB920" w14:textId="77777777" w:rsidR="00264B90" w:rsidRDefault="00264B90">
      <w:r>
        <w:separator/>
      </w:r>
    </w:p>
  </w:endnote>
  <w:endnote w:type="continuationSeparator" w:id="0">
    <w:p w14:paraId="37B24DDF" w14:textId="77777777" w:rsidR="00264B90" w:rsidRDefault="00264B90">
      <w:r>
        <w:continuationSeparator/>
      </w:r>
    </w:p>
  </w:endnote>
  <w:endnote w:type="continuationNotice" w:id="1">
    <w:p w14:paraId="276AA2B5" w14:textId="77777777" w:rsidR="00264B90" w:rsidRDefault="00264B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01ED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6FED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8FD9" w14:textId="77777777" w:rsidR="00264B90" w:rsidRDefault="00264B90">
      <w:r>
        <w:separator/>
      </w:r>
    </w:p>
  </w:footnote>
  <w:footnote w:type="continuationSeparator" w:id="0">
    <w:p w14:paraId="2DD5E3F0" w14:textId="77777777" w:rsidR="00264B90" w:rsidRDefault="00264B90">
      <w:r>
        <w:continuationSeparator/>
      </w:r>
    </w:p>
  </w:footnote>
  <w:footnote w:type="continuationNotice" w:id="1">
    <w:p w14:paraId="7AC6A3B3" w14:textId="77777777" w:rsidR="00264B90" w:rsidRDefault="00264B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6"/>
      <w:gridCol w:w="3396"/>
    </w:tblGrid>
    <w:tr w:rsidR="003C5262" w14:paraId="573723E7" w14:textId="77777777" w:rsidTr="008F2DC1">
      <w:tc>
        <w:tcPr>
          <w:tcW w:w="9212" w:type="dxa"/>
          <w:gridSpan w:val="2"/>
          <w:shd w:val="clear" w:color="auto" w:fill="auto"/>
        </w:tcPr>
        <w:p w14:paraId="0869A04B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501C4B32" w14:textId="77777777" w:rsidTr="008F2DC1">
      <w:tc>
        <w:tcPr>
          <w:tcW w:w="5778" w:type="dxa"/>
          <w:shd w:val="clear" w:color="auto" w:fill="auto"/>
        </w:tcPr>
        <w:p w14:paraId="796939C5" w14:textId="105B0653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</w:t>
          </w:r>
          <w:r w:rsidR="00210418">
            <w:rPr>
              <w:rStyle w:val="Nmerodepgina"/>
            </w:rPr>
            <w:t xml:space="preserve"> </w:t>
          </w:r>
          <w:r>
            <w:rPr>
              <w:rStyle w:val="Nmerodepgina"/>
            </w:rPr>
            <w:t>  ) PRÉ-PROJETO     (</w:t>
          </w:r>
          <w:r>
            <w:t>  </w:t>
          </w:r>
          <w:r w:rsidR="00210418">
            <w:t>X</w:t>
          </w:r>
          <w:r>
            <w:t xml:space="preserve">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54DA2723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AC2423">
            <w:rPr>
              <w:rStyle w:val="Nmerodepgina"/>
            </w:rPr>
            <w:t xml:space="preserve"> 202</w:t>
          </w:r>
          <w:r w:rsidR="006853E0">
            <w:rPr>
              <w:rStyle w:val="Nmerodepgina"/>
            </w:rPr>
            <w:t>1</w:t>
          </w:r>
          <w:r w:rsidR="00E53EE3">
            <w:rPr>
              <w:rStyle w:val="Nmerodepgina"/>
            </w:rPr>
            <w:t>.</w:t>
          </w:r>
          <w:r w:rsidR="00B953A7">
            <w:rPr>
              <w:rStyle w:val="Nmerodepgina"/>
            </w:rPr>
            <w:t>1</w:t>
          </w:r>
        </w:p>
      </w:tc>
    </w:tr>
  </w:tbl>
  <w:p w14:paraId="687DA310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720F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92040B4" w14:textId="77777777" w:rsidTr="006746CA">
      <w:tc>
        <w:tcPr>
          <w:tcW w:w="3227" w:type="dxa"/>
          <w:shd w:val="clear" w:color="auto" w:fill="auto"/>
        </w:tcPr>
        <w:p w14:paraId="12597037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C32A01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D351982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55F273C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za Sartori">
    <w15:presenceInfo w15:providerId="None" w15:userId="Andreza Sarto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822"/>
    <w:rsid w:val="000017B0"/>
    <w:rsid w:val="0000224C"/>
    <w:rsid w:val="000069F5"/>
    <w:rsid w:val="00007210"/>
    <w:rsid w:val="00010E9B"/>
    <w:rsid w:val="000121FE"/>
    <w:rsid w:val="00012922"/>
    <w:rsid w:val="0001575C"/>
    <w:rsid w:val="00015D95"/>
    <w:rsid w:val="00015F87"/>
    <w:rsid w:val="000179B5"/>
    <w:rsid w:val="00017B62"/>
    <w:rsid w:val="0002041F"/>
    <w:rsid w:val="000204E7"/>
    <w:rsid w:val="0002061D"/>
    <w:rsid w:val="000213E7"/>
    <w:rsid w:val="00023FA0"/>
    <w:rsid w:val="0002602F"/>
    <w:rsid w:val="00026A93"/>
    <w:rsid w:val="00030E4A"/>
    <w:rsid w:val="00031A27"/>
    <w:rsid w:val="00031EE0"/>
    <w:rsid w:val="00034EB8"/>
    <w:rsid w:val="00035DD4"/>
    <w:rsid w:val="00036C8D"/>
    <w:rsid w:val="0004009A"/>
    <w:rsid w:val="00042B8B"/>
    <w:rsid w:val="000457CE"/>
    <w:rsid w:val="000459FC"/>
    <w:rsid w:val="0004641A"/>
    <w:rsid w:val="00046E8C"/>
    <w:rsid w:val="00047796"/>
    <w:rsid w:val="000523B2"/>
    <w:rsid w:val="000524F0"/>
    <w:rsid w:val="00052A07"/>
    <w:rsid w:val="000533DA"/>
    <w:rsid w:val="0005457F"/>
    <w:rsid w:val="00054791"/>
    <w:rsid w:val="000548B5"/>
    <w:rsid w:val="00055D8D"/>
    <w:rsid w:val="00055F0C"/>
    <w:rsid w:val="000600E3"/>
    <w:rsid w:val="00060418"/>
    <w:rsid w:val="000608E9"/>
    <w:rsid w:val="000611CA"/>
    <w:rsid w:val="00061FEB"/>
    <w:rsid w:val="00064865"/>
    <w:rsid w:val="000667DF"/>
    <w:rsid w:val="00071081"/>
    <w:rsid w:val="000711AF"/>
    <w:rsid w:val="0007209B"/>
    <w:rsid w:val="0007333C"/>
    <w:rsid w:val="00074D0F"/>
    <w:rsid w:val="00075792"/>
    <w:rsid w:val="00080F9C"/>
    <w:rsid w:val="000827E5"/>
    <w:rsid w:val="00082F5C"/>
    <w:rsid w:val="0008338E"/>
    <w:rsid w:val="000855D1"/>
    <w:rsid w:val="0008579A"/>
    <w:rsid w:val="00086AA8"/>
    <w:rsid w:val="0008732D"/>
    <w:rsid w:val="000907F1"/>
    <w:rsid w:val="00092FDA"/>
    <w:rsid w:val="00093B45"/>
    <w:rsid w:val="0009735C"/>
    <w:rsid w:val="0009797A"/>
    <w:rsid w:val="00097FDB"/>
    <w:rsid w:val="000A0277"/>
    <w:rsid w:val="000A0D87"/>
    <w:rsid w:val="000A104C"/>
    <w:rsid w:val="000A158E"/>
    <w:rsid w:val="000A19DE"/>
    <w:rsid w:val="000A3509"/>
    <w:rsid w:val="000A3DED"/>
    <w:rsid w:val="000A3EAB"/>
    <w:rsid w:val="000A4BBE"/>
    <w:rsid w:val="000A75AC"/>
    <w:rsid w:val="000B12B2"/>
    <w:rsid w:val="000B3868"/>
    <w:rsid w:val="000B392D"/>
    <w:rsid w:val="000B3E7D"/>
    <w:rsid w:val="000B41A3"/>
    <w:rsid w:val="000B41B1"/>
    <w:rsid w:val="000B42D2"/>
    <w:rsid w:val="000B5034"/>
    <w:rsid w:val="000B51F1"/>
    <w:rsid w:val="000B569D"/>
    <w:rsid w:val="000B60E3"/>
    <w:rsid w:val="000C07BE"/>
    <w:rsid w:val="000C0889"/>
    <w:rsid w:val="000C0C67"/>
    <w:rsid w:val="000C0F56"/>
    <w:rsid w:val="000C1926"/>
    <w:rsid w:val="000C1A18"/>
    <w:rsid w:val="000C457A"/>
    <w:rsid w:val="000C648D"/>
    <w:rsid w:val="000D07C6"/>
    <w:rsid w:val="000D0C0B"/>
    <w:rsid w:val="000D11C1"/>
    <w:rsid w:val="000D1294"/>
    <w:rsid w:val="000D13AA"/>
    <w:rsid w:val="000D2433"/>
    <w:rsid w:val="000D284A"/>
    <w:rsid w:val="000D77C2"/>
    <w:rsid w:val="000E039E"/>
    <w:rsid w:val="000E051B"/>
    <w:rsid w:val="000E0E19"/>
    <w:rsid w:val="000E27F9"/>
    <w:rsid w:val="000E2B1E"/>
    <w:rsid w:val="000E311F"/>
    <w:rsid w:val="000E3A68"/>
    <w:rsid w:val="000E5AC1"/>
    <w:rsid w:val="000E672C"/>
    <w:rsid w:val="000E6910"/>
    <w:rsid w:val="000E6B5A"/>
    <w:rsid w:val="000E6CE0"/>
    <w:rsid w:val="000F11F7"/>
    <w:rsid w:val="000F2661"/>
    <w:rsid w:val="000F3996"/>
    <w:rsid w:val="000F77E3"/>
    <w:rsid w:val="00100D7C"/>
    <w:rsid w:val="001011B1"/>
    <w:rsid w:val="0010173F"/>
    <w:rsid w:val="00102960"/>
    <w:rsid w:val="00107B02"/>
    <w:rsid w:val="00110553"/>
    <w:rsid w:val="001107C9"/>
    <w:rsid w:val="00110B05"/>
    <w:rsid w:val="00111750"/>
    <w:rsid w:val="0011363A"/>
    <w:rsid w:val="00113A3F"/>
    <w:rsid w:val="00114454"/>
    <w:rsid w:val="0011590D"/>
    <w:rsid w:val="0011631B"/>
    <w:rsid w:val="001164FE"/>
    <w:rsid w:val="00116CAF"/>
    <w:rsid w:val="00120714"/>
    <w:rsid w:val="00124656"/>
    <w:rsid w:val="00125084"/>
    <w:rsid w:val="00125277"/>
    <w:rsid w:val="001273B1"/>
    <w:rsid w:val="00127ED0"/>
    <w:rsid w:val="001375F7"/>
    <w:rsid w:val="0014050A"/>
    <w:rsid w:val="00142B7B"/>
    <w:rsid w:val="00143A7B"/>
    <w:rsid w:val="0015151A"/>
    <w:rsid w:val="00151AB3"/>
    <w:rsid w:val="001554E9"/>
    <w:rsid w:val="00162BF1"/>
    <w:rsid w:val="00162FF0"/>
    <w:rsid w:val="0016560C"/>
    <w:rsid w:val="00166631"/>
    <w:rsid w:val="00171857"/>
    <w:rsid w:val="00174138"/>
    <w:rsid w:val="00175954"/>
    <w:rsid w:val="0017687F"/>
    <w:rsid w:val="00177317"/>
    <w:rsid w:val="001827DD"/>
    <w:rsid w:val="00182C9B"/>
    <w:rsid w:val="00184250"/>
    <w:rsid w:val="00186092"/>
    <w:rsid w:val="001905E6"/>
    <w:rsid w:val="001938C9"/>
    <w:rsid w:val="00193A97"/>
    <w:rsid w:val="001948BE"/>
    <w:rsid w:val="00195411"/>
    <w:rsid w:val="0019547B"/>
    <w:rsid w:val="001971DC"/>
    <w:rsid w:val="001A0FEF"/>
    <w:rsid w:val="001A1007"/>
    <w:rsid w:val="001A12CE"/>
    <w:rsid w:val="001A1C5F"/>
    <w:rsid w:val="001A2FB0"/>
    <w:rsid w:val="001A6292"/>
    <w:rsid w:val="001A7511"/>
    <w:rsid w:val="001A7C79"/>
    <w:rsid w:val="001B207B"/>
    <w:rsid w:val="001B2F1E"/>
    <w:rsid w:val="001B562F"/>
    <w:rsid w:val="001B5AAA"/>
    <w:rsid w:val="001B5F80"/>
    <w:rsid w:val="001B7DDD"/>
    <w:rsid w:val="001C01C6"/>
    <w:rsid w:val="001C0DD1"/>
    <w:rsid w:val="001C2FD0"/>
    <w:rsid w:val="001C33B0"/>
    <w:rsid w:val="001C53A0"/>
    <w:rsid w:val="001C5515"/>
    <w:rsid w:val="001C57E6"/>
    <w:rsid w:val="001C5CBB"/>
    <w:rsid w:val="001C66CA"/>
    <w:rsid w:val="001C72DD"/>
    <w:rsid w:val="001D22C2"/>
    <w:rsid w:val="001D465C"/>
    <w:rsid w:val="001D61AB"/>
    <w:rsid w:val="001D6234"/>
    <w:rsid w:val="001E2248"/>
    <w:rsid w:val="001E3049"/>
    <w:rsid w:val="001E5A4A"/>
    <w:rsid w:val="001E646A"/>
    <w:rsid w:val="001E682E"/>
    <w:rsid w:val="001E6F52"/>
    <w:rsid w:val="001F007F"/>
    <w:rsid w:val="001F0D36"/>
    <w:rsid w:val="001F214B"/>
    <w:rsid w:val="001F21F5"/>
    <w:rsid w:val="001F5F8D"/>
    <w:rsid w:val="001F7B7D"/>
    <w:rsid w:val="001F7D64"/>
    <w:rsid w:val="00200FC3"/>
    <w:rsid w:val="00202F3F"/>
    <w:rsid w:val="0020362B"/>
    <w:rsid w:val="00204BAB"/>
    <w:rsid w:val="00204C4A"/>
    <w:rsid w:val="00205545"/>
    <w:rsid w:val="00210418"/>
    <w:rsid w:val="00210692"/>
    <w:rsid w:val="002115D5"/>
    <w:rsid w:val="00214E96"/>
    <w:rsid w:val="00215B42"/>
    <w:rsid w:val="002178B5"/>
    <w:rsid w:val="00217B40"/>
    <w:rsid w:val="00220764"/>
    <w:rsid w:val="00224BB2"/>
    <w:rsid w:val="002259F7"/>
    <w:rsid w:val="00227026"/>
    <w:rsid w:val="0023486B"/>
    <w:rsid w:val="00235240"/>
    <w:rsid w:val="002368FD"/>
    <w:rsid w:val="0024110F"/>
    <w:rsid w:val="002423AB"/>
    <w:rsid w:val="00242700"/>
    <w:rsid w:val="00242D34"/>
    <w:rsid w:val="002440B0"/>
    <w:rsid w:val="0025421A"/>
    <w:rsid w:val="002551FF"/>
    <w:rsid w:val="0025685C"/>
    <w:rsid w:val="002604B9"/>
    <w:rsid w:val="00260792"/>
    <w:rsid w:val="002629C7"/>
    <w:rsid w:val="002642FA"/>
    <w:rsid w:val="00264B90"/>
    <w:rsid w:val="00264E60"/>
    <w:rsid w:val="00271FD6"/>
    <w:rsid w:val="00272119"/>
    <w:rsid w:val="002736B9"/>
    <w:rsid w:val="00273F2C"/>
    <w:rsid w:val="00273F4B"/>
    <w:rsid w:val="002744A3"/>
    <w:rsid w:val="0027539A"/>
    <w:rsid w:val="00276E8F"/>
    <w:rsid w:val="0027792D"/>
    <w:rsid w:val="00277F91"/>
    <w:rsid w:val="00282723"/>
    <w:rsid w:val="00282788"/>
    <w:rsid w:val="00284CA4"/>
    <w:rsid w:val="0028617A"/>
    <w:rsid w:val="00287B46"/>
    <w:rsid w:val="00287FB9"/>
    <w:rsid w:val="00290C02"/>
    <w:rsid w:val="002915AC"/>
    <w:rsid w:val="00292146"/>
    <w:rsid w:val="00292659"/>
    <w:rsid w:val="00292E37"/>
    <w:rsid w:val="0029608A"/>
    <w:rsid w:val="0029654A"/>
    <w:rsid w:val="0029691D"/>
    <w:rsid w:val="00297841"/>
    <w:rsid w:val="002A082F"/>
    <w:rsid w:val="002A2121"/>
    <w:rsid w:val="002A2F3A"/>
    <w:rsid w:val="002A3513"/>
    <w:rsid w:val="002A3EC8"/>
    <w:rsid w:val="002A4396"/>
    <w:rsid w:val="002A60E3"/>
    <w:rsid w:val="002A65DC"/>
    <w:rsid w:val="002A6617"/>
    <w:rsid w:val="002A7E1B"/>
    <w:rsid w:val="002B026F"/>
    <w:rsid w:val="002B0524"/>
    <w:rsid w:val="002B0EDC"/>
    <w:rsid w:val="002B2364"/>
    <w:rsid w:val="002B2470"/>
    <w:rsid w:val="002B4718"/>
    <w:rsid w:val="002B7520"/>
    <w:rsid w:val="002C0004"/>
    <w:rsid w:val="002C0B43"/>
    <w:rsid w:val="002C36E9"/>
    <w:rsid w:val="002C37FB"/>
    <w:rsid w:val="002C4706"/>
    <w:rsid w:val="002C6744"/>
    <w:rsid w:val="002D4D54"/>
    <w:rsid w:val="002D68F4"/>
    <w:rsid w:val="002E03AB"/>
    <w:rsid w:val="002E318E"/>
    <w:rsid w:val="002E6DD1"/>
    <w:rsid w:val="002F0224"/>
    <w:rsid w:val="002F027E"/>
    <w:rsid w:val="002F1CED"/>
    <w:rsid w:val="002F22F8"/>
    <w:rsid w:val="002F2EC2"/>
    <w:rsid w:val="002F3599"/>
    <w:rsid w:val="002F4C1F"/>
    <w:rsid w:val="002F7692"/>
    <w:rsid w:val="00306AA6"/>
    <w:rsid w:val="003110B7"/>
    <w:rsid w:val="00312CEA"/>
    <w:rsid w:val="0031507D"/>
    <w:rsid w:val="0031727D"/>
    <w:rsid w:val="00320BFA"/>
    <w:rsid w:val="0032201D"/>
    <w:rsid w:val="003222D3"/>
    <w:rsid w:val="0032378D"/>
    <w:rsid w:val="00324ED2"/>
    <w:rsid w:val="00333025"/>
    <w:rsid w:val="00333088"/>
    <w:rsid w:val="00333F50"/>
    <w:rsid w:val="00333FDD"/>
    <w:rsid w:val="00335048"/>
    <w:rsid w:val="00340AD0"/>
    <w:rsid w:val="00340B6D"/>
    <w:rsid w:val="00340C8E"/>
    <w:rsid w:val="0034219F"/>
    <w:rsid w:val="003432BE"/>
    <w:rsid w:val="003442B7"/>
    <w:rsid w:val="00344540"/>
    <w:rsid w:val="003468E2"/>
    <w:rsid w:val="0034784A"/>
    <w:rsid w:val="003519A3"/>
    <w:rsid w:val="00352514"/>
    <w:rsid w:val="003557CA"/>
    <w:rsid w:val="0036063A"/>
    <w:rsid w:val="00362443"/>
    <w:rsid w:val="003642BD"/>
    <w:rsid w:val="00365532"/>
    <w:rsid w:val="00365CA7"/>
    <w:rsid w:val="00366914"/>
    <w:rsid w:val="00367E1E"/>
    <w:rsid w:val="0037046F"/>
    <w:rsid w:val="00371554"/>
    <w:rsid w:val="00371EDD"/>
    <w:rsid w:val="00375212"/>
    <w:rsid w:val="0037632E"/>
    <w:rsid w:val="00376AD9"/>
    <w:rsid w:val="00377ACA"/>
    <w:rsid w:val="00377DA7"/>
    <w:rsid w:val="00382F1A"/>
    <w:rsid w:val="00383087"/>
    <w:rsid w:val="00391458"/>
    <w:rsid w:val="003921B5"/>
    <w:rsid w:val="0039378A"/>
    <w:rsid w:val="0039596F"/>
    <w:rsid w:val="00395E96"/>
    <w:rsid w:val="003A1B1F"/>
    <w:rsid w:val="003A2321"/>
    <w:rsid w:val="003A2B7D"/>
    <w:rsid w:val="003A4A75"/>
    <w:rsid w:val="003A50D1"/>
    <w:rsid w:val="003A5366"/>
    <w:rsid w:val="003A67F5"/>
    <w:rsid w:val="003B228A"/>
    <w:rsid w:val="003B61FD"/>
    <w:rsid w:val="003B647A"/>
    <w:rsid w:val="003B667D"/>
    <w:rsid w:val="003C1050"/>
    <w:rsid w:val="003C2949"/>
    <w:rsid w:val="003C5262"/>
    <w:rsid w:val="003C6269"/>
    <w:rsid w:val="003D0FD9"/>
    <w:rsid w:val="003D2203"/>
    <w:rsid w:val="003D398C"/>
    <w:rsid w:val="003D473B"/>
    <w:rsid w:val="003D4B35"/>
    <w:rsid w:val="003D6BB5"/>
    <w:rsid w:val="003D7609"/>
    <w:rsid w:val="003E4F19"/>
    <w:rsid w:val="003E51CD"/>
    <w:rsid w:val="003E540F"/>
    <w:rsid w:val="003E6B4D"/>
    <w:rsid w:val="003E6B9D"/>
    <w:rsid w:val="003E72DC"/>
    <w:rsid w:val="003E7A4C"/>
    <w:rsid w:val="003F5F25"/>
    <w:rsid w:val="004030F1"/>
    <w:rsid w:val="0040436D"/>
    <w:rsid w:val="00405D81"/>
    <w:rsid w:val="004072FD"/>
    <w:rsid w:val="00410543"/>
    <w:rsid w:val="004109C7"/>
    <w:rsid w:val="00412AAA"/>
    <w:rsid w:val="00413231"/>
    <w:rsid w:val="00413CF1"/>
    <w:rsid w:val="00415ECD"/>
    <w:rsid w:val="004173CC"/>
    <w:rsid w:val="0042104F"/>
    <w:rsid w:val="004225C0"/>
    <w:rsid w:val="0042356B"/>
    <w:rsid w:val="0042420A"/>
    <w:rsid w:val="004243D2"/>
    <w:rsid w:val="00424610"/>
    <w:rsid w:val="00424AD5"/>
    <w:rsid w:val="00425493"/>
    <w:rsid w:val="00430D4F"/>
    <w:rsid w:val="0043121A"/>
    <w:rsid w:val="00431C8E"/>
    <w:rsid w:val="00433C56"/>
    <w:rsid w:val="00435424"/>
    <w:rsid w:val="004450B6"/>
    <w:rsid w:val="004461C0"/>
    <w:rsid w:val="00450849"/>
    <w:rsid w:val="00451B94"/>
    <w:rsid w:val="004552EF"/>
    <w:rsid w:val="0045553B"/>
    <w:rsid w:val="00455A18"/>
    <w:rsid w:val="00455AED"/>
    <w:rsid w:val="004568B6"/>
    <w:rsid w:val="00457689"/>
    <w:rsid w:val="004603D7"/>
    <w:rsid w:val="00461A34"/>
    <w:rsid w:val="0046322C"/>
    <w:rsid w:val="00463F5F"/>
    <w:rsid w:val="004661F2"/>
    <w:rsid w:val="00467439"/>
    <w:rsid w:val="00467AA6"/>
    <w:rsid w:val="00470C41"/>
    <w:rsid w:val="00471260"/>
    <w:rsid w:val="00472AA4"/>
    <w:rsid w:val="00473C59"/>
    <w:rsid w:val="0047690F"/>
    <w:rsid w:val="00476C78"/>
    <w:rsid w:val="00477EF6"/>
    <w:rsid w:val="0048080B"/>
    <w:rsid w:val="0048214E"/>
    <w:rsid w:val="00482174"/>
    <w:rsid w:val="00482A54"/>
    <w:rsid w:val="0048576D"/>
    <w:rsid w:val="00487124"/>
    <w:rsid w:val="004903D4"/>
    <w:rsid w:val="00490C5B"/>
    <w:rsid w:val="00491F2F"/>
    <w:rsid w:val="00493B1A"/>
    <w:rsid w:val="00493D73"/>
    <w:rsid w:val="0049495C"/>
    <w:rsid w:val="00496A67"/>
    <w:rsid w:val="00497EF6"/>
    <w:rsid w:val="004A2BA9"/>
    <w:rsid w:val="004A33DC"/>
    <w:rsid w:val="004A3AA1"/>
    <w:rsid w:val="004A5C82"/>
    <w:rsid w:val="004B035E"/>
    <w:rsid w:val="004B42D8"/>
    <w:rsid w:val="004B4B05"/>
    <w:rsid w:val="004B6B8F"/>
    <w:rsid w:val="004B7511"/>
    <w:rsid w:val="004C1260"/>
    <w:rsid w:val="004C3ADC"/>
    <w:rsid w:val="004C5E7E"/>
    <w:rsid w:val="004D2335"/>
    <w:rsid w:val="004D2CD6"/>
    <w:rsid w:val="004D5E64"/>
    <w:rsid w:val="004D78E6"/>
    <w:rsid w:val="004E23CE"/>
    <w:rsid w:val="004E47CA"/>
    <w:rsid w:val="004E516B"/>
    <w:rsid w:val="004E7A63"/>
    <w:rsid w:val="004F28A9"/>
    <w:rsid w:val="004F4971"/>
    <w:rsid w:val="005004F5"/>
    <w:rsid w:val="00500539"/>
    <w:rsid w:val="00500C02"/>
    <w:rsid w:val="00502C30"/>
    <w:rsid w:val="00503373"/>
    <w:rsid w:val="00503F3F"/>
    <w:rsid w:val="00504693"/>
    <w:rsid w:val="00507572"/>
    <w:rsid w:val="005076B8"/>
    <w:rsid w:val="005078D9"/>
    <w:rsid w:val="005122C9"/>
    <w:rsid w:val="00512A8A"/>
    <w:rsid w:val="00512F96"/>
    <w:rsid w:val="00513441"/>
    <w:rsid w:val="00514BCB"/>
    <w:rsid w:val="005164BB"/>
    <w:rsid w:val="00520BE0"/>
    <w:rsid w:val="005215FF"/>
    <w:rsid w:val="00524718"/>
    <w:rsid w:val="005254F0"/>
    <w:rsid w:val="00527485"/>
    <w:rsid w:val="0052783D"/>
    <w:rsid w:val="00530234"/>
    <w:rsid w:val="00530A7D"/>
    <w:rsid w:val="005312EB"/>
    <w:rsid w:val="00531A2F"/>
    <w:rsid w:val="00532A40"/>
    <w:rsid w:val="00533D2E"/>
    <w:rsid w:val="00533DBF"/>
    <w:rsid w:val="0053415C"/>
    <w:rsid w:val="005347CC"/>
    <w:rsid w:val="0053489F"/>
    <w:rsid w:val="0053523C"/>
    <w:rsid w:val="0053615F"/>
    <w:rsid w:val="00536336"/>
    <w:rsid w:val="00536AB7"/>
    <w:rsid w:val="00537ED8"/>
    <w:rsid w:val="0054044B"/>
    <w:rsid w:val="00541605"/>
    <w:rsid w:val="005419D6"/>
    <w:rsid w:val="00542ED7"/>
    <w:rsid w:val="005455F8"/>
    <w:rsid w:val="005458C5"/>
    <w:rsid w:val="005468EA"/>
    <w:rsid w:val="00546BBC"/>
    <w:rsid w:val="00550D4A"/>
    <w:rsid w:val="00551B81"/>
    <w:rsid w:val="00552BBD"/>
    <w:rsid w:val="00554D8B"/>
    <w:rsid w:val="0055592D"/>
    <w:rsid w:val="00556FBB"/>
    <w:rsid w:val="0056006C"/>
    <w:rsid w:val="005619FE"/>
    <w:rsid w:val="00561EBD"/>
    <w:rsid w:val="0056393D"/>
    <w:rsid w:val="00563F2B"/>
    <w:rsid w:val="00564182"/>
    <w:rsid w:val="00564A29"/>
    <w:rsid w:val="00564FBC"/>
    <w:rsid w:val="00565984"/>
    <w:rsid w:val="00565C1A"/>
    <w:rsid w:val="00566EDE"/>
    <w:rsid w:val="005705A9"/>
    <w:rsid w:val="00571BD2"/>
    <w:rsid w:val="00572140"/>
    <w:rsid w:val="00572864"/>
    <w:rsid w:val="005737D2"/>
    <w:rsid w:val="005738DA"/>
    <w:rsid w:val="00574FA4"/>
    <w:rsid w:val="00575E72"/>
    <w:rsid w:val="00576F17"/>
    <w:rsid w:val="0058097A"/>
    <w:rsid w:val="00581993"/>
    <w:rsid w:val="005819DD"/>
    <w:rsid w:val="00581AD5"/>
    <w:rsid w:val="00581BD6"/>
    <w:rsid w:val="005830C2"/>
    <w:rsid w:val="005845F3"/>
    <w:rsid w:val="0058482B"/>
    <w:rsid w:val="00586072"/>
    <w:rsid w:val="0058618A"/>
    <w:rsid w:val="00587002"/>
    <w:rsid w:val="00590B54"/>
    <w:rsid w:val="00591611"/>
    <w:rsid w:val="00592BA8"/>
    <w:rsid w:val="0059377F"/>
    <w:rsid w:val="005A21FA"/>
    <w:rsid w:val="005A362B"/>
    <w:rsid w:val="005A4952"/>
    <w:rsid w:val="005A4CE8"/>
    <w:rsid w:val="005A7625"/>
    <w:rsid w:val="005B0C97"/>
    <w:rsid w:val="005B20A1"/>
    <w:rsid w:val="005B2478"/>
    <w:rsid w:val="005B2E12"/>
    <w:rsid w:val="005C1968"/>
    <w:rsid w:val="005C1F65"/>
    <w:rsid w:val="005C21FC"/>
    <w:rsid w:val="005C222B"/>
    <w:rsid w:val="005C29B5"/>
    <w:rsid w:val="005C30AE"/>
    <w:rsid w:val="005C4DF2"/>
    <w:rsid w:val="005C6A7C"/>
    <w:rsid w:val="005C6C9A"/>
    <w:rsid w:val="005C7126"/>
    <w:rsid w:val="005D1AAB"/>
    <w:rsid w:val="005D68C2"/>
    <w:rsid w:val="005D71A3"/>
    <w:rsid w:val="005D7744"/>
    <w:rsid w:val="005D7D80"/>
    <w:rsid w:val="005E003B"/>
    <w:rsid w:val="005E35F3"/>
    <w:rsid w:val="005E400D"/>
    <w:rsid w:val="005E4A16"/>
    <w:rsid w:val="005E698D"/>
    <w:rsid w:val="005F0374"/>
    <w:rsid w:val="005F0831"/>
    <w:rsid w:val="005F09F1"/>
    <w:rsid w:val="005F0BED"/>
    <w:rsid w:val="005F3FEB"/>
    <w:rsid w:val="005F5DF2"/>
    <w:rsid w:val="005F645A"/>
    <w:rsid w:val="005F64F4"/>
    <w:rsid w:val="005F6B23"/>
    <w:rsid w:val="005F7EDE"/>
    <w:rsid w:val="0060060C"/>
    <w:rsid w:val="0060116F"/>
    <w:rsid w:val="00601353"/>
    <w:rsid w:val="00604399"/>
    <w:rsid w:val="00604871"/>
    <w:rsid w:val="00607DE0"/>
    <w:rsid w:val="0061176B"/>
    <w:rsid w:val="006118D1"/>
    <w:rsid w:val="00611B8F"/>
    <w:rsid w:val="0061251F"/>
    <w:rsid w:val="00612D45"/>
    <w:rsid w:val="00613B57"/>
    <w:rsid w:val="00615866"/>
    <w:rsid w:val="00617B19"/>
    <w:rsid w:val="00620D93"/>
    <w:rsid w:val="00621F45"/>
    <w:rsid w:val="00622A45"/>
    <w:rsid w:val="0062386A"/>
    <w:rsid w:val="0062576D"/>
    <w:rsid w:val="00625788"/>
    <w:rsid w:val="00625A17"/>
    <w:rsid w:val="0062610A"/>
    <w:rsid w:val="006266F6"/>
    <w:rsid w:val="00627FDD"/>
    <w:rsid w:val="006305AA"/>
    <w:rsid w:val="00630766"/>
    <w:rsid w:val="006308BE"/>
    <w:rsid w:val="00631F4A"/>
    <w:rsid w:val="0063277E"/>
    <w:rsid w:val="006331D0"/>
    <w:rsid w:val="0063457C"/>
    <w:rsid w:val="00634785"/>
    <w:rsid w:val="00635395"/>
    <w:rsid w:val="006361D2"/>
    <w:rsid w:val="006362BA"/>
    <w:rsid w:val="006364F4"/>
    <w:rsid w:val="006371CB"/>
    <w:rsid w:val="00637B20"/>
    <w:rsid w:val="00640352"/>
    <w:rsid w:val="00640D9E"/>
    <w:rsid w:val="006426D5"/>
    <w:rsid w:val="00642924"/>
    <w:rsid w:val="006466FF"/>
    <w:rsid w:val="00646A5F"/>
    <w:rsid w:val="00647058"/>
    <w:rsid w:val="006475C1"/>
    <w:rsid w:val="00650C7D"/>
    <w:rsid w:val="0065130E"/>
    <w:rsid w:val="00653909"/>
    <w:rsid w:val="0065414A"/>
    <w:rsid w:val="0065628E"/>
    <w:rsid w:val="00656C00"/>
    <w:rsid w:val="0066110B"/>
    <w:rsid w:val="00661967"/>
    <w:rsid w:val="00661F61"/>
    <w:rsid w:val="00663960"/>
    <w:rsid w:val="00664CA4"/>
    <w:rsid w:val="00671B49"/>
    <w:rsid w:val="00672CD7"/>
    <w:rsid w:val="00673BB2"/>
    <w:rsid w:val="00674155"/>
    <w:rsid w:val="006746CA"/>
    <w:rsid w:val="006747CB"/>
    <w:rsid w:val="00674D51"/>
    <w:rsid w:val="00675BAF"/>
    <w:rsid w:val="00677463"/>
    <w:rsid w:val="00680426"/>
    <w:rsid w:val="00680E70"/>
    <w:rsid w:val="006824FB"/>
    <w:rsid w:val="00684D91"/>
    <w:rsid w:val="006853E0"/>
    <w:rsid w:val="00690FB3"/>
    <w:rsid w:val="006918E3"/>
    <w:rsid w:val="006919EB"/>
    <w:rsid w:val="00692560"/>
    <w:rsid w:val="00695645"/>
    <w:rsid w:val="00695745"/>
    <w:rsid w:val="00695D26"/>
    <w:rsid w:val="0069600B"/>
    <w:rsid w:val="006964DF"/>
    <w:rsid w:val="00696FA7"/>
    <w:rsid w:val="0069708C"/>
    <w:rsid w:val="00697971"/>
    <w:rsid w:val="006A0A1A"/>
    <w:rsid w:val="006A2A80"/>
    <w:rsid w:val="006A2AA3"/>
    <w:rsid w:val="006A5F4E"/>
    <w:rsid w:val="006A61BA"/>
    <w:rsid w:val="006A6460"/>
    <w:rsid w:val="006A6944"/>
    <w:rsid w:val="006B0760"/>
    <w:rsid w:val="006B104E"/>
    <w:rsid w:val="006B17F7"/>
    <w:rsid w:val="006B5AEA"/>
    <w:rsid w:val="006B6383"/>
    <w:rsid w:val="006B640D"/>
    <w:rsid w:val="006C61FA"/>
    <w:rsid w:val="006C6E04"/>
    <w:rsid w:val="006D027D"/>
    <w:rsid w:val="006D0896"/>
    <w:rsid w:val="006D0940"/>
    <w:rsid w:val="006D188F"/>
    <w:rsid w:val="006D2382"/>
    <w:rsid w:val="006D3116"/>
    <w:rsid w:val="006D43DE"/>
    <w:rsid w:val="006D49EB"/>
    <w:rsid w:val="006D6543"/>
    <w:rsid w:val="006D772B"/>
    <w:rsid w:val="006D774C"/>
    <w:rsid w:val="006E0BE4"/>
    <w:rsid w:val="006E20F9"/>
    <w:rsid w:val="006E25D2"/>
    <w:rsid w:val="006E400B"/>
    <w:rsid w:val="006E417B"/>
    <w:rsid w:val="006E694F"/>
    <w:rsid w:val="006E6D89"/>
    <w:rsid w:val="006E7EC3"/>
    <w:rsid w:val="006F12DA"/>
    <w:rsid w:val="006F654C"/>
    <w:rsid w:val="006F6C11"/>
    <w:rsid w:val="006F7397"/>
    <w:rsid w:val="006F755C"/>
    <w:rsid w:val="0070391A"/>
    <w:rsid w:val="00706486"/>
    <w:rsid w:val="007068CE"/>
    <w:rsid w:val="00707743"/>
    <w:rsid w:val="0071711B"/>
    <w:rsid w:val="00717638"/>
    <w:rsid w:val="00717BC9"/>
    <w:rsid w:val="00717D31"/>
    <w:rsid w:val="007214E3"/>
    <w:rsid w:val="007222F7"/>
    <w:rsid w:val="00723BD4"/>
    <w:rsid w:val="00724679"/>
    <w:rsid w:val="00725368"/>
    <w:rsid w:val="00725ED4"/>
    <w:rsid w:val="007304F3"/>
    <w:rsid w:val="00730839"/>
    <w:rsid w:val="00730F60"/>
    <w:rsid w:val="00732D0A"/>
    <w:rsid w:val="00732E22"/>
    <w:rsid w:val="00733914"/>
    <w:rsid w:val="00733FF9"/>
    <w:rsid w:val="0073764B"/>
    <w:rsid w:val="00737768"/>
    <w:rsid w:val="00737CE5"/>
    <w:rsid w:val="0074137B"/>
    <w:rsid w:val="00741F60"/>
    <w:rsid w:val="00742AE7"/>
    <w:rsid w:val="00743425"/>
    <w:rsid w:val="007459BB"/>
    <w:rsid w:val="00745CEE"/>
    <w:rsid w:val="00745E21"/>
    <w:rsid w:val="00745E83"/>
    <w:rsid w:val="00746B25"/>
    <w:rsid w:val="007477C9"/>
    <w:rsid w:val="00751087"/>
    <w:rsid w:val="007517A1"/>
    <w:rsid w:val="00752038"/>
    <w:rsid w:val="007534C0"/>
    <w:rsid w:val="00753874"/>
    <w:rsid w:val="00754F6E"/>
    <w:rsid w:val="007554DF"/>
    <w:rsid w:val="00756C51"/>
    <w:rsid w:val="0075776D"/>
    <w:rsid w:val="007613FB"/>
    <w:rsid w:val="00761E34"/>
    <w:rsid w:val="007671EC"/>
    <w:rsid w:val="00771756"/>
    <w:rsid w:val="007722BF"/>
    <w:rsid w:val="00773F7E"/>
    <w:rsid w:val="007745C8"/>
    <w:rsid w:val="0077580B"/>
    <w:rsid w:val="00776969"/>
    <w:rsid w:val="00777BDC"/>
    <w:rsid w:val="00781167"/>
    <w:rsid w:val="007834A5"/>
    <w:rsid w:val="007839D6"/>
    <w:rsid w:val="00784D91"/>
    <w:rsid w:val="00784EBD"/>
    <w:rsid w:val="007854B3"/>
    <w:rsid w:val="00785567"/>
    <w:rsid w:val="007864E7"/>
    <w:rsid w:val="00786792"/>
    <w:rsid w:val="0078729E"/>
    <w:rsid w:val="0078787D"/>
    <w:rsid w:val="00787FA8"/>
    <w:rsid w:val="007929DC"/>
    <w:rsid w:val="0079379F"/>
    <w:rsid w:val="007944F8"/>
    <w:rsid w:val="00797127"/>
    <w:rsid w:val="007973E3"/>
    <w:rsid w:val="007A0AC2"/>
    <w:rsid w:val="007A1883"/>
    <w:rsid w:val="007A326E"/>
    <w:rsid w:val="007A5D09"/>
    <w:rsid w:val="007B0284"/>
    <w:rsid w:val="007B2C7B"/>
    <w:rsid w:val="007B2E24"/>
    <w:rsid w:val="007B6654"/>
    <w:rsid w:val="007B7685"/>
    <w:rsid w:val="007C1391"/>
    <w:rsid w:val="007C19C7"/>
    <w:rsid w:val="007C693C"/>
    <w:rsid w:val="007C70C4"/>
    <w:rsid w:val="007C758E"/>
    <w:rsid w:val="007C76C5"/>
    <w:rsid w:val="007D0720"/>
    <w:rsid w:val="007D08A5"/>
    <w:rsid w:val="007D10F2"/>
    <w:rsid w:val="007D11F5"/>
    <w:rsid w:val="007D207E"/>
    <w:rsid w:val="007D2E5E"/>
    <w:rsid w:val="007D45E5"/>
    <w:rsid w:val="007D6314"/>
    <w:rsid w:val="007D637D"/>
    <w:rsid w:val="007D6DD2"/>
    <w:rsid w:val="007D6DEC"/>
    <w:rsid w:val="007E46A1"/>
    <w:rsid w:val="007E730D"/>
    <w:rsid w:val="007E7311"/>
    <w:rsid w:val="007E7AFE"/>
    <w:rsid w:val="007F20C0"/>
    <w:rsid w:val="007F2E12"/>
    <w:rsid w:val="007F403E"/>
    <w:rsid w:val="007F7D5F"/>
    <w:rsid w:val="00800606"/>
    <w:rsid w:val="00800861"/>
    <w:rsid w:val="00802D0F"/>
    <w:rsid w:val="00806156"/>
    <w:rsid w:val="00806271"/>
    <w:rsid w:val="008071BF"/>
    <w:rsid w:val="008072AC"/>
    <w:rsid w:val="00807D5F"/>
    <w:rsid w:val="00810CEA"/>
    <w:rsid w:val="0081179C"/>
    <w:rsid w:val="008225D3"/>
    <w:rsid w:val="00822930"/>
    <w:rsid w:val="00822FB5"/>
    <w:rsid w:val="008233E5"/>
    <w:rsid w:val="00823B07"/>
    <w:rsid w:val="00823C04"/>
    <w:rsid w:val="00823E8C"/>
    <w:rsid w:val="00827763"/>
    <w:rsid w:val="00833DE8"/>
    <w:rsid w:val="00833F47"/>
    <w:rsid w:val="008348C3"/>
    <w:rsid w:val="00836504"/>
    <w:rsid w:val="008373B4"/>
    <w:rsid w:val="008404C4"/>
    <w:rsid w:val="00841692"/>
    <w:rsid w:val="00846B23"/>
    <w:rsid w:val="00847615"/>
    <w:rsid w:val="00847D37"/>
    <w:rsid w:val="0085001D"/>
    <w:rsid w:val="008502BA"/>
    <w:rsid w:val="008508B6"/>
    <w:rsid w:val="00851084"/>
    <w:rsid w:val="008517E0"/>
    <w:rsid w:val="00854402"/>
    <w:rsid w:val="00854692"/>
    <w:rsid w:val="00854CE0"/>
    <w:rsid w:val="00856E95"/>
    <w:rsid w:val="008607CB"/>
    <w:rsid w:val="0086104A"/>
    <w:rsid w:val="0086259C"/>
    <w:rsid w:val="00862AE5"/>
    <w:rsid w:val="008641B1"/>
    <w:rsid w:val="00865CBA"/>
    <w:rsid w:val="0087044D"/>
    <w:rsid w:val="00870802"/>
    <w:rsid w:val="00871A41"/>
    <w:rsid w:val="00872D68"/>
    <w:rsid w:val="00873568"/>
    <w:rsid w:val="00881CE9"/>
    <w:rsid w:val="00886D76"/>
    <w:rsid w:val="00886ED3"/>
    <w:rsid w:val="00892FF2"/>
    <w:rsid w:val="00893C0A"/>
    <w:rsid w:val="00893D46"/>
    <w:rsid w:val="008963FF"/>
    <w:rsid w:val="008968E6"/>
    <w:rsid w:val="00897019"/>
    <w:rsid w:val="008A1874"/>
    <w:rsid w:val="008A6CDD"/>
    <w:rsid w:val="008B0A07"/>
    <w:rsid w:val="008B0C0B"/>
    <w:rsid w:val="008B14A0"/>
    <w:rsid w:val="008B274F"/>
    <w:rsid w:val="008B275E"/>
    <w:rsid w:val="008B41AA"/>
    <w:rsid w:val="008B5EF8"/>
    <w:rsid w:val="008B60B1"/>
    <w:rsid w:val="008B64F9"/>
    <w:rsid w:val="008B65D7"/>
    <w:rsid w:val="008B7253"/>
    <w:rsid w:val="008B732A"/>
    <w:rsid w:val="008B74F4"/>
    <w:rsid w:val="008B781F"/>
    <w:rsid w:val="008C0069"/>
    <w:rsid w:val="008C1495"/>
    <w:rsid w:val="008C2E44"/>
    <w:rsid w:val="008C3B21"/>
    <w:rsid w:val="008C5E2A"/>
    <w:rsid w:val="008D4159"/>
    <w:rsid w:val="008D5522"/>
    <w:rsid w:val="008D69C5"/>
    <w:rsid w:val="008D7404"/>
    <w:rsid w:val="008E0267"/>
    <w:rsid w:val="008E0F86"/>
    <w:rsid w:val="008E128C"/>
    <w:rsid w:val="008E1768"/>
    <w:rsid w:val="008E2EE0"/>
    <w:rsid w:val="008E530C"/>
    <w:rsid w:val="008E67BE"/>
    <w:rsid w:val="008F0923"/>
    <w:rsid w:val="008F2DC1"/>
    <w:rsid w:val="008F31F1"/>
    <w:rsid w:val="008F3A66"/>
    <w:rsid w:val="008F6723"/>
    <w:rsid w:val="008F70AD"/>
    <w:rsid w:val="008F7588"/>
    <w:rsid w:val="008F7EBE"/>
    <w:rsid w:val="00900DB1"/>
    <w:rsid w:val="009022BF"/>
    <w:rsid w:val="009070F2"/>
    <w:rsid w:val="00910765"/>
    <w:rsid w:val="00911CD9"/>
    <w:rsid w:val="00912B71"/>
    <w:rsid w:val="00913B3B"/>
    <w:rsid w:val="0091557E"/>
    <w:rsid w:val="00916D6E"/>
    <w:rsid w:val="00917CB0"/>
    <w:rsid w:val="009216E7"/>
    <w:rsid w:val="00925223"/>
    <w:rsid w:val="00925B88"/>
    <w:rsid w:val="00931632"/>
    <w:rsid w:val="009321EF"/>
    <w:rsid w:val="00932C92"/>
    <w:rsid w:val="00936447"/>
    <w:rsid w:val="00936D4A"/>
    <w:rsid w:val="0094008B"/>
    <w:rsid w:val="00940570"/>
    <w:rsid w:val="00943E79"/>
    <w:rsid w:val="0094429E"/>
    <w:rsid w:val="00944434"/>
    <w:rsid w:val="00944B4B"/>
    <w:rsid w:val="009454E4"/>
    <w:rsid w:val="00946836"/>
    <w:rsid w:val="00953C70"/>
    <w:rsid w:val="0095451E"/>
    <w:rsid w:val="00955771"/>
    <w:rsid w:val="00957052"/>
    <w:rsid w:val="009611EE"/>
    <w:rsid w:val="009614FD"/>
    <w:rsid w:val="00963AA5"/>
    <w:rsid w:val="00966542"/>
    <w:rsid w:val="0096683A"/>
    <w:rsid w:val="0096743A"/>
    <w:rsid w:val="00967611"/>
    <w:rsid w:val="009700F0"/>
    <w:rsid w:val="009706FD"/>
    <w:rsid w:val="0097098D"/>
    <w:rsid w:val="0097118B"/>
    <w:rsid w:val="00971E89"/>
    <w:rsid w:val="00972BA1"/>
    <w:rsid w:val="00972EDA"/>
    <w:rsid w:val="009754EF"/>
    <w:rsid w:val="00975E12"/>
    <w:rsid w:val="009776A7"/>
    <w:rsid w:val="0098220D"/>
    <w:rsid w:val="0098223C"/>
    <w:rsid w:val="009838A5"/>
    <w:rsid w:val="00983BA1"/>
    <w:rsid w:val="00984240"/>
    <w:rsid w:val="009873B9"/>
    <w:rsid w:val="00987F2B"/>
    <w:rsid w:val="00993581"/>
    <w:rsid w:val="00993E54"/>
    <w:rsid w:val="00994E02"/>
    <w:rsid w:val="009951C4"/>
    <w:rsid w:val="00995B07"/>
    <w:rsid w:val="009A2619"/>
    <w:rsid w:val="009A2797"/>
    <w:rsid w:val="009A3AEE"/>
    <w:rsid w:val="009A57A3"/>
    <w:rsid w:val="009A5850"/>
    <w:rsid w:val="009A6075"/>
    <w:rsid w:val="009A647A"/>
    <w:rsid w:val="009B10D6"/>
    <w:rsid w:val="009B2FA8"/>
    <w:rsid w:val="009B3942"/>
    <w:rsid w:val="009B6A99"/>
    <w:rsid w:val="009B78A3"/>
    <w:rsid w:val="009C0FD2"/>
    <w:rsid w:val="009C4519"/>
    <w:rsid w:val="009C486E"/>
    <w:rsid w:val="009C69E3"/>
    <w:rsid w:val="009D396F"/>
    <w:rsid w:val="009D4804"/>
    <w:rsid w:val="009D65D0"/>
    <w:rsid w:val="009D6820"/>
    <w:rsid w:val="009D68C6"/>
    <w:rsid w:val="009D7E91"/>
    <w:rsid w:val="009E135E"/>
    <w:rsid w:val="009E14C4"/>
    <w:rsid w:val="009E21B0"/>
    <w:rsid w:val="009E2324"/>
    <w:rsid w:val="009E3C92"/>
    <w:rsid w:val="009E54F4"/>
    <w:rsid w:val="009E71AD"/>
    <w:rsid w:val="009F0F55"/>
    <w:rsid w:val="009F2BFA"/>
    <w:rsid w:val="009F3D21"/>
    <w:rsid w:val="009F6614"/>
    <w:rsid w:val="00A03A3D"/>
    <w:rsid w:val="00A045C4"/>
    <w:rsid w:val="00A06A1C"/>
    <w:rsid w:val="00A06BDC"/>
    <w:rsid w:val="00A10626"/>
    <w:rsid w:val="00A10DFA"/>
    <w:rsid w:val="00A114A1"/>
    <w:rsid w:val="00A117D4"/>
    <w:rsid w:val="00A152A4"/>
    <w:rsid w:val="00A15922"/>
    <w:rsid w:val="00A16AFC"/>
    <w:rsid w:val="00A214A8"/>
    <w:rsid w:val="00A21708"/>
    <w:rsid w:val="00A22362"/>
    <w:rsid w:val="00A249BA"/>
    <w:rsid w:val="00A24A28"/>
    <w:rsid w:val="00A255CB"/>
    <w:rsid w:val="00A307C7"/>
    <w:rsid w:val="00A30AE7"/>
    <w:rsid w:val="00A310A3"/>
    <w:rsid w:val="00A3338B"/>
    <w:rsid w:val="00A35E11"/>
    <w:rsid w:val="00A37BDE"/>
    <w:rsid w:val="00A37FC6"/>
    <w:rsid w:val="00A40DDD"/>
    <w:rsid w:val="00A41615"/>
    <w:rsid w:val="00A42722"/>
    <w:rsid w:val="00A44581"/>
    <w:rsid w:val="00A45093"/>
    <w:rsid w:val="00A469DA"/>
    <w:rsid w:val="00A47176"/>
    <w:rsid w:val="00A50EAF"/>
    <w:rsid w:val="00A601BC"/>
    <w:rsid w:val="00A602F9"/>
    <w:rsid w:val="00A650EE"/>
    <w:rsid w:val="00A66009"/>
    <w:rsid w:val="00A662C8"/>
    <w:rsid w:val="00A67950"/>
    <w:rsid w:val="00A71157"/>
    <w:rsid w:val="00A71D15"/>
    <w:rsid w:val="00A763C6"/>
    <w:rsid w:val="00A766CD"/>
    <w:rsid w:val="00A77A14"/>
    <w:rsid w:val="00A77E03"/>
    <w:rsid w:val="00A81E57"/>
    <w:rsid w:val="00A823C2"/>
    <w:rsid w:val="00A83BD8"/>
    <w:rsid w:val="00A908CE"/>
    <w:rsid w:val="00A924F4"/>
    <w:rsid w:val="00A92E56"/>
    <w:rsid w:val="00A94D17"/>
    <w:rsid w:val="00A966E6"/>
    <w:rsid w:val="00AA0612"/>
    <w:rsid w:val="00AA0E86"/>
    <w:rsid w:val="00AA4262"/>
    <w:rsid w:val="00AB23CF"/>
    <w:rsid w:val="00AB2BE3"/>
    <w:rsid w:val="00AB3194"/>
    <w:rsid w:val="00AB3774"/>
    <w:rsid w:val="00AB3CF4"/>
    <w:rsid w:val="00AB4B3C"/>
    <w:rsid w:val="00AB5A7B"/>
    <w:rsid w:val="00AB5B50"/>
    <w:rsid w:val="00AB6148"/>
    <w:rsid w:val="00AB7834"/>
    <w:rsid w:val="00AB7C3F"/>
    <w:rsid w:val="00AC2423"/>
    <w:rsid w:val="00AC429F"/>
    <w:rsid w:val="00AC4D5F"/>
    <w:rsid w:val="00AC5594"/>
    <w:rsid w:val="00AC65DF"/>
    <w:rsid w:val="00AC7377"/>
    <w:rsid w:val="00AD1D2C"/>
    <w:rsid w:val="00AD20E2"/>
    <w:rsid w:val="00AD369F"/>
    <w:rsid w:val="00AD5491"/>
    <w:rsid w:val="00AD7A93"/>
    <w:rsid w:val="00AE0525"/>
    <w:rsid w:val="00AE08DB"/>
    <w:rsid w:val="00AE2729"/>
    <w:rsid w:val="00AE3148"/>
    <w:rsid w:val="00AE5AE2"/>
    <w:rsid w:val="00AE6D2C"/>
    <w:rsid w:val="00AE6EE0"/>
    <w:rsid w:val="00AE7343"/>
    <w:rsid w:val="00AE790F"/>
    <w:rsid w:val="00AF4080"/>
    <w:rsid w:val="00AF4304"/>
    <w:rsid w:val="00AF6EFE"/>
    <w:rsid w:val="00AF78EE"/>
    <w:rsid w:val="00AF7B56"/>
    <w:rsid w:val="00AF7EE9"/>
    <w:rsid w:val="00B00A13"/>
    <w:rsid w:val="00B00D69"/>
    <w:rsid w:val="00B00E04"/>
    <w:rsid w:val="00B02277"/>
    <w:rsid w:val="00B023F1"/>
    <w:rsid w:val="00B03E6C"/>
    <w:rsid w:val="00B05485"/>
    <w:rsid w:val="00B06289"/>
    <w:rsid w:val="00B06F73"/>
    <w:rsid w:val="00B113D8"/>
    <w:rsid w:val="00B14577"/>
    <w:rsid w:val="00B1458E"/>
    <w:rsid w:val="00B14C51"/>
    <w:rsid w:val="00B16994"/>
    <w:rsid w:val="00B16D4C"/>
    <w:rsid w:val="00B20021"/>
    <w:rsid w:val="00B20DAF"/>
    <w:rsid w:val="00B20FDE"/>
    <w:rsid w:val="00B26FD5"/>
    <w:rsid w:val="00B2720A"/>
    <w:rsid w:val="00B31260"/>
    <w:rsid w:val="00B313E9"/>
    <w:rsid w:val="00B3230F"/>
    <w:rsid w:val="00B32BEC"/>
    <w:rsid w:val="00B3673A"/>
    <w:rsid w:val="00B42041"/>
    <w:rsid w:val="00B426F0"/>
    <w:rsid w:val="00B43FBF"/>
    <w:rsid w:val="00B44F11"/>
    <w:rsid w:val="00B4639A"/>
    <w:rsid w:val="00B50BAA"/>
    <w:rsid w:val="00B51846"/>
    <w:rsid w:val="00B54460"/>
    <w:rsid w:val="00B60817"/>
    <w:rsid w:val="00B60BDD"/>
    <w:rsid w:val="00B62979"/>
    <w:rsid w:val="00B63815"/>
    <w:rsid w:val="00B65F3F"/>
    <w:rsid w:val="00B70056"/>
    <w:rsid w:val="00B70644"/>
    <w:rsid w:val="00B70D09"/>
    <w:rsid w:val="00B730FE"/>
    <w:rsid w:val="00B74D75"/>
    <w:rsid w:val="00B7656E"/>
    <w:rsid w:val="00B77506"/>
    <w:rsid w:val="00B77802"/>
    <w:rsid w:val="00B778B9"/>
    <w:rsid w:val="00B81FF2"/>
    <w:rsid w:val="00B823A7"/>
    <w:rsid w:val="00B85B2C"/>
    <w:rsid w:val="00B90FA5"/>
    <w:rsid w:val="00B91054"/>
    <w:rsid w:val="00B919F1"/>
    <w:rsid w:val="00B92CBF"/>
    <w:rsid w:val="00B952EF"/>
    <w:rsid w:val="00B953A7"/>
    <w:rsid w:val="00B96A92"/>
    <w:rsid w:val="00BA0377"/>
    <w:rsid w:val="00BA10A1"/>
    <w:rsid w:val="00BA1FD5"/>
    <w:rsid w:val="00BA2260"/>
    <w:rsid w:val="00BB444B"/>
    <w:rsid w:val="00BB468D"/>
    <w:rsid w:val="00BB51D9"/>
    <w:rsid w:val="00BB534A"/>
    <w:rsid w:val="00BB53CD"/>
    <w:rsid w:val="00BB7804"/>
    <w:rsid w:val="00BC037F"/>
    <w:rsid w:val="00BC0CD8"/>
    <w:rsid w:val="00BC0E8D"/>
    <w:rsid w:val="00BC3041"/>
    <w:rsid w:val="00BC4438"/>
    <w:rsid w:val="00BC4F18"/>
    <w:rsid w:val="00BD2D97"/>
    <w:rsid w:val="00BD3857"/>
    <w:rsid w:val="00BD6548"/>
    <w:rsid w:val="00BD7512"/>
    <w:rsid w:val="00BE16BA"/>
    <w:rsid w:val="00BE2DE3"/>
    <w:rsid w:val="00BE5461"/>
    <w:rsid w:val="00BE6551"/>
    <w:rsid w:val="00BF021C"/>
    <w:rsid w:val="00BF093B"/>
    <w:rsid w:val="00BF14B7"/>
    <w:rsid w:val="00BF2127"/>
    <w:rsid w:val="00BF3552"/>
    <w:rsid w:val="00BF422C"/>
    <w:rsid w:val="00BF7010"/>
    <w:rsid w:val="00C00B88"/>
    <w:rsid w:val="00C0189B"/>
    <w:rsid w:val="00C01C1B"/>
    <w:rsid w:val="00C03F73"/>
    <w:rsid w:val="00C060EB"/>
    <w:rsid w:val="00C06B2A"/>
    <w:rsid w:val="00C10087"/>
    <w:rsid w:val="00C113CA"/>
    <w:rsid w:val="00C11AA0"/>
    <w:rsid w:val="00C13026"/>
    <w:rsid w:val="00C21316"/>
    <w:rsid w:val="00C219BC"/>
    <w:rsid w:val="00C24A54"/>
    <w:rsid w:val="00C27DD0"/>
    <w:rsid w:val="00C30DCC"/>
    <w:rsid w:val="00C31E0E"/>
    <w:rsid w:val="00C33708"/>
    <w:rsid w:val="00C35E57"/>
    <w:rsid w:val="00C35E80"/>
    <w:rsid w:val="00C366BB"/>
    <w:rsid w:val="00C3672A"/>
    <w:rsid w:val="00C4066F"/>
    <w:rsid w:val="00C40AA2"/>
    <w:rsid w:val="00C40F43"/>
    <w:rsid w:val="00C41B44"/>
    <w:rsid w:val="00C4244F"/>
    <w:rsid w:val="00C44B83"/>
    <w:rsid w:val="00C45295"/>
    <w:rsid w:val="00C458D3"/>
    <w:rsid w:val="00C47238"/>
    <w:rsid w:val="00C50BFA"/>
    <w:rsid w:val="00C51686"/>
    <w:rsid w:val="00C524B0"/>
    <w:rsid w:val="00C57652"/>
    <w:rsid w:val="00C6164F"/>
    <w:rsid w:val="00C632ED"/>
    <w:rsid w:val="00C635C6"/>
    <w:rsid w:val="00C63FC4"/>
    <w:rsid w:val="00C65C8C"/>
    <w:rsid w:val="00C66150"/>
    <w:rsid w:val="00C66C2B"/>
    <w:rsid w:val="00C67486"/>
    <w:rsid w:val="00C7071A"/>
    <w:rsid w:val="00C70EF5"/>
    <w:rsid w:val="00C755BC"/>
    <w:rsid w:val="00C756C5"/>
    <w:rsid w:val="00C76C2F"/>
    <w:rsid w:val="00C82195"/>
    <w:rsid w:val="00C82CAE"/>
    <w:rsid w:val="00C8442E"/>
    <w:rsid w:val="00C846A8"/>
    <w:rsid w:val="00C86DAE"/>
    <w:rsid w:val="00C87984"/>
    <w:rsid w:val="00C930A8"/>
    <w:rsid w:val="00C963C7"/>
    <w:rsid w:val="00C9668A"/>
    <w:rsid w:val="00C966A1"/>
    <w:rsid w:val="00CA108B"/>
    <w:rsid w:val="00CA35AC"/>
    <w:rsid w:val="00CA5A8D"/>
    <w:rsid w:val="00CA601F"/>
    <w:rsid w:val="00CA6CDB"/>
    <w:rsid w:val="00CB04E9"/>
    <w:rsid w:val="00CB0F52"/>
    <w:rsid w:val="00CB1571"/>
    <w:rsid w:val="00CB1C5C"/>
    <w:rsid w:val="00CB1DA4"/>
    <w:rsid w:val="00CB228E"/>
    <w:rsid w:val="00CB3017"/>
    <w:rsid w:val="00CB4F6E"/>
    <w:rsid w:val="00CB5779"/>
    <w:rsid w:val="00CB5E13"/>
    <w:rsid w:val="00CB7485"/>
    <w:rsid w:val="00CB7E76"/>
    <w:rsid w:val="00CC0505"/>
    <w:rsid w:val="00CC2114"/>
    <w:rsid w:val="00CC3160"/>
    <w:rsid w:val="00CC3524"/>
    <w:rsid w:val="00CC6478"/>
    <w:rsid w:val="00CC6F22"/>
    <w:rsid w:val="00CD1C80"/>
    <w:rsid w:val="00CD27BE"/>
    <w:rsid w:val="00CD29E9"/>
    <w:rsid w:val="00CD2A59"/>
    <w:rsid w:val="00CD4BBC"/>
    <w:rsid w:val="00CD5CF3"/>
    <w:rsid w:val="00CD6A8A"/>
    <w:rsid w:val="00CD6F0F"/>
    <w:rsid w:val="00CE0BB7"/>
    <w:rsid w:val="00CE0C97"/>
    <w:rsid w:val="00CE3E9A"/>
    <w:rsid w:val="00CE4732"/>
    <w:rsid w:val="00CE708B"/>
    <w:rsid w:val="00CF26B7"/>
    <w:rsid w:val="00CF4600"/>
    <w:rsid w:val="00CF529B"/>
    <w:rsid w:val="00CF6E39"/>
    <w:rsid w:val="00CF72DA"/>
    <w:rsid w:val="00CF735F"/>
    <w:rsid w:val="00D0193B"/>
    <w:rsid w:val="00D01FD6"/>
    <w:rsid w:val="00D03B57"/>
    <w:rsid w:val="00D0635D"/>
    <w:rsid w:val="00D07531"/>
    <w:rsid w:val="00D0769A"/>
    <w:rsid w:val="00D120FE"/>
    <w:rsid w:val="00D1339B"/>
    <w:rsid w:val="00D156EB"/>
    <w:rsid w:val="00D15B4E"/>
    <w:rsid w:val="00D169E2"/>
    <w:rsid w:val="00D1774D"/>
    <w:rsid w:val="00D177E7"/>
    <w:rsid w:val="00D2079F"/>
    <w:rsid w:val="00D240D9"/>
    <w:rsid w:val="00D2630C"/>
    <w:rsid w:val="00D337EB"/>
    <w:rsid w:val="00D34655"/>
    <w:rsid w:val="00D359A2"/>
    <w:rsid w:val="00D35A01"/>
    <w:rsid w:val="00D36837"/>
    <w:rsid w:val="00D4031F"/>
    <w:rsid w:val="00D41020"/>
    <w:rsid w:val="00D425CA"/>
    <w:rsid w:val="00D43AD5"/>
    <w:rsid w:val="00D4404D"/>
    <w:rsid w:val="00D447EF"/>
    <w:rsid w:val="00D45EB8"/>
    <w:rsid w:val="00D463BC"/>
    <w:rsid w:val="00D46D25"/>
    <w:rsid w:val="00D505E2"/>
    <w:rsid w:val="00D52251"/>
    <w:rsid w:val="00D52998"/>
    <w:rsid w:val="00D54F39"/>
    <w:rsid w:val="00D5502D"/>
    <w:rsid w:val="00D56B01"/>
    <w:rsid w:val="00D56D18"/>
    <w:rsid w:val="00D6498F"/>
    <w:rsid w:val="00D64BC7"/>
    <w:rsid w:val="00D65160"/>
    <w:rsid w:val="00D6603D"/>
    <w:rsid w:val="00D66AF5"/>
    <w:rsid w:val="00D67DF3"/>
    <w:rsid w:val="00D702A2"/>
    <w:rsid w:val="00D7463D"/>
    <w:rsid w:val="00D765F9"/>
    <w:rsid w:val="00D76AE8"/>
    <w:rsid w:val="00D80F5A"/>
    <w:rsid w:val="00D829D3"/>
    <w:rsid w:val="00D83598"/>
    <w:rsid w:val="00D83DE8"/>
    <w:rsid w:val="00D84943"/>
    <w:rsid w:val="00D8563C"/>
    <w:rsid w:val="00D868C1"/>
    <w:rsid w:val="00D87327"/>
    <w:rsid w:val="00D87A8F"/>
    <w:rsid w:val="00D9016B"/>
    <w:rsid w:val="00D90A1C"/>
    <w:rsid w:val="00D93D40"/>
    <w:rsid w:val="00D94AE7"/>
    <w:rsid w:val="00D95B08"/>
    <w:rsid w:val="00D966B3"/>
    <w:rsid w:val="00D970F0"/>
    <w:rsid w:val="00DA23A1"/>
    <w:rsid w:val="00DA311C"/>
    <w:rsid w:val="00DA3FB6"/>
    <w:rsid w:val="00DA4540"/>
    <w:rsid w:val="00DA587E"/>
    <w:rsid w:val="00DA5953"/>
    <w:rsid w:val="00DA60F4"/>
    <w:rsid w:val="00DA67F6"/>
    <w:rsid w:val="00DA72D4"/>
    <w:rsid w:val="00DB0F8B"/>
    <w:rsid w:val="00DB1AFB"/>
    <w:rsid w:val="00DB25D8"/>
    <w:rsid w:val="00DB2DDB"/>
    <w:rsid w:val="00DB3052"/>
    <w:rsid w:val="00DB31A4"/>
    <w:rsid w:val="00DB4891"/>
    <w:rsid w:val="00DB56B2"/>
    <w:rsid w:val="00DB5D9E"/>
    <w:rsid w:val="00DB6805"/>
    <w:rsid w:val="00DC2D17"/>
    <w:rsid w:val="00DC31D0"/>
    <w:rsid w:val="00DC62D1"/>
    <w:rsid w:val="00DD2859"/>
    <w:rsid w:val="00DD2A2D"/>
    <w:rsid w:val="00DD4429"/>
    <w:rsid w:val="00DD4F04"/>
    <w:rsid w:val="00DE0054"/>
    <w:rsid w:val="00DE0ADA"/>
    <w:rsid w:val="00DE1616"/>
    <w:rsid w:val="00DE23BF"/>
    <w:rsid w:val="00DE27A7"/>
    <w:rsid w:val="00DE3981"/>
    <w:rsid w:val="00DE40DD"/>
    <w:rsid w:val="00DE5205"/>
    <w:rsid w:val="00DE7755"/>
    <w:rsid w:val="00DF03EC"/>
    <w:rsid w:val="00DF059A"/>
    <w:rsid w:val="00DF2B25"/>
    <w:rsid w:val="00DF3D56"/>
    <w:rsid w:val="00DF3D63"/>
    <w:rsid w:val="00DF42B0"/>
    <w:rsid w:val="00DF491D"/>
    <w:rsid w:val="00DF5718"/>
    <w:rsid w:val="00DF5D35"/>
    <w:rsid w:val="00DF6307"/>
    <w:rsid w:val="00DF64E9"/>
    <w:rsid w:val="00DF6D19"/>
    <w:rsid w:val="00DF6ED2"/>
    <w:rsid w:val="00DF70F5"/>
    <w:rsid w:val="00E058BF"/>
    <w:rsid w:val="00E0622F"/>
    <w:rsid w:val="00E07AE5"/>
    <w:rsid w:val="00E10F60"/>
    <w:rsid w:val="00E12BF6"/>
    <w:rsid w:val="00E12C65"/>
    <w:rsid w:val="00E17546"/>
    <w:rsid w:val="00E20F30"/>
    <w:rsid w:val="00E21352"/>
    <w:rsid w:val="00E21F9A"/>
    <w:rsid w:val="00E2252C"/>
    <w:rsid w:val="00E2284B"/>
    <w:rsid w:val="00E246D0"/>
    <w:rsid w:val="00E270C0"/>
    <w:rsid w:val="00E3024E"/>
    <w:rsid w:val="00E35F6F"/>
    <w:rsid w:val="00E36D82"/>
    <w:rsid w:val="00E401BF"/>
    <w:rsid w:val="00E41324"/>
    <w:rsid w:val="00E4135C"/>
    <w:rsid w:val="00E43AC4"/>
    <w:rsid w:val="00E448CC"/>
    <w:rsid w:val="00E460B9"/>
    <w:rsid w:val="00E4792B"/>
    <w:rsid w:val="00E503F4"/>
    <w:rsid w:val="00E50E53"/>
    <w:rsid w:val="00E51601"/>
    <w:rsid w:val="00E51965"/>
    <w:rsid w:val="00E5258A"/>
    <w:rsid w:val="00E52AB1"/>
    <w:rsid w:val="00E5378F"/>
    <w:rsid w:val="00E53EE3"/>
    <w:rsid w:val="00E568D1"/>
    <w:rsid w:val="00E57BC8"/>
    <w:rsid w:val="00E638A0"/>
    <w:rsid w:val="00E63A77"/>
    <w:rsid w:val="00E63EE8"/>
    <w:rsid w:val="00E64441"/>
    <w:rsid w:val="00E64A7C"/>
    <w:rsid w:val="00E66D0B"/>
    <w:rsid w:val="00E67121"/>
    <w:rsid w:val="00E71893"/>
    <w:rsid w:val="00E7198D"/>
    <w:rsid w:val="00E719A5"/>
    <w:rsid w:val="00E735AF"/>
    <w:rsid w:val="00E74CA6"/>
    <w:rsid w:val="00E75E3D"/>
    <w:rsid w:val="00E80C18"/>
    <w:rsid w:val="00E822D4"/>
    <w:rsid w:val="00E83FCA"/>
    <w:rsid w:val="00E842DF"/>
    <w:rsid w:val="00E84491"/>
    <w:rsid w:val="00E87E7B"/>
    <w:rsid w:val="00E96A06"/>
    <w:rsid w:val="00E9731C"/>
    <w:rsid w:val="00EA0764"/>
    <w:rsid w:val="00EA2A52"/>
    <w:rsid w:val="00EA45EC"/>
    <w:rsid w:val="00EA4E4C"/>
    <w:rsid w:val="00EA7513"/>
    <w:rsid w:val="00EB01A3"/>
    <w:rsid w:val="00EB04B7"/>
    <w:rsid w:val="00EB20C4"/>
    <w:rsid w:val="00EB4DD4"/>
    <w:rsid w:val="00EB555A"/>
    <w:rsid w:val="00EB7992"/>
    <w:rsid w:val="00EC0104"/>
    <w:rsid w:val="00EC0184"/>
    <w:rsid w:val="00EC2D7A"/>
    <w:rsid w:val="00EC2FF4"/>
    <w:rsid w:val="00EC3026"/>
    <w:rsid w:val="00EC39A1"/>
    <w:rsid w:val="00EC4427"/>
    <w:rsid w:val="00EC45B5"/>
    <w:rsid w:val="00EC4C6B"/>
    <w:rsid w:val="00EC578A"/>
    <w:rsid w:val="00EC633A"/>
    <w:rsid w:val="00ED01F9"/>
    <w:rsid w:val="00ED0959"/>
    <w:rsid w:val="00ED0C50"/>
    <w:rsid w:val="00ED1B9D"/>
    <w:rsid w:val="00ED2448"/>
    <w:rsid w:val="00ED2678"/>
    <w:rsid w:val="00ED380A"/>
    <w:rsid w:val="00ED45BC"/>
    <w:rsid w:val="00ED50F8"/>
    <w:rsid w:val="00ED64BE"/>
    <w:rsid w:val="00EE056F"/>
    <w:rsid w:val="00EE2A8A"/>
    <w:rsid w:val="00EE30E0"/>
    <w:rsid w:val="00EE5022"/>
    <w:rsid w:val="00EE52F9"/>
    <w:rsid w:val="00EF1EEE"/>
    <w:rsid w:val="00EF2681"/>
    <w:rsid w:val="00EF2E20"/>
    <w:rsid w:val="00EF3B15"/>
    <w:rsid w:val="00EF43F5"/>
    <w:rsid w:val="00EF5DD2"/>
    <w:rsid w:val="00EF74D7"/>
    <w:rsid w:val="00F00C4A"/>
    <w:rsid w:val="00F017AF"/>
    <w:rsid w:val="00F0343B"/>
    <w:rsid w:val="00F03731"/>
    <w:rsid w:val="00F03A57"/>
    <w:rsid w:val="00F04094"/>
    <w:rsid w:val="00F041C4"/>
    <w:rsid w:val="00F0790F"/>
    <w:rsid w:val="00F11FD9"/>
    <w:rsid w:val="00F12164"/>
    <w:rsid w:val="00F1243B"/>
    <w:rsid w:val="00F14812"/>
    <w:rsid w:val="00F1598C"/>
    <w:rsid w:val="00F20BC6"/>
    <w:rsid w:val="00F21403"/>
    <w:rsid w:val="00F255FC"/>
    <w:rsid w:val="00F259B0"/>
    <w:rsid w:val="00F26A20"/>
    <w:rsid w:val="00F27001"/>
    <w:rsid w:val="00F2732A"/>
    <w:rsid w:val="00F276C9"/>
    <w:rsid w:val="00F301E1"/>
    <w:rsid w:val="00F310E7"/>
    <w:rsid w:val="00F31359"/>
    <w:rsid w:val="00F32590"/>
    <w:rsid w:val="00F3378C"/>
    <w:rsid w:val="00F3649F"/>
    <w:rsid w:val="00F36A68"/>
    <w:rsid w:val="00F40690"/>
    <w:rsid w:val="00F42195"/>
    <w:rsid w:val="00F42B0B"/>
    <w:rsid w:val="00F43B8F"/>
    <w:rsid w:val="00F44C29"/>
    <w:rsid w:val="00F462B1"/>
    <w:rsid w:val="00F5057C"/>
    <w:rsid w:val="00F51785"/>
    <w:rsid w:val="00F524F2"/>
    <w:rsid w:val="00F530D7"/>
    <w:rsid w:val="00F531CC"/>
    <w:rsid w:val="00F541E6"/>
    <w:rsid w:val="00F542D2"/>
    <w:rsid w:val="00F55E87"/>
    <w:rsid w:val="00F606D2"/>
    <w:rsid w:val="00F62279"/>
    <w:rsid w:val="00F622E1"/>
    <w:rsid w:val="00F62E81"/>
    <w:rsid w:val="00F62F49"/>
    <w:rsid w:val="00F640BF"/>
    <w:rsid w:val="00F65C14"/>
    <w:rsid w:val="00F67D1B"/>
    <w:rsid w:val="00F70754"/>
    <w:rsid w:val="00F707F5"/>
    <w:rsid w:val="00F71392"/>
    <w:rsid w:val="00F72E02"/>
    <w:rsid w:val="00F74FDA"/>
    <w:rsid w:val="00F75EBC"/>
    <w:rsid w:val="00F77926"/>
    <w:rsid w:val="00F83A19"/>
    <w:rsid w:val="00F85C78"/>
    <w:rsid w:val="00F86C16"/>
    <w:rsid w:val="00F879A1"/>
    <w:rsid w:val="00F91124"/>
    <w:rsid w:val="00F9161E"/>
    <w:rsid w:val="00F92FC4"/>
    <w:rsid w:val="00F94FDE"/>
    <w:rsid w:val="00F95587"/>
    <w:rsid w:val="00F96822"/>
    <w:rsid w:val="00F97144"/>
    <w:rsid w:val="00F976DE"/>
    <w:rsid w:val="00F9793C"/>
    <w:rsid w:val="00F97F1A"/>
    <w:rsid w:val="00FA033C"/>
    <w:rsid w:val="00FA0C14"/>
    <w:rsid w:val="00FA0FF5"/>
    <w:rsid w:val="00FA137A"/>
    <w:rsid w:val="00FA182C"/>
    <w:rsid w:val="00FA2891"/>
    <w:rsid w:val="00FA5504"/>
    <w:rsid w:val="00FA7F50"/>
    <w:rsid w:val="00FB013D"/>
    <w:rsid w:val="00FB0491"/>
    <w:rsid w:val="00FB0B07"/>
    <w:rsid w:val="00FB1178"/>
    <w:rsid w:val="00FB4B02"/>
    <w:rsid w:val="00FB5836"/>
    <w:rsid w:val="00FB5E2E"/>
    <w:rsid w:val="00FB638F"/>
    <w:rsid w:val="00FB7112"/>
    <w:rsid w:val="00FC0DA1"/>
    <w:rsid w:val="00FC2831"/>
    <w:rsid w:val="00FC2D40"/>
    <w:rsid w:val="00FC3600"/>
    <w:rsid w:val="00FC414D"/>
    <w:rsid w:val="00FC4A9F"/>
    <w:rsid w:val="00FC565B"/>
    <w:rsid w:val="00FC7727"/>
    <w:rsid w:val="00FD1706"/>
    <w:rsid w:val="00FD23FD"/>
    <w:rsid w:val="00FD3673"/>
    <w:rsid w:val="00FD5C2B"/>
    <w:rsid w:val="00FD6614"/>
    <w:rsid w:val="00FE006E"/>
    <w:rsid w:val="00FE0B21"/>
    <w:rsid w:val="00FE0FB8"/>
    <w:rsid w:val="00FE11A7"/>
    <w:rsid w:val="00FE197E"/>
    <w:rsid w:val="00FE2480"/>
    <w:rsid w:val="00FE2918"/>
    <w:rsid w:val="00FE4E4B"/>
    <w:rsid w:val="00FE4E86"/>
    <w:rsid w:val="00FE5F7C"/>
    <w:rsid w:val="00FF095B"/>
    <w:rsid w:val="00FF0DF1"/>
    <w:rsid w:val="00FF26AA"/>
    <w:rsid w:val="00FF5ABA"/>
    <w:rsid w:val="00FF799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683A5B7E"/>
  <w15:chartTrackingRefBased/>
  <w15:docId w15:val="{237A00B6-F7F5-469A-9ADB-D02879E4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527485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A1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F39CEDC2503448C6F5B9369ADFC2D" ma:contentTypeVersion="9" ma:contentTypeDescription="Crie um novo documento." ma:contentTypeScope="" ma:versionID="2f276a2c327104ef599a5e009476aed1">
  <xsd:schema xmlns:xsd="http://www.w3.org/2001/XMLSchema" xmlns:xs="http://www.w3.org/2001/XMLSchema" xmlns:p="http://schemas.microsoft.com/office/2006/metadata/properties" xmlns:ns3="b65d2443-7566-4c0f-ad2a-39d0f4ed4fd3" xmlns:ns4="ad13983b-915c-47a6-a1c3-2445c8a44c65" targetNamespace="http://schemas.microsoft.com/office/2006/metadata/properties" ma:root="true" ma:fieldsID="68d494045aa961a52386369226a0ffc1" ns3:_="" ns4:_="">
    <xsd:import namespace="b65d2443-7566-4c0f-ad2a-39d0f4ed4fd3"/>
    <xsd:import namespace="ad13983b-915c-47a6-a1c3-2445c8a44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d2443-7566-4c0f-ad2a-39d0f4ed4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983b-915c-47a6-a1c3-2445c8a44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3CE559-A745-4433-9F22-E7D922E97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9081EE-EA6B-4DB9-9B7A-FDA22C74C0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99B12E-10DA-4CC5-9AAB-E7B730654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d2443-7566-4c0f-ad2a-39d0f4ed4fd3"/>
    <ds:schemaRef ds:uri="ad13983b-915c-47a6-a1c3-2445c8a44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11</Pages>
  <Words>4232</Words>
  <Characters>24629</Characters>
  <Application>Microsoft Office Word</Application>
  <DocSecurity>0</DocSecurity>
  <Lines>205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169</cp:revision>
  <cp:lastPrinted>2021-06-02T19:40:00Z</cp:lastPrinted>
  <dcterms:created xsi:type="dcterms:W3CDTF">2021-06-02T19:12:00Z</dcterms:created>
  <dcterms:modified xsi:type="dcterms:W3CDTF">2021-06-28T23:45:00Z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0x010100C05F39CEDC2503448C6F5B9369ADFC2D</vt:lpwstr>
  </property>
</Properties>
</file>