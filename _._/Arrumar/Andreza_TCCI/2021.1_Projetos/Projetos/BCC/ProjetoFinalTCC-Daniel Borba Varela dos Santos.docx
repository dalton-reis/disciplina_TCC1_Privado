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7F91139E" w:rsidR="002B0EDC" w:rsidRPr="00B00E04" w:rsidRDefault="00497823" w:rsidP="00497823">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EXPLORATOR: UMa aplicação PARA VISUALIZAÇÃO Do potencial DE INVESTIMENTO REGIONALIZADO</w:t>
      </w:r>
    </w:p>
    <w:p w14:paraId="4F6DBB7C" w14:textId="3A5C9622" w:rsidR="001E682E" w:rsidRDefault="001E668E" w:rsidP="00752038">
      <w:pPr>
        <w:pStyle w:val="TF-AUTOR0"/>
      </w:pPr>
      <w:r>
        <w:t>Daniel Borba Varela dos Santos</w:t>
      </w:r>
    </w:p>
    <w:p w14:paraId="3FBE5C8A" w14:textId="1B343DF5" w:rsidR="001E682E" w:rsidRDefault="00711680" w:rsidP="001E682E">
      <w:pPr>
        <w:pStyle w:val="TF-AUTOR0"/>
      </w:pPr>
      <w:r>
        <w:t xml:space="preserve">Prof. </w:t>
      </w:r>
      <w:r w:rsidR="001E668E">
        <w:t>Aurélio Faustino Hoppe</w:t>
      </w:r>
      <w:r w:rsidR="00836B7D">
        <w:t xml:space="preserve"> – Orientador</w:t>
      </w:r>
    </w:p>
    <w:p w14:paraId="04F0E178" w14:textId="520F0977" w:rsidR="001E682E" w:rsidRPr="00210F88" w:rsidRDefault="001E682E" w:rsidP="001E682E">
      <w:pPr>
        <w:pStyle w:val="TF-AUTOR0"/>
        <w:rPr>
          <w:lang w:val="en-US"/>
        </w:rPr>
      </w:pPr>
      <w:r>
        <w:t xml:space="preserve">Prof. </w:t>
      </w:r>
      <w:r w:rsidR="00711680">
        <w:t>Christian Krambeck</w:t>
      </w:r>
      <w:r w:rsidR="00836B7D">
        <w:t xml:space="preserve"> – Coorientador</w:t>
      </w:r>
    </w:p>
    <w:p w14:paraId="28066913" w14:textId="4D0B6F51"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67235D7" w14:textId="730879E8" w:rsidR="000F2B8F" w:rsidRDefault="20896766" w:rsidP="00BA71F1">
      <w:pPr>
        <w:pStyle w:val="TF-TEXTO"/>
      </w:pPr>
      <w:bookmarkStart w:id="9" w:name="_Toc419598587"/>
      <w:r w:rsidRPr="00967FEF">
        <w:t xml:space="preserve">A importância de uma boa localização foi percebida em nossa sociedade nas primeiras cidades, quando agricultores traziam suas colheitas para o centro da cidade para trocar por outras </w:t>
      </w:r>
      <w:r w:rsidR="00C52842">
        <w:t>mercadorias</w:t>
      </w:r>
      <w:r w:rsidRPr="00967FEF">
        <w:t xml:space="preserve"> que necessitavam. No centro das cidades também havia outros tipos de comerciantes, de roupas, artesanatos, calçados e outros suprimentos. Na época, a quantidade de pessoas que passavam pelo centro da cidade para fazer tarefas diárias, era o diferencial da região, já que os produtos poderiam ficar expostos para quem tivesse interesse em comprar. </w:t>
      </w:r>
      <w:commentRangeStart w:id="10"/>
      <w:r w:rsidR="00191F28" w:rsidRPr="00967FEF">
        <w:t>Com</w:t>
      </w:r>
      <w:r w:rsidRPr="00967FEF">
        <w:t xml:space="preserve"> a construção de estradas conectando outras cidades próximas, fez a ideia de comércio crescer ainda mais, com a negociação dos produtos entre as cidades</w:t>
      </w:r>
      <w:commentRangeEnd w:id="10"/>
      <w:r w:rsidR="00554458">
        <w:rPr>
          <w:rStyle w:val="Refdecomentrio"/>
        </w:rPr>
        <w:commentReference w:id="10"/>
      </w:r>
      <w:r w:rsidRPr="00967FEF">
        <w:t xml:space="preserve"> (BRUNN; WILLIAMS; ZEIGLER, 2003).</w:t>
      </w:r>
      <w:r w:rsidR="00BA71F1" w:rsidRPr="00967FEF">
        <w:t xml:space="preserve"> </w:t>
      </w:r>
      <w:r w:rsidR="000F2B8F" w:rsidRPr="00967FEF">
        <w:t>Com o passar do tempo, a lógica da boa localização não só permaneceu, mas foi expandida para outras situações, como pontos estratégicos para entrega de produtos dentro de uma região, ou construção de “shoppings centers”</w:t>
      </w:r>
      <w:r w:rsidR="00E64E5C" w:rsidRPr="00967FEF">
        <w:t>. Dessa forma,</w:t>
      </w:r>
      <w:r w:rsidR="000F2B8F" w:rsidRPr="00967FEF">
        <w:t xml:space="preserve"> referindo-se a um centro, de serviço, lojas, quase na mesma ideia das primeiras cidades, onde as pessoas vão fazer suas tarefas diárias, como pagar as contas ou almoçar, e passam em frente a várias vitrines com produtos expostos (BRANDÃO </w:t>
      </w:r>
      <w:r w:rsidR="000F2B8F" w:rsidRPr="00967FEF">
        <w:rPr>
          <w:i/>
          <w:iCs/>
        </w:rPr>
        <w:t>et al</w:t>
      </w:r>
      <w:r w:rsidR="000F2B8F" w:rsidRPr="00967FEF">
        <w:t>., 2012).</w:t>
      </w:r>
    </w:p>
    <w:p w14:paraId="06883F78" w14:textId="08C7093D" w:rsidR="000F2B8F" w:rsidRDefault="20896766" w:rsidP="000F2B8F">
      <w:pPr>
        <w:pStyle w:val="TF-TEXTO"/>
      </w:pPr>
      <w:r>
        <w:t>De acordo com Owen e Daskin (1998</w:t>
      </w:r>
      <w:r w:rsidR="00191F28">
        <w:t xml:space="preserve"> </w:t>
      </w:r>
      <w:r>
        <w:t>apud SPAK, 2012</w:t>
      </w:r>
      <w:r w:rsidR="00C52842">
        <w:t>, p. 18</w:t>
      </w:r>
      <w:r>
        <w:t>) e, diante do contexto apresentado, decidir qual é o melhor local para instalar um empreendimento torna-se uma tarefa extremamente importante</w:t>
      </w:r>
      <w:ins w:id="11" w:author="Andreza Sartori" w:date="2021-06-21T10:08:00Z">
        <w:r w:rsidR="00DF0185">
          <w:t>,</w:t>
        </w:r>
      </w:ins>
      <w:r>
        <w:t xml:space="preserve"> devido ao aumento de competividade do mercado. Neste sentido, é comum que</w:t>
      </w:r>
      <w:r w:rsidR="00D30046">
        <w:t>,</w:t>
      </w:r>
      <w:r>
        <w:t xml:space="preserve"> ao prospectar a abertura do estabelecimento, o empreendedor faça uma pesquisa sobre uma dada região para encontrar o lugar mais adequado. </w:t>
      </w:r>
      <w:commentRangeStart w:id="12"/>
      <w:r>
        <w:t xml:space="preserve">Infelizmente não existe uma forma, estratégia ou método bem definido para se obter as características socioeconômicas de uma dada região. </w:t>
      </w:r>
      <w:commentRangeEnd w:id="12"/>
      <w:r w:rsidR="004B3102">
        <w:rPr>
          <w:rStyle w:val="Refdecomentrio"/>
        </w:rPr>
        <w:commentReference w:id="12"/>
      </w:r>
      <w:r>
        <w:t xml:space="preserve">Normalmente, leva-se em consideração o </w:t>
      </w:r>
      <w:r w:rsidRPr="20896766">
        <w:rPr>
          <w:i/>
          <w:iCs/>
        </w:rPr>
        <w:t>feeling</w:t>
      </w:r>
      <w:r>
        <w:t xml:space="preserve"> do proprietário sobre a região, ou senão, busca-se informações junto as prefeituras, juntas comerciais ou através de intepretações de mapas ou de informações econômicas veiculadas nos meios de comunicação ou divulgadas por entidades que procuram caracterizar o perfil do lugar. No entanto, por muitas vezes, tais informações não são amplamente divulgadas, acessíveis ou com exploração técnica demorada (MELO; NICKEL; GAMA, 2009</w:t>
      </w:r>
      <w:r w:rsidR="00191F28">
        <w:t xml:space="preserve"> </w:t>
      </w:r>
      <w:r>
        <w:t>apud SPAK, 2012).</w:t>
      </w:r>
    </w:p>
    <w:p w14:paraId="33F78136" w14:textId="15B57EBB" w:rsidR="000F2B8F" w:rsidRDefault="000F2B8F" w:rsidP="000F2B8F">
      <w:pPr>
        <w:pStyle w:val="TF-TEXTO"/>
      </w:pPr>
      <w:r>
        <w:t xml:space="preserve">Segundo Elias, </w:t>
      </w:r>
      <w:r w:rsidR="003B0C5D">
        <w:t xml:space="preserve">Fernandes e </w:t>
      </w:r>
      <w:r>
        <w:t xml:space="preserve">Jesus (2018), ferramentas como OpenStreetMap ou Google Maps são utilizadas para fazer a pesquisa geográfica da região, permitindo verificar os estabelecimentos próximos a fim de entender o fluxo </w:t>
      </w:r>
      <w:r w:rsidRPr="00967FEF">
        <w:t>socioeconômico da região.</w:t>
      </w:r>
      <w:r w:rsidR="004D2363" w:rsidRPr="00967FEF">
        <w:t xml:space="preserve"> O</w:t>
      </w:r>
      <w:r w:rsidRPr="00967FEF">
        <w:t xml:space="preserve">utra forma </w:t>
      </w:r>
      <w:r w:rsidR="004D2363" w:rsidRPr="00967FEF">
        <w:t xml:space="preserve">de fazer esta verificação </w:t>
      </w:r>
      <w:r w:rsidRPr="00967FEF">
        <w:t xml:space="preserve">é a correlação entre os dados disponibilizados pelo Instituto Brasileiro de Geografia e Estatística (IBGE) e os das </w:t>
      </w:r>
      <w:commentRangeStart w:id="13"/>
      <w:r w:rsidRPr="00967FEF">
        <w:t>entidades de categorias</w:t>
      </w:r>
      <w:commentRangeEnd w:id="13"/>
      <w:r w:rsidR="006711BC">
        <w:rPr>
          <w:rStyle w:val="Refdecomentrio"/>
        </w:rPr>
        <w:commentReference w:id="13"/>
      </w:r>
      <w:r w:rsidRPr="00967FEF">
        <w:t>.  Porém, esses dados não são centralizados, possuem divergências nas características das informações e, acima tudo, necessitam de tratamento específico para cada caso. </w:t>
      </w:r>
      <w:r>
        <w:t xml:space="preserve"> </w:t>
      </w:r>
    </w:p>
    <w:p w14:paraId="3924CB4F" w14:textId="32DAAD8A" w:rsidR="000F2B8F" w:rsidRDefault="000F2B8F" w:rsidP="000F2B8F">
      <w:pPr>
        <w:pStyle w:val="TF-TEXTO"/>
      </w:pPr>
      <w:r>
        <w:t xml:space="preserve">Barroso e Silva (2020) apontam que para fazer a correlação dos dados de diferentes bases, é necessário relacioná-los por meio de um Sistema de Informações Geográficas (SIG). Ele possibilita a gestão de dados pautados no componente geográfico de território, através de armazenamento, manipulação, análises complexas, demonstração e relatos de dados referenciados geograficamente (SHINTAKU, 2019). O SIG não é apenas um software, é composto por um conjunto de "ferramentas" especializadas em adquirir, armazenar, recuperar, transformar e emitir informações espaciais.  Esses dados geográficos descrevem objetos do mundo real em termos de posicionamento, com relação a um sistema de coordenadas, seus atributos não aparentes (densidade população, comércios existentes, vias públicas etc.) e das relações topológicas existentes. Portanto, um SIG pode ser utilizado em estudos relativos à análise territorial, na pesquisa da observação ou previsão de determinadas características ou no apoio a decisões de planejamento, considerando a concepção de que os dados armazenados representam um modelo do mundo real (BURROUGHT, 1987). </w:t>
      </w:r>
    </w:p>
    <w:p w14:paraId="5398759B" w14:textId="5896CE59" w:rsidR="000F2B8F" w:rsidRPr="00067E2F" w:rsidRDefault="20896766" w:rsidP="000F2B8F">
      <w:pPr>
        <w:pStyle w:val="TF-TEXTO"/>
      </w:pPr>
      <w:r>
        <w:t>Diante deste cenário, este trabalho propõe a construção de uma aplicação web que possibilite a busca simples por áreas com maior potencial de investimento com base na correlação de múltiplas bases de dados. A partir da aplicação</w:t>
      </w:r>
      <w:r w:rsidR="00497823">
        <w:t>,</w:t>
      </w:r>
      <w:r>
        <w:t xml:space="preserve"> o usuário poderá visualizar, por meio de um mapa dinâmico da região de Blumenau - SC, as áreas com maior potencial comercial ou construtivo</w:t>
      </w:r>
      <w:r w:rsidR="00497823">
        <w:t xml:space="preserve"> a partir de </w:t>
      </w:r>
      <w:r w:rsidR="00DE05A4">
        <w:t xml:space="preserve">um </w:t>
      </w:r>
      <w:r w:rsidR="00497823">
        <w:t>local selecionado</w:t>
      </w:r>
      <w:r>
        <w:t>.</w:t>
      </w:r>
    </w:p>
    <w:p w14:paraId="1AE4A855" w14:textId="77777777" w:rsidR="000F2B8F" w:rsidRDefault="000F2B8F" w:rsidP="000F2B8F">
      <w:pPr>
        <w:pStyle w:val="Ttulo2"/>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7D10F2">
        <w:t>OBJETIVOS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11A835E" w14:textId="6E3662CC" w:rsidR="000F2B8F" w:rsidRPr="001979A3" w:rsidRDefault="20896766" w:rsidP="000F2B8F">
      <w:pPr>
        <w:pStyle w:val="TF-TEXTO"/>
      </w:pPr>
      <w:r>
        <w:t xml:space="preserve">Esse trabalho tem como objetivo disponibilizar uma plataforma web que possibilite a consulta de dados geoespaciais dinâmicos para entendimento demográfico, socioeconômico e de potencial de investimento da </w:t>
      </w:r>
      <w:r w:rsidR="00DE05A4">
        <w:t xml:space="preserve">cidade </w:t>
      </w:r>
      <w:r>
        <w:t>de Blumenau.</w:t>
      </w:r>
    </w:p>
    <w:p w14:paraId="012E99B9" w14:textId="77777777" w:rsidR="000F2B8F" w:rsidRDefault="20896766" w:rsidP="000F2B8F">
      <w:pPr>
        <w:pStyle w:val="TF-TEXTO"/>
      </w:pPr>
      <w:r>
        <w:lastRenderedPageBreak/>
        <w:t>Os objetivos específicos são:</w:t>
      </w:r>
    </w:p>
    <w:p w14:paraId="33C8E4B4" w14:textId="1F073AC3" w:rsidR="20896766" w:rsidRPr="00497823" w:rsidRDefault="20896766" w:rsidP="00497823">
      <w:pPr>
        <w:pStyle w:val="TF-ALNEA"/>
      </w:pPr>
      <w:r w:rsidRPr="00497823">
        <w:t>unificar e estruturar os dados de múltiplas bases de dados disponibilizadas por órgãos públicos ou entidades de categoria na forma de um SIG;</w:t>
      </w:r>
    </w:p>
    <w:p w14:paraId="5EDE3C9E" w14:textId="0B14181E" w:rsidR="20896766" w:rsidRPr="00497823" w:rsidRDefault="20896766" w:rsidP="00497823">
      <w:pPr>
        <w:pStyle w:val="TF-ALNEA"/>
      </w:pPr>
      <w:r w:rsidRPr="00497823">
        <w:t>minerar e classificar as características encontradas (densidade urbana residencial, predial, industrial, comercial, ambiental e de mobilidade) para estabelecer o perfil da região;</w:t>
      </w:r>
    </w:p>
    <w:p w14:paraId="624346D9" w14:textId="1851924B" w:rsidR="20896766" w:rsidRPr="00497823" w:rsidRDefault="20896766" w:rsidP="00497823">
      <w:pPr>
        <w:pStyle w:val="TF-ALNEA"/>
      </w:pPr>
      <w:r w:rsidRPr="00497823">
        <w:t xml:space="preserve">avaliar a eficiência da aplicação em relação as correlações geradas e o perfil </w:t>
      </w:r>
      <w:r w:rsidR="00DE05A4">
        <w:t>do potencial de investimento</w:t>
      </w:r>
      <w:r w:rsidRPr="00497823">
        <w:t xml:space="preserve"> estabelecido para a região.</w:t>
      </w:r>
    </w:p>
    <w:p w14:paraId="743B66E2" w14:textId="77777777" w:rsidR="000F2B8F" w:rsidRDefault="000F2B8F" w:rsidP="000F2B8F">
      <w:pPr>
        <w:pStyle w:val="Ttulo1"/>
      </w:pPr>
      <w:r>
        <w:t xml:space="preserve">trabalhos </w:t>
      </w:r>
      <w:r w:rsidRPr="00FC4A9F">
        <w:t>correlatos</w:t>
      </w:r>
    </w:p>
    <w:p w14:paraId="25E6E856" w14:textId="70DDDEFD" w:rsidR="000F2B8F" w:rsidRPr="004E1041" w:rsidRDefault="000F2B8F" w:rsidP="000F2B8F">
      <w:pPr>
        <w:pStyle w:val="TF-TEXTO"/>
      </w:pPr>
      <w:r w:rsidRPr="00C305F4">
        <w:t xml:space="preserve">Neste capítulo são apresentados três trabalhos </w:t>
      </w:r>
      <w:r w:rsidRPr="004C46DE">
        <w:t xml:space="preserve">correlatos. A seção 2.1 apresenta a consolidação de dados para distrito de inovação de Blumenau (FERNANDES, 2018). Na seção 2.2 é descrito </w:t>
      </w:r>
      <w:r>
        <w:t>o s</w:t>
      </w:r>
      <w:r w:rsidRPr="00204C60">
        <w:t xml:space="preserve">oftware </w:t>
      </w:r>
      <w:r>
        <w:t>V</w:t>
      </w:r>
      <w:r w:rsidRPr="00204C60">
        <w:t>isão</w:t>
      </w:r>
      <w:r>
        <w:t>, para elaborar</w:t>
      </w:r>
      <w:r w:rsidRPr="002A7F11">
        <w:t xml:space="preserve"> estratégias para gestão de políticas públicas</w:t>
      </w:r>
      <w:r w:rsidRPr="00204C60">
        <w:t xml:space="preserve"> </w:t>
      </w:r>
      <w:r w:rsidRPr="004C46DE">
        <w:t>(</w:t>
      </w:r>
      <w:r>
        <w:t>SHINTAKU</w:t>
      </w:r>
      <w:r w:rsidR="001342B6">
        <w:t xml:space="preserve"> </w:t>
      </w:r>
      <w:r w:rsidR="001342B6" w:rsidRPr="001342B6">
        <w:rPr>
          <w:i/>
          <w:iCs/>
        </w:rPr>
        <w:t>et al.</w:t>
      </w:r>
      <w:r w:rsidRPr="004C46DE">
        <w:t>, 20</w:t>
      </w:r>
      <w:r>
        <w:t>19</w:t>
      </w:r>
      <w:r w:rsidRPr="004C46DE">
        <w:t>). Por fim, a seção 2.3 relata uma metodologia para entendimento de condições de vizinhança para escolha de localização de novos estabelecimentos nos Estados Unidos (CHIN, 2020).</w:t>
      </w:r>
    </w:p>
    <w:p w14:paraId="266BE504" w14:textId="77777777" w:rsidR="000F2B8F" w:rsidRDefault="000F2B8F" w:rsidP="000F2B8F">
      <w:pPr>
        <w:pStyle w:val="Ttulo2"/>
      </w:pPr>
      <w:r>
        <w:t>Consolidação de bases para o diagnóstico do distrito de inovação de blumenau</w:t>
      </w:r>
    </w:p>
    <w:p w14:paraId="143D7FA8" w14:textId="319D5CB2" w:rsidR="000F2B8F" w:rsidRPr="00BC6110" w:rsidRDefault="000F2B8F" w:rsidP="000F2B8F">
      <w:pPr>
        <w:pStyle w:val="TF-TEXTO"/>
      </w:pPr>
      <w:r w:rsidRPr="00C305F4">
        <w:t xml:space="preserve">Fernandes (2018) apresentou uma metodologia para fazer a consolidação de bases para extração e visualização de dados através de mapas, dos bairros Itoupava </w:t>
      </w:r>
      <w:r>
        <w:t>S</w:t>
      </w:r>
      <w:r w:rsidRPr="00C305F4">
        <w:t>eca e Victor Konder da cidade de Blumenau. O SIG</w:t>
      </w:r>
      <w:r>
        <w:t xml:space="preserve"> desenvolvido</w:t>
      </w:r>
      <w:r w:rsidRPr="00C305F4">
        <w:t xml:space="preserve"> mostra o diagnóstico, do qual, o objetivo é apoiar a manipulação, análise e visualização dos dados geográficos, </w:t>
      </w:r>
      <w:r w:rsidRPr="00CA1D2C">
        <w:t>conforme pode ser visto a partir do mapa de potencial construtivo da</w:t>
      </w:r>
      <w:r>
        <w:t xml:space="preserve"> </w:t>
      </w:r>
      <w:r w:rsidRPr="00C305F4">
        <w:fldChar w:fldCharType="begin"/>
      </w:r>
      <w:r w:rsidRPr="00C305F4">
        <w:instrText xml:space="preserve"> REF _Ref68336557 \h  \* MERGEFORMAT </w:instrText>
      </w:r>
      <w:r w:rsidRPr="00C305F4">
        <w:fldChar w:fldCharType="separate"/>
      </w:r>
      <w:r w:rsidR="00B43C5F" w:rsidRPr="006872D7">
        <w:t xml:space="preserve">Figura </w:t>
      </w:r>
      <w:r w:rsidR="00B43C5F">
        <w:t>1</w:t>
      </w:r>
      <w:r w:rsidRPr="00C305F4">
        <w:fldChar w:fldCharType="end"/>
      </w:r>
      <w:r w:rsidR="008E00F0" w:rsidRPr="004C0919">
        <w:t>,</w:t>
      </w:r>
      <w:r w:rsidR="004C0919">
        <w:t xml:space="preserve"> da qual</w:t>
      </w:r>
      <w:r w:rsidR="008E00F0" w:rsidRPr="004C0919">
        <w:t xml:space="preserve"> em azul represent</w:t>
      </w:r>
      <w:r w:rsidR="004C0919">
        <w:t>a</w:t>
      </w:r>
      <w:r w:rsidR="008E00F0" w:rsidRPr="004C0919">
        <w:t xml:space="preserve"> um potencial construtivo de 5 vezes a área atual</w:t>
      </w:r>
      <w:r w:rsidR="004C0919">
        <w:t>, já</w:t>
      </w:r>
      <w:r w:rsidR="008E00F0" w:rsidRPr="004C0919">
        <w:t xml:space="preserve"> em vermelho os que excedem o limite construtivo do lote.</w:t>
      </w:r>
    </w:p>
    <w:p w14:paraId="16570229" w14:textId="45148F09" w:rsidR="000F2B8F" w:rsidRPr="006872D7" w:rsidRDefault="000F2B8F" w:rsidP="000F2B8F">
      <w:pPr>
        <w:pStyle w:val="TF-LEGENDA"/>
        <w:rPr>
          <w:b/>
          <w:bCs/>
        </w:rPr>
      </w:pPr>
      <w:bookmarkStart w:id="28" w:name="_Ref68336557"/>
      <w:r w:rsidRPr="006872D7">
        <w:t xml:space="preserve">Figura </w:t>
      </w:r>
      <w:fldSimple w:instr=" SEQ Figura \* ARABIC ">
        <w:r w:rsidR="00B43C5F">
          <w:rPr>
            <w:noProof/>
          </w:rPr>
          <w:t>1</w:t>
        </w:r>
      </w:fldSimple>
      <w:bookmarkEnd w:id="28"/>
      <w:r w:rsidRPr="006872D7">
        <w:t xml:space="preserve"> – </w:t>
      </w:r>
      <w:r w:rsidRPr="00967FEF">
        <w:t>Potencial Construtivo</w:t>
      </w:r>
    </w:p>
    <w:p w14:paraId="22FAA63A" w14:textId="77777777" w:rsidR="000F2B8F" w:rsidRDefault="000F2B8F" w:rsidP="003A1193">
      <w:pPr>
        <w:pStyle w:val="TF-FIGURA"/>
      </w:pPr>
      <w:commentRangeStart w:id="29"/>
      <w:r w:rsidRPr="003A1193">
        <w:rPr>
          <w:noProof/>
        </w:rPr>
        <w:drawing>
          <wp:inline distT="0" distB="0" distL="0" distR="0" wp14:anchorId="56C638AB" wp14:editId="06C7BB24">
            <wp:extent cx="2719070" cy="3037205"/>
            <wp:effectExtent l="12700" t="12700" r="11430" b="1079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15" cstate="print">
                      <a:extLst>
                        <a:ext uri="{28A0092B-C50C-407E-A947-70E740481C1C}">
                          <a14:useLocalDpi xmlns:a14="http://schemas.microsoft.com/office/drawing/2010/main" val="0"/>
                        </a:ext>
                      </a:extLst>
                    </a:blip>
                    <a:srcRect t="365" b="365"/>
                    <a:stretch>
                      <a:fillRect/>
                    </a:stretch>
                  </pic:blipFill>
                  <pic:spPr bwMode="auto">
                    <a:xfrm>
                      <a:off x="0" y="0"/>
                      <a:ext cx="2719070" cy="3037205"/>
                    </a:xfrm>
                    <a:prstGeom prst="rect">
                      <a:avLst/>
                    </a:prstGeom>
                    <a:noFill/>
                    <a:ln w="6350" cmpd="sng">
                      <a:solidFill>
                        <a:srgbClr val="000000"/>
                      </a:solidFill>
                      <a:miter lim="800000"/>
                      <a:headEnd/>
                      <a:tailEnd/>
                    </a:ln>
                    <a:effectLst/>
                  </pic:spPr>
                </pic:pic>
              </a:graphicData>
            </a:graphic>
          </wp:inline>
        </w:drawing>
      </w:r>
      <w:commentRangeEnd w:id="29"/>
      <w:r w:rsidR="005B2F6D">
        <w:rPr>
          <w:rStyle w:val="Refdecomentrio"/>
        </w:rPr>
        <w:commentReference w:id="29"/>
      </w:r>
    </w:p>
    <w:p w14:paraId="04C7D5EB" w14:textId="4578F6EC" w:rsidR="000F2B8F" w:rsidRDefault="000F2B8F" w:rsidP="003A1193">
      <w:pPr>
        <w:pStyle w:val="TF-FONTE"/>
      </w:pPr>
      <w:r>
        <w:t xml:space="preserve">Fonte: </w:t>
      </w:r>
      <w:r w:rsidR="008E00F0">
        <w:t xml:space="preserve">adaptado de </w:t>
      </w:r>
      <w:r>
        <w:t>Fernandes (</w:t>
      </w:r>
      <w:r w:rsidRPr="00765AD6">
        <w:t>2018</w:t>
      </w:r>
      <w:r>
        <w:t>).</w:t>
      </w:r>
    </w:p>
    <w:p w14:paraId="0166397E" w14:textId="4647B921" w:rsidR="000F2B8F" w:rsidRDefault="000F2B8F" w:rsidP="000F2B8F">
      <w:pPr>
        <w:pStyle w:val="TF-TEXTO"/>
      </w:pPr>
      <w:r w:rsidRPr="009E7378">
        <w:t>Fernandes (2018) utilizou as bases de dados disponibilizadas pelo Instituto Brasileiro de Geografia e Estatística (IBGE), OpenStreetMaps (OSM) e da Prefeitura Municipal de Blumenau (PMB). Em relação aos dados do IBGE, ele relata que precisou fazer o download dos arquivos por meio do portal do institu</w:t>
      </w:r>
      <w:r w:rsidR="00F71783">
        <w:t>t</w:t>
      </w:r>
      <w:r w:rsidRPr="009E7378">
        <w:t>o, o qual disponibilizava diversas informações de estatísticas e pesquisas realizadas, optando por utilizar os dados dos censos de 2010 agregados por setores censitários. O OpenStreetMap contém diversas informações geoespaciais representadas abstratamente por: nós, caminhos, relações e rótulos. O nó, em específico, é composto por identificador, latitude, longitude, chaves e valores, sendo utilizados para representar um rótulo, ou seja, representar o que aquele nó significa. Fernandes (2018) extraiu as informações realmente relevantes para o domínio de sua aplicação, realizando consultas sobre elas através da importação dos dados para o ArcGis. Os dados da PMB foram obtidos por meio do contato da Universidade Regional de Blumenau – Furb com a PMB, que forneceu dados de todo município do ano de 2003, fotos aéreas das regiões da Victor Konder e Itoupava Seca, além de dados do Plano Mobilidade da cidade.</w:t>
      </w:r>
    </w:p>
    <w:p w14:paraId="49B85530" w14:textId="0704C81B" w:rsidR="000F2B8F" w:rsidRPr="00AF7B90" w:rsidRDefault="000F2B8F" w:rsidP="000F2B8F">
      <w:pPr>
        <w:pStyle w:val="TF-TEXTO"/>
      </w:pPr>
      <w:r w:rsidRPr="00AF7B90">
        <w:lastRenderedPageBreak/>
        <w:t xml:space="preserve">A criação dos mapas foi realizada a partir da ferramenta ArcGis, que também facilitou a integração das bases </w:t>
      </w:r>
      <w:ins w:id="30" w:author="Andreza Sartori" w:date="2021-06-21T10:24:00Z">
        <w:r w:rsidR="00C72772">
          <w:t xml:space="preserve">de dados? </w:t>
        </w:r>
      </w:ins>
      <w:r w:rsidRPr="00AF7B90">
        <w:t xml:space="preserve">e </w:t>
      </w:r>
      <w:ins w:id="31" w:author="Andreza Sartori" w:date="2021-06-21T10:24:00Z">
        <w:r w:rsidR="006E64F2">
          <w:t xml:space="preserve">a </w:t>
        </w:r>
      </w:ins>
      <w:r w:rsidRPr="00AF7B90">
        <w:t>visualização das informações</w:t>
      </w:r>
      <w:r>
        <w:t xml:space="preserve">. </w:t>
      </w:r>
      <w:r w:rsidRPr="009E7378">
        <w:t>Fernandes (2018) destaca</w:t>
      </w:r>
      <w:r w:rsidR="00D30046">
        <w:t>,</w:t>
      </w:r>
      <w:r w:rsidRPr="009E7378">
        <w:t xml:space="preserve"> que </w:t>
      </w:r>
      <w:r>
        <w:t xml:space="preserve">sendo uma ferramenta SIG, </w:t>
      </w:r>
      <w:r w:rsidRPr="00967FEF">
        <w:t>o ArcGis foi útil para consolidação das bases</w:t>
      </w:r>
      <w:r w:rsidR="00282EC8" w:rsidRPr="00967FEF">
        <w:t>, além disso, as que foram adquiridas por meio da</w:t>
      </w:r>
      <w:r w:rsidRPr="00967FEF">
        <w:t xml:space="preserve"> PMB </w:t>
      </w:r>
      <w:r w:rsidR="00282EC8" w:rsidRPr="00967FEF">
        <w:t>foram</w:t>
      </w:r>
      <w:r w:rsidRPr="00967FEF">
        <w:t xml:space="preserve"> importadas diretamente pela ferramenta </w:t>
      </w:r>
      <w:commentRangeStart w:id="32"/>
      <w:r w:rsidRPr="00967FEF">
        <w:t>por conter compatibilidade</w:t>
      </w:r>
      <w:commentRangeEnd w:id="32"/>
      <w:r w:rsidR="000D410E">
        <w:rPr>
          <w:rStyle w:val="Refdecomentrio"/>
        </w:rPr>
        <w:commentReference w:id="32"/>
      </w:r>
      <w:r w:rsidRPr="00967FEF">
        <w:t>.</w:t>
      </w:r>
    </w:p>
    <w:p w14:paraId="3FA8F80B" w14:textId="1A35D94E" w:rsidR="000F2B8F" w:rsidRPr="004C46DE" w:rsidRDefault="000F2B8F" w:rsidP="000F2B8F">
      <w:pPr>
        <w:pStyle w:val="TF-TEXTO"/>
      </w:pPr>
      <w:r w:rsidRPr="004C46DE">
        <w:t>Segundo Fernandes (2018), os dados consolidados foram disponibilizados e analisados considerando cinco eixos: cidade, pessoas, ambiente, economia e mobilidade. No eixo economia é possível analisar a renda per capita dos moradores de Blumenau. No eixo Pessoa, pode-se observar informações sobre a quantidade de pessoas dentro do distrito e sua densidade populaciona</w:t>
      </w:r>
      <w:r w:rsidRPr="00967FEF">
        <w:t xml:space="preserve">l. No eixo Mobilidade, por meio do mapa </w:t>
      </w:r>
      <w:r w:rsidR="00A5490A" w:rsidRPr="00967FEF">
        <w:t xml:space="preserve">disponibilizado como resultado de seu trabalho, </w:t>
      </w:r>
      <w:r w:rsidRPr="00967FEF">
        <w:t xml:space="preserve">é visível as ciclovias existentes e </w:t>
      </w:r>
      <w:ins w:id="33" w:author="Andreza Sartori" w:date="2021-06-21T10:26:00Z">
        <w:r w:rsidR="00A702DE">
          <w:t xml:space="preserve">as </w:t>
        </w:r>
      </w:ins>
      <w:r w:rsidRPr="00967FEF">
        <w:t xml:space="preserve">com previsão de conclusão, deixando visível os caminhos adequados para estimular o uso da bicicleta. No eixo ambiente </w:t>
      </w:r>
      <w:r w:rsidR="00A5490A" w:rsidRPr="00967FEF">
        <w:t xml:space="preserve">Fernandes (2018) utiliza um </w:t>
      </w:r>
      <w:r w:rsidRPr="00967FEF">
        <w:t>mapa de hipsometria</w:t>
      </w:r>
      <w:r w:rsidR="00A5490A" w:rsidRPr="00967FEF">
        <w:t xml:space="preserve"> para apresentar que</w:t>
      </w:r>
      <w:r w:rsidRPr="00967FEF">
        <w:t xml:space="preserve"> distrito analisado fica em uma área plana entre morros da cidade, permitindo a visualização das áreas que são atingidas por enchentes. No eixo Cidade, foi construído um mapa de potencial construtivo, no qual evidencia os locais com maior capacidade de construção do distrito. Ainda segundo Fernandes (2018)</w:t>
      </w:r>
      <w:r w:rsidR="000B0310" w:rsidRPr="00967FEF">
        <w:t>,</w:t>
      </w:r>
      <w:r w:rsidRPr="00967FEF">
        <w:t xml:space="preserve"> tais informações se mostram relevante</w:t>
      </w:r>
      <w:r w:rsidR="000B0310" w:rsidRPr="00967FEF">
        <w:t>s</w:t>
      </w:r>
      <w:r w:rsidRPr="00967FEF">
        <w:t xml:space="preserve"> para </w:t>
      </w:r>
      <w:r w:rsidR="0035068E" w:rsidRPr="00967FEF">
        <w:t xml:space="preserve">a </w:t>
      </w:r>
      <w:r w:rsidRPr="00967FEF">
        <w:t>compreensão do distrito, assim como, pertinentes para futuras ações de planejamento político regional.</w:t>
      </w:r>
    </w:p>
    <w:p w14:paraId="634796F9" w14:textId="34DC397A" w:rsidR="00280397" w:rsidRPr="004C46DE" w:rsidRDefault="000F2B8F" w:rsidP="00A44581">
      <w:pPr>
        <w:pStyle w:val="TF-TEXTO"/>
      </w:pPr>
      <w:r w:rsidRPr="004C46DE">
        <w:t xml:space="preserve">De acordo com Fernandes (2018), além do espaço geográfico, a maior dificuldade encontrada foi em relação a correlação das diferentes bases de dados. Isso aconteceu por conta da diferença entre as coordenadas geográficas, sendo necessário aplicar o vínculo de registros com uma distância de até sessenta metros, limitando a precisão da localização.  </w:t>
      </w:r>
      <w:r w:rsidRPr="00340592">
        <w:t>Como extensão, Fernandes (2018) sugere a integração de mais bases de dados para gerar um diagnóstico mais robusto, como aspectos socioeconômicos e de desenvolvimento. Além disso, o autor também aponta a necessidade da criação uma plataforma on-line de consulta livre.</w:t>
      </w:r>
    </w:p>
    <w:p w14:paraId="77BE4C06" w14:textId="14DAFBD8" w:rsidR="00A44581" w:rsidRPr="004C46DE" w:rsidRDefault="00D775D9" w:rsidP="00E638A0">
      <w:pPr>
        <w:pStyle w:val="Ttulo2"/>
      </w:pPr>
      <w:r w:rsidRPr="00D775D9">
        <w:t>Map</w:t>
      </w:r>
      <w:r w:rsidR="00204C60">
        <w:t>a</w:t>
      </w:r>
      <w:r w:rsidRPr="00D775D9">
        <w:t xml:space="preserve"> do conhecimento</w:t>
      </w:r>
      <w:r>
        <w:t xml:space="preserve">: </w:t>
      </w:r>
      <w:r w:rsidRPr="00D775D9">
        <w:t>A construção de um sistema com o software Visão</w:t>
      </w:r>
    </w:p>
    <w:p w14:paraId="6256B151" w14:textId="4B305B28" w:rsidR="004D0210" w:rsidRPr="00967FEF" w:rsidRDefault="004D0210" w:rsidP="004D0210">
      <w:pPr>
        <w:pStyle w:val="TF-TEXTO"/>
      </w:pPr>
      <w:r w:rsidRPr="00967FEF">
        <w:t>Shintaku</w:t>
      </w:r>
      <w:r w:rsidR="001A30FA" w:rsidRPr="00967FEF">
        <w:t xml:space="preserve"> </w:t>
      </w:r>
      <w:r w:rsidR="001A30FA" w:rsidRPr="00967FEF">
        <w:rPr>
          <w:i/>
          <w:iCs/>
        </w:rPr>
        <w:t>et al</w:t>
      </w:r>
      <w:r w:rsidR="001A30FA" w:rsidRPr="00967FEF">
        <w:t>.</w:t>
      </w:r>
      <w:r w:rsidRPr="00967FEF">
        <w:t xml:space="preserve"> (2019) desenvolve</w:t>
      </w:r>
      <w:r w:rsidR="009964AE" w:rsidRPr="00967FEF">
        <w:t>ram</w:t>
      </w:r>
      <w:r w:rsidRPr="00967FEF">
        <w:t xml:space="preserve"> o software </w:t>
      </w:r>
      <w:r w:rsidR="009A6B40" w:rsidRPr="00967FEF">
        <w:t>V</w:t>
      </w:r>
      <w:r w:rsidRPr="00967FEF">
        <w:t xml:space="preserve">isão </w:t>
      </w:r>
      <w:r w:rsidR="009A6B40" w:rsidRPr="00967FEF">
        <w:t>com o intuito de auxiliar</w:t>
      </w:r>
      <w:r w:rsidRPr="00967FEF">
        <w:t xml:space="preserve"> na elaboração de estratégias para gestão de políticas públicas para à juventude brasileira e ao mapeamento dos estabelecimentos promotores de políticas públicas de juventude nas esferas federal, estadual e municipal. O Visão é categorizado como um sistema SIG, </w:t>
      </w:r>
      <w:del w:id="34" w:author="Andreza Sartori" w:date="2021-06-21T13:24:00Z">
        <w:r w:rsidRPr="00967FEF" w:rsidDel="00404AE5">
          <w:delText xml:space="preserve">sendo </w:delText>
        </w:r>
      </w:del>
      <w:r w:rsidRPr="00967FEF">
        <w:t>desenvolvido em código aberto</w:t>
      </w:r>
      <w:r w:rsidR="000E3AED" w:rsidRPr="00967FEF">
        <w:t xml:space="preserve">, </w:t>
      </w:r>
      <w:del w:id="35" w:author="Andreza Sartori" w:date="2021-06-21T13:24:00Z">
        <w:r w:rsidR="000E3AED" w:rsidRPr="00967FEF" w:rsidDel="009E3EC5">
          <w:delText xml:space="preserve">do </w:delText>
        </w:r>
      </w:del>
      <w:ins w:id="36" w:author="Andreza Sartori" w:date="2021-06-21T13:24:00Z">
        <w:r w:rsidR="009E3EC5">
          <w:t>n</w:t>
        </w:r>
        <w:r w:rsidR="009E3EC5" w:rsidRPr="00967FEF">
          <w:t xml:space="preserve">o </w:t>
        </w:r>
      </w:ins>
      <w:r w:rsidR="000E3AED" w:rsidRPr="00967FEF">
        <w:t>qual</w:t>
      </w:r>
      <w:r w:rsidR="00D4334C" w:rsidRPr="00967FEF">
        <w:t xml:space="preserve"> </w:t>
      </w:r>
      <w:r w:rsidRPr="00967FEF">
        <w:t>proporciona um suporte</w:t>
      </w:r>
      <w:del w:id="37" w:author="Andreza Sartori" w:date="2021-06-21T13:24:00Z">
        <w:r w:rsidR="000E3AED" w:rsidRPr="00967FEF" w:rsidDel="009E3EC5">
          <w:delText>,</w:delText>
        </w:r>
      </w:del>
      <w:r w:rsidRPr="00967FEF">
        <w:t xml:space="preserve"> por meio de um mapa interativo </w:t>
      </w:r>
      <w:del w:id="38" w:author="Andreza Sartori" w:date="2021-06-21T13:27:00Z">
        <w:r w:rsidR="000E3AED" w:rsidRPr="00967FEF" w:rsidDel="0039501E">
          <w:delText>n</w:delText>
        </w:r>
        <w:r w:rsidRPr="00967FEF" w:rsidDel="0039501E">
          <w:delText xml:space="preserve">a </w:delText>
        </w:r>
      </w:del>
      <w:ins w:id="39" w:author="Andreza Sartori" w:date="2021-06-21T13:27:00Z">
        <w:r w:rsidR="0039501E">
          <w:t xml:space="preserve">para </w:t>
        </w:r>
        <w:r w:rsidR="0039501E" w:rsidRPr="00967FEF">
          <w:t xml:space="preserve">a </w:t>
        </w:r>
      </w:ins>
      <w:r w:rsidRPr="00967FEF">
        <w:t>tomada de decisão da gestão pública e à pesquisa técnico-cientifica</w:t>
      </w:r>
      <w:r w:rsidR="00D4334C" w:rsidRPr="00967FEF">
        <w:t>,</w:t>
      </w:r>
      <w:r w:rsidRPr="00967FEF">
        <w:t xml:space="preserve"> combina</w:t>
      </w:r>
      <w:r w:rsidR="00D4334C" w:rsidRPr="00967FEF">
        <w:t>ndo</w:t>
      </w:r>
      <w:r w:rsidRPr="00967FEF">
        <w:t xml:space="preserve"> inteligência de localização com dados geoespaciais.</w:t>
      </w:r>
    </w:p>
    <w:p w14:paraId="73CC46F1" w14:textId="3AF29F63" w:rsidR="004D0210" w:rsidRPr="004D0210" w:rsidRDefault="004D0210" w:rsidP="004D0210">
      <w:pPr>
        <w:pStyle w:val="TF-TEXTO"/>
      </w:pPr>
      <w:r w:rsidRPr="00967FEF">
        <w:t xml:space="preserve">O Visão conta com uma aplicação web que </w:t>
      </w:r>
      <w:r w:rsidR="00D4334C" w:rsidRPr="00967FEF">
        <w:t>foi</w:t>
      </w:r>
      <w:r w:rsidRPr="00967FEF">
        <w:t xml:space="preserve"> desenvolvida em Java através de </w:t>
      </w:r>
      <w:r w:rsidRPr="00967FEF">
        <w:rPr>
          <w:i/>
          <w:iCs/>
        </w:rPr>
        <w:t>frameworks</w:t>
      </w:r>
      <w:r w:rsidRPr="00967FEF">
        <w:t xml:space="preserve"> livres e </w:t>
      </w:r>
      <w:r w:rsidRPr="00967FEF">
        <w:rPr>
          <w:i/>
          <w:iCs/>
        </w:rPr>
        <w:t>open source</w:t>
      </w:r>
      <w:r w:rsidR="00D4334C" w:rsidRPr="00967FEF">
        <w:t>.</w:t>
      </w:r>
      <w:r w:rsidRPr="00967FEF">
        <w:t xml:space="preserve"> </w:t>
      </w:r>
      <w:r w:rsidR="00D4334C" w:rsidRPr="00967FEF">
        <w:t>O</w:t>
      </w:r>
      <w:r w:rsidRPr="00967FEF">
        <w:t xml:space="preserve"> Apache Tomcat foi utilizado como servidor web da aplicação,</w:t>
      </w:r>
      <w:r w:rsidR="00D4334C" w:rsidRPr="00967FEF">
        <w:t xml:space="preserve"> o</w:t>
      </w:r>
      <w:r w:rsidRPr="00967FEF">
        <w:t xml:space="preserve"> MariaDB para o armazenamento dos dados, Yarn para gestão de pacotes de dependências, Node para desenvolvimento de um </w:t>
      </w:r>
      <w:r w:rsidRPr="00967FEF">
        <w:rPr>
          <w:i/>
          <w:iCs/>
        </w:rPr>
        <w:t xml:space="preserve">API </w:t>
      </w:r>
      <w:r w:rsidR="007B07C4" w:rsidRPr="00967FEF">
        <w:rPr>
          <w:i/>
          <w:iCs/>
        </w:rPr>
        <w:t>R</w:t>
      </w:r>
      <w:r w:rsidRPr="00967FEF">
        <w:rPr>
          <w:i/>
          <w:iCs/>
        </w:rPr>
        <w:t>est</w:t>
      </w:r>
      <w:r w:rsidRPr="00967FEF">
        <w:t xml:space="preserve">, o JHipster gera código Spring Boot e Angular 4 responsável pelo </w:t>
      </w:r>
      <w:r w:rsidRPr="00967FEF">
        <w:rPr>
          <w:i/>
          <w:iCs/>
        </w:rPr>
        <w:t>frontend</w:t>
      </w:r>
      <w:r w:rsidRPr="00967FEF">
        <w:t xml:space="preserve"> no projeto</w:t>
      </w:r>
      <w:r w:rsidR="00D4334C" w:rsidRPr="00967FEF">
        <w:t>.</w:t>
      </w:r>
      <w:r w:rsidRPr="00967FEF">
        <w:t xml:space="preserve"> </w:t>
      </w:r>
      <w:r w:rsidR="00D4334C" w:rsidRPr="00967FEF">
        <w:t>A</w:t>
      </w:r>
      <w:r w:rsidRPr="00967FEF">
        <w:t xml:space="preserve"> utilização d</w:t>
      </w:r>
      <w:r w:rsidR="00D4334C" w:rsidRPr="00967FEF">
        <w:t xml:space="preserve">a </w:t>
      </w:r>
      <w:r w:rsidRPr="00967FEF">
        <w:t>biblioteca JavaScript Leaflet</w:t>
      </w:r>
      <w:r w:rsidR="00D4334C" w:rsidRPr="00967FEF">
        <w:t>,</w:t>
      </w:r>
      <w:r w:rsidRPr="00967FEF">
        <w:t xml:space="preserve"> </w:t>
      </w:r>
      <w:r w:rsidR="00D4334C" w:rsidRPr="00967FEF">
        <w:t>possibilitou</w:t>
      </w:r>
      <w:r w:rsidRPr="00967FEF">
        <w:t xml:space="preserve"> a manipulação do mapa de uma forma simples (</w:t>
      </w:r>
      <w:r w:rsidR="0018151A" w:rsidRPr="00967FEF">
        <w:t xml:space="preserve">SHINTAKU </w:t>
      </w:r>
      <w:r w:rsidR="0018151A" w:rsidRPr="00967FEF">
        <w:rPr>
          <w:i/>
          <w:iCs/>
        </w:rPr>
        <w:t>et al</w:t>
      </w:r>
      <w:r w:rsidR="0018151A" w:rsidRPr="00967FEF">
        <w:t>.</w:t>
      </w:r>
      <w:r w:rsidRPr="00967FEF">
        <w:t>, 2019).</w:t>
      </w:r>
    </w:p>
    <w:p w14:paraId="3B299F3E" w14:textId="08D95CDB" w:rsidR="004D0210" w:rsidRPr="004D0210" w:rsidRDefault="004D0210" w:rsidP="004D0210">
      <w:pPr>
        <w:pStyle w:val="TF-TEXTO"/>
      </w:pPr>
      <w:r w:rsidRPr="004D0210">
        <w:t xml:space="preserve">De acordo com </w:t>
      </w:r>
      <w:r w:rsidR="0018151A" w:rsidRPr="004D0210">
        <w:t>Shintaku</w:t>
      </w:r>
      <w:r w:rsidR="0018151A">
        <w:t xml:space="preserve"> </w:t>
      </w:r>
      <w:r w:rsidR="0018151A" w:rsidRPr="0018151A">
        <w:rPr>
          <w:i/>
          <w:iCs/>
        </w:rPr>
        <w:t>et al</w:t>
      </w:r>
      <w:r w:rsidR="0018151A">
        <w:t xml:space="preserve">. </w:t>
      </w:r>
      <w:r w:rsidRPr="004D0210">
        <w:t>(2019)</w:t>
      </w:r>
      <w:r w:rsidR="00292A1A">
        <w:t>,</w:t>
      </w:r>
      <w:r w:rsidRPr="004D0210">
        <w:t xml:space="preserve"> a aplicação </w:t>
      </w:r>
      <w:r w:rsidR="001D3C1A" w:rsidRPr="004D0210">
        <w:t>constitui</w:t>
      </w:r>
      <w:r w:rsidR="001D3C1A">
        <w:t>-se</w:t>
      </w:r>
      <w:r w:rsidRPr="004D0210">
        <w:t xml:space="preserve"> </w:t>
      </w:r>
      <w:r w:rsidR="00292A1A">
        <w:t>de</w:t>
      </w:r>
      <w:r w:rsidRPr="004D0210">
        <w:t xml:space="preserve"> 4 serviços de </w:t>
      </w:r>
      <w:r w:rsidRPr="007B07C4">
        <w:rPr>
          <w:i/>
          <w:iCs/>
        </w:rPr>
        <w:t>API’s</w:t>
      </w:r>
      <w:r w:rsidRPr="004D0210">
        <w:t xml:space="preserve"> de mapa gratuitas: </w:t>
      </w:r>
      <w:r w:rsidR="00B53D45">
        <w:t xml:space="preserve">(i) </w:t>
      </w:r>
      <w:r w:rsidRPr="004D0210">
        <w:t>a Gaode Maps fornecida pela AutoNavi,</w:t>
      </w:r>
      <w:r w:rsidR="00B53D45">
        <w:t xml:space="preserve"> (ii)</w:t>
      </w:r>
      <w:r w:rsidRPr="004D0210">
        <w:t xml:space="preserve"> Mapbox Satellite fornecida pela Mapbox, </w:t>
      </w:r>
      <w:r w:rsidR="00B53D45">
        <w:t xml:space="preserve">(iii) </w:t>
      </w:r>
      <w:r w:rsidRPr="004D0210">
        <w:t>ChinaOnlineStreetPurplishBlue fornecido pela ArcGis,</w:t>
      </w:r>
      <w:r w:rsidR="00B53D45">
        <w:t xml:space="preserve"> (iv)</w:t>
      </w:r>
      <w:r w:rsidRPr="004D0210">
        <w:t xml:space="preserve"> </w:t>
      </w:r>
      <w:r w:rsidRPr="00291EB2">
        <w:rPr>
          <w:i/>
          <w:iCs/>
        </w:rPr>
        <w:t>light_nolabels, light_only_labels, dark_nolabels e dark_only_labels</w:t>
      </w:r>
      <w:r w:rsidRPr="004D0210">
        <w:t xml:space="preserve"> fornecidas pela CARTO. Vale ressaltar a utilização da biblioteca Leaflet, que auxiliou na construção do mapa disponível na interface. Segundo o autor, a biblioteca já vem com vários recursos de map</w:t>
      </w:r>
      <w:r w:rsidR="00292A1A">
        <w:t>a</w:t>
      </w:r>
      <w:r w:rsidRPr="004D0210">
        <w:t xml:space="preserve">s interativos, em especial os mapas coropléticos e as camadas de marcadores com associação de </w:t>
      </w:r>
      <w:r w:rsidRPr="008F36D5">
        <w:rPr>
          <w:i/>
          <w:iCs/>
        </w:rPr>
        <w:t>pop-ups</w:t>
      </w:r>
      <w:r w:rsidRPr="008F36D5">
        <w:t>,</w:t>
      </w:r>
      <w:r w:rsidRPr="004D0210">
        <w:t xml:space="preserve"> além de outras funções básicas para manuseio de mapas. </w:t>
      </w:r>
    </w:p>
    <w:p w14:paraId="544F4BA9" w14:textId="15CBE067" w:rsidR="00E5118E" w:rsidRPr="00FC2369" w:rsidRDefault="004D0210" w:rsidP="004D0210">
      <w:pPr>
        <w:pStyle w:val="TF-TEXTO"/>
      </w:pPr>
      <w:r w:rsidRPr="004D0210">
        <w:t xml:space="preserve">Ainda segundo </w:t>
      </w:r>
      <w:r w:rsidR="00E9094F" w:rsidRPr="004D0210">
        <w:t>Shintaku</w:t>
      </w:r>
      <w:r w:rsidR="00E9094F">
        <w:t xml:space="preserve"> </w:t>
      </w:r>
      <w:r w:rsidR="00E9094F" w:rsidRPr="0018151A">
        <w:rPr>
          <w:i/>
          <w:iCs/>
        </w:rPr>
        <w:t>et al</w:t>
      </w:r>
      <w:r w:rsidR="00E9094F">
        <w:t>.</w:t>
      </w:r>
      <w:r w:rsidR="00E9094F" w:rsidRPr="004D0210">
        <w:t xml:space="preserve"> </w:t>
      </w:r>
      <w:r w:rsidRPr="004D0210">
        <w:t xml:space="preserve">(2019), o </w:t>
      </w:r>
      <w:r w:rsidR="00451C0D">
        <w:t>V</w:t>
      </w:r>
      <w:r w:rsidRPr="004D0210">
        <w:t>isão utiliza diversas fontes d</w:t>
      </w:r>
      <w:r w:rsidR="00292A1A">
        <w:t>e</w:t>
      </w:r>
      <w:r w:rsidRPr="004D0210">
        <w:t xml:space="preserve"> informações, dentre delas estão os dados do IBGE, Business Intelligence (BI), Sistema de Informação de Agravos de Notificação (SINAN), Sistema de Informações Hospitalares do SUS (SIH/SUS), Sistema de Informações sobre Mortalidade (SIM), Pesquisa Nacional por Amostra de Domicílios Contínua (PNAD Contínua), Síntese de Indicadores Sociais (SIS), portal do SINAN. A</w:t>
      </w:r>
      <w:r w:rsidR="007B07C4">
        <w:t xml:space="preserve"> </w:t>
      </w:r>
      <w:r w:rsidR="007B07C4">
        <w:fldChar w:fldCharType="begin"/>
      </w:r>
      <w:r w:rsidR="007B07C4">
        <w:instrText xml:space="preserve"> REF _Ref69419454 \h </w:instrText>
      </w:r>
      <w:r w:rsidR="00AC6E0C">
        <w:instrText xml:space="preserve"> \* MERGEFORMAT </w:instrText>
      </w:r>
      <w:r w:rsidR="007B07C4">
        <w:fldChar w:fldCharType="separate"/>
      </w:r>
      <w:r w:rsidR="00B43C5F" w:rsidRPr="00DC6235">
        <w:t xml:space="preserve">Figura </w:t>
      </w:r>
      <w:r w:rsidR="00B43C5F" w:rsidRPr="00AC6E0C">
        <w:rPr>
          <w:noProof/>
        </w:rPr>
        <w:t>2</w:t>
      </w:r>
      <w:r w:rsidR="007B07C4">
        <w:fldChar w:fldCharType="end"/>
      </w:r>
      <w:r w:rsidRPr="004D0210">
        <w:t xml:space="preserve"> mostra a tela principal do software, onde no menu lateral é possível visualizar a lista de indicadores disponibilizado pela ferramenta, sendo possível escolher outro nível de informação, como estadual ou municipal.</w:t>
      </w:r>
    </w:p>
    <w:p w14:paraId="1FB515F2" w14:textId="6808B4D3" w:rsidR="00DC6235" w:rsidRPr="00E65B3D" w:rsidRDefault="00DC6235" w:rsidP="00E65B3D">
      <w:pPr>
        <w:pStyle w:val="TF-LEGENDA"/>
      </w:pPr>
      <w:bookmarkStart w:id="40" w:name="_Ref69419454"/>
      <w:r w:rsidRPr="00E65B3D">
        <w:lastRenderedPageBreak/>
        <w:t xml:space="preserve">Figura </w:t>
      </w:r>
      <w:fldSimple w:instr=" SEQ Figura \* ARABIC ">
        <w:r w:rsidR="00B43C5F" w:rsidRPr="00E65B3D">
          <w:t>2</w:t>
        </w:r>
      </w:fldSimple>
      <w:bookmarkEnd w:id="40"/>
      <w:r w:rsidRPr="00E65B3D">
        <w:t xml:space="preserve"> - Mapa com indicador aplicado</w:t>
      </w:r>
    </w:p>
    <w:p w14:paraId="0781BBA1" w14:textId="3F20E97F" w:rsidR="00E5118E" w:rsidRDefault="00E5118E" w:rsidP="00E5118E">
      <w:pPr>
        <w:pStyle w:val="TF-FIGURA"/>
      </w:pPr>
      <w:r>
        <w:rPr>
          <w:noProof/>
        </w:rPr>
        <w:drawing>
          <wp:inline distT="0" distB="0" distL="0" distR="0" wp14:anchorId="2090BBB0" wp14:editId="1D50C84D">
            <wp:extent cx="4457700" cy="2273300"/>
            <wp:effectExtent l="12700" t="12700" r="12700" b="1270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57700" cy="2273300"/>
                    </a:xfrm>
                    <a:prstGeom prst="rect">
                      <a:avLst/>
                    </a:prstGeom>
                    <a:ln>
                      <a:solidFill>
                        <a:schemeClr val="tx1"/>
                      </a:solidFill>
                    </a:ln>
                  </pic:spPr>
                </pic:pic>
              </a:graphicData>
            </a:graphic>
          </wp:inline>
        </w:drawing>
      </w:r>
    </w:p>
    <w:p w14:paraId="6CAA7777" w14:textId="23815365" w:rsidR="00E5118E" w:rsidRDefault="00E5118E" w:rsidP="00DC6235">
      <w:pPr>
        <w:pStyle w:val="TF-FONTE"/>
      </w:pPr>
      <w:r>
        <w:t xml:space="preserve">Fonte: </w:t>
      </w:r>
      <w:r w:rsidR="00E9094F" w:rsidRPr="004D0210">
        <w:t>Shintaku</w:t>
      </w:r>
      <w:r w:rsidR="00E9094F">
        <w:t xml:space="preserve"> </w:t>
      </w:r>
      <w:r w:rsidR="00E9094F" w:rsidRPr="0018151A">
        <w:rPr>
          <w:i/>
          <w:iCs/>
        </w:rPr>
        <w:t>et al</w:t>
      </w:r>
      <w:r w:rsidR="00E9094F">
        <w:t xml:space="preserve">. </w:t>
      </w:r>
      <w:r w:rsidR="00DC6235">
        <w:t>(2019).</w:t>
      </w:r>
    </w:p>
    <w:p w14:paraId="5DFE3353" w14:textId="14437D3D" w:rsidR="008452EA" w:rsidRDefault="00237298" w:rsidP="004D0210">
      <w:pPr>
        <w:pStyle w:val="TF-TEXTO"/>
        <w:tabs>
          <w:tab w:val="left" w:pos="2842"/>
        </w:tabs>
      </w:pPr>
      <w:r w:rsidRPr="00C67476">
        <w:t>Os dados dos indicadores do software Visão estão vinculados a uma geolocalização, que permitem fazer cortes por região brasileira, até mesmo comparar incidências por regiões e estados, para cada um dos indicadores (</w:t>
      </w:r>
      <w:r w:rsidR="002F54E5">
        <w:t xml:space="preserve">SHINTAKU </w:t>
      </w:r>
      <w:r w:rsidR="002F54E5" w:rsidRPr="002F54E5">
        <w:rPr>
          <w:i/>
          <w:iCs/>
        </w:rPr>
        <w:t>et al.</w:t>
      </w:r>
      <w:r w:rsidRPr="00C67476">
        <w:t>, 2019, p. 83</w:t>
      </w:r>
      <w:r w:rsidRPr="005E19A3">
        <w:t xml:space="preserve">). Na tela principal, o usuário tem </w:t>
      </w:r>
      <w:r w:rsidR="008B1978" w:rsidRPr="005E19A3">
        <w:t xml:space="preserve">a </w:t>
      </w:r>
      <w:r w:rsidRPr="005E19A3">
        <w:t>visualização do mapa e de um menu lateral, que apresenta três abas, Indicadores, Filtros e Camada</w:t>
      </w:r>
      <w:r w:rsidR="008379F8" w:rsidRPr="005E19A3">
        <w:t>.</w:t>
      </w:r>
      <w:r w:rsidRPr="005E19A3">
        <w:t xml:space="preserve"> </w:t>
      </w:r>
      <w:r w:rsidR="008379F8" w:rsidRPr="005E19A3">
        <w:t xml:space="preserve">Os </w:t>
      </w:r>
      <w:r w:rsidRPr="005E19A3">
        <w:t>Indicadores representa</w:t>
      </w:r>
      <w:r w:rsidR="008379F8" w:rsidRPr="005E19A3">
        <w:t>m</w:t>
      </w:r>
      <w:r w:rsidRPr="005E19A3">
        <w:t xml:space="preserve"> o tipo de dado</w:t>
      </w:r>
      <w:r w:rsidR="00692D7E" w:rsidRPr="005E19A3">
        <w:t>s</w:t>
      </w:r>
      <w:r w:rsidRPr="005E19A3">
        <w:t xml:space="preserve">, Filtros </w:t>
      </w:r>
      <w:r w:rsidR="008B1978" w:rsidRPr="005E19A3">
        <w:t>os</w:t>
      </w:r>
      <w:r w:rsidRPr="005E19A3">
        <w:t xml:space="preserve"> agrupamento</w:t>
      </w:r>
      <w:r w:rsidR="008B1978" w:rsidRPr="005E19A3">
        <w:t>s</w:t>
      </w:r>
      <w:r w:rsidRPr="005E19A3">
        <w:t xml:space="preserve"> desejado</w:t>
      </w:r>
      <w:r w:rsidR="008B1978" w:rsidRPr="005E19A3">
        <w:t>s</w:t>
      </w:r>
      <w:r w:rsidR="00692D7E" w:rsidRPr="005E19A3">
        <w:t xml:space="preserve"> (</w:t>
      </w:r>
      <w:r w:rsidRPr="005E19A3">
        <w:t>recorte d</w:t>
      </w:r>
      <w:r w:rsidR="00692D7E" w:rsidRPr="005E19A3">
        <w:t>a</w:t>
      </w:r>
      <w:r w:rsidRPr="005E19A3">
        <w:t xml:space="preserve"> região desejada</w:t>
      </w:r>
      <w:r w:rsidR="00692D7E" w:rsidRPr="005E19A3">
        <w:t>)</w:t>
      </w:r>
      <w:r w:rsidRPr="005E19A3">
        <w:t xml:space="preserve"> e</w:t>
      </w:r>
      <w:r w:rsidR="00692D7E" w:rsidRPr="005E19A3">
        <w:t>,</w:t>
      </w:r>
      <w:r w:rsidRPr="005E19A3">
        <w:t xml:space="preserve"> por fim</w:t>
      </w:r>
      <w:r w:rsidR="00692D7E" w:rsidRPr="005E19A3">
        <w:t>, a</w:t>
      </w:r>
      <w:r w:rsidRPr="005E19A3">
        <w:t xml:space="preserve"> Camada de Marcadores, </w:t>
      </w:r>
      <w:r w:rsidR="00AB78EB" w:rsidRPr="005E19A3">
        <w:t>que</w:t>
      </w:r>
      <w:r w:rsidRPr="005E19A3">
        <w:t xml:space="preserve"> apresenta marcadores no mapa que estão associados ao um pop-up </w:t>
      </w:r>
      <w:r w:rsidR="00AD3A0A" w:rsidRPr="005E19A3">
        <w:t>com</w:t>
      </w:r>
      <w:r w:rsidRPr="005E19A3">
        <w:t xml:space="preserve"> mais informações, </w:t>
      </w:r>
      <w:r w:rsidR="00AD3A0A" w:rsidRPr="005E19A3">
        <w:t xml:space="preserve">sendo </w:t>
      </w:r>
      <w:r w:rsidRPr="005E19A3">
        <w:t xml:space="preserve">instituições ou áreas de interesse. </w:t>
      </w:r>
      <w:r w:rsidR="0038028E" w:rsidRPr="005E19A3">
        <w:t>D</w:t>
      </w:r>
      <w:r w:rsidRPr="005E19A3">
        <w:t xml:space="preserve">entro da visão IBICT, </w:t>
      </w:r>
      <w:r w:rsidR="00913154" w:rsidRPr="005E19A3">
        <w:t>tem</w:t>
      </w:r>
      <w:r w:rsidR="00E96B30" w:rsidRPr="005E19A3">
        <w:t>-se</w:t>
      </w:r>
      <w:r w:rsidRPr="005E19A3">
        <w:t xml:space="preserve"> </w:t>
      </w:r>
      <w:r w:rsidR="00913154" w:rsidRPr="005E19A3">
        <w:t xml:space="preserve">acesso as informações das </w:t>
      </w:r>
      <w:r w:rsidRPr="005E19A3">
        <w:t xml:space="preserve">categorias Economia, Trabalho e Renda, Educação, etc, </w:t>
      </w:r>
      <w:r w:rsidR="00A430FC" w:rsidRPr="005E19A3">
        <w:t xml:space="preserve">sendo possível </w:t>
      </w:r>
      <w:r w:rsidR="001658BC" w:rsidRPr="005E19A3">
        <w:t xml:space="preserve">expandi-las </w:t>
      </w:r>
      <w:r w:rsidRPr="005E19A3">
        <w:t xml:space="preserve">de forma </w:t>
      </w:r>
      <w:r w:rsidR="007A5EE3" w:rsidRPr="005E19A3">
        <w:t>interativa</w:t>
      </w:r>
      <w:r w:rsidRPr="005E19A3">
        <w:t xml:space="preserve">. Nas outras duas abas, o funcionamento é igual. </w:t>
      </w:r>
      <w:r w:rsidR="00193A20">
        <w:t xml:space="preserve">Além disso, </w:t>
      </w:r>
      <w:r w:rsidR="009605F3" w:rsidRPr="004D0210">
        <w:t>Shintaku</w:t>
      </w:r>
      <w:r w:rsidR="009605F3">
        <w:t xml:space="preserve"> </w:t>
      </w:r>
      <w:r w:rsidR="009605F3" w:rsidRPr="0018151A">
        <w:rPr>
          <w:i/>
          <w:iCs/>
        </w:rPr>
        <w:t>et al</w:t>
      </w:r>
      <w:r w:rsidR="009605F3">
        <w:t xml:space="preserve">. (2019) ressaltam </w:t>
      </w:r>
      <w:r w:rsidRPr="005E19A3">
        <w:t xml:space="preserve">que o sistema possui uma estrutura bem dinâmica, </w:t>
      </w:r>
      <w:r w:rsidR="00AF7ED7" w:rsidRPr="005E19A3">
        <w:t>facilitando a inclusão de novos dados, como por exemplo</w:t>
      </w:r>
      <w:r w:rsidR="005E19A3" w:rsidRPr="005E19A3">
        <w:t>,</w:t>
      </w:r>
      <w:r w:rsidRPr="005E19A3">
        <w:t xml:space="preserve"> </w:t>
      </w:r>
      <w:r w:rsidR="005E19A3" w:rsidRPr="005E19A3">
        <w:t>d</w:t>
      </w:r>
      <w:r w:rsidRPr="005E19A3">
        <w:t>o Covid-19.</w:t>
      </w:r>
    </w:p>
    <w:p w14:paraId="450DA664" w14:textId="496C94A7" w:rsidR="00BA44BF" w:rsidRPr="00967FEF" w:rsidRDefault="00E9094F" w:rsidP="004D0210">
      <w:pPr>
        <w:pStyle w:val="TF-TEXTO"/>
        <w:tabs>
          <w:tab w:val="left" w:pos="2842"/>
        </w:tabs>
      </w:pPr>
      <w:r w:rsidRPr="00967FEF">
        <w:t xml:space="preserve">Shintaku </w:t>
      </w:r>
      <w:r w:rsidRPr="00967FEF">
        <w:rPr>
          <w:i/>
          <w:iCs/>
        </w:rPr>
        <w:t>et al</w:t>
      </w:r>
      <w:r w:rsidRPr="00967FEF">
        <w:t>.</w:t>
      </w:r>
      <w:r w:rsidR="004D0210" w:rsidRPr="00967FEF">
        <w:t xml:space="preserve"> (2019) destaca</w:t>
      </w:r>
      <w:r w:rsidR="009605F3" w:rsidRPr="00967FEF">
        <w:t>m</w:t>
      </w:r>
      <w:r w:rsidR="004D0210" w:rsidRPr="00967FEF">
        <w:t xml:space="preserve"> que para auxiliar na tomada de decisão é necessária a criação de mais visões a partir da organização, construção e disponibilização de indicadores personalizados</w:t>
      </w:r>
      <w:r w:rsidR="00292A1A" w:rsidRPr="00967FEF">
        <w:t>.</w:t>
      </w:r>
      <w:r w:rsidR="004D0210" w:rsidRPr="00967FEF">
        <w:t xml:space="preserve"> O</w:t>
      </w:r>
      <w:r w:rsidR="00E07E54" w:rsidRPr="00967FEF">
        <w:t>s</w:t>
      </w:r>
      <w:r w:rsidR="004D0210" w:rsidRPr="00967FEF">
        <w:t xml:space="preserve"> autor</w:t>
      </w:r>
      <w:r w:rsidR="00E07E54" w:rsidRPr="00967FEF">
        <w:t>es</w:t>
      </w:r>
      <w:r w:rsidR="004D0210" w:rsidRPr="00967FEF">
        <w:t xml:space="preserve"> também ressalta</w:t>
      </w:r>
      <w:r w:rsidR="00F87105" w:rsidRPr="00967FEF">
        <w:t>m</w:t>
      </w:r>
      <w:r w:rsidR="004D0210" w:rsidRPr="00967FEF">
        <w:t xml:space="preserve"> que às bases existentes no software não são suficiente</w:t>
      </w:r>
      <w:r w:rsidR="00E65B3D" w:rsidRPr="00967FEF">
        <w:t>s</w:t>
      </w:r>
      <w:r w:rsidR="004D0210" w:rsidRPr="00967FEF">
        <w:t xml:space="preserve"> para fornecer todas as possibilidades de análise, sugerindo a inclusão de dados inseridos pelos próprios usuários </w:t>
      </w:r>
      <w:r w:rsidR="00E65B3D" w:rsidRPr="00967FEF">
        <w:t>por meio de</w:t>
      </w:r>
      <w:r w:rsidR="004D0210" w:rsidRPr="00967FEF">
        <w:t xml:space="preserve"> pequenos conjuntos de dados, denominados de </w:t>
      </w:r>
      <w:r w:rsidR="004D0210" w:rsidRPr="00967FEF">
        <w:rPr>
          <w:i/>
          <w:iCs/>
        </w:rPr>
        <w:t>small data</w:t>
      </w:r>
      <w:r w:rsidR="004D0210" w:rsidRPr="00967FEF">
        <w:t>.</w:t>
      </w:r>
    </w:p>
    <w:p w14:paraId="35648044" w14:textId="2A42BE41" w:rsidR="00A44581" w:rsidRPr="00967FEF" w:rsidRDefault="00D40517" w:rsidP="00E638A0">
      <w:pPr>
        <w:pStyle w:val="Ttulo2"/>
      </w:pPr>
      <w:r w:rsidRPr="00967FEF">
        <w:t>ESCOLHA DE LOCALIZAÇÃO DE NOVOS ESTABELECIMENTOS COMERCIAIS: COMPREENDENDO O CONTEXTO LOCAL E AS CONDIÇÕES DE VIZINHANÇA NOS ESTADOS UNIDOS</w:t>
      </w:r>
    </w:p>
    <w:p w14:paraId="1F6FC09E" w14:textId="6BC431EC" w:rsidR="00185A0C" w:rsidRPr="00967FEF" w:rsidRDefault="00185A0C" w:rsidP="00185A0C">
      <w:pPr>
        <w:pStyle w:val="TF-TEXTO"/>
      </w:pPr>
      <w:r w:rsidRPr="00967FEF">
        <w:t xml:space="preserve">Chin (2020) tinha por objetivo compreender as variações nos resultados das mudanças de políticas para tentar incentivar e estimular por meio de suas jurisdições novas atividades comerciais. A pesquisa se concentra em examinar a relação da diferença das regiões, aspectos espacialmente delimitados e de que forma elas afetam a localização de novos estabelecimentos. O autor cita que é notável a falta de pesquisas realizadas sobre a natureza espacial de novos estabelecimentos, particularmente no nível microgeográfico, embora sempre houve interesse nessas pesquisas por haver muitos benefícios. Chin (2020) ressalta ainda que </w:t>
      </w:r>
      <w:del w:id="41" w:author="Andreza Sartori" w:date="2021-06-21T13:38:00Z">
        <w:r w:rsidRPr="00967FEF" w:rsidDel="0014284B">
          <w:delText xml:space="preserve">seu </w:delText>
        </w:r>
      </w:del>
      <w:ins w:id="42" w:author="Andreza Sartori" w:date="2021-06-21T13:38:00Z">
        <w:r w:rsidR="0014284B">
          <w:t>o</w:t>
        </w:r>
        <w:r w:rsidR="0014284B" w:rsidRPr="00967FEF">
          <w:t xml:space="preserve"> </w:t>
        </w:r>
      </w:ins>
      <w:r w:rsidRPr="00967FEF">
        <w:t xml:space="preserve">estudo visa preencher a lacuna entre novas empresas e </w:t>
      </w:r>
      <w:ins w:id="43" w:author="Andreza Sartori" w:date="2021-06-21T13:38:00Z">
        <w:r w:rsidR="0014284B">
          <w:t xml:space="preserve">o </w:t>
        </w:r>
      </w:ins>
      <w:r w:rsidRPr="00967FEF">
        <w:t xml:space="preserve">desempenho econômico, já que </w:t>
      </w:r>
      <w:del w:id="44" w:author="Andreza Sartori" w:date="2021-06-21T13:38:00Z">
        <w:r w:rsidR="00FB1ABE" w:rsidRPr="00967FEF" w:rsidDel="0014284B">
          <w:delText xml:space="preserve">que </w:delText>
        </w:r>
        <w:r w:rsidR="00FB1ABE" w:rsidRPr="00967FEF" w:rsidDel="00156BBC">
          <w:delText xml:space="preserve">essas </w:delText>
        </w:r>
      </w:del>
      <w:ins w:id="45" w:author="Andreza Sartori" w:date="2021-06-21T13:38:00Z">
        <w:r w:rsidR="00156BBC" w:rsidRPr="00967FEF">
          <w:t>ess</w:t>
        </w:r>
        <w:r w:rsidR="00156BBC">
          <w:t>e</w:t>
        </w:r>
        <w:r w:rsidR="00156BBC" w:rsidRPr="00967FEF">
          <w:t>s</w:t>
        </w:r>
        <w:r w:rsidR="00156BBC">
          <w:t>?</w:t>
        </w:r>
        <w:r w:rsidR="00156BBC" w:rsidRPr="00967FEF">
          <w:t xml:space="preserve"> </w:t>
        </w:r>
      </w:ins>
      <w:r w:rsidRPr="00967FEF">
        <w:t xml:space="preserve">são fenômenos espaciais, </w:t>
      </w:r>
      <w:r w:rsidR="0032066B" w:rsidRPr="00967FEF">
        <w:t>levando em consideração que o</w:t>
      </w:r>
      <w:r w:rsidRPr="00967FEF">
        <w:t xml:space="preserve"> fator urbanismo está altamente ligado ao sucesso dos negócios.</w:t>
      </w:r>
    </w:p>
    <w:p w14:paraId="4D95FDE0" w14:textId="0149CF04" w:rsidR="00185A0C" w:rsidRPr="00967FEF" w:rsidRDefault="00185A0C" w:rsidP="00185A0C">
      <w:pPr>
        <w:pStyle w:val="TF-TEXTO"/>
      </w:pPr>
      <w:r w:rsidRPr="00967FEF">
        <w:t xml:space="preserve">O banco de dados </w:t>
      </w:r>
      <w:r w:rsidRPr="00967FEF">
        <w:rPr>
          <w:i/>
          <w:iCs/>
        </w:rPr>
        <w:t>Dun and Bradstreet (D&amp;B)</w:t>
      </w:r>
      <w:r w:rsidRPr="00967FEF">
        <w:t xml:space="preserve"> é a principal fonte de dados do </w:t>
      </w:r>
      <w:r w:rsidR="00076C77" w:rsidRPr="00967FEF">
        <w:t>trabalho</w:t>
      </w:r>
      <w:r w:rsidRPr="00967FEF">
        <w:t xml:space="preserve"> de Chin (2020) e um dos poucos conjuntos de dados em nível de empresa que cobrem os Estados Unidos. A </w:t>
      </w:r>
      <w:r w:rsidRPr="00967FEF">
        <w:rPr>
          <w:i/>
          <w:iCs/>
        </w:rPr>
        <w:t>D&amp;B</w:t>
      </w:r>
      <w:r w:rsidRPr="00967FEF">
        <w:t xml:space="preserve"> </w:t>
      </w:r>
      <w:r w:rsidR="00076C77" w:rsidRPr="00967FEF">
        <w:t>coleta</w:t>
      </w:r>
      <w:r w:rsidRPr="00967FEF">
        <w:t xml:space="preserve"> as informações d</w:t>
      </w:r>
      <w:r w:rsidR="00076C77" w:rsidRPr="00967FEF">
        <w:t>e</w:t>
      </w:r>
      <w:r w:rsidRPr="00967FEF">
        <w:t xml:space="preserve"> </w:t>
      </w:r>
      <w:r w:rsidR="0070042E" w:rsidRPr="00967FEF">
        <w:t xml:space="preserve">diversos </w:t>
      </w:r>
      <w:r w:rsidRPr="00967FEF">
        <w:t>estabelecimento</w:t>
      </w:r>
      <w:r w:rsidR="00076C77" w:rsidRPr="00967FEF">
        <w:t>s</w:t>
      </w:r>
      <w:r w:rsidRPr="00967FEF">
        <w:t xml:space="preserve"> desde 1933, </w:t>
      </w:r>
      <w:r w:rsidR="00292A1A" w:rsidRPr="00967FEF">
        <w:t xml:space="preserve">possuindo </w:t>
      </w:r>
      <w:r w:rsidRPr="00967FEF">
        <w:t xml:space="preserve">milhares de </w:t>
      </w:r>
      <w:r w:rsidR="00292A1A" w:rsidRPr="00967FEF">
        <w:t>dados</w:t>
      </w:r>
      <w:r w:rsidR="0070042E" w:rsidRPr="00967FEF">
        <w:t xml:space="preserve"> que tornam sua base </w:t>
      </w:r>
      <w:r w:rsidR="001D726B" w:rsidRPr="00967FEF">
        <w:t>mais integr</w:t>
      </w:r>
      <w:r w:rsidR="0070042E" w:rsidRPr="00967FEF">
        <w:t>a</w:t>
      </w:r>
      <w:r w:rsidR="00CF23F7" w:rsidRPr="00967FEF">
        <w:t xml:space="preserve"> e precisa</w:t>
      </w:r>
      <w:r w:rsidRPr="00967FEF">
        <w:t>.</w:t>
      </w:r>
    </w:p>
    <w:p w14:paraId="469A6816" w14:textId="5266A16B" w:rsidR="00185A0C" w:rsidRPr="00967FEF" w:rsidRDefault="00185A0C" w:rsidP="00185A0C">
      <w:pPr>
        <w:pStyle w:val="TF-TEXTO"/>
      </w:pPr>
      <w:r w:rsidRPr="00967FEF">
        <w:t>O estudo de Chin (2020) usa duas métricas</w:t>
      </w:r>
      <w:del w:id="46" w:author="Andreza Sartori" w:date="2021-06-21T13:44:00Z">
        <w:r w:rsidRPr="00967FEF" w:rsidDel="005168FB">
          <w:delText xml:space="preserve">, </w:delText>
        </w:r>
      </w:del>
      <w:ins w:id="47" w:author="Andreza Sartori" w:date="2021-06-21T13:44:00Z">
        <w:r w:rsidR="005168FB">
          <w:t xml:space="preserve"> que são </w:t>
        </w:r>
      </w:ins>
      <w:r w:rsidRPr="00967FEF">
        <w:t xml:space="preserve">o número de novos estabelecimentos e </w:t>
      </w:r>
      <w:r w:rsidR="0070042E" w:rsidRPr="00967FEF">
        <w:t xml:space="preserve">de </w:t>
      </w:r>
      <w:r w:rsidRPr="00967FEF">
        <w:t>empregos</w:t>
      </w:r>
      <w:r w:rsidR="0070042E" w:rsidRPr="00967FEF">
        <w:t xml:space="preserve">. </w:t>
      </w:r>
      <w:del w:id="48" w:author="Andreza Sartori" w:date="2021-06-21T13:44:00Z">
        <w:r w:rsidR="0070042E" w:rsidRPr="00967FEF" w:rsidDel="005168FB">
          <w:delText xml:space="preserve">Ele </w:delText>
        </w:r>
      </w:del>
      <w:ins w:id="49" w:author="Andreza Sartori" w:date="2021-06-21T13:44:00Z">
        <w:r w:rsidR="005168FB">
          <w:t>O autor</w:t>
        </w:r>
        <w:r w:rsidR="005168FB" w:rsidRPr="00967FEF">
          <w:t xml:space="preserve"> </w:t>
        </w:r>
      </w:ins>
      <w:r w:rsidRPr="00967FEF">
        <w:t xml:space="preserve">normaliza </w:t>
      </w:r>
      <w:r w:rsidR="0070042E" w:rsidRPr="00967FEF">
        <w:t>conforme o</w:t>
      </w:r>
      <w:r w:rsidRPr="00967FEF">
        <w:t xml:space="preserve"> tamanho d</w:t>
      </w:r>
      <w:r w:rsidR="00A74595" w:rsidRPr="00967FEF">
        <w:t xml:space="preserve">o </w:t>
      </w:r>
      <w:r w:rsidRPr="00967FEF">
        <w:t>setor censitário</w:t>
      </w:r>
      <w:r w:rsidR="004A6555" w:rsidRPr="00967FEF">
        <w:t xml:space="preserve"> (a menor unidade espacial</w:t>
      </w:r>
      <w:r w:rsidR="001C794F" w:rsidRPr="00967FEF">
        <w:t xml:space="preserve"> disponibilizada</w:t>
      </w:r>
      <w:del w:id="50" w:author="Andreza Sartori" w:date="2021-06-21T13:44:00Z">
        <w:r w:rsidR="004A6555" w:rsidRPr="00967FEF" w:rsidDel="000C6495">
          <w:delText>)</w:delText>
        </w:r>
        <w:r w:rsidR="00A74595" w:rsidRPr="00967FEF" w:rsidDel="000C6495">
          <w:delText xml:space="preserve">, </w:delText>
        </w:r>
      </w:del>
      <w:ins w:id="51" w:author="Andreza Sartori" w:date="2021-06-21T13:44:00Z">
        <w:r w:rsidR="000C6495" w:rsidRPr="00967FEF">
          <w:t>)</w:t>
        </w:r>
        <w:r w:rsidR="000C6495">
          <w:t>.</w:t>
        </w:r>
        <w:r w:rsidR="000C6495" w:rsidRPr="00967FEF">
          <w:t xml:space="preserve"> </w:t>
        </w:r>
      </w:ins>
      <w:del w:id="52" w:author="Andreza Sartori" w:date="2021-06-21T13:44:00Z">
        <w:r w:rsidR="00A74595" w:rsidRPr="00967FEF" w:rsidDel="000C6495">
          <w:delText>e</w:delText>
        </w:r>
      </w:del>
      <w:ins w:id="53" w:author="Andreza Sartori" w:date="2021-06-21T13:45:00Z">
        <w:r w:rsidR="000C6495">
          <w:t>E</w:t>
        </w:r>
      </w:ins>
      <w:r w:rsidRPr="00967FEF">
        <w:t xml:space="preserve">ssa normalização é </w:t>
      </w:r>
      <w:r w:rsidR="00A74595" w:rsidRPr="00967FEF">
        <w:t>indispensável</w:t>
      </w:r>
      <w:r w:rsidRPr="00967FEF">
        <w:t xml:space="preserve"> para </w:t>
      </w:r>
      <w:r w:rsidR="00AD4B29" w:rsidRPr="00967FEF">
        <w:t>regular</w:t>
      </w:r>
      <w:r w:rsidRPr="00967FEF">
        <w:t xml:space="preserve"> a </w:t>
      </w:r>
      <w:r w:rsidR="00AD4B29" w:rsidRPr="00967FEF">
        <w:t>desproporção</w:t>
      </w:r>
      <w:r w:rsidRPr="00967FEF">
        <w:t xml:space="preserve"> nos tamanhos dos setores censitários. Sem normalização, </w:t>
      </w:r>
      <w:ins w:id="54" w:author="Andreza Sartori" w:date="2021-06-21T13:45:00Z">
        <w:r w:rsidR="000C6495">
          <w:t xml:space="preserve">os </w:t>
        </w:r>
      </w:ins>
      <w:r w:rsidRPr="00967FEF">
        <w:t>setores censitários maiores terão maior probabilidade de contagem de novos estabelecimentos na proporção da área do setor censitário.</w:t>
      </w:r>
    </w:p>
    <w:p w14:paraId="7BFB6162" w14:textId="0E937CAA" w:rsidR="00C824FE" w:rsidRPr="00081112" w:rsidRDefault="008A5D42" w:rsidP="00185A0C">
      <w:pPr>
        <w:pStyle w:val="TF-TEXTO"/>
      </w:pPr>
      <w:r w:rsidRPr="00967FEF">
        <w:t>Em seu método</w:t>
      </w:r>
      <w:r w:rsidRPr="00CF6BCA">
        <w:t>, Chin (2020) destaca que o tipo da empresa é um fator</w:t>
      </w:r>
      <w:r w:rsidR="008C7271" w:rsidRPr="00CF6BCA">
        <w:t xml:space="preserve"> importante</w:t>
      </w:r>
      <w:r w:rsidRPr="00CF6BCA">
        <w:t xml:space="preserve"> </w:t>
      </w:r>
      <w:r w:rsidR="00AE5C36" w:rsidRPr="00CF6BCA">
        <w:t xml:space="preserve">a ser levado em consideração </w:t>
      </w:r>
      <w:r w:rsidR="008C7271" w:rsidRPr="00CF6BCA">
        <w:t xml:space="preserve">para </w:t>
      </w:r>
      <w:r w:rsidR="00165B02" w:rsidRPr="00CF6BCA">
        <w:t>escolh</w:t>
      </w:r>
      <w:r w:rsidR="00AE5C36" w:rsidRPr="00CF6BCA">
        <w:t>e</w:t>
      </w:r>
      <w:r w:rsidR="00165B02" w:rsidRPr="00CF6BCA">
        <w:t>r</w:t>
      </w:r>
      <w:r w:rsidR="00AE5C36" w:rsidRPr="00CF6BCA">
        <w:t xml:space="preserve"> o </w:t>
      </w:r>
      <w:r w:rsidRPr="00CF6BCA">
        <w:t xml:space="preserve">local </w:t>
      </w:r>
      <w:r w:rsidR="00AE5C36" w:rsidRPr="00CF6BCA">
        <w:t xml:space="preserve">onde </w:t>
      </w:r>
      <w:r w:rsidR="00A74ACC" w:rsidRPr="00CF6BCA">
        <w:t>do</w:t>
      </w:r>
      <w:r w:rsidRPr="00CF6BCA">
        <w:t xml:space="preserve"> estabelecimento, por exemplo, uma </w:t>
      </w:r>
      <w:r w:rsidRPr="00CF6BCA">
        <w:rPr>
          <w:i/>
          <w:iCs/>
        </w:rPr>
        <w:t>start-up</w:t>
      </w:r>
      <w:r w:rsidRPr="00CF6BCA">
        <w:t xml:space="preserve"> e uma filial de uma empresa nacional podem ter o mesmo impacto em questão de criação de emprego e influência dentro da economia local, mas a escolha d</w:t>
      </w:r>
      <w:r w:rsidR="00A74ACC" w:rsidRPr="00CF6BCA">
        <w:t>o</w:t>
      </w:r>
      <w:r w:rsidRPr="00CF6BCA">
        <w:t xml:space="preserve"> local das duas será defina a partir de outros interesses. </w:t>
      </w:r>
      <w:r w:rsidR="00185A0C" w:rsidRPr="00CF6BCA">
        <w:t>Segundo</w:t>
      </w:r>
      <w:r w:rsidR="00185A0C">
        <w:t xml:space="preserve"> o autor, a escolha para o </w:t>
      </w:r>
      <w:r w:rsidR="00185A0C">
        <w:lastRenderedPageBreak/>
        <w:t>local pode ser em nível regional ou em nível local</w:t>
      </w:r>
      <w:r w:rsidR="0070042E">
        <w:t xml:space="preserve">. As escolhas em </w:t>
      </w:r>
      <w:r w:rsidR="00185A0C">
        <w:t xml:space="preserve">nível regional, são realizadas por empresas nacionais, </w:t>
      </w:r>
      <w:r w:rsidR="0070042E">
        <w:t>ao qual buscam</w:t>
      </w:r>
      <w:r w:rsidR="00185A0C">
        <w:t xml:space="preserve"> cobrir mais regiões e </w:t>
      </w:r>
      <w:r w:rsidR="00A73422">
        <w:t xml:space="preserve">facilitar a </w:t>
      </w:r>
      <w:r w:rsidR="00185A0C">
        <w:t>distribui</w:t>
      </w:r>
      <w:r w:rsidR="00A73422">
        <w:t>ção de</w:t>
      </w:r>
      <w:r w:rsidR="00185A0C">
        <w:t xml:space="preserve"> seus produtos</w:t>
      </w:r>
      <w:r w:rsidR="0070042E">
        <w:t>.</w:t>
      </w:r>
      <w:r w:rsidR="00185A0C">
        <w:t xml:space="preserve"> </w:t>
      </w:r>
      <w:r w:rsidR="0070042E">
        <w:t>J</w:t>
      </w:r>
      <w:r w:rsidR="00185A0C">
        <w:t xml:space="preserve">á as em níveis locais, são </w:t>
      </w:r>
      <w:r w:rsidR="00185A0C" w:rsidRPr="00081112">
        <w:t>geralmente criadas na região onde o fundador reside.</w:t>
      </w:r>
    </w:p>
    <w:p w14:paraId="3F1E0A47" w14:textId="3DD44F19" w:rsidR="00FD6D1D" w:rsidRDefault="00FD6D1D" w:rsidP="00FD6D1D">
      <w:pPr>
        <w:pStyle w:val="TF-TEXTO"/>
      </w:pPr>
      <w:r w:rsidRPr="00967FEF">
        <w:t xml:space="preserve">Chin (2020) aponta que os resultados ao nível do setor censitário sugerem que as condições demográficas são um fator decisivo para a criação de novos estabelecimentos. </w:t>
      </w:r>
      <w:r w:rsidR="008F36D5" w:rsidRPr="00967FEF">
        <w:t>O autor também conclui que, d</w:t>
      </w:r>
      <w:r w:rsidRPr="00967FEF">
        <w:t>e fato, é perceptível dentro da literatura de economia a importância de fatores relacionados a densidade de empregos ou pessoas, mas poucas vezes esses fatores são estudados em nível de bairro, que investiga a relação de condições demográficas e os novos estabelecimentos em maior detalhe.</w:t>
      </w:r>
    </w:p>
    <w:p w14:paraId="23160E3E" w14:textId="12730690" w:rsidR="00185A0C" w:rsidRDefault="002533C5" w:rsidP="00185A0C">
      <w:pPr>
        <w:pStyle w:val="TF-TEXTO"/>
      </w:pPr>
      <w:r>
        <w:t>Os indicadores</w:t>
      </w:r>
      <w:r w:rsidR="00185A0C">
        <w:t xml:space="preserve"> que e</w:t>
      </w:r>
      <w:r>
        <w:t>videnciam</w:t>
      </w:r>
      <w:r w:rsidR="00185A0C">
        <w:t xml:space="preserve"> o ambiente econômico </w:t>
      </w:r>
      <w:r>
        <w:t>são</w:t>
      </w:r>
      <w:r w:rsidR="00185A0C">
        <w:t xml:space="preserve"> densidade de empregos, empregos em um raio de 4,8 quilômetros, domínio industrial e proporção de população / emprego. São </w:t>
      </w:r>
      <w:r w:rsidR="00A673E1">
        <w:t>considerados</w:t>
      </w:r>
      <w:r w:rsidR="00185A0C">
        <w:t xml:space="preserve"> dois efeitos positivos e dois efeitos negativos para novos estabelecimentos. </w:t>
      </w:r>
      <w:r w:rsidR="00A673E1">
        <w:t>Nos</w:t>
      </w:r>
      <w:r w:rsidR="00185A0C">
        <w:t xml:space="preserve"> coeficientes positivos de densidade de emprego e população dentro de 4,8 quilômetros</w:t>
      </w:r>
      <w:r w:rsidR="00A673E1">
        <w:t xml:space="preserve"> que</w:t>
      </w:r>
      <w:r w:rsidR="00185A0C">
        <w:t xml:space="preserve"> confirmam a existência do efeito de </w:t>
      </w:r>
      <w:r w:rsidR="00185A0C" w:rsidRPr="004C7C37">
        <w:rPr>
          <w:i/>
          <w:iCs/>
        </w:rPr>
        <w:t>cluster</w:t>
      </w:r>
      <w:r w:rsidR="00185A0C">
        <w:t xml:space="preserve"> dentro de cada setor censitário</w:t>
      </w:r>
      <w:r w:rsidR="00A73422">
        <w:t>.</w:t>
      </w:r>
      <w:r w:rsidR="00185A0C">
        <w:t xml:space="preserve"> </w:t>
      </w:r>
      <w:r w:rsidR="00A73422">
        <w:t>J</w:t>
      </w:r>
      <w:r w:rsidR="00185A0C">
        <w:t xml:space="preserve">á os coeficientes negativos incluem o índice de dominância e a </w:t>
      </w:r>
      <w:r w:rsidR="00A673E1">
        <w:t>liga</w:t>
      </w:r>
      <w:r w:rsidR="00185A0C">
        <w:t>ção</w:t>
      </w:r>
      <w:r w:rsidR="00A673E1">
        <w:t xml:space="preserve"> da</w:t>
      </w:r>
      <w:r w:rsidR="00185A0C">
        <w:t xml:space="preserve"> população / emprego, explicando o efeito da </w:t>
      </w:r>
      <w:r w:rsidR="00A673E1">
        <w:t>convergência</w:t>
      </w:r>
      <w:r w:rsidR="00185A0C">
        <w:t xml:space="preserve"> da indústria e do uso da terra (CHIN, 2020).</w:t>
      </w:r>
    </w:p>
    <w:p w14:paraId="7DD2253E" w14:textId="40F09196" w:rsidR="00185A0C" w:rsidRDefault="00185A0C" w:rsidP="00185A0C">
      <w:pPr>
        <w:pStyle w:val="TF-TEXTO"/>
      </w:pPr>
      <w:r>
        <w:t>Em relação ao ambiente demográfico, Chin (2020) considerou quatro variáveis em seu estudo: densidade populacional, percentual de brancos, idade mediana e percentual de unidades habitacionais vagas. A única variável com efeito negativo é a porcentagem de unidades habitacionais vagas. </w:t>
      </w:r>
      <w:r w:rsidR="005A6586">
        <w:t>O autor também destaca que a</w:t>
      </w:r>
      <w:r w:rsidR="00215605">
        <w:t>lguns e</w:t>
      </w:r>
      <w:r>
        <w:t xml:space="preserve">studos têm </w:t>
      </w:r>
      <w:r w:rsidR="00A461F4">
        <w:t>investigado</w:t>
      </w:r>
      <w:r>
        <w:t xml:space="preserve"> a importância do ambiente demográfico como fator de demanda de novos estabelecimentos, como novos serviços e produtos. Embora a literatura suporte a importância do fator de demanda para atrair </w:t>
      </w:r>
      <w:r w:rsidRPr="00185A0C">
        <w:rPr>
          <w:i/>
          <w:iCs/>
        </w:rPr>
        <w:t>start-ups</w:t>
      </w:r>
      <w:r>
        <w:t xml:space="preserve"> em teoria, os estudos empíricos que testam a existência do efeito demográfico no nível de bairro são muito limitados.</w:t>
      </w:r>
    </w:p>
    <w:p w14:paraId="4D8A695A" w14:textId="7625A2EF" w:rsidR="00185A0C" w:rsidRDefault="001A2279" w:rsidP="00185A0C">
      <w:pPr>
        <w:pStyle w:val="TF-TEXTO"/>
      </w:pPr>
      <w:r w:rsidRPr="00D762E7">
        <w:t>Dentre dos fatores de escolha do local para novos estabelecimentos, obviamente que o ambiente geográfico está incluso, pois de acordo com Chin (2020) o principal objetivo do ambiente geográfico é a acessibilidade a novos estabelecimentos,</w:t>
      </w:r>
      <w:r w:rsidR="00185A0C" w:rsidRPr="00D762E7">
        <w:t xml:space="preserve"> </w:t>
      </w:r>
      <w:r w:rsidR="00C6623D" w:rsidRPr="00D762E7">
        <w:t>nesse</w:t>
      </w:r>
      <w:r w:rsidR="00C6623D">
        <w:t xml:space="preserve"> sentido</w:t>
      </w:r>
      <w:r w:rsidR="00185A0C">
        <w:t>, para quantificar a acessibilidade geral, em seu estudo foi utilizada a distância até a rodovia mais próxima. Outra variável de acessibilidade, a distância ao centro da cidade, também foi considerada, mas estava altamente correlacionada com a distância até a rodovia mais próxima. Para áreas metropolitanas de médio porte nos EUA, a densidade de rodovias próximas às áreas centrais é alta. Portanto, as duas variáveis ​​eram altamente correlacionadas.</w:t>
      </w:r>
    </w:p>
    <w:p w14:paraId="4482C120" w14:textId="18B9BB32" w:rsidR="00185A0C" w:rsidRDefault="00185A0C" w:rsidP="00185A0C">
      <w:pPr>
        <w:pStyle w:val="TF-TEXTO"/>
      </w:pPr>
      <w:r>
        <w:t>Segundo Chin (2020), o resultado de</w:t>
      </w:r>
      <w:r w:rsidR="008A6E92">
        <w:t xml:space="preserve"> seu estudo</w:t>
      </w:r>
      <w:r>
        <w:t xml:space="preserve">, </w:t>
      </w:r>
      <w:r w:rsidR="00E22AB5">
        <w:t>mostra</w:t>
      </w:r>
      <w:r>
        <w:t xml:space="preserve"> a importância de condições econômicas, demográficas e geográficas em nível de bairro, </w:t>
      </w:r>
      <w:r w:rsidR="00E22AB5">
        <w:t>o que proporciona</w:t>
      </w:r>
      <w:r>
        <w:t xml:space="preserve"> um melhor entendimento da vulnerabilidade da economia local. O autor ressalta também que a maioria dos novos estabelecimentos são microempresas com um pequeno número de funcionários voltados para os mercados locais. Os fatores da vizinhança são mais influentes para as empresas locais do </w:t>
      </w:r>
      <w:r w:rsidR="00F8263A">
        <w:t xml:space="preserve">que para </w:t>
      </w:r>
      <w:r>
        <w:t xml:space="preserve">as regionais e o efeito da densidade de emprego têm aproximadamente o dobro de impacto na região em relação a densidade populacional. Outro fator que </w:t>
      </w:r>
      <w:r w:rsidR="00AF6392">
        <w:t xml:space="preserve">se </w:t>
      </w:r>
      <w:r w:rsidR="00A73422">
        <w:t xml:space="preserve">pode levar em consideração </w:t>
      </w:r>
      <w:r>
        <w:t xml:space="preserve">é </w:t>
      </w:r>
      <w:r w:rsidR="00A73422">
        <w:t>o</w:t>
      </w:r>
      <w:r>
        <w:t xml:space="preserve"> alto índice de vagas em unidades habitacionais, </w:t>
      </w:r>
      <w:r w:rsidR="00A73422">
        <w:t xml:space="preserve">indicando que o </w:t>
      </w:r>
      <w:r>
        <w:t xml:space="preserve">bairro </w:t>
      </w:r>
      <w:r w:rsidR="00A73422">
        <w:t xml:space="preserve">está </w:t>
      </w:r>
      <w:r>
        <w:t>em declínio, colaborando para que</w:t>
      </w:r>
      <w:r w:rsidR="00A73422">
        <w:t xml:space="preserve"> se</w:t>
      </w:r>
      <w:r>
        <w:t xml:space="preserve"> tenha menos estabelecimentos em um bairro, embora o efeito da desocupação domiciliar seja o menor dentro da categoria demográfica.</w:t>
      </w:r>
    </w:p>
    <w:p w14:paraId="3301F1DD" w14:textId="550F2269" w:rsidR="00C178CC" w:rsidRPr="00A34FAE" w:rsidRDefault="009D04CF" w:rsidP="00185A0C">
      <w:pPr>
        <w:pStyle w:val="TF-TEXTO"/>
      </w:pPr>
      <w:r>
        <w:t xml:space="preserve">Por fim, </w:t>
      </w:r>
      <w:r w:rsidR="00185A0C">
        <w:t xml:space="preserve">Chin (2020) lembra que devido </w:t>
      </w:r>
      <w:r w:rsidR="00DA13E9">
        <w:t>a</w:t>
      </w:r>
      <w:r w:rsidR="00185A0C">
        <w:t xml:space="preserve">os avanços dos </w:t>
      </w:r>
      <w:r w:rsidR="00185A0C" w:rsidRPr="00185A0C">
        <w:rPr>
          <w:i/>
          <w:iCs/>
        </w:rPr>
        <w:t>e-commerces</w:t>
      </w:r>
      <w:r w:rsidR="00185A0C">
        <w:t>, cada vez mais</w:t>
      </w:r>
      <w:del w:id="55" w:author="Andreza Sartori" w:date="2021-06-21T13:45:00Z">
        <w:r w:rsidR="00185A0C" w:rsidDel="001D7EC3">
          <w:delText>,</w:delText>
        </w:r>
      </w:del>
      <w:r w:rsidR="00185A0C">
        <w:t xml:space="preserve"> as pessoas compram </w:t>
      </w:r>
      <w:r w:rsidR="00185A0C" w:rsidRPr="00967FEF">
        <w:t>sem sair de casa</w:t>
      </w:r>
      <w:r w:rsidR="00874C98" w:rsidRPr="00967FEF">
        <w:t xml:space="preserve">. </w:t>
      </w:r>
      <w:commentRangeStart w:id="56"/>
      <w:r w:rsidR="00874C98" w:rsidRPr="00967FEF">
        <w:t>Portanto, essa</w:t>
      </w:r>
      <w:r w:rsidR="00185A0C" w:rsidRPr="00967FEF">
        <w:t xml:space="preserve"> decisão de compra</w:t>
      </w:r>
      <w:r w:rsidR="002A203C" w:rsidRPr="00967FEF">
        <w:t>r</w:t>
      </w:r>
      <w:r w:rsidR="00185A0C" w:rsidRPr="00967FEF">
        <w:t xml:space="preserve"> </w:t>
      </w:r>
      <w:r w:rsidR="002A203C" w:rsidRPr="00967FEF">
        <w:t>um</w:t>
      </w:r>
      <w:r w:rsidR="00185A0C" w:rsidRPr="00967FEF">
        <w:t xml:space="preserve"> terreno para seu comércio, se torna uma decisão para localização estratégia do seu depósito</w:t>
      </w:r>
      <w:r w:rsidR="00185A0C">
        <w:t xml:space="preserve"> de produtos, pois o comércio será mediado por tecnologia, </w:t>
      </w:r>
      <w:r w:rsidR="001918AC">
        <w:t>sendo</w:t>
      </w:r>
      <w:r w:rsidR="00185A0C">
        <w:t xml:space="preserve"> fundamental </w:t>
      </w:r>
      <w:r w:rsidR="001918AC">
        <w:t>para a</w:t>
      </w:r>
      <w:r w:rsidR="00185A0C">
        <w:t xml:space="preserve"> sobrevivência do negócio.</w:t>
      </w:r>
      <w:commentRangeEnd w:id="56"/>
      <w:r w:rsidR="003C4D30">
        <w:rPr>
          <w:rStyle w:val="Refdecomentrio"/>
        </w:rPr>
        <w:commentReference w:id="56"/>
      </w:r>
    </w:p>
    <w:p w14:paraId="7817D9B2" w14:textId="561DE098" w:rsidR="00451B94" w:rsidRDefault="00451B94" w:rsidP="00424AD5">
      <w:pPr>
        <w:pStyle w:val="Ttulo1"/>
      </w:pPr>
      <w:bookmarkStart w:id="57" w:name="_Toc54164921"/>
      <w:bookmarkStart w:id="58" w:name="_Toc54165675"/>
      <w:bookmarkStart w:id="59" w:name="_Toc54169333"/>
      <w:bookmarkStart w:id="60" w:name="_Toc96347439"/>
      <w:bookmarkStart w:id="61" w:name="_Toc96357723"/>
      <w:bookmarkStart w:id="62" w:name="_Toc96491866"/>
      <w:bookmarkStart w:id="63" w:name="_Toc411603107"/>
      <w:bookmarkEnd w:id="9"/>
      <w:r>
        <w:t>proposta</w:t>
      </w:r>
      <w:r w:rsidR="00CA45FB">
        <w:t xml:space="preserve"> da ferramenta</w:t>
      </w:r>
    </w:p>
    <w:p w14:paraId="1BFAB157" w14:textId="4D13EA72" w:rsidR="0023033C" w:rsidRDefault="006A5B9A" w:rsidP="00451B94">
      <w:pPr>
        <w:pStyle w:val="TF-TEXTO"/>
      </w:pPr>
      <w:r>
        <w:t>Neste capítulo</w:t>
      </w:r>
      <w:r w:rsidR="0023033C">
        <w:t xml:space="preserve"> são definidas as justificativas de elaboração dessa ferramenta, assim como os requisitos funcionais, não funcionais e a metodologia aplicada.</w:t>
      </w:r>
    </w:p>
    <w:p w14:paraId="29D16A9A" w14:textId="77777777" w:rsidR="00451B94" w:rsidRDefault="00451B94" w:rsidP="00E638A0">
      <w:pPr>
        <w:pStyle w:val="Ttulo2"/>
      </w:pPr>
      <w:bookmarkStart w:id="64" w:name="_Toc54164915"/>
      <w:bookmarkStart w:id="65" w:name="_Toc54165669"/>
      <w:bookmarkStart w:id="66" w:name="_Toc54169327"/>
      <w:bookmarkStart w:id="67" w:name="_Toc96347433"/>
      <w:bookmarkStart w:id="68" w:name="_Toc96357717"/>
      <w:bookmarkStart w:id="69" w:name="_Toc96491860"/>
      <w:bookmarkStart w:id="70" w:name="_Toc351015594"/>
      <w:r>
        <w:t>JUSTIFICATIVA</w:t>
      </w:r>
    </w:p>
    <w:p w14:paraId="6DDA7BF0" w14:textId="58447EFD" w:rsidR="006B0760" w:rsidRDefault="00163F8C" w:rsidP="00163F8C">
      <w:pPr>
        <w:pStyle w:val="TF-ALNEA"/>
        <w:numPr>
          <w:ilvl w:val="0"/>
          <w:numId w:val="0"/>
        </w:numPr>
        <w:ind w:firstLine="567"/>
      </w:pPr>
      <w:r w:rsidRPr="00163F8C">
        <w:t xml:space="preserve">No </w:t>
      </w:r>
      <w:r w:rsidR="00591C2B">
        <w:fldChar w:fldCharType="begin"/>
      </w:r>
      <w:r w:rsidR="00591C2B">
        <w:instrText xml:space="preserve"> REF _Ref68738344 \h </w:instrText>
      </w:r>
      <w:r w:rsidR="00591C2B">
        <w:fldChar w:fldCharType="separate"/>
      </w:r>
      <w:r w:rsidR="00B43C5F" w:rsidRPr="00591C2B">
        <w:t xml:space="preserve">Quadro </w:t>
      </w:r>
      <w:r w:rsidR="00B43C5F">
        <w:rPr>
          <w:noProof/>
        </w:rPr>
        <w:t>1</w:t>
      </w:r>
      <w:r w:rsidR="00591C2B">
        <w:fldChar w:fldCharType="end"/>
      </w:r>
      <w:r w:rsidR="00591C2B">
        <w:t xml:space="preserve"> </w:t>
      </w:r>
      <w:r>
        <w:t xml:space="preserve">é apresentado um comparativo </w:t>
      </w:r>
      <w:r w:rsidR="00FD66B8">
        <w:t>d</w:t>
      </w:r>
      <w:r>
        <w:t>os trabalhos correlatos. As linhas representam as características e as colunas os trabalhos.</w:t>
      </w:r>
    </w:p>
    <w:p w14:paraId="374F9020" w14:textId="70B5D525" w:rsidR="006B0760" w:rsidRDefault="006B0760" w:rsidP="006B0760">
      <w:pPr>
        <w:pStyle w:val="TF-LEGENDA"/>
      </w:pPr>
    </w:p>
    <w:p w14:paraId="4B27BF1B" w14:textId="47822648" w:rsidR="00591C2B" w:rsidRPr="00591C2B" w:rsidRDefault="00591C2B" w:rsidP="00591C2B">
      <w:pPr>
        <w:pStyle w:val="TF-LEGENDA"/>
      </w:pPr>
      <w:bookmarkStart w:id="71" w:name="_Ref68738344"/>
      <w:r w:rsidRPr="00591C2B">
        <w:t xml:space="preserve">Quadro </w:t>
      </w:r>
      <w:fldSimple w:instr=" SEQ Quadro \* ARABIC ">
        <w:r w:rsidR="00B43C5F">
          <w:rPr>
            <w:noProof/>
          </w:rPr>
          <w:t>1</w:t>
        </w:r>
      </w:fldSimple>
      <w:bookmarkEnd w:id="71"/>
      <w:r w:rsidRPr="00591C2B">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1843"/>
        <w:gridCol w:w="1701"/>
        <w:gridCol w:w="1979"/>
      </w:tblGrid>
      <w:tr w:rsidR="00802D0F" w14:paraId="38E672AA" w14:textId="77777777" w:rsidTr="00AF355A">
        <w:trPr>
          <w:trHeight w:val="567"/>
        </w:trPr>
        <w:tc>
          <w:tcPr>
            <w:tcW w:w="3544" w:type="dxa"/>
            <w:tcBorders>
              <w:tl2br w:val="single" w:sz="4" w:space="0" w:color="auto"/>
            </w:tcBorders>
            <w:shd w:val="clear" w:color="auto" w:fill="A6A6A6"/>
          </w:tcPr>
          <w:p w14:paraId="0258DA32" w14:textId="054D4B11" w:rsidR="006B0760" w:rsidRPr="007D4566" w:rsidRDefault="00F51642" w:rsidP="00C24AAD">
            <w:pPr>
              <w:pStyle w:val="TF-TEXTOQUADRO"/>
            </w:pPr>
            <w:r>
              <w:rPr>
                <w:noProof/>
              </w:rPr>
              <mc:AlternateContent>
                <mc:Choice Requires="wps">
                  <w:drawing>
                    <wp:anchor distT="45720" distB="45720" distL="114300" distR="114300" simplePos="0" relativeHeight="251658241" behindDoc="0" locked="0" layoutInCell="1" allowOverlap="1" wp14:anchorId="4157175A" wp14:editId="5932CE06">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7DA9DB94" w14:textId="334C19DB" w:rsidR="0070042E" w:rsidRDefault="0070042E"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7175A"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HfThtrfAAAADQEA&#10;AA8AAABkcnMvZG93bnJldi54bWxMT01vwjAMvU/iP0RG2m0koHaC0hShoV03DTYkbqExbUXjVE2g&#10;3b+fd9outp6e/T7yzehaccc+NJ40zGcKBFLpbUOVhs/D69MSRIiGrGk9oYZvDLApJg+5yawf6APv&#10;+1gJFqGQGQ11jF0mZShrdCbMfIfE3MX3zkSGfSVtbwYWd61cKPUsnWmIHWrT4UuN5XV/cxq+3i6n&#10;Y6Leq51Lu8GPSpJbSa0fp+NuzWO7BhFxjH8f8NuB80PBwc7+RjaIlvFqkfCphiUv5hM1T0GcNaRp&#10;ArLI5f8WxQ8AAAD//wMAUEsBAi0AFAAGAAgAAAAhALaDOJL+AAAA4QEAABMAAAAAAAAAAAAAAAAA&#10;AAAAAFtDb250ZW50X1R5cGVzXS54bWxQSwECLQAUAAYACAAAACEAOP0h/9YAAACUAQAACwAAAAAA&#10;AAAAAAAAAAAvAQAAX3JlbHMvLnJlbHNQSwECLQAUAAYACAAAACEA36McFwECAADhAwAADgAAAAAA&#10;AAAAAAAAAAAuAgAAZHJzL2Uyb0RvYy54bWxQSwECLQAUAAYACAAAACEAd9OG2t8AAAANAQAADwAA&#10;AAAAAAAAAAAAAABbBAAAZHJzL2Rvd25yZXYueG1sUEsFBgAAAAAEAAQA8wAAAGcFAAAAAA==&#10;" filled="f" stroked="f">
                      <v:textbox>
                        <w:txbxContent>
                          <w:p w14:paraId="7DA9DB94" w14:textId="334C19DB" w:rsidR="0070042E" w:rsidRDefault="0070042E"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20B23D14" wp14:editId="0D16B11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255D0BB9" w14:textId="77777777" w:rsidR="0070042E" w:rsidRDefault="0070042E"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B23D14"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diNyS4wAA&#10;AA4BAAAPAAAAZHJzL2Rvd25yZXYueG1sTI/BbsIwDIbvk3iHyJN2mSBlIKhKU4Q2IU1oHMb2AG4T&#10;morGqZpQurefOW0XS7Z///6/fDu6VgymD40nBfNZAsJQ5XVDtYLvr/00BREiksbWk1HwYwJsi8lD&#10;jpn2N/o0wynWgk0oZKjAxthlUobKGodh5jtDvDv73mHktq+l7vHG5q6VL0mykg4b4g8WO/NqTXU5&#10;XZ2CZ9slx4/ze7nXq8peDgHXbjgo9fQ4vm247DYgohnj3wXcGTg/FBys9FfSQbQKpvNkwVIFywWD&#10;3QXLdA2iVJDyQBa5/I9R/AIAAP//AwBQSwECLQAUAAYACAAAACEAtoM4kv4AAADhAQAAEwAAAAAA&#10;AAAAAAAAAAAAAAAAW0NvbnRlbnRfVHlwZXNdLnhtbFBLAQItABQABgAIAAAAIQA4/SH/1gAAAJQB&#10;AAALAAAAAAAAAAAAAAAAAC8BAABfcmVscy8ucmVsc1BLAQItABQABgAIAAAAIQCtlMVEBQIAAOwD&#10;AAAOAAAAAAAAAAAAAAAAAC4CAABkcnMvZTJvRG9jLnhtbFBLAQItABQABgAIAAAAIQAdiNyS4wAA&#10;AA4BAAAPAAAAAAAAAAAAAAAAAF8EAABkcnMvZG93bnJldi54bWxQSwUGAAAAAAQABADzAAAAbwUA&#10;AAAA&#10;" filled="f" stroked="f">
                      <v:textbox>
                        <w:txbxContent>
                          <w:p w14:paraId="255D0BB9" w14:textId="77777777" w:rsidR="0070042E" w:rsidRDefault="0070042E" w:rsidP="006B0760">
                            <w:pPr>
                              <w:pStyle w:val="TF-TEXTO"/>
                              <w:ind w:firstLine="0"/>
                            </w:pPr>
                            <w:r>
                              <w:t>Características</w:t>
                            </w:r>
                          </w:p>
                        </w:txbxContent>
                      </v:textbox>
                      <w10:wrap type="square"/>
                    </v:shape>
                  </w:pict>
                </mc:Fallback>
              </mc:AlternateContent>
            </w:r>
          </w:p>
        </w:tc>
        <w:tc>
          <w:tcPr>
            <w:tcW w:w="1843" w:type="dxa"/>
            <w:shd w:val="clear" w:color="auto" w:fill="A6A6A6"/>
            <w:vAlign w:val="center"/>
          </w:tcPr>
          <w:p w14:paraId="779A1A0E" w14:textId="77777777" w:rsidR="00D55B3E" w:rsidRDefault="00DF528A" w:rsidP="00802D0F">
            <w:pPr>
              <w:pStyle w:val="TF-TEXTOQUADRO"/>
              <w:jc w:val="center"/>
            </w:pPr>
            <w:r>
              <w:t xml:space="preserve">Fernandes </w:t>
            </w:r>
          </w:p>
          <w:p w14:paraId="0590921D" w14:textId="1E60834E" w:rsidR="006B0760" w:rsidRDefault="00DF528A" w:rsidP="00802D0F">
            <w:pPr>
              <w:pStyle w:val="TF-TEXTOQUADRO"/>
              <w:jc w:val="center"/>
            </w:pPr>
            <w:r>
              <w:t>(2018)</w:t>
            </w:r>
          </w:p>
        </w:tc>
        <w:tc>
          <w:tcPr>
            <w:tcW w:w="1701" w:type="dxa"/>
            <w:shd w:val="clear" w:color="auto" w:fill="A6A6A6"/>
            <w:vAlign w:val="center"/>
          </w:tcPr>
          <w:p w14:paraId="3DC886AB" w14:textId="13E4BB9C" w:rsidR="00D55B3E" w:rsidRDefault="009B2533" w:rsidP="00802D0F">
            <w:pPr>
              <w:pStyle w:val="TF-TEXTOQUADRO"/>
              <w:jc w:val="center"/>
            </w:pPr>
            <w:r>
              <w:t xml:space="preserve">Shintaku </w:t>
            </w:r>
            <w:r w:rsidR="00F87105" w:rsidRPr="00F87105">
              <w:rPr>
                <w:i/>
                <w:iCs/>
              </w:rPr>
              <w:t>et al</w:t>
            </w:r>
            <w:r w:rsidR="00F87105">
              <w:t>.</w:t>
            </w:r>
          </w:p>
          <w:p w14:paraId="16420C20" w14:textId="6DE6794E" w:rsidR="006B0760" w:rsidRDefault="00F93566" w:rsidP="00802D0F">
            <w:pPr>
              <w:pStyle w:val="TF-TEXTOQUADRO"/>
              <w:jc w:val="center"/>
            </w:pPr>
            <w:r>
              <w:t>(</w:t>
            </w:r>
            <w:r w:rsidR="00204C60">
              <w:t>2019</w:t>
            </w:r>
            <w:r>
              <w:t>)</w:t>
            </w:r>
          </w:p>
        </w:tc>
        <w:tc>
          <w:tcPr>
            <w:tcW w:w="1979" w:type="dxa"/>
            <w:shd w:val="clear" w:color="auto" w:fill="A6A6A6"/>
            <w:vAlign w:val="center"/>
          </w:tcPr>
          <w:p w14:paraId="353BDD25" w14:textId="77777777" w:rsidR="00D55B3E" w:rsidRDefault="00213094" w:rsidP="00802D0F">
            <w:pPr>
              <w:pStyle w:val="TF-TEXTOQUADRO"/>
              <w:jc w:val="center"/>
            </w:pPr>
            <w:r>
              <w:t xml:space="preserve">Chin </w:t>
            </w:r>
          </w:p>
          <w:p w14:paraId="7ED7D3D4" w14:textId="50E32629" w:rsidR="006B0760" w:rsidRPr="007D4566" w:rsidRDefault="00213094" w:rsidP="00802D0F">
            <w:pPr>
              <w:pStyle w:val="TF-TEXTOQUADRO"/>
              <w:jc w:val="center"/>
            </w:pPr>
            <w:r>
              <w:t>(2020)</w:t>
            </w:r>
          </w:p>
        </w:tc>
      </w:tr>
      <w:tr w:rsidR="002A2BB0" w14:paraId="53B0D0F9" w14:textId="77777777" w:rsidTr="00AF355A">
        <w:tc>
          <w:tcPr>
            <w:tcW w:w="3544" w:type="dxa"/>
            <w:shd w:val="clear" w:color="auto" w:fill="auto"/>
            <w:vAlign w:val="center"/>
          </w:tcPr>
          <w:p w14:paraId="165523F6" w14:textId="4BC2355F" w:rsidR="002A2BB0" w:rsidRPr="00C31C39" w:rsidRDefault="002A2BB0" w:rsidP="0019718D">
            <w:pPr>
              <w:pStyle w:val="TF-TEXTOQUADRO"/>
              <w:rPr>
                <w:rStyle w:val="normaltextrun"/>
                <w:color w:val="000000"/>
                <w:bdr w:val="none" w:sz="0" w:space="0" w:color="auto" w:frame="1"/>
              </w:rPr>
            </w:pPr>
            <w:r>
              <w:rPr>
                <w:rStyle w:val="normaltextrun"/>
                <w:color w:val="000000"/>
                <w:bdr w:val="none" w:sz="0" w:space="0" w:color="auto" w:frame="1"/>
              </w:rPr>
              <w:t>Objetivo da pesquisa</w:t>
            </w:r>
          </w:p>
        </w:tc>
        <w:tc>
          <w:tcPr>
            <w:tcW w:w="1843" w:type="dxa"/>
            <w:shd w:val="clear" w:color="auto" w:fill="auto"/>
            <w:vAlign w:val="center"/>
          </w:tcPr>
          <w:p w14:paraId="5B51413F" w14:textId="2F2C27A3" w:rsidR="002A2BB0" w:rsidRDefault="00CD292D" w:rsidP="006D74D0">
            <w:pPr>
              <w:pStyle w:val="TF-TEXTOQUADRO"/>
              <w:jc w:val="center"/>
            </w:pPr>
            <w:r>
              <w:t>Por meio de consolidação de bases com informações regionais fazer</w:t>
            </w:r>
            <w:r w:rsidR="002A2BB0" w:rsidRPr="00C305F4">
              <w:t xml:space="preserve"> visualização dos dados geográficos</w:t>
            </w:r>
          </w:p>
        </w:tc>
        <w:tc>
          <w:tcPr>
            <w:tcW w:w="1701" w:type="dxa"/>
            <w:shd w:val="clear" w:color="auto" w:fill="auto"/>
            <w:vAlign w:val="center"/>
          </w:tcPr>
          <w:p w14:paraId="57410685" w14:textId="1726C088" w:rsidR="002A2BB0" w:rsidRPr="007D227A" w:rsidRDefault="007D227A" w:rsidP="007D227A">
            <w:pPr>
              <w:pStyle w:val="TF-TEXTOQUADRO"/>
              <w:jc w:val="center"/>
            </w:pPr>
            <w:r>
              <w:t>P</w:t>
            </w:r>
            <w:r w:rsidRPr="007D227A">
              <w:t xml:space="preserve">or meio de um mapa interativo, </w:t>
            </w:r>
            <w:r>
              <w:t>auxiliar a</w:t>
            </w:r>
            <w:r w:rsidRPr="007D227A">
              <w:t xml:space="preserve"> tomada de decisão na gestão pública</w:t>
            </w:r>
            <w:r>
              <w:t>.</w:t>
            </w:r>
          </w:p>
        </w:tc>
        <w:tc>
          <w:tcPr>
            <w:tcW w:w="1979" w:type="dxa"/>
            <w:shd w:val="clear" w:color="auto" w:fill="auto"/>
            <w:vAlign w:val="center"/>
          </w:tcPr>
          <w:p w14:paraId="74A40716" w14:textId="5DD1FAEA" w:rsidR="002A2BB0" w:rsidRDefault="00CD292D" w:rsidP="006D74D0">
            <w:pPr>
              <w:pStyle w:val="TF-TEXTOQUADRO"/>
              <w:jc w:val="center"/>
            </w:pPr>
            <w:r>
              <w:t xml:space="preserve">Através da base </w:t>
            </w:r>
            <w:r w:rsidRPr="00DE08A9">
              <w:rPr>
                <w:i/>
                <w:iCs/>
              </w:rPr>
              <w:t>Dun and Bradstreet</w:t>
            </w:r>
            <w:r w:rsidR="00DE08A9">
              <w:t xml:space="preserve"> </w:t>
            </w:r>
            <w:r w:rsidR="0051326E">
              <w:t>i</w:t>
            </w:r>
            <w:r w:rsidR="0051326E" w:rsidRPr="005664F1">
              <w:t>dentifica</w:t>
            </w:r>
            <w:r w:rsidR="0051326E">
              <w:t>r</w:t>
            </w:r>
            <w:r w:rsidR="0051326E" w:rsidRPr="005664F1">
              <w:t xml:space="preserve"> os determinantes espaciais das decisões de localização de novos estabelecimentos</w:t>
            </w:r>
            <w:r w:rsidR="0051326E">
              <w:t xml:space="preserve"> </w:t>
            </w:r>
            <w:r w:rsidR="00DE08A9">
              <w:t>nos Estados Unidos</w:t>
            </w:r>
          </w:p>
        </w:tc>
      </w:tr>
      <w:tr w:rsidR="00802D0F" w14:paraId="6132AD2C" w14:textId="77777777" w:rsidTr="00AF355A">
        <w:tc>
          <w:tcPr>
            <w:tcW w:w="3544" w:type="dxa"/>
            <w:shd w:val="clear" w:color="auto" w:fill="auto"/>
            <w:vAlign w:val="center"/>
          </w:tcPr>
          <w:p w14:paraId="7BC9A6F7" w14:textId="51EC7971" w:rsidR="006B0760" w:rsidRDefault="00EA3DBA" w:rsidP="0019718D">
            <w:pPr>
              <w:pStyle w:val="TF-TEXTOQUADRO"/>
            </w:pPr>
            <w:r w:rsidRPr="00C31C39">
              <w:rPr>
                <w:rStyle w:val="normaltextrun"/>
                <w:color w:val="000000"/>
                <w:bdr w:val="none" w:sz="0" w:space="0" w:color="auto" w:frame="1"/>
              </w:rPr>
              <w:t>Obtenção dos dados</w:t>
            </w:r>
          </w:p>
        </w:tc>
        <w:tc>
          <w:tcPr>
            <w:tcW w:w="1843" w:type="dxa"/>
            <w:shd w:val="clear" w:color="auto" w:fill="auto"/>
            <w:vAlign w:val="center"/>
          </w:tcPr>
          <w:p w14:paraId="02174F50" w14:textId="10A5B3A4" w:rsidR="006B0760" w:rsidRDefault="00796548" w:rsidP="006D74D0">
            <w:pPr>
              <w:pStyle w:val="TF-TEXTOQUADRO"/>
              <w:jc w:val="center"/>
            </w:pPr>
            <w:r>
              <w:t xml:space="preserve">API e Arquivos </w:t>
            </w:r>
            <w:r w:rsidR="004D72EA">
              <w:t>estáticos</w:t>
            </w:r>
            <w:r>
              <w:t xml:space="preserve"> de instituições</w:t>
            </w:r>
          </w:p>
        </w:tc>
        <w:tc>
          <w:tcPr>
            <w:tcW w:w="1701" w:type="dxa"/>
            <w:shd w:val="clear" w:color="auto" w:fill="auto"/>
            <w:vAlign w:val="center"/>
          </w:tcPr>
          <w:p w14:paraId="534A7406" w14:textId="54F13D0A" w:rsidR="006B0760" w:rsidRDefault="00BA2DA7" w:rsidP="006D74D0">
            <w:pPr>
              <w:pStyle w:val="TF-TEXTOQUADRO"/>
              <w:jc w:val="center"/>
            </w:pPr>
            <w:r>
              <w:t>API</w:t>
            </w:r>
          </w:p>
        </w:tc>
        <w:tc>
          <w:tcPr>
            <w:tcW w:w="1979" w:type="dxa"/>
            <w:shd w:val="clear" w:color="auto" w:fill="auto"/>
            <w:vAlign w:val="center"/>
          </w:tcPr>
          <w:p w14:paraId="6A51DA5A" w14:textId="076A5E74" w:rsidR="006B0760" w:rsidRDefault="00AA33E8" w:rsidP="006D74D0">
            <w:pPr>
              <w:pStyle w:val="TF-TEXTOQUADRO"/>
              <w:jc w:val="center"/>
            </w:pPr>
            <w:r>
              <w:t>API</w:t>
            </w:r>
          </w:p>
        </w:tc>
      </w:tr>
      <w:tr w:rsidR="0019718D" w14:paraId="5E310F67" w14:textId="77777777" w:rsidTr="00AF355A">
        <w:tc>
          <w:tcPr>
            <w:tcW w:w="3544" w:type="dxa"/>
            <w:shd w:val="clear" w:color="auto" w:fill="auto"/>
            <w:vAlign w:val="center"/>
          </w:tcPr>
          <w:p w14:paraId="07EDEBA6" w14:textId="77777777" w:rsidR="0019718D" w:rsidRDefault="0019718D" w:rsidP="0019718D">
            <w:pPr>
              <w:pStyle w:val="TF-TEXTOQUADRO"/>
            </w:pPr>
            <w:r>
              <w:t>Base de dados utilizadas</w:t>
            </w:r>
          </w:p>
        </w:tc>
        <w:tc>
          <w:tcPr>
            <w:tcW w:w="1843" w:type="dxa"/>
            <w:shd w:val="clear" w:color="auto" w:fill="auto"/>
            <w:vAlign w:val="center"/>
          </w:tcPr>
          <w:p w14:paraId="4D75FADF" w14:textId="77777777" w:rsidR="0019718D" w:rsidRDefault="0019718D" w:rsidP="006A3EA3">
            <w:pPr>
              <w:pStyle w:val="TF-TEXTOQUADRO"/>
              <w:jc w:val="center"/>
            </w:pPr>
            <w:r w:rsidRPr="0019458C">
              <w:t>IBGE, OSM, PMB</w:t>
            </w:r>
          </w:p>
        </w:tc>
        <w:tc>
          <w:tcPr>
            <w:tcW w:w="1701" w:type="dxa"/>
            <w:shd w:val="clear" w:color="auto" w:fill="auto"/>
            <w:vAlign w:val="center"/>
          </w:tcPr>
          <w:p w14:paraId="4226265C" w14:textId="7FEF4424" w:rsidR="0019718D" w:rsidRDefault="00BA2DA7" w:rsidP="006A3EA3">
            <w:pPr>
              <w:pStyle w:val="TF-TEXTOQUADRO"/>
              <w:jc w:val="center"/>
            </w:pPr>
            <w:r w:rsidRPr="00BA2DA7">
              <w:t>IBGE, BI, SINAN, SUS, SIM, PNAD Contínua, SIS, Portal do SINAN</w:t>
            </w:r>
          </w:p>
        </w:tc>
        <w:tc>
          <w:tcPr>
            <w:tcW w:w="1979" w:type="dxa"/>
            <w:shd w:val="clear" w:color="auto" w:fill="auto"/>
            <w:vAlign w:val="center"/>
          </w:tcPr>
          <w:p w14:paraId="4C9A8019" w14:textId="77777777" w:rsidR="0019718D" w:rsidRDefault="0019718D" w:rsidP="006A3EA3">
            <w:pPr>
              <w:pStyle w:val="TF-TEXTOQUADRO"/>
              <w:jc w:val="center"/>
            </w:pPr>
            <w:r w:rsidRPr="0019458C">
              <w:t>(</w:t>
            </w:r>
            <w:r w:rsidRPr="00FA694A">
              <w:rPr>
                <w:i/>
                <w:iCs/>
              </w:rPr>
              <w:t>D&amp;B</w:t>
            </w:r>
            <w:r w:rsidRPr="0019458C">
              <w:t>)</w:t>
            </w:r>
          </w:p>
        </w:tc>
      </w:tr>
      <w:tr w:rsidR="00802D0F" w14:paraId="28998374" w14:textId="77777777" w:rsidTr="00AF355A">
        <w:tc>
          <w:tcPr>
            <w:tcW w:w="3544" w:type="dxa"/>
            <w:shd w:val="clear" w:color="auto" w:fill="auto"/>
            <w:vAlign w:val="center"/>
          </w:tcPr>
          <w:p w14:paraId="7520194C" w14:textId="28E11654" w:rsidR="006B0760" w:rsidRDefault="00DF528A" w:rsidP="0019718D">
            <w:pPr>
              <w:pStyle w:val="TF-TEXTOQUADRO"/>
            </w:pPr>
            <w:r>
              <w:t xml:space="preserve">API </w:t>
            </w:r>
            <w:r w:rsidR="0019718D">
              <w:t>para geração dos mapas</w:t>
            </w:r>
          </w:p>
        </w:tc>
        <w:tc>
          <w:tcPr>
            <w:tcW w:w="1843" w:type="dxa"/>
            <w:shd w:val="clear" w:color="auto" w:fill="auto"/>
            <w:vAlign w:val="center"/>
          </w:tcPr>
          <w:p w14:paraId="6B77798F" w14:textId="4F8BBD6F" w:rsidR="006B0760" w:rsidRDefault="00FC6A31" w:rsidP="006D74D0">
            <w:pPr>
              <w:pStyle w:val="TF-TEXTOQUADRO"/>
              <w:jc w:val="center"/>
            </w:pPr>
            <w:r>
              <w:t>ArcGis</w:t>
            </w:r>
          </w:p>
        </w:tc>
        <w:tc>
          <w:tcPr>
            <w:tcW w:w="1701" w:type="dxa"/>
            <w:shd w:val="clear" w:color="auto" w:fill="auto"/>
            <w:vAlign w:val="center"/>
          </w:tcPr>
          <w:p w14:paraId="617F5404" w14:textId="61D0661A" w:rsidR="006B0760" w:rsidRDefault="00BA2DA7" w:rsidP="006D74D0">
            <w:pPr>
              <w:pStyle w:val="TF-TEXTOQUADRO"/>
              <w:jc w:val="center"/>
            </w:pPr>
            <w:r>
              <w:t>Leafleat</w:t>
            </w:r>
          </w:p>
        </w:tc>
        <w:tc>
          <w:tcPr>
            <w:tcW w:w="1979" w:type="dxa"/>
            <w:shd w:val="clear" w:color="auto" w:fill="auto"/>
            <w:vAlign w:val="center"/>
          </w:tcPr>
          <w:p w14:paraId="6CC6FB09" w14:textId="6B7B7B01" w:rsidR="006B0760" w:rsidRDefault="009E3602" w:rsidP="006D74D0">
            <w:pPr>
              <w:pStyle w:val="TF-TEXTOQUADRO"/>
              <w:jc w:val="center"/>
            </w:pPr>
            <w:r>
              <w:t>Não utiliza</w:t>
            </w:r>
          </w:p>
        </w:tc>
      </w:tr>
      <w:tr w:rsidR="00802D0F" w14:paraId="3C32A64B" w14:textId="77777777" w:rsidTr="00AF355A">
        <w:tc>
          <w:tcPr>
            <w:tcW w:w="3544" w:type="dxa"/>
            <w:shd w:val="clear" w:color="auto" w:fill="auto"/>
            <w:vAlign w:val="center"/>
          </w:tcPr>
          <w:p w14:paraId="2454C44C" w14:textId="702F1ACA" w:rsidR="006B0760" w:rsidRDefault="005D35D6" w:rsidP="0019718D">
            <w:pPr>
              <w:pStyle w:val="TF-TEXTOQUADRO"/>
            </w:pPr>
            <w:r>
              <w:t>Disponibiliza o perfil da região de forma georreferenciada</w:t>
            </w:r>
          </w:p>
        </w:tc>
        <w:tc>
          <w:tcPr>
            <w:tcW w:w="1843" w:type="dxa"/>
            <w:shd w:val="clear" w:color="auto" w:fill="auto"/>
            <w:vAlign w:val="center"/>
          </w:tcPr>
          <w:p w14:paraId="62FB5234" w14:textId="509B5610" w:rsidR="006B0760" w:rsidRDefault="00F51642" w:rsidP="006D74D0">
            <w:pPr>
              <w:pStyle w:val="TF-TEXTOQUADRO"/>
              <w:jc w:val="center"/>
            </w:pPr>
            <w:r>
              <w:t>Sim</w:t>
            </w:r>
          </w:p>
        </w:tc>
        <w:tc>
          <w:tcPr>
            <w:tcW w:w="1701" w:type="dxa"/>
            <w:shd w:val="clear" w:color="auto" w:fill="auto"/>
            <w:vAlign w:val="center"/>
          </w:tcPr>
          <w:p w14:paraId="5E8D7060" w14:textId="72011805" w:rsidR="006B0760" w:rsidRDefault="00BA2DA7" w:rsidP="006D74D0">
            <w:pPr>
              <w:pStyle w:val="TF-TEXTOQUADRO"/>
              <w:jc w:val="center"/>
            </w:pPr>
            <w:r>
              <w:t>Sim</w:t>
            </w:r>
          </w:p>
        </w:tc>
        <w:tc>
          <w:tcPr>
            <w:tcW w:w="1979" w:type="dxa"/>
            <w:shd w:val="clear" w:color="auto" w:fill="auto"/>
            <w:vAlign w:val="center"/>
          </w:tcPr>
          <w:p w14:paraId="731D0AC2" w14:textId="37B3C4F8" w:rsidR="006B0760" w:rsidRDefault="009E3602" w:rsidP="006D74D0">
            <w:pPr>
              <w:pStyle w:val="TF-TEXTOQUADRO"/>
              <w:jc w:val="center"/>
            </w:pPr>
            <w:r>
              <w:t>Não</w:t>
            </w:r>
          </w:p>
        </w:tc>
      </w:tr>
      <w:tr w:rsidR="0019718D" w14:paraId="7765487F" w14:textId="77777777" w:rsidTr="00AF355A">
        <w:tc>
          <w:tcPr>
            <w:tcW w:w="3544" w:type="dxa"/>
            <w:shd w:val="clear" w:color="auto" w:fill="auto"/>
            <w:vAlign w:val="center"/>
          </w:tcPr>
          <w:p w14:paraId="083F14F6" w14:textId="3E99A618" w:rsidR="0019718D" w:rsidRDefault="008F77B9" w:rsidP="0019718D">
            <w:pPr>
              <w:pStyle w:val="TF-TEXTOQUADRO"/>
            </w:pPr>
            <w:r w:rsidRPr="00967FEF">
              <w:t>T</w:t>
            </w:r>
            <w:r w:rsidR="0019718D" w:rsidRPr="00967FEF">
              <w:t>ipo de informações disponibilizadas</w:t>
            </w:r>
          </w:p>
        </w:tc>
        <w:tc>
          <w:tcPr>
            <w:tcW w:w="1843" w:type="dxa"/>
            <w:shd w:val="clear" w:color="auto" w:fill="auto"/>
            <w:vAlign w:val="center"/>
          </w:tcPr>
          <w:p w14:paraId="7713C4E1" w14:textId="4D68C483" w:rsidR="0019718D" w:rsidRDefault="0019718D" w:rsidP="006D74D0">
            <w:pPr>
              <w:pStyle w:val="TF-TEXTOQUADRO"/>
              <w:jc w:val="center"/>
            </w:pPr>
            <w:r w:rsidRPr="007B5240">
              <w:t>Mapa</w:t>
            </w:r>
            <w:r w:rsidR="007B5240">
              <w:t>s visando apresentar informações de alguns eixos como economia, pessoas, governança, mobilidade, ambiente e cidade</w:t>
            </w:r>
          </w:p>
        </w:tc>
        <w:tc>
          <w:tcPr>
            <w:tcW w:w="1701" w:type="dxa"/>
            <w:shd w:val="clear" w:color="auto" w:fill="auto"/>
            <w:vAlign w:val="center"/>
          </w:tcPr>
          <w:p w14:paraId="4C74EFB0" w14:textId="413A1DA6" w:rsidR="0019718D" w:rsidRDefault="00BA2DA7" w:rsidP="006D74D0">
            <w:pPr>
              <w:pStyle w:val="TF-TEXTOQUADRO"/>
              <w:jc w:val="center"/>
            </w:pPr>
            <w:r>
              <w:t>Indicadores de População Jovem, Trabalho, Educação, Saúde e Violência</w:t>
            </w:r>
          </w:p>
        </w:tc>
        <w:tc>
          <w:tcPr>
            <w:tcW w:w="1979" w:type="dxa"/>
            <w:shd w:val="clear" w:color="auto" w:fill="auto"/>
            <w:vAlign w:val="center"/>
          </w:tcPr>
          <w:p w14:paraId="608F57AC" w14:textId="18E949E5" w:rsidR="005664F1" w:rsidRPr="005664F1" w:rsidRDefault="009E3602" w:rsidP="005664F1">
            <w:pPr>
              <w:pStyle w:val="TF-TEXTOQUADRO"/>
              <w:jc w:val="center"/>
            </w:pPr>
            <w:r>
              <w:t>Não disponibiliza visualização georreferenciada</w:t>
            </w:r>
          </w:p>
          <w:p w14:paraId="3D1C07D5" w14:textId="77777777" w:rsidR="0019718D" w:rsidRDefault="0019718D" w:rsidP="006D74D0">
            <w:pPr>
              <w:pStyle w:val="TF-TEXTOQUADRO"/>
              <w:jc w:val="center"/>
            </w:pPr>
          </w:p>
        </w:tc>
      </w:tr>
      <w:tr w:rsidR="0019718D" w14:paraId="5AB5E3FE" w14:textId="77777777" w:rsidTr="00AF355A">
        <w:tc>
          <w:tcPr>
            <w:tcW w:w="3544" w:type="dxa"/>
            <w:shd w:val="clear" w:color="auto" w:fill="auto"/>
            <w:vAlign w:val="center"/>
          </w:tcPr>
          <w:p w14:paraId="271BEBBA" w14:textId="77777777" w:rsidR="0019718D" w:rsidRDefault="0019718D" w:rsidP="006A3EA3">
            <w:pPr>
              <w:pStyle w:val="TF-TEXTOQUADRO"/>
            </w:pPr>
            <w:r>
              <w:t>Permite a manipulação de parâmetros via interface gráfica com usuário</w:t>
            </w:r>
          </w:p>
        </w:tc>
        <w:tc>
          <w:tcPr>
            <w:tcW w:w="1843" w:type="dxa"/>
            <w:shd w:val="clear" w:color="auto" w:fill="auto"/>
            <w:vAlign w:val="center"/>
          </w:tcPr>
          <w:p w14:paraId="752F14E3" w14:textId="77777777" w:rsidR="0019718D" w:rsidRDefault="0019718D" w:rsidP="006A3EA3">
            <w:pPr>
              <w:pStyle w:val="TF-TEXTOQUADRO"/>
              <w:jc w:val="center"/>
            </w:pPr>
            <w:r>
              <w:t>Não</w:t>
            </w:r>
          </w:p>
        </w:tc>
        <w:tc>
          <w:tcPr>
            <w:tcW w:w="1701" w:type="dxa"/>
            <w:shd w:val="clear" w:color="auto" w:fill="auto"/>
            <w:vAlign w:val="center"/>
          </w:tcPr>
          <w:p w14:paraId="2A412BE5" w14:textId="157B751C" w:rsidR="0019718D" w:rsidRDefault="00BA2DA7" w:rsidP="006A3EA3">
            <w:pPr>
              <w:pStyle w:val="TF-TEXTOQUADRO"/>
              <w:jc w:val="center"/>
            </w:pPr>
            <w:r>
              <w:t>Sim</w:t>
            </w:r>
          </w:p>
        </w:tc>
        <w:tc>
          <w:tcPr>
            <w:tcW w:w="1979" w:type="dxa"/>
            <w:shd w:val="clear" w:color="auto" w:fill="auto"/>
            <w:vAlign w:val="center"/>
          </w:tcPr>
          <w:p w14:paraId="213DCB88" w14:textId="77777777" w:rsidR="0019718D" w:rsidRDefault="0019718D" w:rsidP="006A3EA3">
            <w:pPr>
              <w:pStyle w:val="TF-TEXTOQUADRO"/>
              <w:jc w:val="center"/>
            </w:pPr>
            <w:r>
              <w:t>Não</w:t>
            </w:r>
          </w:p>
        </w:tc>
      </w:tr>
    </w:tbl>
    <w:p w14:paraId="1D3A5B13" w14:textId="16491C89" w:rsidR="00D31791" w:rsidRDefault="006B0760" w:rsidP="00927F9D">
      <w:pPr>
        <w:pStyle w:val="TF-FONTE"/>
      </w:pPr>
      <w:r w:rsidRPr="00591C2B">
        <w:t>Fonte: elaborado pelo autor.</w:t>
      </w:r>
      <w:r w:rsidR="00DF4B12" w:rsidRPr="00591C2B">
        <w:t xml:space="preserve"> </w:t>
      </w:r>
    </w:p>
    <w:p w14:paraId="721BF285" w14:textId="2A7CC3AB" w:rsidR="00734988" w:rsidRPr="00967FEF" w:rsidRDefault="00734988" w:rsidP="00D31791">
      <w:pPr>
        <w:pStyle w:val="TF-TEXTO"/>
      </w:pPr>
      <w:r w:rsidRPr="00967FEF">
        <w:t>A partir do</w:t>
      </w:r>
      <w:r w:rsidR="00D65BD8" w:rsidRPr="00967FEF">
        <w:t xml:space="preserve"> </w:t>
      </w:r>
      <w:r w:rsidR="00D65BD8" w:rsidRPr="00967FEF">
        <w:fldChar w:fldCharType="begin"/>
      </w:r>
      <w:r w:rsidR="00D65BD8" w:rsidRPr="00967FEF">
        <w:instrText xml:space="preserve"> REF _Ref68738344 \h </w:instrText>
      </w:r>
      <w:r w:rsidR="00377AB1" w:rsidRPr="00967FEF">
        <w:instrText xml:space="preserve"> \* MERGEFORMAT </w:instrText>
      </w:r>
      <w:r w:rsidR="00D65BD8" w:rsidRPr="00967FEF">
        <w:fldChar w:fldCharType="separate"/>
      </w:r>
      <w:r w:rsidR="00B43C5F" w:rsidRPr="00967FEF">
        <w:t xml:space="preserve">Quadro </w:t>
      </w:r>
      <w:r w:rsidR="00B43C5F" w:rsidRPr="00967FEF">
        <w:rPr>
          <w:noProof/>
        </w:rPr>
        <w:t>1</w:t>
      </w:r>
      <w:r w:rsidR="00D65BD8" w:rsidRPr="00967FEF">
        <w:fldChar w:fldCharType="end"/>
      </w:r>
      <w:r w:rsidRPr="00967FEF">
        <w:t xml:space="preserve">, pode-se observar que Fernandes (2018), tinha como objetivo </w:t>
      </w:r>
      <w:r w:rsidR="00D65BD8" w:rsidRPr="00967FEF">
        <w:t>fazer a representação geoespacial dos dados adquiridos por meio da consolidação de bases, bem similar a</w:t>
      </w:r>
      <w:r w:rsidR="00CA17C6" w:rsidRPr="00967FEF">
        <w:t>o que</w:t>
      </w:r>
      <w:r w:rsidR="00D65BD8" w:rsidRPr="00967FEF">
        <w:t xml:space="preserve"> </w:t>
      </w:r>
      <w:r w:rsidR="00CA17C6" w:rsidRPr="00967FEF">
        <w:t>Shintaku</w:t>
      </w:r>
      <w:r w:rsidR="00A2679D" w:rsidRPr="00967FEF">
        <w:t xml:space="preserve"> </w:t>
      </w:r>
      <w:r w:rsidR="00A2679D" w:rsidRPr="00967FEF">
        <w:rPr>
          <w:i/>
          <w:iCs/>
        </w:rPr>
        <w:t>et al.</w:t>
      </w:r>
      <w:r w:rsidR="00D65BD8" w:rsidRPr="00967FEF">
        <w:t xml:space="preserve"> (20</w:t>
      </w:r>
      <w:r w:rsidR="00CA17C6" w:rsidRPr="00967FEF">
        <w:t>19</w:t>
      </w:r>
      <w:r w:rsidR="00D65BD8" w:rsidRPr="00967FEF">
        <w:t xml:space="preserve">) </w:t>
      </w:r>
      <w:r w:rsidR="00C46572" w:rsidRPr="00967FEF">
        <w:t>fez</w:t>
      </w:r>
      <w:r w:rsidR="00CA17C6" w:rsidRPr="00967FEF">
        <w:t xml:space="preserve"> no sistema Visão para disponibilizar os indicadores e auxiliar na tomada de decisão</w:t>
      </w:r>
      <w:r w:rsidR="00D65BD8" w:rsidRPr="00967FEF">
        <w:t xml:space="preserve">. </w:t>
      </w:r>
      <w:r w:rsidR="00404392" w:rsidRPr="00967FEF">
        <w:t xml:space="preserve">Já Chin (2020) utilizou o banco de dados da empresa </w:t>
      </w:r>
      <w:r w:rsidR="00404392" w:rsidRPr="00967FEF">
        <w:rPr>
          <w:i/>
          <w:iCs/>
        </w:rPr>
        <w:t>D&amp;B</w:t>
      </w:r>
      <w:ins w:id="72" w:author="Andreza Sartori" w:date="2021-06-21T13:52:00Z">
        <w:r w:rsidR="00322969">
          <w:rPr>
            <w:i/>
            <w:iCs/>
          </w:rPr>
          <w:t>,</w:t>
        </w:r>
      </w:ins>
      <w:r w:rsidR="00404392" w:rsidRPr="00967FEF">
        <w:t xml:space="preserve"> </w:t>
      </w:r>
      <w:r w:rsidR="00352688" w:rsidRPr="00967FEF">
        <w:t>que</w:t>
      </w:r>
      <w:r w:rsidR="00404392" w:rsidRPr="00967FEF">
        <w:t xml:space="preserve"> coleta de informações referente</w:t>
      </w:r>
      <w:r w:rsidR="00C46572" w:rsidRPr="00967FEF">
        <w:t>s</w:t>
      </w:r>
      <w:r w:rsidR="00404392" w:rsidRPr="00967FEF">
        <w:t xml:space="preserve"> a dados econômicos, de densidade demográfica</w:t>
      </w:r>
      <w:ins w:id="73" w:author="Andreza Sartori" w:date="2021-06-21T13:53:00Z">
        <w:r w:rsidR="00322969">
          <w:t xml:space="preserve">, </w:t>
        </w:r>
      </w:ins>
      <w:del w:id="74" w:author="Andreza Sartori" w:date="2021-06-21T13:52:00Z">
        <w:r w:rsidR="00C9157F" w:rsidRPr="00967FEF" w:rsidDel="00322969">
          <w:delText>, etc</w:delText>
        </w:r>
      </w:del>
      <w:ins w:id="75" w:author="Andreza Sartori" w:date="2021-06-21T13:52:00Z">
        <w:r w:rsidR="00322969">
          <w:t xml:space="preserve"> dentre outros, </w:t>
        </w:r>
      </w:ins>
      <w:del w:id="76" w:author="Andreza Sartori" w:date="2021-06-21T13:53:00Z">
        <w:r w:rsidR="00DE25E4" w:rsidRPr="00967FEF" w:rsidDel="00322969">
          <w:delText xml:space="preserve"> </w:delText>
        </w:r>
      </w:del>
      <w:r w:rsidR="00DE25E4" w:rsidRPr="00967FEF">
        <w:t>de todas as regiões do</w:t>
      </w:r>
      <w:r w:rsidR="00C9157F" w:rsidRPr="00967FEF">
        <w:t>s Estados Unidos</w:t>
      </w:r>
      <w:r w:rsidR="00754724" w:rsidRPr="00967FEF">
        <w:t>. Dessa forma,</w:t>
      </w:r>
      <w:r w:rsidR="00404392" w:rsidRPr="00967FEF">
        <w:t xml:space="preserve"> Chin</w:t>
      </w:r>
      <w:r w:rsidR="00754724" w:rsidRPr="00967FEF">
        <w:t xml:space="preserve"> (2020)</w:t>
      </w:r>
      <w:r w:rsidR="00404392" w:rsidRPr="00967FEF">
        <w:t xml:space="preserve"> não </w:t>
      </w:r>
      <w:r w:rsidR="00C46572" w:rsidRPr="00967FEF">
        <w:t>fez</w:t>
      </w:r>
      <w:r w:rsidR="00404392" w:rsidRPr="00967FEF">
        <w:t xml:space="preserve"> nenhum tipo de consolidação </w:t>
      </w:r>
      <w:r w:rsidR="00515904" w:rsidRPr="00967FEF">
        <w:t>com</w:t>
      </w:r>
      <w:r w:rsidR="00404392" w:rsidRPr="00967FEF">
        <w:t xml:space="preserve"> outras bases, </w:t>
      </w:r>
      <w:r w:rsidR="00C46572" w:rsidRPr="00967FEF">
        <w:t xml:space="preserve">somente </w:t>
      </w:r>
      <w:r w:rsidR="00404392" w:rsidRPr="00967FEF">
        <w:t>aplicou os métodos da literatura econômica referentes a predição de locais escolhidos para novas empresas, e como resultado, conseguiu extrair as determinantes espaciais das decisões de localização.</w:t>
      </w:r>
    </w:p>
    <w:p w14:paraId="2A78AE3B" w14:textId="3EB089F8" w:rsidR="00F33C76" w:rsidRPr="00081112" w:rsidRDefault="00721259" w:rsidP="00525115">
      <w:pPr>
        <w:pStyle w:val="TF-TEXTO"/>
      </w:pPr>
      <w:r w:rsidRPr="00967FEF">
        <w:t xml:space="preserve">Em relação </w:t>
      </w:r>
      <w:r w:rsidR="00EC5225" w:rsidRPr="00967FEF">
        <w:t>a</w:t>
      </w:r>
      <w:r w:rsidR="00F33C76" w:rsidRPr="00967FEF">
        <w:t xml:space="preserve"> obtenção de dados</w:t>
      </w:r>
      <w:r w:rsidR="00EC5225" w:rsidRPr="00967FEF">
        <w:t xml:space="preserve">, </w:t>
      </w:r>
      <w:r w:rsidR="005E3F8A" w:rsidRPr="00967FEF">
        <w:t xml:space="preserve">ela é </w:t>
      </w:r>
      <w:r w:rsidRPr="00967FEF">
        <w:t>normalmente realizad</w:t>
      </w:r>
      <w:r w:rsidR="005E3F8A" w:rsidRPr="00967FEF">
        <w:t>a</w:t>
      </w:r>
      <w:r w:rsidRPr="00967FEF">
        <w:t xml:space="preserve"> através de uma </w:t>
      </w:r>
      <w:r w:rsidR="00CA17C6" w:rsidRPr="00967FEF">
        <w:t>API</w:t>
      </w:r>
      <w:r w:rsidRPr="00967FEF">
        <w:t xml:space="preserve">. Esta integração </w:t>
      </w:r>
      <w:r w:rsidR="00CA17C6" w:rsidRPr="00967FEF">
        <w:t xml:space="preserve">vem crescendo, </w:t>
      </w:r>
      <w:r w:rsidRPr="00967FEF">
        <w:t xml:space="preserve">pois diminui </w:t>
      </w:r>
      <w:r w:rsidR="00CA17C6" w:rsidRPr="00967FEF">
        <w:t xml:space="preserve">o trabalho </w:t>
      </w:r>
      <w:r w:rsidRPr="00967FEF">
        <w:t>de</w:t>
      </w:r>
      <w:r w:rsidR="00CA17C6" w:rsidRPr="00967FEF">
        <w:t xml:space="preserve"> baixar arquivos nos portais das instituições que fazem a coleta </w:t>
      </w:r>
      <w:r w:rsidR="00FE210F" w:rsidRPr="00967FEF">
        <w:t xml:space="preserve">e organização </w:t>
      </w:r>
      <w:r w:rsidR="00CA17C6" w:rsidRPr="00967FEF">
        <w:t>das informações</w:t>
      </w:r>
      <w:r w:rsidR="00764363" w:rsidRPr="00967FEF">
        <w:t>, mantendo os dados sempre atualizados</w:t>
      </w:r>
      <w:r w:rsidR="00D05CAD" w:rsidRPr="00967FEF">
        <w:t xml:space="preserve"> (SOUZA, 2018)</w:t>
      </w:r>
      <w:r w:rsidRPr="00967FEF">
        <w:t>.</w:t>
      </w:r>
      <w:r w:rsidR="00EC5225" w:rsidRPr="00967FEF">
        <w:t xml:space="preserve"> </w:t>
      </w:r>
      <w:r w:rsidR="00F95CAD" w:rsidRPr="00967FEF">
        <w:t xml:space="preserve">No entanto, </w:t>
      </w:r>
      <w:r w:rsidR="00EC5225" w:rsidRPr="00967FEF">
        <w:t xml:space="preserve">Fernandes (2018) </w:t>
      </w:r>
      <w:r w:rsidRPr="00967FEF">
        <w:t>util</w:t>
      </w:r>
      <w:r w:rsidR="00F95CAD" w:rsidRPr="00967FEF">
        <w:t>i</w:t>
      </w:r>
      <w:r w:rsidRPr="00967FEF">
        <w:t xml:space="preserve">zou </w:t>
      </w:r>
      <w:r w:rsidR="00EC5225" w:rsidRPr="00967FEF">
        <w:t xml:space="preserve">dados da API do OpenStreetMap, </w:t>
      </w:r>
      <w:r w:rsidR="00DE1E81" w:rsidRPr="00967FEF">
        <w:t>tendo</w:t>
      </w:r>
      <w:r w:rsidR="00EC5225" w:rsidRPr="00967FEF">
        <w:t xml:space="preserve"> ainda a necessidade de consolid</w:t>
      </w:r>
      <w:r w:rsidR="00DE1E81" w:rsidRPr="00967FEF">
        <w:t>á-los</w:t>
      </w:r>
      <w:r w:rsidR="00EC5225" w:rsidRPr="00967FEF">
        <w:t xml:space="preserve"> com os arquivos da Prefeitura Municipal de Blumenau</w:t>
      </w:r>
      <w:r w:rsidR="00C63DAC" w:rsidRPr="00967FEF">
        <w:t xml:space="preserve"> e IBGE</w:t>
      </w:r>
      <w:r w:rsidRPr="00967FEF">
        <w:t xml:space="preserve">. </w:t>
      </w:r>
      <w:r w:rsidR="00EC5225" w:rsidRPr="00967FEF">
        <w:t xml:space="preserve">Chin (2020) por não ter múltipla fontes, conseguiu extrair os dados por meio de uma </w:t>
      </w:r>
      <w:r w:rsidR="00C77E1F" w:rsidRPr="00967FEF">
        <w:t xml:space="preserve">API disponibilizada pela </w:t>
      </w:r>
      <w:r w:rsidR="00C77E1F" w:rsidRPr="00967FEF">
        <w:rPr>
          <w:i/>
          <w:iCs/>
        </w:rPr>
        <w:t>D&amp;B</w:t>
      </w:r>
      <w:r w:rsidR="00C77E1F" w:rsidRPr="00967FEF">
        <w:t>.</w:t>
      </w:r>
    </w:p>
    <w:p w14:paraId="67DE22A1" w14:textId="27E0C759" w:rsidR="00D551FC" w:rsidRDefault="20896766" w:rsidP="00017001">
      <w:pPr>
        <w:pStyle w:val="TF-TEXTO"/>
      </w:pPr>
      <w:commentRangeStart w:id="77"/>
      <w:r>
        <w:t xml:space="preserve">Também é possível </w:t>
      </w:r>
      <w:commentRangeEnd w:id="77"/>
      <w:r w:rsidR="005B4DAB">
        <w:rPr>
          <w:rStyle w:val="Refdecomentrio"/>
        </w:rPr>
        <w:commentReference w:id="77"/>
      </w:r>
      <w:r>
        <w:t xml:space="preserve">perceber que Fernandes (2018) e Shintaku </w:t>
      </w:r>
      <w:r w:rsidRPr="20896766">
        <w:rPr>
          <w:i/>
          <w:iCs/>
        </w:rPr>
        <w:t>et al.</w:t>
      </w:r>
      <w:r>
        <w:t xml:space="preserve"> (2019) disponibilizam os dados de forma georreferenciada, no </w:t>
      </w:r>
      <w:r w:rsidRPr="00540317">
        <w:rPr>
          <w:highlight w:val="yellow"/>
          <w:rPrChange w:id="78" w:author="Andreza Sartori" w:date="2021-06-21T13:55:00Z">
            <w:rPr/>
          </w:rPrChange>
        </w:rPr>
        <w:t>qual é possível</w:t>
      </w:r>
      <w:r>
        <w:t xml:space="preserve"> ter uma visão geral do perfil da região. Enquanto Fernandes (2018) optou pela utilização do ArcGis, uma ferramenta já bem conhecida na utilização em sistemas SIG, Shintaku </w:t>
      </w:r>
      <w:r w:rsidRPr="20896766">
        <w:rPr>
          <w:i/>
          <w:iCs/>
        </w:rPr>
        <w:t>et al.</w:t>
      </w:r>
      <w:r>
        <w:t xml:space="preserve"> (2019) escolheu Leaftleat em conjunto com outras ferramentas e linguagens de programação para análise e visualização dos dados. Já no trabalho de Chin (2020) não foi relatad</w:t>
      </w:r>
      <w:ins w:id="79" w:author="Andreza Sartori" w:date="2021-06-21T13:55:00Z">
        <w:r w:rsidR="00540317">
          <w:t>a</w:t>
        </w:r>
      </w:ins>
      <w:del w:id="80" w:author="Andreza Sartori" w:date="2021-06-21T13:55:00Z">
        <w:r w:rsidDel="00540317">
          <w:delText>o</w:delText>
        </w:r>
      </w:del>
      <w:r>
        <w:t xml:space="preserve"> a utilização de nenhuma ferramenta georreferencial, visto que em seu objetivo, ele optou por dar ênfase a determinantes espaciais das decisões de localização de novos estabelecimentos, diferentemente dos trabalhos de Fernandes (2018) e Shintaku </w:t>
      </w:r>
      <w:r w:rsidRPr="20896766">
        <w:rPr>
          <w:i/>
          <w:iCs/>
        </w:rPr>
        <w:t>et al.</w:t>
      </w:r>
      <w:r>
        <w:t xml:space="preserve"> (2019) </w:t>
      </w:r>
      <w:r>
        <w:lastRenderedPageBreak/>
        <w:t xml:space="preserve">que visavam a disponibilização e visualização geoespacial dos dados coletados. Também pode-se observar que apenas Shintaku </w:t>
      </w:r>
      <w:r w:rsidRPr="20896766">
        <w:rPr>
          <w:i/>
          <w:iCs/>
        </w:rPr>
        <w:t>et al.</w:t>
      </w:r>
      <w:r>
        <w:t xml:space="preserve"> (2019) disponibiliza uma interface gráfica para fazer a manipulação dos parâmetros para geração dos mapas.</w:t>
      </w:r>
    </w:p>
    <w:p w14:paraId="1877755E" w14:textId="73E06B2E" w:rsidR="00B36C7E" w:rsidRDefault="00304B69" w:rsidP="005F20B8">
      <w:pPr>
        <w:pStyle w:val="TF-TEXTO"/>
      </w:pPr>
      <w:r w:rsidRPr="00304B69">
        <w:t>No</w:t>
      </w:r>
      <w:r w:rsidR="20896766" w:rsidRPr="00304B69">
        <w:t xml:space="preserve">s </w:t>
      </w:r>
      <w:r w:rsidRPr="00304B69">
        <w:t xml:space="preserve">trabalhos </w:t>
      </w:r>
      <w:r w:rsidR="20896766" w:rsidRPr="00304B69">
        <w:t>correlatos foram aplicad</w:t>
      </w:r>
      <w:r w:rsidRPr="00304B69">
        <w:t>o</w:t>
      </w:r>
      <w:r w:rsidR="20896766" w:rsidRPr="00304B69">
        <w:t>s técnicas e métodos para consolidação e visualização de dados georreferenciado assim como</w:t>
      </w:r>
      <w:r w:rsidR="00DE05A4" w:rsidRPr="00304B69">
        <w:t>,</w:t>
      </w:r>
      <w:r w:rsidR="20896766" w:rsidRPr="00304B69">
        <w:t xml:space="preserve"> determinantes espaciais que auxiliam na tomada de decisão sobre a localização de novos estabelecimentos</w:t>
      </w:r>
      <w:r w:rsidRPr="00304B69">
        <w:t>.</w:t>
      </w:r>
      <w:r w:rsidR="00D51D3B">
        <w:t xml:space="preserve"> </w:t>
      </w:r>
      <w:r>
        <w:t>Este</w:t>
      </w:r>
      <w:r w:rsidR="20896766">
        <w:t xml:space="preserve"> trabalho propõe disponibilizar um mapa de Blumenau – SC, no qual mostrará por meio de um indicador, os locais com maior índice de </w:t>
      </w:r>
      <w:r w:rsidR="00DE05A4">
        <w:t>investimento</w:t>
      </w:r>
      <w:r w:rsidR="20896766">
        <w:t>, como uma sugestão de escolha dentro da região. A aplicação também permitirá que o usuário desenhe um polígono no local ao qual deseja adquirir</w:t>
      </w:r>
      <w:r w:rsidR="00DE05A4">
        <w:t xml:space="preserve"> informações </w:t>
      </w:r>
      <w:r w:rsidR="20896766">
        <w:t xml:space="preserve">para montar seu negócio, </w:t>
      </w:r>
      <w:r w:rsidR="00DE05A4">
        <w:t>obtendo</w:t>
      </w:r>
      <w:r w:rsidR="20896766">
        <w:t xml:space="preserve"> o </w:t>
      </w:r>
      <w:r w:rsidR="00DE05A4">
        <w:t>potencial de investimento</w:t>
      </w:r>
      <w:r w:rsidR="20896766">
        <w:t xml:space="preserve"> daquela região.</w:t>
      </w:r>
    </w:p>
    <w:p w14:paraId="17ED1F95" w14:textId="43FDDFAA" w:rsidR="00B36C7E" w:rsidRPr="009E3602" w:rsidRDefault="20896766" w:rsidP="00553F29">
      <w:pPr>
        <w:pStyle w:val="TF-TEXTO"/>
      </w:pPr>
      <w:r>
        <w:t xml:space="preserve">Dessa forma, a aplicação </w:t>
      </w:r>
      <w:r w:rsidR="00AE4D86" w:rsidRPr="00967FEF">
        <w:t>se propõe a resolver</w:t>
      </w:r>
      <w:r w:rsidRPr="00967FEF">
        <w:t xml:space="preserve"> o problema r</w:t>
      </w:r>
      <w:r>
        <w:t xml:space="preserve">eferente a busca por um local ideal para criar seu estabelecimento, visto que reunirá informações na forma de um SIG. </w:t>
      </w:r>
      <w:commentRangeStart w:id="81"/>
      <w:r>
        <w:t>Deste modo, o usuário economizará tempo e, ao mesmo tempo, obterá melhor eficácia na sua busca pois poderá manipular os parâmetros que ele considere necessários para o entendimento da região</w:t>
      </w:r>
      <w:commentRangeEnd w:id="81"/>
      <w:r w:rsidR="003A7C37">
        <w:rPr>
          <w:rStyle w:val="Refdecomentrio"/>
        </w:rPr>
        <w:commentReference w:id="81"/>
      </w:r>
      <w:r>
        <w:t>. Além disso, a aplicação também utilizará métodos já existentes na literatura econômica e de análise de dados para estabelecer o perfil da região juntamente com seu potencial</w:t>
      </w:r>
      <w:ins w:id="82" w:author="Andreza Sartori" w:date="2021-06-21T14:13:00Z">
        <w:r w:rsidR="006714A8">
          <w:t xml:space="preserve"> de?</w:t>
        </w:r>
      </w:ins>
      <w:r>
        <w:t xml:space="preserve"> </w:t>
      </w:r>
      <w:r w:rsidR="00DE05A4">
        <w:t xml:space="preserve">investimento </w:t>
      </w:r>
      <w:r>
        <w:t xml:space="preserve">comercial e construtivo. </w:t>
      </w:r>
      <w:commentRangeStart w:id="83"/>
      <w:r>
        <w:t>Contudo</w:t>
      </w:r>
      <w:commentRangeEnd w:id="83"/>
      <w:r w:rsidR="008A495F">
        <w:rPr>
          <w:rStyle w:val="Refdecomentrio"/>
        </w:rPr>
        <w:commentReference w:id="83"/>
      </w:r>
      <w:r>
        <w:t xml:space="preserve">, este trabalho torna-se relevante pois irá centralizar diversas informações econômicas e de desenvolvimento em uma base de dados única e, sobretudo, por </w:t>
      </w:r>
      <w:r w:rsidR="00DE05A4">
        <w:t>ser uma forma alternativa de auxílio</w:t>
      </w:r>
      <w:r>
        <w:t xml:space="preserve"> a tomada de decisão quanto ao local </w:t>
      </w:r>
      <w:r w:rsidR="003A34B7">
        <w:t>da instalação</w:t>
      </w:r>
      <w:r>
        <w:t xml:space="preserve"> do estabelecimento. Também</w:t>
      </w:r>
      <w:r w:rsidR="00C22EEA">
        <w:t>,</w:t>
      </w:r>
      <w:r>
        <w:t xml:space="preserve"> espera-se que a aplicação possa ser utilizada para a identificação e a criação de políticas de incentivos ao crescimento de microrregiões da cidade de Blumenau.</w:t>
      </w:r>
    </w:p>
    <w:p w14:paraId="51E0058B" w14:textId="2320C95D" w:rsidR="00451B94" w:rsidRDefault="00451B94" w:rsidP="00E638A0">
      <w:pPr>
        <w:pStyle w:val="Ttulo2"/>
      </w:pPr>
      <w:r>
        <w:t>REQUISITOS PRINCIPAIS DO PROBLEMA A SER TRABALHADO</w:t>
      </w:r>
      <w:bookmarkEnd w:id="64"/>
      <w:bookmarkEnd w:id="65"/>
      <w:bookmarkEnd w:id="66"/>
      <w:bookmarkEnd w:id="67"/>
      <w:bookmarkEnd w:id="68"/>
      <w:bookmarkEnd w:id="69"/>
      <w:bookmarkEnd w:id="70"/>
    </w:p>
    <w:p w14:paraId="2D1B94DD" w14:textId="060E5545" w:rsidR="00F804EC" w:rsidRPr="007E286C" w:rsidRDefault="20896766" w:rsidP="007E286C">
      <w:pPr>
        <w:pStyle w:val="TF-TEXTO"/>
      </w:pPr>
      <w:r>
        <w:t>A aplicação a ser desenvolvida deverá:</w:t>
      </w:r>
    </w:p>
    <w:p w14:paraId="49E6AC6A" w14:textId="16B50BF9" w:rsidR="007E286C" w:rsidRPr="000D3EEF" w:rsidRDefault="20896766" w:rsidP="000D3EEF">
      <w:pPr>
        <w:pStyle w:val="TF-ALNEA"/>
        <w:numPr>
          <w:ilvl w:val="0"/>
          <w:numId w:val="25"/>
        </w:numPr>
      </w:pPr>
      <w:r w:rsidRPr="000D3EEF">
        <w:t xml:space="preserve">correlacionar, limpar e normalizar as informações de múltiplas bases de dados </w:t>
      </w:r>
      <w:r w:rsidR="00E41EFF" w:rsidRPr="000D3EEF">
        <w:t>(Requisito Funcional - RF);</w:t>
      </w:r>
    </w:p>
    <w:p w14:paraId="3F0FB483" w14:textId="73258BCD" w:rsidR="20896766" w:rsidRPr="000D3EEF" w:rsidRDefault="20896766" w:rsidP="000D3EEF">
      <w:pPr>
        <w:pStyle w:val="TF-ALNEA"/>
        <w:numPr>
          <w:ilvl w:val="0"/>
          <w:numId w:val="25"/>
        </w:numPr>
      </w:pPr>
      <w:r w:rsidRPr="000D3EEF">
        <w:t>utilizar técnicas de análise de dados para estabelecer o perfil de uma região, levando em consideração dados socioeconômicos, densidade demográfica, circulação de ruas, etc (RF);</w:t>
      </w:r>
    </w:p>
    <w:p w14:paraId="4522840C" w14:textId="5A7A6BAD" w:rsidR="20896766" w:rsidRPr="000D3EEF" w:rsidRDefault="20896766" w:rsidP="000D3EEF">
      <w:pPr>
        <w:pStyle w:val="TF-ALNEA"/>
        <w:numPr>
          <w:ilvl w:val="0"/>
          <w:numId w:val="25"/>
        </w:numPr>
      </w:pPr>
      <w:r w:rsidRPr="000D3EEF">
        <w:t xml:space="preserve">sugerir ao usuário regiões com maior potencial </w:t>
      </w:r>
      <w:r w:rsidR="00DE05A4">
        <w:t>de investimento</w:t>
      </w:r>
      <w:r w:rsidRPr="000D3EEF">
        <w:t>, antes do usuário efetuar a busca pelo local (RF);</w:t>
      </w:r>
    </w:p>
    <w:p w14:paraId="4414C585" w14:textId="38C5E7AD" w:rsidR="20896766" w:rsidRPr="000D3EEF" w:rsidRDefault="20896766" w:rsidP="000D3EEF">
      <w:pPr>
        <w:pStyle w:val="TF-ALNEA"/>
        <w:numPr>
          <w:ilvl w:val="0"/>
          <w:numId w:val="25"/>
        </w:numPr>
      </w:pPr>
      <w:r w:rsidRPr="000D3EEF">
        <w:t>permitir que o usuário possa informar a localização ou características regionais desejáveis antes de realizar a busca (RF);</w:t>
      </w:r>
    </w:p>
    <w:p w14:paraId="15BE5A45" w14:textId="749BD0ED" w:rsidR="20896766" w:rsidRPr="000D3EEF" w:rsidRDefault="20896766" w:rsidP="000D3EEF">
      <w:pPr>
        <w:pStyle w:val="TF-ALNEA"/>
        <w:numPr>
          <w:ilvl w:val="0"/>
          <w:numId w:val="25"/>
        </w:numPr>
      </w:pPr>
      <w:r w:rsidRPr="000D3EEF">
        <w:t xml:space="preserve">disponibilizar um mapa de calor com o potencial </w:t>
      </w:r>
      <w:r w:rsidR="00474BED">
        <w:t>de investimento</w:t>
      </w:r>
      <w:r w:rsidRPr="000D3EEF">
        <w:t xml:space="preserve"> </w:t>
      </w:r>
      <w:r w:rsidR="00474BED">
        <w:t>n</w:t>
      </w:r>
      <w:r w:rsidRPr="000D3EEF">
        <w:t>a região (RF);</w:t>
      </w:r>
    </w:p>
    <w:p w14:paraId="2D9A5D0C" w14:textId="593709D1" w:rsidR="20896766" w:rsidRPr="000D3EEF" w:rsidRDefault="20896766" w:rsidP="000D3EEF">
      <w:pPr>
        <w:pStyle w:val="TF-ALNEA"/>
        <w:numPr>
          <w:ilvl w:val="0"/>
          <w:numId w:val="25"/>
        </w:numPr>
      </w:pPr>
      <w:r w:rsidRPr="000D3EEF">
        <w:t>fornecer o histórico de densidade demográfica da região para que o usuário visualize o crescimento da região nos últimos anos (RF);</w:t>
      </w:r>
    </w:p>
    <w:p w14:paraId="00097E7C" w14:textId="168D4C52" w:rsidR="20896766" w:rsidRPr="000D3EEF" w:rsidRDefault="20896766" w:rsidP="000D3EEF">
      <w:pPr>
        <w:pStyle w:val="TF-ALNEA"/>
        <w:numPr>
          <w:ilvl w:val="0"/>
          <w:numId w:val="25"/>
        </w:numPr>
      </w:pPr>
      <w:r w:rsidRPr="000D3EEF">
        <w:t>utilizar a biblioteca Scikit-Learn e a linguagem Pyt</w:t>
      </w:r>
      <w:r w:rsidR="003A34B7">
        <w:t>h</w:t>
      </w:r>
      <w:r w:rsidRPr="000D3EEF">
        <w:t>on na limpeza e correlação dos dados (Requisito Não Funcional - RNF);</w:t>
      </w:r>
    </w:p>
    <w:p w14:paraId="4B05D43C" w14:textId="2FEDEC16" w:rsidR="20896766" w:rsidRPr="000D3EEF" w:rsidRDefault="20896766" w:rsidP="000D3EEF">
      <w:pPr>
        <w:pStyle w:val="TF-ALNEA"/>
        <w:numPr>
          <w:ilvl w:val="0"/>
          <w:numId w:val="25"/>
        </w:numPr>
      </w:pPr>
      <w:r w:rsidRPr="000D3EEF">
        <w:t>utilizar a API Leaflet para o desenvolvimento do SIG e a disponibilização do mapa de pontos ou de calor (RNF);</w:t>
      </w:r>
    </w:p>
    <w:p w14:paraId="62496D3C" w14:textId="63AD16C7" w:rsidR="00270833" w:rsidRPr="000D3EEF" w:rsidRDefault="20896766" w:rsidP="000D3EEF">
      <w:pPr>
        <w:pStyle w:val="TF-ALNEA"/>
        <w:numPr>
          <w:ilvl w:val="0"/>
          <w:numId w:val="25"/>
        </w:numPr>
      </w:pPr>
      <w:r w:rsidRPr="000D3EEF">
        <w:t>desenvolver a aplicação web utilizando NodeJS no backend e React no frontend (RNF);</w:t>
      </w:r>
    </w:p>
    <w:p w14:paraId="7331E131" w14:textId="523A198D" w:rsidR="20896766" w:rsidRPr="000D3EEF" w:rsidRDefault="20896766" w:rsidP="000D3EEF">
      <w:pPr>
        <w:pStyle w:val="TF-ALNEA"/>
        <w:numPr>
          <w:ilvl w:val="0"/>
          <w:numId w:val="25"/>
        </w:numPr>
      </w:pPr>
      <w:r w:rsidRPr="000D3EEF">
        <w:t xml:space="preserve">utilizar o banco de dados </w:t>
      </w:r>
      <w:r w:rsidR="00C22EEA">
        <w:t>Postgre</w:t>
      </w:r>
      <w:r w:rsidR="00C13412">
        <w:t>SQL</w:t>
      </w:r>
      <w:r w:rsidRPr="000D3EEF">
        <w:t xml:space="preserve"> para persistir os dados (RNF).</w:t>
      </w:r>
    </w:p>
    <w:p w14:paraId="5CB0A412" w14:textId="6C6AC193"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4CD1B6CD" w:rsidR="00EF6C4D" w:rsidRDefault="20896766" w:rsidP="000D3EEF">
      <w:pPr>
        <w:pStyle w:val="TF-ALNEA"/>
        <w:numPr>
          <w:ilvl w:val="0"/>
          <w:numId w:val="26"/>
        </w:numPr>
      </w:pPr>
      <w:r>
        <w:t xml:space="preserve">levantamento bibliográfico: escolher trabalhos correlatos e entender os assuntos relacionados à </w:t>
      </w:r>
      <w:r w:rsidR="007672B4">
        <w:t>indicadores de desempenho</w:t>
      </w:r>
      <w:r w:rsidR="00E86265">
        <w:t>,</w:t>
      </w:r>
      <w:r w:rsidR="007672B4">
        <w:t xml:space="preserve"> gestão da informação urbana </w:t>
      </w:r>
      <w:r>
        <w:t>e funcionamento de um sistema SIG;</w:t>
      </w:r>
    </w:p>
    <w:p w14:paraId="08A1E7B2" w14:textId="2877A76E" w:rsidR="001422B2" w:rsidRDefault="20896766" w:rsidP="000D3EEF">
      <w:pPr>
        <w:pStyle w:val="TF-ALNEA"/>
        <w:numPr>
          <w:ilvl w:val="0"/>
          <w:numId w:val="26"/>
        </w:numPr>
      </w:pPr>
      <w:r>
        <w:t xml:space="preserve">busca por bases dados: </w:t>
      </w:r>
      <w:r w:rsidR="00474BED">
        <w:t xml:space="preserve">pesquisar bases de </w:t>
      </w:r>
      <w:r>
        <w:t>dados</w:t>
      </w:r>
      <w:r w:rsidR="00474BED">
        <w:t xml:space="preserve"> que possam estabelecer o perfil </w:t>
      </w:r>
      <w:r>
        <w:t>da região;</w:t>
      </w:r>
    </w:p>
    <w:p w14:paraId="624BCFD6" w14:textId="59028FFA" w:rsidR="001422B2" w:rsidRDefault="20896766" w:rsidP="000D3EEF">
      <w:pPr>
        <w:pStyle w:val="TF-ALNEA"/>
        <w:numPr>
          <w:ilvl w:val="0"/>
          <w:numId w:val="26"/>
        </w:numPr>
      </w:pPr>
      <w:r>
        <w:t xml:space="preserve">definição de ferramentas e métodos para consolidação de bases: pesquisar e escolher as ferramentas mais apropriadas para </w:t>
      </w:r>
      <w:r w:rsidR="00474BED">
        <w:t>consolidar</w:t>
      </w:r>
      <w:r>
        <w:t xml:space="preserve"> as bases de dados encontradas no item (b);</w:t>
      </w:r>
    </w:p>
    <w:p w14:paraId="20188F9C" w14:textId="481ABC8A" w:rsidR="001422B2" w:rsidRDefault="20896766" w:rsidP="000D3EEF">
      <w:pPr>
        <w:pStyle w:val="TF-ALNEA"/>
        <w:numPr>
          <w:ilvl w:val="0"/>
          <w:numId w:val="26"/>
        </w:numPr>
      </w:pPr>
      <w:r>
        <w:t xml:space="preserve">montagem da base de dados: com as bases nos itens (b) e (c) fazer a correlação dos dados, utilizando a linguagem Python, biblioteca Pandas e banco de dados </w:t>
      </w:r>
      <w:r w:rsidR="00C13412">
        <w:t>PostgreSQL</w:t>
      </w:r>
      <w:r>
        <w:t>;</w:t>
      </w:r>
    </w:p>
    <w:p w14:paraId="3D7CF145" w14:textId="525A59FD" w:rsidR="001422B2" w:rsidRDefault="20896766" w:rsidP="000D3EEF">
      <w:pPr>
        <w:pStyle w:val="TF-ALNEA"/>
        <w:numPr>
          <w:ilvl w:val="0"/>
          <w:numId w:val="26"/>
        </w:numPr>
      </w:pPr>
      <w:r>
        <w:t>tratamento de dados: limpar a base de dados deixando apenas os registros consistentes (sem informações faltantes), utilizando a linguagem Python e a biblioteca Scikit-Learn;</w:t>
      </w:r>
    </w:p>
    <w:p w14:paraId="1BA51681" w14:textId="751FCC56" w:rsidR="001422B2" w:rsidRDefault="20896766" w:rsidP="000D3EEF">
      <w:pPr>
        <w:pStyle w:val="TF-ALNEA"/>
        <w:numPr>
          <w:ilvl w:val="0"/>
          <w:numId w:val="26"/>
        </w:numPr>
      </w:pPr>
      <w:r>
        <w:t xml:space="preserve">definição do cálculo do potencial </w:t>
      </w:r>
      <w:r w:rsidR="00474BED">
        <w:t>de investimento</w:t>
      </w:r>
      <w:r>
        <w:t xml:space="preserve"> </w:t>
      </w:r>
      <w:r w:rsidR="00474BED">
        <w:t>n</w:t>
      </w:r>
      <w:r>
        <w:t>a região: pesquisar técnicas de análise territorial ou econômica para estabelecer o perfil da região;</w:t>
      </w:r>
    </w:p>
    <w:p w14:paraId="1FEA344C" w14:textId="64B15C40" w:rsidR="20896766" w:rsidRPr="000D3EEF" w:rsidRDefault="20896766" w:rsidP="000D3EEF">
      <w:pPr>
        <w:pStyle w:val="TF-ALNEA"/>
        <w:numPr>
          <w:ilvl w:val="0"/>
          <w:numId w:val="26"/>
        </w:numPr>
        <w:rPr>
          <w:color w:val="000000" w:themeColor="text1"/>
          <w:sz w:val="24"/>
          <w:szCs w:val="24"/>
        </w:rPr>
      </w:pPr>
      <w:r w:rsidRPr="000D3EEF">
        <w:rPr>
          <w:color w:val="000000" w:themeColor="text1"/>
        </w:rPr>
        <w:t xml:space="preserve">implementação: a partir do que foi estudo no item (f), realizar a implementação do </w:t>
      </w:r>
      <w:r>
        <w:t xml:space="preserve">cálculo do potencial comercial ou construtivo </w:t>
      </w:r>
      <w:r w:rsidR="00474BED">
        <w:t>na</w:t>
      </w:r>
      <w:r>
        <w:t xml:space="preserve"> região</w:t>
      </w:r>
      <w:r w:rsidRPr="000D3EEF">
        <w:rPr>
          <w:color w:val="000000" w:themeColor="text1"/>
        </w:rPr>
        <w:t>;</w:t>
      </w:r>
    </w:p>
    <w:p w14:paraId="1C503D58" w14:textId="2B0B7509" w:rsidR="00641C78" w:rsidRDefault="20896766" w:rsidP="000D3EEF">
      <w:pPr>
        <w:pStyle w:val="TF-ALNEA"/>
        <w:numPr>
          <w:ilvl w:val="0"/>
          <w:numId w:val="26"/>
        </w:numPr>
      </w:pPr>
      <w:r>
        <w:t xml:space="preserve">testes do cálculo do potencial </w:t>
      </w:r>
      <w:r w:rsidR="00474BED">
        <w:t>investimento</w:t>
      </w:r>
      <w:r>
        <w:t xml:space="preserve"> </w:t>
      </w:r>
      <w:r w:rsidR="00474BED">
        <w:t>n</w:t>
      </w:r>
      <w:r>
        <w:t xml:space="preserve">a região: garantir por meio de graduados, usuários em geral ou por instituições de fomentem o empreendedorismo que o perfil da região está coerente com </w:t>
      </w:r>
      <w:r>
        <w:lastRenderedPageBreak/>
        <w:t>a realidade do local;</w:t>
      </w:r>
    </w:p>
    <w:p w14:paraId="054551DA" w14:textId="5E5C1284" w:rsidR="20896766" w:rsidRPr="000D3EEF" w:rsidRDefault="20896766" w:rsidP="000D3EEF">
      <w:pPr>
        <w:pStyle w:val="TF-ALNEA"/>
        <w:numPr>
          <w:ilvl w:val="0"/>
          <w:numId w:val="26"/>
        </w:numPr>
        <w:rPr>
          <w:color w:val="000000" w:themeColor="text1"/>
          <w:sz w:val="24"/>
          <w:szCs w:val="24"/>
        </w:rPr>
      </w:pPr>
      <w:r w:rsidRPr="000D3EEF">
        <w:rPr>
          <w:color w:val="000000" w:themeColor="text1"/>
        </w:rPr>
        <w:t>elicitação de requisitos da aplicação web: baseando-se nas informações obtidas nas etapas anteriores, reavaliar, detalhar e, se necessário incluir novos requisitos;</w:t>
      </w:r>
    </w:p>
    <w:p w14:paraId="2AB9CC38" w14:textId="0403EA9E" w:rsidR="20896766" w:rsidRPr="000D3EEF" w:rsidRDefault="20896766" w:rsidP="000D3EEF">
      <w:pPr>
        <w:pStyle w:val="TF-ALNEA"/>
        <w:numPr>
          <w:ilvl w:val="0"/>
          <w:numId w:val="26"/>
        </w:numPr>
        <w:spacing w:line="259" w:lineRule="auto"/>
        <w:rPr>
          <w:color w:val="000000" w:themeColor="text1"/>
          <w:sz w:val="24"/>
          <w:szCs w:val="24"/>
        </w:rPr>
      </w:pPr>
      <w:r w:rsidRPr="000D3EEF">
        <w:rPr>
          <w:color w:val="000000" w:themeColor="text1"/>
        </w:rPr>
        <w:t>especificação: formalizar as funcionalidades da aplicação através dos diagramas de classe e de atividades da Unified Modeling Language (UML), utilizando a ferramenta Star UML;</w:t>
      </w:r>
    </w:p>
    <w:p w14:paraId="6DD844B9" w14:textId="777D2D19" w:rsidR="20896766" w:rsidRDefault="20896766" w:rsidP="000D3EEF">
      <w:pPr>
        <w:pStyle w:val="TF-ALNEA"/>
        <w:numPr>
          <w:ilvl w:val="0"/>
          <w:numId w:val="26"/>
        </w:numPr>
      </w:pPr>
      <w:r>
        <w:t xml:space="preserve">implementação: a partir do item (j) realizar a implementação da aplicação, permitindo que o usuário </w:t>
      </w:r>
      <w:del w:id="84" w:author="Andreza Sartori" w:date="2021-06-21T14:19:00Z">
        <w:r w:rsidDel="00915F4C">
          <w:delText xml:space="preserve">posso </w:delText>
        </w:r>
      </w:del>
      <w:ins w:id="85" w:author="Andreza Sartori" w:date="2021-06-21T14:19:00Z">
        <w:r w:rsidR="00915F4C">
          <w:t>poss</w:t>
        </w:r>
        <w:r w:rsidR="00915F4C">
          <w:t>a</w:t>
        </w:r>
        <w:r w:rsidR="00915F4C">
          <w:t xml:space="preserve"> </w:t>
        </w:r>
      </w:ins>
      <w:r>
        <w:t xml:space="preserve">interagir com a API de mapa, recebendo </w:t>
      </w:r>
      <w:r w:rsidRPr="000D3EEF">
        <w:rPr>
          <w:i/>
          <w:iCs/>
        </w:rPr>
        <w:t>feedback</w:t>
      </w:r>
      <w:r>
        <w:t xml:space="preserve"> do SIG na forma de um mapa de calor. A aplicação será implementada utilizando NodeJS no backend e React no frontend;</w:t>
      </w:r>
    </w:p>
    <w:p w14:paraId="29B1E1AD" w14:textId="53FDF3DC" w:rsidR="00AB110F" w:rsidRPr="000D3EEF" w:rsidRDefault="20896766" w:rsidP="000D3EEF">
      <w:pPr>
        <w:pStyle w:val="TF-ALNEA"/>
        <w:numPr>
          <w:ilvl w:val="0"/>
          <w:numId w:val="26"/>
        </w:numPr>
        <w:rPr>
          <w:color w:val="000000" w:themeColor="text1"/>
        </w:rPr>
      </w:pPr>
      <w:r w:rsidRPr="000D3EEF">
        <w:rPr>
          <w:color w:val="000000" w:themeColor="text1"/>
        </w:rPr>
        <w:t xml:space="preserve">testes da plataforma web: avaliar em conjunto com pessoas graduadas da área de economia se a indicação dos locais está coerente com a realidade local. Elaborar testes para validar a usabilidade da aplicação. </w:t>
      </w:r>
    </w:p>
    <w:p w14:paraId="68FE02CA" w14:textId="5F713666"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43C5F">
        <w:t xml:space="preserve">Quadro </w:t>
      </w:r>
      <w:r w:rsidR="0060060C">
        <w:fldChar w:fldCharType="end"/>
      </w:r>
      <w:r>
        <w:t>.</w:t>
      </w:r>
    </w:p>
    <w:p w14:paraId="73BDF8FD" w14:textId="0DA849FA" w:rsidR="00451B94" w:rsidRPr="007E0D87" w:rsidRDefault="0060060C" w:rsidP="005B2E12">
      <w:pPr>
        <w:pStyle w:val="TF-LEGENDA"/>
      </w:pPr>
      <w:bookmarkStart w:id="86" w:name="_Ref98650273"/>
      <w:r>
        <w:t xml:space="preserve">Quadro </w:t>
      </w:r>
      <w:bookmarkEnd w:id="86"/>
      <w:r w:rsidR="0010709E">
        <w:t>2</w:t>
      </w:r>
      <w:r w:rsidR="00451B94" w:rsidRPr="007E0D87">
        <w:t xml:space="preserve"> </w:t>
      </w:r>
      <w:r w:rsidR="00DF4B12">
        <w:t>–</w:t>
      </w:r>
      <w:r w:rsidR="00451B94" w:rsidRPr="007E0D87">
        <w:t xml:space="preserve"> Cronograma</w:t>
      </w:r>
      <w:r w:rsidR="00DF4B12">
        <w:t xml:space="preserve"> de atividades a serem desenvolvidas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374"/>
        <w:gridCol w:w="283"/>
        <w:gridCol w:w="284"/>
        <w:gridCol w:w="284"/>
        <w:gridCol w:w="283"/>
        <w:gridCol w:w="284"/>
        <w:gridCol w:w="283"/>
        <w:gridCol w:w="284"/>
        <w:gridCol w:w="283"/>
        <w:gridCol w:w="284"/>
        <w:gridCol w:w="283"/>
      </w:tblGrid>
      <w:tr w:rsidR="000D3EEF" w:rsidRPr="007E0D87" w14:paraId="16FC976E" w14:textId="77777777" w:rsidTr="00497823">
        <w:trPr>
          <w:cantSplit/>
          <w:jc w:val="center"/>
        </w:trPr>
        <w:tc>
          <w:tcPr>
            <w:tcW w:w="6374" w:type="dxa"/>
            <w:tcBorders>
              <w:top w:val="single" w:sz="4" w:space="0" w:color="auto"/>
              <w:left w:val="single" w:sz="4" w:space="0" w:color="auto"/>
              <w:bottom w:val="nil"/>
              <w:right w:val="single" w:sz="4" w:space="0" w:color="auto"/>
            </w:tcBorders>
            <w:shd w:val="clear" w:color="auto" w:fill="A6A6A6" w:themeFill="background1" w:themeFillShade="A6"/>
          </w:tcPr>
          <w:p w14:paraId="5A05FA8B" w14:textId="77777777" w:rsidR="000D3EEF" w:rsidRPr="007E0D87" w:rsidRDefault="000D3EEF" w:rsidP="00470C41">
            <w:pPr>
              <w:pStyle w:val="TF-TEXTOQUADRO"/>
            </w:pPr>
          </w:p>
        </w:tc>
        <w:tc>
          <w:tcPr>
            <w:tcW w:w="2835" w:type="dxa"/>
            <w:gridSpan w:val="10"/>
            <w:tcBorders>
              <w:top w:val="single" w:sz="4" w:space="0" w:color="auto"/>
              <w:left w:val="single" w:sz="4" w:space="0" w:color="auto"/>
              <w:right w:val="single" w:sz="4" w:space="0" w:color="auto"/>
            </w:tcBorders>
            <w:shd w:val="clear" w:color="auto" w:fill="A6A6A6" w:themeFill="background1" w:themeFillShade="A6"/>
          </w:tcPr>
          <w:p w14:paraId="3269916B" w14:textId="1A47E552" w:rsidR="000D3EEF" w:rsidRPr="007E0D87" w:rsidRDefault="000D3EEF" w:rsidP="00470C41">
            <w:pPr>
              <w:pStyle w:val="TF-TEXTOQUADROCentralizado"/>
            </w:pPr>
            <w:r>
              <w:t>2021</w:t>
            </w:r>
          </w:p>
        </w:tc>
      </w:tr>
      <w:tr w:rsidR="000D3EEF" w:rsidRPr="007E0D87" w14:paraId="649C049E" w14:textId="77777777" w:rsidTr="00497823">
        <w:trPr>
          <w:cantSplit/>
          <w:jc w:val="center"/>
        </w:trPr>
        <w:tc>
          <w:tcPr>
            <w:tcW w:w="6374" w:type="dxa"/>
            <w:tcBorders>
              <w:top w:val="nil"/>
              <w:left w:val="single" w:sz="4" w:space="0" w:color="auto"/>
              <w:bottom w:val="nil"/>
            </w:tcBorders>
            <w:shd w:val="clear" w:color="auto" w:fill="A6A6A6" w:themeFill="background1" w:themeFillShade="A6"/>
          </w:tcPr>
          <w:p w14:paraId="734A1D77" w14:textId="77777777" w:rsidR="000D3EEF" w:rsidRPr="007E0D87" w:rsidRDefault="000D3EEF" w:rsidP="00470C41">
            <w:pPr>
              <w:pStyle w:val="TF-TEXTOQUADRO"/>
            </w:pPr>
          </w:p>
        </w:tc>
        <w:tc>
          <w:tcPr>
            <w:tcW w:w="567" w:type="dxa"/>
            <w:gridSpan w:val="2"/>
            <w:shd w:val="clear" w:color="auto" w:fill="A6A6A6" w:themeFill="background1" w:themeFillShade="A6"/>
          </w:tcPr>
          <w:p w14:paraId="5F0C6974" w14:textId="08685773" w:rsidR="000D3EEF" w:rsidRPr="00A31C78" w:rsidRDefault="000D3EEF" w:rsidP="00470C41">
            <w:pPr>
              <w:pStyle w:val="TF-TEXTOQUADROCentralizado"/>
            </w:pPr>
            <w:r>
              <w:t>jul.</w:t>
            </w:r>
          </w:p>
        </w:tc>
        <w:tc>
          <w:tcPr>
            <w:tcW w:w="567" w:type="dxa"/>
            <w:gridSpan w:val="2"/>
            <w:shd w:val="clear" w:color="auto" w:fill="A6A6A6" w:themeFill="background1" w:themeFillShade="A6"/>
          </w:tcPr>
          <w:p w14:paraId="68187F0A" w14:textId="673E6097" w:rsidR="000D3EEF" w:rsidRPr="00A31C78" w:rsidRDefault="000D3EEF" w:rsidP="00470C41">
            <w:pPr>
              <w:pStyle w:val="TF-TEXTOQUADROCentralizado"/>
            </w:pPr>
            <w:r w:rsidRPr="00A31C78">
              <w:t>ago.</w:t>
            </w:r>
          </w:p>
        </w:tc>
        <w:tc>
          <w:tcPr>
            <w:tcW w:w="567" w:type="dxa"/>
            <w:gridSpan w:val="2"/>
            <w:shd w:val="clear" w:color="auto" w:fill="A6A6A6" w:themeFill="background1" w:themeFillShade="A6"/>
          </w:tcPr>
          <w:p w14:paraId="0ECE835E" w14:textId="0F1AD9A6" w:rsidR="000D3EEF" w:rsidRPr="00A31C78" w:rsidRDefault="000D3EEF" w:rsidP="00470C41">
            <w:pPr>
              <w:pStyle w:val="TF-TEXTOQUADROCentralizado"/>
            </w:pPr>
            <w:r w:rsidRPr="00A31C78">
              <w:t>set.</w:t>
            </w:r>
          </w:p>
        </w:tc>
        <w:tc>
          <w:tcPr>
            <w:tcW w:w="567" w:type="dxa"/>
            <w:gridSpan w:val="2"/>
            <w:shd w:val="clear" w:color="auto" w:fill="A6A6A6" w:themeFill="background1" w:themeFillShade="A6"/>
          </w:tcPr>
          <w:p w14:paraId="239273BC" w14:textId="3C9930D1" w:rsidR="000D3EEF" w:rsidRPr="00A31C78" w:rsidRDefault="000D3EEF" w:rsidP="00470C41">
            <w:pPr>
              <w:pStyle w:val="TF-TEXTOQUADROCentralizado"/>
            </w:pPr>
            <w:r w:rsidRPr="00A31C78">
              <w:t>out.</w:t>
            </w:r>
          </w:p>
        </w:tc>
        <w:tc>
          <w:tcPr>
            <w:tcW w:w="567" w:type="dxa"/>
            <w:gridSpan w:val="2"/>
            <w:shd w:val="clear" w:color="auto" w:fill="A6A6A6" w:themeFill="background1" w:themeFillShade="A6"/>
          </w:tcPr>
          <w:p w14:paraId="446EAAD2" w14:textId="06E1838E" w:rsidR="000D3EEF" w:rsidRPr="00A31C78" w:rsidRDefault="000D3EEF" w:rsidP="00470C41">
            <w:pPr>
              <w:pStyle w:val="TF-TEXTOQUADROCentralizado"/>
            </w:pPr>
            <w:r w:rsidRPr="00A31C78">
              <w:t>nov.</w:t>
            </w:r>
          </w:p>
        </w:tc>
      </w:tr>
      <w:tr w:rsidR="000D3EEF" w:rsidRPr="007E0D87" w14:paraId="2E3E58A0" w14:textId="77777777" w:rsidTr="00497823">
        <w:trPr>
          <w:cantSplit/>
          <w:jc w:val="center"/>
        </w:trPr>
        <w:tc>
          <w:tcPr>
            <w:tcW w:w="6374" w:type="dxa"/>
            <w:tcBorders>
              <w:top w:val="nil"/>
              <w:left w:val="single" w:sz="4" w:space="0" w:color="auto"/>
            </w:tcBorders>
            <w:shd w:val="clear" w:color="auto" w:fill="A6A6A6" w:themeFill="background1" w:themeFillShade="A6"/>
          </w:tcPr>
          <w:p w14:paraId="506A026E" w14:textId="77777777" w:rsidR="000D3EEF" w:rsidRPr="007E0D87" w:rsidRDefault="000D3EEF" w:rsidP="00470C41">
            <w:pPr>
              <w:pStyle w:val="TF-TEXTOQUADRO"/>
            </w:pPr>
            <w:r w:rsidRPr="007E0D87">
              <w:t>etapas / quinzenas</w:t>
            </w:r>
          </w:p>
        </w:tc>
        <w:tc>
          <w:tcPr>
            <w:tcW w:w="283" w:type="dxa"/>
            <w:shd w:val="clear" w:color="auto" w:fill="A6A6A6" w:themeFill="background1" w:themeFillShade="A6"/>
          </w:tcPr>
          <w:p w14:paraId="01BE2BB2" w14:textId="77777777" w:rsidR="000D3EEF" w:rsidRPr="007E0D87" w:rsidRDefault="000D3EEF" w:rsidP="00470C41">
            <w:pPr>
              <w:pStyle w:val="TF-TEXTOQUADROCentralizado"/>
            </w:pPr>
          </w:p>
        </w:tc>
        <w:tc>
          <w:tcPr>
            <w:tcW w:w="284" w:type="dxa"/>
            <w:shd w:val="clear" w:color="auto" w:fill="A6A6A6" w:themeFill="background1" w:themeFillShade="A6"/>
          </w:tcPr>
          <w:p w14:paraId="167AA918" w14:textId="12FFFDF4" w:rsidR="000D3EEF" w:rsidRPr="007E0D87" w:rsidRDefault="000D3EEF" w:rsidP="00470C41">
            <w:pPr>
              <w:pStyle w:val="TF-TEXTOQUADROCentralizado"/>
            </w:pPr>
          </w:p>
        </w:tc>
        <w:tc>
          <w:tcPr>
            <w:tcW w:w="284" w:type="dxa"/>
            <w:tcBorders>
              <w:bottom w:val="single" w:sz="4" w:space="0" w:color="auto"/>
            </w:tcBorders>
            <w:shd w:val="clear" w:color="auto" w:fill="A6A6A6" w:themeFill="background1" w:themeFillShade="A6"/>
          </w:tcPr>
          <w:p w14:paraId="606BDF41" w14:textId="7A3676DB"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2560B9ED" w14:textId="77777777" w:rsidR="000D3EEF" w:rsidRPr="007E0D87" w:rsidRDefault="000D3EEF"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0AC96F80" w14:textId="77777777"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6CC73007" w14:textId="77777777" w:rsidR="000D3EEF" w:rsidRPr="007E0D87" w:rsidRDefault="000D3EEF"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308A7507" w14:textId="77777777"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4AB86A61" w14:textId="77777777" w:rsidR="000D3EEF" w:rsidRPr="007E0D87" w:rsidRDefault="000D3EEF"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1FD5E71A" w14:textId="77777777"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6C0F9E71" w14:textId="77777777" w:rsidR="000D3EEF" w:rsidRPr="007E0D87" w:rsidRDefault="000D3EEF" w:rsidP="00470C41">
            <w:pPr>
              <w:pStyle w:val="TF-TEXTOQUADROCentralizado"/>
            </w:pPr>
            <w:r w:rsidRPr="007E0D87">
              <w:t>2</w:t>
            </w:r>
          </w:p>
        </w:tc>
      </w:tr>
      <w:tr w:rsidR="000D3EEF" w:rsidRPr="007E0D87" w14:paraId="76EB4853" w14:textId="77777777" w:rsidTr="00497823">
        <w:trPr>
          <w:jc w:val="center"/>
        </w:trPr>
        <w:tc>
          <w:tcPr>
            <w:tcW w:w="6374" w:type="dxa"/>
            <w:tcBorders>
              <w:left w:val="single" w:sz="4" w:space="0" w:color="auto"/>
            </w:tcBorders>
          </w:tcPr>
          <w:p w14:paraId="28DACA78" w14:textId="2D41268C" w:rsidR="000D3EEF" w:rsidRPr="00771457" w:rsidRDefault="000D3EEF" w:rsidP="00470C41">
            <w:pPr>
              <w:pStyle w:val="TF-TEXTOQUADRO"/>
              <w:rPr>
                <w:bCs/>
              </w:rPr>
            </w:pPr>
            <w:r w:rsidRPr="00771457">
              <w:t>levantamento bibliográfico</w:t>
            </w:r>
          </w:p>
        </w:tc>
        <w:tc>
          <w:tcPr>
            <w:tcW w:w="283" w:type="dxa"/>
            <w:shd w:val="clear" w:color="auto" w:fill="auto"/>
          </w:tcPr>
          <w:p w14:paraId="5F386ED0" w14:textId="77777777" w:rsidR="000D3EEF" w:rsidRPr="007E0D87" w:rsidRDefault="000D3EEF" w:rsidP="00470C41">
            <w:pPr>
              <w:pStyle w:val="TF-TEXTOQUADROCentralizado"/>
            </w:pPr>
          </w:p>
        </w:tc>
        <w:tc>
          <w:tcPr>
            <w:tcW w:w="284" w:type="dxa"/>
            <w:shd w:val="clear" w:color="auto" w:fill="auto"/>
          </w:tcPr>
          <w:p w14:paraId="2AF37374" w14:textId="2B971CCB" w:rsidR="000D3EEF" w:rsidRPr="007E0D87" w:rsidRDefault="000D3EEF" w:rsidP="00470C41">
            <w:pPr>
              <w:pStyle w:val="TF-TEXTOQUADROCentralizado"/>
            </w:pPr>
          </w:p>
        </w:tc>
        <w:tc>
          <w:tcPr>
            <w:tcW w:w="284" w:type="dxa"/>
            <w:tcBorders>
              <w:bottom w:val="single" w:sz="4" w:space="0" w:color="auto"/>
            </w:tcBorders>
            <w:shd w:val="clear" w:color="auto" w:fill="A5A5A5" w:themeFill="accent3"/>
          </w:tcPr>
          <w:p w14:paraId="006AEB73" w14:textId="7AB5C92B" w:rsidR="000D3EEF" w:rsidRPr="007E0D87" w:rsidRDefault="000D3EEF" w:rsidP="00470C41">
            <w:pPr>
              <w:pStyle w:val="TF-TEXTOQUADROCentralizado"/>
            </w:pPr>
          </w:p>
        </w:tc>
        <w:tc>
          <w:tcPr>
            <w:tcW w:w="283" w:type="dxa"/>
            <w:tcBorders>
              <w:bottom w:val="single" w:sz="4" w:space="0" w:color="auto"/>
            </w:tcBorders>
            <w:shd w:val="clear" w:color="auto" w:fill="A5A5A5" w:themeFill="accent3"/>
          </w:tcPr>
          <w:p w14:paraId="20D740D8"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7CDF5C6F" w14:textId="77777777" w:rsidR="000D3EEF" w:rsidRPr="007E0D87" w:rsidRDefault="000D3EEF" w:rsidP="00470C41">
            <w:pPr>
              <w:pStyle w:val="TF-TEXTOQUADROCentralizado"/>
            </w:pPr>
          </w:p>
        </w:tc>
        <w:tc>
          <w:tcPr>
            <w:tcW w:w="283" w:type="dxa"/>
            <w:tcBorders>
              <w:bottom w:val="single" w:sz="4" w:space="0" w:color="auto"/>
            </w:tcBorders>
          </w:tcPr>
          <w:p w14:paraId="1FE9FBFC" w14:textId="77777777" w:rsidR="000D3EEF" w:rsidRPr="007E0D87" w:rsidRDefault="000D3EEF" w:rsidP="00470C41">
            <w:pPr>
              <w:pStyle w:val="TF-TEXTOQUADROCentralizado"/>
            </w:pPr>
          </w:p>
        </w:tc>
        <w:tc>
          <w:tcPr>
            <w:tcW w:w="284" w:type="dxa"/>
            <w:tcBorders>
              <w:bottom w:val="single" w:sz="4" w:space="0" w:color="auto"/>
            </w:tcBorders>
          </w:tcPr>
          <w:p w14:paraId="6E74B2C2" w14:textId="77777777" w:rsidR="000D3EEF" w:rsidRPr="007E0D87" w:rsidRDefault="000D3EEF" w:rsidP="00470C41">
            <w:pPr>
              <w:pStyle w:val="TF-TEXTOQUADROCentralizado"/>
            </w:pPr>
          </w:p>
        </w:tc>
        <w:tc>
          <w:tcPr>
            <w:tcW w:w="283" w:type="dxa"/>
            <w:tcBorders>
              <w:bottom w:val="single" w:sz="4" w:space="0" w:color="auto"/>
            </w:tcBorders>
          </w:tcPr>
          <w:p w14:paraId="0DFAAFDF" w14:textId="77777777" w:rsidR="000D3EEF" w:rsidRPr="007E0D87" w:rsidRDefault="000D3EEF" w:rsidP="00470C41">
            <w:pPr>
              <w:pStyle w:val="TF-TEXTOQUADROCentralizado"/>
            </w:pPr>
          </w:p>
        </w:tc>
        <w:tc>
          <w:tcPr>
            <w:tcW w:w="284" w:type="dxa"/>
            <w:tcBorders>
              <w:bottom w:val="single" w:sz="4" w:space="0" w:color="auto"/>
            </w:tcBorders>
          </w:tcPr>
          <w:p w14:paraId="6539A6FF" w14:textId="77777777" w:rsidR="000D3EEF" w:rsidRPr="007E0D87" w:rsidRDefault="000D3EEF" w:rsidP="00470C41">
            <w:pPr>
              <w:pStyle w:val="TF-TEXTOQUADROCentralizado"/>
            </w:pPr>
          </w:p>
        </w:tc>
        <w:tc>
          <w:tcPr>
            <w:tcW w:w="283" w:type="dxa"/>
          </w:tcPr>
          <w:p w14:paraId="6FC86C2F" w14:textId="77777777" w:rsidR="000D3EEF" w:rsidRPr="007E0D87" w:rsidRDefault="000D3EEF" w:rsidP="00470C41">
            <w:pPr>
              <w:pStyle w:val="TF-TEXTOQUADROCentralizado"/>
            </w:pPr>
          </w:p>
        </w:tc>
      </w:tr>
      <w:tr w:rsidR="000D3EEF" w:rsidRPr="007E0D87" w14:paraId="24B8EFA0" w14:textId="77777777" w:rsidTr="00497823">
        <w:trPr>
          <w:jc w:val="center"/>
        </w:trPr>
        <w:tc>
          <w:tcPr>
            <w:tcW w:w="6374" w:type="dxa"/>
            <w:tcBorders>
              <w:left w:val="single" w:sz="4" w:space="0" w:color="auto"/>
            </w:tcBorders>
          </w:tcPr>
          <w:p w14:paraId="3B427EBB" w14:textId="6D9522E2" w:rsidR="000D3EEF" w:rsidRPr="00771457" w:rsidRDefault="000D3EEF" w:rsidP="00470C41">
            <w:pPr>
              <w:pStyle w:val="TF-TEXTOQUADRO"/>
            </w:pPr>
            <w:r>
              <w:t>busca por bases dados</w:t>
            </w:r>
          </w:p>
        </w:tc>
        <w:tc>
          <w:tcPr>
            <w:tcW w:w="283" w:type="dxa"/>
            <w:shd w:val="clear" w:color="auto" w:fill="A6A6A6" w:themeFill="background1" w:themeFillShade="A6"/>
          </w:tcPr>
          <w:p w14:paraId="085E7ABB" w14:textId="77777777" w:rsidR="000D3EEF" w:rsidRPr="007E0D87" w:rsidRDefault="000D3EEF" w:rsidP="00470C41">
            <w:pPr>
              <w:pStyle w:val="TF-TEXTOQUADROCentralizado"/>
            </w:pPr>
          </w:p>
        </w:tc>
        <w:tc>
          <w:tcPr>
            <w:tcW w:w="284" w:type="dxa"/>
            <w:shd w:val="clear" w:color="auto" w:fill="A6A6A6" w:themeFill="background1" w:themeFillShade="A6"/>
          </w:tcPr>
          <w:p w14:paraId="31C8C234" w14:textId="6E63DE92" w:rsidR="000D3EEF" w:rsidRPr="007E0D87" w:rsidRDefault="000D3EEF" w:rsidP="00470C41">
            <w:pPr>
              <w:pStyle w:val="TF-TEXTOQUADROCentralizado"/>
            </w:pPr>
          </w:p>
        </w:tc>
        <w:tc>
          <w:tcPr>
            <w:tcW w:w="284" w:type="dxa"/>
            <w:tcBorders>
              <w:top w:val="single" w:sz="4" w:space="0" w:color="auto"/>
            </w:tcBorders>
            <w:shd w:val="clear" w:color="auto" w:fill="auto"/>
          </w:tcPr>
          <w:p w14:paraId="62D591EC" w14:textId="58A0F44B" w:rsidR="000D3EEF" w:rsidRPr="007E0D87" w:rsidRDefault="000D3EEF" w:rsidP="00470C41">
            <w:pPr>
              <w:pStyle w:val="TF-TEXTOQUADROCentralizado"/>
            </w:pPr>
          </w:p>
        </w:tc>
        <w:tc>
          <w:tcPr>
            <w:tcW w:w="283" w:type="dxa"/>
            <w:tcBorders>
              <w:top w:val="single" w:sz="4" w:space="0" w:color="auto"/>
            </w:tcBorders>
            <w:shd w:val="clear" w:color="auto" w:fill="auto"/>
          </w:tcPr>
          <w:p w14:paraId="364BF180" w14:textId="77777777" w:rsidR="000D3EEF" w:rsidRPr="007E0D87" w:rsidRDefault="000D3EEF" w:rsidP="00470C41">
            <w:pPr>
              <w:pStyle w:val="TF-TEXTOQUADROCentralizado"/>
            </w:pPr>
          </w:p>
        </w:tc>
        <w:tc>
          <w:tcPr>
            <w:tcW w:w="284" w:type="dxa"/>
            <w:tcBorders>
              <w:top w:val="single" w:sz="4" w:space="0" w:color="auto"/>
            </w:tcBorders>
            <w:shd w:val="clear" w:color="auto" w:fill="auto"/>
          </w:tcPr>
          <w:p w14:paraId="1A7C86BB" w14:textId="77777777" w:rsidR="000D3EEF" w:rsidRPr="007E0D87" w:rsidRDefault="000D3EEF" w:rsidP="00470C41">
            <w:pPr>
              <w:pStyle w:val="TF-TEXTOQUADROCentralizado"/>
            </w:pPr>
          </w:p>
        </w:tc>
        <w:tc>
          <w:tcPr>
            <w:tcW w:w="283" w:type="dxa"/>
            <w:tcBorders>
              <w:top w:val="single" w:sz="4" w:space="0" w:color="auto"/>
            </w:tcBorders>
            <w:shd w:val="clear" w:color="auto" w:fill="auto"/>
          </w:tcPr>
          <w:p w14:paraId="3649757F" w14:textId="77777777" w:rsidR="000D3EEF" w:rsidRPr="007E0D87" w:rsidRDefault="000D3EEF" w:rsidP="00470C41">
            <w:pPr>
              <w:pStyle w:val="TF-TEXTOQUADROCentralizado"/>
            </w:pPr>
          </w:p>
        </w:tc>
        <w:tc>
          <w:tcPr>
            <w:tcW w:w="284" w:type="dxa"/>
            <w:tcBorders>
              <w:top w:val="single" w:sz="4" w:space="0" w:color="auto"/>
            </w:tcBorders>
          </w:tcPr>
          <w:p w14:paraId="3B2D6081" w14:textId="77777777" w:rsidR="000D3EEF" w:rsidRPr="007E0D87" w:rsidRDefault="000D3EEF" w:rsidP="00470C41">
            <w:pPr>
              <w:pStyle w:val="TF-TEXTOQUADROCentralizado"/>
            </w:pPr>
          </w:p>
        </w:tc>
        <w:tc>
          <w:tcPr>
            <w:tcW w:w="283" w:type="dxa"/>
            <w:tcBorders>
              <w:top w:val="single" w:sz="4" w:space="0" w:color="auto"/>
            </w:tcBorders>
          </w:tcPr>
          <w:p w14:paraId="56DC06C2" w14:textId="77777777" w:rsidR="000D3EEF" w:rsidRPr="007E0D87" w:rsidRDefault="000D3EEF" w:rsidP="00470C41">
            <w:pPr>
              <w:pStyle w:val="TF-TEXTOQUADROCentralizado"/>
            </w:pPr>
          </w:p>
        </w:tc>
        <w:tc>
          <w:tcPr>
            <w:tcW w:w="284" w:type="dxa"/>
            <w:tcBorders>
              <w:top w:val="single" w:sz="4" w:space="0" w:color="auto"/>
            </w:tcBorders>
          </w:tcPr>
          <w:p w14:paraId="51FC2EC5" w14:textId="77777777" w:rsidR="000D3EEF" w:rsidRPr="007E0D87" w:rsidRDefault="000D3EEF" w:rsidP="00470C41">
            <w:pPr>
              <w:pStyle w:val="TF-TEXTOQUADROCentralizado"/>
            </w:pPr>
          </w:p>
        </w:tc>
        <w:tc>
          <w:tcPr>
            <w:tcW w:w="283" w:type="dxa"/>
          </w:tcPr>
          <w:p w14:paraId="529B23CA" w14:textId="77777777" w:rsidR="000D3EEF" w:rsidRPr="007E0D87" w:rsidRDefault="000D3EEF" w:rsidP="00470C41">
            <w:pPr>
              <w:pStyle w:val="TF-TEXTOQUADROCentralizado"/>
            </w:pPr>
          </w:p>
        </w:tc>
      </w:tr>
      <w:tr w:rsidR="000D3EEF" w:rsidRPr="007E0D87" w14:paraId="30A47418" w14:textId="77777777" w:rsidTr="00497823">
        <w:trPr>
          <w:jc w:val="center"/>
        </w:trPr>
        <w:tc>
          <w:tcPr>
            <w:tcW w:w="6374" w:type="dxa"/>
            <w:tcBorders>
              <w:left w:val="single" w:sz="4" w:space="0" w:color="auto"/>
            </w:tcBorders>
          </w:tcPr>
          <w:p w14:paraId="7CE5B6BA" w14:textId="2DAA0DE8" w:rsidR="000D3EEF" w:rsidRDefault="000D3EEF" w:rsidP="00470C41">
            <w:pPr>
              <w:pStyle w:val="TF-TEXTOQUADRO"/>
            </w:pPr>
            <w:r>
              <w:t>definição de ferramentas e métodos para consolidação de bases</w:t>
            </w:r>
          </w:p>
        </w:tc>
        <w:tc>
          <w:tcPr>
            <w:tcW w:w="283" w:type="dxa"/>
            <w:shd w:val="clear" w:color="auto" w:fill="A6A6A6" w:themeFill="background1" w:themeFillShade="A6"/>
          </w:tcPr>
          <w:p w14:paraId="07193DC8" w14:textId="77777777" w:rsidR="000D3EEF" w:rsidRPr="007E0D87" w:rsidRDefault="000D3EEF" w:rsidP="00470C41">
            <w:pPr>
              <w:pStyle w:val="TF-TEXTOQUADROCentralizado"/>
            </w:pPr>
          </w:p>
        </w:tc>
        <w:tc>
          <w:tcPr>
            <w:tcW w:w="284" w:type="dxa"/>
            <w:shd w:val="clear" w:color="auto" w:fill="A6A6A6" w:themeFill="background1" w:themeFillShade="A6"/>
          </w:tcPr>
          <w:p w14:paraId="0E19FAC3" w14:textId="07920011" w:rsidR="000D3EEF" w:rsidRPr="007E0D87" w:rsidRDefault="000D3EEF" w:rsidP="00470C41">
            <w:pPr>
              <w:pStyle w:val="TF-TEXTOQUADROCentralizado"/>
            </w:pPr>
          </w:p>
        </w:tc>
        <w:tc>
          <w:tcPr>
            <w:tcW w:w="284" w:type="dxa"/>
            <w:tcBorders>
              <w:top w:val="single" w:sz="4" w:space="0" w:color="auto"/>
            </w:tcBorders>
            <w:shd w:val="clear" w:color="auto" w:fill="auto"/>
          </w:tcPr>
          <w:p w14:paraId="139FF695" w14:textId="7DCF2060" w:rsidR="000D3EEF" w:rsidRPr="007E0D87" w:rsidRDefault="000D3EEF" w:rsidP="00470C41">
            <w:pPr>
              <w:pStyle w:val="TF-TEXTOQUADROCentralizado"/>
            </w:pPr>
          </w:p>
        </w:tc>
        <w:tc>
          <w:tcPr>
            <w:tcW w:w="283" w:type="dxa"/>
            <w:tcBorders>
              <w:top w:val="single" w:sz="4" w:space="0" w:color="auto"/>
            </w:tcBorders>
            <w:shd w:val="clear" w:color="auto" w:fill="auto"/>
          </w:tcPr>
          <w:p w14:paraId="7AC37317" w14:textId="77777777" w:rsidR="000D3EEF" w:rsidRPr="007E0D87" w:rsidRDefault="000D3EEF" w:rsidP="00470C41">
            <w:pPr>
              <w:pStyle w:val="TF-TEXTOQUADROCentralizado"/>
            </w:pPr>
          </w:p>
        </w:tc>
        <w:tc>
          <w:tcPr>
            <w:tcW w:w="284" w:type="dxa"/>
            <w:tcBorders>
              <w:top w:val="single" w:sz="4" w:space="0" w:color="auto"/>
            </w:tcBorders>
            <w:shd w:val="clear" w:color="auto" w:fill="auto"/>
          </w:tcPr>
          <w:p w14:paraId="372325B4" w14:textId="77777777" w:rsidR="000D3EEF" w:rsidRPr="007E0D87" w:rsidRDefault="000D3EEF" w:rsidP="00470C41">
            <w:pPr>
              <w:pStyle w:val="TF-TEXTOQUADROCentralizado"/>
            </w:pPr>
          </w:p>
        </w:tc>
        <w:tc>
          <w:tcPr>
            <w:tcW w:w="283" w:type="dxa"/>
            <w:tcBorders>
              <w:top w:val="single" w:sz="4" w:space="0" w:color="auto"/>
            </w:tcBorders>
            <w:shd w:val="clear" w:color="auto" w:fill="auto"/>
          </w:tcPr>
          <w:p w14:paraId="5A6A370A" w14:textId="77777777" w:rsidR="000D3EEF" w:rsidRPr="007E0D87" w:rsidRDefault="000D3EEF" w:rsidP="00470C41">
            <w:pPr>
              <w:pStyle w:val="TF-TEXTOQUADROCentralizado"/>
            </w:pPr>
          </w:p>
        </w:tc>
        <w:tc>
          <w:tcPr>
            <w:tcW w:w="284" w:type="dxa"/>
            <w:tcBorders>
              <w:top w:val="single" w:sz="4" w:space="0" w:color="auto"/>
            </w:tcBorders>
          </w:tcPr>
          <w:p w14:paraId="37CE73DE" w14:textId="77777777" w:rsidR="000D3EEF" w:rsidRPr="007E0D87" w:rsidRDefault="000D3EEF" w:rsidP="00470C41">
            <w:pPr>
              <w:pStyle w:val="TF-TEXTOQUADROCentralizado"/>
            </w:pPr>
          </w:p>
        </w:tc>
        <w:tc>
          <w:tcPr>
            <w:tcW w:w="283" w:type="dxa"/>
            <w:tcBorders>
              <w:top w:val="single" w:sz="4" w:space="0" w:color="auto"/>
            </w:tcBorders>
          </w:tcPr>
          <w:p w14:paraId="063FE172" w14:textId="77777777" w:rsidR="000D3EEF" w:rsidRPr="007E0D87" w:rsidRDefault="000D3EEF" w:rsidP="00470C41">
            <w:pPr>
              <w:pStyle w:val="TF-TEXTOQUADROCentralizado"/>
            </w:pPr>
          </w:p>
        </w:tc>
        <w:tc>
          <w:tcPr>
            <w:tcW w:w="284" w:type="dxa"/>
            <w:tcBorders>
              <w:top w:val="single" w:sz="4" w:space="0" w:color="auto"/>
            </w:tcBorders>
          </w:tcPr>
          <w:p w14:paraId="5BB88510" w14:textId="77777777" w:rsidR="000D3EEF" w:rsidRPr="007E0D87" w:rsidRDefault="000D3EEF" w:rsidP="00470C41">
            <w:pPr>
              <w:pStyle w:val="TF-TEXTOQUADROCentralizado"/>
            </w:pPr>
          </w:p>
        </w:tc>
        <w:tc>
          <w:tcPr>
            <w:tcW w:w="283" w:type="dxa"/>
          </w:tcPr>
          <w:p w14:paraId="50D5AEEC" w14:textId="77777777" w:rsidR="000D3EEF" w:rsidRPr="007E0D87" w:rsidRDefault="000D3EEF" w:rsidP="00470C41">
            <w:pPr>
              <w:pStyle w:val="TF-TEXTOQUADROCentralizado"/>
            </w:pPr>
          </w:p>
        </w:tc>
      </w:tr>
      <w:tr w:rsidR="000D3EEF" w:rsidRPr="007E0D87" w14:paraId="59D76CA5" w14:textId="77777777" w:rsidTr="00497823">
        <w:trPr>
          <w:jc w:val="center"/>
        </w:trPr>
        <w:tc>
          <w:tcPr>
            <w:tcW w:w="6374" w:type="dxa"/>
            <w:tcBorders>
              <w:left w:val="single" w:sz="4" w:space="0" w:color="auto"/>
            </w:tcBorders>
          </w:tcPr>
          <w:p w14:paraId="65CD8E89" w14:textId="08018381" w:rsidR="000D3EEF" w:rsidRPr="007E0D87" w:rsidRDefault="000D3EEF" w:rsidP="00470C41">
            <w:pPr>
              <w:pStyle w:val="TF-TEXTOQUADRO"/>
            </w:pPr>
            <w:r>
              <w:t xml:space="preserve">montagem da base de dados </w:t>
            </w:r>
          </w:p>
        </w:tc>
        <w:tc>
          <w:tcPr>
            <w:tcW w:w="283" w:type="dxa"/>
            <w:shd w:val="clear" w:color="auto" w:fill="A6A6A6" w:themeFill="background1" w:themeFillShade="A6"/>
          </w:tcPr>
          <w:p w14:paraId="6A48D7F7" w14:textId="77777777" w:rsidR="000D3EEF" w:rsidRPr="007E0D87" w:rsidRDefault="000D3EEF" w:rsidP="00470C41">
            <w:pPr>
              <w:pStyle w:val="TF-TEXTOQUADROCentralizado"/>
            </w:pPr>
          </w:p>
        </w:tc>
        <w:tc>
          <w:tcPr>
            <w:tcW w:w="284" w:type="dxa"/>
            <w:shd w:val="clear" w:color="auto" w:fill="A6A6A6" w:themeFill="background1" w:themeFillShade="A6"/>
          </w:tcPr>
          <w:p w14:paraId="7BEAD1B6" w14:textId="6AFF96CB" w:rsidR="000D3EEF" w:rsidRPr="007E0D87" w:rsidRDefault="000D3EEF" w:rsidP="00470C41">
            <w:pPr>
              <w:pStyle w:val="TF-TEXTOQUADROCentralizado"/>
            </w:pPr>
          </w:p>
        </w:tc>
        <w:tc>
          <w:tcPr>
            <w:tcW w:w="284" w:type="dxa"/>
            <w:tcBorders>
              <w:bottom w:val="single" w:sz="4" w:space="0" w:color="auto"/>
            </w:tcBorders>
            <w:shd w:val="clear" w:color="auto" w:fill="auto"/>
          </w:tcPr>
          <w:p w14:paraId="7C095452" w14:textId="15B5D64C" w:rsidR="000D3EEF" w:rsidRPr="007E0D87" w:rsidRDefault="000D3EEF" w:rsidP="00470C41">
            <w:pPr>
              <w:pStyle w:val="TF-TEXTOQUADROCentralizado"/>
            </w:pPr>
          </w:p>
        </w:tc>
        <w:tc>
          <w:tcPr>
            <w:tcW w:w="283" w:type="dxa"/>
            <w:tcBorders>
              <w:bottom w:val="single" w:sz="4" w:space="0" w:color="auto"/>
            </w:tcBorders>
            <w:shd w:val="clear" w:color="auto" w:fill="auto"/>
          </w:tcPr>
          <w:p w14:paraId="0CF4BD10" w14:textId="77777777" w:rsidR="000D3EEF" w:rsidRPr="007E0D87" w:rsidRDefault="000D3EEF" w:rsidP="00470C41">
            <w:pPr>
              <w:pStyle w:val="TF-TEXTOQUADROCentralizado"/>
            </w:pPr>
          </w:p>
        </w:tc>
        <w:tc>
          <w:tcPr>
            <w:tcW w:w="284" w:type="dxa"/>
            <w:tcBorders>
              <w:bottom w:val="single" w:sz="4" w:space="0" w:color="auto"/>
            </w:tcBorders>
            <w:shd w:val="clear" w:color="auto" w:fill="auto"/>
          </w:tcPr>
          <w:p w14:paraId="2405B840" w14:textId="77777777" w:rsidR="000D3EEF" w:rsidRPr="007E0D87" w:rsidRDefault="000D3EEF" w:rsidP="00470C41">
            <w:pPr>
              <w:pStyle w:val="TF-TEXTOQUADROCentralizado"/>
            </w:pPr>
          </w:p>
        </w:tc>
        <w:tc>
          <w:tcPr>
            <w:tcW w:w="283" w:type="dxa"/>
            <w:tcBorders>
              <w:bottom w:val="single" w:sz="4" w:space="0" w:color="auto"/>
            </w:tcBorders>
            <w:shd w:val="clear" w:color="auto" w:fill="auto"/>
          </w:tcPr>
          <w:p w14:paraId="0A7A33E3"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0D254DA1" w14:textId="77777777" w:rsidR="000D3EEF" w:rsidRPr="007E0D87" w:rsidRDefault="000D3EEF" w:rsidP="00470C41">
            <w:pPr>
              <w:pStyle w:val="TF-TEXTOQUADROCentralizado"/>
            </w:pPr>
          </w:p>
        </w:tc>
        <w:tc>
          <w:tcPr>
            <w:tcW w:w="283" w:type="dxa"/>
            <w:tcBorders>
              <w:bottom w:val="single" w:sz="4" w:space="0" w:color="auto"/>
            </w:tcBorders>
            <w:shd w:val="clear" w:color="auto" w:fill="FFFFFF" w:themeFill="background1"/>
          </w:tcPr>
          <w:p w14:paraId="6B1FDBDF"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4042F7AB" w14:textId="77777777" w:rsidR="000D3EEF" w:rsidRPr="007E0D87" w:rsidRDefault="000D3EEF" w:rsidP="00470C41">
            <w:pPr>
              <w:pStyle w:val="TF-TEXTOQUADROCentralizado"/>
            </w:pPr>
          </w:p>
        </w:tc>
        <w:tc>
          <w:tcPr>
            <w:tcW w:w="283" w:type="dxa"/>
            <w:shd w:val="clear" w:color="auto" w:fill="FFFFFF" w:themeFill="background1"/>
          </w:tcPr>
          <w:p w14:paraId="6424261F" w14:textId="77777777" w:rsidR="000D3EEF" w:rsidRPr="007E0D87" w:rsidRDefault="000D3EEF" w:rsidP="00470C41">
            <w:pPr>
              <w:pStyle w:val="TF-TEXTOQUADROCentralizado"/>
            </w:pPr>
          </w:p>
        </w:tc>
      </w:tr>
      <w:tr w:rsidR="000D3EEF" w:rsidRPr="007E0D87" w14:paraId="1CB68202" w14:textId="77777777" w:rsidTr="00497823">
        <w:trPr>
          <w:jc w:val="center"/>
        </w:trPr>
        <w:tc>
          <w:tcPr>
            <w:tcW w:w="6374" w:type="dxa"/>
            <w:tcBorders>
              <w:left w:val="single" w:sz="4" w:space="0" w:color="auto"/>
            </w:tcBorders>
          </w:tcPr>
          <w:p w14:paraId="5A52A2EC" w14:textId="3263056A" w:rsidR="000D3EEF" w:rsidRDefault="000D3EEF" w:rsidP="00470C41">
            <w:pPr>
              <w:pStyle w:val="TF-TEXTOQUADRO"/>
            </w:pPr>
            <w:r>
              <w:t>tratamento de dados</w:t>
            </w:r>
          </w:p>
        </w:tc>
        <w:tc>
          <w:tcPr>
            <w:tcW w:w="283" w:type="dxa"/>
            <w:shd w:val="clear" w:color="auto" w:fill="auto"/>
          </w:tcPr>
          <w:p w14:paraId="71231C3F" w14:textId="77777777" w:rsidR="000D3EEF" w:rsidRPr="007E0D87" w:rsidRDefault="000D3EEF" w:rsidP="00470C41">
            <w:pPr>
              <w:pStyle w:val="TF-TEXTOQUADROCentralizado"/>
            </w:pPr>
          </w:p>
        </w:tc>
        <w:tc>
          <w:tcPr>
            <w:tcW w:w="284" w:type="dxa"/>
            <w:shd w:val="clear" w:color="auto" w:fill="auto"/>
          </w:tcPr>
          <w:p w14:paraId="07907C25" w14:textId="7303BAD3" w:rsidR="000D3EEF" w:rsidRPr="007E0D87" w:rsidRDefault="000D3EEF" w:rsidP="00470C41">
            <w:pPr>
              <w:pStyle w:val="TF-TEXTOQUADROCentralizado"/>
            </w:pPr>
          </w:p>
        </w:tc>
        <w:tc>
          <w:tcPr>
            <w:tcW w:w="284" w:type="dxa"/>
            <w:tcBorders>
              <w:bottom w:val="single" w:sz="4" w:space="0" w:color="auto"/>
            </w:tcBorders>
            <w:shd w:val="clear" w:color="auto" w:fill="A6A6A6" w:themeFill="background1" w:themeFillShade="A6"/>
          </w:tcPr>
          <w:p w14:paraId="2F411E76" w14:textId="7A7C247B" w:rsidR="000D3EEF" w:rsidRPr="007E0D87" w:rsidRDefault="000D3EEF" w:rsidP="00470C41">
            <w:pPr>
              <w:pStyle w:val="TF-TEXTOQUADROCentralizado"/>
            </w:pPr>
          </w:p>
        </w:tc>
        <w:tc>
          <w:tcPr>
            <w:tcW w:w="283" w:type="dxa"/>
            <w:tcBorders>
              <w:bottom w:val="single" w:sz="4" w:space="0" w:color="auto"/>
            </w:tcBorders>
            <w:shd w:val="clear" w:color="auto" w:fill="A5A5A5" w:themeFill="accent3"/>
          </w:tcPr>
          <w:p w14:paraId="703A6FD4" w14:textId="77777777" w:rsidR="000D3EEF" w:rsidRPr="007E0D87" w:rsidRDefault="000D3EEF" w:rsidP="00470C41">
            <w:pPr>
              <w:pStyle w:val="TF-TEXTOQUADROCentralizado"/>
            </w:pPr>
          </w:p>
        </w:tc>
        <w:tc>
          <w:tcPr>
            <w:tcW w:w="284" w:type="dxa"/>
            <w:tcBorders>
              <w:bottom w:val="single" w:sz="4" w:space="0" w:color="auto"/>
            </w:tcBorders>
            <w:shd w:val="clear" w:color="auto" w:fill="auto"/>
          </w:tcPr>
          <w:p w14:paraId="0CE1057D" w14:textId="77777777" w:rsidR="000D3EEF" w:rsidRPr="007E0D87" w:rsidRDefault="000D3EEF" w:rsidP="00470C41">
            <w:pPr>
              <w:pStyle w:val="TF-TEXTOQUADROCentralizado"/>
            </w:pPr>
          </w:p>
        </w:tc>
        <w:tc>
          <w:tcPr>
            <w:tcW w:w="283" w:type="dxa"/>
            <w:tcBorders>
              <w:bottom w:val="single" w:sz="4" w:space="0" w:color="auto"/>
            </w:tcBorders>
            <w:shd w:val="clear" w:color="auto" w:fill="auto"/>
          </w:tcPr>
          <w:p w14:paraId="2F9C4E6C"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1A79600D" w14:textId="77777777" w:rsidR="000D3EEF" w:rsidRPr="007E0D87" w:rsidRDefault="000D3EEF" w:rsidP="00470C41">
            <w:pPr>
              <w:pStyle w:val="TF-TEXTOQUADROCentralizado"/>
            </w:pPr>
          </w:p>
        </w:tc>
        <w:tc>
          <w:tcPr>
            <w:tcW w:w="283" w:type="dxa"/>
            <w:tcBorders>
              <w:bottom w:val="single" w:sz="4" w:space="0" w:color="auto"/>
            </w:tcBorders>
            <w:shd w:val="clear" w:color="auto" w:fill="FFFFFF" w:themeFill="background1"/>
          </w:tcPr>
          <w:p w14:paraId="3D668BE5"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22119A5F" w14:textId="77777777" w:rsidR="000D3EEF" w:rsidRPr="007E0D87" w:rsidRDefault="000D3EEF" w:rsidP="00470C41">
            <w:pPr>
              <w:pStyle w:val="TF-TEXTOQUADROCentralizado"/>
            </w:pPr>
          </w:p>
        </w:tc>
        <w:tc>
          <w:tcPr>
            <w:tcW w:w="283" w:type="dxa"/>
            <w:shd w:val="clear" w:color="auto" w:fill="FFFFFF" w:themeFill="background1"/>
          </w:tcPr>
          <w:p w14:paraId="185C019C" w14:textId="77777777" w:rsidR="000D3EEF" w:rsidRPr="007E0D87" w:rsidRDefault="000D3EEF" w:rsidP="00470C41">
            <w:pPr>
              <w:pStyle w:val="TF-TEXTOQUADROCentralizado"/>
            </w:pPr>
          </w:p>
        </w:tc>
      </w:tr>
      <w:tr w:rsidR="000D3EEF" w:rsidRPr="007E0D87" w14:paraId="02622124" w14:textId="77777777" w:rsidTr="00497823">
        <w:trPr>
          <w:jc w:val="center"/>
        </w:trPr>
        <w:tc>
          <w:tcPr>
            <w:tcW w:w="6374" w:type="dxa"/>
            <w:tcBorders>
              <w:left w:val="single" w:sz="4" w:space="0" w:color="auto"/>
            </w:tcBorders>
          </w:tcPr>
          <w:p w14:paraId="386FD9AC" w14:textId="15C41803" w:rsidR="000D3EEF" w:rsidRPr="007E0D87" w:rsidRDefault="000D3EEF" w:rsidP="00470C41">
            <w:pPr>
              <w:pStyle w:val="TF-TEXTOQUADRO"/>
            </w:pPr>
            <w:r>
              <w:t xml:space="preserve">definição do cálculo do potencial </w:t>
            </w:r>
            <w:r w:rsidR="00474BED">
              <w:t>de investimento</w:t>
            </w:r>
            <w:r>
              <w:t xml:space="preserve"> </w:t>
            </w:r>
            <w:r w:rsidR="00474BED">
              <w:t>n</w:t>
            </w:r>
            <w:r>
              <w:t>a região</w:t>
            </w:r>
          </w:p>
        </w:tc>
        <w:tc>
          <w:tcPr>
            <w:tcW w:w="283" w:type="dxa"/>
            <w:shd w:val="clear" w:color="auto" w:fill="auto"/>
          </w:tcPr>
          <w:p w14:paraId="47AA802B" w14:textId="77777777" w:rsidR="000D3EEF" w:rsidRPr="007E0D87" w:rsidRDefault="000D3EEF" w:rsidP="00470C41">
            <w:pPr>
              <w:pStyle w:val="TF-TEXTOQUADROCentralizado"/>
            </w:pPr>
          </w:p>
        </w:tc>
        <w:tc>
          <w:tcPr>
            <w:tcW w:w="284" w:type="dxa"/>
            <w:shd w:val="clear" w:color="auto" w:fill="auto"/>
          </w:tcPr>
          <w:p w14:paraId="488B8DD1" w14:textId="31C758E8" w:rsidR="000D3EEF" w:rsidRPr="007E0D87" w:rsidRDefault="000D3EEF" w:rsidP="00470C41">
            <w:pPr>
              <w:pStyle w:val="TF-TEXTOQUADROCentralizado"/>
            </w:pPr>
          </w:p>
        </w:tc>
        <w:tc>
          <w:tcPr>
            <w:tcW w:w="284" w:type="dxa"/>
            <w:shd w:val="clear" w:color="auto" w:fill="auto"/>
          </w:tcPr>
          <w:p w14:paraId="1FE1E546" w14:textId="4CF75BDA" w:rsidR="000D3EEF" w:rsidRPr="007E0D87" w:rsidRDefault="000D3EEF" w:rsidP="00470C41">
            <w:pPr>
              <w:pStyle w:val="TF-TEXTOQUADROCentralizado"/>
            </w:pPr>
          </w:p>
        </w:tc>
        <w:tc>
          <w:tcPr>
            <w:tcW w:w="283" w:type="dxa"/>
            <w:shd w:val="clear" w:color="auto" w:fill="A5A5A5" w:themeFill="accent3"/>
          </w:tcPr>
          <w:p w14:paraId="382575B0" w14:textId="77777777" w:rsidR="000D3EEF" w:rsidRPr="007E0D87" w:rsidRDefault="000D3EEF" w:rsidP="00470C41">
            <w:pPr>
              <w:pStyle w:val="TF-TEXTOQUADROCentralizado"/>
            </w:pPr>
          </w:p>
        </w:tc>
        <w:tc>
          <w:tcPr>
            <w:tcW w:w="284" w:type="dxa"/>
            <w:shd w:val="clear" w:color="auto" w:fill="A5A5A5" w:themeFill="accent3"/>
          </w:tcPr>
          <w:p w14:paraId="1020B0D0" w14:textId="77777777" w:rsidR="000D3EEF" w:rsidRPr="007E0D87" w:rsidRDefault="000D3EEF" w:rsidP="00470C41">
            <w:pPr>
              <w:pStyle w:val="TF-TEXTOQUADROCentralizado"/>
            </w:pPr>
          </w:p>
        </w:tc>
        <w:tc>
          <w:tcPr>
            <w:tcW w:w="283" w:type="dxa"/>
            <w:shd w:val="clear" w:color="auto" w:fill="A5A5A5" w:themeFill="accent3"/>
          </w:tcPr>
          <w:p w14:paraId="512BE72A" w14:textId="77777777" w:rsidR="000D3EEF" w:rsidRPr="007E0D87" w:rsidRDefault="000D3EEF" w:rsidP="00470C41">
            <w:pPr>
              <w:pStyle w:val="TF-TEXTOQUADROCentralizado"/>
            </w:pPr>
          </w:p>
        </w:tc>
        <w:tc>
          <w:tcPr>
            <w:tcW w:w="284" w:type="dxa"/>
            <w:shd w:val="clear" w:color="auto" w:fill="FFFFFF" w:themeFill="background1"/>
          </w:tcPr>
          <w:p w14:paraId="1C501AAA" w14:textId="77777777" w:rsidR="000D3EEF" w:rsidRPr="007E0D87" w:rsidRDefault="000D3EEF" w:rsidP="00470C41">
            <w:pPr>
              <w:pStyle w:val="TF-TEXTOQUADROCentralizado"/>
            </w:pPr>
          </w:p>
        </w:tc>
        <w:tc>
          <w:tcPr>
            <w:tcW w:w="283" w:type="dxa"/>
            <w:shd w:val="clear" w:color="auto" w:fill="FFFFFF" w:themeFill="background1"/>
          </w:tcPr>
          <w:p w14:paraId="481BAE85" w14:textId="77777777" w:rsidR="000D3EEF" w:rsidRPr="007E0D87" w:rsidRDefault="000D3EEF" w:rsidP="00470C41">
            <w:pPr>
              <w:pStyle w:val="TF-TEXTOQUADROCentralizado"/>
            </w:pPr>
          </w:p>
        </w:tc>
        <w:tc>
          <w:tcPr>
            <w:tcW w:w="284" w:type="dxa"/>
            <w:shd w:val="clear" w:color="auto" w:fill="FFFFFF" w:themeFill="background1"/>
          </w:tcPr>
          <w:p w14:paraId="6902F816" w14:textId="77777777" w:rsidR="000D3EEF" w:rsidRPr="007E0D87" w:rsidRDefault="000D3EEF" w:rsidP="00470C41">
            <w:pPr>
              <w:pStyle w:val="TF-TEXTOQUADROCentralizado"/>
            </w:pPr>
          </w:p>
        </w:tc>
        <w:tc>
          <w:tcPr>
            <w:tcW w:w="283" w:type="dxa"/>
            <w:shd w:val="clear" w:color="auto" w:fill="FFFFFF" w:themeFill="background1"/>
          </w:tcPr>
          <w:p w14:paraId="31F440AE" w14:textId="77777777" w:rsidR="000D3EEF" w:rsidRPr="007E0D87" w:rsidRDefault="000D3EEF" w:rsidP="00470C41">
            <w:pPr>
              <w:pStyle w:val="TF-TEXTOQUADROCentralizado"/>
            </w:pPr>
          </w:p>
        </w:tc>
      </w:tr>
      <w:tr w:rsidR="000D3EEF" w:rsidRPr="007E0D87" w14:paraId="1499E03C" w14:textId="77777777" w:rsidTr="00497823">
        <w:trPr>
          <w:jc w:val="center"/>
        </w:trPr>
        <w:tc>
          <w:tcPr>
            <w:tcW w:w="6374" w:type="dxa"/>
            <w:tcBorders>
              <w:left w:val="single" w:sz="4" w:space="0" w:color="auto"/>
            </w:tcBorders>
          </w:tcPr>
          <w:p w14:paraId="790B88D4" w14:textId="6EFC5AA2" w:rsidR="000D3EEF" w:rsidRDefault="003A34CD" w:rsidP="20896766">
            <w:pPr>
              <w:pStyle w:val="TF-TEXTOQUADRO"/>
              <w:spacing w:line="259" w:lineRule="auto"/>
            </w:pPr>
            <w:r>
              <w:t>i</w:t>
            </w:r>
            <w:r w:rsidR="000D3EEF">
              <w:t>mplementação</w:t>
            </w:r>
          </w:p>
        </w:tc>
        <w:tc>
          <w:tcPr>
            <w:tcW w:w="283" w:type="dxa"/>
            <w:shd w:val="clear" w:color="auto" w:fill="auto"/>
          </w:tcPr>
          <w:p w14:paraId="2AF91C81" w14:textId="77777777" w:rsidR="000D3EEF" w:rsidRPr="007E0D87" w:rsidRDefault="000D3EEF" w:rsidP="00470C41">
            <w:pPr>
              <w:pStyle w:val="TF-TEXTOQUADROCentralizado"/>
            </w:pPr>
          </w:p>
        </w:tc>
        <w:tc>
          <w:tcPr>
            <w:tcW w:w="284" w:type="dxa"/>
            <w:shd w:val="clear" w:color="auto" w:fill="auto"/>
          </w:tcPr>
          <w:p w14:paraId="36991804" w14:textId="14FF8E0C" w:rsidR="000D3EEF" w:rsidRPr="007E0D87" w:rsidRDefault="000D3EEF" w:rsidP="00470C41">
            <w:pPr>
              <w:pStyle w:val="TF-TEXTOQUADROCentralizado"/>
            </w:pPr>
          </w:p>
        </w:tc>
        <w:tc>
          <w:tcPr>
            <w:tcW w:w="284" w:type="dxa"/>
            <w:shd w:val="clear" w:color="auto" w:fill="auto"/>
          </w:tcPr>
          <w:p w14:paraId="4A8D2174" w14:textId="2CCC59AD" w:rsidR="000D3EEF" w:rsidRPr="007E0D87" w:rsidRDefault="000D3EEF" w:rsidP="00470C41">
            <w:pPr>
              <w:pStyle w:val="TF-TEXTOQUADROCentralizado"/>
            </w:pPr>
          </w:p>
        </w:tc>
        <w:tc>
          <w:tcPr>
            <w:tcW w:w="283" w:type="dxa"/>
            <w:shd w:val="clear" w:color="auto" w:fill="A5A5A5" w:themeFill="accent3"/>
          </w:tcPr>
          <w:p w14:paraId="23494379" w14:textId="77777777" w:rsidR="000D3EEF" w:rsidRPr="007E0D87" w:rsidRDefault="000D3EEF" w:rsidP="00470C41">
            <w:pPr>
              <w:pStyle w:val="TF-TEXTOQUADROCentralizado"/>
            </w:pPr>
          </w:p>
        </w:tc>
        <w:tc>
          <w:tcPr>
            <w:tcW w:w="284" w:type="dxa"/>
            <w:shd w:val="clear" w:color="auto" w:fill="A5A5A5" w:themeFill="accent3"/>
          </w:tcPr>
          <w:p w14:paraId="4CAE34C0" w14:textId="77777777" w:rsidR="000D3EEF" w:rsidRPr="007E0D87" w:rsidRDefault="000D3EEF" w:rsidP="00470C41">
            <w:pPr>
              <w:pStyle w:val="TF-TEXTOQUADROCentralizado"/>
            </w:pPr>
          </w:p>
        </w:tc>
        <w:tc>
          <w:tcPr>
            <w:tcW w:w="283" w:type="dxa"/>
            <w:shd w:val="clear" w:color="auto" w:fill="A5A5A5" w:themeFill="accent3"/>
          </w:tcPr>
          <w:p w14:paraId="522A81A4" w14:textId="77777777" w:rsidR="000D3EEF" w:rsidRPr="007E0D87" w:rsidRDefault="000D3EEF" w:rsidP="00470C41">
            <w:pPr>
              <w:pStyle w:val="TF-TEXTOQUADROCentralizado"/>
            </w:pPr>
          </w:p>
        </w:tc>
        <w:tc>
          <w:tcPr>
            <w:tcW w:w="284" w:type="dxa"/>
            <w:shd w:val="clear" w:color="auto" w:fill="FFFFFF" w:themeFill="background1"/>
          </w:tcPr>
          <w:p w14:paraId="43BC4CE4" w14:textId="77777777" w:rsidR="000D3EEF" w:rsidRPr="007E0D87" w:rsidRDefault="000D3EEF" w:rsidP="00470C41">
            <w:pPr>
              <w:pStyle w:val="TF-TEXTOQUADROCentralizado"/>
            </w:pPr>
          </w:p>
        </w:tc>
        <w:tc>
          <w:tcPr>
            <w:tcW w:w="283" w:type="dxa"/>
            <w:shd w:val="clear" w:color="auto" w:fill="FFFFFF" w:themeFill="background1"/>
          </w:tcPr>
          <w:p w14:paraId="29DE9847" w14:textId="77777777" w:rsidR="000D3EEF" w:rsidRPr="007E0D87" w:rsidRDefault="000D3EEF" w:rsidP="00470C41">
            <w:pPr>
              <w:pStyle w:val="TF-TEXTOQUADROCentralizado"/>
            </w:pPr>
          </w:p>
        </w:tc>
        <w:tc>
          <w:tcPr>
            <w:tcW w:w="284" w:type="dxa"/>
            <w:shd w:val="clear" w:color="auto" w:fill="FFFFFF" w:themeFill="background1"/>
          </w:tcPr>
          <w:p w14:paraId="5B84A047" w14:textId="77777777" w:rsidR="000D3EEF" w:rsidRPr="007E0D87" w:rsidRDefault="000D3EEF" w:rsidP="00470C41">
            <w:pPr>
              <w:pStyle w:val="TF-TEXTOQUADROCentralizado"/>
            </w:pPr>
          </w:p>
        </w:tc>
        <w:tc>
          <w:tcPr>
            <w:tcW w:w="283" w:type="dxa"/>
            <w:shd w:val="clear" w:color="auto" w:fill="FFFFFF" w:themeFill="background1"/>
          </w:tcPr>
          <w:p w14:paraId="0A059E63" w14:textId="77777777" w:rsidR="000D3EEF" w:rsidRPr="007E0D87" w:rsidRDefault="000D3EEF" w:rsidP="00470C41">
            <w:pPr>
              <w:pStyle w:val="TF-TEXTOQUADROCentralizado"/>
            </w:pPr>
          </w:p>
        </w:tc>
      </w:tr>
      <w:tr w:rsidR="000D3EEF" w:rsidRPr="007E0D87" w14:paraId="0351ADA1" w14:textId="77777777" w:rsidTr="00497823">
        <w:trPr>
          <w:jc w:val="center"/>
        </w:trPr>
        <w:tc>
          <w:tcPr>
            <w:tcW w:w="6374" w:type="dxa"/>
            <w:tcBorders>
              <w:left w:val="single" w:sz="4" w:space="0" w:color="auto"/>
            </w:tcBorders>
          </w:tcPr>
          <w:p w14:paraId="72D86215" w14:textId="259DE7D3" w:rsidR="000D3EEF" w:rsidRDefault="000D3EEF" w:rsidP="00470C41">
            <w:pPr>
              <w:pStyle w:val="TF-TEXTOQUADRO"/>
            </w:pPr>
            <w:r>
              <w:t xml:space="preserve">testes do cálculo do potencial </w:t>
            </w:r>
            <w:r w:rsidR="00474BED">
              <w:t>de investimento</w:t>
            </w:r>
            <w:r>
              <w:t xml:space="preserve"> </w:t>
            </w:r>
            <w:r w:rsidR="00474BED">
              <w:t>n</w:t>
            </w:r>
            <w:r>
              <w:t>a região</w:t>
            </w:r>
          </w:p>
        </w:tc>
        <w:tc>
          <w:tcPr>
            <w:tcW w:w="283" w:type="dxa"/>
            <w:shd w:val="clear" w:color="auto" w:fill="auto"/>
          </w:tcPr>
          <w:p w14:paraId="2AFBB29A" w14:textId="77777777" w:rsidR="000D3EEF" w:rsidRPr="007E0D87" w:rsidRDefault="000D3EEF" w:rsidP="00470C41">
            <w:pPr>
              <w:pStyle w:val="TF-TEXTOQUADROCentralizado"/>
            </w:pPr>
          </w:p>
        </w:tc>
        <w:tc>
          <w:tcPr>
            <w:tcW w:w="284" w:type="dxa"/>
            <w:shd w:val="clear" w:color="auto" w:fill="auto"/>
          </w:tcPr>
          <w:p w14:paraId="3A51F56B" w14:textId="4AA80604" w:rsidR="000D3EEF" w:rsidRPr="007E0D87" w:rsidRDefault="000D3EEF" w:rsidP="00470C41">
            <w:pPr>
              <w:pStyle w:val="TF-TEXTOQUADROCentralizado"/>
            </w:pPr>
          </w:p>
        </w:tc>
        <w:tc>
          <w:tcPr>
            <w:tcW w:w="284" w:type="dxa"/>
            <w:shd w:val="clear" w:color="auto" w:fill="auto"/>
          </w:tcPr>
          <w:p w14:paraId="427DFF54" w14:textId="2A3B26F3" w:rsidR="000D3EEF" w:rsidRPr="007E0D87" w:rsidRDefault="000D3EEF" w:rsidP="00470C41">
            <w:pPr>
              <w:pStyle w:val="TF-TEXTOQUADROCentralizado"/>
            </w:pPr>
          </w:p>
        </w:tc>
        <w:tc>
          <w:tcPr>
            <w:tcW w:w="283" w:type="dxa"/>
            <w:shd w:val="clear" w:color="auto" w:fill="A5A5A5" w:themeFill="accent3"/>
          </w:tcPr>
          <w:p w14:paraId="76B91287" w14:textId="77777777" w:rsidR="000D3EEF" w:rsidRPr="007E0D87" w:rsidRDefault="000D3EEF" w:rsidP="00470C41">
            <w:pPr>
              <w:pStyle w:val="TF-TEXTOQUADROCentralizado"/>
            </w:pPr>
          </w:p>
        </w:tc>
        <w:tc>
          <w:tcPr>
            <w:tcW w:w="284" w:type="dxa"/>
            <w:shd w:val="clear" w:color="auto" w:fill="A5A5A5" w:themeFill="accent3"/>
          </w:tcPr>
          <w:p w14:paraId="3508BD27" w14:textId="77777777" w:rsidR="000D3EEF" w:rsidRPr="007E0D87" w:rsidRDefault="000D3EEF" w:rsidP="00470C41">
            <w:pPr>
              <w:pStyle w:val="TF-TEXTOQUADROCentralizado"/>
            </w:pPr>
          </w:p>
        </w:tc>
        <w:tc>
          <w:tcPr>
            <w:tcW w:w="283" w:type="dxa"/>
            <w:shd w:val="clear" w:color="auto" w:fill="A5A5A5" w:themeFill="accent3"/>
          </w:tcPr>
          <w:p w14:paraId="2B4D619A" w14:textId="77777777" w:rsidR="000D3EEF" w:rsidRPr="007E0D87" w:rsidRDefault="000D3EEF" w:rsidP="00470C41">
            <w:pPr>
              <w:pStyle w:val="TF-TEXTOQUADROCentralizado"/>
            </w:pPr>
          </w:p>
        </w:tc>
        <w:tc>
          <w:tcPr>
            <w:tcW w:w="284" w:type="dxa"/>
            <w:shd w:val="clear" w:color="auto" w:fill="A5A5A5" w:themeFill="accent3"/>
          </w:tcPr>
          <w:p w14:paraId="52A62204" w14:textId="77777777" w:rsidR="000D3EEF" w:rsidRPr="007E0D87" w:rsidRDefault="000D3EEF" w:rsidP="00470C41">
            <w:pPr>
              <w:pStyle w:val="TF-TEXTOQUADROCentralizado"/>
            </w:pPr>
          </w:p>
        </w:tc>
        <w:tc>
          <w:tcPr>
            <w:tcW w:w="283" w:type="dxa"/>
            <w:shd w:val="clear" w:color="auto" w:fill="A5A5A5" w:themeFill="accent3"/>
          </w:tcPr>
          <w:p w14:paraId="4A73E1D2" w14:textId="77777777" w:rsidR="000D3EEF" w:rsidRPr="007E0D87" w:rsidRDefault="000D3EEF" w:rsidP="00470C41">
            <w:pPr>
              <w:pStyle w:val="TF-TEXTOQUADROCentralizado"/>
            </w:pPr>
          </w:p>
        </w:tc>
        <w:tc>
          <w:tcPr>
            <w:tcW w:w="284" w:type="dxa"/>
            <w:shd w:val="clear" w:color="auto" w:fill="A6A6A6" w:themeFill="background1" w:themeFillShade="A6"/>
          </w:tcPr>
          <w:p w14:paraId="5AAB247B" w14:textId="77777777" w:rsidR="000D3EEF" w:rsidRPr="007E0D87" w:rsidRDefault="000D3EEF" w:rsidP="00470C41">
            <w:pPr>
              <w:pStyle w:val="TF-TEXTOQUADROCentralizado"/>
            </w:pPr>
          </w:p>
        </w:tc>
        <w:tc>
          <w:tcPr>
            <w:tcW w:w="283" w:type="dxa"/>
            <w:shd w:val="clear" w:color="auto" w:fill="FFFFFF" w:themeFill="background1"/>
          </w:tcPr>
          <w:p w14:paraId="72A371CD" w14:textId="77777777" w:rsidR="000D3EEF" w:rsidRPr="007E0D87" w:rsidRDefault="000D3EEF" w:rsidP="00470C41">
            <w:pPr>
              <w:pStyle w:val="TF-TEXTOQUADROCentralizado"/>
            </w:pPr>
          </w:p>
        </w:tc>
      </w:tr>
      <w:tr w:rsidR="000D3EEF" w:rsidRPr="007E0D87" w14:paraId="33328898" w14:textId="77777777" w:rsidTr="00497823">
        <w:trPr>
          <w:jc w:val="center"/>
        </w:trPr>
        <w:tc>
          <w:tcPr>
            <w:tcW w:w="6374" w:type="dxa"/>
            <w:tcBorders>
              <w:left w:val="single" w:sz="4" w:space="0" w:color="auto"/>
            </w:tcBorders>
          </w:tcPr>
          <w:p w14:paraId="7AF0D908" w14:textId="1692BAA4" w:rsidR="000D3EEF" w:rsidRDefault="000D3EEF" w:rsidP="00470C41">
            <w:pPr>
              <w:pStyle w:val="TF-TEXTOQUADRO"/>
            </w:pPr>
            <w:r w:rsidRPr="20896766">
              <w:rPr>
                <w:color w:val="000000" w:themeColor="text1"/>
              </w:rPr>
              <w:t>elicitação de requisitos da aplicação web</w:t>
            </w:r>
          </w:p>
        </w:tc>
        <w:tc>
          <w:tcPr>
            <w:tcW w:w="283" w:type="dxa"/>
            <w:shd w:val="clear" w:color="auto" w:fill="auto"/>
          </w:tcPr>
          <w:p w14:paraId="22E51D76" w14:textId="77777777" w:rsidR="000D3EEF" w:rsidRPr="007E0D87" w:rsidRDefault="000D3EEF" w:rsidP="00470C41">
            <w:pPr>
              <w:pStyle w:val="TF-TEXTOQUADROCentralizado"/>
            </w:pPr>
          </w:p>
        </w:tc>
        <w:tc>
          <w:tcPr>
            <w:tcW w:w="284" w:type="dxa"/>
            <w:shd w:val="clear" w:color="auto" w:fill="auto"/>
          </w:tcPr>
          <w:p w14:paraId="56AE804E" w14:textId="3B64BE4B" w:rsidR="000D3EEF" w:rsidRPr="007E0D87" w:rsidRDefault="000D3EEF" w:rsidP="00470C41">
            <w:pPr>
              <w:pStyle w:val="TF-TEXTOQUADROCentralizado"/>
            </w:pPr>
          </w:p>
        </w:tc>
        <w:tc>
          <w:tcPr>
            <w:tcW w:w="284" w:type="dxa"/>
            <w:shd w:val="clear" w:color="auto" w:fill="auto"/>
          </w:tcPr>
          <w:p w14:paraId="04C2F109" w14:textId="7540EC19" w:rsidR="000D3EEF" w:rsidRPr="007E0D87" w:rsidRDefault="000D3EEF" w:rsidP="00470C41">
            <w:pPr>
              <w:pStyle w:val="TF-TEXTOQUADROCentralizado"/>
            </w:pPr>
          </w:p>
        </w:tc>
        <w:tc>
          <w:tcPr>
            <w:tcW w:w="283" w:type="dxa"/>
            <w:shd w:val="clear" w:color="auto" w:fill="auto"/>
          </w:tcPr>
          <w:p w14:paraId="45A593C0" w14:textId="77777777" w:rsidR="000D3EEF" w:rsidRPr="007E0D87" w:rsidRDefault="000D3EEF" w:rsidP="00470C41">
            <w:pPr>
              <w:pStyle w:val="TF-TEXTOQUADROCentralizado"/>
            </w:pPr>
          </w:p>
        </w:tc>
        <w:tc>
          <w:tcPr>
            <w:tcW w:w="284" w:type="dxa"/>
            <w:shd w:val="clear" w:color="auto" w:fill="auto"/>
          </w:tcPr>
          <w:p w14:paraId="7C221067" w14:textId="77777777" w:rsidR="000D3EEF" w:rsidRPr="007E0D87" w:rsidRDefault="000D3EEF" w:rsidP="00470C41">
            <w:pPr>
              <w:pStyle w:val="TF-TEXTOQUADROCentralizado"/>
            </w:pPr>
          </w:p>
        </w:tc>
        <w:tc>
          <w:tcPr>
            <w:tcW w:w="283" w:type="dxa"/>
            <w:shd w:val="clear" w:color="auto" w:fill="A5A5A5" w:themeFill="accent3"/>
          </w:tcPr>
          <w:p w14:paraId="41DC2F96" w14:textId="77777777" w:rsidR="000D3EEF" w:rsidRPr="007E0D87" w:rsidRDefault="000D3EEF" w:rsidP="00470C41">
            <w:pPr>
              <w:pStyle w:val="TF-TEXTOQUADROCentralizado"/>
            </w:pPr>
          </w:p>
        </w:tc>
        <w:tc>
          <w:tcPr>
            <w:tcW w:w="284" w:type="dxa"/>
            <w:shd w:val="clear" w:color="auto" w:fill="A5A5A5" w:themeFill="accent3"/>
          </w:tcPr>
          <w:p w14:paraId="371A642F" w14:textId="77777777" w:rsidR="000D3EEF" w:rsidRPr="007E0D87" w:rsidRDefault="000D3EEF" w:rsidP="00470C41">
            <w:pPr>
              <w:pStyle w:val="TF-TEXTOQUADROCentralizado"/>
            </w:pPr>
          </w:p>
        </w:tc>
        <w:tc>
          <w:tcPr>
            <w:tcW w:w="283" w:type="dxa"/>
            <w:shd w:val="clear" w:color="auto" w:fill="A5A5A5" w:themeFill="accent3"/>
          </w:tcPr>
          <w:p w14:paraId="0A823EFC" w14:textId="77777777" w:rsidR="000D3EEF" w:rsidRPr="007E0D87" w:rsidRDefault="000D3EEF" w:rsidP="00470C41">
            <w:pPr>
              <w:pStyle w:val="TF-TEXTOQUADROCentralizado"/>
            </w:pPr>
          </w:p>
        </w:tc>
        <w:tc>
          <w:tcPr>
            <w:tcW w:w="284" w:type="dxa"/>
            <w:shd w:val="clear" w:color="auto" w:fill="FFFFFF" w:themeFill="background1"/>
          </w:tcPr>
          <w:p w14:paraId="41B71034" w14:textId="77777777" w:rsidR="000D3EEF" w:rsidRPr="007E0D87" w:rsidRDefault="000D3EEF" w:rsidP="00470C41">
            <w:pPr>
              <w:pStyle w:val="TF-TEXTOQUADROCentralizado"/>
            </w:pPr>
          </w:p>
        </w:tc>
        <w:tc>
          <w:tcPr>
            <w:tcW w:w="283" w:type="dxa"/>
            <w:shd w:val="clear" w:color="auto" w:fill="FFFFFF" w:themeFill="background1"/>
          </w:tcPr>
          <w:p w14:paraId="26F57FBF" w14:textId="77777777" w:rsidR="000D3EEF" w:rsidRPr="007E0D87" w:rsidRDefault="000D3EEF" w:rsidP="00470C41">
            <w:pPr>
              <w:pStyle w:val="TF-TEXTOQUADROCentralizado"/>
            </w:pPr>
          </w:p>
        </w:tc>
      </w:tr>
      <w:tr w:rsidR="000D3EEF" w:rsidRPr="007E0D87" w14:paraId="406C4990" w14:textId="77777777" w:rsidTr="00497823">
        <w:trPr>
          <w:jc w:val="center"/>
        </w:trPr>
        <w:tc>
          <w:tcPr>
            <w:tcW w:w="6374" w:type="dxa"/>
            <w:tcBorders>
              <w:left w:val="single" w:sz="4" w:space="0" w:color="auto"/>
            </w:tcBorders>
          </w:tcPr>
          <w:p w14:paraId="2EF0D4DB" w14:textId="462C4D1B" w:rsidR="000D3EEF" w:rsidRDefault="000D3EEF" w:rsidP="20896766">
            <w:pPr>
              <w:pStyle w:val="TF-TEXTOQUADRO"/>
              <w:rPr>
                <w:color w:val="000000" w:themeColor="text1"/>
              </w:rPr>
            </w:pPr>
            <w:r w:rsidRPr="20896766">
              <w:rPr>
                <w:color w:val="000000" w:themeColor="text1"/>
              </w:rPr>
              <w:t>especificação</w:t>
            </w:r>
          </w:p>
        </w:tc>
        <w:tc>
          <w:tcPr>
            <w:tcW w:w="283" w:type="dxa"/>
            <w:shd w:val="clear" w:color="auto" w:fill="auto"/>
          </w:tcPr>
          <w:p w14:paraId="62F7116F" w14:textId="77777777" w:rsidR="000D3EEF" w:rsidRPr="007E0D87" w:rsidRDefault="000D3EEF" w:rsidP="00470C41">
            <w:pPr>
              <w:pStyle w:val="TF-TEXTOQUADROCentralizado"/>
            </w:pPr>
          </w:p>
        </w:tc>
        <w:tc>
          <w:tcPr>
            <w:tcW w:w="284" w:type="dxa"/>
            <w:shd w:val="clear" w:color="auto" w:fill="auto"/>
          </w:tcPr>
          <w:p w14:paraId="7AC2B49A" w14:textId="5ECC6978" w:rsidR="000D3EEF" w:rsidRPr="007E0D87" w:rsidRDefault="000D3EEF" w:rsidP="00470C41">
            <w:pPr>
              <w:pStyle w:val="TF-TEXTOQUADROCentralizado"/>
            </w:pPr>
          </w:p>
        </w:tc>
        <w:tc>
          <w:tcPr>
            <w:tcW w:w="284" w:type="dxa"/>
            <w:shd w:val="clear" w:color="auto" w:fill="auto"/>
          </w:tcPr>
          <w:p w14:paraId="6822A1FC" w14:textId="7F7D08AC" w:rsidR="000D3EEF" w:rsidRPr="007E0D87" w:rsidRDefault="000D3EEF" w:rsidP="00470C41">
            <w:pPr>
              <w:pStyle w:val="TF-TEXTOQUADROCentralizado"/>
            </w:pPr>
          </w:p>
        </w:tc>
        <w:tc>
          <w:tcPr>
            <w:tcW w:w="283" w:type="dxa"/>
            <w:shd w:val="clear" w:color="auto" w:fill="auto"/>
          </w:tcPr>
          <w:p w14:paraId="13AD24E1" w14:textId="77777777" w:rsidR="000D3EEF" w:rsidRPr="007E0D87" w:rsidRDefault="000D3EEF" w:rsidP="00470C41">
            <w:pPr>
              <w:pStyle w:val="TF-TEXTOQUADROCentralizado"/>
            </w:pPr>
          </w:p>
        </w:tc>
        <w:tc>
          <w:tcPr>
            <w:tcW w:w="284" w:type="dxa"/>
            <w:shd w:val="clear" w:color="auto" w:fill="auto"/>
          </w:tcPr>
          <w:p w14:paraId="746C8787" w14:textId="77777777" w:rsidR="000D3EEF" w:rsidRPr="007E0D87" w:rsidRDefault="000D3EEF" w:rsidP="00470C41">
            <w:pPr>
              <w:pStyle w:val="TF-TEXTOQUADROCentralizado"/>
            </w:pPr>
          </w:p>
        </w:tc>
        <w:tc>
          <w:tcPr>
            <w:tcW w:w="283" w:type="dxa"/>
            <w:shd w:val="clear" w:color="auto" w:fill="A5A5A5" w:themeFill="accent3"/>
          </w:tcPr>
          <w:p w14:paraId="0298444D" w14:textId="77777777" w:rsidR="000D3EEF" w:rsidRPr="007E0D87" w:rsidRDefault="000D3EEF" w:rsidP="00470C41">
            <w:pPr>
              <w:pStyle w:val="TF-TEXTOQUADROCentralizado"/>
            </w:pPr>
          </w:p>
        </w:tc>
        <w:tc>
          <w:tcPr>
            <w:tcW w:w="284" w:type="dxa"/>
            <w:shd w:val="clear" w:color="auto" w:fill="A5A5A5" w:themeFill="accent3"/>
          </w:tcPr>
          <w:p w14:paraId="2680F3FF" w14:textId="77777777" w:rsidR="000D3EEF" w:rsidRPr="007E0D87" w:rsidRDefault="000D3EEF" w:rsidP="00470C41">
            <w:pPr>
              <w:pStyle w:val="TF-TEXTOQUADROCentralizado"/>
            </w:pPr>
          </w:p>
        </w:tc>
        <w:tc>
          <w:tcPr>
            <w:tcW w:w="283" w:type="dxa"/>
            <w:shd w:val="clear" w:color="auto" w:fill="A5A5A5" w:themeFill="accent3"/>
          </w:tcPr>
          <w:p w14:paraId="3C1D560E" w14:textId="77777777" w:rsidR="000D3EEF" w:rsidRPr="007E0D87" w:rsidRDefault="000D3EEF" w:rsidP="00470C41">
            <w:pPr>
              <w:pStyle w:val="TF-TEXTOQUADROCentralizado"/>
            </w:pPr>
          </w:p>
        </w:tc>
        <w:tc>
          <w:tcPr>
            <w:tcW w:w="284" w:type="dxa"/>
            <w:shd w:val="clear" w:color="auto" w:fill="FFFFFF" w:themeFill="background1"/>
          </w:tcPr>
          <w:p w14:paraId="4C7B2E74" w14:textId="77777777" w:rsidR="000D3EEF" w:rsidRPr="007E0D87" w:rsidRDefault="000D3EEF" w:rsidP="00470C41">
            <w:pPr>
              <w:pStyle w:val="TF-TEXTOQUADROCentralizado"/>
            </w:pPr>
          </w:p>
        </w:tc>
        <w:tc>
          <w:tcPr>
            <w:tcW w:w="283" w:type="dxa"/>
            <w:shd w:val="clear" w:color="auto" w:fill="FFFFFF" w:themeFill="background1"/>
          </w:tcPr>
          <w:p w14:paraId="2CB1EA0A" w14:textId="77777777" w:rsidR="000D3EEF" w:rsidRPr="007E0D87" w:rsidRDefault="000D3EEF" w:rsidP="00470C41">
            <w:pPr>
              <w:pStyle w:val="TF-TEXTOQUADROCentralizado"/>
            </w:pPr>
          </w:p>
        </w:tc>
      </w:tr>
      <w:tr w:rsidR="000D3EEF" w:rsidRPr="007E0D87" w14:paraId="0F1EC0F7" w14:textId="77777777" w:rsidTr="00497823">
        <w:trPr>
          <w:jc w:val="center"/>
        </w:trPr>
        <w:tc>
          <w:tcPr>
            <w:tcW w:w="6374" w:type="dxa"/>
            <w:tcBorders>
              <w:left w:val="single" w:sz="4" w:space="0" w:color="auto"/>
            </w:tcBorders>
          </w:tcPr>
          <w:p w14:paraId="26889E76" w14:textId="70C97F93" w:rsidR="000D3EEF" w:rsidRDefault="000D3EEF" w:rsidP="20896766">
            <w:pPr>
              <w:pStyle w:val="TF-TEXTOQUADRO"/>
              <w:spacing w:line="259" w:lineRule="auto"/>
            </w:pPr>
            <w:r>
              <w:t>implementação</w:t>
            </w:r>
          </w:p>
        </w:tc>
        <w:tc>
          <w:tcPr>
            <w:tcW w:w="283" w:type="dxa"/>
            <w:shd w:val="clear" w:color="auto" w:fill="auto"/>
          </w:tcPr>
          <w:p w14:paraId="48FAF66C" w14:textId="77777777" w:rsidR="000D3EEF" w:rsidRPr="007E0D87" w:rsidRDefault="000D3EEF" w:rsidP="00470C41">
            <w:pPr>
              <w:pStyle w:val="TF-TEXTOQUADROCentralizado"/>
            </w:pPr>
          </w:p>
        </w:tc>
        <w:tc>
          <w:tcPr>
            <w:tcW w:w="284" w:type="dxa"/>
            <w:shd w:val="clear" w:color="auto" w:fill="auto"/>
          </w:tcPr>
          <w:p w14:paraId="40B8123E" w14:textId="4F9CAF39" w:rsidR="000D3EEF" w:rsidRPr="007E0D87" w:rsidRDefault="000D3EEF" w:rsidP="00470C41">
            <w:pPr>
              <w:pStyle w:val="TF-TEXTOQUADROCentralizado"/>
            </w:pPr>
          </w:p>
        </w:tc>
        <w:tc>
          <w:tcPr>
            <w:tcW w:w="284" w:type="dxa"/>
            <w:shd w:val="clear" w:color="auto" w:fill="auto"/>
          </w:tcPr>
          <w:p w14:paraId="05F7702B" w14:textId="1A977D8C" w:rsidR="000D3EEF" w:rsidRPr="007E0D87" w:rsidRDefault="000D3EEF" w:rsidP="00470C41">
            <w:pPr>
              <w:pStyle w:val="TF-TEXTOQUADROCentralizado"/>
            </w:pPr>
          </w:p>
        </w:tc>
        <w:tc>
          <w:tcPr>
            <w:tcW w:w="283" w:type="dxa"/>
            <w:shd w:val="clear" w:color="auto" w:fill="auto"/>
          </w:tcPr>
          <w:p w14:paraId="0096D540" w14:textId="77777777" w:rsidR="000D3EEF" w:rsidRPr="007E0D87" w:rsidRDefault="000D3EEF" w:rsidP="00470C41">
            <w:pPr>
              <w:pStyle w:val="TF-TEXTOQUADROCentralizado"/>
            </w:pPr>
          </w:p>
        </w:tc>
        <w:tc>
          <w:tcPr>
            <w:tcW w:w="284" w:type="dxa"/>
            <w:shd w:val="clear" w:color="auto" w:fill="auto"/>
          </w:tcPr>
          <w:p w14:paraId="357FB17F" w14:textId="77777777" w:rsidR="000D3EEF" w:rsidRPr="007E0D87" w:rsidRDefault="000D3EEF" w:rsidP="00470C41">
            <w:pPr>
              <w:pStyle w:val="TF-TEXTOQUADROCentralizado"/>
            </w:pPr>
          </w:p>
        </w:tc>
        <w:tc>
          <w:tcPr>
            <w:tcW w:w="283" w:type="dxa"/>
            <w:shd w:val="clear" w:color="auto" w:fill="A5A5A5" w:themeFill="accent3"/>
          </w:tcPr>
          <w:p w14:paraId="7EC92648" w14:textId="77777777" w:rsidR="000D3EEF" w:rsidRPr="007E0D87" w:rsidRDefault="000D3EEF" w:rsidP="00470C41">
            <w:pPr>
              <w:pStyle w:val="TF-TEXTOQUADROCentralizado"/>
            </w:pPr>
          </w:p>
        </w:tc>
        <w:tc>
          <w:tcPr>
            <w:tcW w:w="284" w:type="dxa"/>
            <w:shd w:val="clear" w:color="auto" w:fill="A5A5A5" w:themeFill="accent3"/>
          </w:tcPr>
          <w:p w14:paraId="05CE98F6" w14:textId="77777777" w:rsidR="000D3EEF" w:rsidRPr="007E0D87" w:rsidRDefault="000D3EEF" w:rsidP="00470C41">
            <w:pPr>
              <w:pStyle w:val="TF-TEXTOQUADROCentralizado"/>
            </w:pPr>
          </w:p>
        </w:tc>
        <w:tc>
          <w:tcPr>
            <w:tcW w:w="283" w:type="dxa"/>
            <w:shd w:val="clear" w:color="auto" w:fill="A5A5A5" w:themeFill="accent3"/>
          </w:tcPr>
          <w:p w14:paraId="61CED222" w14:textId="77777777" w:rsidR="000D3EEF" w:rsidRPr="007E0D87" w:rsidRDefault="000D3EEF" w:rsidP="00470C41">
            <w:pPr>
              <w:pStyle w:val="TF-TEXTOQUADROCentralizado"/>
            </w:pPr>
          </w:p>
        </w:tc>
        <w:tc>
          <w:tcPr>
            <w:tcW w:w="284" w:type="dxa"/>
            <w:shd w:val="clear" w:color="auto" w:fill="FFFFFF" w:themeFill="background1"/>
          </w:tcPr>
          <w:p w14:paraId="5660481A" w14:textId="77777777" w:rsidR="000D3EEF" w:rsidRPr="007E0D87" w:rsidRDefault="000D3EEF" w:rsidP="00470C41">
            <w:pPr>
              <w:pStyle w:val="TF-TEXTOQUADROCentralizado"/>
            </w:pPr>
          </w:p>
        </w:tc>
        <w:tc>
          <w:tcPr>
            <w:tcW w:w="283" w:type="dxa"/>
            <w:shd w:val="clear" w:color="auto" w:fill="FFFFFF" w:themeFill="background1"/>
          </w:tcPr>
          <w:p w14:paraId="46BB00E9" w14:textId="77777777" w:rsidR="000D3EEF" w:rsidRPr="007E0D87" w:rsidRDefault="000D3EEF" w:rsidP="00470C41">
            <w:pPr>
              <w:pStyle w:val="TF-TEXTOQUADROCentralizado"/>
            </w:pPr>
          </w:p>
        </w:tc>
      </w:tr>
      <w:tr w:rsidR="000D3EEF" w:rsidRPr="007E0D87" w14:paraId="1BF1F97E" w14:textId="77777777" w:rsidTr="00497823">
        <w:trPr>
          <w:jc w:val="center"/>
        </w:trPr>
        <w:tc>
          <w:tcPr>
            <w:tcW w:w="6374" w:type="dxa"/>
            <w:tcBorders>
              <w:left w:val="single" w:sz="4" w:space="0" w:color="auto"/>
              <w:bottom w:val="single" w:sz="4" w:space="0" w:color="auto"/>
            </w:tcBorders>
          </w:tcPr>
          <w:p w14:paraId="28D93341" w14:textId="6F024299" w:rsidR="000D3EEF" w:rsidRDefault="000D3EEF" w:rsidP="00470C41">
            <w:pPr>
              <w:pStyle w:val="TF-TEXTOQUADRO"/>
            </w:pPr>
            <w:r>
              <w:t>testes da plataforma web</w:t>
            </w:r>
          </w:p>
        </w:tc>
        <w:tc>
          <w:tcPr>
            <w:tcW w:w="283" w:type="dxa"/>
            <w:tcBorders>
              <w:bottom w:val="single" w:sz="4" w:space="0" w:color="auto"/>
            </w:tcBorders>
            <w:shd w:val="clear" w:color="auto" w:fill="auto"/>
          </w:tcPr>
          <w:p w14:paraId="3365488A" w14:textId="77777777" w:rsidR="000D3EEF" w:rsidRPr="007E0D87" w:rsidRDefault="000D3EEF" w:rsidP="00470C41">
            <w:pPr>
              <w:pStyle w:val="TF-TEXTOQUADROCentralizado"/>
            </w:pPr>
          </w:p>
        </w:tc>
        <w:tc>
          <w:tcPr>
            <w:tcW w:w="284" w:type="dxa"/>
            <w:tcBorders>
              <w:bottom w:val="single" w:sz="4" w:space="0" w:color="auto"/>
            </w:tcBorders>
            <w:shd w:val="clear" w:color="auto" w:fill="auto"/>
          </w:tcPr>
          <w:p w14:paraId="5C0F3CD5" w14:textId="6E93B3CA"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45143569" w14:textId="70A098B5" w:rsidR="000D3EEF" w:rsidRPr="007E0D87" w:rsidRDefault="000D3EEF" w:rsidP="00470C41">
            <w:pPr>
              <w:pStyle w:val="TF-TEXTOQUADROCentralizado"/>
            </w:pPr>
          </w:p>
        </w:tc>
        <w:tc>
          <w:tcPr>
            <w:tcW w:w="283" w:type="dxa"/>
            <w:tcBorders>
              <w:bottom w:val="single" w:sz="4" w:space="0" w:color="auto"/>
            </w:tcBorders>
            <w:shd w:val="clear" w:color="auto" w:fill="FFFFFF" w:themeFill="background1"/>
          </w:tcPr>
          <w:p w14:paraId="3351DE41"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66C826AC" w14:textId="77777777" w:rsidR="000D3EEF" w:rsidRPr="007E0D87" w:rsidRDefault="000D3EEF" w:rsidP="00470C41">
            <w:pPr>
              <w:pStyle w:val="TF-TEXTOQUADROCentralizado"/>
            </w:pPr>
          </w:p>
        </w:tc>
        <w:tc>
          <w:tcPr>
            <w:tcW w:w="283" w:type="dxa"/>
            <w:tcBorders>
              <w:bottom w:val="single" w:sz="4" w:space="0" w:color="auto"/>
            </w:tcBorders>
            <w:shd w:val="clear" w:color="auto" w:fill="A6A6A6" w:themeFill="background1" w:themeFillShade="A6"/>
          </w:tcPr>
          <w:p w14:paraId="27808421" w14:textId="77777777" w:rsidR="000D3EEF" w:rsidRPr="007E0D87" w:rsidRDefault="000D3EEF" w:rsidP="00470C41">
            <w:pPr>
              <w:pStyle w:val="TF-TEXTOQUADROCentralizado"/>
            </w:pPr>
          </w:p>
        </w:tc>
        <w:tc>
          <w:tcPr>
            <w:tcW w:w="284" w:type="dxa"/>
            <w:tcBorders>
              <w:bottom w:val="single" w:sz="4" w:space="0" w:color="auto"/>
            </w:tcBorders>
            <w:shd w:val="clear" w:color="auto" w:fill="A5A5A5" w:themeFill="accent3"/>
          </w:tcPr>
          <w:p w14:paraId="0859B232" w14:textId="77777777" w:rsidR="000D3EEF" w:rsidRPr="007E0D87" w:rsidRDefault="000D3EEF" w:rsidP="00470C41">
            <w:pPr>
              <w:pStyle w:val="TF-TEXTOQUADROCentralizado"/>
            </w:pPr>
          </w:p>
        </w:tc>
        <w:tc>
          <w:tcPr>
            <w:tcW w:w="283" w:type="dxa"/>
            <w:tcBorders>
              <w:bottom w:val="single" w:sz="4" w:space="0" w:color="auto"/>
            </w:tcBorders>
            <w:shd w:val="clear" w:color="auto" w:fill="A5A5A5" w:themeFill="accent3"/>
          </w:tcPr>
          <w:p w14:paraId="7415D139" w14:textId="77777777" w:rsidR="000D3EEF" w:rsidRPr="007E0D87" w:rsidRDefault="000D3EEF" w:rsidP="00470C41">
            <w:pPr>
              <w:pStyle w:val="TF-TEXTOQUADROCentralizado"/>
            </w:pPr>
          </w:p>
        </w:tc>
        <w:tc>
          <w:tcPr>
            <w:tcW w:w="284" w:type="dxa"/>
            <w:tcBorders>
              <w:bottom w:val="single" w:sz="4" w:space="0" w:color="auto"/>
            </w:tcBorders>
            <w:shd w:val="clear" w:color="auto" w:fill="A5A5A5" w:themeFill="accent3"/>
          </w:tcPr>
          <w:p w14:paraId="0408663B" w14:textId="77777777" w:rsidR="000D3EEF" w:rsidRPr="007E0D87" w:rsidRDefault="000D3EEF" w:rsidP="00470C41">
            <w:pPr>
              <w:pStyle w:val="TF-TEXTOQUADROCentralizado"/>
            </w:pPr>
          </w:p>
        </w:tc>
        <w:tc>
          <w:tcPr>
            <w:tcW w:w="283" w:type="dxa"/>
            <w:tcBorders>
              <w:bottom w:val="single" w:sz="4" w:space="0" w:color="auto"/>
            </w:tcBorders>
            <w:shd w:val="clear" w:color="auto" w:fill="auto"/>
          </w:tcPr>
          <w:p w14:paraId="514695E9" w14:textId="77777777" w:rsidR="000D3EEF" w:rsidRPr="007E0D87" w:rsidRDefault="000D3EEF" w:rsidP="00470C41">
            <w:pPr>
              <w:pStyle w:val="TF-TEXTOQUADROCentralizado"/>
            </w:pPr>
          </w:p>
        </w:tc>
      </w:tr>
    </w:tbl>
    <w:p w14:paraId="7623ABCB" w14:textId="6F466CE0" w:rsidR="001251EB" w:rsidRPr="0045094D" w:rsidRDefault="00FC4A9F" w:rsidP="0045094D">
      <w:pPr>
        <w:pStyle w:val="TF-FONTE"/>
      </w:pPr>
      <w:r>
        <w:t>Fonte: elaborado pelo autor.</w:t>
      </w:r>
    </w:p>
    <w:p w14:paraId="1023C079" w14:textId="77777777" w:rsidR="00A307C7" w:rsidRPr="007A1883" w:rsidRDefault="0037046F" w:rsidP="00424AD5">
      <w:pPr>
        <w:pStyle w:val="Ttulo1"/>
      </w:pPr>
      <w:r>
        <w:t>REVISÃO BIBLIOGRÁFICA</w:t>
      </w:r>
    </w:p>
    <w:p w14:paraId="0A968162" w14:textId="0E6F04D6" w:rsidR="00ED410D" w:rsidRDefault="00ED410D" w:rsidP="00ED410D">
      <w:pPr>
        <w:pStyle w:val="TF-TEXTO"/>
      </w:pPr>
      <w:r w:rsidRPr="00671ED5">
        <w:t xml:space="preserve">Este capítulo está dividido em </w:t>
      </w:r>
      <w:r w:rsidR="00890175">
        <w:t>duas</w:t>
      </w:r>
      <w:r w:rsidRPr="00671ED5">
        <w:t xml:space="preserve"> seções. A seção 4.1 aborda </w:t>
      </w:r>
      <w:r w:rsidR="00671ED5" w:rsidRPr="00671ED5">
        <w:t>componentes e o funcionamento de um sistema SIG</w:t>
      </w:r>
      <w:r w:rsidRPr="00671ED5">
        <w:t xml:space="preserve">. </w:t>
      </w:r>
      <w:r w:rsidRPr="00E1715C">
        <w:t xml:space="preserve">Já a seção 4.2 discorre sobre </w:t>
      </w:r>
      <w:r w:rsidR="006F0DF9">
        <w:t xml:space="preserve">indicadores de desempenho </w:t>
      </w:r>
      <w:r w:rsidR="00013272">
        <w:t xml:space="preserve">e gestão da informação </w:t>
      </w:r>
      <w:r w:rsidR="006F0DF9">
        <w:t>urban</w:t>
      </w:r>
      <w:r w:rsidR="00013272">
        <w:t>a</w:t>
      </w:r>
      <w:r w:rsidR="0083197D">
        <w:t>.</w:t>
      </w:r>
    </w:p>
    <w:p w14:paraId="25E6DADA" w14:textId="1C93C8E6" w:rsidR="00ED410D" w:rsidRPr="00671ED5" w:rsidRDefault="00ED410D" w:rsidP="00ED410D">
      <w:pPr>
        <w:pStyle w:val="Ttulo2"/>
      </w:pPr>
      <w:r w:rsidRPr="00671ED5">
        <w:t>Sistema de Informações Geográficas</w:t>
      </w:r>
    </w:p>
    <w:p w14:paraId="264D04EA" w14:textId="100D3A30" w:rsidR="00BC758C" w:rsidRDefault="00BC758C" w:rsidP="00BC758C">
      <w:pPr>
        <w:pStyle w:val="TF-TEXTO"/>
      </w:pPr>
      <w:commentRangeStart w:id="87"/>
      <w:r>
        <w:t>A nomenclatura</w:t>
      </w:r>
      <w:r w:rsidRPr="00E701A8">
        <w:t xml:space="preserve"> geoprocessamento apareceu após a introdução de conceitos de operação de dados espaciais georreferenciados, por meio de ferramentas denomina</w:t>
      </w:r>
      <w:ins w:id="88" w:author="Andreza Sartori" w:date="2021-06-21T14:24:00Z">
        <w:r w:rsidR="00E418F7">
          <w:t>da</w:t>
        </w:r>
      </w:ins>
      <w:r w:rsidRPr="00E701A8">
        <w:t>s Sistema de Informações Geográficas</w:t>
      </w:r>
      <w:r w:rsidR="00281B62">
        <w:t xml:space="preserve"> (SIG</w:t>
      </w:r>
      <w:commentRangeEnd w:id="87"/>
      <w:r w:rsidR="00E32DBD">
        <w:rPr>
          <w:rStyle w:val="Refdecomentrio"/>
        </w:rPr>
        <w:commentReference w:id="87"/>
      </w:r>
      <w:r w:rsidRPr="00E701A8">
        <w:t>).</w:t>
      </w:r>
      <w:r>
        <w:t xml:space="preserve"> O SIG é composto por ferramentas que auxiliam na manipulação de informações espaciais, já que esses dados geográficos descrevem objetos do mundo real</w:t>
      </w:r>
      <w:r w:rsidR="007207B2">
        <w:t>,</w:t>
      </w:r>
      <w:r>
        <w:t xml:space="preserve"> em questão de posicionamento, por meio de coordenadas </w:t>
      </w:r>
      <w:r w:rsidRPr="00E701A8">
        <w:t>(</w:t>
      </w:r>
      <w:r>
        <w:t>BURROUGH, 198</w:t>
      </w:r>
      <w:r w:rsidR="00E52B8B">
        <w:t>7</w:t>
      </w:r>
      <w:r w:rsidRPr="00E701A8">
        <w:t>)</w:t>
      </w:r>
      <w:r>
        <w:t>.</w:t>
      </w:r>
    </w:p>
    <w:p w14:paraId="73C2406C" w14:textId="1B33D034" w:rsidR="00BC758C" w:rsidRDefault="00923C99" w:rsidP="00BC758C">
      <w:pPr>
        <w:pStyle w:val="TF-TEXTO"/>
      </w:pPr>
      <w:r>
        <w:t xml:space="preserve">Conforme ressaltam Câmara e Ortiz (1998), </w:t>
      </w:r>
      <w:r w:rsidR="00BC758C">
        <w:t xml:space="preserve">um dado só pode ser considerado georreferenciado se possuir </w:t>
      </w:r>
      <w:del w:id="89" w:author="Andreza Sartori" w:date="2021-06-21T14:26:00Z">
        <w:r w:rsidR="00BC758C" w:rsidDel="00733A15">
          <w:delText xml:space="preserve">as </w:delText>
        </w:r>
      </w:del>
      <w:r w:rsidR="00BC758C">
        <w:t xml:space="preserve">características, dimensão física e localização espacial. </w:t>
      </w:r>
      <w:r>
        <w:t>Os autores também afirmam que d</w:t>
      </w:r>
      <w:r w:rsidR="00BC758C">
        <w:t>entro de um SIG existe uma divisão de quatro grupos</w:t>
      </w:r>
      <w:del w:id="90" w:author="Andreza Sartori" w:date="2021-06-21T14:26:00Z">
        <w:r w:rsidR="00BC758C" w:rsidDel="00151B5B">
          <w:delText>,</w:delText>
        </w:r>
      </w:del>
      <w:r w:rsidR="00BC758C">
        <w:t xml:space="preserve"> com aptidões para manipulação dos dados georreferenciados, </w:t>
      </w:r>
      <w:r w:rsidR="00886916">
        <w:t xml:space="preserve">sendo </w:t>
      </w:r>
      <w:r w:rsidR="00BC758C">
        <w:t>eles</w:t>
      </w:r>
      <w:ins w:id="91" w:author="Andreza Sartori" w:date="2021-06-21T14:26:00Z">
        <w:r w:rsidR="00151B5B">
          <w:t>:</w:t>
        </w:r>
      </w:ins>
      <w:r w:rsidR="00BC758C">
        <w:t xml:space="preserve"> </w:t>
      </w:r>
      <w:r w:rsidR="00886916">
        <w:t xml:space="preserve">a </w:t>
      </w:r>
      <w:r w:rsidR="00BC758C">
        <w:t>entrada, gerenciamento, manipulação, análise e saída. Dentre as principais características, se destacam a entrada e gerenciamento, que ficam responsáveis por integrar em apenas uma base, as informações espaciais de dados cartográficos, dados de censo, cadastro urbano e rural, imagens de satélite, etc</w:t>
      </w:r>
      <w:r w:rsidR="00A43F66">
        <w:t>. Além disso,</w:t>
      </w:r>
      <w:r w:rsidR="00BC758C">
        <w:t xml:space="preserve"> também </w:t>
      </w:r>
      <w:r w:rsidR="001E2661">
        <w:t>existem as</w:t>
      </w:r>
      <w:r w:rsidR="00BC758C">
        <w:t xml:space="preserve"> característica</w:t>
      </w:r>
      <w:r w:rsidR="001E2661">
        <w:t>s</w:t>
      </w:r>
      <w:r w:rsidR="00BC758C">
        <w:t xml:space="preserve"> de manipulação e an</w:t>
      </w:r>
      <w:r w:rsidR="001E2661">
        <w:t>á</w:t>
      </w:r>
      <w:r w:rsidR="00BC758C">
        <w:t xml:space="preserve">lise, que </w:t>
      </w:r>
      <w:r w:rsidR="007954FD">
        <w:t>realizam a</w:t>
      </w:r>
      <w:r w:rsidR="00BC758C">
        <w:t xml:space="preserve"> agregação de mais informação por meio de algoritmos, para gerar mais mapeamentos derivados, e por fim, a saída que possibilita a consulta, recuperação, visualização e plotagem dos conteúdos existentes na base de dados que foi geocodificada (</w:t>
      </w:r>
      <w:r w:rsidR="00BC758C" w:rsidRPr="00E701A8">
        <w:rPr>
          <w:szCs w:val="18"/>
        </w:rPr>
        <w:t>CÂMARA; ORTIZ, 1998</w:t>
      </w:r>
      <w:r w:rsidR="00BC758C">
        <w:t>).</w:t>
      </w:r>
    </w:p>
    <w:p w14:paraId="56B24AA4" w14:textId="48241DB2" w:rsidR="00BC758C" w:rsidRDefault="00245D78" w:rsidP="00BC758C">
      <w:pPr>
        <w:pStyle w:val="TF-TEXTO"/>
      </w:pPr>
      <w:commentRangeStart w:id="92"/>
      <w:r>
        <w:t xml:space="preserve">De acordo </w:t>
      </w:r>
      <w:r w:rsidR="002C3F33">
        <w:t xml:space="preserve">Câmara e Ortiz (1998), </w:t>
      </w:r>
      <w:r w:rsidR="0029199C">
        <w:t>u</w:t>
      </w:r>
      <w:r w:rsidR="00BC758C">
        <w:t xml:space="preserve">m sistema SIG </w:t>
      </w:r>
      <w:r w:rsidR="0029199C">
        <w:t xml:space="preserve">deve ter </w:t>
      </w:r>
      <w:r w:rsidR="00BC758C" w:rsidRPr="00CD7AED">
        <w:t>interface com usuário, entrada e integração de dados, funções de processamento gráfico e de imagens, visualização e plotagem</w:t>
      </w:r>
      <w:r w:rsidR="00BC758C">
        <w:t xml:space="preserve"> e</w:t>
      </w:r>
      <w:r w:rsidR="00BC758C" w:rsidRPr="00CD7AED">
        <w:t xml:space="preserve"> banco de dados geográficos</w:t>
      </w:r>
      <w:r w:rsidR="00BC758C">
        <w:t>, todos se relaciona</w:t>
      </w:r>
      <w:r w:rsidR="00661358">
        <w:t>ndo</w:t>
      </w:r>
      <w:r w:rsidR="00BC758C">
        <w:t xml:space="preserve"> de forma hierárquica, </w:t>
      </w:r>
      <w:r w:rsidR="003A34CD">
        <w:t xml:space="preserve">conforme pode ser visto </w:t>
      </w:r>
      <w:r w:rsidR="00BC758C">
        <w:t>na</w:t>
      </w:r>
      <w:r w:rsidR="00BC758C" w:rsidRPr="004D7CE3">
        <w:t xml:space="preserve"> </w:t>
      </w:r>
      <w:r w:rsidR="00BC758C" w:rsidRPr="004D7CE3">
        <w:fldChar w:fldCharType="begin"/>
      </w:r>
      <w:r w:rsidR="00BC758C" w:rsidRPr="004D7CE3">
        <w:instrText xml:space="preserve"> REF _Ref69608280 \h  \* MERGEFORMAT </w:instrText>
      </w:r>
      <w:r w:rsidR="00BC758C" w:rsidRPr="004D7CE3">
        <w:fldChar w:fldCharType="separate"/>
      </w:r>
      <w:r w:rsidR="00B43C5F" w:rsidRPr="007A2D0F">
        <w:t xml:space="preserve">Figura </w:t>
      </w:r>
      <w:r w:rsidR="00B43C5F" w:rsidRPr="00B43C5F">
        <w:rPr>
          <w:noProof/>
        </w:rPr>
        <w:t>3</w:t>
      </w:r>
      <w:r w:rsidR="00BC758C" w:rsidRPr="004D7CE3">
        <w:fldChar w:fldCharType="end"/>
      </w:r>
      <w:r w:rsidR="00BC758C">
        <w:t>.</w:t>
      </w:r>
      <w:commentRangeEnd w:id="92"/>
      <w:r w:rsidR="00947972">
        <w:rPr>
          <w:rStyle w:val="Refdecomentrio"/>
        </w:rPr>
        <w:commentReference w:id="92"/>
      </w:r>
    </w:p>
    <w:p w14:paraId="10E66B98" w14:textId="7F0EE5BB" w:rsidR="00BC758C" w:rsidRPr="007A2D0F" w:rsidRDefault="00BC758C" w:rsidP="00923C99">
      <w:pPr>
        <w:pStyle w:val="TF-LEGENDA"/>
        <w:rPr>
          <w:b/>
          <w:bCs/>
        </w:rPr>
      </w:pPr>
      <w:bookmarkStart w:id="93" w:name="_Ref69608280"/>
      <w:r w:rsidRPr="007A2D0F">
        <w:lastRenderedPageBreak/>
        <w:t xml:space="preserve">Figura </w:t>
      </w:r>
      <w:fldSimple w:instr=" SEQ Figura \* ARABIC ">
        <w:r w:rsidR="00B43C5F">
          <w:rPr>
            <w:noProof/>
          </w:rPr>
          <w:t>3</w:t>
        </w:r>
      </w:fldSimple>
      <w:bookmarkEnd w:id="93"/>
      <w:r w:rsidRPr="007A2D0F">
        <w:t xml:space="preserve"> - Estrutura interna de um sistema SIG</w:t>
      </w:r>
    </w:p>
    <w:tbl>
      <w:tblPr>
        <w:tblStyle w:val="Tabelacomgrade"/>
        <w:tblW w:w="0" w:type="auto"/>
        <w:jc w:val="center"/>
        <w:tblLook w:val="04A0" w:firstRow="1" w:lastRow="0" w:firstColumn="1" w:lastColumn="0" w:noHBand="0" w:noVBand="1"/>
      </w:tblPr>
      <w:tblGrid>
        <w:gridCol w:w="5986"/>
      </w:tblGrid>
      <w:tr w:rsidR="00616CF6" w14:paraId="4B8A0561" w14:textId="77777777" w:rsidTr="0030666B">
        <w:trPr>
          <w:trHeight w:val="3798"/>
          <w:jc w:val="center"/>
        </w:trPr>
        <w:tc>
          <w:tcPr>
            <w:tcW w:w="5953" w:type="dxa"/>
            <w:vAlign w:val="center"/>
          </w:tcPr>
          <w:p w14:paraId="039A24FF" w14:textId="08FD43AB" w:rsidR="00616CF6" w:rsidRDefault="00616CF6" w:rsidP="0030666B">
            <w:pPr>
              <w:pStyle w:val="TF-FIGURA"/>
            </w:pPr>
            <w:r w:rsidRPr="00616CF6">
              <w:rPr>
                <w:noProof/>
              </w:rPr>
              <w:drawing>
                <wp:inline distT="0" distB="0" distL="0" distR="0" wp14:anchorId="77199A09" wp14:editId="205B6BAC">
                  <wp:extent cx="3663950" cy="2323065"/>
                  <wp:effectExtent l="0" t="0" r="0" b="127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7"/>
                          <a:stretch>
                            <a:fillRect/>
                          </a:stretch>
                        </pic:blipFill>
                        <pic:spPr>
                          <a:xfrm>
                            <a:off x="0" y="0"/>
                            <a:ext cx="3677003" cy="2331341"/>
                          </a:xfrm>
                          <a:prstGeom prst="rect">
                            <a:avLst/>
                          </a:prstGeom>
                        </pic:spPr>
                      </pic:pic>
                    </a:graphicData>
                  </a:graphic>
                </wp:inline>
              </w:drawing>
            </w:r>
          </w:p>
        </w:tc>
      </w:tr>
    </w:tbl>
    <w:p w14:paraId="728B6DC6" w14:textId="3B16CE13" w:rsidR="00BC758C" w:rsidRPr="00923C99" w:rsidRDefault="00BC758C" w:rsidP="00923C99">
      <w:pPr>
        <w:pStyle w:val="TF-FONTE"/>
      </w:pPr>
      <w:r w:rsidRPr="00923C99">
        <w:t>Fonte: C</w:t>
      </w:r>
      <w:r w:rsidR="007B0A31" w:rsidRPr="00923C99">
        <w:t>âmara e Ortiz</w:t>
      </w:r>
      <w:r w:rsidRPr="00923C99">
        <w:t xml:space="preserve"> (1998).</w:t>
      </w:r>
    </w:p>
    <w:p w14:paraId="343C3B22" w14:textId="4452F7A5" w:rsidR="001F15D2" w:rsidRDefault="003126DE" w:rsidP="007611E5">
      <w:pPr>
        <w:pStyle w:val="TF-TEXTO"/>
      </w:pPr>
      <w:commentRangeStart w:id="94"/>
      <w:r>
        <w:t xml:space="preserve">Segundo </w:t>
      </w:r>
      <w:r w:rsidRPr="00C34087">
        <w:t>C</w:t>
      </w:r>
      <w:r>
        <w:t>âmara, Davis e Monteiro (2004</w:t>
      </w:r>
      <w:r w:rsidRPr="00C34087">
        <w:t xml:space="preserve"> apud FERNANDES, 2018)</w:t>
      </w:r>
      <w:r w:rsidR="008826C3">
        <w:t>, t</w:t>
      </w:r>
      <w:r w:rsidR="00BC758C" w:rsidRPr="00C34087">
        <w:t xml:space="preserve">odos os softwares SIG </w:t>
      </w:r>
      <w:r w:rsidR="008826C3">
        <w:t>possuem</w:t>
      </w:r>
      <w:r w:rsidR="00BC758C" w:rsidRPr="00C34087">
        <w:t xml:space="preserve"> uma interface que define como o sistema é operado, com</w:t>
      </w:r>
      <w:r w:rsidR="008826C3">
        <w:t>o</w:t>
      </w:r>
      <w:r w:rsidR="00BC758C" w:rsidRPr="00C34087">
        <w:t xml:space="preserve"> o usuário informa os parâmetros na camada externa do sistema, enquanto a camada </w:t>
      </w:r>
      <w:r w:rsidR="00BC758C">
        <w:t xml:space="preserve">intermediaria </w:t>
      </w:r>
      <w:r w:rsidR="00BC758C" w:rsidRPr="00C34087">
        <w:t>fica responsável pelos mecanismos de processamento de dados espaciais</w:t>
      </w:r>
      <w:r w:rsidR="00BC758C">
        <w:t>, e por fim na camada mais interna,</w:t>
      </w:r>
      <w:r w:rsidR="00BC758C" w:rsidRPr="00C34087">
        <w:t xml:space="preserve"> </w:t>
      </w:r>
      <w:r w:rsidR="00BC758C">
        <w:t>fica a</w:t>
      </w:r>
      <w:r w:rsidR="00BC758C" w:rsidRPr="00C34087">
        <w:t xml:space="preserve"> base de dados georreferenciados de múltiplas fontes</w:t>
      </w:r>
      <w:r w:rsidR="00496421">
        <w:t>.</w:t>
      </w:r>
      <w:r w:rsidR="00BC758C" w:rsidRPr="00C34087">
        <w:t xml:space="preserve"> </w:t>
      </w:r>
      <w:commentRangeEnd w:id="94"/>
      <w:r w:rsidR="00BA016A">
        <w:rPr>
          <w:rStyle w:val="Refdecomentrio"/>
        </w:rPr>
        <w:commentReference w:id="94"/>
      </w:r>
      <w:r w:rsidR="00496421">
        <w:t>De forma geral</w:t>
      </w:r>
      <w:r w:rsidR="00BC758C">
        <w:t>, as funções de um sistema SIG operam sobre os dados em uma determinada parte da mem</w:t>
      </w:r>
      <w:r w:rsidR="00517019">
        <w:t>ó</w:t>
      </w:r>
      <w:r w:rsidR="00BC758C">
        <w:t>ria principal</w:t>
      </w:r>
      <w:r w:rsidR="00517019">
        <w:t>. E</w:t>
      </w:r>
      <w:r w:rsidR="00BC758C">
        <w:t>sses dados são recuperados nos arquivos em disco, e armazenados em mem</w:t>
      </w:r>
      <w:r w:rsidR="00517019">
        <w:t>ó</w:t>
      </w:r>
      <w:r w:rsidR="00BC758C">
        <w:t>ria dependendo da região geográfica de interesse (</w:t>
      </w:r>
      <w:r w:rsidR="00BC758C" w:rsidRPr="00A51083">
        <w:rPr>
          <w:szCs w:val="18"/>
        </w:rPr>
        <w:t>CÂMARA</w:t>
      </w:r>
      <w:r w:rsidR="00BC758C">
        <w:rPr>
          <w:szCs w:val="18"/>
        </w:rPr>
        <w:t>; ORTIZ, 1998</w:t>
      </w:r>
      <w:r w:rsidR="00BC758C">
        <w:t>).</w:t>
      </w:r>
    </w:p>
    <w:p w14:paraId="1EF4A139" w14:textId="00061C77" w:rsidR="0067624A" w:rsidRDefault="001F15D2" w:rsidP="00B621E2">
      <w:pPr>
        <w:pStyle w:val="TF-TEXTO"/>
      </w:pPr>
      <w:commentRangeStart w:id="95"/>
      <w:r>
        <w:t xml:space="preserve">O primeiro estilo de interface utilizado </w:t>
      </w:r>
      <w:r w:rsidR="003E1F66">
        <w:t>nos sistemas</w:t>
      </w:r>
      <w:r>
        <w:t xml:space="preserve"> foi </w:t>
      </w:r>
      <w:r w:rsidR="003E1F66">
        <w:t>a linguagem de comandos, da qual possibilitava uma quantidade maior de funcionalidades que poderiam ser realizadas</w:t>
      </w:r>
      <w:del w:id="96" w:author="Andreza Sartori" w:date="2021-06-21T14:29:00Z">
        <w:r w:rsidR="003E1F66" w:rsidDel="003B1B6A">
          <w:delText xml:space="preserve">, </w:delText>
        </w:r>
      </w:del>
      <w:ins w:id="97" w:author="Andreza Sartori" w:date="2021-06-21T14:29:00Z">
        <w:r w:rsidR="003B1B6A">
          <w:t>.</w:t>
        </w:r>
        <w:r w:rsidR="003B1B6A">
          <w:t xml:space="preserve"> </w:t>
        </w:r>
      </w:ins>
      <w:del w:id="98" w:author="Andreza Sartori" w:date="2021-06-21T14:29:00Z">
        <w:r w:rsidR="003E1F66" w:rsidDel="003B1B6A">
          <w:delText>m</w:delText>
        </w:r>
      </w:del>
      <w:ins w:id="99" w:author="Andreza Sartori" w:date="2021-06-21T14:29:00Z">
        <w:r w:rsidR="003B1B6A">
          <w:t>M</w:t>
        </w:r>
      </w:ins>
      <w:r w:rsidR="003E1F66">
        <w:t>as</w:t>
      </w:r>
      <w:ins w:id="100" w:author="Andreza Sartori" w:date="2021-06-21T14:29:00Z">
        <w:r w:rsidR="003B1B6A">
          <w:t>,</w:t>
        </w:r>
      </w:ins>
      <w:r w:rsidR="003E1F66">
        <w:t xml:space="preserve"> devido </w:t>
      </w:r>
      <w:ins w:id="101" w:author="Andreza Sartori" w:date="2021-06-21T14:29:00Z">
        <w:r w:rsidR="00064694">
          <w:t>a</w:t>
        </w:r>
      </w:ins>
      <w:r w:rsidR="003E1F66">
        <w:t>o aumento dessas funcionalidades</w:t>
      </w:r>
      <w:ins w:id="102" w:author="Andreza Sartori" w:date="2021-06-21T14:29:00Z">
        <w:r w:rsidR="00064694">
          <w:t>,</w:t>
        </w:r>
      </w:ins>
      <w:r w:rsidR="003E1F66">
        <w:t xml:space="preserve"> houve um crescimento também da complexidade na utilização que já era grande devido o </w:t>
      </w:r>
      <w:r w:rsidR="0067624A">
        <w:t>conhecimento necessário</w:t>
      </w:r>
      <w:r w:rsidR="003E1F66">
        <w:t xml:space="preserve"> para manipulação das ferramentas </w:t>
      </w:r>
      <w:commentRangeEnd w:id="95"/>
      <w:r w:rsidR="00064694">
        <w:rPr>
          <w:rStyle w:val="Refdecomentrio"/>
        </w:rPr>
        <w:commentReference w:id="95"/>
      </w:r>
      <w:r w:rsidR="003E1F66">
        <w:t>(</w:t>
      </w:r>
      <w:r w:rsidR="003E1F66" w:rsidRPr="00A51083">
        <w:rPr>
          <w:szCs w:val="18"/>
        </w:rPr>
        <w:t>CÂMARA</w:t>
      </w:r>
      <w:r w:rsidR="003E1F66">
        <w:rPr>
          <w:szCs w:val="18"/>
        </w:rPr>
        <w:t>; ORTIZ, 1998</w:t>
      </w:r>
      <w:r w:rsidR="003E1F66">
        <w:t>).</w:t>
      </w:r>
      <w:r w:rsidR="00B621E2">
        <w:t xml:space="preserve"> </w:t>
      </w:r>
      <w:commentRangeStart w:id="103"/>
      <w:r w:rsidR="004F4612">
        <w:t>Os autores ainda citam que c</w:t>
      </w:r>
      <w:r w:rsidR="0067624A">
        <w:t>om a chegada de ambientes computacionais interativos, houve um crescimento nas interfaces baseadas em menu, de fácil manipulação, essas limitam as funcionalidades que os usuários podem ter, deixando só as que são consideradas necessárias, diminuindo assim a complexidade para manipulação dos sistemas.</w:t>
      </w:r>
      <w:commentRangeEnd w:id="103"/>
      <w:r w:rsidR="003D007F">
        <w:rPr>
          <w:rStyle w:val="Refdecomentrio"/>
        </w:rPr>
        <w:commentReference w:id="103"/>
      </w:r>
    </w:p>
    <w:p w14:paraId="72DFB433" w14:textId="287595A0" w:rsidR="00C854FC" w:rsidRDefault="00B621E2" w:rsidP="00C854FC">
      <w:pPr>
        <w:pStyle w:val="TF-TEXTO"/>
      </w:pPr>
      <w:r>
        <w:t xml:space="preserve">Câmara e Ortiz (1998) descrevem que existe quatro tipos de entrada de dados, </w:t>
      </w:r>
      <w:r w:rsidR="004F54A7">
        <w:t xml:space="preserve">sendo </w:t>
      </w:r>
      <w:r>
        <w:t>eles: digitalização em mesa, digitalização ótica, entrada de dados via caderneta de campo e leitura de dados na forma digital. Na digitalização por mesa o</w:t>
      </w:r>
      <w:r w:rsidR="004F54A7">
        <w:t>s</w:t>
      </w:r>
      <w:r>
        <w:t xml:space="preserve"> autor</w:t>
      </w:r>
      <w:r w:rsidR="004F54A7">
        <w:t>es</w:t>
      </w:r>
      <w:r>
        <w:t xml:space="preserve"> ressalta</w:t>
      </w:r>
      <w:r w:rsidR="004F54A7">
        <w:t>m</w:t>
      </w:r>
      <w:r>
        <w:t xml:space="preserve"> que é um trabalho custoso e demorado, envolvendo passos como digitalização de linhas, ajuste de nós, geração da topologia e rotulação, da qual a última é a identificação de cada objeto geográfico. </w:t>
      </w:r>
      <w:r w:rsidR="00D176DB">
        <w:t>Os mesmos autores afirmam que e</w:t>
      </w:r>
      <w:r>
        <w:t xml:space="preserve">m um sistema ideal, </w:t>
      </w:r>
      <w:r w:rsidR="00C705A1">
        <w:t xml:space="preserve">a topologia é armazenada dinamicamente, já que dessa forma, ao fazer a mudança de um nó, não será necessário gerar novamente toda topologia do mapa digitalizado. A digitalização ótica por meio de instrumentos de varreduras como </w:t>
      </w:r>
      <w:r w:rsidR="00C705A1" w:rsidRPr="00C705A1">
        <w:rPr>
          <w:i/>
          <w:iCs/>
        </w:rPr>
        <w:t>scanners</w:t>
      </w:r>
      <w:r w:rsidR="00C705A1">
        <w:t xml:space="preserve"> é a forma mais utilizada para os ambientes de produção, já que é </w:t>
      </w:r>
      <w:r w:rsidR="00BE50FF">
        <w:t xml:space="preserve">necessária uma maior precisão </w:t>
      </w:r>
      <w:r w:rsidR="00C705A1">
        <w:t>nos dados da topologia que são coletados por meio desses instrumentos (</w:t>
      </w:r>
      <w:r w:rsidR="00C705A1" w:rsidRPr="00A51083">
        <w:rPr>
          <w:szCs w:val="18"/>
        </w:rPr>
        <w:t>CÂMARA</w:t>
      </w:r>
      <w:r w:rsidR="00C705A1">
        <w:rPr>
          <w:szCs w:val="18"/>
        </w:rPr>
        <w:t>; ORTIZ, 1998</w:t>
      </w:r>
      <w:r w:rsidR="00C705A1">
        <w:t xml:space="preserve">). </w:t>
      </w:r>
      <w:r w:rsidR="00BE50FF">
        <w:t>O</w:t>
      </w:r>
      <w:r w:rsidR="004F54A7">
        <w:t>s</w:t>
      </w:r>
      <w:r w:rsidR="00BE50FF">
        <w:t xml:space="preserve"> autor</w:t>
      </w:r>
      <w:r w:rsidR="004F54A7">
        <w:t>es</w:t>
      </w:r>
      <w:r w:rsidR="00BE50FF">
        <w:t xml:space="preserve"> também cita</w:t>
      </w:r>
      <w:r w:rsidR="009E216F">
        <w:t>m</w:t>
      </w:r>
      <w:r w:rsidR="00BE50FF">
        <w:t xml:space="preserve"> </w:t>
      </w:r>
      <w:r w:rsidR="00C705A1">
        <w:t xml:space="preserve">as cadernetas de campo, que historicamente foram muito utilizadas </w:t>
      </w:r>
      <w:r w:rsidR="00BE50FF">
        <w:t>para armazenar os resultados, fazendo as passagens de dados para dentro do sistema com suas devidas checagens e correções</w:t>
      </w:r>
      <w:commentRangeStart w:id="104"/>
      <w:r w:rsidR="00BE50FF">
        <w:t xml:space="preserve">. </w:t>
      </w:r>
      <w:r w:rsidR="008B1125" w:rsidRPr="008B1125">
        <w:t>Câmara e Ortiz (1998)</w:t>
      </w:r>
      <w:r w:rsidR="008B1125">
        <w:t xml:space="preserve"> descrevem que p</w:t>
      </w:r>
      <w:r w:rsidR="00BE50FF">
        <w:t xml:space="preserve">osteriormente com a entrada dos dados </w:t>
      </w:r>
      <w:commentRangeEnd w:id="104"/>
      <w:r w:rsidR="00A8525C">
        <w:rPr>
          <w:rStyle w:val="Refdecomentrio"/>
        </w:rPr>
        <w:commentReference w:id="104"/>
      </w:r>
      <w:r w:rsidR="00BE50FF">
        <w:t xml:space="preserve">de </w:t>
      </w:r>
      <w:r w:rsidR="00BE50FF" w:rsidRPr="00BE50FF">
        <w:rPr>
          <w:i/>
          <w:iCs/>
        </w:rPr>
        <w:t>Global Positioning System</w:t>
      </w:r>
      <w:r w:rsidR="00BE7D9E">
        <w:rPr>
          <w:i/>
          <w:iCs/>
        </w:rPr>
        <w:t xml:space="preserve"> </w:t>
      </w:r>
      <w:r w:rsidR="00BE7D9E">
        <w:t>(GPS)</w:t>
      </w:r>
      <w:r w:rsidR="00BE50FF">
        <w:t xml:space="preserve">, </w:t>
      </w:r>
      <w:r w:rsidR="00FB6028">
        <w:t>houve um aumento no grau de acurácia já que o instrumento permite um retorno do registro digital direto</w:t>
      </w:r>
      <w:r w:rsidR="00BE7D9E">
        <w:t>.</w:t>
      </w:r>
    </w:p>
    <w:p w14:paraId="7BC246F1" w14:textId="4EB9C9D7" w:rsidR="00EE5308" w:rsidRDefault="001A7F0B" w:rsidP="002A4035">
      <w:pPr>
        <w:pStyle w:val="TF-TEXTO"/>
      </w:pPr>
      <w:r>
        <w:t>Para plotagem de dados</w:t>
      </w:r>
      <w:ins w:id="105" w:author="Andreza Sartori" w:date="2021-06-21T14:47:00Z">
        <w:r w:rsidR="004D7604">
          <w:t>,</w:t>
        </w:r>
      </w:ins>
      <w:r>
        <w:t xml:space="preserve"> alguns SIG’s utilizam ferramentas interativas, deixando o usuário fazer recortes de mapas, adicionar legendas e textos explicativos</w:t>
      </w:r>
      <w:r w:rsidR="00BE7D9E">
        <w:t>.</w:t>
      </w:r>
      <w:r>
        <w:t xml:space="preserve"> </w:t>
      </w:r>
      <w:r w:rsidR="00BE7D9E">
        <w:t>D</w:t>
      </w:r>
      <w:r>
        <w:t>essa forma</w:t>
      </w:r>
      <w:r w:rsidR="00BE7D9E">
        <w:t>,</w:t>
      </w:r>
      <w:r>
        <w:t xml:space="preserve"> </w:t>
      </w:r>
      <w:r w:rsidR="00BE7D9E">
        <w:t xml:space="preserve">segundo Câmara e Ortiz (1998), </w:t>
      </w:r>
      <w:r>
        <w:t>deixando o usuário livre para conseguir representar o que precisa na área escolhida</w:t>
      </w:r>
      <w:r w:rsidR="00D176DB">
        <w:t>.</w:t>
      </w:r>
      <w:r w:rsidR="004160C1">
        <w:t xml:space="preserve"> </w:t>
      </w:r>
      <w:commentRangeStart w:id="106"/>
      <w:r w:rsidR="00D176DB">
        <w:t>Os autores ainda citam que n</w:t>
      </w:r>
      <w:r w:rsidR="004160C1">
        <w:t>os b</w:t>
      </w:r>
      <w:r w:rsidR="001F15D2">
        <w:t>anco</w:t>
      </w:r>
      <w:r w:rsidR="004160C1">
        <w:t>s</w:t>
      </w:r>
      <w:r w:rsidR="001F15D2">
        <w:t xml:space="preserve"> de dados geográficos</w:t>
      </w:r>
      <w:r w:rsidR="004160C1">
        <w:t xml:space="preserve"> h</w:t>
      </w:r>
      <w:r>
        <w:t>istoricamente os sistemas SIG’s armazenavam seus dados geográficos em arquivos internos, da qual foi substituída po</w:t>
      </w:r>
      <w:r w:rsidR="00A56276">
        <w:t>steriormente por sistemas que utilizam banco de dados, assim ficando mais simples para gerenciar os dados.</w:t>
      </w:r>
      <w:r w:rsidR="004160C1">
        <w:t xml:space="preserve"> </w:t>
      </w:r>
      <w:commentRangeEnd w:id="106"/>
      <w:r w:rsidR="000404B8">
        <w:rPr>
          <w:rStyle w:val="Refdecomentrio"/>
        </w:rPr>
        <w:commentReference w:id="106"/>
      </w:r>
      <w:r w:rsidR="004160C1">
        <w:t>Sobre a análise espacial e funções de consulta</w:t>
      </w:r>
      <w:r w:rsidR="00EE5308">
        <w:t>,</w:t>
      </w:r>
      <w:r w:rsidR="004160C1">
        <w:t xml:space="preserve"> </w:t>
      </w:r>
      <w:r w:rsidR="004B76BE">
        <w:t>Câmara e Ortiz (1998) ressaltam que o objetivo principal do geoprocessamento é fornecer as ferramentas computacionais para os usuários determinarem as evoluções espaciais e temporais de um fenômeno geográfico, além de suas inter-relações</w:t>
      </w:r>
      <w:r w:rsidR="0016208F">
        <w:t xml:space="preserve"> entre outros </w:t>
      </w:r>
      <w:r w:rsidR="003243F1">
        <w:t>fenômenos</w:t>
      </w:r>
      <w:r w:rsidR="004B76BE">
        <w:t>.</w:t>
      </w:r>
      <w:r w:rsidR="00EE5308">
        <w:t xml:space="preserve"> </w:t>
      </w:r>
    </w:p>
    <w:p w14:paraId="001F18E2" w14:textId="02BB084D" w:rsidR="00EE5308" w:rsidRDefault="006F0DF9" w:rsidP="00E1715C">
      <w:pPr>
        <w:pStyle w:val="Ttulo2"/>
      </w:pPr>
      <w:r>
        <w:t xml:space="preserve">indicadores de desempenho </w:t>
      </w:r>
      <w:r w:rsidR="00682668">
        <w:t xml:space="preserve">e gestão </w:t>
      </w:r>
      <w:r w:rsidR="00243664">
        <w:t xml:space="preserve">da informação </w:t>
      </w:r>
      <w:r>
        <w:t>urban</w:t>
      </w:r>
      <w:r w:rsidR="00243664">
        <w:t>a</w:t>
      </w:r>
    </w:p>
    <w:p w14:paraId="0D4AB25A" w14:textId="60FE06F5" w:rsidR="00BB67FE" w:rsidRDefault="00D938DE" w:rsidP="006149F9">
      <w:pPr>
        <w:pStyle w:val="TF-TEXTO"/>
      </w:pPr>
      <w:r>
        <w:rPr>
          <w:lang w:eastAsia="en-US"/>
        </w:rPr>
        <w:t>B</w:t>
      </w:r>
      <w:r w:rsidRPr="00D938DE">
        <w:rPr>
          <w:lang w:eastAsia="en-US"/>
        </w:rPr>
        <w:t>ertuglia</w:t>
      </w:r>
      <w:r>
        <w:rPr>
          <w:lang w:eastAsia="en-US"/>
        </w:rPr>
        <w:t>,</w:t>
      </w:r>
      <w:r>
        <w:t xml:space="preserve"> </w:t>
      </w:r>
      <w:r w:rsidR="00BB67FE">
        <w:t>Clarke e Wilson (1994)</w:t>
      </w:r>
      <w:r w:rsidR="00BD48A5">
        <w:t xml:space="preserve"> destacam</w:t>
      </w:r>
      <w:r w:rsidR="00BD48A5" w:rsidRPr="00BD48A5">
        <w:t xml:space="preserve"> o papel da economia moderna na geração de diferentes oportunidades de renda, levando a diferenças espaciais na qualidade ambiental e habitacional e no acesso a bens e </w:t>
      </w:r>
      <w:r w:rsidR="00BD48A5" w:rsidRPr="00BD48A5">
        <w:lastRenderedPageBreak/>
        <w:t xml:space="preserve">serviços </w:t>
      </w:r>
      <w:r w:rsidR="00BD48A5">
        <w:t xml:space="preserve">sendo </w:t>
      </w:r>
      <w:r w:rsidR="00BD48A5" w:rsidRPr="00BD48A5">
        <w:t>públicos ou privados. Portanto, eles acreditam que os planejadores urbanos devem desenvolver métodos para quantificar e analisar essas mudanças nas condições urbanas para ajudar os tomadores de decisão a identificar áreas prioritárias para intervenção e orientação de recursos.</w:t>
      </w:r>
    </w:p>
    <w:p w14:paraId="02F5670B" w14:textId="79AC7A79" w:rsidR="00C879FC" w:rsidRPr="00C879FC" w:rsidRDefault="00C879FC" w:rsidP="006149F9">
      <w:pPr>
        <w:pStyle w:val="TF-TEXTO"/>
      </w:pPr>
      <w:r w:rsidRPr="00C879FC">
        <w:t xml:space="preserve">Diante do mesmo problema, Krafta (2000) </w:t>
      </w:r>
      <w:r w:rsidR="00BE7D9E">
        <w:t>aborda</w:t>
      </w:r>
      <w:r w:rsidRPr="00C879FC">
        <w:t xml:space="preserve"> o conceito de oportunidade espacial como a relação espacial entre a localização residencial e o sistema de serviços distribuídos na cidade, que é definida pela acessibilidade relativa aos pontos de demanda. </w:t>
      </w:r>
      <w:r w:rsidR="00BE7D9E">
        <w:t>Ainda segundo</w:t>
      </w:r>
      <w:r w:rsidRPr="00C879FC">
        <w:t xml:space="preserve"> Krafta (200</w:t>
      </w:r>
      <w:r w:rsidR="00890175">
        <w:t>0</w:t>
      </w:r>
      <w:r w:rsidRPr="00C879FC">
        <w:t>), se as variáveis ​​são decompostas, a oportunidade espacial pode ser considerada uma medida de justiça espacial: do lado da demanda, a população é dividida em grupos de consumidores, e do lado da oferta, os serviços são separados de acordo com sua natureza, escala e complexidade.</w:t>
      </w:r>
    </w:p>
    <w:p w14:paraId="52663F2F" w14:textId="3E85420B" w:rsidR="009A643B" w:rsidRPr="009A643B" w:rsidRDefault="00705169" w:rsidP="00705169">
      <w:pPr>
        <w:pStyle w:val="TF-TEXTO"/>
      </w:pPr>
      <w:r w:rsidRPr="00BB67FE">
        <w:t>Gheno (2009)</w:t>
      </w:r>
      <w:r w:rsidR="00BE7D9E">
        <w:t xml:space="preserve"> afirma que</w:t>
      </w:r>
      <w:r>
        <w:t xml:space="preserve"> p</w:t>
      </w:r>
      <w:r w:rsidR="00BD48A5" w:rsidRPr="00BD48A5">
        <w:t>ropriedades básicas</w:t>
      </w:r>
      <w:r w:rsidR="00303DD8" w:rsidRPr="00303DD8">
        <w:t xml:space="preserve"> e</w:t>
      </w:r>
      <w:r w:rsidR="00303DD8">
        <w:t xml:space="preserve"> c</w:t>
      </w:r>
      <w:r w:rsidR="00303DD8" w:rsidRPr="00BD48A5">
        <w:t xml:space="preserve">ritérios </w:t>
      </w:r>
      <w:r w:rsidR="00BD48A5" w:rsidRPr="00BD48A5">
        <w:t>para o desenvolvimento de indicadores</w:t>
      </w:r>
      <w:r>
        <w:t xml:space="preserve"> podem</w:t>
      </w:r>
      <w:r w:rsidR="00BD48A5" w:rsidRPr="00BD48A5">
        <w:t xml:space="preserve"> ser exclusivos, diversificados, relevantes, apropriados aos objetivos e sensatos nos resultados pretendidos; ser completos, amplos e controláveis; trabalhar com dados e informações acessíveis, qualificadas, claras, precisas, sintéticas, inteligíveis e consistentes; apresentar continuidade, ser possível de medir ao longo do tempo; passível de ser comparado no tempo e espaço e apontar as mudanças ocorridas em termos de desempenho; estabelecer um padrão normativo; capacidade de síntese; ser atrativos e de fácil compreensão, interpretação e obtenção; ter validade científica, estabilidade e confiabilidade; ser independente; ser sensível a alterações; permitir atualizações com a regularidade necessária para permitir a adoção de medidas e acompanhamento evolutivo; permitir identificação de metas e tendências; ser preditivo; ser compatível com as escalas espaciais e contemplar as inter-relações dos fatores externos; ter boa relação custo-benefício</w:t>
      </w:r>
      <w:r w:rsidR="00303DD8">
        <w:t>.</w:t>
      </w:r>
      <w:r>
        <w:t xml:space="preserve"> Ainda</w:t>
      </w:r>
      <w:ins w:id="107" w:author="Andreza Sartori" w:date="2021-06-21T14:53:00Z">
        <w:r w:rsidR="00402801">
          <w:t>,</w:t>
        </w:r>
      </w:ins>
      <w:r>
        <w:t xml:space="preserve"> de acordo com o autor, </w:t>
      </w:r>
      <w:r w:rsidR="00613E5A">
        <w:t>n</w:t>
      </w:r>
      <w:r w:rsidR="00613E5A" w:rsidRPr="00613E5A">
        <w:t>a construção de indicadores é importante enfatizar suas dimensões espaciais. Portanto, é possível analisar um índice envolvendo toda a cidade e outro índice envolvendo os aspectos internos da cidade. O autor também acredita que o método de to</w:t>
      </w:r>
      <w:r w:rsidR="00BE7D9E">
        <w:t>m</w:t>
      </w:r>
      <w:r w:rsidR="00613E5A" w:rsidRPr="00613E5A">
        <w:t>ar as cidades ou regiões como um todo permite que elas sejam comparadas entre si de forma ágil e integrada, mas não produz resultados de decomposição para elas. Por outro lado, alguns indicadores abrangem os aspectos internos da cidade que são georreferenciados em unidades espaciais, de forma a fazer um diagnóstico espacial e setorial do ambiente urbano. No caso da construção de indicadores de desempenho urbano, os resultados devem ser avaliados de forma descritiva, não apenas quantitativa, pois o indicador é apenas um dado quantitativo e precisa estar alicerçado na realidade relacionada à pesquisa para uma análise qualitativa</w:t>
      </w:r>
      <w:r w:rsidR="00DE1D10" w:rsidRPr="009A643B">
        <w:t xml:space="preserve"> </w:t>
      </w:r>
      <w:r w:rsidR="00DE1D10">
        <w:t>(GHENO, 2009).</w:t>
      </w:r>
    </w:p>
    <w:p w14:paraId="578A2B60" w14:textId="6EB15B07" w:rsidR="009A643B" w:rsidRDefault="009A643B" w:rsidP="009A643B">
      <w:pPr>
        <w:pStyle w:val="TF-TEXTO"/>
      </w:pPr>
      <w:r w:rsidRPr="009A643B">
        <w:t xml:space="preserve">Entretanto, </w:t>
      </w:r>
      <w:r w:rsidR="00DE1D10" w:rsidRPr="00BB67FE">
        <w:t>Gheno (2009)</w:t>
      </w:r>
      <w:r w:rsidR="00DE1D10">
        <w:t xml:space="preserve"> </w:t>
      </w:r>
      <w:del w:id="108" w:author="Andreza Sartori" w:date="2021-06-21T14:56:00Z">
        <w:r w:rsidR="00DE1D10" w:rsidDel="00E61D98">
          <w:delText xml:space="preserve">diz </w:delText>
        </w:r>
      </w:del>
      <w:ins w:id="109" w:author="Andreza Sartori" w:date="2021-06-21T14:56:00Z">
        <w:r w:rsidR="00E61D98">
          <w:t>afirma</w:t>
        </w:r>
        <w:r w:rsidR="00E61D98">
          <w:t xml:space="preserve"> </w:t>
        </w:r>
      </w:ins>
      <w:r w:rsidR="00DE1D10">
        <w:t>que</w:t>
      </w:r>
      <w:ins w:id="110" w:author="Andreza Sartori" w:date="2021-06-21T14:56:00Z">
        <w:r w:rsidR="00E61D98">
          <w:t>,</w:t>
        </w:r>
      </w:ins>
      <w:r w:rsidR="00DE1D10">
        <w:t xml:space="preserve"> </w:t>
      </w:r>
      <w:r w:rsidR="00204AF7">
        <w:t>n</w:t>
      </w:r>
      <w:r w:rsidR="00613E5A" w:rsidRPr="00613E5A">
        <w:t>o que se refere à análise intra-cidade, esses dados são gerais e inadequados, pois indicam um padrão de medição universal, como se toda cidade se comportasse da mesma forma, ignorando suas peculiaridades internas, acabando por perder a visibilidade da cidade</w:t>
      </w:r>
      <w:r w:rsidR="00372685">
        <w:t xml:space="preserve">. </w:t>
      </w:r>
      <w:r w:rsidR="00613E5A" w:rsidRPr="00613E5A">
        <w:t xml:space="preserve">Segundo o autor, por exemplo, o índice de densidade urbana costuma caracterizar a situação urbana, pois é considerada a cidade inteira, deixando de lado a questão do espaço interno urbano. A análise da densidade interna de uma cidade </w:t>
      </w:r>
      <w:r w:rsidR="00705169">
        <w:t xml:space="preserve">permite </w:t>
      </w:r>
      <w:r w:rsidR="00613E5A" w:rsidRPr="00613E5A">
        <w:t xml:space="preserve">uma compreensão mais profunda da relação entre o espaço urbano e os padrões de ocupação de seus agentes, </w:t>
      </w:r>
      <w:r w:rsidR="004C4F34">
        <w:t>ilustrando</w:t>
      </w:r>
      <w:r w:rsidR="00613E5A" w:rsidRPr="00613E5A">
        <w:t xml:space="preserve"> com mais precisão a distribuição real da população e a forma como o espaço disponível é utilizado. </w:t>
      </w:r>
      <w:r w:rsidR="004C4F34" w:rsidRPr="00BB67FE">
        <w:t>Gheno (2009)</w:t>
      </w:r>
      <w:r w:rsidR="00613E5A" w:rsidRPr="00613E5A">
        <w:t xml:space="preserve"> conclui que o mesmo conceito de densidade, assim processado, nos ajuda a entender a oferta e a demanda de serviços e sua abrangência,</w:t>
      </w:r>
      <w:r w:rsidRPr="009A643B">
        <w:t xml:space="preserve"> tem a sua disposição e usa certos serviços.</w:t>
      </w:r>
    </w:p>
    <w:p w14:paraId="71D4D551" w14:textId="03DE04E0" w:rsidR="00922CF5" w:rsidRDefault="00204AF7" w:rsidP="00204AF7">
      <w:pPr>
        <w:pStyle w:val="TF-TEXTO"/>
      </w:pPr>
      <w:r w:rsidRPr="00204AF7">
        <w:t xml:space="preserve">Conforme enfatizado por </w:t>
      </w:r>
      <w:r w:rsidR="00D938DE">
        <w:rPr>
          <w:lang w:eastAsia="en-US"/>
        </w:rPr>
        <w:t>B</w:t>
      </w:r>
      <w:r w:rsidR="00D938DE" w:rsidRPr="00D938DE">
        <w:rPr>
          <w:lang w:eastAsia="en-US"/>
        </w:rPr>
        <w:t>ertuglia</w:t>
      </w:r>
      <w:r w:rsidR="00D938DE">
        <w:rPr>
          <w:lang w:eastAsia="en-US"/>
        </w:rPr>
        <w:t>,</w:t>
      </w:r>
      <w:r w:rsidR="00D938DE">
        <w:t xml:space="preserve"> Clarke e Wilson (1994)</w:t>
      </w:r>
      <w:r w:rsidRPr="00204AF7">
        <w:t>, para introduzir variáveis ​​espaciais, busca-se a integração de indicadores e modelos urbanos</w:t>
      </w:r>
      <w:r w:rsidR="002A0900">
        <w:t xml:space="preserve">. </w:t>
      </w:r>
      <w:r w:rsidR="004C4F34">
        <w:t xml:space="preserve">Os modelos urbanos definem </w:t>
      </w:r>
      <w:r w:rsidR="004C4F34" w:rsidRPr="002A0900">
        <w:t>os aspectos fundamentais</w:t>
      </w:r>
      <w:r w:rsidR="004C4F34">
        <w:t xml:space="preserve"> do sistema real e a concepção</w:t>
      </w:r>
      <w:r w:rsidR="004C4F34" w:rsidRPr="002A0900">
        <w:t xml:space="preserve"> d</w:t>
      </w:r>
      <w:r w:rsidR="004C4F34">
        <w:t>o</w:t>
      </w:r>
      <w:r w:rsidR="004C4F34" w:rsidRPr="002A0900">
        <w:t xml:space="preserve"> nosso nível de conhecimento em uma situação </w:t>
      </w:r>
      <w:r w:rsidR="004C4F34">
        <w:t>similar (</w:t>
      </w:r>
      <w:r w:rsidR="004C4F34" w:rsidRPr="002A0900">
        <w:t>ECHENIQUE</w:t>
      </w:r>
      <w:r w:rsidR="004C4F34">
        <w:t xml:space="preserve">, </w:t>
      </w:r>
      <w:r w:rsidR="004C4F34" w:rsidRPr="002A0900">
        <w:t>1975)</w:t>
      </w:r>
      <w:r w:rsidR="004C4F34">
        <w:t xml:space="preserve">. </w:t>
      </w:r>
      <w:r w:rsidR="00D938DE">
        <w:rPr>
          <w:lang w:eastAsia="en-US"/>
        </w:rPr>
        <w:t>B</w:t>
      </w:r>
      <w:r w:rsidR="00D938DE" w:rsidRPr="00D938DE">
        <w:rPr>
          <w:lang w:eastAsia="en-US"/>
        </w:rPr>
        <w:t>ertuglia</w:t>
      </w:r>
      <w:r w:rsidR="00D938DE">
        <w:rPr>
          <w:lang w:eastAsia="en-US"/>
        </w:rPr>
        <w:t>,</w:t>
      </w:r>
      <w:r w:rsidR="00D938DE">
        <w:t xml:space="preserve"> Clarke e Wilson (1994)</w:t>
      </w:r>
      <w:r w:rsidRPr="00204AF7">
        <w:t xml:space="preserve"> </w:t>
      </w:r>
      <w:r w:rsidR="004C4F34">
        <w:t>ressaltam</w:t>
      </w:r>
      <w:r w:rsidRPr="00204AF7">
        <w:t xml:space="preserve"> que esses modelos e seus resultados podem preencher lacunas nos dados que servem de base para o cálculo dos indicadores. </w:t>
      </w:r>
      <w:r w:rsidR="004C4F34">
        <w:t>Os autores também</w:t>
      </w:r>
      <w:r w:rsidR="0030666B">
        <w:t xml:space="preserve"> j</w:t>
      </w:r>
      <w:r w:rsidRPr="00204AF7">
        <w:t>ustificam a utilização dessa combinação, enfatizando a relação interna entre elas, que além de serem utilizadas como ferramentas de mensuração e avaliação, também possuem raízes comuns, relações complementares e semelhanças.</w:t>
      </w:r>
      <w:r w:rsidR="0030666B">
        <w:t xml:space="preserve"> </w:t>
      </w:r>
      <w:r w:rsidR="004C4F34">
        <w:t xml:space="preserve">Já </w:t>
      </w:r>
      <w:r w:rsidR="009E216F" w:rsidRPr="009E216F">
        <w:t xml:space="preserve">Hitachi-UTokyo Laboratory </w:t>
      </w:r>
      <w:r w:rsidR="0085094C">
        <w:t>(2020)</w:t>
      </w:r>
      <w:r w:rsidR="0085094C" w:rsidRPr="00922CF5">
        <w:t xml:space="preserve"> </w:t>
      </w:r>
      <w:r w:rsidR="0030666B">
        <w:t>ressalta</w:t>
      </w:r>
      <w:r w:rsidR="0085094C">
        <w:t xml:space="preserve"> a</w:t>
      </w:r>
      <w:r w:rsidR="00922CF5" w:rsidRPr="00922CF5">
        <w:t xml:space="preserve"> </w:t>
      </w:r>
      <w:r w:rsidR="0085094C">
        <w:t>importância de</w:t>
      </w:r>
      <w:r w:rsidR="00922CF5" w:rsidRPr="00922CF5">
        <w:t xml:space="preserve"> representar dados por eixos e integrá-los, visto que a integração de informações espaciais representa a abordagem inicial para a arquitetura de integração social e técnica. Uma cidade é um grande centro populacional com um determinado espaço, carregando uma série de atividades compartilhadas e coordenadas, bens e serviços podem ser produzidos e consumidos de forma eficiente ao mesmo tempo. </w:t>
      </w:r>
      <w:r w:rsidR="0085094C">
        <w:t>O autor ainda destaca que a</w:t>
      </w:r>
      <w:r w:rsidR="00922CF5" w:rsidRPr="00922CF5">
        <w:t xml:space="preserve"> base dessas atividades intensivas são os serviços de infraestrutura, incluindo serviços relacionados a viagens, distribuição, comunicações, fornecimento de energia, gestão de resíduos e fornecimento e tratamento de água. </w:t>
      </w:r>
      <w:r w:rsidR="00936D6F" w:rsidRPr="009E216F">
        <w:t>Hitachi-UTokyo Laboratory</w:t>
      </w:r>
      <w:r w:rsidR="00936D6F">
        <w:t xml:space="preserve"> </w:t>
      </w:r>
      <w:r w:rsidR="0085094C">
        <w:t>(2020)</w:t>
      </w:r>
      <w:r w:rsidR="0085094C" w:rsidRPr="00922CF5">
        <w:t xml:space="preserve"> </w:t>
      </w:r>
      <w:r w:rsidR="0085094C">
        <w:t>descreve que p</w:t>
      </w:r>
      <w:r w:rsidR="00922CF5" w:rsidRPr="00922CF5">
        <w:t xml:space="preserve">ara garantir o funcionamento eficaz desses serviços, as cidades devem investir muitos recursos para coletar dados e realizar uma gestão quantitativa. </w:t>
      </w:r>
      <w:r w:rsidR="005D4EC4">
        <w:t>Ainda segundo o autor, a</w:t>
      </w:r>
      <w:r w:rsidR="00922CF5" w:rsidRPr="00922CF5">
        <w:t>o longo dos anos, o fornecimento de água, eletricidade e gás; transporte rodoviário e ferroviário; sistemas de controle executam muitos outros serviços com base em dados em tempo real</w:t>
      </w:r>
      <w:r w:rsidR="005D4EC4">
        <w:t xml:space="preserve">. </w:t>
      </w:r>
      <w:r w:rsidR="00922CF5" w:rsidRPr="00922CF5">
        <w:t>A coleta e análise de dados e o uso dos resultados para controlar os serviços ou orientar a tomada de decisões representam as atividades centrais da gestão da informação urbana</w:t>
      </w:r>
      <w:r w:rsidR="004C4F34">
        <w:t>, podendo ser integrados em t</w:t>
      </w:r>
      <w:r w:rsidR="00922CF5" w:rsidRPr="00922CF5">
        <w:t>rês canais</w:t>
      </w:r>
      <w:r w:rsidR="004C4F34">
        <w:t xml:space="preserve">: conjunto de interfaces, </w:t>
      </w:r>
      <w:r w:rsidR="00E4755B">
        <w:t>institucional e estrutura de governança</w:t>
      </w:r>
      <w:r w:rsidR="00922CF5" w:rsidRPr="00922CF5">
        <w:t>.</w:t>
      </w:r>
    </w:p>
    <w:p w14:paraId="1AEB7BA2" w14:textId="3010F65F" w:rsidR="00F73EC2" w:rsidRDefault="002A4035" w:rsidP="00D7634A">
      <w:pPr>
        <w:pStyle w:val="TF-TEXTO"/>
      </w:pPr>
      <w:r w:rsidRPr="002A4035">
        <w:t>O primeiro canal é um conjunto de interfaces que permite ao sistema operar em simbiose</w:t>
      </w:r>
      <w:r w:rsidR="0085094C">
        <w:t xml:space="preserve"> (</w:t>
      </w:r>
      <w:r w:rsidR="00936D6F" w:rsidRPr="00EE5308">
        <w:t>HITACHI-UTOKYO LABORATORY</w:t>
      </w:r>
      <w:r w:rsidR="0085094C" w:rsidRPr="00F07427">
        <w:t>, 2020</w:t>
      </w:r>
      <w:r w:rsidR="0085094C">
        <w:t>)</w:t>
      </w:r>
      <w:r w:rsidRPr="002A4035">
        <w:t xml:space="preserve">. </w:t>
      </w:r>
      <w:r w:rsidR="0085094C">
        <w:t>O autor destaca que i</w:t>
      </w:r>
      <w:r w:rsidRPr="002A4035">
        <w:t xml:space="preserve">sso mostra o design de uma interface que permite que </w:t>
      </w:r>
      <w:r w:rsidRPr="002A4035">
        <w:lastRenderedPageBreak/>
        <w:t>empresas e serviços se comuniquem e interajam entre si, de modo que todos possam não apenas operar de forma independente, mas também como parte de um sistema orgânico maior.</w:t>
      </w:r>
    </w:p>
    <w:p w14:paraId="61A221B9" w14:textId="6B7A077C" w:rsidR="004A22A6" w:rsidRDefault="002941C7" w:rsidP="00D7634A">
      <w:pPr>
        <w:pStyle w:val="TF-TEXTO"/>
      </w:pPr>
      <w:r w:rsidRPr="002941C7">
        <w:t>O segundo canal é institucional</w:t>
      </w:r>
      <w:r w:rsidR="00996C6E" w:rsidRPr="00996C6E">
        <w:t>,</w:t>
      </w:r>
      <w:r w:rsidRPr="002941C7">
        <w:t xml:space="preserve"> são sistemas sociais que reajustam os direitos e responsabilidades relacionados ao uso, gestão e proteção dos dados coletados em diferentes sistemas e consideram os resultados, custos e impacto do uso dos dados</w:t>
      </w:r>
      <w:r w:rsidR="0085094C" w:rsidRPr="0085094C">
        <w:t xml:space="preserve"> </w:t>
      </w:r>
      <w:r w:rsidR="0085094C">
        <w:t>(</w:t>
      </w:r>
      <w:r w:rsidR="00936D6F" w:rsidRPr="00EE5308">
        <w:t>HITACHI-UTOKYO LABORATORY</w:t>
      </w:r>
      <w:r w:rsidR="0085094C" w:rsidRPr="00F07427">
        <w:t>, 2020</w:t>
      </w:r>
      <w:r w:rsidR="0085094C">
        <w:t>)</w:t>
      </w:r>
      <w:r w:rsidRPr="002941C7">
        <w:t xml:space="preserve">. </w:t>
      </w:r>
      <w:commentRangeStart w:id="111"/>
      <w:r w:rsidR="00E4755B">
        <w:t>Neste caso, s</w:t>
      </w:r>
      <w:r w:rsidR="0085094C" w:rsidRPr="0085094C">
        <w:t xml:space="preserve">egundo o autor, </w:t>
      </w:r>
      <w:r w:rsidRPr="002941C7">
        <w:t>o conceito que é universalmente aplicável à propriedade que a pessoa que adquire a propriedade tem todos os direitos associados a ela</w:t>
      </w:r>
      <w:r w:rsidR="00996C6E" w:rsidRPr="00996C6E">
        <w:t>,</w:t>
      </w:r>
      <w:r w:rsidRPr="002941C7">
        <w:t xml:space="preserve"> também é aplicável a informações e dados.</w:t>
      </w:r>
      <w:commentRangeEnd w:id="111"/>
      <w:r w:rsidR="00DA34B6">
        <w:rPr>
          <w:rStyle w:val="Refdecomentrio"/>
        </w:rPr>
        <w:commentReference w:id="111"/>
      </w:r>
      <w:r w:rsidRPr="002941C7">
        <w:t xml:space="preserve"> </w:t>
      </w:r>
      <w:commentRangeStart w:id="112"/>
      <w:r w:rsidRPr="002941C7">
        <w:t>No entanto,</w:t>
      </w:r>
      <w:r w:rsidR="0085094C" w:rsidRPr="0085094C">
        <w:t xml:space="preserve"> o autor diz que as</w:t>
      </w:r>
      <w:r w:rsidRPr="002941C7">
        <w:t xml:space="preserve"> questões de privacidade de dados desafiam esse conceito. Se </w:t>
      </w:r>
      <w:r w:rsidR="007B44A7">
        <w:t>alguém</w:t>
      </w:r>
      <w:r w:rsidRPr="002941C7">
        <w:t xml:space="preserve"> possui ou gerencia as informações pessoais, </w:t>
      </w:r>
      <w:r w:rsidR="007B44A7">
        <w:t>ela</w:t>
      </w:r>
      <w:r w:rsidRPr="002941C7">
        <w:t xml:space="preserve"> pode afetar essa pessoa de alguma forma</w:t>
      </w:r>
      <w:r w:rsidR="007B44A7">
        <w:t xml:space="preserve"> e ela</w:t>
      </w:r>
      <w:r w:rsidRPr="002941C7">
        <w:t xml:space="preserve"> não deve usar dados contra a vontade do controlador de dados</w:t>
      </w:r>
      <w:r w:rsidR="0085094C" w:rsidRPr="0085094C">
        <w:t xml:space="preserve"> </w:t>
      </w:r>
      <w:r w:rsidR="0085094C">
        <w:t>(</w:t>
      </w:r>
      <w:r w:rsidR="00936D6F" w:rsidRPr="00EE5308">
        <w:t>HITACHI-UTOKYO LABORATORY</w:t>
      </w:r>
      <w:r w:rsidR="0085094C" w:rsidRPr="00F07427">
        <w:t>, 2020</w:t>
      </w:r>
      <w:r w:rsidR="0085094C">
        <w:t>)</w:t>
      </w:r>
      <w:r w:rsidRPr="002941C7">
        <w:t>. Portanto, no final, os titulares dos dados devem ter o direito de participar do processo de uso ou gerenciamento de seus dados</w:t>
      </w:r>
      <w:r w:rsidR="005D4EC4">
        <w:t xml:space="preserve">. </w:t>
      </w:r>
      <w:commentRangeEnd w:id="112"/>
      <w:r w:rsidR="00B7519B">
        <w:rPr>
          <w:rStyle w:val="Refdecomentrio"/>
        </w:rPr>
        <w:commentReference w:id="112"/>
      </w:r>
      <w:r w:rsidR="00D41454" w:rsidRPr="00D41454">
        <w:t xml:space="preserve">Um exemplo </w:t>
      </w:r>
      <w:r w:rsidR="0085094C" w:rsidRPr="0085094C">
        <w:t xml:space="preserve">que o </w:t>
      </w:r>
      <w:r w:rsidR="0085094C">
        <w:t xml:space="preserve">autor destaca é </w:t>
      </w:r>
      <w:r w:rsidR="00D41454" w:rsidRPr="00D41454">
        <w:t xml:space="preserve">o direito à portabilidade de dados (o direito de transferir dados pessoais de um controlador de dados para outro), </w:t>
      </w:r>
      <w:r w:rsidR="005D4EC4">
        <w:t>e</w:t>
      </w:r>
      <w:r w:rsidR="00D41454" w:rsidRPr="00D41454">
        <w:t>m outras palavras, para garantir o uso correto das vias públicas, os dados devem ser compartilhados sob demanda, e todas as partes devem comprometer seus próprios interesses para o interesse coletivo mais</w:t>
      </w:r>
      <w:r w:rsidR="002025C0">
        <w:t xml:space="preserve"> amplo</w:t>
      </w:r>
      <w:r w:rsidR="00D41454" w:rsidRPr="00D41454">
        <w:t xml:space="preserve">. </w:t>
      </w:r>
      <w:r w:rsidR="00936D6F" w:rsidRPr="009E216F">
        <w:t>Hitachi-UTokyo Laboratory</w:t>
      </w:r>
      <w:r w:rsidR="00936D6F">
        <w:t xml:space="preserve"> </w:t>
      </w:r>
      <w:r w:rsidR="0085094C">
        <w:t xml:space="preserve">(2020) cita que </w:t>
      </w:r>
      <w:r w:rsidR="0085094C" w:rsidRPr="0085094C">
        <w:t>para</w:t>
      </w:r>
      <w:r w:rsidR="00D41454" w:rsidRPr="00D41454">
        <w:t xml:space="preserve"> corrigir a ênfase exagerada dos interesses departamentais e como alcançar interesses gerais mais amplos devem ser discutidos continuamente. </w:t>
      </w:r>
      <w:r w:rsidR="0085094C" w:rsidRPr="0085094C">
        <w:t>Assim</w:t>
      </w:r>
      <w:r w:rsidR="004F54A7">
        <w:t>,</w:t>
      </w:r>
      <w:r w:rsidR="0085094C" w:rsidRPr="0085094C">
        <w:t xml:space="preserve"> </w:t>
      </w:r>
      <w:r w:rsidR="004F54A7">
        <w:t>s</w:t>
      </w:r>
      <w:r w:rsidR="0085094C" w:rsidRPr="0085094C">
        <w:t>egundo o au</w:t>
      </w:r>
      <w:r w:rsidR="0085094C">
        <w:t>tor</w:t>
      </w:r>
      <w:r w:rsidR="004F54A7">
        <w:t>,</w:t>
      </w:r>
      <w:r w:rsidR="0085094C">
        <w:t xml:space="preserve"> </w:t>
      </w:r>
      <w:r w:rsidR="0085094C" w:rsidRPr="0085094C">
        <w:t>e</w:t>
      </w:r>
      <w:r w:rsidR="00D41454" w:rsidRPr="00D41454">
        <w:t>ssa discussão ajudará a tornar os direitos de dados e as responsabilidades das partes interessadas a pedra angular da governança</w:t>
      </w:r>
      <w:r w:rsidR="0085094C" w:rsidRPr="0085094C">
        <w:t>, já que</w:t>
      </w:r>
      <w:r w:rsidR="00D43F2C" w:rsidRPr="00D43F2C">
        <w:t xml:space="preserve"> </w:t>
      </w:r>
      <w:r w:rsidR="0085094C" w:rsidRPr="0085094C">
        <w:t>u</w:t>
      </w:r>
      <w:r w:rsidR="00D41454" w:rsidRPr="00D41454">
        <w:t>ma vez que haja discussão e consenso, devemos estipular os direitos e responsabilidades que devem ser observados na integração dos diferentes serviços. Deve</w:t>
      </w:r>
      <w:r w:rsidR="004F54A7">
        <w:t>-se</w:t>
      </w:r>
      <w:r w:rsidR="00D41454" w:rsidRPr="00D41454">
        <w:t xml:space="preserve"> também projetar um modelo de como alocar custos. Essas etapas institucionais são indispensáveis, pois sem elas, por mais viáveis ​​tecnicamente esses sistemas, não conseguirão conquistar o poder na sociedade</w:t>
      </w:r>
      <w:r w:rsidR="004A22A6">
        <w:t xml:space="preserve"> (</w:t>
      </w:r>
      <w:r w:rsidR="00936D6F" w:rsidRPr="00EE5308">
        <w:t>HITACHI-UTOKYO LABORATORY</w:t>
      </w:r>
      <w:r w:rsidR="004A22A6" w:rsidRPr="00F07427">
        <w:t>, 2020</w:t>
      </w:r>
      <w:r w:rsidR="004A22A6">
        <w:t>)</w:t>
      </w:r>
      <w:r w:rsidR="004A22A6" w:rsidRPr="00F73EC2">
        <w:t>.</w:t>
      </w:r>
    </w:p>
    <w:p w14:paraId="4101BA1E" w14:textId="4DD86421" w:rsidR="00F90F31" w:rsidRPr="004A22A6" w:rsidRDefault="00936D6F" w:rsidP="00D7634A">
      <w:pPr>
        <w:pStyle w:val="TF-TEXTO"/>
      </w:pPr>
      <w:r w:rsidRPr="009E216F">
        <w:t>Hitachi-UTokyo Laboratory</w:t>
      </w:r>
      <w:r>
        <w:t xml:space="preserve"> </w:t>
      </w:r>
      <w:r w:rsidR="004F54A7">
        <w:t>(2020)</w:t>
      </w:r>
      <w:r w:rsidR="0069444E" w:rsidRPr="0069444E">
        <w:t xml:space="preserve"> explica que o</w:t>
      </w:r>
      <w:r w:rsidR="0086085E" w:rsidRPr="0086085E">
        <w:t xml:space="preserve"> terceiro canal envolve a estrutura de governança, sob a qual a sociedade pode ajustar continuamente vários sistemas, a estrutura do sistema e os métodos de gestão de dados que integram esses sistemas. Por esse motivo, é necessário referir-se à medida quantificável da </w:t>
      </w:r>
      <w:r w:rsidR="00B54238">
        <w:t>qualidade de vida (</w:t>
      </w:r>
      <w:r w:rsidR="0086085E" w:rsidRPr="0086085E">
        <w:t>QV</w:t>
      </w:r>
      <w:r w:rsidR="00B54238">
        <w:t>)</w:t>
      </w:r>
      <w:r w:rsidR="0086085E" w:rsidRPr="0086085E">
        <w:t xml:space="preserve"> do cidadão (o índice final para a otimização de toda a sociedade) e sua distribuição</w:t>
      </w:r>
      <w:r w:rsidR="004F54A7">
        <w:t xml:space="preserve">. Por fim, o autor </w:t>
      </w:r>
      <w:r w:rsidR="00A328FC">
        <w:t xml:space="preserve">conclui que </w:t>
      </w:r>
      <w:r w:rsidR="00A328FC" w:rsidRPr="00A328FC">
        <w:t>d</w:t>
      </w:r>
      <w:r w:rsidR="0086085E" w:rsidRPr="0086085E">
        <w:t>epois de determinar a função objetivo, o método de integração e otimização do sistema começará a produzir resultados em muitas configurações diferentes</w:t>
      </w:r>
      <w:r w:rsidR="0069444E" w:rsidRPr="0069444E">
        <w:t xml:space="preserve">, mas </w:t>
      </w:r>
      <w:r w:rsidR="0086085E" w:rsidRPr="0086085E">
        <w:t>muitos problemas devem ser resolvidos</w:t>
      </w:r>
      <w:r w:rsidR="0069444E" w:rsidRPr="0069444E">
        <w:t xml:space="preserve"> pri</w:t>
      </w:r>
      <w:r w:rsidR="0069444E">
        <w:t>meiramente</w:t>
      </w:r>
      <w:r w:rsidR="0086085E" w:rsidRPr="0086085E">
        <w:t xml:space="preserve">. </w:t>
      </w:r>
      <w:r w:rsidR="0069444E" w:rsidRPr="0069444E">
        <w:t xml:space="preserve">O autor </w:t>
      </w:r>
      <w:r w:rsidR="0069444E">
        <w:t>destaca que v</w:t>
      </w:r>
      <w:r w:rsidR="0086085E" w:rsidRPr="0086085E">
        <w:t>árias ideias e soluções surgiram</w:t>
      </w:r>
      <w:r w:rsidR="0069444E" w:rsidRPr="0069444E">
        <w:t xml:space="preserve">, como </w:t>
      </w:r>
      <w:r w:rsidR="0086085E" w:rsidRPr="0086085E">
        <w:t>a portabilidade de dados</w:t>
      </w:r>
      <w:r w:rsidR="00B00FA3" w:rsidRPr="00B00FA3">
        <w:t xml:space="preserve">, </w:t>
      </w:r>
      <w:r w:rsidR="00B00FA3">
        <w:t xml:space="preserve">da qual é </w:t>
      </w:r>
      <w:r w:rsidR="0086085E" w:rsidRPr="0086085E">
        <w:t>a capacidade de coletar, gerenciar e acessar seus próprios dados. Da mesma forma, há uma onda de pontos de vista de apoio de que as instituições públicas podem usar os dados coletados por organizações privadas de maneiras que beneficiam a comunidade</w:t>
      </w:r>
      <w:r w:rsidR="00A328FC" w:rsidRPr="00A328FC">
        <w:t xml:space="preserve"> </w:t>
      </w:r>
      <w:r w:rsidR="00A328FC">
        <w:t>(</w:t>
      </w:r>
      <w:r w:rsidRPr="00EE5308">
        <w:t>HITACHI-UTOKYO LABORATORY</w:t>
      </w:r>
      <w:r w:rsidR="00A328FC" w:rsidRPr="00F07427">
        <w:t>, 2020</w:t>
      </w:r>
      <w:r w:rsidR="00A328FC">
        <w:t>)</w:t>
      </w:r>
      <w:r w:rsidR="0086085E" w:rsidRPr="0086085E">
        <w:t xml:space="preserve">. </w:t>
      </w:r>
      <w:r w:rsidR="00A328FC" w:rsidRPr="00A328FC">
        <w:t xml:space="preserve">O autor </w:t>
      </w:r>
      <w:r w:rsidR="00A328FC">
        <w:t xml:space="preserve">descreve que </w:t>
      </w:r>
      <w:r w:rsidR="00A328FC" w:rsidRPr="00A328FC">
        <w:t>n</w:t>
      </w:r>
      <w:r w:rsidR="0086085E" w:rsidRPr="0086085E">
        <w:t>os próximos anos, é essencial tomar medidas concretas para permitir que os cidadãos, comunidades, empresas e governos locais acumulem experiência</w:t>
      </w:r>
      <w:r w:rsidR="0069444E" w:rsidRPr="0069444E">
        <w:t>, al</w:t>
      </w:r>
      <w:r w:rsidR="0069444E">
        <w:t>ém de</w:t>
      </w:r>
      <w:r w:rsidR="0086085E" w:rsidRPr="0086085E">
        <w:t xml:space="preserve"> aumentar a oportunidade de discutir independentemente estratégias específicas para resolver o problema</w:t>
      </w:r>
      <w:r w:rsidR="00A328FC">
        <w:t>.</w:t>
      </w:r>
    </w:p>
    <w:p w14:paraId="19E0F25C" w14:textId="1E6FFD2B" w:rsidR="00AE04DD" w:rsidRPr="00D938DE" w:rsidRDefault="00451B94" w:rsidP="00E41EFF">
      <w:pPr>
        <w:pStyle w:val="TF-refernciasbibliogrficasTTULO"/>
      </w:pPr>
      <w:bookmarkStart w:id="113" w:name="_Toc351015602"/>
      <w:bookmarkEnd w:id="57"/>
      <w:bookmarkEnd w:id="58"/>
      <w:bookmarkEnd w:id="59"/>
      <w:bookmarkEnd w:id="60"/>
      <w:bookmarkEnd w:id="61"/>
      <w:bookmarkEnd w:id="62"/>
      <w:bookmarkEnd w:id="63"/>
      <w:r w:rsidRPr="00D938DE">
        <w:t>Referências</w:t>
      </w:r>
      <w:bookmarkEnd w:id="113"/>
    </w:p>
    <w:p w14:paraId="5E575E9E" w14:textId="4FB27B94" w:rsidR="000728E1" w:rsidRDefault="00E140FE" w:rsidP="003245BE">
      <w:pPr>
        <w:pStyle w:val="TF-REFERNCIASITEM0"/>
      </w:pPr>
      <w:r w:rsidRPr="001B24E0">
        <w:t xml:space="preserve">BARROSO, Suelly H. A.; SILVA, Mateus F. P. </w:t>
      </w:r>
      <w:r w:rsidRPr="003245BE">
        <w:t>Concepção de banco de dados digital dos diferentes distritos operacionais do Estado do Ceará para fins de pavimentação</w:t>
      </w:r>
      <w:r w:rsidRPr="001B24E0">
        <w:t xml:space="preserve">. In: CONGRESSO DE PESQUISA E ENSINO EM TRANSPORTES. 34º., 100% Digital, 16 a 21 nov. 2020. </w:t>
      </w:r>
      <w:r w:rsidRPr="003245BE">
        <w:rPr>
          <w:b/>
          <w:bCs/>
        </w:rPr>
        <w:t>Anais [...], [s.l]:</w:t>
      </w:r>
      <w:r w:rsidRPr="001B24E0">
        <w:t xml:space="preserve"> Editora: Associação Nacional de Pesquisa e Ensino em Transportes, 2020. p.817-818.</w:t>
      </w:r>
    </w:p>
    <w:p w14:paraId="0D3BCAC4" w14:textId="4BE9FFF6" w:rsidR="00C23941" w:rsidRPr="00372685" w:rsidRDefault="00774F91" w:rsidP="003245BE">
      <w:pPr>
        <w:pStyle w:val="TF-REFERNCIASITEM0"/>
        <w:rPr>
          <w:lang w:val="en-US" w:eastAsia="en-US"/>
        </w:rPr>
      </w:pPr>
      <w:r w:rsidRPr="00D938DE">
        <w:rPr>
          <w:lang w:eastAsia="en-US"/>
        </w:rPr>
        <w:t>BERTUGLIA, Cristoforo. S.</w:t>
      </w:r>
      <w:r w:rsidR="00C23941" w:rsidRPr="00D938DE">
        <w:rPr>
          <w:lang w:eastAsia="en-US"/>
        </w:rPr>
        <w:t xml:space="preserve">; </w:t>
      </w:r>
      <w:r w:rsidR="00C23941" w:rsidRPr="00D938DE">
        <w:t xml:space="preserve">CLARKE, Graham. </w:t>
      </w:r>
      <w:r w:rsidR="00C23941" w:rsidRPr="00890175">
        <w:rPr>
          <w:lang w:val="en-US"/>
        </w:rPr>
        <w:t>P.; WILSON, A</w:t>
      </w:r>
      <w:r w:rsidR="00C23941">
        <w:rPr>
          <w:lang w:val="en-US"/>
        </w:rPr>
        <w:t>lan</w:t>
      </w:r>
      <w:r w:rsidR="00C23941" w:rsidRPr="00890175">
        <w:rPr>
          <w:lang w:val="en-US"/>
        </w:rPr>
        <w:t>. G</w:t>
      </w:r>
      <w:r w:rsidR="00C23941" w:rsidRPr="00372685">
        <w:rPr>
          <w:lang w:val="en-US" w:eastAsia="en-US"/>
        </w:rPr>
        <w:t xml:space="preserve">. (Eds.). </w:t>
      </w:r>
      <w:r w:rsidR="00C23941" w:rsidRPr="00372685">
        <w:rPr>
          <w:b/>
          <w:bCs/>
          <w:lang w:val="en-US" w:eastAsia="en-US"/>
        </w:rPr>
        <w:t>Modelling the city</w:t>
      </w:r>
      <w:r w:rsidR="00C23941" w:rsidRPr="00372685">
        <w:rPr>
          <w:lang w:val="en-US" w:eastAsia="en-US"/>
        </w:rPr>
        <w:t>: performance, policy and planning. London: Routledge, 1994. p.</w:t>
      </w:r>
      <w:r w:rsidR="00D938DE">
        <w:rPr>
          <w:lang w:val="en-US" w:eastAsia="en-US"/>
        </w:rPr>
        <w:t>4-19, p.</w:t>
      </w:r>
      <w:r w:rsidR="00C23941" w:rsidRPr="00372685">
        <w:rPr>
          <w:lang w:val="en-US" w:eastAsia="en-US"/>
        </w:rPr>
        <w:t>37-54.</w:t>
      </w:r>
    </w:p>
    <w:p w14:paraId="2F6E8CD3" w14:textId="64BDCE7A" w:rsidR="00B624B1" w:rsidRPr="001B24E0" w:rsidRDefault="00B624B1" w:rsidP="001B24E0">
      <w:pPr>
        <w:pStyle w:val="TF-REFERNCIASITEM0"/>
        <w:rPr>
          <w:lang w:val="en-US"/>
        </w:rPr>
      </w:pPr>
      <w:r w:rsidRPr="001B24E0">
        <w:t xml:space="preserve">BRANDÃO, Marcelo M. </w:t>
      </w:r>
      <w:r w:rsidRPr="00F33B10">
        <w:rPr>
          <w:i/>
          <w:iCs/>
        </w:rPr>
        <w:t>et al</w:t>
      </w:r>
      <w:r w:rsidRPr="001B24E0">
        <w:t xml:space="preserve">. Polos varejistas de rua ou shopping centers? comparando as preferências da baixa renda. </w:t>
      </w:r>
      <w:r w:rsidRPr="001B24E0">
        <w:rPr>
          <w:b/>
          <w:lang w:val="en-US"/>
        </w:rPr>
        <w:t>Brazilian Business Review</w:t>
      </w:r>
      <w:r w:rsidRPr="001B24E0">
        <w:rPr>
          <w:lang w:val="en-US"/>
        </w:rPr>
        <w:t xml:space="preserve">, [S. l.], v. 9, n. Special Ed, p. 163–164, 2012. </w:t>
      </w:r>
      <w:r w:rsidRPr="001B24E0">
        <w:t xml:space="preserve">DOI: 10.15728/bbrconf.2012.7. Disponível em: http://bbronline.com.br/index.php/bbr/article/view/330. </w:t>
      </w:r>
      <w:r w:rsidRPr="001B24E0">
        <w:rPr>
          <w:lang w:val="en-US"/>
        </w:rPr>
        <w:t>Acesso em: 30 mar. 2021.</w:t>
      </w:r>
    </w:p>
    <w:p w14:paraId="4B6E1753" w14:textId="3DA2443F" w:rsidR="004110C1" w:rsidRPr="001B24E0" w:rsidRDefault="004110C1" w:rsidP="001B24E0">
      <w:pPr>
        <w:pStyle w:val="TF-REFERNCIASITEM0"/>
        <w:rPr>
          <w:lang w:val="en-US"/>
        </w:rPr>
      </w:pPr>
      <w:r w:rsidRPr="001B24E0">
        <w:rPr>
          <w:lang w:val="en-US"/>
        </w:rPr>
        <w:t xml:space="preserve">BRUNN, Stanley D.; WILLIAMS, Jack F.; ZEIGLER, Donald J. </w:t>
      </w:r>
      <w:r w:rsidRPr="001B24E0">
        <w:rPr>
          <w:b/>
          <w:lang w:val="en-US"/>
        </w:rPr>
        <w:t>Cities of the World</w:t>
      </w:r>
      <w:r w:rsidRPr="001B24E0">
        <w:rPr>
          <w:lang w:val="en-US"/>
        </w:rPr>
        <w:t>. Lanham, MD: Rowman &amp; Littlefield, 2003.</w:t>
      </w:r>
    </w:p>
    <w:p w14:paraId="1521022D" w14:textId="6E542B73" w:rsidR="00B37A7C" w:rsidRPr="001B24E0" w:rsidRDefault="00691B27" w:rsidP="001B24E0">
      <w:pPr>
        <w:pStyle w:val="TF-REFERNCIASITEM0"/>
      </w:pPr>
      <w:r>
        <w:rPr>
          <w:lang w:val="en-US"/>
        </w:rPr>
        <w:t>BURRO</w:t>
      </w:r>
      <w:r w:rsidR="00E75C29">
        <w:rPr>
          <w:lang w:val="en-US"/>
        </w:rPr>
        <w:t>U</w:t>
      </w:r>
      <w:r>
        <w:rPr>
          <w:lang w:val="en-US"/>
        </w:rPr>
        <w:t>GH</w:t>
      </w:r>
      <w:r w:rsidR="00B37A7C" w:rsidRPr="001B24E0">
        <w:rPr>
          <w:lang w:val="en-US"/>
        </w:rPr>
        <w:t>, P</w:t>
      </w:r>
      <w:r w:rsidR="00343DEC">
        <w:rPr>
          <w:lang w:val="en-US"/>
        </w:rPr>
        <w:t>eter</w:t>
      </w:r>
      <w:r w:rsidR="00B37A7C" w:rsidRPr="001B24E0">
        <w:rPr>
          <w:lang w:val="en-US"/>
        </w:rPr>
        <w:t xml:space="preserve"> A. </w:t>
      </w:r>
      <w:r w:rsidR="00B37A7C" w:rsidRPr="001B24E0">
        <w:rPr>
          <w:b/>
          <w:bCs/>
          <w:lang w:val="en-US"/>
        </w:rPr>
        <w:t>Principles of geographical information systems for land resources assessment</w:t>
      </w:r>
      <w:r w:rsidR="00B37A7C" w:rsidRPr="001B24E0">
        <w:rPr>
          <w:lang w:val="en-US"/>
        </w:rPr>
        <w:t xml:space="preserve">. </w:t>
      </w:r>
      <w:r w:rsidR="00B37A7C" w:rsidRPr="001B24E0">
        <w:t>Oxford, Clarendon Press, 1987</w:t>
      </w:r>
      <w:r w:rsidR="003F1CE2" w:rsidRPr="001B24E0">
        <w:t>, p. 193</w:t>
      </w:r>
      <w:r w:rsidR="00B37A7C" w:rsidRPr="001B24E0">
        <w:t>.</w:t>
      </w:r>
    </w:p>
    <w:p w14:paraId="0FD69BFF" w14:textId="45A6507F" w:rsidR="00A65A00" w:rsidRPr="001B24E0" w:rsidRDefault="00A65A00" w:rsidP="001B24E0">
      <w:pPr>
        <w:pStyle w:val="TF-REFERNCIASITEM0"/>
      </w:pPr>
      <w:r w:rsidRPr="001B24E0">
        <w:rPr>
          <w:bCs/>
        </w:rPr>
        <w:t>CÂMARA, Gilberto; DAVIS, Clodoveu; MONTEIRO, Antônio M. V.</w:t>
      </w:r>
      <w:r w:rsidRPr="001B24E0">
        <w:t xml:space="preserve"> </w:t>
      </w:r>
      <w:r w:rsidR="003A34CD">
        <w:t xml:space="preserve">2004. </w:t>
      </w:r>
      <w:r w:rsidRPr="001B24E0">
        <w:rPr>
          <w:b/>
          <w:bCs/>
        </w:rPr>
        <w:t>Introdução à Ciência da Geoinformação</w:t>
      </w:r>
      <w:r w:rsidRPr="001B24E0">
        <w:t xml:space="preserve">. Disponível em: &lt;https://goo.gl/MmXFnP&gt;. Acesso em: </w:t>
      </w:r>
      <w:r w:rsidR="00691B27">
        <w:t>16</w:t>
      </w:r>
      <w:r w:rsidRPr="001B24E0">
        <w:t xml:space="preserve"> </w:t>
      </w:r>
      <w:r w:rsidR="00691B27">
        <w:t>abr</w:t>
      </w:r>
      <w:r w:rsidRPr="001B24E0">
        <w:t>. 20</w:t>
      </w:r>
      <w:r w:rsidR="00691B27">
        <w:t>21</w:t>
      </w:r>
      <w:r w:rsidRPr="001B24E0">
        <w:t>.</w:t>
      </w:r>
    </w:p>
    <w:p w14:paraId="54F876B1" w14:textId="5144E2AE" w:rsidR="00A51083" w:rsidRPr="001B24E0" w:rsidRDefault="00A51083" w:rsidP="001B24E0">
      <w:pPr>
        <w:pStyle w:val="TF-REFERNCIASITEM0"/>
      </w:pPr>
      <w:r w:rsidRPr="001B24E0">
        <w:t xml:space="preserve">CÂMARA, </w:t>
      </w:r>
      <w:r w:rsidRPr="001B24E0">
        <w:rPr>
          <w:bCs/>
        </w:rPr>
        <w:t>Gilberto</w:t>
      </w:r>
      <w:r w:rsidR="00373354" w:rsidRPr="001B24E0">
        <w:t>;</w:t>
      </w:r>
      <w:r w:rsidRPr="001B24E0">
        <w:t xml:space="preserve"> ORTIZ, Manoel. J. </w:t>
      </w:r>
      <w:r w:rsidRPr="00AD26AA">
        <w:t>Sistemas de informação geográfica para aplicações ambientais e cadastrais</w:t>
      </w:r>
      <w:r w:rsidRPr="001B24E0">
        <w:t xml:space="preserve">: uma visão geral. In: </w:t>
      </w:r>
      <w:r w:rsidR="00CF6F52">
        <w:t>C</w:t>
      </w:r>
      <w:r w:rsidR="00CF6F52" w:rsidRPr="001B24E0">
        <w:t>ONGRESSO BRASILEIRO DE ENGENHARIA AGRÍCOLA: CARTOGRAFIA, SENSORIAMENTO E GEOPROCESSAMENTO</w:t>
      </w:r>
      <w:r w:rsidRPr="001B24E0">
        <w:t xml:space="preserve">, 27. 1998, Poços de Caldas, MG. </w:t>
      </w:r>
      <w:r w:rsidRPr="005A189D">
        <w:rPr>
          <w:b/>
          <w:bCs/>
        </w:rPr>
        <w:t>Anais [...]</w:t>
      </w:r>
      <w:r w:rsidRPr="001B24E0">
        <w:t xml:space="preserve">. Poços de Caldas – MG: DPI/INPE, 1998. Disponível em: http://www.dpi.inpe.br/gilberto/papers/analise.pdf. Acesso em: 16 </w:t>
      </w:r>
      <w:r w:rsidR="00507C81">
        <w:t>a</w:t>
      </w:r>
      <w:r w:rsidRPr="001B24E0">
        <w:t>br. 2021.</w:t>
      </w:r>
    </w:p>
    <w:p w14:paraId="53D0ADA1" w14:textId="2A62785B" w:rsidR="00E52B8B" w:rsidRPr="008425F8" w:rsidRDefault="00BC24AC" w:rsidP="00D938DE">
      <w:pPr>
        <w:pStyle w:val="TF-REFERNCIASITEM0"/>
      </w:pPr>
      <w:r w:rsidRPr="001B24E0">
        <w:rPr>
          <w:lang w:val="en-US"/>
        </w:rPr>
        <w:lastRenderedPageBreak/>
        <w:t>CHIN</w:t>
      </w:r>
      <w:r w:rsidR="00120AC5" w:rsidRPr="001B24E0">
        <w:rPr>
          <w:lang w:val="en-US"/>
        </w:rPr>
        <w:t xml:space="preserve">, Jae T. </w:t>
      </w:r>
      <w:r w:rsidR="00D37ED3" w:rsidRPr="001B24E0">
        <w:rPr>
          <w:lang w:val="en-US"/>
        </w:rPr>
        <w:t>Understanding the Local Context and Neighborhood Conditions in the United States</w:t>
      </w:r>
      <w:r w:rsidR="00120AC5" w:rsidRPr="001B24E0">
        <w:rPr>
          <w:lang w:val="en-US"/>
        </w:rPr>
        <w:t xml:space="preserve">. </w:t>
      </w:r>
      <w:r w:rsidR="00D37ED3" w:rsidRPr="001B24E0">
        <w:rPr>
          <w:b/>
          <w:lang w:val="en-US"/>
        </w:rPr>
        <w:t>Location Choice of New Business Establishments</w:t>
      </w:r>
      <w:r w:rsidR="00120AC5" w:rsidRPr="001B24E0">
        <w:rPr>
          <w:lang w:val="en-US"/>
        </w:rPr>
        <w:t xml:space="preserve">, </w:t>
      </w:r>
      <w:r w:rsidR="00410388" w:rsidRPr="001B24E0">
        <w:rPr>
          <w:lang w:val="en-US"/>
        </w:rPr>
        <w:t>Memphis</w:t>
      </w:r>
      <w:r w:rsidR="00120AC5" w:rsidRPr="001B24E0">
        <w:rPr>
          <w:lang w:val="en-US"/>
        </w:rPr>
        <w:t xml:space="preserve">, v. </w:t>
      </w:r>
      <w:r w:rsidR="00410388" w:rsidRPr="001B24E0">
        <w:rPr>
          <w:lang w:val="en-US"/>
        </w:rPr>
        <w:t>1</w:t>
      </w:r>
      <w:r w:rsidR="00120AC5" w:rsidRPr="001B24E0">
        <w:rPr>
          <w:lang w:val="en-US"/>
        </w:rPr>
        <w:t xml:space="preserve">2, n. 2, p. </w:t>
      </w:r>
      <w:r w:rsidR="00D37ED3" w:rsidRPr="001B24E0">
        <w:rPr>
          <w:lang w:val="en-US"/>
        </w:rPr>
        <w:t>1</w:t>
      </w:r>
      <w:r w:rsidR="00120AC5" w:rsidRPr="001B24E0">
        <w:rPr>
          <w:lang w:val="en-US"/>
        </w:rPr>
        <w:t>-</w:t>
      </w:r>
      <w:r w:rsidR="00716719">
        <w:rPr>
          <w:lang w:val="en-US"/>
        </w:rPr>
        <w:t>9</w:t>
      </w:r>
      <w:r w:rsidR="00120AC5" w:rsidRPr="001B24E0">
        <w:rPr>
          <w:lang w:val="en-US"/>
        </w:rPr>
        <w:t xml:space="preserve">, jan. </w:t>
      </w:r>
      <w:r w:rsidR="00D37ED3" w:rsidRPr="001B24E0">
        <w:rPr>
          <w:lang w:val="en-US"/>
        </w:rPr>
        <w:t>2020</w:t>
      </w:r>
      <w:r w:rsidR="00120AC5" w:rsidRPr="001B24E0">
        <w:rPr>
          <w:lang w:val="en-US"/>
        </w:rPr>
        <w:t>.</w:t>
      </w:r>
      <w:r w:rsidR="00D37ED3" w:rsidRPr="001B24E0">
        <w:rPr>
          <w:lang w:val="en-US"/>
        </w:rPr>
        <w:t xml:space="preserve"> </w:t>
      </w:r>
      <w:r w:rsidR="00C87F3F" w:rsidRPr="001B24E0">
        <w:t xml:space="preserve">DOI </w:t>
      </w:r>
      <w:r w:rsidR="00D37ED3" w:rsidRPr="001B24E0">
        <w:t>10.3390/su12020501.</w:t>
      </w:r>
      <w:r w:rsidR="00C87F3F" w:rsidRPr="001B24E0">
        <w:t xml:space="preserve"> Disponível em: https://doi.org/10.3390/su12020501. Acesso em: 27 mar. 2021.</w:t>
      </w:r>
    </w:p>
    <w:p w14:paraId="72A10B5A" w14:textId="694B6541" w:rsidR="0049282A" w:rsidRPr="00372685" w:rsidRDefault="0049282A" w:rsidP="00E75C29">
      <w:pPr>
        <w:pStyle w:val="TF-REFERNCIASITEM0"/>
      </w:pPr>
      <w:r w:rsidRPr="002976E8">
        <w:t xml:space="preserve">ECHENIQUE, Marcial. </w:t>
      </w:r>
      <w:r w:rsidRPr="002976E8">
        <w:rPr>
          <w:b/>
          <w:bCs/>
        </w:rPr>
        <w:t>Modelos matemáticos de la estructura urbana</w:t>
      </w:r>
      <w:r w:rsidRPr="002976E8">
        <w:t>: aplicaciones en América Latina. Buenos Aires: SIAP, 1975</w:t>
      </w:r>
      <w:r w:rsidRPr="00372685">
        <w:t>.</w:t>
      </w:r>
    </w:p>
    <w:p w14:paraId="69A2C536" w14:textId="34B3B853" w:rsidR="00C14348" w:rsidRPr="00C14348" w:rsidRDefault="00C14348" w:rsidP="00E75C29">
      <w:pPr>
        <w:pStyle w:val="TF-REFERNCIASITEM0"/>
        <w:rPr>
          <w:bCs/>
        </w:rPr>
      </w:pPr>
      <w:r w:rsidRPr="001B24E0">
        <w:t xml:space="preserve">ELIAS, Elias N. N.; FERNANDES Vivian O.; JESUS, Elaine G.V. </w:t>
      </w:r>
      <w:r w:rsidRPr="00274142">
        <w:rPr>
          <w:b/>
          <w:bCs/>
        </w:rPr>
        <w:t>Avaliação da dispersão e heterogeneidade de dados colaborativos do openstreetmap</w:t>
      </w:r>
      <w:r w:rsidRPr="001B24E0">
        <w:t>. 2018. Curso de Pós-Graduação em engenharia Civil, Universidade Federal da Bahia - UFBA, Salvador.</w:t>
      </w:r>
    </w:p>
    <w:p w14:paraId="2672F8CB" w14:textId="222433C2" w:rsidR="00B624B1" w:rsidRDefault="001F5F5C" w:rsidP="00E75C29">
      <w:pPr>
        <w:pStyle w:val="TF-REFERNCIASITEM0"/>
      </w:pPr>
      <w:r w:rsidRPr="001B24E0">
        <w:t xml:space="preserve">FERNANDES, João L. </w:t>
      </w:r>
      <w:r w:rsidRPr="001B24E0">
        <w:rPr>
          <w:b/>
        </w:rPr>
        <w:t xml:space="preserve">Consolidação de bases para o diagnóstico distrito de inovação de </w:t>
      </w:r>
      <w:r w:rsidR="00043D50" w:rsidRPr="001B24E0">
        <w:rPr>
          <w:b/>
        </w:rPr>
        <w:t>Blumenau</w:t>
      </w:r>
      <w:r w:rsidRPr="001B24E0">
        <w:t xml:space="preserve">. 2018. Curso de Graduação em </w:t>
      </w:r>
      <w:r w:rsidR="003D5E8B" w:rsidRPr="001B24E0">
        <w:t>Ciência</w:t>
      </w:r>
      <w:r w:rsidRPr="001B24E0">
        <w:t xml:space="preserve"> da </w:t>
      </w:r>
      <w:r w:rsidR="00895DF2" w:rsidRPr="001B24E0">
        <w:t>Computação</w:t>
      </w:r>
      <w:r w:rsidRPr="001B24E0">
        <w:t>, Universidade Furb, Blumenau.</w:t>
      </w:r>
    </w:p>
    <w:p w14:paraId="61E26A8C" w14:textId="02F9ABE7" w:rsidR="002F78E4" w:rsidRDefault="00C813EB" w:rsidP="00E75C29">
      <w:pPr>
        <w:pStyle w:val="TF-REFERNCIASITEM0"/>
      </w:pPr>
      <w:r>
        <w:t>GHENO</w:t>
      </w:r>
      <w:r w:rsidR="002F78E4" w:rsidRPr="001B24E0">
        <w:t xml:space="preserve">, </w:t>
      </w:r>
      <w:r>
        <w:t>Patricia Z</w:t>
      </w:r>
      <w:r w:rsidR="002F78E4" w:rsidRPr="001B24E0">
        <w:t xml:space="preserve">. </w:t>
      </w:r>
      <w:r w:rsidR="002F78E4">
        <w:rPr>
          <w:b/>
        </w:rPr>
        <w:t>Indicador de Desempenho Urbano</w:t>
      </w:r>
      <w:r w:rsidR="002F78E4" w:rsidRPr="005B56E5">
        <w:rPr>
          <w:bCs/>
        </w:rPr>
        <w:t>: Metodologia e Perspectiva de Integração</w:t>
      </w:r>
      <w:r w:rsidR="002F78E4" w:rsidRPr="001B24E0">
        <w:t>. 20</w:t>
      </w:r>
      <w:r w:rsidR="002F78E4">
        <w:t>09</w:t>
      </w:r>
      <w:r w:rsidR="002F78E4" w:rsidRPr="001B24E0">
        <w:t xml:space="preserve">. </w:t>
      </w:r>
      <w:r w:rsidR="002F78E4">
        <w:t xml:space="preserve">Programa de </w:t>
      </w:r>
      <w:r w:rsidR="00386937">
        <w:t>Pós-graduação</w:t>
      </w:r>
      <w:r w:rsidR="002F78E4">
        <w:t xml:space="preserve"> em Planejamento Urbano e Regional</w:t>
      </w:r>
      <w:r w:rsidR="002F78E4" w:rsidRPr="001B24E0">
        <w:t xml:space="preserve">, Universidade </w:t>
      </w:r>
      <w:r w:rsidR="002F78E4">
        <w:t>Federal do Rio Grande do Sul</w:t>
      </w:r>
      <w:r w:rsidR="002F78E4" w:rsidRPr="001B24E0">
        <w:t xml:space="preserve">, </w:t>
      </w:r>
      <w:r w:rsidR="002F78E4">
        <w:t>Porto Alegre</w:t>
      </w:r>
      <w:r w:rsidR="002F78E4" w:rsidRPr="001B24E0">
        <w:t>.</w:t>
      </w:r>
    </w:p>
    <w:p w14:paraId="1D3EBB5E" w14:textId="7057D9A2" w:rsidR="00303DD8" w:rsidRPr="00890175" w:rsidRDefault="00EE5308" w:rsidP="00890175">
      <w:pPr>
        <w:pStyle w:val="TF-REFERNCIASITEM0"/>
        <w:rPr>
          <w:highlight w:val="yellow"/>
          <w:lang w:val="en-US"/>
        </w:rPr>
      </w:pPr>
      <w:r w:rsidRPr="002102A6">
        <w:rPr>
          <w:lang w:val="en-US"/>
        </w:rPr>
        <w:t>HITACHI-UTOKYO LABORATORY</w:t>
      </w:r>
      <w:r w:rsidR="00B75FF2" w:rsidRPr="002102A6">
        <w:rPr>
          <w:lang w:val="en-US"/>
        </w:rPr>
        <w:t xml:space="preserve">. </w:t>
      </w:r>
      <w:r w:rsidR="00B75FF2" w:rsidRPr="0084511C">
        <w:rPr>
          <w:b/>
          <w:lang w:val="en-US"/>
        </w:rPr>
        <w:t>Society</w:t>
      </w:r>
      <w:r w:rsidR="00B75FF2" w:rsidRPr="00D35F66">
        <w:rPr>
          <w:b/>
          <w:lang w:val="en-US"/>
        </w:rPr>
        <w:t xml:space="preserve"> 5.0</w:t>
      </w:r>
      <w:r w:rsidR="00B75FF2" w:rsidRPr="00D35F66">
        <w:rPr>
          <w:lang w:val="en-US"/>
        </w:rPr>
        <w:t xml:space="preserve">. Tokyo: </w:t>
      </w:r>
      <w:r w:rsidR="00B75FF2" w:rsidRPr="004A66B5">
        <w:rPr>
          <w:lang w:val="en-US"/>
        </w:rPr>
        <w:t>Springer</w:t>
      </w:r>
      <w:r w:rsidR="00B75FF2" w:rsidRPr="00D35F66">
        <w:rPr>
          <w:lang w:val="en-US"/>
        </w:rPr>
        <w:t>, 2020.</w:t>
      </w:r>
    </w:p>
    <w:p w14:paraId="54CCC56C" w14:textId="7545068C" w:rsidR="00303DD8" w:rsidRPr="00372685" w:rsidRDefault="00D52FD9" w:rsidP="00890175">
      <w:pPr>
        <w:pStyle w:val="TF-REFERNCIASITEM0"/>
      </w:pPr>
      <w:r w:rsidRPr="00507C81">
        <w:rPr>
          <w:lang w:val="en-US"/>
        </w:rPr>
        <w:t>KRAFTA, Romulo C</w:t>
      </w:r>
      <w:r w:rsidR="00303DD8" w:rsidRPr="00507C81">
        <w:rPr>
          <w:lang w:val="en-US"/>
        </w:rPr>
        <w:t xml:space="preserve">. </w:t>
      </w:r>
      <w:r w:rsidR="00303DD8" w:rsidRPr="00890175">
        <w:rPr>
          <w:lang w:val="en-US"/>
        </w:rPr>
        <w:t xml:space="preserve">Spatial self-organization and the production of the city. </w:t>
      </w:r>
      <w:r w:rsidR="00303DD8" w:rsidRPr="00890175">
        <w:t xml:space="preserve">In: TUCCI, C. (Ed.), </w:t>
      </w:r>
      <w:r w:rsidR="00303DD8" w:rsidRPr="00890175">
        <w:rPr>
          <w:b/>
          <w:bCs/>
        </w:rPr>
        <w:t>Avaliação e controle da drenagem urbana</w:t>
      </w:r>
      <w:r w:rsidR="00303DD8" w:rsidRPr="00890175">
        <w:t xml:space="preserve">. </w:t>
      </w:r>
      <w:r w:rsidR="00303DD8" w:rsidRPr="00372685">
        <w:t>Porto Alegre: Editora da Universidade, 2000.</w:t>
      </w:r>
    </w:p>
    <w:p w14:paraId="255D6196" w14:textId="07646E7E" w:rsidR="002762D8" w:rsidRPr="001B24E0" w:rsidRDefault="002762D8" w:rsidP="002762D8">
      <w:pPr>
        <w:pStyle w:val="TF-REFERNCIASITEM0"/>
        <w:rPr>
          <w:lang w:val="en-US"/>
        </w:rPr>
      </w:pPr>
      <w:r w:rsidRPr="00D32635">
        <w:rPr>
          <w:lang w:val="en-US"/>
        </w:rPr>
        <w:t xml:space="preserve">MELO, Teresa; NICKEL, Stefan; GAMA, Francisco S. Facility location and supply chain management – A review. </w:t>
      </w:r>
      <w:r w:rsidRPr="001B24E0">
        <w:rPr>
          <w:b/>
          <w:bCs/>
          <w:lang w:val="en-US"/>
        </w:rPr>
        <w:t>European Journal of Operational Research</w:t>
      </w:r>
      <w:r w:rsidRPr="001B24E0">
        <w:rPr>
          <w:lang w:val="en-US"/>
        </w:rPr>
        <w:t>, v.196, n. 2, p. 401-412, jul</w:t>
      </w:r>
      <w:r w:rsidR="00507C81">
        <w:rPr>
          <w:lang w:val="en-US"/>
        </w:rPr>
        <w:t>.</w:t>
      </w:r>
      <w:r w:rsidRPr="001B24E0">
        <w:rPr>
          <w:lang w:val="en-US"/>
        </w:rPr>
        <w:t xml:space="preserve"> 2009.</w:t>
      </w:r>
    </w:p>
    <w:p w14:paraId="7BC35CD7" w14:textId="4E76DC62" w:rsidR="0049282A" w:rsidRPr="00372685" w:rsidRDefault="002762D8" w:rsidP="00372685">
      <w:pPr>
        <w:pStyle w:val="TF-REFERNCIASITEM0"/>
        <w:rPr>
          <w:lang w:val="en-US"/>
        </w:rPr>
      </w:pPr>
      <w:r w:rsidRPr="00AF297B">
        <w:rPr>
          <w:lang w:val="en-US"/>
        </w:rPr>
        <w:t>OWEN, S</w:t>
      </w:r>
      <w:r>
        <w:rPr>
          <w:lang w:val="en-US"/>
        </w:rPr>
        <w:t>usan</w:t>
      </w:r>
      <w:r w:rsidRPr="001B24E0">
        <w:rPr>
          <w:lang w:val="en-US"/>
        </w:rPr>
        <w:t xml:space="preserve"> </w:t>
      </w:r>
      <w:r w:rsidRPr="00AF297B">
        <w:rPr>
          <w:lang w:val="en-US"/>
        </w:rPr>
        <w:t>H.; DASKIN, M</w:t>
      </w:r>
      <w:r>
        <w:rPr>
          <w:lang w:val="en-US"/>
        </w:rPr>
        <w:t>ark</w:t>
      </w:r>
      <w:r w:rsidRPr="001B24E0">
        <w:rPr>
          <w:lang w:val="en-US"/>
        </w:rPr>
        <w:t xml:space="preserve"> </w:t>
      </w:r>
      <w:r w:rsidRPr="00AF297B">
        <w:rPr>
          <w:lang w:val="en-US"/>
        </w:rPr>
        <w:t xml:space="preserve">S. Strategic facility location: A review. </w:t>
      </w:r>
      <w:r w:rsidRPr="00F71783">
        <w:rPr>
          <w:b/>
          <w:bCs/>
          <w:lang w:val="en-US"/>
        </w:rPr>
        <w:t>European Journal of Operational Research</w:t>
      </w:r>
      <w:r w:rsidRPr="00F71783">
        <w:rPr>
          <w:lang w:val="en-US"/>
        </w:rPr>
        <w:t xml:space="preserve">, v. 111, n. 3, p. 423-447, </w:t>
      </w:r>
      <w:r w:rsidR="00507C81">
        <w:rPr>
          <w:lang w:val="en-US"/>
        </w:rPr>
        <w:t>ab</w:t>
      </w:r>
      <w:r w:rsidRPr="00F71783">
        <w:rPr>
          <w:lang w:val="en-US"/>
        </w:rPr>
        <w:t>r. 1998.</w:t>
      </w:r>
    </w:p>
    <w:p w14:paraId="1AF9C619" w14:textId="16C3E347" w:rsidR="00C872F9" w:rsidRDefault="00C872F9" w:rsidP="00E75C29">
      <w:pPr>
        <w:pStyle w:val="TF-REFERNCIASITEM0"/>
        <w:rPr>
          <w:lang w:eastAsia="en-US"/>
        </w:rPr>
      </w:pPr>
      <w:r w:rsidRPr="00372685">
        <w:rPr>
          <w:lang w:val="en-US" w:eastAsia="en-US"/>
        </w:rPr>
        <w:t xml:space="preserve">SHINTAKU, </w:t>
      </w:r>
      <w:r w:rsidRPr="00372685">
        <w:rPr>
          <w:i/>
          <w:iCs/>
          <w:lang w:val="en-US"/>
        </w:rPr>
        <w:t>et al</w:t>
      </w:r>
      <w:r w:rsidRPr="00372685">
        <w:rPr>
          <w:lang w:val="en-US" w:eastAsia="en-US"/>
        </w:rPr>
        <w:t xml:space="preserve">. </w:t>
      </w:r>
      <w:r w:rsidRPr="001B24E0">
        <w:rPr>
          <w:b/>
          <w:bCs/>
          <w:lang w:eastAsia="en-US"/>
        </w:rPr>
        <w:t>Mapa digital para gestão do conhecimento</w:t>
      </w:r>
      <w:r w:rsidRPr="001B24E0">
        <w:rPr>
          <w:lang w:eastAsia="en-US"/>
        </w:rPr>
        <w:t xml:space="preserve">: a construção de um sistema com o software Visão. Brasília: Ibict, 2019. </w:t>
      </w:r>
      <w:r w:rsidRPr="00F71783">
        <w:rPr>
          <w:lang w:eastAsia="en-US"/>
        </w:rPr>
        <w:t>92 p. DOI: 10.18225/9788570131638.</w:t>
      </w:r>
    </w:p>
    <w:p w14:paraId="73F2D5FC" w14:textId="3424C66D" w:rsidR="00D05CAD" w:rsidRPr="00C33EA0" w:rsidRDefault="00D05CAD" w:rsidP="00E75C29">
      <w:pPr>
        <w:pStyle w:val="TF-REFERNCIASITEM0"/>
        <w:rPr>
          <w:b/>
        </w:rPr>
      </w:pPr>
      <w:r>
        <w:t>SOUZA</w:t>
      </w:r>
      <w:r w:rsidRPr="001B24E0">
        <w:t xml:space="preserve">, João </w:t>
      </w:r>
      <w:r>
        <w:t>A</w:t>
      </w:r>
      <w:r w:rsidRPr="001B24E0">
        <w:t>.</w:t>
      </w:r>
      <w:r>
        <w:t xml:space="preserve"> N.</w:t>
      </w:r>
      <w:r w:rsidRPr="001B24E0">
        <w:t xml:space="preserve"> </w:t>
      </w:r>
      <w:r>
        <w:rPr>
          <w:b/>
        </w:rPr>
        <w:t>U</w:t>
      </w:r>
      <w:r w:rsidRPr="00D05CAD">
        <w:rPr>
          <w:b/>
        </w:rPr>
        <w:t xml:space="preserve">ma </w:t>
      </w:r>
      <w:r>
        <w:rPr>
          <w:b/>
        </w:rPr>
        <w:t>API</w:t>
      </w:r>
      <w:r w:rsidRPr="00D05CAD">
        <w:rPr>
          <w:b/>
        </w:rPr>
        <w:t xml:space="preserve"> </w:t>
      </w:r>
      <w:r>
        <w:rPr>
          <w:b/>
        </w:rPr>
        <w:t>R</w:t>
      </w:r>
      <w:r w:rsidRPr="00D05CAD">
        <w:rPr>
          <w:b/>
        </w:rPr>
        <w:t>est para consumo de dados</w:t>
      </w:r>
      <w:r>
        <w:rPr>
          <w:b/>
        </w:rPr>
        <w:t xml:space="preserve"> </w:t>
      </w:r>
      <w:r w:rsidRPr="00D05CAD">
        <w:rPr>
          <w:b/>
        </w:rPr>
        <w:t>georreferenciados utilizando arangodb</w:t>
      </w:r>
      <w:r w:rsidRPr="001B24E0">
        <w:t xml:space="preserve">. 2018. Curso de Graduação em Ciência da Computação, Universidade </w:t>
      </w:r>
      <w:r>
        <w:t>do Estado do Rio Grande do Norte</w:t>
      </w:r>
      <w:r w:rsidRPr="001B24E0">
        <w:t xml:space="preserve">, </w:t>
      </w:r>
      <w:r>
        <w:t>Mossoró</w:t>
      </w:r>
      <w:r w:rsidRPr="001B24E0">
        <w:t>.</w:t>
      </w:r>
    </w:p>
    <w:p w14:paraId="7039963C" w14:textId="58963D7B" w:rsidR="000B4C3D" w:rsidRDefault="007F430F" w:rsidP="00E75C29">
      <w:pPr>
        <w:pStyle w:val="TF-REFERNCIASITEM0"/>
      </w:pPr>
      <w:r w:rsidRPr="001B24E0">
        <w:t xml:space="preserve">SPAK, Marcia D. S. </w:t>
      </w:r>
      <w:r w:rsidR="00483EE3" w:rsidRPr="00274142">
        <w:rPr>
          <w:b/>
          <w:bCs/>
        </w:rPr>
        <w:t>P</w:t>
      </w:r>
      <w:r w:rsidR="00483EE3" w:rsidRPr="001B24E0">
        <w:rPr>
          <w:b/>
        </w:rPr>
        <w:t>roposta de uma metodologia de apoio à tomada de decisão para a localização de centros de distribuição no setor varejista de móveis e eletrodomésticos</w:t>
      </w:r>
      <w:r w:rsidRPr="001B24E0">
        <w:t>. 2012. Curso de Mestrado em Engenharia de Produção, Universidade Tecnológica Federal do Paraná, Ponta Grossa.</w:t>
      </w:r>
    </w:p>
    <w:p w14:paraId="16C17DC7" w14:textId="77777777" w:rsidR="00431723" w:rsidRDefault="00431723" w:rsidP="00E75C29">
      <w:pPr>
        <w:pStyle w:val="TF-REFERNCIASITEM0"/>
      </w:pPr>
    </w:p>
    <w:p w14:paraId="66762BC8" w14:textId="77777777" w:rsidR="00F11E78" w:rsidRPr="002A4035" w:rsidRDefault="00F11E78" w:rsidP="00F11E78">
      <w:pPr>
        <w:pStyle w:val="TF-refernciasbibliogrficasTTULO"/>
      </w:pPr>
      <w:r w:rsidRPr="002A4035">
        <w:t>ASSINATURAS</w:t>
      </w:r>
    </w:p>
    <w:p w14:paraId="5E7A7C49" w14:textId="77777777" w:rsidR="00F11E78" w:rsidRDefault="00F11E78" w:rsidP="00F11E78">
      <w:pPr>
        <w:pStyle w:val="TF-LEGENDA"/>
      </w:pPr>
      <w:r>
        <w:t>(Atenção: todas as folhas devem estar rubricadas)</w:t>
      </w:r>
    </w:p>
    <w:p w14:paraId="1BFED430" w14:textId="77777777" w:rsidR="00F11E78" w:rsidRDefault="00F11E78" w:rsidP="00F11E78">
      <w:pPr>
        <w:pStyle w:val="TF-LEGENDA"/>
      </w:pPr>
    </w:p>
    <w:p w14:paraId="1A1EFCD9" w14:textId="77777777" w:rsidR="00F11E78" w:rsidRDefault="00F11E78" w:rsidP="00F11E78">
      <w:pPr>
        <w:pStyle w:val="TF-LEGENDA"/>
      </w:pPr>
    </w:p>
    <w:p w14:paraId="31D6C848" w14:textId="726A080F" w:rsidR="00F11E78" w:rsidRDefault="00F11E78" w:rsidP="00F11E78">
      <w:pPr>
        <w:pStyle w:val="TF-LEGENDA"/>
      </w:pPr>
      <w:r>
        <w:t>Assinatura do Aluno: _____________________________________________________</w:t>
      </w:r>
    </w:p>
    <w:p w14:paraId="17CE3585" w14:textId="77777777" w:rsidR="00F11E78" w:rsidRDefault="00F11E78" w:rsidP="00F11E78">
      <w:pPr>
        <w:pStyle w:val="TF-LEGENDA"/>
      </w:pPr>
    </w:p>
    <w:p w14:paraId="5CE7EE1B" w14:textId="77777777" w:rsidR="00F11E78" w:rsidRDefault="00F11E78" w:rsidP="00F11E78">
      <w:pPr>
        <w:pStyle w:val="TF-LEGENDA"/>
      </w:pPr>
    </w:p>
    <w:p w14:paraId="48A663E4" w14:textId="6314E803" w:rsidR="00F11E78" w:rsidRDefault="00F11E78" w:rsidP="00F11E78">
      <w:pPr>
        <w:pStyle w:val="TF-LEGENDA"/>
      </w:pPr>
      <w:r>
        <w:t>Assinatura do Orientador: __________________________________________________</w:t>
      </w:r>
    </w:p>
    <w:p w14:paraId="3252F2C0" w14:textId="77777777" w:rsidR="00F11E78" w:rsidRDefault="00F11E78" w:rsidP="00F11E78">
      <w:pPr>
        <w:pStyle w:val="TF-LEGENDA"/>
      </w:pPr>
    </w:p>
    <w:p w14:paraId="3337902F" w14:textId="77777777" w:rsidR="00F11E78" w:rsidRDefault="00F11E78" w:rsidP="00F11E78">
      <w:pPr>
        <w:pStyle w:val="TF-LEGENDA"/>
      </w:pPr>
    </w:p>
    <w:p w14:paraId="75A32C25" w14:textId="27EF660C" w:rsidR="00F11E78" w:rsidRDefault="00F11E78" w:rsidP="00F11E78">
      <w:pPr>
        <w:pStyle w:val="TF-LEGENDA"/>
      </w:pPr>
      <w:r>
        <w:t>Assinatura do Coorientador: _________________________________________________</w:t>
      </w:r>
    </w:p>
    <w:p w14:paraId="0FE175D0" w14:textId="77777777" w:rsidR="00F11E78" w:rsidRDefault="00F11E78" w:rsidP="00F11E78">
      <w:pPr>
        <w:pStyle w:val="TF-TEXTOQUADRO"/>
      </w:pPr>
    </w:p>
    <w:p w14:paraId="57717577" w14:textId="77777777" w:rsidR="00F11E78" w:rsidRPr="007222F7" w:rsidRDefault="00F11E78" w:rsidP="00F11E78">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11E78" w14:paraId="7DBF197B" w14:textId="77777777" w:rsidTr="00431723">
        <w:trPr>
          <w:trHeight w:val="2713"/>
        </w:trPr>
        <w:tc>
          <w:tcPr>
            <w:tcW w:w="9212" w:type="dxa"/>
            <w:shd w:val="clear" w:color="auto" w:fill="auto"/>
          </w:tcPr>
          <w:p w14:paraId="36B44C51" w14:textId="77777777" w:rsidR="00F11E78" w:rsidRDefault="00F11E78" w:rsidP="004A3088">
            <w:pPr>
              <w:pStyle w:val="TF-LEGENDA"/>
            </w:pPr>
            <w:r>
              <w:t>Observações do orientador em relação a itens não atendidos do pré-projeto (se houver):</w:t>
            </w:r>
          </w:p>
          <w:p w14:paraId="6C010358" w14:textId="77777777" w:rsidR="00F11E78" w:rsidRDefault="00F11E78" w:rsidP="0030666B">
            <w:pPr>
              <w:pStyle w:val="TF-LEGENDA"/>
              <w:jc w:val="left"/>
            </w:pPr>
          </w:p>
          <w:p w14:paraId="1BF36030" w14:textId="5F5A7068" w:rsidR="0030666B" w:rsidRDefault="0030666B" w:rsidP="0030666B">
            <w:pPr>
              <w:pStyle w:val="TF-TEXTOQUADRO"/>
            </w:pPr>
          </w:p>
          <w:p w14:paraId="2B97349A" w14:textId="62C9C438" w:rsidR="00022068" w:rsidRDefault="00022068" w:rsidP="0030666B">
            <w:pPr>
              <w:pStyle w:val="TF-TEXTOQUADRO"/>
            </w:pPr>
          </w:p>
          <w:p w14:paraId="71799519" w14:textId="6059CA7B" w:rsidR="00022068" w:rsidRDefault="00022068" w:rsidP="0030666B">
            <w:pPr>
              <w:pStyle w:val="TF-TEXTOQUADRO"/>
            </w:pPr>
          </w:p>
          <w:p w14:paraId="6FB9A7D3" w14:textId="40682D02" w:rsidR="00022068" w:rsidRDefault="00022068" w:rsidP="0030666B">
            <w:pPr>
              <w:pStyle w:val="TF-TEXTOQUADRO"/>
            </w:pPr>
          </w:p>
          <w:p w14:paraId="6A05EC29" w14:textId="77777777" w:rsidR="00022068" w:rsidRDefault="00022068" w:rsidP="0030666B">
            <w:pPr>
              <w:pStyle w:val="TF-TEXTOQUADRO"/>
            </w:pPr>
          </w:p>
          <w:p w14:paraId="26BF0518" w14:textId="77777777" w:rsidR="0030666B" w:rsidRDefault="0030666B" w:rsidP="0030666B">
            <w:pPr>
              <w:pStyle w:val="TF-TEXTOQUADRO"/>
            </w:pPr>
          </w:p>
          <w:p w14:paraId="0B217FC0" w14:textId="77777777" w:rsidR="0030666B" w:rsidRDefault="0030666B" w:rsidP="0030666B">
            <w:pPr>
              <w:pStyle w:val="TF-TEXTOQUADRO"/>
            </w:pPr>
          </w:p>
          <w:p w14:paraId="2B3DD272" w14:textId="1F2EA1EC" w:rsidR="0030666B" w:rsidRPr="0030666B" w:rsidRDefault="0030666B" w:rsidP="0030666B">
            <w:pPr>
              <w:pStyle w:val="TF-TEXTOQUADRO"/>
            </w:pPr>
          </w:p>
        </w:tc>
      </w:tr>
    </w:tbl>
    <w:p w14:paraId="27417B1F" w14:textId="77777777" w:rsidR="00F11E78" w:rsidRDefault="00F11E78" w:rsidP="00F11E78">
      <w:pPr>
        <w:pStyle w:val="TF-LEGENDA"/>
      </w:pPr>
    </w:p>
    <w:p w14:paraId="12B33851" w14:textId="77777777" w:rsidR="00320BFA" w:rsidRDefault="00320BFA">
      <w:pPr>
        <w:pStyle w:val="TF-LEGENDA"/>
        <w:sectPr w:rsidR="00320BFA" w:rsidSect="00F31359">
          <w:footerReference w:type="default" r:id="rId18"/>
          <w:headerReference w:type="first" r:id="rId19"/>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22269948" w:rsidR="00320BFA" w:rsidRPr="00320BFA" w:rsidRDefault="00320BFA" w:rsidP="00320BFA">
      <w:pPr>
        <w:pStyle w:val="TF-xAvalLINHA"/>
      </w:pPr>
      <w:r w:rsidRPr="00320BFA">
        <w:t>Acadêmico:</w:t>
      </w:r>
      <w:r w:rsidR="003A34CD">
        <w:t xml:space="preserve"> </w:t>
      </w:r>
      <w:r w:rsidR="003A34CD" w:rsidRPr="003A34CD">
        <w:rPr>
          <w:u w:val="single"/>
        </w:rPr>
        <w:t>Daniel Borba Varela dos Santos</w:t>
      </w:r>
      <w:r w:rsidRPr="00320BFA">
        <w:tab/>
      </w:r>
    </w:p>
    <w:p w14:paraId="3F54DE5E" w14:textId="4759E9A1" w:rsidR="00320BFA" w:rsidRDefault="00320BFA" w:rsidP="00320BFA">
      <w:pPr>
        <w:pStyle w:val="TF-xAvalLINHA"/>
      </w:pPr>
      <w:r w:rsidRPr="00320BFA">
        <w:t>Avaliador(a):</w:t>
      </w:r>
      <w:r w:rsidRPr="00320BFA">
        <w:tab/>
      </w:r>
      <w:r w:rsidR="003001CE">
        <w:t>Andreza Sartori</w:t>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C24AAD">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C24AAD">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C24AAD">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C24AAD">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C24AAD">
            <w:pPr>
              <w:pStyle w:val="TF-xAvalITEMTABELA"/>
            </w:pPr>
            <w:r w:rsidRPr="00320BFA">
              <w:t>não atende</w:t>
            </w:r>
          </w:p>
        </w:tc>
      </w:tr>
      <w:tr w:rsidR="00613B57" w:rsidRPr="00320BFA" w14:paraId="3CEFC227" w14:textId="77777777" w:rsidTr="00C24AAD">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C24AAD">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8"/>
              </w:numPr>
            </w:pPr>
            <w:r w:rsidRPr="00821EE8">
              <w:t>INTRODUÇÃO</w:t>
            </w:r>
          </w:p>
          <w:p w14:paraId="074DF72C" w14:textId="77777777" w:rsidR="00613B57" w:rsidRPr="00821EE8" w:rsidRDefault="00613B57" w:rsidP="00C24AAD">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1ECBEE11" w:rsidR="00613B57" w:rsidRPr="00320BFA" w:rsidRDefault="003001CE" w:rsidP="00C24AA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C24AA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C24AAD">
            <w:pPr>
              <w:keepNext w:val="0"/>
              <w:keepLines w:val="0"/>
              <w:ind w:left="709" w:hanging="709"/>
              <w:jc w:val="both"/>
              <w:rPr>
                <w:sz w:val="18"/>
              </w:rPr>
            </w:pPr>
          </w:p>
        </w:tc>
      </w:tr>
      <w:tr w:rsidR="00613B57" w:rsidRPr="00320BFA" w14:paraId="564F1BEA" w14:textId="77777777" w:rsidTr="00C24AAD">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C24AAD">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230CF42"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C24AAD">
            <w:pPr>
              <w:keepNext w:val="0"/>
              <w:keepLines w:val="0"/>
              <w:ind w:left="709" w:hanging="709"/>
              <w:jc w:val="both"/>
              <w:rPr>
                <w:sz w:val="18"/>
              </w:rPr>
            </w:pPr>
          </w:p>
        </w:tc>
      </w:tr>
      <w:tr w:rsidR="00613B57" w:rsidRPr="00320BFA" w14:paraId="19334CA1"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8"/>
              </w:numPr>
            </w:pPr>
            <w:r w:rsidRPr="00320BFA">
              <w:t>OBJETIVOS</w:t>
            </w:r>
          </w:p>
          <w:p w14:paraId="7C03E18E" w14:textId="77777777" w:rsidR="00613B57" w:rsidRPr="00320BFA" w:rsidRDefault="00613B57" w:rsidP="00C24AAD">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3673C592"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C24AAD">
            <w:pPr>
              <w:keepNext w:val="0"/>
              <w:keepLines w:val="0"/>
              <w:ind w:left="709" w:hanging="709"/>
              <w:jc w:val="both"/>
              <w:rPr>
                <w:sz w:val="18"/>
              </w:rPr>
            </w:pPr>
          </w:p>
        </w:tc>
      </w:tr>
      <w:tr w:rsidR="00613B57" w:rsidRPr="00320BFA" w14:paraId="5CC14F34" w14:textId="77777777" w:rsidTr="00C24AAD">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C24AAD">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33CA7576"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C24AAD">
            <w:pPr>
              <w:keepNext w:val="0"/>
              <w:keepLines w:val="0"/>
              <w:ind w:left="709" w:hanging="709"/>
              <w:jc w:val="both"/>
              <w:rPr>
                <w:sz w:val="18"/>
              </w:rPr>
            </w:pPr>
          </w:p>
        </w:tc>
      </w:tr>
      <w:tr w:rsidR="00613B57" w:rsidRPr="00320BFA" w14:paraId="63ADB0DA"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8"/>
              </w:numPr>
            </w:pPr>
            <w:r w:rsidRPr="00EE20C1">
              <w:t>JUSTIFICATIVA</w:t>
            </w:r>
          </w:p>
          <w:p w14:paraId="2DE813D4" w14:textId="77777777" w:rsidR="00613B57" w:rsidRPr="00EE20C1" w:rsidRDefault="00613B57" w:rsidP="00C24AAD">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49681FB3"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9E95880" w:rsidR="00613B57" w:rsidRPr="00320BFA" w:rsidRDefault="00613B57" w:rsidP="00C24AAD">
            <w:pPr>
              <w:keepNext w:val="0"/>
              <w:keepLines w:val="0"/>
              <w:ind w:left="709" w:hanging="709"/>
              <w:jc w:val="both"/>
              <w:rPr>
                <w:sz w:val="18"/>
              </w:rPr>
            </w:pPr>
          </w:p>
        </w:tc>
      </w:tr>
      <w:tr w:rsidR="00613B57" w:rsidRPr="00320BFA" w14:paraId="56118951"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C24AAD">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479E882A"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07F51AB8" w:rsidR="00613B57" w:rsidRPr="00320BFA" w:rsidRDefault="00613B57" w:rsidP="00C24AAD">
            <w:pPr>
              <w:keepNext w:val="0"/>
              <w:keepLines w:val="0"/>
              <w:ind w:left="709" w:hanging="709"/>
              <w:jc w:val="both"/>
              <w:rPr>
                <w:sz w:val="18"/>
              </w:rPr>
            </w:pPr>
          </w:p>
        </w:tc>
      </w:tr>
      <w:tr w:rsidR="00613B57" w:rsidRPr="00320BFA" w14:paraId="0EFC56DE" w14:textId="77777777" w:rsidTr="00C24AAD">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8"/>
              </w:numPr>
            </w:pPr>
            <w:r w:rsidRPr="00320BFA">
              <w:t>METODOLOGIA</w:t>
            </w:r>
          </w:p>
          <w:p w14:paraId="45108F53" w14:textId="77777777" w:rsidR="00613B57" w:rsidRPr="00320BFA" w:rsidRDefault="00613B57" w:rsidP="00C24AAD">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6E416D61"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C24AAD">
            <w:pPr>
              <w:keepNext w:val="0"/>
              <w:keepLines w:val="0"/>
              <w:ind w:left="709" w:hanging="709"/>
              <w:jc w:val="both"/>
              <w:rPr>
                <w:sz w:val="18"/>
              </w:rPr>
            </w:pPr>
          </w:p>
        </w:tc>
      </w:tr>
      <w:tr w:rsidR="00613B57" w:rsidRPr="00320BFA" w14:paraId="37231744" w14:textId="77777777" w:rsidTr="00C24AA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C24AAD">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23C4DEB" w:rsidR="00613B57" w:rsidRPr="00320BFA" w:rsidRDefault="003001CE"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C24AAD">
            <w:pPr>
              <w:keepNext w:val="0"/>
              <w:keepLines w:val="0"/>
              <w:ind w:left="709" w:hanging="709"/>
              <w:jc w:val="both"/>
              <w:rPr>
                <w:sz w:val="18"/>
              </w:rPr>
            </w:pPr>
          </w:p>
        </w:tc>
      </w:tr>
      <w:tr w:rsidR="00613B57" w:rsidRPr="00320BFA" w14:paraId="1197AACE" w14:textId="77777777" w:rsidTr="00C24AA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8"/>
              </w:numPr>
            </w:pPr>
            <w:r w:rsidRPr="00801036">
              <w:t>REVISÃO BIBLIOGRÁFICA (atenção para a diferença de conteúdo entre projeto e pré-projeto)</w:t>
            </w:r>
          </w:p>
          <w:p w14:paraId="23C5937C" w14:textId="77777777" w:rsidR="00613B57" w:rsidRPr="00801036" w:rsidRDefault="00613B57" w:rsidP="00C24AAD">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5D330085" w:rsidR="00613B57" w:rsidRPr="00801036" w:rsidRDefault="004A6823"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C24AAD">
            <w:pPr>
              <w:keepNext w:val="0"/>
              <w:keepLines w:val="0"/>
              <w:ind w:left="709" w:hanging="709"/>
              <w:jc w:val="both"/>
              <w:rPr>
                <w:sz w:val="18"/>
              </w:rPr>
            </w:pPr>
          </w:p>
        </w:tc>
      </w:tr>
      <w:tr w:rsidR="00613B57" w:rsidRPr="00320BFA" w14:paraId="47517713" w14:textId="77777777" w:rsidTr="00C24AAD">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C24AAD">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8"/>
              </w:numPr>
            </w:pPr>
            <w:r w:rsidRPr="00320BFA">
              <w:t>LINGUAGEM USADA (redação)</w:t>
            </w:r>
          </w:p>
          <w:p w14:paraId="7661C8A9" w14:textId="77777777" w:rsidR="00613B57" w:rsidRPr="00320BFA" w:rsidRDefault="00613B57" w:rsidP="00C24AAD">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C24AAD">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157AA611" w:rsidR="00613B57" w:rsidRPr="00320BFA" w:rsidRDefault="004A6823" w:rsidP="00C24AAD">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C24AAD">
            <w:pPr>
              <w:keepNext w:val="0"/>
              <w:keepLines w:val="0"/>
              <w:ind w:left="709" w:hanging="709"/>
              <w:jc w:val="both"/>
              <w:rPr>
                <w:sz w:val="18"/>
              </w:rPr>
            </w:pPr>
          </w:p>
        </w:tc>
      </w:tr>
      <w:tr w:rsidR="00613B57" w:rsidRPr="00320BFA" w14:paraId="44C99623"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C24AAD">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C24AA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0306E3C8" w:rsidR="00613B57" w:rsidRPr="00320BFA" w:rsidRDefault="004A6823" w:rsidP="00C24AA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C24AAD">
            <w:pPr>
              <w:keepNext w:val="0"/>
              <w:keepLines w:val="0"/>
              <w:ind w:left="709" w:hanging="709"/>
              <w:jc w:val="both"/>
              <w:rPr>
                <w:sz w:val="18"/>
              </w:rPr>
            </w:pPr>
          </w:p>
        </w:tc>
      </w:tr>
      <w:tr w:rsidR="00613B57" w:rsidRPr="00320BFA" w14:paraId="65709327"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8"/>
              </w:numPr>
            </w:pPr>
            <w:r w:rsidRPr="00320BFA">
              <w:t>ORGANIZAÇÃO E APRESENTAÇÃO GRÁFICA DO TEXTO</w:t>
            </w:r>
          </w:p>
          <w:p w14:paraId="06489AB6" w14:textId="77777777" w:rsidR="00613B57" w:rsidRPr="00320BFA" w:rsidRDefault="00613B57" w:rsidP="00C24AAD">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44A7C351" w:rsidR="00613B57" w:rsidRPr="00320BFA" w:rsidRDefault="004A6823"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C24AAD">
            <w:pPr>
              <w:keepNext w:val="0"/>
              <w:keepLines w:val="0"/>
              <w:ind w:left="709" w:hanging="709"/>
              <w:jc w:val="both"/>
              <w:rPr>
                <w:sz w:val="18"/>
              </w:rPr>
            </w:pPr>
          </w:p>
        </w:tc>
      </w:tr>
      <w:tr w:rsidR="00613B57" w:rsidRPr="00320BFA" w14:paraId="60081F9E"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8"/>
              </w:numPr>
            </w:pPr>
            <w:r w:rsidRPr="00320BFA">
              <w:t>ILUSTRAÇÕES (figuras, quadros, tabelas)</w:t>
            </w:r>
          </w:p>
          <w:p w14:paraId="29AD3E55" w14:textId="77777777" w:rsidR="00613B57" w:rsidRPr="00320BFA" w:rsidRDefault="00613B57" w:rsidP="00C24AAD">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097CFF5B" w:rsidR="00613B57" w:rsidRPr="00320BFA" w:rsidRDefault="004A6823" w:rsidP="00C24AAD">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C24AAD">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C24AAD">
            <w:pPr>
              <w:keepNext w:val="0"/>
              <w:keepLines w:val="0"/>
              <w:spacing w:before="80" w:after="80"/>
              <w:ind w:left="709" w:hanging="709"/>
              <w:jc w:val="both"/>
              <w:rPr>
                <w:sz w:val="18"/>
              </w:rPr>
            </w:pPr>
          </w:p>
        </w:tc>
      </w:tr>
      <w:tr w:rsidR="00613B57" w:rsidRPr="00320BFA" w14:paraId="7C1DD254" w14:textId="77777777" w:rsidTr="00C24AA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8"/>
              </w:numPr>
            </w:pPr>
            <w:r w:rsidRPr="00320BFA">
              <w:t>REFERÊNCIAS E CITAÇÕES</w:t>
            </w:r>
          </w:p>
          <w:p w14:paraId="1BCAA7ED" w14:textId="77777777" w:rsidR="00613B57" w:rsidRPr="00320BFA" w:rsidRDefault="00613B57" w:rsidP="00C24AAD">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94E59BE" w:rsidR="00613B57" w:rsidRPr="00320BFA" w:rsidRDefault="004A6823"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C24AAD">
            <w:pPr>
              <w:keepNext w:val="0"/>
              <w:keepLines w:val="0"/>
              <w:ind w:left="709" w:hanging="709"/>
              <w:jc w:val="both"/>
              <w:rPr>
                <w:sz w:val="18"/>
              </w:rPr>
            </w:pPr>
          </w:p>
        </w:tc>
      </w:tr>
      <w:tr w:rsidR="00613B57" w:rsidRPr="00320BFA" w14:paraId="3E815096" w14:textId="77777777" w:rsidTr="00C24AA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C24AAD">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3A1F25B6" w:rsidR="00613B57" w:rsidRPr="00320BFA" w:rsidRDefault="004A6823"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C24AAD">
            <w:pPr>
              <w:keepNext w:val="0"/>
              <w:keepLines w:val="0"/>
              <w:ind w:left="709" w:hanging="709"/>
              <w:jc w:val="both"/>
              <w:rPr>
                <w:sz w:val="18"/>
              </w:rPr>
            </w:pPr>
          </w:p>
        </w:tc>
      </w:tr>
      <w:tr w:rsidR="00613B57" w:rsidRPr="00320BFA" w14:paraId="14348A76"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C24AAD">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3A5EA262" w:rsidR="00613B57" w:rsidRPr="00320BFA" w:rsidRDefault="004A6823"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C24AAD">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20"/>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2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2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0A4B25CC" w:rsidR="00320BFA" w:rsidRPr="00320BFA" w:rsidRDefault="00320BFA" w:rsidP="00320BFA">
            <w:pPr>
              <w:keepNext w:val="0"/>
              <w:keepLines w:val="0"/>
              <w:spacing w:before="60" w:after="60"/>
              <w:jc w:val="center"/>
              <w:rPr>
                <w:sz w:val="18"/>
              </w:rPr>
            </w:pPr>
            <w:r w:rsidRPr="00320BFA">
              <w:rPr>
                <w:sz w:val="20"/>
              </w:rPr>
              <w:t xml:space="preserve">(  </w:t>
            </w:r>
            <w:r w:rsidR="00552F58">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4CE7FA5D" w:rsidR="0000224C" w:rsidRDefault="0000224C" w:rsidP="0000224C">
      <w:pPr>
        <w:pStyle w:val="TF-xAvalLINHA"/>
        <w:tabs>
          <w:tab w:val="left" w:leader="underscore" w:pos="6237"/>
        </w:tabs>
      </w:pPr>
      <w:r>
        <w:t xml:space="preserve">Assinatura: </w:t>
      </w:r>
      <w:r>
        <w:tab/>
      </w:r>
      <w:r>
        <w:tab/>
        <w:t xml:space="preserve"> Data: </w:t>
      </w:r>
      <w:r w:rsidR="00552F58">
        <w:t>21/06/2021</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23CFB93C" w:rsidR="0000224C" w:rsidRPr="00320BFA" w:rsidRDefault="0000224C" w:rsidP="0000224C">
      <w:pPr>
        <w:pStyle w:val="TF-xAvalLINHA"/>
      </w:pPr>
      <w:r w:rsidRPr="00320BFA">
        <w:t>Acadêmico:</w:t>
      </w:r>
      <w:r w:rsidR="003A34CD">
        <w:t xml:space="preserve"> </w:t>
      </w:r>
      <w:r w:rsidR="003A34CD" w:rsidRPr="003A34CD">
        <w:rPr>
          <w:u w:val="single"/>
        </w:rPr>
        <w:t>Daniel Borba Varela dos Santos</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23"/>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20"/>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20"/>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0"/>
      <w:footerReference w:type="default" r:id="rId21"/>
      <w:headerReference w:type="first" r:id="rId22"/>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ndreza Sartori" w:date="2021-06-21T09:55:00Z" w:initials="AS">
    <w:p w14:paraId="32F7F51F" w14:textId="26E324D3" w:rsidR="00554458" w:rsidRDefault="00554458">
      <w:pPr>
        <w:pStyle w:val="Textodecomentrio"/>
      </w:pPr>
      <w:r>
        <w:rPr>
          <w:rStyle w:val="Refdecomentrio"/>
        </w:rPr>
        <w:annotationRef/>
      </w:r>
      <w:r>
        <w:t xml:space="preserve">Rever </w:t>
      </w:r>
      <w:r w:rsidR="001433E3">
        <w:t>a redação</w:t>
      </w:r>
    </w:p>
  </w:comment>
  <w:comment w:id="12" w:author="Andreza Sartori" w:date="2021-06-21T10:08:00Z" w:initials="AS">
    <w:p w14:paraId="4D6BBAA0" w14:textId="544AF85D" w:rsidR="004B3102" w:rsidRDefault="004B3102">
      <w:pPr>
        <w:pStyle w:val="Textodecomentrio"/>
      </w:pPr>
      <w:r>
        <w:rPr>
          <w:rStyle w:val="Refdecomentrio"/>
        </w:rPr>
        <w:annotationRef/>
      </w:r>
      <w:r>
        <w:t>Você tem certeza disso? Tem alguma fonte referenciando isso?</w:t>
      </w:r>
    </w:p>
  </w:comment>
  <w:comment w:id="13" w:author="Andreza Sartori" w:date="2021-06-21T10:10:00Z" w:initials="AS">
    <w:p w14:paraId="0829C5A5" w14:textId="1790912F" w:rsidR="006711BC" w:rsidRDefault="006711BC">
      <w:pPr>
        <w:pStyle w:val="Textodecomentrio"/>
      </w:pPr>
      <w:r>
        <w:rPr>
          <w:rStyle w:val="Refdecomentrio"/>
        </w:rPr>
        <w:annotationRef/>
      </w:r>
      <w:r>
        <w:t>O que seria?</w:t>
      </w:r>
    </w:p>
  </w:comment>
  <w:comment w:id="29" w:author="Andreza Sartori" w:date="2021-06-21T10:22:00Z" w:initials="AS">
    <w:p w14:paraId="2BE206AE" w14:textId="066BB356" w:rsidR="005B2F6D" w:rsidRDefault="005B2F6D">
      <w:pPr>
        <w:pStyle w:val="Textodecomentrio"/>
      </w:pPr>
      <w:r>
        <w:rPr>
          <w:rStyle w:val="Refdecomentrio"/>
        </w:rPr>
        <w:annotationRef/>
      </w:r>
      <w:r>
        <w:t xml:space="preserve">Ainda está difícil de ler a legenda. </w:t>
      </w:r>
      <w:r w:rsidR="006548C3">
        <w:t>Senão é possível ter uma boa qualidade com o print, você poderia fazer a legenda e adicionar na imagem.</w:t>
      </w:r>
    </w:p>
  </w:comment>
  <w:comment w:id="32" w:author="Andreza Sartori" w:date="2021-06-21T10:24:00Z" w:initials="AS">
    <w:p w14:paraId="748A5CAA" w14:textId="376D773E" w:rsidR="000D410E" w:rsidRDefault="000D410E">
      <w:pPr>
        <w:pStyle w:val="Textodecomentrio"/>
      </w:pPr>
      <w:r>
        <w:rPr>
          <w:rStyle w:val="Refdecomentrio"/>
        </w:rPr>
        <w:annotationRef/>
      </w:r>
      <w:r>
        <w:t>O que você quer dizer com isso?</w:t>
      </w:r>
    </w:p>
  </w:comment>
  <w:comment w:id="56" w:author="Andreza Sartori" w:date="2021-06-21T13:46:00Z" w:initials="AS">
    <w:p w14:paraId="3D1D8494" w14:textId="76D4895D" w:rsidR="003C4D30" w:rsidRDefault="003C4D30">
      <w:pPr>
        <w:pStyle w:val="Textodecomentrio"/>
      </w:pPr>
      <w:r>
        <w:rPr>
          <w:rStyle w:val="Refdecomentrio"/>
        </w:rPr>
        <w:annotationRef/>
      </w:r>
      <w:r>
        <w:t>Rever a redação</w:t>
      </w:r>
    </w:p>
  </w:comment>
  <w:comment w:id="77" w:author="Andreza Sartori" w:date="2021-06-21T13:55:00Z" w:initials="AS">
    <w:p w14:paraId="6D23E245" w14:textId="5E1BD465" w:rsidR="005B4DAB" w:rsidRDefault="005B4DAB">
      <w:pPr>
        <w:pStyle w:val="Textodecomentrio"/>
      </w:pPr>
      <w:r>
        <w:rPr>
          <w:rStyle w:val="Refdecomentrio"/>
        </w:rPr>
        <w:annotationRef/>
      </w:r>
      <w:r>
        <w:t>Deve-se evitar palavras repetidas na mesma frase</w:t>
      </w:r>
      <w:r w:rsidR="00674E3E">
        <w:t>.</w:t>
      </w:r>
    </w:p>
  </w:comment>
  <w:comment w:id="81" w:author="Andreza Sartori" w:date="2021-06-21T14:00:00Z" w:initials="AS">
    <w:p w14:paraId="1EB95C67" w14:textId="20B5AEE1" w:rsidR="003A7C37" w:rsidRDefault="003A7C37">
      <w:pPr>
        <w:pStyle w:val="Textodecomentrio"/>
      </w:pPr>
      <w:r>
        <w:rPr>
          <w:rStyle w:val="Refdecomentrio"/>
        </w:rPr>
        <w:annotationRef/>
      </w:r>
      <w:r w:rsidR="00C107EB">
        <w:t>Para afirmar isso precisam ter testes. Você pode escrever a mesma frase</w:t>
      </w:r>
      <w:r w:rsidR="00DD1BCB">
        <w:t>, mas de forma diferente</w:t>
      </w:r>
      <w:r w:rsidR="009506F4">
        <w:t xml:space="preserve"> “</w:t>
      </w:r>
      <w:r w:rsidR="009506F4">
        <w:t>Deste modo,</w:t>
      </w:r>
      <w:r w:rsidR="009506F4">
        <w:t xml:space="preserve"> acredita-se que</w:t>
      </w:r>
      <w:r w:rsidR="009506F4">
        <w:t xml:space="preserve"> o usuário</w:t>
      </w:r>
      <w:r w:rsidR="009506F4">
        <w:t xml:space="preserve"> poderá economizar....”</w:t>
      </w:r>
    </w:p>
  </w:comment>
  <w:comment w:id="83" w:author="Andreza Sartori" w:date="2021-06-21T14:13:00Z" w:initials="AS">
    <w:p w14:paraId="0AB665AA" w14:textId="1ACC181A" w:rsidR="008A495F" w:rsidRDefault="008A495F">
      <w:pPr>
        <w:pStyle w:val="Textodecomentrio"/>
      </w:pPr>
      <w:r>
        <w:rPr>
          <w:rStyle w:val="Refdecomentrio"/>
        </w:rPr>
        <w:annotationRef/>
      </w:r>
      <w:r w:rsidR="003445AE">
        <w:t xml:space="preserve">Seria: </w:t>
      </w:r>
      <w:r w:rsidR="000D4331">
        <w:t>“</w:t>
      </w:r>
      <w:r w:rsidR="003445AE">
        <w:t>Com isso</w:t>
      </w:r>
      <w:r w:rsidR="000D4331">
        <w:t xml:space="preserve">,” </w:t>
      </w:r>
      <w:r w:rsidR="003445AE">
        <w:t xml:space="preserve">? </w:t>
      </w:r>
    </w:p>
    <w:p w14:paraId="00FC531B" w14:textId="5C4FDE1D" w:rsidR="003445AE" w:rsidRDefault="000D4331">
      <w:pPr>
        <w:pStyle w:val="Textodecomentrio"/>
      </w:pPr>
      <w:r>
        <w:t>Com “</w:t>
      </w:r>
      <w:r w:rsidR="003445AE">
        <w:t>Contudo</w:t>
      </w:r>
      <w:r>
        <w:t>”</w:t>
      </w:r>
      <w:r w:rsidR="003445AE">
        <w:t xml:space="preserve"> você está indicando oposição à  frase anterior.</w:t>
      </w:r>
    </w:p>
  </w:comment>
  <w:comment w:id="87" w:author="Andreza Sartori" w:date="2021-06-21T14:24:00Z" w:initials="AS">
    <w:p w14:paraId="75DCFE58" w14:textId="58A14F7D" w:rsidR="00E32DBD" w:rsidRDefault="00E32DBD">
      <w:pPr>
        <w:pStyle w:val="Textodecomentrio"/>
      </w:pPr>
      <w:r>
        <w:rPr>
          <w:rStyle w:val="Refdecomentrio"/>
        </w:rPr>
        <w:annotationRef/>
      </w:r>
      <w:r>
        <w:t>Rever a redação.</w:t>
      </w:r>
      <w:r w:rsidR="00AF3262">
        <w:t xml:space="preserve"> Outra coisa, esta informação é rea</w:t>
      </w:r>
      <w:r w:rsidR="00F07074">
        <w:t>l</w:t>
      </w:r>
      <w:r w:rsidR="00AF3262">
        <w:t>mente relevante?</w:t>
      </w:r>
    </w:p>
  </w:comment>
  <w:comment w:id="92" w:author="Andreza Sartori" w:date="2021-06-21T14:27:00Z" w:initials="AS">
    <w:p w14:paraId="527EF534" w14:textId="0610856D" w:rsidR="00947972" w:rsidRDefault="00947972">
      <w:pPr>
        <w:pStyle w:val="Textodecomentrio"/>
      </w:pPr>
      <w:r>
        <w:rPr>
          <w:rStyle w:val="Refdecomentrio"/>
        </w:rPr>
        <w:annotationRef/>
      </w:r>
      <w:r w:rsidR="00CD323A" w:rsidRPr="00CD323A">
        <w:t>Não se faz parágrafo com uma única frase.</w:t>
      </w:r>
    </w:p>
  </w:comment>
  <w:comment w:id="94" w:author="Andreza Sartori" w:date="2021-06-21T14:28:00Z" w:initials="AS">
    <w:p w14:paraId="6AC67097" w14:textId="3837017E" w:rsidR="00BA016A" w:rsidRDefault="00BA016A">
      <w:pPr>
        <w:pStyle w:val="Textodecomentrio"/>
      </w:pPr>
      <w:r>
        <w:rPr>
          <w:rStyle w:val="Refdecomentrio"/>
        </w:rPr>
        <w:annotationRef/>
      </w:r>
      <w:r>
        <w:t>Rever a redação.</w:t>
      </w:r>
    </w:p>
  </w:comment>
  <w:comment w:id="95" w:author="Andreza Sartori" w:date="2021-06-21T14:29:00Z" w:initials="AS">
    <w:p w14:paraId="057EB995" w14:textId="3D7B46A0" w:rsidR="00064694" w:rsidRDefault="00064694">
      <w:pPr>
        <w:pStyle w:val="Textodecomentrio"/>
      </w:pPr>
      <w:r>
        <w:rPr>
          <w:rStyle w:val="Refdecomentrio"/>
        </w:rPr>
        <w:annotationRef/>
      </w:r>
      <w:r>
        <w:t>Rever a redação. Frase longa.</w:t>
      </w:r>
    </w:p>
  </w:comment>
  <w:comment w:id="103" w:author="Andreza Sartori" w:date="2021-06-21T14:30:00Z" w:initials="AS">
    <w:p w14:paraId="2DC2440C" w14:textId="3E6A1CFF" w:rsidR="003D007F" w:rsidRDefault="003D007F">
      <w:pPr>
        <w:pStyle w:val="Textodecomentrio"/>
      </w:pPr>
      <w:r>
        <w:rPr>
          <w:rStyle w:val="Refdecomentrio"/>
        </w:rPr>
        <w:annotationRef/>
      </w:r>
      <w:r>
        <w:t>Rever a redação.</w:t>
      </w:r>
    </w:p>
  </w:comment>
  <w:comment w:id="104" w:author="Andreza Sartori" w:date="2021-06-21T14:47:00Z" w:initials="AS">
    <w:p w14:paraId="0A8DF79A" w14:textId="06B38027" w:rsidR="00A8525C" w:rsidRDefault="00A8525C">
      <w:pPr>
        <w:pStyle w:val="Textodecomentrio"/>
      </w:pPr>
      <w:r>
        <w:rPr>
          <w:rStyle w:val="Refdecomentrio"/>
        </w:rPr>
        <w:annotationRef/>
      </w:r>
      <w:r>
        <w:t>Rever a redação.</w:t>
      </w:r>
    </w:p>
  </w:comment>
  <w:comment w:id="106" w:author="Andreza Sartori" w:date="2021-06-21T14:49:00Z" w:initials="AS">
    <w:p w14:paraId="66453645" w14:textId="2A4880B7" w:rsidR="000404B8" w:rsidRDefault="000404B8">
      <w:pPr>
        <w:pStyle w:val="Textodecomentrio"/>
      </w:pPr>
      <w:r>
        <w:rPr>
          <w:rStyle w:val="Refdecomentrio"/>
        </w:rPr>
        <w:annotationRef/>
      </w:r>
      <w:r>
        <w:t>Confuso. Rever a redação.</w:t>
      </w:r>
    </w:p>
  </w:comment>
  <w:comment w:id="111" w:author="Andreza Sartori" w:date="2021-06-21T15:00:00Z" w:initials="AS">
    <w:p w14:paraId="5F2C9485" w14:textId="7BB61C31" w:rsidR="00DA34B6" w:rsidRDefault="00DA34B6">
      <w:pPr>
        <w:pStyle w:val="Textodecomentrio"/>
      </w:pPr>
      <w:r>
        <w:rPr>
          <w:rStyle w:val="Refdecomentrio"/>
        </w:rPr>
        <w:annotationRef/>
      </w:r>
      <w:r>
        <w:t>Confuso.</w:t>
      </w:r>
    </w:p>
  </w:comment>
  <w:comment w:id="112" w:author="Andreza Sartori" w:date="2021-06-21T15:02:00Z" w:initials="AS">
    <w:p w14:paraId="716D635D" w14:textId="1ED2CB7A" w:rsidR="00B7519B" w:rsidRDefault="00B7519B">
      <w:pPr>
        <w:pStyle w:val="Textodecomentrio"/>
      </w:pPr>
      <w:r>
        <w:rPr>
          <w:rStyle w:val="Refdecomentrio"/>
        </w:rPr>
        <w:annotationRef/>
      </w:r>
      <w:r>
        <w:t>Este parágrafo está enorme</w:t>
      </w:r>
      <w:r w:rsidR="00A71FF0">
        <w:t>, poderia ter resumido várias informações redundantes, como nessas frases.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F7F51F" w15:done="0"/>
  <w15:commentEx w15:paraId="4D6BBAA0" w15:done="0"/>
  <w15:commentEx w15:paraId="0829C5A5" w15:done="0"/>
  <w15:commentEx w15:paraId="2BE206AE" w15:done="0"/>
  <w15:commentEx w15:paraId="748A5CAA" w15:done="0"/>
  <w15:commentEx w15:paraId="3D1D8494" w15:done="0"/>
  <w15:commentEx w15:paraId="6D23E245" w15:done="0"/>
  <w15:commentEx w15:paraId="1EB95C67" w15:done="0"/>
  <w15:commentEx w15:paraId="00FC531B" w15:done="0"/>
  <w15:commentEx w15:paraId="75DCFE58" w15:done="0"/>
  <w15:commentEx w15:paraId="527EF534" w15:done="0"/>
  <w15:commentEx w15:paraId="6AC67097" w15:done="0"/>
  <w15:commentEx w15:paraId="057EB995" w15:done="0"/>
  <w15:commentEx w15:paraId="2DC2440C" w15:done="0"/>
  <w15:commentEx w15:paraId="0A8DF79A" w15:done="0"/>
  <w15:commentEx w15:paraId="66453645" w15:done="0"/>
  <w15:commentEx w15:paraId="5F2C9485" w15:done="0"/>
  <w15:commentEx w15:paraId="716D6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E0A8" w16cex:dateUtc="2021-06-21T12:55:00Z"/>
  <w16cex:commentExtensible w16cex:durableId="247AE3AF" w16cex:dateUtc="2021-06-21T13:08:00Z"/>
  <w16cex:commentExtensible w16cex:durableId="247AE407" w16cex:dateUtc="2021-06-21T13:10:00Z"/>
  <w16cex:commentExtensible w16cex:durableId="247AE6E9" w16cex:dateUtc="2021-06-21T13:22:00Z"/>
  <w16cex:commentExtensible w16cex:durableId="247AE77A" w16cex:dateUtc="2021-06-21T13:24:00Z"/>
  <w16cex:commentExtensible w16cex:durableId="247B16D3" w16cex:dateUtc="2021-06-21T16:46:00Z"/>
  <w16cex:commentExtensible w16cex:durableId="247B18BE" w16cex:dateUtc="2021-06-21T16:55:00Z"/>
  <w16cex:commentExtensible w16cex:durableId="247B19E2" w16cex:dateUtc="2021-06-21T17:00:00Z"/>
  <w16cex:commentExtensible w16cex:durableId="247B1D20" w16cex:dateUtc="2021-06-21T17:13:00Z"/>
  <w16cex:commentExtensible w16cex:durableId="247B1FBA" w16cex:dateUtc="2021-06-21T17:24:00Z"/>
  <w16cex:commentExtensible w16cex:durableId="247B2056" w16cex:dateUtc="2021-06-21T17:27:00Z"/>
  <w16cex:commentExtensible w16cex:durableId="247B2085" w16cex:dateUtc="2021-06-21T17:28:00Z"/>
  <w16cex:commentExtensible w16cex:durableId="247B20D8" w16cex:dateUtc="2021-06-21T17:29:00Z"/>
  <w16cex:commentExtensible w16cex:durableId="247B210B" w16cex:dateUtc="2021-06-21T17:30:00Z"/>
  <w16cex:commentExtensible w16cex:durableId="247B2501" w16cex:dateUtc="2021-06-21T17:47:00Z"/>
  <w16cex:commentExtensible w16cex:durableId="247B255C" w16cex:dateUtc="2021-06-21T17:49:00Z"/>
  <w16cex:commentExtensible w16cex:durableId="247B281A" w16cex:dateUtc="2021-06-21T18:00:00Z"/>
  <w16cex:commentExtensible w16cex:durableId="247B2873" w16cex:dateUtc="2021-06-21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F7F51F" w16cid:durableId="247AE0A8"/>
  <w16cid:commentId w16cid:paraId="4D6BBAA0" w16cid:durableId="247AE3AF"/>
  <w16cid:commentId w16cid:paraId="0829C5A5" w16cid:durableId="247AE407"/>
  <w16cid:commentId w16cid:paraId="2BE206AE" w16cid:durableId="247AE6E9"/>
  <w16cid:commentId w16cid:paraId="748A5CAA" w16cid:durableId="247AE77A"/>
  <w16cid:commentId w16cid:paraId="3D1D8494" w16cid:durableId="247B16D3"/>
  <w16cid:commentId w16cid:paraId="6D23E245" w16cid:durableId="247B18BE"/>
  <w16cid:commentId w16cid:paraId="1EB95C67" w16cid:durableId="247B19E2"/>
  <w16cid:commentId w16cid:paraId="00FC531B" w16cid:durableId="247B1D20"/>
  <w16cid:commentId w16cid:paraId="75DCFE58" w16cid:durableId="247B1FBA"/>
  <w16cid:commentId w16cid:paraId="527EF534" w16cid:durableId="247B2056"/>
  <w16cid:commentId w16cid:paraId="6AC67097" w16cid:durableId="247B2085"/>
  <w16cid:commentId w16cid:paraId="057EB995" w16cid:durableId="247B20D8"/>
  <w16cid:commentId w16cid:paraId="2DC2440C" w16cid:durableId="247B210B"/>
  <w16cid:commentId w16cid:paraId="0A8DF79A" w16cid:durableId="247B2501"/>
  <w16cid:commentId w16cid:paraId="66453645" w16cid:durableId="247B255C"/>
  <w16cid:commentId w16cid:paraId="5F2C9485" w16cid:durableId="247B281A"/>
  <w16cid:commentId w16cid:paraId="716D635D" w16cid:durableId="247B2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0EBF" w14:textId="77777777" w:rsidR="00F82ECC" w:rsidRDefault="00F82ECC">
      <w:r>
        <w:separator/>
      </w:r>
    </w:p>
  </w:endnote>
  <w:endnote w:type="continuationSeparator" w:id="0">
    <w:p w14:paraId="7B81F210" w14:textId="77777777" w:rsidR="00F82ECC" w:rsidRDefault="00F82ECC">
      <w:r>
        <w:continuationSeparator/>
      </w:r>
    </w:p>
  </w:endnote>
  <w:endnote w:type="continuationNotice" w:id="1">
    <w:p w14:paraId="2CAEBB7A" w14:textId="77777777" w:rsidR="00F82ECC" w:rsidRDefault="00F82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䧹躄ĝ듐Ǡ怀"/>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70042E" w:rsidRDefault="0070042E">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70042E" w:rsidRPr="0000224C" w:rsidRDefault="0070042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F9FD" w14:textId="77777777" w:rsidR="00F82ECC" w:rsidRDefault="00F82ECC">
      <w:r>
        <w:separator/>
      </w:r>
    </w:p>
  </w:footnote>
  <w:footnote w:type="continuationSeparator" w:id="0">
    <w:p w14:paraId="364055E8" w14:textId="77777777" w:rsidR="00F82ECC" w:rsidRDefault="00F82ECC">
      <w:r>
        <w:continuationSeparator/>
      </w:r>
    </w:p>
  </w:footnote>
  <w:footnote w:type="continuationNotice" w:id="1">
    <w:p w14:paraId="0C6698D9" w14:textId="77777777" w:rsidR="00F82ECC" w:rsidRDefault="00F82E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50669D" w14:paraId="02B81FFC" w14:textId="77777777" w:rsidTr="00E56788">
      <w:tc>
        <w:tcPr>
          <w:tcW w:w="9212" w:type="dxa"/>
          <w:gridSpan w:val="2"/>
          <w:shd w:val="clear" w:color="auto" w:fill="auto"/>
        </w:tcPr>
        <w:p w14:paraId="7FF20509" w14:textId="77777777" w:rsidR="0050669D" w:rsidRDefault="0050669D" w:rsidP="0050669D">
          <w:pPr>
            <w:pStyle w:val="Cabealho"/>
            <w:tabs>
              <w:tab w:val="clear" w:pos="8640"/>
              <w:tab w:val="right" w:pos="8931"/>
            </w:tabs>
            <w:ind w:right="141"/>
            <w:jc w:val="center"/>
            <w:rPr>
              <w:rStyle w:val="Nmerodepgina"/>
            </w:rPr>
          </w:pPr>
          <w:r>
            <w:rPr>
              <w:rStyle w:val="Nmerodepgina"/>
            </w:rPr>
            <w:t>CURSO DE CIÊNCIA DA COMPUTAÇÃO – TCC</w:t>
          </w:r>
        </w:p>
      </w:tc>
    </w:tr>
    <w:tr w:rsidR="0050669D" w14:paraId="133A3C8C" w14:textId="77777777" w:rsidTr="00E56788">
      <w:tc>
        <w:tcPr>
          <w:tcW w:w="5778" w:type="dxa"/>
          <w:shd w:val="clear" w:color="auto" w:fill="auto"/>
        </w:tcPr>
        <w:p w14:paraId="6CAFC7CF" w14:textId="060F12F0" w:rsidR="0050669D" w:rsidRPr="003C5262" w:rsidRDefault="0050669D" w:rsidP="0050669D">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434" w:type="dxa"/>
          <w:shd w:val="clear" w:color="auto" w:fill="auto"/>
        </w:tcPr>
        <w:p w14:paraId="2E91320F" w14:textId="55428A65" w:rsidR="0050669D" w:rsidRDefault="0050669D" w:rsidP="0050669D">
          <w:pPr>
            <w:pStyle w:val="Cabealho"/>
            <w:tabs>
              <w:tab w:val="clear" w:pos="8640"/>
              <w:tab w:val="right" w:pos="8931"/>
            </w:tabs>
            <w:ind w:right="141"/>
            <w:rPr>
              <w:rStyle w:val="Nmerodepgina"/>
            </w:rPr>
          </w:pPr>
          <w:r>
            <w:rPr>
              <w:rStyle w:val="Nmerodepgina"/>
            </w:rPr>
            <w:t>ANO/SEMESTRE:</w:t>
          </w:r>
          <w:r w:rsidR="008A37B1">
            <w:rPr>
              <w:rStyle w:val="Nmerodepgina"/>
            </w:rPr>
            <w:t xml:space="preserve"> 2021/1</w:t>
          </w:r>
        </w:p>
      </w:tc>
    </w:tr>
  </w:tbl>
  <w:p w14:paraId="05776BF3" w14:textId="77777777" w:rsidR="0070042E" w:rsidRPr="0050669D" w:rsidRDefault="0070042E" w:rsidP="005066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70042E" w:rsidRDefault="0070042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0042E" w14:paraId="3F920AE3" w14:textId="77777777" w:rsidTr="006746CA">
      <w:tc>
        <w:tcPr>
          <w:tcW w:w="3227" w:type="dxa"/>
          <w:shd w:val="clear" w:color="auto" w:fill="auto"/>
        </w:tcPr>
        <w:p w14:paraId="4207CCA1" w14:textId="77777777" w:rsidR="0070042E" w:rsidRDefault="0070042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0042E" w:rsidRDefault="0070042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0042E" w:rsidRDefault="0070042E" w:rsidP="00F31359">
          <w:pPr>
            <w:pStyle w:val="Cabealho"/>
            <w:tabs>
              <w:tab w:val="clear" w:pos="8640"/>
              <w:tab w:val="right" w:pos="8931"/>
            </w:tabs>
            <w:ind w:right="141"/>
            <w:jc w:val="right"/>
            <w:rPr>
              <w:rStyle w:val="Nmerodepgina"/>
            </w:rPr>
          </w:pPr>
        </w:p>
      </w:tc>
    </w:tr>
  </w:tbl>
  <w:p w14:paraId="60B87896" w14:textId="77777777" w:rsidR="0070042E" w:rsidRDefault="007004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744C1B32">
      <w:start w:val="1"/>
      <w:numFmt w:val="lowerLetter"/>
      <w:pStyle w:val="TF-ALNEA"/>
      <w:lvlText w:val="%1)"/>
      <w:lvlJc w:val="left"/>
      <w:pPr>
        <w:tabs>
          <w:tab w:val="num" w:pos="1077"/>
        </w:tabs>
        <w:ind w:left="1077" w:hanging="397"/>
      </w:pPr>
    </w:lvl>
    <w:lvl w:ilvl="1" w:tplc="CA104B6A">
      <w:start w:val="1"/>
      <w:numFmt w:val="decimal"/>
      <w:pStyle w:val="TF-SUBALNEAnvel1"/>
      <w:lvlText w:val="-"/>
      <w:lvlJc w:val="left"/>
      <w:pPr>
        <w:tabs>
          <w:tab w:val="num" w:pos="1418"/>
        </w:tabs>
        <w:ind w:left="1418" w:hanging="380"/>
      </w:pPr>
    </w:lvl>
    <w:lvl w:ilvl="2" w:tplc="930CD506">
      <w:start w:val="1"/>
      <w:numFmt w:val="decimal"/>
      <w:pStyle w:val="TF-SUBALNEAnvel2"/>
      <w:lvlText w:val="%3-"/>
      <w:lvlJc w:val="left"/>
      <w:pPr>
        <w:tabs>
          <w:tab w:val="num" w:pos="1758"/>
        </w:tabs>
        <w:ind w:left="1758" w:hanging="397"/>
      </w:pPr>
    </w:lvl>
    <w:lvl w:ilvl="3" w:tplc="EC308C34">
      <w:start w:val="1"/>
      <w:numFmt w:val="decimal"/>
      <w:lvlText w:val="-"/>
      <w:lvlJc w:val="left"/>
      <w:pPr>
        <w:tabs>
          <w:tab w:val="num" w:pos="1440"/>
        </w:tabs>
        <w:ind w:left="1440" w:hanging="360"/>
      </w:pPr>
    </w:lvl>
    <w:lvl w:ilvl="4" w:tplc="48B0E6C8">
      <w:start w:val="1"/>
      <w:numFmt w:val="decimal"/>
      <w:lvlText w:val="-"/>
      <w:lvlJc w:val="left"/>
      <w:pPr>
        <w:tabs>
          <w:tab w:val="num" w:pos="1800"/>
        </w:tabs>
        <w:ind w:left="1800" w:hanging="360"/>
      </w:pPr>
    </w:lvl>
    <w:lvl w:ilvl="5" w:tplc="4ABEDC2A">
      <w:start w:val="1"/>
      <w:numFmt w:val="decimal"/>
      <w:lvlText w:val="-"/>
      <w:lvlJc w:val="left"/>
      <w:pPr>
        <w:tabs>
          <w:tab w:val="num" w:pos="2160"/>
        </w:tabs>
        <w:ind w:left="2160" w:hanging="360"/>
      </w:pPr>
    </w:lvl>
    <w:lvl w:ilvl="6" w:tplc="DB888284">
      <w:start w:val="1"/>
      <w:numFmt w:val="decimal"/>
      <w:lvlText w:val="%7-"/>
      <w:lvlJc w:val="left"/>
      <w:pPr>
        <w:tabs>
          <w:tab w:val="num" w:pos="2520"/>
        </w:tabs>
        <w:ind w:left="2520" w:hanging="360"/>
      </w:pPr>
    </w:lvl>
    <w:lvl w:ilvl="7" w:tplc="A5EA8C1A">
      <w:start w:val="1"/>
      <w:numFmt w:val="decimal"/>
      <w:lvlText w:val="%8-"/>
      <w:lvlJc w:val="left"/>
      <w:pPr>
        <w:tabs>
          <w:tab w:val="num" w:pos="2880"/>
        </w:tabs>
        <w:ind w:left="2880" w:hanging="360"/>
      </w:pPr>
    </w:lvl>
    <w:lvl w:ilvl="8" w:tplc="598807F8">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F4730DC"/>
    <w:multiLevelType w:val="hybridMultilevel"/>
    <w:tmpl w:val="685E3FEA"/>
    <w:lvl w:ilvl="0" w:tplc="4A12E21C">
      <w:start w:val="1"/>
      <w:numFmt w:val="lowerLetter"/>
      <w:lvlText w:val="%1."/>
      <w:lvlJc w:val="left"/>
      <w:pPr>
        <w:ind w:left="720" w:hanging="360"/>
      </w:pPr>
    </w:lvl>
    <w:lvl w:ilvl="1" w:tplc="01DA6C8E">
      <w:start w:val="1"/>
      <w:numFmt w:val="lowerLetter"/>
      <w:lvlText w:val="%2."/>
      <w:lvlJc w:val="left"/>
      <w:pPr>
        <w:ind w:left="1440" w:hanging="360"/>
      </w:pPr>
    </w:lvl>
    <w:lvl w:ilvl="2" w:tplc="DBB8DC94">
      <w:start w:val="1"/>
      <w:numFmt w:val="lowerRoman"/>
      <w:lvlText w:val="%3."/>
      <w:lvlJc w:val="right"/>
      <w:pPr>
        <w:ind w:left="2160" w:hanging="180"/>
      </w:pPr>
    </w:lvl>
    <w:lvl w:ilvl="3" w:tplc="B874C978">
      <w:start w:val="1"/>
      <w:numFmt w:val="decimal"/>
      <w:lvlText w:val="%4."/>
      <w:lvlJc w:val="left"/>
      <w:pPr>
        <w:ind w:left="2880" w:hanging="360"/>
      </w:pPr>
    </w:lvl>
    <w:lvl w:ilvl="4" w:tplc="B99C44A0">
      <w:start w:val="1"/>
      <w:numFmt w:val="lowerLetter"/>
      <w:lvlText w:val="%5."/>
      <w:lvlJc w:val="left"/>
      <w:pPr>
        <w:ind w:left="3600" w:hanging="360"/>
      </w:pPr>
    </w:lvl>
    <w:lvl w:ilvl="5" w:tplc="0BCAA4C6">
      <w:start w:val="1"/>
      <w:numFmt w:val="lowerRoman"/>
      <w:lvlText w:val="%6."/>
      <w:lvlJc w:val="right"/>
      <w:pPr>
        <w:ind w:left="4320" w:hanging="180"/>
      </w:pPr>
    </w:lvl>
    <w:lvl w:ilvl="6" w:tplc="CA20A96A">
      <w:start w:val="1"/>
      <w:numFmt w:val="decimal"/>
      <w:lvlText w:val="%7."/>
      <w:lvlJc w:val="left"/>
      <w:pPr>
        <w:ind w:left="5040" w:hanging="360"/>
      </w:pPr>
    </w:lvl>
    <w:lvl w:ilvl="7" w:tplc="CEA8B894">
      <w:start w:val="1"/>
      <w:numFmt w:val="lowerLetter"/>
      <w:lvlText w:val="%8."/>
      <w:lvlJc w:val="left"/>
      <w:pPr>
        <w:ind w:left="5760" w:hanging="360"/>
      </w:pPr>
    </w:lvl>
    <w:lvl w:ilvl="8" w:tplc="BA18B61A">
      <w:start w:val="1"/>
      <w:numFmt w:val="lowerRoman"/>
      <w:lvlText w:val="%9."/>
      <w:lvlJc w:val="right"/>
      <w:pPr>
        <w:ind w:left="6480" w:hanging="180"/>
      </w:pPr>
    </w:lvl>
  </w:abstractNum>
  <w:abstractNum w:abstractNumId="5" w15:restartNumberingAfterBreak="0">
    <w:nsid w:val="3678570D"/>
    <w:multiLevelType w:val="hybridMultilevel"/>
    <w:tmpl w:val="961E8992"/>
    <w:lvl w:ilvl="0" w:tplc="440CFB36">
      <w:start w:val="1"/>
      <w:numFmt w:val="lowerLetter"/>
      <w:lvlText w:val="%1."/>
      <w:lvlJc w:val="left"/>
      <w:pPr>
        <w:ind w:left="720" w:hanging="360"/>
      </w:pPr>
    </w:lvl>
    <w:lvl w:ilvl="1" w:tplc="08FE6D8C">
      <w:start w:val="1"/>
      <w:numFmt w:val="lowerLetter"/>
      <w:lvlText w:val="%2."/>
      <w:lvlJc w:val="left"/>
      <w:pPr>
        <w:ind w:left="1440" w:hanging="360"/>
      </w:pPr>
    </w:lvl>
    <w:lvl w:ilvl="2" w:tplc="25B87F08">
      <w:start w:val="1"/>
      <w:numFmt w:val="lowerRoman"/>
      <w:lvlText w:val="%3."/>
      <w:lvlJc w:val="right"/>
      <w:pPr>
        <w:ind w:left="2160" w:hanging="180"/>
      </w:pPr>
    </w:lvl>
    <w:lvl w:ilvl="3" w:tplc="BB7872AC">
      <w:start w:val="1"/>
      <w:numFmt w:val="decimal"/>
      <w:lvlText w:val="%4."/>
      <w:lvlJc w:val="left"/>
      <w:pPr>
        <w:ind w:left="2880" w:hanging="360"/>
      </w:pPr>
    </w:lvl>
    <w:lvl w:ilvl="4" w:tplc="8ACE9166">
      <w:start w:val="1"/>
      <w:numFmt w:val="lowerLetter"/>
      <w:lvlText w:val="%5."/>
      <w:lvlJc w:val="left"/>
      <w:pPr>
        <w:ind w:left="3600" w:hanging="360"/>
      </w:pPr>
    </w:lvl>
    <w:lvl w:ilvl="5" w:tplc="64D00556">
      <w:start w:val="1"/>
      <w:numFmt w:val="lowerRoman"/>
      <w:lvlText w:val="%6."/>
      <w:lvlJc w:val="right"/>
      <w:pPr>
        <w:ind w:left="4320" w:hanging="180"/>
      </w:pPr>
    </w:lvl>
    <w:lvl w:ilvl="6" w:tplc="12D0255E">
      <w:start w:val="1"/>
      <w:numFmt w:val="decimal"/>
      <w:lvlText w:val="%7."/>
      <w:lvlJc w:val="left"/>
      <w:pPr>
        <w:ind w:left="5040" w:hanging="360"/>
      </w:pPr>
    </w:lvl>
    <w:lvl w:ilvl="7" w:tplc="0C94D07E">
      <w:start w:val="1"/>
      <w:numFmt w:val="lowerLetter"/>
      <w:lvlText w:val="%8."/>
      <w:lvlJc w:val="left"/>
      <w:pPr>
        <w:ind w:left="5760" w:hanging="360"/>
      </w:pPr>
    </w:lvl>
    <w:lvl w:ilvl="8" w:tplc="EAD809B4">
      <w:start w:val="1"/>
      <w:numFmt w:val="lowerRoman"/>
      <w:lvlText w:val="%9."/>
      <w:lvlJc w:val="right"/>
      <w:pPr>
        <w:ind w:left="6480" w:hanging="180"/>
      </w:pPr>
    </w:lvl>
  </w:abstractNum>
  <w:abstractNum w:abstractNumId="6" w15:restartNumberingAfterBreak="0">
    <w:nsid w:val="43A84E26"/>
    <w:multiLevelType w:val="hybridMultilevel"/>
    <w:tmpl w:val="BFB06A4A"/>
    <w:lvl w:ilvl="0" w:tplc="36920BCA">
      <w:start w:val="1"/>
      <w:numFmt w:val="lowerLetter"/>
      <w:lvlText w:val="%1."/>
      <w:lvlJc w:val="left"/>
      <w:pPr>
        <w:ind w:left="720" w:hanging="360"/>
      </w:pPr>
    </w:lvl>
    <w:lvl w:ilvl="1" w:tplc="AF8C12FC">
      <w:start w:val="1"/>
      <w:numFmt w:val="lowerLetter"/>
      <w:lvlText w:val="%2."/>
      <w:lvlJc w:val="left"/>
      <w:pPr>
        <w:ind w:left="1440" w:hanging="360"/>
      </w:pPr>
    </w:lvl>
    <w:lvl w:ilvl="2" w:tplc="B396281E">
      <w:start w:val="1"/>
      <w:numFmt w:val="lowerRoman"/>
      <w:lvlText w:val="%3."/>
      <w:lvlJc w:val="right"/>
      <w:pPr>
        <w:ind w:left="2160" w:hanging="180"/>
      </w:pPr>
    </w:lvl>
    <w:lvl w:ilvl="3" w:tplc="80129FC2">
      <w:start w:val="1"/>
      <w:numFmt w:val="decimal"/>
      <w:lvlText w:val="%4."/>
      <w:lvlJc w:val="left"/>
      <w:pPr>
        <w:ind w:left="2880" w:hanging="360"/>
      </w:pPr>
    </w:lvl>
    <w:lvl w:ilvl="4" w:tplc="54B2AF56">
      <w:start w:val="1"/>
      <w:numFmt w:val="lowerLetter"/>
      <w:lvlText w:val="%5."/>
      <w:lvlJc w:val="left"/>
      <w:pPr>
        <w:ind w:left="3600" w:hanging="360"/>
      </w:pPr>
    </w:lvl>
    <w:lvl w:ilvl="5" w:tplc="16FC499C">
      <w:start w:val="1"/>
      <w:numFmt w:val="lowerRoman"/>
      <w:lvlText w:val="%6."/>
      <w:lvlJc w:val="right"/>
      <w:pPr>
        <w:ind w:left="4320" w:hanging="180"/>
      </w:pPr>
    </w:lvl>
    <w:lvl w:ilvl="6" w:tplc="502CFC2C">
      <w:start w:val="1"/>
      <w:numFmt w:val="decimal"/>
      <w:lvlText w:val="%7."/>
      <w:lvlJc w:val="left"/>
      <w:pPr>
        <w:ind w:left="5040" w:hanging="360"/>
      </w:pPr>
    </w:lvl>
    <w:lvl w:ilvl="7" w:tplc="B506211C">
      <w:start w:val="1"/>
      <w:numFmt w:val="lowerLetter"/>
      <w:lvlText w:val="%8."/>
      <w:lvlJc w:val="left"/>
      <w:pPr>
        <w:ind w:left="5760" w:hanging="360"/>
      </w:pPr>
    </w:lvl>
    <w:lvl w:ilvl="8" w:tplc="9EF22ABE">
      <w:start w:val="1"/>
      <w:numFmt w:val="lowerRoman"/>
      <w:lvlText w:val="%9."/>
      <w:lvlJc w:val="right"/>
      <w:pPr>
        <w:ind w:left="6480" w:hanging="180"/>
      </w:pPr>
    </w:lvl>
  </w:abstractNum>
  <w:abstractNum w:abstractNumId="7"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D451A60"/>
    <w:multiLevelType w:val="hybridMultilevel"/>
    <w:tmpl w:val="0238937E"/>
    <w:lvl w:ilvl="0" w:tplc="BB90203E">
      <w:start w:val="1"/>
      <w:numFmt w:val="lowerLetter"/>
      <w:lvlText w:val="%1."/>
      <w:lvlJc w:val="left"/>
      <w:pPr>
        <w:ind w:left="720" w:hanging="360"/>
      </w:pPr>
    </w:lvl>
    <w:lvl w:ilvl="1" w:tplc="5EFA2BE6">
      <w:start w:val="1"/>
      <w:numFmt w:val="lowerLetter"/>
      <w:lvlText w:val="%2."/>
      <w:lvlJc w:val="left"/>
      <w:pPr>
        <w:ind w:left="1440" w:hanging="360"/>
      </w:pPr>
    </w:lvl>
    <w:lvl w:ilvl="2" w:tplc="7834C114">
      <w:start w:val="1"/>
      <w:numFmt w:val="lowerRoman"/>
      <w:lvlText w:val="%3."/>
      <w:lvlJc w:val="right"/>
      <w:pPr>
        <w:ind w:left="2160" w:hanging="180"/>
      </w:pPr>
    </w:lvl>
    <w:lvl w:ilvl="3" w:tplc="96802F2C">
      <w:start w:val="1"/>
      <w:numFmt w:val="decimal"/>
      <w:lvlText w:val="%4."/>
      <w:lvlJc w:val="left"/>
      <w:pPr>
        <w:ind w:left="2880" w:hanging="360"/>
      </w:pPr>
    </w:lvl>
    <w:lvl w:ilvl="4" w:tplc="3640B586">
      <w:start w:val="1"/>
      <w:numFmt w:val="lowerLetter"/>
      <w:lvlText w:val="%5."/>
      <w:lvlJc w:val="left"/>
      <w:pPr>
        <w:ind w:left="3600" w:hanging="360"/>
      </w:pPr>
    </w:lvl>
    <w:lvl w:ilvl="5" w:tplc="6B3C7BB0">
      <w:start w:val="1"/>
      <w:numFmt w:val="lowerRoman"/>
      <w:lvlText w:val="%6."/>
      <w:lvlJc w:val="right"/>
      <w:pPr>
        <w:ind w:left="4320" w:hanging="180"/>
      </w:pPr>
    </w:lvl>
    <w:lvl w:ilvl="6" w:tplc="9EC69A0A">
      <w:start w:val="1"/>
      <w:numFmt w:val="decimal"/>
      <w:lvlText w:val="%7."/>
      <w:lvlJc w:val="left"/>
      <w:pPr>
        <w:ind w:left="5040" w:hanging="360"/>
      </w:pPr>
    </w:lvl>
    <w:lvl w:ilvl="7" w:tplc="E9C4A238">
      <w:start w:val="1"/>
      <w:numFmt w:val="lowerLetter"/>
      <w:lvlText w:val="%8."/>
      <w:lvlJc w:val="left"/>
      <w:pPr>
        <w:ind w:left="5760" w:hanging="360"/>
      </w:pPr>
    </w:lvl>
    <w:lvl w:ilvl="8" w:tplc="B0E02D9E">
      <w:start w:val="1"/>
      <w:numFmt w:val="lowerRoman"/>
      <w:lvlText w:val="%9."/>
      <w:lvlJc w:val="right"/>
      <w:pPr>
        <w:ind w:left="6480" w:hanging="180"/>
      </w:pPr>
    </w:lvl>
  </w:abstractNum>
  <w:num w:numId="1">
    <w:abstractNumId w:val="11"/>
  </w:num>
  <w:num w:numId="2">
    <w:abstractNumId w:val="5"/>
  </w:num>
  <w:num w:numId="3">
    <w:abstractNumId w:val="7"/>
  </w:num>
  <w:num w:numId="4">
    <w:abstractNumId w:val="6"/>
  </w:num>
  <w:num w:numId="5">
    <w:abstractNumId w:val="4"/>
  </w:num>
  <w:num w:numId="6">
    <w:abstractNumId w:val="0"/>
  </w:num>
  <w:num w:numId="7">
    <w:abstractNumId w:val="2"/>
  </w:num>
  <w:num w:numId="8">
    <w:abstractNumId w:val="2"/>
  </w:num>
  <w:num w:numId="9">
    <w:abstractNumId w:val="1"/>
  </w:num>
  <w:num w:numId="10">
    <w:abstractNumId w:val="2"/>
  </w:num>
  <w:num w:numId="11">
    <w:abstractNumId w:val="2"/>
  </w:num>
  <w:num w:numId="12">
    <w:abstractNumId w:val="2"/>
  </w:num>
  <w:num w:numId="13">
    <w:abstractNumId w:val="2"/>
  </w:num>
  <w:num w:numId="14">
    <w:abstractNumId w:val="9"/>
  </w:num>
  <w:num w:numId="15">
    <w:abstractNumId w:val="2"/>
  </w:num>
  <w:num w:numId="16">
    <w:abstractNumId w:val="3"/>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num>
  <w:num w:numId="26">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0"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4096" w:nlCheck="1" w:checkStyle="0"/>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211"/>
    <w:rsid w:val="000013C3"/>
    <w:rsid w:val="0000224C"/>
    <w:rsid w:val="000051DF"/>
    <w:rsid w:val="00005275"/>
    <w:rsid w:val="00007410"/>
    <w:rsid w:val="00010675"/>
    <w:rsid w:val="00010AFD"/>
    <w:rsid w:val="00011360"/>
    <w:rsid w:val="00012922"/>
    <w:rsid w:val="00013272"/>
    <w:rsid w:val="00015171"/>
    <w:rsid w:val="0001548D"/>
    <w:rsid w:val="0001575C"/>
    <w:rsid w:val="0001667C"/>
    <w:rsid w:val="00017001"/>
    <w:rsid w:val="000179B5"/>
    <w:rsid w:val="00017B62"/>
    <w:rsid w:val="000204E7"/>
    <w:rsid w:val="0002125C"/>
    <w:rsid w:val="00022068"/>
    <w:rsid w:val="00023FA0"/>
    <w:rsid w:val="0002487B"/>
    <w:rsid w:val="00025380"/>
    <w:rsid w:val="0002602F"/>
    <w:rsid w:val="000272D2"/>
    <w:rsid w:val="000274D1"/>
    <w:rsid w:val="00030E4A"/>
    <w:rsid w:val="00031A27"/>
    <w:rsid w:val="00031EE0"/>
    <w:rsid w:val="0003299A"/>
    <w:rsid w:val="00036159"/>
    <w:rsid w:val="000404B8"/>
    <w:rsid w:val="00041AB8"/>
    <w:rsid w:val="00042997"/>
    <w:rsid w:val="00043D50"/>
    <w:rsid w:val="00043FEE"/>
    <w:rsid w:val="0004641A"/>
    <w:rsid w:val="000467C9"/>
    <w:rsid w:val="0005077C"/>
    <w:rsid w:val="00052A07"/>
    <w:rsid w:val="000533DA"/>
    <w:rsid w:val="0005457F"/>
    <w:rsid w:val="00057981"/>
    <w:rsid w:val="000608E9"/>
    <w:rsid w:val="0006173F"/>
    <w:rsid w:val="00061BD2"/>
    <w:rsid w:val="00061ECC"/>
    <w:rsid w:val="00061FEB"/>
    <w:rsid w:val="00064694"/>
    <w:rsid w:val="00065B11"/>
    <w:rsid w:val="000667DF"/>
    <w:rsid w:val="00067E2F"/>
    <w:rsid w:val="00071FB2"/>
    <w:rsid w:val="0007209B"/>
    <w:rsid w:val="000728E1"/>
    <w:rsid w:val="00075792"/>
    <w:rsid w:val="00076C77"/>
    <w:rsid w:val="00080181"/>
    <w:rsid w:val="000807C2"/>
    <w:rsid w:val="0008080A"/>
    <w:rsid w:val="00080F9C"/>
    <w:rsid w:val="00081112"/>
    <w:rsid w:val="000834CC"/>
    <w:rsid w:val="0008579A"/>
    <w:rsid w:val="000861E6"/>
    <w:rsid w:val="00086AA8"/>
    <w:rsid w:val="0008732D"/>
    <w:rsid w:val="00093379"/>
    <w:rsid w:val="000963CC"/>
    <w:rsid w:val="0009686A"/>
    <w:rsid w:val="0009735C"/>
    <w:rsid w:val="000A104C"/>
    <w:rsid w:val="000A19DE"/>
    <w:rsid w:val="000A27B6"/>
    <w:rsid w:val="000A2B7C"/>
    <w:rsid w:val="000A2CCD"/>
    <w:rsid w:val="000A3EAB"/>
    <w:rsid w:val="000A527A"/>
    <w:rsid w:val="000A7675"/>
    <w:rsid w:val="000B0310"/>
    <w:rsid w:val="000B12B2"/>
    <w:rsid w:val="000B3868"/>
    <w:rsid w:val="000B4C3D"/>
    <w:rsid w:val="000B5199"/>
    <w:rsid w:val="000C1926"/>
    <w:rsid w:val="000C1A18"/>
    <w:rsid w:val="000C1A1C"/>
    <w:rsid w:val="000C1E1D"/>
    <w:rsid w:val="000C5BEC"/>
    <w:rsid w:val="000C5EB7"/>
    <w:rsid w:val="000C648D"/>
    <w:rsid w:val="000C6495"/>
    <w:rsid w:val="000C7E8E"/>
    <w:rsid w:val="000D03F0"/>
    <w:rsid w:val="000D1233"/>
    <w:rsid w:val="000D1294"/>
    <w:rsid w:val="000D3EEF"/>
    <w:rsid w:val="000D410E"/>
    <w:rsid w:val="000D4266"/>
    <w:rsid w:val="000D4331"/>
    <w:rsid w:val="000D50E9"/>
    <w:rsid w:val="000D51BE"/>
    <w:rsid w:val="000D6258"/>
    <w:rsid w:val="000D77C2"/>
    <w:rsid w:val="000D7F31"/>
    <w:rsid w:val="000E039E"/>
    <w:rsid w:val="000E0485"/>
    <w:rsid w:val="000E27F9"/>
    <w:rsid w:val="000E2B1E"/>
    <w:rsid w:val="000E311F"/>
    <w:rsid w:val="000E3A68"/>
    <w:rsid w:val="000E3AED"/>
    <w:rsid w:val="000E4269"/>
    <w:rsid w:val="000E55DF"/>
    <w:rsid w:val="000E5B4A"/>
    <w:rsid w:val="000E5C95"/>
    <w:rsid w:val="000E5DDF"/>
    <w:rsid w:val="000E6CE0"/>
    <w:rsid w:val="000F2B8F"/>
    <w:rsid w:val="000F3B4F"/>
    <w:rsid w:val="000F3F01"/>
    <w:rsid w:val="000F5A4A"/>
    <w:rsid w:val="000F77E3"/>
    <w:rsid w:val="00100FA1"/>
    <w:rsid w:val="001013BD"/>
    <w:rsid w:val="00102CE9"/>
    <w:rsid w:val="00106DB0"/>
    <w:rsid w:val="00106F11"/>
    <w:rsid w:val="0010709E"/>
    <w:rsid w:val="00107B02"/>
    <w:rsid w:val="00112B15"/>
    <w:rsid w:val="0011363A"/>
    <w:rsid w:val="00113A3F"/>
    <w:rsid w:val="001164FE"/>
    <w:rsid w:val="00116CC7"/>
    <w:rsid w:val="00117513"/>
    <w:rsid w:val="00120196"/>
    <w:rsid w:val="00120AC5"/>
    <w:rsid w:val="00120C28"/>
    <w:rsid w:val="00125084"/>
    <w:rsid w:val="001251EB"/>
    <w:rsid w:val="00125277"/>
    <w:rsid w:val="0013203C"/>
    <w:rsid w:val="00133BFC"/>
    <w:rsid w:val="001342B6"/>
    <w:rsid w:val="00134327"/>
    <w:rsid w:val="00135C81"/>
    <w:rsid w:val="00136FC6"/>
    <w:rsid w:val="001375F7"/>
    <w:rsid w:val="0014138D"/>
    <w:rsid w:val="001422B2"/>
    <w:rsid w:val="001423DE"/>
    <w:rsid w:val="0014284B"/>
    <w:rsid w:val="001428B5"/>
    <w:rsid w:val="001433E3"/>
    <w:rsid w:val="00146423"/>
    <w:rsid w:val="00146BD2"/>
    <w:rsid w:val="00146C64"/>
    <w:rsid w:val="00150E3B"/>
    <w:rsid w:val="0015142C"/>
    <w:rsid w:val="00151B5B"/>
    <w:rsid w:val="001554E9"/>
    <w:rsid w:val="00156BBC"/>
    <w:rsid w:val="001600C2"/>
    <w:rsid w:val="0016027B"/>
    <w:rsid w:val="0016208F"/>
    <w:rsid w:val="00162BF1"/>
    <w:rsid w:val="00163F8C"/>
    <w:rsid w:val="0016560C"/>
    <w:rsid w:val="001658BC"/>
    <w:rsid w:val="00165B02"/>
    <w:rsid w:val="00167786"/>
    <w:rsid w:val="00167D77"/>
    <w:rsid w:val="0017356A"/>
    <w:rsid w:val="00177365"/>
    <w:rsid w:val="00180850"/>
    <w:rsid w:val="0018151A"/>
    <w:rsid w:val="0018166F"/>
    <w:rsid w:val="001821DD"/>
    <w:rsid w:val="0018239A"/>
    <w:rsid w:val="00182CA4"/>
    <w:rsid w:val="00184408"/>
    <w:rsid w:val="001853DE"/>
    <w:rsid w:val="00185A0C"/>
    <w:rsid w:val="00186092"/>
    <w:rsid w:val="00186D99"/>
    <w:rsid w:val="00187962"/>
    <w:rsid w:val="00187E56"/>
    <w:rsid w:val="001918AC"/>
    <w:rsid w:val="00191F28"/>
    <w:rsid w:val="00193A20"/>
    <w:rsid w:val="00193A97"/>
    <w:rsid w:val="0019458C"/>
    <w:rsid w:val="001948BE"/>
    <w:rsid w:val="001953EC"/>
    <w:rsid w:val="0019547B"/>
    <w:rsid w:val="0019718D"/>
    <w:rsid w:val="001979A3"/>
    <w:rsid w:val="001A12CE"/>
    <w:rsid w:val="001A1E98"/>
    <w:rsid w:val="001A2279"/>
    <w:rsid w:val="001A2860"/>
    <w:rsid w:val="001A30FA"/>
    <w:rsid w:val="001A6292"/>
    <w:rsid w:val="001A7511"/>
    <w:rsid w:val="001A7F0B"/>
    <w:rsid w:val="001B198D"/>
    <w:rsid w:val="001B24E0"/>
    <w:rsid w:val="001B2F1E"/>
    <w:rsid w:val="001B5300"/>
    <w:rsid w:val="001B5B4A"/>
    <w:rsid w:val="001B7B55"/>
    <w:rsid w:val="001C066A"/>
    <w:rsid w:val="001C08E7"/>
    <w:rsid w:val="001C0F8C"/>
    <w:rsid w:val="001C2F06"/>
    <w:rsid w:val="001C2FFA"/>
    <w:rsid w:val="001C33B0"/>
    <w:rsid w:val="001C4573"/>
    <w:rsid w:val="001C4CEF"/>
    <w:rsid w:val="001C57E6"/>
    <w:rsid w:val="001C5CBB"/>
    <w:rsid w:val="001C794F"/>
    <w:rsid w:val="001C7FB1"/>
    <w:rsid w:val="001D3C1A"/>
    <w:rsid w:val="001D465C"/>
    <w:rsid w:val="001D4880"/>
    <w:rsid w:val="001D5A8D"/>
    <w:rsid w:val="001D6037"/>
    <w:rsid w:val="001D6234"/>
    <w:rsid w:val="001D726B"/>
    <w:rsid w:val="001D7EC3"/>
    <w:rsid w:val="001E2661"/>
    <w:rsid w:val="001E646A"/>
    <w:rsid w:val="001E668E"/>
    <w:rsid w:val="001E682E"/>
    <w:rsid w:val="001F007F"/>
    <w:rsid w:val="001F03CB"/>
    <w:rsid w:val="001F0D36"/>
    <w:rsid w:val="001F15D2"/>
    <w:rsid w:val="001F1BDB"/>
    <w:rsid w:val="001F5F5C"/>
    <w:rsid w:val="001F6894"/>
    <w:rsid w:val="001F6D7B"/>
    <w:rsid w:val="00200755"/>
    <w:rsid w:val="002025C0"/>
    <w:rsid w:val="00202F3F"/>
    <w:rsid w:val="00204AF7"/>
    <w:rsid w:val="00204C60"/>
    <w:rsid w:val="002102A6"/>
    <w:rsid w:val="00210F88"/>
    <w:rsid w:val="00211736"/>
    <w:rsid w:val="00213094"/>
    <w:rsid w:val="00214EB1"/>
    <w:rsid w:val="00215605"/>
    <w:rsid w:val="00215684"/>
    <w:rsid w:val="002165EE"/>
    <w:rsid w:val="0021756A"/>
    <w:rsid w:val="002215E7"/>
    <w:rsid w:val="00223754"/>
    <w:rsid w:val="00223A82"/>
    <w:rsid w:val="00224BB2"/>
    <w:rsid w:val="002261B7"/>
    <w:rsid w:val="002268F5"/>
    <w:rsid w:val="0023033C"/>
    <w:rsid w:val="00233C05"/>
    <w:rsid w:val="00235240"/>
    <w:rsid w:val="002368FD"/>
    <w:rsid w:val="00237298"/>
    <w:rsid w:val="00237CF6"/>
    <w:rsid w:val="00240A0F"/>
    <w:rsid w:val="0024110F"/>
    <w:rsid w:val="002423AB"/>
    <w:rsid w:val="00243664"/>
    <w:rsid w:val="002440B0"/>
    <w:rsid w:val="00245D78"/>
    <w:rsid w:val="00246169"/>
    <w:rsid w:val="002533C5"/>
    <w:rsid w:val="00255339"/>
    <w:rsid w:val="0025685C"/>
    <w:rsid w:val="00261125"/>
    <w:rsid w:val="00261ECF"/>
    <w:rsid w:val="0026568E"/>
    <w:rsid w:val="00270833"/>
    <w:rsid w:val="00273C40"/>
    <w:rsid w:val="00274142"/>
    <w:rsid w:val="002762D8"/>
    <w:rsid w:val="00276E8F"/>
    <w:rsid w:val="0027792D"/>
    <w:rsid w:val="00280397"/>
    <w:rsid w:val="00281B62"/>
    <w:rsid w:val="00282723"/>
    <w:rsid w:val="00282788"/>
    <w:rsid w:val="00282EC8"/>
    <w:rsid w:val="0028503B"/>
    <w:rsid w:val="002853B8"/>
    <w:rsid w:val="0028617A"/>
    <w:rsid w:val="00287B90"/>
    <w:rsid w:val="0029199C"/>
    <w:rsid w:val="00291EB2"/>
    <w:rsid w:val="00292A1A"/>
    <w:rsid w:val="00292B70"/>
    <w:rsid w:val="002941C7"/>
    <w:rsid w:val="00295FFB"/>
    <w:rsid w:val="0029608A"/>
    <w:rsid w:val="002976E8"/>
    <w:rsid w:val="002A0900"/>
    <w:rsid w:val="002A1D12"/>
    <w:rsid w:val="002A203C"/>
    <w:rsid w:val="002A2BB0"/>
    <w:rsid w:val="002A3BF2"/>
    <w:rsid w:val="002A4035"/>
    <w:rsid w:val="002A6617"/>
    <w:rsid w:val="002A6FDA"/>
    <w:rsid w:val="002A7317"/>
    <w:rsid w:val="002A75AB"/>
    <w:rsid w:val="002A7E1B"/>
    <w:rsid w:val="002A7F11"/>
    <w:rsid w:val="002B0EDC"/>
    <w:rsid w:val="002B4718"/>
    <w:rsid w:val="002C0862"/>
    <w:rsid w:val="002C1353"/>
    <w:rsid w:val="002C32DC"/>
    <w:rsid w:val="002C3911"/>
    <w:rsid w:val="002C3F33"/>
    <w:rsid w:val="002C58EF"/>
    <w:rsid w:val="002C6AFD"/>
    <w:rsid w:val="002C6B26"/>
    <w:rsid w:val="002C779D"/>
    <w:rsid w:val="002C7A5E"/>
    <w:rsid w:val="002D3209"/>
    <w:rsid w:val="002D5792"/>
    <w:rsid w:val="002E0CFA"/>
    <w:rsid w:val="002E4231"/>
    <w:rsid w:val="002E6DD1"/>
    <w:rsid w:val="002E7A0A"/>
    <w:rsid w:val="002F027E"/>
    <w:rsid w:val="002F54E5"/>
    <w:rsid w:val="002F58D7"/>
    <w:rsid w:val="002F78E4"/>
    <w:rsid w:val="003001CE"/>
    <w:rsid w:val="00300770"/>
    <w:rsid w:val="00300E5C"/>
    <w:rsid w:val="00302BEC"/>
    <w:rsid w:val="00303DA3"/>
    <w:rsid w:val="00303DD8"/>
    <w:rsid w:val="00304B69"/>
    <w:rsid w:val="0030666B"/>
    <w:rsid w:val="003126DE"/>
    <w:rsid w:val="00312CEA"/>
    <w:rsid w:val="00313D53"/>
    <w:rsid w:val="0031402A"/>
    <w:rsid w:val="00315E21"/>
    <w:rsid w:val="0031713A"/>
    <w:rsid w:val="0032066B"/>
    <w:rsid w:val="00320BFA"/>
    <w:rsid w:val="00322222"/>
    <w:rsid w:val="00322969"/>
    <w:rsid w:val="0032378D"/>
    <w:rsid w:val="00323DB7"/>
    <w:rsid w:val="003243F1"/>
    <w:rsid w:val="003245BE"/>
    <w:rsid w:val="003324D2"/>
    <w:rsid w:val="0033276A"/>
    <w:rsid w:val="00335048"/>
    <w:rsid w:val="00335DB5"/>
    <w:rsid w:val="00340592"/>
    <w:rsid w:val="00340A5C"/>
    <w:rsid w:val="00340AD0"/>
    <w:rsid w:val="00340B6D"/>
    <w:rsid w:val="00340C8E"/>
    <w:rsid w:val="00343DEC"/>
    <w:rsid w:val="00344540"/>
    <w:rsid w:val="003445AE"/>
    <w:rsid w:val="0035068E"/>
    <w:rsid w:val="003519A3"/>
    <w:rsid w:val="0035251D"/>
    <w:rsid w:val="00352688"/>
    <w:rsid w:val="00353923"/>
    <w:rsid w:val="00353EE7"/>
    <w:rsid w:val="003577A2"/>
    <w:rsid w:val="00357A20"/>
    <w:rsid w:val="0036103A"/>
    <w:rsid w:val="00362443"/>
    <w:rsid w:val="00362866"/>
    <w:rsid w:val="0036415E"/>
    <w:rsid w:val="003658E1"/>
    <w:rsid w:val="00366E6A"/>
    <w:rsid w:val="0037046F"/>
    <w:rsid w:val="003709B6"/>
    <w:rsid w:val="00371A47"/>
    <w:rsid w:val="00371E53"/>
    <w:rsid w:val="00372685"/>
    <w:rsid w:val="00373354"/>
    <w:rsid w:val="00375B9C"/>
    <w:rsid w:val="0037784E"/>
    <w:rsid w:val="00377AB1"/>
    <w:rsid w:val="00377DA7"/>
    <w:rsid w:val="0038028E"/>
    <w:rsid w:val="00383087"/>
    <w:rsid w:val="003831BC"/>
    <w:rsid w:val="003842D8"/>
    <w:rsid w:val="0038499C"/>
    <w:rsid w:val="00385D70"/>
    <w:rsid w:val="00386937"/>
    <w:rsid w:val="0038712A"/>
    <w:rsid w:val="003874F8"/>
    <w:rsid w:val="00387913"/>
    <w:rsid w:val="00393A28"/>
    <w:rsid w:val="00394E6F"/>
    <w:rsid w:val="0039501E"/>
    <w:rsid w:val="003A1193"/>
    <w:rsid w:val="003A2B7D"/>
    <w:rsid w:val="003A34B7"/>
    <w:rsid w:val="003A34CD"/>
    <w:rsid w:val="003A4A75"/>
    <w:rsid w:val="003A5366"/>
    <w:rsid w:val="003A6B65"/>
    <w:rsid w:val="003A724D"/>
    <w:rsid w:val="003A74FB"/>
    <w:rsid w:val="003A7C37"/>
    <w:rsid w:val="003B0863"/>
    <w:rsid w:val="003B0C5D"/>
    <w:rsid w:val="003B1B6A"/>
    <w:rsid w:val="003B55D2"/>
    <w:rsid w:val="003B647A"/>
    <w:rsid w:val="003C08F9"/>
    <w:rsid w:val="003C4D30"/>
    <w:rsid w:val="003C5262"/>
    <w:rsid w:val="003C547C"/>
    <w:rsid w:val="003C5AE9"/>
    <w:rsid w:val="003C644C"/>
    <w:rsid w:val="003C6BC9"/>
    <w:rsid w:val="003D007F"/>
    <w:rsid w:val="003D1278"/>
    <w:rsid w:val="003D398C"/>
    <w:rsid w:val="003D3AC3"/>
    <w:rsid w:val="003D473B"/>
    <w:rsid w:val="003D4B35"/>
    <w:rsid w:val="003D4BD9"/>
    <w:rsid w:val="003D5E8B"/>
    <w:rsid w:val="003D6C23"/>
    <w:rsid w:val="003D6D36"/>
    <w:rsid w:val="003D7718"/>
    <w:rsid w:val="003E0E25"/>
    <w:rsid w:val="003E1F66"/>
    <w:rsid w:val="003E2F57"/>
    <w:rsid w:val="003E4F19"/>
    <w:rsid w:val="003E4F98"/>
    <w:rsid w:val="003E55CA"/>
    <w:rsid w:val="003E5A3B"/>
    <w:rsid w:val="003F1CE2"/>
    <w:rsid w:val="003F40CB"/>
    <w:rsid w:val="003F49BC"/>
    <w:rsid w:val="003F5F25"/>
    <w:rsid w:val="003F6A4B"/>
    <w:rsid w:val="0040049B"/>
    <w:rsid w:val="004017FE"/>
    <w:rsid w:val="00402801"/>
    <w:rsid w:val="00402DFB"/>
    <w:rsid w:val="0040436D"/>
    <w:rsid w:val="00404392"/>
    <w:rsid w:val="00404AE5"/>
    <w:rsid w:val="00410388"/>
    <w:rsid w:val="00410543"/>
    <w:rsid w:val="004110C1"/>
    <w:rsid w:val="004139ED"/>
    <w:rsid w:val="004160C1"/>
    <w:rsid w:val="004173CC"/>
    <w:rsid w:val="00417FB8"/>
    <w:rsid w:val="0042009D"/>
    <w:rsid w:val="0042356B"/>
    <w:rsid w:val="00423F68"/>
    <w:rsid w:val="0042420A"/>
    <w:rsid w:val="004243D2"/>
    <w:rsid w:val="00424610"/>
    <w:rsid w:val="00424AD5"/>
    <w:rsid w:val="00425488"/>
    <w:rsid w:val="0042739F"/>
    <w:rsid w:val="00427D15"/>
    <w:rsid w:val="00430C32"/>
    <w:rsid w:val="00431723"/>
    <w:rsid w:val="00431C8E"/>
    <w:rsid w:val="0043496E"/>
    <w:rsid w:val="00435424"/>
    <w:rsid w:val="00436CA1"/>
    <w:rsid w:val="00441D8E"/>
    <w:rsid w:val="00442E7F"/>
    <w:rsid w:val="00442F5A"/>
    <w:rsid w:val="004430C9"/>
    <w:rsid w:val="00445A53"/>
    <w:rsid w:val="0045094D"/>
    <w:rsid w:val="00451AD6"/>
    <w:rsid w:val="00451B94"/>
    <w:rsid w:val="00451C0D"/>
    <w:rsid w:val="004544EC"/>
    <w:rsid w:val="00455AED"/>
    <w:rsid w:val="00460A83"/>
    <w:rsid w:val="004661F2"/>
    <w:rsid w:val="00470C41"/>
    <w:rsid w:val="0047155F"/>
    <w:rsid w:val="004736CA"/>
    <w:rsid w:val="00474BED"/>
    <w:rsid w:val="0047690F"/>
    <w:rsid w:val="00476BAC"/>
    <w:rsid w:val="00476C78"/>
    <w:rsid w:val="00482174"/>
    <w:rsid w:val="00483EE3"/>
    <w:rsid w:val="004852A4"/>
    <w:rsid w:val="0048576D"/>
    <w:rsid w:val="004865F0"/>
    <w:rsid w:val="00490420"/>
    <w:rsid w:val="0049049C"/>
    <w:rsid w:val="0049230F"/>
    <w:rsid w:val="0049282A"/>
    <w:rsid w:val="00493B1A"/>
    <w:rsid w:val="0049495C"/>
    <w:rsid w:val="00496421"/>
    <w:rsid w:val="00497823"/>
    <w:rsid w:val="00497EF6"/>
    <w:rsid w:val="004A00B9"/>
    <w:rsid w:val="004A22A6"/>
    <w:rsid w:val="004A2C5F"/>
    <w:rsid w:val="004A2DA6"/>
    <w:rsid w:val="004A4BBB"/>
    <w:rsid w:val="004A6555"/>
    <w:rsid w:val="004A66B5"/>
    <w:rsid w:val="004A6823"/>
    <w:rsid w:val="004B1890"/>
    <w:rsid w:val="004B274F"/>
    <w:rsid w:val="004B3102"/>
    <w:rsid w:val="004B42D8"/>
    <w:rsid w:val="004B4E0B"/>
    <w:rsid w:val="004B6989"/>
    <w:rsid w:val="004B6B8F"/>
    <w:rsid w:val="004B7511"/>
    <w:rsid w:val="004B76BE"/>
    <w:rsid w:val="004C0919"/>
    <w:rsid w:val="004C25C4"/>
    <w:rsid w:val="004C3B13"/>
    <w:rsid w:val="004C46DE"/>
    <w:rsid w:val="004C495F"/>
    <w:rsid w:val="004C4F34"/>
    <w:rsid w:val="004C52F6"/>
    <w:rsid w:val="004C76FD"/>
    <w:rsid w:val="004C7A19"/>
    <w:rsid w:val="004C7C37"/>
    <w:rsid w:val="004D0210"/>
    <w:rsid w:val="004D19E3"/>
    <w:rsid w:val="004D2363"/>
    <w:rsid w:val="004D6A82"/>
    <w:rsid w:val="004D72EA"/>
    <w:rsid w:val="004D7604"/>
    <w:rsid w:val="004E23CE"/>
    <w:rsid w:val="004E31D2"/>
    <w:rsid w:val="004E516B"/>
    <w:rsid w:val="004F0216"/>
    <w:rsid w:val="004F2222"/>
    <w:rsid w:val="004F386B"/>
    <w:rsid w:val="004F3E79"/>
    <w:rsid w:val="004F4612"/>
    <w:rsid w:val="004F54A7"/>
    <w:rsid w:val="00500539"/>
    <w:rsid w:val="00501056"/>
    <w:rsid w:val="00503373"/>
    <w:rsid w:val="005034A1"/>
    <w:rsid w:val="00503C58"/>
    <w:rsid w:val="00503E14"/>
    <w:rsid w:val="00503F3F"/>
    <w:rsid w:val="00504693"/>
    <w:rsid w:val="0050511F"/>
    <w:rsid w:val="005059D6"/>
    <w:rsid w:val="0050669D"/>
    <w:rsid w:val="005076FE"/>
    <w:rsid w:val="00507C81"/>
    <w:rsid w:val="005127B2"/>
    <w:rsid w:val="0051326E"/>
    <w:rsid w:val="005137A1"/>
    <w:rsid w:val="00515904"/>
    <w:rsid w:val="00516498"/>
    <w:rsid w:val="005168FB"/>
    <w:rsid w:val="00517019"/>
    <w:rsid w:val="00517736"/>
    <w:rsid w:val="00517D70"/>
    <w:rsid w:val="00524FD3"/>
    <w:rsid w:val="00525115"/>
    <w:rsid w:val="005312EB"/>
    <w:rsid w:val="00536336"/>
    <w:rsid w:val="00540317"/>
    <w:rsid w:val="0054044B"/>
    <w:rsid w:val="00542ED7"/>
    <w:rsid w:val="0054315E"/>
    <w:rsid w:val="0054406E"/>
    <w:rsid w:val="00544E5B"/>
    <w:rsid w:val="00550D4A"/>
    <w:rsid w:val="005525E4"/>
    <w:rsid w:val="00552F58"/>
    <w:rsid w:val="005537F1"/>
    <w:rsid w:val="00553F29"/>
    <w:rsid w:val="00554246"/>
    <w:rsid w:val="00554458"/>
    <w:rsid w:val="00560C87"/>
    <w:rsid w:val="00561464"/>
    <w:rsid w:val="00562BDD"/>
    <w:rsid w:val="00562D30"/>
    <w:rsid w:val="00563C3F"/>
    <w:rsid w:val="00564A29"/>
    <w:rsid w:val="00564FBC"/>
    <w:rsid w:val="0056613C"/>
    <w:rsid w:val="005664F1"/>
    <w:rsid w:val="005705A9"/>
    <w:rsid w:val="005717BF"/>
    <w:rsid w:val="00572864"/>
    <w:rsid w:val="00577202"/>
    <w:rsid w:val="00580BC3"/>
    <w:rsid w:val="00581BD6"/>
    <w:rsid w:val="0058482B"/>
    <w:rsid w:val="0058618A"/>
    <w:rsid w:val="00587002"/>
    <w:rsid w:val="00587BD9"/>
    <w:rsid w:val="005905AA"/>
    <w:rsid w:val="005909B0"/>
    <w:rsid w:val="00590F6E"/>
    <w:rsid w:val="00591611"/>
    <w:rsid w:val="00591835"/>
    <w:rsid w:val="00591C2B"/>
    <w:rsid w:val="005924E9"/>
    <w:rsid w:val="00592BA8"/>
    <w:rsid w:val="00592F5B"/>
    <w:rsid w:val="005A01F9"/>
    <w:rsid w:val="005A189D"/>
    <w:rsid w:val="005A18FD"/>
    <w:rsid w:val="005A206A"/>
    <w:rsid w:val="005A20A2"/>
    <w:rsid w:val="005A362B"/>
    <w:rsid w:val="005A4952"/>
    <w:rsid w:val="005A4CE8"/>
    <w:rsid w:val="005A6586"/>
    <w:rsid w:val="005B0C09"/>
    <w:rsid w:val="005B20A1"/>
    <w:rsid w:val="005B2250"/>
    <w:rsid w:val="005B2478"/>
    <w:rsid w:val="005B2E12"/>
    <w:rsid w:val="005B2F6D"/>
    <w:rsid w:val="005B4DAB"/>
    <w:rsid w:val="005B56E5"/>
    <w:rsid w:val="005B5BD9"/>
    <w:rsid w:val="005C098C"/>
    <w:rsid w:val="005C0F63"/>
    <w:rsid w:val="005C12A6"/>
    <w:rsid w:val="005C21FC"/>
    <w:rsid w:val="005C30AE"/>
    <w:rsid w:val="005C38E3"/>
    <w:rsid w:val="005C3F92"/>
    <w:rsid w:val="005C6978"/>
    <w:rsid w:val="005D24B7"/>
    <w:rsid w:val="005D2834"/>
    <w:rsid w:val="005D2C8B"/>
    <w:rsid w:val="005D35D6"/>
    <w:rsid w:val="005D48B3"/>
    <w:rsid w:val="005D4EC4"/>
    <w:rsid w:val="005E19A3"/>
    <w:rsid w:val="005E35F3"/>
    <w:rsid w:val="005E3F8A"/>
    <w:rsid w:val="005E400D"/>
    <w:rsid w:val="005E421C"/>
    <w:rsid w:val="005E698D"/>
    <w:rsid w:val="005E7B91"/>
    <w:rsid w:val="005F09F1"/>
    <w:rsid w:val="005F0C0E"/>
    <w:rsid w:val="005F1C25"/>
    <w:rsid w:val="005F1F98"/>
    <w:rsid w:val="005F20B8"/>
    <w:rsid w:val="005F245C"/>
    <w:rsid w:val="005F3D3A"/>
    <w:rsid w:val="005F58C4"/>
    <w:rsid w:val="005F645A"/>
    <w:rsid w:val="005F7536"/>
    <w:rsid w:val="005F7EDE"/>
    <w:rsid w:val="0060060C"/>
    <w:rsid w:val="00604A39"/>
    <w:rsid w:val="00604A5B"/>
    <w:rsid w:val="00605FA1"/>
    <w:rsid w:val="006077A3"/>
    <w:rsid w:val="006118D1"/>
    <w:rsid w:val="0061251F"/>
    <w:rsid w:val="006130F1"/>
    <w:rsid w:val="00613553"/>
    <w:rsid w:val="00613B39"/>
    <w:rsid w:val="00613B57"/>
    <w:rsid w:val="00613E5A"/>
    <w:rsid w:val="006149F9"/>
    <w:rsid w:val="00616CF6"/>
    <w:rsid w:val="00617579"/>
    <w:rsid w:val="00617A16"/>
    <w:rsid w:val="00620D93"/>
    <w:rsid w:val="0062386A"/>
    <w:rsid w:val="00624C95"/>
    <w:rsid w:val="0062576D"/>
    <w:rsid w:val="00625788"/>
    <w:rsid w:val="00626839"/>
    <w:rsid w:val="00627523"/>
    <w:rsid w:val="006305AA"/>
    <w:rsid w:val="0063277E"/>
    <w:rsid w:val="006364F4"/>
    <w:rsid w:val="006402F5"/>
    <w:rsid w:val="00640352"/>
    <w:rsid w:val="00641C78"/>
    <w:rsid w:val="006426D5"/>
    <w:rsid w:val="00642924"/>
    <w:rsid w:val="00645D2A"/>
    <w:rsid w:val="006466FF"/>
    <w:rsid w:val="00646A5F"/>
    <w:rsid w:val="006475C1"/>
    <w:rsid w:val="006548C3"/>
    <w:rsid w:val="00656C00"/>
    <w:rsid w:val="00661358"/>
    <w:rsid w:val="00661967"/>
    <w:rsid w:val="00661F61"/>
    <w:rsid w:val="006631E3"/>
    <w:rsid w:val="0066437C"/>
    <w:rsid w:val="006711BC"/>
    <w:rsid w:val="006714A8"/>
    <w:rsid w:val="006719BB"/>
    <w:rsid w:val="00671B49"/>
    <w:rsid w:val="00671ED5"/>
    <w:rsid w:val="006737D3"/>
    <w:rsid w:val="00674155"/>
    <w:rsid w:val="006746CA"/>
    <w:rsid w:val="00674E3E"/>
    <w:rsid w:val="0067624A"/>
    <w:rsid w:val="006806E0"/>
    <w:rsid w:val="00681B53"/>
    <w:rsid w:val="00682583"/>
    <w:rsid w:val="00682668"/>
    <w:rsid w:val="006828BF"/>
    <w:rsid w:val="00682B4E"/>
    <w:rsid w:val="006848B0"/>
    <w:rsid w:val="00686EAB"/>
    <w:rsid w:val="006872D7"/>
    <w:rsid w:val="00687883"/>
    <w:rsid w:val="00687A78"/>
    <w:rsid w:val="00691B27"/>
    <w:rsid w:val="00692D7E"/>
    <w:rsid w:val="0069444E"/>
    <w:rsid w:val="00695745"/>
    <w:rsid w:val="0069600B"/>
    <w:rsid w:val="006A08D2"/>
    <w:rsid w:val="006A0A1A"/>
    <w:rsid w:val="006A0B96"/>
    <w:rsid w:val="006A1C5E"/>
    <w:rsid w:val="006A1CD5"/>
    <w:rsid w:val="006A392E"/>
    <w:rsid w:val="006A3EA3"/>
    <w:rsid w:val="006A5382"/>
    <w:rsid w:val="006A5B9A"/>
    <w:rsid w:val="006A6460"/>
    <w:rsid w:val="006A6B09"/>
    <w:rsid w:val="006A7783"/>
    <w:rsid w:val="006B0760"/>
    <w:rsid w:val="006B104E"/>
    <w:rsid w:val="006B14AC"/>
    <w:rsid w:val="006B17E5"/>
    <w:rsid w:val="006B2DA6"/>
    <w:rsid w:val="006B390F"/>
    <w:rsid w:val="006B3B5C"/>
    <w:rsid w:val="006B5AEA"/>
    <w:rsid w:val="006B6383"/>
    <w:rsid w:val="006B640D"/>
    <w:rsid w:val="006C1C4F"/>
    <w:rsid w:val="006C61FA"/>
    <w:rsid w:val="006D0896"/>
    <w:rsid w:val="006D2337"/>
    <w:rsid w:val="006D234B"/>
    <w:rsid w:val="006D74D0"/>
    <w:rsid w:val="006E00F2"/>
    <w:rsid w:val="006E25D2"/>
    <w:rsid w:val="006E6024"/>
    <w:rsid w:val="006E64F2"/>
    <w:rsid w:val="006E691A"/>
    <w:rsid w:val="006E7539"/>
    <w:rsid w:val="006F0DF9"/>
    <w:rsid w:val="006F3C2C"/>
    <w:rsid w:val="006F709A"/>
    <w:rsid w:val="006F791E"/>
    <w:rsid w:val="007000AE"/>
    <w:rsid w:val="0070042E"/>
    <w:rsid w:val="00701767"/>
    <w:rsid w:val="00702605"/>
    <w:rsid w:val="007035DA"/>
    <w:rsid w:val="0070391A"/>
    <w:rsid w:val="00703FE0"/>
    <w:rsid w:val="00705169"/>
    <w:rsid w:val="00706486"/>
    <w:rsid w:val="0071063F"/>
    <w:rsid w:val="00711680"/>
    <w:rsid w:val="00711751"/>
    <w:rsid w:val="00716131"/>
    <w:rsid w:val="007165DB"/>
    <w:rsid w:val="00716719"/>
    <w:rsid w:val="00716CAF"/>
    <w:rsid w:val="007170F0"/>
    <w:rsid w:val="007207B2"/>
    <w:rsid w:val="00720AF9"/>
    <w:rsid w:val="00720CAC"/>
    <w:rsid w:val="00721259"/>
    <w:rsid w:val="007214E3"/>
    <w:rsid w:val="007222F7"/>
    <w:rsid w:val="00724679"/>
    <w:rsid w:val="00725368"/>
    <w:rsid w:val="007264CD"/>
    <w:rsid w:val="007304F3"/>
    <w:rsid w:val="00730670"/>
    <w:rsid w:val="00730839"/>
    <w:rsid w:val="00730F60"/>
    <w:rsid w:val="007310BD"/>
    <w:rsid w:val="00733A15"/>
    <w:rsid w:val="00733AB3"/>
    <w:rsid w:val="00733FF9"/>
    <w:rsid w:val="00734988"/>
    <w:rsid w:val="0073527F"/>
    <w:rsid w:val="00740259"/>
    <w:rsid w:val="00741CBB"/>
    <w:rsid w:val="00743CFF"/>
    <w:rsid w:val="00745CC4"/>
    <w:rsid w:val="007518A8"/>
    <w:rsid w:val="00752038"/>
    <w:rsid w:val="00752CDB"/>
    <w:rsid w:val="00754724"/>
    <w:rsid w:val="007554DF"/>
    <w:rsid w:val="0075776D"/>
    <w:rsid w:val="007611E5"/>
    <w:rsid w:val="007613FB"/>
    <w:rsid w:val="00761E34"/>
    <w:rsid w:val="00764363"/>
    <w:rsid w:val="00766306"/>
    <w:rsid w:val="007665AA"/>
    <w:rsid w:val="007672B4"/>
    <w:rsid w:val="00767472"/>
    <w:rsid w:val="0077041A"/>
    <w:rsid w:val="00771457"/>
    <w:rsid w:val="007722BF"/>
    <w:rsid w:val="007727A4"/>
    <w:rsid w:val="00774F91"/>
    <w:rsid w:val="0077580B"/>
    <w:rsid w:val="00776073"/>
    <w:rsid w:val="00780561"/>
    <w:rsid w:val="007807C9"/>
    <w:rsid w:val="00781167"/>
    <w:rsid w:val="00782331"/>
    <w:rsid w:val="00782353"/>
    <w:rsid w:val="00782D28"/>
    <w:rsid w:val="00783D17"/>
    <w:rsid w:val="00784039"/>
    <w:rsid w:val="0078409A"/>
    <w:rsid w:val="007854B3"/>
    <w:rsid w:val="007876EC"/>
    <w:rsid w:val="0078787D"/>
    <w:rsid w:val="00787FA8"/>
    <w:rsid w:val="00790DAA"/>
    <w:rsid w:val="00794220"/>
    <w:rsid w:val="007944F8"/>
    <w:rsid w:val="007954FD"/>
    <w:rsid w:val="00796548"/>
    <w:rsid w:val="0079660F"/>
    <w:rsid w:val="007973E3"/>
    <w:rsid w:val="007A1883"/>
    <w:rsid w:val="007A5EE3"/>
    <w:rsid w:val="007B07C4"/>
    <w:rsid w:val="007B0A31"/>
    <w:rsid w:val="007B0FDA"/>
    <w:rsid w:val="007B44A7"/>
    <w:rsid w:val="007B5240"/>
    <w:rsid w:val="007C1E7C"/>
    <w:rsid w:val="007D0720"/>
    <w:rsid w:val="007D10F2"/>
    <w:rsid w:val="007D207E"/>
    <w:rsid w:val="007D227A"/>
    <w:rsid w:val="007D6DEC"/>
    <w:rsid w:val="007D6EC7"/>
    <w:rsid w:val="007E04EC"/>
    <w:rsid w:val="007E286C"/>
    <w:rsid w:val="007E46A1"/>
    <w:rsid w:val="007E730D"/>
    <w:rsid w:val="007E7311"/>
    <w:rsid w:val="007F20C0"/>
    <w:rsid w:val="007F403E"/>
    <w:rsid w:val="007F430F"/>
    <w:rsid w:val="00802D0F"/>
    <w:rsid w:val="008072AC"/>
    <w:rsid w:val="00810CEA"/>
    <w:rsid w:val="0081134D"/>
    <w:rsid w:val="00812420"/>
    <w:rsid w:val="00812AE0"/>
    <w:rsid w:val="0081539B"/>
    <w:rsid w:val="008169F1"/>
    <w:rsid w:val="008179D7"/>
    <w:rsid w:val="00822A19"/>
    <w:rsid w:val="00823189"/>
    <w:rsid w:val="008233E5"/>
    <w:rsid w:val="008312E3"/>
    <w:rsid w:val="0083197D"/>
    <w:rsid w:val="00831B6D"/>
    <w:rsid w:val="00832049"/>
    <w:rsid w:val="00832AF4"/>
    <w:rsid w:val="00833DA2"/>
    <w:rsid w:val="00833DE8"/>
    <w:rsid w:val="00833F47"/>
    <w:rsid w:val="008348C3"/>
    <w:rsid w:val="00836B7D"/>
    <w:rsid w:val="008373B4"/>
    <w:rsid w:val="008379F8"/>
    <w:rsid w:val="008404C4"/>
    <w:rsid w:val="008425F8"/>
    <w:rsid w:val="0084462E"/>
    <w:rsid w:val="00844A29"/>
    <w:rsid w:val="00845037"/>
    <w:rsid w:val="0084511C"/>
    <w:rsid w:val="008451A0"/>
    <w:rsid w:val="008452EA"/>
    <w:rsid w:val="00845AD9"/>
    <w:rsid w:val="00847D37"/>
    <w:rsid w:val="0085001D"/>
    <w:rsid w:val="0085094C"/>
    <w:rsid w:val="0086085E"/>
    <w:rsid w:val="008646B3"/>
    <w:rsid w:val="00864D03"/>
    <w:rsid w:val="00864EFE"/>
    <w:rsid w:val="00870802"/>
    <w:rsid w:val="00870FD5"/>
    <w:rsid w:val="00871A41"/>
    <w:rsid w:val="00872EB8"/>
    <w:rsid w:val="0087418E"/>
    <w:rsid w:val="00874C98"/>
    <w:rsid w:val="00877F87"/>
    <w:rsid w:val="00881045"/>
    <w:rsid w:val="00881748"/>
    <w:rsid w:val="008826C3"/>
    <w:rsid w:val="00884E95"/>
    <w:rsid w:val="00886916"/>
    <w:rsid w:val="00886D76"/>
    <w:rsid w:val="00890175"/>
    <w:rsid w:val="00891589"/>
    <w:rsid w:val="008926E8"/>
    <w:rsid w:val="00892F91"/>
    <w:rsid w:val="008946CB"/>
    <w:rsid w:val="00895DE9"/>
    <w:rsid w:val="00895DF2"/>
    <w:rsid w:val="0089699F"/>
    <w:rsid w:val="00897019"/>
    <w:rsid w:val="008A2D77"/>
    <w:rsid w:val="008A37B1"/>
    <w:rsid w:val="008A3BFD"/>
    <w:rsid w:val="008A495F"/>
    <w:rsid w:val="008A522F"/>
    <w:rsid w:val="008A5A46"/>
    <w:rsid w:val="008A5D42"/>
    <w:rsid w:val="008A6E92"/>
    <w:rsid w:val="008A6F0C"/>
    <w:rsid w:val="008B0A07"/>
    <w:rsid w:val="008B1125"/>
    <w:rsid w:val="008B1978"/>
    <w:rsid w:val="008B781F"/>
    <w:rsid w:val="008C0069"/>
    <w:rsid w:val="008C1495"/>
    <w:rsid w:val="008C2C84"/>
    <w:rsid w:val="008C3B30"/>
    <w:rsid w:val="008C476A"/>
    <w:rsid w:val="008C5E2A"/>
    <w:rsid w:val="008C7271"/>
    <w:rsid w:val="008C765E"/>
    <w:rsid w:val="008D4159"/>
    <w:rsid w:val="008D460F"/>
    <w:rsid w:val="008D53C3"/>
    <w:rsid w:val="008D5522"/>
    <w:rsid w:val="008D69C5"/>
    <w:rsid w:val="008D7404"/>
    <w:rsid w:val="008E00F0"/>
    <w:rsid w:val="008E0F86"/>
    <w:rsid w:val="008E4ADE"/>
    <w:rsid w:val="008E7EBB"/>
    <w:rsid w:val="008F0061"/>
    <w:rsid w:val="008F2645"/>
    <w:rsid w:val="008F2DC1"/>
    <w:rsid w:val="008F36D5"/>
    <w:rsid w:val="008F70AD"/>
    <w:rsid w:val="008F77B9"/>
    <w:rsid w:val="00900DB1"/>
    <w:rsid w:val="009022BF"/>
    <w:rsid w:val="0091126F"/>
    <w:rsid w:val="00911CD9"/>
    <w:rsid w:val="009126AE"/>
    <w:rsid w:val="0091289E"/>
    <w:rsid w:val="00912B71"/>
    <w:rsid w:val="00913154"/>
    <w:rsid w:val="00913EC3"/>
    <w:rsid w:val="00915F4C"/>
    <w:rsid w:val="00916899"/>
    <w:rsid w:val="009218E2"/>
    <w:rsid w:val="009226A7"/>
    <w:rsid w:val="00922CF5"/>
    <w:rsid w:val="00923554"/>
    <w:rsid w:val="00923C99"/>
    <w:rsid w:val="009245E4"/>
    <w:rsid w:val="00924F0B"/>
    <w:rsid w:val="00926EDE"/>
    <w:rsid w:val="00927F9D"/>
    <w:rsid w:val="00931632"/>
    <w:rsid w:val="00932C92"/>
    <w:rsid w:val="0093471D"/>
    <w:rsid w:val="0093638F"/>
    <w:rsid w:val="00936D6F"/>
    <w:rsid w:val="00940277"/>
    <w:rsid w:val="00941325"/>
    <w:rsid w:val="009439EC"/>
    <w:rsid w:val="009454E4"/>
    <w:rsid w:val="00946836"/>
    <w:rsid w:val="00947972"/>
    <w:rsid w:val="009506F4"/>
    <w:rsid w:val="009605F3"/>
    <w:rsid w:val="009627FE"/>
    <w:rsid w:val="00962E62"/>
    <w:rsid w:val="0096683A"/>
    <w:rsid w:val="00967611"/>
    <w:rsid w:val="00967FEF"/>
    <w:rsid w:val="009706BC"/>
    <w:rsid w:val="00974781"/>
    <w:rsid w:val="00975B39"/>
    <w:rsid w:val="00977AAF"/>
    <w:rsid w:val="009822C6"/>
    <w:rsid w:val="009824F9"/>
    <w:rsid w:val="009836AA"/>
    <w:rsid w:val="00984240"/>
    <w:rsid w:val="00987F2B"/>
    <w:rsid w:val="00990660"/>
    <w:rsid w:val="00992EB2"/>
    <w:rsid w:val="00993DD8"/>
    <w:rsid w:val="00995B07"/>
    <w:rsid w:val="00995C77"/>
    <w:rsid w:val="009964AE"/>
    <w:rsid w:val="00996B79"/>
    <w:rsid w:val="00996C6E"/>
    <w:rsid w:val="009972B7"/>
    <w:rsid w:val="009A2619"/>
    <w:rsid w:val="009A2992"/>
    <w:rsid w:val="009A56B6"/>
    <w:rsid w:val="009A5850"/>
    <w:rsid w:val="009A643B"/>
    <w:rsid w:val="009A6B40"/>
    <w:rsid w:val="009A7A9F"/>
    <w:rsid w:val="009B10D6"/>
    <w:rsid w:val="009B2533"/>
    <w:rsid w:val="009B4B84"/>
    <w:rsid w:val="009B5E14"/>
    <w:rsid w:val="009B7E2E"/>
    <w:rsid w:val="009C4A8E"/>
    <w:rsid w:val="009D04CF"/>
    <w:rsid w:val="009D2952"/>
    <w:rsid w:val="009D568C"/>
    <w:rsid w:val="009D65D0"/>
    <w:rsid w:val="009D7E91"/>
    <w:rsid w:val="009E135E"/>
    <w:rsid w:val="009E1DF9"/>
    <w:rsid w:val="009E216F"/>
    <w:rsid w:val="009E28A0"/>
    <w:rsid w:val="009E3602"/>
    <w:rsid w:val="009E3C92"/>
    <w:rsid w:val="009E3EC5"/>
    <w:rsid w:val="009E3FC7"/>
    <w:rsid w:val="009E54F4"/>
    <w:rsid w:val="009E58B2"/>
    <w:rsid w:val="009E6071"/>
    <w:rsid w:val="009E71AD"/>
    <w:rsid w:val="009E7378"/>
    <w:rsid w:val="009F0B84"/>
    <w:rsid w:val="009F29AF"/>
    <w:rsid w:val="009F2A77"/>
    <w:rsid w:val="009F2BFA"/>
    <w:rsid w:val="009F2CCC"/>
    <w:rsid w:val="00A026AF"/>
    <w:rsid w:val="00A0362C"/>
    <w:rsid w:val="00A03A3D"/>
    <w:rsid w:val="00A045C4"/>
    <w:rsid w:val="00A07FCE"/>
    <w:rsid w:val="00A107EF"/>
    <w:rsid w:val="00A10DFA"/>
    <w:rsid w:val="00A10E1E"/>
    <w:rsid w:val="00A21708"/>
    <w:rsid w:val="00A22362"/>
    <w:rsid w:val="00A22B6A"/>
    <w:rsid w:val="00A249BA"/>
    <w:rsid w:val="00A24C27"/>
    <w:rsid w:val="00A2679D"/>
    <w:rsid w:val="00A26E78"/>
    <w:rsid w:val="00A307C7"/>
    <w:rsid w:val="00A31C78"/>
    <w:rsid w:val="00A328FC"/>
    <w:rsid w:val="00A32C1E"/>
    <w:rsid w:val="00A34FAE"/>
    <w:rsid w:val="00A36114"/>
    <w:rsid w:val="00A37F36"/>
    <w:rsid w:val="00A430FC"/>
    <w:rsid w:val="00A43F66"/>
    <w:rsid w:val="00A44581"/>
    <w:rsid w:val="00A45093"/>
    <w:rsid w:val="00A461F4"/>
    <w:rsid w:val="00A47AA7"/>
    <w:rsid w:val="00A50EAF"/>
    <w:rsid w:val="00A51083"/>
    <w:rsid w:val="00A5490A"/>
    <w:rsid w:val="00A56276"/>
    <w:rsid w:val="00A57004"/>
    <w:rsid w:val="00A602F9"/>
    <w:rsid w:val="00A635F4"/>
    <w:rsid w:val="00A63917"/>
    <w:rsid w:val="00A650EE"/>
    <w:rsid w:val="00A65A00"/>
    <w:rsid w:val="00A662C8"/>
    <w:rsid w:val="00A66CCF"/>
    <w:rsid w:val="00A673E1"/>
    <w:rsid w:val="00A67F5D"/>
    <w:rsid w:val="00A702DE"/>
    <w:rsid w:val="00A71157"/>
    <w:rsid w:val="00A71FF0"/>
    <w:rsid w:val="00A73422"/>
    <w:rsid w:val="00A74595"/>
    <w:rsid w:val="00A74ACC"/>
    <w:rsid w:val="00A75178"/>
    <w:rsid w:val="00A776C5"/>
    <w:rsid w:val="00A77888"/>
    <w:rsid w:val="00A8525C"/>
    <w:rsid w:val="00A92B74"/>
    <w:rsid w:val="00A95BD0"/>
    <w:rsid w:val="00A966E6"/>
    <w:rsid w:val="00A979F4"/>
    <w:rsid w:val="00AA0A97"/>
    <w:rsid w:val="00AA0C19"/>
    <w:rsid w:val="00AA26DC"/>
    <w:rsid w:val="00AA33E8"/>
    <w:rsid w:val="00AA459B"/>
    <w:rsid w:val="00AB110F"/>
    <w:rsid w:val="00AB2BE3"/>
    <w:rsid w:val="00AB536F"/>
    <w:rsid w:val="00AB7834"/>
    <w:rsid w:val="00AB78EB"/>
    <w:rsid w:val="00AC09A4"/>
    <w:rsid w:val="00AC0FE0"/>
    <w:rsid w:val="00AC3073"/>
    <w:rsid w:val="00AC4D5F"/>
    <w:rsid w:val="00AC6E0C"/>
    <w:rsid w:val="00AC6EDE"/>
    <w:rsid w:val="00AD1D2C"/>
    <w:rsid w:val="00AD26AA"/>
    <w:rsid w:val="00AD3A0A"/>
    <w:rsid w:val="00AD4B29"/>
    <w:rsid w:val="00AD6EA2"/>
    <w:rsid w:val="00AD7084"/>
    <w:rsid w:val="00AE04DD"/>
    <w:rsid w:val="00AE0525"/>
    <w:rsid w:val="00AE08DB"/>
    <w:rsid w:val="00AE0AE3"/>
    <w:rsid w:val="00AE2729"/>
    <w:rsid w:val="00AE3148"/>
    <w:rsid w:val="00AE4D86"/>
    <w:rsid w:val="00AE5AE2"/>
    <w:rsid w:val="00AE5C36"/>
    <w:rsid w:val="00AE7343"/>
    <w:rsid w:val="00AF0288"/>
    <w:rsid w:val="00AF297B"/>
    <w:rsid w:val="00AF3262"/>
    <w:rsid w:val="00AF355A"/>
    <w:rsid w:val="00AF5537"/>
    <w:rsid w:val="00AF6392"/>
    <w:rsid w:val="00AF7429"/>
    <w:rsid w:val="00AF74FC"/>
    <w:rsid w:val="00AF7B90"/>
    <w:rsid w:val="00AF7ED7"/>
    <w:rsid w:val="00B00A13"/>
    <w:rsid w:val="00B00D69"/>
    <w:rsid w:val="00B00E04"/>
    <w:rsid w:val="00B00FA3"/>
    <w:rsid w:val="00B02F7B"/>
    <w:rsid w:val="00B0445B"/>
    <w:rsid w:val="00B05485"/>
    <w:rsid w:val="00B07CB5"/>
    <w:rsid w:val="00B10D15"/>
    <w:rsid w:val="00B1458E"/>
    <w:rsid w:val="00B14C51"/>
    <w:rsid w:val="00B16ADF"/>
    <w:rsid w:val="00B16B04"/>
    <w:rsid w:val="00B17548"/>
    <w:rsid w:val="00B20021"/>
    <w:rsid w:val="00B202DC"/>
    <w:rsid w:val="00B206F6"/>
    <w:rsid w:val="00B20FDE"/>
    <w:rsid w:val="00B2310C"/>
    <w:rsid w:val="00B239C2"/>
    <w:rsid w:val="00B24216"/>
    <w:rsid w:val="00B315FD"/>
    <w:rsid w:val="00B31ACD"/>
    <w:rsid w:val="00B33CC4"/>
    <w:rsid w:val="00B36C7E"/>
    <w:rsid w:val="00B36F41"/>
    <w:rsid w:val="00B37A7C"/>
    <w:rsid w:val="00B408CA"/>
    <w:rsid w:val="00B42041"/>
    <w:rsid w:val="00B4332A"/>
    <w:rsid w:val="00B43C5F"/>
    <w:rsid w:val="00B43FBF"/>
    <w:rsid w:val="00B44F11"/>
    <w:rsid w:val="00B456AB"/>
    <w:rsid w:val="00B45957"/>
    <w:rsid w:val="00B45C60"/>
    <w:rsid w:val="00B46BA6"/>
    <w:rsid w:val="00B5092B"/>
    <w:rsid w:val="00B51019"/>
    <w:rsid w:val="00B51846"/>
    <w:rsid w:val="00B52FB0"/>
    <w:rsid w:val="00B53D45"/>
    <w:rsid w:val="00B54238"/>
    <w:rsid w:val="00B57607"/>
    <w:rsid w:val="00B57B9B"/>
    <w:rsid w:val="00B621E2"/>
    <w:rsid w:val="00B624B1"/>
    <w:rsid w:val="00B62546"/>
    <w:rsid w:val="00B62979"/>
    <w:rsid w:val="00B657A5"/>
    <w:rsid w:val="00B664BD"/>
    <w:rsid w:val="00B67D75"/>
    <w:rsid w:val="00B70056"/>
    <w:rsid w:val="00B7334D"/>
    <w:rsid w:val="00B741DE"/>
    <w:rsid w:val="00B74D75"/>
    <w:rsid w:val="00B7519B"/>
    <w:rsid w:val="00B75FF2"/>
    <w:rsid w:val="00B823A7"/>
    <w:rsid w:val="00B84016"/>
    <w:rsid w:val="00B85B8F"/>
    <w:rsid w:val="00B86542"/>
    <w:rsid w:val="00B90FA5"/>
    <w:rsid w:val="00B919F1"/>
    <w:rsid w:val="00B9607B"/>
    <w:rsid w:val="00B96FC2"/>
    <w:rsid w:val="00B9761D"/>
    <w:rsid w:val="00BA016A"/>
    <w:rsid w:val="00BA2260"/>
    <w:rsid w:val="00BA2DA7"/>
    <w:rsid w:val="00BA44BF"/>
    <w:rsid w:val="00BA71F1"/>
    <w:rsid w:val="00BA7CD5"/>
    <w:rsid w:val="00BB156F"/>
    <w:rsid w:val="00BB16C5"/>
    <w:rsid w:val="00BB468D"/>
    <w:rsid w:val="00BB67FE"/>
    <w:rsid w:val="00BC0E8D"/>
    <w:rsid w:val="00BC186E"/>
    <w:rsid w:val="00BC24AC"/>
    <w:rsid w:val="00BC4F18"/>
    <w:rsid w:val="00BC6110"/>
    <w:rsid w:val="00BC6B4D"/>
    <w:rsid w:val="00BC73D3"/>
    <w:rsid w:val="00BC758C"/>
    <w:rsid w:val="00BD3F5A"/>
    <w:rsid w:val="00BD48A5"/>
    <w:rsid w:val="00BE0AA5"/>
    <w:rsid w:val="00BE21BC"/>
    <w:rsid w:val="00BE3AED"/>
    <w:rsid w:val="00BE3BBF"/>
    <w:rsid w:val="00BE435A"/>
    <w:rsid w:val="00BE5038"/>
    <w:rsid w:val="00BE50FF"/>
    <w:rsid w:val="00BE61A1"/>
    <w:rsid w:val="00BE6551"/>
    <w:rsid w:val="00BE6FF2"/>
    <w:rsid w:val="00BE7888"/>
    <w:rsid w:val="00BE7D9E"/>
    <w:rsid w:val="00BF093B"/>
    <w:rsid w:val="00BF5010"/>
    <w:rsid w:val="00BF5CD4"/>
    <w:rsid w:val="00BF5EAA"/>
    <w:rsid w:val="00C00B88"/>
    <w:rsid w:val="00C00C53"/>
    <w:rsid w:val="00C02509"/>
    <w:rsid w:val="00C06B2A"/>
    <w:rsid w:val="00C107EB"/>
    <w:rsid w:val="00C1288D"/>
    <w:rsid w:val="00C13412"/>
    <w:rsid w:val="00C14348"/>
    <w:rsid w:val="00C16CB5"/>
    <w:rsid w:val="00C178CC"/>
    <w:rsid w:val="00C17BCE"/>
    <w:rsid w:val="00C20312"/>
    <w:rsid w:val="00C21D47"/>
    <w:rsid w:val="00C22EEA"/>
    <w:rsid w:val="00C233E9"/>
    <w:rsid w:val="00C23941"/>
    <w:rsid w:val="00C23ED6"/>
    <w:rsid w:val="00C24AAD"/>
    <w:rsid w:val="00C25939"/>
    <w:rsid w:val="00C26005"/>
    <w:rsid w:val="00C305F4"/>
    <w:rsid w:val="00C324CC"/>
    <w:rsid w:val="00C33EA0"/>
    <w:rsid w:val="00C34087"/>
    <w:rsid w:val="00C34857"/>
    <w:rsid w:val="00C34E10"/>
    <w:rsid w:val="00C35E57"/>
    <w:rsid w:val="00C35E80"/>
    <w:rsid w:val="00C369B0"/>
    <w:rsid w:val="00C36D4A"/>
    <w:rsid w:val="00C40758"/>
    <w:rsid w:val="00C409DA"/>
    <w:rsid w:val="00C40A3A"/>
    <w:rsid w:val="00C40AA2"/>
    <w:rsid w:val="00C4244F"/>
    <w:rsid w:val="00C458D3"/>
    <w:rsid w:val="00C46572"/>
    <w:rsid w:val="00C52842"/>
    <w:rsid w:val="00C632ED"/>
    <w:rsid w:val="00C63DAC"/>
    <w:rsid w:val="00C6419B"/>
    <w:rsid w:val="00C653BE"/>
    <w:rsid w:val="00C65AD6"/>
    <w:rsid w:val="00C66150"/>
    <w:rsid w:val="00C6623D"/>
    <w:rsid w:val="00C67234"/>
    <w:rsid w:val="00C6746D"/>
    <w:rsid w:val="00C705A1"/>
    <w:rsid w:val="00C70EF5"/>
    <w:rsid w:val="00C719C9"/>
    <w:rsid w:val="00C72772"/>
    <w:rsid w:val="00C74425"/>
    <w:rsid w:val="00C7481A"/>
    <w:rsid w:val="00C7561A"/>
    <w:rsid w:val="00C756C5"/>
    <w:rsid w:val="00C77E1F"/>
    <w:rsid w:val="00C812C0"/>
    <w:rsid w:val="00C813EB"/>
    <w:rsid w:val="00C82195"/>
    <w:rsid w:val="00C824FE"/>
    <w:rsid w:val="00C82CAE"/>
    <w:rsid w:val="00C8442E"/>
    <w:rsid w:val="00C854FC"/>
    <w:rsid w:val="00C85A3C"/>
    <w:rsid w:val="00C872F9"/>
    <w:rsid w:val="00C879FC"/>
    <w:rsid w:val="00C87F3F"/>
    <w:rsid w:val="00C9157F"/>
    <w:rsid w:val="00C93050"/>
    <w:rsid w:val="00C930A8"/>
    <w:rsid w:val="00C93A20"/>
    <w:rsid w:val="00CA108B"/>
    <w:rsid w:val="00CA17C6"/>
    <w:rsid w:val="00CA1D2C"/>
    <w:rsid w:val="00CA2D13"/>
    <w:rsid w:val="00CA3C3E"/>
    <w:rsid w:val="00CA45FB"/>
    <w:rsid w:val="00CA6CDB"/>
    <w:rsid w:val="00CB13F8"/>
    <w:rsid w:val="00CB485B"/>
    <w:rsid w:val="00CB5300"/>
    <w:rsid w:val="00CB5E13"/>
    <w:rsid w:val="00CB617A"/>
    <w:rsid w:val="00CC1D80"/>
    <w:rsid w:val="00CC1FB1"/>
    <w:rsid w:val="00CC2854"/>
    <w:rsid w:val="00CC2EA3"/>
    <w:rsid w:val="00CC34ED"/>
    <w:rsid w:val="00CC3524"/>
    <w:rsid w:val="00CD01F1"/>
    <w:rsid w:val="00CD0C7B"/>
    <w:rsid w:val="00CD166D"/>
    <w:rsid w:val="00CD27BE"/>
    <w:rsid w:val="00CD292D"/>
    <w:rsid w:val="00CD29E9"/>
    <w:rsid w:val="00CD323A"/>
    <w:rsid w:val="00CD4241"/>
    <w:rsid w:val="00CD4BBC"/>
    <w:rsid w:val="00CD6F0F"/>
    <w:rsid w:val="00CE0BB7"/>
    <w:rsid w:val="00CE17B5"/>
    <w:rsid w:val="00CE2F78"/>
    <w:rsid w:val="00CE3E9A"/>
    <w:rsid w:val="00CE708B"/>
    <w:rsid w:val="00CF1EA7"/>
    <w:rsid w:val="00CF23F7"/>
    <w:rsid w:val="00CF26B7"/>
    <w:rsid w:val="00CF59B7"/>
    <w:rsid w:val="00CF60B0"/>
    <w:rsid w:val="00CF6BCA"/>
    <w:rsid w:val="00CF6E39"/>
    <w:rsid w:val="00CF6F52"/>
    <w:rsid w:val="00CF72DA"/>
    <w:rsid w:val="00D00CE1"/>
    <w:rsid w:val="00D01E5C"/>
    <w:rsid w:val="00D03B57"/>
    <w:rsid w:val="00D04060"/>
    <w:rsid w:val="00D05CAD"/>
    <w:rsid w:val="00D0769A"/>
    <w:rsid w:val="00D10538"/>
    <w:rsid w:val="00D15B4E"/>
    <w:rsid w:val="00D15C5B"/>
    <w:rsid w:val="00D15F86"/>
    <w:rsid w:val="00D176DB"/>
    <w:rsid w:val="00D177E7"/>
    <w:rsid w:val="00D1788A"/>
    <w:rsid w:val="00D17C97"/>
    <w:rsid w:val="00D2079F"/>
    <w:rsid w:val="00D21E62"/>
    <w:rsid w:val="00D24881"/>
    <w:rsid w:val="00D30046"/>
    <w:rsid w:val="00D31791"/>
    <w:rsid w:val="00D32635"/>
    <w:rsid w:val="00D3502D"/>
    <w:rsid w:val="00D35F66"/>
    <w:rsid w:val="00D37450"/>
    <w:rsid w:val="00D37ED3"/>
    <w:rsid w:val="00D40517"/>
    <w:rsid w:val="00D41454"/>
    <w:rsid w:val="00D42FE7"/>
    <w:rsid w:val="00D4334C"/>
    <w:rsid w:val="00D43F2C"/>
    <w:rsid w:val="00D447EF"/>
    <w:rsid w:val="00D47777"/>
    <w:rsid w:val="00D50347"/>
    <w:rsid w:val="00D505E2"/>
    <w:rsid w:val="00D51D3B"/>
    <w:rsid w:val="00D52FD9"/>
    <w:rsid w:val="00D53E2D"/>
    <w:rsid w:val="00D54EEF"/>
    <w:rsid w:val="00D551FC"/>
    <w:rsid w:val="00D558CC"/>
    <w:rsid w:val="00D55B3E"/>
    <w:rsid w:val="00D61407"/>
    <w:rsid w:val="00D63A89"/>
    <w:rsid w:val="00D6498F"/>
    <w:rsid w:val="00D65BD8"/>
    <w:rsid w:val="00D67E7F"/>
    <w:rsid w:val="00D731B4"/>
    <w:rsid w:val="00D74244"/>
    <w:rsid w:val="00D7463D"/>
    <w:rsid w:val="00D75EAD"/>
    <w:rsid w:val="00D762E7"/>
    <w:rsid w:val="00D7634A"/>
    <w:rsid w:val="00D765F9"/>
    <w:rsid w:val="00D775D9"/>
    <w:rsid w:val="00D80F5A"/>
    <w:rsid w:val="00D826B7"/>
    <w:rsid w:val="00D82794"/>
    <w:rsid w:val="00D83DE8"/>
    <w:rsid w:val="00D83FB1"/>
    <w:rsid w:val="00D84943"/>
    <w:rsid w:val="00D855D1"/>
    <w:rsid w:val="00D862CF"/>
    <w:rsid w:val="00D9293F"/>
    <w:rsid w:val="00D92C8F"/>
    <w:rsid w:val="00D938DE"/>
    <w:rsid w:val="00D94AE7"/>
    <w:rsid w:val="00D966B3"/>
    <w:rsid w:val="00D970F0"/>
    <w:rsid w:val="00DA112E"/>
    <w:rsid w:val="00DA13E9"/>
    <w:rsid w:val="00DA34B6"/>
    <w:rsid w:val="00DA4540"/>
    <w:rsid w:val="00DA587E"/>
    <w:rsid w:val="00DA60F4"/>
    <w:rsid w:val="00DA67EB"/>
    <w:rsid w:val="00DA72D4"/>
    <w:rsid w:val="00DA786E"/>
    <w:rsid w:val="00DA7FF7"/>
    <w:rsid w:val="00DB07E6"/>
    <w:rsid w:val="00DB0F8B"/>
    <w:rsid w:val="00DB171E"/>
    <w:rsid w:val="00DB3052"/>
    <w:rsid w:val="00DB3A93"/>
    <w:rsid w:val="00DB7051"/>
    <w:rsid w:val="00DC0A34"/>
    <w:rsid w:val="00DC0BBE"/>
    <w:rsid w:val="00DC0F3A"/>
    <w:rsid w:val="00DC2D17"/>
    <w:rsid w:val="00DC6235"/>
    <w:rsid w:val="00DC7B7B"/>
    <w:rsid w:val="00DC7D97"/>
    <w:rsid w:val="00DD1BCB"/>
    <w:rsid w:val="00DD1CBE"/>
    <w:rsid w:val="00DD45D5"/>
    <w:rsid w:val="00DD6AE1"/>
    <w:rsid w:val="00DD71EB"/>
    <w:rsid w:val="00DE018E"/>
    <w:rsid w:val="00DE05A4"/>
    <w:rsid w:val="00DE08A9"/>
    <w:rsid w:val="00DE1D10"/>
    <w:rsid w:val="00DE1E81"/>
    <w:rsid w:val="00DE1F2F"/>
    <w:rsid w:val="00DE23BF"/>
    <w:rsid w:val="00DE25E4"/>
    <w:rsid w:val="00DE3981"/>
    <w:rsid w:val="00DE40DD"/>
    <w:rsid w:val="00DE5BD1"/>
    <w:rsid w:val="00DE7755"/>
    <w:rsid w:val="00DF0185"/>
    <w:rsid w:val="00DF059A"/>
    <w:rsid w:val="00DF0762"/>
    <w:rsid w:val="00DF3159"/>
    <w:rsid w:val="00DF3D56"/>
    <w:rsid w:val="00DF4B12"/>
    <w:rsid w:val="00DF528A"/>
    <w:rsid w:val="00DF64E9"/>
    <w:rsid w:val="00DF6D19"/>
    <w:rsid w:val="00DF6ED2"/>
    <w:rsid w:val="00DF70F5"/>
    <w:rsid w:val="00DF73FF"/>
    <w:rsid w:val="00E05926"/>
    <w:rsid w:val="00E07E54"/>
    <w:rsid w:val="00E111F7"/>
    <w:rsid w:val="00E131BF"/>
    <w:rsid w:val="00E140FE"/>
    <w:rsid w:val="00E17158"/>
    <w:rsid w:val="00E1715C"/>
    <w:rsid w:val="00E17564"/>
    <w:rsid w:val="00E2252C"/>
    <w:rsid w:val="00E22AB5"/>
    <w:rsid w:val="00E24AEC"/>
    <w:rsid w:val="00E270C0"/>
    <w:rsid w:val="00E32DBD"/>
    <w:rsid w:val="00E36253"/>
    <w:rsid w:val="00E36D82"/>
    <w:rsid w:val="00E416D5"/>
    <w:rsid w:val="00E418F7"/>
    <w:rsid w:val="00E41E27"/>
    <w:rsid w:val="00E41EFF"/>
    <w:rsid w:val="00E460B9"/>
    <w:rsid w:val="00E4755B"/>
    <w:rsid w:val="00E4768F"/>
    <w:rsid w:val="00E47F86"/>
    <w:rsid w:val="00E50361"/>
    <w:rsid w:val="00E5118E"/>
    <w:rsid w:val="00E51601"/>
    <w:rsid w:val="00E51965"/>
    <w:rsid w:val="00E51BC2"/>
    <w:rsid w:val="00E52B8B"/>
    <w:rsid w:val="00E52FD9"/>
    <w:rsid w:val="00E532B0"/>
    <w:rsid w:val="00E558F2"/>
    <w:rsid w:val="00E55A39"/>
    <w:rsid w:val="00E61D98"/>
    <w:rsid w:val="00E63191"/>
    <w:rsid w:val="00E638A0"/>
    <w:rsid w:val="00E63B5A"/>
    <w:rsid w:val="00E647A0"/>
    <w:rsid w:val="00E64E5C"/>
    <w:rsid w:val="00E65B3D"/>
    <w:rsid w:val="00E67121"/>
    <w:rsid w:val="00E7198D"/>
    <w:rsid w:val="00E71D56"/>
    <w:rsid w:val="00E72700"/>
    <w:rsid w:val="00E72ED5"/>
    <w:rsid w:val="00E735AF"/>
    <w:rsid w:val="00E73FCA"/>
    <w:rsid w:val="00E74B53"/>
    <w:rsid w:val="00E74CA6"/>
    <w:rsid w:val="00E75C29"/>
    <w:rsid w:val="00E75E3D"/>
    <w:rsid w:val="00E810E4"/>
    <w:rsid w:val="00E835EE"/>
    <w:rsid w:val="00E84491"/>
    <w:rsid w:val="00E84B5A"/>
    <w:rsid w:val="00E86265"/>
    <w:rsid w:val="00E862B9"/>
    <w:rsid w:val="00E86E0E"/>
    <w:rsid w:val="00E9094F"/>
    <w:rsid w:val="00E96B30"/>
    <w:rsid w:val="00E96F20"/>
    <w:rsid w:val="00E9731C"/>
    <w:rsid w:val="00EA2F5D"/>
    <w:rsid w:val="00EA3B6B"/>
    <w:rsid w:val="00EA3DBA"/>
    <w:rsid w:val="00EA45B3"/>
    <w:rsid w:val="00EA47BF"/>
    <w:rsid w:val="00EA4E4C"/>
    <w:rsid w:val="00EB02B7"/>
    <w:rsid w:val="00EB04B7"/>
    <w:rsid w:val="00EB6E7E"/>
    <w:rsid w:val="00EB7992"/>
    <w:rsid w:val="00EC0104"/>
    <w:rsid w:val="00EC0184"/>
    <w:rsid w:val="00EC12B7"/>
    <w:rsid w:val="00EC1B6B"/>
    <w:rsid w:val="00EC1F78"/>
    <w:rsid w:val="00EC2D7A"/>
    <w:rsid w:val="00EC38A1"/>
    <w:rsid w:val="00EC5225"/>
    <w:rsid w:val="00EC633A"/>
    <w:rsid w:val="00EC635B"/>
    <w:rsid w:val="00EC67FD"/>
    <w:rsid w:val="00ED1B9D"/>
    <w:rsid w:val="00ED23A5"/>
    <w:rsid w:val="00ED410D"/>
    <w:rsid w:val="00ED7E0F"/>
    <w:rsid w:val="00EE056F"/>
    <w:rsid w:val="00EE1382"/>
    <w:rsid w:val="00EE2614"/>
    <w:rsid w:val="00EE3B6D"/>
    <w:rsid w:val="00EE5308"/>
    <w:rsid w:val="00EE76BA"/>
    <w:rsid w:val="00EE7FCE"/>
    <w:rsid w:val="00EF01ED"/>
    <w:rsid w:val="00EF43F5"/>
    <w:rsid w:val="00EF55C7"/>
    <w:rsid w:val="00EF5D25"/>
    <w:rsid w:val="00EF5EC5"/>
    <w:rsid w:val="00EF6C4D"/>
    <w:rsid w:val="00EF74D7"/>
    <w:rsid w:val="00EF7EC1"/>
    <w:rsid w:val="00F017AF"/>
    <w:rsid w:val="00F01E0E"/>
    <w:rsid w:val="00F024A1"/>
    <w:rsid w:val="00F027D1"/>
    <w:rsid w:val="00F041C4"/>
    <w:rsid w:val="00F07074"/>
    <w:rsid w:val="00F07427"/>
    <w:rsid w:val="00F115C9"/>
    <w:rsid w:val="00F11E78"/>
    <w:rsid w:val="00F14812"/>
    <w:rsid w:val="00F1598C"/>
    <w:rsid w:val="00F16D2C"/>
    <w:rsid w:val="00F20BC6"/>
    <w:rsid w:val="00F21403"/>
    <w:rsid w:val="00F255FC"/>
    <w:rsid w:val="00F259B0"/>
    <w:rsid w:val="00F26A20"/>
    <w:rsid w:val="00F276C9"/>
    <w:rsid w:val="00F31359"/>
    <w:rsid w:val="00F33B10"/>
    <w:rsid w:val="00F33C76"/>
    <w:rsid w:val="00F3649F"/>
    <w:rsid w:val="00F376C6"/>
    <w:rsid w:val="00F40690"/>
    <w:rsid w:val="00F4126C"/>
    <w:rsid w:val="00F43B8F"/>
    <w:rsid w:val="00F44FB4"/>
    <w:rsid w:val="00F45205"/>
    <w:rsid w:val="00F51642"/>
    <w:rsid w:val="00F51785"/>
    <w:rsid w:val="00F52366"/>
    <w:rsid w:val="00F5271F"/>
    <w:rsid w:val="00F530D7"/>
    <w:rsid w:val="00F541E6"/>
    <w:rsid w:val="00F5482E"/>
    <w:rsid w:val="00F5627B"/>
    <w:rsid w:val="00F576F7"/>
    <w:rsid w:val="00F57B53"/>
    <w:rsid w:val="00F605AA"/>
    <w:rsid w:val="00F62F49"/>
    <w:rsid w:val="00F640BF"/>
    <w:rsid w:val="00F65397"/>
    <w:rsid w:val="00F705F1"/>
    <w:rsid w:val="00F70671"/>
    <w:rsid w:val="00F70754"/>
    <w:rsid w:val="00F71783"/>
    <w:rsid w:val="00F73EC2"/>
    <w:rsid w:val="00F7629E"/>
    <w:rsid w:val="00F77926"/>
    <w:rsid w:val="00F804EC"/>
    <w:rsid w:val="00F8263A"/>
    <w:rsid w:val="00F82ECC"/>
    <w:rsid w:val="00F83A19"/>
    <w:rsid w:val="00F87105"/>
    <w:rsid w:val="00F875D6"/>
    <w:rsid w:val="00F879A1"/>
    <w:rsid w:val="00F90F31"/>
    <w:rsid w:val="00F9194D"/>
    <w:rsid w:val="00F91D5D"/>
    <w:rsid w:val="00F91DE7"/>
    <w:rsid w:val="00F92FC4"/>
    <w:rsid w:val="00F93566"/>
    <w:rsid w:val="00F935CB"/>
    <w:rsid w:val="00F9538D"/>
    <w:rsid w:val="00F95CAD"/>
    <w:rsid w:val="00F96664"/>
    <w:rsid w:val="00F9670C"/>
    <w:rsid w:val="00F96A13"/>
    <w:rsid w:val="00F9793C"/>
    <w:rsid w:val="00FA0C14"/>
    <w:rsid w:val="00FA0C81"/>
    <w:rsid w:val="00FA1217"/>
    <w:rsid w:val="00FA137A"/>
    <w:rsid w:val="00FA228C"/>
    <w:rsid w:val="00FA4C6C"/>
    <w:rsid w:val="00FA4D6A"/>
    <w:rsid w:val="00FA5504"/>
    <w:rsid w:val="00FA694A"/>
    <w:rsid w:val="00FB0DC1"/>
    <w:rsid w:val="00FB1ABE"/>
    <w:rsid w:val="00FB1CB1"/>
    <w:rsid w:val="00FB2A98"/>
    <w:rsid w:val="00FB2C0A"/>
    <w:rsid w:val="00FB4798"/>
    <w:rsid w:val="00FB4B02"/>
    <w:rsid w:val="00FB5930"/>
    <w:rsid w:val="00FB6028"/>
    <w:rsid w:val="00FC2369"/>
    <w:rsid w:val="00FC2831"/>
    <w:rsid w:val="00FC2D40"/>
    <w:rsid w:val="00FC3180"/>
    <w:rsid w:val="00FC3600"/>
    <w:rsid w:val="00FC4A9F"/>
    <w:rsid w:val="00FC4B33"/>
    <w:rsid w:val="00FC565B"/>
    <w:rsid w:val="00FC6A31"/>
    <w:rsid w:val="00FC7C72"/>
    <w:rsid w:val="00FD5A5F"/>
    <w:rsid w:val="00FD66B8"/>
    <w:rsid w:val="00FD6D1D"/>
    <w:rsid w:val="00FE006E"/>
    <w:rsid w:val="00FE09A6"/>
    <w:rsid w:val="00FE197E"/>
    <w:rsid w:val="00FE210F"/>
    <w:rsid w:val="00FE3998"/>
    <w:rsid w:val="00FE55E6"/>
    <w:rsid w:val="00FE6398"/>
    <w:rsid w:val="00FE64F1"/>
    <w:rsid w:val="00FF0DF1"/>
    <w:rsid w:val="00FF26AA"/>
    <w:rsid w:val="00FF40F4"/>
    <w:rsid w:val="00FF4404"/>
    <w:rsid w:val="00FF512B"/>
    <w:rsid w:val="20896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6"/>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6"/>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6"/>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6"/>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6"/>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6"/>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6"/>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6"/>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6"/>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8"/>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9"/>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6"/>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21"/>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uiPriority w:val="99"/>
    <w:semiHidden/>
    <w:unhideWhenUsed/>
    <w:rsid w:val="00C87F3F"/>
    <w:rPr>
      <w:color w:val="605E5C"/>
      <w:shd w:val="clear" w:color="auto" w:fill="E1DFDD"/>
    </w:rPr>
  </w:style>
  <w:style w:type="character" w:customStyle="1" w:styleId="normaltextrun">
    <w:name w:val="normaltextrun"/>
    <w:rsid w:val="00EA3DBA"/>
  </w:style>
  <w:style w:type="character" w:customStyle="1" w:styleId="eop">
    <w:name w:val="eop"/>
    <w:rsid w:val="00EA3DBA"/>
  </w:style>
  <w:style w:type="paragraph" w:styleId="Legenda">
    <w:name w:val="caption"/>
    <w:basedOn w:val="Normal"/>
    <w:next w:val="Normal"/>
    <w:uiPriority w:val="35"/>
    <w:qFormat/>
    <w:rsid w:val="00C23ED6"/>
    <w:rPr>
      <w:b/>
      <w:bCs/>
      <w:sz w:val="20"/>
      <w:szCs w:val="20"/>
    </w:rPr>
  </w:style>
  <w:style w:type="paragraph" w:styleId="NormalWeb">
    <w:name w:val="Normal (Web)"/>
    <w:basedOn w:val="Normal"/>
    <w:uiPriority w:val="99"/>
    <w:semiHidden/>
    <w:unhideWhenUsed/>
    <w:rsid w:val="002268F5"/>
  </w:style>
  <w:style w:type="character" w:styleId="Forte">
    <w:name w:val="Strong"/>
    <w:uiPriority w:val="22"/>
    <w:qFormat/>
    <w:rsid w:val="00CF59B7"/>
    <w:rPr>
      <w:b/>
      <w:bCs/>
    </w:rPr>
  </w:style>
  <w:style w:type="character" w:customStyle="1" w:styleId="fontstyle01">
    <w:name w:val="fontstyle01"/>
    <w:basedOn w:val="Fontepargpadro"/>
    <w:rsid w:val="00501056"/>
    <w:rPr>
      <w:rFonts w:ascii="Tahoma-Bold" w:hAnsi="Tahoma-Bold" w:hint="default"/>
      <w:b/>
      <w:bCs/>
      <w:i w:val="0"/>
      <w:iCs w:val="0"/>
      <w:color w:val="000000"/>
      <w:sz w:val="12"/>
      <w:szCs w:val="12"/>
    </w:rPr>
  </w:style>
  <w:style w:type="character" w:customStyle="1" w:styleId="fontstyle21">
    <w:name w:val="fontstyle21"/>
    <w:basedOn w:val="Fontepargpadro"/>
    <w:rsid w:val="00501056"/>
    <w:rPr>
      <w:rFonts w:ascii="TimesNewRomanPSMT" w:hAnsi="TimesNewRomanPSMT"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8403539">
      <w:bodyDiv w:val="1"/>
      <w:marLeft w:val="0"/>
      <w:marRight w:val="0"/>
      <w:marTop w:val="0"/>
      <w:marBottom w:val="0"/>
      <w:divBdr>
        <w:top w:val="none" w:sz="0" w:space="0" w:color="auto"/>
        <w:left w:val="none" w:sz="0" w:space="0" w:color="auto"/>
        <w:bottom w:val="none" w:sz="0" w:space="0" w:color="auto"/>
        <w:right w:val="none" w:sz="0" w:space="0" w:color="auto"/>
      </w:divBdr>
    </w:div>
    <w:div w:id="118912105">
      <w:bodyDiv w:val="1"/>
      <w:marLeft w:val="0"/>
      <w:marRight w:val="0"/>
      <w:marTop w:val="0"/>
      <w:marBottom w:val="0"/>
      <w:divBdr>
        <w:top w:val="none" w:sz="0" w:space="0" w:color="auto"/>
        <w:left w:val="none" w:sz="0" w:space="0" w:color="auto"/>
        <w:bottom w:val="none" w:sz="0" w:space="0" w:color="auto"/>
        <w:right w:val="none" w:sz="0" w:space="0" w:color="auto"/>
      </w:divBdr>
    </w:div>
    <w:div w:id="126241153">
      <w:bodyDiv w:val="1"/>
      <w:marLeft w:val="0"/>
      <w:marRight w:val="0"/>
      <w:marTop w:val="0"/>
      <w:marBottom w:val="0"/>
      <w:divBdr>
        <w:top w:val="none" w:sz="0" w:space="0" w:color="auto"/>
        <w:left w:val="none" w:sz="0" w:space="0" w:color="auto"/>
        <w:bottom w:val="none" w:sz="0" w:space="0" w:color="auto"/>
        <w:right w:val="none" w:sz="0" w:space="0" w:color="auto"/>
      </w:divBdr>
    </w:div>
    <w:div w:id="139154703">
      <w:bodyDiv w:val="1"/>
      <w:marLeft w:val="0"/>
      <w:marRight w:val="0"/>
      <w:marTop w:val="0"/>
      <w:marBottom w:val="0"/>
      <w:divBdr>
        <w:top w:val="none" w:sz="0" w:space="0" w:color="auto"/>
        <w:left w:val="none" w:sz="0" w:space="0" w:color="auto"/>
        <w:bottom w:val="none" w:sz="0" w:space="0" w:color="auto"/>
        <w:right w:val="none" w:sz="0" w:space="0" w:color="auto"/>
      </w:divBdr>
      <w:divsChild>
        <w:div w:id="313222241">
          <w:marLeft w:val="0"/>
          <w:marRight w:val="0"/>
          <w:marTop w:val="0"/>
          <w:marBottom w:val="0"/>
          <w:divBdr>
            <w:top w:val="none" w:sz="0" w:space="0" w:color="auto"/>
            <w:left w:val="none" w:sz="0" w:space="0" w:color="auto"/>
            <w:bottom w:val="none" w:sz="0" w:space="0" w:color="auto"/>
            <w:right w:val="none" w:sz="0" w:space="0" w:color="auto"/>
          </w:divBdr>
          <w:divsChild>
            <w:div w:id="1553275946">
              <w:marLeft w:val="0"/>
              <w:marRight w:val="0"/>
              <w:marTop w:val="0"/>
              <w:marBottom w:val="0"/>
              <w:divBdr>
                <w:top w:val="none" w:sz="0" w:space="0" w:color="auto"/>
                <w:left w:val="none" w:sz="0" w:space="0" w:color="auto"/>
                <w:bottom w:val="none" w:sz="0" w:space="0" w:color="auto"/>
                <w:right w:val="none" w:sz="0" w:space="0" w:color="auto"/>
              </w:divBdr>
              <w:divsChild>
                <w:div w:id="3615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991">
      <w:bodyDiv w:val="1"/>
      <w:marLeft w:val="0"/>
      <w:marRight w:val="0"/>
      <w:marTop w:val="0"/>
      <w:marBottom w:val="0"/>
      <w:divBdr>
        <w:top w:val="none" w:sz="0" w:space="0" w:color="auto"/>
        <w:left w:val="none" w:sz="0" w:space="0" w:color="auto"/>
        <w:bottom w:val="none" w:sz="0" w:space="0" w:color="auto"/>
        <w:right w:val="none" w:sz="0" w:space="0" w:color="auto"/>
      </w:divBdr>
    </w:div>
    <w:div w:id="193080347">
      <w:bodyDiv w:val="1"/>
      <w:marLeft w:val="0"/>
      <w:marRight w:val="0"/>
      <w:marTop w:val="0"/>
      <w:marBottom w:val="0"/>
      <w:divBdr>
        <w:top w:val="none" w:sz="0" w:space="0" w:color="auto"/>
        <w:left w:val="none" w:sz="0" w:space="0" w:color="auto"/>
        <w:bottom w:val="none" w:sz="0" w:space="0" w:color="auto"/>
        <w:right w:val="none" w:sz="0" w:space="0" w:color="auto"/>
      </w:divBdr>
      <w:divsChild>
        <w:div w:id="1380786015">
          <w:marLeft w:val="0"/>
          <w:marRight w:val="0"/>
          <w:marTop w:val="0"/>
          <w:marBottom w:val="0"/>
          <w:divBdr>
            <w:top w:val="none" w:sz="0" w:space="0" w:color="auto"/>
            <w:left w:val="none" w:sz="0" w:space="0" w:color="auto"/>
            <w:bottom w:val="none" w:sz="0" w:space="0" w:color="auto"/>
            <w:right w:val="none" w:sz="0" w:space="0" w:color="auto"/>
          </w:divBdr>
        </w:div>
        <w:div w:id="304357647">
          <w:marLeft w:val="0"/>
          <w:marRight w:val="0"/>
          <w:marTop w:val="0"/>
          <w:marBottom w:val="0"/>
          <w:divBdr>
            <w:top w:val="none" w:sz="0" w:space="0" w:color="auto"/>
            <w:left w:val="none" w:sz="0" w:space="0" w:color="auto"/>
            <w:bottom w:val="none" w:sz="0" w:space="0" w:color="auto"/>
            <w:right w:val="none" w:sz="0" w:space="0" w:color="auto"/>
          </w:divBdr>
        </w:div>
        <w:div w:id="1276257396">
          <w:marLeft w:val="0"/>
          <w:marRight w:val="0"/>
          <w:marTop w:val="0"/>
          <w:marBottom w:val="0"/>
          <w:divBdr>
            <w:top w:val="none" w:sz="0" w:space="0" w:color="auto"/>
            <w:left w:val="none" w:sz="0" w:space="0" w:color="auto"/>
            <w:bottom w:val="none" w:sz="0" w:space="0" w:color="auto"/>
            <w:right w:val="none" w:sz="0" w:space="0" w:color="auto"/>
          </w:divBdr>
        </w:div>
      </w:divsChild>
    </w:div>
    <w:div w:id="207181806">
      <w:bodyDiv w:val="1"/>
      <w:marLeft w:val="0"/>
      <w:marRight w:val="0"/>
      <w:marTop w:val="0"/>
      <w:marBottom w:val="0"/>
      <w:divBdr>
        <w:top w:val="none" w:sz="0" w:space="0" w:color="auto"/>
        <w:left w:val="none" w:sz="0" w:space="0" w:color="auto"/>
        <w:bottom w:val="none" w:sz="0" w:space="0" w:color="auto"/>
        <w:right w:val="none" w:sz="0" w:space="0" w:color="auto"/>
      </w:divBdr>
      <w:divsChild>
        <w:div w:id="693264474">
          <w:marLeft w:val="0"/>
          <w:marRight w:val="0"/>
          <w:marTop w:val="0"/>
          <w:marBottom w:val="0"/>
          <w:divBdr>
            <w:top w:val="none" w:sz="0" w:space="0" w:color="auto"/>
            <w:left w:val="none" w:sz="0" w:space="0" w:color="auto"/>
            <w:bottom w:val="none" w:sz="0" w:space="0" w:color="auto"/>
            <w:right w:val="none" w:sz="0" w:space="0" w:color="auto"/>
          </w:divBdr>
        </w:div>
      </w:divsChild>
    </w:div>
    <w:div w:id="209265958">
      <w:bodyDiv w:val="1"/>
      <w:marLeft w:val="0"/>
      <w:marRight w:val="0"/>
      <w:marTop w:val="0"/>
      <w:marBottom w:val="0"/>
      <w:divBdr>
        <w:top w:val="none" w:sz="0" w:space="0" w:color="auto"/>
        <w:left w:val="none" w:sz="0" w:space="0" w:color="auto"/>
        <w:bottom w:val="none" w:sz="0" w:space="0" w:color="auto"/>
        <w:right w:val="none" w:sz="0" w:space="0" w:color="auto"/>
      </w:divBdr>
      <w:divsChild>
        <w:div w:id="294874186">
          <w:marLeft w:val="0"/>
          <w:marRight w:val="0"/>
          <w:marTop w:val="0"/>
          <w:marBottom w:val="0"/>
          <w:divBdr>
            <w:top w:val="none" w:sz="0" w:space="0" w:color="auto"/>
            <w:left w:val="none" w:sz="0" w:space="0" w:color="auto"/>
            <w:bottom w:val="none" w:sz="0" w:space="0" w:color="auto"/>
            <w:right w:val="none" w:sz="0" w:space="0" w:color="auto"/>
          </w:divBdr>
        </w:div>
      </w:divsChild>
    </w:div>
    <w:div w:id="232660349">
      <w:bodyDiv w:val="1"/>
      <w:marLeft w:val="0"/>
      <w:marRight w:val="0"/>
      <w:marTop w:val="0"/>
      <w:marBottom w:val="0"/>
      <w:divBdr>
        <w:top w:val="none" w:sz="0" w:space="0" w:color="auto"/>
        <w:left w:val="none" w:sz="0" w:space="0" w:color="auto"/>
        <w:bottom w:val="none" w:sz="0" w:space="0" w:color="auto"/>
        <w:right w:val="none" w:sz="0" w:space="0" w:color="auto"/>
      </w:divBdr>
    </w:div>
    <w:div w:id="233972765">
      <w:bodyDiv w:val="1"/>
      <w:marLeft w:val="0"/>
      <w:marRight w:val="0"/>
      <w:marTop w:val="0"/>
      <w:marBottom w:val="0"/>
      <w:divBdr>
        <w:top w:val="none" w:sz="0" w:space="0" w:color="auto"/>
        <w:left w:val="none" w:sz="0" w:space="0" w:color="auto"/>
        <w:bottom w:val="none" w:sz="0" w:space="0" w:color="auto"/>
        <w:right w:val="none" w:sz="0" w:space="0" w:color="auto"/>
      </w:divBdr>
    </w:div>
    <w:div w:id="234123136">
      <w:bodyDiv w:val="1"/>
      <w:marLeft w:val="0"/>
      <w:marRight w:val="0"/>
      <w:marTop w:val="0"/>
      <w:marBottom w:val="0"/>
      <w:divBdr>
        <w:top w:val="none" w:sz="0" w:space="0" w:color="auto"/>
        <w:left w:val="none" w:sz="0" w:space="0" w:color="auto"/>
        <w:bottom w:val="none" w:sz="0" w:space="0" w:color="auto"/>
        <w:right w:val="none" w:sz="0" w:space="0" w:color="auto"/>
      </w:divBdr>
      <w:divsChild>
        <w:div w:id="61102110">
          <w:marLeft w:val="0"/>
          <w:marRight w:val="0"/>
          <w:marTop w:val="0"/>
          <w:marBottom w:val="0"/>
          <w:divBdr>
            <w:top w:val="none" w:sz="0" w:space="0" w:color="auto"/>
            <w:left w:val="none" w:sz="0" w:space="0" w:color="auto"/>
            <w:bottom w:val="none" w:sz="0" w:space="0" w:color="auto"/>
            <w:right w:val="none" w:sz="0" w:space="0" w:color="auto"/>
          </w:divBdr>
          <w:divsChild>
            <w:div w:id="1963536361">
              <w:marLeft w:val="0"/>
              <w:marRight w:val="0"/>
              <w:marTop w:val="0"/>
              <w:marBottom w:val="0"/>
              <w:divBdr>
                <w:top w:val="none" w:sz="0" w:space="0" w:color="auto"/>
                <w:left w:val="none" w:sz="0" w:space="0" w:color="auto"/>
                <w:bottom w:val="none" w:sz="0" w:space="0" w:color="auto"/>
                <w:right w:val="none" w:sz="0" w:space="0" w:color="auto"/>
              </w:divBdr>
              <w:divsChild>
                <w:div w:id="2044135584">
                  <w:marLeft w:val="0"/>
                  <w:marRight w:val="0"/>
                  <w:marTop w:val="0"/>
                  <w:marBottom w:val="0"/>
                  <w:divBdr>
                    <w:top w:val="none" w:sz="0" w:space="0" w:color="auto"/>
                    <w:left w:val="none" w:sz="0" w:space="0" w:color="auto"/>
                    <w:bottom w:val="none" w:sz="0" w:space="0" w:color="auto"/>
                    <w:right w:val="none" w:sz="0" w:space="0" w:color="auto"/>
                  </w:divBdr>
                  <w:divsChild>
                    <w:div w:id="657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47730">
      <w:bodyDiv w:val="1"/>
      <w:marLeft w:val="0"/>
      <w:marRight w:val="0"/>
      <w:marTop w:val="0"/>
      <w:marBottom w:val="0"/>
      <w:divBdr>
        <w:top w:val="none" w:sz="0" w:space="0" w:color="auto"/>
        <w:left w:val="none" w:sz="0" w:space="0" w:color="auto"/>
        <w:bottom w:val="none" w:sz="0" w:space="0" w:color="auto"/>
        <w:right w:val="none" w:sz="0" w:space="0" w:color="auto"/>
      </w:divBdr>
    </w:div>
    <w:div w:id="257101689">
      <w:bodyDiv w:val="1"/>
      <w:marLeft w:val="0"/>
      <w:marRight w:val="0"/>
      <w:marTop w:val="0"/>
      <w:marBottom w:val="0"/>
      <w:divBdr>
        <w:top w:val="none" w:sz="0" w:space="0" w:color="auto"/>
        <w:left w:val="none" w:sz="0" w:space="0" w:color="auto"/>
        <w:bottom w:val="none" w:sz="0" w:space="0" w:color="auto"/>
        <w:right w:val="none" w:sz="0" w:space="0" w:color="auto"/>
      </w:divBdr>
    </w:div>
    <w:div w:id="264928876">
      <w:bodyDiv w:val="1"/>
      <w:marLeft w:val="0"/>
      <w:marRight w:val="0"/>
      <w:marTop w:val="0"/>
      <w:marBottom w:val="0"/>
      <w:divBdr>
        <w:top w:val="none" w:sz="0" w:space="0" w:color="auto"/>
        <w:left w:val="none" w:sz="0" w:space="0" w:color="auto"/>
        <w:bottom w:val="none" w:sz="0" w:space="0" w:color="auto"/>
        <w:right w:val="none" w:sz="0" w:space="0" w:color="auto"/>
      </w:divBdr>
    </w:div>
    <w:div w:id="350842377">
      <w:bodyDiv w:val="1"/>
      <w:marLeft w:val="0"/>
      <w:marRight w:val="0"/>
      <w:marTop w:val="0"/>
      <w:marBottom w:val="0"/>
      <w:divBdr>
        <w:top w:val="none" w:sz="0" w:space="0" w:color="auto"/>
        <w:left w:val="none" w:sz="0" w:space="0" w:color="auto"/>
        <w:bottom w:val="none" w:sz="0" w:space="0" w:color="auto"/>
        <w:right w:val="none" w:sz="0" w:space="0" w:color="auto"/>
      </w:divBdr>
      <w:divsChild>
        <w:div w:id="622032985">
          <w:marLeft w:val="0"/>
          <w:marRight w:val="0"/>
          <w:marTop w:val="0"/>
          <w:marBottom w:val="0"/>
          <w:divBdr>
            <w:top w:val="none" w:sz="0" w:space="0" w:color="auto"/>
            <w:left w:val="none" w:sz="0" w:space="0" w:color="auto"/>
            <w:bottom w:val="none" w:sz="0" w:space="0" w:color="auto"/>
            <w:right w:val="none" w:sz="0" w:space="0" w:color="auto"/>
          </w:divBdr>
          <w:divsChild>
            <w:div w:id="983433420">
              <w:marLeft w:val="0"/>
              <w:marRight w:val="0"/>
              <w:marTop w:val="0"/>
              <w:marBottom w:val="0"/>
              <w:divBdr>
                <w:top w:val="none" w:sz="0" w:space="0" w:color="auto"/>
                <w:left w:val="none" w:sz="0" w:space="0" w:color="auto"/>
                <w:bottom w:val="none" w:sz="0" w:space="0" w:color="auto"/>
                <w:right w:val="none" w:sz="0" w:space="0" w:color="auto"/>
              </w:divBdr>
              <w:divsChild>
                <w:div w:id="249892660">
                  <w:marLeft w:val="0"/>
                  <w:marRight w:val="0"/>
                  <w:marTop w:val="0"/>
                  <w:marBottom w:val="0"/>
                  <w:divBdr>
                    <w:top w:val="none" w:sz="0" w:space="0" w:color="auto"/>
                    <w:left w:val="none" w:sz="0" w:space="0" w:color="auto"/>
                    <w:bottom w:val="none" w:sz="0" w:space="0" w:color="auto"/>
                    <w:right w:val="none" w:sz="0" w:space="0" w:color="auto"/>
                  </w:divBdr>
                  <w:divsChild>
                    <w:div w:id="1647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62023">
      <w:bodyDiv w:val="1"/>
      <w:marLeft w:val="0"/>
      <w:marRight w:val="0"/>
      <w:marTop w:val="0"/>
      <w:marBottom w:val="0"/>
      <w:divBdr>
        <w:top w:val="none" w:sz="0" w:space="0" w:color="auto"/>
        <w:left w:val="none" w:sz="0" w:space="0" w:color="auto"/>
        <w:bottom w:val="none" w:sz="0" w:space="0" w:color="auto"/>
        <w:right w:val="none" w:sz="0" w:space="0" w:color="auto"/>
      </w:divBdr>
    </w:div>
    <w:div w:id="388384053">
      <w:bodyDiv w:val="1"/>
      <w:marLeft w:val="0"/>
      <w:marRight w:val="0"/>
      <w:marTop w:val="0"/>
      <w:marBottom w:val="0"/>
      <w:divBdr>
        <w:top w:val="none" w:sz="0" w:space="0" w:color="auto"/>
        <w:left w:val="none" w:sz="0" w:space="0" w:color="auto"/>
        <w:bottom w:val="none" w:sz="0" w:space="0" w:color="auto"/>
        <w:right w:val="none" w:sz="0" w:space="0" w:color="auto"/>
      </w:divBdr>
      <w:divsChild>
        <w:div w:id="998773252">
          <w:marLeft w:val="0"/>
          <w:marRight w:val="0"/>
          <w:marTop w:val="0"/>
          <w:marBottom w:val="0"/>
          <w:divBdr>
            <w:top w:val="none" w:sz="0" w:space="0" w:color="auto"/>
            <w:left w:val="none" w:sz="0" w:space="0" w:color="auto"/>
            <w:bottom w:val="none" w:sz="0" w:space="0" w:color="auto"/>
            <w:right w:val="none" w:sz="0" w:space="0" w:color="auto"/>
          </w:divBdr>
        </w:div>
        <w:div w:id="699823631">
          <w:marLeft w:val="0"/>
          <w:marRight w:val="0"/>
          <w:marTop w:val="0"/>
          <w:marBottom w:val="0"/>
          <w:divBdr>
            <w:top w:val="none" w:sz="0" w:space="0" w:color="auto"/>
            <w:left w:val="none" w:sz="0" w:space="0" w:color="auto"/>
            <w:bottom w:val="none" w:sz="0" w:space="0" w:color="auto"/>
            <w:right w:val="none" w:sz="0" w:space="0" w:color="auto"/>
          </w:divBdr>
        </w:div>
        <w:div w:id="1305886888">
          <w:marLeft w:val="0"/>
          <w:marRight w:val="0"/>
          <w:marTop w:val="0"/>
          <w:marBottom w:val="0"/>
          <w:divBdr>
            <w:top w:val="none" w:sz="0" w:space="0" w:color="auto"/>
            <w:left w:val="none" w:sz="0" w:space="0" w:color="auto"/>
            <w:bottom w:val="none" w:sz="0" w:space="0" w:color="auto"/>
            <w:right w:val="none" w:sz="0" w:space="0" w:color="auto"/>
          </w:divBdr>
        </w:div>
      </w:divsChild>
    </w:div>
    <w:div w:id="390275829">
      <w:bodyDiv w:val="1"/>
      <w:marLeft w:val="0"/>
      <w:marRight w:val="0"/>
      <w:marTop w:val="0"/>
      <w:marBottom w:val="0"/>
      <w:divBdr>
        <w:top w:val="none" w:sz="0" w:space="0" w:color="auto"/>
        <w:left w:val="none" w:sz="0" w:space="0" w:color="auto"/>
        <w:bottom w:val="none" w:sz="0" w:space="0" w:color="auto"/>
        <w:right w:val="none" w:sz="0" w:space="0" w:color="auto"/>
      </w:divBdr>
      <w:divsChild>
        <w:div w:id="1909147970">
          <w:marLeft w:val="0"/>
          <w:marRight w:val="0"/>
          <w:marTop w:val="0"/>
          <w:marBottom w:val="0"/>
          <w:divBdr>
            <w:top w:val="none" w:sz="0" w:space="0" w:color="auto"/>
            <w:left w:val="none" w:sz="0" w:space="0" w:color="auto"/>
            <w:bottom w:val="none" w:sz="0" w:space="0" w:color="auto"/>
            <w:right w:val="none" w:sz="0" w:space="0" w:color="auto"/>
          </w:divBdr>
          <w:divsChild>
            <w:div w:id="115413943">
              <w:marLeft w:val="0"/>
              <w:marRight w:val="0"/>
              <w:marTop w:val="0"/>
              <w:marBottom w:val="0"/>
              <w:divBdr>
                <w:top w:val="none" w:sz="0" w:space="0" w:color="auto"/>
                <w:left w:val="none" w:sz="0" w:space="0" w:color="auto"/>
                <w:bottom w:val="none" w:sz="0" w:space="0" w:color="auto"/>
                <w:right w:val="none" w:sz="0" w:space="0" w:color="auto"/>
              </w:divBdr>
              <w:divsChild>
                <w:div w:id="842161742">
                  <w:marLeft w:val="0"/>
                  <w:marRight w:val="0"/>
                  <w:marTop w:val="0"/>
                  <w:marBottom w:val="0"/>
                  <w:divBdr>
                    <w:top w:val="none" w:sz="0" w:space="0" w:color="auto"/>
                    <w:left w:val="none" w:sz="0" w:space="0" w:color="auto"/>
                    <w:bottom w:val="none" w:sz="0" w:space="0" w:color="auto"/>
                    <w:right w:val="none" w:sz="0" w:space="0" w:color="auto"/>
                  </w:divBdr>
                  <w:divsChild>
                    <w:div w:id="884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5967">
      <w:bodyDiv w:val="1"/>
      <w:marLeft w:val="0"/>
      <w:marRight w:val="0"/>
      <w:marTop w:val="0"/>
      <w:marBottom w:val="0"/>
      <w:divBdr>
        <w:top w:val="none" w:sz="0" w:space="0" w:color="auto"/>
        <w:left w:val="none" w:sz="0" w:space="0" w:color="auto"/>
        <w:bottom w:val="none" w:sz="0" w:space="0" w:color="auto"/>
        <w:right w:val="none" w:sz="0" w:space="0" w:color="auto"/>
      </w:divBdr>
    </w:div>
    <w:div w:id="414516761">
      <w:bodyDiv w:val="1"/>
      <w:marLeft w:val="0"/>
      <w:marRight w:val="0"/>
      <w:marTop w:val="0"/>
      <w:marBottom w:val="0"/>
      <w:divBdr>
        <w:top w:val="none" w:sz="0" w:space="0" w:color="auto"/>
        <w:left w:val="none" w:sz="0" w:space="0" w:color="auto"/>
        <w:bottom w:val="none" w:sz="0" w:space="0" w:color="auto"/>
        <w:right w:val="none" w:sz="0" w:space="0" w:color="auto"/>
      </w:divBdr>
      <w:divsChild>
        <w:div w:id="809443948">
          <w:marLeft w:val="0"/>
          <w:marRight w:val="0"/>
          <w:marTop w:val="0"/>
          <w:marBottom w:val="0"/>
          <w:divBdr>
            <w:top w:val="none" w:sz="0" w:space="0" w:color="auto"/>
            <w:left w:val="none" w:sz="0" w:space="0" w:color="auto"/>
            <w:bottom w:val="none" w:sz="0" w:space="0" w:color="auto"/>
            <w:right w:val="none" w:sz="0" w:space="0" w:color="auto"/>
          </w:divBdr>
          <w:divsChild>
            <w:div w:id="1365403032">
              <w:marLeft w:val="0"/>
              <w:marRight w:val="0"/>
              <w:marTop w:val="0"/>
              <w:marBottom w:val="0"/>
              <w:divBdr>
                <w:top w:val="none" w:sz="0" w:space="0" w:color="auto"/>
                <w:left w:val="none" w:sz="0" w:space="0" w:color="auto"/>
                <w:bottom w:val="none" w:sz="0" w:space="0" w:color="auto"/>
                <w:right w:val="none" w:sz="0" w:space="0" w:color="auto"/>
              </w:divBdr>
              <w:divsChild>
                <w:div w:id="2007589019">
                  <w:marLeft w:val="0"/>
                  <w:marRight w:val="0"/>
                  <w:marTop w:val="0"/>
                  <w:marBottom w:val="0"/>
                  <w:divBdr>
                    <w:top w:val="none" w:sz="0" w:space="0" w:color="auto"/>
                    <w:left w:val="none" w:sz="0" w:space="0" w:color="auto"/>
                    <w:bottom w:val="none" w:sz="0" w:space="0" w:color="auto"/>
                    <w:right w:val="none" w:sz="0" w:space="0" w:color="auto"/>
                  </w:divBdr>
                  <w:divsChild>
                    <w:div w:id="1793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83115">
      <w:bodyDiv w:val="1"/>
      <w:marLeft w:val="0"/>
      <w:marRight w:val="0"/>
      <w:marTop w:val="0"/>
      <w:marBottom w:val="0"/>
      <w:divBdr>
        <w:top w:val="none" w:sz="0" w:space="0" w:color="auto"/>
        <w:left w:val="none" w:sz="0" w:space="0" w:color="auto"/>
        <w:bottom w:val="none" w:sz="0" w:space="0" w:color="auto"/>
        <w:right w:val="none" w:sz="0" w:space="0" w:color="auto"/>
      </w:divBdr>
    </w:div>
    <w:div w:id="435055092">
      <w:bodyDiv w:val="1"/>
      <w:marLeft w:val="0"/>
      <w:marRight w:val="0"/>
      <w:marTop w:val="0"/>
      <w:marBottom w:val="0"/>
      <w:divBdr>
        <w:top w:val="none" w:sz="0" w:space="0" w:color="auto"/>
        <w:left w:val="none" w:sz="0" w:space="0" w:color="auto"/>
        <w:bottom w:val="none" w:sz="0" w:space="0" w:color="auto"/>
        <w:right w:val="none" w:sz="0" w:space="0" w:color="auto"/>
      </w:divBdr>
      <w:divsChild>
        <w:div w:id="1646617264">
          <w:marLeft w:val="0"/>
          <w:marRight w:val="0"/>
          <w:marTop w:val="0"/>
          <w:marBottom w:val="0"/>
          <w:divBdr>
            <w:top w:val="none" w:sz="0" w:space="0" w:color="auto"/>
            <w:left w:val="none" w:sz="0" w:space="0" w:color="auto"/>
            <w:bottom w:val="none" w:sz="0" w:space="0" w:color="auto"/>
            <w:right w:val="none" w:sz="0" w:space="0" w:color="auto"/>
          </w:divBdr>
          <w:divsChild>
            <w:div w:id="778111913">
              <w:marLeft w:val="0"/>
              <w:marRight w:val="0"/>
              <w:marTop w:val="0"/>
              <w:marBottom w:val="0"/>
              <w:divBdr>
                <w:top w:val="none" w:sz="0" w:space="0" w:color="auto"/>
                <w:left w:val="none" w:sz="0" w:space="0" w:color="auto"/>
                <w:bottom w:val="none" w:sz="0" w:space="0" w:color="auto"/>
                <w:right w:val="none" w:sz="0" w:space="0" w:color="auto"/>
              </w:divBdr>
              <w:divsChild>
                <w:div w:id="21080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3501">
      <w:bodyDiv w:val="1"/>
      <w:marLeft w:val="0"/>
      <w:marRight w:val="0"/>
      <w:marTop w:val="0"/>
      <w:marBottom w:val="0"/>
      <w:divBdr>
        <w:top w:val="none" w:sz="0" w:space="0" w:color="auto"/>
        <w:left w:val="none" w:sz="0" w:space="0" w:color="auto"/>
        <w:bottom w:val="none" w:sz="0" w:space="0" w:color="auto"/>
        <w:right w:val="none" w:sz="0" w:space="0" w:color="auto"/>
      </w:divBdr>
    </w:div>
    <w:div w:id="472334761">
      <w:bodyDiv w:val="1"/>
      <w:marLeft w:val="0"/>
      <w:marRight w:val="0"/>
      <w:marTop w:val="0"/>
      <w:marBottom w:val="0"/>
      <w:divBdr>
        <w:top w:val="none" w:sz="0" w:space="0" w:color="auto"/>
        <w:left w:val="none" w:sz="0" w:space="0" w:color="auto"/>
        <w:bottom w:val="none" w:sz="0" w:space="0" w:color="auto"/>
        <w:right w:val="none" w:sz="0" w:space="0" w:color="auto"/>
      </w:divBdr>
      <w:divsChild>
        <w:div w:id="15233213">
          <w:marLeft w:val="0"/>
          <w:marRight w:val="0"/>
          <w:marTop w:val="0"/>
          <w:marBottom w:val="0"/>
          <w:divBdr>
            <w:top w:val="none" w:sz="0" w:space="0" w:color="auto"/>
            <w:left w:val="none" w:sz="0" w:space="0" w:color="auto"/>
            <w:bottom w:val="none" w:sz="0" w:space="0" w:color="auto"/>
            <w:right w:val="none" w:sz="0" w:space="0" w:color="auto"/>
          </w:divBdr>
          <w:divsChild>
            <w:div w:id="1137798278">
              <w:marLeft w:val="0"/>
              <w:marRight w:val="0"/>
              <w:marTop w:val="0"/>
              <w:marBottom w:val="0"/>
              <w:divBdr>
                <w:top w:val="none" w:sz="0" w:space="0" w:color="auto"/>
                <w:left w:val="none" w:sz="0" w:space="0" w:color="auto"/>
                <w:bottom w:val="none" w:sz="0" w:space="0" w:color="auto"/>
                <w:right w:val="none" w:sz="0" w:space="0" w:color="auto"/>
              </w:divBdr>
              <w:divsChild>
                <w:div w:id="1972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5680">
      <w:bodyDiv w:val="1"/>
      <w:marLeft w:val="0"/>
      <w:marRight w:val="0"/>
      <w:marTop w:val="0"/>
      <w:marBottom w:val="0"/>
      <w:divBdr>
        <w:top w:val="none" w:sz="0" w:space="0" w:color="auto"/>
        <w:left w:val="none" w:sz="0" w:space="0" w:color="auto"/>
        <w:bottom w:val="none" w:sz="0" w:space="0" w:color="auto"/>
        <w:right w:val="none" w:sz="0" w:space="0" w:color="auto"/>
      </w:divBdr>
    </w:div>
    <w:div w:id="479003479">
      <w:bodyDiv w:val="1"/>
      <w:marLeft w:val="0"/>
      <w:marRight w:val="0"/>
      <w:marTop w:val="0"/>
      <w:marBottom w:val="0"/>
      <w:divBdr>
        <w:top w:val="none" w:sz="0" w:space="0" w:color="auto"/>
        <w:left w:val="none" w:sz="0" w:space="0" w:color="auto"/>
        <w:bottom w:val="none" w:sz="0" w:space="0" w:color="auto"/>
        <w:right w:val="none" w:sz="0" w:space="0" w:color="auto"/>
      </w:divBdr>
      <w:divsChild>
        <w:div w:id="336733798">
          <w:marLeft w:val="0"/>
          <w:marRight w:val="0"/>
          <w:marTop w:val="0"/>
          <w:marBottom w:val="0"/>
          <w:divBdr>
            <w:top w:val="none" w:sz="0" w:space="0" w:color="auto"/>
            <w:left w:val="none" w:sz="0" w:space="0" w:color="auto"/>
            <w:bottom w:val="none" w:sz="0" w:space="0" w:color="auto"/>
            <w:right w:val="none" w:sz="0" w:space="0" w:color="auto"/>
          </w:divBdr>
          <w:divsChild>
            <w:div w:id="980497876">
              <w:marLeft w:val="0"/>
              <w:marRight w:val="0"/>
              <w:marTop w:val="0"/>
              <w:marBottom w:val="0"/>
              <w:divBdr>
                <w:top w:val="none" w:sz="0" w:space="0" w:color="auto"/>
                <w:left w:val="none" w:sz="0" w:space="0" w:color="auto"/>
                <w:bottom w:val="none" w:sz="0" w:space="0" w:color="auto"/>
                <w:right w:val="none" w:sz="0" w:space="0" w:color="auto"/>
              </w:divBdr>
              <w:divsChild>
                <w:div w:id="15655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2025">
      <w:bodyDiv w:val="1"/>
      <w:marLeft w:val="0"/>
      <w:marRight w:val="0"/>
      <w:marTop w:val="0"/>
      <w:marBottom w:val="0"/>
      <w:divBdr>
        <w:top w:val="none" w:sz="0" w:space="0" w:color="auto"/>
        <w:left w:val="none" w:sz="0" w:space="0" w:color="auto"/>
        <w:bottom w:val="none" w:sz="0" w:space="0" w:color="auto"/>
        <w:right w:val="none" w:sz="0" w:space="0" w:color="auto"/>
      </w:divBdr>
      <w:divsChild>
        <w:div w:id="1910462874">
          <w:marLeft w:val="0"/>
          <w:marRight w:val="0"/>
          <w:marTop w:val="0"/>
          <w:marBottom w:val="0"/>
          <w:divBdr>
            <w:top w:val="none" w:sz="0" w:space="0" w:color="auto"/>
            <w:left w:val="none" w:sz="0" w:space="0" w:color="auto"/>
            <w:bottom w:val="none" w:sz="0" w:space="0" w:color="auto"/>
            <w:right w:val="none" w:sz="0" w:space="0" w:color="auto"/>
          </w:divBdr>
          <w:divsChild>
            <w:div w:id="1343362252">
              <w:marLeft w:val="0"/>
              <w:marRight w:val="0"/>
              <w:marTop w:val="0"/>
              <w:marBottom w:val="0"/>
              <w:divBdr>
                <w:top w:val="none" w:sz="0" w:space="0" w:color="auto"/>
                <w:left w:val="none" w:sz="0" w:space="0" w:color="auto"/>
                <w:bottom w:val="none" w:sz="0" w:space="0" w:color="auto"/>
                <w:right w:val="none" w:sz="0" w:space="0" w:color="auto"/>
              </w:divBdr>
              <w:divsChild>
                <w:div w:id="636842181">
                  <w:marLeft w:val="0"/>
                  <w:marRight w:val="0"/>
                  <w:marTop w:val="0"/>
                  <w:marBottom w:val="0"/>
                  <w:divBdr>
                    <w:top w:val="none" w:sz="0" w:space="0" w:color="auto"/>
                    <w:left w:val="none" w:sz="0" w:space="0" w:color="auto"/>
                    <w:bottom w:val="none" w:sz="0" w:space="0" w:color="auto"/>
                    <w:right w:val="none" w:sz="0" w:space="0" w:color="auto"/>
                  </w:divBdr>
                  <w:divsChild>
                    <w:div w:id="20136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1573">
      <w:bodyDiv w:val="1"/>
      <w:marLeft w:val="0"/>
      <w:marRight w:val="0"/>
      <w:marTop w:val="0"/>
      <w:marBottom w:val="0"/>
      <w:divBdr>
        <w:top w:val="none" w:sz="0" w:space="0" w:color="auto"/>
        <w:left w:val="none" w:sz="0" w:space="0" w:color="auto"/>
        <w:bottom w:val="none" w:sz="0" w:space="0" w:color="auto"/>
        <w:right w:val="none" w:sz="0" w:space="0" w:color="auto"/>
      </w:divBdr>
      <w:divsChild>
        <w:div w:id="275019425">
          <w:marLeft w:val="0"/>
          <w:marRight w:val="0"/>
          <w:marTop w:val="0"/>
          <w:marBottom w:val="0"/>
          <w:divBdr>
            <w:top w:val="none" w:sz="0" w:space="0" w:color="auto"/>
            <w:left w:val="none" w:sz="0" w:space="0" w:color="auto"/>
            <w:bottom w:val="none" w:sz="0" w:space="0" w:color="auto"/>
            <w:right w:val="none" w:sz="0" w:space="0" w:color="auto"/>
          </w:divBdr>
          <w:divsChild>
            <w:div w:id="1666007428">
              <w:marLeft w:val="0"/>
              <w:marRight w:val="0"/>
              <w:marTop w:val="0"/>
              <w:marBottom w:val="0"/>
              <w:divBdr>
                <w:top w:val="none" w:sz="0" w:space="0" w:color="auto"/>
                <w:left w:val="none" w:sz="0" w:space="0" w:color="auto"/>
                <w:bottom w:val="none" w:sz="0" w:space="0" w:color="auto"/>
                <w:right w:val="none" w:sz="0" w:space="0" w:color="auto"/>
              </w:divBdr>
              <w:divsChild>
                <w:div w:id="1848984930">
                  <w:marLeft w:val="0"/>
                  <w:marRight w:val="0"/>
                  <w:marTop w:val="0"/>
                  <w:marBottom w:val="0"/>
                  <w:divBdr>
                    <w:top w:val="none" w:sz="0" w:space="0" w:color="auto"/>
                    <w:left w:val="none" w:sz="0" w:space="0" w:color="auto"/>
                    <w:bottom w:val="none" w:sz="0" w:space="0" w:color="auto"/>
                    <w:right w:val="none" w:sz="0" w:space="0" w:color="auto"/>
                  </w:divBdr>
                  <w:divsChild>
                    <w:div w:id="3351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5096">
      <w:bodyDiv w:val="1"/>
      <w:marLeft w:val="0"/>
      <w:marRight w:val="0"/>
      <w:marTop w:val="0"/>
      <w:marBottom w:val="0"/>
      <w:divBdr>
        <w:top w:val="none" w:sz="0" w:space="0" w:color="auto"/>
        <w:left w:val="none" w:sz="0" w:space="0" w:color="auto"/>
        <w:bottom w:val="none" w:sz="0" w:space="0" w:color="auto"/>
        <w:right w:val="none" w:sz="0" w:space="0" w:color="auto"/>
      </w:divBdr>
    </w:div>
    <w:div w:id="535656189">
      <w:bodyDiv w:val="1"/>
      <w:marLeft w:val="0"/>
      <w:marRight w:val="0"/>
      <w:marTop w:val="0"/>
      <w:marBottom w:val="0"/>
      <w:divBdr>
        <w:top w:val="none" w:sz="0" w:space="0" w:color="auto"/>
        <w:left w:val="none" w:sz="0" w:space="0" w:color="auto"/>
        <w:bottom w:val="none" w:sz="0" w:space="0" w:color="auto"/>
        <w:right w:val="none" w:sz="0" w:space="0" w:color="auto"/>
      </w:divBdr>
      <w:divsChild>
        <w:div w:id="1078163659">
          <w:marLeft w:val="0"/>
          <w:marRight w:val="0"/>
          <w:marTop w:val="0"/>
          <w:marBottom w:val="0"/>
          <w:divBdr>
            <w:top w:val="none" w:sz="0" w:space="0" w:color="auto"/>
            <w:left w:val="none" w:sz="0" w:space="0" w:color="auto"/>
            <w:bottom w:val="none" w:sz="0" w:space="0" w:color="auto"/>
            <w:right w:val="none" w:sz="0" w:space="0" w:color="auto"/>
          </w:divBdr>
          <w:divsChild>
            <w:div w:id="359093886">
              <w:marLeft w:val="0"/>
              <w:marRight w:val="0"/>
              <w:marTop w:val="0"/>
              <w:marBottom w:val="0"/>
              <w:divBdr>
                <w:top w:val="none" w:sz="0" w:space="0" w:color="auto"/>
                <w:left w:val="none" w:sz="0" w:space="0" w:color="auto"/>
                <w:bottom w:val="none" w:sz="0" w:space="0" w:color="auto"/>
                <w:right w:val="none" w:sz="0" w:space="0" w:color="auto"/>
              </w:divBdr>
              <w:divsChild>
                <w:div w:id="2058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2297274">
      <w:bodyDiv w:val="1"/>
      <w:marLeft w:val="0"/>
      <w:marRight w:val="0"/>
      <w:marTop w:val="0"/>
      <w:marBottom w:val="0"/>
      <w:divBdr>
        <w:top w:val="none" w:sz="0" w:space="0" w:color="auto"/>
        <w:left w:val="none" w:sz="0" w:space="0" w:color="auto"/>
        <w:bottom w:val="none" w:sz="0" w:space="0" w:color="auto"/>
        <w:right w:val="none" w:sz="0" w:space="0" w:color="auto"/>
      </w:divBdr>
    </w:div>
    <w:div w:id="590697555">
      <w:bodyDiv w:val="1"/>
      <w:marLeft w:val="0"/>
      <w:marRight w:val="0"/>
      <w:marTop w:val="0"/>
      <w:marBottom w:val="0"/>
      <w:divBdr>
        <w:top w:val="none" w:sz="0" w:space="0" w:color="auto"/>
        <w:left w:val="none" w:sz="0" w:space="0" w:color="auto"/>
        <w:bottom w:val="none" w:sz="0" w:space="0" w:color="auto"/>
        <w:right w:val="none" w:sz="0" w:space="0" w:color="auto"/>
      </w:divBdr>
    </w:div>
    <w:div w:id="61382611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1">
          <w:marLeft w:val="0"/>
          <w:marRight w:val="0"/>
          <w:marTop w:val="0"/>
          <w:marBottom w:val="0"/>
          <w:divBdr>
            <w:top w:val="none" w:sz="0" w:space="0" w:color="auto"/>
            <w:left w:val="none" w:sz="0" w:space="0" w:color="auto"/>
            <w:bottom w:val="none" w:sz="0" w:space="0" w:color="auto"/>
            <w:right w:val="none" w:sz="0" w:space="0" w:color="auto"/>
          </w:divBdr>
          <w:divsChild>
            <w:div w:id="2068338280">
              <w:marLeft w:val="0"/>
              <w:marRight w:val="0"/>
              <w:marTop w:val="0"/>
              <w:marBottom w:val="0"/>
              <w:divBdr>
                <w:top w:val="none" w:sz="0" w:space="0" w:color="auto"/>
                <w:left w:val="none" w:sz="0" w:space="0" w:color="auto"/>
                <w:bottom w:val="none" w:sz="0" w:space="0" w:color="auto"/>
                <w:right w:val="none" w:sz="0" w:space="0" w:color="auto"/>
              </w:divBdr>
              <w:divsChild>
                <w:div w:id="11286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6941">
      <w:bodyDiv w:val="1"/>
      <w:marLeft w:val="0"/>
      <w:marRight w:val="0"/>
      <w:marTop w:val="0"/>
      <w:marBottom w:val="0"/>
      <w:divBdr>
        <w:top w:val="none" w:sz="0" w:space="0" w:color="auto"/>
        <w:left w:val="none" w:sz="0" w:space="0" w:color="auto"/>
        <w:bottom w:val="none" w:sz="0" w:space="0" w:color="auto"/>
        <w:right w:val="none" w:sz="0" w:space="0" w:color="auto"/>
      </w:divBdr>
    </w:div>
    <w:div w:id="645083760">
      <w:bodyDiv w:val="1"/>
      <w:marLeft w:val="0"/>
      <w:marRight w:val="0"/>
      <w:marTop w:val="0"/>
      <w:marBottom w:val="0"/>
      <w:divBdr>
        <w:top w:val="none" w:sz="0" w:space="0" w:color="auto"/>
        <w:left w:val="none" w:sz="0" w:space="0" w:color="auto"/>
        <w:bottom w:val="none" w:sz="0" w:space="0" w:color="auto"/>
        <w:right w:val="none" w:sz="0" w:space="0" w:color="auto"/>
      </w:divBdr>
      <w:divsChild>
        <w:div w:id="2006856975">
          <w:marLeft w:val="0"/>
          <w:marRight w:val="0"/>
          <w:marTop w:val="0"/>
          <w:marBottom w:val="0"/>
          <w:divBdr>
            <w:top w:val="none" w:sz="0" w:space="0" w:color="auto"/>
            <w:left w:val="none" w:sz="0" w:space="0" w:color="auto"/>
            <w:bottom w:val="none" w:sz="0" w:space="0" w:color="auto"/>
            <w:right w:val="none" w:sz="0" w:space="0" w:color="auto"/>
          </w:divBdr>
          <w:divsChild>
            <w:div w:id="1366441005">
              <w:marLeft w:val="0"/>
              <w:marRight w:val="0"/>
              <w:marTop w:val="0"/>
              <w:marBottom w:val="0"/>
              <w:divBdr>
                <w:top w:val="none" w:sz="0" w:space="0" w:color="auto"/>
                <w:left w:val="none" w:sz="0" w:space="0" w:color="auto"/>
                <w:bottom w:val="none" w:sz="0" w:space="0" w:color="auto"/>
                <w:right w:val="none" w:sz="0" w:space="0" w:color="auto"/>
              </w:divBdr>
              <w:divsChild>
                <w:div w:id="679623436">
                  <w:marLeft w:val="0"/>
                  <w:marRight w:val="0"/>
                  <w:marTop w:val="0"/>
                  <w:marBottom w:val="0"/>
                  <w:divBdr>
                    <w:top w:val="none" w:sz="0" w:space="0" w:color="auto"/>
                    <w:left w:val="none" w:sz="0" w:space="0" w:color="auto"/>
                    <w:bottom w:val="none" w:sz="0" w:space="0" w:color="auto"/>
                    <w:right w:val="none" w:sz="0" w:space="0" w:color="auto"/>
                  </w:divBdr>
                </w:div>
              </w:divsChild>
            </w:div>
            <w:div w:id="244534052">
              <w:marLeft w:val="0"/>
              <w:marRight w:val="0"/>
              <w:marTop w:val="0"/>
              <w:marBottom w:val="0"/>
              <w:divBdr>
                <w:top w:val="none" w:sz="0" w:space="0" w:color="auto"/>
                <w:left w:val="none" w:sz="0" w:space="0" w:color="auto"/>
                <w:bottom w:val="none" w:sz="0" w:space="0" w:color="auto"/>
                <w:right w:val="none" w:sz="0" w:space="0" w:color="auto"/>
              </w:divBdr>
              <w:divsChild>
                <w:div w:id="810094006">
                  <w:marLeft w:val="0"/>
                  <w:marRight w:val="0"/>
                  <w:marTop w:val="0"/>
                  <w:marBottom w:val="0"/>
                  <w:divBdr>
                    <w:top w:val="none" w:sz="0" w:space="0" w:color="auto"/>
                    <w:left w:val="none" w:sz="0" w:space="0" w:color="auto"/>
                    <w:bottom w:val="none" w:sz="0" w:space="0" w:color="auto"/>
                    <w:right w:val="none" w:sz="0" w:space="0" w:color="auto"/>
                  </w:divBdr>
                </w:div>
              </w:divsChild>
            </w:div>
            <w:div w:id="258225028">
              <w:marLeft w:val="0"/>
              <w:marRight w:val="0"/>
              <w:marTop w:val="0"/>
              <w:marBottom w:val="0"/>
              <w:divBdr>
                <w:top w:val="none" w:sz="0" w:space="0" w:color="auto"/>
                <w:left w:val="none" w:sz="0" w:space="0" w:color="auto"/>
                <w:bottom w:val="none" w:sz="0" w:space="0" w:color="auto"/>
                <w:right w:val="none" w:sz="0" w:space="0" w:color="auto"/>
              </w:divBdr>
              <w:divsChild>
                <w:div w:id="1397704081">
                  <w:marLeft w:val="0"/>
                  <w:marRight w:val="0"/>
                  <w:marTop w:val="0"/>
                  <w:marBottom w:val="0"/>
                  <w:divBdr>
                    <w:top w:val="none" w:sz="0" w:space="0" w:color="auto"/>
                    <w:left w:val="none" w:sz="0" w:space="0" w:color="auto"/>
                    <w:bottom w:val="none" w:sz="0" w:space="0" w:color="auto"/>
                    <w:right w:val="none" w:sz="0" w:space="0" w:color="auto"/>
                  </w:divBdr>
                </w:div>
                <w:div w:id="1629966982">
                  <w:marLeft w:val="0"/>
                  <w:marRight w:val="0"/>
                  <w:marTop w:val="0"/>
                  <w:marBottom w:val="0"/>
                  <w:divBdr>
                    <w:top w:val="none" w:sz="0" w:space="0" w:color="auto"/>
                    <w:left w:val="none" w:sz="0" w:space="0" w:color="auto"/>
                    <w:bottom w:val="none" w:sz="0" w:space="0" w:color="auto"/>
                    <w:right w:val="none" w:sz="0" w:space="0" w:color="auto"/>
                  </w:divBdr>
                </w:div>
              </w:divsChild>
            </w:div>
            <w:div w:id="1642541207">
              <w:marLeft w:val="0"/>
              <w:marRight w:val="0"/>
              <w:marTop w:val="0"/>
              <w:marBottom w:val="0"/>
              <w:divBdr>
                <w:top w:val="none" w:sz="0" w:space="0" w:color="auto"/>
                <w:left w:val="none" w:sz="0" w:space="0" w:color="auto"/>
                <w:bottom w:val="none" w:sz="0" w:space="0" w:color="auto"/>
                <w:right w:val="none" w:sz="0" w:space="0" w:color="auto"/>
              </w:divBdr>
              <w:divsChild>
                <w:div w:id="2015258497">
                  <w:marLeft w:val="0"/>
                  <w:marRight w:val="0"/>
                  <w:marTop w:val="0"/>
                  <w:marBottom w:val="0"/>
                  <w:divBdr>
                    <w:top w:val="none" w:sz="0" w:space="0" w:color="auto"/>
                    <w:left w:val="none" w:sz="0" w:space="0" w:color="auto"/>
                    <w:bottom w:val="none" w:sz="0" w:space="0" w:color="auto"/>
                    <w:right w:val="none" w:sz="0" w:space="0" w:color="auto"/>
                  </w:divBdr>
                </w:div>
              </w:divsChild>
            </w:div>
            <w:div w:id="658654389">
              <w:marLeft w:val="0"/>
              <w:marRight w:val="0"/>
              <w:marTop w:val="0"/>
              <w:marBottom w:val="0"/>
              <w:divBdr>
                <w:top w:val="none" w:sz="0" w:space="0" w:color="auto"/>
                <w:left w:val="none" w:sz="0" w:space="0" w:color="auto"/>
                <w:bottom w:val="none" w:sz="0" w:space="0" w:color="auto"/>
                <w:right w:val="none" w:sz="0" w:space="0" w:color="auto"/>
              </w:divBdr>
              <w:divsChild>
                <w:div w:id="5241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888">
      <w:bodyDiv w:val="1"/>
      <w:marLeft w:val="0"/>
      <w:marRight w:val="0"/>
      <w:marTop w:val="0"/>
      <w:marBottom w:val="0"/>
      <w:divBdr>
        <w:top w:val="none" w:sz="0" w:space="0" w:color="auto"/>
        <w:left w:val="none" w:sz="0" w:space="0" w:color="auto"/>
        <w:bottom w:val="none" w:sz="0" w:space="0" w:color="auto"/>
        <w:right w:val="none" w:sz="0" w:space="0" w:color="auto"/>
      </w:divBdr>
    </w:div>
    <w:div w:id="663583821">
      <w:bodyDiv w:val="1"/>
      <w:marLeft w:val="0"/>
      <w:marRight w:val="0"/>
      <w:marTop w:val="0"/>
      <w:marBottom w:val="0"/>
      <w:divBdr>
        <w:top w:val="none" w:sz="0" w:space="0" w:color="auto"/>
        <w:left w:val="none" w:sz="0" w:space="0" w:color="auto"/>
        <w:bottom w:val="none" w:sz="0" w:space="0" w:color="auto"/>
        <w:right w:val="none" w:sz="0" w:space="0" w:color="auto"/>
      </w:divBdr>
    </w:div>
    <w:div w:id="693456885">
      <w:bodyDiv w:val="1"/>
      <w:marLeft w:val="0"/>
      <w:marRight w:val="0"/>
      <w:marTop w:val="0"/>
      <w:marBottom w:val="0"/>
      <w:divBdr>
        <w:top w:val="none" w:sz="0" w:space="0" w:color="auto"/>
        <w:left w:val="none" w:sz="0" w:space="0" w:color="auto"/>
        <w:bottom w:val="none" w:sz="0" w:space="0" w:color="auto"/>
        <w:right w:val="none" w:sz="0" w:space="0" w:color="auto"/>
      </w:divBdr>
    </w:div>
    <w:div w:id="719666296">
      <w:bodyDiv w:val="1"/>
      <w:marLeft w:val="0"/>
      <w:marRight w:val="0"/>
      <w:marTop w:val="0"/>
      <w:marBottom w:val="0"/>
      <w:divBdr>
        <w:top w:val="none" w:sz="0" w:space="0" w:color="auto"/>
        <w:left w:val="none" w:sz="0" w:space="0" w:color="auto"/>
        <w:bottom w:val="none" w:sz="0" w:space="0" w:color="auto"/>
        <w:right w:val="none" w:sz="0" w:space="0" w:color="auto"/>
      </w:divBdr>
    </w:div>
    <w:div w:id="743600478">
      <w:bodyDiv w:val="1"/>
      <w:marLeft w:val="0"/>
      <w:marRight w:val="0"/>
      <w:marTop w:val="0"/>
      <w:marBottom w:val="0"/>
      <w:divBdr>
        <w:top w:val="none" w:sz="0" w:space="0" w:color="auto"/>
        <w:left w:val="none" w:sz="0" w:space="0" w:color="auto"/>
        <w:bottom w:val="none" w:sz="0" w:space="0" w:color="auto"/>
        <w:right w:val="none" w:sz="0" w:space="0" w:color="auto"/>
      </w:divBdr>
    </w:div>
    <w:div w:id="762993426">
      <w:bodyDiv w:val="1"/>
      <w:marLeft w:val="0"/>
      <w:marRight w:val="0"/>
      <w:marTop w:val="0"/>
      <w:marBottom w:val="0"/>
      <w:divBdr>
        <w:top w:val="none" w:sz="0" w:space="0" w:color="auto"/>
        <w:left w:val="none" w:sz="0" w:space="0" w:color="auto"/>
        <w:bottom w:val="none" w:sz="0" w:space="0" w:color="auto"/>
        <w:right w:val="none" w:sz="0" w:space="0" w:color="auto"/>
      </w:divBdr>
    </w:div>
    <w:div w:id="785850832">
      <w:bodyDiv w:val="1"/>
      <w:marLeft w:val="0"/>
      <w:marRight w:val="0"/>
      <w:marTop w:val="0"/>
      <w:marBottom w:val="0"/>
      <w:divBdr>
        <w:top w:val="none" w:sz="0" w:space="0" w:color="auto"/>
        <w:left w:val="none" w:sz="0" w:space="0" w:color="auto"/>
        <w:bottom w:val="none" w:sz="0" w:space="0" w:color="auto"/>
        <w:right w:val="none" w:sz="0" w:space="0" w:color="auto"/>
      </w:divBdr>
      <w:divsChild>
        <w:div w:id="1646008970">
          <w:marLeft w:val="0"/>
          <w:marRight w:val="0"/>
          <w:marTop w:val="0"/>
          <w:marBottom w:val="0"/>
          <w:divBdr>
            <w:top w:val="none" w:sz="0" w:space="0" w:color="auto"/>
            <w:left w:val="none" w:sz="0" w:space="0" w:color="auto"/>
            <w:bottom w:val="none" w:sz="0" w:space="0" w:color="auto"/>
            <w:right w:val="none" w:sz="0" w:space="0" w:color="auto"/>
          </w:divBdr>
          <w:divsChild>
            <w:div w:id="1627394158">
              <w:marLeft w:val="0"/>
              <w:marRight w:val="0"/>
              <w:marTop w:val="0"/>
              <w:marBottom w:val="0"/>
              <w:divBdr>
                <w:top w:val="none" w:sz="0" w:space="0" w:color="auto"/>
                <w:left w:val="none" w:sz="0" w:space="0" w:color="auto"/>
                <w:bottom w:val="none" w:sz="0" w:space="0" w:color="auto"/>
                <w:right w:val="none" w:sz="0" w:space="0" w:color="auto"/>
              </w:divBdr>
              <w:divsChild>
                <w:div w:id="1675034863">
                  <w:marLeft w:val="0"/>
                  <w:marRight w:val="0"/>
                  <w:marTop w:val="0"/>
                  <w:marBottom w:val="0"/>
                  <w:divBdr>
                    <w:top w:val="none" w:sz="0" w:space="0" w:color="auto"/>
                    <w:left w:val="none" w:sz="0" w:space="0" w:color="auto"/>
                    <w:bottom w:val="none" w:sz="0" w:space="0" w:color="auto"/>
                    <w:right w:val="none" w:sz="0" w:space="0" w:color="auto"/>
                  </w:divBdr>
                  <w:divsChild>
                    <w:div w:id="47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9641">
      <w:bodyDiv w:val="1"/>
      <w:marLeft w:val="0"/>
      <w:marRight w:val="0"/>
      <w:marTop w:val="0"/>
      <w:marBottom w:val="0"/>
      <w:divBdr>
        <w:top w:val="none" w:sz="0" w:space="0" w:color="auto"/>
        <w:left w:val="none" w:sz="0" w:space="0" w:color="auto"/>
        <w:bottom w:val="none" w:sz="0" w:space="0" w:color="auto"/>
        <w:right w:val="none" w:sz="0" w:space="0" w:color="auto"/>
      </w:divBdr>
    </w:div>
    <w:div w:id="814879981">
      <w:bodyDiv w:val="1"/>
      <w:marLeft w:val="0"/>
      <w:marRight w:val="0"/>
      <w:marTop w:val="0"/>
      <w:marBottom w:val="0"/>
      <w:divBdr>
        <w:top w:val="none" w:sz="0" w:space="0" w:color="auto"/>
        <w:left w:val="none" w:sz="0" w:space="0" w:color="auto"/>
        <w:bottom w:val="none" w:sz="0" w:space="0" w:color="auto"/>
        <w:right w:val="none" w:sz="0" w:space="0" w:color="auto"/>
      </w:divBdr>
    </w:div>
    <w:div w:id="841699136">
      <w:bodyDiv w:val="1"/>
      <w:marLeft w:val="0"/>
      <w:marRight w:val="0"/>
      <w:marTop w:val="0"/>
      <w:marBottom w:val="0"/>
      <w:divBdr>
        <w:top w:val="none" w:sz="0" w:space="0" w:color="auto"/>
        <w:left w:val="none" w:sz="0" w:space="0" w:color="auto"/>
        <w:bottom w:val="none" w:sz="0" w:space="0" w:color="auto"/>
        <w:right w:val="none" w:sz="0" w:space="0" w:color="auto"/>
      </w:divBdr>
      <w:divsChild>
        <w:div w:id="1303580531">
          <w:marLeft w:val="0"/>
          <w:marRight w:val="0"/>
          <w:marTop w:val="0"/>
          <w:marBottom w:val="0"/>
          <w:divBdr>
            <w:top w:val="none" w:sz="0" w:space="0" w:color="auto"/>
            <w:left w:val="none" w:sz="0" w:space="0" w:color="auto"/>
            <w:bottom w:val="none" w:sz="0" w:space="0" w:color="auto"/>
            <w:right w:val="none" w:sz="0" w:space="0" w:color="auto"/>
          </w:divBdr>
          <w:divsChild>
            <w:div w:id="1595163351">
              <w:marLeft w:val="0"/>
              <w:marRight w:val="0"/>
              <w:marTop w:val="0"/>
              <w:marBottom w:val="0"/>
              <w:divBdr>
                <w:top w:val="none" w:sz="0" w:space="0" w:color="auto"/>
                <w:left w:val="none" w:sz="0" w:space="0" w:color="auto"/>
                <w:bottom w:val="none" w:sz="0" w:space="0" w:color="auto"/>
                <w:right w:val="none" w:sz="0" w:space="0" w:color="auto"/>
              </w:divBdr>
              <w:divsChild>
                <w:div w:id="3843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1786">
      <w:bodyDiv w:val="1"/>
      <w:marLeft w:val="0"/>
      <w:marRight w:val="0"/>
      <w:marTop w:val="0"/>
      <w:marBottom w:val="0"/>
      <w:divBdr>
        <w:top w:val="none" w:sz="0" w:space="0" w:color="auto"/>
        <w:left w:val="none" w:sz="0" w:space="0" w:color="auto"/>
        <w:bottom w:val="none" w:sz="0" w:space="0" w:color="auto"/>
        <w:right w:val="none" w:sz="0" w:space="0" w:color="auto"/>
      </w:divBdr>
    </w:div>
    <w:div w:id="844593200">
      <w:bodyDiv w:val="1"/>
      <w:marLeft w:val="0"/>
      <w:marRight w:val="0"/>
      <w:marTop w:val="0"/>
      <w:marBottom w:val="0"/>
      <w:divBdr>
        <w:top w:val="none" w:sz="0" w:space="0" w:color="auto"/>
        <w:left w:val="none" w:sz="0" w:space="0" w:color="auto"/>
        <w:bottom w:val="none" w:sz="0" w:space="0" w:color="auto"/>
        <w:right w:val="none" w:sz="0" w:space="0" w:color="auto"/>
      </w:divBdr>
    </w:div>
    <w:div w:id="854076094">
      <w:bodyDiv w:val="1"/>
      <w:marLeft w:val="0"/>
      <w:marRight w:val="0"/>
      <w:marTop w:val="0"/>
      <w:marBottom w:val="0"/>
      <w:divBdr>
        <w:top w:val="none" w:sz="0" w:space="0" w:color="auto"/>
        <w:left w:val="none" w:sz="0" w:space="0" w:color="auto"/>
        <w:bottom w:val="none" w:sz="0" w:space="0" w:color="auto"/>
        <w:right w:val="none" w:sz="0" w:space="0" w:color="auto"/>
      </w:divBdr>
      <w:divsChild>
        <w:div w:id="1447120132">
          <w:marLeft w:val="0"/>
          <w:marRight w:val="0"/>
          <w:marTop w:val="0"/>
          <w:marBottom w:val="0"/>
          <w:divBdr>
            <w:top w:val="none" w:sz="0" w:space="0" w:color="auto"/>
            <w:left w:val="none" w:sz="0" w:space="0" w:color="auto"/>
            <w:bottom w:val="none" w:sz="0" w:space="0" w:color="auto"/>
            <w:right w:val="none" w:sz="0" w:space="0" w:color="auto"/>
          </w:divBdr>
          <w:divsChild>
            <w:div w:id="1683585181">
              <w:marLeft w:val="0"/>
              <w:marRight w:val="0"/>
              <w:marTop w:val="0"/>
              <w:marBottom w:val="0"/>
              <w:divBdr>
                <w:top w:val="none" w:sz="0" w:space="0" w:color="auto"/>
                <w:left w:val="none" w:sz="0" w:space="0" w:color="auto"/>
                <w:bottom w:val="none" w:sz="0" w:space="0" w:color="auto"/>
                <w:right w:val="none" w:sz="0" w:space="0" w:color="auto"/>
              </w:divBdr>
              <w:divsChild>
                <w:div w:id="841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8788">
      <w:bodyDiv w:val="1"/>
      <w:marLeft w:val="0"/>
      <w:marRight w:val="0"/>
      <w:marTop w:val="0"/>
      <w:marBottom w:val="0"/>
      <w:divBdr>
        <w:top w:val="none" w:sz="0" w:space="0" w:color="auto"/>
        <w:left w:val="none" w:sz="0" w:space="0" w:color="auto"/>
        <w:bottom w:val="none" w:sz="0" w:space="0" w:color="auto"/>
        <w:right w:val="none" w:sz="0" w:space="0" w:color="auto"/>
      </w:divBdr>
    </w:div>
    <w:div w:id="879824268">
      <w:bodyDiv w:val="1"/>
      <w:marLeft w:val="0"/>
      <w:marRight w:val="0"/>
      <w:marTop w:val="0"/>
      <w:marBottom w:val="0"/>
      <w:divBdr>
        <w:top w:val="none" w:sz="0" w:space="0" w:color="auto"/>
        <w:left w:val="none" w:sz="0" w:space="0" w:color="auto"/>
        <w:bottom w:val="none" w:sz="0" w:space="0" w:color="auto"/>
        <w:right w:val="none" w:sz="0" w:space="0" w:color="auto"/>
      </w:divBdr>
    </w:div>
    <w:div w:id="880634454">
      <w:bodyDiv w:val="1"/>
      <w:marLeft w:val="0"/>
      <w:marRight w:val="0"/>
      <w:marTop w:val="0"/>
      <w:marBottom w:val="0"/>
      <w:divBdr>
        <w:top w:val="none" w:sz="0" w:space="0" w:color="auto"/>
        <w:left w:val="none" w:sz="0" w:space="0" w:color="auto"/>
        <w:bottom w:val="none" w:sz="0" w:space="0" w:color="auto"/>
        <w:right w:val="none" w:sz="0" w:space="0" w:color="auto"/>
      </w:divBdr>
      <w:divsChild>
        <w:div w:id="312872669">
          <w:marLeft w:val="0"/>
          <w:marRight w:val="0"/>
          <w:marTop w:val="0"/>
          <w:marBottom w:val="0"/>
          <w:divBdr>
            <w:top w:val="none" w:sz="0" w:space="0" w:color="auto"/>
            <w:left w:val="none" w:sz="0" w:space="0" w:color="auto"/>
            <w:bottom w:val="none" w:sz="0" w:space="0" w:color="auto"/>
            <w:right w:val="none" w:sz="0" w:space="0" w:color="auto"/>
          </w:divBdr>
          <w:divsChild>
            <w:div w:id="1621256700">
              <w:marLeft w:val="0"/>
              <w:marRight w:val="0"/>
              <w:marTop w:val="0"/>
              <w:marBottom w:val="0"/>
              <w:divBdr>
                <w:top w:val="none" w:sz="0" w:space="0" w:color="auto"/>
                <w:left w:val="none" w:sz="0" w:space="0" w:color="auto"/>
                <w:bottom w:val="none" w:sz="0" w:space="0" w:color="auto"/>
                <w:right w:val="none" w:sz="0" w:space="0" w:color="auto"/>
              </w:divBdr>
              <w:divsChild>
                <w:div w:id="1534004437">
                  <w:marLeft w:val="0"/>
                  <w:marRight w:val="0"/>
                  <w:marTop w:val="0"/>
                  <w:marBottom w:val="0"/>
                  <w:divBdr>
                    <w:top w:val="none" w:sz="0" w:space="0" w:color="auto"/>
                    <w:left w:val="none" w:sz="0" w:space="0" w:color="auto"/>
                    <w:bottom w:val="none" w:sz="0" w:space="0" w:color="auto"/>
                    <w:right w:val="none" w:sz="0" w:space="0" w:color="auto"/>
                  </w:divBdr>
                  <w:divsChild>
                    <w:div w:id="969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7936">
      <w:bodyDiv w:val="1"/>
      <w:marLeft w:val="0"/>
      <w:marRight w:val="0"/>
      <w:marTop w:val="0"/>
      <w:marBottom w:val="0"/>
      <w:divBdr>
        <w:top w:val="none" w:sz="0" w:space="0" w:color="auto"/>
        <w:left w:val="none" w:sz="0" w:space="0" w:color="auto"/>
        <w:bottom w:val="none" w:sz="0" w:space="0" w:color="auto"/>
        <w:right w:val="none" w:sz="0" w:space="0" w:color="auto"/>
      </w:divBdr>
    </w:div>
    <w:div w:id="897713452">
      <w:bodyDiv w:val="1"/>
      <w:marLeft w:val="0"/>
      <w:marRight w:val="0"/>
      <w:marTop w:val="0"/>
      <w:marBottom w:val="0"/>
      <w:divBdr>
        <w:top w:val="none" w:sz="0" w:space="0" w:color="auto"/>
        <w:left w:val="none" w:sz="0" w:space="0" w:color="auto"/>
        <w:bottom w:val="none" w:sz="0" w:space="0" w:color="auto"/>
        <w:right w:val="none" w:sz="0" w:space="0" w:color="auto"/>
      </w:divBdr>
      <w:divsChild>
        <w:div w:id="1586765601">
          <w:marLeft w:val="0"/>
          <w:marRight w:val="0"/>
          <w:marTop w:val="0"/>
          <w:marBottom w:val="0"/>
          <w:divBdr>
            <w:top w:val="none" w:sz="0" w:space="0" w:color="auto"/>
            <w:left w:val="none" w:sz="0" w:space="0" w:color="auto"/>
            <w:bottom w:val="none" w:sz="0" w:space="0" w:color="auto"/>
            <w:right w:val="none" w:sz="0" w:space="0" w:color="auto"/>
          </w:divBdr>
          <w:divsChild>
            <w:div w:id="1538009380">
              <w:marLeft w:val="0"/>
              <w:marRight w:val="0"/>
              <w:marTop w:val="0"/>
              <w:marBottom w:val="0"/>
              <w:divBdr>
                <w:top w:val="none" w:sz="0" w:space="0" w:color="auto"/>
                <w:left w:val="none" w:sz="0" w:space="0" w:color="auto"/>
                <w:bottom w:val="none" w:sz="0" w:space="0" w:color="auto"/>
                <w:right w:val="none" w:sz="0" w:space="0" w:color="auto"/>
              </w:divBdr>
              <w:divsChild>
                <w:div w:id="21392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7757">
      <w:bodyDiv w:val="1"/>
      <w:marLeft w:val="0"/>
      <w:marRight w:val="0"/>
      <w:marTop w:val="0"/>
      <w:marBottom w:val="0"/>
      <w:divBdr>
        <w:top w:val="none" w:sz="0" w:space="0" w:color="auto"/>
        <w:left w:val="none" w:sz="0" w:space="0" w:color="auto"/>
        <w:bottom w:val="none" w:sz="0" w:space="0" w:color="auto"/>
        <w:right w:val="none" w:sz="0" w:space="0" w:color="auto"/>
      </w:divBdr>
      <w:divsChild>
        <w:div w:id="794444296">
          <w:marLeft w:val="0"/>
          <w:marRight w:val="0"/>
          <w:marTop w:val="0"/>
          <w:marBottom w:val="0"/>
          <w:divBdr>
            <w:top w:val="none" w:sz="0" w:space="0" w:color="auto"/>
            <w:left w:val="none" w:sz="0" w:space="0" w:color="auto"/>
            <w:bottom w:val="none" w:sz="0" w:space="0" w:color="auto"/>
            <w:right w:val="none" w:sz="0" w:space="0" w:color="auto"/>
          </w:divBdr>
          <w:divsChild>
            <w:div w:id="68120855">
              <w:marLeft w:val="0"/>
              <w:marRight w:val="0"/>
              <w:marTop w:val="0"/>
              <w:marBottom w:val="0"/>
              <w:divBdr>
                <w:top w:val="none" w:sz="0" w:space="0" w:color="auto"/>
                <w:left w:val="none" w:sz="0" w:space="0" w:color="auto"/>
                <w:bottom w:val="none" w:sz="0" w:space="0" w:color="auto"/>
                <w:right w:val="none" w:sz="0" w:space="0" w:color="auto"/>
              </w:divBdr>
              <w:divsChild>
                <w:div w:id="1488786670">
                  <w:marLeft w:val="0"/>
                  <w:marRight w:val="0"/>
                  <w:marTop w:val="0"/>
                  <w:marBottom w:val="0"/>
                  <w:divBdr>
                    <w:top w:val="none" w:sz="0" w:space="0" w:color="auto"/>
                    <w:left w:val="none" w:sz="0" w:space="0" w:color="auto"/>
                    <w:bottom w:val="none" w:sz="0" w:space="0" w:color="auto"/>
                    <w:right w:val="none" w:sz="0" w:space="0" w:color="auto"/>
                  </w:divBdr>
                  <w:divsChild>
                    <w:div w:id="1145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58012">
      <w:bodyDiv w:val="1"/>
      <w:marLeft w:val="0"/>
      <w:marRight w:val="0"/>
      <w:marTop w:val="0"/>
      <w:marBottom w:val="0"/>
      <w:divBdr>
        <w:top w:val="none" w:sz="0" w:space="0" w:color="auto"/>
        <w:left w:val="none" w:sz="0" w:space="0" w:color="auto"/>
        <w:bottom w:val="none" w:sz="0" w:space="0" w:color="auto"/>
        <w:right w:val="none" w:sz="0" w:space="0" w:color="auto"/>
      </w:divBdr>
      <w:divsChild>
        <w:div w:id="328555654">
          <w:marLeft w:val="0"/>
          <w:marRight w:val="0"/>
          <w:marTop w:val="0"/>
          <w:marBottom w:val="0"/>
          <w:divBdr>
            <w:top w:val="none" w:sz="0" w:space="0" w:color="auto"/>
            <w:left w:val="none" w:sz="0" w:space="0" w:color="auto"/>
            <w:bottom w:val="none" w:sz="0" w:space="0" w:color="auto"/>
            <w:right w:val="none" w:sz="0" w:space="0" w:color="auto"/>
          </w:divBdr>
          <w:divsChild>
            <w:div w:id="229076790">
              <w:marLeft w:val="0"/>
              <w:marRight w:val="0"/>
              <w:marTop w:val="0"/>
              <w:marBottom w:val="0"/>
              <w:divBdr>
                <w:top w:val="none" w:sz="0" w:space="0" w:color="auto"/>
                <w:left w:val="none" w:sz="0" w:space="0" w:color="auto"/>
                <w:bottom w:val="none" w:sz="0" w:space="0" w:color="auto"/>
                <w:right w:val="none" w:sz="0" w:space="0" w:color="auto"/>
              </w:divBdr>
              <w:divsChild>
                <w:div w:id="1182549534">
                  <w:marLeft w:val="0"/>
                  <w:marRight w:val="0"/>
                  <w:marTop w:val="0"/>
                  <w:marBottom w:val="0"/>
                  <w:divBdr>
                    <w:top w:val="none" w:sz="0" w:space="0" w:color="auto"/>
                    <w:left w:val="none" w:sz="0" w:space="0" w:color="auto"/>
                    <w:bottom w:val="none" w:sz="0" w:space="0" w:color="auto"/>
                    <w:right w:val="none" w:sz="0" w:space="0" w:color="auto"/>
                  </w:divBdr>
                  <w:divsChild>
                    <w:div w:id="21140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1437">
      <w:bodyDiv w:val="1"/>
      <w:marLeft w:val="0"/>
      <w:marRight w:val="0"/>
      <w:marTop w:val="0"/>
      <w:marBottom w:val="0"/>
      <w:divBdr>
        <w:top w:val="none" w:sz="0" w:space="0" w:color="auto"/>
        <w:left w:val="none" w:sz="0" w:space="0" w:color="auto"/>
        <w:bottom w:val="none" w:sz="0" w:space="0" w:color="auto"/>
        <w:right w:val="none" w:sz="0" w:space="0" w:color="auto"/>
      </w:divBdr>
    </w:div>
    <w:div w:id="965816262">
      <w:bodyDiv w:val="1"/>
      <w:marLeft w:val="0"/>
      <w:marRight w:val="0"/>
      <w:marTop w:val="0"/>
      <w:marBottom w:val="0"/>
      <w:divBdr>
        <w:top w:val="none" w:sz="0" w:space="0" w:color="auto"/>
        <w:left w:val="none" w:sz="0" w:space="0" w:color="auto"/>
        <w:bottom w:val="none" w:sz="0" w:space="0" w:color="auto"/>
        <w:right w:val="none" w:sz="0" w:space="0" w:color="auto"/>
      </w:divBdr>
    </w:div>
    <w:div w:id="99314154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2632656">
      <w:bodyDiv w:val="1"/>
      <w:marLeft w:val="0"/>
      <w:marRight w:val="0"/>
      <w:marTop w:val="0"/>
      <w:marBottom w:val="0"/>
      <w:divBdr>
        <w:top w:val="none" w:sz="0" w:space="0" w:color="auto"/>
        <w:left w:val="none" w:sz="0" w:space="0" w:color="auto"/>
        <w:bottom w:val="none" w:sz="0" w:space="0" w:color="auto"/>
        <w:right w:val="none" w:sz="0" w:space="0" w:color="auto"/>
      </w:divBdr>
      <w:divsChild>
        <w:div w:id="468783707">
          <w:marLeft w:val="0"/>
          <w:marRight w:val="0"/>
          <w:marTop w:val="0"/>
          <w:marBottom w:val="0"/>
          <w:divBdr>
            <w:top w:val="none" w:sz="0" w:space="0" w:color="auto"/>
            <w:left w:val="none" w:sz="0" w:space="0" w:color="auto"/>
            <w:bottom w:val="none" w:sz="0" w:space="0" w:color="auto"/>
            <w:right w:val="none" w:sz="0" w:space="0" w:color="auto"/>
          </w:divBdr>
          <w:divsChild>
            <w:div w:id="1802193118">
              <w:marLeft w:val="0"/>
              <w:marRight w:val="0"/>
              <w:marTop w:val="0"/>
              <w:marBottom w:val="0"/>
              <w:divBdr>
                <w:top w:val="none" w:sz="0" w:space="0" w:color="auto"/>
                <w:left w:val="none" w:sz="0" w:space="0" w:color="auto"/>
                <w:bottom w:val="none" w:sz="0" w:space="0" w:color="auto"/>
                <w:right w:val="none" w:sz="0" w:space="0" w:color="auto"/>
              </w:divBdr>
              <w:divsChild>
                <w:div w:id="14064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00562">
      <w:bodyDiv w:val="1"/>
      <w:marLeft w:val="0"/>
      <w:marRight w:val="0"/>
      <w:marTop w:val="0"/>
      <w:marBottom w:val="0"/>
      <w:divBdr>
        <w:top w:val="none" w:sz="0" w:space="0" w:color="auto"/>
        <w:left w:val="none" w:sz="0" w:space="0" w:color="auto"/>
        <w:bottom w:val="none" w:sz="0" w:space="0" w:color="auto"/>
        <w:right w:val="none" w:sz="0" w:space="0" w:color="auto"/>
      </w:divBdr>
    </w:div>
    <w:div w:id="1073354406">
      <w:bodyDiv w:val="1"/>
      <w:marLeft w:val="0"/>
      <w:marRight w:val="0"/>
      <w:marTop w:val="0"/>
      <w:marBottom w:val="0"/>
      <w:divBdr>
        <w:top w:val="none" w:sz="0" w:space="0" w:color="auto"/>
        <w:left w:val="none" w:sz="0" w:space="0" w:color="auto"/>
        <w:bottom w:val="none" w:sz="0" w:space="0" w:color="auto"/>
        <w:right w:val="none" w:sz="0" w:space="0" w:color="auto"/>
      </w:divBdr>
    </w:div>
    <w:div w:id="1088112241">
      <w:bodyDiv w:val="1"/>
      <w:marLeft w:val="0"/>
      <w:marRight w:val="0"/>
      <w:marTop w:val="0"/>
      <w:marBottom w:val="0"/>
      <w:divBdr>
        <w:top w:val="none" w:sz="0" w:space="0" w:color="auto"/>
        <w:left w:val="none" w:sz="0" w:space="0" w:color="auto"/>
        <w:bottom w:val="none" w:sz="0" w:space="0" w:color="auto"/>
        <w:right w:val="none" w:sz="0" w:space="0" w:color="auto"/>
      </w:divBdr>
    </w:div>
    <w:div w:id="1091925858">
      <w:bodyDiv w:val="1"/>
      <w:marLeft w:val="0"/>
      <w:marRight w:val="0"/>
      <w:marTop w:val="0"/>
      <w:marBottom w:val="0"/>
      <w:divBdr>
        <w:top w:val="none" w:sz="0" w:space="0" w:color="auto"/>
        <w:left w:val="none" w:sz="0" w:space="0" w:color="auto"/>
        <w:bottom w:val="none" w:sz="0" w:space="0" w:color="auto"/>
        <w:right w:val="none" w:sz="0" w:space="0" w:color="auto"/>
      </w:divBdr>
    </w:div>
    <w:div w:id="1094479480">
      <w:bodyDiv w:val="1"/>
      <w:marLeft w:val="0"/>
      <w:marRight w:val="0"/>
      <w:marTop w:val="0"/>
      <w:marBottom w:val="0"/>
      <w:divBdr>
        <w:top w:val="none" w:sz="0" w:space="0" w:color="auto"/>
        <w:left w:val="none" w:sz="0" w:space="0" w:color="auto"/>
        <w:bottom w:val="none" w:sz="0" w:space="0" w:color="auto"/>
        <w:right w:val="none" w:sz="0" w:space="0" w:color="auto"/>
      </w:divBdr>
    </w:div>
    <w:div w:id="1100250713">
      <w:bodyDiv w:val="1"/>
      <w:marLeft w:val="0"/>
      <w:marRight w:val="0"/>
      <w:marTop w:val="0"/>
      <w:marBottom w:val="0"/>
      <w:divBdr>
        <w:top w:val="none" w:sz="0" w:space="0" w:color="auto"/>
        <w:left w:val="none" w:sz="0" w:space="0" w:color="auto"/>
        <w:bottom w:val="none" w:sz="0" w:space="0" w:color="auto"/>
        <w:right w:val="none" w:sz="0" w:space="0" w:color="auto"/>
      </w:divBdr>
    </w:div>
    <w:div w:id="1101684276">
      <w:bodyDiv w:val="1"/>
      <w:marLeft w:val="0"/>
      <w:marRight w:val="0"/>
      <w:marTop w:val="0"/>
      <w:marBottom w:val="0"/>
      <w:divBdr>
        <w:top w:val="none" w:sz="0" w:space="0" w:color="auto"/>
        <w:left w:val="none" w:sz="0" w:space="0" w:color="auto"/>
        <w:bottom w:val="none" w:sz="0" w:space="0" w:color="auto"/>
        <w:right w:val="none" w:sz="0" w:space="0" w:color="auto"/>
      </w:divBdr>
    </w:div>
    <w:div w:id="1106775514">
      <w:bodyDiv w:val="1"/>
      <w:marLeft w:val="0"/>
      <w:marRight w:val="0"/>
      <w:marTop w:val="0"/>
      <w:marBottom w:val="0"/>
      <w:divBdr>
        <w:top w:val="none" w:sz="0" w:space="0" w:color="auto"/>
        <w:left w:val="none" w:sz="0" w:space="0" w:color="auto"/>
        <w:bottom w:val="none" w:sz="0" w:space="0" w:color="auto"/>
        <w:right w:val="none" w:sz="0" w:space="0" w:color="auto"/>
      </w:divBdr>
      <w:divsChild>
        <w:div w:id="553732920">
          <w:marLeft w:val="0"/>
          <w:marRight w:val="0"/>
          <w:marTop w:val="0"/>
          <w:marBottom w:val="0"/>
          <w:divBdr>
            <w:top w:val="none" w:sz="0" w:space="0" w:color="auto"/>
            <w:left w:val="none" w:sz="0" w:space="0" w:color="auto"/>
            <w:bottom w:val="none" w:sz="0" w:space="0" w:color="auto"/>
            <w:right w:val="none" w:sz="0" w:space="0" w:color="auto"/>
          </w:divBdr>
          <w:divsChild>
            <w:div w:id="99643237">
              <w:marLeft w:val="0"/>
              <w:marRight w:val="0"/>
              <w:marTop w:val="0"/>
              <w:marBottom w:val="0"/>
              <w:divBdr>
                <w:top w:val="none" w:sz="0" w:space="0" w:color="auto"/>
                <w:left w:val="none" w:sz="0" w:space="0" w:color="auto"/>
                <w:bottom w:val="none" w:sz="0" w:space="0" w:color="auto"/>
                <w:right w:val="none" w:sz="0" w:space="0" w:color="auto"/>
              </w:divBdr>
              <w:divsChild>
                <w:div w:id="1279213469">
                  <w:marLeft w:val="0"/>
                  <w:marRight w:val="0"/>
                  <w:marTop w:val="0"/>
                  <w:marBottom w:val="0"/>
                  <w:divBdr>
                    <w:top w:val="none" w:sz="0" w:space="0" w:color="auto"/>
                    <w:left w:val="none" w:sz="0" w:space="0" w:color="auto"/>
                    <w:bottom w:val="none" w:sz="0" w:space="0" w:color="auto"/>
                    <w:right w:val="none" w:sz="0" w:space="0" w:color="auto"/>
                  </w:divBdr>
                  <w:divsChild>
                    <w:div w:id="5393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547">
      <w:bodyDiv w:val="1"/>
      <w:marLeft w:val="0"/>
      <w:marRight w:val="0"/>
      <w:marTop w:val="0"/>
      <w:marBottom w:val="0"/>
      <w:divBdr>
        <w:top w:val="none" w:sz="0" w:space="0" w:color="auto"/>
        <w:left w:val="none" w:sz="0" w:space="0" w:color="auto"/>
        <w:bottom w:val="none" w:sz="0" w:space="0" w:color="auto"/>
        <w:right w:val="none" w:sz="0" w:space="0" w:color="auto"/>
      </w:divBdr>
    </w:div>
    <w:div w:id="1126507472">
      <w:bodyDiv w:val="1"/>
      <w:marLeft w:val="0"/>
      <w:marRight w:val="0"/>
      <w:marTop w:val="0"/>
      <w:marBottom w:val="0"/>
      <w:divBdr>
        <w:top w:val="none" w:sz="0" w:space="0" w:color="auto"/>
        <w:left w:val="none" w:sz="0" w:space="0" w:color="auto"/>
        <w:bottom w:val="none" w:sz="0" w:space="0" w:color="auto"/>
        <w:right w:val="none" w:sz="0" w:space="0" w:color="auto"/>
      </w:divBdr>
    </w:div>
    <w:div w:id="1150363988">
      <w:bodyDiv w:val="1"/>
      <w:marLeft w:val="0"/>
      <w:marRight w:val="0"/>
      <w:marTop w:val="0"/>
      <w:marBottom w:val="0"/>
      <w:divBdr>
        <w:top w:val="none" w:sz="0" w:space="0" w:color="auto"/>
        <w:left w:val="none" w:sz="0" w:space="0" w:color="auto"/>
        <w:bottom w:val="none" w:sz="0" w:space="0" w:color="auto"/>
        <w:right w:val="none" w:sz="0" w:space="0" w:color="auto"/>
      </w:divBdr>
    </w:div>
    <w:div w:id="1178619932">
      <w:bodyDiv w:val="1"/>
      <w:marLeft w:val="0"/>
      <w:marRight w:val="0"/>
      <w:marTop w:val="0"/>
      <w:marBottom w:val="0"/>
      <w:divBdr>
        <w:top w:val="none" w:sz="0" w:space="0" w:color="auto"/>
        <w:left w:val="none" w:sz="0" w:space="0" w:color="auto"/>
        <w:bottom w:val="none" w:sz="0" w:space="0" w:color="auto"/>
        <w:right w:val="none" w:sz="0" w:space="0" w:color="auto"/>
      </w:divBdr>
      <w:divsChild>
        <w:div w:id="1748653067">
          <w:marLeft w:val="0"/>
          <w:marRight w:val="0"/>
          <w:marTop w:val="0"/>
          <w:marBottom w:val="0"/>
          <w:divBdr>
            <w:top w:val="none" w:sz="0" w:space="0" w:color="auto"/>
            <w:left w:val="none" w:sz="0" w:space="0" w:color="auto"/>
            <w:bottom w:val="none" w:sz="0" w:space="0" w:color="auto"/>
            <w:right w:val="none" w:sz="0" w:space="0" w:color="auto"/>
          </w:divBdr>
          <w:divsChild>
            <w:div w:id="1647587788">
              <w:marLeft w:val="0"/>
              <w:marRight w:val="0"/>
              <w:marTop w:val="0"/>
              <w:marBottom w:val="0"/>
              <w:divBdr>
                <w:top w:val="none" w:sz="0" w:space="0" w:color="auto"/>
                <w:left w:val="none" w:sz="0" w:space="0" w:color="auto"/>
                <w:bottom w:val="none" w:sz="0" w:space="0" w:color="auto"/>
                <w:right w:val="none" w:sz="0" w:space="0" w:color="auto"/>
              </w:divBdr>
              <w:divsChild>
                <w:div w:id="272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3063">
      <w:bodyDiv w:val="1"/>
      <w:marLeft w:val="0"/>
      <w:marRight w:val="0"/>
      <w:marTop w:val="0"/>
      <w:marBottom w:val="0"/>
      <w:divBdr>
        <w:top w:val="none" w:sz="0" w:space="0" w:color="auto"/>
        <w:left w:val="none" w:sz="0" w:space="0" w:color="auto"/>
        <w:bottom w:val="none" w:sz="0" w:space="0" w:color="auto"/>
        <w:right w:val="none" w:sz="0" w:space="0" w:color="auto"/>
      </w:divBdr>
      <w:divsChild>
        <w:div w:id="948243392">
          <w:marLeft w:val="0"/>
          <w:marRight w:val="0"/>
          <w:marTop w:val="0"/>
          <w:marBottom w:val="0"/>
          <w:divBdr>
            <w:top w:val="none" w:sz="0" w:space="0" w:color="auto"/>
            <w:left w:val="none" w:sz="0" w:space="0" w:color="auto"/>
            <w:bottom w:val="none" w:sz="0" w:space="0" w:color="auto"/>
            <w:right w:val="none" w:sz="0" w:space="0" w:color="auto"/>
          </w:divBdr>
          <w:divsChild>
            <w:div w:id="1700661730">
              <w:marLeft w:val="0"/>
              <w:marRight w:val="0"/>
              <w:marTop w:val="0"/>
              <w:marBottom w:val="0"/>
              <w:divBdr>
                <w:top w:val="none" w:sz="0" w:space="0" w:color="auto"/>
                <w:left w:val="none" w:sz="0" w:space="0" w:color="auto"/>
                <w:bottom w:val="none" w:sz="0" w:space="0" w:color="auto"/>
                <w:right w:val="none" w:sz="0" w:space="0" w:color="auto"/>
              </w:divBdr>
              <w:divsChild>
                <w:div w:id="1392070517">
                  <w:marLeft w:val="0"/>
                  <w:marRight w:val="0"/>
                  <w:marTop w:val="0"/>
                  <w:marBottom w:val="0"/>
                  <w:divBdr>
                    <w:top w:val="none" w:sz="0" w:space="0" w:color="auto"/>
                    <w:left w:val="none" w:sz="0" w:space="0" w:color="auto"/>
                    <w:bottom w:val="none" w:sz="0" w:space="0" w:color="auto"/>
                    <w:right w:val="none" w:sz="0" w:space="0" w:color="auto"/>
                  </w:divBdr>
                  <w:divsChild>
                    <w:div w:id="276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8785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1891495">
      <w:bodyDiv w:val="1"/>
      <w:marLeft w:val="0"/>
      <w:marRight w:val="0"/>
      <w:marTop w:val="0"/>
      <w:marBottom w:val="0"/>
      <w:divBdr>
        <w:top w:val="none" w:sz="0" w:space="0" w:color="auto"/>
        <w:left w:val="none" w:sz="0" w:space="0" w:color="auto"/>
        <w:bottom w:val="none" w:sz="0" w:space="0" w:color="auto"/>
        <w:right w:val="none" w:sz="0" w:space="0" w:color="auto"/>
      </w:divBdr>
    </w:div>
    <w:div w:id="1234050441">
      <w:bodyDiv w:val="1"/>
      <w:marLeft w:val="0"/>
      <w:marRight w:val="0"/>
      <w:marTop w:val="0"/>
      <w:marBottom w:val="0"/>
      <w:divBdr>
        <w:top w:val="none" w:sz="0" w:space="0" w:color="auto"/>
        <w:left w:val="none" w:sz="0" w:space="0" w:color="auto"/>
        <w:bottom w:val="none" w:sz="0" w:space="0" w:color="auto"/>
        <w:right w:val="none" w:sz="0" w:space="0" w:color="auto"/>
      </w:divBdr>
    </w:div>
    <w:div w:id="1238858727">
      <w:bodyDiv w:val="1"/>
      <w:marLeft w:val="0"/>
      <w:marRight w:val="0"/>
      <w:marTop w:val="0"/>
      <w:marBottom w:val="0"/>
      <w:divBdr>
        <w:top w:val="none" w:sz="0" w:space="0" w:color="auto"/>
        <w:left w:val="none" w:sz="0" w:space="0" w:color="auto"/>
        <w:bottom w:val="none" w:sz="0" w:space="0" w:color="auto"/>
        <w:right w:val="none" w:sz="0" w:space="0" w:color="auto"/>
      </w:divBdr>
    </w:div>
    <w:div w:id="1241867078">
      <w:bodyDiv w:val="1"/>
      <w:marLeft w:val="0"/>
      <w:marRight w:val="0"/>
      <w:marTop w:val="0"/>
      <w:marBottom w:val="0"/>
      <w:divBdr>
        <w:top w:val="none" w:sz="0" w:space="0" w:color="auto"/>
        <w:left w:val="none" w:sz="0" w:space="0" w:color="auto"/>
        <w:bottom w:val="none" w:sz="0" w:space="0" w:color="auto"/>
        <w:right w:val="none" w:sz="0" w:space="0" w:color="auto"/>
      </w:divBdr>
    </w:div>
    <w:div w:id="1251544333">
      <w:bodyDiv w:val="1"/>
      <w:marLeft w:val="0"/>
      <w:marRight w:val="0"/>
      <w:marTop w:val="0"/>
      <w:marBottom w:val="0"/>
      <w:divBdr>
        <w:top w:val="none" w:sz="0" w:space="0" w:color="auto"/>
        <w:left w:val="none" w:sz="0" w:space="0" w:color="auto"/>
        <w:bottom w:val="none" w:sz="0" w:space="0" w:color="auto"/>
        <w:right w:val="none" w:sz="0" w:space="0" w:color="auto"/>
      </w:divBdr>
      <w:divsChild>
        <w:div w:id="851144450">
          <w:marLeft w:val="0"/>
          <w:marRight w:val="0"/>
          <w:marTop w:val="0"/>
          <w:marBottom w:val="0"/>
          <w:divBdr>
            <w:top w:val="none" w:sz="0" w:space="0" w:color="auto"/>
            <w:left w:val="none" w:sz="0" w:space="0" w:color="auto"/>
            <w:bottom w:val="none" w:sz="0" w:space="0" w:color="auto"/>
            <w:right w:val="none" w:sz="0" w:space="0" w:color="auto"/>
          </w:divBdr>
          <w:divsChild>
            <w:div w:id="550771001">
              <w:marLeft w:val="0"/>
              <w:marRight w:val="0"/>
              <w:marTop w:val="0"/>
              <w:marBottom w:val="0"/>
              <w:divBdr>
                <w:top w:val="none" w:sz="0" w:space="0" w:color="auto"/>
                <w:left w:val="none" w:sz="0" w:space="0" w:color="auto"/>
                <w:bottom w:val="none" w:sz="0" w:space="0" w:color="auto"/>
                <w:right w:val="none" w:sz="0" w:space="0" w:color="auto"/>
              </w:divBdr>
              <w:divsChild>
                <w:div w:id="1024401464">
                  <w:marLeft w:val="0"/>
                  <w:marRight w:val="0"/>
                  <w:marTop w:val="0"/>
                  <w:marBottom w:val="0"/>
                  <w:divBdr>
                    <w:top w:val="none" w:sz="0" w:space="0" w:color="auto"/>
                    <w:left w:val="none" w:sz="0" w:space="0" w:color="auto"/>
                    <w:bottom w:val="none" w:sz="0" w:space="0" w:color="auto"/>
                    <w:right w:val="none" w:sz="0" w:space="0" w:color="auto"/>
                  </w:divBdr>
                  <w:divsChild>
                    <w:div w:id="14541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23167">
      <w:bodyDiv w:val="1"/>
      <w:marLeft w:val="0"/>
      <w:marRight w:val="0"/>
      <w:marTop w:val="0"/>
      <w:marBottom w:val="0"/>
      <w:divBdr>
        <w:top w:val="none" w:sz="0" w:space="0" w:color="auto"/>
        <w:left w:val="none" w:sz="0" w:space="0" w:color="auto"/>
        <w:bottom w:val="none" w:sz="0" w:space="0" w:color="auto"/>
        <w:right w:val="none" w:sz="0" w:space="0" w:color="auto"/>
      </w:divBdr>
    </w:div>
    <w:div w:id="125562382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0574551">
      <w:bodyDiv w:val="1"/>
      <w:marLeft w:val="0"/>
      <w:marRight w:val="0"/>
      <w:marTop w:val="0"/>
      <w:marBottom w:val="0"/>
      <w:divBdr>
        <w:top w:val="none" w:sz="0" w:space="0" w:color="auto"/>
        <w:left w:val="none" w:sz="0" w:space="0" w:color="auto"/>
        <w:bottom w:val="none" w:sz="0" w:space="0" w:color="auto"/>
        <w:right w:val="none" w:sz="0" w:space="0" w:color="auto"/>
      </w:divBdr>
    </w:div>
    <w:div w:id="1289119863">
      <w:bodyDiv w:val="1"/>
      <w:marLeft w:val="0"/>
      <w:marRight w:val="0"/>
      <w:marTop w:val="0"/>
      <w:marBottom w:val="0"/>
      <w:divBdr>
        <w:top w:val="none" w:sz="0" w:space="0" w:color="auto"/>
        <w:left w:val="none" w:sz="0" w:space="0" w:color="auto"/>
        <w:bottom w:val="none" w:sz="0" w:space="0" w:color="auto"/>
        <w:right w:val="none" w:sz="0" w:space="0" w:color="auto"/>
      </w:divBdr>
    </w:div>
    <w:div w:id="1290284591">
      <w:bodyDiv w:val="1"/>
      <w:marLeft w:val="0"/>
      <w:marRight w:val="0"/>
      <w:marTop w:val="0"/>
      <w:marBottom w:val="0"/>
      <w:divBdr>
        <w:top w:val="none" w:sz="0" w:space="0" w:color="auto"/>
        <w:left w:val="none" w:sz="0" w:space="0" w:color="auto"/>
        <w:bottom w:val="none" w:sz="0" w:space="0" w:color="auto"/>
        <w:right w:val="none" w:sz="0" w:space="0" w:color="auto"/>
      </w:divBdr>
      <w:divsChild>
        <w:div w:id="1743412246">
          <w:marLeft w:val="0"/>
          <w:marRight w:val="0"/>
          <w:marTop w:val="0"/>
          <w:marBottom w:val="0"/>
          <w:divBdr>
            <w:top w:val="none" w:sz="0" w:space="0" w:color="auto"/>
            <w:left w:val="none" w:sz="0" w:space="0" w:color="auto"/>
            <w:bottom w:val="none" w:sz="0" w:space="0" w:color="auto"/>
            <w:right w:val="none" w:sz="0" w:space="0" w:color="auto"/>
          </w:divBdr>
          <w:divsChild>
            <w:div w:id="1483502870">
              <w:marLeft w:val="0"/>
              <w:marRight w:val="0"/>
              <w:marTop w:val="0"/>
              <w:marBottom w:val="0"/>
              <w:divBdr>
                <w:top w:val="none" w:sz="0" w:space="0" w:color="auto"/>
                <w:left w:val="none" w:sz="0" w:space="0" w:color="auto"/>
                <w:bottom w:val="none" w:sz="0" w:space="0" w:color="auto"/>
                <w:right w:val="none" w:sz="0" w:space="0" w:color="auto"/>
              </w:divBdr>
              <w:divsChild>
                <w:div w:id="1003700534">
                  <w:marLeft w:val="0"/>
                  <w:marRight w:val="0"/>
                  <w:marTop w:val="0"/>
                  <w:marBottom w:val="0"/>
                  <w:divBdr>
                    <w:top w:val="none" w:sz="0" w:space="0" w:color="auto"/>
                    <w:left w:val="none" w:sz="0" w:space="0" w:color="auto"/>
                    <w:bottom w:val="none" w:sz="0" w:space="0" w:color="auto"/>
                    <w:right w:val="none" w:sz="0" w:space="0" w:color="auto"/>
                  </w:divBdr>
                  <w:divsChild>
                    <w:div w:id="3837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3679">
      <w:bodyDiv w:val="1"/>
      <w:marLeft w:val="0"/>
      <w:marRight w:val="0"/>
      <w:marTop w:val="0"/>
      <w:marBottom w:val="0"/>
      <w:divBdr>
        <w:top w:val="none" w:sz="0" w:space="0" w:color="auto"/>
        <w:left w:val="none" w:sz="0" w:space="0" w:color="auto"/>
        <w:bottom w:val="none" w:sz="0" w:space="0" w:color="auto"/>
        <w:right w:val="none" w:sz="0" w:space="0" w:color="auto"/>
      </w:divBdr>
      <w:divsChild>
        <w:div w:id="1651329264">
          <w:marLeft w:val="0"/>
          <w:marRight w:val="0"/>
          <w:marTop w:val="0"/>
          <w:marBottom w:val="0"/>
          <w:divBdr>
            <w:top w:val="none" w:sz="0" w:space="0" w:color="auto"/>
            <w:left w:val="none" w:sz="0" w:space="0" w:color="auto"/>
            <w:bottom w:val="none" w:sz="0" w:space="0" w:color="auto"/>
            <w:right w:val="none" w:sz="0" w:space="0" w:color="auto"/>
          </w:divBdr>
          <w:divsChild>
            <w:div w:id="1747142103">
              <w:marLeft w:val="0"/>
              <w:marRight w:val="0"/>
              <w:marTop w:val="0"/>
              <w:marBottom w:val="0"/>
              <w:divBdr>
                <w:top w:val="none" w:sz="0" w:space="0" w:color="auto"/>
                <w:left w:val="none" w:sz="0" w:space="0" w:color="auto"/>
                <w:bottom w:val="none" w:sz="0" w:space="0" w:color="auto"/>
                <w:right w:val="none" w:sz="0" w:space="0" w:color="auto"/>
              </w:divBdr>
              <w:divsChild>
                <w:div w:id="516191012">
                  <w:marLeft w:val="0"/>
                  <w:marRight w:val="0"/>
                  <w:marTop w:val="0"/>
                  <w:marBottom w:val="0"/>
                  <w:divBdr>
                    <w:top w:val="none" w:sz="0" w:space="0" w:color="auto"/>
                    <w:left w:val="none" w:sz="0" w:space="0" w:color="auto"/>
                    <w:bottom w:val="none" w:sz="0" w:space="0" w:color="auto"/>
                    <w:right w:val="none" w:sz="0" w:space="0" w:color="auto"/>
                  </w:divBdr>
                  <w:divsChild>
                    <w:div w:id="18235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43195">
      <w:bodyDiv w:val="1"/>
      <w:marLeft w:val="0"/>
      <w:marRight w:val="0"/>
      <w:marTop w:val="0"/>
      <w:marBottom w:val="0"/>
      <w:divBdr>
        <w:top w:val="none" w:sz="0" w:space="0" w:color="auto"/>
        <w:left w:val="none" w:sz="0" w:space="0" w:color="auto"/>
        <w:bottom w:val="none" w:sz="0" w:space="0" w:color="auto"/>
        <w:right w:val="none" w:sz="0" w:space="0" w:color="auto"/>
      </w:divBdr>
      <w:divsChild>
        <w:div w:id="511143595">
          <w:marLeft w:val="0"/>
          <w:marRight w:val="0"/>
          <w:marTop w:val="0"/>
          <w:marBottom w:val="0"/>
          <w:divBdr>
            <w:top w:val="none" w:sz="0" w:space="0" w:color="auto"/>
            <w:left w:val="none" w:sz="0" w:space="0" w:color="auto"/>
            <w:bottom w:val="none" w:sz="0" w:space="0" w:color="auto"/>
            <w:right w:val="none" w:sz="0" w:space="0" w:color="auto"/>
          </w:divBdr>
          <w:divsChild>
            <w:div w:id="1402410483">
              <w:marLeft w:val="0"/>
              <w:marRight w:val="0"/>
              <w:marTop w:val="0"/>
              <w:marBottom w:val="0"/>
              <w:divBdr>
                <w:top w:val="none" w:sz="0" w:space="0" w:color="auto"/>
                <w:left w:val="none" w:sz="0" w:space="0" w:color="auto"/>
                <w:bottom w:val="none" w:sz="0" w:space="0" w:color="auto"/>
                <w:right w:val="none" w:sz="0" w:space="0" w:color="auto"/>
              </w:divBdr>
              <w:divsChild>
                <w:div w:id="850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1945">
      <w:bodyDiv w:val="1"/>
      <w:marLeft w:val="0"/>
      <w:marRight w:val="0"/>
      <w:marTop w:val="0"/>
      <w:marBottom w:val="0"/>
      <w:divBdr>
        <w:top w:val="none" w:sz="0" w:space="0" w:color="auto"/>
        <w:left w:val="none" w:sz="0" w:space="0" w:color="auto"/>
        <w:bottom w:val="none" w:sz="0" w:space="0" w:color="auto"/>
        <w:right w:val="none" w:sz="0" w:space="0" w:color="auto"/>
      </w:divBdr>
    </w:div>
    <w:div w:id="1368221361">
      <w:bodyDiv w:val="1"/>
      <w:marLeft w:val="0"/>
      <w:marRight w:val="0"/>
      <w:marTop w:val="0"/>
      <w:marBottom w:val="0"/>
      <w:divBdr>
        <w:top w:val="none" w:sz="0" w:space="0" w:color="auto"/>
        <w:left w:val="none" w:sz="0" w:space="0" w:color="auto"/>
        <w:bottom w:val="none" w:sz="0" w:space="0" w:color="auto"/>
        <w:right w:val="none" w:sz="0" w:space="0" w:color="auto"/>
      </w:divBdr>
    </w:div>
    <w:div w:id="1394154280">
      <w:bodyDiv w:val="1"/>
      <w:marLeft w:val="0"/>
      <w:marRight w:val="0"/>
      <w:marTop w:val="0"/>
      <w:marBottom w:val="0"/>
      <w:divBdr>
        <w:top w:val="none" w:sz="0" w:space="0" w:color="auto"/>
        <w:left w:val="none" w:sz="0" w:space="0" w:color="auto"/>
        <w:bottom w:val="none" w:sz="0" w:space="0" w:color="auto"/>
        <w:right w:val="none" w:sz="0" w:space="0" w:color="auto"/>
      </w:divBdr>
      <w:divsChild>
        <w:div w:id="755979572">
          <w:marLeft w:val="0"/>
          <w:marRight w:val="0"/>
          <w:marTop w:val="0"/>
          <w:marBottom w:val="0"/>
          <w:divBdr>
            <w:top w:val="none" w:sz="0" w:space="0" w:color="auto"/>
            <w:left w:val="none" w:sz="0" w:space="0" w:color="auto"/>
            <w:bottom w:val="none" w:sz="0" w:space="0" w:color="auto"/>
            <w:right w:val="none" w:sz="0" w:space="0" w:color="auto"/>
          </w:divBdr>
          <w:divsChild>
            <w:div w:id="1337030399">
              <w:marLeft w:val="0"/>
              <w:marRight w:val="0"/>
              <w:marTop w:val="0"/>
              <w:marBottom w:val="0"/>
              <w:divBdr>
                <w:top w:val="none" w:sz="0" w:space="0" w:color="auto"/>
                <w:left w:val="none" w:sz="0" w:space="0" w:color="auto"/>
                <w:bottom w:val="none" w:sz="0" w:space="0" w:color="auto"/>
                <w:right w:val="none" w:sz="0" w:space="0" w:color="auto"/>
              </w:divBdr>
              <w:divsChild>
                <w:div w:id="1624581255">
                  <w:marLeft w:val="0"/>
                  <w:marRight w:val="0"/>
                  <w:marTop w:val="0"/>
                  <w:marBottom w:val="0"/>
                  <w:divBdr>
                    <w:top w:val="none" w:sz="0" w:space="0" w:color="auto"/>
                    <w:left w:val="none" w:sz="0" w:space="0" w:color="auto"/>
                    <w:bottom w:val="none" w:sz="0" w:space="0" w:color="auto"/>
                    <w:right w:val="none" w:sz="0" w:space="0" w:color="auto"/>
                  </w:divBdr>
                  <w:divsChild>
                    <w:div w:id="1229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3688">
      <w:bodyDiv w:val="1"/>
      <w:marLeft w:val="0"/>
      <w:marRight w:val="0"/>
      <w:marTop w:val="0"/>
      <w:marBottom w:val="0"/>
      <w:divBdr>
        <w:top w:val="none" w:sz="0" w:space="0" w:color="auto"/>
        <w:left w:val="none" w:sz="0" w:space="0" w:color="auto"/>
        <w:bottom w:val="none" w:sz="0" w:space="0" w:color="auto"/>
        <w:right w:val="none" w:sz="0" w:space="0" w:color="auto"/>
      </w:divBdr>
      <w:divsChild>
        <w:div w:id="1756243373">
          <w:marLeft w:val="0"/>
          <w:marRight w:val="0"/>
          <w:marTop w:val="0"/>
          <w:marBottom w:val="0"/>
          <w:divBdr>
            <w:top w:val="none" w:sz="0" w:space="0" w:color="auto"/>
            <w:left w:val="none" w:sz="0" w:space="0" w:color="auto"/>
            <w:bottom w:val="none" w:sz="0" w:space="0" w:color="auto"/>
            <w:right w:val="none" w:sz="0" w:space="0" w:color="auto"/>
          </w:divBdr>
        </w:div>
        <w:div w:id="1855806944">
          <w:marLeft w:val="0"/>
          <w:marRight w:val="0"/>
          <w:marTop w:val="0"/>
          <w:marBottom w:val="0"/>
          <w:divBdr>
            <w:top w:val="none" w:sz="0" w:space="0" w:color="auto"/>
            <w:left w:val="none" w:sz="0" w:space="0" w:color="auto"/>
            <w:bottom w:val="none" w:sz="0" w:space="0" w:color="auto"/>
            <w:right w:val="none" w:sz="0" w:space="0" w:color="auto"/>
          </w:divBdr>
        </w:div>
        <w:div w:id="1982034981">
          <w:marLeft w:val="0"/>
          <w:marRight w:val="0"/>
          <w:marTop w:val="0"/>
          <w:marBottom w:val="0"/>
          <w:divBdr>
            <w:top w:val="none" w:sz="0" w:space="0" w:color="auto"/>
            <w:left w:val="none" w:sz="0" w:space="0" w:color="auto"/>
            <w:bottom w:val="none" w:sz="0" w:space="0" w:color="auto"/>
            <w:right w:val="none" w:sz="0" w:space="0" w:color="auto"/>
          </w:divBdr>
        </w:div>
      </w:divsChild>
    </w:div>
    <w:div w:id="1421439694">
      <w:bodyDiv w:val="1"/>
      <w:marLeft w:val="0"/>
      <w:marRight w:val="0"/>
      <w:marTop w:val="0"/>
      <w:marBottom w:val="0"/>
      <w:divBdr>
        <w:top w:val="none" w:sz="0" w:space="0" w:color="auto"/>
        <w:left w:val="none" w:sz="0" w:space="0" w:color="auto"/>
        <w:bottom w:val="none" w:sz="0" w:space="0" w:color="auto"/>
        <w:right w:val="none" w:sz="0" w:space="0" w:color="auto"/>
      </w:divBdr>
    </w:div>
    <w:div w:id="145255156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8091888">
      <w:bodyDiv w:val="1"/>
      <w:marLeft w:val="0"/>
      <w:marRight w:val="0"/>
      <w:marTop w:val="0"/>
      <w:marBottom w:val="0"/>
      <w:divBdr>
        <w:top w:val="none" w:sz="0" w:space="0" w:color="auto"/>
        <w:left w:val="none" w:sz="0" w:space="0" w:color="auto"/>
        <w:bottom w:val="none" w:sz="0" w:space="0" w:color="auto"/>
        <w:right w:val="none" w:sz="0" w:space="0" w:color="auto"/>
      </w:divBdr>
    </w:div>
    <w:div w:id="1501581023">
      <w:bodyDiv w:val="1"/>
      <w:marLeft w:val="0"/>
      <w:marRight w:val="0"/>
      <w:marTop w:val="0"/>
      <w:marBottom w:val="0"/>
      <w:divBdr>
        <w:top w:val="none" w:sz="0" w:space="0" w:color="auto"/>
        <w:left w:val="none" w:sz="0" w:space="0" w:color="auto"/>
        <w:bottom w:val="none" w:sz="0" w:space="0" w:color="auto"/>
        <w:right w:val="none" w:sz="0" w:space="0" w:color="auto"/>
      </w:divBdr>
    </w:div>
    <w:div w:id="1505242859">
      <w:bodyDiv w:val="1"/>
      <w:marLeft w:val="0"/>
      <w:marRight w:val="0"/>
      <w:marTop w:val="0"/>
      <w:marBottom w:val="0"/>
      <w:divBdr>
        <w:top w:val="none" w:sz="0" w:space="0" w:color="auto"/>
        <w:left w:val="none" w:sz="0" w:space="0" w:color="auto"/>
        <w:bottom w:val="none" w:sz="0" w:space="0" w:color="auto"/>
        <w:right w:val="none" w:sz="0" w:space="0" w:color="auto"/>
      </w:divBdr>
    </w:div>
    <w:div w:id="1523938150">
      <w:bodyDiv w:val="1"/>
      <w:marLeft w:val="0"/>
      <w:marRight w:val="0"/>
      <w:marTop w:val="0"/>
      <w:marBottom w:val="0"/>
      <w:divBdr>
        <w:top w:val="none" w:sz="0" w:space="0" w:color="auto"/>
        <w:left w:val="none" w:sz="0" w:space="0" w:color="auto"/>
        <w:bottom w:val="none" w:sz="0" w:space="0" w:color="auto"/>
        <w:right w:val="none" w:sz="0" w:space="0" w:color="auto"/>
      </w:divBdr>
      <w:divsChild>
        <w:div w:id="1956517124">
          <w:marLeft w:val="0"/>
          <w:marRight w:val="0"/>
          <w:marTop w:val="0"/>
          <w:marBottom w:val="0"/>
          <w:divBdr>
            <w:top w:val="none" w:sz="0" w:space="0" w:color="auto"/>
            <w:left w:val="none" w:sz="0" w:space="0" w:color="auto"/>
            <w:bottom w:val="none" w:sz="0" w:space="0" w:color="auto"/>
            <w:right w:val="none" w:sz="0" w:space="0" w:color="auto"/>
          </w:divBdr>
          <w:divsChild>
            <w:div w:id="874776393">
              <w:marLeft w:val="0"/>
              <w:marRight w:val="0"/>
              <w:marTop w:val="0"/>
              <w:marBottom w:val="0"/>
              <w:divBdr>
                <w:top w:val="none" w:sz="0" w:space="0" w:color="auto"/>
                <w:left w:val="none" w:sz="0" w:space="0" w:color="auto"/>
                <w:bottom w:val="none" w:sz="0" w:space="0" w:color="auto"/>
                <w:right w:val="none" w:sz="0" w:space="0" w:color="auto"/>
              </w:divBdr>
              <w:divsChild>
                <w:div w:id="20603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21131">
      <w:bodyDiv w:val="1"/>
      <w:marLeft w:val="0"/>
      <w:marRight w:val="0"/>
      <w:marTop w:val="0"/>
      <w:marBottom w:val="0"/>
      <w:divBdr>
        <w:top w:val="none" w:sz="0" w:space="0" w:color="auto"/>
        <w:left w:val="none" w:sz="0" w:space="0" w:color="auto"/>
        <w:bottom w:val="none" w:sz="0" w:space="0" w:color="auto"/>
        <w:right w:val="none" w:sz="0" w:space="0" w:color="auto"/>
      </w:divBdr>
    </w:div>
    <w:div w:id="1533109889">
      <w:bodyDiv w:val="1"/>
      <w:marLeft w:val="0"/>
      <w:marRight w:val="0"/>
      <w:marTop w:val="0"/>
      <w:marBottom w:val="0"/>
      <w:divBdr>
        <w:top w:val="none" w:sz="0" w:space="0" w:color="auto"/>
        <w:left w:val="none" w:sz="0" w:space="0" w:color="auto"/>
        <w:bottom w:val="none" w:sz="0" w:space="0" w:color="auto"/>
        <w:right w:val="none" w:sz="0" w:space="0" w:color="auto"/>
      </w:divBdr>
      <w:divsChild>
        <w:div w:id="1380785343">
          <w:marLeft w:val="0"/>
          <w:marRight w:val="0"/>
          <w:marTop w:val="0"/>
          <w:marBottom w:val="0"/>
          <w:divBdr>
            <w:top w:val="none" w:sz="0" w:space="0" w:color="auto"/>
            <w:left w:val="none" w:sz="0" w:space="0" w:color="auto"/>
            <w:bottom w:val="none" w:sz="0" w:space="0" w:color="auto"/>
            <w:right w:val="none" w:sz="0" w:space="0" w:color="auto"/>
          </w:divBdr>
          <w:divsChild>
            <w:div w:id="2082174513">
              <w:marLeft w:val="0"/>
              <w:marRight w:val="0"/>
              <w:marTop w:val="0"/>
              <w:marBottom w:val="0"/>
              <w:divBdr>
                <w:top w:val="none" w:sz="0" w:space="0" w:color="auto"/>
                <w:left w:val="none" w:sz="0" w:space="0" w:color="auto"/>
                <w:bottom w:val="none" w:sz="0" w:space="0" w:color="auto"/>
                <w:right w:val="none" w:sz="0" w:space="0" w:color="auto"/>
              </w:divBdr>
              <w:divsChild>
                <w:div w:id="155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4820">
      <w:bodyDiv w:val="1"/>
      <w:marLeft w:val="0"/>
      <w:marRight w:val="0"/>
      <w:marTop w:val="0"/>
      <w:marBottom w:val="0"/>
      <w:divBdr>
        <w:top w:val="none" w:sz="0" w:space="0" w:color="auto"/>
        <w:left w:val="none" w:sz="0" w:space="0" w:color="auto"/>
        <w:bottom w:val="none" w:sz="0" w:space="0" w:color="auto"/>
        <w:right w:val="none" w:sz="0" w:space="0" w:color="auto"/>
      </w:divBdr>
    </w:div>
    <w:div w:id="1555190585">
      <w:bodyDiv w:val="1"/>
      <w:marLeft w:val="0"/>
      <w:marRight w:val="0"/>
      <w:marTop w:val="0"/>
      <w:marBottom w:val="0"/>
      <w:divBdr>
        <w:top w:val="none" w:sz="0" w:space="0" w:color="auto"/>
        <w:left w:val="none" w:sz="0" w:space="0" w:color="auto"/>
        <w:bottom w:val="none" w:sz="0" w:space="0" w:color="auto"/>
        <w:right w:val="none" w:sz="0" w:space="0" w:color="auto"/>
      </w:divBdr>
      <w:divsChild>
        <w:div w:id="921984622">
          <w:marLeft w:val="0"/>
          <w:marRight w:val="0"/>
          <w:marTop w:val="0"/>
          <w:marBottom w:val="0"/>
          <w:divBdr>
            <w:top w:val="none" w:sz="0" w:space="0" w:color="auto"/>
            <w:left w:val="none" w:sz="0" w:space="0" w:color="auto"/>
            <w:bottom w:val="none" w:sz="0" w:space="0" w:color="auto"/>
            <w:right w:val="none" w:sz="0" w:space="0" w:color="auto"/>
          </w:divBdr>
        </w:div>
        <w:div w:id="1466923405">
          <w:marLeft w:val="0"/>
          <w:marRight w:val="0"/>
          <w:marTop w:val="0"/>
          <w:marBottom w:val="0"/>
          <w:divBdr>
            <w:top w:val="none" w:sz="0" w:space="0" w:color="auto"/>
            <w:left w:val="none" w:sz="0" w:space="0" w:color="auto"/>
            <w:bottom w:val="none" w:sz="0" w:space="0" w:color="auto"/>
            <w:right w:val="none" w:sz="0" w:space="0" w:color="auto"/>
          </w:divBdr>
        </w:div>
        <w:div w:id="1381973545">
          <w:marLeft w:val="0"/>
          <w:marRight w:val="0"/>
          <w:marTop w:val="0"/>
          <w:marBottom w:val="0"/>
          <w:divBdr>
            <w:top w:val="none" w:sz="0" w:space="0" w:color="auto"/>
            <w:left w:val="none" w:sz="0" w:space="0" w:color="auto"/>
            <w:bottom w:val="none" w:sz="0" w:space="0" w:color="auto"/>
            <w:right w:val="none" w:sz="0" w:space="0" w:color="auto"/>
          </w:divBdr>
        </w:div>
        <w:div w:id="1233588820">
          <w:marLeft w:val="0"/>
          <w:marRight w:val="0"/>
          <w:marTop w:val="0"/>
          <w:marBottom w:val="0"/>
          <w:divBdr>
            <w:top w:val="none" w:sz="0" w:space="0" w:color="auto"/>
            <w:left w:val="none" w:sz="0" w:space="0" w:color="auto"/>
            <w:bottom w:val="none" w:sz="0" w:space="0" w:color="auto"/>
            <w:right w:val="none" w:sz="0" w:space="0" w:color="auto"/>
          </w:divBdr>
        </w:div>
        <w:div w:id="1009061828">
          <w:marLeft w:val="0"/>
          <w:marRight w:val="0"/>
          <w:marTop w:val="0"/>
          <w:marBottom w:val="0"/>
          <w:divBdr>
            <w:top w:val="none" w:sz="0" w:space="0" w:color="auto"/>
            <w:left w:val="none" w:sz="0" w:space="0" w:color="auto"/>
            <w:bottom w:val="none" w:sz="0" w:space="0" w:color="auto"/>
            <w:right w:val="none" w:sz="0" w:space="0" w:color="auto"/>
          </w:divBdr>
        </w:div>
        <w:div w:id="1333291525">
          <w:marLeft w:val="0"/>
          <w:marRight w:val="0"/>
          <w:marTop w:val="0"/>
          <w:marBottom w:val="0"/>
          <w:divBdr>
            <w:top w:val="none" w:sz="0" w:space="0" w:color="auto"/>
            <w:left w:val="none" w:sz="0" w:space="0" w:color="auto"/>
            <w:bottom w:val="none" w:sz="0" w:space="0" w:color="auto"/>
            <w:right w:val="none" w:sz="0" w:space="0" w:color="auto"/>
          </w:divBdr>
        </w:div>
      </w:divsChild>
    </w:div>
    <w:div w:id="1570532209">
      <w:bodyDiv w:val="1"/>
      <w:marLeft w:val="0"/>
      <w:marRight w:val="0"/>
      <w:marTop w:val="0"/>
      <w:marBottom w:val="0"/>
      <w:divBdr>
        <w:top w:val="none" w:sz="0" w:space="0" w:color="auto"/>
        <w:left w:val="none" w:sz="0" w:space="0" w:color="auto"/>
        <w:bottom w:val="none" w:sz="0" w:space="0" w:color="auto"/>
        <w:right w:val="none" w:sz="0" w:space="0" w:color="auto"/>
      </w:divBdr>
      <w:divsChild>
        <w:div w:id="119346937">
          <w:marLeft w:val="0"/>
          <w:marRight w:val="0"/>
          <w:marTop w:val="0"/>
          <w:marBottom w:val="0"/>
          <w:divBdr>
            <w:top w:val="none" w:sz="0" w:space="0" w:color="auto"/>
            <w:left w:val="none" w:sz="0" w:space="0" w:color="auto"/>
            <w:bottom w:val="none" w:sz="0" w:space="0" w:color="auto"/>
            <w:right w:val="none" w:sz="0" w:space="0" w:color="auto"/>
          </w:divBdr>
          <w:divsChild>
            <w:div w:id="761297301">
              <w:marLeft w:val="0"/>
              <w:marRight w:val="0"/>
              <w:marTop w:val="0"/>
              <w:marBottom w:val="0"/>
              <w:divBdr>
                <w:top w:val="none" w:sz="0" w:space="0" w:color="auto"/>
                <w:left w:val="none" w:sz="0" w:space="0" w:color="auto"/>
                <w:bottom w:val="none" w:sz="0" w:space="0" w:color="auto"/>
                <w:right w:val="none" w:sz="0" w:space="0" w:color="auto"/>
              </w:divBdr>
              <w:divsChild>
                <w:div w:id="7270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1984">
      <w:bodyDiv w:val="1"/>
      <w:marLeft w:val="0"/>
      <w:marRight w:val="0"/>
      <w:marTop w:val="0"/>
      <w:marBottom w:val="0"/>
      <w:divBdr>
        <w:top w:val="none" w:sz="0" w:space="0" w:color="auto"/>
        <w:left w:val="none" w:sz="0" w:space="0" w:color="auto"/>
        <w:bottom w:val="none" w:sz="0" w:space="0" w:color="auto"/>
        <w:right w:val="none" w:sz="0" w:space="0" w:color="auto"/>
      </w:divBdr>
      <w:divsChild>
        <w:div w:id="336470291">
          <w:marLeft w:val="0"/>
          <w:marRight w:val="0"/>
          <w:marTop w:val="0"/>
          <w:marBottom w:val="0"/>
          <w:divBdr>
            <w:top w:val="none" w:sz="0" w:space="0" w:color="auto"/>
            <w:left w:val="none" w:sz="0" w:space="0" w:color="auto"/>
            <w:bottom w:val="none" w:sz="0" w:space="0" w:color="auto"/>
            <w:right w:val="none" w:sz="0" w:space="0" w:color="auto"/>
          </w:divBdr>
          <w:divsChild>
            <w:div w:id="956373424">
              <w:marLeft w:val="0"/>
              <w:marRight w:val="0"/>
              <w:marTop w:val="0"/>
              <w:marBottom w:val="0"/>
              <w:divBdr>
                <w:top w:val="none" w:sz="0" w:space="0" w:color="auto"/>
                <w:left w:val="none" w:sz="0" w:space="0" w:color="auto"/>
                <w:bottom w:val="none" w:sz="0" w:space="0" w:color="auto"/>
                <w:right w:val="none" w:sz="0" w:space="0" w:color="auto"/>
              </w:divBdr>
              <w:divsChild>
                <w:div w:id="20660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7400">
      <w:bodyDiv w:val="1"/>
      <w:marLeft w:val="0"/>
      <w:marRight w:val="0"/>
      <w:marTop w:val="0"/>
      <w:marBottom w:val="0"/>
      <w:divBdr>
        <w:top w:val="none" w:sz="0" w:space="0" w:color="auto"/>
        <w:left w:val="none" w:sz="0" w:space="0" w:color="auto"/>
        <w:bottom w:val="none" w:sz="0" w:space="0" w:color="auto"/>
        <w:right w:val="none" w:sz="0" w:space="0" w:color="auto"/>
      </w:divBdr>
    </w:div>
    <w:div w:id="1650138098">
      <w:bodyDiv w:val="1"/>
      <w:marLeft w:val="0"/>
      <w:marRight w:val="0"/>
      <w:marTop w:val="0"/>
      <w:marBottom w:val="0"/>
      <w:divBdr>
        <w:top w:val="none" w:sz="0" w:space="0" w:color="auto"/>
        <w:left w:val="none" w:sz="0" w:space="0" w:color="auto"/>
        <w:bottom w:val="none" w:sz="0" w:space="0" w:color="auto"/>
        <w:right w:val="none" w:sz="0" w:space="0" w:color="auto"/>
      </w:divBdr>
    </w:div>
    <w:div w:id="1685784682">
      <w:bodyDiv w:val="1"/>
      <w:marLeft w:val="0"/>
      <w:marRight w:val="0"/>
      <w:marTop w:val="0"/>
      <w:marBottom w:val="0"/>
      <w:divBdr>
        <w:top w:val="none" w:sz="0" w:space="0" w:color="auto"/>
        <w:left w:val="none" w:sz="0" w:space="0" w:color="auto"/>
        <w:bottom w:val="none" w:sz="0" w:space="0" w:color="auto"/>
        <w:right w:val="none" w:sz="0" w:space="0" w:color="auto"/>
      </w:divBdr>
      <w:divsChild>
        <w:div w:id="1951352599">
          <w:marLeft w:val="0"/>
          <w:marRight w:val="0"/>
          <w:marTop w:val="0"/>
          <w:marBottom w:val="0"/>
          <w:divBdr>
            <w:top w:val="none" w:sz="0" w:space="0" w:color="auto"/>
            <w:left w:val="none" w:sz="0" w:space="0" w:color="auto"/>
            <w:bottom w:val="none" w:sz="0" w:space="0" w:color="auto"/>
            <w:right w:val="none" w:sz="0" w:space="0" w:color="auto"/>
          </w:divBdr>
          <w:divsChild>
            <w:div w:id="367919557">
              <w:marLeft w:val="0"/>
              <w:marRight w:val="0"/>
              <w:marTop w:val="0"/>
              <w:marBottom w:val="0"/>
              <w:divBdr>
                <w:top w:val="none" w:sz="0" w:space="0" w:color="auto"/>
                <w:left w:val="none" w:sz="0" w:space="0" w:color="auto"/>
                <w:bottom w:val="none" w:sz="0" w:space="0" w:color="auto"/>
                <w:right w:val="none" w:sz="0" w:space="0" w:color="auto"/>
              </w:divBdr>
              <w:divsChild>
                <w:div w:id="8289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4462">
      <w:bodyDiv w:val="1"/>
      <w:marLeft w:val="0"/>
      <w:marRight w:val="0"/>
      <w:marTop w:val="0"/>
      <w:marBottom w:val="0"/>
      <w:divBdr>
        <w:top w:val="none" w:sz="0" w:space="0" w:color="auto"/>
        <w:left w:val="none" w:sz="0" w:space="0" w:color="auto"/>
        <w:bottom w:val="none" w:sz="0" w:space="0" w:color="auto"/>
        <w:right w:val="none" w:sz="0" w:space="0" w:color="auto"/>
      </w:divBdr>
      <w:divsChild>
        <w:div w:id="1320814361">
          <w:marLeft w:val="0"/>
          <w:marRight w:val="0"/>
          <w:marTop w:val="0"/>
          <w:marBottom w:val="0"/>
          <w:divBdr>
            <w:top w:val="none" w:sz="0" w:space="0" w:color="auto"/>
            <w:left w:val="none" w:sz="0" w:space="0" w:color="auto"/>
            <w:bottom w:val="none" w:sz="0" w:space="0" w:color="auto"/>
            <w:right w:val="none" w:sz="0" w:space="0" w:color="auto"/>
          </w:divBdr>
          <w:divsChild>
            <w:div w:id="59646116">
              <w:marLeft w:val="0"/>
              <w:marRight w:val="0"/>
              <w:marTop w:val="0"/>
              <w:marBottom w:val="0"/>
              <w:divBdr>
                <w:top w:val="none" w:sz="0" w:space="0" w:color="auto"/>
                <w:left w:val="none" w:sz="0" w:space="0" w:color="auto"/>
                <w:bottom w:val="none" w:sz="0" w:space="0" w:color="auto"/>
                <w:right w:val="none" w:sz="0" w:space="0" w:color="auto"/>
              </w:divBdr>
              <w:divsChild>
                <w:div w:id="20793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8683">
      <w:bodyDiv w:val="1"/>
      <w:marLeft w:val="0"/>
      <w:marRight w:val="0"/>
      <w:marTop w:val="0"/>
      <w:marBottom w:val="0"/>
      <w:divBdr>
        <w:top w:val="none" w:sz="0" w:space="0" w:color="auto"/>
        <w:left w:val="none" w:sz="0" w:space="0" w:color="auto"/>
        <w:bottom w:val="none" w:sz="0" w:space="0" w:color="auto"/>
        <w:right w:val="none" w:sz="0" w:space="0" w:color="auto"/>
      </w:divBdr>
      <w:divsChild>
        <w:div w:id="839855703">
          <w:marLeft w:val="0"/>
          <w:marRight w:val="0"/>
          <w:marTop w:val="0"/>
          <w:marBottom w:val="0"/>
          <w:divBdr>
            <w:top w:val="none" w:sz="0" w:space="0" w:color="auto"/>
            <w:left w:val="none" w:sz="0" w:space="0" w:color="auto"/>
            <w:bottom w:val="none" w:sz="0" w:space="0" w:color="auto"/>
            <w:right w:val="none" w:sz="0" w:space="0" w:color="auto"/>
          </w:divBdr>
          <w:divsChild>
            <w:div w:id="1684429651">
              <w:marLeft w:val="0"/>
              <w:marRight w:val="0"/>
              <w:marTop w:val="0"/>
              <w:marBottom w:val="0"/>
              <w:divBdr>
                <w:top w:val="none" w:sz="0" w:space="0" w:color="auto"/>
                <w:left w:val="none" w:sz="0" w:space="0" w:color="auto"/>
                <w:bottom w:val="none" w:sz="0" w:space="0" w:color="auto"/>
                <w:right w:val="none" w:sz="0" w:space="0" w:color="auto"/>
              </w:divBdr>
              <w:divsChild>
                <w:div w:id="830097796">
                  <w:marLeft w:val="0"/>
                  <w:marRight w:val="0"/>
                  <w:marTop w:val="0"/>
                  <w:marBottom w:val="0"/>
                  <w:divBdr>
                    <w:top w:val="none" w:sz="0" w:space="0" w:color="auto"/>
                    <w:left w:val="none" w:sz="0" w:space="0" w:color="auto"/>
                    <w:bottom w:val="none" w:sz="0" w:space="0" w:color="auto"/>
                    <w:right w:val="none" w:sz="0" w:space="0" w:color="auto"/>
                  </w:divBdr>
                  <w:divsChild>
                    <w:div w:id="71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11019">
      <w:bodyDiv w:val="1"/>
      <w:marLeft w:val="0"/>
      <w:marRight w:val="0"/>
      <w:marTop w:val="0"/>
      <w:marBottom w:val="0"/>
      <w:divBdr>
        <w:top w:val="none" w:sz="0" w:space="0" w:color="auto"/>
        <w:left w:val="none" w:sz="0" w:space="0" w:color="auto"/>
        <w:bottom w:val="none" w:sz="0" w:space="0" w:color="auto"/>
        <w:right w:val="none" w:sz="0" w:space="0" w:color="auto"/>
      </w:divBdr>
      <w:divsChild>
        <w:div w:id="1523594913">
          <w:marLeft w:val="0"/>
          <w:marRight w:val="0"/>
          <w:marTop w:val="0"/>
          <w:marBottom w:val="0"/>
          <w:divBdr>
            <w:top w:val="none" w:sz="0" w:space="0" w:color="auto"/>
            <w:left w:val="none" w:sz="0" w:space="0" w:color="auto"/>
            <w:bottom w:val="none" w:sz="0" w:space="0" w:color="auto"/>
            <w:right w:val="none" w:sz="0" w:space="0" w:color="auto"/>
          </w:divBdr>
          <w:divsChild>
            <w:div w:id="1261837737">
              <w:marLeft w:val="0"/>
              <w:marRight w:val="0"/>
              <w:marTop w:val="0"/>
              <w:marBottom w:val="0"/>
              <w:divBdr>
                <w:top w:val="none" w:sz="0" w:space="0" w:color="auto"/>
                <w:left w:val="none" w:sz="0" w:space="0" w:color="auto"/>
                <w:bottom w:val="none" w:sz="0" w:space="0" w:color="auto"/>
                <w:right w:val="none" w:sz="0" w:space="0" w:color="auto"/>
              </w:divBdr>
              <w:divsChild>
                <w:div w:id="1503012468">
                  <w:marLeft w:val="0"/>
                  <w:marRight w:val="0"/>
                  <w:marTop w:val="0"/>
                  <w:marBottom w:val="0"/>
                  <w:divBdr>
                    <w:top w:val="none" w:sz="0" w:space="0" w:color="auto"/>
                    <w:left w:val="none" w:sz="0" w:space="0" w:color="auto"/>
                    <w:bottom w:val="none" w:sz="0" w:space="0" w:color="auto"/>
                    <w:right w:val="none" w:sz="0" w:space="0" w:color="auto"/>
                  </w:divBdr>
                  <w:divsChild>
                    <w:div w:id="1795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33253">
      <w:bodyDiv w:val="1"/>
      <w:marLeft w:val="0"/>
      <w:marRight w:val="0"/>
      <w:marTop w:val="0"/>
      <w:marBottom w:val="0"/>
      <w:divBdr>
        <w:top w:val="none" w:sz="0" w:space="0" w:color="auto"/>
        <w:left w:val="none" w:sz="0" w:space="0" w:color="auto"/>
        <w:bottom w:val="none" w:sz="0" w:space="0" w:color="auto"/>
        <w:right w:val="none" w:sz="0" w:space="0" w:color="auto"/>
      </w:divBdr>
      <w:divsChild>
        <w:div w:id="1211381980">
          <w:marLeft w:val="0"/>
          <w:marRight w:val="0"/>
          <w:marTop w:val="0"/>
          <w:marBottom w:val="0"/>
          <w:divBdr>
            <w:top w:val="none" w:sz="0" w:space="0" w:color="auto"/>
            <w:left w:val="none" w:sz="0" w:space="0" w:color="auto"/>
            <w:bottom w:val="none" w:sz="0" w:space="0" w:color="auto"/>
            <w:right w:val="none" w:sz="0" w:space="0" w:color="auto"/>
          </w:divBdr>
          <w:divsChild>
            <w:div w:id="1023284244">
              <w:marLeft w:val="0"/>
              <w:marRight w:val="0"/>
              <w:marTop w:val="0"/>
              <w:marBottom w:val="0"/>
              <w:divBdr>
                <w:top w:val="none" w:sz="0" w:space="0" w:color="auto"/>
                <w:left w:val="none" w:sz="0" w:space="0" w:color="auto"/>
                <w:bottom w:val="none" w:sz="0" w:space="0" w:color="auto"/>
                <w:right w:val="none" w:sz="0" w:space="0" w:color="auto"/>
              </w:divBdr>
              <w:divsChild>
                <w:div w:id="814494371">
                  <w:marLeft w:val="0"/>
                  <w:marRight w:val="0"/>
                  <w:marTop w:val="0"/>
                  <w:marBottom w:val="0"/>
                  <w:divBdr>
                    <w:top w:val="none" w:sz="0" w:space="0" w:color="auto"/>
                    <w:left w:val="none" w:sz="0" w:space="0" w:color="auto"/>
                    <w:bottom w:val="none" w:sz="0" w:space="0" w:color="auto"/>
                    <w:right w:val="none" w:sz="0" w:space="0" w:color="auto"/>
                  </w:divBdr>
                  <w:divsChild>
                    <w:div w:id="488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4956">
      <w:bodyDiv w:val="1"/>
      <w:marLeft w:val="0"/>
      <w:marRight w:val="0"/>
      <w:marTop w:val="0"/>
      <w:marBottom w:val="0"/>
      <w:divBdr>
        <w:top w:val="none" w:sz="0" w:space="0" w:color="auto"/>
        <w:left w:val="none" w:sz="0" w:space="0" w:color="auto"/>
        <w:bottom w:val="none" w:sz="0" w:space="0" w:color="auto"/>
        <w:right w:val="none" w:sz="0" w:space="0" w:color="auto"/>
      </w:divBdr>
      <w:divsChild>
        <w:div w:id="748160487">
          <w:marLeft w:val="0"/>
          <w:marRight w:val="0"/>
          <w:marTop w:val="0"/>
          <w:marBottom w:val="0"/>
          <w:divBdr>
            <w:top w:val="none" w:sz="0" w:space="0" w:color="auto"/>
            <w:left w:val="none" w:sz="0" w:space="0" w:color="auto"/>
            <w:bottom w:val="none" w:sz="0" w:space="0" w:color="auto"/>
            <w:right w:val="none" w:sz="0" w:space="0" w:color="auto"/>
          </w:divBdr>
        </w:div>
      </w:divsChild>
    </w:div>
    <w:div w:id="1758552657">
      <w:bodyDiv w:val="1"/>
      <w:marLeft w:val="0"/>
      <w:marRight w:val="0"/>
      <w:marTop w:val="0"/>
      <w:marBottom w:val="0"/>
      <w:divBdr>
        <w:top w:val="none" w:sz="0" w:space="0" w:color="auto"/>
        <w:left w:val="none" w:sz="0" w:space="0" w:color="auto"/>
        <w:bottom w:val="none" w:sz="0" w:space="0" w:color="auto"/>
        <w:right w:val="none" w:sz="0" w:space="0" w:color="auto"/>
      </w:divBdr>
    </w:div>
    <w:div w:id="1785684258">
      <w:bodyDiv w:val="1"/>
      <w:marLeft w:val="0"/>
      <w:marRight w:val="0"/>
      <w:marTop w:val="0"/>
      <w:marBottom w:val="0"/>
      <w:divBdr>
        <w:top w:val="none" w:sz="0" w:space="0" w:color="auto"/>
        <w:left w:val="none" w:sz="0" w:space="0" w:color="auto"/>
        <w:bottom w:val="none" w:sz="0" w:space="0" w:color="auto"/>
        <w:right w:val="none" w:sz="0" w:space="0" w:color="auto"/>
      </w:divBdr>
    </w:div>
    <w:div w:id="1815752027">
      <w:bodyDiv w:val="1"/>
      <w:marLeft w:val="0"/>
      <w:marRight w:val="0"/>
      <w:marTop w:val="0"/>
      <w:marBottom w:val="0"/>
      <w:divBdr>
        <w:top w:val="none" w:sz="0" w:space="0" w:color="auto"/>
        <w:left w:val="none" w:sz="0" w:space="0" w:color="auto"/>
        <w:bottom w:val="none" w:sz="0" w:space="0" w:color="auto"/>
        <w:right w:val="none" w:sz="0" w:space="0" w:color="auto"/>
      </w:divBdr>
    </w:div>
    <w:div w:id="1866822942">
      <w:bodyDiv w:val="1"/>
      <w:marLeft w:val="0"/>
      <w:marRight w:val="0"/>
      <w:marTop w:val="0"/>
      <w:marBottom w:val="0"/>
      <w:divBdr>
        <w:top w:val="none" w:sz="0" w:space="0" w:color="auto"/>
        <w:left w:val="none" w:sz="0" w:space="0" w:color="auto"/>
        <w:bottom w:val="none" w:sz="0" w:space="0" w:color="auto"/>
        <w:right w:val="none" w:sz="0" w:space="0" w:color="auto"/>
      </w:divBdr>
      <w:divsChild>
        <w:div w:id="583875945">
          <w:marLeft w:val="0"/>
          <w:marRight w:val="0"/>
          <w:marTop w:val="0"/>
          <w:marBottom w:val="0"/>
          <w:divBdr>
            <w:top w:val="none" w:sz="0" w:space="0" w:color="auto"/>
            <w:left w:val="none" w:sz="0" w:space="0" w:color="auto"/>
            <w:bottom w:val="none" w:sz="0" w:space="0" w:color="auto"/>
            <w:right w:val="none" w:sz="0" w:space="0" w:color="auto"/>
          </w:divBdr>
          <w:divsChild>
            <w:div w:id="2023387271">
              <w:marLeft w:val="0"/>
              <w:marRight w:val="0"/>
              <w:marTop w:val="0"/>
              <w:marBottom w:val="0"/>
              <w:divBdr>
                <w:top w:val="none" w:sz="0" w:space="0" w:color="auto"/>
                <w:left w:val="none" w:sz="0" w:space="0" w:color="auto"/>
                <w:bottom w:val="none" w:sz="0" w:space="0" w:color="auto"/>
                <w:right w:val="none" w:sz="0" w:space="0" w:color="auto"/>
              </w:divBdr>
              <w:divsChild>
                <w:div w:id="1299145955">
                  <w:marLeft w:val="0"/>
                  <w:marRight w:val="0"/>
                  <w:marTop w:val="0"/>
                  <w:marBottom w:val="0"/>
                  <w:divBdr>
                    <w:top w:val="none" w:sz="0" w:space="0" w:color="auto"/>
                    <w:left w:val="none" w:sz="0" w:space="0" w:color="auto"/>
                    <w:bottom w:val="none" w:sz="0" w:space="0" w:color="auto"/>
                    <w:right w:val="none" w:sz="0" w:space="0" w:color="auto"/>
                  </w:divBdr>
                  <w:divsChild>
                    <w:div w:id="502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4866">
      <w:bodyDiv w:val="1"/>
      <w:marLeft w:val="0"/>
      <w:marRight w:val="0"/>
      <w:marTop w:val="0"/>
      <w:marBottom w:val="0"/>
      <w:divBdr>
        <w:top w:val="none" w:sz="0" w:space="0" w:color="auto"/>
        <w:left w:val="none" w:sz="0" w:space="0" w:color="auto"/>
        <w:bottom w:val="none" w:sz="0" w:space="0" w:color="auto"/>
        <w:right w:val="none" w:sz="0" w:space="0" w:color="auto"/>
      </w:divBdr>
      <w:divsChild>
        <w:div w:id="50428122">
          <w:marLeft w:val="0"/>
          <w:marRight w:val="0"/>
          <w:marTop w:val="0"/>
          <w:marBottom w:val="0"/>
          <w:divBdr>
            <w:top w:val="none" w:sz="0" w:space="0" w:color="auto"/>
            <w:left w:val="none" w:sz="0" w:space="0" w:color="auto"/>
            <w:bottom w:val="none" w:sz="0" w:space="0" w:color="auto"/>
            <w:right w:val="none" w:sz="0" w:space="0" w:color="auto"/>
          </w:divBdr>
        </w:div>
      </w:divsChild>
    </w:div>
    <w:div w:id="1943417357">
      <w:bodyDiv w:val="1"/>
      <w:marLeft w:val="0"/>
      <w:marRight w:val="0"/>
      <w:marTop w:val="0"/>
      <w:marBottom w:val="0"/>
      <w:divBdr>
        <w:top w:val="none" w:sz="0" w:space="0" w:color="auto"/>
        <w:left w:val="none" w:sz="0" w:space="0" w:color="auto"/>
        <w:bottom w:val="none" w:sz="0" w:space="0" w:color="auto"/>
        <w:right w:val="none" w:sz="0" w:space="0" w:color="auto"/>
      </w:divBdr>
      <w:divsChild>
        <w:div w:id="1319917717">
          <w:marLeft w:val="0"/>
          <w:marRight w:val="0"/>
          <w:marTop w:val="0"/>
          <w:marBottom w:val="0"/>
          <w:divBdr>
            <w:top w:val="none" w:sz="0" w:space="0" w:color="auto"/>
            <w:left w:val="none" w:sz="0" w:space="0" w:color="auto"/>
            <w:bottom w:val="none" w:sz="0" w:space="0" w:color="auto"/>
            <w:right w:val="none" w:sz="0" w:space="0" w:color="auto"/>
          </w:divBdr>
        </w:div>
      </w:divsChild>
    </w:div>
    <w:div w:id="1956448407">
      <w:bodyDiv w:val="1"/>
      <w:marLeft w:val="0"/>
      <w:marRight w:val="0"/>
      <w:marTop w:val="0"/>
      <w:marBottom w:val="0"/>
      <w:divBdr>
        <w:top w:val="none" w:sz="0" w:space="0" w:color="auto"/>
        <w:left w:val="none" w:sz="0" w:space="0" w:color="auto"/>
        <w:bottom w:val="none" w:sz="0" w:space="0" w:color="auto"/>
        <w:right w:val="none" w:sz="0" w:space="0" w:color="auto"/>
      </w:divBdr>
    </w:div>
    <w:div w:id="1973172316">
      <w:bodyDiv w:val="1"/>
      <w:marLeft w:val="0"/>
      <w:marRight w:val="0"/>
      <w:marTop w:val="0"/>
      <w:marBottom w:val="0"/>
      <w:divBdr>
        <w:top w:val="none" w:sz="0" w:space="0" w:color="auto"/>
        <w:left w:val="none" w:sz="0" w:space="0" w:color="auto"/>
        <w:bottom w:val="none" w:sz="0" w:space="0" w:color="auto"/>
        <w:right w:val="none" w:sz="0" w:space="0" w:color="auto"/>
      </w:divBdr>
      <w:divsChild>
        <w:div w:id="703139350">
          <w:marLeft w:val="0"/>
          <w:marRight w:val="0"/>
          <w:marTop w:val="0"/>
          <w:marBottom w:val="0"/>
          <w:divBdr>
            <w:top w:val="none" w:sz="0" w:space="0" w:color="auto"/>
            <w:left w:val="none" w:sz="0" w:space="0" w:color="auto"/>
            <w:bottom w:val="none" w:sz="0" w:space="0" w:color="auto"/>
            <w:right w:val="none" w:sz="0" w:space="0" w:color="auto"/>
          </w:divBdr>
          <w:divsChild>
            <w:div w:id="820468583">
              <w:marLeft w:val="0"/>
              <w:marRight w:val="0"/>
              <w:marTop w:val="0"/>
              <w:marBottom w:val="0"/>
              <w:divBdr>
                <w:top w:val="none" w:sz="0" w:space="0" w:color="auto"/>
                <w:left w:val="none" w:sz="0" w:space="0" w:color="auto"/>
                <w:bottom w:val="none" w:sz="0" w:space="0" w:color="auto"/>
                <w:right w:val="none" w:sz="0" w:space="0" w:color="auto"/>
              </w:divBdr>
              <w:divsChild>
                <w:div w:id="1678069275">
                  <w:marLeft w:val="0"/>
                  <w:marRight w:val="0"/>
                  <w:marTop w:val="0"/>
                  <w:marBottom w:val="0"/>
                  <w:divBdr>
                    <w:top w:val="none" w:sz="0" w:space="0" w:color="auto"/>
                    <w:left w:val="none" w:sz="0" w:space="0" w:color="auto"/>
                    <w:bottom w:val="none" w:sz="0" w:space="0" w:color="auto"/>
                    <w:right w:val="none" w:sz="0" w:space="0" w:color="auto"/>
                  </w:divBdr>
                  <w:divsChild>
                    <w:div w:id="1864904316">
                      <w:marLeft w:val="0"/>
                      <w:marRight w:val="0"/>
                      <w:marTop w:val="0"/>
                      <w:marBottom w:val="0"/>
                      <w:divBdr>
                        <w:top w:val="none" w:sz="0" w:space="0" w:color="auto"/>
                        <w:left w:val="none" w:sz="0" w:space="0" w:color="auto"/>
                        <w:bottom w:val="none" w:sz="0" w:space="0" w:color="auto"/>
                        <w:right w:val="none" w:sz="0" w:space="0" w:color="auto"/>
                      </w:divBdr>
                    </w:div>
                  </w:divsChild>
                </w:div>
                <w:div w:id="1538856986">
                  <w:marLeft w:val="0"/>
                  <w:marRight w:val="0"/>
                  <w:marTop w:val="0"/>
                  <w:marBottom w:val="0"/>
                  <w:divBdr>
                    <w:top w:val="none" w:sz="0" w:space="0" w:color="auto"/>
                    <w:left w:val="none" w:sz="0" w:space="0" w:color="auto"/>
                    <w:bottom w:val="none" w:sz="0" w:space="0" w:color="auto"/>
                    <w:right w:val="none" w:sz="0" w:space="0" w:color="auto"/>
                  </w:divBdr>
                  <w:divsChild>
                    <w:div w:id="20541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5275">
      <w:bodyDiv w:val="1"/>
      <w:marLeft w:val="0"/>
      <w:marRight w:val="0"/>
      <w:marTop w:val="0"/>
      <w:marBottom w:val="0"/>
      <w:divBdr>
        <w:top w:val="none" w:sz="0" w:space="0" w:color="auto"/>
        <w:left w:val="none" w:sz="0" w:space="0" w:color="auto"/>
        <w:bottom w:val="none" w:sz="0" w:space="0" w:color="auto"/>
        <w:right w:val="none" w:sz="0" w:space="0" w:color="auto"/>
      </w:divBdr>
    </w:div>
    <w:div w:id="1987204043">
      <w:bodyDiv w:val="1"/>
      <w:marLeft w:val="0"/>
      <w:marRight w:val="0"/>
      <w:marTop w:val="0"/>
      <w:marBottom w:val="0"/>
      <w:divBdr>
        <w:top w:val="none" w:sz="0" w:space="0" w:color="auto"/>
        <w:left w:val="none" w:sz="0" w:space="0" w:color="auto"/>
        <w:bottom w:val="none" w:sz="0" w:space="0" w:color="auto"/>
        <w:right w:val="none" w:sz="0" w:space="0" w:color="auto"/>
      </w:divBdr>
    </w:div>
    <w:div w:id="2001343477">
      <w:bodyDiv w:val="1"/>
      <w:marLeft w:val="0"/>
      <w:marRight w:val="0"/>
      <w:marTop w:val="0"/>
      <w:marBottom w:val="0"/>
      <w:divBdr>
        <w:top w:val="none" w:sz="0" w:space="0" w:color="auto"/>
        <w:left w:val="none" w:sz="0" w:space="0" w:color="auto"/>
        <w:bottom w:val="none" w:sz="0" w:space="0" w:color="auto"/>
        <w:right w:val="none" w:sz="0" w:space="0" w:color="auto"/>
      </w:divBdr>
    </w:div>
    <w:div w:id="2023973683">
      <w:bodyDiv w:val="1"/>
      <w:marLeft w:val="0"/>
      <w:marRight w:val="0"/>
      <w:marTop w:val="0"/>
      <w:marBottom w:val="0"/>
      <w:divBdr>
        <w:top w:val="none" w:sz="0" w:space="0" w:color="auto"/>
        <w:left w:val="none" w:sz="0" w:space="0" w:color="auto"/>
        <w:bottom w:val="none" w:sz="0" w:space="0" w:color="auto"/>
        <w:right w:val="none" w:sz="0" w:space="0" w:color="auto"/>
      </w:divBdr>
    </w:div>
    <w:div w:id="2042972255">
      <w:bodyDiv w:val="1"/>
      <w:marLeft w:val="0"/>
      <w:marRight w:val="0"/>
      <w:marTop w:val="0"/>
      <w:marBottom w:val="0"/>
      <w:divBdr>
        <w:top w:val="none" w:sz="0" w:space="0" w:color="auto"/>
        <w:left w:val="none" w:sz="0" w:space="0" w:color="auto"/>
        <w:bottom w:val="none" w:sz="0" w:space="0" w:color="auto"/>
        <w:right w:val="none" w:sz="0" w:space="0" w:color="auto"/>
      </w:divBdr>
      <w:divsChild>
        <w:div w:id="1438450251">
          <w:marLeft w:val="0"/>
          <w:marRight w:val="0"/>
          <w:marTop w:val="0"/>
          <w:marBottom w:val="0"/>
          <w:divBdr>
            <w:top w:val="none" w:sz="0" w:space="0" w:color="auto"/>
            <w:left w:val="none" w:sz="0" w:space="0" w:color="auto"/>
            <w:bottom w:val="none" w:sz="0" w:space="0" w:color="auto"/>
            <w:right w:val="none" w:sz="0" w:space="0" w:color="auto"/>
          </w:divBdr>
          <w:divsChild>
            <w:div w:id="1572083666">
              <w:marLeft w:val="0"/>
              <w:marRight w:val="0"/>
              <w:marTop w:val="0"/>
              <w:marBottom w:val="0"/>
              <w:divBdr>
                <w:top w:val="none" w:sz="0" w:space="0" w:color="auto"/>
                <w:left w:val="none" w:sz="0" w:space="0" w:color="auto"/>
                <w:bottom w:val="none" w:sz="0" w:space="0" w:color="auto"/>
                <w:right w:val="none" w:sz="0" w:space="0" w:color="auto"/>
              </w:divBdr>
              <w:divsChild>
                <w:div w:id="237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7459">
      <w:bodyDiv w:val="1"/>
      <w:marLeft w:val="0"/>
      <w:marRight w:val="0"/>
      <w:marTop w:val="0"/>
      <w:marBottom w:val="0"/>
      <w:divBdr>
        <w:top w:val="none" w:sz="0" w:space="0" w:color="auto"/>
        <w:left w:val="none" w:sz="0" w:space="0" w:color="auto"/>
        <w:bottom w:val="none" w:sz="0" w:space="0" w:color="auto"/>
        <w:right w:val="none" w:sz="0" w:space="0" w:color="auto"/>
      </w:divBdr>
    </w:div>
    <w:div w:id="2071801344">
      <w:bodyDiv w:val="1"/>
      <w:marLeft w:val="0"/>
      <w:marRight w:val="0"/>
      <w:marTop w:val="0"/>
      <w:marBottom w:val="0"/>
      <w:divBdr>
        <w:top w:val="none" w:sz="0" w:space="0" w:color="auto"/>
        <w:left w:val="none" w:sz="0" w:space="0" w:color="auto"/>
        <w:bottom w:val="none" w:sz="0" w:space="0" w:color="auto"/>
        <w:right w:val="none" w:sz="0" w:space="0" w:color="auto"/>
      </w:divBdr>
      <w:divsChild>
        <w:div w:id="484397402">
          <w:marLeft w:val="0"/>
          <w:marRight w:val="0"/>
          <w:marTop w:val="0"/>
          <w:marBottom w:val="0"/>
          <w:divBdr>
            <w:top w:val="none" w:sz="0" w:space="0" w:color="auto"/>
            <w:left w:val="none" w:sz="0" w:space="0" w:color="auto"/>
            <w:bottom w:val="none" w:sz="0" w:space="0" w:color="auto"/>
            <w:right w:val="none" w:sz="0" w:space="0" w:color="auto"/>
          </w:divBdr>
          <w:divsChild>
            <w:div w:id="559705079">
              <w:marLeft w:val="0"/>
              <w:marRight w:val="0"/>
              <w:marTop w:val="0"/>
              <w:marBottom w:val="0"/>
              <w:divBdr>
                <w:top w:val="none" w:sz="0" w:space="0" w:color="auto"/>
                <w:left w:val="none" w:sz="0" w:space="0" w:color="auto"/>
                <w:bottom w:val="none" w:sz="0" w:space="0" w:color="auto"/>
                <w:right w:val="none" w:sz="0" w:space="0" w:color="auto"/>
              </w:divBdr>
              <w:divsChild>
                <w:div w:id="1006593953">
                  <w:marLeft w:val="0"/>
                  <w:marRight w:val="0"/>
                  <w:marTop w:val="0"/>
                  <w:marBottom w:val="0"/>
                  <w:divBdr>
                    <w:top w:val="none" w:sz="0" w:space="0" w:color="auto"/>
                    <w:left w:val="none" w:sz="0" w:space="0" w:color="auto"/>
                    <w:bottom w:val="none" w:sz="0" w:space="0" w:color="auto"/>
                    <w:right w:val="none" w:sz="0" w:space="0" w:color="auto"/>
                  </w:divBdr>
                  <w:divsChild>
                    <w:div w:id="9291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71098">
      <w:bodyDiv w:val="1"/>
      <w:marLeft w:val="0"/>
      <w:marRight w:val="0"/>
      <w:marTop w:val="0"/>
      <w:marBottom w:val="0"/>
      <w:divBdr>
        <w:top w:val="none" w:sz="0" w:space="0" w:color="auto"/>
        <w:left w:val="none" w:sz="0" w:space="0" w:color="auto"/>
        <w:bottom w:val="none" w:sz="0" w:space="0" w:color="auto"/>
        <w:right w:val="none" w:sz="0" w:space="0" w:color="auto"/>
      </w:divBdr>
      <w:divsChild>
        <w:div w:id="305857376">
          <w:marLeft w:val="0"/>
          <w:marRight w:val="0"/>
          <w:marTop w:val="0"/>
          <w:marBottom w:val="0"/>
          <w:divBdr>
            <w:top w:val="none" w:sz="0" w:space="0" w:color="auto"/>
            <w:left w:val="none" w:sz="0" w:space="0" w:color="auto"/>
            <w:bottom w:val="none" w:sz="0" w:space="0" w:color="auto"/>
            <w:right w:val="none" w:sz="0" w:space="0" w:color="auto"/>
          </w:divBdr>
          <w:divsChild>
            <w:div w:id="1078483644">
              <w:marLeft w:val="0"/>
              <w:marRight w:val="0"/>
              <w:marTop w:val="0"/>
              <w:marBottom w:val="0"/>
              <w:divBdr>
                <w:top w:val="none" w:sz="0" w:space="0" w:color="auto"/>
                <w:left w:val="none" w:sz="0" w:space="0" w:color="auto"/>
                <w:bottom w:val="none" w:sz="0" w:space="0" w:color="auto"/>
                <w:right w:val="none" w:sz="0" w:space="0" w:color="auto"/>
              </w:divBdr>
              <w:divsChild>
                <w:div w:id="844514170">
                  <w:marLeft w:val="0"/>
                  <w:marRight w:val="0"/>
                  <w:marTop w:val="0"/>
                  <w:marBottom w:val="0"/>
                  <w:divBdr>
                    <w:top w:val="none" w:sz="0" w:space="0" w:color="auto"/>
                    <w:left w:val="none" w:sz="0" w:space="0" w:color="auto"/>
                    <w:bottom w:val="none" w:sz="0" w:space="0" w:color="auto"/>
                    <w:right w:val="none" w:sz="0" w:space="0" w:color="auto"/>
                  </w:divBdr>
                  <w:divsChild>
                    <w:div w:id="8309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5895">
      <w:bodyDiv w:val="1"/>
      <w:marLeft w:val="0"/>
      <w:marRight w:val="0"/>
      <w:marTop w:val="0"/>
      <w:marBottom w:val="0"/>
      <w:divBdr>
        <w:top w:val="none" w:sz="0" w:space="0" w:color="auto"/>
        <w:left w:val="none" w:sz="0" w:space="0" w:color="auto"/>
        <w:bottom w:val="none" w:sz="0" w:space="0" w:color="auto"/>
        <w:right w:val="none" w:sz="0" w:space="0" w:color="auto"/>
      </w:divBdr>
    </w:div>
    <w:div w:id="2110999086">
      <w:bodyDiv w:val="1"/>
      <w:marLeft w:val="0"/>
      <w:marRight w:val="0"/>
      <w:marTop w:val="0"/>
      <w:marBottom w:val="0"/>
      <w:divBdr>
        <w:top w:val="none" w:sz="0" w:space="0" w:color="auto"/>
        <w:left w:val="none" w:sz="0" w:space="0" w:color="auto"/>
        <w:bottom w:val="none" w:sz="0" w:space="0" w:color="auto"/>
        <w:right w:val="none" w:sz="0" w:space="0" w:color="auto"/>
      </w:divBdr>
      <w:divsChild>
        <w:div w:id="1874034286">
          <w:marLeft w:val="0"/>
          <w:marRight w:val="0"/>
          <w:marTop w:val="0"/>
          <w:marBottom w:val="0"/>
          <w:divBdr>
            <w:top w:val="none" w:sz="0" w:space="0" w:color="auto"/>
            <w:left w:val="none" w:sz="0" w:space="0" w:color="auto"/>
            <w:bottom w:val="none" w:sz="0" w:space="0" w:color="auto"/>
            <w:right w:val="none" w:sz="0" w:space="0" w:color="auto"/>
          </w:divBdr>
          <w:divsChild>
            <w:div w:id="421341937">
              <w:marLeft w:val="0"/>
              <w:marRight w:val="0"/>
              <w:marTop w:val="0"/>
              <w:marBottom w:val="0"/>
              <w:divBdr>
                <w:top w:val="none" w:sz="0" w:space="0" w:color="auto"/>
                <w:left w:val="none" w:sz="0" w:space="0" w:color="auto"/>
                <w:bottom w:val="none" w:sz="0" w:space="0" w:color="auto"/>
                <w:right w:val="none" w:sz="0" w:space="0" w:color="auto"/>
              </w:divBdr>
              <w:divsChild>
                <w:div w:id="20280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5518">
      <w:bodyDiv w:val="1"/>
      <w:marLeft w:val="0"/>
      <w:marRight w:val="0"/>
      <w:marTop w:val="0"/>
      <w:marBottom w:val="0"/>
      <w:divBdr>
        <w:top w:val="none" w:sz="0" w:space="0" w:color="auto"/>
        <w:left w:val="none" w:sz="0" w:space="0" w:color="auto"/>
        <w:bottom w:val="none" w:sz="0" w:space="0" w:color="auto"/>
        <w:right w:val="none" w:sz="0" w:space="0" w:color="auto"/>
      </w:divBdr>
    </w:div>
    <w:div w:id="21268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4BB140-95BF-EE45-9D85-3BABD1864C7B}">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8010</Words>
  <Characters>46401</Characters>
  <Application>Microsoft Office Word</Application>
  <DocSecurity>0</DocSecurity>
  <Lines>386</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110</cp:revision>
  <cp:lastPrinted>2015-03-26T13:00:00Z</cp:lastPrinted>
  <dcterms:created xsi:type="dcterms:W3CDTF">2021-06-08T19:18:00Z</dcterms:created>
  <dcterms:modified xsi:type="dcterms:W3CDTF">2021-06-21T18:13:00Z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