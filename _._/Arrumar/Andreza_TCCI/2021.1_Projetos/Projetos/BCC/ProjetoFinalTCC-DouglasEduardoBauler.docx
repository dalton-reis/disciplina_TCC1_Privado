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4BEAE4A6" w:rsidR="002B0EDC" w:rsidRPr="00B00E04" w:rsidRDefault="0087337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REFATORANDO</w:t>
      </w:r>
      <w:r w:rsidR="00182651">
        <w:t xml:space="preserve"> e adicionando novas funcionalidades no</w:t>
      </w:r>
      <w:r>
        <w:t xml:space="preserve"> </w:t>
      </w:r>
      <w:r w:rsidR="003E57FD">
        <w:t>Visedu</w:t>
      </w:r>
      <w:r w:rsidR="00F03C06">
        <w:t>-</w:t>
      </w:r>
      <w:r w:rsidR="003E57FD">
        <w:t>cg</w:t>
      </w:r>
      <w:r>
        <w:t xml:space="preserve"> </w:t>
      </w:r>
      <w:r w:rsidR="00182651">
        <w:t>com</w:t>
      </w:r>
      <w:r>
        <w:t xml:space="preserve"> MOTOR DE JOGOS UNITY</w:t>
      </w:r>
    </w:p>
    <w:p w14:paraId="4F6DBB7C" w14:textId="2A600941" w:rsidR="001E682E" w:rsidRDefault="007C09F6" w:rsidP="00752038">
      <w:pPr>
        <w:pStyle w:val="TF-AUTOR0"/>
      </w:pPr>
      <w:r>
        <w:t>Douglas Eduardo Bauler</w:t>
      </w:r>
    </w:p>
    <w:p w14:paraId="3FBE5C8A" w14:textId="5A4B1D6C" w:rsidR="001E682E" w:rsidRDefault="001E682E" w:rsidP="001E682E">
      <w:pPr>
        <w:pStyle w:val="TF-AUTOR0"/>
      </w:pPr>
      <w:r>
        <w:t xml:space="preserve">Prof. </w:t>
      </w:r>
      <w:r w:rsidR="007C09F6">
        <w:t>Dalton Solano dos Reis</w:t>
      </w:r>
      <w:r>
        <w:t xml:space="preserve"> – Orientador</w:t>
      </w:r>
    </w:p>
    <w:p w14:paraId="28066913" w14:textId="40ED61B8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AAE4FB" w14:textId="09DB884C" w:rsidR="007A08B4" w:rsidRDefault="003E57FD" w:rsidP="009321B5">
      <w:pPr>
        <w:pStyle w:val="TF-TEXTO"/>
      </w:pPr>
      <w:commentRangeStart w:id="9"/>
      <w:r>
        <w:t>A tecnologia está</w:t>
      </w:r>
      <w:r w:rsidR="00716396">
        <w:t xml:space="preserve"> em</w:t>
      </w:r>
      <w:r>
        <w:t xml:space="preserve"> constante evolução de maneiras muito significativas</w:t>
      </w:r>
      <w:r w:rsidR="00253CDF">
        <w:t>,</w:t>
      </w:r>
      <w:r>
        <w:t xml:space="preserve"> </w:t>
      </w:r>
      <w:r w:rsidR="00253CDF">
        <w:t>melhorando o dia a dia</w:t>
      </w:r>
      <w:r>
        <w:t xml:space="preserve">, aumentando a produtividade e </w:t>
      </w:r>
      <w:r w:rsidR="00253CDF">
        <w:t xml:space="preserve">o </w:t>
      </w:r>
      <w:r>
        <w:t xml:space="preserve">entendimento de vários assuntos. </w:t>
      </w:r>
      <w:r w:rsidR="00253CDF">
        <w:t>Existem f</w:t>
      </w:r>
      <w:r>
        <w:t>erramentas interativas de ensino</w:t>
      </w:r>
      <w:r w:rsidR="00253CDF">
        <w:t xml:space="preserve"> que </w:t>
      </w:r>
      <w:r>
        <w:t>d</w:t>
      </w:r>
      <w:r w:rsidR="00253CDF">
        <w:t>ão</w:t>
      </w:r>
      <w:r>
        <w:t xml:space="preserve"> interlúdio ao assunto a ser abordado, </w:t>
      </w:r>
      <w:r w:rsidR="00253CDF">
        <w:t>tornando-o de uma maneira mais lúdica</w:t>
      </w:r>
      <w:r>
        <w:t xml:space="preserve"> </w:t>
      </w:r>
      <w:r w:rsidR="00873373">
        <w:t>na qual</w:t>
      </w:r>
      <w:r>
        <w:t xml:space="preserve"> muitas vezes pode dificultar o aprendizado</w:t>
      </w:r>
      <w:commentRangeEnd w:id="9"/>
      <w:r w:rsidR="007E1050">
        <w:rPr>
          <w:rStyle w:val="Refdecomentrio"/>
        </w:rPr>
        <w:commentReference w:id="9"/>
      </w:r>
      <w:r w:rsidR="00716396">
        <w:t>.</w:t>
      </w:r>
      <w:r w:rsidR="007C2C66">
        <w:t xml:space="preserve"> </w:t>
      </w:r>
    </w:p>
    <w:p w14:paraId="59720999" w14:textId="2BD0156B" w:rsidR="003E57FD" w:rsidRDefault="009321B5" w:rsidP="007A08B4">
      <w:pPr>
        <w:pStyle w:val="TF-CITAO"/>
      </w:pPr>
      <w:r>
        <w:t xml:space="preserve">A contribuição didática para uma pedagogia voltada para o sujeito requer assumir, entre outras coisas, o uso das mídias e das tecnologias da educação. O professor deve ser capaz de utilizar aparatos tecnológicos não apenas para seu uso próprio, mas trabalhar com esses recursos em sala de aula, em favor da aprendizagem dos alunos </w:t>
      </w:r>
      <w:r w:rsidRPr="00885CD8">
        <w:t>(SILVA, 201</w:t>
      </w:r>
      <w:r w:rsidR="00CF4144">
        <w:t>1</w:t>
      </w:r>
      <w:r w:rsidRPr="00885CD8">
        <w:t>, p.6)</w:t>
      </w:r>
      <w:r>
        <w:t>.</w:t>
      </w:r>
    </w:p>
    <w:p w14:paraId="1DEC63DF" w14:textId="704EFA72" w:rsidR="005731DD" w:rsidRDefault="007C2C66" w:rsidP="003D398C">
      <w:pPr>
        <w:pStyle w:val="TF-TEXTO"/>
      </w:pPr>
      <w:r>
        <w:t>Por meio dessas metodologias</w:t>
      </w:r>
      <w:ins w:id="10" w:author="Andreza Sartori" w:date="2021-07-05T15:14:00Z">
        <w:r w:rsidR="001B4CA7">
          <w:t>,</w:t>
        </w:r>
      </w:ins>
      <w:r>
        <w:t xml:space="preserve"> a ferrament</w:t>
      </w:r>
      <w:r w:rsidR="00080CBF">
        <w:t>a</w:t>
      </w:r>
      <w:r>
        <w:t xml:space="preserve"> VisEdu-CG tem como objetivo trazer essas melhorias no aprendizado</w:t>
      </w:r>
      <w:r w:rsidR="005731DD">
        <w:t xml:space="preserve"> aos acadêmicos </w:t>
      </w:r>
      <w:r>
        <w:t xml:space="preserve">da matéria de Computação Gráfica. </w:t>
      </w:r>
      <w:commentRangeStart w:id="11"/>
      <w:r w:rsidRPr="007C2C66">
        <w:t xml:space="preserve">Conforme </w:t>
      </w:r>
      <w:r w:rsidR="00F17317">
        <w:t xml:space="preserve">Buttenberg </w:t>
      </w:r>
      <w:r w:rsidRPr="00F17317">
        <w:t>(20</w:t>
      </w:r>
      <w:r w:rsidR="00FF3786">
        <w:t>20</w:t>
      </w:r>
      <w:r w:rsidR="00873373">
        <w:t>,</w:t>
      </w:r>
      <w:r w:rsidR="00F17317">
        <w:t xml:space="preserve"> </w:t>
      </w:r>
      <w:r w:rsidR="00873373">
        <w:t xml:space="preserve">apud </w:t>
      </w:r>
      <w:r w:rsidR="00F17317">
        <w:t>R</w:t>
      </w:r>
      <w:r w:rsidR="00873373">
        <w:t xml:space="preserve">EIS, </w:t>
      </w:r>
      <w:r w:rsidR="00F17317">
        <w:t>20</w:t>
      </w:r>
      <w:r w:rsidR="00574B9E">
        <w:t>11</w:t>
      </w:r>
      <w:r w:rsidR="00F17317">
        <w:t>, p. 1)</w:t>
      </w:r>
      <w:r w:rsidR="00BD1A43" w:rsidRPr="00F17317">
        <w:t>,</w:t>
      </w:r>
      <w:r w:rsidRPr="007C2C66">
        <w:t xml:space="preserve"> </w:t>
      </w:r>
      <w:commentRangeEnd w:id="11"/>
      <w:r w:rsidR="00ED3623">
        <w:rPr>
          <w:rStyle w:val="Refdecomentrio"/>
        </w:rPr>
        <w:commentReference w:id="11"/>
      </w:r>
      <w:r w:rsidR="00F17317">
        <w:t>“</w:t>
      </w:r>
      <w:r w:rsidRPr="007C2C66">
        <w:t>o VisEdu-CG é um projeto para desenvolver uma plataforma Web que permita os alunos da disciplina de Computação Gráfica do curso de Ciências da Computação praticarem os conceitos ministrados nesta disciplina</w:t>
      </w:r>
      <w:r w:rsidR="00F17317">
        <w:t>”</w:t>
      </w:r>
      <w:r w:rsidR="005731DD">
        <w:t>,</w:t>
      </w:r>
      <w:r>
        <w:t xml:space="preserve"> </w:t>
      </w:r>
      <w:r w:rsidR="005731DD">
        <w:t>estando atualmente na versão 5.0 do projeto.</w:t>
      </w:r>
    </w:p>
    <w:p w14:paraId="33914DD8" w14:textId="24CEF06C" w:rsidR="00EA2AEB" w:rsidRDefault="00080CBF" w:rsidP="003D398C">
      <w:pPr>
        <w:pStyle w:val="TF-TEXTO"/>
        <w:rPr>
          <w:color w:val="000000"/>
        </w:rPr>
      </w:pPr>
      <w:r>
        <w:rPr>
          <w:color w:val="000000"/>
        </w:rPr>
        <w:t>Essa aplicação contou com o desenvolvimento de vários módulos específicos, dentre eles pode-se citar o motor de jogos, matemática, estatística, processamento de imagens, realidade aumentada e simulação.</w:t>
      </w:r>
      <w:r>
        <w:t xml:space="preserve"> </w:t>
      </w:r>
      <w:r w:rsidR="00716396">
        <w:t>Para que a ferramenta t</w:t>
      </w:r>
      <w:r w:rsidR="00D76170">
        <w:t>enha</w:t>
      </w:r>
      <w:r w:rsidR="00716396">
        <w:t xml:space="preserve"> uma evolução constante foi realizado um processo de migração de linguagem e refatoração do código. </w:t>
      </w:r>
      <w:r w:rsidR="00574B9E">
        <w:t>Uma das motivações para fazer a refatoração foi em relação à algumas funcionalidades</w:t>
      </w:r>
      <w:r w:rsidR="00716396">
        <w:rPr>
          <w:color w:val="000000"/>
        </w:rPr>
        <w:t xml:space="preserve"> do WebGL, o que torna o VisEdu-CG um sistema igualmente limitado (BUTTENBERG, 20</w:t>
      </w:r>
      <w:r w:rsidR="00E925BA">
        <w:rPr>
          <w:color w:val="000000"/>
        </w:rPr>
        <w:t>20</w:t>
      </w:r>
      <w:r w:rsidR="00716396">
        <w:rPr>
          <w:color w:val="000000"/>
        </w:rPr>
        <w:t>).</w:t>
      </w:r>
      <w:r w:rsidR="00D76170">
        <w:rPr>
          <w:color w:val="000000"/>
        </w:rPr>
        <w:t xml:space="preserve"> </w:t>
      </w:r>
    </w:p>
    <w:p w14:paraId="46369C59" w14:textId="69B47B33" w:rsidR="00D76170" w:rsidRDefault="00045D16" w:rsidP="003D398C">
      <w:pPr>
        <w:pStyle w:val="TF-TEXTO"/>
        <w:rPr>
          <w:color w:val="000000"/>
        </w:rPr>
      </w:pPr>
      <w:r>
        <w:rPr>
          <w:color w:val="000000"/>
        </w:rPr>
        <w:t>Um</w:t>
      </w:r>
      <w:r w:rsidR="00D76170">
        <w:rPr>
          <w:color w:val="000000"/>
        </w:rPr>
        <w:t xml:space="preserve"> processo de migração de uma ferramenta já consolidada numa linguagem, não é </w:t>
      </w:r>
      <w:r w:rsidR="00885CD8">
        <w:rPr>
          <w:color w:val="000000"/>
        </w:rPr>
        <w:t xml:space="preserve">um </w:t>
      </w:r>
      <w:r w:rsidR="00D76170">
        <w:rPr>
          <w:color w:val="000000"/>
        </w:rPr>
        <w:t>processo simples de realizar</w:t>
      </w:r>
      <w:r w:rsidR="00885CD8">
        <w:rPr>
          <w:color w:val="000000"/>
        </w:rPr>
        <w:t>,</w:t>
      </w:r>
      <w:r w:rsidR="00EA2AEB">
        <w:rPr>
          <w:color w:val="000000"/>
        </w:rPr>
        <w:t xml:space="preserve"> </w:t>
      </w:r>
      <w:r w:rsidR="00885CD8">
        <w:rPr>
          <w:color w:val="000000"/>
        </w:rPr>
        <w:t>d</w:t>
      </w:r>
      <w:r w:rsidR="00D76170">
        <w:rPr>
          <w:color w:val="000000"/>
        </w:rPr>
        <w:t xml:space="preserve">evido </w:t>
      </w:r>
      <w:r w:rsidR="005B3558">
        <w:rPr>
          <w:color w:val="000000"/>
        </w:rPr>
        <w:t>à</w:t>
      </w:r>
      <w:r w:rsidR="00D664F3">
        <w:rPr>
          <w:color w:val="000000"/>
        </w:rPr>
        <w:t xml:space="preserve"> complexidade</w:t>
      </w:r>
      <w:r w:rsidR="00D76170">
        <w:rPr>
          <w:color w:val="000000"/>
        </w:rPr>
        <w:t xml:space="preserve"> </w:t>
      </w:r>
      <w:r w:rsidR="00D664F3">
        <w:rPr>
          <w:color w:val="000000"/>
        </w:rPr>
        <w:t xml:space="preserve">com </w:t>
      </w:r>
      <w:r w:rsidR="00D76170">
        <w:rPr>
          <w:color w:val="000000"/>
        </w:rPr>
        <w:t>diversas funcionalidades</w:t>
      </w:r>
      <w:r w:rsidR="00D664F3">
        <w:rPr>
          <w:color w:val="000000"/>
        </w:rPr>
        <w:t xml:space="preserve"> da ferramenta</w:t>
      </w:r>
      <w:r w:rsidR="00D76170">
        <w:rPr>
          <w:color w:val="000000"/>
        </w:rPr>
        <w:t>,</w:t>
      </w:r>
      <w:r w:rsidR="00885CD8">
        <w:rPr>
          <w:color w:val="000000"/>
        </w:rPr>
        <w:t xml:space="preserve"> tendo também o</w:t>
      </w:r>
      <w:r w:rsidR="007A0B36">
        <w:rPr>
          <w:color w:val="000000"/>
        </w:rPr>
        <w:t xml:space="preserve"> curto espaço de tempo para </w:t>
      </w:r>
      <w:r w:rsidR="00885CD8">
        <w:rPr>
          <w:color w:val="000000"/>
        </w:rPr>
        <w:t>seu</w:t>
      </w:r>
      <w:r w:rsidR="007A0B36">
        <w:rPr>
          <w:color w:val="000000"/>
        </w:rPr>
        <w:t xml:space="preserve"> desenvolvimento</w:t>
      </w:r>
      <w:r w:rsidR="00885CD8">
        <w:rPr>
          <w:color w:val="000000"/>
        </w:rPr>
        <w:t xml:space="preserve"> e a falta de</w:t>
      </w:r>
      <w:r w:rsidR="007A0B36">
        <w:rPr>
          <w:color w:val="000000"/>
        </w:rPr>
        <w:t xml:space="preserve"> </w:t>
      </w:r>
      <w:r w:rsidR="00885CD8">
        <w:rPr>
          <w:color w:val="000000"/>
        </w:rPr>
        <w:t>estrutura do código para melhor entendimento e manutenção, fazendo com que a migraç</w:t>
      </w:r>
      <w:r w:rsidR="007A0B36">
        <w:rPr>
          <w:color w:val="000000"/>
        </w:rPr>
        <w:t xml:space="preserve">ão </w:t>
      </w:r>
      <w:r w:rsidR="00885CD8">
        <w:rPr>
          <w:color w:val="000000"/>
        </w:rPr>
        <w:t xml:space="preserve">não seja </w:t>
      </w:r>
      <w:r w:rsidR="007A0B36">
        <w:rPr>
          <w:color w:val="000000"/>
        </w:rPr>
        <w:t>realizad</w:t>
      </w:r>
      <w:r w:rsidR="00885CD8">
        <w:rPr>
          <w:color w:val="000000"/>
        </w:rPr>
        <w:t>a</w:t>
      </w:r>
      <w:r w:rsidR="007A0B36">
        <w:rPr>
          <w:color w:val="000000"/>
        </w:rPr>
        <w:t xml:space="preserve"> completamente. Em razão dessas dificuldades, este trabalho propõe continuar </w:t>
      </w:r>
      <w:r w:rsidR="00261B97">
        <w:rPr>
          <w:color w:val="000000"/>
        </w:rPr>
        <w:t>o</w:t>
      </w:r>
      <w:r w:rsidR="007A0B36">
        <w:rPr>
          <w:color w:val="000000"/>
        </w:rPr>
        <w:t xml:space="preserve"> processo de migração das funcionalidades, assim como </w:t>
      </w:r>
      <w:r w:rsidR="00E925BA">
        <w:rPr>
          <w:color w:val="000000"/>
        </w:rPr>
        <w:t xml:space="preserve">a </w:t>
      </w:r>
      <w:r w:rsidR="007A0B36">
        <w:rPr>
          <w:color w:val="000000"/>
        </w:rPr>
        <w:t>refatora</w:t>
      </w:r>
      <w:r w:rsidR="00E925BA">
        <w:rPr>
          <w:color w:val="000000"/>
        </w:rPr>
        <w:t>ção</w:t>
      </w:r>
      <w:r w:rsidR="007A0B36">
        <w:rPr>
          <w:color w:val="000000"/>
        </w:rPr>
        <w:t xml:space="preserve"> </w:t>
      </w:r>
      <w:r w:rsidR="00E925BA">
        <w:rPr>
          <w:color w:val="000000"/>
        </w:rPr>
        <w:t>d</w:t>
      </w:r>
      <w:r w:rsidR="007A0B36">
        <w:rPr>
          <w:color w:val="000000"/>
        </w:rPr>
        <w:t>o código já migrado para melhor compreensão</w:t>
      </w:r>
      <w:r w:rsidR="00885CD8">
        <w:rPr>
          <w:color w:val="000000"/>
        </w:rPr>
        <w:t>,</w:t>
      </w:r>
      <w:r w:rsidR="007A0B36">
        <w:rPr>
          <w:color w:val="000000"/>
        </w:rPr>
        <w:t xml:space="preserve"> manutenção </w:t>
      </w:r>
      <w:r w:rsidR="00261B97">
        <w:rPr>
          <w:color w:val="000000"/>
        </w:rPr>
        <w:t xml:space="preserve">e </w:t>
      </w:r>
      <w:r w:rsidR="00885CD8">
        <w:rPr>
          <w:color w:val="000000"/>
        </w:rPr>
        <w:t>adição de</w:t>
      </w:r>
      <w:r w:rsidR="00261B97">
        <w:rPr>
          <w:color w:val="000000"/>
        </w:rPr>
        <w:t xml:space="preserve"> novas funções,</w:t>
      </w:r>
      <w:r w:rsidR="007A0B36">
        <w:rPr>
          <w:color w:val="000000"/>
        </w:rPr>
        <w:t xml:space="preserve"> utilizando a motor de jogos Unity.</w:t>
      </w:r>
    </w:p>
    <w:p w14:paraId="152C20A3" w14:textId="442437B4" w:rsidR="00F255FC" w:rsidRPr="007D10F2" w:rsidRDefault="00F255FC" w:rsidP="00E638A0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A5141E3" w14:textId="38AD1555" w:rsidR="00D76170" w:rsidRDefault="00726E2B" w:rsidP="00726E2B">
      <w:pPr>
        <w:pStyle w:val="TF-TEXTO"/>
      </w:pPr>
      <w:r>
        <w:t>O objetivo deste trabalho é refatorar o sistema atual intitulado “VisEdu-CG 5.0: Visualizador de Material Educacional” (BUTTENBERG, 2020), bem como migrar dos sistemas anteriores novas funcionalidades.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9BEC07F" w14:textId="77777777" w:rsidR="00726E2B" w:rsidRPr="00726E2B" w:rsidRDefault="00726E2B" w:rsidP="00726E2B">
      <w:pPr>
        <w:pStyle w:val="TF-ALNEA"/>
      </w:pPr>
      <w:r w:rsidRPr="00726E2B">
        <w:t>permitir criar atividades em forma de exercícios práticos;</w:t>
      </w:r>
    </w:p>
    <w:p w14:paraId="6C5DBCD9" w14:textId="6F963BE9" w:rsidR="00726E2B" w:rsidRPr="00726E2B" w:rsidRDefault="00726E2B" w:rsidP="00726E2B">
      <w:pPr>
        <w:pStyle w:val="TF-ALNEA"/>
      </w:pPr>
      <w:r w:rsidRPr="00726E2B">
        <w:t>disponibilizar novas peças do tipo Iteração, Polígonos e Spline</w:t>
      </w:r>
      <w:r w:rsidR="002F3340">
        <w:t>;</w:t>
      </w:r>
    </w:p>
    <w:p w14:paraId="14D72912" w14:textId="3B88A47B" w:rsidR="00857FDB" w:rsidRDefault="00726E2B" w:rsidP="00726E2B">
      <w:pPr>
        <w:pStyle w:val="TF-ALNEA"/>
      </w:pPr>
      <w:r w:rsidRPr="00726E2B">
        <w:t>ampliar o tutorial existente com as novas funcionalidades implementadas.</w:t>
      </w:r>
    </w:p>
    <w:p w14:paraId="0F83796A" w14:textId="5CF729E4" w:rsidR="00A44581" w:rsidRDefault="00A44581" w:rsidP="00424AD5">
      <w:pPr>
        <w:pStyle w:val="Ttulo1"/>
      </w:pPr>
      <w:bookmarkStart w:id="26" w:name="_Toc419598587"/>
      <w:r>
        <w:t xml:space="preserve">trabalhos </w:t>
      </w:r>
      <w:r w:rsidRPr="00FC4A9F">
        <w:t>correlatos</w:t>
      </w:r>
    </w:p>
    <w:p w14:paraId="096FE86E" w14:textId="35095DDE" w:rsidR="005312EB" w:rsidRPr="00F3649F" w:rsidRDefault="00511679" w:rsidP="00511679">
      <w:pPr>
        <w:pStyle w:val="TF-TEXTO"/>
      </w:pPr>
      <w:r>
        <w:t>S</w:t>
      </w:r>
      <w:r w:rsidR="0050714E">
        <w:t>ão apresentados três trabalhos correlatos com característica</w:t>
      </w:r>
      <w:r>
        <w:t>s</w:t>
      </w:r>
      <w:r w:rsidR="0050714E">
        <w:t xml:space="preserve"> semelhante</w:t>
      </w:r>
      <w:r>
        <w:t>s</w:t>
      </w:r>
      <w:r w:rsidR="0050714E">
        <w:t xml:space="preserve"> aos objetivos do trabalho proposto. O primeiro trabalho é </w:t>
      </w:r>
      <w:r w:rsidR="00414D47">
        <w:t>uma ferramenta chamad</w:t>
      </w:r>
      <w:r w:rsidR="009F78A5">
        <w:t>a</w:t>
      </w:r>
      <w:r w:rsidR="0050714E">
        <w:t xml:space="preserve"> </w:t>
      </w:r>
      <w:r w:rsidR="00B17B58">
        <w:t>Duolingo, a</w:t>
      </w:r>
      <w:r w:rsidR="0050714E">
        <w:t>plica</w:t>
      </w:r>
      <w:r w:rsidR="00B17B58">
        <w:t xml:space="preserve">tivo para </w:t>
      </w:r>
      <w:r w:rsidR="00414D47">
        <w:t>auxílio</w:t>
      </w:r>
      <w:r w:rsidR="00B17B58">
        <w:t xml:space="preserve"> de aprendizado de múltiplas linguagens</w:t>
      </w:r>
      <w:r w:rsidR="00414D47">
        <w:t xml:space="preserve"> e multiplataforma</w:t>
      </w:r>
      <w:r w:rsidR="00B17B58">
        <w:t xml:space="preserve">, sendo utilizado em forma de </w:t>
      </w:r>
      <w:r w:rsidR="00A52C17">
        <w:t>um jogo</w:t>
      </w:r>
      <w:r w:rsidR="00B17B58">
        <w:t xml:space="preserve"> com desafios diários e metas e recompensas com objetivo de estimular o estudo </w:t>
      </w:r>
      <w:r w:rsidR="00F03C06">
        <w:t>de</w:t>
      </w:r>
      <w:r w:rsidR="00B17B58">
        <w:t xml:space="preserve"> outras </w:t>
      </w:r>
      <w:r w:rsidR="00F03C06">
        <w:t>línguas</w:t>
      </w:r>
      <w:r w:rsidR="0050714E">
        <w:t xml:space="preserve">. </w:t>
      </w:r>
      <w:r w:rsidR="00F95C26">
        <w:t>O</w:t>
      </w:r>
      <w:r w:rsidR="0050714E">
        <w:t xml:space="preserve"> </w:t>
      </w:r>
      <w:r w:rsidR="00F95C26">
        <w:t>segundo</w:t>
      </w:r>
      <w:r w:rsidR="0050714E">
        <w:t xml:space="preserve"> trabalho</w:t>
      </w:r>
      <w:r>
        <w:t xml:space="preserve"> é o QuestMeter, conforme descreve Vieira (2019</w:t>
      </w:r>
      <w:r w:rsidR="005B3558">
        <w:t>), é</w:t>
      </w:r>
      <w:r w:rsidR="005B3558" w:rsidRPr="00511679">
        <w:t xml:space="preserve"> </w:t>
      </w:r>
      <w:r w:rsidR="005B3558">
        <w:t>uma</w:t>
      </w:r>
      <w:r>
        <w:t xml:space="preserve"> ferramenta de quiz construída com elementos de gamificação juntamente com o conceito de </w:t>
      </w:r>
      <w:r w:rsidRPr="00F03C06">
        <w:rPr>
          <w:i/>
          <w:iCs/>
        </w:rPr>
        <w:t>Clickers</w:t>
      </w:r>
      <w:r>
        <w:t>.</w:t>
      </w:r>
      <w:r w:rsidR="00F95C26">
        <w:t xml:space="preserve"> E o terceiro trabalho é o Toweljs</w:t>
      </w:r>
      <w:r w:rsidR="00F03C06">
        <w:t>, conforme descreve Zanluca (2018)</w:t>
      </w:r>
      <w:r w:rsidR="00F95C26">
        <w:t xml:space="preserve">, </w:t>
      </w:r>
      <w:r w:rsidR="00F03C06">
        <w:t xml:space="preserve">é </w:t>
      </w:r>
      <w:r w:rsidR="00F95C26">
        <w:t>um motor gráfico que utiliza JavaScript e WebGL, com objetivo de</w:t>
      </w:r>
      <w:r w:rsidR="00EB0EC3">
        <w:t xml:space="preserve"> facilitar a implementação e</w:t>
      </w:r>
      <w:r w:rsidR="00F95C26">
        <w:t xml:space="preserve"> abstrair o uso dessas duas ferramentas.</w:t>
      </w:r>
    </w:p>
    <w:p w14:paraId="4BC56702" w14:textId="3DCEBC46" w:rsidR="00A44581" w:rsidRDefault="005C45A5" w:rsidP="00E638A0">
      <w:pPr>
        <w:pStyle w:val="Ttulo2"/>
        <w:rPr>
          <w:lang w:val="en-US"/>
        </w:rPr>
      </w:pPr>
      <w:r>
        <w:rPr>
          <w:lang w:val="en-US"/>
        </w:rPr>
        <w:lastRenderedPageBreak/>
        <w:t>DUOLINGO</w:t>
      </w:r>
    </w:p>
    <w:p w14:paraId="2E8A2D60" w14:textId="0700101F" w:rsidR="005731DD" w:rsidRDefault="006058C7" w:rsidP="005731DD">
      <w:pPr>
        <w:pStyle w:val="TF-TEXTO"/>
      </w:pPr>
      <w:r w:rsidRPr="006058C7">
        <w:t xml:space="preserve">O Duolingo é mundialmente conhecido por se tratar de um aplicativo de aprendizagem de idiomas com aparência de jogo. </w:t>
      </w:r>
      <w:commentRangeStart w:id="27"/>
      <w:r w:rsidRPr="006058C7">
        <w:t>Assim, servindo-se de regras, pontuações, moedas e punições, estimula</w:t>
      </w:r>
      <w:r w:rsidR="00414D47">
        <w:t>ndo</w:t>
      </w:r>
      <w:r w:rsidRPr="006058C7">
        <w:t xml:space="preserve"> atividades diárias de curta duração (em torno de vinte minutos) premiando os usuários regulares. </w:t>
      </w:r>
      <w:commentRangeEnd w:id="27"/>
      <w:r w:rsidR="00284B24">
        <w:rPr>
          <w:rStyle w:val="Refdecomentrio"/>
        </w:rPr>
        <w:commentReference w:id="27"/>
      </w:r>
      <w:r w:rsidRPr="006058C7">
        <w:t>Além disso, a acessibilidade do aplicativo permite que as atividades sejam praticadas a qualquer hora e em qualquer lugar</w:t>
      </w:r>
      <w:ins w:id="28" w:author="Andreza Sartori" w:date="2021-07-05T15:21:00Z">
        <w:r w:rsidR="005F3CDB">
          <w:t>,</w:t>
        </w:r>
      </w:ins>
      <w:r w:rsidRPr="006058C7">
        <w:t xml:space="preserve"> devido à portabilidade dos smartphones e tablets que servem de suporte para essa ferramenta, o que aumenta as chances de participação dos aprendizes que dispõem de pouco tempo para atividades extras</w:t>
      </w:r>
      <w:r>
        <w:t xml:space="preserve"> (</w:t>
      </w:r>
      <w:r w:rsidR="005C45A5">
        <w:t>MELO, 2021</w:t>
      </w:r>
      <w:r>
        <w:t>)</w:t>
      </w:r>
      <w:r w:rsidRPr="006058C7">
        <w:t>.</w:t>
      </w:r>
    </w:p>
    <w:p w14:paraId="075FB652" w14:textId="790BFE37" w:rsidR="00D4183B" w:rsidRDefault="00414D47" w:rsidP="005731DD">
      <w:pPr>
        <w:pStyle w:val="TF-TEXTO"/>
      </w:pPr>
      <w:r>
        <w:t>Nas versões mais atuais, o Duolingo o</w:t>
      </w:r>
      <w:r w:rsidR="00D4183B">
        <w:t xml:space="preserve">ferece um ambiente interativo tendo </w:t>
      </w:r>
      <w:r w:rsidR="007F3FCB">
        <w:t>uma progressão</w:t>
      </w:r>
      <w:r w:rsidR="00D4183B">
        <w:t xml:space="preserve"> de atividades realizadas.</w:t>
      </w:r>
      <w:r w:rsidR="00F03C06">
        <w:t xml:space="preserve"> C</w:t>
      </w:r>
      <w:r w:rsidR="00D4183B">
        <w:t>ada um com uma aula</w:t>
      </w:r>
      <w:r>
        <w:t>/tutorial</w:t>
      </w:r>
      <w:r w:rsidR="00D4183B">
        <w:t xml:space="preserve"> explicando </w:t>
      </w:r>
      <w:r w:rsidR="00085A5C">
        <w:t>pronúncia</w:t>
      </w:r>
      <w:r w:rsidR="007F3FCB">
        <w:t>s</w:t>
      </w:r>
      <w:r w:rsidR="00D4183B">
        <w:t xml:space="preserve"> e como ser</w:t>
      </w:r>
      <w:ins w:id="29" w:author="Andreza Sartori" w:date="2021-07-05T15:23:00Z">
        <w:r w:rsidR="00603514">
          <w:t>ão</w:t>
        </w:r>
      </w:ins>
      <w:del w:id="30" w:author="Andreza Sartori" w:date="2021-07-05T15:23:00Z">
        <w:r w:rsidR="00D4183B" w:rsidDel="00603514">
          <w:delText>á</w:delText>
        </w:r>
      </w:del>
      <w:r w:rsidR="00D4183B">
        <w:t xml:space="preserve"> abordad</w:t>
      </w:r>
      <w:ins w:id="31" w:author="Andreza Sartori" w:date="2021-07-05T15:23:00Z">
        <w:r w:rsidR="00603514">
          <w:t>as</w:t>
        </w:r>
      </w:ins>
      <w:del w:id="32" w:author="Andreza Sartori" w:date="2021-07-05T15:23:00Z">
        <w:r w:rsidR="00D4183B" w:rsidDel="00603514">
          <w:delText>o</w:delText>
        </w:r>
      </w:del>
      <w:r w:rsidR="00D4183B">
        <w:t xml:space="preserve"> as questões sobre cada assunto.</w:t>
      </w:r>
      <w:r w:rsidR="007F3FCB">
        <w:t xml:space="preserve"> </w:t>
      </w:r>
      <w:r w:rsidR="00F03C06">
        <w:t>A</w:t>
      </w:r>
      <w:r w:rsidR="007F3FCB">
        <w:t xml:space="preserve"> versão gratuita possui vidas onde geralmente são três, ou seja, errando três atividades </w:t>
      </w:r>
      <w:r w:rsidR="00F03C06">
        <w:t xml:space="preserve">será obrigatório ter </w:t>
      </w:r>
      <w:r w:rsidR="007F3FCB">
        <w:t xml:space="preserve">que </w:t>
      </w:r>
      <w:r w:rsidR="009026EA">
        <w:t>aguardar</w:t>
      </w:r>
      <w:r w:rsidR="007F3FCB">
        <w:t xml:space="preserve"> </w:t>
      </w:r>
      <w:r w:rsidR="00FD51C5">
        <w:t>el</w:t>
      </w:r>
      <w:r w:rsidR="007F3FCB">
        <w:t>as</w:t>
      </w:r>
      <w:r w:rsidR="00FD51C5">
        <w:t xml:space="preserve"> </w:t>
      </w:r>
      <w:r w:rsidR="007F3FCB">
        <w:t xml:space="preserve">serem recarregadas, caso </w:t>
      </w:r>
      <w:r w:rsidR="004F1172">
        <w:t>seja</w:t>
      </w:r>
      <w:r w:rsidR="007F3FCB">
        <w:t xml:space="preserve"> pag</w:t>
      </w:r>
      <w:r w:rsidR="004F1172">
        <w:t>o</w:t>
      </w:r>
      <w:r w:rsidR="00FD51C5">
        <w:t>,</w:t>
      </w:r>
      <w:r w:rsidR="007F3FCB">
        <w:t xml:space="preserve"> suas vidas e tentativas serão ilimitadas.</w:t>
      </w:r>
      <w:r w:rsidR="009026EA">
        <w:t xml:space="preserve"> Ao longo de todos os testes é sempre possível realizar um</w:t>
      </w:r>
      <w:r w:rsidR="009F78A5">
        <w:t>a</w:t>
      </w:r>
      <w:r w:rsidR="009026EA">
        <w:t xml:space="preserve"> </w:t>
      </w:r>
      <w:r w:rsidR="009F78A5">
        <w:t>tentativa</w:t>
      </w:r>
      <w:r w:rsidR="009026EA">
        <w:t xml:space="preserve"> de aptidão da linguagem, para verificar seu nível de desempenho no conhecimento de novas palavras</w:t>
      </w:r>
      <w:r w:rsidR="009F78A5">
        <w:t>,</w:t>
      </w:r>
      <w:r w:rsidR="002A3294">
        <w:t xml:space="preserve"> por exemplo. Na </w:t>
      </w:r>
      <w:r w:rsidR="007874BC">
        <w:fldChar w:fldCharType="begin"/>
      </w:r>
      <w:r w:rsidR="007874BC">
        <w:instrText xml:space="preserve"> REF _Ref72703467 \h </w:instrText>
      </w:r>
      <w:r w:rsidR="007874BC">
        <w:fldChar w:fldCharType="separate"/>
      </w:r>
      <w:r w:rsidR="007874BC">
        <w:t xml:space="preserve">Figura </w:t>
      </w:r>
      <w:r w:rsidR="007874BC">
        <w:rPr>
          <w:noProof/>
        </w:rPr>
        <w:t>1</w:t>
      </w:r>
      <w:r w:rsidR="007874BC">
        <w:fldChar w:fldCharType="end"/>
      </w:r>
      <w:r w:rsidR="002A3294">
        <w:t xml:space="preserve"> é possível</w:t>
      </w:r>
      <w:r w:rsidR="004F1172">
        <w:t xml:space="preserve"> visualizar</w:t>
      </w:r>
      <w:r w:rsidR="002A3294">
        <w:t xml:space="preserve"> a tela principal do Duolingo na versão web.</w:t>
      </w:r>
    </w:p>
    <w:p w14:paraId="267AA291" w14:textId="68C99E21" w:rsidR="00D10AF4" w:rsidRDefault="00D10AF4" w:rsidP="007874BC">
      <w:pPr>
        <w:pStyle w:val="TF-LEGENDA"/>
      </w:pPr>
      <w:bookmarkStart w:id="33" w:name="_Ref72703467"/>
      <w:r>
        <w:t xml:space="preserve">Figura </w:t>
      </w:r>
      <w:r w:rsidR="004A6F4C">
        <w:fldChar w:fldCharType="begin"/>
      </w:r>
      <w:r w:rsidR="004A6F4C">
        <w:instrText xml:space="preserve"> SEQ Figura \* ARABIC </w:instrText>
      </w:r>
      <w:r w:rsidR="004A6F4C">
        <w:fldChar w:fldCharType="separate"/>
      </w:r>
      <w:r w:rsidR="007874BC">
        <w:rPr>
          <w:noProof/>
        </w:rPr>
        <w:t>1</w:t>
      </w:r>
      <w:r w:rsidR="004A6F4C">
        <w:rPr>
          <w:noProof/>
        </w:rPr>
        <w:fldChar w:fldCharType="end"/>
      </w:r>
      <w:bookmarkEnd w:id="33"/>
      <w:r>
        <w:t xml:space="preserve"> - Tela principal do aplicativo Duolingo na versão Web</w:t>
      </w:r>
    </w:p>
    <w:p w14:paraId="3B51428C" w14:textId="39CBF761" w:rsidR="007A08B4" w:rsidRDefault="004A6F4C" w:rsidP="007874BC">
      <w:pPr>
        <w:pStyle w:val="TF-FIGURA"/>
      </w:pPr>
      <w:r>
        <w:pict w14:anchorId="67161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35pt;height:254.15pt" o:bordertopcolor="this" o:borderleftcolor="this" o:borderbottomcolor="this" o:borderrightcolor="this">
            <v:imagedata r:id="rId15" o:title="Figura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769CA4C" w14:textId="3B81F045" w:rsidR="007874BC" w:rsidRDefault="007874BC" w:rsidP="007874BC">
      <w:pPr>
        <w:pStyle w:val="TF-FONTE"/>
      </w:pPr>
      <w:r>
        <w:t xml:space="preserve">Fonte: </w:t>
      </w:r>
      <w:commentRangeStart w:id="34"/>
      <w:r>
        <w:t>elaborado pelo autor.</w:t>
      </w:r>
      <w:commentRangeEnd w:id="34"/>
      <w:r w:rsidR="00B22B76">
        <w:rPr>
          <w:rStyle w:val="Refdecomentrio"/>
        </w:rPr>
        <w:commentReference w:id="34"/>
      </w:r>
    </w:p>
    <w:p w14:paraId="091A4855" w14:textId="0854E84E" w:rsidR="005C45A5" w:rsidRPr="006058C7" w:rsidRDefault="00923127" w:rsidP="005731DD">
      <w:pPr>
        <w:pStyle w:val="TF-TEXTO"/>
      </w:pPr>
      <w:r>
        <w:t xml:space="preserve">A experiência com o Duolingo no ensino formal de </w:t>
      </w:r>
      <w:r w:rsidR="00FF3786">
        <w:t>alemão</w:t>
      </w:r>
      <w:r>
        <w:t xml:space="preserve"> durante um semestre letivo em um curso de Letras/Alemão com estudantes em níveis iniciais de aprendizagem mostrou-se relevante para ampliar o contato com o idioma e expandir o vocabulário dos aprendizes. Além de ser um recurso gratuito, a acessibilidade, a interatividade bem como a gamificação do aplicativo móvel</w:t>
      </w:r>
      <w:r w:rsidR="00877BF9">
        <w:t>,</w:t>
      </w:r>
      <w:r>
        <w:t xml:space="preserve"> são recursos importantes que podem contribuir com a regularidade de estudo por meio dos lembretes diários para realização de tarefas, além de estimular a prática com pontuações e premiações que tendem a manter o usuário motivado e engajado no estudo</w:t>
      </w:r>
      <w:r w:rsidR="00877BF9">
        <w:t xml:space="preserve"> (MELO, 2021)</w:t>
      </w:r>
      <w:r>
        <w:t>.</w:t>
      </w:r>
    </w:p>
    <w:p w14:paraId="77BE4C06" w14:textId="17A14D65" w:rsidR="00A44581" w:rsidRDefault="00A371AA" w:rsidP="00E638A0">
      <w:pPr>
        <w:pStyle w:val="Ttulo2"/>
      </w:pPr>
      <w:r>
        <w:t>QUESTMETeR</w:t>
      </w:r>
    </w:p>
    <w:p w14:paraId="5A777F89" w14:textId="4846DAA2" w:rsidR="00A44581" w:rsidRDefault="00D85218" w:rsidP="007E545E">
      <w:pPr>
        <w:pStyle w:val="TF-TEXTO"/>
      </w:pPr>
      <w:r>
        <w:t xml:space="preserve">É uma ferramenta de quiz construída com elementos de gamificação com o conceito de </w:t>
      </w:r>
      <w:r w:rsidRPr="00ED56DD">
        <w:rPr>
          <w:i/>
          <w:iCs/>
        </w:rPr>
        <w:t>Clickers</w:t>
      </w:r>
      <w:r w:rsidR="00C3355F">
        <w:rPr>
          <w:i/>
          <w:iCs/>
        </w:rPr>
        <w:t xml:space="preserve">, </w:t>
      </w:r>
      <w:r w:rsidR="00C3355F">
        <w:t>utilizando o framework Ionic e a plataforma Firebase</w:t>
      </w:r>
      <w:r>
        <w:t xml:space="preserve">. </w:t>
      </w:r>
      <w:commentRangeStart w:id="35"/>
      <w:r>
        <w:t xml:space="preserve">Tendo </w:t>
      </w:r>
      <w:commentRangeEnd w:id="35"/>
      <w:r w:rsidR="008D6926">
        <w:rPr>
          <w:rStyle w:val="Refdecomentrio"/>
        </w:rPr>
        <w:commentReference w:id="35"/>
      </w:r>
      <w:r>
        <w:t>como objetivo auxiliar os professores na realização de atividades diversificadas para motivar e engajar os alunos em sala de aula</w:t>
      </w:r>
      <w:r w:rsidR="00182651">
        <w:t>,</w:t>
      </w:r>
      <w:r>
        <w:t xml:space="preserve"> </w:t>
      </w:r>
      <w:r w:rsidR="00182651">
        <w:t>a</w:t>
      </w:r>
      <w:r>
        <w:t>lém disso, outro propósito da ferramenta é testar a interação dos alunos com ferramentas diferenciadas em sala</w:t>
      </w:r>
      <w:r w:rsidR="00C3355F">
        <w:t xml:space="preserve"> </w:t>
      </w:r>
      <w:r>
        <w:t>(VIEIRA, 2019).</w:t>
      </w:r>
    </w:p>
    <w:p w14:paraId="7EC040EA" w14:textId="4FA66D2B" w:rsidR="007874BC" w:rsidRDefault="00D85218" w:rsidP="007874BC">
      <w:pPr>
        <w:pStyle w:val="TF-TEXTO"/>
      </w:pPr>
      <w:r>
        <w:t>De acordo com Vieira (2019), a gamificação pode ser observada em dois pontos da ferramenta, nas pontuações recebidas pelos alunos ao realizarem as atividades e na apresentação de</w:t>
      </w:r>
      <w:r w:rsidR="00C3355F">
        <w:t>las</w:t>
      </w:r>
      <w:r>
        <w:t>.</w:t>
      </w:r>
      <w:r w:rsidR="00CF3506">
        <w:t xml:space="preserve"> </w:t>
      </w:r>
      <w:commentRangeStart w:id="36"/>
      <w:r w:rsidR="004F1172">
        <w:t>D</w:t>
      </w:r>
      <w:r w:rsidR="00CF3506">
        <w:t xml:space="preserve">ois papéis de usuário: </w:t>
      </w:r>
      <w:commentRangeEnd w:id="36"/>
      <w:r w:rsidR="00727168">
        <w:rPr>
          <w:rStyle w:val="Refdecomentrio"/>
        </w:rPr>
        <w:commentReference w:id="36"/>
      </w:r>
      <w:r w:rsidR="00CF3506">
        <w:t>o papel do professor e o papel do aluno. Cada um desses papéis possui uma visão diferente da ferramenta.</w:t>
      </w:r>
      <w:r w:rsidR="007A08B4">
        <w:t xml:space="preserve"> </w:t>
      </w:r>
      <w:r w:rsidR="00CF3506">
        <w:t xml:space="preserve">Conforme descreve </w:t>
      </w:r>
      <w:r w:rsidR="00574B9E">
        <w:t>a</w:t>
      </w:r>
      <w:r w:rsidR="007A08B4">
        <w:t xml:space="preserve"> autor</w:t>
      </w:r>
      <w:r w:rsidR="00574B9E">
        <w:t>a</w:t>
      </w:r>
      <w:r w:rsidR="00CF3506">
        <w:t xml:space="preserve">, o papel do professor na ferramenta é manter a funcionalidades como: atividades, questões dentro das atividades, respostas dentro das questões, gerar turmas dentro de atividades, apresentar a atividade criada para os alunos e controlar o andamento da apresentação, podendo prosseguir as questões. Na </w:t>
      </w:r>
      <w:r w:rsidR="007874BC">
        <w:fldChar w:fldCharType="begin"/>
      </w:r>
      <w:r w:rsidR="007874BC">
        <w:instrText xml:space="preserve"> REF _Ref72703748 \h </w:instrText>
      </w:r>
      <w:r w:rsidR="007874BC">
        <w:fldChar w:fldCharType="separate"/>
      </w:r>
      <w:r w:rsidR="007874BC">
        <w:t xml:space="preserve">Figura </w:t>
      </w:r>
      <w:r w:rsidR="007874BC">
        <w:rPr>
          <w:noProof/>
        </w:rPr>
        <w:t>2</w:t>
      </w:r>
      <w:r w:rsidR="007874BC">
        <w:fldChar w:fldCharType="end"/>
      </w:r>
      <w:r w:rsidR="00CF3506">
        <w:t xml:space="preserve"> </w:t>
      </w:r>
      <w:r w:rsidR="004F1172">
        <w:t>são</w:t>
      </w:r>
      <w:r w:rsidR="00CF3506">
        <w:t xml:space="preserve"> mostrad</w:t>
      </w:r>
      <w:r w:rsidR="004F1172">
        <w:t>as</w:t>
      </w:r>
      <w:r w:rsidR="00CF3506">
        <w:t xml:space="preserve"> as principais telas disponibilizadas para o papel</w:t>
      </w:r>
      <w:r w:rsidR="008E48E0">
        <w:t xml:space="preserve"> do professor</w:t>
      </w:r>
      <w:r w:rsidR="00CF3506">
        <w:t>.</w:t>
      </w:r>
    </w:p>
    <w:p w14:paraId="12923274" w14:textId="541151EB" w:rsidR="007874BC" w:rsidRDefault="007874BC" w:rsidP="007874BC">
      <w:pPr>
        <w:pStyle w:val="TF-LEGENDA"/>
      </w:pPr>
      <w:bookmarkStart w:id="37" w:name="_Ref72703748"/>
      <w:r>
        <w:lastRenderedPageBreak/>
        <w:t xml:space="preserve">Figura </w:t>
      </w:r>
      <w:r w:rsidR="004A6F4C">
        <w:fldChar w:fldCharType="begin"/>
      </w:r>
      <w:r w:rsidR="004A6F4C">
        <w:instrText xml:space="preserve"> SEQ Figura \* ARABIC </w:instrText>
      </w:r>
      <w:r w:rsidR="004A6F4C">
        <w:fldChar w:fldCharType="separate"/>
      </w:r>
      <w:r>
        <w:rPr>
          <w:noProof/>
        </w:rPr>
        <w:t>2</w:t>
      </w:r>
      <w:r w:rsidR="004A6F4C">
        <w:rPr>
          <w:noProof/>
        </w:rPr>
        <w:fldChar w:fldCharType="end"/>
      </w:r>
      <w:bookmarkEnd w:id="37"/>
      <w:r>
        <w:t xml:space="preserve"> - </w:t>
      </w:r>
      <w:r w:rsidRPr="00A70FF8">
        <w:t>Tela principais do papel do professor</w:t>
      </w:r>
    </w:p>
    <w:p w14:paraId="0E2D7675" w14:textId="605F45CB" w:rsidR="007874BC" w:rsidRDefault="004A6F4C" w:rsidP="007874BC">
      <w:pPr>
        <w:pStyle w:val="TF-FIGURA"/>
      </w:pPr>
      <w:r>
        <w:pict w14:anchorId="54C48AF3">
          <v:shape id="_x0000_i1026" type="#_x0000_t75" style="width:433.05pt;height:132.2pt">
            <v:imagedata r:id="rId16" o:title="Figura2"/>
          </v:shape>
        </w:pict>
      </w:r>
    </w:p>
    <w:p w14:paraId="151BA2A9" w14:textId="3A01ED84" w:rsidR="00612202" w:rsidRDefault="007874BC" w:rsidP="007874BC">
      <w:pPr>
        <w:pStyle w:val="TF-FONTE"/>
      </w:pPr>
      <w:r>
        <w:t>F</w:t>
      </w:r>
      <w:r w:rsidR="00612202" w:rsidRPr="00612202">
        <w:t>onte: Vieira</w:t>
      </w:r>
      <w:commentRangeStart w:id="38"/>
      <w:r w:rsidR="00612202" w:rsidRPr="00612202">
        <w:t>,</w:t>
      </w:r>
      <w:commentRangeEnd w:id="38"/>
      <w:r w:rsidR="00E351BE">
        <w:rPr>
          <w:rStyle w:val="Refdecomentrio"/>
        </w:rPr>
        <w:commentReference w:id="38"/>
      </w:r>
      <w:r w:rsidR="00612202" w:rsidRPr="00612202">
        <w:t xml:space="preserve"> </w:t>
      </w:r>
      <w:r w:rsidR="00574B9E">
        <w:t>(</w:t>
      </w:r>
      <w:r w:rsidR="00612202" w:rsidRPr="00612202">
        <w:t>2019</w:t>
      </w:r>
      <w:r w:rsidR="00574B9E">
        <w:t>)</w:t>
      </w:r>
      <w:r w:rsidR="00612202" w:rsidRPr="00612202">
        <w:t>.</w:t>
      </w:r>
    </w:p>
    <w:p w14:paraId="4F59F5C7" w14:textId="03E879CB" w:rsidR="00EA2AEB" w:rsidRPr="00C7136C" w:rsidRDefault="00612202" w:rsidP="007874BC">
      <w:pPr>
        <w:pStyle w:val="TF-TEXTO"/>
        <w:ind w:firstLine="0"/>
      </w:pPr>
      <w:r>
        <w:rPr>
          <w:sz w:val="18"/>
          <w:szCs w:val="18"/>
        </w:rPr>
        <w:tab/>
      </w:r>
      <w:r w:rsidR="009F78A5">
        <w:t xml:space="preserve">Segundo </w:t>
      </w:r>
      <w:r>
        <w:t>Vieira (2019)</w:t>
      </w:r>
      <w:r w:rsidR="009F78A5">
        <w:t>,</w:t>
      </w:r>
      <w:r>
        <w:t xml:space="preserve"> </w:t>
      </w:r>
      <w:r w:rsidR="009F78A5">
        <w:t>o papel do aluno</w:t>
      </w:r>
      <w:r>
        <w:t xml:space="preserve"> é realizar em sala de aula as atividades apresentadas pelo professor</w:t>
      </w:r>
      <w:r w:rsidR="00A07B61">
        <w:t>.</w:t>
      </w:r>
      <w:r>
        <w:t xml:space="preserve"> </w:t>
      </w:r>
      <w:r w:rsidR="00A07B61">
        <w:t>D</w:t>
      </w:r>
      <w:r w:rsidR="001A2D08">
        <w:t>entre s</w:t>
      </w:r>
      <w:r>
        <w:t>uas funcionalidades inclu</w:t>
      </w:r>
      <w:r w:rsidR="001A2D08">
        <w:t>i</w:t>
      </w:r>
      <w:r>
        <w:t xml:space="preserve"> ingressar em atividades disponibilizadas, escolher as opções oferecidas em cada questão da atividade, visualizar as respostas escolhidas, podendo identificar quais as respostas certas</w:t>
      </w:r>
      <w:r w:rsidR="00A07B61">
        <w:t xml:space="preserve"> e</w:t>
      </w:r>
      <w:r>
        <w:t xml:space="preserve"> erradas, verifica</w:t>
      </w:r>
      <w:r w:rsidR="00A07B61">
        <w:t>ndo</w:t>
      </w:r>
      <w:r>
        <w:t xml:space="preserve"> seu progresso na ferramenta na tela de perfil. A </w:t>
      </w:r>
      <w:r w:rsidR="007874BC">
        <w:fldChar w:fldCharType="begin"/>
      </w:r>
      <w:r w:rsidR="007874BC">
        <w:instrText xml:space="preserve"> REF _Ref72703803 \h </w:instrText>
      </w:r>
      <w:r w:rsidR="007874BC">
        <w:fldChar w:fldCharType="separate"/>
      </w:r>
      <w:r w:rsidR="007874BC">
        <w:t xml:space="preserve">Figura </w:t>
      </w:r>
      <w:r w:rsidR="007874BC">
        <w:rPr>
          <w:noProof/>
        </w:rPr>
        <w:t>3</w:t>
      </w:r>
      <w:r w:rsidR="007874BC">
        <w:fldChar w:fldCharType="end"/>
      </w:r>
      <w:r>
        <w:t xml:space="preserve"> é mostrado as principais telas disponibilizadas para o papel</w:t>
      </w:r>
      <w:r w:rsidR="008E48E0">
        <w:t xml:space="preserve"> do aluno</w:t>
      </w:r>
      <w:r>
        <w:t>.</w:t>
      </w:r>
    </w:p>
    <w:p w14:paraId="65D5EEDE" w14:textId="3DED702D" w:rsidR="007874BC" w:rsidRDefault="007874BC" w:rsidP="007874BC">
      <w:pPr>
        <w:pStyle w:val="TF-LEGENDA"/>
      </w:pPr>
      <w:bookmarkStart w:id="39" w:name="_Ref72703803"/>
      <w:r>
        <w:t xml:space="preserve">Figura </w:t>
      </w:r>
      <w:r w:rsidR="004A6F4C">
        <w:fldChar w:fldCharType="begin"/>
      </w:r>
      <w:r w:rsidR="004A6F4C">
        <w:instrText xml:space="preserve"> SEQ Figura \* ARABIC </w:instrText>
      </w:r>
      <w:r w:rsidR="004A6F4C">
        <w:fldChar w:fldCharType="separate"/>
      </w:r>
      <w:r>
        <w:rPr>
          <w:noProof/>
        </w:rPr>
        <w:t>3</w:t>
      </w:r>
      <w:r w:rsidR="004A6F4C">
        <w:rPr>
          <w:noProof/>
        </w:rPr>
        <w:fldChar w:fldCharType="end"/>
      </w:r>
      <w:bookmarkEnd w:id="39"/>
      <w:r>
        <w:t xml:space="preserve"> - </w:t>
      </w:r>
      <w:r w:rsidRPr="00072A0C">
        <w:t>Telas principais do papel do aluno</w:t>
      </w:r>
    </w:p>
    <w:p w14:paraId="2D346C84" w14:textId="5AC230D3" w:rsidR="00601134" w:rsidRDefault="004A6F4C" w:rsidP="00601134">
      <w:pPr>
        <w:pStyle w:val="TF-FIGURA"/>
      </w:pPr>
      <w:r>
        <w:pict w14:anchorId="66F2500F">
          <v:shape id="_x0000_i1027" type="#_x0000_t75" style="width:415.35pt;height:226.75pt" o:bordertopcolor="this" o:borderleftcolor="this" o:borderbottomcolor="this" o:borderrightcolor="this">
            <v:imagedata r:id="rId17" o:title="Figura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41C4600" w14:textId="169EC3FC" w:rsidR="00C06F8E" w:rsidRDefault="00CC5ADA" w:rsidP="00601134">
      <w:pPr>
        <w:pStyle w:val="TF-FONTE"/>
      </w:pPr>
      <w:r w:rsidRPr="00601134">
        <w:t>Fonte</w:t>
      </w:r>
      <w:r w:rsidRPr="001F58DE">
        <w:t>: Vieira</w:t>
      </w:r>
      <w:r w:rsidRPr="003E207C">
        <w:rPr>
          <w:highlight w:val="yellow"/>
          <w:rPrChange w:id="40" w:author="Andreza Sartori" w:date="2021-07-05T15:43:00Z">
            <w:rPr/>
          </w:rPrChange>
        </w:rPr>
        <w:t>,</w:t>
      </w:r>
      <w:r w:rsidRPr="001F58DE">
        <w:t xml:space="preserve"> </w:t>
      </w:r>
      <w:r w:rsidR="00574B9E">
        <w:t>(</w:t>
      </w:r>
      <w:r w:rsidRPr="001F58DE">
        <w:t>2019</w:t>
      </w:r>
      <w:r w:rsidR="00574B9E">
        <w:t>)</w:t>
      </w:r>
      <w:r w:rsidRPr="001F58DE">
        <w:t>.</w:t>
      </w:r>
    </w:p>
    <w:p w14:paraId="6FEDF70C" w14:textId="7BA2A66C" w:rsidR="00CC5ADA" w:rsidRPr="00CC5ADA" w:rsidRDefault="00CC5ADA" w:rsidP="00CC5ADA">
      <w:pPr>
        <w:pStyle w:val="TF-TEXTO"/>
        <w:ind w:firstLine="0"/>
      </w:pPr>
      <w:r>
        <w:tab/>
        <w:t>Vieira (2019)</w:t>
      </w:r>
      <w:r w:rsidR="00A07B61">
        <w:t xml:space="preserve"> conclui que </w:t>
      </w:r>
      <w:del w:id="41" w:author="Andreza Sartori" w:date="2021-07-05T15:45:00Z">
        <w:r w:rsidR="00A07B61" w:rsidDel="009F2E91">
          <w:delText>em seu projeto,</w:delText>
        </w:r>
        <w:r w:rsidDel="009F2E91">
          <w:delText xml:space="preserve"> </w:delText>
        </w:r>
      </w:del>
      <w:r w:rsidR="00C06F8E">
        <w:t xml:space="preserve">foram </w:t>
      </w:r>
      <w:r>
        <w:t>cumprido</w:t>
      </w:r>
      <w:r w:rsidR="00C06F8E">
        <w:t>s</w:t>
      </w:r>
      <w:r>
        <w:t xml:space="preserve"> os objetivos definidos</w:t>
      </w:r>
      <w:r w:rsidR="00A07B61">
        <w:t>,</w:t>
      </w:r>
      <w:r>
        <w:t xml:space="preserve"> </w:t>
      </w:r>
      <w:r w:rsidR="00A07B61">
        <w:t>e</w:t>
      </w:r>
      <w:r>
        <w:t>mbora os resultados de usabilidade, engajamento e motivação</w:t>
      </w:r>
      <w:r w:rsidR="00A07B61">
        <w:t>,</w:t>
      </w:r>
      <w:r>
        <w:t xml:space="preserve"> obtidos através dos testes realizados com os alunos</w:t>
      </w:r>
      <w:r w:rsidR="00A07B61">
        <w:t>,</w:t>
      </w:r>
      <w:r>
        <w:t xml:space="preserve"> tenham sido razoáveis</w:t>
      </w:r>
      <w:r w:rsidR="00A07B61">
        <w:t>.</w:t>
      </w:r>
      <w:r>
        <w:t xml:space="preserve"> </w:t>
      </w:r>
      <w:r w:rsidR="00A07B61">
        <w:t>O</w:t>
      </w:r>
      <w:r>
        <w:t xml:space="preserve">s </w:t>
      </w:r>
      <w:r w:rsidRPr="008E48E0">
        <w:rPr>
          <w:i/>
          <w:iCs/>
        </w:rPr>
        <w:t>feedbacks</w:t>
      </w:r>
      <w:r>
        <w:t xml:space="preserve"> recebidos dos alunos e dos professores durante os testes e comentários disponíveis nos formulários</w:t>
      </w:r>
      <w:r w:rsidR="00A07B61">
        <w:t>,</w:t>
      </w:r>
      <w:r>
        <w:t xml:space="preserve"> foram positivos em sua maioria</w:t>
      </w:r>
      <w:r w:rsidR="00A07B61">
        <w:t>.</w:t>
      </w:r>
      <w:r>
        <w:t xml:space="preserve"> </w:t>
      </w:r>
      <w:r w:rsidR="00A07B61">
        <w:t>Já o</w:t>
      </w:r>
      <w:r>
        <w:t>s resultados dos questionários respondidos pelos professores,</w:t>
      </w:r>
      <w:r w:rsidR="00A07B61">
        <w:t xml:space="preserve"> </w:t>
      </w:r>
      <w:r>
        <w:t>demonst</w:t>
      </w:r>
      <w:r w:rsidR="00A07B61">
        <w:t>ra</w:t>
      </w:r>
      <w:r>
        <w:t>ram que a ferramenta cumpriu com seu objetivo de motivar e engajar os alunos em atividades realizadas em sala de aula</w:t>
      </w:r>
      <w:r w:rsidR="00C06F8E">
        <w:t>.</w:t>
      </w:r>
    </w:p>
    <w:p w14:paraId="35648044" w14:textId="019670CA" w:rsidR="00A44581" w:rsidRDefault="00816563" w:rsidP="00E638A0">
      <w:pPr>
        <w:pStyle w:val="Ttulo2"/>
      </w:pPr>
      <w:r>
        <w:t>TOWELJS</w:t>
      </w:r>
    </w:p>
    <w:p w14:paraId="4B9B00A0" w14:textId="3C60BB19" w:rsidR="00816563" w:rsidRDefault="00816563" w:rsidP="00A44581">
      <w:pPr>
        <w:pStyle w:val="TF-TEXTO"/>
      </w:pPr>
      <w:r w:rsidRPr="007A08B4">
        <w:t>Segundo Zanluca (2018),</w:t>
      </w:r>
      <w:r>
        <w:t xml:space="preserve"> Toweljs é uma implementação de um motor de jogos utilizando JavaScript e WebGL, tendo como principal objetivo facilitar a implementação e aumentar o nível de abstração para aplicações desenvolvidas utilizando essas duas ferramentas.</w:t>
      </w:r>
      <w:r w:rsidR="00B16CAA">
        <w:t xml:space="preserve"> </w:t>
      </w:r>
      <w:r>
        <w:t>O motor por sua vez disponibiliza a criação de objetos gráficos (cubos e esferas) e luzes permitido juntar tudo numa cena, permite também a criação de dois tipos diferentes de câmera sintética (perspectiva e ortogonal). Tudo isso feito utilizando uma arquitetura baseada em componentes, que ajudou na organização e facilitará futuras expansões do código.</w:t>
      </w:r>
    </w:p>
    <w:p w14:paraId="426AC0BA" w14:textId="74E38B2B" w:rsidR="009375E8" w:rsidRDefault="009375E8" w:rsidP="00A44581">
      <w:pPr>
        <w:pStyle w:val="TF-TEXTO"/>
      </w:pPr>
      <w:r>
        <w:t>Em suas conclusões</w:t>
      </w:r>
      <w:del w:id="42" w:author="Andreza Sartori" w:date="2021-07-05T15:46:00Z">
        <w:r w:rsidDel="00B81213">
          <w:delText xml:space="preserve"> do projeto</w:delText>
        </w:r>
      </w:del>
      <w:r w:rsidR="00EB0E20">
        <w:t>,</w:t>
      </w:r>
      <w:r>
        <w:t xml:space="preserve"> Zanluca (2018) descreve</w:t>
      </w:r>
      <w:r w:rsidR="00EB0E20">
        <w:t xml:space="preserve"> que</w:t>
      </w:r>
      <w:ins w:id="43" w:author="Andreza Sartori" w:date="2021-07-05T15:46:00Z">
        <w:r w:rsidR="0002381A">
          <w:t>,</w:t>
        </w:r>
      </w:ins>
      <w:r>
        <w:t xml:space="preserve"> dentre as dificuldades durante o desenvolvimento</w:t>
      </w:r>
      <w:r w:rsidR="00EB0E20">
        <w:t>,</w:t>
      </w:r>
      <w:r>
        <w:t xml:space="preserve"> vale</w:t>
      </w:r>
      <w:r w:rsidR="00EB0E20">
        <w:t xml:space="preserve"> </w:t>
      </w:r>
      <w:r>
        <w:t>desta</w:t>
      </w:r>
      <w:r w:rsidR="00EB0E20">
        <w:t>car</w:t>
      </w:r>
      <w:r>
        <w:t xml:space="preserve"> a forma como foram implementadas as transformações geométricas e as luzes. Para evitar </w:t>
      </w:r>
      <w:r w:rsidR="00EB0E20">
        <w:t xml:space="preserve">o </w:t>
      </w:r>
      <w:r>
        <w:t xml:space="preserve">processamento desnecessário do recalculo da matriz de transformação do objeto a cada vez que o </w:t>
      </w:r>
      <w:r>
        <w:lastRenderedPageBreak/>
        <w:t>desenhasse</w:t>
      </w:r>
      <w:r w:rsidR="00EB0E20">
        <w:t>,</w:t>
      </w:r>
      <w:r>
        <w:t xml:space="preserve"> optou-se por recalculá-la somente quando realmente houve</w:t>
      </w:r>
      <w:r w:rsidR="00EB0E20">
        <w:t>s</w:t>
      </w:r>
      <w:r>
        <w:t>se alguma alteração nos seus valores</w:t>
      </w:r>
      <w:commentRangeStart w:id="44"/>
      <w:r>
        <w:t xml:space="preserve">. </w:t>
      </w:r>
      <w:r w:rsidR="00EB0E20">
        <w:t>O autor</w:t>
      </w:r>
      <w:r>
        <w:t xml:space="preserve"> também afirma a respeito da arquitetura utilizada, </w:t>
      </w:r>
      <w:commentRangeEnd w:id="44"/>
      <w:r w:rsidR="004A2014">
        <w:rPr>
          <w:rStyle w:val="Refdecomentrio"/>
        </w:rPr>
        <w:commentReference w:id="44"/>
      </w:r>
      <w:r>
        <w:t>baseada em componentes</w:t>
      </w:r>
      <w:r w:rsidR="00EB0E20">
        <w:t>,</w:t>
      </w:r>
      <w:r>
        <w:t xml:space="preserve"> </w:t>
      </w:r>
      <w:r w:rsidR="00EB0E20">
        <w:t xml:space="preserve">na qual </w:t>
      </w:r>
      <w:r>
        <w:t>se mostrou eficiente para ser utilizad</w:t>
      </w:r>
      <w:r w:rsidR="00EB0E20">
        <w:t>a</w:t>
      </w:r>
      <w:r>
        <w:t xml:space="preserve"> num motor de jogos</w:t>
      </w:r>
      <w:r w:rsidR="00EB0E20">
        <w:t>,</w:t>
      </w:r>
      <w:r>
        <w:t xml:space="preserve"> </w:t>
      </w:r>
      <w:r w:rsidR="00EB0E20">
        <w:t>que poderá</w:t>
      </w:r>
      <w:r>
        <w:t xml:space="preserve"> alcançar um baixo nível de acoplamento e um grande grau de reutilização dos componentes. </w:t>
      </w:r>
    </w:p>
    <w:p w14:paraId="70E31BD9" w14:textId="51C3B621" w:rsidR="00816563" w:rsidRPr="00A41CED" w:rsidRDefault="00626A6E" w:rsidP="00A41CED">
      <w:pPr>
        <w:pStyle w:val="TF-CITAO"/>
      </w:pPr>
      <w:r w:rsidRPr="00A41CED">
        <w:t>Durante os testes de usabilidade do motor de jogos desenvolvido por outro desenvolvedor, percebeu-se que o tutorial criado para que os auxiliasse, no uso do motor, precisava de melhoria. A principal dificuldade estava no entendimento da criação e manipulação dos componentes. Após melhorias no tutorial o motor se mostrou como uma ferramenta com potencial para ser usado por pessoas que não tenham um conhecimento tão aprofundado em computação gráfica</w:t>
      </w:r>
      <w:r w:rsidR="00D00A60">
        <w:t xml:space="preserve"> </w:t>
      </w:r>
      <w:commentRangeStart w:id="45"/>
      <w:r w:rsidR="009375E8" w:rsidRPr="00A41CED">
        <w:t>(ZANLUCA, 2018).</w:t>
      </w:r>
      <w:commentRangeEnd w:id="45"/>
      <w:r w:rsidR="00357415">
        <w:rPr>
          <w:rStyle w:val="Refdecomentrio"/>
        </w:rPr>
        <w:commentReference w:id="45"/>
      </w:r>
    </w:p>
    <w:p w14:paraId="05978300" w14:textId="1D5987FB" w:rsidR="00D1331A" w:rsidRDefault="00D1331A" w:rsidP="00424AD5">
      <w:pPr>
        <w:pStyle w:val="Ttulo1"/>
      </w:pPr>
      <w:bookmarkStart w:id="46" w:name="_Toc54164921"/>
      <w:bookmarkStart w:id="47" w:name="_Toc54165675"/>
      <w:bookmarkStart w:id="48" w:name="_Toc54169333"/>
      <w:bookmarkStart w:id="49" w:name="_Toc96347439"/>
      <w:bookmarkStart w:id="50" w:name="_Toc96357723"/>
      <w:bookmarkStart w:id="51" w:name="_Toc96491866"/>
      <w:bookmarkStart w:id="52" w:name="_Toc411603107"/>
      <w:bookmarkEnd w:id="26"/>
      <w:r>
        <w:t>sistema atual</w:t>
      </w:r>
    </w:p>
    <w:p w14:paraId="0EC25944" w14:textId="14EBF095" w:rsidR="007D49C4" w:rsidRDefault="00E925BA" w:rsidP="007D49C4">
      <w:pPr>
        <w:pStyle w:val="TF-TEXTO"/>
      </w:pPr>
      <w:r>
        <w:t xml:space="preserve">São apresentados </w:t>
      </w:r>
      <w:r w:rsidR="008E48E0">
        <w:t xml:space="preserve">três </w:t>
      </w:r>
      <w:r>
        <w:t xml:space="preserve">trabalhos, </w:t>
      </w:r>
      <w:r w:rsidR="005371A9">
        <w:t>na qual</w:t>
      </w:r>
      <w:r>
        <w:t xml:space="preserve"> foi dado continuidade. A seção 3.1 descreve a </w:t>
      </w:r>
      <w:r w:rsidR="008E48E0">
        <w:t>fe</w:t>
      </w:r>
      <w:r w:rsidR="00ED16DB">
        <w:t>rramenta AduboGL</w:t>
      </w:r>
      <w:r w:rsidR="00223DD3">
        <w:t xml:space="preserve"> ferramenta</w:t>
      </w:r>
      <w:r w:rsidR="00223DD3" w:rsidRPr="000F285F">
        <w:t xml:space="preserve"> </w:t>
      </w:r>
      <w:r w:rsidR="00223DD3">
        <w:t>voltada ao aprendizado da computação gráfica com foco nas transformações geométricas, utilizando a biblioteca OpenGL (ARAUJO, 2012)</w:t>
      </w:r>
      <w:r w:rsidR="00574B9E">
        <w:t>.</w:t>
      </w:r>
      <w:r w:rsidR="00223DD3">
        <w:t xml:space="preserve"> </w:t>
      </w:r>
      <w:r w:rsidR="00574B9E">
        <w:t xml:space="preserve">Já </w:t>
      </w:r>
      <w:r w:rsidR="00223DD3">
        <w:t>a seção 3.2 descreve</w:t>
      </w:r>
      <w:r>
        <w:t xml:space="preserve"> VisEdu-CG 4.0: Visualizador de material educacional (KOEHLER, 2015)</w:t>
      </w:r>
      <w:r w:rsidR="00574B9E">
        <w:t>.</w:t>
      </w:r>
      <w:r>
        <w:t xml:space="preserve"> </w:t>
      </w:r>
      <w:r w:rsidR="00574B9E">
        <w:t>Por fim a</w:t>
      </w:r>
      <w:r>
        <w:t xml:space="preserve"> seção 3.</w:t>
      </w:r>
      <w:r w:rsidR="00574B9E">
        <w:t>3</w:t>
      </w:r>
      <w:r>
        <w:t xml:space="preserve"> descreve o VisEdu-CG 5.0: Visualizador de material educacional (BUTTENBERG, 2020), ambas aplicações utilizadas para metodologias de ensino-aprendizagem dos acadêmicos de computação gráfica.</w:t>
      </w:r>
    </w:p>
    <w:p w14:paraId="7FB647F3" w14:textId="5E4EF76F" w:rsidR="00ED16DB" w:rsidRDefault="00223DD3" w:rsidP="00ED16DB">
      <w:pPr>
        <w:pStyle w:val="Ttulo2"/>
      </w:pPr>
      <w:r>
        <w:t>adubogl</w:t>
      </w:r>
    </w:p>
    <w:p w14:paraId="6E322BCD" w14:textId="5A8A0CE7" w:rsidR="00223DD3" w:rsidRDefault="00223DD3" w:rsidP="00223DD3">
      <w:pPr>
        <w:pStyle w:val="TF-TEXTO"/>
      </w:pPr>
      <w:r>
        <w:t>O AduboGL é uma ferramenta</w:t>
      </w:r>
      <w:r w:rsidRPr="000F285F">
        <w:t xml:space="preserve"> </w:t>
      </w:r>
      <w:r>
        <w:t xml:space="preserve">voltada ao aprendizado da computação gráfica com foco nas transformações geométricas. A biblioteca OpenGL é utilizada como ponto fundamental para montar o cenário 2D da aplicação e o resultado no espaço 3D. </w:t>
      </w:r>
      <w:r w:rsidR="005371A9">
        <w:t>I</w:t>
      </w:r>
      <w:r>
        <w:t>mplementado na linguagem C++ no ambiente do Microsoft Visual C++ 2010 Express para melhor integração com OpenGL. A parte fundamental da ferramenta é formada por peças que representam uma forma gráfica ou um comando importante da OpenGL para realizar uma interação no espaço 3D que será gerado pela junção das peças (ARAUJO, 2012).</w:t>
      </w:r>
    </w:p>
    <w:p w14:paraId="268A34EA" w14:textId="50D24810" w:rsidR="001F58DE" w:rsidRDefault="00223DD3" w:rsidP="007874BC">
      <w:pPr>
        <w:pStyle w:val="TF-TEXTO"/>
      </w:pPr>
      <w:r>
        <w:t xml:space="preserve">Na </w:t>
      </w:r>
      <w:r w:rsidR="007874BC">
        <w:fldChar w:fldCharType="begin"/>
      </w:r>
      <w:r w:rsidR="007874BC">
        <w:instrText xml:space="preserve"> REF _Ref72703867 \h </w:instrText>
      </w:r>
      <w:r w:rsidR="007874BC">
        <w:fldChar w:fldCharType="separate"/>
      </w:r>
      <w:r w:rsidR="007874BC">
        <w:t xml:space="preserve">Figura </w:t>
      </w:r>
      <w:r w:rsidR="007874BC">
        <w:rPr>
          <w:noProof/>
        </w:rPr>
        <w:t>4</w:t>
      </w:r>
      <w:r w:rsidR="007874BC">
        <w:fldChar w:fldCharType="end"/>
      </w:r>
      <w:r>
        <w:t xml:space="preserve"> é demonstrado a aplicação sendo executada. A primeira janela (esquerda), por sua vez, é dividida em duas partes, onde a primeira é a fábrica e a segunda a bandeja. A parte da fábrica apresenta as possíveis peças a serem utilizadas no desenvolvimento do exercício e a bandeja é usada para a montagem do exercício. A segunda janela é a de código-fonte que corresponde ao código da peça selecionada, sendo da fábrica ou da bandeja. As outras duas telas são utilizadas para a apresentação da cena em 3D, resultante do exercício montado (ARAUJO, 2012).</w:t>
      </w:r>
    </w:p>
    <w:p w14:paraId="1FD07D65" w14:textId="77777777" w:rsidR="00844737" w:rsidRPr="00223DD3" w:rsidRDefault="00844737" w:rsidP="00844737">
      <w:pPr>
        <w:pStyle w:val="TF-TEXTO"/>
      </w:pPr>
      <w:r w:rsidRPr="00A371AA">
        <w:t>Conforme afirma</w:t>
      </w:r>
      <w:r>
        <w:t xml:space="preserve"> Araújo (2012), para que o aluno pudesse aprender os conceitos da Computação Gráfica de forma mais simplificada seria necessário disponibilizar além de um framework, também um ambiente onde o aluno pudesse treinar e trabalhar as funções disponíveis nele. Como não havia tempo hábil para o desenvolvimento dos dois, o framework e a aplicação, foi decidido focar no desenvolvimento da aplicação.</w:t>
      </w:r>
    </w:p>
    <w:p w14:paraId="2E236B1A" w14:textId="77777777" w:rsidR="00844737" w:rsidRDefault="00844737" w:rsidP="007874BC">
      <w:pPr>
        <w:pStyle w:val="TF-TEXTO"/>
      </w:pPr>
    </w:p>
    <w:p w14:paraId="2FEAE7C7" w14:textId="07F77593" w:rsidR="007874BC" w:rsidRDefault="007874BC" w:rsidP="007874BC">
      <w:pPr>
        <w:pStyle w:val="TF-LEGENDA"/>
      </w:pPr>
      <w:bookmarkStart w:id="53" w:name="_Ref72703867"/>
      <w:r>
        <w:t xml:space="preserve">Figura </w:t>
      </w:r>
      <w:r w:rsidR="004A6F4C">
        <w:fldChar w:fldCharType="begin"/>
      </w:r>
      <w:r w:rsidR="004A6F4C">
        <w:instrText xml:space="preserve"> SEQ Figura \* ARABIC </w:instrText>
      </w:r>
      <w:r w:rsidR="004A6F4C">
        <w:fldChar w:fldCharType="separate"/>
      </w:r>
      <w:r>
        <w:rPr>
          <w:noProof/>
        </w:rPr>
        <w:t>4</w:t>
      </w:r>
      <w:r w:rsidR="004A6F4C">
        <w:rPr>
          <w:noProof/>
        </w:rPr>
        <w:fldChar w:fldCharType="end"/>
      </w:r>
      <w:bookmarkEnd w:id="53"/>
      <w:r>
        <w:t xml:space="preserve"> - </w:t>
      </w:r>
      <w:r w:rsidRPr="00453A5E">
        <w:t>Tela do AduboGL</w:t>
      </w:r>
    </w:p>
    <w:p w14:paraId="79F70026" w14:textId="3363F8A2" w:rsidR="00A41CED" w:rsidRDefault="004A6F4C" w:rsidP="00A41CED">
      <w:pPr>
        <w:pStyle w:val="TF-FIGURA"/>
      </w:pPr>
      <w:r>
        <w:pict w14:anchorId="7FFB7E88">
          <v:shape id="_x0000_i1028" type="#_x0000_t75" style="width:330.45pt;height:185.35pt" o:bordertopcolor="this" o:borderleftcolor="this" o:borderbottomcolor="this" o:borderrightcolor="this">
            <v:imagedata r:id="rId18" o:title="Figura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B41DC2F" w14:textId="58B2D755" w:rsidR="00223DD3" w:rsidRPr="001F58DE" w:rsidRDefault="00223DD3" w:rsidP="00A41CED">
      <w:pPr>
        <w:pStyle w:val="TF-FONTE"/>
      </w:pPr>
      <w:r w:rsidRPr="001F58DE">
        <w:t xml:space="preserve">Fonte: Araújo, </w:t>
      </w:r>
      <w:r w:rsidR="00574B9E">
        <w:t>(</w:t>
      </w:r>
      <w:r w:rsidRPr="001F58DE">
        <w:t>2012</w:t>
      </w:r>
      <w:r w:rsidR="00574B9E">
        <w:t>)</w:t>
      </w:r>
      <w:r w:rsidRPr="001F58DE">
        <w:t>.</w:t>
      </w:r>
    </w:p>
    <w:p w14:paraId="717DB957" w14:textId="18B1FFFD" w:rsidR="00D46015" w:rsidRDefault="00D46015" w:rsidP="00ED16DB">
      <w:pPr>
        <w:pStyle w:val="Ttulo2"/>
      </w:pPr>
      <w:r>
        <w:lastRenderedPageBreak/>
        <w:t>VISEDU-CG 4.0</w:t>
      </w:r>
    </w:p>
    <w:p w14:paraId="5606F0A6" w14:textId="7CAE1A53" w:rsidR="0093190C" w:rsidRPr="0093190C" w:rsidRDefault="00CC0C45" w:rsidP="007874BC">
      <w:pPr>
        <w:pStyle w:val="TF-TEXTO"/>
      </w:pPr>
      <w:r>
        <w:t>Conforme de</w:t>
      </w:r>
      <w:r w:rsidR="004F0AA1">
        <w:t>s</w:t>
      </w:r>
      <w:r>
        <w:t>creve Koehler (2015), o</w:t>
      </w:r>
      <w:r w:rsidR="00D849F6">
        <w:t xml:space="preserve"> VisEdu-CG 4.0 teve como principal objetivo implementar a ferramenta utilizando a biblioteca Tree.js e utilizar o motor de abstração WebGL, provendo uma forma fácil de manipular, criar elementos gráficos e melhorar sua usabilidade.</w:t>
      </w:r>
      <w:r>
        <w:t xml:space="preserve"> O visualizador conta com HTML, </w:t>
      </w:r>
      <w:r w:rsidR="00001609">
        <w:t>JavaScript</w:t>
      </w:r>
      <w:r>
        <w:t xml:space="preserve"> para montar sua interface de usuário, enquanto usa JQuery para definir os comportamentos mais complexos </w:t>
      </w:r>
      <w:r w:rsidR="004F0AA1">
        <w:t>dela</w:t>
      </w:r>
      <w:r>
        <w:t>.</w:t>
      </w:r>
      <w:r w:rsidR="00054E17">
        <w:t xml:space="preserve"> </w:t>
      </w:r>
      <w:r w:rsidR="00626A6E">
        <w:t>Na</w:t>
      </w:r>
      <w:r w:rsidR="00FB591C">
        <w:t xml:space="preserve"> </w:t>
      </w:r>
      <w:r w:rsidR="007874BC">
        <w:fldChar w:fldCharType="begin"/>
      </w:r>
      <w:r w:rsidR="007874BC">
        <w:instrText xml:space="preserve"> REF _Ref72703903 \h </w:instrText>
      </w:r>
      <w:r w:rsidR="007874BC">
        <w:fldChar w:fldCharType="separate"/>
      </w:r>
      <w:r w:rsidR="007874BC">
        <w:t xml:space="preserve">Figura </w:t>
      </w:r>
      <w:r w:rsidR="007874BC">
        <w:rPr>
          <w:noProof/>
        </w:rPr>
        <w:t>5</w:t>
      </w:r>
      <w:r w:rsidR="007874BC">
        <w:fldChar w:fldCharType="end"/>
      </w:r>
      <w:r w:rsidR="00FB591C">
        <w:t xml:space="preserve"> é possível </w:t>
      </w:r>
      <w:r w:rsidR="005371A9">
        <w:t>visualizar</w:t>
      </w:r>
      <w:r w:rsidR="00FB591C">
        <w:t xml:space="preserve"> a interface da respectiva versão, </w:t>
      </w:r>
      <w:r w:rsidR="00626A6E">
        <w:t xml:space="preserve">onde </w:t>
      </w:r>
      <w:r w:rsidR="005371A9">
        <w:t>s</w:t>
      </w:r>
      <w:r w:rsidR="00223DD3">
        <w:t>ão disponibilizadas quatro telas</w:t>
      </w:r>
      <w:r w:rsidR="00FB591C">
        <w:t xml:space="preserve"> com</w:t>
      </w:r>
      <w:r w:rsidR="00626A6E">
        <w:t xml:space="preserve"> o</w:t>
      </w:r>
      <w:r w:rsidR="00FB591C">
        <w:t xml:space="preserve"> objetivo principal</w:t>
      </w:r>
      <w:r w:rsidR="00626A6E">
        <w:t xml:space="preserve"> de</w:t>
      </w:r>
      <w:r w:rsidR="00FB591C">
        <w:t xml:space="preserve"> melhorar o desempenho no aprendizado dos conceitos de Computação Gráfica.</w:t>
      </w:r>
    </w:p>
    <w:p w14:paraId="3FED3085" w14:textId="407AA6E2" w:rsidR="007874BC" w:rsidRDefault="007874BC" w:rsidP="007874BC">
      <w:pPr>
        <w:pStyle w:val="TF-LEGENDA"/>
      </w:pPr>
      <w:bookmarkStart w:id="54" w:name="_Ref72703903"/>
      <w:r>
        <w:t xml:space="preserve">Figura </w:t>
      </w:r>
      <w:r w:rsidR="004A6F4C">
        <w:fldChar w:fldCharType="begin"/>
      </w:r>
      <w:r w:rsidR="004A6F4C">
        <w:instrText xml:space="preserve"> SEQ Figura \* ARABIC </w:instrText>
      </w:r>
      <w:r w:rsidR="004A6F4C">
        <w:fldChar w:fldCharType="separate"/>
      </w:r>
      <w:r>
        <w:rPr>
          <w:noProof/>
        </w:rPr>
        <w:t>5</w:t>
      </w:r>
      <w:r w:rsidR="004A6F4C">
        <w:rPr>
          <w:noProof/>
        </w:rPr>
        <w:fldChar w:fldCharType="end"/>
      </w:r>
      <w:bookmarkEnd w:id="54"/>
      <w:r>
        <w:t xml:space="preserve"> - </w:t>
      </w:r>
      <w:r w:rsidRPr="006847F6">
        <w:t>Tela principal do VisEdu-CG 4.0</w:t>
      </w:r>
    </w:p>
    <w:p w14:paraId="765590D4" w14:textId="6A8B0CEA" w:rsidR="00FB591C" w:rsidRDefault="004A6F4C">
      <w:pPr>
        <w:pStyle w:val="TF-FIGURA"/>
        <w:pPrChange w:id="55" w:author="Andreza Sartori" w:date="2021-07-05T16:07:00Z">
          <w:pPr>
            <w:pStyle w:val="TF-FONTE"/>
          </w:pPr>
        </w:pPrChange>
      </w:pPr>
      <w:r>
        <w:pict w14:anchorId="4B8ECC43">
          <v:shape id="_x0000_i1029" type="#_x0000_t75" style="width:317pt;height:155.8pt;mso-position-horizontal:absolute;mso-position-horizontal-relative:text;mso-position-vertical:absolute;mso-position-vertical-relative:text;mso-width-relative:page;mso-height-relative:page" wrapcoords="-43 0 -43 21512 21600 21512 21600 0 -43 0" o:bordertopcolor="this" o:borderleftcolor="this" o:borderbottomcolor="this" o:borderrightcolor="this">
            <v:imagedata r:id="rId19" o:title="Figura2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3190C">
        <w:br/>
      </w:r>
      <w:r w:rsidR="0093190C" w:rsidRPr="0093190C">
        <w:rPr>
          <w:szCs w:val="18"/>
        </w:rPr>
        <w:t>Fonte</w:t>
      </w:r>
      <w:r w:rsidR="0093190C">
        <w:t>: elaborado pelo autor.</w:t>
      </w:r>
      <w:r w:rsidR="00FB591C">
        <w:tab/>
      </w:r>
    </w:p>
    <w:p w14:paraId="737B6411" w14:textId="14E71941" w:rsidR="0093190C" w:rsidRDefault="0093190C" w:rsidP="0093190C">
      <w:pPr>
        <w:pStyle w:val="TF-TEXTO"/>
        <w:ind w:firstLine="0"/>
      </w:pPr>
      <w:r>
        <w:tab/>
      </w:r>
      <w:commentRangeStart w:id="56"/>
      <w:r>
        <w:t xml:space="preserve">Em suas conclusões Koehler (2015), </w:t>
      </w:r>
      <w:r w:rsidR="0042571C">
        <w:t>conclui</w:t>
      </w:r>
      <w:commentRangeEnd w:id="56"/>
      <w:r w:rsidR="00CC4583">
        <w:rPr>
          <w:rStyle w:val="Refdecomentrio"/>
        </w:rPr>
        <w:commentReference w:id="56"/>
      </w:r>
      <w:r w:rsidR="0042571C">
        <w:t xml:space="preserve"> que neste processo, o motor foi adaptado para suportar a biblioteca Three.js e assim fornecer as capacidades tridimensionais necessárias</w:t>
      </w:r>
      <w:del w:id="57" w:author="Andreza Sartori" w:date="2021-07-05T16:09:00Z">
        <w:r w:rsidR="0042571C" w:rsidDel="00A47B62">
          <w:delText>)</w:delText>
        </w:r>
      </w:del>
      <w:r w:rsidR="00626A6E">
        <w:t>,</w:t>
      </w:r>
      <w:r w:rsidR="0042571C">
        <w:t xml:space="preserve"> </w:t>
      </w:r>
      <w:commentRangeStart w:id="58"/>
      <w:r w:rsidR="0042571C">
        <w:t>o</w:t>
      </w:r>
      <w:r w:rsidR="00626A6E">
        <w:t>nde</w:t>
      </w:r>
      <w:commentRangeEnd w:id="58"/>
      <w:r w:rsidR="00A47B62">
        <w:rPr>
          <w:rStyle w:val="Refdecomentrio"/>
        </w:rPr>
        <w:commentReference w:id="58"/>
      </w:r>
      <w:r w:rsidR="00626A6E">
        <w:t xml:space="preserve"> </w:t>
      </w:r>
      <w:commentRangeStart w:id="59"/>
      <w:r w:rsidR="00626A6E">
        <w:t>o</w:t>
      </w:r>
      <w:r w:rsidR="0042571C">
        <w:t xml:space="preserve"> visualizador foi completamente refatorado para explorar outras técnicas, tecnologias e garanti</w:t>
      </w:r>
      <w:r w:rsidR="00C57DED">
        <w:t>ndo</w:t>
      </w:r>
      <w:r w:rsidR="0042571C">
        <w:t xml:space="preserve"> que </w:t>
      </w:r>
      <w:r w:rsidR="00C57DED">
        <w:t xml:space="preserve">ele </w:t>
      </w:r>
      <w:r w:rsidR="0042571C">
        <w:t>opere de forma eficiente junto ao motor</w:t>
      </w:r>
      <w:r w:rsidR="00C57DED">
        <w:t xml:space="preserve">, sendo </w:t>
      </w:r>
      <w:r w:rsidR="007A08B4">
        <w:t>esta</w:t>
      </w:r>
      <w:r w:rsidR="00C57DED">
        <w:t xml:space="preserve"> uma ferramenta útil e simples</w:t>
      </w:r>
      <w:r w:rsidR="0042571C">
        <w:t xml:space="preserve">. </w:t>
      </w:r>
      <w:commentRangeEnd w:id="59"/>
      <w:r w:rsidR="0023566A">
        <w:rPr>
          <w:rStyle w:val="Refdecomentrio"/>
        </w:rPr>
        <w:commentReference w:id="59"/>
      </w:r>
      <w:r w:rsidR="00C57DED">
        <w:t>Ele também relata que</w:t>
      </w:r>
      <w:r w:rsidR="0042571C">
        <w:t xml:space="preserve"> a utilização de HTML, CSS, </w:t>
      </w:r>
      <w:r w:rsidR="00001609">
        <w:t>JavaScript</w:t>
      </w:r>
      <w:r w:rsidR="0042571C">
        <w:t xml:space="preserve"> e JQuery permitiu um controle mais simples e eficaz sobre </w:t>
      </w:r>
      <w:r w:rsidR="00C57DED">
        <w:t xml:space="preserve">as </w:t>
      </w:r>
      <w:r w:rsidR="0042571C">
        <w:t>peças, abas e janelas.</w:t>
      </w:r>
    </w:p>
    <w:p w14:paraId="6DB4367A" w14:textId="7BF7C822" w:rsidR="0042571C" w:rsidRPr="007D49C4" w:rsidRDefault="0042571C" w:rsidP="0093190C">
      <w:pPr>
        <w:pStyle w:val="TF-TEXTO"/>
        <w:ind w:firstLine="0"/>
      </w:pPr>
      <w:r>
        <w:tab/>
        <w:t xml:space="preserve">Koehler (2015), afirma que seus objetivos propostos foram </w:t>
      </w:r>
      <w:r w:rsidR="005371A9">
        <w:t>cumpridos</w:t>
      </w:r>
      <w:r>
        <w:t>. Quanto as principais melhorias</w:t>
      </w:r>
      <w:r w:rsidR="00C57DED">
        <w:t>,</w:t>
      </w:r>
      <w:r>
        <w:t xml:space="preserve"> </w:t>
      </w:r>
      <w:r w:rsidR="005371A9">
        <w:t>o autor</w:t>
      </w:r>
      <w:r w:rsidR="00C57DED">
        <w:t xml:space="preserve"> também</w:t>
      </w:r>
      <w:r w:rsidR="005371A9">
        <w:t xml:space="preserve"> </w:t>
      </w:r>
      <w:r>
        <w:t xml:space="preserve">destaca que devem ser aplicadas ao visualizador a criação de mais tipos peças, a fim de cobrir uma gama cada vez maior de conceitos gráficos, </w:t>
      </w:r>
      <w:r w:rsidR="005371A9">
        <w:t>bem como</w:t>
      </w:r>
      <w:r>
        <w:t xml:space="preserve"> a correção de alguns problemas que surgiram na utilização das propriedades das peças, principalmente com o</w:t>
      </w:r>
      <w:r w:rsidR="00C57DED">
        <w:t>s</w:t>
      </w:r>
      <w:r>
        <w:t xml:space="preserve"> polígono</w:t>
      </w:r>
      <w:r w:rsidR="00C57DED">
        <w:t>s</w:t>
      </w:r>
      <w:r>
        <w:t>.</w:t>
      </w:r>
    </w:p>
    <w:p w14:paraId="2C00F88D" w14:textId="68F1BBB5" w:rsidR="007D49C4" w:rsidRDefault="007D49C4" w:rsidP="00FF3786">
      <w:pPr>
        <w:pStyle w:val="Ttulo2"/>
      </w:pPr>
      <w:r>
        <w:t>VISEDU-CG 5.0</w:t>
      </w:r>
    </w:p>
    <w:p w14:paraId="3BEAA709" w14:textId="109A4359" w:rsidR="005731DD" w:rsidRDefault="008B482C" w:rsidP="00524C74">
      <w:pPr>
        <w:pStyle w:val="TF-TEXTO"/>
      </w:pPr>
      <w:r>
        <w:t>O objetivo principal da versão 5.0</w:t>
      </w:r>
      <w:r w:rsidR="002816D4">
        <w:t xml:space="preserve"> da ferramenta VisEdu-CG</w:t>
      </w:r>
      <w:r>
        <w:t>, foi realizar a migração</w:t>
      </w:r>
      <w:r w:rsidR="002816D4">
        <w:t xml:space="preserve"> para</w:t>
      </w:r>
      <w:r>
        <w:t xml:space="preserve"> utilizar o motor gráfico Unity. Apesar de apresentar problemas de visualização em alguns objetos, como por exemplo, a iluminação </w:t>
      </w:r>
      <w:r w:rsidRPr="00601134">
        <w:rPr>
          <w:i/>
          <w:iCs/>
        </w:rPr>
        <w:t>spot</w:t>
      </w:r>
      <w:r>
        <w:t xml:space="preserve">, a plataforma teve resultado satisfatório na construção de cenários contendo conceitos básicos de computação gráfica, como as transformações geométricas </w:t>
      </w:r>
      <w:r w:rsidR="002816D4">
        <w:t>e</w:t>
      </w:r>
      <w:r>
        <w:t xml:space="preserve"> em conceitos com maior complexidade como é o caso das iluminações (BUTTENBERG, 20</w:t>
      </w:r>
      <w:r w:rsidR="00FF3786">
        <w:t>20</w:t>
      </w:r>
      <w:r>
        <w:t>).</w:t>
      </w:r>
      <w:r w:rsidR="005731DD">
        <w:t xml:space="preserve"> </w:t>
      </w:r>
    </w:p>
    <w:p w14:paraId="63DA3F70" w14:textId="78ED9F02" w:rsidR="008B482C" w:rsidRDefault="008037B0" w:rsidP="00524C74">
      <w:pPr>
        <w:pStyle w:val="TF-TEXTO"/>
      </w:pPr>
      <w:r>
        <w:t>O segundo</w:t>
      </w:r>
      <w:r w:rsidR="008B482C">
        <w:t xml:space="preserve"> objetivo foi criar uma proposta de tutorial informativo de maneira simples</w:t>
      </w:r>
      <w:r w:rsidR="00C57DED">
        <w:t>,</w:t>
      </w:r>
      <w:r w:rsidR="005371A9">
        <w:t xml:space="preserve"> </w:t>
      </w:r>
      <w:r w:rsidR="00C57DED" w:rsidRPr="00024EBD">
        <w:rPr>
          <w:highlight w:val="yellow"/>
          <w:rPrChange w:id="60" w:author="Andreza Sartori" w:date="2021-07-05T16:11:00Z">
            <w:rPr/>
          </w:rPrChange>
        </w:rPr>
        <w:t>ond</w:t>
      </w:r>
      <w:r w:rsidR="005371A9" w:rsidRPr="00024EBD">
        <w:rPr>
          <w:highlight w:val="yellow"/>
          <w:rPrChange w:id="61" w:author="Andreza Sartori" w:date="2021-07-05T16:11:00Z">
            <w:rPr/>
          </w:rPrChange>
        </w:rPr>
        <w:t>e</w:t>
      </w:r>
      <w:r w:rsidR="008B482C">
        <w:t xml:space="preserve"> a criação de uma cena destaca</w:t>
      </w:r>
      <w:r w:rsidR="00C57DED">
        <w:t>sse</w:t>
      </w:r>
      <w:r w:rsidR="008B482C">
        <w:t xml:space="preserve"> os conceitos essenciais. Buttenberg </w:t>
      </w:r>
      <w:r w:rsidR="002816D4">
        <w:t>(</w:t>
      </w:r>
      <w:r w:rsidR="008B482C">
        <w:t>20</w:t>
      </w:r>
      <w:r w:rsidR="00E925BA">
        <w:t>20</w:t>
      </w:r>
      <w:r w:rsidR="002816D4">
        <w:t>)</w:t>
      </w:r>
      <w:r w:rsidR="008B482C">
        <w:t xml:space="preserve"> </w:t>
      </w:r>
      <w:r w:rsidR="00C57DED">
        <w:t>salienta</w:t>
      </w:r>
      <w:r w:rsidR="008B482C">
        <w:t xml:space="preserve"> que o tutorial po</w:t>
      </w:r>
      <w:r w:rsidR="00C57DED">
        <w:t>de</w:t>
      </w:r>
      <w:r w:rsidR="008B482C">
        <w:t xml:space="preserve"> ser melhorado</w:t>
      </w:r>
      <w:r w:rsidR="002816D4">
        <w:t>, como</w:t>
      </w:r>
      <w:r w:rsidR="00C57DED">
        <w:t xml:space="preserve"> por exemplo</w:t>
      </w:r>
      <w:ins w:id="62" w:author="Andreza Sartori" w:date="2021-07-05T16:11:00Z">
        <w:r w:rsidR="00024EBD">
          <w:t>,</w:t>
        </w:r>
      </w:ins>
      <w:r w:rsidR="002816D4">
        <w:t xml:space="preserve"> a forma de exibição dos passos no tutorial. Além</w:t>
      </w:r>
      <w:r w:rsidR="00C57DED">
        <w:t xml:space="preserve"> disso,</w:t>
      </w:r>
      <w:r w:rsidR="002816D4">
        <w:t xml:space="preserve"> algumas peças ainda não foram migradas como</w:t>
      </w:r>
      <w:r w:rsidR="00C57DED">
        <w:t>:</w:t>
      </w:r>
      <w:r w:rsidR="002816D4">
        <w:t xml:space="preserve"> o </w:t>
      </w:r>
      <w:r w:rsidR="00C57DED">
        <w:t>P</w:t>
      </w:r>
      <w:r w:rsidR="002816D4">
        <w:t>olígono</w:t>
      </w:r>
      <w:r w:rsidR="00B16CAA">
        <w:t>,</w:t>
      </w:r>
      <w:r w:rsidR="00C57DED">
        <w:t xml:space="preserve"> o</w:t>
      </w:r>
      <w:r w:rsidR="002816D4">
        <w:t xml:space="preserve"> </w:t>
      </w:r>
      <w:r w:rsidR="00C57DED">
        <w:t>S</w:t>
      </w:r>
      <w:r w:rsidR="002816D4">
        <w:t>pline</w:t>
      </w:r>
      <w:r w:rsidR="00B16CAA">
        <w:t xml:space="preserve"> e</w:t>
      </w:r>
      <w:r w:rsidR="00C57DED">
        <w:t xml:space="preserve"> as </w:t>
      </w:r>
      <w:r w:rsidR="00B16CAA">
        <w:t>melhorias na implementação da peça iluminação</w:t>
      </w:r>
      <w:r w:rsidR="002816D4">
        <w:t>.</w:t>
      </w:r>
    </w:p>
    <w:p w14:paraId="22126487" w14:textId="1FB2B563" w:rsidR="0064320B" w:rsidRDefault="008037B0" w:rsidP="007874BC">
      <w:pPr>
        <w:pStyle w:val="TF-TEXTO"/>
      </w:pPr>
      <w:r>
        <w:t>O terceiro objetivo</w:t>
      </w:r>
      <w:r w:rsidR="005328F2">
        <w:t>, de</w:t>
      </w:r>
      <w:r>
        <w:t xml:space="preserve"> utilizar </w:t>
      </w:r>
      <w:r w:rsidR="005328F2">
        <w:t xml:space="preserve">representações </w:t>
      </w:r>
      <w:r>
        <w:t>visua</w:t>
      </w:r>
      <w:r w:rsidR="005328F2">
        <w:t xml:space="preserve">is a partir de </w:t>
      </w:r>
      <w:r>
        <w:t>peças de encaixe para gerar uma cena gráfica, foi atingido. As peças importadas de uma ferramenta de criação de modelos 3D se comportaram adequadamente no Unity e os encaixes das peças nos slots fo</w:t>
      </w:r>
      <w:r w:rsidR="005371A9">
        <w:t>ram</w:t>
      </w:r>
      <w:r>
        <w:t xml:space="preserve"> bem-sucedido</w:t>
      </w:r>
      <w:r w:rsidR="005371A9">
        <w:t>s</w:t>
      </w:r>
      <w:r>
        <w:t xml:space="preserve">. Quase todas as peças tiveram suas representações gráficas efetuadas, com exceção das peças spline e polígono </w:t>
      </w:r>
      <w:r w:rsidR="007874BC">
        <w:t>(</w:t>
      </w:r>
      <w:r w:rsidR="007874BC">
        <w:fldChar w:fldCharType="begin"/>
      </w:r>
      <w:r w:rsidR="007874BC">
        <w:instrText xml:space="preserve"> REF _Ref72703959 \h </w:instrText>
      </w:r>
      <w:r w:rsidR="007874BC">
        <w:fldChar w:fldCharType="separate"/>
      </w:r>
      <w:r w:rsidR="007874BC">
        <w:t xml:space="preserve">Figura </w:t>
      </w:r>
      <w:r w:rsidR="007874BC">
        <w:rPr>
          <w:noProof/>
        </w:rPr>
        <w:t>6</w:t>
      </w:r>
      <w:r w:rsidR="007874BC">
        <w:fldChar w:fldCharType="end"/>
      </w:r>
      <w:r w:rsidR="007874BC">
        <w:t>)</w:t>
      </w:r>
      <w:r>
        <w:t xml:space="preserve">. </w:t>
      </w:r>
      <w:r w:rsidR="005371A9">
        <w:t>E</w:t>
      </w:r>
      <w:r>
        <w:t>le destaca essas peças a serem adicionadas nas próximas versões. A</w:t>
      </w:r>
      <w:r w:rsidR="007C6664">
        <w:t>lém das</w:t>
      </w:r>
      <w:r>
        <w:t xml:space="preserve"> funções de </w:t>
      </w:r>
      <w:commentRangeStart w:id="63"/>
      <w:r w:rsidRPr="005371A9">
        <w:rPr>
          <w:i/>
          <w:iCs/>
        </w:rPr>
        <w:t>look at</w:t>
      </w:r>
      <w:r w:rsidRPr="00001609">
        <w:t xml:space="preserve">, </w:t>
      </w:r>
      <w:r w:rsidRPr="005371A9">
        <w:rPr>
          <w:i/>
          <w:iCs/>
        </w:rPr>
        <w:t>near</w:t>
      </w:r>
      <w:r w:rsidRPr="00001609">
        <w:t xml:space="preserve"> e </w:t>
      </w:r>
      <w:r w:rsidRPr="005371A9">
        <w:rPr>
          <w:i/>
          <w:iCs/>
        </w:rPr>
        <w:t>far</w:t>
      </w:r>
      <w:r>
        <w:t xml:space="preserve"> </w:t>
      </w:r>
      <w:commentRangeEnd w:id="63"/>
      <w:r w:rsidR="000D63E3">
        <w:rPr>
          <w:rStyle w:val="Refdecomentrio"/>
        </w:rPr>
        <w:commentReference w:id="63"/>
      </w:r>
      <w:r>
        <w:t>da câmera</w:t>
      </w:r>
      <w:r w:rsidR="00FF3786">
        <w:t xml:space="preserve"> (BUTTENBERG, 2020)</w:t>
      </w:r>
      <w:r w:rsidR="007C6664">
        <w:t>.</w:t>
      </w:r>
    </w:p>
    <w:p w14:paraId="1F7F50FC" w14:textId="04DA8105" w:rsidR="007874BC" w:rsidRDefault="007874BC" w:rsidP="007874BC">
      <w:pPr>
        <w:pStyle w:val="TF-LEGENDA"/>
      </w:pPr>
      <w:bookmarkStart w:id="64" w:name="_Ref72703959"/>
      <w:r>
        <w:lastRenderedPageBreak/>
        <w:t xml:space="preserve">Figura </w:t>
      </w:r>
      <w:r w:rsidR="004A6F4C">
        <w:fldChar w:fldCharType="begin"/>
      </w:r>
      <w:r w:rsidR="004A6F4C">
        <w:instrText xml:space="preserve"> SEQ Figura \* ARABIC </w:instrText>
      </w:r>
      <w:r w:rsidR="004A6F4C">
        <w:fldChar w:fldCharType="separate"/>
      </w:r>
      <w:r>
        <w:rPr>
          <w:noProof/>
        </w:rPr>
        <w:t>6</w:t>
      </w:r>
      <w:r w:rsidR="004A6F4C">
        <w:rPr>
          <w:noProof/>
        </w:rPr>
        <w:fldChar w:fldCharType="end"/>
      </w:r>
      <w:bookmarkEnd w:id="64"/>
      <w:r>
        <w:t xml:space="preserve"> - </w:t>
      </w:r>
      <w:r w:rsidRPr="00952C2A">
        <w:t>Tela principal do VisEdu-CG 5.0</w:t>
      </w:r>
    </w:p>
    <w:p w14:paraId="77246048" w14:textId="3B716FFB" w:rsidR="00B16CAA" w:rsidRDefault="004A6F4C" w:rsidP="0064320B">
      <w:pPr>
        <w:pStyle w:val="TF-FIGURA"/>
      </w:pPr>
      <w:r>
        <w:pict w14:anchorId="6ADA9C81">
          <v:shape id="_x0000_i1030" type="#_x0000_t75" style="width:344.95pt;height:193.95pt" o:bordertopcolor="this" o:borderleftcolor="this" o:borderbottomcolor="this" o:borderrightcolor="this">
            <v:imagedata r:id="rId20" o:title="Figura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49E9097" w14:textId="1E3F22BD" w:rsidR="004E5A1D" w:rsidRDefault="004E5A1D" w:rsidP="00B16CAA">
      <w:pPr>
        <w:pStyle w:val="TF-FONTE"/>
      </w:pPr>
      <w:r w:rsidRPr="004E5A1D">
        <w:t>Fonte: elaborado pelo autor.</w:t>
      </w:r>
    </w:p>
    <w:p w14:paraId="74C868BA" w14:textId="318F3CFD" w:rsidR="002816D4" w:rsidRPr="00524C74" w:rsidRDefault="005328F2" w:rsidP="00524C74">
      <w:pPr>
        <w:pStyle w:val="TF-TEXTO"/>
      </w:pPr>
      <w:r>
        <w:t>Com relação a</w:t>
      </w:r>
      <w:r w:rsidR="00FB591C">
        <w:t xml:space="preserve"> c</w:t>
      </w:r>
      <w:r w:rsidR="007C6664">
        <w:t xml:space="preserve">onclusão a respeito do resultado da ferramenta, Buttenberg (2018), destaca um nível no consumo de memória maior na maioria dos navegadores, com </w:t>
      </w:r>
      <w:r w:rsidR="00F95C26">
        <w:t>exceção</w:t>
      </w:r>
      <w:r w:rsidR="007C6664">
        <w:t xml:space="preserve"> do Google Chrome </w:t>
      </w:r>
      <w:r w:rsidR="009740F4">
        <w:t>sendo</w:t>
      </w:r>
      <w:r w:rsidR="007C6664">
        <w:t xml:space="preserve"> estável. E a melhor plataforma em desempenho foi na versão desktop Windows.</w:t>
      </w:r>
      <w:r w:rsidR="009740F4">
        <w:t xml:space="preserve"> Por este motivo ele recomenda ser gerado executáveis não apenas para a versão web</w:t>
      </w:r>
      <w:r w:rsidR="006856AD">
        <w:t xml:space="preserve">, </w:t>
      </w:r>
      <w:r w:rsidR="00D37B1B">
        <w:t xml:space="preserve">e sim para as demais plataformas, </w:t>
      </w:r>
      <w:r>
        <w:t>visando a</w:t>
      </w:r>
      <w:r w:rsidR="006856AD">
        <w:t xml:space="preserve"> melhor resolução de desempenho da ferramenta</w:t>
      </w:r>
      <w:r w:rsidR="007971A3">
        <w:t xml:space="preserve"> e</w:t>
      </w:r>
      <w:r w:rsidR="006856AD">
        <w:t xml:space="preserve"> </w:t>
      </w:r>
      <w:r w:rsidR="00D37B1B">
        <w:t>torn</w:t>
      </w:r>
      <w:r>
        <w:t>ando-a</w:t>
      </w:r>
      <w:r w:rsidR="007971A3">
        <w:t xml:space="preserve"> multiplataforma</w:t>
      </w:r>
      <w:r w:rsidR="006856AD">
        <w:t>.</w:t>
      </w:r>
      <w:r w:rsidR="00D37B1B">
        <w:t xml:space="preserve"> </w:t>
      </w:r>
      <w:r>
        <w:t>Sendo assim,</w:t>
      </w:r>
      <w:r w:rsidR="00D37B1B">
        <w:t xml:space="preserve"> também</w:t>
      </w:r>
      <w:r>
        <w:t xml:space="preserve"> disponibilizou</w:t>
      </w:r>
      <w:r w:rsidR="00D37B1B">
        <w:t xml:space="preserve"> um tutorial com base nas funcionalidades disponíveis da versão</w:t>
      </w:r>
      <w:r>
        <w:t>,</w:t>
      </w:r>
      <w:r w:rsidR="00D37B1B">
        <w:t xml:space="preserve"> </w:t>
      </w:r>
      <w:r>
        <w:t>a</w:t>
      </w:r>
      <w:r w:rsidR="00D37B1B">
        <w:t>tendendo</w:t>
      </w:r>
      <w:r>
        <w:t xml:space="preserve"> </w:t>
      </w:r>
      <w:r w:rsidR="00D37B1B">
        <w:t>seus principais requisitos do projeto</w:t>
      </w:r>
      <w:r>
        <w:t>,</w:t>
      </w:r>
      <w:r w:rsidR="00D37B1B">
        <w:t xml:space="preserve"> como a migração, podendo manipular peças como</w:t>
      </w:r>
      <w:r>
        <w:t>:</w:t>
      </w:r>
      <w:r w:rsidR="00D37B1B">
        <w:t xml:space="preserve"> </w:t>
      </w:r>
      <w:r>
        <w:t xml:space="preserve">a </w:t>
      </w:r>
      <w:r w:rsidR="00D37B1B">
        <w:t xml:space="preserve">câmera, </w:t>
      </w:r>
      <w:r>
        <w:t xml:space="preserve">o </w:t>
      </w:r>
      <w:r w:rsidR="00D37B1B">
        <w:t xml:space="preserve">objeto gráfico, </w:t>
      </w:r>
      <w:r>
        <w:t xml:space="preserve">o </w:t>
      </w:r>
      <w:r w:rsidR="00D37B1B">
        <w:t>cubo e iluminação</w:t>
      </w:r>
      <w:r>
        <w:t>,</w:t>
      </w:r>
      <w:r w:rsidR="00D37B1B">
        <w:t xml:space="preserve"> </w:t>
      </w:r>
      <w:r w:rsidR="001659F4">
        <w:t xml:space="preserve">com exceção do </w:t>
      </w:r>
      <w:r w:rsidR="00D37B1B">
        <w:t>Polígono</w:t>
      </w:r>
      <w:r w:rsidR="001659F4">
        <w:t>,</w:t>
      </w:r>
      <w:r w:rsidR="00D37B1B">
        <w:t xml:space="preserve"> Spline e outras funcionalidades</w:t>
      </w:r>
      <w:r w:rsidR="001659F4">
        <w:t>,</w:t>
      </w:r>
      <w:r w:rsidR="00D37B1B">
        <w:t xml:space="preserve"> </w:t>
      </w:r>
      <w:r w:rsidR="001659F4">
        <w:t xml:space="preserve">como </w:t>
      </w:r>
      <w:r w:rsidR="00D37B1B">
        <w:t xml:space="preserve">exportação/importação de </w:t>
      </w:r>
      <w:r w:rsidR="005352AF">
        <w:t>projetos</w:t>
      </w:r>
      <w:r w:rsidR="00D37B1B">
        <w:t xml:space="preserve"> e a guia de ajuda.</w:t>
      </w:r>
      <w:r w:rsidR="00FF3786">
        <w:t xml:space="preserve"> Além de que o tutorial inicialmente </w:t>
      </w:r>
      <w:r w:rsidR="001659F4">
        <w:t>implementado</w:t>
      </w:r>
      <w:r w:rsidR="00FF3786">
        <w:t xml:space="preserve"> não trata de todas as funções já desenvolvidas.</w:t>
      </w:r>
    </w:p>
    <w:p w14:paraId="7817D9B2" w14:textId="44AE621B" w:rsidR="00451B94" w:rsidRDefault="00451B94" w:rsidP="00424AD5">
      <w:pPr>
        <w:pStyle w:val="Ttulo1"/>
      </w:pPr>
      <w:r>
        <w:t>proposta</w:t>
      </w:r>
      <w:r w:rsidR="00D1331A">
        <w:t xml:space="preserve"> d</w:t>
      </w:r>
      <w:r w:rsidR="00FC1F25">
        <w:t>O</w:t>
      </w:r>
      <w:r w:rsidR="00D1331A">
        <w:t xml:space="preserve"> </w:t>
      </w:r>
      <w:r w:rsidR="00FC1F25">
        <w:t>SISTEMA</w:t>
      </w:r>
    </w:p>
    <w:p w14:paraId="460786F6" w14:textId="4B7D1631" w:rsidR="00451B94" w:rsidRDefault="00FC1F25" w:rsidP="00451B94">
      <w:pPr>
        <w:pStyle w:val="TF-TEXTO"/>
      </w:pPr>
      <w:r>
        <w:t>E</w:t>
      </w:r>
      <w:r w:rsidR="00D1331A">
        <w:t>st</w:t>
      </w:r>
      <w:r w:rsidR="00A83BFE">
        <w:t>a seção</w:t>
      </w:r>
      <w:r w:rsidR="00D1331A">
        <w:t xml:space="preserve"> tem o objetivo de apresentar a justificativa, requisitos e metodologia que será elaborado para o desenvolvimento</w:t>
      </w:r>
      <w:r>
        <w:t xml:space="preserve"> do sistema</w:t>
      </w:r>
      <w:r w:rsidR="00D1331A">
        <w:t>.</w:t>
      </w:r>
    </w:p>
    <w:p w14:paraId="29D16A9A" w14:textId="591B2139" w:rsidR="00451B94" w:rsidRDefault="00451B94" w:rsidP="00E638A0">
      <w:pPr>
        <w:pStyle w:val="Ttulo2"/>
      </w:pPr>
      <w:bookmarkStart w:id="65" w:name="_Toc54164915"/>
      <w:bookmarkStart w:id="66" w:name="_Toc54165669"/>
      <w:bookmarkStart w:id="67" w:name="_Toc54169327"/>
      <w:bookmarkStart w:id="68" w:name="_Toc96347433"/>
      <w:bookmarkStart w:id="69" w:name="_Toc96357717"/>
      <w:bookmarkStart w:id="70" w:name="_Toc96491860"/>
      <w:bookmarkStart w:id="71" w:name="_Toc351015594"/>
      <w:r>
        <w:t>JUSTIFICATIVA</w:t>
      </w:r>
    </w:p>
    <w:p w14:paraId="00D65DBB" w14:textId="62347875" w:rsidR="006029B9" w:rsidRDefault="007D6BCC" w:rsidP="006029B9">
      <w:pPr>
        <w:pStyle w:val="TF-TEXTO"/>
      </w:pPr>
      <w:r>
        <w:t xml:space="preserve">No </w:t>
      </w:r>
      <w:r w:rsidR="00EB3D29">
        <w:fldChar w:fldCharType="begin"/>
      </w:r>
      <w:r w:rsidR="00EB3D29">
        <w:instrText xml:space="preserve"> REF _Ref72704111 \h </w:instrText>
      </w:r>
      <w:r w:rsidR="00EB3D29">
        <w:fldChar w:fldCharType="separate"/>
      </w:r>
      <w:r w:rsidR="00EB3D29">
        <w:t xml:space="preserve">Quadro </w:t>
      </w:r>
      <w:r w:rsidR="00EB3D29">
        <w:rPr>
          <w:noProof/>
        </w:rPr>
        <w:t>1</w:t>
      </w:r>
      <w:r w:rsidR="00EB3D29">
        <w:fldChar w:fldCharType="end"/>
      </w:r>
      <w:r w:rsidR="00EB3D29">
        <w:t xml:space="preserve"> </w:t>
      </w:r>
      <w:r>
        <w:t xml:space="preserve">é demonstrado um comparativo entre os trabalhos correlatos para entender melhor o trabalho proposto. Uma </w:t>
      </w:r>
      <w:r w:rsidR="00681E7E">
        <w:t>das características</w:t>
      </w:r>
      <w:r>
        <w:t xml:space="preserve"> descritas são as transformações geométricas (translação, escala e rotação), </w:t>
      </w:r>
      <w:r w:rsidR="00681E7E">
        <w:t xml:space="preserve">utilizado </w:t>
      </w:r>
      <w:r w:rsidR="00877BF9">
        <w:t xml:space="preserve">apenas </w:t>
      </w:r>
      <w:r>
        <w:t xml:space="preserve">pelo Toweljs. </w:t>
      </w:r>
      <w:r w:rsidR="00681E7E">
        <w:t xml:space="preserve">Quanto a característica de motor de jogos, </w:t>
      </w:r>
      <w:r w:rsidR="008A5964">
        <w:t>apenas o próprio</w:t>
      </w:r>
      <w:r w:rsidR="008A5964" w:rsidRPr="008A5964">
        <w:t xml:space="preserve"> </w:t>
      </w:r>
      <w:r w:rsidR="008A5964">
        <w:t>Toweljs trabalha sendo o próprio motor, tendo como objetivo aumentar o nível de abstração para aplicação que utilizam o JavaScript e WebGL, disponibilizando objetos gráfico, luzes e câmera na criação de uma cena</w:t>
      </w:r>
      <w:r w:rsidR="00681E7E">
        <w:t>.</w:t>
      </w:r>
    </w:p>
    <w:p w14:paraId="374F9020" w14:textId="0ADCCDF5" w:rsidR="006B0760" w:rsidRDefault="001659F4" w:rsidP="007874BC">
      <w:pPr>
        <w:pStyle w:val="TF-TEXTO"/>
      </w:pPr>
      <w:r>
        <w:t>Com relação a e</w:t>
      </w:r>
      <w:r w:rsidR="008A5964">
        <w:t>xportação de atividade</w:t>
      </w:r>
      <w:r>
        <w:t>s,</w:t>
      </w:r>
      <w:r w:rsidR="008A5964">
        <w:t xml:space="preserve"> </w:t>
      </w:r>
      <w:r w:rsidR="0035744E">
        <w:t xml:space="preserve">apenas o QuestMeter tem uma boa integração, </w:t>
      </w:r>
      <w:r>
        <w:t>pois</w:t>
      </w:r>
      <w:r w:rsidR="0035744E">
        <w:t xml:space="preserve"> é possível </w:t>
      </w:r>
      <w:r>
        <w:t xml:space="preserve">que o professor </w:t>
      </w:r>
      <w:r w:rsidR="0035744E">
        <w:t>cri</w:t>
      </w:r>
      <w:r>
        <w:t>e</w:t>
      </w:r>
      <w:r w:rsidR="0035744E">
        <w:t xml:space="preserve"> atividades e envi</w:t>
      </w:r>
      <w:r>
        <w:t>e-as</w:t>
      </w:r>
      <w:r w:rsidR="0035744E">
        <w:t xml:space="preserve"> </w:t>
      </w:r>
      <w:r>
        <w:t>a</w:t>
      </w:r>
      <w:r w:rsidR="0035744E">
        <w:t xml:space="preserve">os alunos. </w:t>
      </w:r>
      <w:commentRangeStart w:id="72"/>
      <w:r w:rsidR="0035744E">
        <w:t>A plataforma QuestMeter</w:t>
      </w:r>
      <w:r>
        <w:t>,</w:t>
      </w:r>
      <w:r w:rsidR="0035744E">
        <w:t xml:space="preserve"> </w:t>
      </w:r>
      <w:r w:rsidR="00034D71">
        <w:t xml:space="preserve">por mais que não possua </w:t>
      </w:r>
      <w:r w:rsidR="0035744E">
        <w:t xml:space="preserve">um tutorial </w:t>
      </w:r>
      <w:r w:rsidR="00034D71">
        <w:t>expl</w:t>
      </w:r>
      <w:r>
        <w:t>í</w:t>
      </w:r>
      <w:r w:rsidR="00034D71">
        <w:t>cit</w:t>
      </w:r>
      <w:r>
        <w:t>o</w:t>
      </w:r>
      <w:r w:rsidR="00034D71">
        <w:t xml:space="preserve">, </w:t>
      </w:r>
      <w:r w:rsidR="004D6CDB">
        <w:t>quando</w:t>
      </w:r>
      <w:r>
        <w:t xml:space="preserve"> segui</w:t>
      </w:r>
      <w:r w:rsidR="004D6CDB">
        <w:t>do passo a passo</w:t>
      </w:r>
      <w:r>
        <w:t xml:space="preserve"> de cada</w:t>
      </w:r>
      <w:r w:rsidR="004D6CDB">
        <w:t xml:space="preserve"> etapa</w:t>
      </w:r>
      <w:r>
        <w:t xml:space="preserve"> conforme </w:t>
      </w:r>
      <w:r w:rsidR="004D6CDB">
        <w:t xml:space="preserve">a </w:t>
      </w:r>
      <w:r>
        <w:t>sua</w:t>
      </w:r>
      <w:r w:rsidR="004D6CDB">
        <w:t>s</w:t>
      </w:r>
      <w:r>
        <w:t xml:space="preserve"> necessidades</w:t>
      </w:r>
      <w:r w:rsidR="004D6CDB">
        <w:t xml:space="preserve">, </w:t>
      </w:r>
      <w:r>
        <w:t>professor e aluno entendem seu funcionamento</w:t>
      </w:r>
      <w:r w:rsidR="004D6CDB">
        <w:t xml:space="preserve">, porque a ferramenta torna-se intuitiva. </w:t>
      </w:r>
      <w:commentRangeEnd w:id="72"/>
      <w:r w:rsidR="00EB6E5C">
        <w:rPr>
          <w:rStyle w:val="Refdecomentrio"/>
        </w:rPr>
        <w:commentReference w:id="72"/>
      </w:r>
      <w:r w:rsidR="004D6CDB">
        <w:t>C</w:t>
      </w:r>
      <w:r w:rsidR="00034D71">
        <w:t>onforme pesquisas realizadas pelo autor, demonstr</w:t>
      </w:r>
      <w:r w:rsidR="004D6CDB">
        <w:t>ou-se</w:t>
      </w:r>
      <w:r w:rsidR="00034D71">
        <w:t xml:space="preserve"> que a maioria dos usuários conseguiram realizar suas tarefas sem nenhum auxílio.</w:t>
      </w:r>
      <w:r w:rsidR="002C0FA1">
        <w:t xml:space="preserve"> </w:t>
      </w:r>
      <w:r w:rsidR="001926E3">
        <w:t>Com relação</w:t>
      </w:r>
      <w:r w:rsidR="004D6CDB">
        <w:t xml:space="preserve"> </w:t>
      </w:r>
      <w:del w:id="73" w:author="Andreza Sartori" w:date="2021-07-05T16:20:00Z">
        <w:r w:rsidR="004D6CDB" w:rsidDel="00EC0E81">
          <w:delText xml:space="preserve"> </w:delText>
        </w:r>
      </w:del>
      <w:r w:rsidR="004D6CDB">
        <w:t xml:space="preserve">a </w:t>
      </w:r>
      <w:r w:rsidR="002C0FA1">
        <w:t>característica de multiplataforma</w:t>
      </w:r>
      <w:r w:rsidR="004D6CDB">
        <w:t>,</w:t>
      </w:r>
      <w:r w:rsidR="002C0FA1">
        <w:t xml:space="preserve"> o</w:t>
      </w:r>
      <w:r w:rsidR="00EC173C">
        <w:t>s</w:t>
      </w:r>
      <w:r w:rsidR="002C0FA1">
        <w:t xml:space="preserve"> </w:t>
      </w:r>
      <w:r w:rsidR="00EC173C">
        <w:t xml:space="preserve">aplicativos </w:t>
      </w:r>
      <w:r w:rsidR="002C0FA1">
        <w:t>QuestMeter</w:t>
      </w:r>
      <w:r w:rsidR="00EC173C">
        <w:t xml:space="preserve"> e Duolingo</w:t>
      </w:r>
      <w:r w:rsidR="002C0FA1">
        <w:t xml:space="preserve"> possu</w:t>
      </w:r>
      <w:r w:rsidR="00EC173C">
        <w:t>e</w:t>
      </w:r>
      <w:r w:rsidR="004D6CDB">
        <w:t>m</w:t>
      </w:r>
      <w:r w:rsidR="002C0FA1">
        <w:t>, sendo</w:t>
      </w:r>
      <w:r w:rsidR="00EC173C">
        <w:t xml:space="preserve"> o QuestMeter</w:t>
      </w:r>
      <w:r w:rsidR="002C0FA1">
        <w:t xml:space="preserve"> desenvolvido </w:t>
      </w:r>
      <w:r w:rsidR="00EC173C">
        <w:t>n</w:t>
      </w:r>
      <w:r w:rsidR="002C0FA1">
        <w:t xml:space="preserve">o framework Ionic e </w:t>
      </w:r>
      <w:r w:rsidR="004D6CDB">
        <w:t>n</w:t>
      </w:r>
      <w:r w:rsidR="002C0FA1">
        <w:t>a plataforma Firebase.</w:t>
      </w:r>
    </w:p>
    <w:p w14:paraId="76EBFB80" w14:textId="62EC0C00" w:rsidR="007874BC" w:rsidRDefault="007874BC" w:rsidP="007874BC">
      <w:pPr>
        <w:pStyle w:val="TF-LEGENDA"/>
      </w:pPr>
      <w:bookmarkStart w:id="74" w:name="_Ref72704111"/>
      <w:r>
        <w:t xml:space="preserve">Quadro </w:t>
      </w:r>
      <w:r w:rsidR="004A6F4C">
        <w:fldChar w:fldCharType="begin"/>
      </w:r>
      <w:r w:rsidR="004A6F4C">
        <w:instrText xml:space="preserve"> SEQ Quadro \* ARABIC </w:instrText>
      </w:r>
      <w:r w:rsidR="004A6F4C">
        <w:fldChar w:fldCharType="separate"/>
      </w:r>
      <w:r>
        <w:rPr>
          <w:noProof/>
        </w:rPr>
        <w:t>1</w:t>
      </w:r>
      <w:r w:rsidR="004A6F4C">
        <w:rPr>
          <w:noProof/>
        </w:rPr>
        <w:fldChar w:fldCharType="end"/>
      </w:r>
      <w:bookmarkEnd w:id="74"/>
      <w:r>
        <w:t xml:space="preserve"> - </w:t>
      </w:r>
      <w:r w:rsidRPr="001F6488">
        <w:t>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4A6F4C" w:rsidP="00D63E57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96.2pt;margin-top:4.2pt;width:104.55pt;height:23.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27">
                    <w:txbxContent>
                      <w:p w14:paraId="7DA9DB94" w14:textId="334C19DB" w:rsidR="00FF3786" w:rsidRDefault="00FF3786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26" type="#_x0000_t202" style="position:absolute;margin-left:-5.15pt;margin-top:21.5pt;width:79.5pt;height:20pt;z-index:251657216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FF3786" w:rsidRDefault="00FF3786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220F203" w:rsidR="006B0760" w:rsidRDefault="00FD51C5" w:rsidP="00802D0F">
            <w:pPr>
              <w:pStyle w:val="TF-TEXTOQUADRO"/>
              <w:jc w:val="center"/>
            </w:pPr>
            <w:r>
              <w:t>Duolingo</w:t>
            </w:r>
            <w:r w:rsidR="00634B69">
              <w:t xml:space="preserve"> </w:t>
            </w:r>
            <w:r w:rsidR="007944BA">
              <w:t>(</w:t>
            </w:r>
            <w:r w:rsidR="00FC1F25">
              <w:t xml:space="preserve">MELO, </w:t>
            </w:r>
            <w:r w:rsidR="007944BA">
              <w:t>20</w:t>
            </w:r>
            <w:r>
              <w:t>1</w:t>
            </w:r>
            <w:r w:rsidR="007944BA">
              <w:t>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C8AB5E5" w:rsidR="006B0760" w:rsidRDefault="00D62C46" w:rsidP="00802D0F">
            <w:pPr>
              <w:pStyle w:val="TF-TEXTOQUADRO"/>
              <w:jc w:val="center"/>
            </w:pPr>
            <w:r>
              <w:t>QuestMeter</w:t>
            </w:r>
            <w:r w:rsidR="00634B69">
              <w:t xml:space="preserve"> </w:t>
            </w:r>
            <w:r>
              <w:t>(</w:t>
            </w:r>
            <w:r w:rsidR="00FC1F25">
              <w:t xml:space="preserve">Vieira, </w:t>
            </w:r>
            <w:r>
              <w:t>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745549C7" w:rsidR="006B0760" w:rsidRPr="007D4566" w:rsidRDefault="00D62C46" w:rsidP="00802D0F">
            <w:pPr>
              <w:pStyle w:val="TF-TEXTOQUADRO"/>
              <w:jc w:val="center"/>
            </w:pPr>
            <w:r>
              <w:t>Toweljs</w:t>
            </w:r>
            <w:r w:rsidR="00634B69">
              <w:t xml:space="preserve"> </w:t>
            </w:r>
            <w:r>
              <w:t>(</w:t>
            </w:r>
            <w:r w:rsidR="00FC1F25">
              <w:t xml:space="preserve">Zanluca, </w:t>
            </w:r>
            <w:r>
              <w:t>2018)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76D4A17D" w:rsidR="006B0760" w:rsidRDefault="009375E8" w:rsidP="00D63E57">
            <w:pPr>
              <w:pStyle w:val="TF-TEXTOQUADRO"/>
            </w:pPr>
            <w:r>
              <w:t>transformações geométricas</w:t>
            </w:r>
          </w:p>
        </w:tc>
        <w:tc>
          <w:tcPr>
            <w:tcW w:w="1746" w:type="dxa"/>
            <w:shd w:val="clear" w:color="auto" w:fill="auto"/>
          </w:tcPr>
          <w:p w14:paraId="02174F50" w14:textId="199729C5" w:rsidR="006B0760" w:rsidRDefault="00923127" w:rsidP="00634B69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534A7406" w14:textId="52286192" w:rsidR="006B0760" w:rsidRDefault="00634B69" w:rsidP="00634B69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6A51DA5A" w14:textId="581492EF" w:rsidR="006B0760" w:rsidRDefault="00634B69" w:rsidP="00634B69">
            <w:pPr>
              <w:pStyle w:val="TF-TEXTOQUADRO"/>
              <w:jc w:val="center"/>
            </w:pPr>
            <w:r>
              <w:t>Sim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75135323" w:rsidR="006B0760" w:rsidRDefault="009375E8" w:rsidP="00D63E57">
            <w:pPr>
              <w:pStyle w:val="TF-TEXTOQUADRO"/>
            </w:pPr>
            <w:r>
              <w:t>motor de jogos</w:t>
            </w:r>
          </w:p>
        </w:tc>
        <w:tc>
          <w:tcPr>
            <w:tcW w:w="1746" w:type="dxa"/>
            <w:shd w:val="clear" w:color="auto" w:fill="auto"/>
          </w:tcPr>
          <w:p w14:paraId="250629FA" w14:textId="6CC3C167" w:rsidR="006B0760" w:rsidRDefault="00634B69" w:rsidP="00634B69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78852193" w14:textId="643E25DA" w:rsidR="006B0760" w:rsidRDefault="00634B69" w:rsidP="00634B69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66608BA" w14:textId="1F3833C9" w:rsidR="006B0760" w:rsidRDefault="00634B69" w:rsidP="00634B69">
            <w:pPr>
              <w:pStyle w:val="TF-TEXTOQUADRO"/>
              <w:jc w:val="center"/>
            </w:pPr>
            <w:r>
              <w:t>Sim</w:t>
            </w: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5FFF6CCA" w:rsidR="006B0760" w:rsidRDefault="00634B69" w:rsidP="00D63E57">
            <w:pPr>
              <w:pStyle w:val="TF-TEXTOQUADRO"/>
            </w:pPr>
            <w:r>
              <w:t>exportação de atividades</w:t>
            </w:r>
          </w:p>
        </w:tc>
        <w:tc>
          <w:tcPr>
            <w:tcW w:w="1746" w:type="dxa"/>
            <w:shd w:val="clear" w:color="auto" w:fill="auto"/>
          </w:tcPr>
          <w:p w14:paraId="62FB5234" w14:textId="1B1DFE6B" w:rsidR="006B0760" w:rsidRDefault="00923127" w:rsidP="00634B69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5E8D7060" w14:textId="6F3F65EE" w:rsidR="006B0760" w:rsidRDefault="00634B69" w:rsidP="00634B69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1D0AC2" w14:textId="72D579FD" w:rsidR="006B0760" w:rsidRDefault="00634B69" w:rsidP="00634B69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527A2272" w:rsidR="006B0760" w:rsidRDefault="00634B69" w:rsidP="00D63E57">
            <w:pPr>
              <w:pStyle w:val="TF-TEXTOQUADRO"/>
            </w:pPr>
            <w:r>
              <w:t>tutoriais interativos</w:t>
            </w:r>
          </w:p>
        </w:tc>
        <w:tc>
          <w:tcPr>
            <w:tcW w:w="1746" w:type="dxa"/>
            <w:shd w:val="clear" w:color="auto" w:fill="auto"/>
          </w:tcPr>
          <w:p w14:paraId="080E545C" w14:textId="6EA59A58" w:rsidR="006B0760" w:rsidRDefault="00923127" w:rsidP="00634B69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C6F61C" w14:textId="1ECF5AEC" w:rsidR="006B0760" w:rsidRDefault="00634B69" w:rsidP="00634B69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DC5BD9" w14:textId="5EE697D9" w:rsidR="006B0760" w:rsidRDefault="00634B69" w:rsidP="00634B69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0BE381B" w14:textId="77777777" w:rsidTr="00802D0F">
        <w:tc>
          <w:tcPr>
            <w:tcW w:w="3828" w:type="dxa"/>
            <w:shd w:val="clear" w:color="auto" w:fill="auto"/>
          </w:tcPr>
          <w:p w14:paraId="3A1524D5" w14:textId="02729ACB" w:rsidR="006B0760" w:rsidRPr="001E0A05" w:rsidRDefault="00034D71" w:rsidP="00D63E57">
            <w:pPr>
              <w:pStyle w:val="TF-TEXTOQUADRO"/>
              <w:rPr>
                <w:u w:val="single"/>
              </w:rPr>
            </w:pPr>
            <w:r>
              <w:t>mú</w:t>
            </w:r>
            <w:r w:rsidR="0035744E">
              <w:t>lti</w:t>
            </w:r>
            <w:r w:rsidR="001E0A05">
              <w:t>pla</w:t>
            </w:r>
            <w:r>
              <w:t>s pla</w:t>
            </w:r>
            <w:r w:rsidR="001E0A05">
              <w:t>taforma</w:t>
            </w:r>
            <w:r>
              <w:t>s</w:t>
            </w:r>
          </w:p>
        </w:tc>
        <w:tc>
          <w:tcPr>
            <w:tcW w:w="1746" w:type="dxa"/>
            <w:shd w:val="clear" w:color="auto" w:fill="auto"/>
          </w:tcPr>
          <w:p w14:paraId="5832E475" w14:textId="790FB3B6" w:rsidR="006B0760" w:rsidRDefault="00923127" w:rsidP="001E0A0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373379E" w14:textId="6EA57FFD" w:rsidR="006B0760" w:rsidRDefault="001E0A05" w:rsidP="001E0A0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6297D71" w14:textId="4FA1A891" w:rsidR="006B0760" w:rsidRDefault="001E0A05" w:rsidP="001E0A05">
            <w:pPr>
              <w:pStyle w:val="TF-TEXTOQUADRO"/>
              <w:jc w:val="center"/>
            </w:pPr>
            <w:r>
              <w:t>Não</w:t>
            </w:r>
          </w:p>
        </w:tc>
      </w:tr>
    </w:tbl>
    <w:p w14:paraId="7C7B5EC3" w14:textId="38425C36" w:rsidR="006B0760" w:rsidRDefault="006B0760" w:rsidP="006B0760">
      <w:pPr>
        <w:pStyle w:val="TF-FONTE"/>
      </w:pPr>
      <w:r>
        <w:t>Fonte: elaborado pelo autor.</w:t>
      </w:r>
    </w:p>
    <w:p w14:paraId="64D85A3B" w14:textId="0A610A00" w:rsidR="002C0FA1" w:rsidRDefault="002C0FA1" w:rsidP="00130E63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Nota-se a relevância da utilização de motor de jogos, </w:t>
      </w:r>
      <w:r w:rsidR="00130E63">
        <w:rPr>
          <w:sz w:val="20"/>
          <w:szCs w:val="20"/>
        </w:rPr>
        <w:t xml:space="preserve">ter </w:t>
      </w:r>
      <w:r>
        <w:rPr>
          <w:sz w:val="20"/>
          <w:szCs w:val="20"/>
        </w:rPr>
        <w:t>funcionalidades como exportação de atividades e tutoriais interativos</w:t>
      </w:r>
      <w:r w:rsidR="00EC173C">
        <w:rPr>
          <w:sz w:val="20"/>
          <w:szCs w:val="20"/>
        </w:rPr>
        <w:t xml:space="preserve"> para melhor aproveitamento e entendimento das funcionalidades disponíveis da ferramenta</w:t>
      </w:r>
      <w:r>
        <w:rPr>
          <w:sz w:val="20"/>
          <w:szCs w:val="20"/>
        </w:rPr>
        <w:t xml:space="preserve">. </w:t>
      </w:r>
      <w:r w:rsidR="00130E63">
        <w:rPr>
          <w:sz w:val="20"/>
          <w:szCs w:val="20"/>
        </w:rPr>
        <w:t>Propõe-se continuar o processo de migração da versão atual, realizar a refatoração de código para melhor manutenção e adicionar novas funcionalidades como novas peças e bloqueios de campos específicos ao exportar um</w:t>
      </w:r>
      <w:r w:rsidR="00FC1F25">
        <w:rPr>
          <w:sz w:val="20"/>
          <w:szCs w:val="20"/>
        </w:rPr>
        <w:t>a atividade</w:t>
      </w:r>
      <w:r w:rsidR="00130E63">
        <w:rPr>
          <w:sz w:val="20"/>
          <w:szCs w:val="20"/>
        </w:rPr>
        <w:t xml:space="preserve"> para realização de exercícios. </w:t>
      </w:r>
      <w:r>
        <w:rPr>
          <w:sz w:val="20"/>
          <w:szCs w:val="20"/>
        </w:rPr>
        <w:t xml:space="preserve">Em função </w:t>
      </w:r>
      <w:r w:rsidR="00130E63">
        <w:rPr>
          <w:sz w:val="20"/>
          <w:szCs w:val="20"/>
        </w:rPr>
        <w:t>destas características c</w:t>
      </w:r>
      <w:r>
        <w:rPr>
          <w:sz w:val="20"/>
          <w:szCs w:val="20"/>
        </w:rPr>
        <w:t>onclui-se que a ferramenta VisEdu-CG possui grande importância no aprendizado da disciplina</w:t>
      </w:r>
      <w:r w:rsidR="00130E63">
        <w:rPr>
          <w:sz w:val="20"/>
          <w:szCs w:val="20"/>
        </w:rPr>
        <w:t xml:space="preserve"> de Computação </w:t>
      </w:r>
      <w:r w:rsidR="005371A9">
        <w:rPr>
          <w:sz w:val="20"/>
          <w:szCs w:val="20"/>
        </w:rPr>
        <w:t>G</w:t>
      </w:r>
      <w:r w:rsidR="00130E63">
        <w:rPr>
          <w:sz w:val="20"/>
          <w:szCs w:val="20"/>
        </w:rPr>
        <w:t xml:space="preserve">ráfica. </w:t>
      </w:r>
      <w:commentRangeStart w:id="75"/>
      <w:r w:rsidR="005371A9">
        <w:rPr>
          <w:sz w:val="20"/>
          <w:szCs w:val="20"/>
        </w:rPr>
        <w:t>F</w:t>
      </w:r>
      <w:r w:rsidR="00130E63">
        <w:rPr>
          <w:sz w:val="20"/>
          <w:szCs w:val="20"/>
        </w:rPr>
        <w:t xml:space="preserve">eitas </w:t>
      </w:r>
      <w:r w:rsidR="00223DD3">
        <w:rPr>
          <w:sz w:val="20"/>
          <w:szCs w:val="20"/>
        </w:rPr>
        <w:t>melhorias</w:t>
      </w:r>
      <w:r w:rsidR="00130E63">
        <w:rPr>
          <w:sz w:val="20"/>
          <w:szCs w:val="20"/>
        </w:rPr>
        <w:t xml:space="preserve"> a cada versão, </w:t>
      </w:r>
      <w:r w:rsidR="00223DD3">
        <w:rPr>
          <w:sz w:val="20"/>
          <w:szCs w:val="20"/>
        </w:rPr>
        <w:t>aperfeiçoando</w:t>
      </w:r>
      <w:r w:rsidR="00130E63">
        <w:rPr>
          <w:sz w:val="20"/>
          <w:szCs w:val="20"/>
        </w:rPr>
        <w:t xml:space="preserve"> a exibição e entendimento dos alunos a respeito dos objetos gráficos</w:t>
      </w:r>
      <w:r w:rsidR="00F95C26">
        <w:rPr>
          <w:sz w:val="20"/>
          <w:szCs w:val="20"/>
        </w:rPr>
        <w:t>, manipulação de câmera, todos encapsulado</w:t>
      </w:r>
      <w:r w:rsidR="00EC173C">
        <w:rPr>
          <w:sz w:val="20"/>
          <w:szCs w:val="20"/>
        </w:rPr>
        <w:t>s</w:t>
      </w:r>
      <w:r w:rsidR="00F95C26">
        <w:rPr>
          <w:sz w:val="20"/>
          <w:szCs w:val="20"/>
        </w:rPr>
        <w:t xml:space="preserve"> em cenas</w:t>
      </w:r>
      <w:r w:rsidR="00130E63">
        <w:rPr>
          <w:sz w:val="20"/>
          <w:szCs w:val="20"/>
        </w:rPr>
        <w:t>.</w:t>
      </w:r>
      <w:commentRangeEnd w:id="75"/>
      <w:r w:rsidR="00F41B7D">
        <w:rPr>
          <w:rStyle w:val="Refdecomentrio"/>
        </w:rPr>
        <w:commentReference w:id="75"/>
      </w:r>
    </w:p>
    <w:p w14:paraId="39752B08" w14:textId="77777777" w:rsidR="00130E63" w:rsidRPr="002C0FA1" w:rsidRDefault="00130E63" w:rsidP="00130E63">
      <w:pPr>
        <w:jc w:val="both"/>
        <w:rPr>
          <w:sz w:val="20"/>
          <w:szCs w:val="20"/>
        </w:rPr>
      </w:pP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1DA66A43" w14:textId="77777777" w:rsidR="005B0519" w:rsidRDefault="005B0519" w:rsidP="00451B94">
      <w:pPr>
        <w:pStyle w:val="TF-TEXTO"/>
      </w:pPr>
      <w:r>
        <w:t>A aplicação desenvolvida deve:</w:t>
      </w:r>
    </w:p>
    <w:p w14:paraId="1A41784B" w14:textId="76951CC1" w:rsidR="00451B94" w:rsidRDefault="005B0519" w:rsidP="00EF58F0">
      <w:pPr>
        <w:pStyle w:val="TF-TEXTO"/>
        <w:numPr>
          <w:ilvl w:val="0"/>
          <w:numId w:val="20"/>
        </w:numPr>
        <w:spacing w:after="0"/>
      </w:pPr>
      <w:r>
        <w:t>permitir importar/exportar</w:t>
      </w:r>
      <w:r w:rsidR="00A4683B">
        <w:t xml:space="preserve"> atividades em forma de exercícios</w:t>
      </w:r>
      <w:r>
        <w:t xml:space="preserve"> com a opção de bloqueio de campos (Requisito Funcional -RF);</w:t>
      </w:r>
    </w:p>
    <w:p w14:paraId="13F1221C" w14:textId="451DE423" w:rsidR="005B0519" w:rsidRDefault="005B0519" w:rsidP="00EF58F0">
      <w:pPr>
        <w:pStyle w:val="TF-TEXTO"/>
        <w:numPr>
          <w:ilvl w:val="0"/>
          <w:numId w:val="20"/>
        </w:numPr>
        <w:spacing w:after="0"/>
      </w:pPr>
      <w:r>
        <w:t xml:space="preserve">disponibilizar guia de </w:t>
      </w:r>
      <w:r w:rsidRPr="00A4683B">
        <w:rPr>
          <w:rFonts w:ascii="Courier New" w:hAnsi="Courier New" w:cs="Courier New"/>
        </w:rPr>
        <w:t>Ajuda</w:t>
      </w:r>
      <w:r>
        <w:t xml:space="preserve"> </w:t>
      </w:r>
      <w:r w:rsidR="005371A9">
        <w:t xml:space="preserve">o qual </w:t>
      </w:r>
      <w:r>
        <w:t>descreve todas as funcionalidades disponíveis da ferramenta (RF);</w:t>
      </w:r>
    </w:p>
    <w:p w14:paraId="73F4A0AB" w14:textId="57AF0204" w:rsidR="005B0519" w:rsidRDefault="00A60366" w:rsidP="00EF58F0">
      <w:pPr>
        <w:pStyle w:val="TF-TEXTO"/>
        <w:numPr>
          <w:ilvl w:val="0"/>
          <w:numId w:val="20"/>
        </w:numPr>
        <w:spacing w:after="0"/>
      </w:pPr>
      <w:r>
        <w:t>desenhar novos componentes dos tipos Iteração</w:t>
      </w:r>
      <w:r w:rsidR="00223DD3">
        <w:t>,</w:t>
      </w:r>
      <w:r>
        <w:t xml:space="preserve"> Polígono</w:t>
      </w:r>
      <w:r w:rsidR="00223DD3">
        <w:t xml:space="preserve"> e Spline</w:t>
      </w:r>
      <w:r>
        <w:t xml:space="preserve"> (RF);</w:t>
      </w:r>
    </w:p>
    <w:p w14:paraId="4D6B1958" w14:textId="59B13A00" w:rsidR="00A60366" w:rsidRDefault="00A60366" w:rsidP="00EF58F0">
      <w:pPr>
        <w:pStyle w:val="TF-TEXTO"/>
        <w:numPr>
          <w:ilvl w:val="0"/>
          <w:numId w:val="20"/>
        </w:numPr>
        <w:spacing w:after="0"/>
      </w:pPr>
      <w:r>
        <w:t xml:space="preserve">ser </w:t>
      </w:r>
      <w:del w:id="76" w:author="Andreza Sartori" w:date="2021-07-05T16:22:00Z">
        <w:r w:rsidDel="00777E40">
          <w:delText xml:space="preserve">desenvolvido </w:delText>
        </w:r>
      </w:del>
      <w:ins w:id="77" w:author="Andreza Sartori" w:date="2021-07-05T16:22:00Z">
        <w:r w:rsidR="00777E40">
          <w:t xml:space="preserve">desenvolvida </w:t>
        </w:r>
      </w:ins>
      <w:r>
        <w:t>na linguagem C# (Requisito Não Funcional – RNF);</w:t>
      </w:r>
    </w:p>
    <w:p w14:paraId="6406F5DD" w14:textId="78069264" w:rsidR="00A60366" w:rsidRPr="00286FED" w:rsidRDefault="00A60366" w:rsidP="005B0519">
      <w:pPr>
        <w:pStyle w:val="TF-TEXTO"/>
        <w:numPr>
          <w:ilvl w:val="0"/>
          <w:numId w:val="20"/>
        </w:numPr>
      </w:pPr>
      <w:r>
        <w:t xml:space="preserve">utilizar motor de jogos </w:t>
      </w:r>
      <w:r w:rsidR="009375E8">
        <w:t>Unity (</w:t>
      </w:r>
      <w:r>
        <w:t>RNF)</w:t>
      </w:r>
      <w:r w:rsidR="00223DD3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29B6474" w14:textId="50A3F963" w:rsidR="00C7571D" w:rsidRDefault="00C7571D" w:rsidP="00424AD5">
      <w:pPr>
        <w:pStyle w:val="TF-ALNEA"/>
        <w:numPr>
          <w:ilvl w:val="0"/>
          <w:numId w:val="10"/>
        </w:numPr>
      </w:pPr>
      <w:r>
        <w:t xml:space="preserve">levantamento bibliográfico: </w:t>
      </w:r>
      <w:commentRangeStart w:id="78"/>
      <w:r>
        <w:t xml:space="preserve">realizar levantamento bibliográfico sobre refatoração para o motor de jogos </w:t>
      </w:r>
      <w:r w:rsidR="009375E8">
        <w:t>Unity,</w:t>
      </w:r>
      <w:r w:rsidR="00680A99">
        <w:t xml:space="preserve"> </w:t>
      </w:r>
      <w:r w:rsidR="00CF75D1">
        <w:t>pesquisar sobre tutoriais utilizados no ensino de Computação Gráfica, e sobre os seus conceitos básicos</w:t>
      </w:r>
      <w:commentRangeEnd w:id="78"/>
      <w:r w:rsidR="002274C7">
        <w:rPr>
          <w:rStyle w:val="Refdecomentrio"/>
        </w:rPr>
        <w:commentReference w:id="78"/>
      </w:r>
      <w:r>
        <w:t xml:space="preserve">; </w:t>
      </w:r>
    </w:p>
    <w:p w14:paraId="73E0BBB0" w14:textId="77777777" w:rsidR="00C7571D" w:rsidRDefault="00C7571D" w:rsidP="00424AD5">
      <w:pPr>
        <w:pStyle w:val="TF-ALNEA"/>
        <w:numPr>
          <w:ilvl w:val="0"/>
          <w:numId w:val="10"/>
        </w:numPr>
      </w:pPr>
      <w:r>
        <w:t xml:space="preserve">elicitação de requisitos: detalhar e reavaliar os requisitos e, se necessário, especificar outros a partir das necessidades observadas durante a revisão bibliográfica; </w:t>
      </w:r>
    </w:p>
    <w:p w14:paraId="6FABD23D" w14:textId="56A70F2D" w:rsidR="00C7571D" w:rsidRDefault="00C7571D" w:rsidP="001D7C1E">
      <w:pPr>
        <w:pStyle w:val="TF-ALNEA"/>
        <w:numPr>
          <w:ilvl w:val="0"/>
          <w:numId w:val="10"/>
        </w:numPr>
      </w:pPr>
      <w:r>
        <w:t>especificação e análise: utilizar as funcionalidades da ferramenta Draw.io</w:t>
      </w:r>
      <w:del w:id="79" w:author="Andreza Sartori" w:date="2021-07-05T16:24:00Z">
        <w:r w:rsidDel="00C44459">
          <w:delText>,</w:delText>
        </w:r>
      </w:del>
      <w:r>
        <w:t xml:space="preserve"> para elaborar diagramas de classe e atividades conforme Unified Modeling Language (UML);</w:t>
      </w:r>
    </w:p>
    <w:p w14:paraId="20B9C960" w14:textId="14893B12" w:rsidR="00451B94" w:rsidRPr="00424AD5" w:rsidRDefault="00F603EB" w:rsidP="00424AD5">
      <w:pPr>
        <w:pStyle w:val="TF-ALNEA"/>
        <w:numPr>
          <w:ilvl w:val="0"/>
          <w:numId w:val="10"/>
        </w:numPr>
      </w:pPr>
      <w:r>
        <w:t xml:space="preserve">refatoração de código: </w:t>
      </w:r>
      <w:r w:rsidR="00BC14F6">
        <w:t>realizar processo de refatoração do código implementado na versão atual afim de melhorar compreensão e manutenção da ferramenta;</w:t>
      </w:r>
    </w:p>
    <w:p w14:paraId="126F2E29" w14:textId="3C8E9E5E" w:rsidR="00451B94" w:rsidRPr="00424AD5" w:rsidRDefault="00F603EB" w:rsidP="00424AD5">
      <w:pPr>
        <w:pStyle w:val="TF-ALNEA"/>
      </w:pPr>
      <w:r>
        <w:t xml:space="preserve">implementação da ferramenta: </w:t>
      </w:r>
      <w:r w:rsidR="00C07AAC">
        <w:t>continuar implementação da ferramenta proposta por Buttenberg (20</w:t>
      </w:r>
      <w:r w:rsidR="00A4683B">
        <w:t>20</w:t>
      </w:r>
      <w:r w:rsidR="00C07AAC">
        <w:t>)</w:t>
      </w:r>
      <w:r w:rsidR="000B720E">
        <w:t xml:space="preserve"> migrando para o motor gráfico Unity</w:t>
      </w:r>
      <w:r w:rsidR="00C07AAC">
        <w:t xml:space="preserve">, disponibilizando funcionalidades como importar/exportar </w:t>
      </w:r>
      <w:r w:rsidR="00A4683B">
        <w:t>de atividades</w:t>
      </w:r>
      <w:r w:rsidR="00C07AAC">
        <w:t xml:space="preserve"> com a opção de campos com seu valor bloqueados. Disponibilizar a guia de </w:t>
      </w:r>
      <w:r w:rsidR="00C07AAC" w:rsidRPr="00A4683B">
        <w:rPr>
          <w:rFonts w:ascii="Courier New" w:hAnsi="Courier New" w:cs="Courier New"/>
        </w:rPr>
        <w:t>Ajuda</w:t>
      </w:r>
      <w:r w:rsidR="00C07AAC">
        <w:t>, onde é descrito as funcionalidades disponíveis da ferramenta. Adicionar novas peças dos tipos Iteração</w:t>
      </w:r>
      <w:r w:rsidR="00CF75D1">
        <w:t>,</w:t>
      </w:r>
      <w:r w:rsidR="00C07AAC">
        <w:t xml:space="preserve"> Polígono</w:t>
      </w:r>
      <w:r w:rsidR="00CF75D1">
        <w:t xml:space="preserve"> e Spline</w:t>
      </w:r>
      <w:r w:rsidR="00C07AAC">
        <w:t>;</w:t>
      </w:r>
    </w:p>
    <w:p w14:paraId="68FE02CA" w14:textId="4A79D677" w:rsidR="00451B94" w:rsidRDefault="00F603EB" w:rsidP="00BC14F6">
      <w:pPr>
        <w:pStyle w:val="TF-ALNEA"/>
      </w:pPr>
      <w:r>
        <w:t xml:space="preserve">testes: </w:t>
      </w:r>
      <w:r w:rsidR="00F95C26">
        <w:t>elaborar</w:t>
      </w:r>
      <w:r w:rsidR="00C07AAC">
        <w:t xml:space="preserve"> testes de usabilidade de aplicação afim de validar a implementação da migração assim como novas funcionalidades, buscando novas melhorias para o desenvolvimento da ferramenta</w:t>
      </w:r>
      <w:r w:rsidR="00451B94" w:rsidRPr="00424AD5">
        <w:t>.</w:t>
      </w:r>
      <w:r w:rsidR="00FF5DF2">
        <w:t xml:space="preserve"> Para os testes serão utilizados os alunos da disciplina de Computação Gráfica do curso de Ciências da Computação da FURB.</w:t>
      </w:r>
    </w:p>
    <w:p w14:paraId="73BDF8FD" w14:textId="0EF35D98" w:rsidR="00451B94" w:rsidRPr="007E0D87" w:rsidRDefault="0060060C" w:rsidP="005B2E12">
      <w:pPr>
        <w:pStyle w:val="TF-LEGENDA"/>
      </w:pPr>
      <w:bookmarkStart w:id="80" w:name="_Ref98650273"/>
      <w:r>
        <w:t xml:space="preserve">Quadro </w:t>
      </w:r>
      <w:r w:rsidR="004A6F4C">
        <w:fldChar w:fldCharType="begin"/>
      </w:r>
      <w:r w:rsidR="004A6F4C">
        <w:instrText xml:space="preserve"> SEQ Quadro \* ARABIC </w:instrText>
      </w:r>
      <w:r w:rsidR="004A6F4C">
        <w:fldChar w:fldCharType="separate"/>
      </w:r>
      <w:r w:rsidR="007874BC">
        <w:rPr>
          <w:noProof/>
        </w:rPr>
        <w:t>2</w:t>
      </w:r>
      <w:r w:rsidR="004A6F4C">
        <w:rPr>
          <w:noProof/>
        </w:rPr>
        <w:fldChar w:fldCharType="end"/>
      </w:r>
      <w:bookmarkEnd w:id="80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4977330" w:rsidR="00451B94" w:rsidRPr="007E0D87" w:rsidRDefault="00857FDB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B060820" w:rsidR="00451B94" w:rsidRPr="007E0D87" w:rsidRDefault="00857FDB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080885C6" w:rsidR="00451B94" w:rsidRPr="007E0D87" w:rsidRDefault="00857FDB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81D24C7" w:rsidR="00451B94" w:rsidRPr="007E0D87" w:rsidRDefault="00857FDB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5760C36" w:rsidR="00451B94" w:rsidRPr="007E0D87" w:rsidRDefault="00857FDB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A4873C0" w:rsidR="00451B94" w:rsidRPr="007E0D87" w:rsidRDefault="00857FDB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24B8EFA0" w14:textId="77777777" w:rsidTr="00E81B3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2E9212EF" w:rsidR="00451B94" w:rsidRPr="007E0D87" w:rsidRDefault="007807E4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5A5A5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807E4" w:rsidRPr="007E0D87" w14:paraId="649665FF" w14:textId="77777777" w:rsidTr="00E81B3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2810F0F" w14:textId="2AE9BA68" w:rsidR="007807E4" w:rsidRDefault="007807E4" w:rsidP="00470C41">
            <w:pPr>
              <w:pStyle w:val="TF-TEXTOQUADRO"/>
            </w:pPr>
            <w:r>
              <w:t xml:space="preserve">elicitação de requisitos 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3C2B89F7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D58A890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D47825D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6112E9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1F487E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92CC711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5DDA0FB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27593CD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B3F869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4DC54A" w14:textId="77777777" w:rsidR="007807E4" w:rsidRPr="007E0D87" w:rsidRDefault="007807E4" w:rsidP="00470C41">
            <w:pPr>
              <w:pStyle w:val="TF-TEXTOQUADROCentralizado"/>
            </w:pPr>
          </w:p>
        </w:tc>
      </w:tr>
      <w:tr w:rsidR="007807E4" w:rsidRPr="007E0D87" w14:paraId="3286FFC0" w14:textId="77777777" w:rsidTr="00E81B3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44147C" w14:textId="59DA0C00" w:rsidR="007807E4" w:rsidRDefault="007807E4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29D28A20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0D09C67E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B109395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5FAA3BA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68064B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0C6180E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959C64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9D70DD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FF7B2A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624F2E4" w14:textId="77777777" w:rsidR="007807E4" w:rsidRPr="007E0D87" w:rsidRDefault="007807E4" w:rsidP="00470C41">
            <w:pPr>
              <w:pStyle w:val="TF-TEXTOQUADROCentralizado"/>
            </w:pPr>
          </w:p>
        </w:tc>
      </w:tr>
      <w:tr w:rsidR="007807E4" w:rsidRPr="007E0D87" w14:paraId="486A3982" w14:textId="77777777" w:rsidTr="00E81B3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097DC3" w14:textId="3F397386" w:rsidR="007807E4" w:rsidRDefault="00F95C26" w:rsidP="00470C41">
            <w:pPr>
              <w:pStyle w:val="TF-TEXTOQUADRO"/>
            </w:pPr>
            <w:r>
              <w:t>refatoração</w:t>
            </w:r>
            <w:r w:rsidR="007807E4">
              <w:t xml:space="preserve"> da versão atual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112A6700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2BE3794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7666F4AA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6C51E08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1E17E9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881AEA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47D519C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095E8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F739CA7" w14:textId="77777777" w:rsidR="007807E4" w:rsidRPr="007E0D87" w:rsidRDefault="007807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14D956C" w14:textId="77777777" w:rsidR="007807E4" w:rsidRPr="007E0D87" w:rsidRDefault="007807E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E81B3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1F9A55C" w:rsidR="00451B94" w:rsidRPr="007E0D87" w:rsidRDefault="00F603EB" w:rsidP="00470C41">
            <w:pPr>
              <w:pStyle w:val="TF-TEXTOQUADRO"/>
            </w:pPr>
            <w:r>
              <w:t>implementação da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B0519" w:rsidRPr="007E0D87" w14:paraId="10415BF1" w14:textId="77777777" w:rsidTr="00E81B3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9BA6046" w14:textId="4F9F1EEE" w:rsidR="005B0519" w:rsidRDefault="005B0519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0C1EEA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0AEDC4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85074A8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9845EC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9BF2FFF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6A12B7E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500E6327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52FEBBF7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17DC2AF" w14:textId="77777777" w:rsidR="005B0519" w:rsidRPr="007E0D87" w:rsidRDefault="005B0519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0A25FC9" w14:textId="77777777" w:rsidR="005B0519" w:rsidRPr="007E0D87" w:rsidRDefault="005B0519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3A5D60B2" w:rsidR="00DF64E9" w:rsidRDefault="00CF75D1" w:rsidP="00DF64E9">
      <w:pPr>
        <w:pStyle w:val="TF-TEXTO"/>
      </w:pPr>
      <w:r>
        <w:t>E</w:t>
      </w:r>
      <w:r w:rsidR="00413155">
        <w:t>st</w:t>
      </w:r>
      <w:r w:rsidR="00A4683B">
        <w:t>a seção</w:t>
      </w:r>
      <w:r w:rsidR="00413155">
        <w:t xml:space="preserve"> descreve brevemente </w:t>
      </w:r>
      <w:r w:rsidR="00E752EC">
        <w:t>os assuntos</w:t>
      </w:r>
      <w:r w:rsidR="00413155">
        <w:t xml:space="preserve"> que serão abordados no trabalho: refatoração</w:t>
      </w:r>
      <w:r w:rsidR="001467CF">
        <w:t xml:space="preserve"> de sistemas</w:t>
      </w:r>
      <w:r w:rsidR="00413155">
        <w:t xml:space="preserve"> </w:t>
      </w:r>
      <w:commentRangeStart w:id="81"/>
      <w:r w:rsidR="00413155">
        <w:t>e</w:t>
      </w:r>
      <w:r w:rsidR="001467CF">
        <w:t xml:space="preserve"> </w:t>
      </w:r>
      <w:r w:rsidR="00DD2069">
        <w:t>estender</w:t>
      </w:r>
      <w:r w:rsidR="00413155">
        <w:t xml:space="preserve"> o tutorial da ferramenta</w:t>
      </w:r>
      <w:r w:rsidR="00DD2069">
        <w:t xml:space="preserve"> parcialmente implementado</w:t>
      </w:r>
      <w:r w:rsidR="00413155">
        <w:t xml:space="preserve"> para melhor aprendizado</w:t>
      </w:r>
      <w:r w:rsidR="001467CF">
        <w:t xml:space="preserve"> de matéria de </w:t>
      </w:r>
      <w:r w:rsidR="00DD2069">
        <w:t>Computação</w:t>
      </w:r>
      <w:r w:rsidR="001467CF">
        <w:t xml:space="preserve"> </w:t>
      </w:r>
      <w:r w:rsidR="00DD2069">
        <w:t>Gráfica</w:t>
      </w:r>
      <w:r w:rsidR="001467CF">
        <w:t xml:space="preserve"> </w:t>
      </w:r>
      <w:r w:rsidR="00DD2069">
        <w:t>do curso de Ciência da Computação</w:t>
      </w:r>
      <w:r w:rsidR="00F14812">
        <w:t>.</w:t>
      </w:r>
      <w:commentRangeEnd w:id="81"/>
      <w:r w:rsidR="001C16DD">
        <w:rPr>
          <w:rStyle w:val="Refdecomentrio"/>
        </w:rPr>
        <w:commentReference w:id="81"/>
      </w:r>
    </w:p>
    <w:p w14:paraId="47E4286D" w14:textId="09B1C892" w:rsidR="001467CF" w:rsidRDefault="001467CF" w:rsidP="001467CF">
      <w:pPr>
        <w:pStyle w:val="Ttulo2"/>
      </w:pPr>
      <w:r>
        <w:lastRenderedPageBreak/>
        <w:t>Refatoração de c</w:t>
      </w:r>
      <w:r w:rsidR="00543F30">
        <w:t>Ó</w:t>
      </w:r>
      <w:r>
        <w:t>digo</w:t>
      </w:r>
    </w:p>
    <w:p w14:paraId="500B6865" w14:textId="60B0D610" w:rsidR="001467CF" w:rsidRDefault="00413155" w:rsidP="00DC6DDC">
      <w:pPr>
        <w:pStyle w:val="TF-TEXTO"/>
      </w:pPr>
      <w:r>
        <w:t xml:space="preserve">A refatoração </w:t>
      </w:r>
      <w:r w:rsidR="00972DE8">
        <w:t xml:space="preserve">é o processo de modificar um sistema de software de modo que não altere o comportamento externo do código, embora melhore a sua estrutura interna. É uma maneira disciplinada de reorganizar o código, minimizando as chances de introduzir </w:t>
      </w:r>
      <w:r w:rsidR="00972DE8" w:rsidRPr="00CF75D1">
        <w:rPr>
          <w:i/>
          <w:iCs/>
        </w:rPr>
        <w:t>bug</w:t>
      </w:r>
      <w:r w:rsidR="00972DE8">
        <w:t xml:space="preserve">. Em sua essência, ao refatorar, aperfeiçoará o design do código depois que ele foi escrito (FOWLER, </w:t>
      </w:r>
      <w:r w:rsidR="00CF75D1">
        <w:t>2020</w:t>
      </w:r>
      <w:r w:rsidR="00972DE8">
        <w:t xml:space="preserve">). </w:t>
      </w:r>
    </w:p>
    <w:p w14:paraId="7B1108D0" w14:textId="4799BA8B" w:rsidR="001467CF" w:rsidRDefault="00601134" w:rsidP="00601134">
      <w:pPr>
        <w:pStyle w:val="TF-CITAO"/>
      </w:pPr>
      <w:r>
        <w:rPr>
          <w:i/>
          <w:iCs/>
        </w:rPr>
        <w:t>R</w:t>
      </w:r>
      <w:r w:rsidR="00F85705" w:rsidRPr="00C86E4A">
        <w:rPr>
          <w:i/>
          <w:iCs/>
        </w:rPr>
        <w:t>efactorings</w:t>
      </w:r>
      <w:r w:rsidR="00F85705" w:rsidRPr="00F85705">
        <w:t xml:space="preserve"> são transformações de código que melhoram a manutenibilidade de um sistema, mas sem afetar o seu funcionamento. </w:t>
      </w:r>
      <w:r w:rsidR="00C86E4A">
        <w:t>A</w:t>
      </w:r>
      <w:r w:rsidR="00F85705" w:rsidRPr="00F85705">
        <w:t xml:space="preserve"> definição</w:t>
      </w:r>
      <w:r w:rsidR="00C86E4A">
        <w:t xml:space="preserve"> de</w:t>
      </w:r>
      <w:r w:rsidR="00F85705" w:rsidRPr="00F85705">
        <w:t xml:space="preserve"> transformações de código, está referindo a modificações no código, como dividir uma função em duas, renomear uma variável, mover uma função para outra classe, extrair uma interface de uma </w:t>
      </w:r>
      <w:r w:rsidR="00814707" w:rsidRPr="00F85705">
        <w:t xml:space="preserve">classe </w:t>
      </w:r>
      <w:r w:rsidR="00814707">
        <w:t>etc.</w:t>
      </w:r>
      <w:r w:rsidR="00F85705" w:rsidRPr="00F85705">
        <w:t xml:space="preserve"> </w:t>
      </w:r>
      <w:commentRangeStart w:id="82"/>
      <w:r w:rsidR="00C86E4A">
        <w:t>Segundo melhorar</w:t>
      </w:r>
      <w:r w:rsidR="00F85705" w:rsidRPr="00F85705">
        <w:t xml:space="preserve"> a manutenibilidade do sistema</w:t>
      </w:r>
      <w:commentRangeEnd w:id="82"/>
      <w:r w:rsidR="008F4923">
        <w:rPr>
          <w:rStyle w:val="Refdecomentrio"/>
        </w:rPr>
        <w:commentReference w:id="82"/>
      </w:r>
      <w:r w:rsidR="00F85705" w:rsidRPr="00F85705">
        <w:t xml:space="preserve">, isto é, melhorar sua modularidade, melhorar seu projeto ou arquitetura, melhorar sua </w:t>
      </w:r>
      <w:r w:rsidR="00CB6E5E" w:rsidRPr="00F85705">
        <w:t>estabilidade</w:t>
      </w:r>
      <w:r w:rsidR="00F85705" w:rsidRPr="00F85705">
        <w:t xml:space="preserve">, tornar o código mais legível, mais fácil de entender e </w:t>
      </w:r>
      <w:r w:rsidR="002F3340" w:rsidRPr="00F85705">
        <w:t>modificar</w:t>
      </w:r>
      <w:r w:rsidR="002F3340">
        <w:t xml:space="preserve"> </w:t>
      </w:r>
      <w:r>
        <w:t>(</w:t>
      </w:r>
      <w:commentRangeStart w:id="83"/>
      <w:r>
        <w:t>VALENTE, 2020)</w:t>
      </w:r>
      <w:r w:rsidR="00F85705" w:rsidRPr="00F85705">
        <w:t>.</w:t>
      </w:r>
      <w:commentRangeEnd w:id="83"/>
      <w:r w:rsidR="00360566">
        <w:rPr>
          <w:rStyle w:val="Refdecomentrio"/>
        </w:rPr>
        <w:commentReference w:id="83"/>
      </w:r>
    </w:p>
    <w:p w14:paraId="5E82A547" w14:textId="24103166" w:rsidR="00DC2DB2" w:rsidRDefault="00EA5694" w:rsidP="00DC6DDC">
      <w:pPr>
        <w:pStyle w:val="TF-TEXTO"/>
      </w:pPr>
      <w:r>
        <w:t>É</w:t>
      </w:r>
      <w:r w:rsidR="00814707">
        <w:t xml:space="preserve"> arriscad</w:t>
      </w:r>
      <w:r>
        <w:t>o ser feito uma refatoração</w:t>
      </w:r>
      <w:r w:rsidR="00814707">
        <w:t xml:space="preserve">, </w:t>
      </w:r>
      <w:r>
        <w:t>se</w:t>
      </w:r>
      <w:r w:rsidR="00814707">
        <w:t xml:space="preserve"> exige mudanças que podem introduzir</w:t>
      </w:r>
      <w:r>
        <w:t xml:space="preserve"> a</w:t>
      </w:r>
      <w:r w:rsidR="00814707">
        <w:t xml:space="preserve"> </w:t>
      </w:r>
      <w:r w:rsidR="00814707" w:rsidRPr="00CB6E5E">
        <w:rPr>
          <w:i/>
          <w:iCs/>
        </w:rPr>
        <w:t>bugs</w:t>
      </w:r>
      <w:r w:rsidR="00814707">
        <w:t xml:space="preserve"> sutis em um código que </w:t>
      </w:r>
      <w:r w:rsidR="005B2A3D">
        <w:t>está</w:t>
      </w:r>
      <w:r w:rsidR="00814707">
        <w:t xml:space="preserve"> funcionando. </w:t>
      </w:r>
      <w:commentRangeStart w:id="84"/>
      <w:r w:rsidR="00814707">
        <w:t>Senão</w:t>
      </w:r>
      <w:commentRangeEnd w:id="84"/>
      <w:r w:rsidR="00020C1A">
        <w:rPr>
          <w:rStyle w:val="Refdecomentrio"/>
        </w:rPr>
        <w:commentReference w:id="84"/>
      </w:r>
      <w:r w:rsidR="00814707">
        <w:t xml:space="preserve"> for feita de forma adequada, pode</w:t>
      </w:r>
      <w:r>
        <w:t>-se</w:t>
      </w:r>
      <w:r w:rsidR="00814707">
        <w:t xml:space="preserve"> </w:t>
      </w:r>
      <w:del w:id="85" w:author="Andreza Sartori" w:date="2021-07-05T16:37:00Z">
        <w:r w:rsidR="00814707" w:rsidDel="00B569FF">
          <w:delText xml:space="preserve">fazer </w:delText>
        </w:r>
      </w:del>
      <w:r w:rsidR="00814707">
        <w:t>atrasar</w:t>
      </w:r>
      <w:r w:rsidR="00CB6E5E">
        <w:t xml:space="preserve"> em</w:t>
      </w:r>
      <w:r w:rsidR="00814707">
        <w:t xml:space="preserve"> </w:t>
      </w:r>
      <w:commentRangeStart w:id="86"/>
      <w:r w:rsidR="00814707">
        <w:t>dias</w:t>
      </w:r>
      <w:r w:rsidR="00CB6E5E">
        <w:t xml:space="preserve"> ou</w:t>
      </w:r>
      <w:r w:rsidR="00814707">
        <w:t xml:space="preserve"> </w:t>
      </w:r>
      <w:r w:rsidR="005B2A3D">
        <w:t>até</w:t>
      </w:r>
      <w:r w:rsidR="00814707">
        <w:t xml:space="preserve"> semanas</w:t>
      </w:r>
      <w:r w:rsidR="005B2A3D">
        <w:t xml:space="preserve">. </w:t>
      </w:r>
      <w:commentRangeEnd w:id="86"/>
      <w:r w:rsidR="00B569FF">
        <w:rPr>
          <w:rStyle w:val="Refdecomentrio"/>
        </w:rPr>
        <w:commentReference w:id="86"/>
      </w:r>
      <w:r w:rsidR="00CB6E5E">
        <w:t>Ao</w:t>
      </w:r>
      <w:r w:rsidR="005B2A3D">
        <w:t xml:space="preserve"> começa</w:t>
      </w:r>
      <w:ins w:id="87" w:author="Andreza Sartori" w:date="2021-07-05T17:10:00Z">
        <w:r w:rsidR="00984B21">
          <w:t>r</w:t>
        </w:r>
      </w:ins>
      <w:r w:rsidR="005B2A3D">
        <w:t xml:space="preserve"> a explorar o código</w:t>
      </w:r>
      <w:r w:rsidR="00CB6E5E">
        <w:t>,</w:t>
      </w:r>
      <w:r w:rsidR="005B2A3D">
        <w:t xml:space="preserve"> </w:t>
      </w:r>
      <w:r w:rsidR="00CB6E5E">
        <w:t>l</w:t>
      </w:r>
      <w:r w:rsidR="005B2A3D">
        <w:t xml:space="preserve">ogo </w:t>
      </w:r>
      <w:r>
        <w:t xml:space="preserve">se </w:t>
      </w:r>
      <w:r w:rsidR="005B2A3D">
        <w:t xml:space="preserve">descobre novas oportunidades para alterá-lo, </w:t>
      </w:r>
      <w:r w:rsidR="00CB6E5E">
        <w:t>à</w:t>
      </w:r>
      <w:r w:rsidR="005B2A3D">
        <w:t xml:space="preserve"> medida que o </w:t>
      </w:r>
      <w:r>
        <w:t>analisa</w:t>
      </w:r>
      <w:r w:rsidR="005B2A3D">
        <w:t xml:space="preserve"> com mais detalhes. Quanto mais </w:t>
      </w:r>
      <w:r w:rsidR="00CB6E5E">
        <w:t>se</w:t>
      </w:r>
      <w:r w:rsidR="005B2A3D">
        <w:t xml:space="preserve"> </w:t>
      </w:r>
      <w:r>
        <w:t>avalia</w:t>
      </w:r>
      <w:r w:rsidR="005B2A3D">
        <w:t xml:space="preserve">, </w:t>
      </w:r>
      <w:commentRangeStart w:id="88"/>
      <w:r w:rsidR="005B2A3D">
        <w:t xml:space="preserve">mais detalhes </w:t>
      </w:r>
      <w:r>
        <w:t>se nota</w:t>
      </w:r>
      <w:r w:rsidR="005B2A3D">
        <w:t xml:space="preserve"> </w:t>
      </w:r>
      <w:r>
        <w:t>a</w:t>
      </w:r>
      <w:r w:rsidR="005B2A3D">
        <w:t xml:space="preserve"> mais mudanças</w:t>
      </w:r>
      <w:r>
        <w:t xml:space="preserve"> </w:t>
      </w:r>
      <w:commentRangeEnd w:id="88"/>
      <w:r w:rsidR="0042057E">
        <w:rPr>
          <w:rStyle w:val="Refdecomentrio"/>
        </w:rPr>
        <w:commentReference w:id="88"/>
      </w:r>
      <w:r>
        <w:t>a serem</w:t>
      </w:r>
      <w:r w:rsidR="00CB6E5E">
        <w:t xml:space="preserve"> feitas</w:t>
      </w:r>
      <w:r w:rsidR="00DC2DB2">
        <w:t xml:space="preserve"> (FOWLER, 2020)</w:t>
      </w:r>
      <w:r w:rsidR="005B2A3D">
        <w:t xml:space="preserve">. </w:t>
      </w:r>
    </w:p>
    <w:p w14:paraId="701F8FA8" w14:textId="17A4215F" w:rsidR="00C86E4A" w:rsidRDefault="005B2A3D" w:rsidP="00DC2DB2">
      <w:pPr>
        <w:pStyle w:val="TF-CITAO"/>
      </w:pPr>
      <w:r>
        <w:t xml:space="preserve">Quando os coautores e Flower escreveram o livro </w:t>
      </w:r>
      <w:r w:rsidRPr="005B2A3D">
        <w:rPr>
          <w:i/>
          <w:iCs/>
        </w:rPr>
        <w:t>Padrões de Projeto</w:t>
      </w:r>
      <w:r>
        <w:rPr>
          <w:i/>
          <w:iCs/>
        </w:rPr>
        <w:t xml:space="preserve">, </w:t>
      </w:r>
      <w:r>
        <w:t>menciona</w:t>
      </w:r>
      <w:r w:rsidR="00EA5694">
        <w:t>ra</w:t>
      </w:r>
      <w:r>
        <w:t>m que os padrões de projeto oferecem alvos para as refatorações. No entanto, identificar o alvo é somente uma parte do problema</w:t>
      </w:r>
      <w:r w:rsidR="00EA5694">
        <w:t xml:space="preserve"> e </w:t>
      </w:r>
      <w:r>
        <w:t>transformar o código para atingir seus objetivos é outro desafio</w:t>
      </w:r>
      <w:r w:rsidR="00DC2DB2">
        <w:t xml:space="preserve"> (FOWLER, 2020)</w:t>
      </w:r>
      <w:r>
        <w:t>.</w:t>
      </w:r>
    </w:p>
    <w:p w14:paraId="0EA0E7E5" w14:textId="74E5EFF7" w:rsidR="00DC2DB2" w:rsidRPr="00DC2DB2" w:rsidRDefault="001F2D33" w:rsidP="00DC2DB2">
      <w:pPr>
        <w:pStyle w:val="TF-TEXTO"/>
      </w:pPr>
      <w:r>
        <w:t xml:space="preserve">Padrões projetos e refatoração estão amplamente conectados, visando garantir uma melhor compreensão e fácil manutenção de código de um projeto específico. Conforme afirma Rapeli (2006), os padrões de projetos favorecessem a implementações mais eficientes tendo clareza e fácil entendimento do código, em casos de sistemas não projetados em seu uso, é possível </w:t>
      </w:r>
      <w:r w:rsidR="00E576F2">
        <w:t>aplicá-los</w:t>
      </w:r>
      <w:r>
        <w:t xml:space="preserve"> sem alterar suas funcionalidades existentes. </w:t>
      </w:r>
    </w:p>
    <w:p w14:paraId="52043B54" w14:textId="14145287" w:rsidR="001467CF" w:rsidRDefault="001467CF" w:rsidP="001467CF">
      <w:pPr>
        <w:pStyle w:val="Ttulo2"/>
      </w:pPr>
      <w:r>
        <w:t>Tutoriais interativos</w:t>
      </w:r>
    </w:p>
    <w:p w14:paraId="1D2B281B" w14:textId="5E359B8C" w:rsidR="002E5E00" w:rsidRDefault="00E752EC" w:rsidP="00DC6DDC">
      <w:pPr>
        <w:pStyle w:val="TF-TEXTO"/>
      </w:pPr>
      <w:r>
        <w:t>A acelerada expansão e disseminação das tecnologias digitais permitiu inovar, a nível conce</w:t>
      </w:r>
      <w:r w:rsidR="002E5E00">
        <w:t>itual</w:t>
      </w:r>
      <w:r>
        <w:t xml:space="preserve"> e pedagógico, os espaços formais de ensino e aprendizagem e as práticas que dentro deles se organizam. </w:t>
      </w:r>
      <w:r w:rsidR="002E5E00">
        <w:t xml:space="preserve">Ao </w:t>
      </w:r>
      <w:r>
        <w:t>analisar esses espaços formais, nomeadamente as escolas, contêm os requisitos e infraestruturas necessárias para reagir às mudanças científicas e tecnológicas vigentes, de modo a se adaptarem às exigências educativas do século XXI, onde a mudança nas práticas de ensino e aprendizagem em sala de aula se torna</w:t>
      </w:r>
      <w:ins w:id="89" w:author="Andreza Sartori" w:date="2021-07-05T17:16:00Z">
        <w:r w:rsidR="00A109CF">
          <w:t>m</w:t>
        </w:r>
      </w:ins>
      <w:r>
        <w:t xml:space="preserve"> cada vez mais </w:t>
      </w:r>
      <w:del w:id="90" w:author="Andreza Sartori" w:date="2021-07-05T17:16:00Z">
        <w:r w:rsidDel="00A109CF">
          <w:delText xml:space="preserve">necessário </w:delText>
        </w:r>
      </w:del>
      <w:ins w:id="91" w:author="Andreza Sartori" w:date="2021-07-05T17:16:00Z">
        <w:r w:rsidR="00A109CF">
          <w:t xml:space="preserve">necessárias </w:t>
        </w:r>
      </w:ins>
      <w:r>
        <w:t>(PEDRO; BAETA, 2017).</w:t>
      </w:r>
    </w:p>
    <w:p w14:paraId="3304A1C8" w14:textId="09B3590F" w:rsidR="001467CF" w:rsidRDefault="002E5E00" w:rsidP="002E5E00">
      <w:pPr>
        <w:pStyle w:val="TF-CITAO"/>
      </w:pPr>
      <w:r>
        <w:t xml:space="preserve">As ferramentas tecnológicas são instrumentos que podem auxiliar no acompanhamento e nas orientações dos alunos, oferecendo soluções como: facilitar o acompanhamento das atividades em execução por cada aluno de maneira síncrona e/ou assíncrona; facilitar a difusão de esclarecimento de dúvidas coletivas e individuais; integrar espaços coletivos e individuais de produção; e oferecer auxílios a cada aluno conforme o estágio de aprendizagem </w:t>
      </w:r>
      <w:commentRangeStart w:id="92"/>
      <w:r>
        <w:t>(SANTOS, 2014).</w:t>
      </w:r>
      <w:commentRangeEnd w:id="92"/>
      <w:r w:rsidR="007731A3">
        <w:rPr>
          <w:rStyle w:val="Refdecomentrio"/>
        </w:rPr>
        <w:commentReference w:id="92"/>
      </w:r>
    </w:p>
    <w:p w14:paraId="406C3C29" w14:textId="3497488E" w:rsidR="00965B3B" w:rsidRDefault="00CB2F3D" w:rsidP="00965B3B">
      <w:pPr>
        <w:pStyle w:val="TF-TEXTO"/>
      </w:pPr>
      <w:r>
        <w:t>Tutoriais interativos</w:t>
      </w:r>
      <w:r w:rsidR="002E5408">
        <w:t xml:space="preserve"> podem ser implementados de forma de assistentes visuais,</w:t>
      </w:r>
      <w:r>
        <w:t xml:space="preserve"> </w:t>
      </w:r>
      <w:r w:rsidR="002E5408">
        <w:t xml:space="preserve">na qual </w:t>
      </w:r>
      <w:r>
        <w:t xml:space="preserve">contribuem para um melhor aproveitamento dos recursos e entendimento a respeito da ferramenta </w:t>
      </w:r>
      <w:r w:rsidR="002E5408">
        <w:t xml:space="preserve">a </w:t>
      </w:r>
      <w:r>
        <w:t>se</w:t>
      </w:r>
      <w:r w:rsidR="002E5408">
        <w:t>r</w:t>
      </w:r>
      <w:r>
        <w:t xml:space="preserve"> utilizada.</w:t>
      </w:r>
      <w:r w:rsidR="002E5408">
        <w:t xml:space="preserve"> Essas novas tecnologias são de grande ajuda no processo de ensino aprendizagem, fazendo com que os usuários se sintam mais próximos e motivados para aproveitar todos os recursos disponíveis.</w:t>
      </w:r>
    </w:p>
    <w:p w14:paraId="2AC74694" w14:textId="748EA8BB" w:rsidR="002E5408" w:rsidRDefault="002E5408" w:rsidP="0043058D">
      <w:pPr>
        <w:pStyle w:val="TF-CITAO"/>
      </w:pPr>
      <w:r>
        <w:t xml:space="preserve">A instrução através do tutorial visa potencializar o processo de construção do conhecimento. Para tanto, o aprendiz terá que ler e exercitar o conhecimento adquirido. A conexão com outros </w:t>
      </w:r>
      <w:r w:rsidR="00EA703E" w:rsidRPr="00EA703E">
        <w:rPr>
          <w:i/>
          <w:iCs/>
        </w:rPr>
        <w:t>sites</w:t>
      </w:r>
      <w:r>
        <w:t xml:space="preserve"> disponíveis na internet, pode apresentar informações auxiliares que nortearão no processo de ensino-aprendizagem (</w:t>
      </w:r>
      <w:commentRangeStart w:id="93"/>
      <w:r w:rsidR="0043058D">
        <w:t>SANTOS; BEZERRA, 2018</w:t>
      </w:r>
      <w:r>
        <w:t>)</w:t>
      </w:r>
      <w:r w:rsidR="000A6FA7">
        <w:t>.</w:t>
      </w:r>
      <w:commentRangeEnd w:id="93"/>
      <w:r w:rsidR="007731A3">
        <w:rPr>
          <w:rStyle w:val="Refdecomentrio"/>
        </w:rPr>
        <w:commentReference w:id="93"/>
      </w:r>
    </w:p>
    <w:p w14:paraId="2DBF91E6" w14:textId="04DFA4AE" w:rsidR="00EA703E" w:rsidRPr="0043058D" w:rsidRDefault="0043058D" w:rsidP="00EA703E">
      <w:pPr>
        <w:pStyle w:val="TF-TEXTO"/>
      </w:pPr>
      <w:r>
        <w:t xml:space="preserve">Conforme afirma </w:t>
      </w:r>
      <w:r w:rsidR="008C73B4">
        <w:t xml:space="preserve">Santos e Bezerra (2018), na internet há uma predominância de tutoriais informais, uma vez que se pode encontrar em </w:t>
      </w:r>
      <w:r w:rsidR="008C73B4" w:rsidRPr="008C73B4">
        <w:rPr>
          <w:i/>
          <w:iCs/>
        </w:rPr>
        <w:t>sites</w:t>
      </w:r>
      <w:r w:rsidR="008C73B4">
        <w:t xml:space="preserve"> como o Youtube, com diversos vídeos de tutoriais ensinando sobre os mais variados assuntos, feitos por quaisquer pessoas independentemente de te</w:t>
      </w:r>
      <w:r w:rsidR="00EA703E">
        <w:t>r um</w:t>
      </w:r>
      <w:r w:rsidR="008C73B4">
        <w:t xml:space="preserve"> conhecimento científico. Todavia, a qualidade vai depender da sua capacidade de expressão e conhecimento das características dessa ferramenta.</w:t>
      </w:r>
      <w:r w:rsidR="00EA703E">
        <w:t xml:space="preserve"> Portanto</w:t>
      </w:r>
      <w:ins w:id="94" w:author="Andreza Sartori" w:date="2021-07-05T17:19:00Z">
        <w:r w:rsidR="00522C40">
          <w:t>,</w:t>
        </w:r>
      </w:ins>
      <w:r w:rsidR="00EA703E">
        <w:t xml:space="preserve"> tutoriais podem ser considerados mecanismos informais de auxílio aprendizagem, destacando seu caráter didático</w:t>
      </w:r>
      <w:ins w:id="95" w:author="Andreza Sartori" w:date="2021-07-05T17:20:00Z">
        <w:r w:rsidR="00B829D2">
          <w:t>,</w:t>
        </w:r>
      </w:ins>
      <w:r w:rsidR="00EA703E">
        <w:t xml:space="preserve"> descrevendo por </w:t>
      </w:r>
      <w:r w:rsidR="00810F86">
        <w:t>uma sequência</w:t>
      </w:r>
      <w:r w:rsidR="00EA703E">
        <w:t xml:space="preserve"> de passos a utilização de uma ferramenta.</w:t>
      </w:r>
    </w:p>
    <w:p w14:paraId="79662AD5" w14:textId="74661AEA" w:rsidR="00D37B1B" w:rsidRDefault="00451B94" w:rsidP="00EF58F0">
      <w:pPr>
        <w:pStyle w:val="TF-refernciasbibliogrficasTTULO"/>
      </w:pPr>
      <w:bookmarkStart w:id="96" w:name="_Toc351015602"/>
      <w:bookmarkEnd w:id="46"/>
      <w:bookmarkEnd w:id="47"/>
      <w:bookmarkEnd w:id="48"/>
      <w:bookmarkEnd w:id="49"/>
      <w:bookmarkEnd w:id="50"/>
      <w:bookmarkEnd w:id="51"/>
      <w:bookmarkEnd w:id="52"/>
      <w:r>
        <w:lastRenderedPageBreak/>
        <w:t>Referências</w:t>
      </w:r>
      <w:bookmarkEnd w:id="96"/>
    </w:p>
    <w:p w14:paraId="0C238623" w14:textId="77777777" w:rsidR="00EF58F0" w:rsidRPr="00EF58F0" w:rsidRDefault="00EF58F0" w:rsidP="00EF58F0">
      <w:pPr>
        <w:pStyle w:val="TF-refernciasITEM"/>
        <w:spacing w:after="0"/>
      </w:pPr>
    </w:p>
    <w:p w14:paraId="587B584C" w14:textId="77777777" w:rsidR="00CF75D1" w:rsidRDefault="00CF75D1" w:rsidP="00CF75D1">
      <w:pPr>
        <w:pStyle w:val="TF-refernciasITEM"/>
      </w:pPr>
      <w:r w:rsidRPr="006376A3">
        <w:t>ARAÚJO,</w:t>
      </w:r>
      <w:r>
        <w:t xml:space="preserve"> Luciana Pereira de. </w:t>
      </w:r>
      <w:r w:rsidRPr="00840FA4">
        <w:rPr>
          <w:b/>
          <w:bCs/>
        </w:rPr>
        <w:t>AduboGL - Aplicação didática usando a biblioteca OpenGL</w:t>
      </w:r>
      <w:r>
        <w:t>. 2012. 76 f. Trabalho de Conclusão de Curso (Bacharelado em Ciência da Computação) – Centro de Ciências Exatas e Naturais, Fundação Universidade Regional de Blumenau, Blumenau.</w:t>
      </w:r>
    </w:p>
    <w:p w14:paraId="5C08444A" w14:textId="740E8C1E" w:rsidR="00EC0097" w:rsidRDefault="00EC0097" w:rsidP="00EC0097">
      <w:pPr>
        <w:pStyle w:val="TF-refernciasITEM"/>
      </w:pPr>
      <w:r w:rsidRPr="00EC0097">
        <w:t xml:space="preserve">BUTTENBERG, Peterson Boni. </w:t>
      </w:r>
      <w:r w:rsidRPr="00840FA4">
        <w:rPr>
          <w:b/>
          <w:bCs/>
        </w:rPr>
        <w:t>V</w:t>
      </w:r>
      <w:r w:rsidR="0049753E" w:rsidRPr="00840FA4">
        <w:rPr>
          <w:b/>
          <w:bCs/>
        </w:rPr>
        <w:t>is</w:t>
      </w:r>
      <w:r w:rsidRPr="00840FA4">
        <w:rPr>
          <w:b/>
          <w:bCs/>
        </w:rPr>
        <w:t>E</w:t>
      </w:r>
      <w:r w:rsidR="0049753E" w:rsidRPr="00840FA4">
        <w:rPr>
          <w:b/>
          <w:bCs/>
        </w:rPr>
        <w:t>du</w:t>
      </w:r>
      <w:r w:rsidRPr="00840FA4">
        <w:rPr>
          <w:b/>
          <w:bCs/>
        </w:rPr>
        <w:t xml:space="preserve">-CG 5.0 </w:t>
      </w:r>
      <w:r w:rsidR="00347E0B" w:rsidRPr="00840FA4">
        <w:rPr>
          <w:b/>
          <w:bCs/>
        </w:rPr>
        <w:t>-</w:t>
      </w:r>
      <w:r w:rsidR="0049753E" w:rsidRPr="00840FA4">
        <w:rPr>
          <w:b/>
          <w:bCs/>
        </w:rPr>
        <w:t xml:space="preserve"> Visualizador de material educacional</w:t>
      </w:r>
      <w:r w:rsidRPr="00EC0097">
        <w:t>.</w:t>
      </w:r>
      <w:r w:rsidR="00251CC1">
        <w:t xml:space="preserve"> 2020</w:t>
      </w:r>
      <w:r w:rsidR="006376A3">
        <w:t>.</w:t>
      </w:r>
      <w:r w:rsidR="00251CC1">
        <w:t xml:space="preserve"> </w:t>
      </w:r>
      <w:r w:rsidR="00840FA4">
        <w:t xml:space="preserve">19 f. </w:t>
      </w:r>
      <w:r w:rsidR="00251CC1">
        <w:t>Trabalho de Conclusão de Curso (Bacharel</w:t>
      </w:r>
      <w:r w:rsidR="00E82E26">
        <w:t>ado</w:t>
      </w:r>
      <w:r w:rsidR="00840FA4">
        <w:t xml:space="preserve"> em</w:t>
      </w:r>
      <w:r w:rsidR="00E82E26">
        <w:t xml:space="preserve"> </w:t>
      </w:r>
      <w:r w:rsidR="00251CC1">
        <w:t>Ciência da Computação</w:t>
      </w:r>
      <w:r w:rsidR="00840FA4">
        <w:t>) – Centro de Ciências Exatas e Naturais</w:t>
      </w:r>
      <w:r w:rsidR="006376A3">
        <w:t>,</w:t>
      </w:r>
      <w:r w:rsidR="00251CC1">
        <w:t xml:space="preserve"> Fundação Universidade Regional de Blumenau</w:t>
      </w:r>
      <w:r w:rsidR="006376A3">
        <w:t>, Blumenau.</w:t>
      </w:r>
    </w:p>
    <w:p w14:paraId="70482F10" w14:textId="154C92AF" w:rsidR="00577F53" w:rsidRDefault="00577F53" w:rsidP="00577F53">
      <w:pPr>
        <w:pStyle w:val="TF-refernciasITEM"/>
      </w:pPr>
      <w:commentRangeStart w:id="97"/>
      <w:del w:id="98" w:author="Andreza Sartori" w:date="2021-07-05T17:20:00Z">
        <w:r w:rsidRPr="0075701F" w:rsidDel="00540380">
          <w:delText xml:space="preserve">DOS </w:delText>
        </w:r>
      </w:del>
      <w:r w:rsidRPr="0075701F">
        <w:t>SANTOS, Gilson Pedroso</w:t>
      </w:r>
      <w:ins w:id="99" w:author="Andreza Sartori" w:date="2021-07-05T17:20:00Z">
        <w:r w:rsidR="00540380">
          <w:t xml:space="preserve"> dos</w:t>
        </w:r>
      </w:ins>
      <w:r w:rsidRPr="0075701F">
        <w:t xml:space="preserve">; DOS SANTOS BEZERRA, Ronilson. Desenvolvimento do Pensamento Computacional através do Uso de Tutoriais Interativos. </w:t>
      </w:r>
      <w:r w:rsidRPr="0075701F">
        <w:rPr>
          <w:b/>
          <w:bCs/>
        </w:rPr>
        <w:t>Jornada de Atualização em Informática na Educação</w:t>
      </w:r>
      <w:r w:rsidRPr="0075701F">
        <w:t>, v. 7, n. 1, p. 53-82, 2018.</w:t>
      </w:r>
      <w:r>
        <w:rPr>
          <w:b/>
          <w:bCs/>
        </w:rPr>
        <w:t xml:space="preserve"> </w:t>
      </w:r>
      <w:commentRangeEnd w:id="97"/>
      <w:r w:rsidR="00FF1A80">
        <w:rPr>
          <w:rStyle w:val="Refdecomentrio"/>
        </w:rPr>
        <w:commentReference w:id="97"/>
      </w:r>
    </w:p>
    <w:p w14:paraId="3E00C07C" w14:textId="77777777" w:rsidR="00CF75D1" w:rsidRPr="00840FA4" w:rsidRDefault="00CF75D1" w:rsidP="00CF75D1">
      <w:pPr>
        <w:pStyle w:val="TF-refernciasITEM"/>
      </w:pPr>
      <w:r w:rsidRPr="00840FA4">
        <w:t xml:space="preserve">FOWLER, Martin. </w:t>
      </w:r>
      <w:r w:rsidRPr="00840FA4">
        <w:rPr>
          <w:b/>
          <w:bCs/>
        </w:rPr>
        <w:t>Refatoração: Aperfeiçoando o design de códigos existentes</w:t>
      </w:r>
      <w:r w:rsidRPr="00840FA4">
        <w:t>. Novatec Editora, 2020.</w:t>
      </w:r>
    </w:p>
    <w:p w14:paraId="18BDF4BF" w14:textId="77777777" w:rsidR="00CF75D1" w:rsidRDefault="00CF75D1" w:rsidP="00CF75D1">
      <w:pPr>
        <w:pStyle w:val="TF-refernciasITEM"/>
      </w:pPr>
      <w:r>
        <w:t>KOEHLER,</w:t>
      </w:r>
      <w:r w:rsidRPr="00EC0097">
        <w:t xml:space="preserve"> </w:t>
      </w:r>
      <w:r>
        <w:t>William Fernandes</w:t>
      </w:r>
      <w:r w:rsidRPr="00EC0097">
        <w:t xml:space="preserve">. </w:t>
      </w:r>
      <w:r w:rsidRPr="00DD3236">
        <w:rPr>
          <w:b/>
          <w:bCs/>
        </w:rPr>
        <w:t xml:space="preserve">VisEdu-CG 4.0 - Visualizador de material educacional. </w:t>
      </w:r>
      <w:r w:rsidRPr="00DD3236">
        <w:t>2015</w:t>
      </w:r>
      <w:r>
        <w:t>. 90 f. Trabalho de Conclusão de Curso (Bacharelado em Ciência da Computação) – Centro de Ciências Exatas e Naturais, Fundação Universidade Regional de Blumenau, Blumenau.</w:t>
      </w:r>
    </w:p>
    <w:p w14:paraId="156E61A3" w14:textId="2A9CC19F" w:rsidR="00FF3786" w:rsidRPr="00FF3786" w:rsidRDefault="00FF3786" w:rsidP="00CF75D1">
      <w:pPr>
        <w:pStyle w:val="TF-refernciasITEM"/>
        <w:rPr>
          <w:sz w:val="18"/>
        </w:rPr>
      </w:pPr>
      <w:r>
        <w:t xml:space="preserve">MELO, Telma de Macedo. </w:t>
      </w:r>
      <w:r w:rsidRPr="00C87358">
        <w:t>O emprego do aplicativo móvel Duolingo no processo de ensino e aprendizagem de alemão como língua estrangeira em contexto de ensino presencial universitário.</w:t>
      </w:r>
      <w:r>
        <w:rPr>
          <w:b/>
          <w:bCs/>
        </w:rPr>
        <w:t xml:space="preserve"> </w:t>
      </w:r>
      <w:r w:rsidRPr="00C87358">
        <w:rPr>
          <w:b/>
          <w:bCs/>
        </w:rPr>
        <w:t>Pandaemonium Germanicum</w:t>
      </w:r>
      <w:r>
        <w:t>, São Paulo, v. 24, no. 42, p. 78-107, jan./abr. 2021.</w:t>
      </w:r>
    </w:p>
    <w:p w14:paraId="55C71E5D" w14:textId="67CD507E" w:rsidR="00CF75D1" w:rsidRDefault="00CF75D1" w:rsidP="00CF75D1">
      <w:pPr>
        <w:pStyle w:val="TF-refernciasITEM"/>
      </w:pPr>
      <w:r w:rsidRPr="00DD3236">
        <w:t>PEDRO, Neuza; BAETA, Patrícia. Práticas educativas nas salas de aula do futuro: Análise focalizada nas metodologias de ensino</w:t>
      </w:r>
      <w:r>
        <w:t xml:space="preserve"> </w:t>
      </w:r>
      <w:r w:rsidRPr="00DD3236">
        <w:t xml:space="preserve">aprendizagem. In: </w:t>
      </w:r>
      <w:r w:rsidRPr="00DD3236">
        <w:rPr>
          <w:b/>
          <w:bCs/>
        </w:rPr>
        <w:t>Actas da X Conferência Internacional de TIC na Educação</w:t>
      </w:r>
      <w:r>
        <w:rPr>
          <w:b/>
          <w:bCs/>
        </w:rPr>
        <w:t xml:space="preserve"> </w:t>
      </w:r>
      <w:r w:rsidRPr="00DD3236">
        <w:rPr>
          <w:b/>
          <w:bCs/>
        </w:rPr>
        <w:t>-Challenges 2017</w:t>
      </w:r>
      <w:r w:rsidRPr="00DD3236">
        <w:t>. 2017.</w:t>
      </w:r>
    </w:p>
    <w:p w14:paraId="4A95EE61" w14:textId="64C7AFB8" w:rsidR="00E576F2" w:rsidRPr="00E576F2" w:rsidRDefault="00E576F2" w:rsidP="00CF75D1">
      <w:pPr>
        <w:pStyle w:val="TF-refernciasITEM"/>
      </w:pPr>
      <w:r>
        <w:t xml:space="preserve">RAPELI, Leide Rachel Chieusi. </w:t>
      </w:r>
      <w:r>
        <w:rPr>
          <w:b/>
          <w:bCs/>
        </w:rPr>
        <w:t>Refatoração de sistema Java utilizando padrões de projeto: um estudo de caso</w:t>
      </w:r>
      <w:r>
        <w:t>. 2006. 130 f. Dissertação de mestrado (Pós-Graduação em Ciência da Computação) – Centro de Ciências Exatas e de Tecnologia, Universidade Federal de São Carlos, São Carlos.</w:t>
      </w:r>
    </w:p>
    <w:p w14:paraId="17285938" w14:textId="4A753683" w:rsidR="00050E5D" w:rsidRDefault="00050E5D" w:rsidP="00050E5D">
      <w:pPr>
        <w:pStyle w:val="TF-refernciasITEM"/>
      </w:pPr>
      <w:r>
        <w:t xml:space="preserve">REIS, Dalton Solano. </w:t>
      </w:r>
      <w:r w:rsidRPr="00642047">
        <w:rPr>
          <w:b/>
          <w:bCs/>
        </w:rPr>
        <w:t>Grupo de Pesquisa em Computação Gráfica, Processamento de Imagens e Entretenimento Digital</w:t>
      </w:r>
      <w:r>
        <w:t>. [S.1.], [201</w:t>
      </w:r>
      <w:r w:rsidR="00D007A7">
        <w:t>1</w:t>
      </w:r>
      <w:r>
        <w:t>], Disponível em: &lt;http://gcg.inf.furb.br/?pageid=1147&gt;. Acesso em: 13 abr. 2021.</w:t>
      </w:r>
    </w:p>
    <w:p w14:paraId="3DB2308A" w14:textId="241DB877" w:rsidR="007843ED" w:rsidRDefault="007843ED" w:rsidP="007843ED">
      <w:pPr>
        <w:pStyle w:val="TF-refernciasITEM"/>
      </w:pPr>
      <w:r>
        <w:t xml:space="preserve">SILVA, Adriana Santos da. </w:t>
      </w:r>
      <w:r w:rsidRPr="00885CD8">
        <w:rPr>
          <w:b/>
          <w:bCs/>
        </w:rPr>
        <w:t>A tecnologia como nova prática pedagógica.</w:t>
      </w:r>
      <w:r>
        <w:t xml:space="preserve"> </w:t>
      </w:r>
      <w:r w:rsidR="0064320B">
        <w:t xml:space="preserve">2011. </w:t>
      </w:r>
      <w:r>
        <w:t>Monografia apresentada ao curso de pós-graduação em Supervisão escolar</w:t>
      </w:r>
      <w:r w:rsidR="0064320B">
        <w:t>,</w:t>
      </w:r>
      <w:r>
        <w:t xml:space="preserve"> Vila Velha.</w:t>
      </w:r>
    </w:p>
    <w:p w14:paraId="233A6175" w14:textId="3EAE941F" w:rsidR="00D007A7" w:rsidRPr="009E47BD" w:rsidRDefault="00162C2B" w:rsidP="007843ED">
      <w:pPr>
        <w:pStyle w:val="TF-refernciasITEM"/>
        <w:rPr>
          <w:u w:val="single"/>
        </w:rPr>
      </w:pPr>
      <w:r>
        <w:t xml:space="preserve">VALENTE, Marco Tulio. </w:t>
      </w:r>
      <w:r>
        <w:rPr>
          <w:b/>
          <w:bCs/>
        </w:rPr>
        <w:t>Engenharia de Software Moderna</w:t>
      </w:r>
      <w:r w:rsidR="009E47BD">
        <w:rPr>
          <w:b/>
          <w:bCs/>
        </w:rPr>
        <w:t xml:space="preserve">: </w:t>
      </w:r>
      <w:r w:rsidR="0075701F" w:rsidRPr="009E47BD">
        <w:rPr>
          <w:b/>
          <w:bCs/>
        </w:rPr>
        <w:t>Princípios</w:t>
      </w:r>
      <w:r w:rsidR="009E47BD" w:rsidRPr="009E47BD">
        <w:rPr>
          <w:b/>
          <w:bCs/>
        </w:rPr>
        <w:t xml:space="preserve"> e </w:t>
      </w:r>
      <w:r w:rsidR="0075701F" w:rsidRPr="009E47BD">
        <w:rPr>
          <w:b/>
          <w:bCs/>
        </w:rPr>
        <w:t>práticas</w:t>
      </w:r>
      <w:r w:rsidR="009E47BD" w:rsidRPr="009E47BD">
        <w:rPr>
          <w:b/>
          <w:bCs/>
        </w:rPr>
        <w:t xml:space="preserve"> para desenvolvimento de software com produtividade</w:t>
      </w:r>
      <w:r w:rsidR="009E47BD">
        <w:t>. Inde</w:t>
      </w:r>
      <w:r w:rsidR="0075701F">
        <w:t>pendente, 2020.</w:t>
      </w:r>
    </w:p>
    <w:p w14:paraId="1B7DA4BA" w14:textId="48E8D0DB" w:rsidR="00347E0B" w:rsidRDefault="00347E0B" w:rsidP="00347E0B">
      <w:pPr>
        <w:pStyle w:val="TF-refernciasITEM"/>
      </w:pPr>
      <w:r>
        <w:t xml:space="preserve">VIEIRA, Pâmela Carolina. </w:t>
      </w:r>
      <w:r w:rsidRPr="00DD3236">
        <w:rPr>
          <w:b/>
          <w:bCs/>
        </w:rPr>
        <w:t>QuestMeter: Ferramenta de quiz com conceitos de clickers e gamificação</w:t>
      </w:r>
      <w:r>
        <w:t>. 2019.</w:t>
      </w:r>
      <w:r w:rsidR="00DD3236">
        <w:t xml:space="preserve"> 20 f. </w:t>
      </w:r>
      <w:r>
        <w:t>Trabalho de Conclusão de Curso (Bacharel</w:t>
      </w:r>
      <w:r w:rsidR="00E82E26">
        <w:t>ado</w:t>
      </w:r>
      <w:r w:rsidR="00DD3236">
        <w:t xml:space="preserve"> em</w:t>
      </w:r>
      <w:r>
        <w:t xml:space="preserve"> Ciência da Computação</w:t>
      </w:r>
      <w:r w:rsidR="00DD3236">
        <w:t>) – Centro de Ciências Exatas e Naturais</w:t>
      </w:r>
      <w:r>
        <w:t>, Fundação Universidade Regional de Blumenau, Blumenau.</w:t>
      </w:r>
    </w:p>
    <w:p w14:paraId="6C13C799" w14:textId="032583AF" w:rsidR="00347E0B" w:rsidRDefault="00E82E26" w:rsidP="00347E0B">
      <w:pPr>
        <w:pStyle w:val="TF-refernciasITEM"/>
      </w:pPr>
      <w:r w:rsidRPr="00642047">
        <w:t xml:space="preserve">ZANLUCA, Gabriel. </w:t>
      </w:r>
      <w:r w:rsidRPr="00DD3236">
        <w:rPr>
          <w:b/>
          <w:bCs/>
        </w:rPr>
        <w:t>Toweljs: Engine 3D em JavaScript usando arquitetura baseada em componentes</w:t>
      </w:r>
      <w:r>
        <w:t>. 2018.</w:t>
      </w:r>
      <w:r w:rsidR="00DD3236">
        <w:t xml:space="preserve"> 80 f. </w:t>
      </w:r>
      <w:r>
        <w:t>Trabalho de Conclusão de Curso (Bacharelado</w:t>
      </w:r>
      <w:r w:rsidR="00DD3236">
        <w:t xml:space="preserve"> em </w:t>
      </w:r>
      <w:r>
        <w:t>Ciência da Computação</w:t>
      </w:r>
      <w:r w:rsidR="00DD3236">
        <w:t>) – Centro de Ciências Exatas e Naturais</w:t>
      </w:r>
      <w:r>
        <w:t>, Fundação Universidade Regional de Blumenau, Blumenau.</w:t>
      </w:r>
    </w:p>
    <w:p w14:paraId="0A8F7133" w14:textId="77777777" w:rsidR="001E4983" w:rsidRPr="00C87358" w:rsidRDefault="001E4983" w:rsidP="00347E0B">
      <w:pPr>
        <w:pStyle w:val="TF-refernciasITEM"/>
      </w:pPr>
    </w:p>
    <w:p w14:paraId="4EF7B955" w14:textId="5F6A3915" w:rsidR="00F83A19" w:rsidRDefault="00587002" w:rsidP="00587002">
      <w:pPr>
        <w:pStyle w:val="TF-refernciasbibliogrficasTTULO"/>
      </w:pPr>
      <w:r w:rsidRPr="00C87358"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1"/>
          <w:headerReference w:type="first" r:id="rId2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0A438023" w:rsidR="00320BFA" w:rsidRPr="00320BFA" w:rsidRDefault="00320BFA" w:rsidP="00320BFA">
      <w:pPr>
        <w:pStyle w:val="TF-xAvalLINHA"/>
      </w:pPr>
      <w:r w:rsidRPr="00320BFA">
        <w:t>Acadêmico(a):</w:t>
      </w:r>
      <w:r w:rsidR="00635342">
        <w:t xml:space="preserve"> Douglas Eduardo Bauler</w:t>
      </w:r>
      <w:r w:rsidRPr="00320BFA">
        <w:tab/>
      </w:r>
    </w:p>
    <w:p w14:paraId="3F54DE5E" w14:textId="33CE8E4A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635342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78"/>
        <w:gridCol w:w="402"/>
        <w:gridCol w:w="742"/>
        <w:gridCol w:w="399"/>
      </w:tblGrid>
      <w:tr w:rsidR="00613B57" w:rsidRPr="00320BFA" w14:paraId="0BFC7F9A" w14:textId="77777777" w:rsidTr="00D63E5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D63E57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D63E5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D63E5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D63E57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D63E5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D63E5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D63E5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C901C47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D63E5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D63E5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37621748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D63E5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46AEC3DF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D63E5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D63E5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15354545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D63E5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4B0FDC5C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D63E5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0742BA5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D63E5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D63E5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6CBE194E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D63E5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D63E5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5B50A392" w:rsidR="00613B57" w:rsidRPr="00320BFA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D63E5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D63E5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3AE20B77" w:rsidR="00613B57" w:rsidRPr="00801036" w:rsidRDefault="0027352D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2CF88939" w:rsidR="00613B57" w:rsidRPr="00801036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D63E5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D63E5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D63E5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437A21D6" w:rsidR="00613B57" w:rsidRPr="00320BFA" w:rsidRDefault="00B451FE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0"/>
            <w:r>
              <w:rPr>
                <w:sz w:val="18"/>
              </w:rPr>
              <w:t>X</w:t>
            </w:r>
            <w:commentRangeEnd w:id="100"/>
            <w:r>
              <w:rPr>
                <w:rStyle w:val="Refdecomentrio"/>
              </w:rPr>
              <w:commentReference w:id="100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D63E5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6F76D2C1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34828214" w:rsidR="00613B57" w:rsidRPr="00320BFA" w:rsidRDefault="00B451FE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D63E5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5B766E21" w:rsidR="00613B57" w:rsidRPr="00320BFA" w:rsidRDefault="001149A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D63E5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1FC2E58D" w:rsidR="00613B57" w:rsidRPr="00320BFA" w:rsidRDefault="001149A7" w:rsidP="00D63E5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D63E5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D63E5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D63E5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D63E5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04FD4C47" w:rsidR="00613B57" w:rsidRPr="00320BFA" w:rsidRDefault="00647FAC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D63E5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D63E5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4EC41C21" w:rsidR="00613B57" w:rsidRPr="00320BFA" w:rsidRDefault="00647FAC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D63E5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D63E5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D63E5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2E81D91F" w:rsidR="00613B57" w:rsidRPr="00320BFA" w:rsidRDefault="00647FAC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3C801F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D63E5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3E04C348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C85ECE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384246F5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C85ECE">
        <w:t>05/07/2021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3"/>
      <w:footerReference w:type="default" r:id="rId24"/>
      <w:headerReference w:type="firs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dreza Sartori" w:date="2021-07-05T15:13:00Z" w:initials="AS">
    <w:p w14:paraId="10617572" w14:textId="3FBE6C14" w:rsidR="007E1050" w:rsidRDefault="007E1050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1" w:author="Andreza Sartori" w:date="2021-07-05T15:15:00Z" w:initials="AS">
    <w:p w14:paraId="3C0A6F03" w14:textId="77777777" w:rsidR="00C346E3" w:rsidRDefault="00ED3623" w:rsidP="00C346E3">
      <w:pPr>
        <w:pStyle w:val="Textodecomentrio"/>
      </w:pPr>
      <w:r>
        <w:rPr>
          <w:rStyle w:val="Refdecomentrio"/>
        </w:rPr>
        <w:annotationRef/>
      </w:r>
      <w:r w:rsidR="00C346E3">
        <w:t>APUD deve-se: apresentar a referência bibliográfica completa apenas do documento consultado; informar pelo sobrenome do(s) autor(es) do documento original (não</w:t>
      </w:r>
    </w:p>
    <w:p w14:paraId="330078DF" w14:textId="77777777" w:rsidR="00ED3623" w:rsidRDefault="00C346E3" w:rsidP="00C346E3">
      <w:pPr>
        <w:pStyle w:val="Textodecomentrio"/>
      </w:pPr>
      <w:r>
        <w:t>consultado), seguido da expressão apud (do latim citado por, conforme, segundo) seguida do sobrenome do(s) autor(es) da obra consultada;</w:t>
      </w:r>
    </w:p>
    <w:p w14:paraId="41F10C90" w14:textId="77777777" w:rsidR="00BA3129" w:rsidRDefault="00BA3129" w:rsidP="00C346E3">
      <w:pPr>
        <w:pStyle w:val="Textodecomentrio"/>
      </w:pPr>
    </w:p>
    <w:p w14:paraId="421AEB0E" w14:textId="77777777" w:rsidR="00BA3129" w:rsidRDefault="00BA3129" w:rsidP="00C346E3">
      <w:pPr>
        <w:pStyle w:val="Textodecomentrio"/>
      </w:pPr>
      <w:r>
        <w:t>exemplo:</w:t>
      </w:r>
    </w:p>
    <w:p w14:paraId="463DAA86" w14:textId="57555F46" w:rsidR="00BA3129" w:rsidRDefault="00BA3129" w:rsidP="00BA3129">
      <w:pPr>
        <w:keepNext w:val="0"/>
        <w:keepLines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Segundo Connalen (1999 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apud </w:t>
      </w:r>
      <w:r>
        <w:rPr>
          <w:rFonts w:ascii="Arial" w:hAnsi="Arial" w:cs="Arial"/>
          <w:color w:val="000000"/>
          <w:sz w:val="22"/>
          <w:szCs w:val="22"/>
        </w:rPr>
        <w:t>KREUTZFELD, 2003, p. 5</w:t>
      </w:r>
      <w:r>
        <w:rPr>
          <w:rFonts w:ascii="Arial" w:hAnsi="Arial" w:cs="Arial"/>
          <w:color w:val="000000"/>
          <w:sz w:val="20"/>
          <w:szCs w:val="20"/>
        </w:rPr>
        <w:t xml:space="preserve">), "uma aplicação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>
        <w:rPr>
          <w:rFonts w:ascii="Arial" w:hAnsi="Arial" w:cs="Arial"/>
          <w:color w:val="000000"/>
          <w:sz w:val="20"/>
          <w:szCs w:val="20"/>
        </w:rPr>
        <w:t xml:space="preserve">é um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website </w:t>
      </w:r>
      <w:r>
        <w:rPr>
          <w:rFonts w:ascii="Arial" w:hAnsi="Arial" w:cs="Arial"/>
          <w:color w:val="000000"/>
          <w:sz w:val="20"/>
          <w:szCs w:val="20"/>
        </w:rPr>
        <w:t>onde o usuário interfere no estado do sistema".</w:t>
      </w:r>
    </w:p>
    <w:p w14:paraId="0134DC39" w14:textId="77777777" w:rsidR="00BA3129" w:rsidRDefault="00BA3129" w:rsidP="00BA3129">
      <w:pPr>
        <w:keepNext w:val="0"/>
        <w:keepLines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5E62D873" w14:textId="1F5A97B0" w:rsidR="00BA3129" w:rsidRDefault="00BA3129" w:rsidP="00BA3129">
      <w:pPr>
        <w:keepNext w:val="0"/>
        <w:keepLines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"Uma aplicação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>
        <w:rPr>
          <w:rFonts w:ascii="Arial" w:hAnsi="Arial" w:cs="Arial"/>
          <w:color w:val="000000"/>
          <w:sz w:val="20"/>
          <w:szCs w:val="20"/>
        </w:rPr>
        <w:t xml:space="preserve">é um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website </w:t>
      </w:r>
      <w:r>
        <w:rPr>
          <w:rFonts w:ascii="Arial" w:hAnsi="Arial" w:cs="Arial"/>
          <w:color w:val="000000"/>
          <w:sz w:val="20"/>
          <w:szCs w:val="20"/>
        </w:rPr>
        <w:t xml:space="preserve">onde o usuário interfere no estado do sistema" (CONNALEN, 1999 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apud </w:t>
      </w:r>
      <w:r>
        <w:rPr>
          <w:rFonts w:ascii="Arial" w:hAnsi="Arial" w:cs="Arial"/>
          <w:color w:val="000000"/>
          <w:sz w:val="22"/>
          <w:szCs w:val="22"/>
        </w:rPr>
        <w:t>KREUTZFELD, 2003, p. 5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14:paraId="7179EFD6" w14:textId="77777777" w:rsidR="00BA3129" w:rsidRDefault="00BA3129" w:rsidP="00BA3129">
      <w:pPr>
        <w:keepNext w:val="0"/>
        <w:keepLines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21937295" w14:textId="15E4DC1A" w:rsidR="00BA3129" w:rsidRDefault="00BA3129" w:rsidP="00BA3129">
      <w:pPr>
        <w:keepNext w:val="0"/>
        <w:keepLines w:val="0"/>
        <w:autoSpaceDE w:val="0"/>
        <w:autoSpaceDN w:val="0"/>
        <w:adjustRightInd w:val="0"/>
      </w:pPr>
      <w:r>
        <w:rPr>
          <w:rFonts w:ascii="Arial" w:hAnsi="Arial" w:cs="Arial"/>
          <w:color w:val="000000"/>
          <w:sz w:val="20"/>
          <w:szCs w:val="20"/>
        </w:rPr>
        <w:t xml:space="preserve">Segundo Kent e Cunningham (1989 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apud </w:t>
      </w:r>
      <w:r>
        <w:rPr>
          <w:rFonts w:ascii="Arial" w:hAnsi="Arial" w:cs="Arial"/>
          <w:color w:val="000000"/>
          <w:sz w:val="20"/>
          <w:szCs w:val="20"/>
        </w:rPr>
        <w:t>BEZERRA, 2002, p. 117), a modelagem CRC foi proposta ...</w:t>
      </w:r>
    </w:p>
  </w:comment>
  <w:comment w:id="27" w:author="Andreza Sartori" w:date="2021-07-05T15:20:00Z" w:initials="AS">
    <w:p w14:paraId="429C8707" w14:textId="3D27E913" w:rsidR="00284B24" w:rsidRDefault="00284B24">
      <w:pPr>
        <w:pStyle w:val="Textodecomentrio"/>
      </w:pPr>
      <w:r>
        <w:rPr>
          <w:rStyle w:val="Refdecomentrio"/>
        </w:rPr>
        <w:annotationRef/>
      </w:r>
      <w:r>
        <w:t>Frase sem conclusão. Rever.</w:t>
      </w:r>
    </w:p>
  </w:comment>
  <w:comment w:id="34" w:author="Andreza Sartori" w:date="2021-07-05T15:24:00Z" w:initials="AS">
    <w:p w14:paraId="7C613D1F" w14:textId="115B3E52" w:rsidR="00B22B76" w:rsidRDefault="00B22B76">
      <w:pPr>
        <w:pStyle w:val="Textodecomentrio"/>
      </w:pPr>
      <w:r>
        <w:rPr>
          <w:rStyle w:val="Refdecomentrio"/>
        </w:rPr>
        <w:annotationRef/>
      </w:r>
      <w:r>
        <w:t xml:space="preserve">Seria uma adaptação do site? </w:t>
      </w:r>
      <w:r w:rsidR="00F91FDC">
        <w:t xml:space="preserve">Não foi você quem elaborou esta interface. </w:t>
      </w:r>
    </w:p>
  </w:comment>
  <w:comment w:id="35" w:author="Andreza Sartori" w:date="2021-07-05T15:28:00Z" w:initials="AS">
    <w:p w14:paraId="11A56802" w14:textId="3BDE39D2" w:rsidR="008D6926" w:rsidRDefault="008D6926">
      <w:pPr>
        <w:pStyle w:val="Textodecomentrio"/>
      </w:pPr>
      <w:r>
        <w:rPr>
          <w:rStyle w:val="Refdecomentrio"/>
        </w:rPr>
        <w:annotationRef/>
      </w:r>
      <w:r w:rsidR="00873C12" w:rsidRPr="00873C12">
        <w:t>Deve-se evitar iniciar a frase com gerúndio. Gerúndio complementa alguma ideia.</w:t>
      </w:r>
    </w:p>
  </w:comment>
  <w:comment w:id="36" w:author="Andreza Sartori" w:date="2021-07-05T15:29:00Z" w:initials="AS">
    <w:p w14:paraId="35BFAB5D" w14:textId="7B075145" w:rsidR="00727168" w:rsidRDefault="00727168">
      <w:pPr>
        <w:pStyle w:val="Textodecomentrio"/>
      </w:pPr>
      <w:r>
        <w:rPr>
          <w:rStyle w:val="Refdecomentrio"/>
        </w:rPr>
        <w:annotationRef/>
      </w:r>
      <w:r w:rsidR="00F7221D">
        <w:t>Esta frase está “solta” aqui.</w:t>
      </w:r>
    </w:p>
  </w:comment>
  <w:comment w:id="38" w:author="Andreza Sartori" w:date="2021-07-05T15:43:00Z" w:initials="AS">
    <w:p w14:paraId="21588488" w14:textId="0DBE427A" w:rsidR="00E351BE" w:rsidRDefault="00E351BE">
      <w:pPr>
        <w:pStyle w:val="Textodecomentrio"/>
      </w:pPr>
      <w:r>
        <w:rPr>
          <w:rStyle w:val="Refdecomentrio"/>
        </w:rPr>
        <w:annotationRef/>
      </w:r>
      <w:r>
        <w:t>Sem vírgula.</w:t>
      </w:r>
    </w:p>
  </w:comment>
  <w:comment w:id="44" w:author="Andreza Sartori" w:date="2021-07-05T16:01:00Z" w:initials="AS">
    <w:p w14:paraId="4A45FEBF" w14:textId="07040E46" w:rsidR="004A2014" w:rsidRDefault="004A2014">
      <w:pPr>
        <w:pStyle w:val="Textodecomentrio"/>
      </w:pPr>
      <w:r>
        <w:rPr>
          <w:rStyle w:val="Refdecomentrio"/>
        </w:rPr>
        <w:annotationRef/>
      </w:r>
      <w:r>
        <w:t>Rever a redação</w:t>
      </w:r>
      <w:r w:rsidR="00545FC3">
        <w:t>.</w:t>
      </w:r>
    </w:p>
  </w:comment>
  <w:comment w:id="45" w:author="Andreza Sartori" w:date="2021-07-05T16:00:00Z" w:initials="AS">
    <w:p w14:paraId="0A990316" w14:textId="52FB0814" w:rsidR="00357415" w:rsidRDefault="00357415">
      <w:pPr>
        <w:pStyle w:val="Textodecomentrio"/>
      </w:pPr>
      <w:r>
        <w:rPr>
          <w:rStyle w:val="Refdecomentrio"/>
        </w:rPr>
        <w:annotationRef/>
      </w:r>
      <w:r>
        <w:t>Citação direta precisa do número de página.</w:t>
      </w:r>
    </w:p>
  </w:comment>
  <w:comment w:id="56" w:author="Andreza Sartori" w:date="2021-07-05T16:08:00Z" w:initials="AS">
    <w:p w14:paraId="6F8AAF66" w14:textId="5D77B3EC" w:rsidR="00CC4583" w:rsidRDefault="00CC4583">
      <w:pPr>
        <w:pStyle w:val="Textodecomentrio"/>
      </w:pPr>
      <w:r>
        <w:rPr>
          <w:rStyle w:val="Refdecomentrio"/>
        </w:rPr>
        <w:annotationRef/>
      </w:r>
      <w:r>
        <w:t>Rever a redação</w:t>
      </w:r>
    </w:p>
  </w:comment>
  <w:comment w:id="58" w:author="Andreza Sartori" w:date="2021-07-05T16:09:00Z" w:initials="AS">
    <w:p w14:paraId="00C09C59" w14:textId="7E3D9680" w:rsidR="00A47B62" w:rsidRDefault="00A47B62">
      <w:pPr>
        <w:pStyle w:val="Textodecomentrio"/>
      </w:pPr>
      <w:r>
        <w:rPr>
          <w:rStyle w:val="Refdecomentrio"/>
        </w:rPr>
        <w:annotationRef/>
      </w:r>
      <w:r w:rsidR="00D03201" w:rsidRPr="00D03201">
        <w:t>Onde expressa lugar. Prefira “o qual”, “no qual”, “em que” ou veja se é realmente necessário.</w:t>
      </w:r>
    </w:p>
  </w:comment>
  <w:comment w:id="59" w:author="Andreza Sartori" w:date="2021-07-05T16:09:00Z" w:initials="AS">
    <w:p w14:paraId="6250297C" w14:textId="3F58DA7D" w:rsidR="0023566A" w:rsidRDefault="0023566A">
      <w:pPr>
        <w:pStyle w:val="Textodecomentrio"/>
      </w:pPr>
      <w:r>
        <w:rPr>
          <w:rStyle w:val="Refdecomentrio"/>
        </w:rPr>
        <w:annotationRef/>
      </w:r>
      <w:r>
        <w:t xml:space="preserve">Frase longa. </w:t>
      </w:r>
      <w:r w:rsidR="00E814C6">
        <w:t>Rever a redação.</w:t>
      </w:r>
    </w:p>
  </w:comment>
  <w:comment w:id="63" w:author="Andreza Sartori" w:date="2021-07-05T16:12:00Z" w:initials="AS">
    <w:p w14:paraId="3C3A14AD" w14:textId="5292524A" w:rsidR="000D63E3" w:rsidRDefault="000D63E3">
      <w:pPr>
        <w:pStyle w:val="Textodecomentrio"/>
      </w:pPr>
      <w:r>
        <w:rPr>
          <w:rStyle w:val="Refdecomentrio"/>
        </w:rPr>
        <w:annotationRef/>
      </w:r>
      <w:r w:rsidRPr="000D63E3">
        <w:t>Nomes de pacotes, classes, entidades, atributos, métodos ou diálogos de interface devem ser escritos em fonte courier (tem estilo)</w:t>
      </w:r>
    </w:p>
  </w:comment>
  <w:comment w:id="72" w:author="Andreza Sartori" w:date="2021-07-05T16:20:00Z" w:initials="AS">
    <w:p w14:paraId="06F00E76" w14:textId="1B2BF6EB" w:rsidR="00EB6E5C" w:rsidRDefault="00EB6E5C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75" w:author="Andreza Sartori" w:date="2021-07-05T16:21:00Z" w:initials="AS">
    <w:p w14:paraId="3704B9E8" w14:textId="26CEEEF8" w:rsidR="00F41B7D" w:rsidRDefault="00F41B7D">
      <w:pPr>
        <w:pStyle w:val="Textodecomentrio"/>
      </w:pPr>
      <w:r>
        <w:rPr>
          <w:rStyle w:val="Refdecomentrio"/>
        </w:rPr>
        <w:annotationRef/>
      </w:r>
      <w:r>
        <w:t>Frase sem conclusão.</w:t>
      </w:r>
    </w:p>
  </w:comment>
  <w:comment w:id="78" w:author="Andreza Sartori" w:date="2021-07-05T16:25:00Z" w:initials="AS">
    <w:p w14:paraId="4716EC69" w14:textId="00A08C04" w:rsidR="002274C7" w:rsidRDefault="002274C7">
      <w:pPr>
        <w:pStyle w:val="Textodecomentrio"/>
      </w:pPr>
      <w:r>
        <w:rPr>
          <w:rStyle w:val="Refdecomentrio"/>
        </w:rPr>
        <w:annotationRef/>
      </w:r>
      <w:r>
        <w:t>Correlatos?</w:t>
      </w:r>
    </w:p>
  </w:comment>
  <w:comment w:id="81" w:author="Andreza Sartori" w:date="2021-07-05T16:35:00Z" w:initials="AS">
    <w:p w14:paraId="575BCCAD" w14:textId="2E6B7618" w:rsidR="001C16DD" w:rsidRDefault="001C16DD">
      <w:pPr>
        <w:pStyle w:val="Textodecomentrio"/>
      </w:pPr>
      <w:r>
        <w:rPr>
          <w:rStyle w:val="Refdecomentrio"/>
        </w:rPr>
        <w:annotationRef/>
      </w:r>
      <w:r w:rsidR="001A7F5D">
        <w:t>Rever a redação.</w:t>
      </w:r>
    </w:p>
  </w:comment>
  <w:comment w:id="82" w:author="Andreza Sartori" w:date="2021-07-05T16:36:00Z" w:initials="AS">
    <w:p w14:paraId="791F143D" w14:textId="258223E0" w:rsidR="008F4923" w:rsidRDefault="008F4923">
      <w:pPr>
        <w:pStyle w:val="Textodecomentrio"/>
      </w:pPr>
      <w:r>
        <w:rPr>
          <w:rStyle w:val="Refdecomentrio"/>
        </w:rPr>
        <w:annotationRef/>
      </w:r>
      <w:r>
        <w:t>Confuso.</w:t>
      </w:r>
    </w:p>
  </w:comment>
  <w:comment w:id="83" w:author="Andreza Sartori" w:date="2021-07-05T16:35:00Z" w:initials="AS">
    <w:p w14:paraId="56320CD3" w14:textId="426A7112" w:rsidR="00360566" w:rsidRDefault="00360566">
      <w:pPr>
        <w:pStyle w:val="Textodecomentrio"/>
      </w:pPr>
      <w:r>
        <w:rPr>
          <w:rStyle w:val="Refdecomentrio"/>
        </w:rPr>
        <w:annotationRef/>
      </w:r>
      <w:r>
        <w:t>Faltou número da página.</w:t>
      </w:r>
    </w:p>
  </w:comment>
  <w:comment w:id="84" w:author="Andreza Sartori" w:date="2021-07-05T16:37:00Z" w:initials="AS">
    <w:p w14:paraId="6701041E" w14:textId="280E749F" w:rsidR="00020C1A" w:rsidRDefault="00020C1A">
      <w:pPr>
        <w:pStyle w:val="Textodecomentrio"/>
      </w:pPr>
      <w:r>
        <w:rPr>
          <w:rStyle w:val="Refdecomentrio"/>
        </w:rPr>
        <w:annotationRef/>
      </w:r>
      <w:r>
        <w:t>Separar: Se não</w:t>
      </w:r>
    </w:p>
  </w:comment>
  <w:comment w:id="86" w:author="Andreza Sartori" w:date="2021-07-05T16:37:00Z" w:initials="AS">
    <w:p w14:paraId="304D621D" w14:textId="4BFB8B31" w:rsidR="00B569FF" w:rsidRDefault="00B569FF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88" w:author="Andreza Sartori" w:date="2021-07-05T17:11:00Z" w:initials="AS">
    <w:p w14:paraId="5A818046" w14:textId="31249D1E" w:rsidR="0042057E" w:rsidRDefault="0042057E">
      <w:pPr>
        <w:pStyle w:val="Textodecomentrio"/>
      </w:pPr>
      <w:r>
        <w:rPr>
          <w:rStyle w:val="Refdecomentrio"/>
        </w:rPr>
        <w:annotationRef/>
      </w:r>
      <w:r>
        <w:t>Rever a redação</w:t>
      </w:r>
    </w:p>
  </w:comment>
  <w:comment w:id="92" w:author="Andreza Sartori" w:date="2021-07-05T17:16:00Z" w:initials="AS">
    <w:p w14:paraId="016569FF" w14:textId="6EC60125" w:rsidR="007731A3" w:rsidRDefault="007731A3">
      <w:pPr>
        <w:pStyle w:val="Textodecomentrio"/>
      </w:pPr>
      <w:r>
        <w:rPr>
          <w:rStyle w:val="Refdecomentrio"/>
        </w:rPr>
        <w:annotationRef/>
      </w:r>
      <w:r>
        <w:t>Número da página</w:t>
      </w:r>
    </w:p>
  </w:comment>
  <w:comment w:id="93" w:author="Andreza Sartori" w:date="2021-07-05T17:17:00Z" w:initials="AS">
    <w:p w14:paraId="5F62E445" w14:textId="6B9491D3" w:rsidR="007731A3" w:rsidRDefault="007731A3">
      <w:pPr>
        <w:pStyle w:val="Textodecomentrio"/>
      </w:pPr>
      <w:r>
        <w:rPr>
          <w:rStyle w:val="Refdecomentrio"/>
        </w:rPr>
        <w:annotationRef/>
      </w:r>
      <w:r>
        <w:t>Número da página</w:t>
      </w:r>
    </w:p>
  </w:comment>
  <w:comment w:id="97" w:author="Andreza Sartori" w:date="2021-07-05T17:21:00Z" w:initials="AS">
    <w:p w14:paraId="52F47D5B" w14:textId="610162F3" w:rsidR="00FF1A80" w:rsidRDefault="00FF1A80">
      <w:pPr>
        <w:pStyle w:val="Textodecomentrio"/>
      </w:pPr>
      <w:r>
        <w:rPr>
          <w:rStyle w:val="Refdecomentrio"/>
        </w:rPr>
        <w:annotationRef/>
      </w:r>
      <w:r>
        <w:t>Fora da norma. No texto você chama os autores de forma diversa.</w:t>
      </w:r>
    </w:p>
  </w:comment>
  <w:comment w:id="100" w:author="Andreza Sartori" w:date="2021-07-05T16:39:00Z" w:initials="AS">
    <w:p w14:paraId="7C4B211D" w14:textId="77777777" w:rsidR="00B451FE" w:rsidRDefault="00B451FE">
      <w:pPr>
        <w:pStyle w:val="Textodecomentrio"/>
      </w:pPr>
      <w:r>
        <w:rPr>
          <w:rStyle w:val="Refdecomentrio"/>
        </w:rPr>
        <w:annotationRef/>
      </w:r>
      <w:r>
        <w:t>Sus redação melhorou bastante, mas precisa melhorar ainda mais</w:t>
      </w:r>
      <w:r w:rsidR="002C6088">
        <w:t xml:space="preserve"> em TCC II. </w:t>
      </w:r>
    </w:p>
    <w:p w14:paraId="2ECC3D69" w14:textId="77777777" w:rsidR="004A6F4C" w:rsidRDefault="004A6F4C">
      <w:pPr>
        <w:pStyle w:val="Textodecomentrio"/>
      </w:pPr>
    </w:p>
    <w:p w14:paraId="0DC4FAC2" w14:textId="1792B484" w:rsidR="004A6F4C" w:rsidRDefault="004A6F4C">
      <w:pPr>
        <w:pStyle w:val="Textodecomentrio"/>
      </w:pPr>
      <w:r>
        <w:t>Você precisa fazer uma boa revisão em todo o texto. Tem vários erros de concordância, uso de linguagem informal, frases sem sentido, entre outros itens mencionados no documento.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617572" w15:done="0"/>
  <w15:commentEx w15:paraId="21937295" w15:done="0"/>
  <w15:commentEx w15:paraId="429C8707" w15:done="0"/>
  <w15:commentEx w15:paraId="7C613D1F" w15:done="0"/>
  <w15:commentEx w15:paraId="11A56802" w15:done="0"/>
  <w15:commentEx w15:paraId="35BFAB5D" w15:done="0"/>
  <w15:commentEx w15:paraId="21588488" w15:done="0"/>
  <w15:commentEx w15:paraId="4A45FEBF" w15:done="0"/>
  <w15:commentEx w15:paraId="0A990316" w15:done="0"/>
  <w15:commentEx w15:paraId="6F8AAF66" w15:done="0"/>
  <w15:commentEx w15:paraId="00C09C59" w15:done="0"/>
  <w15:commentEx w15:paraId="6250297C" w15:done="0"/>
  <w15:commentEx w15:paraId="3C3A14AD" w15:done="0"/>
  <w15:commentEx w15:paraId="06F00E76" w15:done="0"/>
  <w15:commentEx w15:paraId="3704B9E8" w15:done="0"/>
  <w15:commentEx w15:paraId="4716EC69" w15:done="0"/>
  <w15:commentEx w15:paraId="575BCCAD" w15:done="0"/>
  <w15:commentEx w15:paraId="791F143D" w15:done="0"/>
  <w15:commentEx w15:paraId="56320CD3" w15:done="0"/>
  <w15:commentEx w15:paraId="6701041E" w15:done="0"/>
  <w15:commentEx w15:paraId="304D621D" w15:done="0"/>
  <w15:commentEx w15:paraId="5A818046" w15:done="0"/>
  <w15:commentEx w15:paraId="016569FF" w15:done="0"/>
  <w15:commentEx w15:paraId="5F62E445" w15:done="0"/>
  <w15:commentEx w15:paraId="52F47D5B" w15:done="0"/>
  <w15:commentEx w15:paraId="0DC4FA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A014" w16cex:dateUtc="2021-07-05T18:13:00Z"/>
  <w16cex:commentExtensible w16cex:durableId="248DA08E" w16cex:dateUtc="2021-07-05T18:15:00Z"/>
  <w16cex:commentExtensible w16cex:durableId="248DA1D8" w16cex:dateUtc="2021-07-05T18:20:00Z"/>
  <w16cex:commentExtensible w16cex:durableId="248DA290" w16cex:dateUtc="2021-07-05T18:24:00Z"/>
  <w16cex:commentExtensible w16cex:durableId="248DA3AA" w16cex:dateUtc="2021-07-05T18:28:00Z"/>
  <w16cex:commentExtensible w16cex:durableId="248DA3F4" w16cex:dateUtc="2021-07-05T18:29:00Z"/>
  <w16cex:commentExtensible w16cex:durableId="248DA705" w16cex:dateUtc="2021-07-05T18:43:00Z"/>
  <w16cex:commentExtensible w16cex:durableId="248DAB6A" w16cex:dateUtc="2021-07-05T19:01:00Z"/>
  <w16cex:commentExtensible w16cex:durableId="248DAB19" w16cex:dateUtc="2021-07-05T19:00:00Z"/>
  <w16cex:commentExtensible w16cex:durableId="248DAD0B" w16cex:dateUtc="2021-07-05T19:08:00Z"/>
  <w16cex:commentExtensible w16cex:durableId="248DAD25" w16cex:dateUtc="2021-07-05T19:09:00Z"/>
  <w16cex:commentExtensible w16cex:durableId="248DAD55" w16cex:dateUtc="2021-07-05T19:09:00Z"/>
  <w16cex:commentExtensible w16cex:durableId="248DADE5" w16cex:dateUtc="2021-07-05T19:12:00Z"/>
  <w16cex:commentExtensible w16cex:durableId="248DAFE6" w16cex:dateUtc="2021-07-05T19:20:00Z"/>
  <w16cex:commentExtensible w16cex:durableId="248DB01B" w16cex:dateUtc="2021-07-05T19:21:00Z"/>
  <w16cex:commentExtensible w16cex:durableId="248DB0FD" w16cex:dateUtc="2021-07-05T19:25:00Z"/>
  <w16cex:commentExtensible w16cex:durableId="248DB338" w16cex:dateUtc="2021-07-05T19:35:00Z"/>
  <w16cex:commentExtensible w16cex:durableId="248DB386" w16cex:dateUtc="2021-07-05T19:36:00Z"/>
  <w16cex:commentExtensible w16cex:durableId="248DB358" w16cex:dateUtc="2021-07-05T19:35:00Z"/>
  <w16cex:commentExtensible w16cex:durableId="248DB3B5" w16cex:dateUtc="2021-07-05T19:37:00Z"/>
  <w16cex:commentExtensible w16cex:durableId="248DB3D0" w16cex:dateUtc="2021-07-05T19:37:00Z"/>
  <w16cex:commentExtensible w16cex:durableId="248DBBC1" w16cex:dateUtc="2021-07-05T20:11:00Z"/>
  <w16cex:commentExtensible w16cex:durableId="248DBD01" w16cex:dateUtc="2021-07-05T20:16:00Z"/>
  <w16cex:commentExtensible w16cex:durableId="248DBD0C" w16cex:dateUtc="2021-07-05T20:17:00Z"/>
  <w16cex:commentExtensible w16cex:durableId="248DBE25" w16cex:dateUtc="2021-07-05T20:21:00Z"/>
  <w16cex:commentExtensible w16cex:durableId="248DB43C" w16cex:dateUtc="2021-07-05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617572" w16cid:durableId="248DA014"/>
  <w16cid:commentId w16cid:paraId="21937295" w16cid:durableId="248DA08E"/>
  <w16cid:commentId w16cid:paraId="429C8707" w16cid:durableId="248DA1D8"/>
  <w16cid:commentId w16cid:paraId="7C613D1F" w16cid:durableId="248DA290"/>
  <w16cid:commentId w16cid:paraId="11A56802" w16cid:durableId="248DA3AA"/>
  <w16cid:commentId w16cid:paraId="35BFAB5D" w16cid:durableId="248DA3F4"/>
  <w16cid:commentId w16cid:paraId="21588488" w16cid:durableId="248DA705"/>
  <w16cid:commentId w16cid:paraId="4A45FEBF" w16cid:durableId="248DAB6A"/>
  <w16cid:commentId w16cid:paraId="0A990316" w16cid:durableId="248DAB19"/>
  <w16cid:commentId w16cid:paraId="6F8AAF66" w16cid:durableId="248DAD0B"/>
  <w16cid:commentId w16cid:paraId="00C09C59" w16cid:durableId="248DAD25"/>
  <w16cid:commentId w16cid:paraId="6250297C" w16cid:durableId="248DAD55"/>
  <w16cid:commentId w16cid:paraId="3C3A14AD" w16cid:durableId="248DADE5"/>
  <w16cid:commentId w16cid:paraId="06F00E76" w16cid:durableId="248DAFE6"/>
  <w16cid:commentId w16cid:paraId="3704B9E8" w16cid:durableId="248DB01B"/>
  <w16cid:commentId w16cid:paraId="4716EC69" w16cid:durableId="248DB0FD"/>
  <w16cid:commentId w16cid:paraId="575BCCAD" w16cid:durableId="248DB338"/>
  <w16cid:commentId w16cid:paraId="791F143D" w16cid:durableId="248DB386"/>
  <w16cid:commentId w16cid:paraId="56320CD3" w16cid:durableId="248DB358"/>
  <w16cid:commentId w16cid:paraId="6701041E" w16cid:durableId="248DB3B5"/>
  <w16cid:commentId w16cid:paraId="304D621D" w16cid:durableId="248DB3D0"/>
  <w16cid:commentId w16cid:paraId="5A818046" w16cid:durableId="248DBBC1"/>
  <w16cid:commentId w16cid:paraId="016569FF" w16cid:durableId="248DBD01"/>
  <w16cid:commentId w16cid:paraId="5F62E445" w16cid:durableId="248DBD0C"/>
  <w16cid:commentId w16cid:paraId="52F47D5B" w16cid:durableId="248DBE25"/>
  <w16cid:commentId w16cid:paraId="0DC4FAC2" w16cid:durableId="248DB4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4C4F" w14:textId="77777777" w:rsidR="00E43D96" w:rsidRDefault="00E43D96">
      <w:r>
        <w:separator/>
      </w:r>
    </w:p>
  </w:endnote>
  <w:endnote w:type="continuationSeparator" w:id="0">
    <w:p w14:paraId="54450B75" w14:textId="77777777" w:rsidR="00E43D96" w:rsidRDefault="00E4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FF3786" w:rsidRDefault="00FF378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FF3786" w:rsidRPr="0000224C" w:rsidRDefault="00FF378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87A9" w14:textId="77777777" w:rsidR="00E43D96" w:rsidRDefault="00E43D96">
      <w:r>
        <w:separator/>
      </w:r>
    </w:p>
  </w:footnote>
  <w:footnote w:type="continuationSeparator" w:id="0">
    <w:p w14:paraId="57A6AE40" w14:textId="77777777" w:rsidR="00E43D96" w:rsidRDefault="00E4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FF378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FF3786" w:rsidRDefault="00FF378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FF3786" w14:paraId="668E8B00" w14:textId="77777777" w:rsidTr="008F2DC1">
      <w:tc>
        <w:tcPr>
          <w:tcW w:w="5778" w:type="dxa"/>
          <w:shd w:val="clear" w:color="auto" w:fill="auto"/>
        </w:tcPr>
        <w:p w14:paraId="79B53B8D" w14:textId="60C82FEB" w:rsidR="00FF3786" w:rsidRPr="003C5262" w:rsidRDefault="00FF378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</w:t>
          </w:r>
          <w:r w:rsidR="00E24A72">
            <w:rPr>
              <w:rStyle w:val="Nmerodepgina"/>
            </w:rPr>
            <w:t xml:space="preserve">   </w:t>
          </w:r>
          <w:r>
            <w:rPr>
              <w:rStyle w:val="Nmerodepgina"/>
            </w:rPr>
            <w:t>) PRÉ-PROJETO     (</w:t>
          </w:r>
          <w:r>
            <w:t> </w:t>
          </w:r>
          <w:r w:rsidR="00E24A72">
            <w:t>X</w:t>
          </w:r>
          <w:r>
            <w:t xml:space="preserve">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911E8F6" w:rsidR="00FF3786" w:rsidRDefault="00FF378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2021/1</w:t>
          </w:r>
        </w:p>
      </w:tc>
    </w:tr>
  </w:tbl>
  <w:p w14:paraId="05776BF3" w14:textId="77777777" w:rsidR="00FF3786" w:rsidRDefault="00FF37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FF3786" w:rsidRDefault="00FF378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FF378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FF3786" w:rsidRDefault="00FF378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FF3786" w:rsidRDefault="00FF378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FF3786" w:rsidRDefault="00FF378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FF3786" w:rsidRDefault="00FF37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975CD4"/>
    <w:multiLevelType w:val="hybridMultilevel"/>
    <w:tmpl w:val="EC0AD33A"/>
    <w:lvl w:ilvl="0" w:tplc="4776066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0"/>
    <w:lvlOverride w:ilvl="0">
      <w:startOverride w:val="3"/>
    </w:lvlOverride>
    <w:lvlOverride w:ilvl="1">
      <w:startOverride w:val="2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609"/>
    <w:rsid w:val="0000224C"/>
    <w:rsid w:val="00012922"/>
    <w:rsid w:val="0001575C"/>
    <w:rsid w:val="000179B5"/>
    <w:rsid w:val="00017B62"/>
    <w:rsid w:val="000204E7"/>
    <w:rsid w:val="00020C1A"/>
    <w:rsid w:val="00022A2C"/>
    <w:rsid w:val="0002381A"/>
    <w:rsid w:val="00023FA0"/>
    <w:rsid w:val="00024EBD"/>
    <w:rsid w:val="0002602F"/>
    <w:rsid w:val="00030E4A"/>
    <w:rsid w:val="00031A27"/>
    <w:rsid w:val="00031EE0"/>
    <w:rsid w:val="00034D71"/>
    <w:rsid w:val="00036F30"/>
    <w:rsid w:val="00045D16"/>
    <w:rsid w:val="0004640A"/>
    <w:rsid w:val="0004641A"/>
    <w:rsid w:val="00050E5D"/>
    <w:rsid w:val="00051935"/>
    <w:rsid w:val="00052A07"/>
    <w:rsid w:val="00052E8C"/>
    <w:rsid w:val="000533DA"/>
    <w:rsid w:val="0005457F"/>
    <w:rsid w:val="00054E17"/>
    <w:rsid w:val="000608E9"/>
    <w:rsid w:val="00061FEB"/>
    <w:rsid w:val="0006479B"/>
    <w:rsid w:val="000667DF"/>
    <w:rsid w:val="0007209B"/>
    <w:rsid w:val="00075609"/>
    <w:rsid w:val="00075792"/>
    <w:rsid w:val="00080CBF"/>
    <w:rsid w:val="00080F9C"/>
    <w:rsid w:val="0008579A"/>
    <w:rsid w:val="00085A5C"/>
    <w:rsid w:val="00086AA8"/>
    <w:rsid w:val="0008732D"/>
    <w:rsid w:val="000921C0"/>
    <w:rsid w:val="0009735C"/>
    <w:rsid w:val="000A104C"/>
    <w:rsid w:val="000A19DE"/>
    <w:rsid w:val="000A3EAB"/>
    <w:rsid w:val="000A48F7"/>
    <w:rsid w:val="000A6FA7"/>
    <w:rsid w:val="000B12B2"/>
    <w:rsid w:val="000B3868"/>
    <w:rsid w:val="000B4106"/>
    <w:rsid w:val="000B720E"/>
    <w:rsid w:val="000C1926"/>
    <w:rsid w:val="000C1A18"/>
    <w:rsid w:val="000C648D"/>
    <w:rsid w:val="000D1294"/>
    <w:rsid w:val="000D63E3"/>
    <w:rsid w:val="000D77C2"/>
    <w:rsid w:val="000E039E"/>
    <w:rsid w:val="000E27F9"/>
    <w:rsid w:val="000E2B1E"/>
    <w:rsid w:val="000E311F"/>
    <w:rsid w:val="000E3A68"/>
    <w:rsid w:val="000E6CE0"/>
    <w:rsid w:val="000F2390"/>
    <w:rsid w:val="000F285F"/>
    <w:rsid w:val="000F28F6"/>
    <w:rsid w:val="000F77E3"/>
    <w:rsid w:val="00107B02"/>
    <w:rsid w:val="0011363A"/>
    <w:rsid w:val="00113A3F"/>
    <w:rsid w:val="00114681"/>
    <w:rsid w:val="001149A7"/>
    <w:rsid w:val="001164FE"/>
    <w:rsid w:val="0012490B"/>
    <w:rsid w:val="00125084"/>
    <w:rsid w:val="00125277"/>
    <w:rsid w:val="00130E63"/>
    <w:rsid w:val="001375F7"/>
    <w:rsid w:val="001467CF"/>
    <w:rsid w:val="001554E9"/>
    <w:rsid w:val="00160482"/>
    <w:rsid w:val="00162BF1"/>
    <w:rsid w:val="00162C2B"/>
    <w:rsid w:val="0016560C"/>
    <w:rsid w:val="001659F4"/>
    <w:rsid w:val="00182651"/>
    <w:rsid w:val="00186092"/>
    <w:rsid w:val="001926E3"/>
    <w:rsid w:val="00193A97"/>
    <w:rsid w:val="001948BE"/>
    <w:rsid w:val="0019547B"/>
    <w:rsid w:val="001A12CE"/>
    <w:rsid w:val="001A2D08"/>
    <w:rsid w:val="001A6292"/>
    <w:rsid w:val="001A7511"/>
    <w:rsid w:val="001A7F5D"/>
    <w:rsid w:val="001B2F1E"/>
    <w:rsid w:val="001B4CA7"/>
    <w:rsid w:val="001B6C11"/>
    <w:rsid w:val="001C16DD"/>
    <w:rsid w:val="001C33B0"/>
    <w:rsid w:val="001C57E6"/>
    <w:rsid w:val="001C5CBB"/>
    <w:rsid w:val="001D465C"/>
    <w:rsid w:val="001D6234"/>
    <w:rsid w:val="001D7C1E"/>
    <w:rsid w:val="001E0A05"/>
    <w:rsid w:val="001E4983"/>
    <w:rsid w:val="001E4C79"/>
    <w:rsid w:val="001E646A"/>
    <w:rsid w:val="001E682E"/>
    <w:rsid w:val="001F007F"/>
    <w:rsid w:val="001F0D36"/>
    <w:rsid w:val="001F2D33"/>
    <w:rsid w:val="001F31EC"/>
    <w:rsid w:val="001F58DE"/>
    <w:rsid w:val="00202F3F"/>
    <w:rsid w:val="00223DD3"/>
    <w:rsid w:val="00224BB2"/>
    <w:rsid w:val="002274C7"/>
    <w:rsid w:val="00235240"/>
    <w:rsid w:val="0023566A"/>
    <w:rsid w:val="002368FD"/>
    <w:rsid w:val="0024110F"/>
    <w:rsid w:val="002423AB"/>
    <w:rsid w:val="002440B0"/>
    <w:rsid w:val="00251CC1"/>
    <w:rsid w:val="00253CDF"/>
    <w:rsid w:val="0025685C"/>
    <w:rsid w:val="00261B97"/>
    <w:rsid w:val="0027352D"/>
    <w:rsid w:val="00276E8F"/>
    <w:rsid w:val="0027792D"/>
    <w:rsid w:val="002816D4"/>
    <w:rsid w:val="00282723"/>
    <w:rsid w:val="00282788"/>
    <w:rsid w:val="00284B24"/>
    <w:rsid w:val="0028617A"/>
    <w:rsid w:val="0029608A"/>
    <w:rsid w:val="002A3294"/>
    <w:rsid w:val="002A6617"/>
    <w:rsid w:val="002A7E1B"/>
    <w:rsid w:val="002B0EDC"/>
    <w:rsid w:val="002B4718"/>
    <w:rsid w:val="002C0FA1"/>
    <w:rsid w:val="002C6088"/>
    <w:rsid w:val="002E5408"/>
    <w:rsid w:val="002E5E00"/>
    <w:rsid w:val="002E6DD1"/>
    <w:rsid w:val="002F027E"/>
    <w:rsid w:val="002F3340"/>
    <w:rsid w:val="00300D9C"/>
    <w:rsid w:val="00312CEA"/>
    <w:rsid w:val="00320BFA"/>
    <w:rsid w:val="0032378D"/>
    <w:rsid w:val="00335048"/>
    <w:rsid w:val="00336CDB"/>
    <w:rsid w:val="00340AD0"/>
    <w:rsid w:val="00340B6D"/>
    <w:rsid w:val="00340C8E"/>
    <w:rsid w:val="00344540"/>
    <w:rsid w:val="00347E0B"/>
    <w:rsid w:val="003519A3"/>
    <w:rsid w:val="00357415"/>
    <w:rsid w:val="0035744E"/>
    <w:rsid w:val="00360566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D60BD"/>
    <w:rsid w:val="003E207C"/>
    <w:rsid w:val="003E4F19"/>
    <w:rsid w:val="003E57FD"/>
    <w:rsid w:val="003F5F25"/>
    <w:rsid w:val="0040436D"/>
    <w:rsid w:val="00410543"/>
    <w:rsid w:val="00413155"/>
    <w:rsid w:val="00414D47"/>
    <w:rsid w:val="004173CC"/>
    <w:rsid w:val="0042057E"/>
    <w:rsid w:val="0042356B"/>
    <w:rsid w:val="0042420A"/>
    <w:rsid w:val="004243D2"/>
    <w:rsid w:val="00424610"/>
    <w:rsid w:val="00424AD5"/>
    <w:rsid w:val="0042571C"/>
    <w:rsid w:val="0043058D"/>
    <w:rsid w:val="00431C8E"/>
    <w:rsid w:val="00435424"/>
    <w:rsid w:val="00444123"/>
    <w:rsid w:val="00451B94"/>
    <w:rsid w:val="00452795"/>
    <w:rsid w:val="00455417"/>
    <w:rsid w:val="00455AED"/>
    <w:rsid w:val="00462FEE"/>
    <w:rsid w:val="004661F2"/>
    <w:rsid w:val="00470C41"/>
    <w:rsid w:val="00470FFB"/>
    <w:rsid w:val="0047690F"/>
    <w:rsid w:val="00476C78"/>
    <w:rsid w:val="004775E7"/>
    <w:rsid w:val="00480665"/>
    <w:rsid w:val="00482174"/>
    <w:rsid w:val="0048576D"/>
    <w:rsid w:val="00493B1A"/>
    <w:rsid w:val="00494540"/>
    <w:rsid w:val="0049495C"/>
    <w:rsid w:val="0049753E"/>
    <w:rsid w:val="00497EF6"/>
    <w:rsid w:val="004A2014"/>
    <w:rsid w:val="004A28C4"/>
    <w:rsid w:val="004A6F4C"/>
    <w:rsid w:val="004B42D8"/>
    <w:rsid w:val="004B6B8F"/>
    <w:rsid w:val="004B7511"/>
    <w:rsid w:val="004D6CDB"/>
    <w:rsid w:val="004E23CE"/>
    <w:rsid w:val="004E516B"/>
    <w:rsid w:val="004E5A1D"/>
    <w:rsid w:val="004F0AA1"/>
    <w:rsid w:val="004F10A9"/>
    <w:rsid w:val="004F1172"/>
    <w:rsid w:val="00500539"/>
    <w:rsid w:val="00503373"/>
    <w:rsid w:val="00503F3F"/>
    <w:rsid w:val="00504693"/>
    <w:rsid w:val="0050714E"/>
    <w:rsid w:val="00511679"/>
    <w:rsid w:val="00522C40"/>
    <w:rsid w:val="00522FDB"/>
    <w:rsid w:val="00524C74"/>
    <w:rsid w:val="005312EB"/>
    <w:rsid w:val="005328F2"/>
    <w:rsid w:val="005352AF"/>
    <w:rsid w:val="00536336"/>
    <w:rsid w:val="005371A9"/>
    <w:rsid w:val="00540380"/>
    <w:rsid w:val="0054044B"/>
    <w:rsid w:val="00542ED7"/>
    <w:rsid w:val="00543F30"/>
    <w:rsid w:val="00545FC3"/>
    <w:rsid w:val="00550D4A"/>
    <w:rsid w:val="00564A29"/>
    <w:rsid w:val="00564FBC"/>
    <w:rsid w:val="005705A9"/>
    <w:rsid w:val="00572864"/>
    <w:rsid w:val="005731DD"/>
    <w:rsid w:val="00574B9E"/>
    <w:rsid w:val="00577F53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0519"/>
    <w:rsid w:val="005B18E7"/>
    <w:rsid w:val="005B20A1"/>
    <w:rsid w:val="005B2478"/>
    <w:rsid w:val="005B2A3D"/>
    <w:rsid w:val="005B2E12"/>
    <w:rsid w:val="005B3558"/>
    <w:rsid w:val="005C21FC"/>
    <w:rsid w:val="005C30AE"/>
    <w:rsid w:val="005C45A5"/>
    <w:rsid w:val="005E17E1"/>
    <w:rsid w:val="005E35F3"/>
    <w:rsid w:val="005E400D"/>
    <w:rsid w:val="005E698D"/>
    <w:rsid w:val="005F082F"/>
    <w:rsid w:val="005F09F1"/>
    <w:rsid w:val="005F3355"/>
    <w:rsid w:val="005F3CDB"/>
    <w:rsid w:val="005F645A"/>
    <w:rsid w:val="005F7EDE"/>
    <w:rsid w:val="0060060C"/>
    <w:rsid w:val="00601134"/>
    <w:rsid w:val="006029B9"/>
    <w:rsid w:val="00602CDB"/>
    <w:rsid w:val="00603514"/>
    <w:rsid w:val="006058C7"/>
    <w:rsid w:val="006118D1"/>
    <w:rsid w:val="00612202"/>
    <w:rsid w:val="0061251F"/>
    <w:rsid w:val="00613B57"/>
    <w:rsid w:val="00620D93"/>
    <w:rsid w:val="0062386A"/>
    <w:rsid w:val="0062576D"/>
    <w:rsid w:val="00625788"/>
    <w:rsid w:val="00626A6E"/>
    <w:rsid w:val="006305AA"/>
    <w:rsid w:val="0063277E"/>
    <w:rsid w:val="00634B69"/>
    <w:rsid w:val="00635342"/>
    <w:rsid w:val="006364F4"/>
    <w:rsid w:val="006376A3"/>
    <w:rsid w:val="00640352"/>
    <w:rsid w:val="00642047"/>
    <w:rsid w:val="006426D5"/>
    <w:rsid w:val="00642924"/>
    <w:rsid w:val="0064320B"/>
    <w:rsid w:val="006466FF"/>
    <w:rsid w:val="00646A5F"/>
    <w:rsid w:val="00646CCB"/>
    <w:rsid w:val="006475C1"/>
    <w:rsid w:val="00647FAC"/>
    <w:rsid w:val="00656C00"/>
    <w:rsid w:val="00661967"/>
    <w:rsid w:val="00661F61"/>
    <w:rsid w:val="00671B49"/>
    <w:rsid w:val="00674155"/>
    <w:rsid w:val="006746CA"/>
    <w:rsid w:val="00680A99"/>
    <w:rsid w:val="00681E7E"/>
    <w:rsid w:val="006856AD"/>
    <w:rsid w:val="006939E8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04B5"/>
    <w:rsid w:val="006E25D2"/>
    <w:rsid w:val="0070391A"/>
    <w:rsid w:val="00706486"/>
    <w:rsid w:val="00716396"/>
    <w:rsid w:val="007214E3"/>
    <w:rsid w:val="007222F7"/>
    <w:rsid w:val="00724679"/>
    <w:rsid w:val="00725368"/>
    <w:rsid w:val="00726E2B"/>
    <w:rsid w:val="00727168"/>
    <w:rsid w:val="0073039A"/>
    <w:rsid w:val="007304F3"/>
    <w:rsid w:val="00730839"/>
    <w:rsid w:val="00730F60"/>
    <w:rsid w:val="00733FF9"/>
    <w:rsid w:val="007405E8"/>
    <w:rsid w:val="00752038"/>
    <w:rsid w:val="007554DF"/>
    <w:rsid w:val="0075701F"/>
    <w:rsid w:val="0075776D"/>
    <w:rsid w:val="007613FB"/>
    <w:rsid w:val="00761E34"/>
    <w:rsid w:val="007722BF"/>
    <w:rsid w:val="007731A3"/>
    <w:rsid w:val="0077580B"/>
    <w:rsid w:val="00777E40"/>
    <w:rsid w:val="007807E4"/>
    <w:rsid w:val="00781167"/>
    <w:rsid w:val="007843ED"/>
    <w:rsid w:val="007854B3"/>
    <w:rsid w:val="007874BC"/>
    <w:rsid w:val="0078787D"/>
    <w:rsid w:val="00787FA8"/>
    <w:rsid w:val="007944BA"/>
    <w:rsid w:val="007944F8"/>
    <w:rsid w:val="007971A3"/>
    <w:rsid w:val="007973E3"/>
    <w:rsid w:val="007A08B4"/>
    <w:rsid w:val="007A0B36"/>
    <w:rsid w:val="007A1883"/>
    <w:rsid w:val="007C09F6"/>
    <w:rsid w:val="007C2C66"/>
    <w:rsid w:val="007C6664"/>
    <w:rsid w:val="007D0720"/>
    <w:rsid w:val="007D10F2"/>
    <w:rsid w:val="007D207E"/>
    <w:rsid w:val="007D49C4"/>
    <w:rsid w:val="007D6BCC"/>
    <w:rsid w:val="007D6DEC"/>
    <w:rsid w:val="007E1050"/>
    <w:rsid w:val="007E46A1"/>
    <w:rsid w:val="007E545E"/>
    <w:rsid w:val="007E730D"/>
    <w:rsid w:val="007E7311"/>
    <w:rsid w:val="007F20C0"/>
    <w:rsid w:val="007F3FCB"/>
    <w:rsid w:val="007F403E"/>
    <w:rsid w:val="007F6A19"/>
    <w:rsid w:val="00802D0F"/>
    <w:rsid w:val="008037B0"/>
    <w:rsid w:val="008072AC"/>
    <w:rsid w:val="00810CEA"/>
    <w:rsid w:val="00810F86"/>
    <w:rsid w:val="00812EBC"/>
    <w:rsid w:val="00814707"/>
    <w:rsid w:val="00816563"/>
    <w:rsid w:val="008233E5"/>
    <w:rsid w:val="00833DE8"/>
    <w:rsid w:val="00833F47"/>
    <w:rsid w:val="008348C3"/>
    <w:rsid w:val="008373B4"/>
    <w:rsid w:val="008404C4"/>
    <w:rsid w:val="00840FA4"/>
    <w:rsid w:val="00844737"/>
    <w:rsid w:val="00847D37"/>
    <w:rsid w:val="0085001D"/>
    <w:rsid w:val="00850540"/>
    <w:rsid w:val="00857FDB"/>
    <w:rsid w:val="00870802"/>
    <w:rsid w:val="00871A41"/>
    <w:rsid w:val="00873373"/>
    <w:rsid w:val="00873C12"/>
    <w:rsid w:val="00877BF9"/>
    <w:rsid w:val="00885CD8"/>
    <w:rsid w:val="00886D76"/>
    <w:rsid w:val="00893052"/>
    <w:rsid w:val="00897019"/>
    <w:rsid w:val="008A5964"/>
    <w:rsid w:val="008B0A07"/>
    <w:rsid w:val="008B482C"/>
    <w:rsid w:val="008B781F"/>
    <w:rsid w:val="008C0069"/>
    <w:rsid w:val="008C1495"/>
    <w:rsid w:val="008C5E2A"/>
    <w:rsid w:val="008C73B4"/>
    <w:rsid w:val="008D4159"/>
    <w:rsid w:val="008D5522"/>
    <w:rsid w:val="008D6926"/>
    <w:rsid w:val="008D69C5"/>
    <w:rsid w:val="008D7404"/>
    <w:rsid w:val="008E0606"/>
    <w:rsid w:val="008E0F86"/>
    <w:rsid w:val="008E48E0"/>
    <w:rsid w:val="008F2DC1"/>
    <w:rsid w:val="008F4923"/>
    <w:rsid w:val="008F70AD"/>
    <w:rsid w:val="00900DB1"/>
    <w:rsid w:val="009022BF"/>
    <w:rsid w:val="009026EA"/>
    <w:rsid w:val="00911CD9"/>
    <w:rsid w:val="00912B71"/>
    <w:rsid w:val="0091307C"/>
    <w:rsid w:val="00920129"/>
    <w:rsid w:val="00923127"/>
    <w:rsid w:val="00931632"/>
    <w:rsid w:val="0093190C"/>
    <w:rsid w:val="009321B5"/>
    <w:rsid w:val="00932C92"/>
    <w:rsid w:val="009375E8"/>
    <w:rsid w:val="009454E4"/>
    <w:rsid w:val="00946836"/>
    <w:rsid w:val="00950207"/>
    <w:rsid w:val="00965B3B"/>
    <w:rsid w:val="0096683A"/>
    <w:rsid w:val="00967611"/>
    <w:rsid w:val="00972DE8"/>
    <w:rsid w:val="009740F4"/>
    <w:rsid w:val="00984240"/>
    <w:rsid w:val="00984B21"/>
    <w:rsid w:val="00985938"/>
    <w:rsid w:val="00987F2B"/>
    <w:rsid w:val="00990ABD"/>
    <w:rsid w:val="00995B07"/>
    <w:rsid w:val="009A2619"/>
    <w:rsid w:val="009A5850"/>
    <w:rsid w:val="009B10D6"/>
    <w:rsid w:val="009B20ED"/>
    <w:rsid w:val="009B3B24"/>
    <w:rsid w:val="009C4564"/>
    <w:rsid w:val="009D65D0"/>
    <w:rsid w:val="009D68F9"/>
    <w:rsid w:val="009D7E91"/>
    <w:rsid w:val="009E135E"/>
    <w:rsid w:val="009E3C92"/>
    <w:rsid w:val="009E47BD"/>
    <w:rsid w:val="009E54F4"/>
    <w:rsid w:val="009E71AD"/>
    <w:rsid w:val="009F2BFA"/>
    <w:rsid w:val="009F2E91"/>
    <w:rsid w:val="009F78A5"/>
    <w:rsid w:val="00A03A3D"/>
    <w:rsid w:val="00A045C4"/>
    <w:rsid w:val="00A07B61"/>
    <w:rsid w:val="00A109CF"/>
    <w:rsid w:val="00A10B34"/>
    <w:rsid w:val="00A10DFA"/>
    <w:rsid w:val="00A21708"/>
    <w:rsid w:val="00A22362"/>
    <w:rsid w:val="00A249BA"/>
    <w:rsid w:val="00A307C7"/>
    <w:rsid w:val="00A371AA"/>
    <w:rsid w:val="00A41CED"/>
    <w:rsid w:val="00A44581"/>
    <w:rsid w:val="00A45093"/>
    <w:rsid w:val="00A4683B"/>
    <w:rsid w:val="00A47B62"/>
    <w:rsid w:val="00A50EAF"/>
    <w:rsid w:val="00A52C17"/>
    <w:rsid w:val="00A602F9"/>
    <w:rsid w:val="00A60366"/>
    <w:rsid w:val="00A650EE"/>
    <w:rsid w:val="00A662C8"/>
    <w:rsid w:val="00A67DEF"/>
    <w:rsid w:val="00A71157"/>
    <w:rsid w:val="00A83BFE"/>
    <w:rsid w:val="00A83C2B"/>
    <w:rsid w:val="00A966E6"/>
    <w:rsid w:val="00AB2BE3"/>
    <w:rsid w:val="00AB7834"/>
    <w:rsid w:val="00AC2895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2DA3"/>
    <w:rsid w:val="00B1458E"/>
    <w:rsid w:val="00B14C51"/>
    <w:rsid w:val="00B16CAA"/>
    <w:rsid w:val="00B17B58"/>
    <w:rsid w:val="00B20021"/>
    <w:rsid w:val="00B20FDE"/>
    <w:rsid w:val="00B21BEC"/>
    <w:rsid w:val="00B22B76"/>
    <w:rsid w:val="00B42041"/>
    <w:rsid w:val="00B43FBF"/>
    <w:rsid w:val="00B44F11"/>
    <w:rsid w:val="00B451FE"/>
    <w:rsid w:val="00B51846"/>
    <w:rsid w:val="00B569FF"/>
    <w:rsid w:val="00B62979"/>
    <w:rsid w:val="00B67EDF"/>
    <w:rsid w:val="00B70056"/>
    <w:rsid w:val="00B74D75"/>
    <w:rsid w:val="00B80A70"/>
    <w:rsid w:val="00B81213"/>
    <w:rsid w:val="00B823A7"/>
    <w:rsid w:val="00B829D2"/>
    <w:rsid w:val="00B90FA5"/>
    <w:rsid w:val="00B919F1"/>
    <w:rsid w:val="00BA2260"/>
    <w:rsid w:val="00BA3129"/>
    <w:rsid w:val="00BB468D"/>
    <w:rsid w:val="00BC0006"/>
    <w:rsid w:val="00BC0E8D"/>
    <w:rsid w:val="00BC14F6"/>
    <w:rsid w:val="00BC4F18"/>
    <w:rsid w:val="00BD1A43"/>
    <w:rsid w:val="00BE6551"/>
    <w:rsid w:val="00BF093B"/>
    <w:rsid w:val="00C00B88"/>
    <w:rsid w:val="00C06B2A"/>
    <w:rsid w:val="00C06F8E"/>
    <w:rsid w:val="00C07AAC"/>
    <w:rsid w:val="00C3355F"/>
    <w:rsid w:val="00C346E3"/>
    <w:rsid w:val="00C35E57"/>
    <w:rsid w:val="00C35E80"/>
    <w:rsid w:val="00C40AA2"/>
    <w:rsid w:val="00C4244F"/>
    <w:rsid w:val="00C44459"/>
    <w:rsid w:val="00C458D3"/>
    <w:rsid w:val="00C57DED"/>
    <w:rsid w:val="00C632ED"/>
    <w:rsid w:val="00C63B3C"/>
    <w:rsid w:val="00C66150"/>
    <w:rsid w:val="00C70EF5"/>
    <w:rsid w:val="00C7136C"/>
    <w:rsid w:val="00C756C5"/>
    <w:rsid w:val="00C7571D"/>
    <w:rsid w:val="00C82195"/>
    <w:rsid w:val="00C82CAE"/>
    <w:rsid w:val="00C8442E"/>
    <w:rsid w:val="00C85ECE"/>
    <w:rsid w:val="00C86E4A"/>
    <w:rsid w:val="00C87358"/>
    <w:rsid w:val="00C9190F"/>
    <w:rsid w:val="00C930A8"/>
    <w:rsid w:val="00CA108B"/>
    <w:rsid w:val="00CA6CDB"/>
    <w:rsid w:val="00CB2F3D"/>
    <w:rsid w:val="00CB58E1"/>
    <w:rsid w:val="00CB5E13"/>
    <w:rsid w:val="00CB6E5E"/>
    <w:rsid w:val="00CC0C45"/>
    <w:rsid w:val="00CC3524"/>
    <w:rsid w:val="00CC4583"/>
    <w:rsid w:val="00CC5ADA"/>
    <w:rsid w:val="00CD27BE"/>
    <w:rsid w:val="00CD29E9"/>
    <w:rsid w:val="00CD4BBC"/>
    <w:rsid w:val="00CD6F0F"/>
    <w:rsid w:val="00CE0BB7"/>
    <w:rsid w:val="00CE3E9A"/>
    <w:rsid w:val="00CE4785"/>
    <w:rsid w:val="00CE708B"/>
    <w:rsid w:val="00CF26B7"/>
    <w:rsid w:val="00CF27A1"/>
    <w:rsid w:val="00CF3506"/>
    <w:rsid w:val="00CF4144"/>
    <w:rsid w:val="00CF6E39"/>
    <w:rsid w:val="00CF72DA"/>
    <w:rsid w:val="00CF75D1"/>
    <w:rsid w:val="00D007A7"/>
    <w:rsid w:val="00D00A60"/>
    <w:rsid w:val="00D03201"/>
    <w:rsid w:val="00D03B57"/>
    <w:rsid w:val="00D03F8C"/>
    <w:rsid w:val="00D0769A"/>
    <w:rsid w:val="00D10AF4"/>
    <w:rsid w:val="00D1331A"/>
    <w:rsid w:val="00D15B4E"/>
    <w:rsid w:val="00D1754D"/>
    <w:rsid w:val="00D177E7"/>
    <w:rsid w:val="00D2079F"/>
    <w:rsid w:val="00D20850"/>
    <w:rsid w:val="00D37B1B"/>
    <w:rsid w:val="00D4183B"/>
    <w:rsid w:val="00D447EF"/>
    <w:rsid w:val="00D46015"/>
    <w:rsid w:val="00D505E2"/>
    <w:rsid w:val="00D62C46"/>
    <w:rsid w:val="00D63E57"/>
    <w:rsid w:val="00D6498F"/>
    <w:rsid w:val="00D664F3"/>
    <w:rsid w:val="00D7463D"/>
    <w:rsid w:val="00D74794"/>
    <w:rsid w:val="00D76170"/>
    <w:rsid w:val="00D765F9"/>
    <w:rsid w:val="00D80F5A"/>
    <w:rsid w:val="00D83DE8"/>
    <w:rsid w:val="00D84943"/>
    <w:rsid w:val="00D849F6"/>
    <w:rsid w:val="00D85218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2DB2"/>
    <w:rsid w:val="00DC6D5B"/>
    <w:rsid w:val="00DC6DDC"/>
    <w:rsid w:val="00DD2069"/>
    <w:rsid w:val="00DD2186"/>
    <w:rsid w:val="00DD3236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3F7A"/>
    <w:rsid w:val="00E17DA7"/>
    <w:rsid w:val="00E2252C"/>
    <w:rsid w:val="00E24A72"/>
    <w:rsid w:val="00E270C0"/>
    <w:rsid w:val="00E351BE"/>
    <w:rsid w:val="00E36D82"/>
    <w:rsid w:val="00E43D96"/>
    <w:rsid w:val="00E460B9"/>
    <w:rsid w:val="00E46F52"/>
    <w:rsid w:val="00E51601"/>
    <w:rsid w:val="00E51965"/>
    <w:rsid w:val="00E576F2"/>
    <w:rsid w:val="00E61653"/>
    <w:rsid w:val="00E638A0"/>
    <w:rsid w:val="00E67121"/>
    <w:rsid w:val="00E7198D"/>
    <w:rsid w:val="00E735AF"/>
    <w:rsid w:val="00E74CA6"/>
    <w:rsid w:val="00E752EC"/>
    <w:rsid w:val="00E75CA0"/>
    <w:rsid w:val="00E75E3D"/>
    <w:rsid w:val="00E814C6"/>
    <w:rsid w:val="00E81B34"/>
    <w:rsid w:val="00E82E26"/>
    <w:rsid w:val="00E84491"/>
    <w:rsid w:val="00E920D9"/>
    <w:rsid w:val="00E925BA"/>
    <w:rsid w:val="00E9731C"/>
    <w:rsid w:val="00EA2AEB"/>
    <w:rsid w:val="00EA4E4C"/>
    <w:rsid w:val="00EA5694"/>
    <w:rsid w:val="00EA703E"/>
    <w:rsid w:val="00EB04B7"/>
    <w:rsid w:val="00EB0E20"/>
    <w:rsid w:val="00EB0EC3"/>
    <w:rsid w:val="00EB3D29"/>
    <w:rsid w:val="00EB6E5C"/>
    <w:rsid w:val="00EB7992"/>
    <w:rsid w:val="00EC0097"/>
    <w:rsid w:val="00EC0104"/>
    <w:rsid w:val="00EC0184"/>
    <w:rsid w:val="00EC0E81"/>
    <w:rsid w:val="00EC173C"/>
    <w:rsid w:val="00EC2D7A"/>
    <w:rsid w:val="00EC633A"/>
    <w:rsid w:val="00ED16DB"/>
    <w:rsid w:val="00ED1B9D"/>
    <w:rsid w:val="00ED3623"/>
    <w:rsid w:val="00ED56DD"/>
    <w:rsid w:val="00EE056F"/>
    <w:rsid w:val="00EE0B50"/>
    <w:rsid w:val="00EF43F5"/>
    <w:rsid w:val="00EF58F0"/>
    <w:rsid w:val="00EF74D7"/>
    <w:rsid w:val="00F017AF"/>
    <w:rsid w:val="00F03C06"/>
    <w:rsid w:val="00F041C4"/>
    <w:rsid w:val="00F14812"/>
    <w:rsid w:val="00F1598C"/>
    <w:rsid w:val="00F17317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1B7D"/>
    <w:rsid w:val="00F43B8F"/>
    <w:rsid w:val="00F46E70"/>
    <w:rsid w:val="00F51785"/>
    <w:rsid w:val="00F530D7"/>
    <w:rsid w:val="00F541E6"/>
    <w:rsid w:val="00F603EB"/>
    <w:rsid w:val="00F62F49"/>
    <w:rsid w:val="00F640BF"/>
    <w:rsid w:val="00F70754"/>
    <w:rsid w:val="00F7221D"/>
    <w:rsid w:val="00F77926"/>
    <w:rsid w:val="00F83A19"/>
    <w:rsid w:val="00F85705"/>
    <w:rsid w:val="00F879A1"/>
    <w:rsid w:val="00F91FDC"/>
    <w:rsid w:val="00F92FC4"/>
    <w:rsid w:val="00F95C26"/>
    <w:rsid w:val="00F9793C"/>
    <w:rsid w:val="00FA0C14"/>
    <w:rsid w:val="00FA137A"/>
    <w:rsid w:val="00FA5504"/>
    <w:rsid w:val="00FA6DBD"/>
    <w:rsid w:val="00FB4B02"/>
    <w:rsid w:val="00FB591C"/>
    <w:rsid w:val="00FC1F25"/>
    <w:rsid w:val="00FC2831"/>
    <w:rsid w:val="00FC2D40"/>
    <w:rsid w:val="00FC3600"/>
    <w:rsid w:val="00FC4A9F"/>
    <w:rsid w:val="00FC565B"/>
    <w:rsid w:val="00FD51C5"/>
    <w:rsid w:val="00FE006E"/>
    <w:rsid w:val="00FE197E"/>
    <w:rsid w:val="00FF0DF1"/>
    <w:rsid w:val="00FF1A80"/>
    <w:rsid w:val="00FF26AA"/>
    <w:rsid w:val="00FF3786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55702510-8DF0-47AB-907B-ED29917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EA2AEB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FB59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40704</TotalTime>
  <Pages>12</Pages>
  <Words>5277</Words>
  <Characters>28500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142</cp:revision>
  <cp:lastPrinted>2015-03-26T13:00:00Z</cp:lastPrinted>
  <dcterms:created xsi:type="dcterms:W3CDTF">2021-02-23T21:30:00Z</dcterms:created>
  <dcterms:modified xsi:type="dcterms:W3CDTF">2021-07-05T21:04:00Z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