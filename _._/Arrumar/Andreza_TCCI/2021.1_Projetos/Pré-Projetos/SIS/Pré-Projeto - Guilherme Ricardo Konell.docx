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FCEB" w14:textId="3AF1979C" w:rsidR="002B0EDC" w:rsidRPr="00B00E04" w:rsidRDefault="004C05B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Projeto de automação </w:t>
      </w:r>
      <w:r w:rsidR="006C7C63">
        <w:t xml:space="preserve">e monitoramento </w:t>
      </w:r>
      <w:r>
        <w:t>para piscicultura utilizando Internet das coisas - IOT</w:t>
      </w:r>
    </w:p>
    <w:p w14:paraId="2432B32B" w14:textId="77777777" w:rsidR="001E682E" w:rsidRDefault="007A3A78" w:rsidP="001E682E">
      <w:pPr>
        <w:pStyle w:val="TF-AUTOR0"/>
      </w:pPr>
      <w:r>
        <w:t xml:space="preserve">Guilherme Ricardo </w:t>
      </w:r>
      <w:proofErr w:type="spellStart"/>
      <w:r>
        <w:t>Konell</w:t>
      </w:r>
      <w:proofErr w:type="spellEnd"/>
    </w:p>
    <w:p w14:paraId="48102C65" w14:textId="77777777" w:rsidR="001E682E" w:rsidRPr="00BB241A" w:rsidRDefault="00BB241A" w:rsidP="00BB241A">
      <w:pPr>
        <w:pStyle w:val="TF-AUTOR0"/>
        <w:rPr>
          <w:color w:val="auto"/>
        </w:rPr>
      </w:pPr>
      <w:r>
        <w:t xml:space="preserve">Miguel Alexandre </w:t>
      </w:r>
      <w:proofErr w:type="spellStart"/>
      <w:r>
        <w:t>Wisintainer</w:t>
      </w:r>
      <w:proofErr w:type="spellEnd"/>
      <w:r w:rsidR="001E682E">
        <w:t xml:space="preserve"> – Orientador</w:t>
      </w:r>
    </w:p>
    <w:p w14:paraId="2F840C3D" w14:textId="77777777" w:rsidR="00F255FC" w:rsidRPr="007D10F2" w:rsidRDefault="00F255FC" w:rsidP="007951D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930BA2D" w14:textId="77777777" w:rsidR="003E346B" w:rsidRDefault="003E346B" w:rsidP="003E346B">
      <w:pPr>
        <w:pStyle w:val="TF-TEXTO"/>
        <w:spacing w:after="360"/>
        <w:ind w:firstLine="709"/>
      </w:pPr>
      <w:r>
        <w:t xml:space="preserve">A piscicultura é uma atividade produtiva que já se faz presente há milhares de anos na humanidade. O cultivo de peixes evidencia cada vez mais uma importante fonte de abastecimento alimentar mundial, que consequentemente gera milhares de empregos e contribui para o desenvolvimento sustentável da atividade. Segundo a </w:t>
      </w:r>
      <w:r w:rsidRPr="00EE68F0">
        <w:t>Associação Brasileira da Piscicultura (PEIXE BR)</w:t>
      </w:r>
      <w:r>
        <w:t xml:space="preserve">, a piscicultura gera uma receita de 8 bilhões de reais ao Produto Interno Bruto (PIB) brasileiro. A </w:t>
      </w:r>
      <w:commentRangeStart w:id="9"/>
      <w:r w:rsidRPr="00EE68F0">
        <w:t xml:space="preserve">Associação Brasileira da Piscicultura </w:t>
      </w:r>
      <w:commentRangeEnd w:id="9"/>
      <w:r w:rsidR="00407B22">
        <w:rPr>
          <w:rStyle w:val="Refdecomentrio"/>
        </w:rPr>
        <w:commentReference w:id="9"/>
      </w:r>
      <w:r>
        <w:t>estima a necessidade de um aumento na demanda de proteínas animais de 20% até 2030, isso se dá pela estimativa de um incremento populacional na ordem de 2 bilhões de pessoas até 2050. Com isso, a piscicultura tem um grande potencial de expansão da sua produção (PEIXE BR, 2020).</w:t>
      </w:r>
    </w:p>
    <w:p w14:paraId="72BDE0E6" w14:textId="663B5D36" w:rsidR="002F30A9" w:rsidRDefault="003E346B" w:rsidP="003E346B">
      <w:pPr>
        <w:pStyle w:val="TF-TEXTO"/>
        <w:ind w:firstLine="709"/>
      </w:pPr>
      <w:r>
        <w:t xml:space="preserve">Os dados da </w:t>
      </w:r>
      <w:commentRangeStart w:id="10"/>
      <w:r>
        <w:t xml:space="preserve">Associação Brasileira da Piscicultura </w:t>
      </w:r>
      <w:commentRangeEnd w:id="10"/>
      <w:r w:rsidR="00F856EF">
        <w:rPr>
          <w:rStyle w:val="Refdecomentrio"/>
        </w:rPr>
        <w:commentReference w:id="10"/>
      </w:r>
      <w:r>
        <w:t xml:space="preserve">demonstram que em 2020 a produção de peixes cultivados no Brasil foi </w:t>
      </w:r>
      <w:ins w:id="11" w:author="Andreza Sartori" w:date="2021-05-07T14:24:00Z">
        <w:r w:rsidR="00254D77">
          <w:t xml:space="preserve">de </w:t>
        </w:r>
      </w:ins>
      <w:r>
        <w:t>802.930 toneladas, representando um crescimento de 5,93% em relação ao ano anterior</w:t>
      </w:r>
      <w:ins w:id="12" w:author="Andreza Sartori" w:date="2021-05-07T14:25:00Z">
        <w:r w:rsidR="003003C7">
          <w:t>, isto é,</w:t>
        </w:r>
      </w:ins>
      <w:r>
        <w:t xml:space="preserve"> </w:t>
      </w:r>
      <w:del w:id="13" w:author="Andreza Sartori" w:date="2021-05-07T14:25:00Z">
        <w:r w:rsidDel="003003C7">
          <w:delText>(</w:delText>
        </w:r>
      </w:del>
      <w:r>
        <w:t>758.006 toneladas</w:t>
      </w:r>
      <w:del w:id="14" w:author="Andreza Sartori" w:date="2021-05-07T14:25:00Z">
        <w:r w:rsidDel="003003C7">
          <w:delText>)</w:delText>
        </w:r>
      </w:del>
      <w:r>
        <w:t>. O destaque do ano foi a Tilápia</w:t>
      </w:r>
      <w:ins w:id="15" w:author="Andreza Sartori" w:date="2021-05-07T14:25:00Z">
        <w:r w:rsidR="003003C7">
          <w:t>,</w:t>
        </w:r>
      </w:ins>
      <w:r>
        <w:t xml:space="preserve"> que </w:t>
      </w:r>
      <w:del w:id="16" w:author="Andreza Sartori" w:date="2021-05-07T14:26:00Z">
        <w:r w:rsidDel="001D4718">
          <w:delText xml:space="preserve">atingiu </w:delText>
        </w:r>
      </w:del>
      <w:ins w:id="17" w:author="Andreza Sartori" w:date="2021-05-07T14:26:00Z">
        <w:r w:rsidR="001D4718">
          <w:t>teve</w:t>
        </w:r>
        <w:r w:rsidR="001D4718">
          <w:t xml:space="preserve"> </w:t>
        </w:r>
      </w:ins>
      <w:r>
        <w:t xml:space="preserve">um crescimento de 12,5% em relação ao ano anterior, atingindo a marca de </w:t>
      </w:r>
      <w:commentRangeStart w:id="18"/>
      <w:r>
        <w:t>486.155 toneladas (432.149 no ano anterior)</w:t>
      </w:r>
      <w:commentRangeEnd w:id="18"/>
      <w:r w:rsidR="00944D45">
        <w:rPr>
          <w:rStyle w:val="Refdecomentrio"/>
        </w:rPr>
        <w:commentReference w:id="18"/>
      </w:r>
      <w:r>
        <w:t xml:space="preserve">. </w:t>
      </w:r>
      <w:commentRangeStart w:id="19"/>
      <w:r>
        <w:t xml:space="preserve">Sua participação </w:t>
      </w:r>
      <w:commentRangeEnd w:id="19"/>
      <w:r w:rsidR="00504AB2">
        <w:rPr>
          <w:rStyle w:val="Refdecomentrio"/>
        </w:rPr>
        <w:commentReference w:id="19"/>
      </w:r>
      <w:r>
        <w:t xml:space="preserve">no cultivo de peixes do país é de 60,6%, contra 57% em 2019. A </w:t>
      </w:r>
      <w:commentRangeStart w:id="20"/>
      <w:r>
        <w:t xml:space="preserve">tabela 1 </w:t>
      </w:r>
      <w:commentRangeEnd w:id="20"/>
      <w:r w:rsidR="0057455B">
        <w:rPr>
          <w:rStyle w:val="Refdecomentrio"/>
        </w:rPr>
        <w:commentReference w:id="20"/>
      </w:r>
      <w:r>
        <w:t>demonstra o ranking dos dez estados com maior produção na piscicultura em 2020 no Brasil (PEIXE BR, 2020).</w:t>
      </w:r>
    </w:p>
    <w:p w14:paraId="7969BB95" w14:textId="77777777" w:rsidR="002F30A9" w:rsidRDefault="002F30A9" w:rsidP="003E346B">
      <w:pPr>
        <w:pStyle w:val="TF-TEXTO"/>
        <w:spacing w:line="240" w:lineRule="auto"/>
        <w:ind w:firstLine="0"/>
        <w:jc w:val="center"/>
      </w:pPr>
      <w:r>
        <w:t>Tabela 1 – Ranking da produção de peixes de cultivo por estado no Brasil</w:t>
      </w:r>
    </w:p>
    <w:tbl>
      <w:tblPr>
        <w:tblW w:w="76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2481"/>
        <w:gridCol w:w="1612"/>
        <w:gridCol w:w="1966"/>
      </w:tblGrid>
      <w:tr w:rsidR="002F30A9" w:rsidRPr="002F30A9" w14:paraId="1A620E5C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2FD9" w14:textId="77777777" w:rsidR="002F30A9" w:rsidRPr="002F30A9" w:rsidRDefault="002F30A9" w:rsidP="002F30A9">
            <w:pPr>
              <w:keepNext w:val="0"/>
              <w:keepLines w:val="0"/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</w:pPr>
            <w:r w:rsidRPr="002F30A9"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  <w:t xml:space="preserve">Ranking 2020 </w:t>
            </w:r>
          </w:p>
        </w:tc>
        <w:tc>
          <w:tcPr>
            <w:tcW w:w="2481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8741" w14:textId="77777777" w:rsidR="002F30A9" w:rsidRPr="002F30A9" w:rsidRDefault="002F30A9" w:rsidP="002F30A9">
            <w:pPr>
              <w:keepNext w:val="0"/>
              <w:keepLines w:val="0"/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</w:pPr>
            <w:r w:rsidRPr="002F30A9"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  <w:t xml:space="preserve">ESTADO </w:t>
            </w:r>
          </w:p>
        </w:tc>
        <w:tc>
          <w:tcPr>
            <w:tcW w:w="1612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7FE8" w14:textId="096A64B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</w:pPr>
            <w:r w:rsidRPr="002F30A9"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  <w:t>2020 (</w:t>
            </w:r>
            <w:r w:rsidR="006D3A2B"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  <w:t>t</w:t>
            </w:r>
            <w:r w:rsidRPr="002F30A9"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  <w:t>)</w:t>
            </w:r>
          </w:p>
        </w:tc>
        <w:tc>
          <w:tcPr>
            <w:tcW w:w="196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E96F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</w:pPr>
            <w:r w:rsidRPr="002F30A9">
              <w:rPr>
                <w:rFonts w:ascii="Fieldwork-Geo-Demibold" w:hAnsi="Fieldwork-Geo-Demibold" w:cs="Calibri"/>
                <w:b/>
                <w:bCs/>
                <w:color w:val="242021"/>
                <w:sz w:val="22"/>
                <w:szCs w:val="22"/>
              </w:rPr>
              <w:t>% ano anterior</w:t>
            </w:r>
          </w:p>
        </w:tc>
      </w:tr>
      <w:tr w:rsidR="002F30A9" w:rsidRPr="002F30A9" w14:paraId="12DAC73F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9A64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1º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C64B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PARANÁ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0E87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172.000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61E71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11,5</w:t>
            </w:r>
          </w:p>
        </w:tc>
      </w:tr>
      <w:tr w:rsidR="002F30A9" w:rsidRPr="002F30A9" w14:paraId="73971274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6877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2º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6A05C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SÃO PAULO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981B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74.600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1FD82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6,9</w:t>
            </w:r>
          </w:p>
        </w:tc>
      </w:tr>
      <w:tr w:rsidR="002F30A9" w:rsidRPr="002F30A9" w14:paraId="5A06CB31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EF1F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3º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18DB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RONDÔNIA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63EC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65.500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30D3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-4,8</w:t>
            </w:r>
          </w:p>
        </w:tc>
      </w:tr>
      <w:tr w:rsidR="002F30A9" w:rsidRPr="002F30A9" w14:paraId="37F1893C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0E03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4º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628F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SANTA CATARINA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B6C7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51.700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DE49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3</w:t>
            </w:r>
          </w:p>
        </w:tc>
      </w:tr>
      <w:tr w:rsidR="002F30A9" w:rsidRPr="002F30A9" w14:paraId="158B4F1E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AA028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5º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04CF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MARANHÃO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50B7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47.700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5C50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6</w:t>
            </w:r>
          </w:p>
        </w:tc>
      </w:tr>
      <w:tr w:rsidR="002F30A9" w:rsidRPr="002F30A9" w14:paraId="4D89229C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F483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6º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0B6D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MATO GROSSO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132A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46.800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FF6E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-5,3</w:t>
            </w:r>
          </w:p>
        </w:tc>
      </w:tr>
      <w:tr w:rsidR="002F30A9" w:rsidRPr="002F30A9" w14:paraId="39BD83F4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9A0F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7º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FEDB1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MINAS GERAIS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7AA4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44.300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3A92A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14,8</w:t>
            </w:r>
          </w:p>
        </w:tc>
      </w:tr>
      <w:tr w:rsidR="002F30A9" w:rsidRPr="002F30A9" w14:paraId="087BBBE6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FD5C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8º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38478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MATO GROSSO DO SUL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C575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32.390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1FDB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8,7</w:t>
            </w:r>
          </w:p>
        </w:tc>
      </w:tr>
      <w:tr w:rsidR="002F30A9" w:rsidRPr="002F30A9" w14:paraId="0D426A7F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27E5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9º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3EA8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BAHIA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6AED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30.270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F346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5,8</w:t>
            </w:r>
          </w:p>
        </w:tc>
      </w:tr>
      <w:tr w:rsidR="002F30A9" w:rsidRPr="002F30A9" w14:paraId="3C228E89" w14:textId="77777777" w:rsidTr="002F30A9">
        <w:trPr>
          <w:trHeight w:val="309"/>
          <w:jc w:val="center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481A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10º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EF9A" w14:textId="77777777" w:rsidR="002F30A9" w:rsidRPr="002F30A9" w:rsidRDefault="002F30A9" w:rsidP="002F30A9">
            <w:pPr>
              <w:keepNext w:val="0"/>
              <w:keepLines w:val="0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 xml:space="preserve">GOIÁS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ED5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30.062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F40E" w14:textId="77777777" w:rsidR="002F30A9" w:rsidRPr="002F30A9" w:rsidRDefault="002F30A9" w:rsidP="002F30A9">
            <w:pPr>
              <w:keepNext w:val="0"/>
              <w:keepLines w:val="0"/>
              <w:jc w:val="right"/>
              <w:rPr>
                <w:rFonts w:ascii="Fieldwork-Geo-Hair" w:hAnsi="Fieldwork-Geo-Hair" w:cs="Calibri"/>
                <w:color w:val="242021"/>
                <w:sz w:val="22"/>
                <w:szCs w:val="22"/>
              </w:rPr>
            </w:pPr>
            <w:r w:rsidRPr="002F30A9">
              <w:rPr>
                <w:rFonts w:ascii="Fieldwork-Geo-Hair" w:hAnsi="Fieldwork-Geo-Hair" w:cs="Calibri"/>
                <w:color w:val="242021"/>
                <w:sz w:val="22"/>
                <w:szCs w:val="22"/>
              </w:rPr>
              <w:t>0,2</w:t>
            </w:r>
          </w:p>
        </w:tc>
      </w:tr>
    </w:tbl>
    <w:p w14:paraId="27C6BF6F" w14:textId="5FE8280B" w:rsidR="00C81CD4" w:rsidRPr="00C81CD4" w:rsidRDefault="00C81CD4" w:rsidP="002A5B8E">
      <w:pPr>
        <w:pStyle w:val="TF-FONTE"/>
      </w:pPr>
      <w:r w:rsidRPr="00C81CD4">
        <w:t>Fonte</w:t>
      </w:r>
      <w:r>
        <w:t xml:space="preserve">: </w:t>
      </w:r>
      <w:r w:rsidR="0037021B">
        <w:t xml:space="preserve">Adaptado de </w:t>
      </w:r>
      <w:r w:rsidR="002079C4">
        <w:t xml:space="preserve">Anuário </w:t>
      </w:r>
      <w:r w:rsidR="00746474">
        <w:t>Peixe BR</w:t>
      </w:r>
      <w:r w:rsidR="002079C4">
        <w:t xml:space="preserve"> (2020</w:t>
      </w:r>
      <w:commentRangeStart w:id="21"/>
      <w:r w:rsidR="002079C4">
        <w:t>)</w:t>
      </w:r>
      <w:ins w:id="22" w:author="Andreza Sartori" w:date="2021-05-07T14:14:00Z">
        <w:r w:rsidR="00BB083B">
          <w:t>.</w:t>
        </w:r>
        <w:commentRangeEnd w:id="21"/>
        <w:r w:rsidR="00BB083B">
          <w:rPr>
            <w:rStyle w:val="Refdecomentrio"/>
          </w:rPr>
          <w:commentReference w:id="21"/>
        </w:r>
      </w:ins>
    </w:p>
    <w:p w14:paraId="5552D7CF" w14:textId="77777777" w:rsidR="00F334FC" w:rsidRDefault="003E346B" w:rsidP="002F30A9">
      <w:pPr>
        <w:pStyle w:val="TF-TEXTO"/>
        <w:jc w:val="left"/>
        <w:rPr>
          <w:ins w:id="23" w:author="Andreza Sartori" w:date="2021-05-07T14:29:00Z"/>
        </w:rPr>
      </w:pPr>
      <w:commentRangeStart w:id="24"/>
      <w:commentRangeStart w:id="25"/>
      <w:r>
        <w:lastRenderedPageBreak/>
        <w:t xml:space="preserve">No processo da criação dos peixes, existem muitas variáveis que são necessárias serem monitoradas para se certificar da saúde deles. O elemento mais importante que deve ser monitorado é o oxigênio dissolvido, necessário para garantir a respiração dos peixes (RAUH, 2021). </w:t>
      </w:r>
      <w:commentRangeEnd w:id="25"/>
      <w:r w:rsidR="00142341">
        <w:rPr>
          <w:rStyle w:val="Refdecomentrio"/>
        </w:rPr>
        <w:commentReference w:id="25"/>
      </w:r>
    </w:p>
    <w:p w14:paraId="07E8C575" w14:textId="7F21C808" w:rsidR="00C01EE8" w:rsidRDefault="003E346B" w:rsidP="002F30A9">
      <w:pPr>
        <w:pStyle w:val="TF-TEXTO"/>
        <w:jc w:val="left"/>
      </w:pPr>
      <w:r>
        <w:t xml:space="preserve">Diante deste cenário, este trabalho propõe uma solução para monitorar o oxigênio dissolvido, auxiliando o piscicultor na tomada de decisão </w:t>
      </w:r>
      <w:del w:id="26" w:author="Andreza Sartori" w:date="2021-05-07T14:41:00Z">
        <w:r w:rsidDel="002A6463">
          <w:delText xml:space="preserve">e </w:delText>
        </w:r>
      </w:del>
      <w:ins w:id="27" w:author="Andreza Sartori" w:date="2021-05-07T14:41:00Z">
        <w:r w:rsidR="002A6463">
          <w:t>a fim de</w:t>
        </w:r>
        <w:r w:rsidR="002A6463">
          <w:t xml:space="preserve"> </w:t>
        </w:r>
      </w:ins>
      <w:r>
        <w:t>possibilitar a configuração e funcionamento do aerador.</w:t>
      </w:r>
      <w:commentRangeEnd w:id="24"/>
      <w:r w:rsidR="00D15AB8">
        <w:rPr>
          <w:rStyle w:val="Refdecomentrio"/>
        </w:rPr>
        <w:commentReference w:id="24"/>
      </w:r>
    </w:p>
    <w:p w14:paraId="7D10FF5F" w14:textId="003B8CDB" w:rsidR="003E346B" w:rsidRPr="003E346B" w:rsidRDefault="00F255FC" w:rsidP="007951D4">
      <w:pPr>
        <w:pStyle w:val="Ttulo2"/>
      </w:pPr>
      <w:bookmarkStart w:id="28" w:name="_Toc419598576"/>
      <w:bookmarkStart w:id="29" w:name="_Toc420721317"/>
      <w:bookmarkStart w:id="30" w:name="_Toc420721467"/>
      <w:bookmarkStart w:id="31" w:name="_Toc420721562"/>
      <w:bookmarkStart w:id="32" w:name="_Toc420721768"/>
      <w:bookmarkStart w:id="33" w:name="_Toc420723209"/>
      <w:bookmarkStart w:id="34" w:name="_Toc482682370"/>
      <w:bookmarkStart w:id="35" w:name="_Toc54164904"/>
      <w:bookmarkStart w:id="36" w:name="_Toc54165664"/>
      <w:bookmarkStart w:id="37" w:name="_Toc54169316"/>
      <w:bookmarkStart w:id="38" w:name="_Toc96347426"/>
      <w:bookmarkStart w:id="39" w:name="_Toc96357710"/>
      <w:bookmarkStart w:id="40" w:name="_Toc96491850"/>
      <w:bookmarkStart w:id="41" w:name="_Toc411603090"/>
      <w:r w:rsidRPr="007D10F2">
        <w:t>OBJETIVOS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2408D5B9" w14:textId="29F415E8" w:rsidR="003E346B" w:rsidRDefault="003E346B" w:rsidP="003E346B">
      <w:pPr>
        <w:pStyle w:val="TF-TEXTO"/>
        <w:spacing w:before="0"/>
      </w:pPr>
      <w:r w:rsidRPr="00F143CF">
        <w:t xml:space="preserve">O objetivo é disponibilizar um sistema </w:t>
      </w:r>
      <w:r>
        <w:t xml:space="preserve">para automatizar e </w:t>
      </w:r>
      <w:del w:id="42" w:author="Andreza Sartori" w:date="2021-05-07T14:42:00Z">
        <w:r w:rsidDel="00310D09">
          <w:delText xml:space="preserve">controlar </w:delText>
        </w:r>
      </w:del>
      <w:ins w:id="43" w:author="Andreza Sartori" w:date="2021-05-07T14:42:00Z">
        <w:r w:rsidR="00310D09">
          <w:t>monitorar?</w:t>
        </w:r>
        <w:r w:rsidR="00310D09">
          <w:t xml:space="preserve"> </w:t>
        </w:r>
      </w:ins>
      <w:r>
        <w:t xml:space="preserve">o </w:t>
      </w:r>
      <w:commentRangeStart w:id="44"/>
      <w:r>
        <w:t>funcionamento do aerador utilizado em cultivo de peixes.</w:t>
      </w:r>
      <w:commentRangeEnd w:id="44"/>
      <w:r w:rsidR="00310D09">
        <w:rPr>
          <w:rStyle w:val="Refdecomentrio"/>
        </w:rPr>
        <w:commentReference w:id="44"/>
      </w:r>
    </w:p>
    <w:p w14:paraId="01FBD34E" w14:textId="77777777" w:rsidR="003E346B" w:rsidRDefault="003E346B" w:rsidP="003E346B">
      <w:pPr>
        <w:pStyle w:val="TF-TEXTO"/>
      </w:pPr>
      <w:r>
        <w:t>Os objetivos específicos são:</w:t>
      </w:r>
    </w:p>
    <w:p w14:paraId="34E61A8C" w14:textId="77777777" w:rsidR="003E346B" w:rsidRDefault="003E346B" w:rsidP="003E346B">
      <w:pPr>
        <w:pStyle w:val="TF-ALNEA"/>
      </w:pPr>
      <w:r>
        <w:t>utilizar de um módulo sensorial para monitorar o oxigênio dissolvido da água;</w:t>
      </w:r>
    </w:p>
    <w:p w14:paraId="7A954413" w14:textId="77777777" w:rsidR="003E346B" w:rsidRDefault="003E346B" w:rsidP="003E346B">
      <w:pPr>
        <w:pStyle w:val="TF-ALNEA"/>
      </w:pPr>
      <w:commentRangeStart w:id="45"/>
      <w:r>
        <w:t>disponibilizar uma interface de monitoramento do oxigênio dissolvido;</w:t>
      </w:r>
    </w:p>
    <w:p w14:paraId="4B618E3A" w14:textId="77777777" w:rsidR="003E346B" w:rsidRDefault="003E346B" w:rsidP="003E346B">
      <w:pPr>
        <w:pStyle w:val="TF-ALNEA"/>
      </w:pPr>
      <w:r>
        <w:t>disponibilizar uma interface de configuração dos parâmetros de funcionamento do aerador, baseado no oxigênio dissolvido;</w:t>
      </w:r>
      <w:commentRangeEnd w:id="45"/>
      <w:r w:rsidR="005A18C0">
        <w:rPr>
          <w:rStyle w:val="Refdecomentrio"/>
        </w:rPr>
        <w:commentReference w:id="45"/>
      </w:r>
    </w:p>
    <w:p w14:paraId="387C0A63" w14:textId="789A34B0" w:rsidR="00B01D57" w:rsidRDefault="003E346B" w:rsidP="003E346B">
      <w:pPr>
        <w:pStyle w:val="TF-ALNEA"/>
      </w:pPr>
      <w:r>
        <w:t>controlar o funcionamento do aerador conforme a configuração.</w:t>
      </w:r>
    </w:p>
    <w:p w14:paraId="7D74D9EC" w14:textId="77777777" w:rsidR="00076065" w:rsidRPr="00554405" w:rsidRDefault="00076065" w:rsidP="007951D4">
      <w:pPr>
        <w:pStyle w:val="Ttulo1"/>
      </w:pPr>
      <w:bookmarkStart w:id="46" w:name="_Toc419598587"/>
      <w:r w:rsidRPr="00554405">
        <w:t>DESCRIÇÃO DO SISTEMA ATUAL</w:t>
      </w:r>
    </w:p>
    <w:p w14:paraId="45112241" w14:textId="41BEC0A6" w:rsidR="007951D4" w:rsidRDefault="007951D4" w:rsidP="007951D4">
      <w:pPr>
        <w:pStyle w:val="TF-TEXTO"/>
        <w:spacing w:before="0"/>
        <w:ind w:firstLine="709"/>
      </w:pPr>
      <w:r>
        <w:t xml:space="preserve">Após a tentativa de ganhar a vida em vários ramos da agricultura, a família </w:t>
      </w:r>
      <w:proofErr w:type="spellStart"/>
      <w:r>
        <w:t>Wachholz</w:t>
      </w:r>
      <w:proofErr w:type="spellEnd"/>
      <w:r>
        <w:t xml:space="preserve"> conheceu a rizicultura (plantio de arroz) em 1980</w:t>
      </w:r>
      <w:ins w:id="47" w:author="Andreza Sartori" w:date="2021-05-07T14:53:00Z">
        <w:r w:rsidR="00A443FC">
          <w:t>,</w:t>
        </w:r>
      </w:ins>
      <w:r>
        <w:t xml:space="preserve"> e</w:t>
      </w:r>
      <w:ins w:id="48" w:author="Andreza Sartori" w:date="2021-05-07T14:53:00Z">
        <w:r w:rsidR="00A443FC">
          <w:t>,</w:t>
        </w:r>
      </w:ins>
      <w:r>
        <w:t xml:space="preserve"> com o passar dos anos, alguns peixes foram inseridos nas quadras de plantio. Destes peixes, iniciou-se a </w:t>
      </w:r>
      <w:commentRangeStart w:id="49"/>
      <w:r>
        <w:t>reprodução de alevinos</w:t>
      </w:r>
      <w:commentRangeEnd w:id="49"/>
      <w:r w:rsidR="00064192">
        <w:rPr>
          <w:rStyle w:val="Refdecomentrio"/>
        </w:rPr>
        <w:commentReference w:id="49"/>
      </w:r>
      <w:r>
        <w:t xml:space="preserve">, </w:t>
      </w:r>
      <w:commentRangeStart w:id="50"/>
      <w:r>
        <w:t>que no início não se questionaram e até o ano de 1996</w:t>
      </w:r>
      <w:commentRangeEnd w:id="50"/>
      <w:r w:rsidR="005F33BE">
        <w:rPr>
          <w:rStyle w:val="Refdecomentrio"/>
        </w:rPr>
        <w:commentReference w:id="50"/>
      </w:r>
      <w:r>
        <w:t xml:space="preserve">. </w:t>
      </w:r>
      <w:commentRangeStart w:id="51"/>
      <w:r>
        <w:t xml:space="preserve">Neste ano </w:t>
      </w:r>
      <w:commentRangeEnd w:id="51"/>
      <w:r w:rsidR="00457844">
        <w:rPr>
          <w:rStyle w:val="Refdecomentrio"/>
        </w:rPr>
        <w:commentReference w:id="51"/>
      </w:r>
      <w:r>
        <w:t xml:space="preserve">passaram a investir na criação de alevinos, visto a alta demanda e procura por seus alevinos que até então eram simplesmente doados. Assim, abandonaram a rizicultura e finalmente se </w:t>
      </w:r>
      <w:proofErr w:type="spellStart"/>
      <w:r>
        <w:t>inser</w:t>
      </w:r>
      <w:ins w:id="52" w:author="Andreza Sartori" w:date="2021-05-07T14:55:00Z">
        <w:r w:rsidR="004E3CB2">
          <w:t>am</w:t>
        </w:r>
      </w:ins>
      <w:proofErr w:type="spellEnd"/>
      <w:del w:id="53" w:author="Andreza Sartori" w:date="2021-05-07T14:55:00Z">
        <w:r w:rsidDel="004E3CB2">
          <w:delText>indo</w:delText>
        </w:r>
      </w:del>
      <w:r>
        <w:t xml:space="preserve"> no ramo da piscicultura (WACHHOLZ, 2019).</w:t>
      </w:r>
    </w:p>
    <w:p w14:paraId="0002EBE3" w14:textId="3D5BF340" w:rsidR="0031645E" w:rsidRDefault="007951D4" w:rsidP="007951D4">
      <w:pPr>
        <w:pStyle w:val="TF-TEXTO"/>
      </w:pPr>
      <w:r>
        <w:t xml:space="preserve">De acordo com Rauh (2021), sócio de </w:t>
      </w:r>
      <w:proofErr w:type="spellStart"/>
      <w:r>
        <w:t>Wachholz</w:t>
      </w:r>
      <w:proofErr w:type="spellEnd"/>
      <w:r>
        <w:t xml:space="preserve"> (2019), a agricultura familiar tem foco total na produção de alevinos, em especial a tilápia que representa uma proporção de 95% da sua produção. Por se tratar de uma atividade familiar e o ramo focado nos alevinos, a inserção da tecnologia no processo da produção é muito baixa, o que gera um esforço significativo para o cuidado e monitoramento da qualidade da água.</w:t>
      </w:r>
      <w:r w:rsidR="00743F07">
        <w:t xml:space="preserve"> </w:t>
      </w:r>
      <w:r w:rsidR="00C3578C">
        <w:t>Em seus tanques, a</w:t>
      </w:r>
      <w:r w:rsidR="00743F07">
        <w:t xml:space="preserve">s medições </w:t>
      </w:r>
      <w:r w:rsidR="00DA6D77">
        <w:t>para o controle</w:t>
      </w:r>
      <w:r w:rsidR="004C7CB9">
        <w:t xml:space="preserve"> </w:t>
      </w:r>
      <w:r w:rsidR="00C3578C">
        <w:t>são realizadas de forma pontual</w:t>
      </w:r>
      <w:r w:rsidR="002C1A3C">
        <w:t xml:space="preserve"> utilizando-se de um oxímetro</w:t>
      </w:r>
      <w:r w:rsidR="005455D7">
        <w:t xml:space="preserve">. </w:t>
      </w:r>
      <w:r w:rsidR="00EF7325">
        <w:t>O monitoramento ocorre semanalmente e são todas controladas e registradas em planilhas no papel.</w:t>
      </w:r>
      <w:r w:rsidR="0045102D">
        <w:t xml:space="preserve"> </w:t>
      </w:r>
    </w:p>
    <w:p w14:paraId="1975FE14" w14:textId="227B18AF" w:rsidR="007951D4" w:rsidRDefault="007951D4" w:rsidP="007951D4">
      <w:pPr>
        <w:pStyle w:val="TF-TEXTO"/>
        <w:ind w:firstLine="709"/>
      </w:pPr>
      <w:r>
        <w:t>Rauh</w:t>
      </w:r>
      <w:ins w:id="54" w:author="Andreza Sartori" w:date="2021-05-07T15:37:00Z">
        <w:r w:rsidR="00644560">
          <w:t xml:space="preserve"> (2021)</w:t>
        </w:r>
      </w:ins>
      <w:r>
        <w:t xml:space="preserve"> também salienta que o oxigênio dissolvido </w:t>
      </w:r>
      <w:commentRangeStart w:id="55"/>
      <w:r>
        <w:t>é um dos principais elementos de suma importância em se realizar o controle</w:t>
      </w:r>
      <w:commentRangeEnd w:id="55"/>
      <w:r w:rsidR="009C68DD">
        <w:rPr>
          <w:rStyle w:val="Refdecomentrio"/>
        </w:rPr>
        <w:commentReference w:id="55"/>
      </w:r>
      <w:r>
        <w:t xml:space="preserve">, pois é o que mantém a saúde dos peixes em </w:t>
      </w:r>
      <w:r>
        <w:lastRenderedPageBreak/>
        <w:t xml:space="preserve">conformidade. Além de prevenir a predisposição dos peixes contraírem doenças e parasitas em níveis baixos de concentração de oxigênio, garante que </w:t>
      </w:r>
      <w:del w:id="56" w:author="Andreza Sartori" w:date="2021-05-07T15:38:00Z">
        <w:r w:rsidDel="00670F7F">
          <w:delText xml:space="preserve">os seres </w:delText>
        </w:r>
      </w:del>
      <w:r>
        <w:t>se alimentem de forma adequada, mantendo a qualidade e o crescimento em ritmo constante.</w:t>
      </w:r>
    </w:p>
    <w:p w14:paraId="06D929F3" w14:textId="5EA10986" w:rsidR="00076065" w:rsidRPr="00554405" w:rsidRDefault="007951D4" w:rsidP="007951D4">
      <w:pPr>
        <w:pStyle w:val="TF-TEXTO"/>
      </w:pPr>
      <w:r>
        <w:t xml:space="preserve">Com o sistema proposto pretende-se solucionar o esforço de se realizar o controle e monitoramento de forma manual, proporcionando facilidades no controle da qualidade da água e o controle de forma automática da aeração para garantir o nível de oxigênio dissolvido. </w:t>
      </w:r>
      <w:r w:rsidR="004307B4">
        <w:t xml:space="preserve"> </w:t>
      </w:r>
    </w:p>
    <w:p w14:paraId="542B0274" w14:textId="42D81528" w:rsidR="00A44581" w:rsidRDefault="00A44581" w:rsidP="007951D4">
      <w:pPr>
        <w:pStyle w:val="Ttulo1"/>
      </w:pPr>
      <w:r>
        <w:t xml:space="preserve">trabalhos </w:t>
      </w:r>
      <w:r w:rsidRPr="00FC4A9F">
        <w:t>correlatos</w:t>
      </w:r>
    </w:p>
    <w:p w14:paraId="76B080A3" w14:textId="6D41B5E1" w:rsidR="003B7276" w:rsidRPr="003B7276" w:rsidRDefault="00484228" w:rsidP="003B7276">
      <w:pPr>
        <w:pStyle w:val="TF-TEXTO"/>
      </w:pPr>
      <w:ins w:id="57" w:author="Andreza Sartori" w:date="2021-05-07T15:43:00Z">
        <w:r>
          <w:t xml:space="preserve">Neste capítulo </w:t>
        </w:r>
      </w:ins>
      <w:del w:id="58" w:author="Andreza Sartori" w:date="2021-05-07T15:43:00Z">
        <w:r w:rsidR="007951D4" w:rsidDel="00484228">
          <w:delText>S</w:delText>
        </w:r>
      </w:del>
      <w:ins w:id="59" w:author="Andreza Sartori" w:date="2021-05-07T15:43:00Z">
        <w:r>
          <w:t>s</w:t>
        </w:r>
      </w:ins>
      <w:r w:rsidR="007951D4">
        <w:t xml:space="preserve">erão apresentadas três soluções correlatas que têm características semelhantes ao trabalho proposto. Todas as soluções são voltadas ao monitoramento e análise da qualidade da água e de outros gerenciamentos envolvidos na piscicultura. A seção 3.1 apresenta o </w:t>
      </w:r>
      <w:commentRangeStart w:id="60"/>
      <w:r w:rsidR="007951D4">
        <w:t>AK88</w:t>
      </w:r>
      <w:commentRangeEnd w:id="60"/>
      <w:r w:rsidR="008D03F0">
        <w:rPr>
          <w:rStyle w:val="Refdecomentrio"/>
        </w:rPr>
        <w:commentReference w:id="60"/>
      </w:r>
      <w:r w:rsidR="007951D4">
        <w:t xml:space="preserve">, que foi desenvolvido para aferição da qualidade da água de forma pontual, rápida e prática. A seção 3.2 detalha a solução de monitoramento, coleta e gerenciamento de crises desenvolvida pela </w:t>
      </w:r>
      <w:commentRangeStart w:id="61"/>
      <w:proofErr w:type="spellStart"/>
      <w:r w:rsidR="007951D4">
        <w:t>Netilion</w:t>
      </w:r>
      <w:commentRangeEnd w:id="61"/>
      <w:proofErr w:type="spellEnd"/>
      <w:r w:rsidR="008D03F0">
        <w:rPr>
          <w:rStyle w:val="Refdecomentrio"/>
        </w:rPr>
        <w:commentReference w:id="61"/>
      </w:r>
      <w:r w:rsidR="007951D4">
        <w:t xml:space="preserve">. A seção 3.3 traz o </w:t>
      </w:r>
      <w:commentRangeStart w:id="62"/>
      <w:proofErr w:type="spellStart"/>
      <w:r w:rsidR="007951D4">
        <w:t>IoFish</w:t>
      </w:r>
      <w:proofErr w:type="spellEnd"/>
      <w:r w:rsidR="007951D4">
        <w:t>,</w:t>
      </w:r>
      <w:commentRangeEnd w:id="62"/>
      <w:r w:rsidR="008D03F0">
        <w:rPr>
          <w:rStyle w:val="Refdecomentrio"/>
        </w:rPr>
        <w:commentReference w:id="62"/>
      </w:r>
      <w:r w:rsidR="007951D4">
        <w:t xml:space="preserve"> uma aplicação em nuvem para monitoramento da piscicultura.</w:t>
      </w:r>
    </w:p>
    <w:p w14:paraId="1DC8320F" w14:textId="77777777" w:rsidR="00A44581" w:rsidRDefault="00A03ECF" w:rsidP="007951D4">
      <w:pPr>
        <w:pStyle w:val="Ttulo2"/>
      </w:pPr>
      <w:r>
        <w:t>Medidor Multiparâmetro ak88</w:t>
      </w:r>
      <w:r w:rsidR="00A44581">
        <w:t xml:space="preserve"> </w:t>
      </w:r>
    </w:p>
    <w:p w14:paraId="29F231E7" w14:textId="77777777" w:rsidR="007951D4" w:rsidRDefault="007951D4" w:rsidP="007951D4">
      <w:pPr>
        <w:pStyle w:val="TF-TEXTO"/>
      </w:pPr>
      <w:r>
        <w:t xml:space="preserve">O medidor </w:t>
      </w:r>
      <w:proofErr w:type="spellStart"/>
      <w:r>
        <w:t>multiparâmetro</w:t>
      </w:r>
      <w:proofErr w:type="spellEnd"/>
      <w:r>
        <w:t xml:space="preserve"> AK88 tem como objetivo principal, a fácil medição dos cinco principais elementos da água: pH, condutividade, salinidade, oxigênio dissolvido e temperatura. Para isso, o medidor provê de uma sonda de medição de condutividade e salinidade, uma sonda de medição de pH e uma sonda de medição de oxigênio dissolvido. É a partir destas sondas de medições, que o aparelho capta as informações que são mostradas simultaneamente em seu visor </w:t>
      </w:r>
      <w:commentRangeStart w:id="63"/>
      <w:proofErr w:type="spellStart"/>
      <w:r w:rsidRPr="00F42380">
        <w:rPr>
          <w:i/>
          <w:iCs/>
        </w:rPr>
        <w:t>Liquid</w:t>
      </w:r>
      <w:proofErr w:type="spellEnd"/>
      <w:r w:rsidRPr="00F42380">
        <w:rPr>
          <w:i/>
          <w:iCs/>
        </w:rPr>
        <w:t xml:space="preserve"> Crystal Display</w:t>
      </w:r>
      <w:r>
        <w:t xml:space="preserve"> </w:t>
      </w:r>
      <w:commentRangeEnd w:id="63"/>
      <w:r w:rsidR="00484228">
        <w:rPr>
          <w:rStyle w:val="Refdecomentrio"/>
        </w:rPr>
        <w:commentReference w:id="63"/>
      </w:r>
      <w:r>
        <w:t>(LCD) (AKSO, 2021).</w:t>
      </w:r>
    </w:p>
    <w:p w14:paraId="24351C7A" w14:textId="2DEDA97D" w:rsidR="00A44581" w:rsidRDefault="007951D4" w:rsidP="007951D4">
      <w:pPr>
        <w:pStyle w:val="TF-TEXTO"/>
      </w:pPr>
      <w:del w:id="64" w:author="Andreza Sartori" w:date="2021-05-07T14:13:00Z">
        <w:r w:rsidDel="004321BF">
          <w:delText xml:space="preserve">A seguir, </w:delText>
        </w:r>
      </w:del>
      <w:ins w:id="65" w:author="Andreza Sartori" w:date="2021-05-07T14:13:00Z">
        <w:r w:rsidR="004321BF">
          <w:t xml:space="preserve">Na </w:t>
        </w:r>
        <w:commentRangeStart w:id="66"/>
        <w:r w:rsidR="004321BF">
          <w:t>Figura 1</w:t>
        </w:r>
        <w:r w:rsidR="004321BF">
          <w:t xml:space="preserve"> </w:t>
        </w:r>
        <w:commentRangeEnd w:id="66"/>
        <w:r w:rsidR="004321BF">
          <w:rPr>
            <w:rStyle w:val="Refdecomentrio"/>
          </w:rPr>
          <w:commentReference w:id="66"/>
        </w:r>
        <w:r w:rsidR="004321BF">
          <w:t xml:space="preserve">é </w:t>
        </w:r>
      </w:ins>
      <w:r>
        <w:t>apresenta</w:t>
      </w:r>
      <w:del w:id="67" w:author="Andreza Sartori" w:date="2021-05-07T14:13:00Z">
        <w:r w:rsidDel="004321BF">
          <w:delText>-se</w:delText>
        </w:r>
      </w:del>
      <w:ins w:id="68" w:author="Andreza Sartori" w:date="2021-05-07T14:13:00Z">
        <w:r w:rsidR="004321BF">
          <w:t>da</w:t>
        </w:r>
      </w:ins>
      <w:r>
        <w:t xml:space="preserve"> a visualização do dispositivo AK88</w:t>
      </w:r>
      <w:ins w:id="69" w:author="Andreza Sartori" w:date="2021-05-07T15:43:00Z">
        <w:r w:rsidR="00F3653D">
          <w:t>.</w:t>
        </w:r>
      </w:ins>
      <w:del w:id="70" w:author="Andreza Sartori" w:date="2021-05-07T15:43:00Z">
        <w:r w:rsidDel="00F3653D">
          <w:delText xml:space="preserve"> conforme a</w:delText>
        </w:r>
      </w:del>
      <w:del w:id="71" w:author="Andreza Sartori" w:date="2021-05-07T14:13:00Z">
        <w:r w:rsidDel="004321BF">
          <w:delText xml:space="preserve"> Figura 1</w:delText>
        </w:r>
      </w:del>
      <w:r>
        <w:t>:</w:t>
      </w:r>
    </w:p>
    <w:p w14:paraId="2492428C" w14:textId="4FDE4D2B" w:rsidR="00D54B72" w:rsidRPr="00B32752" w:rsidRDefault="00D54B72" w:rsidP="00B32752">
      <w:pPr>
        <w:pStyle w:val="TF-FIGURA"/>
      </w:pPr>
      <w:r w:rsidRPr="00B32752">
        <w:lastRenderedPageBreak/>
        <w:t xml:space="preserve">Figura </w:t>
      </w:r>
      <w:r w:rsidR="0059726B">
        <w:fldChar w:fldCharType="begin"/>
      </w:r>
      <w:r w:rsidR="0059726B">
        <w:instrText xml:space="preserve"> SEQ Figura \* ARABIC </w:instrText>
      </w:r>
      <w:r w:rsidR="0059726B">
        <w:fldChar w:fldCharType="separate"/>
      </w:r>
      <w:r w:rsidR="00852BDE">
        <w:rPr>
          <w:noProof/>
        </w:rPr>
        <w:t>1</w:t>
      </w:r>
      <w:r w:rsidR="0059726B">
        <w:rPr>
          <w:noProof/>
        </w:rPr>
        <w:fldChar w:fldCharType="end"/>
      </w:r>
      <w:r w:rsidRPr="00B32752">
        <w:t xml:space="preserve"> - Visor LCD do medidor AK88</w:t>
      </w:r>
    </w:p>
    <w:p w14:paraId="6700DD1E" w14:textId="4033D68A" w:rsidR="00B32752" w:rsidRDefault="00F73E7B" w:rsidP="00723F58">
      <w:pPr>
        <w:pStyle w:val="TF-FONTE"/>
      </w:pPr>
      <w:r>
        <w:rPr>
          <w:noProof/>
        </w:rPr>
        <w:drawing>
          <wp:inline distT="0" distB="0" distL="0" distR="0" wp14:anchorId="6CF98A03" wp14:editId="56729E64">
            <wp:extent cx="1314450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F58">
        <w:br/>
      </w:r>
      <w:r w:rsidR="00B32752">
        <w:t xml:space="preserve">Fonte: </w:t>
      </w:r>
      <w:proofErr w:type="spellStart"/>
      <w:r w:rsidR="00314BD5">
        <w:t>Akso</w:t>
      </w:r>
      <w:proofErr w:type="spellEnd"/>
      <w:r w:rsidR="00314BD5">
        <w:t xml:space="preserve"> (2021)</w:t>
      </w:r>
      <w:ins w:id="72" w:author="Andreza Sartori" w:date="2021-05-07T14:15:00Z">
        <w:r w:rsidR="00FC0004">
          <w:t>.</w:t>
        </w:r>
      </w:ins>
    </w:p>
    <w:p w14:paraId="32AF3AF9" w14:textId="78ADF11A" w:rsidR="00D54B72" w:rsidRDefault="00D54B72" w:rsidP="00CA2DCE">
      <w:pPr>
        <w:pStyle w:val="TF-TEXTO"/>
        <w:ind w:firstLine="0"/>
      </w:pPr>
      <w:r>
        <w:tab/>
      </w:r>
      <w:commentRangeStart w:id="73"/>
      <w:r w:rsidR="007951D4">
        <w:t xml:space="preserve">A Figura 1 mostra o dispositivo AK88, </w:t>
      </w:r>
      <w:commentRangeEnd w:id="73"/>
      <w:r w:rsidR="0009022E">
        <w:rPr>
          <w:rStyle w:val="Refdecomentrio"/>
        </w:rPr>
        <w:commentReference w:id="73"/>
      </w:r>
      <w:commentRangeStart w:id="74"/>
      <w:r w:rsidR="007951D4">
        <w:t>onde</w:t>
      </w:r>
      <w:commentRangeEnd w:id="74"/>
      <w:r w:rsidR="001A749D">
        <w:rPr>
          <w:rStyle w:val="Refdecomentrio"/>
        </w:rPr>
        <w:commentReference w:id="74"/>
      </w:r>
      <w:r w:rsidR="007951D4">
        <w:t xml:space="preserve"> é possível visualizar as informações transmitidas pelas sondas. No visor, é possível verificar em tempo real os dados de pH, temperatura, oxigênio dissolvido e a condutividade, possibilitando que o usuário tenha fácil acesso à informação desejada conforme necessário. Seu uso é indicado especialmente para o campo e laboratórios, mais especificamente para a realização de análises ambientais que necessitam de um monitoramento pontual e momentâneo da qualidade da água (AKSO, 2021).</w:t>
      </w:r>
    </w:p>
    <w:p w14:paraId="077636FB" w14:textId="77777777" w:rsidR="00A44581" w:rsidRPr="006010A0" w:rsidRDefault="006010A0" w:rsidP="007951D4">
      <w:pPr>
        <w:pStyle w:val="Ttulo2"/>
        <w:rPr>
          <w:lang w:val="en-US"/>
        </w:rPr>
      </w:pPr>
      <w:r w:rsidRPr="00CA2DCE">
        <w:rPr>
          <w:lang w:val="en-US"/>
        </w:rPr>
        <w:t>Netilion smart system for aquaculture</w:t>
      </w:r>
      <w:r w:rsidR="00A44581" w:rsidRPr="00CA2DCE">
        <w:rPr>
          <w:lang w:val="en-US"/>
        </w:rPr>
        <w:t xml:space="preserve"> </w:t>
      </w:r>
    </w:p>
    <w:p w14:paraId="27F63719" w14:textId="2843EC3D" w:rsidR="007951D4" w:rsidRDefault="007951D4" w:rsidP="007951D4">
      <w:pPr>
        <w:pStyle w:val="TF-TEXTO"/>
        <w:ind w:firstLine="709"/>
      </w:pPr>
      <w:proofErr w:type="spellStart"/>
      <w:r w:rsidRPr="00D44269">
        <w:t>Netilion</w:t>
      </w:r>
      <w:proofErr w:type="spellEnd"/>
      <w:r w:rsidRPr="00D44269">
        <w:t xml:space="preserve"> </w:t>
      </w:r>
      <w:proofErr w:type="spellStart"/>
      <w:r w:rsidRPr="00D44269">
        <w:t>Smart</w:t>
      </w:r>
      <w:proofErr w:type="spellEnd"/>
      <w:r w:rsidRPr="00D44269">
        <w:t xml:space="preserve"> System For </w:t>
      </w:r>
      <w:proofErr w:type="spellStart"/>
      <w:r w:rsidRPr="00D44269">
        <w:t>Aquaculture</w:t>
      </w:r>
      <w:proofErr w:type="spellEnd"/>
      <w:r w:rsidRPr="00D44269">
        <w:t xml:space="preserve"> é uma solução para monitoramento contínuo</w:t>
      </w:r>
      <w:r>
        <w:t xml:space="preserve"> da qualidade da água</w:t>
      </w:r>
      <w:del w:id="75" w:author="Andreza Sartori" w:date="2021-05-07T16:09:00Z">
        <w:r w:rsidDel="00935A08">
          <w:delText>,</w:delText>
        </w:r>
      </w:del>
      <w:r>
        <w:t xml:space="preserve"> sem a necessidade de um técnico no local para a realização da coleta de dados. Os parâmetros que a solução monitora são: </w:t>
      </w:r>
      <w:del w:id="76" w:author="Andreza Sartori" w:date="2021-05-07T16:10:00Z">
        <w:r w:rsidDel="00294BF9">
          <w:delText xml:space="preserve">Oxigênio </w:delText>
        </w:r>
      </w:del>
      <w:ins w:id="77" w:author="Andreza Sartori" w:date="2021-05-07T16:10:00Z">
        <w:r w:rsidR="00294BF9">
          <w:t>o</w:t>
        </w:r>
        <w:r w:rsidR="00294BF9">
          <w:t xml:space="preserve">xigênio </w:t>
        </w:r>
      </w:ins>
      <w:r>
        <w:t>dissolvido, temperatura, amônio e pH/nitrato (NETILION, 2021).</w:t>
      </w:r>
    </w:p>
    <w:p w14:paraId="2BAC7594" w14:textId="0E66E686" w:rsidR="007951D4" w:rsidRDefault="007951D4" w:rsidP="007951D4">
      <w:pPr>
        <w:pStyle w:val="TF-TEXTO"/>
        <w:ind w:firstLine="709"/>
      </w:pPr>
      <w:r>
        <w:t xml:space="preserve">A </w:t>
      </w:r>
      <w:proofErr w:type="spellStart"/>
      <w:r>
        <w:t>Netilion</w:t>
      </w:r>
      <w:proofErr w:type="spellEnd"/>
      <w:ins w:id="78" w:author="Andreza Sartori" w:date="2021-05-07T16:14:00Z">
        <w:r w:rsidR="006C71B5">
          <w:t xml:space="preserve"> (2021)</w:t>
        </w:r>
      </w:ins>
      <w:r>
        <w:t xml:space="preserve"> também oferece um aplicativo para verificar os dados coletados pelos sensores, que pode ser </w:t>
      </w:r>
      <w:del w:id="79" w:author="Andreza Sartori" w:date="2021-05-07T16:10:00Z">
        <w:r w:rsidDel="00294BF9">
          <w:delText xml:space="preserve">acessada </w:delText>
        </w:r>
      </w:del>
      <w:ins w:id="80" w:author="Andreza Sartori" w:date="2021-05-07T16:10:00Z">
        <w:r w:rsidR="00294BF9">
          <w:t>acessad</w:t>
        </w:r>
        <w:r w:rsidR="00294BF9">
          <w:t>o</w:t>
        </w:r>
        <w:r w:rsidR="00294BF9">
          <w:t xml:space="preserve"> </w:t>
        </w:r>
      </w:ins>
      <w:r>
        <w:t>por qualquer dispositivo móvel. Desta forma, é possível visualizar os dados de qualquer lugar para posterior avaliação e</w:t>
      </w:r>
      <w:ins w:id="81" w:author="Andreza Sartori" w:date="2021-05-07T16:10:00Z">
        <w:r w:rsidR="00294BF9">
          <w:t>,</w:t>
        </w:r>
      </w:ins>
      <w:r>
        <w:t xml:space="preserve"> consequentemente</w:t>
      </w:r>
      <w:ins w:id="82" w:author="Andreza Sartori" w:date="2021-05-07T16:10:00Z">
        <w:r w:rsidR="00294BF9">
          <w:t>,</w:t>
        </w:r>
      </w:ins>
      <w:r>
        <w:t xml:space="preserve"> uma tomada de decisão quando necessário. Para maior confiabilidade, o aplicativo permite configurar notificações de alarmes em caso de emergência, para que o usuário seja notificado sempre que houver violação dos valores configurados.</w:t>
      </w:r>
    </w:p>
    <w:p w14:paraId="4D48B00C" w14:textId="59E9C775" w:rsidR="00003BF2" w:rsidRPr="009D33BA" w:rsidRDefault="007951D4" w:rsidP="007951D4">
      <w:pPr>
        <w:pStyle w:val="TF-TEXTO"/>
        <w:rPr>
          <w:u w:val="single"/>
        </w:rPr>
      </w:pPr>
      <w:r>
        <w:t>Com esta solução</w:t>
      </w:r>
      <w:ins w:id="83" w:author="Andreza Sartori" w:date="2021-05-07T16:13:00Z">
        <w:r w:rsidR="00FC3B83">
          <w:t>,</w:t>
        </w:r>
      </w:ins>
      <w:r>
        <w:t xml:space="preserve"> o monitoramento e análise da água </w:t>
      </w:r>
      <w:r w:rsidRPr="00DC1041">
        <w:t>tende a ser</w:t>
      </w:r>
      <w:r>
        <w:t xml:space="preserve"> muito mais precis</w:t>
      </w:r>
      <w:ins w:id="84" w:author="Andreza Sartori" w:date="2021-05-07T16:13:00Z">
        <w:r w:rsidR="00C71938">
          <w:t>os</w:t>
        </w:r>
      </w:ins>
      <w:del w:id="85" w:author="Andreza Sartori" w:date="2021-05-07T16:13:00Z">
        <w:r w:rsidDel="00C71938">
          <w:delText>a</w:delText>
        </w:r>
      </w:del>
      <w:r>
        <w:t xml:space="preserve"> oferecendo confiabilidade na informação, além de uma visão geral da condição exata da água. Com a informação armazenada, é possível criar relatórios de análise e manter mais facilmente a conformidade com órgãos fiscalizadores que poderão ter acesso à esta informação (NETILION, 2021).</w:t>
      </w:r>
    </w:p>
    <w:p w14:paraId="5F5AA24F" w14:textId="07C2A0BB" w:rsidR="00A44581" w:rsidRDefault="006043C6" w:rsidP="007951D4">
      <w:pPr>
        <w:pStyle w:val="Ttulo2"/>
      </w:pPr>
      <w:r>
        <w:lastRenderedPageBreak/>
        <w:t>Iofish</w:t>
      </w:r>
    </w:p>
    <w:p w14:paraId="384D5C72" w14:textId="77777777" w:rsidR="007951D4" w:rsidRDefault="007951D4" w:rsidP="007951D4">
      <w:pPr>
        <w:pStyle w:val="TF-TEXTO"/>
        <w:ind w:firstLine="709"/>
      </w:pPr>
      <w:r>
        <w:t xml:space="preserve">A </w:t>
      </w:r>
      <w:proofErr w:type="spellStart"/>
      <w:r>
        <w:t>IoFish</w:t>
      </w:r>
      <w:proofErr w:type="spellEnd"/>
      <w:r>
        <w:t xml:space="preserve"> oferece uma solução para agilizar processos e ter maior eficiência para monitoramento inteligente da produção. Este monitoramento é realizado com o apoio da tecnologia em nuvem, que provê maior segurança sobre os dados armazenados (IOFISH, 2021).</w:t>
      </w:r>
    </w:p>
    <w:p w14:paraId="0AE0624D" w14:textId="522E58E3" w:rsidR="007951D4" w:rsidRDefault="007951D4" w:rsidP="007951D4">
      <w:pPr>
        <w:pStyle w:val="TF-TEXTO"/>
        <w:ind w:firstLine="709"/>
      </w:pPr>
      <w:r>
        <w:t xml:space="preserve">A empresa oferece duas soluções, a pontual e a automática. A solução pontual é a realização de medições com uma sonda portátil que transfere os dados da sonda para o dispositivo móvel por </w:t>
      </w:r>
      <w:proofErr w:type="spellStart"/>
      <w:r>
        <w:t>bluetooth</w:t>
      </w:r>
      <w:proofErr w:type="spellEnd"/>
      <w:r>
        <w:t>. Ao conectar o dispositivo móvel à internet, os dados armazenados das medições</w:t>
      </w:r>
      <w:del w:id="86" w:author="Andreza Sartori" w:date="2021-05-07T16:15:00Z">
        <w:r w:rsidDel="00692286">
          <w:delText>, serão</w:delText>
        </w:r>
      </w:del>
      <w:ins w:id="87" w:author="Andreza Sartori" w:date="2021-05-07T16:15:00Z">
        <w:r w:rsidR="00692286">
          <w:t xml:space="preserve"> são</w:t>
        </w:r>
      </w:ins>
      <w:r>
        <w:t xml:space="preserve"> sincronizados com a nuvem do </w:t>
      </w:r>
      <w:proofErr w:type="spellStart"/>
      <w:r>
        <w:t>IoFish</w:t>
      </w:r>
      <w:proofErr w:type="spellEnd"/>
      <w:r>
        <w:t xml:space="preserve">. Já a solução automática, é a solução que através de uma boia, coleta e envia automaticamente as medições da sonda para a nuvem. Esta comunicação acontece através da telemetria </w:t>
      </w:r>
      <w:commentRangeStart w:id="88"/>
      <w:r w:rsidRPr="00456958">
        <w:rPr>
          <w:i/>
          <w:iCs/>
        </w:rPr>
        <w:t>Global System for Mobile Com</w:t>
      </w:r>
      <w:r>
        <w:rPr>
          <w:i/>
          <w:iCs/>
        </w:rPr>
        <w:t>m</w:t>
      </w:r>
      <w:r w:rsidRPr="00456958">
        <w:rPr>
          <w:i/>
          <w:iCs/>
        </w:rPr>
        <w:t xml:space="preserve">unication/General </w:t>
      </w:r>
      <w:proofErr w:type="spellStart"/>
      <w:r w:rsidRPr="00456958">
        <w:rPr>
          <w:i/>
          <w:iCs/>
        </w:rPr>
        <w:t>Packet</w:t>
      </w:r>
      <w:proofErr w:type="spellEnd"/>
      <w:r w:rsidRPr="00456958">
        <w:rPr>
          <w:i/>
          <w:iCs/>
        </w:rPr>
        <w:t xml:space="preserve"> Radio Service</w:t>
      </w:r>
      <w:r w:rsidRPr="00E63FC4">
        <w:t xml:space="preserve"> </w:t>
      </w:r>
      <w:commentRangeEnd w:id="88"/>
      <w:r w:rsidR="00D77EF8">
        <w:rPr>
          <w:rStyle w:val="Refdecomentrio"/>
        </w:rPr>
        <w:commentReference w:id="88"/>
      </w:r>
      <w:r>
        <w:t xml:space="preserve">(GSM/GPRS) ou via satélite, possibilitando o monitoramento de tanques em tempo real. </w:t>
      </w:r>
    </w:p>
    <w:p w14:paraId="5D27D221" w14:textId="77777777" w:rsidR="007951D4" w:rsidRDefault="007951D4" w:rsidP="007951D4">
      <w:pPr>
        <w:pStyle w:val="TF-TEXTO"/>
        <w:ind w:firstLine="709"/>
      </w:pPr>
      <w:commentRangeStart w:id="89"/>
      <w:r>
        <w:t>Há duas sondas para a coleta de dados:</w:t>
      </w:r>
    </w:p>
    <w:p w14:paraId="5BB511A1" w14:textId="77777777" w:rsidR="007951D4" w:rsidRDefault="007951D4" w:rsidP="007951D4">
      <w:pPr>
        <w:pStyle w:val="TF-TEXTO"/>
        <w:numPr>
          <w:ilvl w:val="0"/>
          <w:numId w:val="20"/>
        </w:numPr>
      </w:pPr>
      <w:r>
        <w:t>Sonda de Oxigênio Dissolvido: Mede o oxigênio dissolvido e a temperatura. Sensor robusto que não requer membranas, apenas manutenção e calibrações mínimas. Construção de titânio que impede a corrosão em ambientes salinos;</w:t>
      </w:r>
    </w:p>
    <w:p w14:paraId="4C723EEE" w14:textId="77777777" w:rsidR="007951D4" w:rsidRDefault="007951D4" w:rsidP="007951D4">
      <w:pPr>
        <w:pStyle w:val="TF-TEXTO"/>
        <w:numPr>
          <w:ilvl w:val="0"/>
          <w:numId w:val="20"/>
        </w:numPr>
      </w:pPr>
      <w:r>
        <w:t xml:space="preserve">Sonda </w:t>
      </w:r>
      <w:proofErr w:type="spellStart"/>
      <w:r>
        <w:t>Multiparamétrica</w:t>
      </w:r>
      <w:commentRangeEnd w:id="89"/>
      <w:proofErr w:type="spellEnd"/>
      <w:r w:rsidR="00273D70">
        <w:rPr>
          <w:rStyle w:val="Refdecomentrio"/>
        </w:rPr>
        <w:commentReference w:id="89"/>
      </w:r>
      <w:r>
        <w:t xml:space="preserve">: Mede vários parâmetros customizáveis: Temperatura, Pressão Barométrica, pH, ORP, Condutividade, TDS, Salinidade, Oxigênio Dissolvido, Turbidez, TSS, Nível, Amônio Cloreto, Nitrato, Clorofila, Ficocianina, Ficoeritrina e </w:t>
      </w:r>
      <w:proofErr w:type="spellStart"/>
      <w:r>
        <w:t>Rodamina</w:t>
      </w:r>
      <w:proofErr w:type="spellEnd"/>
      <w:r>
        <w:t>.</w:t>
      </w:r>
    </w:p>
    <w:p w14:paraId="0544DF12" w14:textId="06734225" w:rsidR="00262539" w:rsidRDefault="007951D4" w:rsidP="007951D4">
      <w:pPr>
        <w:pStyle w:val="TF-TEXTO"/>
      </w:pPr>
      <w:r>
        <w:t>O sistema também possibilita o registro da biometria coletada dos peixes</w:t>
      </w:r>
      <w:del w:id="90" w:author="Andreza Sartori" w:date="2021-05-07T16:36:00Z">
        <w:r w:rsidDel="00C27578">
          <w:delText>,</w:delText>
        </w:r>
      </w:del>
      <w:r>
        <w:t xml:space="preserve"> que</w:t>
      </w:r>
      <w:ins w:id="91" w:author="Andreza Sartori" w:date="2021-05-07T16:36:00Z">
        <w:r w:rsidR="00C27578">
          <w:t>,</w:t>
        </w:r>
      </w:ins>
      <w:r>
        <w:t xml:space="preserve"> através </w:t>
      </w:r>
      <w:del w:id="92" w:author="Andreza Sartori" w:date="2021-05-07T16:36:00Z">
        <w:r w:rsidDel="00C27578">
          <w:delText xml:space="preserve">desta </w:delText>
        </w:r>
      </w:del>
      <w:ins w:id="93" w:author="Andreza Sartori" w:date="2021-05-07T16:36:00Z">
        <w:r w:rsidR="00C27578">
          <w:t>des</w:t>
        </w:r>
        <w:r w:rsidR="00C27578">
          <w:t>s</w:t>
        </w:r>
        <w:r w:rsidR="00C27578">
          <w:t xml:space="preserve">a </w:t>
        </w:r>
      </w:ins>
      <w:r>
        <w:t xml:space="preserve">informação, será informado uma estimativa automática da produção atual em Kg e a recomendação do </w:t>
      </w:r>
      <w:proofErr w:type="spellStart"/>
      <w:r>
        <w:t>arraçoamento</w:t>
      </w:r>
      <w:proofErr w:type="spellEnd"/>
      <w:r>
        <w:t>. Além disso, há um controle populacional, onde é indicado a população inicial do tanque, o registro das baixas e eventos de despesca, que também afeta</w:t>
      </w:r>
      <w:ins w:id="94" w:author="Andreza Sartori" w:date="2021-05-07T16:36:00Z">
        <w:r w:rsidR="00142102">
          <w:t>m</w:t>
        </w:r>
      </w:ins>
      <w:r>
        <w:t xml:space="preserve"> a estimativa da produção atual do tanque (IOFISH, 2021).</w:t>
      </w:r>
    </w:p>
    <w:p w14:paraId="4302618C" w14:textId="77777777" w:rsidR="00451B94" w:rsidRDefault="00451B94" w:rsidP="007951D4">
      <w:pPr>
        <w:pStyle w:val="Ttulo1"/>
      </w:pPr>
      <w:bookmarkStart w:id="95" w:name="_Toc54164921"/>
      <w:bookmarkStart w:id="96" w:name="_Toc54165675"/>
      <w:bookmarkStart w:id="97" w:name="_Toc54169333"/>
      <w:bookmarkStart w:id="98" w:name="_Toc96347439"/>
      <w:bookmarkStart w:id="99" w:name="_Toc96357723"/>
      <w:bookmarkStart w:id="100" w:name="_Toc96491866"/>
      <w:bookmarkStart w:id="101" w:name="_Toc411603107"/>
      <w:bookmarkEnd w:id="46"/>
      <w:r>
        <w:t>proposta</w:t>
      </w:r>
    </w:p>
    <w:p w14:paraId="4D650902" w14:textId="61633BEC" w:rsidR="00D52286" w:rsidRDefault="007951D4" w:rsidP="00451B94">
      <w:pPr>
        <w:pStyle w:val="TF-TEXTO"/>
      </w:pPr>
      <w:r>
        <w:t>Neste capítulo será apresentado o trabalho proposto e metodologias aplicadas. Propõe-se o desenvolvimento de um sistema de monitoramento da água em cultivos de peixes a</w:t>
      </w:r>
      <w:ins w:id="102" w:author="Andreza Sartori" w:date="2021-05-07T16:37:00Z">
        <w:r w:rsidR="00B97316">
          <w:t xml:space="preserve"> </w:t>
        </w:r>
      </w:ins>
      <w:r>
        <w:t>fim de garantir uma maior qualidade na água. A seguir, será descrito a justificativa para a implementação do sistema e os principais requisitos do sistema.</w:t>
      </w:r>
    </w:p>
    <w:p w14:paraId="381760B4" w14:textId="77777777" w:rsidR="00451B94" w:rsidRDefault="00451B94" w:rsidP="007951D4">
      <w:pPr>
        <w:pStyle w:val="Ttulo2"/>
      </w:pPr>
      <w:bookmarkStart w:id="103" w:name="_Toc54164915"/>
      <w:bookmarkStart w:id="104" w:name="_Toc54165669"/>
      <w:bookmarkStart w:id="105" w:name="_Toc54169327"/>
      <w:bookmarkStart w:id="106" w:name="_Toc96347433"/>
      <w:bookmarkStart w:id="107" w:name="_Toc96357717"/>
      <w:bookmarkStart w:id="108" w:name="_Toc96491860"/>
      <w:bookmarkStart w:id="109" w:name="_Toc351015594"/>
      <w:r>
        <w:lastRenderedPageBreak/>
        <w:t>JUSTIFICATIVA</w:t>
      </w:r>
    </w:p>
    <w:p w14:paraId="5E28805E" w14:textId="47F4C0D8" w:rsidR="00692F54" w:rsidRDefault="007951D4" w:rsidP="0016756D">
      <w:pPr>
        <w:pStyle w:val="TF-TEXTO"/>
      </w:pPr>
      <w:r>
        <w:t xml:space="preserve">O desenvolvimento da proposta visa atender os piscicultores que desejam automatizar o processo oneroso </w:t>
      </w:r>
      <w:del w:id="110" w:author="Andreza Sartori" w:date="2021-05-07T16:37:00Z">
        <w:r w:rsidDel="006771DF">
          <w:delText xml:space="preserve">para </w:delText>
        </w:r>
      </w:del>
      <w:ins w:id="111" w:author="Andreza Sartori" w:date="2021-05-07T16:37:00Z">
        <w:r w:rsidR="006771DF">
          <w:t>de</w:t>
        </w:r>
        <w:r w:rsidR="006771DF">
          <w:t xml:space="preserve"> </w:t>
        </w:r>
      </w:ins>
      <w:r>
        <w:t xml:space="preserve">realizar o monitoramento da qualidade da água e controlar o funcionamento do aerador. Com esta solução, pretende-se oferecer mais segurança e confiabilidade na informação sobre seus tanques e </w:t>
      </w:r>
      <w:commentRangeStart w:id="112"/>
      <w:r>
        <w:t>garantir</w:t>
      </w:r>
      <w:commentRangeEnd w:id="112"/>
      <w:r w:rsidR="00770F99">
        <w:rPr>
          <w:rStyle w:val="Refdecomentrio"/>
        </w:rPr>
        <w:commentReference w:id="112"/>
      </w:r>
      <w:r>
        <w:t xml:space="preserve"> que a saúde do peixe</w:t>
      </w:r>
      <w:del w:id="113" w:author="Andreza Sartori" w:date="2021-05-07T16:38:00Z">
        <w:r w:rsidDel="006771DF">
          <w:delText xml:space="preserve"> esteja nos seus conformes</w:delText>
        </w:r>
      </w:del>
      <w:r>
        <w:t>. O Quadro 1 apresenta</w:t>
      </w:r>
      <w:del w:id="114" w:author="Andreza Sartori" w:date="2021-05-07T16:38:00Z">
        <w:r w:rsidDel="00187358">
          <w:delText>rá</w:delText>
        </w:r>
      </w:del>
      <w:r>
        <w:t xml:space="preserve"> um comparativo entre os trabalhos correlatos, as linhas demonstrando as características e as colunas </w:t>
      </w:r>
      <w:del w:id="115" w:author="Andreza Sartori" w:date="2021-05-07T16:39:00Z">
        <w:r w:rsidDel="00187358">
          <w:delText xml:space="preserve">realizando </w:delText>
        </w:r>
      </w:del>
      <w:r>
        <w:t>a correlação dos trabalhos relacionados.</w:t>
      </w:r>
    </w:p>
    <w:p w14:paraId="6E529A40" w14:textId="77777777" w:rsidR="007951D4" w:rsidRDefault="007951D4" w:rsidP="007951D4">
      <w:pPr>
        <w:pStyle w:val="TF-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Comparativo dos trabalhos correlatos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7"/>
        <w:gridCol w:w="1695"/>
        <w:gridCol w:w="1775"/>
        <w:gridCol w:w="1518"/>
      </w:tblGrid>
      <w:tr w:rsidR="007951D4" w14:paraId="30480A33" w14:textId="77777777" w:rsidTr="006E5F51">
        <w:trPr>
          <w:trHeight w:val="567"/>
        </w:trPr>
        <w:tc>
          <w:tcPr>
            <w:tcW w:w="4010" w:type="dxa"/>
            <w:tcBorders>
              <w:tl2br w:val="single" w:sz="4" w:space="0" w:color="auto"/>
            </w:tcBorders>
            <w:shd w:val="clear" w:color="auto" w:fill="A6A6A6"/>
          </w:tcPr>
          <w:p w14:paraId="71F47C30" w14:textId="77777777" w:rsidR="007951D4" w:rsidRPr="007D4566" w:rsidRDefault="007951D4" w:rsidP="006E5F5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227B491" wp14:editId="3846DB12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1905</wp:posOffset>
                      </wp:positionV>
                      <wp:extent cx="1558290" cy="29845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3596AF" w14:textId="77777777" w:rsidR="007951D4" w:rsidRDefault="007951D4" w:rsidP="007951D4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7B4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86.7pt;margin-top:.15pt;width:122.7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" filled="f" stroked="f">
                      <v:textbox>
                        <w:txbxContent>
                          <w:p w14:paraId="723596AF" w14:textId="77777777" w:rsidR="007951D4" w:rsidRDefault="007951D4" w:rsidP="007951D4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14F0474" wp14:editId="1F6A917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118110</wp:posOffset>
                      </wp:positionV>
                      <wp:extent cx="1192530" cy="405130"/>
                      <wp:effectExtent l="0" t="0" r="0" b="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405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E2A7F8" w14:textId="77777777" w:rsidR="007951D4" w:rsidRDefault="007951D4" w:rsidP="007951D4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F0474" id="Caixa de Texto 2" o:spid="_x0000_s1027" type="#_x0000_t202" style="position:absolute;margin-left:-3.9pt;margin-top:9.3pt;width:93.9pt;height:3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" filled="f" stroked="f">
                      <v:textbox>
                        <w:txbxContent>
                          <w:p w14:paraId="0CE2A7F8" w14:textId="77777777" w:rsidR="007951D4" w:rsidRDefault="007951D4" w:rsidP="007951D4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98" w:type="dxa"/>
            <w:shd w:val="clear" w:color="auto" w:fill="A6A6A6"/>
            <w:vAlign w:val="center"/>
          </w:tcPr>
          <w:p w14:paraId="4B4D2FDA" w14:textId="77777777" w:rsidR="007951D4" w:rsidRDefault="007951D4" w:rsidP="006E5F51">
            <w:pPr>
              <w:pStyle w:val="TF-TEXTOQUADRO"/>
              <w:jc w:val="center"/>
            </w:pPr>
            <w:r>
              <w:t xml:space="preserve">Medidor </w:t>
            </w:r>
            <w:proofErr w:type="spellStart"/>
            <w:r>
              <w:t>Multiparâmetro</w:t>
            </w:r>
            <w:proofErr w:type="spellEnd"/>
            <w:r>
              <w:t xml:space="preserve"> </w:t>
            </w:r>
            <w:commentRangeStart w:id="116"/>
            <w:r>
              <w:t>AK88</w:t>
            </w:r>
            <w:commentRangeEnd w:id="116"/>
            <w:r w:rsidR="00187358">
              <w:rPr>
                <w:rStyle w:val="Refdecomentrio"/>
              </w:rPr>
              <w:commentReference w:id="116"/>
            </w:r>
          </w:p>
        </w:tc>
        <w:tc>
          <w:tcPr>
            <w:tcW w:w="1691" w:type="dxa"/>
            <w:shd w:val="clear" w:color="auto" w:fill="A6A6A6"/>
            <w:vAlign w:val="center"/>
          </w:tcPr>
          <w:p w14:paraId="6B31A61E" w14:textId="77777777" w:rsidR="007951D4" w:rsidRPr="00181191" w:rsidRDefault="007951D4" w:rsidP="006E5F51">
            <w:pPr>
              <w:pStyle w:val="TF-TEXTOQUADRO"/>
              <w:jc w:val="center"/>
              <w:rPr>
                <w:lang w:val="en-US"/>
              </w:rPr>
            </w:pPr>
            <w:proofErr w:type="spellStart"/>
            <w:r w:rsidRPr="00181191">
              <w:rPr>
                <w:lang w:val="en-US"/>
              </w:rPr>
              <w:t>Netilion</w:t>
            </w:r>
            <w:proofErr w:type="spellEnd"/>
            <w:r w:rsidRPr="00181191">
              <w:rPr>
                <w:lang w:val="en-US"/>
              </w:rPr>
              <w:t xml:space="preserve"> Smart System for </w:t>
            </w:r>
            <w:commentRangeStart w:id="117"/>
            <w:r w:rsidRPr="00181191">
              <w:rPr>
                <w:lang w:val="en-US"/>
              </w:rPr>
              <w:t>A</w:t>
            </w:r>
            <w:r>
              <w:rPr>
                <w:lang w:val="en-US"/>
              </w:rPr>
              <w:t>quaculture</w:t>
            </w:r>
            <w:commentRangeEnd w:id="117"/>
            <w:r w:rsidR="00823D11">
              <w:rPr>
                <w:rStyle w:val="Refdecomentrio"/>
              </w:rPr>
              <w:commentReference w:id="117"/>
            </w:r>
          </w:p>
        </w:tc>
        <w:tc>
          <w:tcPr>
            <w:tcW w:w="1526" w:type="dxa"/>
            <w:shd w:val="clear" w:color="auto" w:fill="A6A6A6"/>
            <w:vAlign w:val="center"/>
          </w:tcPr>
          <w:p w14:paraId="6ABECAA0" w14:textId="77777777" w:rsidR="007951D4" w:rsidRPr="00181191" w:rsidRDefault="007951D4" w:rsidP="006E5F51">
            <w:pPr>
              <w:pStyle w:val="TF-TEXTOQUADRO"/>
              <w:jc w:val="center"/>
              <w:rPr>
                <w:lang w:val="en-US"/>
              </w:rPr>
            </w:pPr>
          </w:p>
          <w:p w14:paraId="34705489" w14:textId="77777777" w:rsidR="007951D4" w:rsidRDefault="007951D4" w:rsidP="006E5F51">
            <w:pPr>
              <w:pStyle w:val="TF-TEXTOQUADRO"/>
              <w:jc w:val="center"/>
            </w:pPr>
            <w:commentRangeStart w:id="118"/>
            <w:proofErr w:type="spellStart"/>
            <w:r>
              <w:t>IoFish</w:t>
            </w:r>
            <w:commentRangeEnd w:id="118"/>
            <w:proofErr w:type="spellEnd"/>
            <w:r w:rsidR="00823D11">
              <w:rPr>
                <w:rStyle w:val="Refdecomentrio"/>
              </w:rPr>
              <w:commentReference w:id="118"/>
            </w:r>
          </w:p>
          <w:p w14:paraId="5467E1A3" w14:textId="77777777" w:rsidR="007951D4" w:rsidRPr="007D4566" w:rsidRDefault="007951D4" w:rsidP="006E5F51">
            <w:pPr>
              <w:pStyle w:val="TF-TEXTOQUADRO"/>
              <w:jc w:val="center"/>
            </w:pPr>
          </w:p>
        </w:tc>
      </w:tr>
      <w:tr w:rsidR="007951D4" w14:paraId="73476C4A" w14:textId="77777777" w:rsidTr="006E5F51">
        <w:tc>
          <w:tcPr>
            <w:tcW w:w="4010" w:type="dxa"/>
            <w:shd w:val="clear" w:color="auto" w:fill="auto"/>
          </w:tcPr>
          <w:p w14:paraId="56BC1427" w14:textId="77777777" w:rsidR="007951D4" w:rsidRDefault="007951D4" w:rsidP="006E5F51">
            <w:pPr>
              <w:pStyle w:val="TF-TEXTOQUADRO"/>
            </w:pPr>
            <w:r>
              <w:t>Medição dos principais elementos da água</w:t>
            </w:r>
          </w:p>
        </w:tc>
        <w:tc>
          <w:tcPr>
            <w:tcW w:w="1698" w:type="dxa"/>
            <w:shd w:val="clear" w:color="auto" w:fill="auto"/>
          </w:tcPr>
          <w:p w14:paraId="085DFCE7" w14:textId="77777777" w:rsidR="007951D4" w:rsidRDefault="007951D4" w:rsidP="006E5F51">
            <w:pPr>
              <w:pStyle w:val="TF-TEXTOQUADRO"/>
              <w:jc w:val="center"/>
            </w:pPr>
            <w:commentRangeStart w:id="119"/>
            <w:r>
              <w:t>X</w:t>
            </w:r>
          </w:p>
        </w:tc>
        <w:tc>
          <w:tcPr>
            <w:tcW w:w="1691" w:type="dxa"/>
            <w:shd w:val="clear" w:color="auto" w:fill="auto"/>
          </w:tcPr>
          <w:p w14:paraId="18BBF081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26" w:type="dxa"/>
            <w:shd w:val="clear" w:color="auto" w:fill="auto"/>
          </w:tcPr>
          <w:p w14:paraId="7D063C62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  <w:commentRangeEnd w:id="119"/>
            <w:r w:rsidR="0078631C">
              <w:rPr>
                <w:rStyle w:val="Refdecomentrio"/>
              </w:rPr>
              <w:commentReference w:id="119"/>
            </w:r>
          </w:p>
        </w:tc>
      </w:tr>
      <w:tr w:rsidR="007951D4" w14:paraId="0215115D" w14:textId="77777777" w:rsidTr="006E5F51">
        <w:tc>
          <w:tcPr>
            <w:tcW w:w="4010" w:type="dxa"/>
            <w:shd w:val="clear" w:color="auto" w:fill="auto"/>
          </w:tcPr>
          <w:p w14:paraId="16125A48" w14:textId="77777777" w:rsidR="007951D4" w:rsidRDefault="007951D4" w:rsidP="006E5F51">
            <w:pPr>
              <w:pStyle w:val="TF-TEXTOQUADRO"/>
            </w:pPr>
            <w:r>
              <w:t>Medição automatizada e contínua</w:t>
            </w:r>
          </w:p>
        </w:tc>
        <w:tc>
          <w:tcPr>
            <w:tcW w:w="1698" w:type="dxa"/>
            <w:shd w:val="clear" w:color="auto" w:fill="auto"/>
          </w:tcPr>
          <w:p w14:paraId="591E3853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691" w:type="dxa"/>
            <w:shd w:val="clear" w:color="auto" w:fill="auto"/>
          </w:tcPr>
          <w:p w14:paraId="77639C85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26" w:type="dxa"/>
            <w:shd w:val="clear" w:color="auto" w:fill="auto"/>
          </w:tcPr>
          <w:p w14:paraId="43788863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</w:tr>
      <w:tr w:rsidR="007951D4" w14:paraId="3078C932" w14:textId="77777777" w:rsidTr="006E5F51">
        <w:tc>
          <w:tcPr>
            <w:tcW w:w="4010" w:type="dxa"/>
            <w:shd w:val="clear" w:color="auto" w:fill="auto"/>
          </w:tcPr>
          <w:p w14:paraId="7D47D6A0" w14:textId="77777777" w:rsidR="007951D4" w:rsidRDefault="007951D4" w:rsidP="006E5F51">
            <w:pPr>
              <w:pStyle w:val="TF-TEXTOQUADRO"/>
            </w:pPr>
            <w:r>
              <w:t>Medição pontual e rápida</w:t>
            </w:r>
          </w:p>
        </w:tc>
        <w:tc>
          <w:tcPr>
            <w:tcW w:w="1698" w:type="dxa"/>
            <w:shd w:val="clear" w:color="auto" w:fill="auto"/>
          </w:tcPr>
          <w:p w14:paraId="4801C105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691" w:type="dxa"/>
            <w:shd w:val="clear" w:color="auto" w:fill="auto"/>
          </w:tcPr>
          <w:p w14:paraId="0656C831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526" w:type="dxa"/>
            <w:shd w:val="clear" w:color="auto" w:fill="auto"/>
          </w:tcPr>
          <w:p w14:paraId="4A4ABE71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</w:tr>
      <w:tr w:rsidR="007951D4" w14:paraId="79BF1131" w14:textId="77777777" w:rsidTr="006E5F51">
        <w:tc>
          <w:tcPr>
            <w:tcW w:w="4010" w:type="dxa"/>
            <w:shd w:val="clear" w:color="auto" w:fill="auto"/>
          </w:tcPr>
          <w:p w14:paraId="24CB5C55" w14:textId="77777777" w:rsidR="007951D4" w:rsidRDefault="007951D4" w:rsidP="006E5F51">
            <w:pPr>
              <w:pStyle w:val="TF-TEXTOQUADRO"/>
            </w:pPr>
            <w:r>
              <w:t>Modularidade</w:t>
            </w:r>
          </w:p>
        </w:tc>
        <w:tc>
          <w:tcPr>
            <w:tcW w:w="1698" w:type="dxa"/>
            <w:shd w:val="clear" w:color="auto" w:fill="auto"/>
          </w:tcPr>
          <w:p w14:paraId="28A1E233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691" w:type="dxa"/>
            <w:shd w:val="clear" w:color="auto" w:fill="auto"/>
          </w:tcPr>
          <w:p w14:paraId="656F96A4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526" w:type="dxa"/>
            <w:shd w:val="clear" w:color="auto" w:fill="auto"/>
          </w:tcPr>
          <w:p w14:paraId="04F302CC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</w:tr>
      <w:tr w:rsidR="007951D4" w14:paraId="1E007617" w14:textId="77777777" w:rsidTr="006E5F51">
        <w:tc>
          <w:tcPr>
            <w:tcW w:w="4010" w:type="dxa"/>
            <w:shd w:val="clear" w:color="auto" w:fill="auto"/>
          </w:tcPr>
          <w:p w14:paraId="320370C6" w14:textId="77777777" w:rsidR="007951D4" w:rsidRDefault="007951D4" w:rsidP="006E5F51">
            <w:pPr>
              <w:pStyle w:val="TF-TEXTOQUADRO"/>
            </w:pPr>
            <w:r>
              <w:t>Conectividade</w:t>
            </w:r>
          </w:p>
        </w:tc>
        <w:tc>
          <w:tcPr>
            <w:tcW w:w="1698" w:type="dxa"/>
            <w:shd w:val="clear" w:color="auto" w:fill="auto"/>
          </w:tcPr>
          <w:p w14:paraId="490A2C07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691" w:type="dxa"/>
            <w:shd w:val="clear" w:color="auto" w:fill="auto"/>
          </w:tcPr>
          <w:p w14:paraId="2647E90D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26" w:type="dxa"/>
            <w:shd w:val="clear" w:color="auto" w:fill="auto"/>
          </w:tcPr>
          <w:p w14:paraId="2FC46FC4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</w:tr>
      <w:tr w:rsidR="007951D4" w14:paraId="28251B9A" w14:textId="77777777" w:rsidTr="006E5F51">
        <w:tc>
          <w:tcPr>
            <w:tcW w:w="4010" w:type="dxa"/>
            <w:shd w:val="clear" w:color="auto" w:fill="auto"/>
          </w:tcPr>
          <w:p w14:paraId="12BF1990" w14:textId="77777777" w:rsidR="007951D4" w:rsidRDefault="007951D4" w:rsidP="006E5F51">
            <w:pPr>
              <w:pStyle w:val="TF-TEXTOQUADRO"/>
            </w:pPr>
            <w:r>
              <w:t>Geração de relatórios de avaliação</w:t>
            </w:r>
          </w:p>
        </w:tc>
        <w:tc>
          <w:tcPr>
            <w:tcW w:w="1698" w:type="dxa"/>
            <w:shd w:val="clear" w:color="auto" w:fill="auto"/>
          </w:tcPr>
          <w:p w14:paraId="48446E8C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691" w:type="dxa"/>
            <w:shd w:val="clear" w:color="auto" w:fill="auto"/>
          </w:tcPr>
          <w:p w14:paraId="0451C469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26" w:type="dxa"/>
            <w:shd w:val="clear" w:color="auto" w:fill="auto"/>
          </w:tcPr>
          <w:p w14:paraId="4FE89190" w14:textId="77777777" w:rsidR="007951D4" w:rsidRDefault="007951D4" w:rsidP="006E5F51">
            <w:pPr>
              <w:pStyle w:val="TF-TEXTOQUADRO"/>
              <w:jc w:val="center"/>
            </w:pPr>
          </w:p>
        </w:tc>
      </w:tr>
      <w:tr w:rsidR="007951D4" w14:paraId="558E4D8C" w14:textId="77777777" w:rsidTr="006E5F51">
        <w:tc>
          <w:tcPr>
            <w:tcW w:w="4010" w:type="dxa"/>
            <w:shd w:val="clear" w:color="auto" w:fill="auto"/>
          </w:tcPr>
          <w:p w14:paraId="32A0B811" w14:textId="77777777" w:rsidR="007951D4" w:rsidRDefault="007951D4" w:rsidP="006E5F51">
            <w:pPr>
              <w:pStyle w:val="TF-TEXTOQUADRO"/>
            </w:pPr>
            <w:r>
              <w:t>Gestão biométrica dos peixes</w:t>
            </w:r>
          </w:p>
        </w:tc>
        <w:tc>
          <w:tcPr>
            <w:tcW w:w="1698" w:type="dxa"/>
            <w:shd w:val="clear" w:color="auto" w:fill="auto"/>
          </w:tcPr>
          <w:p w14:paraId="5AC224D6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691" w:type="dxa"/>
            <w:shd w:val="clear" w:color="auto" w:fill="auto"/>
          </w:tcPr>
          <w:p w14:paraId="650C1C94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526" w:type="dxa"/>
            <w:shd w:val="clear" w:color="auto" w:fill="auto"/>
          </w:tcPr>
          <w:p w14:paraId="1CB136C1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</w:tr>
      <w:tr w:rsidR="007951D4" w14:paraId="77FD88DE" w14:textId="77777777" w:rsidTr="006E5F51">
        <w:tc>
          <w:tcPr>
            <w:tcW w:w="4010" w:type="dxa"/>
            <w:shd w:val="clear" w:color="auto" w:fill="auto"/>
          </w:tcPr>
          <w:p w14:paraId="4F41DFFB" w14:textId="77777777" w:rsidR="007951D4" w:rsidRDefault="007951D4" w:rsidP="006E5F51">
            <w:pPr>
              <w:pStyle w:val="TF-TEXTOQUADRO"/>
            </w:pPr>
            <w:r>
              <w:t>Notificações personalizadas</w:t>
            </w:r>
          </w:p>
        </w:tc>
        <w:tc>
          <w:tcPr>
            <w:tcW w:w="1698" w:type="dxa"/>
            <w:shd w:val="clear" w:color="auto" w:fill="auto"/>
          </w:tcPr>
          <w:p w14:paraId="2D3A7E25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691" w:type="dxa"/>
            <w:shd w:val="clear" w:color="auto" w:fill="auto"/>
          </w:tcPr>
          <w:p w14:paraId="380622BD" w14:textId="77777777" w:rsidR="007951D4" w:rsidRDefault="007951D4" w:rsidP="006E5F51">
            <w:pPr>
              <w:pStyle w:val="TF-TEXTOQUADRO"/>
              <w:jc w:val="center"/>
            </w:pPr>
          </w:p>
        </w:tc>
        <w:tc>
          <w:tcPr>
            <w:tcW w:w="1526" w:type="dxa"/>
            <w:shd w:val="clear" w:color="auto" w:fill="auto"/>
          </w:tcPr>
          <w:p w14:paraId="5E6F8992" w14:textId="77777777" w:rsidR="007951D4" w:rsidRDefault="007951D4" w:rsidP="006E5F51">
            <w:pPr>
              <w:pStyle w:val="TF-TEXTOQUADRO"/>
              <w:jc w:val="center"/>
            </w:pPr>
            <w:r>
              <w:t>X</w:t>
            </w:r>
          </w:p>
        </w:tc>
      </w:tr>
    </w:tbl>
    <w:p w14:paraId="54789CE4" w14:textId="0B86F78C" w:rsidR="007951D4" w:rsidRDefault="007951D4" w:rsidP="007951D4">
      <w:pPr>
        <w:pStyle w:val="TF-FONTE"/>
        <w:rPr>
          <w:sz w:val="22"/>
        </w:rPr>
      </w:pPr>
      <w:r>
        <w:rPr>
          <w:sz w:val="22"/>
        </w:rPr>
        <w:t>Fonte: elaborado pelo autor</w:t>
      </w:r>
      <w:ins w:id="120" w:author="Andreza Sartori" w:date="2021-05-07T14:14:00Z">
        <w:r w:rsidR="0057455B">
          <w:rPr>
            <w:sz w:val="22"/>
          </w:rPr>
          <w:t>.</w:t>
        </w:r>
      </w:ins>
      <w:r>
        <w:rPr>
          <w:sz w:val="22"/>
        </w:rPr>
        <w:t xml:space="preserve"> </w:t>
      </w:r>
      <w:del w:id="121" w:author="Andreza Sartori" w:date="2021-05-07T14:14:00Z">
        <w:r w:rsidDel="0057455B">
          <w:rPr>
            <w:sz w:val="22"/>
          </w:rPr>
          <w:delText>(2021)</w:delText>
        </w:r>
      </w:del>
    </w:p>
    <w:p w14:paraId="680BF4A5" w14:textId="578AEBC7" w:rsidR="007951D4" w:rsidRDefault="007951D4" w:rsidP="007951D4">
      <w:pPr>
        <w:pStyle w:val="TF-TEXTO"/>
        <w:ind w:firstLine="709"/>
      </w:pPr>
      <w:r>
        <w:t xml:space="preserve">Conforme demonstra o Quadro 1, os trabalhos correlatos trazem o dispositivo </w:t>
      </w:r>
      <w:commentRangeStart w:id="122"/>
      <w:r>
        <w:t xml:space="preserve">AK88, o sistema </w:t>
      </w:r>
      <w:proofErr w:type="spellStart"/>
      <w:r>
        <w:t>Netilion</w:t>
      </w:r>
      <w:proofErr w:type="spellEnd"/>
      <w:r>
        <w:t xml:space="preserve"> e o sistema </w:t>
      </w:r>
      <w:proofErr w:type="spellStart"/>
      <w:r>
        <w:t>IoFish</w:t>
      </w:r>
      <w:commentRangeEnd w:id="122"/>
      <w:proofErr w:type="spellEnd"/>
      <w:r w:rsidR="00097180">
        <w:rPr>
          <w:rStyle w:val="Refdecomentrio"/>
        </w:rPr>
        <w:commentReference w:id="122"/>
      </w:r>
      <w:r>
        <w:t xml:space="preserve">. Observa-se que os trabalhos têm objetivos semelhantes, mais especificamente o monitoramento da qualidade da água que está presente nos três trabalhos, seja de forma pontual ou automatizada. Esta característica é essencial na atividade do piscicultor, que visa cada vez mais manter o seu padrão de qualidade em sua produção. </w:t>
      </w:r>
      <w:ins w:id="123" w:author="Andreza Sartori" w:date="2021-05-07T16:43:00Z">
        <w:r w:rsidR="00B245C6">
          <w:t>E as demais características? Falta fazer a comparação.</w:t>
        </w:r>
      </w:ins>
    </w:p>
    <w:p w14:paraId="2DB54558" w14:textId="77777777" w:rsidR="007951D4" w:rsidRDefault="007951D4" w:rsidP="007951D4">
      <w:pPr>
        <w:pStyle w:val="TF-TEXTO"/>
        <w:ind w:firstLine="709"/>
      </w:pPr>
      <w:r>
        <w:t>Este projeto se justifica no quesito automação, que de forma parametrizada, pode controlar o funcionamento do aerador, a fim de economizar tempo e energia. Com isso, o piscicultor terá muito mais tranquilidade para exercer outras atividades, sem se preocupar com o ecossistema que garante a saúde dos peixes.</w:t>
      </w:r>
    </w:p>
    <w:p w14:paraId="1E320DEC" w14:textId="77777777" w:rsidR="007951D4" w:rsidRDefault="007951D4" w:rsidP="007951D4">
      <w:pPr>
        <w:pStyle w:val="TF-TEXTO"/>
        <w:ind w:firstLine="709"/>
      </w:pPr>
      <w:r>
        <w:t xml:space="preserve">O desenvolvimento do projeto se dará por duas partes: </w:t>
      </w:r>
    </w:p>
    <w:p w14:paraId="014CDF1F" w14:textId="77777777" w:rsidR="007951D4" w:rsidRDefault="007951D4" w:rsidP="007951D4">
      <w:pPr>
        <w:pStyle w:val="TF-TEXTO"/>
        <w:numPr>
          <w:ilvl w:val="0"/>
          <w:numId w:val="22"/>
        </w:numPr>
      </w:pPr>
      <w:r>
        <w:t>a primeira parte sendo o módulo coletor que irá realizar a coleta dos dados da qualidade da água;</w:t>
      </w:r>
    </w:p>
    <w:p w14:paraId="7D184734" w14:textId="77777777" w:rsidR="007951D4" w:rsidRDefault="007951D4" w:rsidP="007951D4">
      <w:pPr>
        <w:pStyle w:val="TF-TEXTO"/>
        <w:numPr>
          <w:ilvl w:val="0"/>
          <w:numId w:val="22"/>
        </w:numPr>
      </w:pPr>
      <w:r>
        <w:t xml:space="preserve">na segunda parte, será implementada a plataforma de monitoramento e configuração da parametrização de funcionamento do aerador. </w:t>
      </w:r>
    </w:p>
    <w:p w14:paraId="277096C5" w14:textId="6FA0FE13" w:rsidR="007951D4" w:rsidRDefault="007951D4" w:rsidP="007951D4">
      <w:pPr>
        <w:pStyle w:val="TF-TEXTO"/>
        <w:ind w:firstLine="709"/>
      </w:pPr>
      <w:r>
        <w:t xml:space="preserve">Para o módulo coletor, será necessário um módulo sensorial que irá coletar as informações da água, um microcontrolador Arduino, onde será inserida a programação </w:t>
      </w:r>
      <w:r>
        <w:lastRenderedPageBreak/>
        <w:t>necessária para captar e armazenar a informação. O microcontrolador também será responsável por controlar o funcionamento do aerador. A plataforma</w:t>
      </w:r>
      <w:del w:id="124" w:author="Andreza Sartori" w:date="2021-05-07T16:43:00Z">
        <w:r w:rsidDel="00454E70">
          <w:delText>,</w:delText>
        </w:r>
      </w:del>
      <w:r>
        <w:t xml:space="preserve"> se dará por um painel de gestão e monitoramento dos dados coletados pelo módulo coletor. Nele será possível visualizar os dados e realizar a parametrização do funcionamento do aerador. </w:t>
      </w:r>
    </w:p>
    <w:p w14:paraId="43D94C41" w14:textId="7F6C5347" w:rsidR="0016756D" w:rsidRDefault="007951D4" w:rsidP="007951D4">
      <w:pPr>
        <w:pStyle w:val="TF-TEXTO"/>
      </w:pPr>
      <w:del w:id="125" w:author="Andreza Sartori" w:date="2021-05-07T16:44:00Z">
        <w:r w:rsidDel="00454E70">
          <w:delText>A seguir n</w:delText>
        </w:r>
      </w:del>
      <w:ins w:id="126" w:author="Andreza Sartori" w:date="2021-05-07T16:44:00Z">
        <w:r w:rsidR="00454E70">
          <w:t>N</w:t>
        </w:r>
      </w:ins>
      <w:r>
        <w:t>a Figura 2, é representad</w:t>
      </w:r>
      <w:ins w:id="127" w:author="Andreza Sartori" w:date="2021-05-07T16:44:00Z">
        <w:r w:rsidR="00096E23">
          <w:t>a</w:t>
        </w:r>
      </w:ins>
      <w:del w:id="128" w:author="Andreza Sartori" w:date="2021-05-07T16:44:00Z">
        <w:r w:rsidDel="00096E23">
          <w:delText>o</w:delText>
        </w:r>
      </w:del>
      <w:r>
        <w:t xml:space="preserve"> a arquitetura do módulo coletor à esquerda e a arquitetura da plataforma de monitoramento à direita:</w:t>
      </w:r>
    </w:p>
    <w:p w14:paraId="64DAF793" w14:textId="498BCDE9" w:rsidR="004812A5" w:rsidRDefault="004812A5" w:rsidP="006F4A6C">
      <w:pPr>
        <w:pStyle w:val="TF-FIGURA"/>
      </w:pPr>
      <w:r>
        <w:t xml:space="preserve">Figura </w:t>
      </w:r>
      <w:r w:rsidR="0059726B">
        <w:fldChar w:fldCharType="begin"/>
      </w:r>
      <w:r w:rsidR="0059726B">
        <w:instrText xml:space="preserve"> SEQ Figura \* ARABIC </w:instrText>
      </w:r>
      <w:r w:rsidR="0059726B">
        <w:fldChar w:fldCharType="separate"/>
      </w:r>
      <w:r w:rsidR="00852BDE">
        <w:rPr>
          <w:noProof/>
        </w:rPr>
        <w:t>2</w:t>
      </w:r>
      <w:r w:rsidR="0059726B">
        <w:rPr>
          <w:noProof/>
        </w:rPr>
        <w:fldChar w:fldCharType="end"/>
      </w:r>
      <w:r>
        <w:t xml:space="preserve"> - </w:t>
      </w:r>
      <w:r w:rsidRPr="00F1738F">
        <w:t>Componentes de coleta e armazenamento de dados da água</w:t>
      </w:r>
    </w:p>
    <w:p w14:paraId="27F6DC38" w14:textId="1FBA4959" w:rsidR="005132D5" w:rsidRDefault="00F73E7B" w:rsidP="005132D5">
      <w:pPr>
        <w:pStyle w:val="TF-FONTE"/>
      </w:pPr>
      <w:r>
        <w:rPr>
          <w:noProof/>
        </w:rPr>
        <w:drawing>
          <wp:inline distT="0" distB="0" distL="0" distR="0" wp14:anchorId="6DF9BC23" wp14:editId="7296D01C">
            <wp:extent cx="5295900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31">
        <w:br/>
      </w:r>
      <w:r w:rsidR="001D6EAF">
        <w:t>Fonte: elaborado pelo autor</w:t>
      </w:r>
      <w:del w:id="129" w:author="Andreza Sartori" w:date="2021-05-07T14:15:00Z">
        <w:r w:rsidR="007951D4" w:rsidDel="00FC0004">
          <w:delText xml:space="preserve"> (2021)</w:delText>
        </w:r>
      </w:del>
      <w:r w:rsidR="001D6EAF">
        <w:t>.</w:t>
      </w:r>
    </w:p>
    <w:p w14:paraId="36529D38" w14:textId="7FDD4A5F" w:rsidR="00577E79" w:rsidRDefault="007951D4" w:rsidP="00BB022F">
      <w:pPr>
        <w:pStyle w:val="TF-TEXTO"/>
      </w:pPr>
      <w:r>
        <w:t xml:space="preserve">O desenvolvimento deste projeto </w:t>
      </w:r>
      <w:del w:id="130" w:author="Andreza Sartori" w:date="2021-05-07T16:44:00Z">
        <w:r w:rsidDel="00096E23">
          <w:delText xml:space="preserve">pode </w:delText>
        </w:r>
      </w:del>
      <w:ins w:id="131" w:author="Andreza Sartori" w:date="2021-05-07T16:44:00Z">
        <w:r w:rsidR="00096E23">
          <w:t>tem potencial para</w:t>
        </w:r>
        <w:r w:rsidR="00096E23">
          <w:t xml:space="preserve"> </w:t>
        </w:r>
      </w:ins>
      <w:r>
        <w:t xml:space="preserve">expandir </w:t>
      </w:r>
      <w:del w:id="132" w:author="Andreza Sartori" w:date="2021-05-07T16:45:00Z">
        <w:r w:rsidDel="00096E23">
          <w:delText>o a inserção da</w:delText>
        </w:r>
      </w:del>
      <w:ins w:id="133" w:author="Andreza Sartori" w:date="2021-05-07T16:45:00Z">
        <w:r w:rsidR="00096E23">
          <w:t>a</w:t>
        </w:r>
      </w:ins>
      <w:r>
        <w:t xml:space="preserve"> automação e informatização na atividade da piscicultura, oferecendo cada vez mais novas possibilidades de funções a serem desempenhadas pela tecnologia. Além disso, o sistema possivelmente pode permitir maior controle e garantia da qualidade de produção do piscicultor.</w:t>
      </w:r>
    </w:p>
    <w:p w14:paraId="1A663474" w14:textId="7CFA6C0C" w:rsidR="00451B94" w:rsidRDefault="00451B94" w:rsidP="007951D4">
      <w:pPr>
        <w:pStyle w:val="Ttulo2"/>
      </w:pPr>
      <w:r>
        <w:t>REQUISITOS PRINCIPAIS DO PROBLEMA A SER TRABALHADO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16B06EDD" w14:textId="77777777" w:rsidR="007951D4" w:rsidRDefault="007951D4" w:rsidP="007951D4">
      <w:pPr>
        <w:pStyle w:val="TF-TEXTO"/>
        <w:ind w:firstLine="709"/>
      </w:pPr>
      <w:r>
        <w:t xml:space="preserve">Nesta seção serão abordados os principais Requisitos Funcionais (RF), bem como os principais Requisitos Não Funcionais (RNF). </w:t>
      </w:r>
      <w:commentRangeStart w:id="134"/>
      <w:r>
        <w:t>O sistema desta proposta deverá:</w:t>
      </w:r>
      <w:commentRangeEnd w:id="134"/>
      <w:r w:rsidR="00501E55">
        <w:rPr>
          <w:rStyle w:val="Refdecomentrio"/>
        </w:rPr>
        <w:commentReference w:id="134"/>
      </w:r>
    </w:p>
    <w:p w14:paraId="0999CD16" w14:textId="77777777" w:rsidR="007951D4" w:rsidRDefault="007951D4" w:rsidP="007951D4">
      <w:pPr>
        <w:pStyle w:val="TF-TEXTO"/>
        <w:numPr>
          <w:ilvl w:val="0"/>
          <w:numId w:val="21"/>
        </w:numPr>
      </w:pPr>
      <w:commentRangeStart w:id="135"/>
      <w:r>
        <w:t xml:space="preserve">coletar e monitorar </w:t>
      </w:r>
      <w:commentRangeEnd w:id="135"/>
      <w:r w:rsidR="00FC0004">
        <w:rPr>
          <w:rStyle w:val="Refdecomentrio"/>
        </w:rPr>
        <w:commentReference w:id="135"/>
      </w:r>
      <w:r>
        <w:t>continuadamente os dados da água (RF);</w:t>
      </w:r>
    </w:p>
    <w:p w14:paraId="6C5D6C54" w14:textId="77777777" w:rsidR="007951D4" w:rsidRDefault="007951D4" w:rsidP="007951D4">
      <w:pPr>
        <w:pStyle w:val="TF-TEXTO"/>
        <w:numPr>
          <w:ilvl w:val="0"/>
          <w:numId w:val="21"/>
        </w:numPr>
      </w:pPr>
      <w:r>
        <w:t>armazenar os dados coletados em um banco de dados (RF);</w:t>
      </w:r>
    </w:p>
    <w:p w14:paraId="5711BA37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visualizar os dados coletados (RF);</w:t>
      </w:r>
    </w:p>
    <w:p w14:paraId="5E21B8CE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visualizar de forma gráfica os dados coletados (RF);</w:t>
      </w:r>
    </w:p>
    <w:p w14:paraId="4EBB9518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a parametrização do funcionamento do aerador (RF);</w:t>
      </w:r>
    </w:p>
    <w:p w14:paraId="0D53A6E5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a parametrização da periodicidade de coleta dos dados (RF);</w:t>
      </w:r>
    </w:p>
    <w:p w14:paraId="5D364541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a geração de relatórios de gráficos dos dados coletados (RF);</w:t>
      </w:r>
    </w:p>
    <w:p w14:paraId="060BB2F2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o acesso à interface por meio de login e senha (RF);</w:t>
      </w:r>
    </w:p>
    <w:p w14:paraId="09DCA9B6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a gestão de usuários da aplicação (CRUD) (RF);</w:t>
      </w:r>
    </w:p>
    <w:p w14:paraId="71675CA4" w14:textId="77777777" w:rsidR="007951D4" w:rsidRDefault="007951D4" w:rsidP="007951D4">
      <w:pPr>
        <w:pStyle w:val="TF-TEXTO"/>
        <w:numPr>
          <w:ilvl w:val="0"/>
          <w:numId w:val="21"/>
        </w:numPr>
      </w:pPr>
      <w:r>
        <w:lastRenderedPageBreak/>
        <w:t xml:space="preserve">desenvolver o servidor da aplicação em </w:t>
      </w:r>
      <w:proofErr w:type="spellStart"/>
      <w:r>
        <w:t>NodeJs</w:t>
      </w:r>
      <w:proofErr w:type="spellEnd"/>
      <w:r>
        <w:t xml:space="preserve"> (RNF);</w:t>
      </w:r>
    </w:p>
    <w:p w14:paraId="255A0241" w14:textId="77777777" w:rsidR="007951D4" w:rsidRDefault="007951D4" w:rsidP="007951D4">
      <w:pPr>
        <w:pStyle w:val="TF-TEXTO"/>
        <w:numPr>
          <w:ilvl w:val="0"/>
          <w:numId w:val="21"/>
        </w:numPr>
      </w:pPr>
      <w:r>
        <w:t xml:space="preserve">desenvolver a interface da aplicação em </w:t>
      </w:r>
      <w:proofErr w:type="spellStart"/>
      <w:r>
        <w:t>ReactJs</w:t>
      </w:r>
      <w:proofErr w:type="spellEnd"/>
      <w:r>
        <w:t xml:space="preserve"> (RNF);</w:t>
      </w:r>
    </w:p>
    <w:p w14:paraId="09154910" w14:textId="77777777" w:rsidR="007951D4" w:rsidRDefault="007951D4" w:rsidP="007951D4">
      <w:pPr>
        <w:pStyle w:val="TF-TEXTO"/>
        <w:numPr>
          <w:ilvl w:val="0"/>
          <w:numId w:val="21"/>
        </w:numPr>
      </w:pPr>
      <w:r>
        <w:t>utilizar o banco de dados PostgreSQL para armazenamento dos dados (RNF);</w:t>
      </w:r>
    </w:p>
    <w:p w14:paraId="10A0AF4D" w14:textId="77777777" w:rsidR="007951D4" w:rsidRDefault="007951D4" w:rsidP="007951D4">
      <w:pPr>
        <w:pStyle w:val="TF-TEXTO"/>
        <w:numPr>
          <w:ilvl w:val="0"/>
          <w:numId w:val="21"/>
        </w:numPr>
      </w:pPr>
      <w:r>
        <w:t>permitir o módulo coletor se conectar à internet (RNF);</w:t>
      </w:r>
    </w:p>
    <w:p w14:paraId="6AE93BFD" w14:textId="7B77CD2E" w:rsidR="008A7357" w:rsidRDefault="007951D4" w:rsidP="007951D4">
      <w:pPr>
        <w:pStyle w:val="TF-TEXTO"/>
        <w:numPr>
          <w:ilvl w:val="0"/>
          <w:numId w:val="21"/>
        </w:numPr>
        <w:rPr>
          <w:ins w:id="136" w:author="Andreza Sartori" w:date="2021-05-07T16:47:00Z"/>
        </w:rPr>
      </w:pPr>
      <w:r>
        <w:t>permitir o acesso ao sistema por meio de interface Web (RNF).</w:t>
      </w:r>
    </w:p>
    <w:p w14:paraId="3E076422" w14:textId="755C3A0E" w:rsidR="00046239" w:rsidRDefault="009B436F" w:rsidP="007951D4">
      <w:pPr>
        <w:pStyle w:val="TF-TEXTO"/>
        <w:numPr>
          <w:ilvl w:val="0"/>
          <w:numId w:val="21"/>
        </w:numPr>
      </w:pPr>
      <w:ins w:id="137" w:author="Andreza Sartori" w:date="2021-05-07T16:47:00Z">
        <w:r>
          <w:t>Arduino?</w:t>
        </w:r>
      </w:ins>
    </w:p>
    <w:p w14:paraId="68FDBB1C" w14:textId="77777777" w:rsidR="00451B94" w:rsidRDefault="00451B94" w:rsidP="007951D4">
      <w:pPr>
        <w:pStyle w:val="Ttulo2"/>
      </w:pPr>
      <w:r>
        <w:t>METODOLOGIA</w:t>
      </w:r>
    </w:p>
    <w:p w14:paraId="65CF25B2" w14:textId="77777777" w:rsidR="007951D4" w:rsidRPr="007E0D87" w:rsidRDefault="007951D4" w:rsidP="007951D4">
      <w:pPr>
        <w:pStyle w:val="TF-TEXTO"/>
        <w:ind w:firstLine="709"/>
      </w:pPr>
      <w:r w:rsidRPr="007E0D87">
        <w:t>O trabalho será desenvolvido observando as seguintes etapas:</w:t>
      </w:r>
    </w:p>
    <w:p w14:paraId="56E61C11" w14:textId="6CABB4A7" w:rsidR="007951D4" w:rsidRPr="007E0D87" w:rsidRDefault="007951D4" w:rsidP="007951D4">
      <w:pPr>
        <w:pStyle w:val="TF-ALNEA"/>
        <w:numPr>
          <w:ilvl w:val="0"/>
          <w:numId w:val="5"/>
        </w:numPr>
        <w:contextualSpacing w:val="0"/>
      </w:pPr>
      <w:r>
        <w:t>levantamento bibliográfico</w:t>
      </w:r>
      <w:r w:rsidRPr="007E0D87">
        <w:t xml:space="preserve">: </w:t>
      </w:r>
      <w:r>
        <w:t xml:space="preserve">realizar levantamento bibliográfico sobre a automação </w:t>
      </w:r>
      <w:del w:id="138" w:author="Andreza Sartori" w:date="2021-05-07T16:48:00Z">
        <w:r w:rsidDel="004A3CA9">
          <w:delText xml:space="preserve">utilizando Arduino </w:delText>
        </w:r>
      </w:del>
      <w:r>
        <w:t>e gestão de qualidade da água para a piscicultura;</w:t>
      </w:r>
    </w:p>
    <w:p w14:paraId="54CFA26C" w14:textId="77777777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>levantamento de requisitos</w:t>
      </w:r>
      <w:r w:rsidRPr="007E0D87">
        <w:t xml:space="preserve">: </w:t>
      </w:r>
      <w:r>
        <w:t>detalhar e revisar os requisitos e, caso necessário, especificar novos requisitos com base no levantamento bibliográfico realizado;</w:t>
      </w:r>
    </w:p>
    <w:p w14:paraId="3C96F8CE" w14:textId="2E807A4B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 xml:space="preserve">especificação de negócio: </w:t>
      </w:r>
      <w:del w:id="139" w:author="Andreza Sartori" w:date="2021-05-07T16:48:00Z">
        <w:r w:rsidDel="00E831D8">
          <w:delText xml:space="preserve">Especificar </w:delText>
        </w:r>
      </w:del>
      <w:ins w:id="140" w:author="Andreza Sartori" w:date="2021-05-07T16:48:00Z">
        <w:r w:rsidR="00E831D8">
          <w:t>e</w:t>
        </w:r>
        <w:r w:rsidR="00E831D8">
          <w:t xml:space="preserve">specificar </w:t>
        </w:r>
      </w:ins>
      <w:r>
        <w:t xml:space="preserve">de forma formalizada as funcionalidades de todo o sistema através da diagramação de classes e atividades no padrão </w:t>
      </w:r>
      <w:proofErr w:type="spellStart"/>
      <w:r w:rsidRPr="007B6A9A">
        <w:rPr>
          <w:i/>
          <w:iCs/>
        </w:rPr>
        <w:t>Unified</w:t>
      </w:r>
      <w:proofErr w:type="spellEnd"/>
      <w:r w:rsidRPr="007B6A9A">
        <w:rPr>
          <w:i/>
          <w:iCs/>
        </w:rPr>
        <w:t xml:space="preserve"> </w:t>
      </w:r>
      <w:proofErr w:type="spellStart"/>
      <w:r w:rsidRPr="007B6A9A">
        <w:rPr>
          <w:i/>
          <w:iCs/>
        </w:rPr>
        <w:t>Modeling</w:t>
      </w:r>
      <w:proofErr w:type="spellEnd"/>
      <w:r w:rsidRPr="007B6A9A">
        <w:rPr>
          <w:i/>
          <w:iCs/>
        </w:rPr>
        <w:t xml:space="preserve"> </w:t>
      </w:r>
      <w:proofErr w:type="spellStart"/>
      <w:r w:rsidRPr="007B6A9A">
        <w:rPr>
          <w:i/>
          <w:iCs/>
        </w:rPr>
        <w:t>Language</w:t>
      </w:r>
      <w:proofErr w:type="spellEnd"/>
      <w:r>
        <w:t xml:space="preserve"> (UML);</w:t>
      </w:r>
    </w:p>
    <w:p w14:paraId="06D3BC13" w14:textId="13C7D319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 xml:space="preserve">especificação do </w:t>
      </w:r>
      <w:r w:rsidRPr="007B6A9A">
        <w:rPr>
          <w:i/>
          <w:iCs/>
        </w:rPr>
        <w:t>hardware</w:t>
      </w:r>
      <w:r>
        <w:t xml:space="preserve">: </w:t>
      </w:r>
      <w:del w:id="141" w:author="Andreza Sartori" w:date="2021-05-07T16:48:00Z">
        <w:r w:rsidDel="00E831D8">
          <w:delText xml:space="preserve">Especificar </w:delText>
        </w:r>
      </w:del>
      <w:ins w:id="142" w:author="Andreza Sartori" w:date="2021-05-07T16:48:00Z">
        <w:r w:rsidR="00E831D8">
          <w:t>e</w:t>
        </w:r>
        <w:r w:rsidR="00E831D8">
          <w:t xml:space="preserve">specificar </w:t>
        </w:r>
      </w:ins>
      <w:r>
        <w:t xml:space="preserve">de forma formalizada os componentes do sistema utilizando a ferramenta </w:t>
      </w:r>
      <w:proofErr w:type="spellStart"/>
      <w:r>
        <w:t>Fritzing</w:t>
      </w:r>
      <w:proofErr w:type="spellEnd"/>
      <w:r>
        <w:t>;</w:t>
      </w:r>
    </w:p>
    <w:p w14:paraId="03E2D217" w14:textId="77777777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>implementação do módulo coletor: montagem do dispositivo de coleta de dados utilizando microcontrolador Arduino;</w:t>
      </w:r>
    </w:p>
    <w:p w14:paraId="2FA25DC6" w14:textId="77777777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 xml:space="preserve">implementação do servidor da aplicação: desenvolvimento do servidor em </w:t>
      </w:r>
      <w:proofErr w:type="spellStart"/>
      <w:r w:rsidRPr="007B6A9A">
        <w:rPr>
          <w:i/>
          <w:iCs/>
        </w:rPr>
        <w:t>NodeJs</w:t>
      </w:r>
      <w:proofErr w:type="spellEnd"/>
      <w:r>
        <w:t xml:space="preserve"> responsável por manter os dados da aplicação;</w:t>
      </w:r>
    </w:p>
    <w:p w14:paraId="02F44F39" w14:textId="77777777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 xml:space="preserve">implementação da interface web: desenvolvimento da interface em </w:t>
      </w:r>
      <w:proofErr w:type="spellStart"/>
      <w:r w:rsidRPr="007B6A9A">
        <w:rPr>
          <w:i/>
          <w:iCs/>
        </w:rPr>
        <w:t>ReactJs</w:t>
      </w:r>
      <w:proofErr w:type="spellEnd"/>
      <w:r>
        <w:t xml:space="preserve"> responsável pela comunicação com o usuário; </w:t>
      </w:r>
    </w:p>
    <w:p w14:paraId="718FEC76" w14:textId="77777777" w:rsidR="007951D4" w:rsidRDefault="007951D4" w:rsidP="007951D4">
      <w:pPr>
        <w:pStyle w:val="TF-ALNEA"/>
        <w:numPr>
          <w:ilvl w:val="0"/>
          <w:numId w:val="2"/>
        </w:numPr>
        <w:contextualSpacing w:val="0"/>
      </w:pPr>
      <w:r>
        <w:t>testes e validações: execução de testes em campo para garantir o correto funcionamento do sistema.</w:t>
      </w:r>
    </w:p>
    <w:p w14:paraId="5AEB2E94" w14:textId="396F51E6" w:rsidR="00451B94" w:rsidRDefault="007951D4" w:rsidP="007951D4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 _Ref98650273 \h </w:instrText>
      </w:r>
      <w:r>
        <w:fldChar w:fldCharType="separate"/>
      </w:r>
      <w:r>
        <w:t xml:space="preserve">Quadro </w:t>
      </w:r>
      <w:r>
        <w:fldChar w:fldCharType="end"/>
      </w:r>
      <w:r>
        <w:t>2.</w:t>
      </w:r>
    </w:p>
    <w:p w14:paraId="1A337B8A" w14:textId="77777777" w:rsidR="007951D4" w:rsidRPr="007E0D87" w:rsidRDefault="007951D4" w:rsidP="007951D4">
      <w:pPr>
        <w:pStyle w:val="TF-LEGENDA-Ilustracao"/>
      </w:pPr>
      <w:bookmarkStart w:id="143" w:name="_Ref98650273"/>
      <w:r>
        <w:lastRenderedPageBreak/>
        <w:t xml:space="preserve">Quadro </w:t>
      </w:r>
      <w:bookmarkEnd w:id="143"/>
      <w:r>
        <w:t>2</w:t>
      </w:r>
      <w:r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7951D4" w:rsidRPr="007E0D87" w14:paraId="36C99FF4" w14:textId="77777777" w:rsidTr="006E5F5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44172E6E" w14:textId="77777777" w:rsidR="007951D4" w:rsidRPr="007E0D87" w:rsidRDefault="007951D4" w:rsidP="006E5F5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85D1A60" w14:textId="77777777" w:rsidR="007951D4" w:rsidRPr="007E0D87" w:rsidRDefault="007951D4" w:rsidP="006E5F51">
            <w:pPr>
              <w:pStyle w:val="TF-TEXTOQUADROCentralizado"/>
            </w:pPr>
            <w:r>
              <w:t>2021</w:t>
            </w:r>
          </w:p>
        </w:tc>
      </w:tr>
      <w:tr w:rsidR="007951D4" w:rsidRPr="007E0D87" w14:paraId="7CD5E990" w14:textId="77777777" w:rsidTr="006E5F5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00A2DA0" w14:textId="77777777" w:rsidR="007951D4" w:rsidRPr="007E0D87" w:rsidRDefault="007951D4" w:rsidP="006E5F5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51855919" w14:textId="77777777" w:rsidR="007951D4" w:rsidRPr="007E0D87" w:rsidRDefault="007951D4" w:rsidP="006E5F51">
            <w:pPr>
              <w:pStyle w:val="TF-TEXTOQUADROCentralizado"/>
            </w:pPr>
            <w:commentRangeStart w:id="144"/>
            <w:r>
              <w:t>jul.</w:t>
            </w:r>
            <w:commentRangeEnd w:id="144"/>
            <w:r w:rsidR="00BC5C09">
              <w:rPr>
                <w:rStyle w:val="Refdecomentrio"/>
              </w:rPr>
              <w:commentReference w:id="144"/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3B7E53C" w14:textId="77777777" w:rsidR="007951D4" w:rsidRPr="007E0D87" w:rsidRDefault="007951D4" w:rsidP="006E5F51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0E1D769" w14:textId="77777777" w:rsidR="007951D4" w:rsidRPr="007E0D87" w:rsidRDefault="007951D4" w:rsidP="006E5F51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3119BDB" w14:textId="77777777" w:rsidR="007951D4" w:rsidRPr="007E0D87" w:rsidRDefault="007951D4" w:rsidP="006E5F51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594E9B0" w14:textId="3FD6C169" w:rsidR="007951D4" w:rsidRPr="007E0D87" w:rsidRDefault="007951D4" w:rsidP="006E5F51">
            <w:pPr>
              <w:pStyle w:val="TF-TEXTOQUADROCentralizado"/>
            </w:pPr>
            <w:del w:id="145" w:author="Andreza Sartori" w:date="2021-05-07T16:49:00Z">
              <w:r w:rsidDel="007268BD">
                <w:delText>dez</w:delText>
              </w:r>
              <w:r w:rsidRPr="007E0D87" w:rsidDel="007268BD">
                <w:delText>.</w:delText>
              </w:r>
            </w:del>
            <w:ins w:id="146" w:author="Andreza Sartori" w:date="2021-05-07T16:49:00Z">
              <w:r w:rsidR="007268BD">
                <w:t>nov.</w:t>
              </w:r>
            </w:ins>
          </w:p>
        </w:tc>
      </w:tr>
      <w:tr w:rsidR="007951D4" w:rsidRPr="007E0D87" w14:paraId="622AEB3D" w14:textId="77777777" w:rsidTr="006E5F5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56E3758" w14:textId="77777777" w:rsidR="007951D4" w:rsidRPr="007E0D87" w:rsidRDefault="007951D4" w:rsidP="006E5F5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04DF286" w14:textId="77777777" w:rsidR="007951D4" w:rsidRPr="007E0D87" w:rsidRDefault="007951D4" w:rsidP="006E5F5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5DEA6E" w14:textId="77777777" w:rsidR="007951D4" w:rsidRPr="007E0D87" w:rsidRDefault="007951D4" w:rsidP="006E5F5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2F73915" w14:textId="77777777" w:rsidR="007951D4" w:rsidRPr="007E0D87" w:rsidRDefault="007951D4" w:rsidP="006E5F5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1559A2B" w14:textId="77777777" w:rsidR="007951D4" w:rsidRPr="007E0D87" w:rsidRDefault="007951D4" w:rsidP="006E5F5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C083EA9" w14:textId="77777777" w:rsidR="007951D4" w:rsidRPr="007E0D87" w:rsidRDefault="007951D4" w:rsidP="006E5F5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58A779" w14:textId="77777777" w:rsidR="007951D4" w:rsidRPr="007E0D87" w:rsidRDefault="007951D4" w:rsidP="006E5F5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1D8AC7" w14:textId="77777777" w:rsidR="007951D4" w:rsidRPr="007E0D87" w:rsidRDefault="007951D4" w:rsidP="006E5F5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61A226" w14:textId="77777777" w:rsidR="007951D4" w:rsidRPr="007E0D87" w:rsidRDefault="007951D4" w:rsidP="006E5F5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966BF0" w14:textId="77777777" w:rsidR="007951D4" w:rsidRPr="007E0D87" w:rsidRDefault="007951D4" w:rsidP="006E5F5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0B7B1C0" w14:textId="77777777" w:rsidR="007951D4" w:rsidRPr="007E0D87" w:rsidRDefault="007951D4" w:rsidP="006E5F51">
            <w:pPr>
              <w:pStyle w:val="TF-TEXTOQUADROCentralizado"/>
            </w:pPr>
            <w:r w:rsidRPr="007E0D87">
              <w:t>2</w:t>
            </w:r>
          </w:p>
        </w:tc>
      </w:tr>
      <w:tr w:rsidR="007951D4" w:rsidRPr="007E0D87" w14:paraId="1CA5B16E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8F70DB" w14:textId="77777777" w:rsidR="007951D4" w:rsidRPr="007E0D87" w:rsidRDefault="007951D4" w:rsidP="006E5F5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50E95866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F12EE7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11256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492C7B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93C5036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E062D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9FCF07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D621D9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DD67AA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</w:tcPr>
          <w:p w14:paraId="53DE9277" w14:textId="77777777" w:rsidR="007951D4" w:rsidRPr="007E0D87" w:rsidRDefault="007951D4" w:rsidP="006E5F51">
            <w:pPr>
              <w:pStyle w:val="TF-TEXTOQUADROCentralizado"/>
            </w:pPr>
          </w:p>
        </w:tc>
      </w:tr>
      <w:tr w:rsidR="007951D4" w:rsidRPr="007E0D87" w14:paraId="69724BA8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B948668" w14:textId="77777777" w:rsidR="007951D4" w:rsidRPr="007E0D87" w:rsidRDefault="007951D4" w:rsidP="006E5F5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2BF4F529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F6DF444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40D4C1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2EDA4A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790B1F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8AC6D9E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9F61992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3FC15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5E91580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</w:tcPr>
          <w:p w14:paraId="69EAA2BE" w14:textId="77777777" w:rsidR="007951D4" w:rsidRPr="007E0D87" w:rsidRDefault="007951D4" w:rsidP="006E5F51">
            <w:pPr>
              <w:pStyle w:val="TF-TEXTOQUADROCentralizado"/>
            </w:pPr>
          </w:p>
        </w:tc>
      </w:tr>
      <w:tr w:rsidR="007951D4" w:rsidRPr="007E0D87" w14:paraId="4F9FD348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0CD56CD" w14:textId="77777777" w:rsidR="007951D4" w:rsidRPr="007E0D87" w:rsidRDefault="007951D4" w:rsidP="006E5F51">
            <w:pPr>
              <w:pStyle w:val="TF-TEXTOQUADRO"/>
            </w:pPr>
            <w:r>
              <w:t>Especificação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87F075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208741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19EC9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653427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8E794F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D0ADEF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AD6253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1BBFB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B55E02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</w:tcPr>
          <w:p w14:paraId="6AE433B0" w14:textId="77777777" w:rsidR="007951D4" w:rsidRPr="007E0D87" w:rsidRDefault="007951D4" w:rsidP="006E5F51">
            <w:pPr>
              <w:pStyle w:val="TF-TEXTOQUADROCentralizado"/>
            </w:pPr>
          </w:p>
        </w:tc>
      </w:tr>
      <w:tr w:rsidR="007951D4" w:rsidRPr="007E0D87" w14:paraId="7F1521F6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79642C" w14:textId="77777777" w:rsidR="007951D4" w:rsidRPr="007E0D87" w:rsidRDefault="007951D4" w:rsidP="006E5F51">
            <w:pPr>
              <w:pStyle w:val="TF-TEXTOQUADRO"/>
            </w:pPr>
            <w:r>
              <w:t>Implementação do módulo coletor</w:t>
            </w:r>
          </w:p>
        </w:tc>
        <w:tc>
          <w:tcPr>
            <w:tcW w:w="273" w:type="dxa"/>
          </w:tcPr>
          <w:p w14:paraId="6904BEDA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</w:tcPr>
          <w:p w14:paraId="761AAD59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78792EB5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C01CDDD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C4377B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3549EEA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70616560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37B0311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</w:tcPr>
          <w:p w14:paraId="0131924C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</w:tcPr>
          <w:p w14:paraId="65C62F65" w14:textId="77777777" w:rsidR="007951D4" w:rsidRPr="007E0D87" w:rsidRDefault="007951D4" w:rsidP="006E5F51">
            <w:pPr>
              <w:pStyle w:val="TF-TEXTOQUADROCentralizado"/>
            </w:pPr>
          </w:p>
        </w:tc>
      </w:tr>
      <w:tr w:rsidR="007951D4" w:rsidRPr="007E0D87" w14:paraId="71147E05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8C4D1BA" w14:textId="77777777" w:rsidR="007951D4" w:rsidRDefault="007951D4" w:rsidP="006E5F51">
            <w:pPr>
              <w:pStyle w:val="TF-TEXTOQUADRO"/>
            </w:pPr>
            <w:r>
              <w:t>Implementação do servidor da aplicação</w:t>
            </w:r>
          </w:p>
        </w:tc>
        <w:tc>
          <w:tcPr>
            <w:tcW w:w="273" w:type="dxa"/>
          </w:tcPr>
          <w:p w14:paraId="61AEB40B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</w:tcPr>
          <w:p w14:paraId="063E044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437026B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D64888F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4D78694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B52B12F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E64349C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25432B07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</w:tcPr>
          <w:p w14:paraId="1CD663AB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</w:tcPr>
          <w:p w14:paraId="67BA4C78" w14:textId="77777777" w:rsidR="007951D4" w:rsidRPr="007E0D87" w:rsidRDefault="007951D4" w:rsidP="006E5F51">
            <w:pPr>
              <w:pStyle w:val="TF-TEXTOQUADROCentralizado"/>
            </w:pPr>
          </w:p>
        </w:tc>
      </w:tr>
      <w:tr w:rsidR="007951D4" w:rsidRPr="007E0D87" w14:paraId="7E644CD1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336B45" w14:textId="77777777" w:rsidR="007951D4" w:rsidRDefault="007951D4" w:rsidP="006E5F51">
            <w:pPr>
              <w:pStyle w:val="TF-TEXTOQUADRO"/>
            </w:pPr>
            <w:r>
              <w:t>Implementação da interface web</w:t>
            </w:r>
          </w:p>
        </w:tc>
        <w:tc>
          <w:tcPr>
            <w:tcW w:w="273" w:type="dxa"/>
          </w:tcPr>
          <w:p w14:paraId="61A70DCE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</w:tcPr>
          <w:p w14:paraId="60C98C93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2F22BD1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2BD0574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088714C7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134BD6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F531194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0D62997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</w:tcPr>
          <w:p w14:paraId="430662FE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</w:tcPr>
          <w:p w14:paraId="67107BA5" w14:textId="77777777" w:rsidR="007951D4" w:rsidRPr="007E0D87" w:rsidRDefault="007951D4" w:rsidP="006E5F51">
            <w:pPr>
              <w:pStyle w:val="TF-TEXTOQUADROCentralizado"/>
            </w:pPr>
          </w:p>
        </w:tc>
      </w:tr>
      <w:tr w:rsidR="007951D4" w:rsidRPr="007E0D87" w14:paraId="2EAC357B" w14:textId="77777777" w:rsidTr="006E5F51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8E3F2FF" w14:textId="77777777" w:rsidR="007951D4" w:rsidRDefault="007951D4" w:rsidP="006E5F51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EE1142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718C4AD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E076D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FADA1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4A279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F9E382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9CD44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6477C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53F178" w14:textId="77777777" w:rsidR="007951D4" w:rsidRPr="007E0D87" w:rsidRDefault="007951D4" w:rsidP="006E5F5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263832D" w14:textId="77777777" w:rsidR="007951D4" w:rsidRPr="007E0D87" w:rsidRDefault="007951D4" w:rsidP="006E5F51">
            <w:pPr>
              <w:pStyle w:val="TF-TEXTOQUADROCentralizado"/>
            </w:pPr>
          </w:p>
        </w:tc>
      </w:tr>
    </w:tbl>
    <w:p w14:paraId="1F8C8B40" w14:textId="39E0E548" w:rsidR="007951D4" w:rsidRDefault="007951D4" w:rsidP="007951D4">
      <w:pPr>
        <w:pStyle w:val="TF-FONTE"/>
        <w:rPr>
          <w:sz w:val="22"/>
        </w:rPr>
      </w:pPr>
      <w:r w:rsidRPr="00AC20EB">
        <w:rPr>
          <w:sz w:val="22"/>
        </w:rPr>
        <w:t>Fonte: elaborado pelo autor</w:t>
      </w:r>
      <w:del w:id="147" w:author="Andreza Sartori" w:date="2021-05-07T14:17:00Z">
        <w:r w:rsidDel="00F53FE0">
          <w:rPr>
            <w:sz w:val="22"/>
          </w:rPr>
          <w:delText xml:space="preserve"> (2021)</w:delText>
        </w:r>
      </w:del>
      <w:ins w:id="148" w:author="Andreza Sartori" w:date="2021-05-07T14:17:00Z">
        <w:r w:rsidR="00F53FE0">
          <w:rPr>
            <w:sz w:val="22"/>
          </w:rPr>
          <w:t>.</w:t>
        </w:r>
      </w:ins>
    </w:p>
    <w:p w14:paraId="3CE05771" w14:textId="77777777" w:rsidR="00A307C7" w:rsidRPr="007A1883" w:rsidRDefault="0037046F" w:rsidP="007951D4">
      <w:pPr>
        <w:pStyle w:val="Ttulo1"/>
      </w:pPr>
      <w:commentRangeStart w:id="149"/>
      <w:r>
        <w:t>REVISÃO BIBLIOGRÁFICA</w:t>
      </w:r>
      <w:commentRangeEnd w:id="149"/>
      <w:r w:rsidR="00AA37C3">
        <w:rPr>
          <w:rStyle w:val="Refdecomentrio"/>
          <w:b w:val="0"/>
          <w:caps w:val="0"/>
        </w:rPr>
        <w:commentReference w:id="149"/>
      </w:r>
    </w:p>
    <w:p w14:paraId="35523C09" w14:textId="1CC15552" w:rsidR="0037046F" w:rsidRDefault="007951D4" w:rsidP="0037046F">
      <w:pPr>
        <w:pStyle w:val="TF-TEXTO"/>
      </w:pPr>
      <w:r>
        <w:t>Este capítulo tem como objetivo explorar conceitos e fundamentos mais importantes para a realização deste trabalho. A seção 5.1 aborda a plataforma Arduino. Por fim, seção 5.2 contextualiza sobre a piscicultura.</w:t>
      </w:r>
    </w:p>
    <w:p w14:paraId="2ED6021B" w14:textId="1D6DBC5F" w:rsidR="0037046F" w:rsidRDefault="00BE4931" w:rsidP="007951D4">
      <w:pPr>
        <w:pStyle w:val="Ttulo2"/>
      </w:pPr>
      <w:r>
        <w:t xml:space="preserve">Microcontrolador </w:t>
      </w:r>
      <w:r w:rsidR="007D696F">
        <w:t>Arduino</w:t>
      </w:r>
    </w:p>
    <w:p w14:paraId="631BA1AB" w14:textId="2C047A4A" w:rsidR="0037046F" w:rsidRDefault="007951D4" w:rsidP="005111B8">
      <w:pPr>
        <w:pStyle w:val="TF-TEXTO"/>
      </w:pPr>
      <w:r>
        <w:t xml:space="preserve">O Arduino é uma plataforma de computação física de fonte aberta, com base em uma placa simples de entrada/saída, assim como em um ambiente de desenvolvimento que implementa a linguagem </w:t>
      </w:r>
      <w:proofErr w:type="spellStart"/>
      <w:r w:rsidRPr="000257B4">
        <w:rPr>
          <w:i/>
          <w:iCs/>
        </w:rPr>
        <w:t>Processing</w:t>
      </w:r>
      <w:proofErr w:type="spellEnd"/>
      <w:r>
        <w:rPr>
          <w:i/>
          <w:iCs/>
        </w:rPr>
        <w:t xml:space="preserve"> </w:t>
      </w:r>
      <w:r>
        <w:t>(BANZI, 2011). Pode ser usado para desenvolver objetos interativos independentes ou ser conectado a um computador, a uma rede ou até mesmo à Internet para recuperar e enviar dados do Arduino e trabalhar com eles (MCROBERTS, 2018).</w:t>
      </w:r>
    </w:p>
    <w:p w14:paraId="0FFF7448" w14:textId="459D0DC4" w:rsidR="0069203A" w:rsidRDefault="0069203A" w:rsidP="0069203A">
      <w:pPr>
        <w:pStyle w:val="TF-TEXTO"/>
        <w:ind w:left="1040" w:firstLine="0"/>
      </w:pPr>
      <w:r>
        <w:t>Abaixo na Figura 3 demonstra o Arduino Uno:</w:t>
      </w:r>
    </w:p>
    <w:p w14:paraId="416DD21F" w14:textId="77777777" w:rsidR="003E3CCC" w:rsidRDefault="003E3CCC" w:rsidP="003E3CCC">
      <w:pPr>
        <w:pStyle w:val="TF-LEGENDA"/>
      </w:pPr>
      <w:r>
        <w:t xml:space="preserve">Figura </w:t>
      </w:r>
      <w:r w:rsidR="0059726B">
        <w:fldChar w:fldCharType="begin"/>
      </w:r>
      <w:r w:rsidR="0059726B">
        <w:instrText xml:space="preserve"> SEQ Figura \* ARABIC </w:instrText>
      </w:r>
      <w:r w:rsidR="0059726B">
        <w:fldChar w:fldCharType="separate"/>
      </w:r>
      <w:r>
        <w:rPr>
          <w:noProof/>
        </w:rPr>
        <w:t>3</w:t>
      </w:r>
      <w:r w:rsidR="0059726B">
        <w:rPr>
          <w:noProof/>
        </w:rPr>
        <w:fldChar w:fldCharType="end"/>
      </w:r>
      <w:r>
        <w:t xml:space="preserve"> - Arduino Uno</w:t>
      </w:r>
    </w:p>
    <w:p w14:paraId="11C9B19C" w14:textId="21A66B7C" w:rsidR="003E3CCC" w:rsidRDefault="00F73E7B" w:rsidP="00EF61E3">
      <w:pPr>
        <w:pStyle w:val="TF-LEGENDA"/>
      </w:pPr>
      <w:r>
        <w:rPr>
          <w:noProof/>
        </w:rPr>
        <w:drawing>
          <wp:inline distT="0" distB="0" distL="0" distR="0" wp14:anchorId="01AF6978" wp14:editId="24BFE948">
            <wp:extent cx="2524125" cy="1800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CCC">
        <w:br/>
        <w:t xml:space="preserve">Fonte: Arduino </w:t>
      </w:r>
      <w:r w:rsidR="007951D4">
        <w:t>(</w:t>
      </w:r>
      <w:r w:rsidR="003E3CCC">
        <w:t>2021</w:t>
      </w:r>
      <w:r w:rsidR="007951D4">
        <w:t>)</w:t>
      </w:r>
      <w:r w:rsidR="003E3CCC">
        <w:t>.</w:t>
      </w:r>
    </w:p>
    <w:p w14:paraId="098EE9D1" w14:textId="2F5B713D" w:rsidR="00740BEB" w:rsidRDefault="007951D4" w:rsidP="0040400A">
      <w:pPr>
        <w:pStyle w:val="TF-TEXTO"/>
      </w:pPr>
      <w:r>
        <w:t xml:space="preserve">A plataforma de desenvolvimento nasceu no </w:t>
      </w:r>
      <w:proofErr w:type="spellStart"/>
      <w:r w:rsidRPr="00233754">
        <w:rPr>
          <w:i/>
          <w:iCs/>
        </w:rPr>
        <w:t>Ivrea</w:t>
      </w:r>
      <w:proofErr w:type="spellEnd"/>
      <w:r w:rsidRPr="00233754">
        <w:rPr>
          <w:i/>
          <w:iCs/>
        </w:rPr>
        <w:t xml:space="preserve"> </w:t>
      </w:r>
      <w:proofErr w:type="spellStart"/>
      <w:r w:rsidRPr="00233754">
        <w:rPr>
          <w:i/>
          <w:iCs/>
        </w:rPr>
        <w:t>Interaction</w:t>
      </w:r>
      <w:proofErr w:type="spellEnd"/>
      <w:r w:rsidRPr="00233754">
        <w:rPr>
          <w:i/>
          <w:iCs/>
        </w:rPr>
        <w:t xml:space="preserve"> Design </w:t>
      </w:r>
      <w:proofErr w:type="spellStart"/>
      <w:r w:rsidRPr="00233754">
        <w:rPr>
          <w:i/>
          <w:iCs/>
        </w:rPr>
        <w:t>Institute</w:t>
      </w:r>
      <w:proofErr w:type="spellEnd"/>
      <w:r>
        <w:t xml:space="preserve"> como uma ferramenta fácil de prototipagem rápida, voltada para alunos sem formação em eletrônica e programação (ARDUINO, 2021). </w:t>
      </w:r>
      <w:commentRangeStart w:id="150"/>
      <w:r>
        <w:t xml:space="preserve">Por isso, o Arduino se mostra um verdadeiro aliado na prototipação de novos projetos, tendo em vista o custo-benefício, a simplicidade de se realizar </w:t>
      </w:r>
      <w:r>
        <w:lastRenderedPageBreak/>
        <w:t xml:space="preserve">a programação e principalmente a possibilidade de expansão do </w:t>
      </w:r>
      <w:r w:rsidRPr="00F908EE">
        <w:rPr>
          <w:i/>
          <w:iCs/>
        </w:rPr>
        <w:t>hardware</w:t>
      </w:r>
      <w:r>
        <w:t>. O fato de o Arduino oferecer esta expansão, mostra-se o ambiente perfeito para este projeto que será necessário a interligação com outros componentes do seu sistema.</w:t>
      </w:r>
      <w:commentRangeEnd w:id="150"/>
      <w:r w:rsidR="004A7E4A">
        <w:rPr>
          <w:rStyle w:val="Refdecomentrio"/>
        </w:rPr>
        <w:commentReference w:id="150"/>
      </w:r>
    </w:p>
    <w:p w14:paraId="3616117C" w14:textId="664BC0C7" w:rsidR="0037046F" w:rsidRDefault="003B4CDA" w:rsidP="007951D4">
      <w:pPr>
        <w:pStyle w:val="Ttulo2"/>
      </w:pPr>
      <w:r>
        <w:t>Piscicultura</w:t>
      </w:r>
    </w:p>
    <w:p w14:paraId="227C1A05" w14:textId="4F821166" w:rsidR="007951D4" w:rsidRDefault="007951D4" w:rsidP="007951D4">
      <w:pPr>
        <w:pStyle w:val="TF-TEXTO"/>
        <w:ind w:firstLine="709"/>
      </w:pPr>
      <w:r>
        <w:t>A aquicultura é o processo de produção em cativeiro, em condições controladas, de organismos que vivem em ambiente predominantemente aquático. Na piscicultura</w:t>
      </w:r>
      <w:del w:id="151" w:author="Andreza Sartori" w:date="2021-05-07T17:01:00Z">
        <w:r w:rsidDel="003478E7">
          <w:delText>,</w:delText>
        </w:r>
      </w:del>
      <w:r>
        <w:t xml:space="preserve"> tem-se o objetivo</w:t>
      </w:r>
      <w:del w:id="152" w:author="Andreza Sartori" w:date="2021-05-07T17:01:00Z">
        <w:r w:rsidDel="003478E7">
          <w:delText>,</w:delText>
        </w:r>
      </w:del>
      <w:ins w:id="153" w:author="Andreza Sartori" w:date="2021-05-07T17:01:00Z">
        <w:r w:rsidR="003478E7">
          <w:t xml:space="preserve"> de,</w:t>
        </w:r>
      </w:ins>
      <w:r>
        <w:t xml:space="preserve"> além de gerar renda, oferecer à população alimento de qualidade. O peixe é um alimento facilmente digerível, rico em proteína e de baixo valor calórico, e ainda apresenta excelente fonte de vitaminas e minerais (LOPES, 2012).</w:t>
      </w:r>
    </w:p>
    <w:p w14:paraId="0DFF0776" w14:textId="77777777" w:rsidR="007951D4" w:rsidRDefault="007951D4" w:rsidP="007951D4">
      <w:pPr>
        <w:pStyle w:val="TF-TEXTO"/>
        <w:ind w:firstLine="709"/>
      </w:pPr>
      <w:r>
        <w:t xml:space="preserve">No quesito tecnologia na piscicultura, </w:t>
      </w:r>
      <w:proofErr w:type="spellStart"/>
      <w:r>
        <w:t>Ituassú</w:t>
      </w:r>
      <w:proofErr w:type="spellEnd"/>
      <w:r>
        <w:t xml:space="preserve"> (2019) afirma que em Mato Grosso o nível tecnológico dos pequenos produtores de peixes é baixo. Isso ocorre por desconhecerem que estas informações existem, e por não compreender a linguagem utilizada em manuais e outras publicações técnicas sobre o assunto.</w:t>
      </w:r>
    </w:p>
    <w:p w14:paraId="0BCE04F3" w14:textId="77777777" w:rsidR="007951D4" w:rsidRDefault="007951D4" w:rsidP="007951D4">
      <w:pPr>
        <w:pStyle w:val="TF-TEXTO"/>
        <w:ind w:firstLine="709"/>
      </w:pPr>
      <w:commentRangeStart w:id="154"/>
      <w:r>
        <w:t xml:space="preserve">O baixo uso da tecnologia na produção de peixes apresenta relação direta com a baixa quantidade e qualidade do produto (SOUSA, 2013). </w:t>
      </w:r>
      <w:commentRangeEnd w:id="154"/>
      <w:r w:rsidR="003244DA">
        <w:rPr>
          <w:rStyle w:val="Refdecomentrio"/>
        </w:rPr>
        <w:commentReference w:id="154"/>
      </w:r>
    </w:p>
    <w:p w14:paraId="6CFB19BD" w14:textId="72828DC6" w:rsidR="00334FB6" w:rsidRDefault="007951D4" w:rsidP="007951D4">
      <w:pPr>
        <w:pStyle w:val="TF-TEXTO"/>
      </w:pPr>
      <w:r>
        <w:t xml:space="preserve">Sousa </w:t>
      </w:r>
      <w:commentRangeStart w:id="155"/>
      <w:r>
        <w:t>et al.</w:t>
      </w:r>
      <w:commentRangeEnd w:id="155"/>
      <w:r w:rsidR="00A84E75">
        <w:rPr>
          <w:rStyle w:val="Refdecomentrio"/>
        </w:rPr>
        <w:commentReference w:id="155"/>
      </w:r>
      <w:r>
        <w:t xml:space="preserve"> (2017) afirmam que, além da falta de acesso à informação, há uma deficiência na transferência da tecnologia no momento da intervenção de um técnico. Portanto, mostra-se necessário a disseminação e o desenvolvimento de novas tecnologias nesta área.</w:t>
      </w:r>
    </w:p>
    <w:p w14:paraId="2D271EE6" w14:textId="77777777" w:rsidR="009E599F" w:rsidRDefault="009E599F" w:rsidP="00F83A19">
      <w:pPr>
        <w:pStyle w:val="TF-refernciasbibliogrficasTTULO"/>
      </w:pPr>
      <w:bookmarkStart w:id="156" w:name="_Toc351015602"/>
      <w:bookmarkEnd w:id="95"/>
      <w:bookmarkEnd w:id="96"/>
      <w:bookmarkEnd w:id="97"/>
      <w:bookmarkEnd w:id="98"/>
      <w:bookmarkEnd w:id="99"/>
      <w:bookmarkEnd w:id="100"/>
      <w:bookmarkEnd w:id="101"/>
    </w:p>
    <w:p w14:paraId="114F7F52" w14:textId="2F09FC77" w:rsidR="00451B94" w:rsidRDefault="00451B94" w:rsidP="00F83A19">
      <w:pPr>
        <w:pStyle w:val="TF-refernciasbibliogrficasTTULO"/>
      </w:pPr>
      <w:r>
        <w:t>Referências</w:t>
      </w:r>
      <w:bookmarkEnd w:id="156"/>
    </w:p>
    <w:p w14:paraId="4FFAFF0A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r w:rsidRPr="00B20123">
        <w:rPr>
          <w:szCs w:val="24"/>
        </w:rPr>
        <w:t xml:space="preserve">AKSO. Produtos eletrônicos. 2021. Disponível em: </w:t>
      </w:r>
      <w:hyperlink r:id="rId15" w:history="1">
        <w:r w:rsidRPr="00B20123">
          <w:rPr>
            <w:rStyle w:val="Hyperlink"/>
            <w:noProof w:val="0"/>
            <w:color w:val="auto"/>
            <w:szCs w:val="24"/>
            <w:u w:val="none"/>
          </w:rPr>
          <w:t>https://www.akso.com.br/produto/ph-do-solo/medidor_multiparametro_ph_cond_od_temp_ak88-238</w:t>
        </w:r>
      </w:hyperlink>
      <w:r w:rsidRPr="00B20123">
        <w:rPr>
          <w:szCs w:val="24"/>
        </w:rPr>
        <w:t>.  Acesso em:  18 abr. 2021.</w:t>
      </w:r>
    </w:p>
    <w:p w14:paraId="6B171220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57"/>
      <w:r w:rsidRPr="00B20123">
        <w:rPr>
          <w:szCs w:val="24"/>
        </w:rPr>
        <w:t>ARDUINO. Disponível em: http://www.arduino.cc. Acesso em: 17 abr. 2021.</w:t>
      </w:r>
      <w:commentRangeEnd w:id="157"/>
      <w:r w:rsidR="0081726F">
        <w:rPr>
          <w:rStyle w:val="Refdecomentrio"/>
        </w:rPr>
        <w:commentReference w:id="157"/>
      </w:r>
    </w:p>
    <w:p w14:paraId="6F1F3A40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r w:rsidRPr="00B20123">
        <w:rPr>
          <w:szCs w:val="24"/>
        </w:rPr>
        <w:t xml:space="preserve">BANZI, Massimo; SHILOH, Michael. </w:t>
      </w:r>
      <w:r w:rsidRPr="00B20123">
        <w:rPr>
          <w:b/>
          <w:bCs/>
          <w:szCs w:val="24"/>
        </w:rPr>
        <w:t>Primeiros passos com o Arduino</w:t>
      </w:r>
      <w:r w:rsidRPr="00B20123">
        <w:rPr>
          <w:szCs w:val="24"/>
        </w:rPr>
        <w:t xml:space="preserve">. São Paulo: </w:t>
      </w:r>
      <w:proofErr w:type="spellStart"/>
      <w:r w:rsidRPr="00B20123">
        <w:rPr>
          <w:szCs w:val="24"/>
        </w:rPr>
        <w:t>Novatec</w:t>
      </w:r>
      <w:proofErr w:type="spellEnd"/>
      <w:r w:rsidRPr="00B20123">
        <w:rPr>
          <w:szCs w:val="24"/>
        </w:rPr>
        <w:t>, 2011.</w:t>
      </w:r>
    </w:p>
    <w:p w14:paraId="1C0AA75B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58"/>
      <w:r w:rsidRPr="00B20123">
        <w:rPr>
          <w:szCs w:val="24"/>
        </w:rPr>
        <w:t xml:space="preserve">IOFISH, </w:t>
      </w:r>
      <w:r w:rsidRPr="00B20123">
        <w:rPr>
          <w:b/>
          <w:szCs w:val="24"/>
        </w:rPr>
        <w:t>Monitoramento Inteligente para Piscicultura</w:t>
      </w:r>
      <w:r w:rsidRPr="00B20123">
        <w:rPr>
          <w:szCs w:val="24"/>
        </w:rPr>
        <w:t>. Disponível em: https://io.fish/. Acesso em:  17 abr.2021.</w:t>
      </w:r>
      <w:commentRangeEnd w:id="158"/>
      <w:r w:rsidR="001748DE">
        <w:rPr>
          <w:rStyle w:val="Refdecomentrio"/>
        </w:rPr>
        <w:commentReference w:id="158"/>
      </w:r>
    </w:p>
    <w:p w14:paraId="5FC31C82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59"/>
      <w:r w:rsidRPr="00B20123">
        <w:rPr>
          <w:szCs w:val="24"/>
        </w:rPr>
        <w:t xml:space="preserve">ITUASSU, Daniel Rabello. </w:t>
      </w:r>
      <w:r w:rsidRPr="00B20123">
        <w:rPr>
          <w:b/>
          <w:bCs/>
          <w:szCs w:val="24"/>
        </w:rPr>
        <w:t>Transferência de tecnologia em piscicultura em Mato Grosso</w:t>
      </w:r>
      <w:r w:rsidRPr="00B20123">
        <w:rPr>
          <w:szCs w:val="24"/>
        </w:rPr>
        <w:t xml:space="preserve">. </w:t>
      </w:r>
      <w:r w:rsidRPr="00B20123">
        <w:rPr>
          <w:i/>
          <w:szCs w:val="24"/>
        </w:rPr>
        <w:t>In</w:t>
      </w:r>
      <w:r w:rsidRPr="00B20123">
        <w:rPr>
          <w:szCs w:val="24"/>
        </w:rPr>
        <w:t xml:space="preserve">: </w:t>
      </w:r>
      <w:r w:rsidRPr="00B20123">
        <w:rPr>
          <w:szCs w:val="24"/>
          <w:shd w:val="clear" w:color="auto" w:fill="FFFFFF"/>
        </w:rPr>
        <w:t xml:space="preserve">FARIAS NETO, A. L. de; NASCIMENTO, A. F. do; ROSSONI, A. L.; MAGALHÃES, C. A. de S.; ITUASSU, D. R.; HOOGERHEIDE, E. S. S.; IKEDA, F. S.; FERNANDES JUNIOR, F.; FARIA, G. R.; ISERNHAGEN, I.; VENDRUSCULO, L. G.; MORALES, M. M.; CARNEVALLI, R. A. (Ed.). Embrapa </w:t>
      </w:r>
      <w:proofErr w:type="spellStart"/>
      <w:r w:rsidRPr="00B20123">
        <w:rPr>
          <w:szCs w:val="24"/>
          <w:shd w:val="clear" w:color="auto" w:fill="FFFFFF"/>
        </w:rPr>
        <w:t>Agrossilvipastoril</w:t>
      </w:r>
      <w:proofErr w:type="spellEnd"/>
      <w:r w:rsidRPr="00B20123">
        <w:rPr>
          <w:szCs w:val="24"/>
          <w:shd w:val="clear" w:color="auto" w:fill="FFFFFF"/>
        </w:rPr>
        <w:t xml:space="preserve">: primeiras contribuições para o desenvolvimento de uma agropecuária sustentável. Brasília, DF: Embrapa, 2019. </w:t>
      </w:r>
      <w:proofErr w:type="spellStart"/>
      <w:r w:rsidRPr="00B20123">
        <w:rPr>
          <w:szCs w:val="24"/>
          <w:shd w:val="clear" w:color="auto" w:fill="FFFFFF"/>
        </w:rPr>
        <w:t>pt</w:t>
      </w:r>
      <w:proofErr w:type="spellEnd"/>
      <w:r w:rsidRPr="00B20123">
        <w:rPr>
          <w:szCs w:val="24"/>
          <w:shd w:val="clear" w:color="auto" w:fill="FFFFFF"/>
        </w:rPr>
        <w:t>. 9, cap. 6, p. 673-679.</w:t>
      </w:r>
      <w:r w:rsidRPr="00B20123">
        <w:rPr>
          <w:szCs w:val="24"/>
        </w:rPr>
        <w:t xml:space="preserve">Disponível em: </w:t>
      </w:r>
      <w:hyperlink r:id="rId16" w:history="1">
        <w:r w:rsidRPr="00B20123">
          <w:rPr>
            <w:rStyle w:val="Hyperlink"/>
            <w:noProof w:val="0"/>
            <w:color w:val="auto"/>
            <w:szCs w:val="24"/>
            <w:u w:val="none"/>
          </w:rPr>
          <w:t>https://www.alice.cnptia.embrapa.br/handle/doc/1104138</w:t>
        </w:r>
      </w:hyperlink>
      <w:r w:rsidRPr="00B20123">
        <w:rPr>
          <w:szCs w:val="24"/>
        </w:rPr>
        <w:t>. Acesso em: 16 abr. 2021.</w:t>
      </w:r>
      <w:commentRangeEnd w:id="159"/>
      <w:r w:rsidR="001748DE">
        <w:rPr>
          <w:rStyle w:val="Refdecomentrio"/>
        </w:rPr>
        <w:commentReference w:id="159"/>
      </w:r>
    </w:p>
    <w:p w14:paraId="5B2987E2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60"/>
      <w:r w:rsidRPr="00B20123">
        <w:rPr>
          <w:szCs w:val="24"/>
        </w:rPr>
        <w:lastRenderedPageBreak/>
        <w:t xml:space="preserve">KATO, Hellen Cristina de Almeida; EVANGELISTA, Daniele </w:t>
      </w:r>
      <w:proofErr w:type="spellStart"/>
      <w:r w:rsidRPr="00B20123">
        <w:rPr>
          <w:szCs w:val="24"/>
        </w:rPr>
        <w:t>Klopel</w:t>
      </w:r>
      <w:proofErr w:type="spellEnd"/>
      <w:r w:rsidRPr="00B20123">
        <w:rPr>
          <w:szCs w:val="24"/>
        </w:rPr>
        <w:t xml:space="preserve"> Rosa; SOUSA, Diego Neves de; MATAVELI, Marcela.</w:t>
      </w:r>
      <w:commentRangeEnd w:id="160"/>
      <w:r w:rsidR="001748DE">
        <w:rPr>
          <w:rStyle w:val="Refdecomentrio"/>
        </w:rPr>
        <w:commentReference w:id="160"/>
      </w:r>
      <w:r w:rsidRPr="00B20123">
        <w:rPr>
          <w:szCs w:val="24"/>
        </w:rPr>
        <w:t xml:space="preserve"> </w:t>
      </w:r>
      <w:r w:rsidRPr="00B20123">
        <w:rPr>
          <w:bCs/>
          <w:szCs w:val="24"/>
        </w:rPr>
        <w:t>Transferência de tecnologia em piscicultura de água doce</w:t>
      </w:r>
      <w:r w:rsidRPr="00B20123">
        <w:rPr>
          <w:szCs w:val="24"/>
        </w:rPr>
        <w:t xml:space="preserve">. </w:t>
      </w:r>
      <w:r w:rsidRPr="00B20123">
        <w:rPr>
          <w:b/>
          <w:szCs w:val="24"/>
        </w:rPr>
        <w:t>Revista Em Extensão</w:t>
      </w:r>
      <w:r w:rsidRPr="00B20123">
        <w:rPr>
          <w:szCs w:val="24"/>
        </w:rPr>
        <w:t xml:space="preserve">, v. 16, n. 2, p. 129-146, 28 fev. 2018. Disponível em: </w:t>
      </w:r>
      <w:hyperlink w:history="1">
        <w:r w:rsidRPr="00B20123">
          <w:rPr>
            <w:rStyle w:val="Hyperlink"/>
            <w:noProof w:val="0"/>
            <w:color w:val="auto"/>
            <w:szCs w:val="24"/>
            <w:u w:val="none"/>
          </w:rPr>
          <w:t>http://www.seer. ufu.br/</w:t>
        </w:r>
        <w:proofErr w:type="spellStart"/>
        <w:r w:rsidRPr="00B20123">
          <w:rPr>
            <w:rStyle w:val="Hyperlink"/>
            <w:noProof w:val="0"/>
            <w:color w:val="auto"/>
            <w:szCs w:val="24"/>
            <w:u w:val="none"/>
          </w:rPr>
          <w:t>index.php</w:t>
        </w:r>
        <w:proofErr w:type="spellEnd"/>
        <w:r w:rsidRPr="00B20123">
          <w:rPr>
            <w:rStyle w:val="Hyperlink"/>
            <w:noProof w:val="0"/>
            <w:color w:val="auto"/>
            <w:szCs w:val="24"/>
            <w:u w:val="none"/>
          </w:rPr>
          <w:t>/</w:t>
        </w:r>
        <w:proofErr w:type="spellStart"/>
        <w:r w:rsidRPr="00B20123">
          <w:rPr>
            <w:rStyle w:val="Hyperlink"/>
            <w:noProof w:val="0"/>
            <w:color w:val="auto"/>
            <w:szCs w:val="24"/>
            <w:u w:val="none"/>
          </w:rPr>
          <w:t>revextensao</w:t>
        </w:r>
        <w:proofErr w:type="spellEnd"/>
        <w:r w:rsidRPr="00B20123">
          <w:rPr>
            <w:rStyle w:val="Hyperlink"/>
            <w:noProof w:val="0"/>
            <w:color w:val="auto"/>
            <w:szCs w:val="24"/>
            <w:u w:val="none"/>
          </w:rPr>
          <w:t>/</w:t>
        </w:r>
        <w:proofErr w:type="spellStart"/>
        <w:r w:rsidRPr="00B20123">
          <w:rPr>
            <w:rStyle w:val="Hyperlink"/>
            <w:noProof w:val="0"/>
            <w:color w:val="auto"/>
            <w:szCs w:val="24"/>
            <w:u w:val="none"/>
          </w:rPr>
          <w:t>article</w:t>
        </w:r>
        <w:proofErr w:type="spellEnd"/>
        <w:r w:rsidRPr="00B20123">
          <w:rPr>
            <w:rStyle w:val="Hyperlink"/>
            <w:noProof w:val="0"/>
            <w:color w:val="auto"/>
            <w:szCs w:val="24"/>
            <w:u w:val="none"/>
          </w:rPr>
          <w:t>/</w:t>
        </w:r>
        <w:proofErr w:type="spellStart"/>
        <w:r w:rsidRPr="00B20123">
          <w:rPr>
            <w:rStyle w:val="Hyperlink"/>
            <w:noProof w:val="0"/>
            <w:color w:val="auto"/>
            <w:szCs w:val="24"/>
            <w:u w:val="none"/>
          </w:rPr>
          <w:t>view</w:t>
        </w:r>
        <w:proofErr w:type="spellEnd"/>
        <w:r w:rsidRPr="00B20123">
          <w:rPr>
            <w:rStyle w:val="Hyperlink"/>
            <w:noProof w:val="0"/>
            <w:color w:val="auto"/>
            <w:szCs w:val="24"/>
            <w:u w:val="none"/>
          </w:rPr>
          <w:t>/37560</w:t>
        </w:r>
      </w:hyperlink>
      <w:r w:rsidRPr="00B20123">
        <w:rPr>
          <w:szCs w:val="24"/>
        </w:rPr>
        <w:t>. Acesso em: 20 abr. 2021.</w:t>
      </w:r>
    </w:p>
    <w:p w14:paraId="634ECF14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r w:rsidRPr="00B20123">
        <w:rPr>
          <w:szCs w:val="24"/>
        </w:rPr>
        <w:t xml:space="preserve">LOPES, Jackeline Cristina </w:t>
      </w:r>
      <w:proofErr w:type="spellStart"/>
      <w:r w:rsidRPr="00B20123">
        <w:rPr>
          <w:szCs w:val="24"/>
        </w:rPr>
        <w:t>Ost</w:t>
      </w:r>
      <w:proofErr w:type="spellEnd"/>
      <w:r w:rsidRPr="00B20123">
        <w:rPr>
          <w:szCs w:val="24"/>
        </w:rPr>
        <w:t xml:space="preserve">. </w:t>
      </w:r>
      <w:r w:rsidRPr="00B20123">
        <w:rPr>
          <w:b/>
          <w:bCs/>
          <w:szCs w:val="24"/>
        </w:rPr>
        <w:t>Técnico em Agropecuária: piscicultura</w:t>
      </w:r>
      <w:r w:rsidRPr="00B20123">
        <w:rPr>
          <w:szCs w:val="24"/>
        </w:rPr>
        <w:t xml:space="preserve">. Floriano. </w:t>
      </w:r>
      <w:proofErr w:type="spellStart"/>
      <w:r w:rsidRPr="00B20123">
        <w:rPr>
          <w:szCs w:val="24"/>
        </w:rPr>
        <w:t>Edufpi</w:t>
      </w:r>
      <w:proofErr w:type="spellEnd"/>
      <w:r w:rsidRPr="00B20123">
        <w:rPr>
          <w:szCs w:val="24"/>
        </w:rPr>
        <w:t>. 2012.</w:t>
      </w:r>
    </w:p>
    <w:p w14:paraId="616B1445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61"/>
      <w:r w:rsidRPr="00B20123">
        <w:rPr>
          <w:szCs w:val="24"/>
        </w:rPr>
        <w:t xml:space="preserve">MCROBERTS, Michael. </w:t>
      </w:r>
      <w:r w:rsidRPr="00B20123">
        <w:rPr>
          <w:b/>
          <w:bCs/>
          <w:szCs w:val="24"/>
        </w:rPr>
        <w:t>Arduino básico</w:t>
      </w:r>
      <w:r w:rsidRPr="00B20123">
        <w:rPr>
          <w:szCs w:val="24"/>
        </w:rPr>
        <w:t xml:space="preserve">. São Paulo: </w:t>
      </w:r>
      <w:proofErr w:type="spellStart"/>
      <w:r w:rsidRPr="00B20123">
        <w:rPr>
          <w:szCs w:val="24"/>
        </w:rPr>
        <w:t>Novatec</w:t>
      </w:r>
      <w:proofErr w:type="spellEnd"/>
      <w:r w:rsidRPr="00B20123">
        <w:rPr>
          <w:szCs w:val="24"/>
        </w:rPr>
        <w:t>, 2018.</w:t>
      </w:r>
      <w:commentRangeEnd w:id="161"/>
      <w:r w:rsidR="00490B1A">
        <w:rPr>
          <w:rStyle w:val="Refdecomentrio"/>
        </w:rPr>
        <w:commentReference w:id="161"/>
      </w:r>
    </w:p>
    <w:p w14:paraId="63F58B62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62"/>
      <w:r w:rsidRPr="003749B9">
        <w:rPr>
          <w:szCs w:val="24"/>
        </w:rPr>
        <w:t xml:space="preserve">NETILION, </w:t>
      </w:r>
      <w:proofErr w:type="spellStart"/>
      <w:r w:rsidRPr="003749B9">
        <w:rPr>
          <w:b/>
          <w:szCs w:val="24"/>
        </w:rPr>
        <w:t>Netilion</w:t>
      </w:r>
      <w:proofErr w:type="spellEnd"/>
      <w:r w:rsidRPr="003749B9">
        <w:rPr>
          <w:b/>
          <w:szCs w:val="24"/>
        </w:rPr>
        <w:t xml:space="preserve"> </w:t>
      </w:r>
      <w:proofErr w:type="spellStart"/>
      <w:r w:rsidRPr="003749B9">
        <w:rPr>
          <w:b/>
          <w:szCs w:val="24"/>
        </w:rPr>
        <w:t>Smart</w:t>
      </w:r>
      <w:proofErr w:type="spellEnd"/>
      <w:r w:rsidRPr="003749B9">
        <w:rPr>
          <w:b/>
          <w:szCs w:val="24"/>
        </w:rPr>
        <w:t xml:space="preserve"> System for </w:t>
      </w:r>
      <w:proofErr w:type="spellStart"/>
      <w:r w:rsidRPr="003749B9">
        <w:rPr>
          <w:b/>
          <w:szCs w:val="24"/>
        </w:rPr>
        <w:t>Aquaculture</w:t>
      </w:r>
      <w:proofErr w:type="spellEnd"/>
      <w:r w:rsidRPr="003749B9">
        <w:rPr>
          <w:szCs w:val="24"/>
        </w:rPr>
        <w:t xml:space="preserve">. </w:t>
      </w:r>
      <w:r w:rsidRPr="00B20123">
        <w:rPr>
          <w:szCs w:val="24"/>
        </w:rPr>
        <w:t xml:space="preserve">Disponível em: </w:t>
      </w:r>
      <w:hyperlink r:id="rId17" w:history="1">
        <w:r w:rsidRPr="00B20123">
          <w:rPr>
            <w:rStyle w:val="Hyperlink"/>
            <w:noProof w:val="0"/>
            <w:color w:val="auto"/>
            <w:szCs w:val="24"/>
            <w:u w:val="none"/>
          </w:rPr>
          <w:t>https://netilion</w:t>
        </w:r>
      </w:hyperlink>
      <w:r w:rsidRPr="00B20123">
        <w:rPr>
          <w:szCs w:val="24"/>
        </w:rPr>
        <w:t>.endress .com/</w:t>
      </w:r>
      <w:proofErr w:type="spellStart"/>
      <w:r w:rsidRPr="00B20123">
        <w:rPr>
          <w:szCs w:val="24"/>
        </w:rPr>
        <w:t>pt</w:t>
      </w:r>
      <w:proofErr w:type="spellEnd"/>
      <w:r w:rsidRPr="00B20123">
        <w:rPr>
          <w:szCs w:val="24"/>
        </w:rPr>
        <w:t>/</w:t>
      </w:r>
      <w:proofErr w:type="spellStart"/>
      <w:r w:rsidRPr="00B20123">
        <w:rPr>
          <w:szCs w:val="24"/>
        </w:rPr>
        <w:t>smart</w:t>
      </w:r>
      <w:proofErr w:type="spellEnd"/>
      <w:r w:rsidRPr="00B20123">
        <w:rPr>
          <w:szCs w:val="24"/>
        </w:rPr>
        <w:t>-systems/</w:t>
      </w:r>
      <w:proofErr w:type="spellStart"/>
      <w:r w:rsidRPr="00B20123">
        <w:rPr>
          <w:szCs w:val="24"/>
        </w:rPr>
        <w:t>aquaculture</w:t>
      </w:r>
      <w:proofErr w:type="spellEnd"/>
      <w:r w:rsidRPr="00B20123">
        <w:rPr>
          <w:szCs w:val="24"/>
        </w:rPr>
        <w:t>. Acesso em: 18 abr. 2021.</w:t>
      </w:r>
      <w:commentRangeEnd w:id="162"/>
      <w:r w:rsidR="00B73339">
        <w:rPr>
          <w:rStyle w:val="Refdecomentrio"/>
        </w:rPr>
        <w:commentReference w:id="162"/>
      </w:r>
    </w:p>
    <w:p w14:paraId="5DF11327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63"/>
      <w:r w:rsidRPr="00B20123">
        <w:rPr>
          <w:szCs w:val="24"/>
        </w:rPr>
        <w:t xml:space="preserve">PEIXE BR – ASSOCIAÇÃO BRASILEIRA DA PISCICULTURA. </w:t>
      </w:r>
      <w:r w:rsidRPr="00B20123">
        <w:rPr>
          <w:b/>
          <w:bCs/>
          <w:szCs w:val="24"/>
        </w:rPr>
        <w:t>Anuário Peixe BR da piscicultura</w:t>
      </w:r>
      <w:r w:rsidRPr="00B20123">
        <w:rPr>
          <w:szCs w:val="24"/>
        </w:rPr>
        <w:t>. 2020. Disponível em: https://www.peixebr.com.br/anuario-2020/. Acesso em: 15 abr. 2021.</w:t>
      </w:r>
      <w:commentRangeEnd w:id="163"/>
      <w:r w:rsidR="00B37DFD">
        <w:rPr>
          <w:rStyle w:val="Refdecomentrio"/>
        </w:rPr>
        <w:commentReference w:id="163"/>
      </w:r>
    </w:p>
    <w:p w14:paraId="0478B63C" w14:textId="11861B53" w:rsidR="007951D4" w:rsidRPr="00B20123" w:rsidRDefault="007951D4" w:rsidP="009E599F">
      <w:pPr>
        <w:pStyle w:val="TF-refernciasITEM"/>
        <w:spacing w:before="240" w:after="0"/>
        <w:jc w:val="both"/>
      </w:pPr>
      <w:commentRangeStart w:id="164"/>
      <w:r w:rsidRPr="00B20123">
        <w:rPr>
          <w:szCs w:val="24"/>
        </w:rPr>
        <w:t xml:space="preserve">RAUH, Maurício. Entrevista concedida a </w:t>
      </w:r>
      <w:r w:rsidRPr="00B20123">
        <w:t xml:space="preserve">Guilherme Ricardo </w:t>
      </w:r>
      <w:proofErr w:type="spellStart"/>
      <w:r w:rsidRPr="00B20123">
        <w:t>Konell</w:t>
      </w:r>
      <w:proofErr w:type="spellEnd"/>
      <w:r w:rsidRPr="00B20123">
        <w:rPr>
          <w:szCs w:val="24"/>
        </w:rPr>
        <w:t xml:space="preserve">. </w:t>
      </w:r>
      <w:r w:rsidR="00F46982">
        <w:rPr>
          <w:szCs w:val="24"/>
        </w:rPr>
        <w:t xml:space="preserve">19 abr. </w:t>
      </w:r>
      <w:r w:rsidRPr="00B20123">
        <w:rPr>
          <w:szCs w:val="24"/>
        </w:rPr>
        <w:t>2021.</w:t>
      </w:r>
      <w:r w:rsidRPr="00B20123">
        <w:t xml:space="preserve"> </w:t>
      </w:r>
      <w:commentRangeEnd w:id="164"/>
      <w:r w:rsidR="009816FA">
        <w:rPr>
          <w:rStyle w:val="Refdecomentrio"/>
        </w:rPr>
        <w:commentReference w:id="164"/>
      </w:r>
      <w:r w:rsidRPr="00B20123">
        <w:tab/>
      </w:r>
      <w:r w:rsidRPr="00B20123">
        <w:tab/>
      </w:r>
      <w:commentRangeStart w:id="165"/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</w:r>
      <w:r w:rsidRPr="00B20123">
        <w:tab/>
        <w:t xml:space="preserve">        SOUSA, D. N. </w:t>
      </w:r>
      <w:r w:rsidRPr="00B20123">
        <w:rPr>
          <w:b/>
        </w:rPr>
        <w:t>Diagnóstico preliminar da extensão pesqueira no estado do Tocantins. Palmas: Embrapa Pesca e Aquicultura</w:t>
      </w:r>
      <w:r w:rsidRPr="00B20123">
        <w:t xml:space="preserve">, 2013. Disponível em: </w:t>
      </w:r>
      <w:hyperlink r:id="rId18" w:history="1">
        <w:r w:rsidRPr="00B20123">
          <w:rPr>
            <w:rStyle w:val="Hyperlink"/>
            <w:noProof w:val="0"/>
            <w:color w:val="auto"/>
            <w:u w:val="none"/>
          </w:rPr>
          <w:t>http://www.seer.ufu.br/ index.php/revextensao/article/view/37560/pdf?fbclid=IwAR3nZ4a5WG5wZdBqdNKwma kx0eNSDl_0bMpEf4ziUgQkDpG9wrSBx8VWsgc</w:t>
        </w:r>
      </w:hyperlink>
      <w:r w:rsidRPr="00B20123">
        <w:t>. Acesso em 10 abr. 2021.</w:t>
      </w:r>
    </w:p>
    <w:p w14:paraId="25F3C0F7" w14:textId="77777777" w:rsidR="007951D4" w:rsidRPr="00B20123" w:rsidRDefault="007951D4" w:rsidP="009E599F">
      <w:pPr>
        <w:pStyle w:val="TF-refernciasITEM"/>
        <w:spacing w:before="240" w:after="0"/>
        <w:jc w:val="both"/>
      </w:pPr>
      <w:r w:rsidRPr="00B20123">
        <w:t xml:space="preserve">SOUSA,  D.  N.  et  al.  Situação dos serviços de Assistência Técnica e Extensão Pesqueira e Aquícola (ATEPA) no Estado do Tocantins. </w:t>
      </w:r>
      <w:r w:rsidRPr="00B20123">
        <w:rPr>
          <w:b/>
        </w:rPr>
        <w:t>Revista Interface</w:t>
      </w:r>
      <w:r w:rsidRPr="00B20123">
        <w:t xml:space="preserve">, Porto Nacional, n. 13, p. 21-36, jul. 2017. Disponível em: </w:t>
      </w:r>
      <w:hyperlink r:id="rId19" w:history="1">
        <w:r w:rsidRPr="00B20123">
          <w:rPr>
            <w:rStyle w:val="Hyperlink"/>
            <w:noProof w:val="0"/>
            <w:color w:val="auto"/>
            <w:u w:val="none"/>
          </w:rPr>
          <w:t xml:space="preserve">http://www.seer.ufu.br/ </w:t>
        </w:r>
        <w:proofErr w:type="spellStart"/>
        <w:r w:rsidRPr="00B20123">
          <w:rPr>
            <w:rStyle w:val="Hyperlink"/>
            <w:noProof w:val="0"/>
            <w:color w:val="auto"/>
            <w:u w:val="none"/>
          </w:rPr>
          <w:t>index.php</w:t>
        </w:r>
        <w:proofErr w:type="spellEnd"/>
        <w:r w:rsidRPr="00B20123">
          <w:rPr>
            <w:rStyle w:val="Hyperlink"/>
            <w:noProof w:val="0"/>
            <w:color w:val="auto"/>
            <w:u w:val="none"/>
          </w:rPr>
          <w:t>/</w:t>
        </w:r>
        <w:proofErr w:type="spellStart"/>
        <w:r w:rsidRPr="00B20123">
          <w:rPr>
            <w:rStyle w:val="Hyperlink"/>
            <w:noProof w:val="0"/>
            <w:color w:val="auto"/>
            <w:u w:val="none"/>
          </w:rPr>
          <w:t>revextensao</w:t>
        </w:r>
        <w:proofErr w:type="spellEnd"/>
        <w:r w:rsidRPr="00B20123">
          <w:rPr>
            <w:rStyle w:val="Hyperlink"/>
            <w:noProof w:val="0"/>
            <w:color w:val="auto"/>
            <w:u w:val="none"/>
          </w:rPr>
          <w:t>/</w:t>
        </w:r>
        <w:proofErr w:type="spellStart"/>
        <w:r w:rsidRPr="00B20123">
          <w:rPr>
            <w:rStyle w:val="Hyperlink"/>
            <w:noProof w:val="0"/>
            <w:color w:val="auto"/>
            <w:u w:val="none"/>
          </w:rPr>
          <w:t>article</w:t>
        </w:r>
        <w:proofErr w:type="spellEnd"/>
        <w:r w:rsidRPr="00B20123">
          <w:rPr>
            <w:rStyle w:val="Hyperlink"/>
            <w:noProof w:val="0"/>
            <w:color w:val="auto"/>
            <w:u w:val="none"/>
          </w:rPr>
          <w:t>/</w:t>
        </w:r>
        <w:proofErr w:type="spellStart"/>
        <w:r w:rsidRPr="00B20123">
          <w:rPr>
            <w:rStyle w:val="Hyperlink"/>
            <w:noProof w:val="0"/>
            <w:color w:val="auto"/>
            <w:u w:val="none"/>
          </w:rPr>
          <w:t>view</w:t>
        </w:r>
        <w:proofErr w:type="spellEnd"/>
        <w:r w:rsidRPr="00B20123">
          <w:rPr>
            <w:rStyle w:val="Hyperlink"/>
            <w:noProof w:val="0"/>
            <w:color w:val="auto"/>
            <w:u w:val="none"/>
          </w:rPr>
          <w:t xml:space="preserve"> /37560/pdf?fbclid=IwAR3nZ4a5WG5wZdBqdNKwmakx0eNSDl_0bMpEf4ziUgQkDpG9wr SBx8VWsgc</w:t>
        </w:r>
      </w:hyperlink>
      <w:r w:rsidRPr="00B20123">
        <w:t>. Acesso em 10 abr. 2021.</w:t>
      </w:r>
      <w:commentRangeEnd w:id="165"/>
      <w:r w:rsidR="0069086A">
        <w:rPr>
          <w:rStyle w:val="Refdecomentrio"/>
        </w:rPr>
        <w:commentReference w:id="165"/>
      </w:r>
    </w:p>
    <w:p w14:paraId="133E7ACE" w14:textId="77777777" w:rsidR="007951D4" w:rsidRPr="00B20123" w:rsidRDefault="007951D4" w:rsidP="009E599F">
      <w:pPr>
        <w:pStyle w:val="TF-refernciasITEM"/>
        <w:spacing w:before="240" w:after="0"/>
        <w:jc w:val="both"/>
        <w:rPr>
          <w:szCs w:val="24"/>
        </w:rPr>
      </w:pPr>
      <w:commentRangeStart w:id="166"/>
      <w:r w:rsidRPr="00B20123">
        <w:rPr>
          <w:szCs w:val="24"/>
        </w:rPr>
        <w:t xml:space="preserve">WACHHOLZ, </w:t>
      </w:r>
      <w:proofErr w:type="spellStart"/>
      <w:r w:rsidRPr="00B20123">
        <w:rPr>
          <w:szCs w:val="24"/>
        </w:rPr>
        <w:t>Dagvin</w:t>
      </w:r>
      <w:proofErr w:type="spellEnd"/>
      <w:r w:rsidRPr="00B20123">
        <w:rPr>
          <w:szCs w:val="24"/>
        </w:rPr>
        <w:t xml:space="preserve">. </w:t>
      </w:r>
      <w:r w:rsidRPr="00B20123">
        <w:rPr>
          <w:b/>
          <w:bCs/>
          <w:szCs w:val="24"/>
        </w:rPr>
        <w:t>Pioneirismo e capacidade de adaptação como combustíveis para a rentabilidade</w:t>
      </w:r>
      <w:r w:rsidRPr="00B20123">
        <w:rPr>
          <w:szCs w:val="24"/>
        </w:rPr>
        <w:t xml:space="preserve">. Entrevista concedida a Testo Notícias. Pomerode, 20 dezembro 2019. Disponível em: </w:t>
      </w:r>
      <w:hyperlink r:id="rId20" w:history="1">
        <w:r w:rsidRPr="00B20123">
          <w:rPr>
            <w:rStyle w:val="Hyperlink"/>
            <w:noProof w:val="0"/>
            <w:color w:val="auto"/>
            <w:szCs w:val="24"/>
            <w:u w:val="none"/>
          </w:rPr>
          <w:t>http://www.testonoticias.com.br/variedades/pioneirismo-e-capacidade-de-ada</w:t>
        </w:r>
      </w:hyperlink>
      <w:r w:rsidRPr="00B20123">
        <w:rPr>
          <w:szCs w:val="24"/>
        </w:rPr>
        <w:t xml:space="preserve"> ptação-como-combustíveis-para-a-rentabilidade-1.2191694. Acesso em:  18 abr. 2021.</w:t>
      </w:r>
      <w:commentRangeEnd w:id="166"/>
      <w:r w:rsidR="000156FD">
        <w:rPr>
          <w:rStyle w:val="Refdecomentrio"/>
        </w:rPr>
        <w:commentReference w:id="166"/>
      </w:r>
    </w:p>
    <w:p w14:paraId="1BE54BD5" w14:textId="240E3459" w:rsidR="00012947" w:rsidRPr="00A53880" w:rsidRDefault="00012947" w:rsidP="00451B94">
      <w:pPr>
        <w:pStyle w:val="TF-refernciasITEM"/>
      </w:pPr>
    </w:p>
    <w:p w14:paraId="303AC39C" w14:textId="77777777" w:rsidR="00F83A19" w:rsidRDefault="00451B94" w:rsidP="00F83A19">
      <w:pPr>
        <w:pStyle w:val="TF-refernciasbibliogrficasTTULO"/>
      </w:pPr>
      <w:r w:rsidRPr="00A53880">
        <w:lastRenderedPageBreak/>
        <w:t xml:space="preserve"> </w:t>
      </w:r>
      <w:r w:rsidR="00F83A19">
        <w:t>ASSINATURAS</w:t>
      </w:r>
    </w:p>
    <w:p w14:paraId="596F06B8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1361B2E3" w14:textId="77777777" w:rsidR="00F83A19" w:rsidRDefault="00F83A19" w:rsidP="00F83A19">
      <w:pPr>
        <w:pStyle w:val="TF-LEGENDA"/>
      </w:pPr>
    </w:p>
    <w:p w14:paraId="2618737A" w14:textId="77777777" w:rsidR="00F83A19" w:rsidRDefault="00F83A19" w:rsidP="00F83A19">
      <w:pPr>
        <w:pStyle w:val="TF-LEGENDA"/>
      </w:pPr>
    </w:p>
    <w:p w14:paraId="1312CDF7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53742A83" w14:textId="77777777" w:rsidR="00F83A19" w:rsidRDefault="00F83A19" w:rsidP="00F83A19">
      <w:pPr>
        <w:pStyle w:val="TF-LEGENDA"/>
      </w:pPr>
    </w:p>
    <w:p w14:paraId="2A8FBCC2" w14:textId="77777777" w:rsidR="00F83A19" w:rsidRDefault="00F83A19" w:rsidP="00F83A19">
      <w:pPr>
        <w:pStyle w:val="TF-LEGENDA"/>
      </w:pPr>
    </w:p>
    <w:p w14:paraId="674917CB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A22C539" w14:textId="77777777" w:rsidR="00A85EE8" w:rsidRDefault="00A85EE8" w:rsidP="00A85EE8">
      <w:pPr>
        <w:pStyle w:val="TF-LEGENDA"/>
      </w:pPr>
    </w:p>
    <w:p w14:paraId="22F50CED" w14:textId="77777777" w:rsidR="00A85EE8" w:rsidRDefault="00A85EE8" w:rsidP="00A85EE8">
      <w:pPr>
        <w:pStyle w:val="TF-LEGENDA"/>
      </w:pPr>
    </w:p>
    <w:p w14:paraId="2DFDA542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76B9A18D" w14:textId="77777777" w:rsidR="00F83A19" w:rsidRDefault="00F83A19" w:rsidP="00F83A19">
      <w:pPr>
        <w:pStyle w:val="TF-LEGENDA"/>
      </w:pPr>
    </w:p>
    <w:p w14:paraId="4A77907D" w14:textId="77777777" w:rsidR="00F83A19" w:rsidRDefault="00F83A19" w:rsidP="00F83A19">
      <w:pPr>
        <w:pStyle w:val="TF-LEGENDA"/>
      </w:pPr>
    </w:p>
    <w:p w14:paraId="67EEE566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52E359AA" w14:textId="77777777" w:rsidR="007222F7" w:rsidRDefault="007222F7" w:rsidP="007222F7">
      <w:pPr>
        <w:pStyle w:val="TF-TEXTOQUADRO"/>
      </w:pPr>
    </w:p>
    <w:p w14:paraId="76F39FE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30C4F1E" w14:textId="77777777" w:rsidTr="00DF6ED2">
        <w:tc>
          <w:tcPr>
            <w:tcW w:w="9212" w:type="dxa"/>
            <w:shd w:val="clear" w:color="auto" w:fill="auto"/>
          </w:tcPr>
          <w:p w14:paraId="7B4A5641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6DDBE6D5" w14:textId="77777777" w:rsidR="007222F7" w:rsidRDefault="007222F7" w:rsidP="00DF6ED2">
            <w:pPr>
              <w:jc w:val="center"/>
            </w:pPr>
          </w:p>
          <w:p w14:paraId="283376E3" w14:textId="77777777" w:rsidR="00554405" w:rsidRDefault="00554405" w:rsidP="00DF6ED2">
            <w:pPr>
              <w:jc w:val="center"/>
            </w:pPr>
          </w:p>
          <w:p w14:paraId="59649F88" w14:textId="77777777" w:rsidR="00554405" w:rsidRDefault="00554405" w:rsidP="00DF6ED2">
            <w:pPr>
              <w:jc w:val="center"/>
            </w:pPr>
          </w:p>
          <w:p w14:paraId="0448FFAC" w14:textId="77777777" w:rsidR="00554405" w:rsidRDefault="00554405" w:rsidP="00DF6ED2">
            <w:pPr>
              <w:jc w:val="center"/>
            </w:pPr>
          </w:p>
          <w:p w14:paraId="7F852619" w14:textId="77777777" w:rsidR="00554405" w:rsidRDefault="00554405" w:rsidP="00DF6ED2">
            <w:pPr>
              <w:jc w:val="center"/>
            </w:pPr>
          </w:p>
          <w:p w14:paraId="32138B43" w14:textId="77777777" w:rsidR="00554405" w:rsidRDefault="00554405" w:rsidP="00DF6ED2">
            <w:pPr>
              <w:jc w:val="center"/>
            </w:pPr>
          </w:p>
          <w:p w14:paraId="32D25EAF" w14:textId="77777777" w:rsidR="00554405" w:rsidRDefault="00554405" w:rsidP="00DF6ED2">
            <w:pPr>
              <w:jc w:val="center"/>
            </w:pPr>
          </w:p>
          <w:p w14:paraId="4B873524" w14:textId="77777777" w:rsidR="007222F7" w:rsidRDefault="007222F7" w:rsidP="00DF6ED2">
            <w:pPr>
              <w:jc w:val="center"/>
            </w:pPr>
          </w:p>
          <w:p w14:paraId="1D0E908E" w14:textId="77777777" w:rsidR="007222F7" w:rsidRDefault="007222F7" w:rsidP="00DF6ED2">
            <w:pPr>
              <w:jc w:val="center"/>
            </w:pPr>
          </w:p>
          <w:p w14:paraId="52CC4F55" w14:textId="77777777" w:rsidR="007222F7" w:rsidRDefault="007222F7" w:rsidP="00DF6ED2">
            <w:pPr>
              <w:jc w:val="center"/>
            </w:pPr>
          </w:p>
        </w:tc>
      </w:tr>
    </w:tbl>
    <w:p w14:paraId="0A43E035" w14:textId="77777777" w:rsidR="007222F7" w:rsidRDefault="007222F7" w:rsidP="007222F7">
      <w:pPr>
        <w:jc w:val="center"/>
      </w:pPr>
    </w:p>
    <w:p w14:paraId="68FD0E78" w14:textId="77777777" w:rsidR="007222F7" w:rsidRDefault="007222F7" w:rsidP="007222F7">
      <w:pPr>
        <w:jc w:val="center"/>
      </w:pPr>
    </w:p>
    <w:p w14:paraId="4F2111C9" w14:textId="77777777" w:rsidR="007222F7" w:rsidRDefault="007222F7" w:rsidP="007222F7">
      <w:pPr>
        <w:jc w:val="center"/>
      </w:pPr>
    </w:p>
    <w:p w14:paraId="42B434C5" w14:textId="77777777" w:rsidR="00F255FC" w:rsidRDefault="00F255FC" w:rsidP="00F83A19">
      <w:pPr>
        <w:pStyle w:val="TF-LEGENDA"/>
      </w:pPr>
    </w:p>
    <w:p w14:paraId="165940DC" w14:textId="77777777" w:rsidR="00320BFA" w:rsidRDefault="00320BFA">
      <w:pPr>
        <w:pStyle w:val="TF-LEGENDA"/>
        <w:sectPr w:rsidR="00320BFA" w:rsidSect="00F31359">
          <w:headerReference w:type="default" r:id="rId21"/>
          <w:headerReference w:type="first" r:id="rId2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91A02D9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75EC313F" w14:textId="3DC2EBAF" w:rsidR="00320BFA" w:rsidRPr="00320BFA" w:rsidRDefault="00320BFA" w:rsidP="00320BFA">
      <w:pPr>
        <w:pStyle w:val="TF-xAvalLINHA"/>
      </w:pPr>
      <w:r w:rsidRPr="00320BFA">
        <w:t>Acadêmico(a):</w:t>
      </w:r>
      <w:r w:rsidR="003B3167">
        <w:t xml:space="preserve"> Guilherme Ricardo </w:t>
      </w:r>
      <w:proofErr w:type="spellStart"/>
      <w:r w:rsidR="003B3167">
        <w:t>Konell</w:t>
      </w:r>
      <w:proofErr w:type="spellEnd"/>
      <w:r w:rsidRPr="00320BFA">
        <w:tab/>
      </w:r>
    </w:p>
    <w:p w14:paraId="012A25D1" w14:textId="2A87443C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3B3167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4EFBC740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97401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4E4233B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F285DB5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A9FC957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28380FB2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C17C861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AD2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67990C00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41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16FE" w14:textId="0DA26E8F" w:rsidR="00320BFA" w:rsidRPr="00320BFA" w:rsidRDefault="00037F47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9AD70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16925C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BEE59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FDE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A9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8D41" w14:textId="58C13BD7" w:rsidR="00320BFA" w:rsidRPr="00320BFA" w:rsidRDefault="00037F47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23FFB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4E081A8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99CB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7197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0CFBA3A5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B91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CADA" w14:textId="173B9156" w:rsidR="00320BFA" w:rsidRPr="00320BFA" w:rsidRDefault="00CE02DE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0CDB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630206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DAC8E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E23D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1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1E0A" w14:textId="74E1BC81" w:rsidR="00320BFA" w:rsidRPr="00320BFA" w:rsidRDefault="00CE02DE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EB13C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14133322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51919E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5AC0" w14:textId="77777777" w:rsidR="0014126D" w:rsidRPr="0014126D" w:rsidRDefault="0014126D" w:rsidP="00320BF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4A42575C" w14:textId="77777777" w:rsidR="0014126D" w:rsidRPr="0014126D" w:rsidRDefault="0014126D" w:rsidP="0014126D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3591" w14:textId="0E877FB2" w:rsidR="0014126D" w:rsidRPr="00320BFA" w:rsidRDefault="00CE02DE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F104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9FEB4F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61E434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9D556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1C4B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0407299D" w14:textId="77777777" w:rsidR="00320BFA" w:rsidRPr="0014126D" w:rsidRDefault="0014126D" w:rsidP="002F1C9A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 w:rsidR="002F1C9A"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20A3" w14:textId="6FA9F64E" w:rsidR="00320BFA" w:rsidRPr="00320BFA" w:rsidRDefault="00CE02DE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452" w14:textId="61AAAB1E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2361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75CAF9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7C5C2E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40E0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CE6E" w14:textId="4D6F3D62" w:rsidR="00320BFA" w:rsidRPr="00320BFA" w:rsidRDefault="002903C5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1D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4BFEA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02FDF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F89F0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B0F3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3937" w14:textId="7446351B" w:rsidR="00320BFA" w:rsidRPr="00320BFA" w:rsidRDefault="002903C5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AB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3BEF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51AC98F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D6224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026B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28DF89AE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4A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E58C" w14:textId="4E58B26F" w:rsidR="00320BFA" w:rsidRPr="00320BFA" w:rsidRDefault="002903C5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43E7A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3903ED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4F4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A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9FD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E23D" w14:textId="1FAEF58B" w:rsidR="00320BFA" w:rsidRPr="00320BFA" w:rsidRDefault="002903C5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9708C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A6A37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86D1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A71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2CC1ECB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1F0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00E4" w14:textId="5D07FEC7" w:rsidR="00320BFA" w:rsidRPr="00320BFA" w:rsidRDefault="002903C5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F060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362345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D9E82A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96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3CE71018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4F7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361" w14:textId="2B2BFA2B" w:rsidR="00320BFA" w:rsidRPr="00320BFA" w:rsidRDefault="003308CF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55875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331E45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F3E1E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B4C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D2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F2EA" w14:textId="3F490DC3" w:rsidR="00320BFA" w:rsidRPr="00320BFA" w:rsidRDefault="003308CF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FAD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D7ADB2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1D21B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8154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2748614A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0B5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7F3E" w14:textId="1B14E47F" w:rsidR="00320BFA" w:rsidRPr="00320BFA" w:rsidRDefault="0022413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522C5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5510E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35EB5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F3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187486B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F8E0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9892" w14:textId="37F19528" w:rsidR="00320BFA" w:rsidRPr="00320BFA" w:rsidRDefault="0022413D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AE1CB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96A91E5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60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53C4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2C6D4F42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74A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6D00" w14:textId="7BFB841C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A38678" w14:textId="5DA50EC9" w:rsidR="00320BFA" w:rsidRPr="00320BFA" w:rsidRDefault="007A5AE6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0224C" w:rsidRPr="00320BFA" w14:paraId="4FEC8C4D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6BD20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86EC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FC0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6346" w14:textId="61EEA1AD" w:rsidR="00320BFA" w:rsidRPr="00320BFA" w:rsidRDefault="007A5AE6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46B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A35427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CF436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59DA06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0E11F1" w14:textId="38F628FE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D30464" w14:textId="68578EA4" w:rsidR="00320BFA" w:rsidRPr="00320BFA" w:rsidRDefault="0059726B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5C793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EE02AD7" w14:textId="77777777" w:rsidR="0000224C" w:rsidRDefault="0000224C" w:rsidP="003308CF">
      <w:pPr>
        <w:pStyle w:val="TF-xAvalITEMDETALHE"/>
        <w:ind w:left="0"/>
      </w:pPr>
    </w:p>
    <w:p w14:paraId="58D86FAB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0240CCB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2686AF5A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AFB2B6E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0BDDA5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E6E92C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30233B7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78ED690B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801C832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69D7FF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28FFD18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6E3B758" w14:textId="17A5F7B3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C71D68">
        <w:t>07/05/2021</w:t>
      </w:r>
      <w:r>
        <w:tab/>
      </w:r>
    </w:p>
    <w:p w14:paraId="28FD779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EE2E1A2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00F6D9A6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32"/>
        <w:gridCol w:w="415"/>
        <w:gridCol w:w="415"/>
        <w:gridCol w:w="342"/>
      </w:tblGrid>
      <w:tr w:rsidR="0000224C" w:rsidRPr="00320BFA" w14:paraId="05AAFF13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0867F5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88F3C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FBF89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7D5175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10F09FCB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C084243" w14:textId="77777777"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D52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1EEB997C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39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04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52EA3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0DAFC04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2EF7B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7142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F75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8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AAAE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0999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0303B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A4B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74D8C54F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4C0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8A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2BA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5E4FD6A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06E3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6809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E7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51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DC4D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19237ADA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DAA3D9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9B97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2679CEF1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BA49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47F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52A45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77823F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2CB24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E571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7874EF9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EB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2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21F4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4596A12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C8A5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3B8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58CD1AB6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2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993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8D073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7FBC8A0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46FFC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EA21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CB5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33F5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C05F0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2B182F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E19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9283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5CA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4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881E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CC6BCA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4BAA8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CE25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42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1D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49A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D698386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40F3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50C2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20FC281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35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E57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58D17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ED41859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780B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1944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29D01A4D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B23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FBA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5831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6ED56A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6F13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8202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603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0C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975A4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0D55218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FE473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88DC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D324560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4B7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FB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643D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63D513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BB250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88743A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DFCA7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67D9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1896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E19DB61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F209D9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2C4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76ECB97C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39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B20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AA8E1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BC711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01D59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6C6C1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7B341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8B88F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114C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4AB181" w14:textId="77777777" w:rsidR="0000224C" w:rsidRDefault="0000224C" w:rsidP="0000224C">
      <w:pPr>
        <w:pStyle w:val="TF-xAvalTTULO"/>
      </w:pPr>
    </w:p>
    <w:p w14:paraId="2B888645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2F93C7D4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0E398475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65E3C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6E072B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B9D57AD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684D8ACD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9B32AD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F3FD34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E456C04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1D2C0E7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0D3F1D03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23"/>
      <w:footerReference w:type="default" r:id="rId24"/>
      <w:headerReference w:type="first" r:id="rId2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dreza Sartori" w:date="2021-05-07T14:22:00Z" w:initials="AS">
    <w:p w14:paraId="0787647C" w14:textId="211D114A" w:rsidR="00407B22" w:rsidRDefault="00407B22">
      <w:pPr>
        <w:pStyle w:val="Textodecomentrio"/>
      </w:pPr>
      <w:r>
        <w:rPr>
          <w:rStyle w:val="Refdecomentrio"/>
        </w:rPr>
        <w:annotationRef/>
      </w:r>
      <w:r>
        <w:t>Se anteriormente você colocou a sigla</w:t>
      </w:r>
      <w:r w:rsidR="006B2B63">
        <w:t>, podes usar diretamente PEIXE BR</w:t>
      </w:r>
    </w:p>
  </w:comment>
  <w:comment w:id="10" w:author="Andreza Sartori" w:date="2021-05-07T14:25:00Z" w:initials="AS">
    <w:p w14:paraId="4D419F06" w14:textId="56B3F4AC" w:rsidR="00F856EF" w:rsidRDefault="00F856EF">
      <w:pPr>
        <w:pStyle w:val="Textodecomentrio"/>
      </w:pPr>
      <w:r>
        <w:rPr>
          <w:rStyle w:val="Refdecomentrio"/>
        </w:rPr>
        <w:annotationRef/>
      </w:r>
      <w:r w:rsidR="008202DF">
        <w:t>Coloque a fonte aqui</w:t>
      </w:r>
    </w:p>
  </w:comment>
  <w:comment w:id="18" w:author="Andreza Sartori" w:date="2021-05-07T14:26:00Z" w:initials="AS">
    <w:p w14:paraId="189969B7" w14:textId="5704F253" w:rsidR="00944D45" w:rsidRDefault="00944D45">
      <w:pPr>
        <w:pStyle w:val="Textodecomentrio"/>
      </w:pPr>
      <w:r>
        <w:rPr>
          <w:rStyle w:val="Refdecomentrio"/>
        </w:rPr>
        <w:annotationRef/>
      </w:r>
      <w:r>
        <w:t>Rever a redação. Falta informação aqui.</w:t>
      </w:r>
    </w:p>
  </w:comment>
  <w:comment w:id="19" w:author="Andreza Sartori" w:date="2021-05-07T14:27:00Z" w:initials="AS">
    <w:p w14:paraId="44055EA2" w14:textId="13247EED" w:rsidR="00504AB2" w:rsidRDefault="00504AB2">
      <w:pPr>
        <w:pStyle w:val="Textodecomentrio"/>
      </w:pPr>
      <w:r>
        <w:rPr>
          <w:rStyle w:val="Refdecomentrio"/>
        </w:rPr>
        <w:annotationRef/>
      </w:r>
      <w:proofErr w:type="gramStart"/>
      <w:r>
        <w:t>De  quem</w:t>
      </w:r>
      <w:proofErr w:type="gramEnd"/>
      <w:r>
        <w:t>?</w:t>
      </w:r>
    </w:p>
  </w:comment>
  <w:comment w:id="20" w:author="Andreza Sartori" w:date="2021-05-07T14:14:00Z" w:initials="AS">
    <w:p w14:paraId="53D377CC" w14:textId="7F146282" w:rsidR="0057455B" w:rsidRDefault="0057455B">
      <w:pPr>
        <w:pStyle w:val="Textodecomentrio"/>
      </w:pPr>
      <w:r>
        <w:rPr>
          <w:rStyle w:val="Refdecomentrio"/>
        </w:rPr>
        <w:annotationRef/>
      </w:r>
      <w:r w:rsidRPr="0057455B">
        <w:t>Coloque o recurso de referência cruzada para figura/quadro/tabela. Faça isso em todo o texto.</w:t>
      </w:r>
    </w:p>
  </w:comment>
  <w:comment w:id="21" w:author="Andreza Sartori" w:date="2021-05-07T14:14:00Z" w:initials="AS">
    <w:p w14:paraId="68550955" w14:textId="640C06CA" w:rsidR="00BB083B" w:rsidRDefault="00BB083B">
      <w:pPr>
        <w:pStyle w:val="Textodecomentrio"/>
      </w:pPr>
      <w:r>
        <w:rPr>
          <w:rStyle w:val="Refdecomentrio"/>
        </w:rPr>
        <w:annotationRef/>
      </w:r>
      <w:r w:rsidRPr="00BB083B">
        <w:t>Tem ponto no final na fonte. Rever em todas as figuras</w:t>
      </w:r>
      <w:r>
        <w:t>/quadros</w:t>
      </w:r>
      <w:r w:rsidR="00663E10">
        <w:t>/tabela</w:t>
      </w:r>
      <w:r w:rsidRPr="00BB083B">
        <w:t>.</w:t>
      </w:r>
    </w:p>
  </w:comment>
  <w:comment w:id="25" w:author="Andreza Sartori" w:date="2021-05-07T14:29:00Z" w:initials="AS">
    <w:p w14:paraId="59AD5B9A" w14:textId="12AC7195" w:rsidR="00142341" w:rsidRDefault="00142341">
      <w:pPr>
        <w:pStyle w:val="Textodecomentrio"/>
      </w:pPr>
      <w:r>
        <w:rPr>
          <w:rStyle w:val="Refdecomentrio"/>
        </w:rPr>
        <w:annotationRef/>
      </w:r>
      <w:r>
        <w:t xml:space="preserve">O que acontece se eles não forem monitorados? </w:t>
      </w:r>
      <w:r w:rsidR="0060700B">
        <w:t>Não está claro aqui.</w:t>
      </w:r>
    </w:p>
  </w:comment>
  <w:comment w:id="24" w:author="Andreza Sartori" w:date="2021-05-07T14:02:00Z" w:initials="AS">
    <w:p w14:paraId="7350519F" w14:textId="10D8F73B" w:rsidR="00D15AB8" w:rsidRDefault="00D15AB8">
      <w:pPr>
        <w:pStyle w:val="Textodecomentrio"/>
      </w:pPr>
      <w:r>
        <w:rPr>
          <w:rStyle w:val="Refdecomentrio"/>
        </w:rPr>
        <w:annotationRef/>
      </w:r>
      <w:r>
        <w:t>Texto deve ser justificado.</w:t>
      </w:r>
    </w:p>
  </w:comment>
  <w:comment w:id="44" w:author="Andreza Sartori" w:date="2021-05-07T14:42:00Z" w:initials="AS">
    <w:p w14:paraId="13F92918" w14:textId="75933433" w:rsidR="00310D09" w:rsidRDefault="00310D09">
      <w:pPr>
        <w:pStyle w:val="Textodecomentrio"/>
      </w:pPr>
      <w:r>
        <w:rPr>
          <w:rStyle w:val="Refdecomentrio"/>
        </w:rPr>
        <w:annotationRef/>
      </w:r>
      <w:r>
        <w:t>Com o que?</w:t>
      </w:r>
    </w:p>
  </w:comment>
  <w:comment w:id="45" w:author="Andreza Sartori" w:date="2021-05-07T14:51:00Z" w:initials="AS">
    <w:p w14:paraId="3B8A19B0" w14:textId="2E4F70E0" w:rsidR="005A18C0" w:rsidRDefault="005A18C0">
      <w:pPr>
        <w:pStyle w:val="Textodecomentrio"/>
      </w:pPr>
      <w:r>
        <w:rPr>
          <w:rStyle w:val="Refdecomentrio"/>
        </w:rPr>
        <w:annotationRef/>
      </w:r>
      <w:r>
        <w:t xml:space="preserve">De que forma </w:t>
      </w:r>
      <w:proofErr w:type="spellStart"/>
      <w:r>
        <w:t>seria</w:t>
      </w:r>
      <w:proofErr w:type="spellEnd"/>
      <w:r>
        <w:t>?</w:t>
      </w:r>
      <w:r w:rsidR="003615FD">
        <w:t xml:space="preserve"> Aplicativo? Desktop?</w:t>
      </w:r>
    </w:p>
  </w:comment>
  <w:comment w:id="49" w:author="Andreza Sartori" w:date="2021-05-07T15:31:00Z" w:initials="AS">
    <w:p w14:paraId="3D51F9AB" w14:textId="4C9195E6" w:rsidR="00064192" w:rsidRDefault="00064192">
      <w:pPr>
        <w:pStyle w:val="Textodecomentrio"/>
      </w:pPr>
      <w:r>
        <w:rPr>
          <w:rStyle w:val="Refdecomentrio"/>
        </w:rPr>
        <w:annotationRef/>
      </w:r>
      <w:r>
        <w:t>O que são?</w:t>
      </w:r>
    </w:p>
  </w:comment>
  <w:comment w:id="50" w:author="Andreza Sartori" w:date="2021-05-07T14:53:00Z" w:initials="AS">
    <w:p w14:paraId="35DF907D" w14:textId="76FB7800" w:rsidR="005F33BE" w:rsidRDefault="005F33BE">
      <w:pPr>
        <w:pStyle w:val="Textodecomentrio"/>
      </w:pPr>
      <w:r>
        <w:rPr>
          <w:rStyle w:val="Refdecomentrio"/>
        </w:rPr>
        <w:annotationRef/>
      </w:r>
      <w:r>
        <w:t>O que? Confuso.</w:t>
      </w:r>
    </w:p>
  </w:comment>
  <w:comment w:id="51" w:author="Andreza Sartori" w:date="2021-05-07T14:54:00Z" w:initials="AS">
    <w:p w14:paraId="0A1E84C1" w14:textId="62EB845A" w:rsidR="00457844" w:rsidRDefault="00457844">
      <w:pPr>
        <w:pStyle w:val="Textodecomentrio"/>
      </w:pPr>
      <w:r>
        <w:rPr>
          <w:rStyle w:val="Refdecomentrio"/>
        </w:rPr>
        <w:annotationRef/>
      </w:r>
      <w:r>
        <w:t>2021?</w:t>
      </w:r>
      <w:r w:rsidR="005B511A">
        <w:t xml:space="preserve"> A sua </w:t>
      </w:r>
      <w:r w:rsidR="0018499B">
        <w:t>referência</w:t>
      </w:r>
      <w:r w:rsidR="005B511A">
        <w:t xml:space="preserve"> diz que a informação é de 2019.</w:t>
      </w:r>
    </w:p>
  </w:comment>
  <w:comment w:id="55" w:author="Andreza Sartori" w:date="2021-05-07T15:38:00Z" w:initials="AS">
    <w:p w14:paraId="23F9C35F" w14:textId="2D0E84CD" w:rsidR="009C68DD" w:rsidRDefault="009C68DD">
      <w:pPr>
        <w:pStyle w:val="Textodecomentrio"/>
      </w:pPr>
      <w:r>
        <w:rPr>
          <w:rStyle w:val="Refdecomentrio"/>
        </w:rPr>
        <w:annotationRef/>
      </w:r>
      <w:r>
        <w:t>Rever a redação</w:t>
      </w:r>
    </w:p>
  </w:comment>
  <w:comment w:id="60" w:author="Andreza Sartori" w:date="2021-05-07T14:02:00Z" w:initials="AS">
    <w:p w14:paraId="424C88DB" w14:textId="57725443" w:rsidR="008D03F0" w:rsidRDefault="008D03F0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61" w:author="Andreza Sartori" w:date="2021-05-07T14:03:00Z" w:initials="AS">
    <w:p w14:paraId="34ED3684" w14:textId="42F50E39" w:rsidR="008D03F0" w:rsidRDefault="008D03F0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62" w:author="Andreza Sartori" w:date="2021-05-07T14:03:00Z" w:initials="AS">
    <w:p w14:paraId="4E2F6A06" w14:textId="4512B9A7" w:rsidR="008D03F0" w:rsidRDefault="008D03F0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63" w:author="Andreza Sartori" w:date="2021-05-07T15:43:00Z" w:initials="AS">
    <w:p w14:paraId="0CEB7D24" w14:textId="2E610766" w:rsidR="00484228" w:rsidRDefault="00484228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66" w:author="Andreza Sartori" w:date="2021-05-07T14:13:00Z" w:initials="AS">
    <w:p w14:paraId="46CD7D0F" w14:textId="6CB00388" w:rsidR="004321BF" w:rsidRDefault="004321BF">
      <w:pPr>
        <w:pStyle w:val="Textodecomentrio"/>
      </w:pPr>
      <w:r>
        <w:rPr>
          <w:rStyle w:val="Refdecomentrio"/>
        </w:rPr>
        <w:annotationRef/>
      </w:r>
      <w:r w:rsidR="001D38C4" w:rsidRPr="001D38C4">
        <w:t>Coloque o recurso de referência cruzada para figura/quadro/tabela. Faça isso em todo o texto.</w:t>
      </w:r>
    </w:p>
  </w:comment>
  <w:comment w:id="73" w:author="Andreza Sartori" w:date="2021-05-07T15:44:00Z" w:initials="AS">
    <w:p w14:paraId="5A7EFC9D" w14:textId="19F5527E" w:rsidR="0009022E" w:rsidRDefault="0009022E">
      <w:pPr>
        <w:pStyle w:val="Textodecomentrio"/>
      </w:pPr>
      <w:r>
        <w:rPr>
          <w:rStyle w:val="Refdecomentrio"/>
        </w:rPr>
        <w:annotationRef/>
      </w:r>
      <w:r>
        <w:t>A frase anterior fala exatamente a mesma coisa. Rever.</w:t>
      </w:r>
    </w:p>
  </w:comment>
  <w:comment w:id="74" w:author="Andreza Sartori" w:date="2021-05-07T15:44:00Z" w:initials="AS">
    <w:p w14:paraId="7CB3DC4E" w14:textId="4924C526" w:rsidR="001A749D" w:rsidRDefault="001A749D">
      <w:pPr>
        <w:pStyle w:val="Textodecomentrio"/>
      </w:pPr>
      <w:r>
        <w:rPr>
          <w:rStyle w:val="Refdecomentrio"/>
        </w:rPr>
        <w:annotationRef/>
      </w:r>
      <w:r w:rsidRPr="001A749D">
        <w:t>Onde expressa lugar. Prefira “o qual”, “no qual”, “em que” ou veja se é realmente necessário.</w:t>
      </w:r>
    </w:p>
  </w:comment>
  <w:comment w:id="88" w:author="Andreza Sartori" w:date="2021-05-07T16:33:00Z" w:initials="AS">
    <w:p w14:paraId="3872D6C8" w14:textId="30E069D5" w:rsidR="00D77EF8" w:rsidRDefault="00D77EF8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89" w:author="Andreza Sartori" w:date="2021-05-07T14:04:00Z" w:initials="AS">
    <w:p w14:paraId="7A566864" w14:textId="77777777" w:rsidR="00273D70" w:rsidRDefault="00273D70">
      <w:pPr>
        <w:pStyle w:val="Textodecomentrio"/>
      </w:pPr>
      <w:r>
        <w:rPr>
          <w:rStyle w:val="Refdecomentrio"/>
        </w:rPr>
        <w:annotationRef/>
      </w:r>
      <w:r w:rsidR="00E45F34">
        <w:t>Te</w:t>
      </w:r>
      <w:r w:rsidR="00AB53BF">
        <w:t>m</w:t>
      </w:r>
      <w:r w:rsidR="00E45F34">
        <w:t xml:space="preserve"> estilo para </w:t>
      </w:r>
      <w:r w:rsidR="00356F16">
        <w:t>enumeração</w:t>
      </w:r>
    </w:p>
    <w:p w14:paraId="1A25D6AB" w14:textId="1143F401" w:rsidR="00C42516" w:rsidRDefault="00C42516">
      <w:pPr>
        <w:pStyle w:val="Textodecomentrio"/>
      </w:pPr>
      <w:r>
        <w:t xml:space="preserve">Enumeração </w:t>
      </w:r>
      <w:r w:rsidR="00C07790" w:rsidRPr="00C07790">
        <w:t>inicia com letra minúscula.</w:t>
      </w:r>
    </w:p>
  </w:comment>
  <w:comment w:id="112" w:author="Andreza Sartori" w:date="2021-05-07T16:38:00Z" w:initials="AS">
    <w:p w14:paraId="06B6A65A" w14:textId="44CF6920" w:rsidR="00770F99" w:rsidRDefault="00770F99">
      <w:pPr>
        <w:pStyle w:val="Textodecomentrio"/>
      </w:pPr>
      <w:r>
        <w:rPr>
          <w:rStyle w:val="Refdecomentrio"/>
        </w:rPr>
        <w:annotationRef/>
      </w:r>
      <w:r>
        <w:t xml:space="preserve">Seria monitorar? </w:t>
      </w:r>
    </w:p>
  </w:comment>
  <w:comment w:id="116" w:author="Andreza Sartori" w:date="2021-05-07T16:39:00Z" w:initials="AS">
    <w:p w14:paraId="1396FEE8" w14:textId="11EF1D9A" w:rsidR="00187358" w:rsidRDefault="00187358">
      <w:pPr>
        <w:pStyle w:val="Textodecomentrio"/>
      </w:pPr>
      <w:r>
        <w:rPr>
          <w:rStyle w:val="Refdecomentrio"/>
        </w:rPr>
        <w:annotationRef/>
      </w:r>
      <w:r w:rsidR="00823D11">
        <w:t>Fonte?</w:t>
      </w:r>
    </w:p>
  </w:comment>
  <w:comment w:id="117" w:author="Andreza Sartori" w:date="2021-05-07T16:39:00Z" w:initials="AS">
    <w:p w14:paraId="7273F4AA" w14:textId="32BA9341" w:rsidR="00823D11" w:rsidRDefault="00823D11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18" w:author="Andreza Sartori" w:date="2021-05-07T16:39:00Z" w:initials="AS">
    <w:p w14:paraId="3AAFFEFA" w14:textId="7957DF2F" w:rsidR="00823D11" w:rsidRDefault="00823D11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19" w:author="Andreza Sartori" w:date="2021-05-07T16:40:00Z" w:initials="AS">
    <w:p w14:paraId="781A1F74" w14:textId="77777777" w:rsidR="0078631C" w:rsidRDefault="0078631C">
      <w:pPr>
        <w:pStyle w:val="Textodecomentrio"/>
      </w:pPr>
      <w:r>
        <w:rPr>
          <w:rStyle w:val="Refdecomentrio"/>
        </w:rPr>
        <w:annotationRef/>
      </w:r>
      <w:r>
        <w:t>Ao invés de colocar X indique os tipos</w:t>
      </w:r>
      <w:r w:rsidR="006D1507">
        <w:t>.</w:t>
      </w:r>
    </w:p>
    <w:p w14:paraId="6AF1F88A" w14:textId="589BA18A" w:rsidR="006D1507" w:rsidRDefault="006D1507">
      <w:pPr>
        <w:pStyle w:val="Textodecomentrio"/>
      </w:pPr>
      <w:r>
        <w:t>Veja isso para os outros itens também.</w:t>
      </w:r>
    </w:p>
  </w:comment>
  <w:comment w:id="122" w:author="Andreza Sartori" w:date="2021-05-07T16:41:00Z" w:initials="AS">
    <w:p w14:paraId="0EA89914" w14:textId="6CF441F4" w:rsidR="00097180" w:rsidRDefault="00097180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34" w:author="Andreza Sartori" w:date="2021-05-07T16:46:00Z" w:initials="AS">
    <w:p w14:paraId="5DC78F91" w14:textId="53C089DB" w:rsidR="00501E55" w:rsidRDefault="00501E55">
      <w:pPr>
        <w:pStyle w:val="Textodecomentrio"/>
      </w:pPr>
      <w:r>
        <w:rPr>
          <w:rStyle w:val="Refdecomentrio"/>
        </w:rPr>
        <w:annotationRef/>
      </w:r>
      <w:r>
        <w:t>Precisaria dividir os requisitos em 2 partes, como foi mencionado na justificativa.</w:t>
      </w:r>
    </w:p>
  </w:comment>
  <w:comment w:id="135" w:author="Andreza Sartori" w:date="2021-05-07T14:16:00Z" w:initials="AS">
    <w:p w14:paraId="1BD65954" w14:textId="324C7507" w:rsidR="00FC0004" w:rsidRDefault="00FC0004">
      <w:pPr>
        <w:pStyle w:val="Textodecomentrio"/>
      </w:pPr>
      <w:r>
        <w:rPr>
          <w:rStyle w:val="Refdecomentrio"/>
        </w:rPr>
        <w:annotationRef/>
      </w:r>
      <w:r>
        <w:t>Tem estilo para enumeração.</w:t>
      </w:r>
    </w:p>
  </w:comment>
  <w:comment w:id="144" w:author="Andreza Sartori" w:date="2021-05-07T16:50:00Z" w:initials="AS">
    <w:p w14:paraId="07883FBA" w14:textId="7C9CE8B6" w:rsidR="00BC5C09" w:rsidRDefault="00BC5C09">
      <w:pPr>
        <w:pStyle w:val="Textodecomentrio"/>
      </w:pPr>
      <w:r>
        <w:rPr>
          <w:rStyle w:val="Refdecomentrio"/>
        </w:rPr>
        <w:annotationRef/>
      </w:r>
      <w:r w:rsidR="00065411">
        <w:t>O calendário começa em agosto</w:t>
      </w:r>
    </w:p>
  </w:comment>
  <w:comment w:id="149" w:author="Andreza Sartori" w:date="2021-05-07T14:17:00Z" w:initials="AS">
    <w:p w14:paraId="1BB3104E" w14:textId="74526208" w:rsidR="00AA37C3" w:rsidRDefault="00AA37C3">
      <w:pPr>
        <w:pStyle w:val="Textodecomentrio"/>
      </w:pPr>
      <w:r>
        <w:rPr>
          <w:rStyle w:val="Refdecomentrio"/>
        </w:rPr>
        <w:annotationRef/>
      </w:r>
      <w:r>
        <w:t>No pré-projeto d</w:t>
      </w:r>
      <w:r w:rsidRPr="003F1819">
        <w:t xml:space="preserve">evem 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 parágrafo.</w:t>
      </w:r>
    </w:p>
  </w:comment>
  <w:comment w:id="150" w:author="Andreza Sartori" w:date="2021-05-07T16:52:00Z" w:initials="AS">
    <w:p w14:paraId="4099058D" w14:textId="3C6FE730" w:rsidR="004A7E4A" w:rsidRDefault="004A7E4A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54" w:author="Andreza Sartori" w:date="2021-05-07T17:01:00Z" w:initials="AS">
    <w:p w14:paraId="1AE34BFF" w14:textId="35D7FF19" w:rsidR="003244DA" w:rsidRDefault="003244DA">
      <w:pPr>
        <w:pStyle w:val="Textodecomentrio"/>
      </w:pPr>
      <w:r>
        <w:rPr>
          <w:rStyle w:val="Refdecomentrio"/>
        </w:rPr>
        <w:annotationRef/>
      </w:r>
      <w:r w:rsidR="00A84E75" w:rsidRPr="00A84E75">
        <w:t>Não se faz parágrafo com uma única frase.</w:t>
      </w:r>
    </w:p>
  </w:comment>
  <w:comment w:id="155" w:author="Andreza Sartori" w:date="2021-05-07T17:02:00Z" w:initials="AS">
    <w:p w14:paraId="3A623B79" w14:textId="6451BC9B" w:rsidR="00A84E75" w:rsidRDefault="00A84E75">
      <w:pPr>
        <w:pStyle w:val="Textodecomentrio"/>
      </w:pPr>
      <w:r>
        <w:rPr>
          <w:rStyle w:val="Refdecomentrio"/>
        </w:rPr>
        <w:annotationRef/>
      </w:r>
      <w:r w:rsidR="00FB3661" w:rsidRPr="00FB3661">
        <w:t>et al. (em itálico). Rever todos no texto.</w:t>
      </w:r>
    </w:p>
  </w:comment>
  <w:comment w:id="157" w:author="Andreza Sartori" w:date="2021-05-07T15:02:00Z" w:initials="AS">
    <w:p w14:paraId="4BEAC66A" w14:textId="76D56527" w:rsidR="0081726F" w:rsidRDefault="0081726F">
      <w:pPr>
        <w:pStyle w:val="Textodecomentrio"/>
      </w:pPr>
      <w:r>
        <w:rPr>
          <w:rStyle w:val="Refdecomentrio"/>
        </w:rPr>
        <w:annotationRef/>
      </w:r>
      <w:r w:rsidR="001748DE">
        <w:rPr>
          <w:rStyle w:val="Refdecomentrio"/>
        </w:rPr>
        <w:annotationRef/>
      </w:r>
      <w:r w:rsidR="001748DE" w:rsidRPr="007B5866">
        <w:t>Não está de acordo com a norma NBR-6023-2018.</w:t>
      </w:r>
    </w:p>
  </w:comment>
  <w:comment w:id="158" w:author="Andreza Sartori" w:date="2021-05-07T15:02:00Z" w:initials="AS">
    <w:p w14:paraId="0D628502" w14:textId="77777777" w:rsidR="001748DE" w:rsidRDefault="001748DE" w:rsidP="001748D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7B5866">
        <w:t>Não está de acordo com a norma NBR-6023-2018.</w:t>
      </w:r>
    </w:p>
    <w:p w14:paraId="73968B04" w14:textId="179550C1" w:rsidR="001748DE" w:rsidRDefault="001748DE">
      <w:pPr>
        <w:pStyle w:val="Textodecomentrio"/>
      </w:pPr>
    </w:p>
  </w:comment>
  <w:comment w:id="159" w:author="Andreza Sartori" w:date="2021-05-07T15:03:00Z" w:initials="AS">
    <w:p w14:paraId="3D9A9066" w14:textId="77777777" w:rsidR="001748DE" w:rsidRDefault="001748DE" w:rsidP="001748D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7B5866">
        <w:t>Não está de acordo com a norma NBR-6023-2018.</w:t>
      </w:r>
    </w:p>
    <w:p w14:paraId="5647CA56" w14:textId="6DA279EF" w:rsidR="001748DE" w:rsidRDefault="001748DE">
      <w:pPr>
        <w:pStyle w:val="Textodecomentrio"/>
      </w:pPr>
    </w:p>
  </w:comment>
  <w:comment w:id="160" w:author="Andreza Sartori" w:date="2021-05-07T15:03:00Z" w:initials="AS">
    <w:p w14:paraId="0D2CC0B6" w14:textId="0EE63086" w:rsidR="001748DE" w:rsidRDefault="001748DE">
      <w:pPr>
        <w:pStyle w:val="Textodecomentrio"/>
      </w:pPr>
      <w:r>
        <w:rPr>
          <w:rStyle w:val="Refdecomentrio"/>
        </w:rPr>
        <w:annotationRef/>
      </w:r>
      <w:r w:rsidR="00490B1A" w:rsidRPr="00490B1A">
        <w:t>Para 4 ou mais autores usar et al.</w:t>
      </w:r>
    </w:p>
  </w:comment>
  <w:comment w:id="161" w:author="Andreza Sartori" w:date="2021-05-07T15:03:00Z" w:initials="AS">
    <w:p w14:paraId="2FE02FB1" w14:textId="50127DB6" w:rsidR="00490B1A" w:rsidRDefault="00490B1A">
      <w:pPr>
        <w:pStyle w:val="Textodecomentrio"/>
      </w:pPr>
      <w:r>
        <w:rPr>
          <w:rStyle w:val="Refdecomentrio"/>
        </w:rPr>
        <w:annotationRef/>
      </w:r>
      <w:r w:rsidR="006B182E" w:rsidRPr="006B182E">
        <w:t>Não está de acordo com a norma NBR-6023-2018.</w:t>
      </w:r>
    </w:p>
  </w:comment>
  <w:comment w:id="162" w:author="Andreza Sartori" w:date="2021-05-07T15:18:00Z" w:initials="AS">
    <w:p w14:paraId="33EB478C" w14:textId="77777777" w:rsidR="00CD6549" w:rsidRDefault="00B73339">
      <w:pPr>
        <w:pStyle w:val="Textodecomentrio"/>
      </w:pPr>
      <w:r>
        <w:rPr>
          <w:rStyle w:val="Refdecomentrio"/>
        </w:rPr>
        <w:annotationRef/>
      </w:r>
      <w:r w:rsidR="00CD6549">
        <w:t xml:space="preserve">ANO? </w:t>
      </w:r>
    </w:p>
    <w:p w14:paraId="3D6EA254" w14:textId="4AC2F2D9" w:rsidR="00B73339" w:rsidRDefault="00CD6549">
      <w:pPr>
        <w:pStyle w:val="Textodecomentrio"/>
      </w:pPr>
      <w:r w:rsidRPr="00CD6549">
        <w:t>Não está de acordo com a norma NBR-6023-2018.</w:t>
      </w:r>
    </w:p>
  </w:comment>
  <w:comment w:id="163" w:author="Andreza Sartori" w:date="2021-05-07T15:19:00Z" w:initials="AS">
    <w:p w14:paraId="2A6391BC" w14:textId="4E3302FD" w:rsidR="00B37DFD" w:rsidRDefault="00B37DFD">
      <w:pPr>
        <w:pStyle w:val="Textodecomentrio"/>
      </w:pPr>
      <w:r>
        <w:rPr>
          <w:rStyle w:val="Refdecomentrio"/>
        </w:rPr>
        <w:annotationRef/>
      </w:r>
      <w:r w:rsidRPr="00B37DFD">
        <w:t>Não está de acordo com a norma NBR-6023-2018.</w:t>
      </w:r>
    </w:p>
  </w:comment>
  <w:comment w:id="164" w:author="Andreza Sartori" w:date="2021-05-07T16:29:00Z" w:initials="AS">
    <w:p w14:paraId="550EF3ED" w14:textId="62B86B19" w:rsidR="009816FA" w:rsidRDefault="009816FA">
      <w:pPr>
        <w:pStyle w:val="Textodecomentrio"/>
      </w:pPr>
      <w:r>
        <w:rPr>
          <w:rStyle w:val="Refdecomentrio"/>
        </w:rPr>
        <w:annotationRef/>
      </w:r>
      <w:r w:rsidR="00AD1CFF">
        <w:t xml:space="preserve">O formato para entrevista de acordo com a </w:t>
      </w:r>
      <w:proofErr w:type="spellStart"/>
      <w:r w:rsidR="00AD1CFF">
        <w:t>abnt</w:t>
      </w:r>
      <w:proofErr w:type="spellEnd"/>
      <w:r w:rsidR="00AD1CFF">
        <w:t xml:space="preserve"> é esse</w:t>
      </w:r>
      <w:r w:rsidR="00530F76">
        <w:t>.</w:t>
      </w:r>
    </w:p>
    <w:p w14:paraId="494CB601" w14:textId="498C1A82" w:rsidR="00AD1CFF" w:rsidRDefault="00AD1CFF">
      <w:pPr>
        <w:pStyle w:val="Textodecomentrio"/>
      </w:pPr>
    </w:p>
    <w:p w14:paraId="1EE1CA97" w14:textId="16F67E9E" w:rsidR="00530F76" w:rsidRDefault="00530F76">
      <w:pPr>
        <w:pStyle w:val="Textodecomentrio"/>
      </w:pPr>
      <w:r>
        <w:t>Exemplo:</w:t>
      </w:r>
    </w:p>
    <w:p w14:paraId="0750C13D" w14:textId="4EC82E99" w:rsidR="00AD1CFF" w:rsidRDefault="00AD1CFF" w:rsidP="00AD1CFF">
      <w:pPr>
        <w:keepNext w:val="0"/>
        <w:keepLines w:val="0"/>
        <w:autoSpaceDE w:val="0"/>
        <w:autoSpaceDN w:val="0"/>
        <w:adjustRightInd w:val="0"/>
        <w:rPr>
          <w:rFonts w:ascii="ArialMT2" w:hAnsi="ArialMT2" w:cs="ArialMT2"/>
          <w:sz w:val="20"/>
          <w:szCs w:val="20"/>
        </w:rPr>
      </w:pPr>
      <w:r>
        <w:rPr>
          <w:rFonts w:ascii="ArialMT2" w:hAnsi="ArialMT2" w:cs="ArialMT2"/>
          <w:sz w:val="20"/>
          <w:szCs w:val="20"/>
        </w:rPr>
        <w:t xml:space="preserve">ANTICAST 66: as histórias e teorias das cores. Entrevistadores: Ivan Mi </w:t>
      </w:r>
      <w:proofErr w:type="spellStart"/>
      <w:r>
        <w:rPr>
          <w:rFonts w:ascii="ArialMT2" w:hAnsi="ArialMT2" w:cs="ArialMT2"/>
          <w:sz w:val="20"/>
          <w:szCs w:val="20"/>
        </w:rPr>
        <w:t>zanzuk</w:t>
      </w:r>
      <w:proofErr w:type="spellEnd"/>
      <w:r>
        <w:rPr>
          <w:rFonts w:ascii="ArialMT2" w:hAnsi="ArialMT2" w:cs="ArialMT2"/>
          <w:sz w:val="20"/>
          <w:szCs w:val="20"/>
        </w:rPr>
        <w:t>, Rafael Ancara e Marcos</w:t>
      </w:r>
      <w:r>
        <w:rPr>
          <w:rFonts w:ascii="ArialMT2" w:hAnsi="ArialMT2" w:cs="ArialMT2"/>
          <w:sz w:val="20"/>
          <w:szCs w:val="20"/>
        </w:rPr>
        <w:t xml:space="preserve"> </w:t>
      </w:r>
      <w:proofErr w:type="spellStart"/>
      <w:r>
        <w:rPr>
          <w:rFonts w:ascii="ArialMT2" w:hAnsi="ArialMT2" w:cs="ArialMT2"/>
          <w:sz w:val="20"/>
          <w:szCs w:val="20"/>
        </w:rPr>
        <w:t>Beccari</w:t>
      </w:r>
      <w:proofErr w:type="spellEnd"/>
      <w:r>
        <w:rPr>
          <w:rFonts w:ascii="ArialMT2" w:hAnsi="ArialMT2" w:cs="ArialMT2"/>
          <w:sz w:val="20"/>
          <w:szCs w:val="20"/>
        </w:rPr>
        <w:t xml:space="preserve">. Entrevistada: Luciana Martha Silveira. </w:t>
      </w:r>
      <w:r w:rsidRPr="00AD1CFF">
        <w:rPr>
          <w:rFonts w:ascii="ArialMT2" w:hAnsi="ArialMT2" w:cs="ArialMT2"/>
          <w:sz w:val="20"/>
          <w:szCs w:val="20"/>
          <w:lang w:val="en-US"/>
        </w:rPr>
        <w:t>[</w:t>
      </w:r>
      <w:r w:rsidRPr="00AD1CFF">
        <w:rPr>
          <w:rFonts w:ascii="Arial-ItalicMT" w:hAnsi="Arial-ItalicMT" w:cs="Arial-ItalicMT"/>
          <w:i/>
          <w:iCs/>
          <w:sz w:val="20"/>
          <w:szCs w:val="20"/>
          <w:lang w:val="en-US"/>
        </w:rPr>
        <w:t>S. l.</w:t>
      </w:r>
      <w:r w:rsidRPr="00AD1CFF">
        <w:rPr>
          <w:rFonts w:ascii="ArialMT2" w:hAnsi="ArialMT2" w:cs="ArialMT2"/>
          <w:sz w:val="20"/>
          <w:szCs w:val="20"/>
          <w:lang w:val="en-US"/>
        </w:rPr>
        <w:t xml:space="preserve">]: Brainstorm9, 31 </w:t>
      </w:r>
      <w:proofErr w:type="spellStart"/>
      <w:r w:rsidRPr="00AD1CFF">
        <w:rPr>
          <w:rFonts w:ascii="ArialMT2" w:hAnsi="ArialMT2" w:cs="ArialMT2"/>
          <w:sz w:val="20"/>
          <w:szCs w:val="20"/>
          <w:lang w:val="en-US"/>
        </w:rPr>
        <w:t>jan.</w:t>
      </w:r>
      <w:proofErr w:type="spellEnd"/>
      <w:r w:rsidRPr="00AD1CFF">
        <w:rPr>
          <w:rFonts w:ascii="ArialMT2" w:hAnsi="ArialMT2" w:cs="ArialMT2"/>
          <w:sz w:val="20"/>
          <w:szCs w:val="20"/>
          <w:lang w:val="en-US"/>
        </w:rPr>
        <w:t xml:space="preserve"> 2013. </w:t>
      </w:r>
      <w:r w:rsidRPr="00AD1CFF">
        <w:rPr>
          <w:rFonts w:ascii="Arial-ItalicMT2" w:eastAsia="Arial-ItalicMT2" w:hAnsi="ArialMT2" w:cs="Arial-ItalicMT2"/>
          <w:i/>
          <w:iCs/>
          <w:sz w:val="20"/>
          <w:szCs w:val="20"/>
          <w:lang w:val="en-US"/>
        </w:rPr>
        <w:t>Podcast</w:t>
      </w:r>
      <w:r w:rsidRPr="00AD1CFF">
        <w:rPr>
          <w:rFonts w:ascii="ArialMT2" w:hAnsi="ArialMT2" w:cs="ArialMT2"/>
          <w:sz w:val="20"/>
          <w:szCs w:val="20"/>
          <w:lang w:val="en-US"/>
        </w:rPr>
        <w:t xml:space="preserve">. </w:t>
      </w:r>
      <w:r>
        <w:rPr>
          <w:rFonts w:ascii="ArialMT2" w:hAnsi="ArialMT2" w:cs="ArialMT2"/>
          <w:sz w:val="20"/>
          <w:szCs w:val="20"/>
        </w:rPr>
        <w:t>Disponível em:</w:t>
      </w:r>
    </w:p>
    <w:p w14:paraId="7EC9C5F5" w14:textId="4011EBDF" w:rsidR="00AD1CFF" w:rsidRDefault="00AD1CFF" w:rsidP="00AD1CFF">
      <w:pPr>
        <w:pStyle w:val="Textodecomentrio"/>
      </w:pPr>
      <w:r>
        <w:rPr>
          <w:rFonts w:ascii="ArialMT2" w:hAnsi="ArialMT2" w:cs="ArialMT2"/>
        </w:rPr>
        <w:t>https://soundcloud.com/anticastdesign/anticast-66-as-hist-rias-e/s-OImz9. Acesso em: 22 ago. 2014.</w:t>
      </w:r>
    </w:p>
  </w:comment>
  <w:comment w:id="165" w:author="Andreza Sartori" w:date="2021-05-07T15:14:00Z" w:initials="AS">
    <w:p w14:paraId="71E12D70" w14:textId="4E072A9A" w:rsidR="0069086A" w:rsidRDefault="0069086A">
      <w:pPr>
        <w:pStyle w:val="Textodecomentrio"/>
      </w:pPr>
      <w:r>
        <w:rPr>
          <w:rStyle w:val="Refdecomentrio"/>
        </w:rPr>
        <w:annotationRef/>
      </w:r>
      <w:r w:rsidR="00612EB3" w:rsidRPr="00612EB3">
        <w:t>Não está de acordo com a norma NBR-6023-2018.</w:t>
      </w:r>
    </w:p>
  </w:comment>
  <w:comment w:id="166" w:author="Andreza Sartori" w:date="2021-05-07T15:15:00Z" w:initials="AS">
    <w:p w14:paraId="546B2509" w14:textId="3AAED0BE" w:rsidR="000156FD" w:rsidRDefault="000156FD" w:rsidP="000156FD">
      <w:pPr>
        <w:keepNext w:val="0"/>
        <w:keepLines w:val="0"/>
        <w:autoSpaceDE w:val="0"/>
        <w:autoSpaceDN w:val="0"/>
        <w:adjustRightInd w:val="0"/>
        <w:rPr>
          <w:rFonts w:ascii="ArialMT2" w:hAnsi="ArialMT2" w:cs="ArialMT2"/>
          <w:sz w:val="22"/>
          <w:szCs w:val="22"/>
        </w:rPr>
      </w:pPr>
      <w:r>
        <w:rPr>
          <w:rStyle w:val="Refdecomentrio"/>
        </w:rPr>
        <w:annotationRef/>
      </w:r>
      <w:r>
        <w:rPr>
          <w:rFonts w:ascii="ArialMT2" w:hAnsi="ArialMT2" w:cs="ArialMT2"/>
          <w:sz w:val="22"/>
          <w:szCs w:val="22"/>
        </w:rPr>
        <w:t>“</w:t>
      </w:r>
      <w:r>
        <w:rPr>
          <w:rFonts w:ascii="ArialMT2" w:hAnsi="ArialMT2" w:cs="ArialMT2"/>
          <w:sz w:val="22"/>
          <w:szCs w:val="22"/>
        </w:rPr>
        <w:t>Os elementos essenciais são: autor, título do artigo ou da matéria, subtítulo (se houver), título do</w:t>
      </w:r>
    </w:p>
    <w:p w14:paraId="2D78B318" w14:textId="77777777" w:rsidR="000156FD" w:rsidRDefault="000156FD" w:rsidP="000156FD">
      <w:pPr>
        <w:keepNext w:val="0"/>
        <w:keepLines w:val="0"/>
        <w:autoSpaceDE w:val="0"/>
        <w:autoSpaceDN w:val="0"/>
        <w:adjustRightInd w:val="0"/>
        <w:rPr>
          <w:rFonts w:ascii="ArialMT2" w:hAnsi="ArialMT2" w:cs="ArialMT2"/>
          <w:sz w:val="22"/>
          <w:szCs w:val="22"/>
        </w:rPr>
      </w:pPr>
      <w:r>
        <w:rPr>
          <w:rFonts w:ascii="ArialMT2" w:hAnsi="ArialMT2" w:cs="ArialMT2"/>
          <w:sz w:val="22"/>
          <w:szCs w:val="22"/>
        </w:rPr>
        <w:t>periódico, subtítulo (se houver), local de publicação, numeração do ano e/ou volume, número e/ou</w:t>
      </w:r>
    </w:p>
    <w:p w14:paraId="0A7B7DFB" w14:textId="77777777" w:rsidR="000156FD" w:rsidRDefault="000156FD" w:rsidP="000156FD">
      <w:pPr>
        <w:keepNext w:val="0"/>
        <w:keepLines w:val="0"/>
        <w:autoSpaceDE w:val="0"/>
        <w:autoSpaceDN w:val="0"/>
        <w:adjustRightInd w:val="0"/>
        <w:rPr>
          <w:rFonts w:ascii="ArialMT2" w:hAnsi="ArialMT2" w:cs="ArialMT2"/>
          <w:sz w:val="22"/>
          <w:szCs w:val="22"/>
        </w:rPr>
      </w:pPr>
      <w:r>
        <w:rPr>
          <w:rFonts w:ascii="ArialMT2" w:hAnsi="ArialMT2" w:cs="ArialMT2"/>
          <w:sz w:val="22"/>
          <w:szCs w:val="22"/>
        </w:rPr>
        <w:t>edição, tomo (se houver), páginas inicial e final, e data ou período de publicação. Quando necessário,</w:t>
      </w:r>
    </w:p>
    <w:p w14:paraId="5CB3EDDF" w14:textId="2A86B3A9" w:rsidR="000156FD" w:rsidRDefault="000156FD" w:rsidP="000156FD">
      <w:pPr>
        <w:pStyle w:val="Textodecomentri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 xml:space="preserve">acrescentam-se </w:t>
      </w:r>
      <w:r>
        <w:rPr>
          <w:rFonts w:ascii="ArialMT2" w:hAnsi="ArialMT2" w:cs="ArialMT2"/>
          <w:sz w:val="22"/>
          <w:szCs w:val="22"/>
        </w:rPr>
        <w:t xml:space="preserve">elementos complementares à referência para melhor identificar o </w:t>
      </w:r>
      <w:r>
        <w:rPr>
          <w:rFonts w:ascii="ArialMT" w:hAnsi="ArialMT" w:cs="ArialMT"/>
          <w:sz w:val="22"/>
          <w:szCs w:val="22"/>
        </w:rPr>
        <w:t>documento.</w:t>
      </w:r>
      <w:r>
        <w:rPr>
          <w:rFonts w:ascii="ArialMT" w:hAnsi="ArialMT" w:cs="ArialMT"/>
          <w:sz w:val="22"/>
          <w:szCs w:val="22"/>
        </w:rPr>
        <w:t>”</w:t>
      </w:r>
    </w:p>
    <w:p w14:paraId="4BB12199" w14:textId="77777777" w:rsidR="000156FD" w:rsidRDefault="000156FD" w:rsidP="000156FD">
      <w:pPr>
        <w:pStyle w:val="Textodecomentrio"/>
        <w:rPr>
          <w:rFonts w:ascii="ArialMT" w:hAnsi="ArialMT" w:cs="ArialMT"/>
          <w:sz w:val="22"/>
          <w:szCs w:val="22"/>
        </w:rPr>
      </w:pPr>
    </w:p>
    <w:p w14:paraId="76D5DBB7" w14:textId="420E832B" w:rsidR="00A66AC6" w:rsidRDefault="00A66AC6" w:rsidP="00A66AC6">
      <w:pPr>
        <w:keepNext w:val="0"/>
        <w:keepLines w:val="0"/>
        <w:autoSpaceDE w:val="0"/>
        <w:autoSpaceDN w:val="0"/>
        <w:adjustRightInd w:val="0"/>
        <w:rPr>
          <w:rFonts w:ascii="ArialMT2" w:hAnsi="ArialMT2" w:cs="ArialMT2"/>
          <w:sz w:val="20"/>
          <w:szCs w:val="20"/>
        </w:rPr>
      </w:pPr>
      <w:r>
        <w:rPr>
          <w:rFonts w:ascii="ArialMT2" w:hAnsi="ArialMT2" w:cs="ArialMT2"/>
          <w:sz w:val="20"/>
          <w:szCs w:val="20"/>
        </w:rPr>
        <w:t>EXEMPLO</w:t>
      </w:r>
      <w:r>
        <w:rPr>
          <w:rFonts w:ascii="ArialMT2" w:hAnsi="ArialMT2" w:cs="ArialMT2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—— </w:t>
      </w:r>
      <w:r>
        <w:rPr>
          <w:rFonts w:ascii="ArialMT2" w:hAnsi="ArialMT2" w:cs="ArialMT2"/>
          <w:sz w:val="20"/>
          <w:szCs w:val="20"/>
        </w:rPr>
        <w:t>Elementos essenciais</w:t>
      </w:r>
    </w:p>
    <w:p w14:paraId="055AF46B" w14:textId="77777777" w:rsidR="00A66AC6" w:rsidRDefault="00A66AC6" w:rsidP="00A66AC6">
      <w:pPr>
        <w:keepNext w:val="0"/>
        <w:keepLines w:val="0"/>
        <w:autoSpaceDE w:val="0"/>
        <w:autoSpaceDN w:val="0"/>
        <w:adjustRightInd w:val="0"/>
        <w:rPr>
          <w:rFonts w:ascii="ArialMT2" w:hAnsi="ArialMT2" w:cs="ArialMT2"/>
          <w:sz w:val="20"/>
          <w:szCs w:val="20"/>
        </w:rPr>
      </w:pPr>
      <w:r>
        <w:rPr>
          <w:rFonts w:ascii="ArialMT2" w:hAnsi="ArialMT2" w:cs="ArialMT2"/>
          <w:sz w:val="20"/>
          <w:szCs w:val="20"/>
        </w:rPr>
        <w:t xml:space="preserve">TEICH, D. H. A solução veio dos emergentes. </w:t>
      </w:r>
      <w:r>
        <w:rPr>
          <w:rFonts w:ascii="Arial-BoldMT" w:hAnsi="Arial-BoldMT" w:cs="Arial-BoldMT"/>
          <w:b/>
          <w:bCs/>
          <w:sz w:val="20"/>
          <w:szCs w:val="20"/>
        </w:rPr>
        <w:t>Exame</w:t>
      </w:r>
      <w:r>
        <w:rPr>
          <w:rFonts w:ascii="ArialMT2" w:hAnsi="ArialMT2" w:cs="ArialMT2"/>
          <w:sz w:val="20"/>
          <w:szCs w:val="20"/>
        </w:rPr>
        <w:t>, São Paulo, ano 43, n. 9, ed. 943, p. 66-67, 20 maio</w:t>
      </w:r>
    </w:p>
    <w:p w14:paraId="61C0CC89" w14:textId="0D5F66F2" w:rsidR="000156FD" w:rsidRDefault="00A66AC6" w:rsidP="00A66AC6">
      <w:pPr>
        <w:pStyle w:val="Textodecomentrio"/>
      </w:pPr>
      <w:r>
        <w:rPr>
          <w:rFonts w:ascii="ArialMT" w:hAnsi="ArialMT" w:cs="ArialMT"/>
        </w:rPr>
        <w:t>2009.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7647C" w15:done="0"/>
  <w15:commentEx w15:paraId="4D419F06" w15:done="0"/>
  <w15:commentEx w15:paraId="189969B7" w15:done="0"/>
  <w15:commentEx w15:paraId="44055EA2" w15:done="0"/>
  <w15:commentEx w15:paraId="53D377CC" w15:done="0"/>
  <w15:commentEx w15:paraId="68550955" w15:done="0"/>
  <w15:commentEx w15:paraId="59AD5B9A" w15:done="0"/>
  <w15:commentEx w15:paraId="7350519F" w15:done="0"/>
  <w15:commentEx w15:paraId="13F92918" w15:done="0"/>
  <w15:commentEx w15:paraId="3B8A19B0" w15:done="0"/>
  <w15:commentEx w15:paraId="3D51F9AB" w15:done="0"/>
  <w15:commentEx w15:paraId="35DF907D" w15:done="0"/>
  <w15:commentEx w15:paraId="0A1E84C1" w15:done="0"/>
  <w15:commentEx w15:paraId="23F9C35F" w15:done="0"/>
  <w15:commentEx w15:paraId="424C88DB" w15:done="0"/>
  <w15:commentEx w15:paraId="34ED3684" w15:done="0"/>
  <w15:commentEx w15:paraId="4E2F6A06" w15:done="0"/>
  <w15:commentEx w15:paraId="0CEB7D24" w15:done="0"/>
  <w15:commentEx w15:paraId="46CD7D0F" w15:done="0"/>
  <w15:commentEx w15:paraId="5A7EFC9D" w15:done="0"/>
  <w15:commentEx w15:paraId="7CB3DC4E" w15:done="0"/>
  <w15:commentEx w15:paraId="3872D6C8" w15:done="0"/>
  <w15:commentEx w15:paraId="1A25D6AB" w15:done="0"/>
  <w15:commentEx w15:paraId="06B6A65A" w15:done="0"/>
  <w15:commentEx w15:paraId="1396FEE8" w15:done="0"/>
  <w15:commentEx w15:paraId="7273F4AA" w15:done="0"/>
  <w15:commentEx w15:paraId="3AAFFEFA" w15:done="0"/>
  <w15:commentEx w15:paraId="6AF1F88A" w15:done="0"/>
  <w15:commentEx w15:paraId="0EA89914" w15:done="0"/>
  <w15:commentEx w15:paraId="5DC78F91" w15:done="0"/>
  <w15:commentEx w15:paraId="1BD65954" w15:done="0"/>
  <w15:commentEx w15:paraId="07883FBA" w15:done="0"/>
  <w15:commentEx w15:paraId="1BB3104E" w15:done="0"/>
  <w15:commentEx w15:paraId="4099058D" w15:done="0"/>
  <w15:commentEx w15:paraId="1AE34BFF" w15:done="0"/>
  <w15:commentEx w15:paraId="3A623B79" w15:done="0"/>
  <w15:commentEx w15:paraId="4BEAC66A" w15:done="0"/>
  <w15:commentEx w15:paraId="73968B04" w15:done="0"/>
  <w15:commentEx w15:paraId="5647CA56" w15:done="0"/>
  <w15:commentEx w15:paraId="0D2CC0B6" w15:done="0"/>
  <w15:commentEx w15:paraId="2FE02FB1" w15:done="0"/>
  <w15:commentEx w15:paraId="3D6EA254" w15:done="0"/>
  <w15:commentEx w15:paraId="2A6391BC" w15:done="0"/>
  <w15:commentEx w15:paraId="7EC9C5F5" w15:done="0"/>
  <w15:commentEx w15:paraId="71E12D70" w15:done="0"/>
  <w15:commentEx w15:paraId="61C0C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CBC1" w16cex:dateUtc="2021-05-07T17:22:00Z"/>
  <w16cex:commentExtensible w16cex:durableId="243FCC49" w16cex:dateUtc="2021-05-07T17:25:00Z"/>
  <w16cex:commentExtensible w16cex:durableId="243FCCA4" w16cex:dateUtc="2021-05-07T17:26:00Z"/>
  <w16cex:commentExtensible w16cex:durableId="243FCCCC" w16cex:dateUtc="2021-05-07T17:27:00Z"/>
  <w16cex:commentExtensible w16cex:durableId="243FC9CF" w16cex:dateUtc="2021-05-07T17:14:00Z"/>
  <w16cex:commentExtensible w16cex:durableId="243FC9E2" w16cex:dateUtc="2021-05-07T17:14:00Z"/>
  <w16cex:commentExtensible w16cex:durableId="243FCD50" w16cex:dateUtc="2021-05-07T17:29:00Z"/>
  <w16cex:commentExtensible w16cex:durableId="243FC6E5" w16cex:dateUtc="2021-05-07T17:02:00Z"/>
  <w16cex:commentExtensible w16cex:durableId="243FD066" w16cex:dateUtc="2021-05-07T17:42:00Z"/>
  <w16cex:commentExtensible w16cex:durableId="243FD271" w16cex:dateUtc="2021-05-07T17:51:00Z"/>
  <w16cex:commentExtensible w16cex:durableId="243FDBCD" w16cex:dateUtc="2021-05-07T18:31:00Z"/>
  <w16cex:commentExtensible w16cex:durableId="243FD302" w16cex:dateUtc="2021-05-07T17:53:00Z"/>
  <w16cex:commentExtensible w16cex:durableId="243FD320" w16cex:dateUtc="2021-05-07T17:54:00Z"/>
  <w16cex:commentExtensible w16cex:durableId="243FDD71" w16cex:dateUtc="2021-05-07T18:38:00Z"/>
  <w16cex:commentExtensible w16cex:durableId="243FC713" w16cex:dateUtc="2021-05-07T17:02:00Z"/>
  <w16cex:commentExtensible w16cex:durableId="243FC721" w16cex:dateUtc="2021-05-07T17:03:00Z"/>
  <w16cex:commentExtensible w16cex:durableId="243FC727" w16cex:dateUtc="2021-05-07T17:03:00Z"/>
  <w16cex:commentExtensible w16cex:durableId="243FDE9D" w16cex:dateUtc="2021-05-07T18:43:00Z"/>
  <w16cex:commentExtensible w16cex:durableId="243FC98A" w16cex:dateUtc="2021-05-07T17:13:00Z"/>
  <w16cex:commentExtensible w16cex:durableId="243FDEC9" w16cex:dateUtc="2021-05-07T18:44:00Z"/>
  <w16cex:commentExtensible w16cex:durableId="243FDEDB" w16cex:dateUtc="2021-05-07T18:44:00Z"/>
  <w16cex:commentExtensible w16cex:durableId="243FEA6D" w16cex:dateUtc="2021-05-07T19:33:00Z"/>
  <w16cex:commentExtensible w16cex:durableId="243FC76F" w16cex:dateUtc="2021-05-07T17:04:00Z"/>
  <w16cex:commentExtensible w16cex:durableId="243FEB89" w16cex:dateUtc="2021-05-07T19:38:00Z"/>
  <w16cex:commentExtensible w16cex:durableId="243FEBB2" w16cex:dateUtc="2021-05-07T19:39:00Z"/>
  <w16cex:commentExtensible w16cex:durableId="243FEBC3" w16cex:dateUtc="2021-05-07T19:39:00Z"/>
  <w16cex:commentExtensible w16cex:durableId="243FEBC6" w16cex:dateUtc="2021-05-07T19:39:00Z"/>
  <w16cex:commentExtensible w16cex:durableId="243FEBF1" w16cex:dateUtc="2021-05-07T19:40:00Z"/>
  <w16cex:commentExtensible w16cex:durableId="243FEC2E" w16cex:dateUtc="2021-05-07T19:41:00Z"/>
  <w16cex:commentExtensible w16cex:durableId="243FED69" w16cex:dateUtc="2021-05-07T19:46:00Z"/>
  <w16cex:commentExtensible w16cex:durableId="243FCA29" w16cex:dateUtc="2021-05-07T17:16:00Z"/>
  <w16cex:commentExtensible w16cex:durableId="243FEE5F" w16cex:dateUtc="2021-05-07T19:50:00Z"/>
  <w16cex:commentExtensible w16cex:durableId="243FCA85" w16cex:dateUtc="2021-05-07T17:17:00Z"/>
  <w16cex:commentExtensible w16cex:durableId="243FEED1" w16cex:dateUtc="2021-05-07T19:52:00Z"/>
  <w16cex:commentExtensible w16cex:durableId="243FF102" w16cex:dateUtc="2021-05-07T20:01:00Z"/>
  <w16cex:commentExtensible w16cex:durableId="243FF112" w16cex:dateUtc="2021-05-07T20:02:00Z"/>
  <w16cex:commentExtensible w16cex:durableId="243FD510" w16cex:dateUtc="2021-05-07T18:02:00Z"/>
  <w16cex:commentExtensible w16cex:durableId="243FD51F" w16cex:dateUtc="2021-05-07T18:02:00Z"/>
  <w16cex:commentExtensible w16cex:durableId="243FD525" w16cex:dateUtc="2021-05-07T18:03:00Z"/>
  <w16cex:commentExtensible w16cex:durableId="243FD53C" w16cex:dateUtc="2021-05-07T18:03:00Z"/>
  <w16cex:commentExtensible w16cex:durableId="243FD55C" w16cex:dateUtc="2021-05-07T18:03:00Z"/>
  <w16cex:commentExtensible w16cex:durableId="243FD8E3" w16cex:dateUtc="2021-05-07T18:18:00Z"/>
  <w16cex:commentExtensible w16cex:durableId="243FD90D" w16cex:dateUtc="2021-05-07T18:19:00Z"/>
  <w16cex:commentExtensible w16cex:durableId="243FE968" w16cex:dateUtc="2021-05-07T19:29:00Z"/>
  <w16cex:commentExtensible w16cex:durableId="243FD7D1" w16cex:dateUtc="2021-05-07T18:14:00Z"/>
  <w16cex:commentExtensible w16cex:durableId="243FD822" w16cex:dateUtc="2021-05-0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7647C" w16cid:durableId="243FCBC1"/>
  <w16cid:commentId w16cid:paraId="4D419F06" w16cid:durableId="243FCC49"/>
  <w16cid:commentId w16cid:paraId="189969B7" w16cid:durableId="243FCCA4"/>
  <w16cid:commentId w16cid:paraId="44055EA2" w16cid:durableId="243FCCCC"/>
  <w16cid:commentId w16cid:paraId="53D377CC" w16cid:durableId="243FC9CF"/>
  <w16cid:commentId w16cid:paraId="68550955" w16cid:durableId="243FC9E2"/>
  <w16cid:commentId w16cid:paraId="59AD5B9A" w16cid:durableId="243FCD50"/>
  <w16cid:commentId w16cid:paraId="7350519F" w16cid:durableId="243FC6E5"/>
  <w16cid:commentId w16cid:paraId="13F92918" w16cid:durableId="243FD066"/>
  <w16cid:commentId w16cid:paraId="3B8A19B0" w16cid:durableId="243FD271"/>
  <w16cid:commentId w16cid:paraId="3D51F9AB" w16cid:durableId="243FDBCD"/>
  <w16cid:commentId w16cid:paraId="35DF907D" w16cid:durableId="243FD302"/>
  <w16cid:commentId w16cid:paraId="0A1E84C1" w16cid:durableId="243FD320"/>
  <w16cid:commentId w16cid:paraId="23F9C35F" w16cid:durableId="243FDD71"/>
  <w16cid:commentId w16cid:paraId="424C88DB" w16cid:durableId="243FC713"/>
  <w16cid:commentId w16cid:paraId="34ED3684" w16cid:durableId="243FC721"/>
  <w16cid:commentId w16cid:paraId="4E2F6A06" w16cid:durableId="243FC727"/>
  <w16cid:commentId w16cid:paraId="0CEB7D24" w16cid:durableId="243FDE9D"/>
  <w16cid:commentId w16cid:paraId="46CD7D0F" w16cid:durableId="243FC98A"/>
  <w16cid:commentId w16cid:paraId="5A7EFC9D" w16cid:durableId="243FDEC9"/>
  <w16cid:commentId w16cid:paraId="7CB3DC4E" w16cid:durableId="243FDEDB"/>
  <w16cid:commentId w16cid:paraId="3872D6C8" w16cid:durableId="243FEA6D"/>
  <w16cid:commentId w16cid:paraId="1A25D6AB" w16cid:durableId="243FC76F"/>
  <w16cid:commentId w16cid:paraId="06B6A65A" w16cid:durableId="243FEB89"/>
  <w16cid:commentId w16cid:paraId="1396FEE8" w16cid:durableId="243FEBB2"/>
  <w16cid:commentId w16cid:paraId="7273F4AA" w16cid:durableId="243FEBC3"/>
  <w16cid:commentId w16cid:paraId="3AAFFEFA" w16cid:durableId="243FEBC6"/>
  <w16cid:commentId w16cid:paraId="6AF1F88A" w16cid:durableId="243FEBF1"/>
  <w16cid:commentId w16cid:paraId="0EA89914" w16cid:durableId="243FEC2E"/>
  <w16cid:commentId w16cid:paraId="5DC78F91" w16cid:durableId="243FED69"/>
  <w16cid:commentId w16cid:paraId="1BD65954" w16cid:durableId="243FCA29"/>
  <w16cid:commentId w16cid:paraId="07883FBA" w16cid:durableId="243FEE5F"/>
  <w16cid:commentId w16cid:paraId="1BB3104E" w16cid:durableId="243FCA85"/>
  <w16cid:commentId w16cid:paraId="4099058D" w16cid:durableId="243FEED1"/>
  <w16cid:commentId w16cid:paraId="1AE34BFF" w16cid:durableId="243FF102"/>
  <w16cid:commentId w16cid:paraId="3A623B79" w16cid:durableId="243FF112"/>
  <w16cid:commentId w16cid:paraId="4BEAC66A" w16cid:durableId="243FD510"/>
  <w16cid:commentId w16cid:paraId="73968B04" w16cid:durableId="243FD51F"/>
  <w16cid:commentId w16cid:paraId="5647CA56" w16cid:durableId="243FD525"/>
  <w16cid:commentId w16cid:paraId="0D2CC0B6" w16cid:durableId="243FD53C"/>
  <w16cid:commentId w16cid:paraId="2FE02FB1" w16cid:durableId="243FD55C"/>
  <w16cid:commentId w16cid:paraId="3D6EA254" w16cid:durableId="243FD8E3"/>
  <w16cid:commentId w16cid:paraId="2A6391BC" w16cid:durableId="243FD90D"/>
  <w16cid:commentId w16cid:paraId="7EC9C5F5" w16cid:durableId="243FE968"/>
  <w16cid:commentId w16cid:paraId="71E12D70" w16cid:durableId="243FD7D1"/>
  <w16cid:commentId w16cid:paraId="61C0CC89" w16cid:durableId="243FD8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0F89" w14:textId="77777777" w:rsidR="009735B6" w:rsidRDefault="009735B6">
      <w:r>
        <w:separator/>
      </w:r>
    </w:p>
  </w:endnote>
  <w:endnote w:type="continuationSeparator" w:id="0">
    <w:p w14:paraId="08DF4A01" w14:textId="77777777" w:rsidR="009735B6" w:rsidRDefault="009735B6">
      <w:r>
        <w:continuationSeparator/>
      </w:r>
    </w:p>
  </w:endnote>
  <w:endnote w:type="continuationNotice" w:id="1">
    <w:p w14:paraId="5FD2A3D3" w14:textId="77777777" w:rsidR="009735B6" w:rsidRDefault="00973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eldwork-Geo-Demi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eldwork-Geo-Hair">
    <w:altName w:val="Cambria"/>
    <w:panose1 w:val="00000000000000000000"/>
    <w:charset w:val="00"/>
    <w:family w:val="roman"/>
    <w:notTrueType/>
    <w:pitch w:val="default"/>
  </w:font>
  <w:font w:name="ArialMT2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21A9" w14:textId="77777777" w:rsidR="00F42380" w:rsidRPr="0000224C" w:rsidRDefault="00F4238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3AAD" w14:textId="77777777" w:rsidR="009735B6" w:rsidRDefault="009735B6">
      <w:r>
        <w:separator/>
      </w:r>
    </w:p>
  </w:footnote>
  <w:footnote w:type="continuationSeparator" w:id="0">
    <w:p w14:paraId="3C7955B2" w14:textId="77777777" w:rsidR="009735B6" w:rsidRDefault="009735B6">
      <w:r>
        <w:continuationSeparator/>
      </w:r>
    </w:p>
  </w:footnote>
  <w:footnote w:type="continuationNotice" w:id="1">
    <w:p w14:paraId="4D343643" w14:textId="77777777" w:rsidR="009735B6" w:rsidRDefault="009735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1FEF" w14:textId="77777777" w:rsidR="00F42380" w:rsidRDefault="00F42380" w:rsidP="007E46A1">
    <w:pPr>
      <w:pStyle w:val="Cabealho"/>
      <w:jc w:val="right"/>
    </w:pPr>
  </w:p>
  <w:p w14:paraId="6CEAF873" w14:textId="77777777" w:rsidR="00F42380" w:rsidRDefault="00F4238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D4A51CF" w14:textId="77777777" w:rsidR="00F42380" w:rsidRDefault="00F4238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F42380" w14:paraId="46AAF69C" w14:textId="77777777" w:rsidTr="008F2DC1">
      <w:tc>
        <w:tcPr>
          <w:tcW w:w="9212" w:type="dxa"/>
          <w:gridSpan w:val="2"/>
          <w:shd w:val="clear" w:color="auto" w:fill="auto"/>
        </w:tcPr>
        <w:p w14:paraId="2D12D610" w14:textId="77777777" w:rsidR="00F42380" w:rsidRDefault="00F42380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bookmarkStart w:id="167" w:name="_Hlk70019525"/>
          <w:r>
            <w:rPr>
              <w:rStyle w:val="Nmerodepgina"/>
            </w:rPr>
            <w:t>CURSO DE SISTEMAS DE INFORMAÇÃO – TCC APLICADO</w:t>
          </w:r>
        </w:p>
      </w:tc>
    </w:tr>
    <w:tr w:rsidR="00F42380" w14:paraId="7C4E34CC" w14:textId="77777777" w:rsidTr="008F2DC1">
      <w:tc>
        <w:tcPr>
          <w:tcW w:w="5778" w:type="dxa"/>
          <w:shd w:val="clear" w:color="auto" w:fill="auto"/>
        </w:tcPr>
        <w:p w14:paraId="27C38D80" w14:textId="77777777" w:rsidR="00F42380" w:rsidRPr="003C5262" w:rsidRDefault="00F42380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14181E47" w14:textId="77777777" w:rsidR="00F42380" w:rsidRDefault="00F42380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2021/1</w:t>
          </w:r>
        </w:p>
      </w:tc>
    </w:tr>
  </w:tbl>
  <w:p w14:paraId="5F4C805A" w14:textId="77777777" w:rsidR="00F42380" w:rsidRDefault="00F42380">
    <w:pPr>
      <w:pStyle w:val="Cabealho"/>
    </w:pPr>
  </w:p>
  <w:bookmarkEnd w:id="167"/>
  <w:p w14:paraId="2F3A1FB7" w14:textId="77777777" w:rsidR="003E346B" w:rsidRDefault="003E34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CEE8" w14:textId="77777777" w:rsidR="00F42380" w:rsidRDefault="00F4238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F42380" w14:paraId="1B8D873F" w14:textId="77777777" w:rsidTr="006746CA">
      <w:tc>
        <w:tcPr>
          <w:tcW w:w="3227" w:type="dxa"/>
          <w:shd w:val="clear" w:color="auto" w:fill="auto"/>
        </w:tcPr>
        <w:p w14:paraId="073E6DAA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101D5D3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E74A292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1F8A306A" w14:textId="77777777" w:rsidR="00F42380" w:rsidRDefault="00F423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8D2E87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3AE3B6B"/>
    <w:multiLevelType w:val="hybridMultilevel"/>
    <w:tmpl w:val="94FE3EDC"/>
    <w:lvl w:ilvl="0" w:tplc="298065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AC16B72"/>
    <w:multiLevelType w:val="hybridMultilevel"/>
    <w:tmpl w:val="5288A47C"/>
    <w:lvl w:ilvl="0" w:tplc="40767A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C2C2F3B"/>
    <w:multiLevelType w:val="hybridMultilevel"/>
    <w:tmpl w:val="E3BA0510"/>
    <w:lvl w:ilvl="0" w:tplc="79FE9684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C4378FD"/>
    <w:multiLevelType w:val="hybridMultilevel"/>
    <w:tmpl w:val="45648056"/>
    <w:lvl w:ilvl="0" w:tplc="CCCA0856">
      <w:start w:val="1"/>
      <w:numFmt w:val="lowerLetter"/>
      <w:lvlText w:val="%1."/>
      <w:lvlJc w:val="left"/>
      <w:pPr>
        <w:ind w:left="10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6"/>
  </w:num>
  <w:num w:numId="2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F2"/>
    <w:rsid w:val="00003E03"/>
    <w:rsid w:val="00012922"/>
    <w:rsid w:val="00012947"/>
    <w:rsid w:val="00013151"/>
    <w:rsid w:val="000148AD"/>
    <w:rsid w:val="000156FD"/>
    <w:rsid w:val="0001575C"/>
    <w:rsid w:val="000179B5"/>
    <w:rsid w:val="00017B62"/>
    <w:rsid w:val="000204E7"/>
    <w:rsid w:val="00023FA0"/>
    <w:rsid w:val="000257B4"/>
    <w:rsid w:val="0002602F"/>
    <w:rsid w:val="00030E4A"/>
    <w:rsid w:val="00031A27"/>
    <w:rsid w:val="00031EE0"/>
    <w:rsid w:val="000365AC"/>
    <w:rsid w:val="00037F47"/>
    <w:rsid w:val="00041150"/>
    <w:rsid w:val="00042334"/>
    <w:rsid w:val="00046239"/>
    <w:rsid w:val="0004641A"/>
    <w:rsid w:val="00051E45"/>
    <w:rsid w:val="00052A07"/>
    <w:rsid w:val="000533DA"/>
    <w:rsid w:val="0005457F"/>
    <w:rsid w:val="000608E9"/>
    <w:rsid w:val="00060AB5"/>
    <w:rsid w:val="00061FEB"/>
    <w:rsid w:val="00064192"/>
    <w:rsid w:val="00065411"/>
    <w:rsid w:val="000667DF"/>
    <w:rsid w:val="00070733"/>
    <w:rsid w:val="0007209B"/>
    <w:rsid w:val="00075792"/>
    <w:rsid w:val="00076065"/>
    <w:rsid w:val="00080F9C"/>
    <w:rsid w:val="000854E1"/>
    <w:rsid w:val="0008579A"/>
    <w:rsid w:val="00086AA8"/>
    <w:rsid w:val="00087005"/>
    <w:rsid w:val="0008732D"/>
    <w:rsid w:val="000874F7"/>
    <w:rsid w:val="0009022E"/>
    <w:rsid w:val="00090D93"/>
    <w:rsid w:val="00096E23"/>
    <w:rsid w:val="00097180"/>
    <w:rsid w:val="0009735C"/>
    <w:rsid w:val="00097A17"/>
    <w:rsid w:val="000A104C"/>
    <w:rsid w:val="000A19DE"/>
    <w:rsid w:val="000A3EAB"/>
    <w:rsid w:val="000A437B"/>
    <w:rsid w:val="000A571D"/>
    <w:rsid w:val="000A5EF1"/>
    <w:rsid w:val="000A71D9"/>
    <w:rsid w:val="000B12B2"/>
    <w:rsid w:val="000B1CE8"/>
    <w:rsid w:val="000B3868"/>
    <w:rsid w:val="000B6846"/>
    <w:rsid w:val="000B6AF5"/>
    <w:rsid w:val="000C1926"/>
    <w:rsid w:val="000C1A18"/>
    <w:rsid w:val="000C4EE8"/>
    <w:rsid w:val="000C5814"/>
    <w:rsid w:val="000C648D"/>
    <w:rsid w:val="000D1294"/>
    <w:rsid w:val="000D2636"/>
    <w:rsid w:val="000D2820"/>
    <w:rsid w:val="000D33D2"/>
    <w:rsid w:val="000D452E"/>
    <w:rsid w:val="000D6DF6"/>
    <w:rsid w:val="000D77C2"/>
    <w:rsid w:val="000E039E"/>
    <w:rsid w:val="000E0F09"/>
    <w:rsid w:val="000E27F9"/>
    <w:rsid w:val="000E2B1E"/>
    <w:rsid w:val="000E2DC6"/>
    <w:rsid w:val="000E311F"/>
    <w:rsid w:val="000E3A68"/>
    <w:rsid w:val="000E5924"/>
    <w:rsid w:val="000E6CE0"/>
    <w:rsid w:val="000F20B4"/>
    <w:rsid w:val="000F4A03"/>
    <w:rsid w:val="000F5A91"/>
    <w:rsid w:val="000F77E3"/>
    <w:rsid w:val="00101B43"/>
    <w:rsid w:val="00107B02"/>
    <w:rsid w:val="00111694"/>
    <w:rsid w:val="0011363A"/>
    <w:rsid w:val="00113A3F"/>
    <w:rsid w:val="001164FE"/>
    <w:rsid w:val="00117325"/>
    <w:rsid w:val="00124707"/>
    <w:rsid w:val="00125084"/>
    <w:rsid w:val="00125277"/>
    <w:rsid w:val="00131238"/>
    <w:rsid w:val="00131B41"/>
    <w:rsid w:val="001342D9"/>
    <w:rsid w:val="001367E2"/>
    <w:rsid w:val="001375F7"/>
    <w:rsid w:val="0014061D"/>
    <w:rsid w:val="00140E33"/>
    <w:rsid w:val="0014109B"/>
    <w:rsid w:val="0014126D"/>
    <w:rsid w:val="00142102"/>
    <w:rsid w:val="00142341"/>
    <w:rsid w:val="00142881"/>
    <w:rsid w:val="00144FAB"/>
    <w:rsid w:val="00146B93"/>
    <w:rsid w:val="00154329"/>
    <w:rsid w:val="001554E9"/>
    <w:rsid w:val="00162BF1"/>
    <w:rsid w:val="00163933"/>
    <w:rsid w:val="00164D4C"/>
    <w:rsid w:val="0016560C"/>
    <w:rsid w:val="0016756D"/>
    <w:rsid w:val="00173345"/>
    <w:rsid w:val="001748DE"/>
    <w:rsid w:val="00181191"/>
    <w:rsid w:val="001842E4"/>
    <w:rsid w:val="0018499B"/>
    <w:rsid w:val="00186092"/>
    <w:rsid w:val="00187358"/>
    <w:rsid w:val="00187E11"/>
    <w:rsid w:val="00192E6B"/>
    <w:rsid w:val="00193A97"/>
    <w:rsid w:val="00193D38"/>
    <w:rsid w:val="0019401D"/>
    <w:rsid w:val="001948BE"/>
    <w:rsid w:val="0019547B"/>
    <w:rsid w:val="00196B0A"/>
    <w:rsid w:val="001A12CE"/>
    <w:rsid w:val="001A59EA"/>
    <w:rsid w:val="001A6292"/>
    <w:rsid w:val="001A6324"/>
    <w:rsid w:val="001A749D"/>
    <w:rsid w:val="001A7511"/>
    <w:rsid w:val="001B055F"/>
    <w:rsid w:val="001B2F1E"/>
    <w:rsid w:val="001B5CA5"/>
    <w:rsid w:val="001B772D"/>
    <w:rsid w:val="001C33B0"/>
    <w:rsid w:val="001C44F2"/>
    <w:rsid w:val="001C57E6"/>
    <w:rsid w:val="001C5CBB"/>
    <w:rsid w:val="001C7B9D"/>
    <w:rsid w:val="001D063C"/>
    <w:rsid w:val="001D2449"/>
    <w:rsid w:val="001D38C4"/>
    <w:rsid w:val="001D4718"/>
    <w:rsid w:val="001D4D46"/>
    <w:rsid w:val="001D6234"/>
    <w:rsid w:val="001D6EAF"/>
    <w:rsid w:val="001D7F8F"/>
    <w:rsid w:val="001E2295"/>
    <w:rsid w:val="001E3BE1"/>
    <w:rsid w:val="001E478C"/>
    <w:rsid w:val="001E48E3"/>
    <w:rsid w:val="001E646A"/>
    <w:rsid w:val="001E682E"/>
    <w:rsid w:val="001E72E5"/>
    <w:rsid w:val="001F007F"/>
    <w:rsid w:val="001F0D36"/>
    <w:rsid w:val="001F1EAE"/>
    <w:rsid w:val="001F2AE4"/>
    <w:rsid w:val="001F5718"/>
    <w:rsid w:val="001F726F"/>
    <w:rsid w:val="00200ED6"/>
    <w:rsid w:val="00202F3F"/>
    <w:rsid w:val="002079C4"/>
    <w:rsid w:val="0022161D"/>
    <w:rsid w:val="00222376"/>
    <w:rsid w:val="002229C3"/>
    <w:rsid w:val="0022413D"/>
    <w:rsid w:val="00224BB2"/>
    <w:rsid w:val="00224F53"/>
    <w:rsid w:val="00232B66"/>
    <w:rsid w:val="00233754"/>
    <w:rsid w:val="00233B47"/>
    <w:rsid w:val="00233CD0"/>
    <w:rsid w:val="00234434"/>
    <w:rsid w:val="00235240"/>
    <w:rsid w:val="002368FD"/>
    <w:rsid w:val="0023738A"/>
    <w:rsid w:val="0024110F"/>
    <w:rsid w:val="0024135D"/>
    <w:rsid w:val="002423AB"/>
    <w:rsid w:val="00242DD2"/>
    <w:rsid w:val="002440B0"/>
    <w:rsid w:val="0025042A"/>
    <w:rsid w:val="00251EC1"/>
    <w:rsid w:val="00253AC7"/>
    <w:rsid w:val="00254D77"/>
    <w:rsid w:val="0026093A"/>
    <w:rsid w:val="00262539"/>
    <w:rsid w:val="00263C50"/>
    <w:rsid w:val="00264446"/>
    <w:rsid w:val="002650D1"/>
    <w:rsid w:val="00267A96"/>
    <w:rsid w:val="00270758"/>
    <w:rsid w:val="002713A0"/>
    <w:rsid w:val="0027334C"/>
    <w:rsid w:val="00273D70"/>
    <w:rsid w:val="002756C0"/>
    <w:rsid w:val="0027792D"/>
    <w:rsid w:val="002826CF"/>
    <w:rsid w:val="00282723"/>
    <w:rsid w:val="00282788"/>
    <w:rsid w:val="00284433"/>
    <w:rsid w:val="0028617A"/>
    <w:rsid w:val="002903C5"/>
    <w:rsid w:val="00290B9D"/>
    <w:rsid w:val="002923C3"/>
    <w:rsid w:val="0029290B"/>
    <w:rsid w:val="00294895"/>
    <w:rsid w:val="00294BF9"/>
    <w:rsid w:val="0029608A"/>
    <w:rsid w:val="00296A32"/>
    <w:rsid w:val="00297E33"/>
    <w:rsid w:val="002A5253"/>
    <w:rsid w:val="002A5B8E"/>
    <w:rsid w:val="002A5C7A"/>
    <w:rsid w:val="002A6463"/>
    <w:rsid w:val="002A6617"/>
    <w:rsid w:val="002A7E1B"/>
    <w:rsid w:val="002B0EDC"/>
    <w:rsid w:val="002B200C"/>
    <w:rsid w:val="002B44D0"/>
    <w:rsid w:val="002B4718"/>
    <w:rsid w:val="002C1A3C"/>
    <w:rsid w:val="002C5150"/>
    <w:rsid w:val="002D3561"/>
    <w:rsid w:val="002D6CBF"/>
    <w:rsid w:val="002D794F"/>
    <w:rsid w:val="002E2051"/>
    <w:rsid w:val="002E33B3"/>
    <w:rsid w:val="002E4351"/>
    <w:rsid w:val="002E6DD1"/>
    <w:rsid w:val="002E6E59"/>
    <w:rsid w:val="002E7753"/>
    <w:rsid w:val="002F027E"/>
    <w:rsid w:val="002F1059"/>
    <w:rsid w:val="002F1C9A"/>
    <w:rsid w:val="002F30A9"/>
    <w:rsid w:val="003003C7"/>
    <w:rsid w:val="00300E1F"/>
    <w:rsid w:val="00303CCA"/>
    <w:rsid w:val="00310D09"/>
    <w:rsid w:val="00312CEA"/>
    <w:rsid w:val="00314BD5"/>
    <w:rsid w:val="0031645E"/>
    <w:rsid w:val="00320BFA"/>
    <w:rsid w:val="00323656"/>
    <w:rsid w:val="0032378D"/>
    <w:rsid w:val="003244DA"/>
    <w:rsid w:val="00326596"/>
    <w:rsid w:val="0032779C"/>
    <w:rsid w:val="003308CF"/>
    <w:rsid w:val="00334888"/>
    <w:rsid w:val="00334C76"/>
    <w:rsid w:val="00334FB6"/>
    <w:rsid w:val="00335048"/>
    <w:rsid w:val="003370FF"/>
    <w:rsid w:val="00340AD0"/>
    <w:rsid w:val="00340B6D"/>
    <w:rsid w:val="00340C8E"/>
    <w:rsid w:val="00340D0B"/>
    <w:rsid w:val="00344540"/>
    <w:rsid w:val="003478E7"/>
    <w:rsid w:val="003519A3"/>
    <w:rsid w:val="00352BF7"/>
    <w:rsid w:val="0035636E"/>
    <w:rsid w:val="00356F16"/>
    <w:rsid w:val="00357EC3"/>
    <w:rsid w:val="0036087B"/>
    <w:rsid w:val="003615FD"/>
    <w:rsid w:val="00361A49"/>
    <w:rsid w:val="00362443"/>
    <w:rsid w:val="003632DD"/>
    <w:rsid w:val="0037021B"/>
    <w:rsid w:val="0037046F"/>
    <w:rsid w:val="00373467"/>
    <w:rsid w:val="00377DA7"/>
    <w:rsid w:val="00383087"/>
    <w:rsid w:val="00385EE3"/>
    <w:rsid w:val="0038773D"/>
    <w:rsid w:val="00390A55"/>
    <w:rsid w:val="003920F1"/>
    <w:rsid w:val="003A0042"/>
    <w:rsid w:val="003A2B7D"/>
    <w:rsid w:val="003A3332"/>
    <w:rsid w:val="003A4A75"/>
    <w:rsid w:val="003A5366"/>
    <w:rsid w:val="003B0077"/>
    <w:rsid w:val="003B1109"/>
    <w:rsid w:val="003B3167"/>
    <w:rsid w:val="003B4C0E"/>
    <w:rsid w:val="003B4C12"/>
    <w:rsid w:val="003B4CDA"/>
    <w:rsid w:val="003B4D02"/>
    <w:rsid w:val="003B518E"/>
    <w:rsid w:val="003B647A"/>
    <w:rsid w:val="003B7276"/>
    <w:rsid w:val="003C3D70"/>
    <w:rsid w:val="003C5262"/>
    <w:rsid w:val="003C58D3"/>
    <w:rsid w:val="003D1803"/>
    <w:rsid w:val="003D398C"/>
    <w:rsid w:val="003D425D"/>
    <w:rsid w:val="003D43DE"/>
    <w:rsid w:val="003D473B"/>
    <w:rsid w:val="003D4B35"/>
    <w:rsid w:val="003E346B"/>
    <w:rsid w:val="003E3CCC"/>
    <w:rsid w:val="003E4F19"/>
    <w:rsid w:val="003F1DD9"/>
    <w:rsid w:val="003F5F25"/>
    <w:rsid w:val="003F6EBF"/>
    <w:rsid w:val="003F7E52"/>
    <w:rsid w:val="003F7E56"/>
    <w:rsid w:val="00400D41"/>
    <w:rsid w:val="00402A1D"/>
    <w:rsid w:val="0040400A"/>
    <w:rsid w:val="0040436D"/>
    <w:rsid w:val="0040551F"/>
    <w:rsid w:val="00405E54"/>
    <w:rsid w:val="0040664D"/>
    <w:rsid w:val="00407B22"/>
    <w:rsid w:val="00410543"/>
    <w:rsid w:val="00413DC5"/>
    <w:rsid w:val="004160E6"/>
    <w:rsid w:val="004167E0"/>
    <w:rsid w:val="004173CC"/>
    <w:rsid w:val="0042356B"/>
    <w:rsid w:val="0042420A"/>
    <w:rsid w:val="004243D2"/>
    <w:rsid w:val="00424610"/>
    <w:rsid w:val="00424827"/>
    <w:rsid w:val="00425B5C"/>
    <w:rsid w:val="00427326"/>
    <w:rsid w:val="004307B4"/>
    <w:rsid w:val="004321BF"/>
    <w:rsid w:val="004324FE"/>
    <w:rsid w:val="00434C79"/>
    <w:rsid w:val="0044348A"/>
    <w:rsid w:val="00447BF5"/>
    <w:rsid w:val="0045102D"/>
    <w:rsid w:val="00451B94"/>
    <w:rsid w:val="00454E70"/>
    <w:rsid w:val="0045527F"/>
    <w:rsid w:val="00456958"/>
    <w:rsid w:val="004577AB"/>
    <w:rsid w:val="00457844"/>
    <w:rsid w:val="00462696"/>
    <w:rsid w:val="00470C41"/>
    <w:rsid w:val="0047230D"/>
    <w:rsid w:val="0047690F"/>
    <w:rsid w:val="00476C78"/>
    <w:rsid w:val="004812A5"/>
    <w:rsid w:val="004825B0"/>
    <w:rsid w:val="00484228"/>
    <w:rsid w:val="0048576D"/>
    <w:rsid w:val="00490B1A"/>
    <w:rsid w:val="00493B1A"/>
    <w:rsid w:val="0049495C"/>
    <w:rsid w:val="0049704C"/>
    <w:rsid w:val="00497EF6"/>
    <w:rsid w:val="004A0DB3"/>
    <w:rsid w:val="004A1908"/>
    <w:rsid w:val="004A3CA9"/>
    <w:rsid w:val="004A6AFC"/>
    <w:rsid w:val="004A7E4A"/>
    <w:rsid w:val="004B0942"/>
    <w:rsid w:val="004B2150"/>
    <w:rsid w:val="004B42D8"/>
    <w:rsid w:val="004B4E01"/>
    <w:rsid w:val="004B5898"/>
    <w:rsid w:val="004B6B8F"/>
    <w:rsid w:val="004B7511"/>
    <w:rsid w:val="004B7D79"/>
    <w:rsid w:val="004C05BC"/>
    <w:rsid w:val="004C1857"/>
    <w:rsid w:val="004C55F8"/>
    <w:rsid w:val="004C7CB9"/>
    <w:rsid w:val="004D3B20"/>
    <w:rsid w:val="004E23CE"/>
    <w:rsid w:val="004E2B79"/>
    <w:rsid w:val="004E3CB2"/>
    <w:rsid w:val="004E516B"/>
    <w:rsid w:val="004F104E"/>
    <w:rsid w:val="004F1982"/>
    <w:rsid w:val="004F390D"/>
    <w:rsid w:val="004F62B1"/>
    <w:rsid w:val="004F63BC"/>
    <w:rsid w:val="00500539"/>
    <w:rsid w:val="00500672"/>
    <w:rsid w:val="00501E55"/>
    <w:rsid w:val="00502565"/>
    <w:rsid w:val="00502996"/>
    <w:rsid w:val="00503373"/>
    <w:rsid w:val="00503F3F"/>
    <w:rsid w:val="00504AB2"/>
    <w:rsid w:val="005060AD"/>
    <w:rsid w:val="00506CC8"/>
    <w:rsid w:val="005111B8"/>
    <w:rsid w:val="005132D5"/>
    <w:rsid w:val="0051560B"/>
    <w:rsid w:val="00520EA3"/>
    <w:rsid w:val="005225A6"/>
    <w:rsid w:val="00526A56"/>
    <w:rsid w:val="00530CAB"/>
    <w:rsid w:val="00530F76"/>
    <w:rsid w:val="00532A8A"/>
    <w:rsid w:val="00533CB1"/>
    <w:rsid w:val="00534D4F"/>
    <w:rsid w:val="00536336"/>
    <w:rsid w:val="005375C9"/>
    <w:rsid w:val="00541838"/>
    <w:rsid w:val="00541A14"/>
    <w:rsid w:val="00542195"/>
    <w:rsid w:val="00542ED7"/>
    <w:rsid w:val="00542FBB"/>
    <w:rsid w:val="00543B80"/>
    <w:rsid w:val="005455D7"/>
    <w:rsid w:val="00547154"/>
    <w:rsid w:val="00550D4A"/>
    <w:rsid w:val="00554405"/>
    <w:rsid w:val="005549A8"/>
    <w:rsid w:val="00554DFB"/>
    <w:rsid w:val="00560889"/>
    <w:rsid w:val="00564A29"/>
    <w:rsid w:val="00564FBC"/>
    <w:rsid w:val="00565F33"/>
    <w:rsid w:val="005705A9"/>
    <w:rsid w:val="00572864"/>
    <w:rsid w:val="0057455B"/>
    <w:rsid w:val="00574FC0"/>
    <w:rsid w:val="005769D5"/>
    <w:rsid w:val="00576A99"/>
    <w:rsid w:val="00577E79"/>
    <w:rsid w:val="00584356"/>
    <w:rsid w:val="00584513"/>
    <w:rsid w:val="0058482B"/>
    <w:rsid w:val="0058618A"/>
    <w:rsid w:val="005862C4"/>
    <w:rsid w:val="005868DE"/>
    <w:rsid w:val="00591611"/>
    <w:rsid w:val="00593AD1"/>
    <w:rsid w:val="00596319"/>
    <w:rsid w:val="0059726B"/>
    <w:rsid w:val="005A18C0"/>
    <w:rsid w:val="005A362B"/>
    <w:rsid w:val="005A4952"/>
    <w:rsid w:val="005A49EE"/>
    <w:rsid w:val="005B20A1"/>
    <w:rsid w:val="005B2478"/>
    <w:rsid w:val="005B511A"/>
    <w:rsid w:val="005B5DA6"/>
    <w:rsid w:val="005B6131"/>
    <w:rsid w:val="005B740C"/>
    <w:rsid w:val="005C21FC"/>
    <w:rsid w:val="005C30AE"/>
    <w:rsid w:val="005C3FE4"/>
    <w:rsid w:val="005C4902"/>
    <w:rsid w:val="005E1ADD"/>
    <w:rsid w:val="005E35F3"/>
    <w:rsid w:val="005E39D0"/>
    <w:rsid w:val="005E400D"/>
    <w:rsid w:val="005E41FA"/>
    <w:rsid w:val="005E44A2"/>
    <w:rsid w:val="005E639B"/>
    <w:rsid w:val="005E698D"/>
    <w:rsid w:val="005F09F1"/>
    <w:rsid w:val="005F26E2"/>
    <w:rsid w:val="005F2DBF"/>
    <w:rsid w:val="005F31C0"/>
    <w:rsid w:val="005F33BE"/>
    <w:rsid w:val="005F645A"/>
    <w:rsid w:val="0060060C"/>
    <w:rsid w:val="006010A0"/>
    <w:rsid w:val="0060348F"/>
    <w:rsid w:val="0060431B"/>
    <w:rsid w:val="006043C6"/>
    <w:rsid w:val="0060700B"/>
    <w:rsid w:val="006077FA"/>
    <w:rsid w:val="00607C3F"/>
    <w:rsid w:val="006118D1"/>
    <w:rsid w:val="0061251F"/>
    <w:rsid w:val="00612EB3"/>
    <w:rsid w:val="006140E8"/>
    <w:rsid w:val="00616CD1"/>
    <w:rsid w:val="00620D93"/>
    <w:rsid w:val="00620F21"/>
    <w:rsid w:val="006218B9"/>
    <w:rsid w:val="00622208"/>
    <w:rsid w:val="0062248F"/>
    <w:rsid w:val="0062386A"/>
    <w:rsid w:val="0062576D"/>
    <w:rsid w:val="00625788"/>
    <w:rsid w:val="006305AA"/>
    <w:rsid w:val="006317B2"/>
    <w:rsid w:val="0063277E"/>
    <w:rsid w:val="00633212"/>
    <w:rsid w:val="00635878"/>
    <w:rsid w:val="006364F4"/>
    <w:rsid w:val="0064230C"/>
    <w:rsid w:val="006426D5"/>
    <w:rsid w:val="00642924"/>
    <w:rsid w:val="00642CD2"/>
    <w:rsid w:val="00644560"/>
    <w:rsid w:val="00645C64"/>
    <w:rsid w:val="006466FF"/>
    <w:rsid w:val="00646A5F"/>
    <w:rsid w:val="006475C1"/>
    <w:rsid w:val="006537B9"/>
    <w:rsid w:val="00656C00"/>
    <w:rsid w:val="00656C8E"/>
    <w:rsid w:val="00657381"/>
    <w:rsid w:val="00661967"/>
    <w:rsid w:val="00661F61"/>
    <w:rsid w:val="0066251D"/>
    <w:rsid w:val="00663E10"/>
    <w:rsid w:val="00665BCC"/>
    <w:rsid w:val="00666773"/>
    <w:rsid w:val="00667C40"/>
    <w:rsid w:val="00670F7F"/>
    <w:rsid w:val="00671B49"/>
    <w:rsid w:val="006721AD"/>
    <w:rsid w:val="006735C6"/>
    <w:rsid w:val="00674155"/>
    <w:rsid w:val="006746CA"/>
    <w:rsid w:val="006751A3"/>
    <w:rsid w:val="006768CF"/>
    <w:rsid w:val="00676D13"/>
    <w:rsid w:val="006771DF"/>
    <w:rsid w:val="00677372"/>
    <w:rsid w:val="0069086A"/>
    <w:rsid w:val="0069203A"/>
    <w:rsid w:val="00692286"/>
    <w:rsid w:val="00692394"/>
    <w:rsid w:val="00692F54"/>
    <w:rsid w:val="00695745"/>
    <w:rsid w:val="0069600B"/>
    <w:rsid w:val="006A0A1A"/>
    <w:rsid w:val="006A167D"/>
    <w:rsid w:val="006A2C77"/>
    <w:rsid w:val="006A4985"/>
    <w:rsid w:val="006A5B9F"/>
    <w:rsid w:val="006A6460"/>
    <w:rsid w:val="006A67B2"/>
    <w:rsid w:val="006B104E"/>
    <w:rsid w:val="006B182E"/>
    <w:rsid w:val="006B2B63"/>
    <w:rsid w:val="006B4F9B"/>
    <w:rsid w:val="006B5AEA"/>
    <w:rsid w:val="006B6383"/>
    <w:rsid w:val="006B640D"/>
    <w:rsid w:val="006C2653"/>
    <w:rsid w:val="006C5D48"/>
    <w:rsid w:val="006C61FA"/>
    <w:rsid w:val="006C71B5"/>
    <w:rsid w:val="006C7C63"/>
    <w:rsid w:val="006D0896"/>
    <w:rsid w:val="006D1507"/>
    <w:rsid w:val="006D3A2B"/>
    <w:rsid w:val="006E1111"/>
    <w:rsid w:val="006E25D2"/>
    <w:rsid w:val="006F4A6C"/>
    <w:rsid w:val="006F6074"/>
    <w:rsid w:val="0070391A"/>
    <w:rsid w:val="007039E8"/>
    <w:rsid w:val="00706486"/>
    <w:rsid w:val="00707649"/>
    <w:rsid w:val="00710498"/>
    <w:rsid w:val="00717211"/>
    <w:rsid w:val="00717C1F"/>
    <w:rsid w:val="007214E3"/>
    <w:rsid w:val="007222F7"/>
    <w:rsid w:val="00723F58"/>
    <w:rsid w:val="00724679"/>
    <w:rsid w:val="007248F0"/>
    <w:rsid w:val="00725368"/>
    <w:rsid w:val="007268BD"/>
    <w:rsid w:val="007304F3"/>
    <w:rsid w:val="00730839"/>
    <w:rsid w:val="00730EA9"/>
    <w:rsid w:val="00730F60"/>
    <w:rsid w:val="00733FF9"/>
    <w:rsid w:val="00734D51"/>
    <w:rsid w:val="00740BEB"/>
    <w:rsid w:val="00742589"/>
    <w:rsid w:val="00743F07"/>
    <w:rsid w:val="0074429D"/>
    <w:rsid w:val="00746474"/>
    <w:rsid w:val="00750292"/>
    <w:rsid w:val="00750366"/>
    <w:rsid w:val="00751E42"/>
    <w:rsid w:val="007554DF"/>
    <w:rsid w:val="0075776D"/>
    <w:rsid w:val="007613FB"/>
    <w:rsid w:val="00761E34"/>
    <w:rsid w:val="0076340B"/>
    <w:rsid w:val="00770939"/>
    <w:rsid w:val="00770F99"/>
    <w:rsid w:val="007722BF"/>
    <w:rsid w:val="0077580B"/>
    <w:rsid w:val="00777D61"/>
    <w:rsid w:val="007804D8"/>
    <w:rsid w:val="007808CB"/>
    <w:rsid w:val="00780B11"/>
    <w:rsid w:val="00781167"/>
    <w:rsid w:val="00781324"/>
    <w:rsid w:val="007854B3"/>
    <w:rsid w:val="0078631C"/>
    <w:rsid w:val="0078787D"/>
    <w:rsid w:val="00787DC1"/>
    <w:rsid w:val="00787FA8"/>
    <w:rsid w:val="00792DEA"/>
    <w:rsid w:val="007943E5"/>
    <w:rsid w:val="007944F8"/>
    <w:rsid w:val="007951D4"/>
    <w:rsid w:val="007957B4"/>
    <w:rsid w:val="00796378"/>
    <w:rsid w:val="007973E3"/>
    <w:rsid w:val="007A1883"/>
    <w:rsid w:val="007A1BD9"/>
    <w:rsid w:val="007A3A6B"/>
    <w:rsid w:val="007A3A78"/>
    <w:rsid w:val="007A41B3"/>
    <w:rsid w:val="007A5AE6"/>
    <w:rsid w:val="007A6DE2"/>
    <w:rsid w:val="007A7006"/>
    <w:rsid w:val="007B5866"/>
    <w:rsid w:val="007B5D5A"/>
    <w:rsid w:val="007B6A9A"/>
    <w:rsid w:val="007C27A4"/>
    <w:rsid w:val="007C3D18"/>
    <w:rsid w:val="007C793E"/>
    <w:rsid w:val="007D0720"/>
    <w:rsid w:val="007D10F2"/>
    <w:rsid w:val="007D207E"/>
    <w:rsid w:val="007D696F"/>
    <w:rsid w:val="007D6DEC"/>
    <w:rsid w:val="007E05E5"/>
    <w:rsid w:val="007E3A4D"/>
    <w:rsid w:val="007E46A1"/>
    <w:rsid w:val="007E5429"/>
    <w:rsid w:val="007E6435"/>
    <w:rsid w:val="007E730D"/>
    <w:rsid w:val="007E7311"/>
    <w:rsid w:val="007F24B4"/>
    <w:rsid w:val="007F403E"/>
    <w:rsid w:val="007F580C"/>
    <w:rsid w:val="00800511"/>
    <w:rsid w:val="00800684"/>
    <w:rsid w:val="00804D63"/>
    <w:rsid w:val="008072AC"/>
    <w:rsid w:val="00807785"/>
    <w:rsid w:val="00810CEA"/>
    <w:rsid w:val="00812D12"/>
    <w:rsid w:val="00815B15"/>
    <w:rsid w:val="00816B9C"/>
    <w:rsid w:val="0081726F"/>
    <w:rsid w:val="00817BE0"/>
    <w:rsid w:val="008202DF"/>
    <w:rsid w:val="008233E5"/>
    <w:rsid w:val="00823D11"/>
    <w:rsid w:val="00825AE9"/>
    <w:rsid w:val="00833DE8"/>
    <w:rsid w:val="00833F47"/>
    <w:rsid w:val="008348C3"/>
    <w:rsid w:val="008373B4"/>
    <w:rsid w:val="008404C4"/>
    <w:rsid w:val="008419A1"/>
    <w:rsid w:val="0084459C"/>
    <w:rsid w:val="008472BF"/>
    <w:rsid w:val="00847D37"/>
    <w:rsid w:val="0085001D"/>
    <w:rsid w:val="00852BDE"/>
    <w:rsid w:val="00857435"/>
    <w:rsid w:val="008614CD"/>
    <w:rsid w:val="00864BBA"/>
    <w:rsid w:val="00865436"/>
    <w:rsid w:val="00866302"/>
    <w:rsid w:val="00866483"/>
    <w:rsid w:val="00866843"/>
    <w:rsid w:val="00871080"/>
    <w:rsid w:val="00871A41"/>
    <w:rsid w:val="00872942"/>
    <w:rsid w:val="008754F9"/>
    <w:rsid w:val="00876598"/>
    <w:rsid w:val="008768DA"/>
    <w:rsid w:val="00886D76"/>
    <w:rsid w:val="00891414"/>
    <w:rsid w:val="00893EB1"/>
    <w:rsid w:val="00896373"/>
    <w:rsid w:val="00897019"/>
    <w:rsid w:val="008A20FA"/>
    <w:rsid w:val="008A2982"/>
    <w:rsid w:val="008A7357"/>
    <w:rsid w:val="008B0558"/>
    <w:rsid w:val="008B0A07"/>
    <w:rsid w:val="008B4A1D"/>
    <w:rsid w:val="008B6D20"/>
    <w:rsid w:val="008B781F"/>
    <w:rsid w:val="008C0069"/>
    <w:rsid w:val="008C1495"/>
    <w:rsid w:val="008C2F6C"/>
    <w:rsid w:val="008C5E2A"/>
    <w:rsid w:val="008D03F0"/>
    <w:rsid w:val="008D5522"/>
    <w:rsid w:val="008D69C5"/>
    <w:rsid w:val="008D7404"/>
    <w:rsid w:val="008E0490"/>
    <w:rsid w:val="008E0F86"/>
    <w:rsid w:val="008E3C6A"/>
    <w:rsid w:val="008F240C"/>
    <w:rsid w:val="008F2DC1"/>
    <w:rsid w:val="008F342E"/>
    <w:rsid w:val="008F70AD"/>
    <w:rsid w:val="008F7514"/>
    <w:rsid w:val="008F7E5C"/>
    <w:rsid w:val="00900DB1"/>
    <w:rsid w:val="00901294"/>
    <w:rsid w:val="00901377"/>
    <w:rsid w:val="009022BF"/>
    <w:rsid w:val="00904268"/>
    <w:rsid w:val="00910B2B"/>
    <w:rsid w:val="00911CD9"/>
    <w:rsid w:val="009129ED"/>
    <w:rsid w:val="00912B71"/>
    <w:rsid w:val="00915403"/>
    <w:rsid w:val="009177AA"/>
    <w:rsid w:val="00917CB9"/>
    <w:rsid w:val="00920C86"/>
    <w:rsid w:val="00922DE9"/>
    <w:rsid w:val="00923D7E"/>
    <w:rsid w:val="00924C85"/>
    <w:rsid w:val="00931632"/>
    <w:rsid w:val="00932C92"/>
    <w:rsid w:val="00935A08"/>
    <w:rsid w:val="00936059"/>
    <w:rsid w:val="0093798E"/>
    <w:rsid w:val="009447A4"/>
    <w:rsid w:val="00944D45"/>
    <w:rsid w:val="009454E4"/>
    <w:rsid w:val="00945767"/>
    <w:rsid w:val="009469F9"/>
    <w:rsid w:val="009613FB"/>
    <w:rsid w:val="00961971"/>
    <w:rsid w:val="0096318E"/>
    <w:rsid w:val="009661B8"/>
    <w:rsid w:val="0096683A"/>
    <w:rsid w:val="00967611"/>
    <w:rsid w:val="009676E9"/>
    <w:rsid w:val="00967AC8"/>
    <w:rsid w:val="00967DCE"/>
    <w:rsid w:val="009729F7"/>
    <w:rsid w:val="009735B6"/>
    <w:rsid w:val="009746C7"/>
    <w:rsid w:val="00975703"/>
    <w:rsid w:val="00981461"/>
    <w:rsid w:val="009816FA"/>
    <w:rsid w:val="00982274"/>
    <w:rsid w:val="009841BC"/>
    <w:rsid w:val="00984240"/>
    <w:rsid w:val="00987F2B"/>
    <w:rsid w:val="009948C8"/>
    <w:rsid w:val="00995B07"/>
    <w:rsid w:val="00995F0D"/>
    <w:rsid w:val="009A22AD"/>
    <w:rsid w:val="009A2619"/>
    <w:rsid w:val="009A2E51"/>
    <w:rsid w:val="009A41B1"/>
    <w:rsid w:val="009A5850"/>
    <w:rsid w:val="009A5916"/>
    <w:rsid w:val="009A74EB"/>
    <w:rsid w:val="009B0212"/>
    <w:rsid w:val="009B10D6"/>
    <w:rsid w:val="009B15FA"/>
    <w:rsid w:val="009B377B"/>
    <w:rsid w:val="009B436F"/>
    <w:rsid w:val="009B50EB"/>
    <w:rsid w:val="009C210A"/>
    <w:rsid w:val="009C36E4"/>
    <w:rsid w:val="009C5362"/>
    <w:rsid w:val="009C68DD"/>
    <w:rsid w:val="009C691D"/>
    <w:rsid w:val="009D0F99"/>
    <w:rsid w:val="009D15A9"/>
    <w:rsid w:val="009D33BA"/>
    <w:rsid w:val="009D3AB2"/>
    <w:rsid w:val="009D411E"/>
    <w:rsid w:val="009D65D0"/>
    <w:rsid w:val="009D667B"/>
    <w:rsid w:val="009D7E91"/>
    <w:rsid w:val="009E0D30"/>
    <w:rsid w:val="009E135E"/>
    <w:rsid w:val="009E3C92"/>
    <w:rsid w:val="009E54F4"/>
    <w:rsid w:val="009E599F"/>
    <w:rsid w:val="009E63E0"/>
    <w:rsid w:val="009F0CE1"/>
    <w:rsid w:val="009F2BFA"/>
    <w:rsid w:val="009F4E7E"/>
    <w:rsid w:val="009F5DE4"/>
    <w:rsid w:val="00A03A3D"/>
    <w:rsid w:val="00A03ECF"/>
    <w:rsid w:val="00A045C4"/>
    <w:rsid w:val="00A10DFA"/>
    <w:rsid w:val="00A1221C"/>
    <w:rsid w:val="00A17B48"/>
    <w:rsid w:val="00A21708"/>
    <w:rsid w:val="00A22285"/>
    <w:rsid w:val="00A22362"/>
    <w:rsid w:val="00A249BA"/>
    <w:rsid w:val="00A27683"/>
    <w:rsid w:val="00A307C7"/>
    <w:rsid w:val="00A429D6"/>
    <w:rsid w:val="00A443FC"/>
    <w:rsid w:val="00A44581"/>
    <w:rsid w:val="00A45093"/>
    <w:rsid w:val="00A46C64"/>
    <w:rsid w:val="00A50EAF"/>
    <w:rsid w:val="00A53880"/>
    <w:rsid w:val="00A543EB"/>
    <w:rsid w:val="00A56CB4"/>
    <w:rsid w:val="00A579D0"/>
    <w:rsid w:val="00A602F9"/>
    <w:rsid w:val="00A60962"/>
    <w:rsid w:val="00A650EE"/>
    <w:rsid w:val="00A662C8"/>
    <w:rsid w:val="00A66AC6"/>
    <w:rsid w:val="00A70C99"/>
    <w:rsid w:val="00A71157"/>
    <w:rsid w:val="00A728B2"/>
    <w:rsid w:val="00A73056"/>
    <w:rsid w:val="00A83E51"/>
    <w:rsid w:val="00A847F4"/>
    <w:rsid w:val="00A84E75"/>
    <w:rsid w:val="00A85EE8"/>
    <w:rsid w:val="00A86A2E"/>
    <w:rsid w:val="00A955DD"/>
    <w:rsid w:val="00A966E6"/>
    <w:rsid w:val="00A967A4"/>
    <w:rsid w:val="00AA0281"/>
    <w:rsid w:val="00AA1BD6"/>
    <w:rsid w:val="00AA288A"/>
    <w:rsid w:val="00AA37C3"/>
    <w:rsid w:val="00AB2BE3"/>
    <w:rsid w:val="00AB3C6D"/>
    <w:rsid w:val="00AB53BF"/>
    <w:rsid w:val="00AB7834"/>
    <w:rsid w:val="00AC4D5F"/>
    <w:rsid w:val="00AC649D"/>
    <w:rsid w:val="00AD008B"/>
    <w:rsid w:val="00AD0978"/>
    <w:rsid w:val="00AD0BFD"/>
    <w:rsid w:val="00AD1CFF"/>
    <w:rsid w:val="00AD1D2C"/>
    <w:rsid w:val="00AE0525"/>
    <w:rsid w:val="00AE08DB"/>
    <w:rsid w:val="00AE2729"/>
    <w:rsid w:val="00AE3148"/>
    <w:rsid w:val="00AE5AE2"/>
    <w:rsid w:val="00AE7343"/>
    <w:rsid w:val="00AF40D7"/>
    <w:rsid w:val="00AF7C49"/>
    <w:rsid w:val="00B00A13"/>
    <w:rsid w:val="00B00D69"/>
    <w:rsid w:val="00B00E04"/>
    <w:rsid w:val="00B01D57"/>
    <w:rsid w:val="00B05485"/>
    <w:rsid w:val="00B11890"/>
    <w:rsid w:val="00B1195A"/>
    <w:rsid w:val="00B134F8"/>
    <w:rsid w:val="00B1458E"/>
    <w:rsid w:val="00B14C51"/>
    <w:rsid w:val="00B17A5C"/>
    <w:rsid w:val="00B20021"/>
    <w:rsid w:val="00B203C2"/>
    <w:rsid w:val="00B20FDE"/>
    <w:rsid w:val="00B2119D"/>
    <w:rsid w:val="00B23C18"/>
    <w:rsid w:val="00B245C6"/>
    <w:rsid w:val="00B32752"/>
    <w:rsid w:val="00B328E8"/>
    <w:rsid w:val="00B367F5"/>
    <w:rsid w:val="00B37DFD"/>
    <w:rsid w:val="00B4145E"/>
    <w:rsid w:val="00B42041"/>
    <w:rsid w:val="00B438BD"/>
    <w:rsid w:val="00B43FBF"/>
    <w:rsid w:val="00B44715"/>
    <w:rsid w:val="00B44F11"/>
    <w:rsid w:val="00B4798F"/>
    <w:rsid w:val="00B50A3A"/>
    <w:rsid w:val="00B50DBA"/>
    <w:rsid w:val="00B51846"/>
    <w:rsid w:val="00B53E37"/>
    <w:rsid w:val="00B557D2"/>
    <w:rsid w:val="00B60606"/>
    <w:rsid w:val="00B62979"/>
    <w:rsid w:val="00B6465B"/>
    <w:rsid w:val="00B64F56"/>
    <w:rsid w:val="00B65FB3"/>
    <w:rsid w:val="00B70056"/>
    <w:rsid w:val="00B7177E"/>
    <w:rsid w:val="00B73339"/>
    <w:rsid w:val="00B73E2B"/>
    <w:rsid w:val="00B823A7"/>
    <w:rsid w:val="00B85DA1"/>
    <w:rsid w:val="00B90FA5"/>
    <w:rsid w:val="00B919F1"/>
    <w:rsid w:val="00B92A88"/>
    <w:rsid w:val="00B96C66"/>
    <w:rsid w:val="00B97316"/>
    <w:rsid w:val="00BA0024"/>
    <w:rsid w:val="00BA09AB"/>
    <w:rsid w:val="00BA2260"/>
    <w:rsid w:val="00BA2644"/>
    <w:rsid w:val="00BA3635"/>
    <w:rsid w:val="00BB022F"/>
    <w:rsid w:val="00BB083B"/>
    <w:rsid w:val="00BB1D9C"/>
    <w:rsid w:val="00BB241A"/>
    <w:rsid w:val="00BB468D"/>
    <w:rsid w:val="00BB6ECF"/>
    <w:rsid w:val="00BC0E8D"/>
    <w:rsid w:val="00BC4F18"/>
    <w:rsid w:val="00BC5C09"/>
    <w:rsid w:val="00BD0C05"/>
    <w:rsid w:val="00BD0D44"/>
    <w:rsid w:val="00BD43C5"/>
    <w:rsid w:val="00BD5D1E"/>
    <w:rsid w:val="00BE4931"/>
    <w:rsid w:val="00BE5EFE"/>
    <w:rsid w:val="00BE6551"/>
    <w:rsid w:val="00BE7EDE"/>
    <w:rsid w:val="00BE7F2F"/>
    <w:rsid w:val="00BF093B"/>
    <w:rsid w:val="00BF5026"/>
    <w:rsid w:val="00BF6893"/>
    <w:rsid w:val="00C00B88"/>
    <w:rsid w:val="00C01EE8"/>
    <w:rsid w:val="00C04FF8"/>
    <w:rsid w:val="00C064F8"/>
    <w:rsid w:val="00C06B2A"/>
    <w:rsid w:val="00C07790"/>
    <w:rsid w:val="00C1304E"/>
    <w:rsid w:val="00C14BA6"/>
    <w:rsid w:val="00C20A74"/>
    <w:rsid w:val="00C21D35"/>
    <w:rsid w:val="00C2271E"/>
    <w:rsid w:val="00C27578"/>
    <w:rsid w:val="00C33A1A"/>
    <w:rsid w:val="00C34555"/>
    <w:rsid w:val="00C355C5"/>
    <w:rsid w:val="00C3578C"/>
    <w:rsid w:val="00C35E57"/>
    <w:rsid w:val="00C35E80"/>
    <w:rsid w:val="00C408B4"/>
    <w:rsid w:val="00C40AA2"/>
    <w:rsid w:val="00C4244F"/>
    <w:rsid w:val="00C42516"/>
    <w:rsid w:val="00C4434D"/>
    <w:rsid w:val="00C4592A"/>
    <w:rsid w:val="00C50905"/>
    <w:rsid w:val="00C53F21"/>
    <w:rsid w:val="00C632ED"/>
    <w:rsid w:val="00C66150"/>
    <w:rsid w:val="00C70EF5"/>
    <w:rsid w:val="00C71938"/>
    <w:rsid w:val="00C71D68"/>
    <w:rsid w:val="00C73AC6"/>
    <w:rsid w:val="00C73B75"/>
    <w:rsid w:val="00C756C5"/>
    <w:rsid w:val="00C81CD4"/>
    <w:rsid w:val="00C82195"/>
    <w:rsid w:val="00C82CAE"/>
    <w:rsid w:val="00C83C92"/>
    <w:rsid w:val="00C8442E"/>
    <w:rsid w:val="00C86039"/>
    <w:rsid w:val="00C868EC"/>
    <w:rsid w:val="00C930A8"/>
    <w:rsid w:val="00C93627"/>
    <w:rsid w:val="00C96DDF"/>
    <w:rsid w:val="00CA033E"/>
    <w:rsid w:val="00CA108B"/>
    <w:rsid w:val="00CA2DCE"/>
    <w:rsid w:val="00CA6CDB"/>
    <w:rsid w:val="00CA700A"/>
    <w:rsid w:val="00CB56C7"/>
    <w:rsid w:val="00CB5E13"/>
    <w:rsid w:val="00CC2A9C"/>
    <w:rsid w:val="00CC3524"/>
    <w:rsid w:val="00CC4BAC"/>
    <w:rsid w:val="00CC57EB"/>
    <w:rsid w:val="00CC59F8"/>
    <w:rsid w:val="00CC5C05"/>
    <w:rsid w:val="00CC7C1A"/>
    <w:rsid w:val="00CD0382"/>
    <w:rsid w:val="00CD27BE"/>
    <w:rsid w:val="00CD29E9"/>
    <w:rsid w:val="00CD4AC2"/>
    <w:rsid w:val="00CD4BBC"/>
    <w:rsid w:val="00CD5A37"/>
    <w:rsid w:val="00CD5E09"/>
    <w:rsid w:val="00CD6549"/>
    <w:rsid w:val="00CD6F0F"/>
    <w:rsid w:val="00CD71CC"/>
    <w:rsid w:val="00CE02DE"/>
    <w:rsid w:val="00CE0BB7"/>
    <w:rsid w:val="00CE3763"/>
    <w:rsid w:val="00CE3E9A"/>
    <w:rsid w:val="00CE708B"/>
    <w:rsid w:val="00CF05AA"/>
    <w:rsid w:val="00CF26B7"/>
    <w:rsid w:val="00CF6252"/>
    <w:rsid w:val="00CF6E39"/>
    <w:rsid w:val="00CF72DA"/>
    <w:rsid w:val="00D004AC"/>
    <w:rsid w:val="00D00A93"/>
    <w:rsid w:val="00D00F42"/>
    <w:rsid w:val="00D055A7"/>
    <w:rsid w:val="00D05FE9"/>
    <w:rsid w:val="00D0769A"/>
    <w:rsid w:val="00D077F1"/>
    <w:rsid w:val="00D11E84"/>
    <w:rsid w:val="00D15AB8"/>
    <w:rsid w:val="00D15B4E"/>
    <w:rsid w:val="00D177E7"/>
    <w:rsid w:val="00D2079F"/>
    <w:rsid w:val="00D2318F"/>
    <w:rsid w:val="00D24855"/>
    <w:rsid w:val="00D24D4F"/>
    <w:rsid w:val="00D331C5"/>
    <w:rsid w:val="00D359AD"/>
    <w:rsid w:val="00D37FAE"/>
    <w:rsid w:val="00D40C16"/>
    <w:rsid w:val="00D41023"/>
    <w:rsid w:val="00D44269"/>
    <w:rsid w:val="00D447EF"/>
    <w:rsid w:val="00D44F85"/>
    <w:rsid w:val="00D453A8"/>
    <w:rsid w:val="00D505E2"/>
    <w:rsid w:val="00D52286"/>
    <w:rsid w:val="00D54B72"/>
    <w:rsid w:val="00D56155"/>
    <w:rsid w:val="00D577DE"/>
    <w:rsid w:val="00D606BD"/>
    <w:rsid w:val="00D6334A"/>
    <w:rsid w:val="00D6498F"/>
    <w:rsid w:val="00D6546A"/>
    <w:rsid w:val="00D7063F"/>
    <w:rsid w:val="00D73322"/>
    <w:rsid w:val="00D7340A"/>
    <w:rsid w:val="00D73651"/>
    <w:rsid w:val="00D7463D"/>
    <w:rsid w:val="00D7518E"/>
    <w:rsid w:val="00D77EF8"/>
    <w:rsid w:val="00D80E42"/>
    <w:rsid w:val="00D80F5A"/>
    <w:rsid w:val="00D83DE8"/>
    <w:rsid w:val="00D84943"/>
    <w:rsid w:val="00D84A36"/>
    <w:rsid w:val="00D86832"/>
    <w:rsid w:val="00D90F6F"/>
    <w:rsid w:val="00D91142"/>
    <w:rsid w:val="00D91F0D"/>
    <w:rsid w:val="00D9321C"/>
    <w:rsid w:val="00D94AE7"/>
    <w:rsid w:val="00D958BD"/>
    <w:rsid w:val="00D966B3"/>
    <w:rsid w:val="00D970F0"/>
    <w:rsid w:val="00DA0DA5"/>
    <w:rsid w:val="00DA1F62"/>
    <w:rsid w:val="00DA4540"/>
    <w:rsid w:val="00DA486E"/>
    <w:rsid w:val="00DA587E"/>
    <w:rsid w:val="00DA60F4"/>
    <w:rsid w:val="00DA6D77"/>
    <w:rsid w:val="00DA72D4"/>
    <w:rsid w:val="00DB0F8B"/>
    <w:rsid w:val="00DB3052"/>
    <w:rsid w:val="00DB3E47"/>
    <w:rsid w:val="00DB4BB9"/>
    <w:rsid w:val="00DC1041"/>
    <w:rsid w:val="00DC2D17"/>
    <w:rsid w:val="00DC7F00"/>
    <w:rsid w:val="00DD1F84"/>
    <w:rsid w:val="00DD32BE"/>
    <w:rsid w:val="00DD3965"/>
    <w:rsid w:val="00DD4E9E"/>
    <w:rsid w:val="00DD5450"/>
    <w:rsid w:val="00DD62E4"/>
    <w:rsid w:val="00DE1024"/>
    <w:rsid w:val="00DE23BF"/>
    <w:rsid w:val="00DE3981"/>
    <w:rsid w:val="00DE40DD"/>
    <w:rsid w:val="00DE50CB"/>
    <w:rsid w:val="00DE7755"/>
    <w:rsid w:val="00DE788E"/>
    <w:rsid w:val="00DF0126"/>
    <w:rsid w:val="00DF059A"/>
    <w:rsid w:val="00DF1942"/>
    <w:rsid w:val="00DF1E4D"/>
    <w:rsid w:val="00DF3D56"/>
    <w:rsid w:val="00DF5ECC"/>
    <w:rsid w:val="00DF64E9"/>
    <w:rsid w:val="00DF6D19"/>
    <w:rsid w:val="00DF6ED2"/>
    <w:rsid w:val="00DF70F5"/>
    <w:rsid w:val="00E045BB"/>
    <w:rsid w:val="00E048D5"/>
    <w:rsid w:val="00E0799F"/>
    <w:rsid w:val="00E16066"/>
    <w:rsid w:val="00E17395"/>
    <w:rsid w:val="00E17D9E"/>
    <w:rsid w:val="00E20390"/>
    <w:rsid w:val="00E2252C"/>
    <w:rsid w:val="00E24A60"/>
    <w:rsid w:val="00E25B76"/>
    <w:rsid w:val="00E270C0"/>
    <w:rsid w:val="00E27628"/>
    <w:rsid w:val="00E3392E"/>
    <w:rsid w:val="00E36D82"/>
    <w:rsid w:val="00E41EA6"/>
    <w:rsid w:val="00E45021"/>
    <w:rsid w:val="00E4526E"/>
    <w:rsid w:val="00E45F34"/>
    <w:rsid w:val="00E460B9"/>
    <w:rsid w:val="00E50641"/>
    <w:rsid w:val="00E51601"/>
    <w:rsid w:val="00E51965"/>
    <w:rsid w:val="00E52234"/>
    <w:rsid w:val="00E534DE"/>
    <w:rsid w:val="00E63FC4"/>
    <w:rsid w:val="00E65EFA"/>
    <w:rsid w:val="00E67121"/>
    <w:rsid w:val="00E7121E"/>
    <w:rsid w:val="00E7198D"/>
    <w:rsid w:val="00E7321A"/>
    <w:rsid w:val="00E735AF"/>
    <w:rsid w:val="00E74CA6"/>
    <w:rsid w:val="00E752A0"/>
    <w:rsid w:val="00E75737"/>
    <w:rsid w:val="00E75E3D"/>
    <w:rsid w:val="00E75F85"/>
    <w:rsid w:val="00E77DAE"/>
    <w:rsid w:val="00E81C26"/>
    <w:rsid w:val="00E829F5"/>
    <w:rsid w:val="00E831D8"/>
    <w:rsid w:val="00E84491"/>
    <w:rsid w:val="00E863ED"/>
    <w:rsid w:val="00E86CCE"/>
    <w:rsid w:val="00E90258"/>
    <w:rsid w:val="00E9525C"/>
    <w:rsid w:val="00E9664F"/>
    <w:rsid w:val="00E96F6F"/>
    <w:rsid w:val="00E9731C"/>
    <w:rsid w:val="00EA04ED"/>
    <w:rsid w:val="00EA4E4C"/>
    <w:rsid w:val="00EA7BE4"/>
    <w:rsid w:val="00EB04B7"/>
    <w:rsid w:val="00EB0D27"/>
    <w:rsid w:val="00EB1618"/>
    <w:rsid w:val="00EB2457"/>
    <w:rsid w:val="00EB7992"/>
    <w:rsid w:val="00EC0104"/>
    <w:rsid w:val="00EC0184"/>
    <w:rsid w:val="00EC2D7A"/>
    <w:rsid w:val="00EC633A"/>
    <w:rsid w:val="00EC7169"/>
    <w:rsid w:val="00ED0C5A"/>
    <w:rsid w:val="00ED1520"/>
    <w:rsid w:val="00ED1B9D"/>
    <w:rsid w:val="00ED1C42"/>
    <w:rsid w:val="00ED3969"/>
    <w:rsid w:val="00EE056F"/>
    <w:rsid w:val="00EE0743"/>
    <w:rsid w:val="00EE0EDA"/>
    <w:rsid w:val="00EE1037"/>
    <w:rsid w:val="00EE3467"/>
    <w:rsid w:val="00EE68F0"/>
    <w:rsid w:val="00EF094A"/>
    <w:rsid w:val="00EF3440"/>
    <w:rsid w:val="00EF3611"/>
    <w:rsid w:val="00EF43F5"/>
    <w:rsid w:val="00EF61E3"/>
    <w:rsid w:val="00EF6B43"/>
    <w:rsid w:val="00EF7325"/>
    <w:rsid w:val="00EF7C86"/>
    <w:rsid w:val="00F017AF"/>
    <w:rsid w:val="00F01A8C"/>
    <w:rsid w:val="00F041C4"/>
    <w:rsid w:val="00F0502D"/>
    <w:rsid w:val="00F143CF"/>
    <w:rsid w:val="00F14812"/>
    <w:rsid w:val="00F1598C"/>
    <w:rsid w:val="00F20BC6"/>
    <w:rsid w:val="00F21403"/>
    <w:rsid w:val="00F24F86"/>
    <w:rsid w:val="00F255FC"/>
    <w:rsid w:val="00F259B0"/>
    <w:rsid w:val="00F26A20"/>
    <w:rsid w:val="00F26F70"/>
    <w:rsid w:val="00F276C9"/>
    <w:rsid w:val="00F31359"/>
    <w:rsid w:val="00F31885"/>
    <w:rsid w:val="00F334FC"/>
    <w:rsid w:val="00F3653D"/>
    <w:rsid w:val="00F367FD"/>
    <w:rsid w:val="00F40690"/>
    <w:rsid w:val="00F40A75"/>
    <w:rsid w:val="00F42380"/>
    <w:rsid w:val="00F43B8F"/>
    <w:rsid w:val="00F43C06"/>
    <w:rsid w:val="00F43C3B"/>
    <w:rsid w:val="00F46982"/>
    <w:rsid w:val="00F5137C"/>
    <w:rsid w:val="00F51785"/>
    <w:rsid w:val="00F530D7"/>
    <w:rsid w:val="00F53FE0"/>
    <w:rsid w:val="00F541E6"/>
    <w:rsid w:val="00F62F49"/>
    <w:rsid w:val="00F640BF"/>
    <w:rsid w:val="00F70754"/>
    <w:rsid w:val="00F71DEB"/>
    <w:rsid w:val="00F7324E"/>
    <w:rsid w:val="00F73E7B"/>
    <w:rsid w:val="00F74165"/>
    <w:rsid w:val="00F77926"/>
    <w:rsid w:val="00F802CE"/>
    <w:rsid w:val="00F83A19"/>
    <w:rsid w:val="00F856EF"/>
    <w:rsid w:val="00F86A8E"/>
    <w:rsid w:val="00F879A1"/>
    <w:rsid w:val="00F908EE"/>
    <w:rsid w:val="00F91B62"/>
    <w:rsid w:val="00F92FC4"/>
    <w:rsid w:val="00F97190"/>
    <w:rsid w:val="00F9793C"/>
    <w:rsid w:val="00F97C85"/>
    <w:rsid w:val="00FA0C14"/>
    <w:rsid w:val="00FA137A"/>
    <w:rsid w:val="00FA35B8"/>
    <w:rsid w:val="00FA5504"/>
    <w:rsid w:val="00FA5B48"/>
    <w:rsid w:val="00FA6411"/>
    <w:rsid w:val="00FB12D2"/>
    <w:rsid w:val="00FB1449"/>
    <w:rsid w:val="00FB3661"/>
    <w:rsid w:val="00FB4829"/>
    <w:rsid w:val="00FB4B02"/>
    <w:rsid w:val="00FC0004"/>
    <w:rsid w:val="00FC24F5"/>
    <w:rsid w:val="00FC2831"/>
    <w:rsid w:val="00FC2D40"/>
    <w:rsid w:val="00FC3600"/>
    <w:rsid w:val="00FC3B83"/>
    <w:rsid w:val="00FC44E7"/>
    <w:rsid w:val="00FC4A9F"/>
    <w:rsid w:val="00FC565B"/>
    <w:rsid w:val="00FC67E7"/>
    <w:rsid w:val="00FD2282"/>
    <w:rsid w:val="00FD5224"/>
    <w:rsid w:val="00FD5D0C"/>
    <w:rsid w:val="00FE006E"/>
    <w:rsid w:val="00FE197E"/>
    <w:rsid w:val="00FE4877"/>
    <w:rsid w:val="00FE7551"/>
    <w:rsid w:val="00FE7568"/>
    <w:rsid w:val="00FF0923"/>
    <w:rsid w:val="00FF0DF1"/>
    <w:rsid w:val="00FF26AA"/>
    <w:rsid w:val="00FF3F7E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11E92FB"/>
  <w15:chartTrackingRefBased/>
  <w15:docId w15:val="{D51B7540-4389-4627-BE05-0186093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2A88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51D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951D4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styleId="Legenda">
    <w:name w:val="caption"/>
    <w:basedOn w:val="Normal"/>
    <w:next w:val="Normal"/>
    <w:uiPriority w:val="35"/>
    <w:qFormat/>
    <w:rsid w:val="00D54B72"/>
    <w:rPr>
      <w:b/>
      <w:bCs/>
      <w:sz w:val="20"/>
      <w:szCs w:val="20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0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://www.seer.ufu.br/%20index.php/revextensao/article/view/37560/pdf?fbclid=IwAR3nZ4a5WG5wZdBqdNKwma%20kx0eNSDl_0bMpEf4ziUgQkDpG9wrSBx8VWsg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netilion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alice.cnptia.embrapa.br/handle/doc/1104138" TargetMode="External"/><Relationship Id="rId20" Type="http://schemas.openxmlformats.org/officeDocument/2006/relationships/hyperlink" Target="http://www.testonoticias.com.br/variedades/pioneirismo-e-capacidade-de-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akso.com.br/produto/ph-do-solo/medidor_multiparametro_ph_cond_od_temp_ak88-238" TargetMode="Externa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://www.seer.ufu.br/%20index.php/revextensao/article/view%20/37560/pdf?fbclid=IwAR3nZ4a5WG5wZdBqdNKwmakx0eNSDl_0bMpEf4ziUgQkDpG9wr%20SBx8VWsgc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3848</Words>
  <Characters>23808</Characters>
  <Application>Microsoft Office Word</Application>
  <DocSecurity>0</DocSecurity>
  <Lines>198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156</cp:revision>
  <cp:lastPrinted>2015-03-26T13:00:00Z</cp:lastPrinted>
  <dcterms:created xsi:type="dcterms:W3CDTF">2021-04-20T22:09:00Z</dcterms:created>
  <dcterms:modified xsi:type="dcterms:W3CDTF">2021-05-07T20:06:00Z</dcterms:modified>
</cp:coreProperties>
</file>