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B5F3F65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4F6DBB7C" w14:textId="63C135BC" w:rsidR="001E682E" w:rsidRDefault="00F62279" w:rsidP="00752038">
      <w:pPr>
        <w:pStyle w:val="TF-AUTOR0"/>
      </w:pPr>
      <w:r>
        <w:t>Carlos Eduardo Machado</w:t>
      </w:r>
    </w:p>
    <w:p w14:paraId="3FBE5C8A" w14:textId="6D8008BF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28066913" w14:textId="3D440235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60C242" w14:textId="5335B732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4CA02DF9" w14:textId="2704ACAA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07D50445" w14:textId="75F12A93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>,</w:t>
      </w:r>
      <w:ins w:id="9" w:author="Andreza Sartori" w:date="2021-05-05T15:00:00Z">
        <w:r w:rsidR="00480E9D">
          <w:t xml:space="preserve"> na qual</w:t>
        </w:r>
      </w:ins>
      <w:r w:rsidR="00C03F73">
        <w:t xml:space="preserve">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geradas </w:t>
      </w:r>
      <w:r w:rsidR="00A47176">
        <w:t>de dois pais diferentes</w:t>
      </w:r>
      <w:r w:rsidR="00966542">
        <w:t>. Entre os métodos de</w:t>
      </w:r>
      <w:r w:rsidR="000457CE">
        <w:t xml:space="preserve"> fecundação o </w:t>
      </w:r>
      <w:del w:id="10" w:author="Andreza Sartori" w:date="2021-05-05T15:00:00Z">
        <w:r w:rsidR="000457CE" w:rsidDel="0022781B">
          <w:delText xml:space="preserve">método </w:delText>
        </w:r>
      </w:del>
      <w:r w:rsidR="000457CE">
        <w:t>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commentRangeStart w:id="11"/>
      <w:r w:rsidR="005619FE">
        <w:t>onde</w:t>
      </w:r>
      <w:commentRangeEnd w:id="11"/>
      <w:r w:rsidR="0022781B">
        <w:rPr>
          <w:rStyle w:val="Refdecomentrio"/>
        </w:rPr>
        <w:commentReference w:id="11"/>
      </w:r>
      <w:r w:rsidR="005619FE">
        <w:t xml:space="preserve"> os gametas masculinos e femininos são liberados na água</w:t>
      </w:r>
      <w:r w:rsidR="0060116F">
        <w:t xml:space="preserve"> </w:t>
      </w:r>
      <w:commentRangeStart w:id="12"/>
      <w:r w:rsidR="0060116F">
        <w:t>(CASTRO, 2012)</w:t>
      </w:r>
      <w:r w:rsidR="00A47176">
        <w:t>.</w:t>
      </w:r>
      <w:commentRangeEnd w:id="12"/>
      <w:r w:rsidR="00757E05">
        <w:rPr>
          <w:rStyle w:val="Refdecomentrio"/>
        </w:rPr>
        <w:commentReference w:id="12"/>
      </w:r>
    </w:p>
    <w:p w14:paraId="72117A10" w14:textId="384C464C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com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 xml:space="preserve">, </w:t>
      </w:r>
      <w:r w:rsidR="00E66D0B">
        <w:t xml:space="preserve">esses </w:t>
      </w:r>
      <w:r w:rsidR="00046E8C">
        <w:t>podendo morrer dependendo das condições do aquário</w:t>
      </w:r>
      <w:r w:rsidR="00333FDD">
        <w:t>.</w:t>
      </w:r>
    </w:p>
    <w:p w14:paraId="3D4A280B" w14:textId="79915B7A" w:rsidR="00846B23" w:rsidRDefault="00846B23" w:rsidP="00966542">
      <w:pPr>
        <w:pStyle w:val="TF-TEXTO"/>
      </w:pPr>
      <w:commentRangeStart w:id="13"/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(2019).</w:t>
      </w:r>
      <w:commentRangeEnd w:id="13"/>
      <w:r w:rsidR="003B4E16">
        <w:rPr>
          <w:rStyle w:val="Refdecomentrio"/>
        </w:rPr>
        <w:commentReference w:id="13"/>
      </w:r>
    </w:p>
    <w:p w14:paraId="152C20A3" w14:textId="4EC1D64D" w:rsidR="00F255FC" w:rsidRPr="007D10F2" w:rsidRDefault="00F255FC" w:rsidP="00E638A0">
      <w:pPr>
        <w:pStyle w:val="Ttulo2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7D10F2">
        <w:t>OBJETIVOS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E5E2FD4" w14:textId="642E30D5" w:rsidR="00C35E57" w:rsidRDefault="00C35E57" w:rsidP="00C35E57">
      <w:pPr>
        <w:pStyle w:val="TF-TEXTO"/>
      </w:pPr>
      <w:commentRangeStart w:id="28"/>
      <w:r>
        <w:t>O objetivo é</w:t>
      </w:r>
      <w:r w:rsidR="00A10626">
        <w:t xml:space="preserve"> </w:t>
      </w:r>
      <w:r w:rsidR="002A3EC8">
        <w:t>estender o projeto Aquário Virtual: Simulador de Ecossistema (LOSADA, 2019)</w:t>
      </w:r>
      <w:r w:rsidR="00A10626">
        <w:t xml:space="preserve"> </w:t>
      </w:r>
      <w:r w:rsidR="006D027D">
        <w:t xml:space="preserve">para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936D4A">
        <w:t>.</w:t>
      </w:r>
      <w:commentRangeEnd w:id="28"/>
      <w:r w:rsidR="00BC5020">
        <w:rPr>
          <w:rStyle w:val="Refdecomentrio"/>
        </w:rPr>
        <w:commentReference w:id="28"/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2BA428DA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4884CC20" w14:textId="04BEDDA0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commentRangeStart w:id="29"/>
      <w:proofErr w:type="spellStart"/>
      <w:r w:rsidR="00FC7727">
        <w:t>Losada</w:t>
      </w:r>
      <w:commentRangeEnd w:id="29"/>
      <w:proofErr w:type="spellEnd"/>
      <w:r w:rsidR="00E70122">
        <w:rPr>
          <w:rStyle w:val="Refdecomentrio"/>
        </w:rPr>
        <w:commentReference w:id="29"/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3BBAFCDD" w14:textId="6E93CA5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83796A" w14:textId="77777777" w:rsidR="00A44581" w:rsidRDefault="00A44581" w:rsidP="00424AD5">
      <w:pPr>
        <w:pStyle w:val="Ttulo1"/>
      </w:pPr>
      <w:bookmarkStart w:id="30" w:name="_Toc419598587"/>
      <w:r>
        <w:t xml:space="preserve">trabalhos </w:t>
      </w:r>
      <w:r w:rsidRPr="00FC4A9F">
        <w:t>correlatos</w:t>
      </w:r>
    </w:p>
    <w:p w14:paraId="4C2B16C4" w14:textId="2F865233" w:rsidR="00870802" w:rsidRPr="004E1041" w:rsidRDefault="00A44581" w:rsidP="00166631">
      <w:pPr>
        <w:pStyle w:val="TF-TEXTO"/>
      </w:pPr>
      <w:commentRangeStart w:id="31"/>
      <w:r>
        <w:t xml:space="preserve">São apresentados trabalhos </w:t>
      </w:r>
      <w:commentRangeEnd w:id="31"/>
      <w:r w:rsidR="006926AA">
        <w:rPr>
          <w:rStyle w:val="Refdecomentrio"/>
        </w:rPr>
        <w:commentReference w:id="31"/>
      </w:r>
      <w:r>
        <w:t>com características semelhantes aos principais objetivos d</w:t>
      </w:r>
      <w:r w:rsidR="007D0720">
        <w:t>o estudo proposto</w:t>
      </w:r>
      <w:r>
        <w:t>. O primeiro é um</w:t>
      </w:r>
      <w:r w:rsidR="007A0AC2">
        <w:t xml:space="preserve"> aquário virtual implementado com uma cadeia de </w:t>
      </w:r>
      <w:proofErr w:type="spellStart"/>
      <w:r w:rsidR="007A0AC2">
        <w:t>Markov</w:t>
      </w:r>
      <w:proofErr w:type="spellEnd"/>
      <w:r>
        <w:t xml:space="preserve"> (</w:t>
      </w:r>
      <w:r w:rsidR="007A0AC2">
        <w:t>RANEIRI</w:t>
      </w:r>
      <w:r>
        <w:t xml:space="preserve">, </w:t>
      </w:r>
      <w:r w:rsidR="007A0AC2">
        <w:t>2004</w:t>
      </w:r>
      <w:r>
        <w:t xml:space="preserve">), o segundo é o </w:t>
      </w:r>
      <w:r w:rsidR="00FD5C2B">
        <w:t>simulador de ecossistemas</w:t>
      </w:r>
      <w:r>
        <w:t xml:space="preserve"> </w:t>
      </w:r>
      <w:proofErr w:type="spellStart"/>
      <w:r w:rsidR="000F11F7">
        <w:t>EcosAR</w:t>
      </w:r>
      <w:proofErr w:type="spellEnd"/>
      <w:r>
        <w:t xml:space="preserve"> (</w:t>
      </w:r>
      <w:r w:rsidR="008F6723">
        <w:t>PEREIRA</w:t>
      </w:r>
      <w:r>
        <w:t>, 201</w:t>
      </w:r>
      <w:r w:rsidR="008F6723">
        <w:t>9</w:t>
      </w:r>
      <w:r>
        <w:t>) e o terceiro é um</w:t>
      </w:r>
      <w:r w:rsidR="00B023F1">
        <w:t>a simulação da dinâmica populacional de insetos</w:t>
      </w:r>
      <w:r w:rsidR="003E540F">
        <w:t xml:space="preserve"> agrícolas</w:t>
      </w:r>
      <w:r>
        <w:t xml:space="preserve"> (</w:t>
      </w:r>
      <w:r w:rsidR="003E540F">
        <w:t>TOEBE</w:t>
      </w:r>
      <w:r>
        <w:t>, 201</w:t>
      </w:r>
      <w:r w:rsidR="003E540F">
        <w:t>4</w:t>
      </w:r>
      <w:r>
        <w:t>).</w:t>
      </w:r>
    </w:p>
    <w:p w14:paraId="4BC56702" w14:textId="21B7CE2A" w:rsidR="00A44581" w:rsidRDefault="00E058BF" w:rsidP="00E638A0">
      <w:pPr>
        <w:pStyle w:val="Ttulo2"/>
      </w:pPr>
      <w:r>
        <w:t>IMPLEMENTAÇÃO DO PROJETO ALGA</w:t>
      </w:r>
      <w:r w:rsidR="00A44581">
        <w:t xml:space="preserve"> </w:t>
      </w:r>
    </w:p>
    <w:p w14:paraId="6F0D9948" w14:textId="72B01223" w:rsidR="00A44581" w:rsidRDefault="007068CE" w:rsidP="00A44581">
      <w:pPr>
        <w:pStyle w:val="TF-TEXTO"/>
      </w:pPr>
      <w:r>
        <w:t>O trabalho de</w:t>
      </w:r>
      <w:r w:rsidR="0065414A">
        <w:t xml:space="preserve"> Ranieri </w:t>
      </w:r>
      <w:r w:rsidR="00F5057C">
        <w:t>(</w:t>
      </w:r>
      <w:r w:rsidR="000A0D87">
        <w:t>2004</w:t>
      </w:r>
      <w:r w:rsidR="00F5057C">
        <w:t>)</w:t>
      </w:r>
      <w:r w:rsidR="00491F2F">
        <w:t xml:space="preserve"> tem como objetivo simular vida</w:t>
      </w:r>
      <w:r w:rsidR="00ED380A">
        <w:t>s</w:t>
      </w:r>
      <w:r w:rsidR="00491F2F">
        <w:t xml:space="preserve"> artificia</w:t>
      </w:r>
      <w:r w:rsidR="00ED380A">
        <w:t>is</w:t>
      </w:r>
      <w:r w:rsidR="00754F6E">
        <w:t xml:space="preserve"> através de um aquário virtual e peixes que evoluem</w:t>
      </w:r>
      <w:r w:rsidR="00B113D8">
        <w:t xml:space="preserve"> através d</w:t>
      </w:r>
      <w:r w:rsidR="003D2203">
        <w:t>o</w:t>
      </w:r>
      <w:r w:rsidR="00B113D8">
        <w:t xml:space="preserve"> aprendizado</w:t>
      </w:r>
      <w:commentRangeStart w:id="32"/>
      <w:r w:rsidR="00B113D8">
        <w:t>.</w:t>
      </w:r>
      <w:r w:rsidR="00D83598">
        <w:t xml:space="preserve"> </w:t>
      </w:r>
      <w:r w:rsidR="00ED45BC">
        <w:t xml:space="preserve">Durante a introdução eles discorrem sobre dois trabalhos correlatos, </w:t>
      </w:r>
      <w:r w:rsidR="00210692">
        <w:t>porém</w:t>
      </w:r>
      <w:r w:rsidR="009A57A3">
        <w:t xml:space="preserve"> nenhum deles </w:t>
      </w:r>
      <w:r w:rsidR="001F214B">
        <w:t xml:space="preserve">estuda especificamente a evolução </w:t>
      </w:r>
      <w:r w:rsidR="00A152A4">
        <w:t>através de aprendizado</w:t>
      </w:r>
      <w:r w:rsidR="00E719A5">
        <w:t xml:space="preserve"> e i</w:t>
      </w:r>
      <w:r w:rsidR="0045553B">
        <w:t>n</w:t>
      </w:r>
      <w:r w:rsidR="00E719A5">
        <w:t>teração entre os seres</w:t>
      </w:r>
      <w:r w:rsidR="00A152A4">
        <w:t>.</w:t>
      </w:r>
      <w:r w:rsidR="005419D6">
        <w:t xml:space="preserve"> </w:t>
      </w:r>
      <w:commentRangeEnd w:id="32"/>
      <w:r w:rsidR="00846D9F">
        <w:rPr>
          <w:rStyle w:val="Refdecomentrio"/>
        </w:rPr>
        <w:commentReference w:id="32"/>
      </w:r>
      <w:commentRangeStart w:id="33"/>
      <w:r w:rsidR="005419D6">
        <w:t>Após</w:t>
      </w:r>
      <w:r w:rsidR="003B61FD">
        <w:t>,</w:t>
      </w:r>
      <w:commentRangeEnd w:id="33"/>
      <w:r w:rsidR="00F160B5">
        <w:rPr>
          <w:rStyle w:val="Refdecomentrio"/>
        </w:rPr>
        <w:commentReference w:id="33"/>
      </w:r>
      <w:r w:rsidR="005419D6">
        <w:t xml:space="preserve"> é descrito o funcionamento</w:t>
      </w:r>
      <w:r w:rsidR="003B61FD">
        <w:t xml:space="preserve"> do projeto</w:t>
      </w:r>
      <w:r w:rsidR="004D2335">
        <w:t xml:space="preserve">, o aquário </w:t>
      </w:r>
      <w:r w:rsidR="0042104F">
        <w:t>contém</w:t>
      </w:r>
      <w:r w:rsidR="004D2335">
        <w:t xml:space="preserve"> peixes com conhecimento e sem conhecimento</w:t>
      </w:r>
      <w:r w:rsidR="00640D9E">
        <w:t>, sendo cada peixe um agente autônomo</w:t>
      </w:r>
      <w:r w:rsidR="0042104F">
        <w:t xml:space="preserve"> que contém </w:t>
      </w:r>
      <w:r w:rsidR="003468E2">
        <w:t xml:space="preserve">os seguintes </w:t>
      </w:r>
      <w:r w:rsidR="0042104F">
        <w:t>quatro módulos</w:t>
      </w:r>
      <w:r w:rsidR="00695645">
        <w:t>:</w:t>
      </w:r>
      <w:r w:rsidR="003468E2">
        <w:t xml:space="preserve"> </w:t>
      </w:r>
      <w:commentRangeStart w:id="34"/>
      <w:r w:rsidR="003468E2" w:rsidRPr="00672CD7">
        <w:rPr>
          <w:rFonts w:ascii="Courier New" w:hAnsi="Courier New" w:cs="Courier New"/>
        </w:rPr>
        <w:t xml:space="preserve">visão, </w:t>
      </w:r>
      <w:r w:rsidR="00A37FC6" w:rsidRPr="00672CD7">
        <w:rPr>
          <w:rFonts w:ascii="Courier New" w:hAnsi="Courier New" w:cs="Courier New"/>
        </w:rPr>
        <w:t>cognição, comunicação e ação</w:t>
      </w:r>
      <w:commentRangeEnd w:id="34"/>
      <w:r w:rsidR="00281CA1">
        <w:rPr>
          <w:rStyle w:val="Refdecomentrio"/>
        </w:rPr>
        <w:commentReference w:id="34"/>
      </w:r>
      <w:r w:rsidR="003468E2" w:rsidRPr="00672CD7">
        <w:rPr>
          <w:rFonts w:ascii="Courier New" w:hAnsi="Courier New" w:cs="Courier New"/>
        </w:rPr>
        <w:t>.</w:t>
      </w:r>
    </w:p>
    <w:p w14:paraId="67B4074B" w14:textId="26BEA17A" w:rsidR="00306AA6" w:rsidRDefault="00723BD4" w:rsidP="00A44581">
      <w:pPr>
        <w:pStyle w:val="TF-TEXTO"/>
      </w:pPr>
      <w:r>
        <w:t>Segundo Ranieri (2004) o</w:t>
      </w:r>
      <w:r w:rsidR="00B4639A">
        <w:t xml:space="preserve"> módulo da </w:t>
      </w:r>
      <w:r w:rsidR="00B4639A" w:rsidRPr="00695645">
        <w:rPr>
          <w:rFonts w:ascii="Courier New" w:hAnsi="Courier New" w:cs="Courier New"/>
        </w:rPr>
        <w:t>visão</w:t>
      </w:r>
      <w:r w:rsidR="00B4639A">
        <w:t xml:space="preserve"> é </w:t>
      </w:r>
      <w:r w:rsidR="00D4404D">
        <w:t>capaz de identificar objetos no campo visual</w:t>
      </w:r>
      <w:r w:rsidR="00C51686">
        <w:t>, gerar um</w:t>
      </w:r>
      <w:r w:rsidR="00DF42B0">
        <w:t>a representação linguística</w:t>
      </w:r>
      <w:r w:rsidR="00C51686">
        <w:t xml:space="preserve"> e enviar </w:t>
      </w:r>
      <w:r w:rsidR="009873B9">
        <w:t xml:space="preserve">ao módulo de </w:t>
      </w:r>
      <w:r w:rsidR="009873B9" w:rsidRPr="00695645">
        <w:rPr>
          <w:rFonts w:ascii="Courier New" w:hAnsi="Courier New" w:cs="Courier New"/>
        </w:rPr>
        <w:t>cognição</w:t>
      </w:r>
      <w:r w:rsidR="00672CD7">
        <w:t>.</w:t>
      </w:r>
      <w:r w:rsidR="009873B9">
        <w:t xml:space="preserve"> </w:t>
      </w:r>
      <w:commentRangeStart w:id="35"/>
      <w:r w:rsidR="00695645">
        <w:t>Já</w:t>
      </w:r>
      <w:commentRangeEnd w:id="35"/>
      <w:r w:rsidR="00E022A1">
        <w:rPr>
          <w:rStyle w:val="Refdecomentrio"/>
        </w:rPr>
        <w:commentReference w:id="35"/>
      </w:r>
      <w:r w:rsidR="00695645">
        <w:t xml:space="preserve"> o</w:t>
      </w:r>
      <w:r w:rsidR="009873B9">
        <w:t xml:space="preserve"> módulo de </w:t>
      </w:r>
      <w:r w:rsidR="009873B9" w:rsidRPr="00695645">
        <w:rPr>
          <w:rFonts w:ascii="Courier New" w:hAnsi="Courier New" w:cs="Courier New"/>
        </w:rPr>
        <w:t>cognição</w:t>
      </w:r>
      <w:r w:rsidR="009873B9">
        <w:t xml:space="preserve"> </w:t>
      </w:r>
      <w:r w:rsidR="00A924F4">
        <w:t xml:space="preserve">avalia a representação linguística enviada pelo módulo de </w:t>
      </w:r>
      <w:r w:rsidR="00A924F4" w:rsidRPr="00695645">
        <w:rPr>
          <w:rFonts w:ascii="Courier New" w:hAnsi="Courier New" w:cs="Courier New"/>
        </w:rPr>
        <w:t>visão</w:t>
      </w:r>
      <w:r w:rsidR="00A924F4">
        <w:t xml:space="preserve"> </w:t>
      </w:r>
      <w:commentRangeStart w:id="36"/>
      <w:r w:rsidR="00A924F4">
        <w:t>e avalia as ações</w:t>
      </w:r>
      <w:r w:rsidR="000C457A">
        <w:t xml:space="preserve"> executadas </w:t>
      </w:r>
      <w:r w:rsidR="00565C1A">
        <w:t xml:space="preserve">conhecidas no início da simulação </w:t>
      </w:r>
      <w:r w:rsidR="00CB0F52">
        <w:t xml:space="preserve">e o </w:t>
      </w:r>
      <w:r w:rsidR="00CB0F52">
        <w:lastRenderedPageBreak/>
        <w:t xml:space="preserve">conhecimento adquirido pelo módulo de </w:t>
      </w:r>
      <w:r w:rsidR="00F301E1" w:rsidRPr="00695645">
        <w:rPr>
          <w:rFonts w:ascii="Courier New" w:hAnsi="Courier New" w:cs="Courier New"/>
        </w:rPr>
        <w:t>comunicação</w:t>
      </w:r>
      <w:r w:rsidR="000C457A">
        <w:t xml:space="preserve"> para decidir qual ação executar</w:t>
      </w:r>
      <w:r w:rsidR="00695645">
        <w:t>.</w:t>
      </w:r>
      <w:r w:rsidR="000C457A">
        <w:t xml:space="preserve"> </w:t>
      </w:r>
      <w:commentRangeEnd w:id="36"/>
      <w:r w:rsidR="00794D42">
        <w:rPr>
          <w:rStyle w:val="Refdecomentrio"/>
        </w:rPr>
        <w:commentReference w:id="36"/>
      </w:r>
      <w:r w:rsidR="000C457A">
        <w:t xml:space="preserve">O módulo de </w:t>
      </w:r>
      <w:r w:rsidR="00EA2A52" w:rsidRPr="00695645">
        <w:rPr>
          <w:rFonts w:ascii="Courier New" w:hAnsi="Courier New" w:cs="Courier New"/>
        </w:rPr>
        <w:t>comunicação</w:t>
      </w:r>
      <w:r w:rsidR="00EA2A52">
        <w:t xml:space="preserve"> </w:t>
      </w:r>
      <w:r w:rsidR="00F707F5">
        <w:t>envia e recebe informações entre peixes</w:t>
      </w:r>
      <w:r w:rsidR="00DE5205">
        <w:t xml:space="preserve"> próximos</w:t>
      </w:r>
      <w:r w:rsidR="00695645">
        <w:t>.</w:t>
      </w:r>
      <w:r w:rsidR="00F707F5">
        <w:t xml:space="preserve"> </w:t>
      </w:r>
      <w:commentRangeStart w:id="37"/>
      <w:r w:rsidR="00695645">
        <w:t xml:space="preserve">E </w:t>
      </w:r>
      <w:commentRangeEnd w:id="37"/>
      <w:r w:rsidR="00B0367E">
        <w:rPr>
          <w:rStyle w:val="Refdecomentrio"/>
        </w:rPr>
        <w:commentReference w:id="37"/>
      </w:r>
      <w:r w:rsidR="00695645">
        <w:t>por fim,</w:t>
      </w:r>
      <w:r w:rsidR="00F707F5">
        <w:t xml:space="preserve"> o módulo de </w:t>
      </w:r>
      <w:r w:rsidR="0045553B" w:rsidRPr="00695645">
        <w:rPr>
          <w:rFonts w:ascii="Courier New" w:hAnsi="Courier New" w:cs="Courier New"/>
        </w:rPr>
        <w:t>ação</w:t>
      </w:r>
      <w:r w:rsidR="00E10F60">
        <w:t xml:space="preserve"> executa as ações determinadas</w:t>
      </w:r>
      <w:r w:rsidR="00306AA6">
        <w:t xml:space="preserve"> pelo módulo de </w:t>
      </w:r>
      <w:r w:rsidR="00306AA6" w:rsidRPr="00695645">
        <w:rPr>
          <w:rFonts w:ascii="Courier New" w:hAnsi="Courier New" w:cs="Courier New"/>
        </w:rPr>
        <w:t>cognição</w:t>
      </w:r>
      <w:r w:rsidR="000855D1">
        <w:t xml:space="preserve"> </w:t>
      </w:r>
      <w:r w:rsidR="000855D1" w:rsidRPr="00F3649F">
        <w:t>(</w:t>
      </w:r>
      <w:r w:rsidR="000855D1" w:rsidRPr="00F3649F">
        <w:fldChar w:fldCharType="begin"/>
      </w:r>
      <w:r w:rsidR="000855D1" w:rsidRPr="00F3649F">
        <w:instrText xml:space="preserve"> REF _Ref53317344 \h  \* MERGEFORMAT </w:instrText>
      </w:r>
      <w:r w:rsidR="000855D1" w:rsidRPr="00F3649F">
        <w:fldChar w:fldCharType="separate"/>
      </w:r>
      <w:r w:rsidR="00034F77" w:rsidRPr="00F3649F">
        <w:t xml:space="preserve">Figura </w:t>
      </w:r>
      <w:r w:rsidR="00034F77">
        <w:rPr>
          <w:noProof/>
        </w:rPr>
        <w:t>1</w:t>
      </w:r>
      <w:r w:rsidR="000855D1" w:rsidRPr="00F3649F">
        <w:fldChar w:fldCharType="end"/>
      </w:r>
      <w:r w:rsidR="000855D1" w:rsidRPr="00F3649F">
        <w:t>)</w:t>
      </w:r>
      <w:r w:rsidR="00306AA6">
        <w:t>.</w:t>
      </w:r>
    </w:p>
    <w:p w14:paraId="353DF30A" w14:textId="27559371" w:rsidR="008E0267" w:rsidRDefault="008E0267" w:rsidP="007B6654">
      <w:pPr>
        <w:pStyle w:val="TF-LEGENDA"/>
      </w:pPr>
      <w:bookmarkStart w:id="38" w:name="_Ref53317344"/>
      <w:bookmarkStart w:id="39" w:name="_Ref53317281"/>
      <w:r w:rsidRPr="00F3649F">
        <w:t xml:space="preserve">Figura </w:t>
      </w:r>
      <w:r w:rsidR="00D62C5C">
        <w:fldChar w:fldCharType="begin"/>
      </w:r>
      <w:r w:rsidR="00D62C5C">
        <w:instrText xml:space="preserve"> SEQ Figura \* ARABIC </w:instrText>
      </w:r>
      <w:r w:rsidR="00D62C5C">
        <w:fldChar w:fldCharType="separate"/>
      </w:r>
      <w:r w:rsidR="00034F77">
        <w:rPr>
          <w:noProof/>
        </w:rPr>
        <w:t>1</w:t>
      </w:r>
      <w:r w:rsidR="00D62C5C">
        <w:rPr>
          <w:noProof/>
        </w:rPr>
        <w:fldChar w:fldCharType="end"/>
      </w:r>
      <w:bookmarkEnd w:id="38"/>
      <w:r w:rsidRPr="00F3649F">
        <w:t xml:space="preserve">– </w:t>
      </w:r>
      <w:bookmarkEnd w:id="39"/>
      <w:r w:rsidR="007B6654">
        <w:t>Diagrama dos módulos do peixe</w:t>
      </w:r>
    </w:p>
    <w:p w14:paraId="64986B83" w14:textId="5CC7881C" w:rsidR="00AB5B50" w:rsidRDefault="00034F77" w:rsidP="00994E02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632B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15pt;height:159.05pt;visibility:visible;mso-wrap-style:square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commentRangeStart w:id="40"/>
      <w:commentRangeEnd w:id="40"/>
      <w:r w:rsidR="00ED5689">
        <w:rPr>
          <w:rStyle w:val="Refdecomentrio"/>
        </w:rPr>
        <w:commentReference w:id="40"/>
      </w:r>
    </w:p>
    <w:p w14:paraId="48444976" w14:textId="6625C528" w:rsidR="00AB5B50" w:rsidRDefault="007F2E12" w:rsidP="005122C9">
      <w:pPr>
        <w:pStyle w:val="TF-FONTE"/>
        <w:rPr>
          <w:noProof/>
        </w:rPr>
      </w:pPr>
      <w:r w:rsidRPr="00F3649F">
        <w:t>Fonte</w:t>
      </w:r>
      <w:commentRangeStart w:id="41"/>
      <w:r w:rsidRPr="00F3649F">
        <w:t xml:space="preserve">: </w:t>
      </w:r>
      <w:r w:rsidR="00E57BC8">
        <w:t>Ranieri</w:t>
      </w:r>
      <w:r w:rsidR="00E57BC8" w:rsidRPr="00F3649F">
        <w:rPr>
          <w:i/>
          <w:iCs/>
        </w:rPr>
        <w:t xml:space="preserve"> </w:t>
      </w:r>
      <w:r w:rsidRPr="00F3649F">
        <w:rPr>
          <w:i/>
          <w:iCs/>
        </w:rPr>
        <w:t>et al</w:t>
      </w:r>
      <w:r w:rsidRPr="00F3649F">
        <w:t>. (</w:t>
      </w:r>
      <w:r w:rsidR="00E57BC8">
        <w:t>2004</w:t>
      </w:r>
      <w:r w:rsidRPr="00F3649F">
        <w:t>).</w:t>
      </w:r>
      <w:commentRangeEnd w:id="41"/>
      <w:r w:rsidR="004070A7">
        <w:rPr>
          <w:rStyle w:val="Refdecomentrio"/>
        </w:rPr>
        <w:commentReference w:id="41"/>
      </w:r>
    </w:p>
    <w:p w14:paraId="12667A43" w14:textId="09A73951" w:rsidR="003468E2" w:rsidRDefault="00745CEE" w:rsidP="00166631">
      <w:pPr>
        <w:pStyle w:val="TF-TEXTO"/>
      </w:pPr>
      <w:r>
        <w:tab/>
      </w:r>
      <w:r w:rsidR="00F310E7">
        <w:t xml:space="preserve"> </w:t>
      </w:r>
      <w:r w:rsidR="00C113CA">
        <w:t>Após o desenvolvimento do sistema foi realizada uma simulação. Nessa simulação</w:t>
      </w:r>
      <w:r w:rsidR="00DD4F04">
        <w:t xml:space="preserve">, de acordo com Ranieri (2004) </w:t>
      </w:r>
      <w:r w:rsidR="00C113CA">
        <w:t xml:space="preserve">apenas quatro, entre vinte peixes começaram possuindo os conhecimentos pré-estabelecidos, um com conhecimentos ótimos, outro bom, outro médio e outro ruim. Depois de 4 horas de simulação foi possível notar </w:t>
      </w:r>
      <w:ins w:id="42" w:author="Andreza Sartori" w:date="2021-05-05T16:38:00Z">
        <w:r w:rsidR="007F4959">
          <w:t xml:space="preserve">que </w:t>
        </w:r>
      </w:ins>
      <w:r w:rsidR="00C113CA">
        <w:t>as ações apresentaram um índice de sucesso perto de 50% em locais próximos a comida e de 5% longe da comida.</w:t>
      </w:r>
    </w:p>
    <w:p w14:paraId="77BE4C06" w14:textId="4FC0AB3F" w:rsidR="00A44581" w:rsidRDefault="00102960" w:rsidP="00E638A0">
      <w:pPr>
        <w:pStyle w:val="Ttulo2"/>
      </w:pPr>
      <w:r>
        <w:t>EcosAR: simulador de ecossistemas utilizando realidade aumentada</w:t>
      </w:r>
      <w:r w:rsidR="00A44581">
        <w:t xml:space="preserve"> </w:t>
      </w:r>
    </w:p>
    <w:p w14:paraId="3E47B6B2" w14:textId="502AEECB" w:rsidR="000E5AC1" w:rsidRDefault="003A2321" w:rsidP="00A44581">
      <w:pPr>
        <w:pStyle w:val="TF-TEXTO"/>
      </w:pPr>
      <w:r>
        <w:t xml:space="preserve">O aplicativo desenvolvido por </w:t>
      </w:r>
      <w:r w:rsidR="00E21352">
        <w:t>Pereira</w:t>
      </w:r>
      <w:r w:rsidR="00BF14B7">
        <w:t xml:space="preserve"> (2019)</w:t>
      </w:r>
      <w:r w:rsidR="00BD2D97">
        <w:t xml:space="preserve"> </w:t>
      </w:r>
      <w:r w:rsidR="00B91054">
        <w:t xml:space="preserve">simula </w:t>
      </w:r>
      <w:r w:rsidR="00622A45">
        <w:t>um ecossistema utilizando realidade aumentada</w:t>
      </w:r>
      <w:r w:rsidR="00BF2127">
        <w:t xml:space="preserve"> em dispositivos móveis</w:t>
      </w:r>
      <w:r w:rsidR="00622A45">
        <w:t xml:space="preserve">. </w:t>
      </w:r>
      <w:r w:rsidR="003C2949">
        <w:t xml:space="preserve">Para </w:t>
      </w:r>
      <w:r w:rsidR="000B41B1">
        <w:t xml:space="preserve">o desenvolvimento do sistema </w:t>
      </w:r>
      <w:r w:rsidR="00FF7993">
        <w:t>fo</w:t>
      </w:r>
      <w:r w:rsidR="00B54460">
        <w:t>ram</w:t>
      </w:r>
      <w:r w:rsidR="00FF7993">
        <w:t xml:space="preserve"> utilizado</w:t>
      </w:r>
      <w:r w:rsidR="00B54460">
        <w:t>s</w:t>
      </w:r>
      <w:r w:rsidR="00FF7993">
        <w:t xml:space="preserve"> o motor gráfico Unity</w:t>
      </w:r>
      <w:r w:rsidR="00EE30E0">
        <w:t xml:space="preserve">, juntamente com a biblioteca </w:t>
      </w:r>
      <w:proofErr w:type="spellStart"/>
      <w:r w:rsidR="00EE30E0">
        <w:t>Vulforia</w:t>
      </w:r>
      <w:proofErr w:type="spellEnd"/>
      <w:r w:rsidR="005E4A16">
        <w:t>.</w:t>
      </w:r>
      <w:r w:rsidR="00936447">
        <w:t xml:space="preserve"> Para </w:t>
      </w:r>
      <w:r w:rsidR="004568B6">
        <w:t>utilizar</w:t>
      </w:r>
      <w:r w:rsidR="005076B8">
        <w:t xml:space="preserve"> o simulador</w:t>
      </w:r>
      <w:ins w:id="43" w:author="Andreza Sartori" w:date="2021-05-05T16:41:00Z">
        <w:r w:rsidR="006B6B92">
          <w:t>,</w:t>
        </w:r>
      </w:ins>
      <w:r w:rsidR="00936447">
        <w:t xml:space="preserve"> o usuário </w:t>
      </w:r>
      <w:r w:rsidR="005076B8">
        <w:t xml:space="preserve">deve </w:t>
      </w:r>
      <w:r w:rsidR="00204C4A">
        <w:t>utilizar a câmera do dispositivo móvel</w:t>
      </w:r>
      <w:del w:id="44" w:author="Andreza Sartori" w:date="2021-05-05T16:41:00Z">
        <w:r w:rsidR="00CC0505" w:rsidDel="006B6B92">
          <w:delText>,</w:delText>
        </w:r>
      </w:del>
      <w:r w:rsidR="00CC0505">
        <w:t xml:space="preserve"> juntamente com marcadores, que são imagens</w:t>
      </w:r>
      <w:r w:rsidR="00450849">
        <w:t xml:space="preserve"> </w:t>
      </w:r>
      <w:r w:rsidR="00333088">
        <w:t xml:space="preserve">que o </w:t>
      </w:r>
      <w:r w:rsidR="00B77802">
        <w:t>sistema</w:t>
      </w:r>
      <w:r w:rsidR="00847615">
        <w:t xml:space="preserve"> capta através da câmera </w:t>
      </w:r>
      <w:commentRangeStart w:id="45"/>
      <w:r w:rsidR="00847615">
        <w:t xml:space="preserve">e desenha sobre. </w:t>
      </w:r>
      <w:commentRangeEnd w:id="45"/>
      <w:r w:rsidR="00C00F23">
        <w:rPr>
          <w:rStyle w:val="Refdecomentrio"/>
        </w:rPr>
        <w:commentReference w:id="45"/>
      </w:r>
    </w:p>
    <w:p w14:paraId="5DE4DBB3" w14:textId="30E3DD60" w:rsidR="00872D68" w:rsidRDefault="002115D5" w:rsidP="006964DF">
      <w:pPr>
        <w:pStyle w:val="TF-TEXTO"/>
      </w:pPr>
      <w:r>
        <w:t>Como descrito por Pereira (2019) o</w:t>
      </w:r>
      <w:r w:rsidR="00AF4304">
        <w:t>s</w:t>
      </w:r>
      <w:r w:rsidR="00DF3D63">
        <w:t xml:space="preserve"> marcadores</w:t>
      </w:r>
      <w:r w:rsidR="00AF4304">
        <w:t xml:space="preserve"> são responsáveis</w:t>
      </w:r>
      <w:r w:rsidR="00DF3D63">
        <w:t xml:space="preserve"> p</w:t>
      </w:r>
      <w:r w:rsidR="00AF4304">
        <w:t xml:space="preserve">or exibir </w:t>
      </w:r>
      <w:r w:rsidR="00865CBA">
        <w:t>o</w:t>
      </w:r>
      <w:r w:rsidR="00AF4304">
        <w:t xml:space="preserve"> </w:t>
      </w:r>
      <w:r w:rsidR="00DF3D63">
        <w:t>controle de temperatura</w:t>
      </w:r>
      <w:r w:rsidR="00AF4304">
        <w:t xml:space="preserve">, </w:t>
      </w:r>
      <w:r w:rsidR="00994E02">
        <w:t>controle d</w:t>
      </w:r>
      <w:r w:rsidR="00865CBA">
        <w:t>a</w:t>
      </w:r>
      <w:r w:rsidR="00680E70">
        <w:t xml:space="preserve"> velocidade do vento</w:t>
      </w:r>
      <w:r w:rsidR="00E07AE5">
        <w:t xml:space="preserve"> e</w:t>
      </w:r>
      <w:r w:rsidR="00DF3D63">
        <w:t xml:space="preserve"> </w:t>
      </w:r>
      <w:r w:rsidR="00865CBA">
        <w:t xml:space="preserve">a </w:t>
      </w:r>
      <w:r w:rsidR="00DF3D63">
        <w:t>visualização da cena</w:t>
      </w:r>
      <w:r w:rsidR="0043121A">
        <w:t xml:space="preserve"> (</w:t>
      </w:r>
      <w:r w:rsidR="0043121A">
        <w:fldChar w:fldCharType="begin"/>
      </w:r>
      <w:r w:rsidR="0043121A">
        <w:instrText xml:space="preserve"> REF _Ref69750290 \h </w:instrText>
      </w:r>
      <w:r w:rsidR="0043121A">
        <w:fldChar w:fldCharType="separate"/>
      </w:r>
      <w:r w:rsidR="00034F77">
        <w:t xml:space="preserve">Figura </w:t>
      </w:r>
      <w:r w:rsidR="00034F77">
        <w:rPr>
          <w:noProof/>
        </w:rPr>
        <w:t>2</w:t>
      </w:r>
      <w:r w:rsidR="0043121A">
        <w:fldChar w:fldCharType="end"/>
      </w:r>
      <w:r w:rsidR="0043121A">
        <w:t>)</w:t>
      </w:r>
      <w:r w:rsidR="00E07AE5">
        <w:t xml:space="preserve">. Com esses </w:t>
      </w:r>
      <w:r w:rsidR="00865CBA">
        <w:t xml:space="preserve">controles </w:t>
      </w:r>
      <w:r w:rsidR="00E2284B">
        <w:t>foram desenvolvidas diversas variedades de situações para o ambiente</w:t>
      </w:r>
      <w:r w:rsidR="00292E37">
        <w:t xml:space="preserve">, </w:t>
      </w:r>
      <w:commentRangeStart w:id="46"/>
      <w:r w:rsidR="00292E37">
        <w:t xml:space="preserve">onde </w:t>
      </w:r>
      <w:commentRangeEnd w:id="46"/>
      <w:r w:rsidR="002E45D0">
        <w:rPr>
          <w:rStyle w:val="Refdecomentrio"/>
        </w:rPr>
        <w:commentReference w:id="46"/>
      </w:r>
      <w:r w:rsidR="00292E37">
        <w:t>dependendo das condições</w:t>
      </w:r>
      <w:r w:rsidR="00E2284B">
        <w:t>,</w:t>
      </w:r>
      <w:r w:rsidR="00292E37">
        <w:t xml:space="preserve"> </w:t>
      </w:r>
      <w:r w:rsidR="00EE52F9">
        <w:t>o ambiente so</w:t>
      </w:r>
      <w:r w:rsidR="00C31E0E">
        <w:t>f</w:t>
      </w:r>
      <w:r w:rsidR="00EE52F9">
        <w:t>re mudanças</w:t>
      </w:r>
      <w:r w:rsidR="00E63EE8">
        <w:t xml:space="preserve"> em relação ao clima,</w:t>
      </w:r>
      <w:r w:rsidR="006308BE">
        <w:t xml:space="preserve"> formação de nuvens</w:t>
      </w:r>
      <w:r w:rsidR="00F606D2">
        <w:t xml:space="preserve">, </w:t>
      </w:r>
      <w:r w:rsidR="00E448CC">
        <w:t>nível d’</w:t>
      </w:r>
      <w:r w:rsidR="008225D3">
        <w:t>água</w:t>
      </w:r>
      <w:r w:rsidR="00C31E0E">
        <w:t xml:space="preserve"> </w:t>
      </w:r>
      <w:r w:rsidR="00A67950">
        <w:t xml:space="preserve">e </w:t>
      </w:r>
      <w:r w:rsidR="008B64F9">
        <w:t xml:space="preserve">crescimento de </w:t>
      </w:r>
      <w:r w:rsidR="00A67950">
        <w:t>plantas</w:t>
      </w:r>
      <w:r w:rsidR="00D56B01">
        <w:t xml:space="preserve"> </w:t>
      </w:r>
      <w:r w:rsidR="00963AA5">
        <w:t>(</w:t>
      </w:r>
      <w:r w:rsidR="006D43DE">
        <w:fldChar w:fldCharType="begin"/>
      </w:r>
      <w:r w:rsidR="006D43DE">
        <w:instrText xml:space="preserve"> REF _Ref68964785 \h </w:instrText>
      </w:r>
      <w:r w:rsidR="006D43DE">
        <w:fldChar w:fldCharType="separate"/>
      </w:r>
      <w:r w:rsidR="00034F77">
        <w:t xml:space="preserve">Figura </w:t>
      </w:r>
      <w:r w:rsidR="00034F77">
        <w:rPr>
          <w:noProof/>
        </w:rPr>
        <w:t>3</w:t>
      </w:r>
      <w:r w:rsidR="006D43DE">
        <w:fldChar w:fldCharType="end"/>
      </w:r>
      <w:r w:rsidR="00963AA5">
        <w:t>)</w:t>
      </w:r>
      <w:r w:rsidR="008B64F9">
        <w:t>.</w:t>
      </w:r>
      <w:r w:rsidR="001971DC">
        <w:t xml:space="preserve"> Além disso</w:t>
      </w:r>
      <w:ins w:id="47" w:author="Andreza Sartori" w:date="2021-05-05T16:45:00Z">
        <w:r w:rsidR="007C3A5E">
          <w:t>,</w:t>
        </w:r>
      </w:ins>
      <w:r w:rsidR="001971DC">
        <w:t xml:space="preserve"> </w:t>
      </w:r>
      <w:r w:rsidR="00A66009">
        <w:t xml:space="preserve">o simulador conta com um </w:t>
      </w:r>
      <w:r w:rsidR="006331D0">
        <w:t>sistema de ciclo de dia, no qual o usuário não tem controle</w:t>
      </w:r>
      <w:r w:rsidR="00A71D15">
        <w:t xml:space="preserve"> e altera a temperatura de </w:t>
      </w:r>
      <w:r w:rsidR="002F7692">
        <w:t xml:space="preserve">acordo </w:t>
      </w:r>
      <w:commentRangeStart w:id="48"/>
      <w:r w:rsidR="002F7692">
        <w:t>com se é dia ou noite</w:t>
      </w:r>
      <w:r w:rsidR="006331D0">
        <w:t>.</w:t>
      </w:r>
      <w:commentRangeEnd w:id="48"/>
      <w:r w:rsidR="007C3A5E">
        <w:rPr>
          <w:rStyle w:val="Refdecomentrio"/>
        </w:rPr>
        <w:commentReference w:id="48"/>
      </w:r>
    </w:p>
    <w:p w14:paraId="080ED110" w14:textId="568E755C" w:rsidR="00171857" w:rsidRDefault="00171857" w:rsidP="00171857">
      <w:pPr>
        <w:pStyle w:val="TF-LEGENDA"/>
      </w:pPr>
      <w:bookmarkStart w:id="49" w:name="_Ref69750290"/>
      <w:r>
        <w:t xml:space="preserve">Figura </w:t>
      </w:r>
      <w:r w:rsidR="00D62C5C">
        <w:fldChar w:fldCharType="begin"/>
      </w:r>
      <w:r w:rsidR="00D62C5C">
        <w:instrText xml:space="preserve"> SEQ Figura \* ARABIC </w:instrText>
      </w:r>
      <w:r w:rsidR="00D62C5C">
        <w:fldChar w:fldCharType="separate"/>
      </w:r>
      <w:r w:rsidR="00034F77">
        <w:rPr>
          <w:noProof/>
        </w:rPr>
        <w:t>2</w:t>
      </w:r>
      <w:r w:rsidR="00D62C5C">
        <w:rPr>
          <w:noProof/>
        </w:rPr>
        <w:fldChar w:fldCharType="end"/>
      </w:r>
      <w:bookmarkEnd w:id="49"/>
      <w:r>
        <w:t>-</w:t>
      </w:r>
      <w:r w:rsidR="00200FC3">
        <w:t xml:space="preserve"> </w:t>
      </w:r>
      <w:r>
        <w:t>Cena com marcadores</w:t>
      </w:r>
    </w:p>
    <w:p w14:paraId="3A91380D" w14:textId="640A7366" w:rsidR="00171857" w:rsidRDefault="00034F77" w:rsidP="0056006C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7BBB0D8">
          <v:shape id="_x0000_i1026" type="#_x0000_t75" style="width:411.35pt;height:187.85pt;visibility:visible;mso-wrap-style:square;mso-position-horizontal:absolute;mso-position-horizontal-relative:text;mso-position-vertical:absolute;mso-position-vertical-relative:text;mso-width-relative:page;mso-height-relative:page">
            <v:imagedata r:id="rId16" o:title=""/>
          </v:shape>
        </w:pict>
      </w:r>
      <w:commentRangeStart w:id="50"/>
      <w:commentRangeEnd w:id="50"/>
      <w:r w:rsidR="00454937">
        <w:rPr>
          <w:rStyle w:val="Refdecomentrio"/>
        </w:rPr>
        <w:commentReference w:id="50"/>
      </w:r>
    </w:p>
    <w:p w14:paraId="7FFA0F5B" w14:textId="3DE84992" w:rsidR="00200FC3" w:rsidRDefault="00200FC3" w:rsidP="00200FC3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29772A" w14:textId="76C79528" w:rsidR="00737768" w:rsidRDefault="00737768" w:rsidP="00737768">
      <w:pPr>
        <w:pStyle w:val="TF-FIGURA"/>
      </w:pPr>
      <w:bookmarkStart w:id="51" w:name="_Ref68964785"/>
      <w:commentRangeStart w:id="52"/>
      <w:r>
        <w:lastRenderedPageBreak/>
        <w:t xml:space="preserve">Figura </w:t>
      </w:r>
      <w:r w:rsidR="00D62C5C">
        <w:fldChar w:fldCharType="begin"/>
      </w:r>
      <w:r w:rsidR="00D62C5C">
        <w:instrText xml:space="preserve"> SEQ Figura \* ARABIC </w:instrText>
      </w:r>
      <w:r w:rsidR="00D62C5C">
        <w:fldChar w:fldCharType="separate"/>
      </w:r>
      <w:r w:rsidR="00034F77">
        <w:rPr>
          <w:noProof/>
        </w:rPr>
        <w:t>3</w:t>
      </w:r>
      <w:r w:rsidR="00D62C5C">
        <w:rPr>
          <w:noProof/>
        </w:rPr>
        <w:fldChar w:fldCharType="end"/>
      </w:r>
      <w:bookmarkEnd w:id="51"/>
      <w:r w:rsidR="002B2470" w:rsidRPr="00F3649F">
        <w:t xml:space="preserve">– </w:t>
      </w:r>
      <w:r w:rsidR="00512A8A">
        <w:t>Fluxograma de comportamento do ECOSAR</w:t>
      </w:r>
      <w:r w:rsidR="002B2470">
        <w:t xml:space="preserve"> </w:t>
      </w:r>
      <w:commentRangeEnd w:id="52"/>
      <w:r w:rsidR="008C5E78">
        <w:rPr>
          <w:rStyle w:val="Refdecomentrio"/>
        </w:rPr>
        <w:commentReference w:id="52"/>
      </w:r>
    </w:p>
    <w:p w14:paraId="309BC418" w14:textId="21C971A7" w:rsidR="005E4A16" w:rsidRDefault="00034F77" w:rsidP="00A44581">
      <w:pPr>
        <w:pStyle w:val="TF-TEXTO"/>
      </w:pPr>
      <w:r>
        <w:pict w14:anchorId="6F023B13">
          <v:shape id="_x0000_i1027" type="#_x0000_t75" style="width:390.7pt;height:437.65pt" o:bordertopcolor="this" o:borderleftcolor="this" o:borderbottomcolor="this" o:borderrightcolor="this"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commentRangeStart w:id="53"/>
      <w:commentRangeEnd w:id="53"/>
      <w:r w:rsidR="00454937">
        <w:rPr>
          <w:rStyle w:val="Refdecomentrio"/>
        </w:rPr>
        <w:commentReference w:id="53"/>
      </w:r>
    </w:p>
    <w:p w14:paraId="7F16EF04" w14:textId="6E8CBAC2" w:rsidR="006964DF" w:rsidRDefault="00512A8A" w:rsidP="006964DF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1EA5944A" w14:textId="597DAEE9" w:rsidR="00512A8A" w:rsidRDefault="002115D5" w:rsidP="006964DF">
      <w:pPr>
        <w:pStyle w:val="TF-FONTE"/>
        <w:ind w:firstLine="567"/>
        <w:jc w:val="left"/>
      </w:pPr>
      <w:commentRangeStart w:id="54"/>
      <w:r>
        <w:t>Pereira (2019</w:t>
      </w:r>
      <w:r w:rsidR="00FB638F">
        <w:t>) entrevistou</w:t>
      </w:r>
      <w:r w:rsidR="006964DF">
        <w:t xml:space="preserve"> 8 alunos de Ciências Biológicas da FURB, no qual a maioria se interessou pelo sistema e avaliou que o sistema cumpriu seu objetivo. Os autores destacam que o aplicativo desenvolvido se mostrou intuitivo e responsivo e que ele pode auxiliar no ensino sobre ciclos e ecossistemas. </w:t>
      </w:r>
      <w:r w:rsidR="00CB5779">
        <w:t>Eles</w:t>
      </w:r>
      <w:r w:rsidR="006964DF">
        <w:t xml:space="preserve"> não </w:t>
      </w:r>
      <w:r w:rsidR="00CB5779">
        <w:t xml:space="preserve">descrevem </w:t>
      </w:r>
      <w:r w:rsidR="006964DF">
        <w:t>possíveis melhorias, mas deixam pontos indicados pelos entrevistados, sendo eles</w:t>
      </w:r>
      <w:del w:id="55" w:author="Andreza Sartori" w:date="2021-05-05T16:48:00Z">
        <w:r w:rsidR="00CB5779" w:rsidDel="00164CAE">
          <w:delText>,</w:delText>
        </w:r>
        <w:r w:rsidR="006964DF" w:rsidDel="00164CAE">
          <w:delText xml:space="preserve"> </w:delText>
        </w:r>
      </w:del>
      <w:ins w:id="56" w:author="Andreza Sartori" w:date="2021-05-05T16:48:00Z">
        <w:r w:rsidR="00164CAE">
          <w:t xml:space="preserve">: </w:t>
        </w:r>
      </w:ins>
      <w:r w:rsidR="006964DF">
        <w:t>adição de animais na simulação; incremento de variedade de terrenos; novos controles com marcadores;</w:t>
      </w:r>
      <w:ins w:id="57" w:author="Andreza Sartori" w:date="2021-05-05T16:48:00Z">
        <w:r w:rsidR="00C07A64">
          <w:t xml:space="preserve"> e</w:t>
        </w:r>
      </w:ins>
      <w:r w:rsidR="006964DF">
        <w:t xml:space="preserve"> controle de duração do dia.</w:t>
      </w:r>
      <w:commentRangeEnd w:id="54"/>
      <w:r w:rsidR="00D65D16">
        <w:rPr>
          <w:rStyle w:val="Refdecomentrio"/>
        </w:rPr>
        <w:commentReference w:id="54"/>
      </w:r>
    </w:p>
    <w:p w14:paraId="35648044" w14:textId="45914B5F" w:rsidR="00A44581" w:rsidRDefault="00615866" w:rsidP="00E638A0">
      <w:pPr>
        <w:pStyle w:val="Ttulo2"/>
      </w:pPr>
      <w:r w:rsidRPr="00615866">
        <w:t>Um modelo baseado em agentes para o ciclo de vida dos INSETOS: aplicação na interação afídeo-planta-vírus</w:t>
      </w:r>
      <w:r w:rsidR="00A44581">
        <w:t xml:space="preserve"> </w:t>
      </w:r>
    </w:p>
    <w:p w14:paraId="6B996DD8" w14:textId="0C73F76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proofErr w:type="spellStart"/>
      <w:r w:rsidR="007D637D" w:rsidRPr="007D637D">
        <w:rPr>
          <w:i/>
          <w:iCs/>
        </w:rPr>
        <w:t>framkework</w:t>
      </w:r>
      <w:proofErr w:type="spellEnd"/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</w:t>
      </w:r>
      <w:r w:rsidR="00467439" w:rsidRPr="00454937">
        <w:rPr>
          <w:highlight w:val="yellow"/>
        </w:rPr>
        <w:t xml:space="preserve">em </w:t>
      </w:r>
      <w:proofErr w:type="spellStart"/>
      <w:r w:rsidR="00FB638F" w:rsidRPr="00454937">
        <w:rPr>
          <w:highlight w:val="yellow"/>
        </w:rPr>
        <w:t>e</w:t>
      </w:r>
      <w:r w:rsidR="00FB638F" w:rsidRPr="00454937">
        <w:rPr>
          <w:i/>
          <w:iCs/>
          <w:highlight w:val="yellow"/>
        </w:rPr>
        <w:t>X</w:t>
      </w:r>
      <w:r w:rsidR="00175954" w:rsidRPr="00454937">
        <w:rPr>
          <w:i/>
          <w:iCs/>
          <w:highlight w:val="yellow"/>
        </w:rPr>
        <w:t>tensible</w:t>
      </w:r>
      <w:proofErr w:type="spellEnd"/>
      <w:r w:rsidR="00175954" w:rsidRPr="00454937">
        <w:rPr>
          <w:i/>
          <w:iCs/>
          <w:highlight w:val="yellow"/>
        </w:rPr>
        <w:t xml:space="preserve"> Markup </w:t>
      </w:r>
      <w:proofErr w:type="spellStart"/>
      <w:r w:rsidR="00175954" w:rsidRPr="00454937">
        <w:rPr>
          <w:i/>
          <w:iCs/>
          <w:highlight w:val="yellow"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módulos, cada módulo tendo sua responsabilidade</w:t>
      </w:r>
      <w:r w:rsidR="009D68C6">
        <w:t xml:space="preserve"> dentro do simulador</w:t>
      </w:r>
      <w:r w:rsidR="00382F1A">
        <w:t>.</w:t>
      </w:r>
    </w:p>
    <w:p w14:paraId="1D830933" w14:textId="44E5DDC1" w:rsidR="00FB5E2E" w:rsidRDefault="00382F1A" w:rsidP="002D4D54">
      <w:pPr>
        <w:pStyle w:val="TF-TEXTO"/>
      </w:pPr>
      <w:r>
        <w:t xml:space="preserve">O módulo </w:t>
      </w:r>
      <w:r w:rsidR="00732D0A">
        <w:rPr>
          <w:rFonts w:ascii="Courier New" w:hAnsi="Courier New" w:cs="Courier New"/>
        </w:rPr>
        <w:t>f</w:t>
      </w:r>
      <w:r w:rsidRPr="00F75EBC">
        <w:rPr>
          <w:rFonts w:ascii="Courier New" w:hAnsi="Courier New" w:cs="Courier New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4450B6">
        <w:t xml:space="preserve">O módulo </w:t>
      </w:r>
      <w:r w:rsidR="004450B6" w:rsidRPr="00F75EBC">
        <w:rPr>
          <w:rFonts w:ascii="Courier New" w:hAnsi="Courier New" w:cs="Courier New"/>
        </w:rPr>
        <w:t>ambiental</w:t>
      </w:r>
      <w:r w:rsidR="008641B1">
        <w:t xml:space="preserve"> exerce o papel </w:t>
      </w:r>
      <w:commentRangeStart w:id="58"/>
      <w:r w:rsidR="008641B1">
        <w:t>de busca de dados ambienta</w:t>
      </w:r>
      <w:ins w:id="59" w:author="Andreza Sartori" w:date="2021-05-06T19:15:00Z">
        <w:r w:rsidR="008D0C6B">
          <w:t>i</w:t>
        </w:r>
      </w:ins>
      <w:r w:rsidR="008641B1">
        <w:t>s</w:t>
      </w:r>
      <w:r w:rsidR="007C1391">
        <w:t xml:space="preserve"> de bancos de dados remotos</w:t>
      </w:r>
      <w:commentRangeEnd w:id="58"/>
      <w:r w:rsidR="0002330B">
        <w:rPr>
          <w:rStyle w:val="Refdecomentrio"/>
        </w:rPr>
        <w:commentReference w:id="58"/>
      </w:r>
      <w:r w:rsidR="007C1391">
        <w:t xml:space="preserve">, esses podem ser </w:t>
      </w:r>
      <w:r w:rsidR="00DF03EC">
        <w:t>definidos</w:t>
      </w:r>
      <w:r w:rsidR="007C1391">
        <w:t xml:space="preserve"> n</w:t>
      </w:r>
      <w:r w:rsidR="00DF03EC">
        <w:t>a parametrização inicial</w:t>
      </w:r>
      <w:r w:rsidR="001E6F52">
        <w:t xml:space="preserve">. </w:t>
      </w:r>
      <w:del w:id="60" w:author="Andreza Sartori" w:date="2021-05-06T19:15:00Z">
        <w:r w:rsidR="009614FD" w:rsidDel="0005176D">
          <w:delText xml:space="preserve">Já </w:delText>
        </w:r>
      </w:del>
      <w:ins w:id="61" w:author="Andreza Sartori" w:date="2021-05-06T19:15:00Z">
        <w:r w:rsidR="0005176D">
          <w:t>O</w:t>
        </w:r>
      </w:ins>
      <w:del w:id="62" w:author="Andreza Sartori" w:date="2021-05-06T19:15:00Z">
        <w:r w:rsidR="009614FD" w:rsidDel="0005176D">
          <w:delText>o</w:delText>
        </w:r>
      </w:del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F75EBC">
        <w:rPr>
          <w:rFonts w:ascii="Courier New" w:hAnsi="Courier New" w:cs="Courier New"/>
        </w:rPr>
        <w:t>funçõe</w:t>
      </w:r>
      <w:r w:rsidR="007A326E" w:rsidRPr="00F75EBC">
        <w:rPr>
          <w:rFonts w:ascii="Courier New" w:hAnsi="Courier New" w:cs="Courier New"/>
        </w:rPr>
        <w:t>s</w:t>
      </w:r>
      <w:r w:rsidR="000E051B">
        <w:t xml:space="preserve"> </w:t>
      </w:r>
      <w:r w:rsidR="000E051B">
        <w:lastRenderedPageBreak/>
        <w:t xml:space="preserve">transformar esses dados </w:t>
      </w:r>
      <w:r w:rsidR="00A77E03">
        <w:t xml:space="preserve">para </w:t>
      </w:r>
      <w:r w:rsidR="000E051B">
        <w:t xml:space="preserve">que </w:t>
      </w:r>
      <w:del w:id="63" w:author="Andreza Sartori" w:date="2021-05-06T19:16:00Z">
        <w:r w:rsidR="00A77E03" w:rsidDel="002675E6">
          <w:delText xml:space="preserve">os mesmos </w:delText>
        </w:r>
      </w:del>
      <w:r w:rsidR="000E051B">
        <w:t>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 xml:space="preserve">O principal módulo é </w:t>
      </w:r>
      <w:commentRangeStart w:id="64"/>
      <w:proofErr w:type="gramStart"/>
      <w:r w:rsidR="00FB5E2E">
        <w:t xml:space="preserve">o </w:t>
      </w:r>
      <w:r w:rsidR="00732D0A">
        <w:rPr>
          <w:rFonts w:ascii="Courier New" w:hAnsi="Courier New" w:cs="Courier New"/>
        </w:rPr>
        <w:t>p</w:t>
      </w:r>
      <w:r w:rsidR="00FB5E2E" w:rsidRPr="00F75EBC">
        <w:rPr>
          <w:rFonts w:ascii="Courier New" w:hAnsi="Courier New" w:cs="Courier New"/>
        </w:rPr>
        <w:t>raga</w:t>
      </w:r>
      <w:commentRangeEnd w:id="64"/>
      <w:proofErr w:type="gramEnd"/>
      <w:r w:rsidR="00EB4659">
        <w:rPr>
          <w:rStyle w:val="Refdecomentrio"/>
        </w:rPr>
        <w:commentReference w:id="64"/>
      </w:r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9B6A99">
        <w:rPr>
          <w:rFonts w:ascii="Courier New" w:hAnsi="Courier New" w:cs="Courier New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ins w:id="65" w:author="Andreza Sartori" w:date="2021-05-05T19:14:00Z">
        <w:r w:rsidR="0091007E">
          <w:t>e?</w:t>
        </w:r>
      </w:ins>
      <w:del w:id="66" w:author="Andreza Sartori" w:date="2021-05-05T19:14:00Z">
        <w:r w:rsidR="00E35F6F" w:rsidDel="0091007E">
          <w:delText>o</w:delText>
        </w:r>
      </w:del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de recursos do módulo </w:t>
      </w:r>
      <w:r w:rsidR="009070F2">
        <w:rPr>
          <w:rFonts w:ascii="Courier New" w:hAnsi="Courier New" w:cs="Courier New"/>
        </w:rPr>
        <w:t>f</w:t>
      </w:r>
      <w:r w:rsidR="00F85C78" w:rsidRPr="005D7D80">
        <w:rPr>
          <w:rFonts w:ascii="Courier New" w:hAnsi="Courier New" w:cs="Courier New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commentRangeStart w:id="67"/>
      <w:r w:rsidR="00BF3552">
        <w:t xml:space="preserve">Seguindo o conceito de modularidade o </w:t>
      </w:r>
      <w:commentRangeStart w:id="68"/>
      <w:proofErr w:type="spellStart"/>
      <w:r w:rsidR="00BF3552">
        <w:t>Toebe</w:t>
      </w:r>
      <w:proofErr w:type="spellEnd"/>
      <w:r w:rsidR="00BF3552">
        <w:t xml:space="preserve"> (2014)</w:t>
      </w:r>
      <w:commentRangeEnd w:id="68"/>
      <w:r w:rsidR="000851C9">
        <w:rPr>
          <w:rStyle w:val="Refdecomentrio"/>
        </w:rPr>
        <w:commentReference w:id="68"/>
      </w:r>
      <w:r w:rsidR="00BF3552">
        <w:t xml:space="preserve"> </w:t>
      </w:r>
      <w:r w:rsidR="00260792">
        <w:t xml:space="preserve">cria submódulos para o inseto, </w:t>
      </w:r>
      <w:r w:rsidR="00E5378F">
        <w:t xml:space="preserve">cada um responsável por um comportamento do inseto, entre os comportamentos estão, alimentação, movimentação, reprodução </w:t>
      </w:r>
      <w:r w:rsidR="00DB1AFB">
        <w:t>e mortalidade.</w:t>
      </w:r>
      <w:r w:rsidR="003E6B9D">
        <w:t xml:space="preserve"> </w:t>
      </w:r>
      <w:commentRangeEnd w:id="67"/>
      <w:r w:rsidR="004F5FB4">
        <w:rPr>
          <w:rStyle w:val="Refdecomentrio"/>
        </w:rPr>
        <w:commentReference w:id="67"/>
      </w:r>
      <w:r w:rsidR="003E6B9D">
        <w:t>Além desses módulos</w:t>
      </w:r>
      <w:ins w:id="69" w:author="Andreza Sartori" w:date="2021-05-05T19:21:00Z">
        <w:r w:rsidR="00290DA0">
          <w:t>,</w:t>
        </w:r>
      </w:ins>
      <w:r w:rsidR="003E6B9D">
        <w:t xml:space="preserve"> o modelo contempla o módulo </w:t>
      </w:r>
      <w:r w:rsidR="003E6B9D" w:rsidRPr="00737CE5">
        <w:rPr>
          <w:rFonts w:ascii="Courier New" w:hAnsi="Courier New" w:cs="Courier New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737CE5">
        <w:rPr>
          <w:rFonts w:ascii="Courier New" w:hAnsi="Courier New" w:cs="Courier New"/>
        </w:rPr>
        <w:t>insetos</w:t>
      </w:r>
      <w:r w:rsidR="006E20F9">
        <w:t xml:space="preserve"> e o módulo </w:t>
      </w:r>
      <w:r w:rsidR="00732D0A">
        <w:rPr>
          <w:rFonts w:ascii="Courier New" w:hAnsi="Courier New" w:cs="Courier New"/>
        </w:rPr>
        <w:t>s</w:t>
      </w:r>
      <w:r w:rsidR="006E20F9" w:rsidRPr="00737CE5">
        <w:rPr>
          <w:rFonts w:ascii="Courier New" w:hAnsi="Courier New" w:cs="Courier New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2D1A4A8A" w14:textId="2C7C26E7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commentRangeStart w:id="70"/>
      <w:r w:rsidR="007864E7">
        <w:t>concluí</w:t>
      </w:r>
      <w:commentRangeEnd w:id="70"/>
      <w:r w:rsidR="00C14A3F">
        <w:rPr>
          <w:rStyle w:val="Refdecomentrio"/>
        </w:rPr>
        <w:commentReference w:id="70"/>
      </w:r>
      <w:r w:rsidR="007864E7">
        <w:t xml:space="preserve"> </w:t>
      </w:r>
      <w:r w:rsidR="00955771">
        <w:t xml:space="preserve">que </w:t>
      </w:r>
      <w:r w:rsidR="006F755C">
        <w:t xml:space="preserve">a utilização de </w:t>
      </w:r>
      <w:commentRangeStart w:id="71"/>
      <w:r w:rsidR="006F755C">
        <w:t>modelagem baseada em agentes foi correta para o projeto</w:t>
      </w:r>
      <w:r w:rsidR="000611CA">
        <w:t xml:space="preserve">. </w:t>
      </w:r>
      <w:commentRangeEnd w:id="71"/>
      <w:r w:rsidR="00FE14D6">
        <w:rPr>
          <w:rStyle w:val="Refdecomentrio"/>
        </w:rPr>
        <w:commentReference w:id="71"/>
      </w:r>
      <w:r w:rsidR="000611CA">
        <w:t>Porém</w:t>
      </w:r>
      <w:ins w:id="72" w:author="Andreza Sartori" w:date="2021-05-06T19:19:00Z">
        <w:r w:rsidR="00FE14D6">
          <w:t>,</w:t>
        </w:r>
      </w:ins>
      <w:r w:rsidR="000611CA">
        <w:t xml:space="preserve">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</w:t>
      </w:r>
      <w:ins w:id="73" w:author="Andreza Sartori" w:date="2021-05-06T19:20:00Z">
        <w:r w:rsidR="006C6FA7">
          <w:t>,</w:t>
        </w:r>
      </w:ins>
      <w:r w:rsidR="002C4706">
        <w:t xml:space="preserve"> o modelo não contempla </w:t>
      </w:r>
      <w:r w:rsidR="00771756">
        <w:t>insetos com papéis sociais</w:t>
      </w:r>
      <w:del w:id="74" w:author="Andreza Sartori" w:date="2021-05-06T19:20:00Z">
        <w:r w:rsidR="00771756" w:rsidDel="00F30152">
          <w:delText>,</w:delText>
        </w:r>
      </w:del>
      <w:r w:rsidR="00771756">
        <w:t xml:space="preserve"> que formam colônias</w:t>
      </w:r>
      <w:r w:rsidR="006D774C">
        <w:t xml:space="preserve"> e retornam a ela com frequência</w:t>
      </w:r>
      <w:r w:rsidR="00771756">
        <w:t>.</w:t>
      </w:r>
    </w:p>
    <w:p w14:paraId="00E7DD7F" w14:textId="1DA3D4A4" w:rsidR="00634785" w:rsidRDefault="00634785" w:rsidP="00424AD5">
      <w:pPr>
        <w:pStyle w:val="Ttulo1"/>
      </w:pPr>
      <w:bookmarkStart w:id="75" w:name="_Toc54164921"/>
      <w:bookmarkStart w:id="76" w:name="_Toc54165675"/>
      <w:bookmarkStart w:id="77" w:name="_Toc54169333"/>
      <w:bookmarkStart w:id="78" w:name="_Toc96347439"/>
      <w:bookmarkStart w:id="79" w:name="_Toc96357723"/>
      <w:bookmarkStart w:id="80" w:name="_Toc96491866"/>
      <w:bookmarkStart w:id="81" w:name="_Toc411603107"/>
      <w:bookmarkEnd w:id="30"/>
      <w:r w:rsidRPr="004E1041">
        <w:t>SOFTWARE</w:t>
      </w:r>
      <w:r>
        <w:t xml:space="preserve"> ATUAL</w:t>
      </w:r>
    </w:p>
    <w:p w14:paraId="265F36FD" w14:textId="35C3C4ED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commentRangeStart w:id="82"/>
      <w:r w:rsidR="005830C2">
        <w:t xml:space="preserve">o </w:t>
      </w:r>
      <w:r w:rsidR="00ED01F9">
        <w:t>simulador</w:t>
      </w:r>
      <w:r w:rsidR="005830C2">
        <w:t xml:space="preserve"> </w:t>
      </w:r>
      <w:commentRangeEnd w:id="82"/>
      <w:r w:rsidR="006D6EB1">
        <w:rPr>
          <w:rStyle w:val="Refdecomentrio"/>
        </w:rPr>
        <w:commentReference w:id="82"/>
      </w:r>
      <w:r w:rsidR="005830C2">
        <w:t xml:space="preserve">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escolher</w:t>
      </w:r>
      <w:del w:id="83" w:author="Andreza Sartori" w:date="2021-05-06T19:21:00Z">
        <w:r w:rsidR="00DE1616" w:rsidDel="007D6BD5">
          <w:delText>,</w:delText>
        </w:r>
      </w:del>
      <w:r w:rsidR="007834A5">
        <w:t xml:space="preserve"> </w:t>
      </w:r>
      <w:r w:rsidR="00D5502D">
        <w:t xml:space="preserve">qual </w:t>
      </w:r>
      <w:r w:rsidR="000B392D">
        <w:t>das</w:t>
      </w:r>
      <w:r w:rsidR="007834A5">
        <w:t xml:space="preserve"> forma</w:t>
      </w:r>
      <w:r w:rsidR="000B392D">
        <w:t>s</w:t>
      </w:r>
      <w:r w:rsidR="007834A5">
        <w:t xml:space="preserve"> </w:t>
      </w:r>
      <w:commentRangeStart w:id="84"/>
      <w:r w:rsidR="007929DC">
        <w:t>jogar</w:t>
      </w:r>
      <w:r w:rsidR="00B3230F">
        <w:t>,</w:t>
      </w:r>
      <w:r w:rsidR="000548B5">
        <w:t xml:space="preserve"> </w:t>
      </w:r>
      <w:r w:rsidR="005215FF">
        <w:t>entrar</w:t>
      </w:r>
      <w:r w:rsidR="000548B5">
        <w:t xml:space="preserve"> multiplayer</w:t>
      </w:r>
      <w:r w:rsidR="00B3230F">
        <w:t>,</w:t>
      </w:r>
      <w:r w:rsidR="000548B5">
        <w:t xml:space="preserve"> e no caso do aquário virtual se </w:t>
      </w:r>
      <w:r w:rsidR="001B5AAA">
        <w:t xml:space="preserve">o aquário </w:t>
      </w:r>
      <w:commentRangeEnd w:id="84"/>
      <w:r w:rsidR="007D6BD5">
        <w:rPr>
          <w:rStyle w:val="Refdecomentrio"/>
        </w:rPr>
        <w:commentReference w:id="84"/>
      </w:r>
      <w:r w:rsidR="001B5AAA">
        <w:t xml:space="preserve">está conectado </w:t>
      </w:r>
      <w:r w:rsidR="00C86DAE">
        <w:t>à</w:t>
      </w:r>
      <w:r w:rsidR="000D2433">
        <w:t xml:space="preserve"> </w:t>
      </w:r>
      <w:commentRangeStart w:id="85"/>
      <w:r w:rsidR="001B5AAA" w:rsidRPr="00C86DAE">
        <w:rPr>
          <w:i/>
          <w:iCs/>
        </w:rPr>
        <w:t xml:space="preserve">Internet </w:t>
      </w:r>
      <w:proofErr w:type="spellStart"/>
      <w:r w:rsidR="001B5AAA" w:rsidRPr="00C86DAE">
        <w:rPr>
          <w:i/>
          <w:iCs/>
        </w:rPr>
        <w:t>of</w:t>
      </w:r>
      <w:proofErr w:type="spellEnd"/>
      <w:r w:rsidR="001B5AAA" w:rsidRPr="00C86DAE">
        <w:rPr>
          <w:i/>
          <w:iCs/>
        </w:rPr>
        <w:t xml:space="preserve"> </w:t>
      </w:r>
      <w:proofErr w:type="spellStart"/>
      <w:r w:rsidR="001B5AAA" w:rsidRPr="00C86DAE">
        <w:rPr>
          <w:i/>
          <w:iCs/>
        </w:rPr>
        <w:t>Things</w:t>
      </w:r>
      <w:proofErr w:type="spellEnd"/>
      <w:r w:rsidR="00C86DAE">
        <w:t xml:space="preserve"> </w:t>
      </w:r>
      <w:commentRangeEnd w:id="85"/>
      <w:r w:rsidR="006D6EB1">
        <w:rPr>
          <w:rStyle w:val="Refdecomentrio"/>
        </w:rPr>
        <w:commentReference w:id="85"/>
      </w:r>
      <w:r w:rsidR="00C86DAE">
        <w:t>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034F77">
        <w:t xml:space="preserve">Figura </w:t>
      </w:r>
      <w:r w:rsidR="00034F77">
        <w:rPr>
          <w:noProof/>
        </w:rPr>
        <w:t>4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29D44C4" w14:textId="67D9303F" w:rsidR="00527485" w:rsidRDefault="00527485" w:rsidP="00527485">
      <w:pPr>
        <w:pStyle w:val="TF-LEGENDA"/>
      </w:pPr>
      <w:bookmarkStart w:id="86" w:name="_Ref68960284"/>
      <w:r>
        <w:t xml:space="preserve">Figura </w:t>
      </w:r>
      <w:r w:rsidR="00D62C5C">
        <w:fldChar w:fldCharType="begin"/>
      </w:r>
      <w:r w:rsidR="00D62C5C">
        <w:instrText xml:space="preserve"> SEQ Figura \* ARABIC </w:instrText>
      </w:r>
      <w:r w:rsidR="00D62C5C">
        <w:fldChar w:fldCharType="separate"/>
      </w:r>
      <w:r w:rsidR="00034F77">
        <w:rPr>
          <w:noProof/>
        </w:rPr>
        <w:t>4</w:t>
      </w:r>
      <w:r w:rsidR="00D62C5C">
        <w:rPr>
          <w:noProof/>
        </w:rPr>
        <w:fldChar w:fldCharType="end"/>
      </w:r>
      <w:bookmarkEnd w:id="86"/>
      <w:r>
        <w:t>-</w:t>
      </w:r>
      <w:r w:rsidRPr="00527485">
        <w:t xml:space="preserve"> </w:t>
      </w:r>
      <w:r>
        <w:t>Fluxograma de inicialização do aquário virtual</w:t>
      </w:r>
    </w:p>
    <w:p w14:paraId="3F1BE7A9" w14:textId="432CB374" w:rsidR="000A158E" w:rsidRDefault="00034F77" w:rsidP="008508B6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41D27CB6">
          <v:shape id="_x0000_i1028" type="#_x0000_t75" style="width:371.9pt;height:268.6pt;visibility:visible;mso-wrap-style:square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commentRangeStart w:id="87"/>
      <w:commentRangeEnd w:id="87"/>
      <w:r w:rsidR="00454937">
        <w:rPr>
          <w:rStyle w:val="Refdecomentrio"/>
        </w:rPr>
        <w:commentReference w:id="87"/>
      </w:r>
    </w:p>
    <w:p w14:paraId="04926BBB" w14:textId="71146B3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33F7AB2C" w14:textId="7AE45A34" w:rsidR="00CD1C80" w:rsidRDefault="005A21FA" w:rsidP="00CD1C80">
      <w:pPr>
        <w:pStyle w:val="TF-TEXTO"/>
      </w:pPr>
      <w:r>
        <w:tab/>
      </w:r>
      <w:r w:rsidR="00120714">
        <w:t>Quando iniciado em aquário</w:t>
      </w:r>
      <w:ins w:id="88" w:author="Andreza Sartori" w:date="2021-05-06T19:42:00Z">
        <w:r w:rsidR="001C6AF3">
          <w:t>,</w:t>
        </w:r>
      </w:ins>
      <w:r w:rsidR="00FD6614">
        <w:t xml:space="preserve"> </w:t>
      </w:r>
      <w:commentRangeStart w:id="89"/>
      <w:r w:rsidR="00FD6614">
        <w:t>o sistema</w:t>
      </w:r>
      <w:r w:rsidR="00C86DAE">
        <w:t xml:space="preserve"> com </w:t>
      </w:r>
      <w:proofErr w:type="spellStart"/>
      <w:r w:rsidR="0048080B" w:rsidRPr="0048080B">
        <w:t>IoT</w:t>
      </w:r>
      <w:proofErr w:type="spellEnd"/>
      <w:r w:rsidR="00C86DAE">
        <w:rPr>
          <w:i/>
          <w:iCs/>
        </w:rPr>
        <w:t xml:space="preserve"> </w:t>
      </w:r>
      <w:r w:rsidR="008F7EBE">
        <w:t xml:space="preserve">o sistema </w:t>
      </w:r>
      <w:commentRangeEnd w:id="89"/>
      <w:r w:rsidR="001C6AF3">
        <w:rPr>
          <w:rStyle w:val="Refdecomentrio"/>
        </w:rPr>
        <w:commentReference w:id="89"/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commentRangeStart w:id="90"/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034F77">
        <w:t xml:space="preserve">Figura </w:t>
      </w:r>
      <w:r w:rsidR="00034F77">
        <w:rPr>
          <w:noProof/>
        </w:rPr>
        <w:t>5</w:t>
      </w:r>
      <w:r w:rsidR="00E41324">
        <w:fldChar w:fldCharType="end"/>
      </w:r>
      <w:commentRangeEnd w:id="90"/>
      <w:r w:rsidR="00F4661F">
        <w:rPr>
          <w:rStyle w:val="Refdecomentrio"/>
        </w:rPr>
        <w:commentReference w:id="90"/>
      </w:r>
      <w:r w:rsidR="00391458">
        <w:t>)</w:t>
      </w:r>
      <w:r w:rsidR="00034EB8">
        <w:t>.</w:t>
      </w:r>
      <w:r w:rsidR="00A310A3">
        <w:t xml:space="preserve"> </w:t>
      </w:r>
      <w:commentRangeStart w:id="91"/>
      <w:r w:rsidR="00A94D17">
        <w:t>Já</w:t>
      </w:r>
      <w:commentRangeEnd w:id="91"/>
      <w:r w:rsidR="004A4BCF">
        <w:rPr>
          <w:rStyle w:val="Refdecomentrio"/>
        </w:rPr>
        <w:commentReference w:id="91"/>
      </w:r>
      <w:r w:rsidR="00A94D17">
        <w:t xml:space="preserve"> quando selecionado com Multiplayer ativo</w:t>
      </w:r>
      <w:ins w:id="92" w:author="Andreza Sartori" w:date="2021-05-06T19:45:00Z">
        <w:r w:rsidR="005623FA">
          <w:t>,</w:t>
        </w:r>
      </w:ins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em um dos peixes. </w:t>
      </w:r>
      <w:commentRangeStart w:id="93"/>
      <w:r w:rsidR="00395E96">
        <w:t>Selecionando</w:t>
      </w:r>
      <w:commentRangeEnd w:id="93"/>
      <w:r w:rsidR="004E6168">
        <w:rPr>
          <w:rStyle w:val="Refdecomentrio"/>
        </w:rPr>
        <w:commentReference w:id="93"/>
      </w:r>
      <w:r w:rsidR="00395E96">
        <w:t xml:space="preserve"> </w:t>
      </w:r>
      <w:commentRangeStart w:id="94"/>
      <w:r w:rsidR="00395E96">
        <w:t xml:space="preserve">a opção de </w:t>
      </w:r>
      <w:r w:rsidR="00690FB3">
        <w:t>Realidade Virtual</w:t>
      </w:r>
      <w:r w:rsidR="00A310A3">
        <w:rPr>
          <w:i/>
          <w:iCs/>
        </w:rPr>
        <w:t xml:space="preserve"> </w:t>
      </w:r>
      <w:r w:rsidR="00A310A3">
        <w:t>a visualização do aquário ocorre através da visão do peixe, utilizando o conceito de avatar</w:t>
      </w:r>
      <w:r w:rsidR="000D07C6">
        <w:t xml:space="preserve">, além disso </w:t>
      </w:r>
      <w:r w:rsidR="0011590D">
        <w:t>utilizando a câmera do aquário é possível ter a visão do peixe de fora do aquário</w:t>
      </w:r>
      <w:r w:rsidR="00581993">
        <w:t xml:space="preserve"> </w:t>
      </w:r>
      <w:commentRangeEnd w:id="94"/>
      <w:r w:rsidR="004E6168">
        <w:rPr>
          <w:rStyle w:val="Refdecomentrio"/>
        </w:rPr>
        <w:commentReference w:id="94"/>
      </w:r>
      <w:r w:rsidR="00581993">
        <w:t>(SILVA, 2020)</w:t>
      </w:r>
      <w:r w:rsidR="00A310A3">
        <w:t>.</w:t>
      </w:r>
      <w:r w:rsidR="00CD1C80" w:rsidRPr="00CD1C80">
        <w:t xml:space="preserve"> </w:t>
      </w:r>
    </w:p>
    <w:p w14:paraId="0B2E07A1" w14:textId="5DA2654A" w:rsidR="000A158E" w:rsidRDefault="00CD1C80" w:rsidP="00CD1C80">
      <w:pPr>
        <w:pStyle w:val="TF-TEXTO"/>
      </w:pPr>
      <w:r>
        <w:lastRenderedPageBreak/>
        <w:t>Durante a simulação são analisados a temperatura</w:t>
      </w:r>
      <w:ins w:id="95" w:author="Andreza Sartori" w:date="2021-05-06T19:46:00Z">
        <w:r w:rsidR="008176AB">
          <w:t xml:space="preserve"> e a</w:t>
        </w:r>
      </w:ins>
      <w:del w:id="96" w:author="Andreza Sartori" w:date="2021-05-06T19:46:00Z">
        <w:r w:rsidDel="008176AB">
          <w:delText>,</w:delText>
        </w:r>
      </w:del>
      <w:r>
        <w:t xml:space="preserve"> luminosidade do aquário, e caso estejam inadequados</w:t>
      </w:r>
      <w:ins w:id="97" w:author="Andreza Sartori" w:date="2021-05-06T19:46:00Z">
        <w:r w:rsidR="00DA072C">
          <w:t>,</w:t>
        </w:r>
      </w:ins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620FF0B3" w14:textId="61336B2F" w:rsidR="00AE6EE0" w:rsidRDefault="00AE6EE0" w:rsidP="00AE6EE0">
      <w:pPr>
        <w:pStyle w:val="TF-LEGENDA"/>
      </w:pPr>
      <w:bookmarkStart w:id="98" w:name="_Ref69750935"/>
      <w:r>
        <w:t xml:space="preserve">Figura </w:t>
      </w:r>
      <w:r w:rsidR="00D62C5C">
        <w:fldChar w:fldCharType="begin"/>
      </w:r>
      <w:r w:rsidR="00D62C5C">
        <w:instrText xml:space="preserve"> SEQ Figura \* ARABIC </w:instrText>
      </w:r>
      <w:r w:rsidR="00D62C5C">
        <w:fldChar w:fldCharType="separate"/>
      </w:r>
      <w:r w:rsidR="00034F77">
        <w:rPr>
          <w:noProof/>
        </w:rPr>
        <w:t>5</w:t>
      </w:r>
      <w:r w:rsidR="00D62C5C">
        <w:rPr>
          <w:noProof/>
        </w:rPr>
        <w:fldChar w:fldCharType="end"/>
      </w:r>
      <w:bookmarkEnd w:id="98"/>
      <w:r>
        <w:t>-Aquário virtual</w:t>
      </w:r>
    </w:p>
    <w:p w14:paraId="60A1ED5E" w14:textId="25A966DE" w:rsidR="00AE6EE0" w:rsidRDefault="00034F77" w:rsidP="00AE6EE0">
      <w:pPr>
        <w:pStyle w:val="TF-TEXTO"/>
        <w:ind w:firstLine="0"/>
        <w:rPr>
          <w:noProof/>
        </w:rPr>
      </w:pPr>
      <w:r>
        <w:rPr>
          <w:noProof/>
        </w:rPr>
        <w:pict w14:anchorId="2C18DCCC">
          <v:shape id="_x0000_i1029" type="#_x0000_t75" style="width:452.65pt;height:294.25pt;visibility:visible;mso-wrap-style:square" o:bordertopcolor="this" o:borderleftcolor="this" o:borderbottomcolor="this" o:borderrightcolor="this"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commentRangeStart w:id="99"/>
      <w:commentRangeEnd w:id="99"/>
      <w:r w:rsidR="00346585">
        <w:rPr>
          <w:rStyle w:val="Refdecomentrio"/>
        </w:rPr>
        <w:commentReference w:id="99"/>
      </w:r>
    </w:p>
    <w:p w14:paraId="6EDC12A2" w14:textId="6A92D4ED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817D9B2" w14:textId="33664568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460786F6" w14:textId="48DF6484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</w:t>
      </w:r>
      <w:del w:id="100" w:author="Andreza Sartori" w:date="2021-05-06T19:47:00Z">
        <w:r w:rsidR="00375212" w:rsidDel="00E80FA8">
          <w:delText xml:space="preserve">da continuação </w:delText>
        </w:r>
      </w:del>
      <w:r w:rsidR="00375212">
        <w:t>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commentRangeStart w:id="101"/>
      <w:r w:rsidR="008B275E">
        <w:t xml:space="preserve">Após </w:t>
      </w:r>
      <w:commentRangeEnd w:id="101"/>
      <w:r w:rsidR="00E80FA8">
        <w:rPr>
          <w:rStyle w:val="Refdecomentrio"/>
        </w:rPr>
        <w:commentReference w:id="101"/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4C5EB991" w14:textId="3F30A443" w:rsidR="006E417B" w:rsidRDefault="00451B94" w:rsidP="00CB1DA4">
      <w:pPr>
        <w:pStyle w:val="Ttulo2"/>
      </w:pPr>
      <w:bookmarkStart w:id="102" w:name="_Toc54164915"/>
      <w:bookmarkStart w:id="103" w:name="_Toc54165669"/>
      <w:bookmarkStart w:id="104" w:name="_Toc54169327"/>
      <w:bookmarkStart w:id="105" w:name="_Toc96347433"/>
      <w:bookmarkStart w:id="106" w:name="_Toc96357717"/>
      <w:bookmarkStart w:id="107" w:name="_Toc96491860"/>
      <w:bookmarkStart w:id="108" w:name="_Toc351015594"/>
      <w:r>
        <w:t>JUSTIFICATIVA</w:t>
      </w:r>
    </w:p>
    <w:p w14:paraId="5BEDF27F" w14:textId="759DB798" w:rsidR="007534C0" w:rsidRDefault="00287B46" w:rsidP="007534C0">
      <w:pPr>
        <w:pStyle w:val="TF-TEXTO"/>
      </w:pPr>
      <w:r>
        <w:t>A partir do</w:t>
      </w:r>
      <w:r w:rsidR="00695D26">
        <w:t xml:space="preserve"> Quadro 1</w:t>
      </w:r>
      <w:r>
        <w:t xml:space="preserve"> </w:t>
      </w:r>
      <w:r w:rsidR="00695D26">
        <w:t>pode-se observar que a</w:t>
      </w:r>
      <w:r w:rsidR="007C693C">
        <w:t xml:space="preserve"> maioria dos trabalhos correlatos não </w:t>
      </w:r>
      <w:r w:rsidR="00BD6548">
        <w:t xml:space="preserve">contém um método de reprodução dos seres presentes. </w:t>
      </w:r>
      <w:r w:rsidR="00BD6548" w:rsidRPr="00C01249">
        <w:rPr>
          <w:highlight w:val="yellow"/>
          <w:rPrChange w:id="109" w:author="Andreza Sartori" w:date="2021-05-06T20:07:00Z">
            <w:rPr/>
          </w:rPrChange>
        </w:rPr>
        <w:t>Sendo</w:t>
      </w:r>
      <w:r w:rsidR="00BD6548">
        <w:t xml:space="preserve"> o projeto de </w:t>
      </w:r>
      <w:proofErr w:type="spellStart"/>
      <w:r w:rsidR="00663960">
        <w:t>Toeba</w:t>
      </w:r>
      <w:proofErr w:type="spellEnd"/>
      <w:r w:rsidR="00663960">
        <w:t xml:space="preserve"> (2014)</w:t>
      </w:r>
      <w:r w:rsidR="00BD6548">
        <w:t xml:space="preserve"> </w:t>
      </w:r>
      <w:r w:rsidR="00663960">
        <w:t xml:space="preserve">o único </w:t>
      </w:r>
      <w:ins w:id="110" w:author="Andreza Sartori" w:date="2021-05-06T20:07:00Z">
        <w:r w:rsidR="00C01249">
          <w:t xml:space="preserve">que </w:t>
        </w:r>
      </w:ins>
      <w:r w:rsidR="00CB7E76">
        <w:t>a</w:t>
      </w:r>
      <w:r w:rsidR="00663960">
        <w:t xml:space="preserve">presenta </w:t>
      </w:r>
      <w:r w:rsidR="00CB7E76">
        <w:t>tanto um método de reprodução</w:t>
      </w:r>
      <w:del w:id="111" w:author="Andreza Sartori" w:date="2021-05-06T20:07:00Z">
        <w:r w:rsidR="00CB7E76" w:rsidDel="009929E4">
          <w:delText>,</w:delText>
        </w:r>
      </w:del>
      <w:r w:rsidR="00CB7E76">
        <w:t xml:space="preserve"> quanto </w:t>
      </w:r>
      <w:r w:rsidR="00983BA1">
        <w:t>crescimento dos seres vivos</w:t>
      </w:r>
      <w:del w:id="112" w:author="Andreza Sartori" w:date="2021-05-06T20:08:00Z">
        <w:r w:rsidR="00A40DDD" w:rsidDel="009929E4">
          <w:delText xml:space="preserve">, </w:delText>
        </w:r>
      </w:del>
      <w:ins w:id="113" w:author="Andreza Sartori" w:date="2021-05-06T20:08:00Z">
        <w:r w:rsidR="009929E4">
          <w:t xml:space="preserve">. </w:t>
        </w:r>
      </w:ins>
      <w:del w:id="114" w:author="Andreza Sartori" w:date="2021-05-06T20:08:00Z">
        <w:r w:rsidR="00A40DDD" w:rsidDel="009929E4">
          <w:delText>p</w:delText>
        </w:r>
      </w:del>
      <w:ins w:id="115" w:author="Andreza Sartori" w:date="2021-05-06T20:08:00Z">
        <w:r w:rsidR="009929E4">
          <w:t>P</w:t>
        </w:r>
      </w:ins>
      <w:r w:rsidR="00A40DDD">
        <w:t>orém o objetivo</w:t>
      </w:r>
      <w:r w:rsidR="00753874">
        <w:t xml:space="preserve"> de </w:t>
      </w:r>
      <w:proofErr w:type="spellStart"/>
      <w:r w:rsidR="00753874">
        <w:t>Toeba</w:t>
      </w:r>
      <w:proofErr w:type="spellEnd"/>
      <w:r w:rsidR="00753874">
        <w:t xml:space="preserve"> (2014)</w:t>
      </w:r>
      <w:r w:rsidR="00983BA1">
        <w:t xml:space="preserve"> </w:t>
      </w:r>
      <w:r w:rsidR="00753874">
        <w:t xml:space="preserve">não </w:t>
      </w:r>
      <w:del w:id="116" w:author="Andreza Sartori" w:date="2021-05-06T20:08:00Z">
        <w:r w:rsidR="00753874" w:rsidDel="009929E4">
          <w:delText xml:space="preserve">era </w:delText>
        </w:r>
      </w:del>
      <w:ins w:id="117" w:author="Andreza Sartori" w:date="2021-05-06T20:08:00Z">
        <w:r w:rsidR="009929E4">
          <w:t xml:space="preserve">é </w:t>
        </w:r>
      </w:ins>
      <w:r w:rsidR="005D7744">
        <w:t>educacional, mas sim</w:t>
      </w:r>
      <w:ins w:id="118" w:author="Andreza Sartori" w:date="2021-05-06T20:08:00Z">
        <w:r w:rsidR="009929E4">
          <w:t>,</w:t>
        </w:r>
      </w:ins>
      <w:r w:rsidR="005D7744">
        <w:t xml:space="preserve"> focado </w:t>
      </w:r>
      <w:r w:rsidR="004225C0">
        <w:t>em simular o comportamento de pragas</w:t>
      </w:r>
      <w:r w:rsidR="00425493">
        <w:t xml:space="preserve"> para </w:t>
      </w:r>
      <w:r w:rsidR="007534C0">
        <w:t>auxílio</w:t>
      </w:r>
      <w:r w:rsidR="009F0F55">
        <w:t xml:space="preserve"> de tomada de decisão</w:t>
      </w:r>
      <w:r w:rsidR="00425493">
        <w:t xml:space="preserve"> na área agrícola.</w:t>
      </w:r>
      <w:r w:rsidR="00E64A7C">
        <w:t xml:space="preserve"> </w:t>
      </w:r>
      <w:commentRangeStart w:id="119"/>
      <w:r w:rsidR="00010E9B">
        <w:t xml:space="preserve">No mais </w:t>
      </w:r>
      <w:commentRangeEnd w:id="119"/>
      <w:r w:rsidR="00182F58">
        <w:rPr>
          <w:rStyle w:val="Refdecomentrio"/>
        </w:rPr>
        <w:commentReference w:id="119"/>
      </w:r>
      <w:r w:rsidR="00010E9B">
        <w:t xml:space="preserve">apenas o trabalho de </w:t>
      </w:r>
      <w:proofErr w:type="spellStart"/>
      <w:r w:rsidR="00010E9B">
        <w:t>Toeba</w:t>
      </w:r>
      <w:proofErr w:type="spellEnd"/>
      <w:r w:rsidR="00010E9B">
        <w:t xml:space="preserve"> (2014)</w:t>
      </w:r>
      <w:r w:rsidR="00745E21">
        <w:t xml:space="preserve"> contém tipos de variações entre espécies</w:t>
      </w:r>
      <w:r w:rsidR="00CB1C5C">
        <w:t xml:space="preserve">, sendo essa configurável em um arquivo XML, porém podendo conter apenas uma </w:t>
      </w:r>
      <w:commentRangeStart w:id="120"/>
      <w:r w:rsidR="00CB1C5C">
        <w:t>espécie</w:t>
      </w:r>
      <w:r w:rsidR="00745E21">
        <w:t>.</w:t>
      </w:r>
      <w:commentRangeEnd w:id="120"/>
      <w:r w:rsidR="00371441">
        <w:rPr>
          <w:rStyle w:val="Refdecomentrio"/>
        </w:rPr>
        <w:commentReference w:id="120"/>
      </w:r>
    </w:p>
    <w:p w14:paraId="6DDA7BF0" w14:textId="08232158" w:rsidR="006B0760" w:rsidRDefault="00546BBC" w:rsidP="005C6A7C">
      <w:pPr>
        <w:pStyle w:val="TF-TEXTO"/>
      </w:pPr>
      <w:r>
        <w:t>Dado este cenário</w:t>
      </w:r>
      <w:r w:rsidR="008A6CDD">
        <w:t>,</w:t>
      </w:r>
      <w:r>
        <w:t xml:space="preserve"> o presente trabalho</w:t>
      </w:r>
      <w:r w:rsidR="00F65C14">
        <w:t xml:space="preserve"> </w:t>
      </w:r>
      <w:r w:rsidR="00C4066F">
        <w:t xml:space="preserve">propõe a adição </w:t>
      </w:r>
      <w:r w:rsidR="0009797A">
        <w:t xml:space="preserve">de um ciclo de </w:t>
      </w:r>
      <w:r w:rsidR="002A60E3">
        <w:t>reprodução</w:t>
      </w:r>
      <w:r w:rsidR="006B17F7">
        <w:t xml:space="preserve"> </w:t>
      </w:r>
      <w:r w:rsidR="000D284A">
        <w:t>ao projeto de</w:t>
      </w:r>
      <w:r w:rsidR="0053415C">
        <w:t xml:space="preserve"> aquário virtual de</w:t>
      </w:r>
      <w:r w:rsidR="000D284A">
        <w:t xml:space="preserve"> </w:t>
      </w:r>
      <w:proofErr w:type="spellStart"/>
      <w:r w:rsidR="000D284A">
        <w:t>Losada</w:t>
      </w:r>
      <w:proofErr w:type="spellEnd"/>
      <w:r w:rsidR="000D284A">
        <w:t xml:space="preserve"> (2019)</w:t>
      </w:r>
      <w:r w:rsidR="00DC31D0">
        <w:t xml:space="preserve">. </w:t>
      </w:r>
      <w:r w:rsidR="00C47238">
        <w:t xml:space="preserve">Espera-se que o trabalho proposto traga os seguintes benefícios </w:t>
      </w:r>
      <w:r w:rsidR="00C67486">
        <w:t>educacionais</w:t>
      </w:r>
      <w:r w:rsidR="00C47238">
        <w:t xml:space="preserve">: (i) </w:t>
      </w:r>
      <w:r w:rsidR="00C67486">
        <w:t xml:space="preserve">auxiliar </w:t>
      </w:r>
      <w:r w:rsidR="00BC3041">
        <w:t>professores</w:t>
      </w:r>
      <w:r w:rsidR="000B51F1">
        <w:t xml:space="preserve"> e alunos</w:t>
      </w:r>
      <w:r w:rsidR="00BC3041">
        <w:t xml:space="preserve"> </w:t>
      </w:r>
      <w:r w:rsidR="000B51F1">
        <w:t xml:space="preserve">durante </w:t>
      </w:r>
      <w:r w:rsidR="00BC3041">
        <w:t>o ensino do ciclo de vida de peixes</w:t>
      </w:r>
      <w:r w:rsidR="001C5515">
        <w:t>, utilizando uma forma mais dinâmica para a apresentação</w:t>
      </w:r>
      <w:r w:rsidR="00C47238">
        <w:t>; (</w:t>
      </w:r>
      <w:proofErr w:type="spellStart"/>
      <w:r w:rsidR="00C47238">
        <w:t>ii</w:t>
      </w:r>
      <w:proofErr w:type="spellEnd"/>
      <w:r w:rsidR="00C47238">
        <w:t>)</w:t>
      </w:r>
      <w:r w:rsidR="00467AA6">
        <w:t xml:space="preserve"> ampliar o estudo sobre reprodução</w:t>
      </w:r>
      <w:r w:rsidR="00A77A14">
        <w:t xml:space="preserve"> animal</w:t>
      </w:r>
      <w:r w:rsidR="00467AA6">
        <w:t xml:space="preserve"> em simuladores de ecossistemas</w:t>
      </w:r>
      <w:r w:rsidR="00C47238">
        <w:t>.</w:t>
      </w:r>
    </w:p>
    <w:p w14:paraId="374F9020" w14:textId="053246C7" w:rsidR="006B0760" w:rsidRDefault="006B0760" w:rsidP="006B0760">
      <w:pPr>
        <w:pStyle w:val="TF-LEGENDA"/>
      </w:pPr>
      <w:bookmarkStart w:id="121" w:name="_Ref52025161"/>
      <w:r>
        <w:lastRenderedPageBreak/>
        <w:t xml:space="preserve">Quadro </w:t>
      </w:r>
      <w:r w:rsidR="00D62C5C">
        <w:fldChar w:fldCharType="begin"/>
      </w:r>
      <w:r w:rsidR="00D62C5C">
        <w:instrText xml:space="preserve"> SEQ Quadro \* ARABIC </w:instrText>
      </w:r>
      <w:r w:rsidR="00D62C5C">
        <w:fldChar w:fldCharType="separate"/>
      </w:r>
      <w:r w:rsidR="00034F77">
        <w:rPr>
          <w:noProof/>
        </w:rPr>
        <w:t>1</w:t>
      </w:r>
      <w:r w:rsidR="00D62C5C">
        <w:rPr>
          <w:noProof/>
        </w:rPr>
        <w:fldChar w:fldCharType="end"/>
      </w:r>
      <w:bookmarkEnd w:id="12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1249"/>
        <w:gridCol w:w="1621"/>
        <w:gridCol w:w="1417"/>
        <w:gridCol w:w="1667"/>
      </w:tblGrid>
      <w:tr w:rsidR="00471260" w14:paraId="38E672AA" w14:textId="76D0F765" w:rsidTr="00D87327">
        <w:trPr>
          <w:trHeight w:val="567"/>
        </w:trPr>
        <w:tc>
          <w:tcPr>
            <w:tcW w:w="3339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71260" w:rsidRPr="007D4566" w:rsidRDefault="00D62C5C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33">
                    <w:txbxContent>
                      <w:p w14:paraId="7DA9DB94" w14:textId="334C19DB" w:rsidR="00471260" w:rsidRDefault="00471260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32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471260" w:rsidRDefault="004712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249" w:type="dxa"/>
            <w:shd w:val="clear" w:color="auto" w:fill="A6A6A6"/>
            <w:vAlign w:val="center"/>
          </w:tcPr>
          <w:p w14:paraId="692C141B" w14:textId="77777777" w:rsidR="00471260" w:rsidRDefault="00471260" w:rsidP="00802D0F">
            <w:pPr>
              <w:pStyle w:val="TF-TEXTOQUADRO"/>
              <w:jc w:val="center"/>
            </w:pPr>
            <w:r>
              <w:t>Ranieri</w:t>
            </w:r>
          </w:p>
          <w:p w14:paraId="0590921D" w14:textId="6B086161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621" w:type="dxa"/>
            <w:shd w:val="clear" w:color="auto" w:fill="A6A6A6"/>
            <w:vAlign w:val="center"/>
          </w:tcPr>
          <w:p w14:paraId="73572305" w14:textId="77777777" w:rsidR="00471260" w:rsidRDefault="00471260" w:rsidP="00802D0F">
            <w:pPr>
              <w:pStyle w:val="TF-TEXTOQUADRO"/>
              <w:jc w:val="center"/>
            </w:pPr>
            <w:r>
              <w:t>Pereira</w:t>
            </w:r>
          </w:p>
          <w:p w14:paraId="16420C20" w14:textId="55A4FF29" w:rsidR="00471260" w:rsidRDefault="0047126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77693DFF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ED7D3D4" w14:textId="59BE5FAC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67" w:type="dxa"/>
            <w:shd w:val="clear" w:color="auto" w:fill="A6A6A6"/>
            <w:vAlign w:val="center"/>
          </w:tcPr>
          <w:p w14:paraId="43C2CA09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49AFCFF5" w14:textId="1DC849F1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471260" w14:paraId="6132AD2C" w14:textId="548A9D3F" w:rsidTr="00D87327">
        <w:tc>
          <w:tcPr>
            <w:tcW w:w="3339" w:type="dxa"/>
            <w:shd w:val="clear" w:color="auto" w:fill="auto"/>
          </w:tcPr>
          <w:p w14:paraId="7BC9A6F7" w14:textId="18F4397C" w:rsidR="00471260" w:rsidRDefault="00471260" w:rsidP="004B3C46">
            <w:pPr>
              <w:pStyle w:val="TF-TEXTOQUADRO"/>
            </w:pPr>
            <w:r>
              <w:t>Objeto de estudo</w:t>
            </w:r>
          </w:p>
        </w:tc>
        <w:tc>
          <w:tcPr>
            <w:tcW w:w="1249" w:type="dxa"/>
            <w:shd w:val="clear" w:color="auto" w:fill="auto"/>
          </w:tcPr>
          <w:p w14:paraId="02174F50" w14:textId="422E3B0F" w:rsidR="00471260" w:rsidRDefault="00471260" w:rsidP="004B3C46">
            <w:pPr>
              <w:pStyle w:val="TF-TEXTOQUADRO"/>
            </w:pPr>
            <w:r>
              <w:t>Peixes</w:t>
            </w:r>
          </w:p>
        </w:tc>
        <w:tc>
          <w:tcPr>
            <w:tcW w:w="1621" w:type="dxa"/>
            <w:shd w:val="clear" w:color="auto" w:fill="auto"/>
          </w:tcPr>
          <w:p w14:paraId="534A7406" w14:textId="712BF0AC" w:rsidR="00471260" w:rsidRDefault="00471260" w:rsidP="004B3C46">
            <w:pPr>
              <w:pStyle w:val="TF-TEXTOQUADRO"/>
            </w:pPr>
            <w:r>
              <w:t>Plantas</w:t>
            </w:r>
          </w:p>
        </w:tc>
        <w:tc>
          <w:tcPr>
            <w:tcW w:w="1417" w:type="dxa"/>
            <w:shd w:val="clear" w:color="auto" w:fill="auto"/>
          </w:tcPr>
          <w:p w14:paraId="6A51DA5A" w14:textId="791C23D3" w:rsidR="00471260" w:rsidRDefault="00471260" w:rsidP="004B3C46">
            <w:pPr>
              <w:pStyle w:val="TF-TEXTOQUADRO"/>
            </w:pPr>
            <w:r>
              <w:t>Insetos praga</w:t>
            </w:r>
          </w:p>
        </w:tc>
        <w:tc>
          <w:tcPr>
            <w:tcW w:w="1667" w:type="dxa"/>
          </w:tcPr>
          <w:p w14:paraId="64BF6F4C" w14:textId="2476C692" w:rsidR="00471260" w:rsidRDefault="00FA0FF5" w:rsidP="004B3C46">
            <w:pPr>
              <w:pStyle w:val="TF-TEXTOQUADRO"/>
            </w:pPr>
            <w:r>
              <w:t>Peixes</w:t>
            </w:r>
          </w:p>
        </w:tc>
      </w:tr>
      <w:tr w:rsidR="00471260" w14:paraId="33699905" w14:textId="3F5478DA" w:rsidTr="00D87327">
        <w:tc>
          <w:tcPr>
            <w:tcW w:w="3339" w:type="dxa"/>
            <w:shd w:val="clear" w:color="auto" w:fill="auto"/>
          </w:tcPr>
          <w:p w14:paraId="702A6233" w14:textId="57AF792A" w:rsidR="00471260" w:rsidRDefault="00471260" w:rsidP="004B3C46">
            <w:pPr>
              <w:pStyle w:val="TF-TEXTOQUADRO"/>
            </w:pPr>
            <w:r>
              <w:t>Modo de evolução do ecossistema</w:t>
            </w:r>
          </w:p>
        </w:tc>
        <w:tc>
          <w:tcPr>
            <w:tcW w:w="1249" w:type="dxa"/>
            <w:shd w:val="clear" w:color="auto" w:fill="auto"/>
          </w:tcPr>
          <w:p w14:paraId="250629FA" w14:textId="07A2FA58" w:rsidR="00471260" w:rsidRDefault="00471260" w:rsidP="004B3C46">
            <w:pPr>
              <w:pStyle w:val="TF-TEXTOQUADRO"/>
            </w:pPr>
            <w:r>
              <w:t>Aprendizado</w:t>
            </w:r>
          </w:p>
        </w:tc>
        <w:tc>
          <w:tcPr>
            <w:tcW w:w="1621" w:type="dxa"/>
            <w:shd w:val="clear" w:color="auto" w:fill="auto"/>
          </w:tcPr>
          <w:p w14:paraId="78852193" w14:textId="1BE5058C" w:rsidR="00471260" w:rsidRDefault="00471260" w:rsidP="004B3C46">
            <w:pPr>
              <w:pStyle w:val="TF-TEXTOQUADRO"/>
            </w:pPr>
            <w:r>
              <w:t>Entradas do usuário</w:t>
            </w:r>
          </w:p>
        </w:tc>
        <w:tc>
          <w:tcPr>
            <w:tcW w:w="1417" w:type="dxa"/>
            <w:shd w:val="clear" w:color="auto" w:fill="auto"/>
          </w:tcPr>
          <w:p w14:paraId="266608BA" w14:textId="3CF65F66" w:rsidR="00471260" w:rsidRDefault="00471260" w:rsidP="004B3C46">
            <w:pPr>
              <w:pStyle w:val="TF-TEXTOQUADRO"/>
            </w:pPr>
            <w:r>
              <w:t>Reprodução</w:t>
            </w:r>
          </w:p>
        </w:tc>
        <w:tc>
          <w:tcPr>
            <w:tcW w:w="1667" w:type="dxa"/>
          </w:tcPr>
          <w:p w14:paraId="26AD1757" w14:textId="71D7D81D" w:rsidR="00471260" w:rsidRDefault="00FA0FF5" w:rsidP="004B3C46">
            <w:pPr>
              <w:pStyle w:val="TF-TEXTOQUADRO"/>
            </w:pPr>
            <w:r>
              <w:t>Entrada do usuário</w:t>
            </w:r>
            <w:r w:rsidR="000121FE">
              <w:t xml:space="preserve"> e ambiente externo</w:t>
            </w:r>
          </w:p>
        </w:tc>
      </w:tr>
      <w:tr w:rsidR="00471260" w14:paraId="28998374" w14:textId="3601055E" w:rsidTr="00D87327">
        <w:tc>
          <w:tcPr>
            <w:tcW w:w="3339" w:type="dxa"/>
            <w:shd w:val="clear" w:color="auto" w:fill="auto"/>
          </w:tcPr>
          <w:p w14:paraId="7520194C" w14:textId="108AEA56" w:rsidR="00471260" w:rsidRDefault="00047796" w:rsidP="004B3C46">
            <w:pPr>
              <w:pStyle w:val="TF-TEXTOQUADRO"/>
            </w:pPr>
            <w:r>
              <w:t>Diversidade entre espécies</w:t>
            </w:r>
          </w:p>
        </w:tc>
        <w:tc>
          <w:tcPr>
            <w:tcW w:w="1249" w:type="dxa"/>
            <w:shd w:val="clear" w:color="auto" w:fill="auto"/>
          </w:tcPr>
          <w:p w14:paraId="6B77798F" w14:textId="7119F0B4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617F5404" w14:textId="4FAA48DA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CC6FB09" w14:textId="404A7E1D" w:rsidR="00471260" w:rsidRDefault="00047796" w:rsidP="004B3C46">
            <w:pPr>
              <w:pStyle w:val="TF-TEXTOQUADRO"/>
            </w:pPr>
            <w:r>
              <w:t>Configurável</w:t>
            </w:r>
          </w:p>
        </w:tc>
        <w:tc>
          <w:tcPr>
            <w:tcW w:w="1667" w:type="dxa"/>
          </w:tcPr>
          <w:p w14:paraId="6037B200" w14:textId="7CE652BA" w:rsidR="00471260" w:rsidRDefault="00FA0FF5" w:rsidP="004B3C46">
            <w:pPr>
              <w:pStyle w:val="TF-TEXTOQUADRO"/>
            </w:pPr>
            <w:r>
              <w:t>Não</w:t>
            </w:r>
          </w:p>
        </w:tc>
      </w:tr>
      <w:tr w:rsidR="00663960" w14:paraId="78F94716" w14:textId="77777777" w:rsidTr="00D87327">
        <w:tc>
          <w:tcPr>
            <w:tcW w:w="3339" w:type="dxa"/>
            <w:shd w:val="clear" w:color="auto" w:fill="auto"/>
          </w:tcPr>
          <w:p w14:paraId="4EE79613" w14:textId="3AE20CA8" w:rsidR="00663960" w:rsidRDefault="00663960" w:rsidP="004B3C46">
            <w:pPr>
              <w:pStyle w:val="TF-TEXTOQUADRO"/>
            </w:pPr>
            <w:r>
              <w:t xml:space="preserve">Reprodução e </w:t>
            </w:r>
            <w:r w:rsidR="00806271">
              <w:t>desenvolvimento</w:t>
            </w:r>
          </w:p>
        </w:tc>
        <w:tc>
          <w:tcPr>
            <w:tcW w:w="1249" w:type="dxa"/>
            <w:shd w:val="clear" w:color="auto" w:fill="auto"/>
          </w:tcPr>
          <w:p w14:paraId="25753610" w14:textId="3C163CFC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1CA7D184" w14:textId="6A0F7FB5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D1D764A" w14:textId="31DBE353" w:rsidR="00663960" w:rsidRDefault="00CB7E76" w:rsidP="004B3C46">
            <w:pPr>
              <w:pStyle w:val="TF-TEXTOQUADRO"/>
            </w:pPr>
            <w:r>
              <w:t>Ambos</w:t>
            </w:r>
          </w:p>
        </w:tc>
        <w:tc>
          <w:tcPr>
            <w:tcW w:w="1667" w:type="dxa"/>
          </w:tcPr>
          <w:p w14:paraId="1E4FDDB6" w14:textId="1929BADF" w:rsidR="00663960" w:rsidRDefault="00CB7E76" w:rsidP="004B3C46">
            <w:pPr>
              <w:pStyle w:val="TF-TEXTOQUADRO"/>
            </w:pPr>
            <w:r>
              <w:t>Não</w:t>
            </w:r>
          </w:p>
        </w:tc>
      </w:tr>
      <w:tr w:rsidR="00471260" w14:paraId="3C32A64B" w14:textId="1EF1FFFE" w:rsidTr="00D87327">
        <w:tc>
          <w:tcPr>
            <w:tcW w:w="3339" w:type="dxa"/>
            <w:shd w:val="clear" w:color="auto" w:fill="auto"/>
          </w:tcPr>
          <w:p w14:paraId="2454C44C" w14:textId="154B1837" w:rsidR="00471260" w:rsidRDefault="00471260" w:rsidP="004B3C46">
            <w:pPr>
              <w:pStyle w:val="TF-TEXTOQUADRO"/>
            </w:pPr>
            <w:r>
              <w:t>Mortalidade</w:t>
            </w:r>
          </w:p>
        </w:tc>
        <w:tc>
          <w:tcPr>
            <w:tcW w:w="1249" w:type="dxa"/>
            <w:shd w:val="clear" w:color="auto" w:fill="auto"/>
          </w:tcPr>
          <w:p w14:paraId="62FB5234" w14:textId="05CCEECD" w:rsidR="00471260" w:rsidRDefault="00D87327" w:rsidP="004B3C46">
            <w:pPr>
              <w:pStyle w:val="TF-TEXTOQUADRO"/>
            </w:pPr>
            <w:r>
              <w:t>Alimentação</w:t>
            </w:r>
          </w:p>
        </w:tc>
        <w:tc>
          <w:tcPr>
            <w:tcW w:w="1621" w:type="dxa"/>
            <w:shd w:val="clear" w:color="auto" w:fill="auto"/>
          </w:tcPr>
          <w:p w14:paraId="5E8D7060" w14:textId="654C9798" w:rsidR="00471260" w:rsidRDefault="00471260" w:rsidP="004B3C46">
            <w:pPr>
              <w:pStyle w:val="TF-TEXTOQUADRO"/>
            </w:pPr>
            <w:r>
              <w:t>Condições inadequadas</w:t>
            </w:r>
          </w:p>
        </w:tc>
        <w:tc>
          <w:tcPr>
            <w:tcW w:w="1417" w:type="dxa"/>
            <w:shd w:val="clear" w:color="auto" w:fill="auto"/>
          </w:tcPr>
          <w:p w14:paraId="731D0AC2" w14:textId="475ABAC6" w:rsidR="00471260" w:rsidRDefault="00471260" w:rsidP="004B3C46">
            <w:pPr>
              <w:pStyle w:val="TF-TEXTOQUADRO"/>
            </w:pPr>
            <w:r>
              <w:t>Idade e temperatura</w:t>
            </w:r>
          </w:p>
        </w:tc>
        <w:tc>
          <w:tcPr>
            <w:tcW w:w="1667" w:type="dxa"/>
          </w:tcPr>
          <w:p w14:paraId="44F66673" w14:textId="76BACE0E" w:rsidR="00471260" w:rsidRDefault="00055D8D" w:rsidP="004B3C46">
            <w:pPr>
              <w:pStyle w:val="TF-TEXTOQUADRO"/>
            </w:pPr>
            <w:r>
              <w:t>Temperatura</w:t>
            </w:r>
            <w:r w:rsidR="00D87327">
              <w:t>, alimentação</w:t>
            </w:r>
            <w:r>
              <w:t xml:space="preserve"> e</w:t>
            </w:r>
            <w:r w:rsidR="002629C7">
              <w:t xml:space="preserve"> luminosidade</w:t>
            </w: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1388C4FE" w14:textId="5BCE2E5A" w:rsidR="00367E1E" w:rsidRDefault="00367E1E" w:rsidP="00367E1E">
      <w:pPr>
        <w:pStyle w:val="TF-TEXTO"/>
      </w:pPr>
      <w:r>
        <w:t>A atualização a ser desenvolvida deverá:</w:t>
      </w:r>
    </w:p>
    <w:p w14:paraId="10D5D6D1" w14:textId="48EEE1A1" w:rsidR="00367E1E" w:rsidRDefault="00607DE0" w:rsidP="00367E1E">
      <w:pPr>
        <w:pStyle w:val="TF-ALNEA"/>
        <w:numPr>
          <w:ilvl w:val="0"/>
          <w:numId w:val="5"/>
        </w:numPr>
      </w:pPr>
      <w:commentRangeStart w:id="122"/>
      <w:r>
        <w:t>i</w:t>
      </w:r>
      <w:r w:rsidR="00C33708">
        <w:t xml:space="preserve">mplementar </w:t>
      </w:r>
      <w:commentRangeEnd w:id="122"/>
      <w:r w:rsidR="007D19FA">
        <w:rPr>
          <w:rStyle w:val="Refdecomentrio"/>
        </w:rPr>
        <w:commentReference w:id="122"/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>
        <w:t>F</w:t>
      </w:r>
      <w:r w:rsidR="00DD2859">
        <w:t>uncional - RF);</w:t>
      </w:r>
    </w:p>
    <w:p w14:paraId="6264C41B" w14:textId="3E74D70D" w:rsidR="00DD2859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1C2FD0">
        <w:t xml:space="preserve">mplementar </w:t>
      </w:r>
      <w:r w:rsidR="00455A18">
        <w:t>o processo de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0FAADECA" w14:textId="683F96FD" w:rsidR="000C07BE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0C07BE">
        <w:t>dicionar uma idade</w:t>
      </w:r>
      <w:r w:rsidR="00D90A1C">
        <w:t xml:space="preserve"> inicial para os peixes do aquário (RF);</w:t>
      </w:r>
    </w:p>
    <w:p w14:paraId="57867186" w14:textId="3C465A8A" w:rsidR="00DF6307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61176B">
        <w:t xml:space="preserve">tualizar a rotina </w:t>
      </w:r>
      <w:r w:rsidR="00412AAA">
        <w:t xml:space="preserve">responsável pela perda de saúde do peixe para respeitar a diversidade do aquário </w:t>
      </w:r>
      <w:r w:rsidR="00DD2A2D">
        <w:t>(RF)</w:t>
      </w:r>
      <w:r w:rsidR="00AD5491">
        <w:t>;</w:t>
      </w:r>
    </w:p>
    <w:p w14:paraId="4DF10365" w14:textId="40D839D8" w:rsidR="00DD2A2D" w:rsidRDefault="00607DE0" w:rsidP="00367E1E">
      <w:pPr>
        <w:pStyle w:val="TF-ALNEA"/>
        <w:numPr>
          <w:ilvl w:val="0"/>
          <w:numId w:val="5"/>
        </w:numPr>
      </w:pPr>
      <w:commentRangeStart w:id="123"/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RNF).</w:t>
      </w:r>
      <w:commentRangeEnd w:id="123"/>
      <w:r w:rsidR="0084655F">
        <w:rPr>
          <w:rStyle w:val="Refdecomentrio"/>
        </w:rPr>
        <w:commentReference w:id="123"/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9BD2E50" w14:textId="34F3451C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611D9749" w14:textId="3F8A790D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9A66BB5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7F1F7BAD" w14:textId="2E286159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140997E7" w14:textId="3D664A1A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4F152340" w14:textId="0592E205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8FE02CA" w14:textId="7659219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034F77">
        <w:t xml:space="preserve">Quadro </w:t>
      </w:r>
      <w:r w:rsidR="00034F77">
        <w:rPr>
          <w:noProof/>
        </w:rPr>
        <w:t>2</w:t>
      </w:r>
      <w:r w:rsidR="0060060C">
        <w:fldChar w:fldCharType="end"/>
      </w:r>
      <w:r>
        <w:t>.</w:t>
      </w:r>
    </w:p>
    <w:p w14:paraId="73BDF8FD" w14:textId="7ABC2866" w:rsidR="00451B94" w:rsidRPr="007E0D87" w:rsidRDefault="0060060C" w:rsidP="005B2E12">
      <w:pPr>
        <w:pStyle w:val="TF-LEGENDA"/>
      </w:pPr>
      <w:bookmarkStart w:id="124" w:name="_Ref98650273"/>
      <w:r>
        <w:t xml:space="preserve">Quadro </w:t>
      </w:r>
      <w:r w:rsidR="00D62C5C">
        <w:fldChar w:fldCharType="begin"/>
      </w:r>
      <w:r w:rsidR="00D62C5C">
        <w:instrText xml:space="preserve"> SEQ Quadro \* ARABIC </w:instrText>
      </w:r>
      <w:r w:rsidR="00D62C5C">
        <w:fldChar w:fldCharType="separate"/>
      </w:r>
      <w:r w:rsidR="00034F77">
        <w:rPr>
          <w:noProof/>
        </w:rPr>
        <w:t>2</w:t>
      </w:r>
      <w:r w:rsidR="00D62C5C">
        <w:rPr>
          <w:noProof/>
        </w:rPr>
        <w:fldChar w:fldCharType="end"/>
      </w:r>
      <w:bookmarkEnd w:id="12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6580338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4CEECF5" w:rsidR="00451B94" w:rsidRPr="007E0D87" w:rsidRDefault="00673BB2" w:rsidP="00470C41">
            <w:pPr>
              <w:pStyle w:val="TF-TEXTOQUADROCentralizado"/>
            </w:pPr>
            <w:r>
              <w:t>jul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0D22C955" w:rsidR="00451B94" w:rsidRPr="007E0D87" w:rsidRDefault="00673BB2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BAFFADF" w:rsidR="00451B94" w:rsidRPr="007E0D87" w:rsidRDefault="00673BB2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877F08F" w:rsidR="00451B94" w:rsidRPr="007E0D87" w:rsidRDefault="00673BB2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4D3421C" w:rsidR="00451B94" w:rsidRPr="007E0D87" w:rsidRDefault="00673BB2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2B23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5EA8B5E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commentRangeStart w:id="125"/>
            <w:r>
              <w:t>bibliográfico</w:t>
            </w:r>
            <w:commentRangeEnd w:id="125"/>
            <w:r w:rsidR="00376E95">
              <w:rPr>
                <w:rStyle w:val="Refdecomentrio"/>
              </w:rPr>
              <w:commentReference w:id="125"/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D35A0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FF5B3EA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66A915E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262212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11578982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369EB668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B601894" w14:textId="652F2359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009BAF8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A86AC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157E1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2C19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0318E4F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D15ADE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3BE4C2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7BF95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19469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B6BDDE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3F54E25B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364872C" w14:textId="32746BC0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2A24D4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A457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C7254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ED8F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A5F2C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F32E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319341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AEAE05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ACEDC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82BB1E7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commentRangeStart w:id="126"/>
      <w:r>
        <w:t>REVISÃO BIBLIOGRÁFICA</w:t>
      </w:r>
      <w:commentRangeEnd w:id="126"/>
      <w:r w:rsidR="00144CAA">
        <w:rPr>
          <w:rStyle w:val="Refdecomentrio"/>
          <w:b w:val="0"/>
          <w:caps w:val="0"/>
        </w:rPr>
        <w:commentReference w:id="126"/>
      </w:r>
    </w:p>
    <w:p w14:paraId="433FC79C" w14:textId="2CDBF3AD" w:rsidR="000E14DD" w:rsidRDefault="000E14DD" w:rsidP="00CB1C5C">
      <w:pPr>
        <w:pStyle w:val="TF-TEXTO"/>
        <w:rPr>
          <w:ins w:id="127" w:author="Andreza Sartori" w:date="2021-05-06T20:15:00Z"/>
        </w:rPr>
      </w:pPr>
      <w:ins w:id="128" w:author="Andreza Sartori" w:date="2021-05-06T20:15:00Z">
        <w:r>
          <w:t>Falta uma introdução para o capítulo</w:t>
        </w:r>
        <w:r w:rsidR="009A3630">
          <w:t xml:space="preserve"> com os temas que você vai </w:t>
        </w:r>
      </w:ins>
      <w:ins w:id="129" w:author="Andreza Sartori" w:date="2021-05-06T20:16:00Z">
        <w:r w:rsidR="009A3630">
          <w:t>trabalhar.</w:t>
        </w:r>
      </w:ins>
    </w:p>
    <w:p w14:paraId="5847A9F6" w14:textId="5FFD4D21" w:rsidR="0037046F" w:rsidRDefault="00D156EB" w:rsidP="00CB1C5C">
      <w:pPr>
        <w:pStyle w:val="TF-TEXTO"/>
      </w:pPr>
      <w:r>
        <w:lastRenderedPageBreak/>
        <w:t xml:space="preserve">O sistema reprodutivo dos peixes </w:t>
      </w:r>
      <w:r w:rsidR="000069F5">
        <w:t>é sexuad</w:t>
      </w:r>
      <w:r w:rsidR="00F2732A">
        <w:t>o</w:t>
      </w:r>
      <w:r w:rsidR="000069F5">
        <w:t xml:space="preserve">, em geral </w:t>
      </w:r>
      <w:r w:rsidR="00F2732A">
        <w:t>ambos os sexos</w:t>
      </w:r>
      <w:r w:rsidR="000069F5">
        <w:t xml:space="preserve"> são separados. </w:t>
      </w:r>
      <w:r w:rsidR="00F2732A">
        <w:t xml:space="preserve">É necessário que </w:t>
      </w:r>
      <w:r w:rsidR="00F00C4A">
        <w:t xml:space="preserve">os dois sexos liberem os gametas ao mesmo tempo para que ocorra </w:t>
      </w:r>
      <w:r w:rsidR="004D78E6">
        <w:t>a fecundação</w:t>
      </w:r>
      <w:del w:id="130" w:author="Andreza Sartori" w:date="2021-05-06T20:16:00Z">
        <w:r w:rsidR="004D78E6" w:rsidDel="009C44F0">
          <w:delText xml:space="preserve">, </w:delText>
        </w:r>
      </w:del>
      <w:ins w:id="131" w:author="Andreza Sartori" w:date="2021-05-06T20:16:00Z">
        <w:r w:rsidR="009C44F0">
          <w:t xml:space="preserve">. </w:t>
        </w:r>
      </w:ins>
      <w:del w:id="132" w:author="Andreza Sartori" w:date="2021-05-06T20:16:00Z">
        <w:r w:rsidR="004D78E6" w:rsidDel="009C44F0">
          <w:delText>e</w:delText>
        </w:r>
      </w:del>
      <w:ins w:id="133" w:author="Andreza Sartori" w:date="2021-05-06T20:16:00Z">
        <w:r w:rsidR="009C44F0">
          <w:t>E</w:t>
        </w:r>
      </w:ins>
      <w:r w:rsidR="004D78E6">
        <w:t>ssa sincronia acontece graças aos hormônios sexuais dos peixes.</w:t>
      </w:r>
      <w:r w:rsidR="00566EDE">
        <w:t xml:space="preserve"> Alguns peixes </w:t>
      </w:r>
      <w:r w:rsidR="007C76C5">
        <w:t xml:space="preserve">copulam durante a transmissão do esperma, porém </w:t>
      </w:r>
      <w:r w:rsidR="00FB013D">
        <w:t>a liberação dos gametas na água é mais comum</w:t>
      </w:r>
      <w:r w:rsidR="00FE5F7C">
        <w:t xml:space="preserve"> </w:t>
      </w:r>
      <w:r w:rsidR="00FE5F7C" w:rsidRPr="004070A7">
        <w:rPr>
          <w:highlight w:val="yellow"/>
        </w:rPr>
        <w:t>CASTRO</w:t>
      </w:r>
      <w:r w:rsidR="00EC39A1">
        <w:t xml:space="preserve"> </w:t>
      </w:r>
      <w:r w:rsidR="00FE5F7C">
        <w:t>(2021)</w:t>
      </w:r>
      <w:r w:rsidR="00FB013D">
        <w:t xml:space="preserve">. </w:t>
      </w:r>
    </w:p>
    <w:p w14:paraId="3B3A8BBA" w14:textId="1F32D27A" w:rsidR="00FF5ABA" w:rsidRDefault="00FA7F50" w:rsidP="00CB1C5C">
      <w:pPr>
        <w:pStyle w:val="TF-TEXTO"/>
      </w:pPr>
      <w:r>
        <w:t xml:space="preserve">De acordo com </w:t>
      </w:r>
      <w:commentRangeStart w:id="134"/>
      <w:r>
        <w:t>Mendonça (199</w:t>
      </w:r>
      <w:r w:rsidR="00C44B83">
        <w:t xml:space="preserve">9, apud FELTRIN, </w:t>
      </w:r>
      <w:r w:rsidR="00487124">
        <w:t>2014</w:t>
      </w:r>
      <w:r>
        <w:t>)</w:t>
      </w:r>
      <w:commentRangeEnd w:id="134"/>
      <w:r w:rsidR="004303F5">
        <w:rPr>
          <w:rStyle w:val="Refdecomentrio"/>
        </w:rPr>
        <w:commentReference w:id="134"/>
      </w:r>
      <w:r>
        <w:t xml:space="preserve"> </w:t>
      </w:r>
      <w:ins w:id="135" w:author="Andreza Sartori" w:date="2021-05-06T20:17:00Z">
        <w:r w:rsidR="00700B7D">
          <w:t xml:space="preserve">a </w:t>
        </w:r>
      </w:ins>
      <w:r w:rsidR="00E80C18">
        <w:t>a</w:t>
      </w:r>
      <w:r w:rsidR="00FF5ABA">
        <w:t xml:space="preserve">nimação comportamental </w:t>
      </w:r>
      <w:r w:rsidR="00856E95">
        <w:t>é definida</w:t>
      </w:r>
      <w:r w:rsidR="00F32590">
        <w:t xml:space="preserve"> por conter uma cena com personagens e objetos </w:t>
      </w:r>
      <w:r w:rsidR="00FE0FB8">
        <w:t xml:space="preserve">com comportamentos próprios, </w:t>
      </w:r>
      <w:ins w:id="136" w:author="Andreza Sartori" w:date="2021-05-06T20:17:00Z">
        <w:r w:rsidR="00700B7D">
          <w:t xml:space="preserve">sendo </w:t>
        </w:r>
      </w:ins>
      <w:r w:rsidR="00FE0FB8">
        <w:t xml:space="preserve">esses </w:t>
      </w:r>
      <w:del w:id="137" w:author="Andreza Sartori" w:date="2021-05-06T20:17:00Z">
        <w:r w:rsidR="00FE0FB8" w:rsidDel="00700B7D">
          <w:delText xml:space="preserve">sendo </w:delText>
        </w:r>
      </w:del>
      <w:r w:rsidR="00FE0FB8">
        <w:t>capazes de alcançar objetivos</w:t>
      </w:r>
      <w:r w:rsidR="00A15922">
        <w:t xml:space="preserve">. </w:t>
      </w:r>
      <w:r w:rsidR="00E401BF">
        <w:t>Para isso</w:t>
      </w:r>
      <w:ins w:id="138" w:author="Andreza Sartori" w:date="2021-05-06T20:18:00Z">
        <w:r w:rsidR="00C276C1">
          <w:t>,</w:t>
        </w:r>
      </w:ins>
      <w:r w:rsidR="00E401BF">
        <w:t xml:space="preserve"> são utilizadas técnicas de </w:t>
      </w:r>
      <w:commentRangeStart w:id="139"/>
      <w:r w:rsidR="00DB31A4">
        <w:t>Inteligência Artificial</w:t>
      </w:r>
      <w:r w:rsidR="00612D45">
        <w:t xml:space="preserve"> </w:t>
      </w:r>
      <w:commentRangeEnd w:id="139"/>
      <w:r w:rsidR="00144CAA">
        <w:rPr>
          <w:rStyle w:val="Refdecomentrio"/>
        </w:rPr>
        <w:commentReference w:id="139"/>
      </w:r>
      <w:r w:rsidR="00612D45">
        <w:t>que os torna capaz de interagir com outros personagens</w:t>
      </w:r>
      <w:r w:rsidR="00EB20C4">
        <w:t xml:space="preserve"> e com o meio a sua volta</w:t>
      </w:r>
      <w:r w:rsidR="00DB31A4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140" w:name="_Toc351015602"/>
      <w:bookmarkEnd w:id="75"/>
      <w:bookmarkEnd w:id="76"/>
      <w:bookmarkEnd w:id="77"/>
      <w:bookmarkEnd w:id="78"/>
      <w:bookmarkEnd w:id="79"/>
      <w:bookmarkEnd w:id="80"/>
      <w:bookmarkEnd w:id="81"/>
      <w:commentRangeStart w:id="141"/>
      <w:r>
        <w:t>Referências</w:t>
      </w:r>
      <w:bookmarkEnd w:id="140"/>
      <w:commentRangeEnd w:id="141"/>
      <w:r w:rsidR="00593FD4">
        <w:rPr>
          <w:rStyle w:val="Refdecomentrio"/>
          <w:b w:val="0"/>
          <w:caps w:val="0"/>
        </w:rPr>
        <w:commentReference w:id="141"/>
      </w:r>
    </w:p>
    <w:p w14:paraId="0241F8E7" w14:textId="77777777" w:rsidR="00FC0DA1" w:rsidRDefault="00FC0DA1" w:rsidP="00FC0DA1">
      <w:pPr>
        <w:pStyle w:val="TF-REFERNCIASITEM0"/>
      </w:pPr>
      <w:r w:rsidRPr="0056393D">
        <w:t>CASTRO, Peter; HUBER, Michael E. Biologia marinha.8. Porto Alegre: AMGH, 2012.</w:t>
      </w:r>
    </w:p>
    <w:p w14:paraId="0BB3E04E" w14:textId="40313FB1" w:rsidR="001F7D64" w:rsidRDefault="001F7D64" w:rsidP="00FC0DA1">
      <w:pPr>
        <w:pStyle w:val="TF-REFERNCIASITEM0"/>
      </w:pPr>
      <w:r>
        <w:t>FELTRIN, Gustavo R. VISEDU-SIMULA 1.0: VISUALIZADOR DE MATERIAL EDUCACIONAL, MÓDULO DE ANIMAÇÃO COMPORTAMENTAL. 2014. Trabalho de Conclusão de Curso (Bacharelado em Ciência da Computação) - Centro de Ciências Exatas e Naturais, Universidade Regional de Blumenau, Blumenau.</w:t>
      </w:r>
    </w:p>
    <w:p w14:paraId="2307F982" w14:textId="605082B9" w:rsidR="00FC0DA1" w:rsidRDefault="00FC0DA1" w:rsidP="00FC0DA1">
      <w:pPr>
        <w:pStyle w:val="TF-REFERNCIASITEM0"/>
      </w:pPr>
      <w:r>
        <w:t>LOSADA, Flávio O. Aquário Virtual: Simulador De Ecossistema. 2019. Trabalho de Conclusão de Curso (Bacharelado em Ciência da Computação) - Centro de Ciências Exatas e Naturais, Universidade Regional de Blumenau, Blumenau.</w:t>
      </w:r>
    </w:p>
    <w:p w14:paraId="02DC685B" w14:textId="7777777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>Adriano S</w:t>
      </w:r>
      <w:r w:rsidRPr="002F1CED">
        <w:t xml:space="preserve">. </w:t>
      </w:r>
      <w:r>
        <w:t xml:space="preserve">Uso de Softwares Educacionais, Objetos de Aprendizagem e Simulações no Ensino de Química.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59910630" w14:textId="77777777" w:rsidR="00FC0DA1" w:rsidRDefault="00FC0DA1" w:rsidP="00FC0DA1">
      <w:pPr>
        <w:pStyle w:val="TF-REFERNCIASITEM0"/>
      </w:pPr>
      <w:r w:rsidRPr="002F1CED">
        <w:t xml:space="preserve">PEREIRA, Rodrigo. </w:t>
      </w:r>
      <w:proofErr w:type="spellStart"/>
      <w:r w:rsidRPr="002F1CED">
        <w:t>EcosAR</w:t>
      </w:r>
      <w:proofErr w:type="spellEnd"/>
      <w:r w:rsidRPr="002F1CED">
        <w:t>: simulador de ecossistemas utilizando realidade aumentada. Anais do Workshop de Informática na Escola, [</w:t>
      </w:r>
      <w:proofErr w:type="spellStart"/>
      <w:r w:rsidRPr="002F1CED">
        <w:t>S.l</w:t>
      </w:r>
      <w:proofErr w:type="spellEnd"/>
      <w:r w:rsidRPr="002F1CED">
        <w:t>.], p. 550-559, nov. 2019. ISSN 2316-6541.</w:t>
      </w:r>
    </w:p>
    <w:p w14:paraId="39FB6D48" w14:textId="77777777" w:rsidR="00AF6EFE" w:rsidRDefault="00AF6EFE" w:rsidP="00AF6EFE">
      <w:pPr>
        <w:pStyle w:val="TF-REFERNCIASITEM0"/>
      </w:pPr>
      <w:r>
        <w:t xml:space="preserve">RANIERI, Cláudio. </w:t>
      </w:r>
      <w:r w:rsidRPr="00E5258A">
        <w:t>IMPLEMENTAÇÃO DO PROJETO ALGA</w:t>
      </w:r>
      <w:r>
        <w:t>. 2004. Escola Politécnica da Universidade de São Paulo.</w:t>
      </w:r>
    </w:p>
    <w:p w14:paraId="380EB846" w14:textId="485D63F3" w:rsidR="00FC0DA1" w:rsidRDefault="00FC0DA1" w:rsidP="00FC0DA1">
      <w:pPr>
        <w:pStyle w:val="TF-REFERNCIASITEM0"/>
      </w:pPr>
      <w:r>
        <w:t>SILVA, Matheus W da. Aquário Virtual: Simulador De Ecossistema. 2020. Trabalho de Conclusão de Curso (Bacharelado em Ciência da Computação) - Centro de Ciências Exatas e Naturais, Universidade Regional de Blumenau, Blumenau.</w:t>
      </w:r>
    </w:p>
    <w:p w14:paraId="47B64779" w14:textId="38F3712B" w:rsidR="002F1CED" w:rsidRDefault="00EB01A3" w:rsidP="002F1CED">
      <w:pPr>
        <w:pStyle w:val="TF-REFERNCIASITEM0"/>
      </w:pPr>
      <w:r w:rsidRPr="00EB01A3">
        <w:t>STEIN, Ronei T. Ecologia geral. Grupo A, 20/2018. E-book.</w:t>
      </w:r>
    </w:p>
    <w:p w14:paraId="38A96A1F" w14:textId="77777777" w:rsidR="00AF6EFE" w:rsidRDefault="00AF6EFE" w:rsidP="00AF6EFE">
      <w:pPr>
        <w:pStyle w:val="TF-REFERNCIASITEM0"/>
      </w:pPr>
      <w:r>
        <w:t>TOEBE, J. Um Modelo Baseado em Agentes para o Ciclo de Vida de Afídeos: aplicação na interação afídeo-planta-vírus. 2014. Tese (Doutorado) - Universidade de Passo Fundo, Passo Fundo, RS, Brasil.</w:t>
      </w:r>
    </w:p>
    <w:p w14:paraId="4B7D80BD" w14:textId="77777777" w:rsidR="00940570" w:rsidRDefault="00940570" w:rsidP="00EF1EEE">
      <w:pPr>
        <w:pStyle w:val="TF-REFERNCIASITEM0"/>
      </w:pPr>
    </w:p>
    <w:p w14:paraId="4EF7B955" w14:textId="3047A5F4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039BF363" w:rsidR="00320BFA" w:rsidRPr="00320BFA" w:rsidRDefault="00320BFA" w:rsidP="00320BFA">
      <w:pPr>
        <w:pStyle w:val="TF-xAvalLINHA"/>
      </w:pPr>
      <w:r w:rsidRPr="00320BFA">
        <w:t>Acadêmico(a):</w:t>
      </w:r>
      <w:r w:rsidR="007435FC">
        <w:t xml:space="preserve"> Carlos Eduardo Machado</w:t>
      </w:r>
      <w:r w:rsidRPr="00320BFA">
        <w:tab/>
      </w:r>
    </w:p>
    <w:p w14:paraId="3F54DE5E" w14:textId="5587DF49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7435FC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75"/>
        <w:gridCol w:w="400"/>
        <w:gridCol w:w="404"/>
        <w:gridCol w:w="742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5CDA27AD" w:rsidR="00613B57" w:rsidRPr="00320BFA" w:rsidRDefault="0031057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2374951" w:rsidR="00613B57" w:rsidRPr="00320BFA" w:rsidRDefault="0031057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2F886E38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312A6C13" w:rsidR="00613B57" w:rsidRPr="00320BFA" w:rsidRDefault="00800396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1CDF517C" w:rsidR="00613B57" w:rsidRPr="00320BFA" w:rsidRDefault="0031057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19E12211" w:rsidR="00613B57" w:rsidRPr="00320BFA" w:rsidRDefault="00544443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078D2E22" w:rsidR="00613B57" w:rsidRPr="00320BFA" w:rsidRDefault="00544443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59FCC76A" w:rsidR="00613B57" w:rsidRPr="00320BFA" w:rsidRDefault="002D3761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298F2D66" w:rsidR="00613B57" w:rsidRPr="00320BFA" w:rsidRDefault="00544443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22A5F7AA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92CA313" w:rsidR="00613B57" w:rsidRPr="00320BFA" w:rsidRDefault="00F04D34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3AE9ED46" w:rsidR="00613B57" w:rsidRPr="00320BFA" w:rsidRDefault="00544443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42"/>
            <w:r>
              <w:rPr>
                <w:sz w:val="18"/>
              </w:rPr>
              <w:t>X</w:t>
            </w:r>
            <w:commentRangeEnd w:id="142"/>
            <w:r w:rsidR="000A49C3">
              <w:rPr>
                <w:rStyle w:val="Refdecomentrio"/>
              </w:rPr>
              <w:commentReference w:id="142"/>
            </w: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3430B6AD" w:rsidR="00613B57" w:rsidRPr="00320BFA" w:rsidRDefault="00544443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577219B7" w:rsidR="00613B57" w:rsidRPr="00320BFA" w:rsidRDefault="00440B5B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0170B036" w:rsidR="00613B57" w:rsidRPr="00320BFA" w:rsidRDefault="00440B5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2C35AD5E" w:rsidR="00613B57" w:rsidRPr="00320BFA" w:rsidRDefault="00440B5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59489223" w:rsidR="00613B57" w:rsidRPr="00320BFA" w:rsidRDefault="00440B5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377EAB5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7435FC">
        <w:t>26/04/2021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za Sartori" w:date="2021-05-05T15:00:00Z" w:initials="AS">
    <w:p w14:paraId="3FFB3107" w14:textId="6CC1C21E" w:rsidR="0022781B" w:rsidRDefault="0022781B">
      <w:pPr>
        <w:pStyle w:val="Textodecomentrio"/>
      </w:pPr>
      <w:r>
        <w:rPr>
          <w:rStyle w:val="Refdecomentrio"/>
        </w:rPr>
        <w:annotationRef/>
      </w:r>
      <w:r w:rsidR="00B51EA9" w:rsidRPr="00B51EA9">
        <w:t>Onde expressa lugar. Prefira “o qual”, “no qual”, “em que” ou veja se é realmente necessário.</w:t>
      </w:r>
    </w:p>
  </w:comment>
  <w:comment w:id="12" w:author="Andreza Sartori" w:date="2021-04-26T16:23:00Z" w:initials="AS">
    <w:p w14:paraId="40F728A4" w14:textId="3ED8DB91" w:rsidR="00757E05" w:rsidRDefault="00757E05">
      <w:pPr>
        <w:pStyle w:val="Textodecomentrio"/>
      </w:pPr>
      <w:r>
        <w:rPr>
          <w:rStyle w:val="Refdecomentrio"/>
        </w:rPr>
        <w:annotationRef/>
      </w:r>
      <w:r>
        <w:t>A chamada da referência está incorreta. São 2 autores.</w:t>
      </w:r>
    </w:p>
  </w:comment>
  <w:comment w:id="13" w:author="Andreza Sartori" w:date="2021-05-05T15:04:00Z" w:initials="AS">
    <w:p w14:paraId="65141D47" w14:textId="5FEFF9E4" w:rsidR="003B4E16" w:rsidRDefault="003B4E16">
      <w:pPr>
        <w:pStyle w:val="Textodecomentrio"/>
      </w:pPr>
      <w:r>
        <w:rPr>
          <w:rStyle w:val="Refdecomentrio"/>
        </w:rPr>
        <w:annotationRef/>
      </w:r>
      <w:r>
        <w:t>A quem interessa isso?</w:t>
      </w:r>
    </w:p>
  </w:comment>
  <w:comment w:id="28" w:author="Andreza Sartori" w:date="2021-04-26T16:10:00Z" w:initials="AS">
    <w:p w14:paraId="6967C612" w14:textId="6278C6BB" w:rsidR="00BC5020" w:rsidRDefault="00BC5020">
      <w:pPr>
        <w:pStyle w:val="Textodecomentrio"/>
      </w:pPr>
      <w:r>
        <w:rPr>
          <w:rStyle w:val="Refdecomentrio"/>
        </w:rPr>
        <w:annotationRef/>
      </w:r>
      <w:r>
        <w:t>Estender não é objetivo. Teu objetivo precisa ser revisto.</w:t>
      </w:r>
    </w:p>
  </w:comment>
  <w:comment w:id="29" w:author="Andreza Sartori" w:date="2021-05-05T15:04:00Z" w:initials="AS">
    <w:p w14:paraId="15C3FB64" w14:textId="70AD09EE" w:rsidR="00E70122" w:rsidRDefault="00E70122">
      <w:pPr>
        <w:pStyle w:val="Textodecomentrio"/>
      </w:pPr>
      <w:r>
        <w:rPr>
          <w:rStyle w:val="Refdecomentrio"/>
        </w:rPr>
        <w:annotationRef/>
      </w:r>
      <w:r w:rsidR="009B6FF2" w:rsidRPr="009B6FF2">
        <w:t>Não está de acordo com a norma.</w:t>
      </w:r>
    </w:p>
  </w:comment>
  <w:comment w:id="31" w:author="Andreza Sartori" w:date="2021-05-05T16:30:00Z" w:initials="AS">
    <w:p w14:paraId="0858CD4E" w14:textId="08404C52" w:rsidR="006926AA" w:rsidRDefault="006926AA">
      <w:pPr>
        <w:pStyle w:val="Textodecomentrio"/>
      </w:pPr>
      <w:r>
        <w:rPr>
          <w:rStyle w:val="Refdecomentrio"/>
        </w:rPr>
        <w:annotationRef/>
      </w:r>
      <w:r>
        <w:t>Onde?</w:t>
      </w:r>
    </w:p>
  </w:comment>
  <w:comment w:id="32" w:author="Andreza Sartori" w:date="2021-05-05T16:31:00Z" w:initials="AS">
    <w:p w14:paraId="34D67DD0" w14:textId="202B8AEE" w:rsidR="00846D9F" w:rsidRDefault="00846D9F">
      <w:pPr>
        <w:pStyle w:val="Textodecomentrio"/>
      </w:pPr>
      <w:r>
        <w:rPr>
          <w:rStyle w:val="Refdecomentrio"/>
        </w:rPr>
        <w:annotationRef/>
      </w:r>
      <w:r w:rsidR="00FA3979">
        <w:t>Não é desta forma que você deve descrever o correlato.</w:t>
      </w:r>
    </w:p>
  </w:comment>
  <w:comment w:id="33" w:author="Andreza Sartori" w:date="2021-05-05T16:32:00Z" w:initials="AS">
    <w:p w14:paraId="4193A6F6" w14:textId="19125E8B" w:rsidR="00F160B5" w:rsidRDefault="00F160B5">
      <w:pPr>
        <w:pStyle w:val="Textodecomentrio"/>
      </w:pPr>
      <w:r>
        <w:rPr>
          <w:rStyle w:val="Refdecomentrio"/>
        </w:rPr>
        <w:annotationRef/>
      </w:r>
      <w:r>
        <w:t>O que? Precisa reformular o parágrafo.</w:t>
      </w:r>
    </w:p>
  </w:comment>
  <w:comment w:id="34" w:author="Andreza Sartori" w:date="2021-04-26T16:15:00Z" w:initials="AS">
    <w:p w14:paraId="57F067F9" w14:textId="5111894D" w:rsidR="00281CA1" w:rsidRPr="00281CA1" w:rsidRDefault="00281CA1">
      <w:pPr>
        <w:pStyle w:val="Textodecomentrio"/>
        <w:rPr>
          <w:rStyle w:val="TF-COURIER10"/>
        </w:rPr>
      </w:pPr>
      <w:r>
        <w:rPr>
          <w:rStyle w:val="Refdecomentrio"/>
        </w:rPr>
        <w:annotationRef/>
      </w:r>
      <w:r>
        <w:t>Tem estilo – TF-COURIER10</w:t>
      </w:r>
    </w:p>
  </w:comment>
  <w:comment w:id="35" w:author="Andreza Sartori" w:date="2021-05-05T16:33:00Z" w:initials="AS">
    <w:p w14:paraId="2824D83C" w14:textId="37BE9FD2" w:rsidR="00E022A1" w:rsidRDefault="00E022A1">
      <w:pPr>
        <w:pStyle w:val="Textodecomentrio"/>
      </w:pPr>
      <w:r>
        <w:rPr>
          <w:rStyle w:val="Refdecomentrio"/>
        </w:rPr>
        <w:annotationRef/>
      </w:r>
      <w:r w:rsidR="0091090F" w:rsidRPr="0091090F">
        <w:t>Cuidado com o uso excessivo de conectivo “já”. Verifique se a frase tem sentido sem o conectivo.</w:t>
      </w:r>
    </w:p>
  </w:comment>
  <w:comment w:id="36" w:author="Andreza Sartori" w:date="2021-05-05T16:34:00Z" w:initials="AS">
    <w:p w14:paraId="19E8BD6A" w14:textId="29774DC7" w:rsidR="00794D42" w:rsidRDefault="00794D42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37" w:author="Andreza Sartori" w:date="2021-05-05T16:35:00Z" w:initials="AS">
    <w:p w14:paraId="403A6C4D" w14:textId="6D28ABA8" w:rsidR="00B0367E" w:rsidRDefault="00B0367E">
      <w:pPr>
        <w:pStyle w:val="Textodecomentrio"/>
      </w:pPr>
      <w:r>
        <w:rPr>
          <w:rStyle w:val="Refdecomentrio"/>
        </w:rPr>
        <w:annotationRef/>
      </w:r>
      <w:r w:rsidRPr="00B0367E">
        <w:t>“e” é um conectivo de ligação entre ideias de uma mesma frase não de frases diferentes.</w:t>
      </w:r>
    </w:p>
  </w:comment>
  <w:comment w:id="40" w:author="Andreza Sartori" w:date="2021-04-26T16:17:00Z" w:initials="AS">
    <w:p w14:paraId="0A211F8D" w14:textId="452F798E" w:rsidR="00ED5689" w:rsidRDefault="00ED5689">
      <w:pPr>
        <w:pStyle w:val="Textodecomentrio"/>
      </w:pPr>
      <w:r>
        <w:rPr>
          <w:rStyle w:val="Refdecomentrio"/>
        </w:rPr>
        <w:annotationRef/>
      </w:r>
      <w:r w:rsidR="00454937">
        <w:t>Está sem estilo.</w:t>
      </w:r>
    </w:p>
  </w:comment>
  <w:comment w:id="41" w:author="Andreza Sartori" w:date="2021-04-26T16:36:00Z" w:initials="AS">
    <w:p w14:paraId="43F316B6" w14:textId="11D2781E" w:rsidR="004070A7" w:rsidRDefault="004070A7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</w:p>
  </w:comment>
  <w:comment w:id="45" w:author="Andreza Sartori" w:date="2021-05-05T16:43:00Z" w:initials="AS">
    <w:p w14:paraId="573FE029" w14:textId="1E66CFE5" w:rsidR="00C00F23" w:rsidRDefault="00C00F23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46" w:author="Andreza Sartori" w:date="2021-05-05T16:44:00Z" w:initials="AS">
    <w:p w14:paraId="3262854A" w14:textId="46A2E6D2" w:rsidR="002E45D0" w:rsidRDefault="002E45D0">
      <w:pPr>
        <w:pStyle w:val="Textodecomentrio"/>
      </w:pPr>
      <w:r>
        <w:rPr>
          <w:rStyle w:val="Refdecomentrio"/>
        </w:rPr>
        <w:annotationRef/>
      </w:r>
      <w:r w:rsidR="00DC6A96" w:rsidRPr="00DC6A96">
        <w:t>Onde expressa lugar. Prefira “o qual”, “no qual”, “em que” ou veja se é realmente necessário.</w:t>
      </w:r>
    </w:p>
  </w:comment>
  <w:comment w:id="48" w:author="Andreza Sartori" w:date="2021-05-05T16:45:00Z" w:initials="AS">
    <w:p w14:paraId="781052D0" w14:textId="6C56ACF9" w:rsidR="007C3A5E" w:rsidRDefault="007C3A5E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50" w:author="Andreza Sartori" w:date="2021-04-26T16:19:00Z" w:initials="AS">
    <w:p w14:paraId="49571D65" w14:textId="22AB194A" w:rsidR="00454937" w:rsidRDefault="00454937">
      <w:pPr>
        <w:pStyle w:val="Textodecomentrio"/>
      </w:pPr>
      <w:r>
        <w:rPr>
          <w:rStyle w:val="Refdecomentrio"/>
        </w:rPr>
        <w:annotationRef/>
      </w:r>
      <w:r>
        <w:t>Está sem estilo.</w:t>
      </w:r>
    </w:p>
  </w:comment>
  <w:comment w:id="52" w:author="Andreza Sartori" w:date="2021-04-26T16:19:00Z" w:initials="AS">
    <w:p w14:paraId="513313B0" w14:textId="77777777" w:rsidR="008C5E78" w:rsidRDefault="008C5E78">
      <w:pPr>
        <w:pStyle w:val="Textodecomentrio"/>
      </w:pPr>
      <w:r>
        <w:rPr>
          <w:rStyle w:val="Refdecomentrio"/>
        </w:rPr>
        <w:annotationRef/>
      </w:r>
      <w:r>
        <w:t>Está sem estilo.</w:t>
      </w:r>
    </w:p>
    <w:p w14:paraId="70C46426" w14:textId="77777777" w:rsidR="00653911" w:rsidRDefault="00653911">
      <w:pPr>
        <w:pStyle w:val="Textodecomentrio"/>
      </w:pPr>
    </w:p>
    <w:p w14:paraId="1007ED0D" w14:textId="759E2B29" w:rsidR="00653911" w:rsidRDefault="00653911">
      <w:pPr>
        <w:pStyle w:val="Textodecomentrio"/>
      </w:pPr>
      <w:r>
        <w:t>O que este fluxograma mostra ex</w:t>
      </w:r>
      <w:r w:rsidR="004A0FAD">
        <w:t>a</w:t>
      </w:r>
      <w:r>
        <w:t>tamente? Não está claro no texto.</w:t>
      </w:r>
    </w:p>
  </w:comment>
  <w:comment w:id="53" w:author="Andreza Sartori" w:date="2021-04-26T16:20:00Z" w:initials="AS">
    <w:p w14:paraId="18F5F697" w14:textId="6FB01236" w:rsidR="00454937" w:rsidRDefault="00454937">
      <w:pPr>
        <w:pStyle w:val="Textodecomentrio"/>
      </w:pPr>
      <w:r>
        <w:rPr>
          <w:rStyle w:val="Refdecomentrio"/>
        </w:rPr>
        <w:annotationRef/>
      </w:r>
      <w:r>
        <w:t>Está sem estilo.</w:t>
      </w:r>
    </w:p>
  </w:comment>
  <w:comment w:id="54" w:author="Andreza Sartori" w:date="2021-05-05T16:47:00Z" w:initials="AS">
    <w:p w14:paraId="098578F7" w14:textId="3835A3B7" w:rsidR="00D65D16" w:rsidRDefault="00D65D16">
      <w:pPr>
        <w:pStyle w:val="Textodecomentrio"/>
      </w:pPr>
      <w:r>
        <w:rPr>
          <w:rStyle w:val="Refdecomentrio"/>
        </w:rPr>
        <w:annotationRef/>
      </w:r>
      <w:r>
        <w:t>Está fora do estilo.</w:t>
      </w:r>
    </w:p>
  </w:comment>
  <w:comment w:id="58" w:author="Andreza Sartori" w:date="2021-05-06T19:15:00Z" w:initials="AS">
    <w:p w14:paraId="77493C11" w14:textId="4282AFE4" w:rsidR="0002330B" w:rsidRDefault="0002330B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64" w:author="Andreza Sartori" w:date="2021-05-05T17:21:00Z" w:initials="AS">
    <w:p w14:paraId="07981DB4" w14:textId="3B4C5028" w:rsidR="00EB4659" w:rsidRDefault="00EB4659">
      <w:pPr>
        <w:pStyle w:val="Textodecomentrio"/>
      </w:pPr>
      <w:r>
        <w:rPr>
          <w:rStyle w:val="Refdecomentrio"/>
        </w:rPr>
        <w:annotationRef/>
      </w:r>
      <w:r>
        <w:t>estilo</w:t>
      </w:r>
    </w:p>
  </w:comment>
  <w:comment w:id="68" w:author="Andreza Sartori" w:date="2021-05-05T19:16:00Z" w:initials="AS">
    <w:p w14:paraId="589B43CA" w14:textId="25408997" w:rsidR="000851C9" w:rsidRDefault="000851C9">
      <w:pPr>
        <w:pStyle w:val="Textodecomentrio"/>
      </w:pPr>
      <w:r>
        <w:rPr>
          <w:rStyle w:val="Refdecomentrio"/>
        </w:rPr>
        <w:annotationRef/>
      </w:r>
      <w:r>
        <w:t>o autor cria os módulos?</w:t>
      </w:r>
    </w:p>
  </w:comment>
  <w:comment w:id="67" w:author="Andreza Sartori" w:date="2021-05-05T19:18:00Z" w:initials="AS">
    <w:p w14:paraId="3D5C2819" w14:textId="22E2C711" w:rsidR="004F5FB4" w:rsidRDefault="004F5FB4">
      <w:pPr>
        <w:pStyle w:val="Textodecomentrio"/>
      </w:pPr>
      <w:r>
        <w:rPr>
          <w:rStyle w:val="Refdecomentrio"/>
        </w:rPr>
        <w:annotationRef/>
      </w:r>
      <w:r w:rsidR="00941BFD">
        <w:t>R</w:t>
      </w:r>
      <w:r>
        <w:t>e</w:t>
      </w:r>
      <w:r w:rsidR="00941BFD">
        <w:t>ver a redação.</w:t>
      </w:r>
    </w:p>
  </w:comment>
  <w:comment w:id="70" w:author="Andreza Sartori" w:date="2021-05-06T19:17:00Z" w:initials="AS">
    <w:p w14:paraId="282059E9" w14:textId="07BF8547" w:rsidR="00C14A3F" w:rsidRDefault="00C14A3F">
      <w:pPr>
        <w:pStyle w:val="Textodecomentrio"/>
      </w:pPr>
      <w:r>
        <w:rPr>
          <w:rStyle w:val="Refdecomentrio"/>
        </w:rPr>
        <w:annotationRef/>
      </w:r>
      <w:r>
        <w:t>Tempo verbal incorreto</w:t>
      </w:r>
    </w:p>
  </w:comment>
  <w:comment w:id="71" w:author="Andreza Sartori" w:date="2021-05-06T19:19:00Z" w:initials="AS">
    <w:p w14:paraId="00F85865" w14:textId="7284FCD6" w:rsidR="00FE14D6" w:rsidRDefault="00FE14D6">
      <w:pPr>
        <w:pStyle w:val="Textodecomentrio"/>
      </w:pPr>
      <w:r>
        <w:rPr>
          <w:rStyle w:val="Refdecomentrio"/>
        </w:rPr>
        <w:annotationRef/>
      </w:r>
      <w:r>
        <w:t>Em que sentido?</w:t>
      </w:r>
    </w:p>
  </w:comment>
  <w:comment w:id="82" w:author="Andreza Sartori" w:date="2021-05-06T19:21:00Z" w:initials="AS">
    <w:p w14:paraId="5C007188" w14:textId="722A334E" w:rsidR="006D6EB1" w:rsidRDefault="006D6EB1">
      <w:pPr>
        <w:pStyle w:val="Textodecomentrio"/>
      </w:pPr>
      <w:r>
        <w:rPr>
          <w:rStyle w:val="Refdecomentrio"/>
        </w:rPr>
        <w:annotationRef/>
      </w:r>
      <w:r>
        <w:t>De que?</w:t>
      </w:r>
    </w:p>
  </w:comment>
  <w:comment w:id="84" w:author="Andreza Sartori" w:date="2021-05-06T19:21:00Z" w:initials="AS">
    <w:p w14:paraId="065495CB" w14:textId="7681625F" w:rsidR="007D6BD5" w:rsidRDefault="007D6BD5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85" w:author="Andreza Sartori" w:date="2021-05-06T19:21:00Z" w:initials="AS">
    <w:p w14:paraId="57FF22B5" w14:textId="0613771C" w:rsidR="006D6EB1" w:rsidRDefault="006D6EB1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87" w:author="Andreza Sartori" w:date="2021-04-26T16:20:00Z" w:initials="AS">
    <w:p w14:paraId="50B79741" w14:textId="616611EA" w:rsidR="00454937" w:rsidRDefault="00454937">
      <w:pPr>
        <w:pStyle w:val="Textodecomentrio"/>
      </w:pPr>
      <w:r>
        <w:rPr>
          <w:rStyle w:val="Refdecomentrio"/>
        </w:rPr>
        <w:annotationRef/>
      </w:r>
      <w:r>
        <w:t>Está sem estilo.</w:t>
      </w:r>
    </w:p>
  </w:comment>
  <w:comment w:id="89" w:author="Andreza Sartori" w:date="2021-05-06T19:42:00Z" w:initials="AS">
    <w:p w14:paraId="51FB596A" w14:textId="7B27B3CF" w:rsidR="001C6AF3" w:rsidRDefault="001C6AF3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90" w:author="Andreza Sartori" w:date="2021-05-06T19:42:00Z" w:initials="AS">
    <w:p w14:paraId="6B6C27BC" w14:textId="62954036" w:rsidR="00F4661F" w:rsidRDefault="00F4661F">
      <w:pPr>
        <w:pStyle w:val="Textodecomentrio"/>
      </w:pPr>
      <w:r>
        <w:rPr>
          <w:rStyle w:val="Refdecomentrio"/>
        </w:rPr>
        <w:annotationRef/>
      </w:r>
      <w:r w:rsidR="00772A53" w:rsidRPr="00772A53">
        <w:t>Coloque o recurso de referência cruzada para figura/quadro/tabela. Faça isso em todo o texto.</w:t>
      </w:r>
    </w:p>
  </w:comment>
  <w:comment w:id="91" w:author="Andreza Sartori" w:date="2021-05-06T19:43:00Z" w:initials="AS">
    <w:p w14:paraId="0988B380" w14:textId="4B457D8E" w:rsidR="004A4BCF" w:rsidRDefault="004A4BCF">
      <w:pPr>
        <w:pStyle w:val="Textodecomentrio"/>
      </w:pPr>
      <w:r>
        <w:rPr>
          <w:rStyle w:val="Refdecomentrio"/>
        </w:rPr>
        <w:annotationRef/>
      </w:r>
      <w:r w:rsidR="00D02F39" w:rsidRPr="00D02F39">
        <w:t>Cuidado com o uso excessivo de conectivo “já”. Verifique se a frase tem sentido sem o conectivo.</w:t>
      </w:r>
    </w:p>
  </w:comment>
  <w:comment w:id="93" w:author="Andreza Sartori" w:date="2021-05-06T19:45:00Z" w:initials="AS">
    <w:p w14:paraId="2919AF0E" w14:textId="6AFDAF71" w:rsidR="004E6168" w:rsidRDefault="004E6168">
      <w:pPr>
        <w:pStyle w:val="Textodecomentrio"/>
      </w:pPr>
      <w:r>
        <w:rPr>
          <w:rStyle w:val="Refdecomentrio"/>
        </w:rPr>
        <w:annotationRef/>
      </w:r>
      <w:r w:rsidRPr="004E6168">
        <w:t>Deve-se evitar iniciar a frase com gerúndio. Gerúndio complementa alguma ideia.</w:t>
      </w:r>
    </w:p>
  </w:comment>
  <w:comment w:id="94" w:author="Andreza Sartori" w:date="2021-05-06T19:45:00Z" w:initials="AS">
    <w:p w14:paraId="214068B4" w14:textId="3AED291C" w:rsidR="004E6168" w:rsidRDefault="004E6168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99" w:author="Andreza Sartori" w:date="2021-04-26T16:20:00Z" w:initials="AS">
    <w:p w14:paraId="72A8D752" w14:textId="53C59591" w:rsidR="00346585" w:rsidRDefault="00346585">
      <w:pPr>
        <w:pStyle w:val="Textodecomentrio"/>
      </w:pPr>
      <w:r>
        <w:rPr>
          <w:rStyle w:val="Refdecomentrio"/>
        </w:rPr>
        <w:annotationRef/>
      </w:r>
      <w:r>
        <w:t>Está sem estilo.</w:t>
      </w:r>
    </w:p>
  </w:comment>
  <w:comment w:id="101" w:author="Andreza Sartori" w:date="2021-05-06T19:47:00Z" w:initials="AS">
    <w:p w14:paraId="3D1FEBFA" w14:textId="1EB6124D" w:rsidR="00E80FA8" w:rsidRDefault="00E80FA8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119" w:author="Andreza Sartori" w:date="2021-05-06T20:08:00Z" w:initials="AS">
    <w:p w14:paraId="72B4198A" w14:textId="7E15BD19" w:rsidR="00182F58" w:rsidRDefault="00182F58">
      <w:pPr>
        <w:pStyle w:val="Textodecomentrio"/>
      </w:pPr>
      <w:r>
        <w:rPr>
          <w:rStyle w:val="Refdecomentrio"/>
        </w:rPr>
        <w:annotationRef/>
      </w:r>
      <w:r w:rsidRPr="00182F58">
        <w:t>Cuidado com o uso de palavras coloquiais. Rever a redação.</w:t>
      </w:r>
    </w:p>
  </w:comment>
  <w:comment w:id="120" w:author="Andreza Sartori" w:date="2021-05-06T21:23:00Z" w:initials="AS">
    <w:p w14:paraId="32172E71" w14:textId="24188859" w:rsidR="00371441" w:rsidRDefault="00371441">
      <w:pPr>
        <w:pStyle w:val="Textodecomentrio"/>
      </w:pPr>
      <w:r>
        <w:rPr>
          <w:rStyle w:val="Refdecomentrio"/>
        </w:rPr>
        <w:annotationRef/>
      </w:r>
      <w:r>
        <w:t>Qual o diferencial do teu trabalho</w:t>
      </w:r>
      <w:r w:rsidR="007016D4">
        <w:t xml:space="preserve"> perante os correlatos?</w:t>
      </w:r>
    </w:p>
  </w:comment>
  <w:comment w:id="122" w:author="Andreza Sartori" w:date="2021-05-06T20:11:00Z" w:initials="AS">
    <w:p w14:paraId="2FA99840" w14:textId="4AA55A2E" w:rsidR="007D19FA" w:rsidRDefault="007D19FA">
      <w:pPr>
        <w:pStyle w:val="Textodecomentrio"/>
      </w:pPr>
      <w:r>
        <w:rPr>
          <w:rStyle w:val="Refdecomentrio"/>
        </w:rPr>
        <w:annotationRef/>
      </w:r>
      <w:r>
        <w:t>O sistema irá implementar? Rever seus requisitos.</w:t>
      </w:r>
    </w:p>
  </w:comment>
  <w:comment w:id="123" w:author="Andreza Sartori" w:date="2021-05-06T20:12:00Z" w:initials="AS">
    <w:p w14:paraId="2B7C3F10" w14:textId="714B1747" w:rsidR="0084655F" w:rsidRDefault="0084655F">
      <w:pPr>
        <w:pStyle w:val="Textodecomentrio"/>
      </w:pPr>
      <w:r>
        <w:rPr>
          <w:rStyle w:val="Refdecomentrio"/>
        </w:rPr>
        <w:annotationRef/>
      </w:r>
      <w:r>
        <w:t>Só isso</w:t>
      </w:r>
      <w:r w:rsidR="0091501A">
        <w:t xml:space="preserve"> de RNF</w:t>
      </w:r>
      <w:r>
        <w:t>?</w:t>
      </w:r>
    </w:p>
  </w:comment>
  <w:comment w:id="125" w:author="Andreza Sartori" w:date="2021-05-06T20:15:00Z" w:initials="AS">
    <w:p w14:paraId="2A0C414F" w14:textId="74552D8A" w:rsidR="00376E95" w:rsidRDefault="00376E95">
      <w:pPr>
        <w:pStyle w:val="Textodecomentrio"/>
      </w:pPr>
      <w:r>
        <w:rPr>
          <w:rStyle w:val="Refdecomentrio"/>
        </w:rPr>
        <w:annotationRef/>
      </w:r>
      <w:r>
        <w:t>As atividades iniciam na 1ª quinzena de julho</w:t>
      </w:r>
    </w:p>
  </w:comment>
  <w:comment w:id="126" w:author="Andreza Sartori" w:date="2021-05-06T22:32:00Z" w:initials="AS">
    <w:p w14:paraId="2B59AD77" w14:textId="289CF61C" w:rsidR="00144CAA" w:rsidRDefault="00144CAA">
      <w:pPr>
        <w:pStyle w:val="Textodecomentrio"/>
      </w:pPr>
      <w:r>
        <w:rPr>
          <w:rStyle w:val="Refdecomentrio"/>
        </w:rPr>
        <w:annotationRef/>
      </w:r>
      <w:r w:rsidR="007315AC">
        <w:t>Esta seção precisa melhorar consideravelmente.</w:t>
      </w:r>
    </w:p>
  </w:comment>
  <w:comment w:id="134" w:author="Andreza Sartori" w:date="2021-05-06T20:16:00Z" w:initials="AS">
    <w:p w14:paraId="502D9410" w14:textId="77777777" w:rsidR="004303F5" w:rsidRDefault="004303F5" w:rsidP="004303F5">
      <w:pPr>
        <w:pStyle w:val="Textodecomentrio"/>
      </w:pPr>
      <w:r>
        <w:rPr>
          <w:rStyle w:val="Refdecomentrio"/>
        </w:rPr>
        <w:annotationRef/>
      </w:r>
      <w:r>
        <w:t>APUD deve-se: apresentar a referência bibliográfica completa apenas do documento consultado; informar pelo sobrenome do(s) autor(es) do documento original (não</w:t>
      </w:r>
    </w:p>
    <w:p w14:paraId="70E34A41" w14:textId="77777777" w:rsidR="004303F5" w:rsidRDefault="004303F5" w:rsidP="004303F5">
      <w:pPr>
        <w:pStyle w:val="Textodecomentrio"/>
      </w:pPr>
      <w:r>
        <w:t>consultado), seguido da expressão apud (do latim citado por, conforme, segundo) seguida do sobrenome do(s) autor(es) da obra consultada;</w:t>
      </w:r>
    </w:p>
    <w:p w14:paraId="747AB5F3" w14:textId="77777777" w:rsidR="000548D7" w:rsidRDefault="000548D7" w:rsidP="004303F5">
      <w:pPr>
        <w:pStyle w:val="Textodecomentrio"/>
      </w:pPr>
    </w:p>
    <w:p w14:paraId="58F5B37B" w14:textId="77777777" w:rsidR="000548D7" w:rsidRDefault="000548D7" w:rsidP="004303F5">
      <w:pPr>
        <w:pStyle w:val="Textodecomentrio"/>
      </w:pPr>
      <w:r>
        <w:t>Por exemplo:</w:t>
      </w:r>
    </w:p>
    <w:p w14:paraId="00938335" w14:textId="61752565" w:rsidR="000548D7" w:rsidRDefault="000548D7" w:rsidP="000548D7">
      <w:pPr>
        <w:keepNext w:val="0"/>
        <w:keepLines w:val="0"/>
        <w:autoSpaceDE w:val="0"/>
        <w:autoSpaceDN w:val="0"/>
        <w:adjustRightInd w:val="0"/>
      </w:pPr>
      <w:r>
        <w:rPr>
          <w:rFonts w:ascii="Arial" w:hAnsi="Arial" w:cs="Arial"/>
          <w:color w:val="000000"/>
          <w:sz w:val="20"/>
          <w:szCs w:val="20"/>
        </w:rPr>
        <w:t xml:space="preserve">Segundo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Connalen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(1999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apud </w:t>
      </w:r>
      <w:r>
        <w:rPr>
          <w:rFonts w:ascii="Arial" w:hAnsi="Arial" w:cs="Arial"/>
          <w:color w:val="000000"/>
          <w:sz w:val="22"/>
          <w:szCs w:val="22"/>
        </w:rPr>
        <w:t>KREUTZFELD, 2003, p. 5</w:t>
      </w:r>
      <w:r>
        <w:rPr>
          <w:rFonts w:ascii="Arial" w:hAnsi="Arial" w:cs="Arial"/>
          <w:color w:val="000000"/>
          <w:sz w:val="20"/>
          <w:szCs w:val="20"/>
        </w:rPr>
        <w:t xml:space="preserve">), "uma aplicação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>
        <w:rPr>
          <w:rFonts w:ascii="Arial" w:hAnsi="Arial" w:cs="Arial"/>
          <w:color w:val="000000"/>
          <w:sz w:val="20"/>
          <w:szCs w:val="20"/>
        </w:rPr>
        <w:t xml:space="preserve">é um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website </w:t>
      </w:r>
      <w:r>
        <w:rPr>
          <w:rFonts w:ascii="Arial" w:hAnsi="Arial" w:cs="Arial"/>
          <w:color w:val="000000"/>
          <w:sz w:val="20"/>
          <w:szCs w:val="20"/>
        </w:rPr>
        <w:t>onde o usuário interfere no estado do sistema".</w:t>
      </w:r>
    </w:p>
  </w:comment>
  <w:comment w:id="139" w:author="Andreza Sartori" w:date="2021-05-06T22:31:00Z" w:initials="AS">
    <w:p w14:paraId="78BFB07C" w14:textId="421499B6" w:rsidR="00144CAA" w:rsidRDefault="00144CAA">
      <w:pPr>
        <w:pStyle w:val="Textodecomentrio"/>
      </w:pPr>
      <w:r>
        <w:rPr>
          <w:rStyle w:val="Refdecomentrio"/>
        </w:rPr>
        <w:annotationRef/>
      </w:r>
      <w:r>
        <w:t>É a primeira vez que isso é mencionado no trabalho.</w:t>
      </w:r>
    </w:p>
  </w:comment>
  <w:comment w:id="141" w:author="Andreza Sartori" w:date="2021-04-26T16:37:00Z" w:initials="AS">
    <w:p w14:paraId="5C10FBB0" w14:textId="60384B0C" w:rsidR="00593FD4" w:rsidRDefault="00593FD4">
      <w:pPr>
        <w:pStyle w:val="Textodecomentrio"/>
      </w:pPr>
      <w:r>
        <w:rPr>
          <w:rStyle w:val="Refdecomentrio"/>
        </w:rPr>
        <w:annotationRef/>
      </w:r>
      <w:r w:rsidR="009765B9">
        <w:t>As referências n</w:t>
      </w:r>
      <w:r w:rsidRPr="00593FD4">
        <w:t>ão est</w:t>
      </w:r>
      <w:r w:rsidR="009765B9">
        <w:t>ão</w:t>
      </w:r>
      <w:r w:rsidRPr="00593FD4">
        <w:t xml:space="preserve"> de acordo com a norma NBR-6023-2018.</w:t>
      </w:r>
    </w:p>
  </w:comment>
  <w:comment w:id="142" w:author="Andreza Sartori" w:date="2021-05-06T21:23:00Z" w:initials="AS">
    <w:p w14:paraId="0CFCC301" w14:textId="6161B657" w:rsidR="000A49C3" w:rsidRDefault="000A49C3" w:rsidP="00846C1A">
      <w:pPr>
        <w:pStyle w:val="Textodecomentrio"/>
      </w:pPr>
      <w:r>
        <w:rPr>
          <w:rStyle w:val="Refdecomentrio"/>
        </w:rPr>
        <w:annotationRef/>
      </w:r>
      <w:r w:rsidR="00846C1A">
        <w:t>Você precisa fazer uma boa revisão no texto. Tem vários erros de concordância, uso de linguagem informal entre outros itens mencionados no documento.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FB3107" w15:done="0"/>
  <w15:commentEx w15:paraId="40F728A4" w15:done="0"/>
  <w15:commentEx w15:paraId="65141D47" w15:done="0"/>
  <w15:commentEx w15:paraId="6967C612" w15:done="0"/>
  <w15:commentEx w15:paraId="15C3FB64" w15:done="0"/>
  <w15:commentEx w15:paraId="0858CD4E" w15:done="0"/>
  <w15:commentEx w15:paraId="34D67DD0" w15:done="0"/>
  <w15:commentEx w15:paraId="4193A6F6" w15:done="0"/>
  <w15:commentEx w15:paraId="57F067F9" w15:done="0"/>
  <w15:commentEx w15:paraId="2824D83C" w15:done="0"/>
  <w15:commentEx w15:paraId="19E8BD6A" w15:done="0"/>
  <w15:commentEx w15:paraId="403A6C4D" w15:done="0"/>
  <w15:commentEx w15:paraId="0A211F8D" w15:done="0"/>
  <w15:commentEx w15:paraId="43F316B6" w15:done="0"/>
  <w15:commentEx w15:paraId="573FE029" w15:done="0"/>
  <w15:commentEx w15:paraId="3262854A" w15:done="0"/>
  <w15:commentEx w15:paraId="781052D0" w15:done="0"/>
  <w15:commentEx w15:paraId="49571D65" w15:done="0"/>
  <w15:commentEx w15:paraId="1007ED0D" w15:done="0"/>
  <w15:commentEx w15:paraId="18F5F697" w15:done="0"/>
  <w15:commentEx w15:paraId="098578F7" w15:done="0"/>
  <w15:commentEx w15:paraId="77493C11" w15:done="0"/>
  <w15:commentEx w15:paraId="07981DB4" w15:done="0"/>
  <w15:commentEx w15:paraId="589B43CA" w15:done="0"/>
  <w15:commentEx w15:paraId="3D5C2819" w15:done="0"/>
  <w15:commentEx w15:paraId="282059E9" w15:done="0"/>
  <w15:commentEx w15:paraId="00F85865" w15:done="0"/>
  <w15:commentEx w15:paraId="5C007188" w15:done="0"/>
  <w15:commentEx w15:paraId="065495CB" w15:done="0"/>
  <w15:commentEx w15:paraId="57FF22B5" w15:done="0"/>
  <w15:commentEx w15:paraId="50B79741" w15:done="0"/>
  <w15:commentEx w15:paraId="51FB596A" w15:done="0"/>
  <w15:commentEx w15:paraId="6B6C27BC" w15:done="0"/>
  <w15:commentEx w15:paraId="0988B380" w15:done="0"/>
  <w15:commentEx w15:paraId="2919AF0E" w15:done="0"/>
  <w15:commentEx w15:paraId="214068B4" w15:done="0"/>
  <w15:commentEx w15:paraId="72A8D752" w15:done="0"/>
  <w15:commentEx w15:paraId="3D1FEBFA" w15:done="0"/>
  <w15:commentEx w15:paraId="72B4198A" w15:done="0"/>
  <w15:commentEx w15:paraId="32172E71" w15:done="0"/>
  <w15:commentEx w15:paraId="2FA99840" w15:done="0"/>
  <w15:commentEx w15:paraId="2B7C3F10" w15:done="0"/>
  <w15:commentEx w15:paraId="2A0C414F" w15:done="0"/>
  <w15:commentEx w15:paraId="2B59AD77" w15:done="0"/>
  <w15:commentEx w15:paraId="00938335" w15:done="0"/>
  <w15:commentEx w15:paraId="78BFB07C" w15:done="0"/>
  <w15:commentEx w15:paraId="5C10FBB0" w15:done="0"/>
  <w15:commentEx w15:paraId="0CFCC3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D31AB" w16cex:dateUtc="2021-05-05T18:00:00Z"/>
  <w16cex:commentExtensible w16cex:durableId="2431679B" w16cex:dateUtc="2021-04-26T19:23:00Z"/>
  <w16cex:commentExtensible w16cex:durableId="243D327E" w16cex:dateUtc="2021-05-05T18:04:00Z"/>
  <w16cex:commentExtensible w16cex:durableId="24316479" w16cex:dateUtc="2021-04-26T19:10:00Z"/>
  <w16cex:commentExtensible w16cex:durableId="243D329A" w16cex:dateUtc="2021-05-05T18:04:00Z"/>
  <w16cex:commentExtensible w16cex:durableId="243D4693" w16cex:dateUtc="2021-05-05T19:30:00Z"/>
  <w16cex:commentExtensible w16cex:durableId="243D46EB" w16cex:dateUtc="2021-05-05T19:31:00Z"/>
  <w16cex:commentExtensible w16cex:durableId="243D4721" w16cex:dateUtc="2021-05-05T19:32:00Z"/>
  <w16cex:commentExtensible w16cex:durableId="24316594" w16cex:dateUtc="2021-04-26T19:15:00Z"/>
  <w16cex:commentExtensible w16cex:durableId="243D4751" w16cex:dateUtc="2021-05-05T19:33:00Z"/>
  <w16cex:commentExtensible w16cex:durableId="243D479C" w16cex:dateUtc="2021-05-05T19:34:00Z"/>
  <w16cex:commentExtensible w16cex:durableId="243D47C1" w16cex:dateUtc="2021-05-05T19:35:00Z"/>
  <w16cex:commentExtensible w16cex:durableId="243165FD" w16cex:dateUtc="2021-04-26T19:17:00Z"/>
  <w16cex:commentExtensible w16cex:durableId="24316A80" w16cex:dateUtc="2021-04-26T19:36:00Z"/>
  <w16cex:commentExtensible w16cex:durableId="243D49A0" w16cex:dateUtc="2021-05-05T19:43:00Z"/>
  <w16cex:commentExtensible w16cex:durableId="243D4A03" w16cex:dateUtc="2021-05-05T19:44:00Z"/>
  <w16cex:commentExtensible w16cex:durableId="243D4A2C" w16cex:dateUtc="2021-05-05T19:45:00Z"/>
  <w16cex:commentExtensible w16cex:durableId="243166AD" w16cex:dateUtc="2021-04-26T19:19:00Z"/>
  <w16cex:commentExtensible w16cex:durableId="24316688" w16cex:dateUtc="2021-04-26T19:19:00Z"/>
  <w16cex:commentExtensible w16cex:durableId="243166B7" w16cex:dateUtc="2021-04-26T19:20:00Z"/>
  <w16cex:commentExtensible w16cex:durableId="243D4AA1" w16cex:dateUtc="2021-05-05T19:47:00Z"/>
  <w16cex:commentExtensible w16cex:durableId="243EBECE" w16cex:dateUtc="2021-05-06T22:15:00Z"/>
  <w16cex:commentExtensible w16cex:durableId="243D52B7" w16cex:dateUtc="2021-05-05T20:21:00Z"/>
  <w16cex:commentExtensible w16cex:durableId="243D6D71" w16cex:dateUtc="2021-05-05T22:16:00Z"/>
  <w16cex:commentExtensible w16cex:durableId="243D6E15" w16cex:dateUtc="2021-05-05T22:18:00Z"/>
  <w16cex:commentExtensible w16cex:durableId="243EBF40" w16cex:dateUtc="2021-05-06T22:17:00Z"/>
  <w16cex:commentExtensible w16cex:durableId="243EBFC5" w16cex:dateUtc="2021-05-06T22:19:00Z"/>
  <w16cex:commentExtensible w16cex:durableId="243EC01E" w16cex:dateUtc="2021-05-06T22:21:00Z"/>
  <w16cex:commentExtensible w16cex:durableId="243EC04A" w16cex:dateUtc="2021-05-06T22:21:00Z"/>
  <w16cex:commentExtensible w16cex:durableId="243EC032" w16cex:dateUtc="2021-05-06T22:21:00Z"/>
  <w16cex:commentExtensible w16cex:durableId="243166CB" w16cex:dateUtc="2021-04-26T19:20:00Z"/>
  <w16cex:commentExtensible w16cex:durableId="243EC51B" w16cex:dateUtc="2021-05-06T22:42:00Z"/>
  <w16cex:commentExtensible w16cex:durableId="243EC541" w16cex:dateUtc="2021-05-06T22:42:00Z"/>
  <w16cex:commentExtensible w16cex:durableId="243EC56A" w16cex:dateUtc="2021-05-06T22:43:00Z"/>
  <w16cex:commentExtensible w16cex:durableId="243EC5DA" w16cex:dateUtc="2021-05-06T22:45:00Z"/>
  <w16cex:commentExtensible w16cex:durableId="243EC5EE" w16cex:dateUtc="2021-05-06T22:45:00Z"/>
  <w16cex:commentExtensible w16cex:durableId="243166DE" w16cex:dateUtc="2021-04-26T19:20:00Z"/>
  <w16cex:commentExtensible w16cex:durableId="243EC654" w16cex:dateUtc="2021-05-06T22:47:00Z"/>
  <w16cex:commentExtensible w16cex:durableId="243ECB35" w16cex:dateUtc="2021-05-06T23:08:00Z"/>
  <w16cex:commentExtensible w16cex:durableId="243EDCB4" w16cex:dateUtc="2021-05-07T00:23:00Z"/>
  <w16cex:commentExtensible w16cex:durableId="243ECBF7" w16cex:dateUtc="2021-05-06T23:11:00Z"/>
  <w16cex:commentExtensible w16cex:durableId="243ECC1D" w16cex:dateUtc="2021-05-06T23:12:00Z"/>
  <w16cex:commentExtensible w16cex:durableId="243ECCC4" w16cex:dateUtc="2021-05-06T23:15:00Z"/>
  <w16cex:commentExtensible w16cex:durableId="243EED09" w16cex:dateUtc="2021-05-07T01:32:00Z"/>
  <w16cex:commentExtensible w16cex:durableId="243ECD2A" w16cex:dateUtc="2021-05-06T23:16:00Z"/>
  <w16cex:commentExtensible w16cex:durableId="243EED08" w16cex:dateUtc="2021-05-07T01:31:00Z"/>
  <w16cex:commentExtensible w16cex:durableId="24316ABF" w16cex:dateUtc="2021-04-26T19:37:00Z"/>
  <w16cex:commentExtensible w16cex:durableId="243EDCDD" w16cex:dateUtc="2021-05-07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FB3107" w16cid:durableId="243D31AB"/>
  <w16cid:commentId w16cid:paraId="40F728A4" w16cid:durableId="2431679B"/>
  <w16cid:commentId w16cid:paraId="65141D47" w16cid:durableId="243D327E"/>
  <w16cid:commentId w16cid:paraId="6967C612" w16cid:durableId="24316479"/>
  <w16cid:commentId w16cid:paraId="15C3FB64" w16cid:durableId="243D329A"/>
  <w16cid:commentId w16cid:paraId="0858CD4E" w16cid:durableId="243D4693"/>
  <w16cid:commentId w16cid:paraId="34D67DD0" w16cid:durableId="243D46EB"/>
  <w16cid:commentId w16cid:paraId="4193A6F6" w16cid:durableId="243D4721"/>
  <w16cid:commentId w16cid:paraId="57F067F9" w16cid:durableId="24316594"/>
  <w16cid:commentId w16cid:paraId="2824D83C" w16cid:durableId="243D4751"/>
  <w16cid:commentId w16cid:paraId="19E8BD6A" w16cid:durableId="243D479C"/>
  <w16cid:commentId w16cid:paraId="403A6C4D" w16cid:durableId="243D47C1"/>
  <w16cid:commentId w16cid:paraId="0A211F8D" w16cid:durableId="243165FD"/>
  <w16cid:commentId w16cid:paraId="43F316B6" w16cid:durableId="24316A80"/>
  <w16cid:commentId w16cid:paraId="573FE029" w16cid:durableId="243D49A0"/>
  <w16cid:commentId w16cid:paraId="3262854A" w16cid:durableId="243D4A03"/>
  <w16cid:commentId w16cid:paraId="781052D0" w16cid:durableId="243D4A2C"/>
  <w16cid:commentId w16cid:paraId="49571D65" w16cid:durableId="243166AD"/>
  <w16cid:commentId w16cid:paraId="1007ED0D" w16cid:durableId="24316688"/>
  <w16cid:commentId w16cid:paraId="18F5F697" w16cid:durableId="243166B7"/>
  <w16cid:commentId w16cid:paraId="098578F7" w16cid:durableId="243D4AA1"/>
  <w16cid:commentId w16cid:paraId="77493C11" w16cid:durableId="243EBECE"/>
  <w16cid:commentId w16cid:paraId="07981DB4" w16cid:durableId="243D52B7"/>
  <w16cid:commentId w16cid:paraId="589B43CA" w16cid:durableId="243D6D71"/>
  <w16cid:commentId w16cid:paraId="3D5C2819" w16cid:durableId="243D6E15"/>
  <w16cid:commentId w16cid:paraId="282059E9" w16cid:durableId="243EBF40"/>
  <w16cid:commentId w16cid:paraId="00F85865" w16cid:durableId="243EBFC5"/>
  <w16cid:commentId w16cid:paraId="5C007188" w16cid:durableId="243EC01E"/>
  <w16cid:commentId w16cid:paraId="065495CB" w16cid:durableId="243EC04A"/>
  <w16cid:commentId w16cid:paraId="57FF22B5" w16cid:durableId="243EC032"/>
  <w16cid:commentId w16cid:paraId="50B79741" w16cid:durableId="243166CB"/>
  <w16cid:commentId w16cid:paraId="51FB596A" w16cid:durableId="243EC51B"/>
  <w16cid:commentId w16cid:paraId="6B6C27BC" w16cid:durableId="243EC541"/>
  <w16cid:commentId w16cid:paraId="0988B380" w16cid:durableId="243EC56A"/>
  <w16cid:commentId w16cid:paraId="2919AF0E" w16cid:durableId="243EC5DA"/>
  <w16cid:commentId w16cid:paraId="214068B4" w16cid:durableId="243EC5EE"/>
  <w16cid:commentId w16cid:paraId="72A8D752" w16cid:durableId="243166DE"/>
  <w16cid:commentId w16cid:paraId="3D1FEBFA" w16cid:durableId="243EC654"/>
  <w16cid:commentId w16cid:paraId="72B4198A" w16cid:durableId="243ECB35"/>
  <w16cid:commentId w16cid:paraId="32172E71" w16cid:durableId="243EDCB4"/>
  <w16cid:commentId w16cid:paraId="2FA99840" w16cid:durableId="243ECBF7"/>
  <w16cid:commentId w16cid:paraId="2B7C3F10" w16cid:durableId="243ECC1D"/>
  <w16cid:commentId w16cid:paraId="2A0C414F" w16cid:durableId="243ECCC4"/>
  <w16cid:commentId w16cid:paraId="2B59AD77" w16cid:durableId="243EED09"/>
  <w16cid:commentId w16cid:paraId="00938335" w16cid:durableId="243ECD2A"/>
  <w16cid:commentId w16cid:paraId="78BFB07C" w16cid:durableId="243EED08"/>
  <w16cid:commentId w16cid:paraId="5C10FBB0" w16cid:durableId="24316ABF"/>
  <w16cid:commentId w16cid:paraId="0CFCC301" w16cid:durableId="243ED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00B1" w14:textId="77777777" w:rsidR="00D62C5C" w:rsidRDefault="00D62C5C">
      <w:r>
        <w:separator/>
      </w:r>
    </w:p>
  </w:endnote>
  <w:endnote w:type="continuationSeparator" w:id="0">
    <w:p w14:paraId="491638C8" w14:textId="77777777" w:rsidR="00D62C5C" w:rsidRDefault="00D6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5B9" w14:textId="77777777" w:rsidR="00D62C5C" w:rsidRDefault="00D62C5C">
      <w:r>
        <w:separator/>
      </w:r>
    </w:p>
  </w:footnote>
  <w:footnote w:type="continuationSeparator" w:id="0">
    <w:p w14:paraId="254FA6D3" w14:textId="77777777" w:rsidR="00D62C5C" w:rsidRDefault="00D6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F305500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2C54C7A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822"/>
    <w:rsid w:val="0000224C"/>
    <w:rsid w:val="000069F5"/>
    <w:rsid w:val="00007210"/>
    <w:rsid w:val="00010E9B"/>
    <w:rsid w:val="000121FE"/>
    <w:rsid w:val="00012922"/>
    <w:rsid w:val="0001428D"/>
    <w:rsid w:val="0001575C"/>
    <w:rsid w:val="00015F87"/>
    <w:rsid w:val="000179B5"/>
    <w:rsid w:val="00017B62"/>
    <w:rsid w:val="000204E7"/>
    <w:rsid w:val="0002061D"/>
    <w:rsid w:val="000213E7"/>
    <w:rsid w:val="0002330B"/>
    <w:rsid w:val="00023FA0"/>
    <w:rsid w:val="0002602F"/>
    <w:rsid w:val="00030E4A"/>
    <w:rsid w:val="00031A27"/>
    <w:rsid w:val="00031EE0"/>
    <w:rsid w:val="00034EB8"/>
    <w:rsid w:val="00034F77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176D"/>
    <w:rsid w:val="000524F0"/>
    <w:rsid w:val="00052A07"/>
    <w:rsid w:val="000533DA"/>
    <w:rsid w:val="0005457F"/>
    <w:rsid w:val="00054791"/>
    <w:rsid w:val="000548B5"/>
    <w:rsid w:val="000548D7"/>
    <w:rsid w:val="00055D8D"/>
    <w:rsid w:val="00055F0C"/>
    <w:rsid w:val="00060418"/>
    <w:rsid w:val="000608E9"/>
    <w:rsid w:val="000611CA"/>
    <w:rsid w:val="00061FEB"/>
    <w:rsid w:val="00063B63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51C9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EAB"/>
    <w:rsid w:val="000A49C3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14DD"/>
    <w:rsid w:val="000E27F9"/>
    <w:rsid w:val="000E2B1E"/>
    <w:rsid w:val="000E311F"/>
    <w:rsid w:val="000E3A68"/>
    <w:rsid w:val="000E5AC1"/>
    <w:rsid w:val="000E672C"/>
    <w:rsid w:val="000E6CE0"/>
    <w:rsid w:val="000F11F7"/>
    <w:rsid w:val="000F2661"/>
    <w:rsid w:val="000F77E3"/>
    <w:rsid w:val="00100D7C"/>
    <w:rsid w:val="0010173F"/>
    <w:rsid w:val="00102960"/>
    <w:rsid w:val="00107B02"/>
    <w:rsid w:val="00110553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375F7"/>
    <w:rsid w:val="0014050A"/>
    <w:rsid w:val="00142B7B"/>
    <w:rsid w:val="00143A7B"/>
    <w:rsid w:val="00144CAA"/>
    <w:rsid w:val="0015151A"/>
    <w:rsid w:val="00151AB3"/>
    <w:rsid w:val="001554E9"/>
    <w:rsid w:val="00162BF1"/>
    <w:rsid w:val="00162FF0"/>
    <w:rsid w:val="00164CAE"/>
    <w:rsid w:val="0016560C"/>
    <w:rsid w:val="00166631"/>
    <w:rsid w:val="00170A65"/>
    <w:rsid w:val="00171857"/>
    <w:rsid w:val="00174138"/>
    <w:rsid w:val="00175954"/>
    <w:rsid w:val="0017687F"/>
    <w:rsid w:val="00177317"/>
    <w:rsid w:val="001827DD"/>
    <w:rsid w:val="00182C9B"/>
    <w:rsid w:val="00182F58"/>
    <w:rsid w:val="00184250"/>
    <w:rsid w:val="00186092"/>
    <w:rsid w:val="001905E6"/>
    <w:rsid w:val="001938C9"/>
    <w:rsid w:val="00193A97"/>
    <w:rsid w:val="001948BE"/>
    <w:rsid w:val="0019547B"/>
    <w:rsid w:val="001971DC"/>
    <w:rsid w:val="001A1007"/>
    <w:rsid w:val="001A12CE"/>
    <w:rsid w:val="001A6292"/>
    <w:rsid w:val="001A7511"/>
    <w:rsid w:val="001A7C79"/>
    <w:rsid w:val="001B207B"/>
    <w:rsid w:val="001B2F1E"/>
    <w:rsid w:val="001B562F"/>
    <w:rsid w:val="001B5AAA"/>
    <w:rsid w:val="001B5F80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6AF3"/>
    <w:rsid w:val="001D22C2"/>
    <w:rsid w:val="001D465C"/>
    <w:rsid w:val="001D6234"/>
    <w:rsid w:val="001E2248"/>
    <w:rsid w:val="001E3049"/>
    <w:rsid w:val="001E3EA4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2781B"/>
    <w:rsid w:val="0023486B"/>
    <w:rsid w:val="00235240"/>
    <w:rsid w:val="002368FD"/>
    <w:rsid w:val="0024110F"/>
    <w:rsid w:val="002423AB"/>
    <w:rsid w:val="00242700"/>
    <w:rsid w:val="002440B0"/>
    <w:rsid w:val="002551FF"/>
    <w:rsid w:val="0025685C"/>
    <w:rsid w:val="00260792"/>
    <w:rsid w:val="002629C7"/>
    <w:rsid w:val="002675E6"/>
    <w:rsid w:val="00271FD6"/>
    <w:rsid w:val="00272119"/>
    <w:rsid w:val="002736B9"/>
    <w:rsid w:val="00273F4B"/>
    <w:rsid w:val="002744A3"/>
    <w:rsid w:val="00276E8F"/>
    <w:rsid w:val="0027792D"/>
    <w:rsid w:val="00277F91"/>
    <w:rsid w:val="00281CA1"/>
    <w:rsid w:val="00282723"/>
    <w:rsid w:val="00282788"/>
    <w:rsid w:val="00284CA4"/>
    <w:rsid w:val="0028617A"/>
    <w:rsid w:val="00287B46"/>
    <w:rsid w:val="00290DA0"/>
    <w:rsid w:val="002915AC"/>
    <w:rsid w:val="00292659"/>
    <w:rsid w:val="00292E37"/>
    <w:rsid w:val="0029608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D3761"/>
    <w:rsid w:val="002D4D54"/>
    <w:rsid w:val="002D68F4"/>
    <w:rsid w:val="002E318E"/>
    <w:rsid w:val="002E45D0"/>
    <w:rsid w:val="002E6DD1"/>
    <w:rsid w:val="002E7D1E"/>
    <w:rsid w:val="002F027E"/>
    <w:rsid w:val="002F1CED"/>
    <w:rsid w:val="002F2EC2"/>
    <w:rsid w:val="002F3599"/>
    <w:rsid w:val="002F7692"/>
    <w:rsid w:val="00303C6C"/>
    <w:rsid w:val="00306AA6"/>
    <w:rsid w:val="0031057A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1077"/>
    <w:rsid w:val="00342396"/>
    <w:rsid w:val="003442B7"/>
    <w:rsid w:val="00344540"/>
    <w:rsid w:val="00346585"/>
    <w:rsid w:val="003468E2"/>
    <w:rsid w:val="0034784A"/>
    <w:rsid w:val="003519A3"/>
    <w:rsid w:val="003557CA"/>
    <w:rsid w:val="0036063A"/>
    <w:rsid w:val="00362443"/>
    <w:rsid w:val="00365CA7"/>
    <w:rsid w:val="00366914"/>
    <w:rsid w:val="00367E1E"/>
    <w:rsid w:val="0037046F"/>
    <w:rsid w:val="00371441"/>
    <w:rsid w:val="00371EDD"/>
    <w:rsid w:val="00375212"/>
    <w:rsid w:val="00376AD9"/>
    <w:rsid w:val="00376E95"/>
    <w:rsid w:val="00377DA7"/>
    <w:rsid w:val="00382F1A"/>
    <w:rsid w:val="00383087"/>
    <w:rsid w:val="00391458"/>
    <w:rsid w:val="0039596F"/>
    <w:rsid w:val="00395E96"/>
    <w:rsid w:val="003A1B1F"/>
    <w:rsid w:val="003A2321"/>
    <w:rsid w:val="003A2B7D"/>
    <w:rsid w:val="003A4A75"/>
    <w:rsid w:val="003A5366"/>
    <w:rsid w:val="003B228A"/>
    <w:rsid w:val="003B4E16"/>
    <w:rsid w:val="003B61FD"/>
    <w:rsid w:val="003B647A"/>
    <w:rsid w:val="003C1050"/>
    <w:rsid w:val="003C2949"/>
    <w:rsid w:val="003C5262"/>
    <w:rsid w:val="003D0FD9"/>
    <w:rsid w:val="003D2203"/>
    <w:rsid w:val="003D398C"/>
    <w:rsid w:val="003D473B"/>
    <w:rsid w:val="003D4B35"/>
    <w:rsid w:val="003D67BE"/>
    <w:rsid w:val="003D6BB5"/>
    <w:rsid w:val="003E4F19"/>
    <w:rsid w:val="003E51CD"/>
    <w:rsid w:val="003E540F"/>
    <w:rsid w:val="003E6B4D"/>
    <w:rsid w:val="003E6B9D"/>
    <w:rsid w:val="003E7A4C"/>
    <w:rsid w:val="003F5F25"/>
    <w:rsid w:val="004021CB"/>
    <w:rsid w:val="004030F1"/>
    <w:rsid w:val="0040436D"/>
    <w:rsid w:val="00405D81"/>
    <w:rsid w:val="004070A7"/>
    <w:rsid w:val="004072FD"/>
    <w:rsid w:val="00410543"/>
    <w:rsid w:val="004109C7"/>
    <w:rsid w:val="00412AAA"/>
    <w:rsid w:val="0041323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3F5"/>
    <w:rsid w:val="00430D4F"/>
    <w:rsid w:val="0043121A"/>
    <w:rsid w:val="00431C8E"/>
    <w:rsid w:val="00433C56"/>
    <w:rsid w:val="00435424"/>
    <w:rsid w:val="00440B5B"/>
    <w:rsid w:val="004450B6"/>
    <w:rsid w:val="00450849"/>
    <w:rsid w:val="00451B94"/>
    <w:rsid w:val="00454937"/>
    <w:rsid w:val="0045553B"/>
    <w:rsid w:val="00455A18"/>
    <w:rsid w:val="00455AED"/>
    <w:rsid w:val="004568B6"/>
    <w:rsid w:val="00457689"/>
    <w:rsid w:val="00461A34"/>
    <w:rsid w:val="004661F2"/>
    <w:rsid w:val="00467439"/>
    <w:rsid w:val="00467AA6"/>
    <w:rsid w:val="00470C41"/>
    <w:rsid w:val="00471058"/>
    <w:rsid w:val="00471260"/>
    <w:rsid w:val="00473C59"/>
    <w:rsid w:val="0047690F"/>
    <w:rsid w:val="00476C78"/>
    <w:rsid w:val="00477EF6"/>
    <w:rsid w:val="0048080B"/>
    <w:rsid w:val="00480E9D"/>
    <w:rsid w:val="00482174"/>
    <w:rsid w:val="00482A54"/>
    <w:rsid w:val="0048576D"/>
    <w:rsid w:val="00487124"/>
    <w:rsid w:val="004903D4"/>
    <w:rsid w:val="00491F2F"/>
    <w:rsid w:val="00493B1A"/>
    <w:rsid w:val="00493D73"/>
    <w:rsid w:val="0049495C"/>
    <w:rsid w:val="00496A67"/>
    <w:rsid w:val="00497EF6"/>
    <w:rsid w:val="004A0FAD"/>
    <w:rsid w:val="004A2BA9"/>
    <w:rsid w:val="004A33DC"/>
    <w:rsid w:val="004A3AA1"/>
    <w:rsid w:val="004A4BCF"/>
    <w:rsid w:val="004A5C82"/>
    <w:rsid w:val="004B035E"/>
    <w:rsid w:val="004B42D8"/>
    <w:rsid w:val="004B6B8F"/>
    <w:rsid w:val="004B7511"/>
    <w:rsid w:val="004D2335"/>
    <w:rsid w:val="004D2CD6"/>
    <w:rsid w:val="004D5E64"/>
    <w:rsid w:val="004D78E6"/>
    <w:rsid w:val="004E23CE"/>
    <w:rsid w:val="004E47CA"/>
    <w:rsid w:val="004E516B"/>
    <w:rsid w:val="004E6168"/>
    <w:rsid w:val="004E7200"/>
    <w:rsid w:val="004E7A63"/>
    <w:rsid w:val="004F56A4"/>
    <w:rsid w:val="004F585B"/>
    <w:rsid w:val="004F5FB4"/>
    <w:rsid w:val="005004F5"/>
    <w:rsid w:val="00500539"/>
    <w:rsid w:val="00500C02"/>
    <w:rsid w:val="00503373"/>
    <w:rsid w:val="00503F3F"/>
    <w:rsid w:val="00504693"/>
    <w:rsid w:val="00507572"/>
    <w:rsid w:val="005076B8"/>
    <w:rsid w:val="005122C9"/>
    <w:rsid w:val="00512A8A"/>
    <w:rsid w:val="00512F96"/>
    <w:rsid w:val="005164BB"/>
    <w:rsid w:val="005215FF"/>
    <w:rsid w:val="005254F0"/>
    <w:rsid w:val="00527485"/>
    <w:rsid w:val="0052783D"/>
    <w:rsid w:val="00530234"/>
    <w:rsid w:val="005312EB"/>
    <w:rsid w:val="00531A2F"/>
    <w:rsid w:val="00533D2E"/>
    <w:rsid w:val="00533DBF"/>
    <w:rsid w:val="0053415C"/>
    <w:rsid w:val="005347CC"/>
    <w:rsid w:val="0053523C"/>
    <w:rsid w:val="0053615F"/>
    <w:rsid w:val="00536336"/>
    <w:rsid w:val="0054044B"/>
    <w:rsid w:val="005419D6"/>
    <w:rsid w:val="00542ED7"/>
    <w:rsid w:val="00544443"/>
    <w:rsid w:val="005455F8"/>
    <w:rsid w:val="005458C5"/>
    <w:rsid w:val="005468EA"/>
    <w:rsid w:val="00546BBC"/>
    <w:rsid w:val="00550D4A"/>
    <w:rsid w:val="005527DB"/>
    <w:rsid w:val="00552BBD"/>
    <w:rsid w:val="00554D8B"/>
    <w:rsid w:val="0056006C"/>
    <w:rsid w:val="005619FE"/>
    <w:rsid w:val="00561EBD"/>
    <w:rsid w:val="005623FA"/>
    <w:rsid w:val="0056393D"/>
    <w:rsid w:val="00564182"/>
    <w:rsid w:val="005642C9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77AFA"/>
    <w:rsid w:val="00581993"/>
    <w:rsid w:val="005819DD"/>
    <w:rsid w:val="00581BD6"/>
    <w:rsid w:val="005830C2"/>
    <w:rsid w:val="0058482B"/>
    <w:rsid w:val="0058618A"/>
    <w:rsid w:val="00587002"/>
    <w:rsid w:val="00591611"/>
    <w:rsid w:val="00592BA8"/>
    <w:rsid w:val="0059377F"/>
    <w:rsid w:val="00593FD4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B5C1D"/>
    <w:rsid w:val="005C1F65"/>
    <w:rsid w:val="005C21FC"/>
    <w:rsid w:val="005C30AE"/>
    <w:rsid w:val="005C4DF2"/>
    <w:rsid w:val="005C6A7C"/>
    <w:rsid w:val="005C6C9A"/>
    <w:rsid w:val="005D1AAB"/>
    <w:rsid w:val="005D7744"/>
    <w:rsid w:val="005D7D80"/>
    <w:rsid w:val="005E35F3"/>
    <w:rsid w:val="005E400D"/>
    <w:rsid w:val="005E4A16"/>
    <w:rsid w:val="005E698D"/>
    <w:rsid w:val="005F0374"/>
    <w:rsid w:val="005F0505"/>
    <w:rsid w:val="005F0831"/>
    <w:rsid w:val="005F09F1"/>
    <w:rsid w:val="005F0BED"/>
    <w:rsid w:val="005F3FEB"/>
    <w:rsid w:val="005F5DF2"/>
    <w:rsid w:val="005F645A"/>
    <w:rsid w:val="005F64F4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2A45"/>
    <w:rsid w:val="0062386A"/>
    <w:rsid w:val="0062576D"/>
    <w:rsid w:val="00625788"/>
    <w:rsid w:val="00625A17"/>
    <w:rsid w:val="0062610A"/>
    <w:rsid w:val="00627FDD"/>
    <w:rsid w:val="006305AA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40352"/>
    <w:rsid w:val="00640D9E"/>
    <w:rsid w:val="006426D5"/>
    <w:rsid w:val="00642924"/>
    <w:rsid w:val="006466FF"/>
    <w:rsid w:val="00646A5F"/>
    <w:rsid w:val="00647058"/>
    <w:rsid w:val="006475C1"/>
    <w:rsid w:val="0065130E"/>
    <w:rsid w:val="00653911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56D"/>
    <w:rsid w:val="00673BB2"/>
    <w:rsid w:val="00674155"/>
    <w:rsid w:val="006746CA"/>
    <w:rsid w:val="006747CB"/>
    <w:rsid w:val="00675BAF"/>
    <w:rsid w:val="00680426"/>
    <w:rsid w:val="00680E70"/>
    <w:rsid w:val="00684D91"/>
    <w:rsid w:val="006853E0"/>
    <w:rsid w:val="00690FB3"/>
    <w:rsid w:val="0069161D"/>
    <w:rsid w:val="006918E3"/>
    <w:rsid w:val="006919EB"/>
    <w:rsid w:val="00692560"/>
    <w:rsid w:val="006926AA"/>
    <w:rsid w:val="00695645"/>
    <w:rsid w:val="00695745"/>
    <w:rsid w:val="00695D26"/>
    <w:rsid w:val="0069600B"/>
    <w:rsid w:val="006964DF"/>
    <w:rsid w:val="00696FA7"/>
    <w:rsid w:val="00697971"/>
    <w:rsid w:val="006A0A1A"/>
    <w:rsid w:val="006A1551"/>
    <w:rsid w:val="006A2A80"/>
    <w:rsid w:val="006A2AA3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B6B92"/>
    <w:rsid w:val="006C61FA"/>
    <w:rsid w:val="006C6E04"/>
    <w:rsid w:val="006C6FA7"/>
    <w:rsid w:val="006D027D"/>
    <w:rsid w:val="006D0896"/>
    <w:rsid w:val="006D0940"/>
    <w:rsid w:val="006D188F"/>
    <w:rsid w:val="006D3116"/>
    <w:rsid w:val="006D43DE"/>
    <w:rsid w:val="006D49EB"/>
    <w:rsid w:val="006D6EB1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7397"/>
    <w:rsid w:val="006F755C"/>
    <w:rsid w:val="00700B7D"/>
    <w:rsid w:val="007016D4"/>
    <w:rsid w:val="0070391A"/>
    <w:rsid w:val="00706486"/>
    <w:rsid w:val="007068CE"/>
    <w:rsid w:val="0071711B"/>
    <w:rsid w:val="00717638"/>
    <w:rsid w:val="00717BC9"/>
    <w:rsid w:val="007214E3"/>
    <w:rsid w:val="007222F7"/>
    <w:rsid w:val="00723BD4"/>
    <w:rsid w:val="00724679"/>
    <w:rsid w:val="00725368"/>
    <w:rsid w:val="007304F3"/>
    <w:rsid w:val="00730839"/>
    <w:rsid w:val="00730F60"/>
    <w:rsid w:val="007315AC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3425"/>
    <w:rsid w:val="007435FC"/>
    <w:rsid w:val="007459BB"/>
    <w:rsid w:val="00745CEE"/>
    <w:rsid w:val="00745E21"/>
    <w:rsid w:val="00745E83"/>
    <w:rsid w:val="00746B25"/>
    <w:rsid w:val="007477C9"/>
    <w:rsid w:val="007517A1"/>
    <w:rsid w:val="00752038"/>
    <w:rsid w:val="007534C0"/>
    <w:rsid w:val="00753874"/>
    <w:rsid w:val="00754F6E"/>
    <w:rsid w:val="007554DF"/>
    <w:rsid w:val="00756C51"/>
    <w:rsid w:val="0075776D"/>
    <w:rsid w:val="00757E05"/>
    <w:rsid w:val="007613FB"/>
    <w:rsid w:val="00761E34"/>
    <w:rsid w:val="007671EC"/>
    <w:rsid w:val="00771756"/>
    <w:rsid w:val="007722BF"/>
    <w:rsid w:val="00772A53"/>
    <w:rsid w:val="00773F7E"/>
    <w:rsid w:val="0077580B"/>
    <w:rsid w:val="00776969"/>
    <w:rsid w:val="00777BDC"/>
    <w:rsid w:val="00781167"/>
    <w:rsid w:val="007834A5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4D42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3A5E"/>
    <w:rsid w:val="007C693C"/>
    <w:rsid w:val="007C70C4"/>
    <w:rsid w:val="007C76C5"/>
    <w:rsid w:val="007D0720"/>
    <w:rsid w:val="007D08A5"/>
    <w:rsid w:val="007D10F2"/>
    <w:rsid w:val="007D11F5"/>
    <w:rsid w:val="007D19FA"/>
    <w:rsid w:val="007D207E"/>
    <w:rsid w:val="007D2E5E"/>
    <w:rsid w:val="007D45E5"/>
    <w:rsid w:val="007D6314"/>
    <w:rsid w:val="007D637D"/>
    <w:rsid w:val="007D6BD5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4959"/>
    <w:rsid w:val="007F7D5F"/>
    <w:rsid w:val="00800396"/>
    <w:rsid w:val="00800606"/>
    <w:rsid w:val="00800861"/>
    <w:rsid w:val="00802D0F"/>
    <w:rsid w:val="00806156"/>
    <w:rsid w:val="00806271"/>
    <w:rsid w:val="008072AC"/>
    <w:rsid w:val="00807D5F"/>
    <w:rsid w:val="00810CEA"/>
    <w:rsid w:val="008176AB"/>
    <w:rsid w:val="0082046C"/>
    <w:rsid w:val="008225D3"/>
    <w:rsid w:val="00822930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55F"/>
    <w:rsid w:val="00846B23"/>
    <w:rsid w:val="00846C1A"/>
    <w:rsid w:val="00846D9F"/>
    <w:rsid w:val="00847615"/>
    <w:rsid w:val="00847D37"/>
    <w:rsid w:val="0085001D"/>
    <w:rsid w:val="00850780"/>
    <w:rsid w:val="008508B6"/>
    <w:rsid w:val="00851084"/>
    <w:rsid w:val="008517E0"/>
    <w:rsid w:val="00854692"/>
    <w:rsid w:val="00854CE0"/>
    <w:rsid w:val="00856E95"/>
    <w:rsid w:val="008607CB"/>
    <w:rsid w:val="0086104A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732A"/>
    <w:rsid w:val="008B74F4"/>
    <w:rsid w:val="008B781F"/>
    <w:rsid w:val="008C0069"/>
    <w:rsid w:val="008C1495"/>
    <w:rsid w:val="008C5C87"/>
    <w:rsid w:val="008C5E2A"/>
    <w:rsid w:val="008C5E78"/>
    <w:rsid w:val="008D0C6B"/>
    <w:rsid w:val="008D4159"/>
    <w:rsid w:val="008D5522"/>
    <w:rsid w:val="008D69C5"/>
    <w:rsid w:val="008D7404"/>
    <w:rsid w:val="008E0267"/>
    <w:rsid w:val="008E0F86"/>
    <w:rsid w:val="008E1768"/>
    <w:rsid w:val="008E530C"/>
    <w:rsid w:val="008F2DC1"/>
    <w:rsid w:val="008F31F1"/>
    <w:rsid w:val="008F6723"/>
    <w:rsid w:val="008F70AD"/>
    <w:rsid w:val="008F7EBE"/>
    <w:rsid w:val="00900DB1"/>
    <w:rsid w:val="009022BF"/>
    <w:rsid w:val="009070F2"/>
    <w:rsid w:val="0091007E"/>
    <w:rsid w:val="00910765"/>
    <w:rsid w:val="0091090F"/>
    <w:rsid w:val="00911CD9"/>
    <w:rsid w:val="00912B71"/>
    <w:rsid w:val="00913B3B"/>
    <w:rsid w:val="0091501A"/>
    <w:rsid w:val="0091557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1BFD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4FD"/>
    <w:rsid w:val="00963AA5"/>
    <w:rsid w:val="00966542"/>
    <w:rsid w:val="0096683A"/>
    <w:rsid w:val="00967611"/>
    <w:rsid w:val="009700F0"/>
    <w:rsid w:val="009706FD"/>
    <w:rsid w:val="0097098D"/>
    <w:rsid w:val="00972BA1"/>
    <w:rsid w:val="00972EDA"/>
    <w:rsid w:val="00975E12"/>
    <w:rsid w:val="009765B9"/>
    <w:rsid w:val="009776A7"/>
    <w:rsid w:val="0098223C"/>
    <w:rsid w:val="009838A5"/>
    <w:rsid w:val="00983BA1"/>
    <w:rsid w:val="00984240"/>
    <w:rsid w:val="009873B9"/>
    <w:rsid w:val="00987F2B"/>
    <w:rsid w:val="009929E4"/>
    <w:rsid w:val="00994E02"/>
    <w:rsid w:val="009951C4"/>
    <w:rsid w:val="00995B07"/>
    <w:rsid w:val="009A2619"/>
    <w:rsid w:val="009A2797"/>
    <w:rsid w:val="009A3630"/>
    <w:rsid w:val="009A57A3"/>
    <w:rsid w:val="009A5850"/>
    <w:rsid w:val="009A6075"/>
    <w:rsid w:val="009B10D6"/>
    <w:rsid w:val="009B3942"/>
    <w:rsid w:val="009B6A99"/>
    <w:rsid w:val="009B6FF2"/>
    <w:rsid w:val="009B78A3"/>
    <w:rsid w:val="009C0FD2"/>
    <w:rsid w:val="009C44F0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A03A3D"/>
    <w:rsid w:val="00A045C4"/>
    <w:rsid w:val="00A10626"/>
    <w:rsid w:val="00A10DFA"/>
    <w:rsid w:val="00A114A1"/>
    <w:rsid w:val="00A152A4"/>
    <w:rsid w:val="00A15922"/>
    <w:rsid w:val="00A16AFC"/>
    <w:rsid w:val="00A21708"/>
    <w:rsid w:val="00A22362"/>
    <w:rsid w:val="00A249BA"/>
    <w:rsid w:val="00A307C7"/>
    <w:rsid w:val="00A30AE7"/>
    <w:rsid w:val="00A310A3"/>
    <w:rsid w:val="00A37BDE"/>
    <w:rsid w:val="00A37FC6"/>
    <w:rsid w:val="00A40DDD"/>
    <w:rsid w:val="00A41615"/>
    <w:rsid w:val="00A42722"/>
    <w:rsid w:val="00A44581"/>
    <w:rsid w:val="00A45093"/>
    <w:rsid w:val="00A47176"/>
    <w:rsid w:val="00A50EAF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B2BE3"/>
    <w:rsid w:val="00AB319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304"/>
    <w:rsid w:val="00AF6EFE"/>
    <w:rsid w:val="00AF78EE"/>
    <w:rsid w:val="00AF7B56"/>
    <w:rsid w:val="00AF7EE9"/>
    <w:rsid w:val="00B00A13"/>
    <w:rsid w:val="00B00D69"/>
    <w:rsid w:val="00B00E04"/>
    <w:rsid w:val="00B023F1"/>
    <w:rsid w:val="00B0367E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FDE"/>
    <w:rsid w:val="00B25823"/>
    <w:rsid w:val="00B26FD5"/>
    <w:rsid w:val="00B313E9"/>
    <w:rsid w:val="00B3230F"/>
    <w:rsid w:val="00B3673A"/>
    <w:rsid w:val="00B42041"/>
    <w:rsid w:val="00B426F0"/>
    <w:rsid w:val="00B43FBF"/>
    <w:rsid w:val="00B44F11"/>
    <w:rsid w:val="00B4639A"/>
    <w:rsid w:val="00B50BAA"/>
    <w:rsid w:val="00B51846"/>
    <w:rsid w:val="00B51EA9"/>
    <w:rsid w:val="00B54460"/>
    <w:rsid w:val="00B62979"/>
    <w:rsid w:val="00B70056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53A7"/>
    <w:rsid w:val="00BA0377"/>
    <w:rsid w:val="00BA1FD5"/>
    <w:rsid w:val="00BA2260"/>
    <w:rsid w:val="00BB444B"/>
    <w:rsid w:val="00BB468D"/>
    <w:rsid w:val="00BB53CD"/>
    <w:rsid w:val="00BB736E"/>
    <w:rsid w:val="00BB7804"/>
    <w:rsid w:val="00BC0CD8"/>
    <w:rsid w:val="00BC0E8D"/>
    <w:rsid w:val="00BC3041"/>
    <w:rsid w:val="00BC4F18"/>
    <w:rsid w:val="00BC5020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7010"/>
    <w:rsid w:val="00C00B88"/>
    <w:rsid w:val="00C00F23"/>
    <w:rsid w:val="00C01249"/>
    <w:rsid w:val="00C03F73"/>
    <w:rsid w:val="00C060EB"/>
    <w:rsid w:val="00C06B2A"/>
    <w:rsid w:val="00C07A64"/>
    <w:rsid w:val="00C113CA"/>
    <w:rsid w:val="00C14A3F"/>
    <w:rsid w:val="00C21316"/>
    <w:rsid w:val="00C24A54"/>
    <w:rsid w:val="00C276C1"/>
    <w:rsid w:val="00C27DD0"/>
    <w:rsid w:val="00C31E0E"/>
    <w:rsid w:val="00C33708"/>
    <w:rsid w:val="00C35E57"/>
    <w:rsid w:val="00C35E80"/>
    <w:rsid w:val="00C3672A"/>
    <w:rsid w:val="00C4066F"/>
    <w:rsid w:val="00C40AA2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2140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68A"/>
    <w:rsid w:val="00C966A1"/>
    <w:rsid w:val="00CA108B"/>
    <w:rsid w:val="00CA5A8D"/>
    <w:rsid w:val="00CA6CDB"/>
    <w:rsid w:val="00CB0F52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3160"/>
    <w:rsid w:val="00CC3524"/>
    <w:rsid w:val="00CC6F22"/>
    <w:rsid w:val="00CD1C80"/>
    <w:rsid w:val="00CD27BE"/>
    <w:rsid w:val="00CD29E9"/>
    <w:rsid w:val="00CD4BBC"/>
    <w:rsid w:val="00CD5CF3"/>
    <w:rsid w:val="00CD6F0F"/>
    <w:rsid w:val="00CE0BB7"/>
    <w:rsid w:val="00CE3E9A"/>
    <w:rsid w:val="00CE6A5F"/>
    <w:rsid w:val="00CE708B"/>
    <w:rsid w:val="00CF26B7"/>
    <w:rsid w:val="00CF6E39"/>
    <w:rsid w:val="00CF72DA"/>
    <w:rsid w:val="00CF735F"/>
    <w:rsid w:val="00D0193B"/>
    <w:rsid w:val="00D01FD6"/>
    <w:rsid w:val="00D02F39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34655"/>
    <w:rsid w:val="00D35A01"/>
    <w:rsid w:val="00D4031F"/>
    <w:rsid w:val="00D41020"/>
    <w:rsid w:val="00D43AD5"/>
    <w:rsid w:val="00D4404D"/>
    <w:rsid w:val="00D447EF"/>
    <w:rsid w:val="00D45EB8"/>
    <w:rsid w:val="00D46D25"/>
    <w:rsid w:val="00D505E2"/>
    <w:rsid w:val="00D52251"/>
    <w:rsid w:val="00D52998"/>
    <w:rsid w:val="00D5502D"/>
    <w:rsid w:val="00D56B01"/>
    <w:rsid w:val="00D56D18"/>
    <w:rsid w:val="00D62C5C"/>
    <w:rsid w:val="00D6498F"/>
    <w:rsid w:val="00D65160"/>
    <w:rsid w:val="00D65D16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68C1"/>
    <w:rsid w:val="00D87327"/>
    <w:rsid w:val="00D87A8F"/>
    <w:rsid w:val="00D9016B"/>
    <w:rsid w:val="00D90A1C"/>
    <w:rsid w:val="00D94AE7"/>
    <w:rsid w:val="00D95B08"/>
    <w:rsid w:val="00D966B3"/>
    <w:rsid w:val="00D970F0"/>
    <w:rsid w:val="00DA072C"/>
    <w:rsid w:val="00DA23A1"/>
    <w:rsid w:val="00DA311C"/>
    <w:rsid w:val="00DA4540"/>
    <w:rsid w:val="00DA587E"/>
    <w:rsid w:val="00DA60F4"/>
    <w:rsid w:val="00DA67F6"/>
    <w:rsid w:val="00DA72D4"/>
    <w:rsid w:val="00DB0C97"/>
    <w:rsid w:val="00DB0F8B"/>
    <w:rsid w:val="00DB1AFB"/>
    <w:rsid w:val="00DB2DDB"/>
    <w:rsid w:val="00DB3052"/>
    <w:rsid w:val="00DB31A4"/>
    <w:rsid w:val="00DB4891"/>
    <w:rsid w:val="00DB6805"/>
    <w:rsid w:val="00DC2D17"/>
    <w:rsid w:val="00DC31D0"/>
    <w:rsid w:val="00DC62D1"/>
    <w:rsid w:val="00DC6A96"/>
    <w:rsid w:val="00DD2859"/>
    <w:rsid w:val="00DD2A2D"/>
    <w:rsid w:val="00DD4F04"/>
    <w:rsid w:val="00DE0054"/>
    <w:rsid w:val="00DE0ADA"/>
    <w:rsid w:val="00DE1616"/>
    <w:rsid w:val="00DE23BF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6307"/>
    <w:rsid w:val="00DF64E9"/>
    <w:rsid w:val="00DF6D19"/>
    <w:rsid w:val="00DF6ED2"/>
    <w:rsid w:val="00DF70F5"/>
    <w:rsid w:val="00E022A1"/>
    <w:rsid w:val="00E058BF"/>
    <w:rsid w:val="00E0622F"/>
    <w:rsid w:val="00E07AE5"/>
    <w:rsid w:val="00E10F60"/>
    <w:rsid w:val="00E12BF6"/>
    <w:rsid w:val="00E12C65"/>
    <w:rsid w:val="00E17546"/>
    <w:rsid w:val="00E21352"/>
    <w:rsid w:val="00E2252C"/>
    <w:rsid w:val="00E2284B"/>
    <w:rsid w:val="00E270C0"/>
    <w:rsid w:val="00E35F6F"/>
    <w:rsid w:val="00E36D82"/>
    <w:rsid w:val="00E401BF"/>
    <w:rsid w:val="00E41324"/>
    <w:rsid w:val="00E4135C"/>
    <w:rsid w:val="00E43AC4"/>
    <w:rsid w:val="00E448CC"/>
    <w:rsid w:val="00E460B9"/>
    <w:rsid w:val="00E503F4"/>
    <w:rsid w:val="00E50E53"/>
    <w:rsid w:val="00E51601"/>
    <w:rsid w:val="00E51965"/>
    <w:rsid w:val="00E5258A"/>
    <w:rsid w:val="00E52AB1"/>
    <w:rsid w:val="00E5378F"/>
    <w:rsid w:val="00E53EE3"/>
    <w:rsid w:val="00E57BC8"/>
    <w:rsid w:val="00E638A0"/>
    <w:rsid w:val="00E63A77"/>
    <w:rsid w:val="00E63EE8"/>
    <w:rsid w:val="00E64441"/>
    <w:rsid w:val="00E64A7C"/>
    <w:rsid w:val="00E66D0B"/>
    <w:rsid w:val="00E67121"/>
    <w:rsid w:val="00E70122"/>
    <w:rsid w:val="00E71893"/>
    <w:rsid w:val="00E7198D"/>
    <w:rsid w:val="00E719A5"/>
    <w:rsid w:val="00E71DFE"/>
    <w:rsid w:val="00E735AF"/>
    <w:rsid w:val="00E74CA6"/>
    <w:rsid w:val="00E75E3D"/>
    <w:rsid w:val="00E80C18"/>
    <w:rsid w:val="00E80FA8"/>
    <w:rsid w:val="00E83FCA"/>
    <w:rsid w:val="00E84491"/>
    <w:rsid w:val="00E96A06"/>
    <w:rsid w:val="00E9731C"/>
    <w:rsid w:val="00EA2A52"/>
    <w:rsid w:val="00EA45EC"/>
    <w:rsid w:val="00EA4E4C"/>
    <w:rsid w:val="00EA7513"/>
    <w:rsid w:val="00EB01A3"/>
    <w:rsid w:val="00EB04B7"/>
    <w:rsid w:val="00EB20C4"/>
    <w:rsid w:val="00EB4659"/>
    <w:rsid w:val="00EB7992"/>
    <w:rsid w:val="00EC0104"/>
    <w:rsid w:val="00EC0184"/>
    <w:rsid w:val="00EC2D7A"/>
    <w:rsid w:val="00EC2FF4"/>
    <w:rsid w:val="00EC39A1"/>
    <w:rsid w:val="00EC4427"/>
    <w:rsid w:val="00EC45B5"/>
    <w:rsid w:val="00EC633A"/>
    <w:rsid w:val="00ED01F9"/>
    <w:rsid w:val="00ED0959"/>
    <w:rsid w:val="00ED0C50"/>
    <w:rsid w:val="00ED10B9"/>
    <w:rsid w:val="00ED1B9D"/>
    <w:rsid w:val="00ED380A"/>
    <w:rsid w:val="00ED45BC"/>
    <w:rsid w:val="00ED5689"/>
    <w:rsid w:val="00ED64BE"/>
    <w:rsid w:val="00EE056F"/>
    <w:rsid w:val="00EE2A8A"/>
    <w:rsid w:val="00EE30E0"/>
    <w:rsid w:val="00EE4B56"/>
    <w:rsid w:val="00EE5022"/>
    <w:rsid w:val="00EE52F9"/>
    <w:rsid w:val="00EF1EEE"/>
    <w:rsid w:val="00EF2681"/>
    <w:rsid w:val="00EF2E20"/>
    <w:rsid w:val="00EF43F5"/>
    <w:rsid w:val="00EF5DD2"/>
    <w:rsid w:val="00EF74D7"/>
    <w:rsid w:val="00F00C4A"/>
    <w:rsid w:val="00F017AF"/>
    <w:rsid w:val="00F0343B"/>
    <w:rsid w:val="00F03A57"/>
    <w:rsid w:val="00F041C4"/>
    <w:rsid w:val="00F04D34"/>
    <w:rsid w:val="00F12164"/>
    <w:rsid w:val="00F1243B"/>
    <w:rsid w:val="00F14812"/>
    <w:rsid w:val="00F1598C"/>
    <w:rsid w:val="00F160B5"/>
    <w:rsid w:val="00F20BC6"/>
    <w:rsid w:val="00F21403"/>
    <w:rsid w:val="00F255FC"/>
    <w:rsid w:val="00F259B0"/>
    <w:rsid w:val="00F26A20"/>
    <w:rsid w:val="00F27001"/>
    <w:rsid w:val="00F2732A"/>
    <w:rsid w:val="00F276C9"/>
    <w:rsid w:val="00F30152"/>
    <w:rsid w:val="00F301E1"/>
    <w:rsid w:val="00F310E7"/>
    <w:rsid w:val="00F31359"/>
    <w:rsid w:val="00F32590"/>
    <w:rsid w:val="00F3649F"/>
    <w:rsid w:val="00F36A68"/>
    <w:rsid w:val="00F40690"/>
    <w:rsid w:val="00F42522"/>
    <w:rsid w:val="00F42B0B"/>
    <w:rsid w:val="00F43B8F"/>
    <w:rsid w:val="00F44C29"/>
    <w:rsid w:val="00F462B1"/>
    <w:rsid w:val="00F4661F"/>
    <w:rsid w:val="00F5057C"/>
    <w:rsid w:val="00F51785"/>
    <w:rsid w:val="00F530D7"/>
    <w:rsid w:val="00F531CC"/>
    <w:rsid w:val="00F541E6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5EBC"/>
    <w:rsid w:val="00F77926"/>
    <w:rsid w:val="00F83A19"/>
    <w:rsid w:val="00F85C78"/>
    <w:rsid w:val="00F879A1"/>
    <w:rsid w:val="00F9161E"/>
    <w:rsid w:val="00F92FC4"/>
    <w:rsid w:val="00F96822"/>
    <w:rsid w:val="00F9793C"/>
    <w:rsid w:val="00FA0C14"/>
    <w:rsid w:val="00FA0FF5"/>
    <w:rsid w:val="00FA137A"/>
    <w:rsid w:val="00FA182C"/>
    <w:rsid w:val="00FA2891"/>
    <w:rsid w:val="00FA3979"/>
    <w:rsid w:val="00FA5504"/>
    <w:rsid w:val="00FA7F50"/>
    <w:rsid w:val="00FB013D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4D6"/>
    <w:rsid w:val="00FE197E"/>
    <w:rsid w:val="00FE2480"/>
    <w:rsid w:val="00FE2918"/>
    <w:rsid w:val="00FE4E4B"/>
    <w:rsid w:val="00FE4E86"/>
    <w:rsid w:val="00FE5F7C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8" ma:contentTypeDescription="Crie um novo documento." ma:contentTypeScope="" ma:versionID="8b12ca762e05f52916e6e782226e7209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55b06f9a0e3e2c04b8e690ba21f7462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CB68E-0E30-4B28-AED8-A80133AC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10</Pages>
  <Words>3405</Words>
  <Characters>18391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140</cp:revision>
  <cp:lastPrinted>2021-05-07T01:33:00Z</cp:lastPrinted>
  <dcterms:created xsi:type="dcterms:W3CDTF">2021-04-19T23:02:00Z</dcterms:created>
  <dcterms:modified xsi:type="dcterms:W3CDTF">2021-05-07T01:33:00Z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