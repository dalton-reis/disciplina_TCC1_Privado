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59FE65A8" w:rsidR="002B0EDC" w:rsidRPr="00B00E04" w:rsidRDefault="00EB28B4"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aplicativo para alfabetizaçã</w:t>
      </w:r>
      <w:r w:rsidR="00613B0F">
        <w:t>o musical</w:t>
      </w:r>
    </w:p>
    <w:p w14:paraId="4F6DBB7C" w14:textId="44AD701C" w:rsidR="001E682E" w:rsidRDefault="00EB28B4" w:rsidP="00752038">
      <w:pPr>
        <w:pStyle w:val="TF-AUTOR0"/>
      </w:pPr>
      <w:r>
        <w:t>Caroline Belli Regalin</w:t>
      </w:r>
    </w:p>
    <w:p w14:paraId="3FBE5C8A" w14:textId="5242F348" w:rsidR="001E682E" w:rsidRDefault="00613B0F" w:rsidP="001E682E">
      <w:pPr>
        <w:pStyle w:val="TF-AUTOR0"/>
      </w:pPr>
      <w:r>
        <w:t>Dalton Solano dos Reis</w:t>
      </w:r>
      <w:r w:rsidR="001E682E">
        <w:t xml:space="preserve"> – Orientador</w:t>
      </w:r>
    </w:p>
    <w:p w14:paraId="28066913" w14:textId="051DFF7D"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862E170" w14:textId="2F83F4D8" w:rsidR="00A903CC" w:rsidRDefault="007A7E97" w:rsidP="004E02AB">
      <w:pPr>
        <w:pStyle w:val="TF-TEXTO"/>
        <w:ind w:firstLine="284"/>
      </w:pPr>
      <w:commentRangeStart w:id="9"/>
      <w:r>
        <w:t xml:space="preserve">A </w:t>
      </w:r>
      <w:r w:rsidR="00834B8F">
        <w:t xml:space="preserve">música e a </w:t>
      </w:r>
      <w:r w:rsidR="00CC7F25">
        <w:t>alfabetização musical</w:t>
      </w:r>
      <w:r>
        <w:t xml:space="preserve"> </w:t>
      </w:r>
      <w:r w:rsidR="00F077D4">
        <w:t xml:space="preserve">e a música </w:t>
      </w:r>
      <w:commentRangeEnd w:id="9"/>
      <w:r w:rsidR="00CD7D72">
        <w:rPr>
          <w:rStyle w:val="Refdecomentrio"/>
        </w:rPr>
        <w:commentReference w:id="9"/>
      </w:r>
      <w:r w:rsidR="004D251F">
        <w:t>vêm</w:t>
      </w:r>
      <w:r>
        <w:t xml:space="preserve"> </w:t>
      </w:r>
      <w:r w:rsidRPr="00CD7D72">
        <w:rPr>
          <w:highlight w:val="yellow"/>
        </w:rPr>
        <w:t xml:space="preserve">ganhando </w:t>
      </w:r>
      <w:r w:rsidR="00AC4BBF" w:rsidRPr="00CD7D72">
        <w:rPr>
          <w:highlight w:val="yellow"/>
        </w:rPr>
        <w:t>espaço</w:t>
      </w:r>
      <w:r w:rsidRPr="00CD7D72">
        <w:rPr>
          <w:highlight w:val="yellow"/>
        </w:rPr>
        <w:t xml:space="preserve"> nos últimos </w:t>
      </w:r>
      <w:r w:rsidR="00CC7F25" w:rsidRPr="00CD7D72">
        <w:rPr>
          <w:highlight w:val="yellow"/>
        </w:rPr>
        <w:t>em diversos lugares</w:t>
      </w:r>
      <w:r w:rsidR="00CC7F25">
        <w:t>, como</w:t>
      </w:r>
      <w:r>
        <w:t xml:space="preserve"> escolas, </w:t>
      </w:r>
      <w:r w:rsidR="00CC7F25">
        <w:t>igrejas</w:t>
      </w:r>
      <w:r w:rsidR="00A1605E">
        <w:t xml:space="preserve"> e projetos sociais</w:t>
      </w:r>
      <w:del w:id="10" w:author="Andreza Sartori" w:date="2021-04-23T16:47:00Z">
        <w:r w:rsidR="004003AF" w:rsidDel="00DB2AE6">
          <w:delText xml:space="preserve">, </w:delText>
        </w:r>
      </w:del>
      <w:ins w:id="11" w:author="Andreza Sartori" w:date="2021-04-23T16:47:00Z">
        <w:r w:rsidR="00DB2AE6">
          <w:t xml:space="preserve">. </w:t>
        </w:r>
      </w:ins>
      <w:del w:id="12" w:author="Andreza Sartori" w:date="2021-04-23T16:47:00Z">
        <w:r w:rsidDel="00DB2AE6">
          <w:delText>c</w:delText>
        </w:r>
      </w:del>
      <w:ins w:id="13" w:author="Andreza Sartori" w:date="2021-04-23T16:47:00Z">
        <w:r w:rsidR="00DB2AE6">
          <w:t>C</w:t>
        </w:r>
      </w:ins>
      <w:r>
        <w:t xml:space="preserve">omo </w:t>
      </w:r>
      <w:r w:rsidR="004B4261">
        <w:t>Nobre</w:t>
      </w:r>
      <w:r w:rsidR="0071553E">
        <w:t xml:space="preserve"> </w:t>
      </w:r>
      <w:r w:rsidR="0F404772">
        <w:t>(</w:t>
      </w:r>
      <w:r w:rsidR="000C5C1E">
        <w:t>2008</w:t>
      </w:r>
      <w:r w:rsidR="0F404772">
        <w:t>)</w:t>
      </w:r>
      <w:r w:rsidR="00171DEC">
        <w:t xml:space="preserve"> elenca</w:t>
      </w:r>
      <w:r w:rsidR="001600D4">
        <w:t xml:space="preserve">, </w:t>
      </w:r>
      <w:r w:rsidR="00B83F8D">
        <w:t>“</w:t>
      </w:r>
      <w:r w:rsidR="0F404772">
        <w:t>a</w:t>
      </w:r>
      <w:r w:rsidR="00605767">
        <w:t xml:space="preserve"> música </w:t>
      </w:r>
      <w:r w:rsidR="000F1851">
        <w:t xml:space="preserve">é a </w:t>
      </w:r>
      <w:r w:rsidR="00523D79">
        <w:t xml:space="preserve">arte </w:t>
      </w:r>
      <w:r w:rsidR="00F67F93">
        <w:t>de combinar os sons simultânea e sucessivamente, com</w:t>
      </w:r>
      <w:r w:rsidR="00F42BA6">
        <w:t xml:space="preserve"> </w:t>
      </w:r>
      <w:r w:rsidR="00F67F93">
        <w:t>ordem, equilíbrio e proporção, dentro do tempo</w:t>
      </w:r>
      <w:r w:rsidR="00D67809">
        <w:t>. É arte de manifestar os diversos afetos de nossa alma diante o som.</w:t>
      </w:r>
      <w:r w:rsidR="00B83F8D">
        <w:t>”</w:t>
      </w:r>
      <w:r w:rsidR="00D67809">
        <w:t>. D</w:t>
      </w:r>
      <w:r w:rsidR="004C6D20">
        <w:t xml:space="preserve">e fato, a </w:t>
      </w:r>
      <w:r w:rsidR="0037048E">
        <w:t>música é uma arte</w:t>
      </w:r>
      <w:r w:rsidR="007A2FE2">
        <w:t xml:space="preserve"> </w:t>
      </w:r>
      <w:r w:rsidR="004B1282">
        <w:t xml:space="preserve">que funciona como a expressão da nossa alma </w:t>
      </w:r>
      <w:r w:rsidR="007A2FE2">
        <w:t>e</w:t>
      </w:r>
      <w:r w:rsidR="004C6D20">
        <w:t xml:space="preserve"> está presente </w:t>
      </w:r>
      <w:commentRangeStart w:id="14"/>
      <w:r w:rsidR="004C6D20">
        <w:t xml:space="preserve">no nosso cotidiano </w:t>
      </w:r>
      <w:r w:rsidR="00194EF1">
        <w:t>de todos nós</w:t>
      </w:r>
      <w:r w:rsidR="00914128">
        <w:t xml:space="preserve"> brasileiro</w:t>
      </w:r>
      <w:r w:rsidR="00194EF1">
        <w:t>s</w:t>
      </w:r>
      <w:commentRangeEnd w:id="14"/>
      <w:r w:rsidR="00DB2AE6">
        <w:rPr>
          <w:rStyle w:val="Refdecomentrio"/>
        </w:rPr>
        <w:commentReference w:id="14"/>
      </w:r>
      <w:r w:rsidR="00914128">
        <w:t xml:space="preserve">. O Brasil é um país com </w:t>
      </w:r>
      <w:r w:rsidR="00821247">
        <w:t>uma vasta e rica cultura musical</w:t>
      </w:r>
      <w:r w:rsidR="007A2FE2">
        <w:t xml:space="preserve">, com diversos talentosos artistas. </w:t>
      </w:r>
      <w:r w:rsidR="00B75346">
        <w:t>Muitos entendem a música</w:t>
      </w:r>
      <w:r w:rsidR="003E0619">
        <w:t>,</w:t>
      </w:r>
      <w:r w:rsidR="00C87466">
        <w:t xml:space="preserve"> mas</w:t>
      </w:r>
      <w:r w:rsidR="00B75346">
        <w:t xml:space="preserve"> ler e escrever</w:t>
      </w:r>
      <w:r w:rsidR="00FD4FA6">
        <w:t xml:space="preserve"> ela</w:t>
      </w:r>
      <w:r w:rsidR="00B75346">
        <w:t>, ainda é um grande desafi</w:t>
      </w:r>
      <w:r w:rsidR="007D7F08">
        <w:t>o</w:t>
      </w:r>
      <w:r w:rsidR="0099172C">
        <w:t xml:space="preserve"> (</w:t>
      </w:r>
      <w:r w:rsidR="00B54398">
        <w:t>CESAR</w:t>
      </w:r>
      <w:r w:rsidR="00A503B3">
        <w:t>,</w:t>
      </w:r>
      <w:r w:rsidR="0099172C">
        <w:t xml:space="preserve"> </w:t>
      </w:r>
      <w:r w:rsidR="003E29A3">
        <w:t>2021</w:t>
      </w:r>
      <w:r w:rsidR="00106EFE">
        <w:t>a</w:t>
      </w:r>
      <w:r w:rsidR="003E29A3">
        <w:t>)</w:t>
      </w:r>
      <w:r w:rsidR="00F80D66">
        <w:t>.</w:t>
      </w:r>
      <w:r w:rsidR="002A4FF0">
        <w:t xml:space="preserve"> </w:t>
      </w:r>
    </w:p>
    <w:p w14:paraId="17403448" w14:textId="6B27CACB" w:rsidR="004476D4" w:rsidRDefault="00964357" w:rsidP="00E50489">
      <w:pPr>
        <w:pStyle w:val="TF-TEXTO"/>
        <w:ind w:firstLine="284"/>
      </w:pPr>
      <w:r>
        <w:t xml:space="preserve">O mesmo processo que uma criança enfrenta para </w:t>
      </w:r>
      <w:r w:rsidR="00EE51A0">
        <w:t xml:space="preserve">aprender a ler e escrever a língua portuguesa, também acontece com o processo para aprender a ler e escrever uma </w:t>
      </w:r>
      <w:r w:rsidR="00B47F00">
        <w:t xml:space="preserve">música. </w:t>
      </w:r>
      <w:r w:rsidR="004F23D5">
        <w:t xml:space="preserve">É </w:t>
      </w:r>
      <w:r w:rsidR="00B47F00">
        <w:t>necessário compreender como ela é formada</w:t>
      </w:r>
      <w:r w:rsidR="004F23D5">
        <w:t xml:space="preserve">, assim como é </w:t>
      </w:r>
      <w:r w:rsidR="00F553DE">
        <w:t xml:space="preserve">importante </w:t>
      </w:r>
      <w:r w:rsidR="00E546E5">
        <w:t>a sua</w:t>
      </w:r>
      <w:r w:rsidR="00F553DE">
        <w:t xml:space="preserve"> prática</w:t>
      </w:r>
      <w:r w:rsidR="00A903CC">
        <w:t>. Ao iniciar o processo de entendimento dos elementos que a música possui</w:t>
      </w:r>
      <w:r w:rsidR="00970DD1">
        <w:t xml:space="preserve"> </w:t>
      </w:r>
      <w:r w:rsidR="00A903CC">
        <w:t xml:space="preserve">há várias dificuldades, </w:t>
      </w:r>
      <w:r w:rsidR="00657C3A">
        <w:t xml:space="preserve">por exemplo, </w:t>
      </w:r>
      <w:r w:rsidR="00A903CC">
        <w:t>compreender a diferença entre as posições da</w:t>
      </w:r>
      <w:r w:rsidR="004D2145">
        <w:t>s</w:t>
      </w:r>
      <w:r w:rsidR="00A903CC">
        <w:t xml:space="preserve"> nota</w:t>
      </w:r>
      <w:r w:rsidR="004D2145">
        <w:t>s</w:t>
      </w:r>
      <w:r w:rsidR="00A903CC">
        <w:t xml:space="preserve"> musica</w:t>
      </w:r>
      <w:r w:rsidR="00D12212">
        <w:t>is</w:t>
      </w:r>
      <w:r w:rsidR="00A903CC">
        <w:t xml:space="preserve"> no diagrama</w:t>
      </w:r>
      <w:del w:id="15" w:author="Andreza Sartori" w:date="2021-04-23T16:53:00Z">
        <w:r w:rsidR="00A903CC" w:rsidDel="00DB2AE6">
          <w:delText>,</w:delText>
        </w:r>
      </w:del>
      <w:r w:rsidR="00A903CC">
        <w:t xml:space="preserve"> </w:t>
      </w:r>
      <w:r w:rsidR="00D12212">
        <w:t xml:space="preserve">e qual a </w:t>
      </w:r>
      <w:r w:rsidR="007109AD">
        <w:t>influência</w:t>
      </w:r>
      <w:r w:rsidR="00D12212">
        <w:t xml:space="preserve"> da</w:t>
      </w:r>
      <w:r w:rsidR="00A903CC">
        <w:t xml:space="preserve"> clave utilizada. </w:t>
      </w:r>
      <w:r w:rsidR="00C23890">
        <w:t>E</w:t>
      </w:r>
      <w:r w:rsidR="00A903CC">
        <w:t>sse tipo de conteúdo é parte essencial d</w:t>
      </w:r>
      <w:r w:rsidR="00A27441">
        <w:t xml:space="preserve">a alfabetização </w:t>
      </w:r>
      <w:r w:rsidR="00A903CC">
        <w:t>musical</w:t>
      </w:r>
      <w:r w:rsidR="00F1161D">
        <w:t>, porém</w:t>
      </w:r>
      <w:ins w:id="16" w:author="Andreza Sartori" w:date="2021-04-23T16:54:00Z">
        <w:r w:rsidR="00DB2AE6">
          <w:t>,</w:t>
        </w:r>
      </w:ins>
      <w:r w:rsidR="00F1161D">
        <w:t xml:space="preserve"> pela forma que</w:t>
      </w:r>
      <w:r w:rsidR="00243973">
        <w:t xml:space="preserve"> muitas vezes é abordado</w:t>
      </w:r>
      <w:ins w:id="17" w:author="Andreza Sartori" w:date="2021-04-23T16:54:00Z">
        <w:r w:rsidR="00DB2AE6">
          <w:t>,</w:t>
        </w:r>
      </w:ins>
      <w:r w:rsidR="00243973">
        <w:t xml:space="preserve"> </w:t>
      </w:r>
      <w:r w:rsidR="00A27441">
        <w:t xml:space="preserve">pode </w:t>
      </w:r>
      <w:r w:rsidR="00BB1ED4">
        <w:t>se tornar uma barreira para</w:t>
      </w:r>
      <w:r w:rsidR="00A27441">
        <w:t xml:space="preserve"> o aluno que está iniciando o </w:t>
      </w:r>
      <w:r w:rsidR="00BE0CB5">
        <w:t xml:space="preserve">processo de aprendizagem musical e quer tocar </w:t>
      </w:r>
      <w:r w:rsidR="00C72206">
        <w:t>seu</w:t>
      </w:r>
      <w:r w:rsidR="00BE0CB5">
        <w:t xml:space="preserve"> primeiro instrumento</w:t>
      </w:r>
      <w:r w:rsidR="00BC119D">
        <w:t xml:space="preserve"> </w:t>
      </w:r>
      <w:r w:rsidR="00243973" w:rsidRPr="00243973">
        <w:rPr>
          <w:shd w:val="clear" w:color="auto" w:fill="FFFFFF"/>
        </w:rPr>
        <w:t>(VIEIRA; MALAQUIAS, 2016)</w:t>
      </w:r>
      <w:r w:rsidR="00A903CC" w:rsidRPr="00243973">
        <w:t>.</w:t>
      </w:r>
    </w:p>
    <w:p w14:paraId="124C5EC0" w14:textId="63A5608A" w:rsidR="00182515" w:rsidRDefault="00317E8B" w:rsidP="004E02AB">
      <w:pPr>
        <w:pStyle w:val="TF-TEXTO"/>
        <w:ind w:firstLine="284"/>
      </w:pPr>
      <w:r>
        <w:t>Visto que a sociedade contemporânea está muito envolvida com jogos, u</w:t>
      </w:r>
      <w:r w:rsidR="00415E68">
        <w:t xml:space="preserve">ma </w:t>
      </w:r>
      <w:r w:rsidR="0086040D">
        <w:t>abordage</w:t>
      </w:r>
      <w:r w:rsidR="00FD0746">
        <w:t>m</w:t>
      </w:r>
      <w:r w:rsidR="0086040D">
        <w:t xml:space="preserve"> </w:t>
      </w:r>
      <w:r w:rsidR="004628D5">
        <w:t xml:space="preserve">diferente </w:t>
      </w:r>
      <w:r w:rsidR="00C34C89">
        <w:t>que pode ser utilizada para</w:t>
      </w:r>
      <w:r w:rsidR="0086040D">
        <w:t xml:space="preserve"> motivar o aprendizado da teoria musical</w:t>
      </w:r>
      <w:r w:rsidR="00530F1C">
        <w:t xml:space="preserve">, </w:t>
      </w:r>
      <w:r w:rsidR="00005132">
        <w:t>é</w:t>
      </w:r>
      <w:r w:rsidR="00530F1C">
        <w:t xml:space="preserve"> a</w:t>
      </w:r>
      <w:r w:rsidR="007F138F">
        <w:t xml:space="preserve"> gamificação. </w:t>
      </w:r>
      <w:r w:rsidR="000252A9">
        <w:t xml:space="preserve">A gamificação </w:t>
      </w:r>
      <w:r w:rsidR="00DB4123">
        <w:t>traz recurso</w:t>
      </w:r>
      <w:r w:rsidR="00F81252">
        <w:t>s</w:t>
      </w:r>
      <w:r w:rsidR="00DB4123">
        <w:t xml:space="preserve"> dos jogos para</w:t>
      </w:r>
      <w:r w:rsidR="006328E1">
        <w:t xml:space="preserve"> a educação, criando </w:t>
      </w:r>
      <w:r w:rsidR="00005132">
        <w:t>ambientes desafiadores</w:t>
      </w:r>
      <w:r w:rsidR="00EA54B0">
        <w:t>, com recompensas</w:t>
      </w:r>
      <w:r w:rsidR="00B9282A">
        <w:t xml:space="preserve">, reforço e </w:t>
      </w:r>
      <w:r w:rsidR="00B9282A" w:rsidRPr="00B9282A">
        <w:rPr>
          <w:i/>
          <w:iCs/>
        </w:rPr>
        <w:t>feedbacks</w:t>
      </w:r>
      <w:r w:rsidR="00EA54B0">
        <w:t xml:space="preserve"> para estimular </w:t>
      </w:r>
      <w:r w:rsidR="00310249">
        <w:t>e engajar o aluno no aprendizado</w:t>
      </w:r>
      <w:r w:rsidR="00EA54B0">
        <w:t xml:space="preserve"> </w:t>
      </w:r>
      <w:r w:rsidR="001C54EE" w:rsidRPr="001C54EE">
        <w:t>(FADEL</w:t>
      </w:r>
      <w:r w:rsidR="00BD7366">
        <w:t xml:space="preserve"> </w:t>
      </w:r>
      <w:r w:rsidR="00BD7366" w:rsidRPr="004478C7">
        <w:rPr>
          <w:i/>
          <w:iCs/>
        </w:rPr>
        <w:t>et al</w:t>
      </w:r>
      <w:r w:rsidR="001C131B" w:rsidRPr="004478C7">
        <w:rPr>
          <w:i/>
          <w:iCs/>
        </w:rPr>
        <w:t>.</w:t>
      </w:r>
      <w:r w:rsidR="006034CE">
        <w:t>,</w:t>
      </w:r>
      <w:r w:rsidR="001C54EE" w:rsidRPr="001C54EE">
        <w:t xml:space="preserve"> 2014)</w:t>
      </w:r>
      <w:r w:rsidR="001C54EE">
        <w:t>.</w:t>
      </w:r>
    </w:p>
    <w:p w14:paraId="41EF5156" w14:textId="63270C60" w:rsidR="001B40C0" w:rsidRDefault="00AC41DB" w:rsidP="004E02AB">
      <w:pPr>
        <w:pStyle w:val="TF-TEXTO"/>
        <w:ind w:firstLine="284"/>
      </w:pPr>
      <w:r>
        <w:t>Neste sentido</w:t>
      </w:r>
      <w:r w:rsidR="18E3715A">
        <w:t xml:space="preserve">, </w:t>
      </w:r>
      <w:r w:rsidR="00F567C9">
        <w:t xml:space="preserve">é proposto nesse trabalho o </w:t>
      </w:r>
      <w:r w:rsidR="18E3715A">
        <w:t>desenvolvi</w:t>
      </w:r>
      <w:r w:rsidR="00F567C9">
        <w:t>mento de</w:t>
      </w:r>
      <w:r w:rsidR="18E3715A">
        <w:t xml:space="preserve"> um aplicativo </w:t>
      </w:r>
      <w:r w:rsidR="00F71F06">
        <w:t xml:space="preserve">trazendo recursos </w:t>
      </w:r>
      <w:r w:rsidR="00EB6FD3">
        <w:t>de</w:t>
      </w:r>
      <w:r w:rsidR="18E3715A">
        <w:t xml:space="preserve"> </w:t>
      </w:r>
      <w:r w:rsidR="00EB6FD3">
        <w:t>jogos</w:t>
      </w:r>
      <w:r w:rsidR="18E3715A">
        <w:t xml:space="preserve"> para </w:t>
      </w:r>
      <w:r w:rsidR="7DD46CF4">
        <w:t xml:space="preserve">auxiliar </w:t>
      </w:r>
      <w:r w:rsidR="2489E46D">
        <w:t xml:space="preserve">alunos </w:t>
      </w:r>
      <w:r w:rsidR="00451D83">
        <w:t>na alfabetização musical.</w:t>
      </w:r>
      <w:r w:rsidR="00F25838">
        <w:t xml:space="preserve"> Através desse aplicativo, </w:t>
      </w:r>
      <w:r w:rsidR="00013A16">
        <w:t>espera</w:t>
      </w:r>
      <w:ins w:id="18" w:author="Andreza Sartori" w:date="2021-04-23T16:59:00Z">
        <w:r w:rsidR="00405234">
          <w:t>-</w:t>
        </w:r>
      </w:ins>
      <w:del w:id="19" w:author="Andreza Sartori" w:date="2021-04-23T16:59:00Z">
        <w:r w:rsidR="00013A16" w:rsidDel="00405234">
          <w:delText>s</w:delText>
        </w:r>
      </w:del>
      <w:r w:rsidR="00013A16">
        <w:t>se ser</w:t>
      </w:r>
      <w:r w:rsidR="00F25838">
        <w:t xml:space="preserve"> possível treinar e aprender </w:t>
      </w:r>
      <w:r w:rsidR="00845465">
        <w:t>conceitos</w:t>
      </w:r>
      <w:r w:rsidR="00F25838">
        <w:t xml:space="preserve"> d</w:t>
      </w:r>
      <w:r w:rsidR="004B5553">
        <w:t>e</w:t>
      </w:r>
      <w:r w:rsidR="00F25838">
        <w:t xml:space="preserve"> teoria musical.</w:t>
      </w:r>
    </w:p>
    <w:p w14:paraId="7ADF2E09" w14:textId="41C6BB34" w:rsidR="00954F0D" w:rsidRDefault="00F255FC" w:rsidP="002E30CE">
      <w:pPr>
        <w:pStyle w:val="Ttulo2"/>
      </w:pPr>
      <w:bookmarkStart w:id="20" w:name="_Toc419598576"/>
      <w:bookmarkStart w:id="21" w:name="_Toc420721317"/>
      <w:bookmarkStart w:id="22" w:name="_Toc420721467"/>
      <w:bookmarkStart w:id="23" w:name="_Toc420721562"/>
      <w:bookmarkStart w:id="24" w:name="_Toc420721768"/>
      <w:bookmarkStart w:id="25" w:name="_Toc420723209"/>
      <w:bookmarkStart w:id="26" w:name="_Toc482682370"/>
      <w:bookmarkStart w:id="27" w:name="_Toc54164904"/>
      <w:bookmarkStart w:id="28" w:name="_Toc54165664"/>
      <w:bookmarkStart w:id="29" w:name="_Toc54169316"/>
      <w:bookmarkStart w:id="30" w:name="_Toc96347426"/>
      <w:bookmarkStart w:id="31" w:name="_Toc96357710"/>
      <w:bookmarkStart w:id="32" w:name="_Toc96491850"/>
      <w:bookmarkStart w:id="33" w:name="_Toc411603090"/>
      <w:r w:rsidRPr="007D10F2">
        <w:t>OBJETIVOS</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E5E2FD4" w14:textId="698456E0" w:rsidR="00C35E57" w:rsidRDefault="00C35E57" w:rsidP="004E02AB">
      <w:pPr>
        <w:pStyle w:val="TF-TEXTO"/>
        <w:ind w:firstLine="567"/>
      </w:pPr>
      <w:r>
        <w:t>O objetivo é</w:t>
      </w:r>
      <w:r w:rsidR="00954F0D">
        <w:t xml:space="preserve"> </w:t>
      </w:r>
      <w:r w:rsidR="00F22CC7">
        <w:t>disponibilizar</w:t>
      </w:r>
      <w:r w:rsidR="00954F0D">
        <w:t xml:space="preserve"> um aplicativo com </w:t>
      </w:r>
      <w:r w:rsidR="00B76238">
        <w:t>recursos de jogos para</w:t>
      </w:r>
      <w:r w:rsidR="00954F0D">
        <w:t xml:space="preserve"> </w:t>
      </w:r>
      <w:r w:rsidR="000B5799">
        <w:t xml:space="preserve">auxiliar </w:t>
      </w:r>
      <w:r w:rsidR="004B5B9E">
        <w:t xml:space="preserve">educandos </w:t>
      </w:r>
      <w:r w:rsidR="000B5799">
        <w:t>a compreenderem os elementos</w:t>
      </w:r>
      <w:r w:rsidR="008601B5">
        <w:t xml:space="preserve"> teóricos da músic</w:t>
      </w:r>
      <w:r w:rsidR="004F1726">
        <w:t>a</w:t>
      </w:r>
      <w:r w:rsidR="000B5799">
        <w:t>.</w:t>
      </w:r>
    </w:p>
    <w:p w14:paraId="1A8F2237" w14:textId="40461E4B" w:rsidR="006C3C82" w:rsidRDefault="006C3C82" w:rsidP="004E02AB">
      <w:pPr>
        <w:pStyle w:val="TF-TEXTO"/>
        <w:ind w:firstLine="567"/>
      </w:pPr>
      <w:r>
        <w:t>Os objetivos específicos são:</w:t>
      </w:r>
    </w:p>
    <w:p w14:paraId="5D050C25" w14:textId="0B539CFA" w:rsidR="006C3C82" w:rsidRDefault="0043160D" w:rsidP="000B4B78">
      <w:pPr>
        <w:pStyle w:val="TF-ALNEA"/>
      </w:pPr>
      <w:r>
        <w:t>disponibilizar</w:t>
      </w:r>
      <w:r w:rsidR="005E63A7">
        <w:t xml:space="preserve"> um aplicativo em </w:t>
      </w:r>
      <w:r w:rsidR="005E63A7" w:rsidRPr="00F41A58">
        <w:t>F</w:t>
      </w:r>
      <w:r w:rsidR="00BF4F44" w:rsidRPr="00F41A58">
        <w:t>lutter</w:t>
      </w:r>
      <w:r w:rsidR="00BF4F44">
        <w:t xml:space="preserve"> </w:t>
      </w:r>
      <w:r w:rsidR="00690011">
        <w:t xml:space="preserve">com </w:t>
      </w:r>
      <w:r w:rsidR="00245CB1">
        <w:t>diferentes níveis</w:t>
      </w:r>
      <w:r w:rsidR="000E2755">
        <w:t xml:space="preserve"> de dificuldade</w:t>
      </w:r>
      <w:r w:rsidR="00245CB1">
        <w:t xml:space="preserve"> de </w:t>
      </w:r>
      <w:r w:rsidR="00F95CBC">
        <w:t>exercícios</w:t>
      </w:r>
      <w:r w:rsidR="00690011">
        <w:t xml:space="preserve"> </w:t>
      </w:r>
      <w:r w:rsidR="00F95CBC">
        <w:t>sobre</w:t>
      </w:r>
      <w:r w:rsidR="000B4B78">
        <w:t xml:space="preserve"> </w:t>
      </w:r>
      <w:r w:rsidR="00510C97">
        <w:t>teoria musical</w:t>
      </w:r>
      <w:r w:rsidR="00A9637D">
        <w:t>;</w:t>
      </w:r>
    </w:p>
    <w:p w14:paraId="6B4EECB2" w14:textId="500FDB0F" w:rsidR="006C3C82" w:rsidRDefault="00EA1312" w:rsidP="000B4B78">
      <w:pPr>
        <w:pStyle w:val="TF-ALNEA"/>
      </w:pPr>
      <w:r>
        <w:t xml:space="preserve">validar </w:t>
      </w:r>
      <w:r w:rsidR="00300BF8">
        <w:t xml:space="preserve">a efetividade do uso do aplicativo como ferramenta para apoiar </w:t>
      </w:r>
      <w:r w:rsidR="008C23EC">
        <w:t>a alfabetização musical.</w:t>
      </w:r>
    </w:p>
    <w:p w14:paraId="1C8E338E" w14:textId="1EE8B9AE" w:rsidR="0033183B" w:rsidRDefault="00A44581" w:rsidP="00FB553A">
      <w:pPr>
        <w:pStyle w:val="Ttulo1"/>
      </w:pPr>
      <w:bookmarkStart w:id="34" w:name="_Toc419598587"/>
      <w:r>
        <w:t xml:space="preserve">trabalhos </w:t>
      </w:r>
      <w:r w:rsidRPr="00FC4A9F">
        <w:t>correlatos</w:t>
      </w:r>
    </w:p>
    <w:p w14:paraId="4C2B16C4" w14:textId="28CC7E07" w:rsidR="00870802" w:rsidRPr="004E1041" w:rsidRDefault="0033183B" w:rsidP="00F135F4">
      <w:pPr>
        <w:pStyle w:val="TF-TEXTO"/>
        <w:ind w:firstLine="284"/>
      </w:pPr>
      <w:r>
        <w:t xml:space="preserve">A seguir serão apresentados trabalhos correlatos que se relacionam aos principais objetivos do estudo proposto. O primeiro é um aplicativo para aprendizado de idiomas </w:t>
      </w:r>
      <w:r w:rsidRPr="007D687E">
        <w:t>Duolingo</w:t>
      </w:r>
      <w:r w:rsidRPr="002B2779">
        <w:t xml:space="preserve"> (</w:t>
      </w:r>
      <w:r w:rsidR="00CD4F9C" w:rsidRPr="002B2779">
        <w:t>2021</w:t>
      </w:r>
      <w:r w:rsidRPr="002B2779">
        <w:t>).</w:t>
      </w:r>
      <w:r w:rsidR="00E13752">
        <w:t xml:space="preserve"> </w:t>
      </w:r>
      <w:r w:rsidR="00811B18">
        <w:t xml:space="preserve">O segundo </w:t>
      </w:r>
      <w:r w:rsidR="00D14BB8">
        <w:t>é uma ferramenta para ensino d</w:t>
      </w:r>
      <w:r w:rsidR="0026339D">
        <w:t xml:space="preserve">e notas musicais através de ditado musical </w:t>
      </w:r>
      <w:r w:rsidR="00196083" w:rsidRPr="002B2779">
        <w:t xml:space="preserve">(MOTTA; </w:t>
      </w:r>
      <w:r w:rsidR="00196083" w:rsidRPr="00F135F4">
        <w:t>GARONE</w:t>
      </w:r>
      <w:r w:rsidR="00196083" w:rsidRPr="002B2779">
        <w:t>, 2013)</w:t>
      </w:r>
      <w:r w:rsidRPr="002B2779">
        <w:t>.</w:t>
      </w:r>
      <w:r>
        <w:t xml:space="preserve"> </w:t>
      </w:r>
      <w:r w:rsidR="006A335D">
        <w:t xml:space="preserve">O </w:t>
      </w:r>
      <w:r w:rsidR="00F135F4">
        <w:t>terceiro apresenta</w:t>
      </w:r>
      <w:r w:rsidR="00801A5C">
        <w:t xml:space="preserve"> o processo de desenvolvimento de um </w:t>
      </w:r>
      <w:r w:rsidR="006A335D">
        <w:t xml:space="preserve">jogo para computador que auxilia na aprendizagem </w:t>
      </w:r>
      <w:r w:rsidR="004063B8">
        <w:t xml:space="preserve">de teclado </w:t>
      </w:r>
      <w:r w:rsidR="004063B8" w:rsidRPr="00663AC1">
        <w:rPr>
          <w:color w:val="000000"/>
        </w:rPr>
        <w:t>musical</w:t>
      </w:r>
      <w:r w:rsidR="00A87293" w:rsidRPr="00663AC1">
        <w:rPr>
          <w:color w:val="000000"/>
        </w:rPr>
        <w:t xml:space="preserve"> </w:t>
      </w:r>
      <w:r w:rsidR="00A87293" w:rsidRPr="00663AC1">
        <w:rPr>
          <w:color w:val="000000"/>
          <w:shd w:val="clear" w:color="auto" w:fill="FFFFFF"/>
        </w:rPr>
        <w:t>(BORDINI</w:t>
      </w:r>
      <w:r w:rsidR="00A95AAA">
        <w:rPr>
          <w:color w:val="000000"/>
          <w:shd w:val="clear" w:color="auto" w:fill="FFFFFF"/>
        </w:rPr>
        <w:t xml:space="preserve"> </w:t>
      </w:r>
      <w:r w:rsidR="00A95AAA" w:rsidRPr="003C1A9B">
        <w:rPr>
          <w:i/>
          <w:iCs/>
          <w:color w:val="000000"/>
          <w:shd w:val="clear" w:color="auto" w:fill="FFFFFF"/>
        </w:rPr>
        <w:t xml:space="preserve">et </w:t>
      </w:r>
      <w:r w:rsidR="00102A4C" w:rsidRPr="003C1A9B">
        <w:rPr>
          <w:i/>
          <w:iCs/>
          <w:color w:val="000000"/>
          <w:shd w:val="clear" w:color="auto" w:fill="FFFFFF"/>
        </w:rPr>
        <w:t>a</w:t>
      </w:r>
      <w:r w:rsidR="00A95AAA" w:rsidRPr="003C1A9B">
        <w:rPr>
          <w:i/>
          <w:iCs/>
          <w:color w:val="000000"/>
          <w:shd w:val="clear" w:color="auto" w:fill="FFFFFF"/>
        </w:rPr>
        <w:t>l</w:t>
      </w:r>
      <w:r w:rsidR="0079442E">
        <w:rPr>
          <w:color w:val="000000"/>
          <w:shd w:val="clear" w:color="auto" w:fill="FFFFFF"/>
        </w:rPr>
        <w:t>.</w:t>
      </w:r>
      <w:r w:rsidR="00A95AAA">
        <w:rPr>
          <w:color w:val="000000"/>
          <w:shd w:val="clear" w:color="auto" w:fill="FFFFFF"/>
        </w:rPr>
        <w:t>;</w:t>
      </w:r>
      <w:r w:rsidR="00A87293" w:rsidRPr="00663AC1">
        <w:rPr>
          <w:color w:val="000000"/>
          <w:shd w:val="clear" w:color="auto" w:fill="FFFFFF"/>
        </w:rPr>
        <w:t xml:space="preserve"> 2015).</w:t>
      </w:r>
    </w:p>
    <w:p w14:paraId="4BC56702" w14:textId="47ADDDB4" w:rsidR="00A44581" w:rsidRDefault="00C8666D" w:rsidP="00E638A0">
      <w:pPr>
        <w:pStyle w:val="Ttulo2"/>
      </w:pPr>
      <w:r>
        <w:t>duolingo</w:t>
      </w:r>
    </w:p>
    <w:p w14:paraId="3FA12D7D" w14:textId="55624B40" w:rsidR="0033183B" w:rsidRPr="00F3649F" w:rsidRDefault="0033183B" w:rsidP="0097085D">
      <w:pPr>
        <w:pStyle w:val="TF-TEXTO"/>
        <w:ind w:firstLine="567"/>
      </w:pPr>
      <w:r>
        <w:t xml:space="preserve">O aplicativo </w:t>
      </w:r>
      <w:r w:rsidRPr="007D687E">
        <w:rPr>
          <w:color w:val="000000"/>
        </w:rPr>
        <w:t>Duolingo</w:t>
      </w:r>
      <w:r w:rsidR="00A87293">
        <w:t xml:space="preserve"> (2021)</w:t>
      </w:r>
      <w:r>
        <w:t>,</w:t>
      </w:r>
      <w:r w:rsidR="00D033A2">
        <w:t xml:space="preserve"> é um aplicativo da categoria educacional e</w:t>
      </w:r>
      <w:r>
        <w:t xml:space="preserve"> tem como objetivo </w:t>
      </w:r>
      <w:r w:rsidR="00B737C4">
        <w:t>amparar</w:t>
      </w:r>
      <w:r>
        <w:t xml:space="preserve"> </w:t>
      </w:r>
      <w:r w:rsidR="00B737C4">
        <w:t xml:space="preserve">o </w:t>
      </w:r>
      <w:r>
        <w:t xml:space="preserve">aprendizado de novos idiomas, dentre eles: inglês, espanhol, italiano e diversos outros disponibilizados pela plataforma. Traz a gamificação, como o principal recurso para estimular o aprendizado de um novo idioma. Possui várias lições organizadas em pequenas </w:t>
      </w:r>
      <w:r w:rsidR="00A9637D">
        <w:t>fases</w:t>
      </w:r>
      <w:r>
        <w:t>, o que faz o usuário sentir-se em um jogo.</w:t>
      </w:r>
      <w:r w:rsidR="002B1328">
        <w:t xml:space="preserve"> </w:t>
      </w:r>
      <w:r w:rsidR="00A942A7">
        <w:t>A</w:t>
      </w:r>
      <w:r w:rsidR="008E3462">
        <w:t xml:space="preserve"> </w:t>
      </w:r>
      <w:r w:rsidR="00F814C5">
        <w:fldChar w:fldCharType="begin"/>
      </w:r>
      <w:r w:rsidR="00F814C5">
        <w:instrText xml:space="preserve"> REF _Ref53317344 \h </w:instrText>
      </w:r>
      <w:r w:rsidR="00F814C5">
        <w:fldChar w:fldCharType="separate"/>
      </w:r>
      <w:r w:rsidR="00351724" w:rsidRPr="00F55646">
        <w:t xml:space="preserve">Figura </w:t>
      </w:r>
      <w:r w:rsidR="00351724">
        <w:rPr>
          <w:noProof/>
        </w:rPr>
        <w:t>1</w:t>
      </w:r>
      <w:r w:rsidR="00F814C5">
        <w:fldChar w:fldCharType="end"/>
      </w:r>
      <w:r w:rsidR="00102A4C">
        <w:t xml:space="preserve"> </w:t>
      </w:r>
      <w:r w:rsidR="00A942A7">
        <w:t>apresenta uma</w:t>
      </w:r>
      <w:r w:rsidR="00B5734A">
        <w:t xml:space="preserve"> demonstração </w:t>
      </w:r>
      <w:r w:rsidR="002B1328">
        <w:t>das</w:t>
      </w:r>
      <w:r w:rsidR="00B5734A">
        <w:t xml:space="preserve"> principais</w:t>
      </w:r>
      <w:r w:rsidR="002B1328">
        <w:t xml:space="preserve"> telas do aplicativo </w:t>
      </w:r>
      <w:r w:rsidR="002B1328" w:rsidRPr="007D687E">
        <w:t>Duolingo</w:t>
      </w:r>
      <w:r w:rsidRPr="00F3649F">
        <w:t>.</w:t>
      </w:r>
    </w:p>
    <w:p w14:paraId="2B36AD26" w14:textId="0497EA0F" w:rsidR="0033183B" w:rsidRPr="00F55646" w:rsidRDefault="0033183B" w:rsidP="00F55646">
      <w:pPr>
        <w:pStyle w:val="TF-LEGENDA"/>
      </w:pPr>
      <w:bookmarkStart w:id="35" w:name="_Ref53317344"/>
      <w:bookmarkStart w:id="36" w:name="_Ref53317281"/>
      <w:bookmarkStart w:id="37" w:name="_Ref68465915"/>
      <w:r w:rsidRPr="00F55646">
        <w:lastRenderedPageBreak/>
        <w:t xml:space="preserve">Figura </w:t>
      </w:r>
      <w:r w:rsidR="00546417">
        <w:fldChar w:fldCharType="begin"/>
      </w:r>
      <w:r w:rsidR="00546417">
        <w:instrText xml:space="preserve"> SEQ Figura \* ARABIC </w:instrText>
      </w:r>
      <w:r w:rsidR="00546417">
        <w:fldChar w:fldCharType="separate"/>
      </w:r>
      <w:r w:rsidR="00351724">
        <w:rPr>
          <w:noProof/>
        </w:rPr>
        <w:t>1</w:t>
      </w:r>
      <w:r w:rsidR="00546417">
        <w:fldChar w:fldCharType="end"/>
      </w:r>
      <w:bookmarkEnd w:id="35"/>
      <w:r w:rsidRPr="00F55646">
        <w:t xml:space="preserve">– </w:t>
      </w:r>
      <w:bookmarkEnd w:id="36"/>
      <w:r w:rsidR="00E927E3" w:rsidRPr="00F55646">
        <w:t>Telas do aplicativo Duolingo</w:t>
      </w:r>
      <w:bookmarkEnd w:id="37"/>
    </w:p>
    <w:p w14:paraId="0CB0BD9F" w14:textId="27857FF6" w:rsidR="0079093B" w:rsidRPr="00C458D3" w:rsidRDefault="00DB2AE6" w:rsidP="00F55646">
      <w:pPr>
        <w:pStyle w:val="TF-FIGURA"/>
        <w:rPr>
          <w:noProof/>
          <w:highlight w:val="yellow"/>
        </w:rPr>
      </w:pPr>
      <w:commentRangeStart w:id="38"/>
      <w:r>
        <w:rPr>
          <w:highlight w:val="yellow"/>
        </w:rPr>
        <w:pict w14:anchorId="367F4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72.5pt" o:bordertopcolor="this" o:borderleftcolor="this" o:borderbottomcolor="this" o:borderrightcolor="this">
            <v:imagedata r:id="rId15" o:title="duolingo"/>
            <w10:bordertop type="single" width="2"/>
            <w10:borderleft type="single" width="2"/>
            <w10:borderbottom type="single" width="2"/>
            <w10:borderright type="single" width="2"/>
          </v:shape>
        </w:pict>
      </w:r>
      <w:commentRangeEnd w:id="38"/>
      <w:r w:rsidR="005D2A2A">
        <w:rPr>
          <w:rStyle w:val="Refdecomentrio"/>
        </w:rPr>
        <w:commentReference w:id="38"/>
      </w:r>
    </w:p>
    <w:p w14:paraId="6B9D5D26" w14:textId="52B6D0A2" w:rsidR="0033183B" w:rsidRPr="00F55646" w:rsidRDefault="0033183B" w:rsidP="00F55646">
      <w:pPr>
        <w:pStyle w:val="TF-FONTE"/>
      </w:pPr>
      <w:r w:rsidRPr="00F55646">
        <w:t xml:space="preserve">Fonte: </w:t>
      </w:r>
      <w:r w:rsidR="003977FE" w:rsidRPr="00F55646">
        <w:t>Duolingo</w:t>
      </w:r>
      <w:r w:rsidRPr="00F55646">
        <w:t xml:space="preserve"> (20</w:t>
      </w:r>
      <w:r w:rsidR="003977FE" w:rsidRPr="00F55646">
        <w:t>2</w:t>
      </w:r>
      <w:r w:rsidR="00347B58" w:rsidRPr="00F55646">
        <w:t>1</w:t>
      </w:r>
      <w:r w:rsidRPr="00F55646">
        <w:t>).</w:t>
      </w:r>
    </w:p>
    <w:p w14:paraId="6F62BA95" w14:textId="49BDD238" w:rsidR="0039446C" w:rsidRPr="002A0A5A" w:rsidRDefault="00E45BBF" w:rsidP="00B71607">
      <w:pPr>
        <w:pStyle w:val="TF-TEXTO"/>
      </w:pPr>
      <w:r>
        <w:t>O aplicativo funciona com um sistema de perguntas e respostas</w:t>
      </w:r>
      <w:r w:rsidR="00CC5893">
        <w:t>,</w:t>
      </w:r>
      <w:r w:rsidR="0035306F">
        <w:t xml:space="preserve"> </w:t>
      </w:r>
      <w:commentRangeStart w:id="39"/>
      <w:r w:rsidR="00CC5893">
        <w:t>na</w:t>
      </w:r>
      <w:r w:rsidR="0035306F">
        <w:t xml:space="preserve"> </w:t>
      </w:r>
      <w:r w:rsidR="0039446C">
        <w:fldChar w:fldCharType="begin"/>
      </w:r>
      <w:r w:rsidR="0039446C">
        <w:instrText xml:space="preserve"> REF _Ref53317344 \h </w:instrText>
      </w:r>
      <w:r w:rsidR="0039446C">
        <w:fldChar w:fldCharType="separate"/>
      </w:r>
      <w:r w:rsidR="00351724" w:rsidRPr="00F55646">
        <w:t xml:space="preserve">Figura </w:t>
      </w:r>
      <w:r w:rsidR="00351724">
        <w:rPr>
          <w:noProof/>
        </w:rPr>
        <w:t>1</w:t>
      </w:r>
      <w:r w:rsidR="0039446C">
        <w:fldChar w:fldCharType="end"/>
      </w:r>
      <w:r w:rsidR="00CC5893">
        <w:t xml:space="preserve"> são apresentadas </w:t>
      </w:r>
      <w:r w:rsidR="00410BF4">
        <w:t xml:space="preserve">quatro </w:t>
      </w:r>
      <w:r w:rsidR="00A46E97">
        <w:t>principais telas do aplicativo</w:t>
      </w:r>
      <w:r>
        <w:t>.</w:t>
      </w:r>
      <w:commentRangeEnd w:id="39"/>
      <w:r w:rsidR="004B5A1C">
        <w:rPr>
          <w:rStyle w:val="Refdecomentrio"/>
        </w:rPr>
        <w:commentReference w:id="39"/>
      </w:r>
      <w:r>
        <w:t xml:space="preserve"> </w:t>
      </w:r>
      <w:commentRangeStart w:id="40"/>
      <w:r>
        <w:t xml:space="preserve">Na </w:t>
      </w:r>
      <w:r w:rsidR="00A46E97">
        <w:t>primeira</w:t>
      </w:r>
      <w:r w:rsidR="00424E96">
        <w:t xml:space="preserve"> tela</w:t>
      </w:r>
      <w:r w:rsidR="00A46E97">
        <w:t xml:space="preserve"> é apresentad</w:t>
      </w:r>
      <w:r w:rsidR="00C33853">
        <w:t>a uma lição</w:t>
      </w:r>
      <w:r w:rsidR="00E348C3">
        <w:t xml:space="preserve">, a qual </w:t>
      </w:r>
      <w:r w:rsidR="00AD1591">
        <w:t xml:space="preserve">possui uma pergunta e quatro opções de resposta, </w:t>
      </w:r>
      <w:r w:rsidR="00680131">
        <w:t xml:space="preserve">o usuário deve selecionar uma resposta e </w:t>
      </w:r>
      <w:r w:rsidR="00AD1591">
        <w:t xml:space="preserve">ao clicar no botão </w:t>
      </w:r>
      <w:r w:rsidR="00AD1591" w:rsidRPr="00AD1591">
        <w:rPr>
          <w:rFonts w:ascii="Courier New" w:hAnsi="Courier New" w:cs="Courier New"/>
        </w:rPr>
        <w:t>verificar</w:t>
      </w:r>
      <w:r w:rsidR="00AD1591">
        <w:rPr>
          <w:rFonts w:ascii="Courier New" w:hAnsi="Courier New" w:cs="Courier New"/>
        </w:rPr>
        <w:t xml:space="preserve"> </w:t>
      </w:r>
      <w:r w:rsidR="00680131">
        <w:t xml:space="preserve">é trazido </w:t>
      </w:r>
      <w:r w:rsidR="00B71607">
        <w:t xml:space="preserve">um </w:t>
      </w:r>
      <w:r w:rsidR="00B71607" w:rsidRPr="00B71607">
        <w:rPr>
          <w:i/>
          <w:iCs/>
        </w:rPr>
        <w:t>feedback</w:t>
      </w:r>
      <w:r w:rsidR="00B71607">
        <w:rPr>
          <w:i/>
          <w:iCs/>
        </w:rPr>
        <w:t xml:space="preserve"> </w:t>
      </w:r>
      <w:r w:rsidR="00B71607">
        <w:t>ao usuário</w:t>
      </w:r>
      <w:r w:rsidR="00A34A84">
        <w:t xml:space="preserve"> mostrando se sua resposta é correta</w:t>
      </w:r>
      <w:r w:rsidR="002B2CD7">
        <w:t xml:space="preserve"> o</w:t>
      </w:r>
      <w:r w:rsidR="005240ED">
        <w:t>u incorreta, caso estiver incorreta o usuário perde um</w:t>
      </w:r>
      <w:r w:rsidR="004567BF">
        <w:t xml:space="preserve">a </w:t>
      </w:r>
      <w:r w:rsidR="005240ED">
        <w:t>vida e mostra a resposta correta, cas</w:t>
      </w:r>
      <w:r w:rsidR="00913DD6">
        <w:t xml:space="preserve">o </w:t>
      </w:r>
      <w:r w:rsidR="005240ED">
        <w:t>estiver correta</w:t>
      </w:r>
      <w:r w:rsidR="00B6430A">
        <w:t xml:space="preserve"> </w:t>
      </w:r>
      <w:r w:rsidR="00875D08">
        <w:t xml:space="preserve">mostra uma mensagem motivacional </w:t>
      </w:r>
      <w:r w:rsidR="0093301F">
        <w:t xml:space="preserve">ao usuário e </w:t>
      </w:r>
      <w:r w:rsidR="00B6430A">
        <w:t>vai para a próxima fase</w:t>
      </w:r>
      <w:r w:rsidR="000700D8">
        <w:t>, esse mesmo processo acontece em todas as questões apresentadas pelo aplicativo</w:t>
      </w:r>
      <w:r w:rsidR="00B6430A">
        <w:t xml:space="preserve">. </w:t>
      </w:r>
      <w:commentRangeEnd w:id="40"/>
      <w:r w:rsidR="003B7C16">
        <w:rPr>
          <w:rStyle w:val="Refdecomentrio"/>
        </w:rPr>
        <w:commentReference w:id="40"/>
      </w:r>
      <w:r w:rsidR="00B6430A">
        <w:t xml:space="preserve">Na segunda tela </w:t>
      </w:r>
      <w:r w:rsidR="00AF361A">
        <w:t>é possível</w:t>
      </w:r>
      <w:r w:rsidR="00B6430A">
        <w:t xml:space="preserve"> observar</w:t>
      </w:r>
      <w:r w:rsidR="00972AA6">
        <w:t xml:space="preserve"> uma lição </w:t>
      </w:r>
      <w:r w:rsidR="006D56F0">
        <w:t xml:space="preserve">em que o usuário precisa traduzir a </w:t>
      </w:r>
      <w:r w:rsidR="00BF1B3A">
        <w:t>frase “um peixe” para o inglês</w:t>
      </w:r>
      <w:r w:rsidR="002819ED">
        <w:t xml:space="preserve">, </w:t>
      </w:r>
      <w:r w:rsidR="00EB4218">
        <w:t xml:space="preserve">o usuário deve clicar </w:t>
      </w:r>
      <w:r w:rsidR="002819ED">
        <w:t xml:space="preserve">em </w:t>
      </w:r>
      <w:r w:rsidR="002819ED" w:rsidRPr="00503DFC">
        <w:rPr>
          <w:rFonts w:ascii="Courier New" w:hAnsi="Courier New" w:cs="Courier New"/>
        </w:rPr>
        <w:t>enviar</w:t>
      </w:r>
      <w:r w:rsidR="002819ED">
        <w:t xml:space="preserve"> </w:t>
      </w:r>
      <w:r w:rsidR="00EB4218">
        <w:t xml:space="preserve">para obter a </w:t>
      </w:r>
      <w:r w:rsidR="00F17566">
        <w:t>correção do exercício. Na terceira tela</w:t>
      </w:r>
      <w:r w:rsidR="00315662">
        <w:t xml:space="preserve"> </w:t>
      </w:r>
      <w:r w:rsidR="00AB66AA">
        <w:t xml:space="preserve">é apresentada uma frase em inglês </w:t>
      </w:r>
      <w:r w:rsidR="00CE4E82">
        <w:t xml:space="preserve">e o usuário deve clicar </w:t>
      </w:r>
      <w:del w:id="41" w:author="Andreza Sartori" w:date="2021-04-23T18:26:00Z">
        <w:r w:rsidR="00CE4E82" w:rsidDel="003B7C16">
          <w:delText xml:space="preserve">do </w:delText>
        </w:r>
      </w:del>
      <w:ins w:id="42" w:author="Andreza Sartori" w:date="2021-04-23T18:26:00Z">
        <w:r w:rsidR="003B7C16">
          <w:t>n</w:t>
        </w:r>
        <w:r w:rsidR="003B7C16">
          <w:t xml:space="preserve">o </w:t>
        </w:r>
      </w:ins>
      <w:r w:rsidR="00CE4E82">
        <w:t>botão que tem o símbolo de microfone e falar a frase</w:t>
      </w:r>
      <w:del w:id="43" w:author="Andreza Sartori" w:date="2021-04-23T18:26:00Z">
        <w:r w:rsidR="00374176" w:rsidDel="003B7C16">
          <w:delText xml:space="preserve">, </w:delText>
        </w:r>
      </w:del>
      <w:ins w:id="44" w:author="Andreza Sartori" w:date="2021-04-23T18:26:00Z">
        <w:r w:rsidR="003B7C16">
          <w:t>.</w:t>
        </w:r>
        <w:r w:rsidR="003B7C16">
          <w:t xml:space="preserve"> </w:t>
        </w:r>
      </w:ins>
      <w:del w:id="45" w:author="Andreza Sartori" w:date="2021-04-23T18:26:00Z">
        <w:r w:rsidR="00374176" w:rsidDel="003B7C16">
          <w:delText>depois de falar</w:delText>
        </w:r>
      </w:del>
      <w:ins w:id="46" w:author="Andreza Sartori" w:date="2021-04-23T18:26:00Z">
        <w:r w:rsidR="003B7C16">
          <w:t>Após este passo,</w:t>
        </w:r>
      </w:ins>
      <w:r w:rsidR="00374176">
        <w:t xml:space="preserve"> </w:t>
      </w:r>
      <w:ins w:id="47" w:author="Andreza Sartori" w:date="2021-04-23T18:26:00Z">
        <w:r w:rsidR="003B7C16">
          <w:t xml:space="preserve">o usuário </w:t>
        </w:r>
      </w:ins>
      <w:r w:rsidR="00374176">
        <w:t xml:space="preserve">deve clicar em </w:t>
      </w:r>
      <w:r w:rsidR="00374176" w:rsidRPr="00374176">
        <w:rPr>
          <w:rFonts w:ascii="Courier New" w:hAnsi="Courier New" w:cs="Courier New"/>
        </w:rPr>
        <w:t>enviar</w:t>
      </w:r>
      <w:r w:rsidR="002A0A5A">
        <w:rPr>
          <w:rFonts w:ascii="Courier New" w:hAnsi="Courier New" w:cs="Courier New"/>
        </w:rPr>
        <w:t xml:space="preserve"> </w:t>
      </w:r>
      <w:r w:rsidR="00F372D1">
        <w:t xml:space="preserve">e o aplicativo verificará se o que foi dito está correto e trará um </w:t>
      </w:r>
      <w:r w:rsidR="00F372D1" w:rsidRPr="00F372D1">
        <w:rPr>
          <w:i/>
          <w:iCs/>
        </w:rPr>
        <w:t>feedback</w:t>
      </w:r>
      <w:r w:rsidR="00F372D1">
        <w:t xml:space="preserve"> ao jogador. </w:t>
      </w:r>
      <w:r w:rsidR="00137C24">
        <w:t xml:space="preserve">Depois de concluir todas as lições de um determinado vocabulário, novos vocabulários </w:t>
      </w:r>
      <w:r w:rsidR="00205162">
        <w:t xml:space="preserve">de maior dificuldade </w:t>
      </w:r>
      <w:r w:rsidR="00137C24">
        <w:t>são liberados</w:t>
      </w:r>
      <w:r w:rsidR="00205162">
        <w:t xml:space="preserve">. Na </w:t>
      </w:r>
      <w:r w:rsidR="00F372D1">
        <w:t xml:space="preserve">quarta </w:t>
      </w:r>
      <w:r w:rsidR="00F94B7C">
        <w:t>t</w:t>
      </w:r>
      <w:r w:rsidR="00426C10">
        <w:t>ela</w:t>
      </w:r>
      <w:r w:rsidR="00397E32">
        <w:t xml:space="preserve"> </w:t>
      </w:r>
      <w:r w:rsidR="00182F0F">
        <w:t xml:space="preserve">são </w:t>
      </w:r>
      <w:r w:rsidR="00397E32">
        <w:t>apresentad</w:t>
      </w:r>
      <w:r w:rsidR="00182F0F">
        <w:t>os</w:t>
      </w:r>
      <w:r w:rsidR="00137C24">
        <w:t xml:space="preserve"> os vocabulário</w:t>
      </w:r>
      <w:r w:rsidR="00182F0F">
        <w:t>s</w:t>
      </w:r>
      <w:r w:rsidR="00DE0B04">
        <w:t xml:space="preserve"> que já foram desbloqueados e o progresso do jogador </w:t>
      </w:r>
      <w:r w:rsidR="003166CE">
        <w:t>em cada</w:t>
      </w:r>
      <w:r w:rsidR="00DE0B04">
        <w:t xml:space="preserve"> vocabulário</w:t>
      </w:r>
      <w:r w:rsidR="00E27CF1">
        <w:t xml:space="preserve"> (DUOLINGO</w:t>
      </w:r>
      <w:r w:rsidR="003D323D">
        <w:t>,</w:t>
      </w:r>
      <w:r w:rsidR="00E27CF1">
        <w:t xml:space="preserve"> 2021)</w:t>
      </w:r>
      <w:r w:rsidR="00DE0B04">
        <w:t>.</w:t>
      </w:r>
    </w:p>
    <w:p w14:paraId="21EDAB8D" w14:textId="610EF921" w:rsidR="0044051D" w:rsidRDefault="0033183B" w:rsidP="003E49F4">
      <w:pPr>
        <w:pStyle w:val="TF-TEXTO"/>
      </w:pPr>
      <w:r>
        <w:t xml:space="preserve">Durante o desenvolvimento das lições o usuário perde uma vida quando erra e marca pontos quando completa uma lição. </w:t>
      </w:r>
      <w:commentRangeStart w:id="48"/>
      <w:r>
        <w:t>Possui metas diárias e separação por vocabulários.</w:t>
      </w:r>
      <w:commentRangeEnd w:id="48"/>
      <w:r w:rsidR="00C6241C">
        <w:rPr>
          <w:rStyle w:val="Refdecomentrio"/>
        </w:rPr>
        <w:commentReference w:id="48"/>
      </w:r>
      <w:r>
        <w:t xml:space="preserve"> Ensina a ler escrever, falar e compreender um novo idioma</w:t>
      </w:r>
      <w:r w:rsidR="004F29F9">
        <w:t>. Está</w:t>
      </w:r>
      <w:r w:rsidR="00B737C4">
        <w:t xml:space="preserve"> disponível para </w:t>
      </w:r>
      <w:r w:rsidR="00B737C4" w:rsidRPr="002B120C">
        <w:t>Web</w:t>
      </w:r>
      <w:r w:rsidR="00B737C4">
        <w:t xml:space="preserve">, </w:t>
      </w:r>
      <w:r w:rsidR="00B737C4" w:rsidRPr="002B120C">
        <w:t>iOS</w:t>
      </w:r>
      <w:r w:rsidR="00B737C4">
        <w:t xml:space="preserve">, </w:t>
      </w:r>
      <w:r w:rsidR="00B737C4" w:rsidRPr="002B120C">
        <w:t>Android</w:t>
      </w:r>
      <w:r w:rsidR="00B737C4">
        <w:t xml:space="preserve">, </w:t>
      </w:r>
      <w:r w:rsidR="00B737C4" w:rsidRPr="002B120C">
        <w:t>Windows Phone</w:t>
      </w:r>
      <w:r w:rsidR="00B737C4">
        <w:t xml:space="preserve"> e atualmente a plataforma conta com mais de 300 milhões de usuários utilizando seu serviço</w:t>
      </w:r>
      <w:r w:rsidR="00072BBF">
        <w:t xml:space="preserve"> (D</w:t>
      </w:r>
      <w:r w:rsidR="00E27CF1">
        <w:t>UOLINGO</w:t>
      </w:r>
      <w:r w:rsidR="00506D2B">
        <w:t>,</w:t>
      </w:r>
      <w:r w:rsidR="00072BBF">
        <w:t xml:space="preserve"> 2021)</w:t>
      </w:r>
      <w:r w:rsidR="00B737C4">
        <w:t>.</w:t>
      </w:r>
      <w:r w:rsidR="003E49F4">
        <w:t xml:space="preserve"> </w:t>
      </w:r>
      <w:r w:rsidR="0044051D">
        <w:t xml:space="preserve">Apesar de ser um aplicativo para o </w:t>
      </w:r>
      <w:r w:rsidR="004E3466">
        <w:t xml:space="preserve">ensino de idiomas, pode-se </w:t>
      </w:r>
      <w:r w:rsidR="009B4889">
        <w:t>destacar</w:t>
      </w:r>
      <w:r w:rsidR="004E3466">
        <w:t xml:space="preserve"> a gamificação utilizada pelo aplicativo</w:t>
      </w:r>
      <w:r w:rsidR="00072BBF">
        <w:t>, pois os elementos presentes no aplicativo</w:t>
      </w:r>
      <w:r w:rsidR="00BD7A3E">
        <w:t xml:space="preserve"> estimulam e engajam o usuário</w:t>
      </w:r>
      <w:r w:rsidR="004E3466">
        <w:t>.</w:t>
      </w:r>
      <w:r w:rsidR="00AD1274">
        <w:t xml:space="preserve"> </w:t>
      </w:r>
    </w:p>
    <w:p w14:paraId="5A52AD15" w14:textId="3655634D" w:rsidR="00E33E50" w:rsidRDefault="00CA4201" w:rsidP="00E638A0">
      <w:pPr>
        <w:pStyle w:val="Ttulo2"/>
      </w:pPr>
      <w:r>
        <w:t xml:space="preserve">melodic: </w:t>
      </w:r>
      <w:r w:rsidR="00811B18">
        <w:t>design instricional de um jogo para o ensino da música</w:t>
      </w:r>
    </w:p>
    <w:p w14:paraId="2B3FEAF4" w14:textId="0966E2E6" w:rsidR="002534A4" w:rsidRDefault="00AD1274" w:rsidP="002534A4">
      <w:pPr>
        <w:pStyle w:val="TF-TEXTO"/>
        <w:ind w:firstLine="567"/>
      </w:pPr>
      <w:r>
        <w:t>O jo</w:t>
      </w:r>
      <w:r w:rsidR="00373E30">
        <w:t xml:space="preserve">go </w:t>
      </w:r>
      <w:r w:rsidR="00BD7D81" w:rsidRPr="00EC29C8">
        <w:t>Melodic</w:t>
      </w:r>
      <w:r w:rsidR="00BD7D81">
        <w:t xml:space="preserve"> foi desenvol</w:t>
      </w:r>
      <w:r w:rsidR="00FE035D">
        <w:t>vido para atuar como ferramenta de apoio ao ensino</w:t>
      </w:r>
      <w:r w:rsidR="00D033A2">
        <w:t xml:space="preserve"> de música</w:t>
      </w:r>
      <w:r w:rsidR="00FE035D">
        <w:t xml:space="preserve">. </w:t>
      </w:r>
      <w:r w:rsidR="00D033A2">
        <w:t xml:space="preserve">Sua categoria é de </w:t>
      </w:r>
      <w:r w:rsidR="00FE035D">
        <w:t>jogos educacionais</w:t>
      </w:r>
      <w:r w:rsidR="00EF23E6">
        <w:t xml:space="preserve"> e é destinado tanto para alunos de música, quanto para </w:t>
      </w:r>
      <w:r w:rsidR="00B1161C">
        <w:t>o público em geral</w:t>
      </w:r>
      <w:r w:rsidR="00CC0157">
        <w:t>.</w:t>
      </w:r>
      <w:r w:rsidR="00214212">
        <w:t xml:space="preserve"> </w:t>
      </w:r>
      <w:r w:rsidR="00CC0157">
        <w:t xml:space="preserve">A dinâmica do jogo é baseada </w:t>
      </w:r>
      <w:r w:rsidR="005619B5">
        <w:t>n</w:t>
      </w:r>
      <w:r w:rsidR="00FB4EC0">
        <w:t>o conceito d</w:t>
      </w:r>
      <w:r w:rsidR="00097DCE">
        <w:t>o ditado melódico</w:t>
      </w:r>
      <w:r w:rsidR="00C47230">
        <w:t xml:space="preserve">, </w:t>
      </w:r>
      <w:r w:rsidR="00CC0157">
        <w:t xml:space="preserve">que </w:t>
      </w:r>
      <w:r w:rsidR="003E6FED">
        <w:t xml:space="preserve">é um treinamento auditivo. </w:t>
      </w:r>
      <w:r w:rsidR="005F2A08">
        <w:t xml:space="preserve">O ditado melódico consiste em ouvir uma melodia, ou seja, uma sequência de notas, e, em seguida, escrever na pauta da partitura, conforme </w:t>
      </w:r>
      <w:r w:rsidR="0004543B">
        <w:t>os</w:t>
      </w:r>
      <w:r w:rsidR="005F2A08">
        <w:t xml:space="preserve"> </w:t>
      </w:r>
      <w:r w:rsidR="00EF23E6">
        <w:t xml:space="preserve">seus </w:t>
      </w:r>
      <w:r w:rsidR="005F2A08">
        <w:t>símbolo</w:t>
      </w:r>
      <w:r w:rsidR="00EF23E6">
        <w:t>s</w:t>
      </w:r>
      <w:r w:rsidR="005F2A08">
        <w:t>, as notas tocadas</w:t>
      </w:r>
      <w:r w:rsidR="002534A4">
        <w:t>.</w:t>
      </w:r>
      <w:r w:rsidR="00A72F03">
        <w:t xml:space="preserve"> </w:t>
      </w:r>
      <w:r w:rsidR="002534A4">
        <w:t xml:space="preserve">Este trabalho foi desenvolvido para </w:t>
      </w:r>
      <w:r w:rsidR="002534A4" w:rsidRPr="005A2DEC">
        <w:rPr>
          <w:i/>
          <w:iCs/>
        </w:rPr>
        <w:t>Web</w:t>
      </w:r>
      <w:r w:rsidR="002534A4">
        <w:t xml:space="preserve">, utilizando </w:t>
      </w:r>
      <w:r w:rsidR="002534A4" w:rsidRPr="004F69C2">
        <w:rPr>
          <w:i/>
          <w:iCs/>
        </w:rPr>
        <w:t>HTML5</w:t>
      </w:r>
      <w:r w:rsidR="002534A4">
        <w:t xml:space="preserve">, com suporte do </w:t>
      </w:r>
      <w:r w:rsidR="002534A4" w:rsidRPr="004F69C2">
        <w:rPr>
          <w:i/>
          <w:iCs/>
        </w:rPr>
        <w:t>software Construct2</w:t>
      </w:r>
      <w:r w:rsidR="002534A4">
        <w:rPr>
          <w:i/>
          <w:iCs/>
        </w:rPr>
        <w:t xml:space="preserve"> </w:t>
      </w:r>
      <w:r w:rsidR="002534A4" w:rsidRPr="002B2779">
        <w:t xml:space="preserve">(MOTTA; </w:t>
      </w:r>
      <w:r w:rsidR="002534A4" w:rsidRPr="00F135F4">
        <w:t>GARONE</w:t>
      </w:r>
      <w:r w:rsidR="002534A4" w:rsidRPr="002B2779">
        <w:t>, 2013)</w:t>
      </w:r>
      <w:r w:rsidR="002534A4">
        <w:t>.</w:t>
      </w:r>
    </w:p>
    <w:p w14:paraId="15D0953E" w14:textId="56CC5C40" w:rsidR="00713A02" w:rsidRDefault="00822A52" w:rsidP="00AB2ACA">
      <w:pPr>
        <w:pStyle w:val="TF-TEXTO"/>
        <w:ind w:firstLine="567"/>
      </w:pPr>
      <w:r>
        <w:t xml:space="preserve">O produto desenvolvido </w:t>
      </w:r>
      <w:r w:rsidR="003E6FED">
        <w:t xml:space="preserve">durante este </w:t>
      </w:r>
      <w:r>
        <w:t>estudo</w:t>
      </w:r>
      <w:r w:rsidR="00F43C72">
        <w:t xml:space="preserve"> apresenta o uso da escala tonal de dó</w:t>
      </w:r>
      <w:r w:rsidR="00511785">
        <w:t xml:space="preserve"> maior, </w:t>
      </w:r>
      <w:r>
        <w:t>que</w:t>
      </w:r>
      <w:r w:rsidR="00511785">
        <w:t xml:space="preserve"> é composta pela sequência de notas dó, ré, mi, fá, sol, lá e si</w:t>
      </w:r>
      <w:r w:rsidR="00AB2ACA">
        <w:t xml:space="preserve"> </w:t>
      </w:r>
      <w:r w:rsidR="00AB2ACA" w:rsidRPr="002B2779">
        <w:t xml:space="preserve">(MOTTA; </w:t>
      </w:r>
      <w:r w:rsidR="00AB2ACA" w:rsidRPr="00F135F4">
        <w:t>GARONE</w:t>
      </w:r>
      <w:r w:rsidR="00AB2ACA" w:rsidRPr="002B2779">
        <w:t>, 2013).</w:t>
      </w:r>
      <w:r w:rsidR="00597708">
        <w:t xml:space="preserve">  A </w:t>
      </w:r>
      <w:r w:rsidR="00597708">
        <w:fldChar w:fldCharType="begin"/>
      </w:r>
      <w:r w:rsidR="00597708">
        <w:instrText xml:space="preserve"> REF _Ref68466311 \h </w:instrText>
      </w:r>
      <w:r w:rsidR="00597708">
        <w:fldChar w:fldCharType="separate"/>
      </w:r>
      <w:r w:rsidR="00351724" w:rsidRPr="008A68B9">
        <w:t xml:space="preserve">Figura </w:t>
      </w:r>
      <w:r w:rsidR="00351724">
        <w:rPr>
          <w:noProof/>
        </w:rPr>
        <w:t>2</w:t>
      </w:r>
      <w:r w:rsidR="00597708">
        <w:fldChar w:fldCharType="end"/>
      </w:r>
      <w:r w:rsidR="00597708">
        <w:t xml:space="preserve"> apresenta a principal tela do jogo </w:t>
      </w:r>
      <w:r w:rsidR="00597708" w:rsidRPr="00A26EDA">
        <w:t>Melodic</w:t>
      </w:r>
      <w:r w:rsidR="00597708">
        <w:t>.</w:t>
      </w:r>
    </w:p>
    <w:p w14:paraId="01D719E8" w14:textId="0E5291F6" w:rsidR="00713A02" w:rsidRPr="008A68B9" w:rsidRDefault="00713A02" w:rsidP="008A68B9">
      <w:pPr>
        <w:pStyle w:val="TF-LEGENDA"/>
      </w:pPr>
      <w:bookmarkStart w:id="49" w:name="_Ref68466311"/>
      <w:bookmarkStart w:id="50" w:name="_Ref68465864"/>
      <w:r w:rsidRPr="008A68B9">
        <w:lastRenderedPageBreak/>
        <w:t xml:space="preserve">Figura </w:t>
      </w:r>
      <w:r w:rsidR="00546417">
        <w:fldChar w:fldCharType="begin"/>
      </w:r>
      <w:r w:rsidR="00546417">
        <w:instrText xml:space="preserve"> SEQ Figura \* ARABIC </w:instrText>
      </w:r>
      <w:r w:rsidR="00546417">
        <w:fldChar w:fldCharType="separate"/>
      </w:r>
      <w:r w:rsidR="00351724">
        <w:rPr>
          <w:noProof/>
        </w:rPr>
        <w:t>2</w:t>
      </w:r>
      <w:r w:rsidR="00546417">
        <w:fldChar w:fldCharType="end"/>
      </w:r>
      <w:bookmarkEnd w:id="49"/>
      <w:r w:rsidR="008247C6" w:rsidRPr="008A68B9">
        <w:t xml:space="preserve"> </w:t>
      </w:r>
      <w:r w:rsidRPr="008A68B9">
        <w:t>– Tela do jogo Melodic</w:t>
      </w:r>
      <w:bookmarkEnd w:id="50"/>
    </w:p>
    <w:p w14:paraId="6BFF9072" w14:textId="6D8F8378" w:rsidR="00713A02" w:rsidRPr="00C458D3" w:rsidRDefault="00DB2AE6" w:rsidP="008A68B9">
      <w:pPr>
        <w:pStyle w:val="TF-FIGURA"/>
        <w:rPr>
          <w:noProof/>
          <w:highlight w:val="yellow"/>
        </w:rPr>
      </w:pPr>
      <w:r>
        <w:rPr>
          <w:noProof/>
        </w:rPr>
        <w:pict w14:anchorId="2484CD9C">
          <v:shape id="Imagem 1" o:spid="_x0000_i1026" type="#_x0000_t75" style="width:187.5pt;height:151.5pt;visibility:visible" o:bordertopcolor="this" o:borderleftcolor="this" o:borderbottomcolor="this" o:borderrightcolor="this">
            <v:imagedata r:id="rId16" o:title=""/>
            <w10:bordertop type="single" width="2"/>
            <w10:borderleft type="single" width="2"/>
            <w10:borderbottom type="single" width="2"/>
            <w10:borderright type="single" width="2"/>
          </v:shape>
        </w:pict>
      </w:r>
    </w:p>
    <w:p w14:paraId="465543F9" w14:textId="6442EB37" w:rsidR="00713A02" w:rsidRPr="008A68B9" w:rsidRDefault="00713A02" w:rsidP="008A68B9">
      <w:pPr>
        <w:pStyle w:val="TF-FONTE"/>
      </w:pPr>
      <w:r w:rsidRPr="008A68B9">
        <w:t>Fonte: M</w:t>
      </w:r>
      <w:r w:rsidR="00952DE0" w:rsidRPr="008A68B9">
        <w:t>otta,</w:t>
      </w:r>
      <w:r w:rsidRPr="008A68B9">
        <w:t xml:space="preserve"> G</w:t>
      </w:r>
      <w:r w:rsidR="00952DE0" w:rsidRPr="008A68B9">
        <w:t>arone (</w:t>
      </w:r>
      <w:r w:rsidRPr="008A68B9">
        <w:t>2013).</w:t>
      </w:r>
    </w:p>
    <w:p w14:paraId="370DB927" w14:textId="77777777" w:rsidR="00713A02" w:rsidRDefault="00713A02" w:rsidP="0097085D">
      <w:pPr>
        <w:pStyle w:val="TF-TEXTO"/>
        <w:ind w:firstLine="567"/>
      </w:pPr>
    </w:p>
    <w:p w14:paraId="25360946" w14:textId="27D9A907" w:rsidR="006D53D6" w:rsidRDefault="00FD5D72" w:rsidP="00713A02">
      <w:pPr>
        <w:pStyle w:val="TF-TEXTO"/>
        <w:ind w:firstLine="567"/>
      </w:pPr>
      <w:r>
        <w:t>Conforme a</w:t>
      </w:r>
      <w:r w:rsidR="00F814C5">
        <w:t xml:space="preserve"> </w:t>
      </w:r>
      <w:r w:rsidR="00F814C5">
        <w:fldChar w:fldCharType="begin"/>
      </w:r>
      <w:r w:rsidR="00F814C5">
        <w:instrText xml:space="preserve"> REF _Ref68466311 \h </w:instrText>
      </w:r>
      <w:r w:rsidR="00F814C5">
        <w:fldChar w:fldCharType="separate"/>
      </w:r>
      <w:r w:rsidR="00351724" w:rsidRPr="008A68B9">
        <w:t xml:space="preserve">Figura </w:t>
      </w:r>
      <w:r w:rsidR="00351724">
        <w:rPr>
          <w:noProof/>
        </w:rPr>
        <w:t>2</w:t>
      </w:r>
      <w:r w:rsidR="00F814C5">
        <w:fldChar w:fldCharType="end"/>
      </w:r>
      <w:r>
        <w:t xml:space="preserve">, </w:t>
      </w:r>
      <w:r w:rsidR="00451C4F">
        <w:t xml:space="preserve">a tela possui o botão de </w:t>
      </w:r>
      <w:r w:rsidR="00451C4F" w:rsidRPr="00D93950">
        <w:rPr>
          <w:rStyle w:val="TF-COURIER10"/>
        </w:rPr>
        <w:t>play</w:t>
      </w:r>
      <w:r w:rsidR="00451C4F">
        <w:t xml:space="preserve">, </w:t>
      </w:r>
      <w:r w:rsidR="00713A02">
        <w:t xml:space="preserve">as notas em sequência crescente, isto é, de </w:t>
      </w:r>
      <w:r w:rsidR="00713A02" w:rsidRPr="001C0E32">
        <w:rPr>
          <w:rStyle w:val="TF-COURIER10"/>
          <w:rPrChange w:id="51" w:author="Andreza Sartori" w:date="2021-04-23T18:57:00Z">
            <w:rPr/>
          </w:rPrChange>
        </w:rPr>
        <w:t>dó</w:t>
      </w:r>
      <w:r w:rsidR="00713A02">
        <w:t xml:space="preserve"> a </w:t>
      </w:r>
      <w:r w:rsidR="00713A02" w:rsidRPr="001C0E32">
        <w:rPr>
          <w:rStyle w:val="TF-COURIER10"/>
          <w:rPrChange w:id="52" w:author="Andreza Sartori" w:date="2021-04-23T18:57:00Z">
            <w:rPr/>
          </w:rPrChange>
        </w:rPr>
        <w:t>si</w:t>
      </w:r>
      <w:r w:rsidR="00713A02">
        <w:t xml:space="preserve">, </w:t>
      </w:r>
      <w:r w:rsidR="00D619F5">
        <w:t xml:space="preserve">e </w:t>
      </w:r>
      <w:r w:rsidR="00713A02">
        <w:t>quatro círculos amarelos abaixo</w:t>
      </w:r>
      <w:r w:rsidR="00D619F5">
        <w:t>.</w:t>
      </w:r>
      <w:r w:rsidR="00713A02">
        <w:t xml:space="preserve"> </w:t>
      </w:r>
      <w:commentRangeStart w:id="53"/>
      <w:r w:rsidR="00D619F5">
        <w:t xml:space="preserve">Para </w:t>
      </w:r>
      <w:r w:rsidR="0091570E">
        <w:t>ouvir a melodia</w:t>
      </w:r>
      <w:r w:rsidR="007037D1">
        <w:t xml:space="preserve"> </w:t>
      </w:r>
      <w:r w:rsidR="0091570E">
        <w:t xml:space="preserve">deve ser </w:t>
      </w:r>
      <w:del w:id="54" w:author="Andreza Sartori" w:date="2021-04-23T19:08:00Z">
        <w:r w:rsidR="0091570E" w:rsidDel="00B52CAB">
          <w:delText>apertado no</w:delText>
        </w:r>
      </w:del>
      <w:ins w:id="55" w:author="Andreza Sartori" w:date="2021-04-23T19:08:00Z">
        <w:r w:rsidR="00B52CAB">
          <w:t>selecionado o</w:t>
        </w:r>
      </w:ins>
      <w:r w:rsidR="0091570E">
        <w:t xml:space="preserve"> botão </w:t>
      </w:r>
      <w:r w:rsidR="0091570E" w:rsidRPr="000700B4">
        <w:rPr>
          <w:rStyle w:val="TF-COURIER10"/>
        </w:rPr>
        <w:t>play</w:t>
      </w:r>
      <w:r w:rsidR="00713A02">
        <w:t>,</w:t>
      </w:r>
      <w:r w:rsidR="0091570E">
        <w:t xml:space="preserve"> conforme a reprodução da </w:t>
      </w:r>
      <w:r w:rsidR="00210A15">
        <w:t xml:space="preserve">melodia deve </w:t>
      </w:r>
      <w:r w:rsidR="00EA1323">
        <w:t>organizar as notas, trazendo cada uma para os círculos amarelos</w:t>
      </w:r>
      <w:r w:rsidR="00713A02">
        <w:t xml:space="preserve">, </w:t>
      </w:r>
      <w:r w:rsidR="00F42E58">
        <w:t xml:space="preserve">colocando-as </w:t>
      </w:r>
      <w:r w:rsidR="00713A02">
        <w:t xml:space="preserve">na mesma sequência em que são tocadas. </w:t>
      </w:r>
      <w:commentRangeEnd w:id="53"/>
      <w:r w:rsidR="00B52CAB">
        <w:rPr>
          <w:rStyle w:val="Refdecomentrio"/>
        </w:rPr>
        <w:commentReference w:id="53"/>
      </w:r>
      <w:r w:rsidR="004D4374">
        <w:t xml:space="preserve">Para </w:t>
      </w:r>
      <w:r w:rsidR="00786792">
        <w:t xml:space="preserve">verificar </w:t>
      </w:r>
      <w:r w:rsidR="00913559">
        <w:t xml:space="preserve">se </w:t>
      </w:r>
      <w:r w:rsidR="00BF4D67">
        <w:t xml:space="preserve">a resposta </w:t>
      </w:r>
      <w:r w:rsidR="00913559">
        <w:t xml:space="preserve">está </w:t>
      </w:r>
      <w:r w:rsidR="00BF4D67">
        <w:t xml:space="preserve">correta é necessário clicar no botão </w:t>
      </w:r>
      <w:r w:rsidR="00BF4D67" w:rsidRPr="000700B4">
        <w:rPr>
          <w:rStyle w:val="TF-COURIER10"/>
        </w:rPr>
        <w:t>check</w:t>
      </w:r>
      <w:r w:rsidR="00A31A1C">
        <w:t xml:space="preserve"> </w:t>
      </w:r>
      <w:r w:rsidR="00713A02" w:rsidRPr="002B2779">
        <w:t xml:space="preserve">(MOTTA; </w:t>
      </w:r>
      <w:r w:rsidR="00713A02" w:rsidRPr="00F135F4">
        <w:t>GARONE</w:t>
      </w:r>
      <w:r w:rsidR="00713A02" w:rsidRPr="002B2779">
        <w:t>, 2013)</w:t>
      </w:r>
      <w:r w:rsidR="00713A02">
        <w:t>.</w:t>
      </w:r>
    </w:p>
    <w:p w14:paraId="40EAAD27" w14:textId="1378C28A" w:rsidR="00510E41" w:rsidRDefault="00342E27" w:rsidP="0097085D">
      <w:pPr>
        <w:pStyle w:val="TF-TEXTO"/>
        <w:ind w:firstLine="567"/>
      </w:pPr>
      <w:r>
        <w:t xml:space="preserve">Após clicar no botão </w:t>
      </w:r>
      <w:r w:rsidRPr="000700B4">
        <w:rPr>
          <w:rStyle w:val="TF-COURIER10"/>
        </w:rPr>
        <w:t>check</w:t>
      </w:r>
      <w:r w:rsidR="00916C34">
        <w:rPr>
          <w:i/>
          <w:iCs/>
        </w:rPr>
        <w:t xml:space="preserve"> </w:t>
      </w:r>
      <w:del w:id="56" w:author="Andreza Sartori" w:date="2021-04-23T19:08:00Z">
        <w:r w:rsidDel="00B768BE">
          <w:delText xml:space="preserve">será </w:delText>
        </w:r>
      </w:del>
      <w:ins w:id="57" w:author="Andreza Sartori" w:date="2021-04-23T19:08:00Z">
        <w:r w:rsidR="00B768BE">
          <w:t>é</w:t>
        </w:r>
        <w:r w:rsidR="00B768BE">
          <w:t xml:space="preserve"> </w:t>
        </w:r>
      </w:ins>
      <w:r>
        <w:t>apresentado um resultado</w:t>
      </w:r>
      <w:r w:rsidR="001938BB">
        <w:t xml:space="preserve"> em cada nota</w:t>
      </w:r>
      <w:r>
        <w:t xml:space="preserve">. Se </w:t>
      </w:r>
      <w:r w:rsidR="00532937">
        <w:t xml:space="preserve">a resposta de uma nota </w:t>
      </w:r>
      <w:r w:rsidR="001938BB">
        <w:t>estiver</w:t>
      </w:r>
      <w:r w:rsidR="00532937">
        <w:t xml:space="preserve"> correta o círculo ficará verde, e caso esteja incorreta</w:t>
      </w:r>
      <w:r w:rsidR="006420CF">
        <w:t xml:space="preserve"> </w:t>
      </w:r>
      <w:r w:rsidR="00532937">
        <w:t>o círculo ficará vermelho</w:t>
      </w:r>
      <w:r w:rsidR="00A31A1C">
        <w:t xml:space="preserve">. </w:t>
      </w:r>
      <w:r w:rsidR="00510E41">
        <w:t xml:space="preserve">Se o jogador acertar as quatro notas antes de suas tentativas se esgotarem, os círculos ficarão verdes e a tela mudará para uma tela com o texto </w:t>
      </w:r>
      <w:r w:rsidR="00510E41" w:rsidRPr="000700B4">
        <w:rPr>
          <w:rStyle w:val="TF-COURIER10"/>
        </w:rPr>
        <w:t>congratulations</w:t>
      </w:r>
      <w:r w:rsidR="00510E41">
        <w:t xml:space="preserve">, e uma música alegre será tocada. </w:t>
      </w:r>
      <w:commentRangeStart w:id="58"/>
      <w:r w:rsidR="00F93EB1">
        <w:t>E,</w:t>
      </w:r>
      <w:commentRangeEnd w:id="58"/>
      <w:r w:rsidR="00B768BE">
        <w:rPr>
          <w:rStyle w:val="Refdecomentrio"/>
        </w:rPr>
        <w:commentReference w:id="58"/>
      </w:r>
      <w:r w:rsidR="00F93EB1">
        <w:t xml:space="preserve"> e</w:t>
      </w:r>
      <w:r w:rsidR="00F06B8E">
        <w:t>m seguida aparecerá</w:t>
      </w:r>
      <w:r w:rsidR="00510E41">
        <w:t xml:space="preserve"> um botão que indicará a passagem para a próxima fase</w:t>
      </w:r>
      <w:r>
        <w:t>. É possível notar neste trabalho a utilização da gamificação com</w:t>
      </w:r>
      <w:ins w:id="59" w:author="Andreza Sartori" w:date="2021-04-23T19:10:00Z">
        <w:r w:rsidR="00B768BE">
          <w:t>o?</w:t>
        </w:r>
      </w:ins>
      <w:r>
        <w:t xml:space="preserve"> forma de aprendizado, </w:t>
      </w:r>
      <w:r w:rsidR="000554E3">
        <w:t xml:space="preserve">pois mostra ao usuário em tempo real seus erros e acertos </w:t>
      </w:r>
      <w:r w:rsidR="00A31A1C" w:rsidRPr="002B2779">
        <w:t xml:space="preserve">(MOTTA; </w:t>
      </w:r>
      <w:r w:rsidR="00A31A1C" w:rsidRPr="00F135F4">
        <w:t>GARONE</w:t>
      </w:r>
      <w:r w:rsidR="00A31A1C" w:rsidRPr="002B2779">
        <w:t>, 2013)</w:t>
      </w:r>
      <w:r w:rsidR="00510E41">
        <w:t>.</w:t>
      </w:r>
    </w:p>
    <w:p w14:paraId="4C801E7E" w14:textId="066FCBB9" w:rsidR="00464527" w:rsidRDefault="00106849" w:rsidP="006160D3">
      <w:pPr>
        <w:pStyle w:val="TF-TEXTO"/>
      </w:pPr>
      <w:r>
        <w:t>O jogo foi testado com alunos e professores do curso de música,</w:t>
      </w:r>
      <w:r w:rsidR="000554E3">
        <w:t xml:space="preserve"> e</w:t>
      </w:r>
      <w:r>
        <w:t xml:space="preserve"> com pessoas que não possuem conhecimento sobre música e ditado melódico. </w:t>
      </w:r>
      <w:r w:rsidR="009B0143">
        <w:t xml:space="preserve">Os alunos de música que </w:t>
      </w:r>
      <w:r w:rsidR="006328D2">
        <w:t xml:space="preserve">utilizaram o jogo, afirmaram que o jogo é uma ótima forma de exercitar a teoria, de modo sonoro. </w:t>
      </w:r>
      <w:r w:rsidR="009B0143">
        <w:t>As pessoas que não tinham nenhum conhecimento, tentavam adivinhar pela tentativa e erro</w:t>
      </w:r>
      <w:r w:rsidR="000554E3">
        <w:t>, mostrando que não é tão fácil aprender com essa plataforma caso não haja algum conhecimento prévio</w:t>
      </w:r>
      <w:r w:rsidR="00AE2A7B">
        <w:t>.</w:t>
      </w:r>
      <w:r w:rsidR="006160D3">
        <w:t xml:space="preserve"> </w:t>
      </w:r>
      <w:r w:rsidR="00464527">
        <w:t xml:space="preserve">Os autores consideraram que o </w:t>
      </w:r>
      <w:r w:rsidR="00464527" w:rsidRPr="000F03A4">
        <w:rPr>
          <w:i/>
          <w:iCs/>
        </w:rPr>
        <w:t>Melodic</w:t>
      </w:r>
      <w:r w:rsidR="00464527">
        <w:t xml:space="preserve"> atin</w:t>
      </w:r>
      <w:r w:rsidR="00532299">
        <w:t>giu seu objetivo que é estimular a musicalidade do jogador e deix</w:t>
      </w:r>
      <w:r w:rsidR="000D650F">
        <w:t>á</w:t>
      </w:r>
      <w:r w:rsidR="00532299">
        <w:t>-lo mais habituado aos sons das notas</w:t>
      </w:r>
      <w:r w:rsidR="000F03A4">
        <w:t xml:space="preserve"> </w:t>
      </w:r>
      <w:r w:rsidR="000F03A4" w:rsidRPr="002B2779">
        <w:t xml:space="preserve">(MOTTA; </w:t>
      </w:r>
      <w:r w:rsidR="000F03A4" w:rsidRPr="00F135F4">
        <w:t>GARONE</w:t>
      </w:r>
      <w:r w:rsidR="000F03A4" w:rsidRPr="002B2779">
        <w:t>, 2013)</w:t>
      </w:r>
      <w:r w:rsidR="00532299">
        <w:t>.</w:t>
      </w:r>
    </w:p>
    <w:p w14:paraId="75A722E9" w14:textId="54394E83" w:rsidR="001A287A" w:rsidRPr="001A287A" w:rsidRDefault="006A335D" w:rsidP="008C476B">
      <w:pPr>
        <w:pStyle w:val="Ttulo2"/>
      </w:pPr>
      <w:r>
        <w:t>musikinésia: jogo eletrônico para o aprendizado de teclado musical</w:t>
      </w:r>
    </w:p>
    <w:p w14:paraId="5E666172" w14:textId="1FA916C5" w:rsidR="0030089A" w:rsidRDefault="00FA7527" w:rsidP="0097085D">
      <w:pPr>
        <w:pStyle w:val="TF-TEXTO"/>
        <w:ind w:firstLine="567"/>
      </w:pPr>
      <w:r>
        <w:t>Neste</w:t>
      </w:r>
      <w:r w:rsidR="00E04DF8">
        <w:t xml:space="preserve"> estudo </w:t>
      </w:r>
      <w:r>
        <w:t xml:space="preserve">é apresentado </w:t>
      </w:r>
      <w:r w:rsidR="00E04DF8">
        <w:t xml:space="preserve">o desenvolvimento de </w:t>
      </w:r>
      <w:r w:rsidR="00E03A53">
        <w:t>um jogo educacional</w:t>
      </w:r>
      <w:r w:rsidR="00510D24">
        <w:t xml:space="preserve"> </w:t>
      </w:r>
      <w:r w:rsidR="00D1611E">
        <w:t>para o aprendizado de música</w:t>
      </w:r>
      <w:r w:rsidR="005A2DEC">
        <w:t xml:space="preserve">. </w:t>
      </w:r>
      <w:r w:rsidR="00B81318">
        <w:t xml:space="preserve">O objetivo principal é </w:t>
      </w:r>
      <w:r w:rsidR="005542BD">
        <w:t>ajudar no aprendizado d</w:t>
      </w:r>
      <w:r w:rsidR="00BE6D36">
        <w:t>a leitura de par</w:t>
      </w:r>
      <w:r w:rsidR="007E7F19">
        <w:t>t</w:t>
      </w:r>
      <w:r w:rsidR="00BE6D36">
        <w:t>ituras</w:t>
      </w:r>
      <w:r w:rsidR="005542BD">
        <w:t xml:space="preserve">, </w:t>
      </w:r>
      <w:r w:rsidR="009D4924">
        <w:t xml:space="preserve">através de um teclado musical. </w:t>
      </w:r>
      <w:r w:rsidR="00BE6D36">
        <w:t>Outros elementos abordados no jogo são</w:t>
      </w:r>
      <w:r w:rsidR="0045008E">
        <w:t xml:space="preserve">: </w:t>
      </w:r>
      <w:r w:rsidR="007E7F19">
        <w:t xml:space="preserve">andamentos, acidentes e leituras do pentagrama </w:t>
      </w:r>
      <w:r w:rsidR="00C409AD" w:rsidRPr="00C409AD">
        <w:rPr>
          <w:color w:val="000000"/>
          <w:shd w:val="clear" w:color="auto" w:fill="FFFFFF"/>
        </w:rPr>
        <w:t>(BORDINI</w:t>
      </w:r>
      <w:r w:rsidR="004366E2">
        <w:rPr>
          <w:color w:val="000000"/>
          <w:shd w:val="clear" w:color="auto" w:fill="FFFFFF"/>
        </w:rPr>
        <w:t xml:space="preserve"> </w:t>
      </w:r>
      <w:r w:rsidR="004366E2" w:rsidRPr="00CB0C43">
        <w:rPr>
          <w:i/>
          <w:iCs/>
          <w:color w:val="000000"/>
          <w:shd w:val="clear" w:color="auto" w:fill="FFFFFF"/>
        </w:rPr>
        <w:t>et al</w:t>
      </w:r>
      <w:r w:rsidR="00CB0C43" w:rsidRPr="00CB0C43">
        <w:rPr>
          <w:i/>
          <w:iCs/>
          <w:color w:val="000000"/>
          <w:shd w:val="clear" w:color="auto" w:fill="FFFFFF"/>
        </w:rPr>
        <w:t>.</w:t>
      </w:r>
      <w:r w:rsidR="00C409AD" w:rsidRPr="00C409AD">
        <w:rPr>
          <w:color w:val="000000"/>
          <w:shd w:val="clear" w:color="auto" w:fill="FFFFFF"/>
        </w:rPr>
        <w:t>, 2015)</w:t>
      </w:r>
      <w:r w:rsidR="0045008E">
        <w:t>.</w:t>
      </w:r>
      <w:r w:rsidR="003976C1">
        <w:t xml:space="preserve"> </w:t>
      </w:r>
    </w:p>
    <w:p w14:paraId="35648044" w14:textId="0B5CA900" w:rsidR="00A44581" w:rsidRDefault="003976C1" w:rsidP="0097085D">
      <w:pPr>
        <w:pStyle w:val="TF-TEXTO"/>
        <w:ind w:firstLine="567"/>
      </w:pPr>
      <w:r>
        <w:t>Este jogo apresenta três fase</w:t>
      </w:r>
      <w:r w:rsidR="009B3250">
        <w:t>s</w:t>
      </w:r>
      <w:r w:rsidR="00BF158A">
        <w:t xml:space="preserve">, </w:t>
      </w:r>
      <w:r w:rsidR="009B3250">
        <w:t xml:space="preserve">cada uma das fases possui uma música </w:t>
      </w:r>
      <w:r w:rsidR="00132FF7">
        <w:t xml:space="preserve">com </w:t>
      </w:r>
      <w:r w:rsidR="009B3250">
        <w:t>complexidade</w:t>
      </w:r>
      <w:r w:rsidR="00132FF7">
        <w:t xml:space="preserve"> diferente</w:t>
      </w:r>
      <w:r w:rsidR="009B3250">
        <w:t xml:space="preserve">. Ainda, existem alguns elementos importantes como: </w:t>
      </w:r>
      <w:r w:rsidR="000026ED">
        <w:t>esquema de pontuação, ranking, narrativa</w:t>
      </w:r>
      <w:r w:rsidR="00C55154">
        <w:t xml:space="preserve"> e demais elementos básicos, </w:t>
      </w:r>
      <w:r w:rsidR="00BE35D9">
        <w:t>como menus, tela inicial e tutorial</w:t>
      </w:r>
      <w:r w:rsidR="009D4924">
        <w:t xml:space="preserve"> </w:t>
      </w:r>
      <w:r w:rsidR="009D4924" w:rsidRPr="00C409AD">
        <w:rPr>
          <w:color w:val="000000"/>
          <w:shd w:val="clear" w:color="auto" w:fill="FFFFFF"/>
        </w:rPr>
        <w:t>(BORDINI</w:t>
      </w:r>
      <w:r w:rsidR="00A73AEA">
        <w:rPr>
          <w:color w:val="000000"/>
          <w:shd w:val="clear" w:color="auto" w:fill="FFFFFF"/>
        </w:rPr>
        <w:t xml:space="preserve"> </w:t>
      </w:r>
      <w:r w:rsidR="00A73AEA" w:rsidRPr="00AF5E0D">
        <w:rPr>
          <w:i/>
          <w:iCs/>
          <w:color w:val="000000"/>
          <w:shd w:val="clear" w:color="auto" w:fill="FFFFFF"/>
        </w:rPr>
        <w:t>et</w:t>
      </w:r>
      <w:r w:rsidR="00AF5E0D">
        <w:rPr>
          <w:i/>
          <w:iCs/>
          <w:color w:val="000000"/>
          <w:shd w:val="clear" w:color="auto" w:fill="FFFFFF"/>
        </w:rPr>
        <w:t xml:space="preserve"> </w:t>
      </w:r>
      <w:r w:rsidR="00A73AEA" w:rsidRPr="00AF5E0D">
        <w:rPr>
          <w:i/>
          <w:iCs/>
          <w:color w:val="000000"/>
          <w:shd w:val="clear" w:color="auto" w:fill="FFFFFF"/>
        </w:rPr>
        <w:t>al</w:t>
      </w:r>
      <w:r w:rsidR="00AF5E0D">
        <w:rPr>
          <w:i/>
          <w:iCs/>
          <w:color w:val="000000"/>
          <w:shd w:val="clear" w:color="auto" w:fill="FFFFFF"/>
        </w:rPr>
        <w:t>.</w:t>
      </w:r>
      <w:r w:rsidR="00A73AEA">
        <w:rPr>
          <w:color w:val="000000"/>
          <w:shd w:val="clear" w:color="auto" w:fill="FFFFFF"/>
        </w:rPr>
        <w:t xml:space="preserve">, </w:t>
      </w:r>
      <w:r w:rsidR="009D4924" w:rsidRPr="00C409AD">
        <w:rPr>
          <w:color w:val="000000"/>
          <w:shd w:val="clear" w:color="auto" w:fill="FFFFFF"/>
        </w:rPr>
        <w:t>2015)</w:t>
      </w:r>
      <w:r w:rsidR="009D4924">
        <w:t>.</w:t>
      </w:r>
    </w:p>
    <w:p w14:paraId="30B75763" w14:textId="0D7D6A10" w:rsidR="00930005" w:rsidRDefault="00BC701F" w:rsidP="00BB104B">
      <w:pPr>
        <w:pStyle w:val="TF-TEXTO"/>
        <w:ind w:firstLine="567"/>
      </w:pPr>
      <w:commentRangeStart w:id="60"/>
      <w:r>
        <w:t xml:space="preserve">Ao iniciar a fase </w:t>
      </w:r>
      <w:r w:rsidR="00353AC3">
        <w:t xml:space="preserve">inicia-se </w:t>
      </w:r>
      <w:commentRangeEnd w:id="60"/>
      <w:r w:rsidR="00B768BE">
        <w:rPr>
          <w:rStyle w:val="Refdecomentrio"/>
        </w:rPr>
        <w:commentReference w:id="60"/>
      </w:r>
      <w:commentRangeStart w:id="61"/>
      <w:r w:rsidR="00353AC3">
        <w:t xml:space="preserve">uma música, o jogador deve tocar as </w:t>
      </w:r>
      <w:r w:rsidR="002E6483">
        <w:t>notas apresentadas na tela, usando o teclado</w:t>
      </w:r>
      <w:r w:rsidR="002376FE">
        <w:t xml:space="preserve"> musical</w:t>
      </w:r>
      <w:commentRangeEnd w:id="61"/>
      <w:r w:rsidR="00B768BE">
        <w:rPr>
          <w:rStyle w:val="Refdecomentrio"/>
        </w:rPr>
        <w:commentReference w:id="61"/>
      </w:r>
      <w:r w:rsidR="002376FE">
        <w:t xml:space="preserve">. </w:t>
      </w:r>
      <w:r w:rsidR="007733BF">
        <w:t xml:space="preserve">Pode ser usado tanto o mouse quanto o </w:t>
      </w:r>
      <w:r w:rsidR="007733BF" w:rsidRPr="008F7F0E">
        <w:rPr>
          <w:rStyle w:val="TF-COURIER10"/>
        </w:rPr>
        <w:t>QWERT</w:t>
      </w:r>
      <w:r w:rsidR="00426D67">
        <w:rPr>
          <w:rStyle w:val="TF-COURIER10"/>
        </w:rPr>
        <w:t>Y</w:t>
      </w:r>
      <w:r w:rsidR="00426D67">
        <w:rPr>
          <w:rStyle w:val="TF-COURIER10"/>
          <w:rFonts w:ascii="Times New Roman" w:hAnsi="Times New Roman"/>
        </w:rPr>
        <w:t>, para pressionar as teclas correspondentes</w:t>
      </w:r>
      <w:r w:rsidR="009A6275">
        <w:t>, como mostra a</w:t>
      </w:r>
      <w:r w:rsidR="00F814C5">
        <w:t xml:space="preserve"> </w:t>
      </w:r>
      <w:r w:rsidR="00F814C5">
        <w:fldChar w:fldCharType="begin"/>
      </w:r>
      <w:r w:rsidR="00F814C5">
        <w:instrText xml:space="preserve"> REF _Ref68466328 \h </w:instrText>
      </w:r>
      <w:r w:rsidR="00F814C5">
        <w:fldChar w:fldCharType="separate"/>
      </w:r>
      <w:r w:rsidR="00351724" w:rsidRPr="00F3649F">
        <w:t xml:space="preserve">Figura </w:t>
      </w:r>
      <w:r w:rsidR="00351724">
        <w:rPr>
          <w:noProof/>
        </w:rPr>
        <w:t>3</w:t>
      </w:r>
      <w:r w:rsidR="00F814C5">
        <w:fldChar w:fldCharType="end"/>
      </w:r>
      <w:r w:rsidR="009A6275">
        <w:t xml:space="preserve">. </w:t>
      </w:r>
      <w:r w:rsidR="00F01366">
        <w:t>Conforme o sentido da leitura de uma pauta musical, as notas atravessam a tela da direita para a esquerda</w:t>
      </w:r>
      <w:r w:rsidR="00BB69D0">
        <w:t xml:space="preserve">. </w:t>
      </w:r>
      <w:r w:rsidR="005820DD">
        <w:t>O jogador deve pressionar as teclas no momento correto, caso contrário</w:t>
      </w:r>
      <w:r w:rsidR="00B409D3">
        <w:t xml:space="preserve"> ele perde pontos, se atingir uma quantidade de erros, é necessário começar novamente a música</w:t>
      </w:r>
      <w:r w:rsidR="003C4A2A">
        <w:t xml:space="preserve"> </w:t>
      </w:r>
      <w:r w:rsidR="003C4A2A" w:rsidRPr="00C409AD">
        <w:rPr>
          <w:color w:val="000000"/>
          <w:shd w:val="clear" w:color="auto" w:fill="FFFFFF"/>
        </w:rPr>
        <w:t>(BORDINI</w:t>
      </w:r>
      <w:r w:rsidR="00A73AEA">
        <w:rPr>
          <w:color w:val="000000"/>
          <w:shd w:val="clear" w:color="auto" w:fill="FFFFFF"/>
        </w:rPr>
        <w:t xml:space="preserve"> </w:t>
      </w:r>
      <w:r w:rsidR="00A73AEA" w:rsidRPr="00CB0C43">
        <w:rPr>
          <w:i/>
          <w:iCs/>
          <w:color w:val="000000"/>
          <w:shd w:val="clear" w:color="auto" w:fill="FFFFFF"/>
        </w:rPr>
        <w:t>et al</w:t>
      </w:r>
      <w:r w:rsidR="00CB0C43" w:rsidRPr="00CB0C43">
        <w:rPr>
          <w:i/>
          <w:iCs/>
          <w:color w:val="000000"/>
          <w:shd w:val="clear" w:color="auto" w:fill="FFFFFF"/>
        </w:rPr>
        <w:t>.</w:t>
      </w:r>
      <w:r w:rsidR="003C4A2A" w:rsidRPr="00C409AD">
        <w:rPr>
          <w:color w:val="000000"/>
          <w:shd w:val="clear" w:color="auto" w:fill="FFFFFF"/>
        </w:rPr>
        <w:t>, 2015)</w:t>
      </w:r>
      <w:r w:rsidR="003C4A2A">
        <w:t>.</w:t>
      </w:r>
    </w:p>
    <w:p w14:paraId="2365A437" w14:textId="1D9EA81C" w:rsidR="00A03336" w:rsidRPr="00A73AEA" w:rsidRDefault="00A03336" w:rsidP="00A73AEA">
      <w:pPr>
        <w:pStyle w:val="TF-LEGENDA"/>
      </w:pPr>
      <w:bookmarkStart w:id="62" w:name="_Ref68466328"/>
      <w:r w:rsidRPr="00F3649F">
        <w:lastRenderedPageBreak/>
        <w:t xml:space="preserve">Figura </w:t>
      </w:r>
      <w:r w:rsidR="00546417">
        <w:fldChar w:fldCharType="begin"/>
      </w:r>
      <w:r w:rsidR="00546417">
        <w:instrText xml:space="preserve"> SEQ Figura \* ARABIC </w:instrText>
      </w:r>
      <w:r w:rsidR="00546417">
        <w:fldChar w:fldCharType="separate"/>
      </w:r>
      <w:r w:rsidR="00351724">
        <w:rPr>
          <w:noProof/>
        </w:rPr>
        <w:t>3</w:t>
      </w:r>
      <w:r w:rsidR="00546417">
        <w:rPr>
          <w:noProof/>
        </w:rPr>
        <w:fldChar w:fldCharType="end"/>
      </w:r>
      <w:bookmarkEnd w:id="62"/>
      <w:r w:rsidRPr="00F3649F">
        <w:t xml:space="preserve">– </w:t>
      </w:r>
      <w:r w:rsidR="00E00490">
        <w:t xml:space="preserve">Jogo </w:t>
      </w:r>
      <w:r w:rsidR="00E00490" w:rsidRPr="00A73AEA">
        <w:t>Mu</w:t>
      </w:r>
      <w:r w:rsidR="00DE1C00" w:rsidRPr="00A73AEA">
        <w:t>si</w:t>
      </w:r>
      <w:r w:rsidR="00E00490" w:rsidRPr="00A73AEA">
        <w:t>kinésia</w:t>
      </w:r>
    </w:p>
    <w:p w14:paraId="3E6A4ACA" w14:textId="14CE8025" w:rsidR="00A03336" w:rsidRPr="00C458D3" w:rsidRDefault="00DB2AE6" w:rsidP="007002BB">
      <w:pPr>
        <w:pStyle w:val="TF-FIGURA"/>
        <w:rPr>
          <w:noProof/>
          <w:highlight w:val="yellow"/>
        </w:rPr>
      </w:pPr>
      <w:r>
        <w:pict w14:anchorId="1DC3089F">
          <v:shape id="_x0000_i1027" type="#_x0000_t75" style="width:273.75pt;height:151.5pt;visibility:visible" o:bordertopcolor="this" o:borderleftcolor="this" o:borderbottomcolor="this" o:borderrightcolor="this">
            <v:imagedata r:id="rId17" o:title=""/>
            <w10:bordertop type="single" width="2"/>
            <w10:borderleft type="single" width="2"/>
            <w10:borderbottom type="single" width="2"/>
            <w10:borderright type="single" width="2"/>
          </v:shape>
        </w:pict>
      </w:r>
    </w:p>
    <w:p w14:paraId="0EC3F46A" w14:textId="79B58D69" w:rsidR="00A03336" w:rsidRDefault="00A03336" w:rsidP="00A03336">
      <w:pPr>
        <w:pStyle w:val="TF-FONTE"/>
      </w:pPr>
      <w:r w:rsidRPr="00952DE0">
        <w:t>Fonte:</w:t>
      </w:r>
      <w:r w:rsidR="00DE1C00" w:rsidRPr="00952DE0">
        <w:t xml:space="preserve"> </w:t>
      </w:r>
      <w:r w:rsidR="00952DE0" w:rsidRPr="00856383">
        <w:rPr>
          <w:color w:val="000000"/>
          <w:shd w:val="clear" w:color="auto" w:fill="FFFFFF"/>
        </w:rPr>
        <w:t>Bordini</w:t>
      </w:r>
      <w:r w:rsidR="00A73AEA">
        <w:rPr>
          <w:color w:val="000000"/>
          <w:shd w:val="clear" w:color="auto" w:fill="FFFFFF"/>
        </w:rPr>
        <w:t xml:space="preserve"> </w:t>
      </w:r>
      <w:commentRangeStart w:id="63"/>
      <w:r w:rsidR="00A73AEA">
        <w:rPr>
          <w:color w:val="000000"/>
          <w:shd w:val="clear" w:color="auto" w:fill="FFFFFF"/>
        </w:rPr>
        <w:t>et. al</w:t>
      </w:r>
      <w:r w:rsidR="00952DE0" w:rsidRPr="00856383">
        <w:rPr>
          <w:color w:val="000000"/>
          <w:shd w:val="clear" w:color="auto" w:fill="FFFFFF"/>
        </w:rPr>
        <w:t xml:space="preserve"> </w:t>
      </w:r>
      <w:commentRangeEnd w:id="63"/>
      <w:r w:rsidR="00D86535">
        <w:rPr>
          <w:rStyle w:val="Refdecomentrio"/>
        </w:rPr>
        <w:commentReference w:id="63"/>
      </w:r>
      <w:r w:rsidR="00952DE0" w:rsidRPr="00856383">
        <w:rPr>
          <w:color w:val="000000"/>
          <w:shd w:val="clear" w:color="auto" w:fill="FFFFFF"/>
        </w:rPr>
        <w:t>(</w:t>
      </w:r>
      <w:r w:rsidR="000E2755" w:rsidRPr="00856383">
        <w:rPr>
          <w:color w:val="000000"/>
          <w:shd w:val="clear" w:color="auto" w:fill="FFFFFF"/>
        </w:rPr>
        <w:t>2015)</w:t>
      </w:r>
      <w:r w:rsidR="000E2755" w:rsidRPr="00856383">
        <w:t>.</w:t>
      </w:r>
    </w:p>
    <w:p w14:paraId="0DCA50DD" w14:textId="274739DB" w:rsidR="00FA23A7" w:rsidRDefault="00E65F7B" w:rsidP="001E0C9A">
      <w:pPr>
        <w:pStyle w:val="TF-TEXTO"/>
        <w:ind w:firstLine="709"/>
      </w:pPr>
      <w:r>
        <w:t xml:space="preserve">O </w:t>
      </w:r>
      <w:r w:rsidRPr="00D76393">
        <w:t>Musikinésia</w:t>
      </w:r>
      <w:r>
        <w:rPr>
          <w:i/>
          <w:iCs/>
        </w:rPr>
        <w:t>,</w:t>
      </w:r>
      <w:r w:rsidR="00A10CEE">
        <w:rPr>
          <w:i/>
          <w:iCs/>
        </w:rPr>
        <w:t xml:space="preserve"> </w:t>
      </w:r>
      <w:r w:rsidR="00A10CEE" w:rsidRPr="00A10CEE">
        <w:t>em sua mecânica</w:t>
      </w:r>
      <w:r>
        <w:t xml:space="preserve"> possui </w:t>
      </w:r>
      <w:r w:rsidR="00175384">
        <w:t>um sistema de pontuação</w:t>
      </w:r>
      <w:r w:rsidR="001E2031">
        <w:t>,</w:t>
      </w:r>
      <w:r w:rsidR="000120EF">
        <w:t xml:space="preserve"> que indica a qualidade do desempenho do jogador</w:t>
      </w:r>
      <w:del w:id="64" w:author="Andreza Sartori" w:date="2021-04-23T19:20:00Z">
        <w:r w:rsidR="00E97524" w:rsidDel="002D5553">
          <w:delText xml:space="preserve">, </w:delText>
        </w:r>
      </w:del>
      <w:ins w:id="65" w:author="Andreza Sartori" w:date="2021-04-23T19:20:00Z">
        <w:r w:rsidR="002D5553">
          <w:t>.</w:t>
        </w:r>
        <w:r w:rsidR="002D5553">
          <w:t xml:space="preserve"> </w:t>
        </w:r>
      </w:ins>
      <w:del w:id="66" w:author="Andreza Sartori" w:date="2021-04-23T19:20:00Z">
        <w:r w:rsidR="00E97524" w:rsidDel="002D5553">
          <w:delText>e</w:delText>
        </w:r>
      </w:del>
      <w:ins w:id="67" w:author="Andreza Sartori" w:date="2021-04-23T19:20:00Z">
        <w:r w:rsidR="002D5553">
          <w:t>E</w:t>
        </w:r>
      </w:ins>
      <w:r w:rsidR="00E97524">
        <w:t>ste sistema é formado p</w:t>
      </w:r>
      <w:r w:rsidR="002377B1">
        <w:t>or quatro e</w:t>
      </w:r>
      <w:r w:rsidR="00053FC2">
        <w:t>lementos</w:t>
      </w:r>
      <w:r w:rsidR="00E97524">
        <w:t>:</w:t>
      </w:r>
      <w:r w:rsidR="00632F65">
        <w:t xml:space="preserve"> </w:t>
      </w:r>
      <w:commentRangeStart w:id="68"/>
      <w:r w:rsidR="002377B1" w:rsidRPr="00E74E54">
        <w:rPr>
          <w:rFonts w:ascii="Courier New" w:hAnsi="Courier New" w:cs="Courier New"/>
        </w:rPr>
        <w:t>pontos</w:t>
      </w:r>
      <w:r w:rsidR="002377B1">
        <w:t xml:space="preserve">, </w:t>
      </w:r>
      <w:r w:rsidR="008401E1" w:rsidRPr="00E74E54">
        <w:rPr>
          <w:rFonts w:ascii="Courier New" w:hAnsi="Courier New" w:cs="Courier New"/>
        </w:rPr>
        <w:t>medidor de desempenho</w:t>
      </w:r>
      <w:r w:rsidR="00B64CA4">
        <w:t xml:space="preserve">, </w:t>
      </w:r>
      <w:r w:rsidR="00B64CA4" w:rsidRPr="00E74E54">
        <w:rPr>
          <w:rFonts w:ascii="Courier New" w:hAnsi="Courier New" w:cs="Courier New"/>
        </w:rPr>
        <w:t>combo</w:t>
      </w:r>
      <w:r w:rsidR="00B64CA4">
        <w:t xml:space="preserve"> e </w:t>
      </w:r>
      <w:r w:rsidR="00B64CA4" w:rsidRPr="00E74E54">
        <w:rPr>
          <w:rFonts w:ascii="Courier New" w:hAnsi="Courier New" w:cs="Courier New"/>
        </w:rPr>
        <w:t>multiplicador de pontos</w:t>
      </w:r>
      <w:r w:rsidR="00E97524">
        <w:t xml:space="preserve">. </w:t>
      </w:r>
      <w:r w:rsidR="007B2384">
        <w:t xml:space="preserve"> </w:t>
      </w:r>
      <w:commentRangeEnd w:id="68"/>
      <w:r w:rsidR="002D5553">
        <w:rPr>
          <w:rStyle w:val="Refdecomentrio"/>
        </w:rPr>
        <w:commentReference w:id="68"/>
      </w:r>
      <w:r w:rsidR="00BC436A">
        <w:t xml:space="preserve">O </w:t>
      </w:r>
      <w:r w:rsidR="00BC436A" w:rsidRPr="00E74E54">
        <w:rPr>
          <w:rFonts w:ascii="Courier New" w:hAnsi="Courier New" w:cs="Courier New"/>
        </w:rPr>
        <w:t>medidor de desempenho</w:t>
      </w:r>
      <w:r w:rsidR="00BC436A">
        <w:t xml:space="preserve"> </w:t>
      </w:r>
      <w:r w:rsidR="0029335C">
        <w:t xml:space="preserve">controla os erros que o jogador </w:t>
      </w:r>
      <w:r w:rsidR="002377B1">
        <w:t xml:space="preserve">comete. </w:t>
      </w:r>
      <w:r w:rsidR="002377B1" w:rsidRPr="00E74E54">
        <w:rPr>
          <w:rFonts w:ascii="Courier New" w:hAnsi="Courier New" w:cs="Courier New"/>
        </w:rPr>
        <w:t>Pontos</w:t>
      </w:r>
      <w:r w:rsidR="0029335C">
        <w:t xml:space="preserve">, é um contador que é incrementado </w:t>
      </w:r>
      <w:r w:rsidR="002377B1">
        <w:t xml:space="preserve">ao acertar. </w:t>
      </w:r>
      <w:r w:rsidR="002377B1" w:rsidRPr="00E74E54">
        <w:rPr>
          <w:rFonts w:ascii="Courier New" w:hAnsi="Courier New" w:cs="Courier New"/>
        </w:rPr>
        <w:t>Com</w:t>
      </w:r>
      <w:r w:rsidR="003B3F1A" w:rsidRPr="00E74E54">
        <w:rPr>
          <w:rFonts w:ascii="Courier New" w:hAnsi="Courier New" w:cs="Courier New"/>
        </w:rPr>
        <w:t>bo</w:t>
      </w:r>
      <w:r w:rsidR="003B3F1A">
        <w:t xml:space="preserve">, registra o número de acertos realizados sequencialmente. </w:t>
      </w:r>
      <w:r w:rsidR="003B3F1A" w:rsidRPr="00E74E54">
        <w:rPr>
          <w:rFonts w:ascii="Courier New" w:hAnsi="Courier New" w:cs="Courier New"/>
        </w:rPr>
        <w:t>Multiplicador de pontos</w:t>
      </w:r>
      <w:r w:rsidR="00E62AC2">
        <w:t xml:space="preserve">, </w:t>
      </w:r>
      <w:r w:rsidR="00887AF8">
        <w:t xml:space="preserve">multiplica os pontos que o jogador realiza seguidamente. </w:t>
      </w:r>
      <w:r w:rsidR="00B1116A">
        <w:t>O sistema de pontuação</w:t>
      </w:r>
      <w:r w:rsidR="00887AF8">
        <w:t xml:space="preserve"> é apresentado </w:t>
      </w:r>
      <w:r w:rsidR="00B1116A">
        <w:t xml:space="preserve">na </w:t>
      </w:r>
      <w:r w:rsidR="00F814C5">
        <w:fldChar w:fldCharType="begin"/>
      </w:r>
      <w:r w:rsidR="00F814C5">
        <w:instrText xml:space="preserve"> REF _Ref68466347 \h </w:instrText>
      </w:r>
      <w:r w:rsidR="00F814C5">
        <w:fldChar w:fldCharType="separate"/>
      </w:r>
      <w:r w:rsidR="00351724" w:rsidRPr="00F3649F">
        <w:t xml:space="preserve">Figura </w:t>
      </w:r>
      <w:r w:rsidR="00351724">
        <w:rPr>
          <w:noProof/>
        </w:rPr>
        <w:t>4</w:t>
      </w:r>
      <w:r w:rsidR="00F814C5">
        <w:fldChar w:fldCharType="end"/>
      </w:r>
      <w:r w:rsidR="00F814C5">
        <w:t xml:space="preserve"> </w:t>
      </w:r>
      <w:r w:rsidR="003C4A2A" w:rsidRPr="00C409AD">
        <w:rPr>
          <w:color w:val="000000"/>
          <w:shd w:val="clear" w:color="auto" w:fill="FFFFFF"/>
        </w:rPr>
        <w:t>(BORDINI</w:t>
      </w:r>
      <w:r w:rsidR="007002BB">
        <w:rPr>
          <w:color w:val="000000"/>
          <w:shd w:val="clear" w:color="auto" w:fill="FFFFFF"/>
        </w:rPr>
        <w:t xml:space="preserve"> </w:t>
      </w:r>
      <w:r w:rsidR="007002BB" w:rsidRPr="00676FBB">
        <w:rPr>
          <w:i/>
          <w:iCs/>
          <w:color w:val="000000"/>
          <w:shd w:val="clear" w:color="auto" w:fill="FFFFFF"/>
        </w:rPr>
        <w:t>et al</w:t>
      </w:r>
      <w:r w:rsidR="00676FBB">
        <w:rPr>
          <w:i/>
          <w:iCs/>
          <w:color w:val="000000"/>
          <w:shd w:val="clear" w:color="auto" w:fill="FFFFFF"/>
        </w:rPr>
        <w:t>.</w:t>
      </w:r>
      <w:r w:rsidR="003C4A2A" w:rsidRPr="00C409AD">
        <w:rPr>
          <w:color w:val="000000"/>
          <w:shd w:val="clear" w:color="auto" w:fill="FFFFFF"/>
        </w:rPr>
        <w:t>, 2015)</w:t>
      </w:r>
      <w:r w:rsidR="003C4A2A">
        <w:t>.</w:t>
      </w:r>
    </w:p>
    <w:p w14:paraId="26F8F3BD" w14:textId="641AE6A0" w:rsidR="00FA23A7" w:rsidRPr="007002BB" w:rsidRDefault="00FA23A7" w:rsidP="007002BB">
      <w:pPr>
        <w:pStyle w:val="TF-LEGENDA"/>
      </w:pPr>
      <w:bookmarkStart w:id="69" w:name="_Ref68466347"/>
      <w:r w:rsidRPr="00F3649F">
        <w:t xml:space="preserve">Figura </w:t>
      </w:r>
      <w:r w:rsidR="00546417">
        <w:fldChar w:fldCharType="begin"/>
      </w:r>
      <w:r w:rsidR="00546417">
        <w:instrText xml:space="preserve"> SEQ Figura \* ARABIC </w:instrText>
      </w:r>
      <w:r w:rsidR="00546417">
        <w:fldChar w:fldCharType="separate"/>
      </w:r>
      <w:r w:rsidR="00351724">
        <w:rPr>
          <w:noProof/>
        </w:rPr>
        <w:t>4</w:t>
      </w:r>
      <w:r w:rsidR="00546417">
        <w:rPr>
          <w:noProof/>
        </w:rPr>
        <w:fldChar w:fldCharType="end"/>
      </w:r>
      <w:bookmarkEnd w:id="69"/>
      <w:r w:rsidR="008247C6">
        <w:rPr>
          <w:noProof/>
        </w:rPr>
        <w:t xml:space="preserve"> </w:t>
      </w:r>
      <w:r w:rsidRPr="00F3649F">
        <w:t xml:space="preserve">– </w:t>
      </w:r>
      <w:r>
        <w:t>Sistema de pontuação</w:t>
      </w:r>
    </w:p>
    <w:p w14:paraId="37AB6D35" w14:textId="0AE3DF8E" w:rsidR="00FA23A7" w:rsidRDefault="00DB2AE6" w:rsidP="007648F4">
      <w:pPr>
        <w:pStyle w:val="TF-FIGURA"/>
        <w:rPr>
          <w:noProof/>
          <w:highlight w:val="yellow"/>
        </w:rPr>
      </w:pPr>
      <w:r>
        <w:pict w14:anchorId="62E07F08">
          <v:shape id="_x0000_i1028" type="#_x0000_t75" style="width:4in;height:1in;visibility:visible" o:bordertopcolor="this" o:borderleftcolor="this" o:borderbottomcolor="this" o:borderrightcolor="this">
            <v:imagedata r:id="rId18" o:title=""/>
            <w10:bordertop type="single" width="2"/>
            <w10:borderleft type="single" width="2"/>
            <w10:borderbottom type="single" width="2"/>
            <w10:borderright type="single" width="2"/>
          </v:shape>
        </w:pict>
      </w:r>
    </w:p>
    <w:p w14:paraId="46895209" w14:textId="77777777" w:rsidR="00FA23A7" w:rsidRPr="00C458D3" w:rsidRDefault="00FA23A7" w:rsidP="00FA23A7">
      <w:pPr>
        <w:pStyle w:val="TF-FIGURA"/>
        <w:rPr>
          <w:highlight w:val="yellow"/>
        </w:rPr>
      </w:pPr>
    </w:p>
    <w:p w14:paraId="32524954" w14:textId="1997FD4C" w:rsidR="008247C6" w:rsidRDefault="008247C6" w:rsidP="008247C6">
      <w:pPr>
        <w:pStyle w:val="TF-FONTE"/>
      </w:pPr>
      <w:r w:rsidRPr="00952DE0">
        <w:t xml:space="preserve">Fonte: </w:t>
      </w:r>
      <w:r w:rsidRPr="00C409AD">
        <w:rPr>
          <w:color w:val="000000"/>
          <w:shd w:val="clear" w:color="auto" w:fill="FFFFFF"/>
        </w:rPr>
        <w:t>Bordini</w:t>
      </w:r>
      <w:r w:rsidR="007002BB">
        <w:rPr>
          <w:color w:val="000000"/>
          <w:shd w:val="clear" w:color="auto" w:fill="FFFFFF"/>
        </w:rPr>
        <w:t xml:space="preserve"> </w:t>
      </w:r>
      <w:r w:rsidR="007002BB" w:rsidRPr="003C1A9B">
        <w:rPr>
          <w:i/>
          <w:iCs/>
          <w:color w:val="000000"/>
          <w:shd w:val="clear" w:color="auto" w:fill="FFFFFF"/>
        </w:rPr>
        <w:t>et al</w:t>
      </w:r>
      <w:r w:rsidR="007002BB">
        <w:rPr>
          <w:color w:val="000000"/>
          <w:shd w:val="clear" w:color="auto" w:fill="FFFFFF"/>
        </w:rPr>
        <w:t>.</w:t>
      </w:r>
      <w:r>
        <w:rPr>
          <w:color w:val="000000"/>
          <w:shd w:val="clear" w:color="auto" w:fill="FFFFFF"/>
        </w:rPr>
        <w:t xml:space="preserve"> (</w:t>
      </w:r>
      <w:r w:rsidRPr="00C409AD">
        <w:rPr>
          <w:color w:val="000000"/>
          <w:shd w:val="clear" w:color="auto" w:fill="FFFFFF"/>
        </w:rPr>
        <w:t>2015)</w:t>
      </w:r>
      <w:r>
        <w:t>.</w:t>
      </w:r>
    </w:p>
    <w:p w14:paraId="29BD9C01" w14:textId="6BDFB9DE" w:rsidR="00FA23A7" w:rsidRDefault="00DE4970" w:rsidP="001E0C9A">
      <w:pPr>
        <w:pStyle w:val="TF-TEXTO"/>
        <w:ind w:firstLine="567"/>
      </w:pPr>
      <w:r>
        <w:t xml:space="preserve">A tecnologia utilizada para o desenvolvimento do </w:t>
      </w:r>
      <w:r w:rsidRPr="00E05A88">
        <w:t>M</w:t>
      </w:r>
      <w:r w:rsidR="00572F6A" w:rsidRPr="00E05A88">
        <w:t>u</w:t>
      </w:r>
      <w:r w:rsidRPr="00E05A88">
        <w:t>sikinésia</w:t>
      </w:r>
      <w:r w:rsidR="001E63F6">
        <w:t xml:space="preserve">, foi o motor de jogos </w:t>
      </w:r>
      <w:r w:rsidR="001E63F6" w:rsidRPr="003B2D6B">
        <w:rPr>
          <w:i/>
          <w:iCs/>
        </w:rPr>
        <w:t>Unity</w:t>
      </w:r>
      <w:r w:rsidR="001E63F6">
        <w:t xml:space="preserve"> com a linguagem de programação </w:t>
      </w:r>
      <w:r w:rsidR="001E63F6" w:rsidRPr="003B2D6B">
        <w:rPr>
          <w:i/>
          <w:iCs/>
        </w:rPr>
        <w:t>C#</w:t>
      </w:r>
      <w:r w:rsidR="003B2D6B">
        <w:rPr>
          <w:i/>
          <w:iCs/>
        </w:rPr>
        <w:t>.</w:t>
      </w:r>
      <w:r w:rsidR="00E67F3A">
        <w:rPr>
          <w:i/>
          <w:iCs/>
        </w:rPr>
        <w:t xml:space="preserve"> </w:t>
      </w:r>
      <w:r w:rsidR="00E67F3A" w:rsidRPr="00E67F3A">
        <w:t xml:space="preserve">Também foi utilizado o </w:t>
      </w:r>
      <w:r w:rsidR="00E67F3A" w:rsidRPr="00E05A88">
        <w:t xml:space="preserve">software </w:t>
      </w:r>
      <w:r w:rsidR="002F2292" w:rsidRPr="00E05A88">
        <w:t>Reason</w:t>
      </w:r>
      <w:r w:rsidR="002F2292">
        <w:t>, para a produção das músicas.</w:t>
      </w:r>
      <w:r w:rsidR="00D10817">
        <w:t xml:space="preserve"> </w:t>
      </w:r>
      <w:commentRangeStart w:id="70"/>
      <w:r w:rsidR="009679A7">
        <w:t xml:space="preserve">As plataformas que </w:t>
      </w:r>
      <w:r w:rsidR="003C4A2A">
        <w:t>está disponível é</w:t>
      </w:r>
      <w:commentRangeEnd w:id="70"/>
      <w:r w:rsidR="00176C84">
        <w:rPr>
          <w:rStyle w:val="Refdecomentrio"/>
        </w:rPr>
        <w:commentReference w:id="70"/>
      </w:r>
      <w:r w:rsidR="003C4A2A">
        <w:t xml:space="preserve"> para PCs e tablets </w:t>
      </w:r>
      <w:r w:rsidR="003C4A2A" w:rsidRPr="00C409AD">
        <w:rPr>
          <w:color w:val="000000"/>
          <w:shd w:val="clear" w:color="auto" w:fill="FFFFFF"/>
        </w:rPr>
        <w:t>(BORDINI</w:t>
      </w:r>
      <w:r w:rsidR="00E05A88">
        <w:rPr>
          <w:color w:val="000000"/>
          <w:shd w:val="clear" w:color="auto" w:fill="FFFFFF"/>
        </w:rPr>
        <w:t xml:space="preserve"> </w:t>
      </w:r>
      <w:r w:rsidR="00E05A88" w:rsidRPr="00676FBB">
        <w:rPr>
          <w:i/>
          <w:iCs/>
          <w:color w:val="000000"/>
          <w:shd w:val="clear" w:color="auto" w:fill="FFFFFF"/>
        </w:rPr>
        <w:t>et al</w:t>
      </w:r>
      <w:r w:rsidR="00676FBB" w:rsidRPr="00676FBB">
        <w:rPr>
          <w:i/>
          <w:iCs/>
          <w:color w:val="000000"/>
          <w:shd w:val="clear" w:color="auto" w:fill="FFFFFF"/>
        </w:rPr>
        <w:t>.</w:t>
      </w:r>
      <w:r w:rsidR="003C4A2A" w:rsidRPr="00C409AD">
        <w:rPr>
          <w:color w:val="000000"/>
          <w:shd w:val="clear" w:color="auto" w:fill="FFFFFF"/>
        </w:rPr>
        <w:t>, 2015)</w:t>
      </w:r>
      <w:r w:rsidR="003C4A2A">
        <w:t>.</w:t>
      </w:r>
    </w:p>
    <w:p w14:paraId="73FC4D77" w14:textId="5F41BBE3" w:rsidR="003C4A2A" w:rsidRDefault="00B354A8" w:rsidP="003C4A2A">
      <w:pPr>
        <w:pStyle w:val="TF-TEXTO"/>
        <w:ind w:firstLine="567"/>
      </w:pPr>
      <w:r>
        <w:t>Os autores realizaram</w:t>
      </w:r>
      <w:r w:rsidR="00E76BB5">
        <w:t xml:space="preserve"> uma avaliação do jogo</w:t>
      </w:r>
      <w:del w:id="71" w:author="Andreza Sartori" w:date="2021-04-23T19:24:00Z">
        <w:r w:rsidR="00E76BB5" w:rsidDel="00DC6BD1">
          <w:delText>,</w:delText>
        </w:r>
      </w:del>
      <w:r w:rsidR="00E76BB5">
        <w:t xml:space="preserve"> </w:t>
      </w:r>
      <w:r w:rsidR="00051816">
        <w:t>com estudantes da graduação e professores</w:t>
      </w:r>
      <w:del w:id="72" w:author="Andreza Sartori" w:date="2021-04-23T19:24:00Z">
        <w:r w:rsidR="00051816" w:rsidDel="00DC6BD1">
          <w:delText xml:space="preserve">, </w:delText>
        </w:r>
      </w:del>
      <w:ins w:id="73" w:author="Andreza Sartori" w:date="2021-04-23T19:24:00Z">
        <w:r w:rsidR="00DC6BD1">
          <w:t>.</w:t>
        </w:r>
        <w:r w:rsidR="00DC6BD1">
          <w:t xml:space="preserve"> </w:t>
        </w:r>
      </w:ins>
      <w:del w:id="74" w:author="Andreza Sartori" w:date="2021-04-23T19:24:00Z">
        <w:r w:rsidR="004F026A" w:rsidDel="00DC6BD1">
          <w:delText>a</w:delText>
        </w:r>
      </w:del>
      <w:ins w:id="75" w:author="Andreza Sartori" w:date="2021-04-23T19:24:00Z">
        <w:r w:rsidR="00DC6BD1">
          <w:t>A</w:t>
        </w:r>
      </w:ins>
      <w:r w:rsidR="004F026A">
        <w:t>lgu</w:t>
      </w:r>
      <w:r w:rsidR="00C44E51">
        <w:t>n</w:t>
      </w:r>
      <w:r w:rsidR="004F026A">
        <w:t>s tinham conhecimentos prévios sobre</w:t>
      </w:r>
      <w:r w:rsidR="00B767A8">
        <w:t xml:space="preserve"> leitura de partituras, porém outros não </w:t>
      </w:r>
      <w:r w:rsidR="001427FF">
        <w:t>possuíam conhecimento em teclado</w:t>
      </w:r>
      <w:r w:rsidR="004F026A">
        <w:t xml:space="preserve">. </w:t>
      </w:r>
      <w:r w:rsidR="004B3B97">
        <w:t xml:space="preserve">Segundo os autores </w:t>
      </w:r>
      <w:r w:rsidR="00F91943">
        <w:t xml:space="preserve">os </w:t>
      </w:r>
      <w:r w:rsidR="00F91943" w:rsidRPr="00891825">
        <w:rPr>
          <w:i/>
          <w:iCs/>
        </w:rPr>
        <w:t>feedba</w:t>
      </w:r>
      <w:r w:rsidR="00F91943" w:rsidRPr="001427FF">
        <w:t>cks</w:t>
      </w:r>
      <w:r w:rsidR="00F91943">
        <w:t xml:space="preserve"> obtidos dos testes, de forma geral, demonstraram</w:t>
      </w:r>
      <w:r w:rsidR="004B3B97">
        <w:t xml:space="preserve"> </w:t>
      </w:r>
      <w:r w:rsidR="00891825">
        <w:t xml:space="preserve">que o jogo </w:t>
      </w:r>
      <w:r w:rsidR="00891825" w:rsidRPr="00EC17BC">
        <w:t>Musikinésia</w:t>
      </w:r>
      <w:r w:rsidR="00891825">
        <w:rPr>
          <w:i/>
          <w:iCs/>
        </w:rPr>
        <w:t xml:space="preserve"> </w:t>
      </w:r>
      <w:r w:rsidR="00891825" w:rsidRPr="00891825">
        <w:t>cons</w:t>
      </w:r>
      <w:r w:rsidR="00891825">
        <w:t xml:space="preserve">eguiu </w:t>
      </w:r>
      <w:r w:rsidR="005C7A52">
        <w:t>atingir o objetivo de promo</w:t>
      </w:r>
      <w:r w:rsidR="00907D16">
        <w:t>v</w:t>
      </w:r>
      <w:r w:rsidR="005C7A52">
        <w:t>er a aprendizagem das teclas do instrumento relacionado à leitura de uma partitura</w:t>
      </w:r>
      <w:r w:rsidR="00F91943">
        <w:t xml:space="preserve">, ajudando na alfabetização </w:t>
      </w:r>
      <w:r w:rsidR="00C42CEC">
        <w:t>musical</w:t>
      </w:r>
      <w:r w:rsidR="001427FF">
        <w:t>.</w:t>
      </w:r>
      <w:r w:rsidR="00007BCB">
        <w:t xml:space="preserve"> </w:t>
      </w:r>
      <w:r w:rsidR="008E7AD0">
        <w:t xml:space="preserve">Através dos </w:t>
      </w:r>
      <w:r w:rsidR="008E7AD0" w:rsidRPr="001427FF">
        <w:rPr>
          <w:i/>
          <w:iCs/>
        </w:rPr>
        <w:t>feedbacks</w:t>
      </w:r>
      <w:r w:rsidR="008E7AD0">
        <w:t>, também encontraram alguns pontos de falha na j</w:t>
      </w:r>
      <w:r w:rsidR="00C7147D">
        <w:t>ogabilidade</w:t>
      </w:r>
      <w:r w:rsidR="00B873F9">
        <w:t xml:space="preserve"> e notou-se que </w:t>
      </w:r>
      <w:r w:rsidR="00EB0833">
        <w:t>algumas fases ficaram difíceis de serem vencidas</w:t>
      </w:r>
      <w:r w:rsidR="003C4A2A">
        <w:t xml:space="preserve"> </w:t>
      </w:r>
      <w:r w:rsidR="003C4A2A" w:rsidRPr="00C409AD">
        <w:rPr>
          <w:color w:val="000000"/>
          <w:shd w:val="clear" w:color="auto" w:fill="FFFFFF"/>
        </w:rPr>
        <w:t>(BORDINI</w:t>
      </w:r>
      <w:r w:rsidR="00EC17BC">
        <w:rPr>
          <w:color w:val="000000"/>
          <w:shd w:val="clear" w:color="auto" w:fill="FFFFFF"/>
        </w:rPr>
        <w:t xml:space="preserve"> </w:t>
      </w:r>
      <w:r w:rsidR="00EC17BC" w:rsidRPr="003C1A9B">
        <w:rPr>
          <w:i/>
          <w:iCs/>
          <w:color w:val="000000"/>
          <w:shd w:val="clear" w:color="auto" w:fill="FFFFFF"/>
        </w:rPr>
        <w:t>et al</w:t>
      </w:r>
      <w:r w:rsidR="00EC17BC">
        <w:rPr>
          <w:color w:val="000000"/>
          <w:shd w:val="clear" w:color="auto" w:fill="FFFFFF"/>
        </w:rPr>
        <w:t>.</w:t>
      </w:r>
      <w:ins w:id="76" w:author="Andreza Sartori" w:date="2021-04-23T19:25:00Z">
        <w:r w:rsidR="00DC6BD1">
          <w:rPr>
            <w:color w:val="000000"/>
            <w:shd w:val="clear" w:color="auto" w:fill="FFFFFF"/>
          </w:rPr>
          <w:t>,</w:t>
        </w:r>
      </w:ins>
      <w:del w:id="77" w:author="Andreza Sartori" w:date="2021-04-23T19:25:00Z">
        <w:r w:rsidR="00EC17BC" w:rsidDel="00DC6BD1">
          <w:rPr>
            <w:color w:val="000000"/>
            <w:shd w:val="clear" w:color="auto" w:fill="FFFFFF"/>
          </w:rPr>
          <w:delText>;</w:delText>
        </w:r>
      </w:del>
      <w:r w:rsidR="00EC17BC">
        <w:rPr>
          <w:color w:val="000000"/>
          <w:shd w:val="clear" w:color="auto" w:fill="FFFFFF"/>
        </w:rPr>
        <w:t xml:space="preserve"> </w:t>
      </w:r>
      <w:r w:rsidR="003C4A2A" w:rsidRPr="00C409AD">
        <w:rPr>
          <w:color w:val="000000"/>
          <w:shd w:val="clear" w:color="auto" w:fill="FFFFFF"/>
        </w:rPr>
        <w:t>2015)</w:t>
      </w:r>
      <w:r w:rsidR="003C4A2A">
        <w:t>.</w:t>
      </w:r>
    </w:p>
    <w:p w14:paraId="4EEE600C" w14:textId="3134BC87" w:rsidR="00F708F5" w:rsidRPr="00E67F3A" w:rsidRDefault="00C7147D" w:rsidP="0097085D">
      <w:pPr>
        <w:pStyle w:val="TF-TEXTO"/>
        <w:ind w:firstLine="284"/>
      </w:pPr>
      <w:r>
        <w:t xml:space="preserve"> </w:t>
      </w:r>
    </w:p>
    <w:p w14:paraId="7817D9B2" w14:textId="50F5D0D3" w:rsidR="00451B94" w:rsidRDefault="00451B94" w:rsidP="00424AD5">
      <w:pPr>
        <w:pStyle w:val="Ttulo1"/>
      </w:pPr>
      <w:bookmarkStart w:id="78" w:name="_Toc54164921"/>
      <w:bookmarkStart w:id="79" w:name="_Toc54165675"/>
      <w:bookmarkStart w:id="80" w:name="_Toc54169333"/>
      <w:bookmarkStart w:id="81" w:name="_Toc96347439"/>
      <w:bookmarkStart w:id="82" w:name="_Toc96357723"/>
      <w:bookmarkStart w:id="83" w:name="_Toc96491866"/>
      <w:bookmarkStart w:id="84" w:name="_Toc411603107"/>
      <w:bookmarkEnd w:id="34"/>
      <w:r>
        <w:t>proposta</w:t>
      </w:r>
      <w:r w:rsidR="008D007B">
        <w:t xml:space="preserve"> </w:t>
      </w:r>
      <w:r w:rsidR="00F71DDE">
        <w:t>d</w:t>
      </w:r>
      <w:r w:rsidR="00C42CEC">
        <w:t>o aplicativo</w:t>
      </w:r>
    </w:p>
    <w:p w14:paraId="460786F6" w14:textId="037FEEA1" w:rsidR="00451B94" w:rsidRDefault="00FB553A" w:rsidP="00451B94">
      <w:pPr>
        <w:pStyle w:val="TF-TEXTO"/>
      </w:pPr>
      <w:r>
        <w:t>Nesta seção</w:t>
      </w:r>
      <w:r w:rsidR="0062780F">
        <w:t xml:space="preserve"> será apresentada a justificativa do </w:t>
      </w:r>
      <w:r w:rsidR="00A143AF">
        <w:t>desenvolvimento d</w:t>
      </w:r>
      <w:r w:rsidR="00C42CEC">
        <w:t>o aplicativo</w:t>
      </w:r>
      <w:r w:rsidR="00A143AF">
        <w:t xml:space="preserve">, os principais </w:t>
      </w:r>
      <w:r w:rsidR="00422040">
        <w:t>requisitos d</w:t>
      </w:r>
      <w:r w:rsidR="003A1501">
        <w:t xml:space="preserve">o problema a ser trabalhado </w:t>
      </w:r>
      <w:r w:rsidR="00422040">
        <w:t xml:space="preserve">e a metodologia de desenvolvimento que será </w:t>
      </w:r>
      <w:r w:rsidR="00B520B0">
        <w:t xml:space="preserve">seguida. </w:t>
      </w:r>
    </w:p>
    <w:p w14:paraId="29D16A9A" w14:textId="3FD50E9F" w:rsidR="00451B94" w:rsidRDefault="00451B94" w:rsidP="00E638A0">
      <w:pPr>
        <w:pStyle w:val="Ttulo2"/>
      </w:pPr>
      <w:bookmarkStart w:id="85" w:name="_Toc54164915"/>
      <w:bookmarkStart w:id="86" w:name="_Toc54165669"/>
      <w:bookmarkStart w:id="87" w:name="_Toc54169327"/>
      <w:bookmarkStart w:id="88" w:name="_Toc96347433"/>
      <w:bookmarkStart w:id="89" w:name="_Toc96357717"/>
      <w:bookmarkStart w:id="90" w:name="_Toc96491860"/>
      <w:bookmarkStart w:id="91" w:name="_Toc351015594"/>
      <w:r>
        <w:t>JUSTIFICATIVA</w:t>
      </w:r>
    </w:p>
    <w:p w14:paraId="76526455" w14:textId="2B390190" w:rsidR="00451B94" w:rsidRDefault="006F1BEB" w:rsidP="00F1706E">
      <w:pPr>
        <w:pStyle w:val="TF-TEXTO"/>
      </w:pPr>
      <w:r>
        <w:t>A seguir, no Quadro 1, apresenta-se o comparativo dos correlatos</w:t>
      </w:r>
      <w:r w:rsidR="00D26B93">
        <w:t xml:space="preserve"> </w:t>
      </w:r>
      <w:r w:rsidR="007E60CE">
        <w:t>da</w:t>
      </w:r>
      <w:r w:rsidR="00D26B93">
        <w:t xml:space="preserve"> seção anterior</w:t>
      </w:r>
      <w:r>
        <w:t>.</w:t>
      </w:r>
      <w:r w:rsidR="00D26B93">
        <w:t xml:space="preserve"> </w:t>
      </w:r>
    </w:p>
    <w:p w14:paraId="6DDA7BF0" w14:textId="71D1A2CA" w:rsidR="006B0760" w:rsidRDefault="006B0760" w:rsidP="006B0760">
      <w:pPr>
        <w:pStyle w:val="TF-ALNEA"/>
        <w:numPr>
          <w:ilvl w:val="0"/>
          <w:numId w:val="0"/>
        </w:numPr>
        <w:ind w:left="1077" w:hanging="397"/>
      </w:pPr>
    </w:p>
    <w:p w14:paraId="374F9020" w14:textId="5D5F3036" w:rsidR="006B0760" w:rsidRDefault="006B0760" w:rsidP="006B0760">
      <w:pPr>
        <w:pStyle w:val="TF-LEGENDA"/>
      </w:pPr>
      <w:bookmarkStart w:id="92" w:name="_Ref52025161"/>
      <w:r>
        <w:lastRenderedPageBreak/>
        <w:t xml:space="preserve">Quadro </w:t>
      </w:r>
      <w:r w:rsidR="00546417">
        <w:fldChar w:fldCharType="begin"/>
      </w:r>
      <w:r w:rsidR="00546417">
        <w:instrText xml:space="preserve"> SEQ Quadro \* ARABIC </w:instrText>
      </w:r>
      <w:r w:rsidR="00546417">
        <w:fldChar w:fldCharType="separate"/>
      </w:r>
      <w:r w:rsidR="00351724">
        <w:rPr>
          <w:noProof/>
        </w:rPr>
        <w:t>1</w:t>
      </w:r>
      <w:r w:rsidR="00546417">
        <w:rPr>
          <w:noProof/>
        </w:rPr>
        <w:fldChar w:fldCharType="end"/>
      </w:r>
      <w:bookmarkEnd w:id="92"/>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9"/>
        <w:gridCol w:w="1747"/>
      </w:tblGrid>
      <w:tr w:rsidR="002F19C2" w14:paraId="38E672AA" w14:textId="77777777" w:rsidTr="00C234C5">
        <w:trPr>
          <w:trHeight w:val="567"/>
        </w:trPr>
        <w:tc>
          <w:tcPr>
            <w:tcW w:w="3828" w:type="dxa"/>
            <w:tcBorders>
              <w:tl2br w:val="single" w:sz="4" w:space="0" w:color="auto"/>
            </w:tcBorders>
            <w:shd w:val="clear" w:color="auto" w:fill="A6A6A6"/>
          </w:tcPr>
          <w:p w14:paraId="0258DA32" w14:textId="054D4B11" w:rsidR="006B0760" w:rsidRPr="007D4566" w:rsidRDefault="00546417" w:rsidP="00C605D3">
            <w:pPr>
              <w:pStyle w:val="TF-TEXTOQUADRO"/>
            </w:pPr>
            <w:r>
              <w:rPr>
                <w:noProof/>
              </w:rPr>
              <w:pict w14:anchorId="38EA084D">
                <v:shapetype id="_x0000_t202" coordsize="21600,21600" o:spt="202" path="m,l,21600r21600,l21600,xe">
                  <v:stroke joinstyle="miter"/>
                  <v:path gradientshapeok="t" o:connecttype="rect"/>
                </v:shapetype>
                <v:shape id="_x0000_s1027" type="#_x0000_t202" style="position:absolute;margin-left:96.2pt;margin-top:4.2pt;width:104.55pt;height:23.5pt;z-index: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" filled="f" stroked="f">
                  <v:textbox style="mso-next-textbox:#_x0000_s1027">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w:r>
            <w:r>
              <w:rPr>
                <w:noProof/>
              </w:rPr>
              <w:pict w14:anchorId="632AE778">
                <v:shape id="Caixa de Texto 2" o:spid="_x0000_s1026" type="#_x0000_t202" style="position:absolute;margin-left:-5.15pt;margin-top:21.5pt;width:79.5pt;height:20pt;z-index:1;visibility:visible;mso-wrap-distance-top:3.6pt;mso-wrap-distance-bottom:3.6p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" filled="f" stroked="f">
                  <v:textbox style="mso-next-textbox:#Caixa de Texto 2">
                    <w:txbxContent>
                      <w:p w14:paraId="255D0BB9" w14:textId="77777777" w:rsidR="006B0760" w:rsidRDefault="006B0760" w:rsidP="006B0760">
                        <w:pPr>
                          <w:pStyle w:val="TF-TEXTO"/>
                          <w:ind w:firstLine="0"/>
                        </w:pPr>
                        <w:r>
                          <w:t>Características</w:t>
                        </w:r>
                      </w:p>
                    </w:txbxContent>
                  </v:textbox>
                  <w10:wrap type="square"/>
                </v:shape>
              </w:pict>
            </w:r>
          </w:p>
        </w:tc>
        <w:tc>
          <w:tcPr>
            <w:tcW w:w="1746" w:type="dxa"/>
            <w:shd w:val="clear" w:color="auto" w:fill="A6A6A6"/>
            <w:vAlign w:val="center"/>
          </w:tcPr>
          <w:p w14:paraId="0590921D" w14:textId="53FA2FDE" w:rsidR="006B0760" w:rsidRDefault="00F27570" w:rsidP="00802D0F">
            <w:pPr>
              <w:pStyle w:val="TF-TEXTOQUADRO"/>
              <w:jc w:val="center"/>
            </w:pPr>
            <w:r>
              <w:t>Duolingo (2021)</w:t>
            </w:r>
          </w:p>
        </w:tc>
        <w:tc>
          <w:tcPr>
            <w:tcW w:w="1749" w:type="dxa"/>
            <w:shd w:val="clear" w:color="auto" w:fill="A6A6A6"/>
            <w:vAlign w:val="center"/>
          </w:tcPr>
          <w:p w14:paraId="16420C20" w14:textId="3B0CF780" w:rsidR="006B0760" w:rsidRDefault="00AF48D9" w:rsidP="00802D0F">
            <w:pPr>
              <w:pStyle w:val="TF-TEXTOQUADRO"/>
              <w:jc w:val="center"/>
            </w:pPr>
            <w:r w:rsidRPr="00AF48D9">
              <w:t>Bordini</w:t>
            </w:r>
            <w:r w:rsidR="009A4AE4">
              <w:t xml:space="preserve"> </w:t>
            </w:r>
            <w:r w:rsidR="009A4AE4" w:rsidRPr="00676FBB">
              <w:rPr>
                <w:i/>
                <w:iCs/>
              </w:rPr>
              <w:t>et al</w:t>
            </w:r>
            <w:r w:rsidR="00676FBB" w:rsidRPr="00676FBB">
              <w:rPr>
                <w:i/>
                <w:iCs/>
              </w:rPr>
              <w:t>.</w:t>
            </w:r>
            <w:r w:rsidR="00B40287">
              <w:t xml:space="preserve"> (</w:t>
            </w:r>
            <w:r w:rsidRPr="00AF48D9">
              <w:t>2014)</w:t>
            </w:r>
          </w:p>
        </w:tc>
        <w:tc>
          <w:tcPr>
            <w:tcW w:w="1747" w:type="dxa"/>
            <w:shd w:val="clear" w:color="auto" w:fill="A6A6A6"/>
            <w:vAlign w:val="center"/>
          </w:tcPr>
          <w:p w14:paraId="7ED7D3D4" w14:textId="338B6227" w:rsidR="006B0760" w:rsidRPr="007D4566" w:rsidRDefault="00831429" w:rsidP="00802D0F">
            <w:pPr>
              <w:pStyle w:val="TF-TEXTOQUADRO"/>
              <w:jc w:val="center"/>
            </w:pPr>
            <w:r w:rsidRPr="00A96C2C">
              <w:t>Garone</w:t>
            </w:r>
            <w:r>
              <w:t xml:space="preserve"> e </w:t>
            </w:r>
            <w:r w:rsidR="00D93BDF" w:rsidRPr="00A96C2C">
              <w:t xml:space="preserve">Motta </w:t>
            </w:r>
            <w:r w:rsidR="00B40287">
              <w:t>(</w:t>
            </w:r>
            <w:r w:rsidR="00D93BDF" w:rsidRPr="00A96C2C">
              <w:t>2013)</w:t>
            </w:r>
            <w:r w:rsidR="00D93BDF">
              <w:t xml:space="preserve">  </w:t>
            </w:r>
          </w:p>
        </w:tc>
      </w:tr>
      <w:tr w:rsidR="00B54781" w14:paraId="33699905" w14:textId="77777777" w:rsidTr="00C234C5">
        <w:tc>
          <w:tcPr>
            <w:tcW w:w="3828" w:type="dxa"/>
            <w:shd w:val="clear" w:color="auto" w:fill="auto"/>
          </w:tcPr>
          <w:p w14:paraId="702A6233" w14:textId="0F3E777B" w:rsidR="006B0760" w:rsidRDefault="005419D9" w:rsidP="00C605D3">
            <w:pPr>
              <w:pStyle w:val="TF-TEXTOQUADRO"/>
            </w:pPr>
            <w:r>
              <w:t>Educacional</w:t>
            </w:r>
          </w:p>
        </w:tc>
        <w:tc>
          <w:tcPr>
            <w:tcW w:w="1746" w:type="dxa"/>
            <w:shd w:val="clear" w:color="auto" w:fill="auto"/>
          </w:tcPr>
          <w:p w14:paraId="250629FA" w14:textId="4F76D9ED" w:rsidR="006B0760" w:rsidRDefault="008C1675" w:rsidP="00C605D3">
            <w:pPr>
              <w:pStyle w:val="TF-TEXTOQUADRO"/>
            </w:pPr>
            <w:r>
              <w:t>S</w:t>
            </w:r>
            <w:r w:rsidR="005419D9">
              <w:t>im</w:t>
            </w:r>
          </w:p>
        </w:tc>
        <w:tc>
          <w:tcPr>
            <w:tcW w:w="1749" w:type="dxa"/>
            <w:shd w:val="clear" w:color="auto" w:fill="auto"/>
          </w:tcPr>
          <w:p w14:paraId="78852193" w14:textId="50B58B89" w:rsidR="006B0760" w:rsidRDefault="008C1675" w:rsidP="00C605D3">
            <w:pPr>
              <w:pStyle w:val="TF-TEXTOQUADRO"/>
            </w:pPr>
            <w:r>
              <w:t>S</w:t>
            </w:r>
            <w:r w:rsidR="005419D9">
              <w:t>im</w:t>
            </w:r>
          </w:p>
        </w:tc>
        <w:tc>
          <w:tcPr>
            <w:tcW w:w="1747" w:type="dxa"/>
            <w:shd w:val="clear" w:color="auto" w:fill="auto"/>
          </w:tcPr>
          <w:p w14:paraId="266608BA" w14:textId="5AB483A3" w:rsidR="006B0760" w:rsidRDefault="005419D9" w:rsidP="00C605D3">
            <w:pPr>
              <w:pStyle w:val="TF-TEXTOQUADRO"/>
            </w:pPr>
            <w:r>
              <w:t>Sim</w:t>
            </w:r>
          </w:p>
        </w:tc>
      </w:tr>
      <w:tr w:rsidR="00B54781" w14:paraId="28998374" w14:textId="77777777" w:rsidTr="00C234C5">
        <w:tc>
          <w:tcPr>
            <w:tcW w:w="3828" w:type="dxa"/>
            <w:shd w:val="clear" w:color="auto" w:fill="auto"/>
          </w:tcPr>
          <w:p w14:paraId="7520194C" w14:textId="63289415" w:rsidR="009D5E27" w:rsidRDefault="00A619E6" w:rsidP="00C605D3">
            <w:pPr>
              <w:pStyle w:val="TF-TEXTOQUADRO"/>
            </w:pPr>
            <w:r>
              <w:t>Gamificação</w:t>
            </w:r>
          </w:p>
        </w:tc>
        <w:tc>
          <w:tcPr>
            <w:tcW w:w="1746" w:type="dxa"/>
            <w:shd w:val="clear" w:color="auto" w:fill="auto"/>
          </w:tcPr>
          <w:p w14:paraId="772E22F6" w14:textId="77777777" w:rsidR="006B0760" w:rsidRDefault="00A619E6" w:rsidP="00C605D3">
            <w:pPr>
              <w:pStyle w:val="TF-TEXTOQUADRO"/>
            </w:pPr>
            <w:r>
              <w:t>Sistema de fases,</w:t>
            </w:r>
          </w:p>
          <w:p w14:paraId="6C8B8289" w14:textId="77777777" w:rsidR="00A619E6" w:rsidRDefault="00A619E6" w:rsidP="00C605D3">
            <w:pPr>
              <w:pStyle w:val="TF-TEXTOQUADRO"/>
            </w:pPr>
            <w:r>
              <w:t>Si</w:t>
            </w:r>
            <w:r w:rsidR="00C234C5">
              <w:t>s</w:t>
            </w:r>
            <w:r>
              <w:t>tema de pontuação</w:t>
            </w:r>
            <w:r w:rsidR="00060C23">
              <w:t>,</w:t>
            </w:r>
          </w:p>
          <w:p w14:paraId="6B77798F" w14:textId="1C7307F3" w:rsidR="004D2EAD" w:rsidRDefault="00060C23" w:rsidP="00C605D3">
            <w:pPr>
              <w:pStyle w:val="TF-TEXTOQUADRO"/>
            </w:pPr>
            <w:r>
              <w:t>Diferentes níveis de dificuldade</w:t>
            </w:r>
          </w:p>
        </w:tc>
        <w:tc>
          <w:tcPr>
            <w:tcW w:w="1749" w:type="dxa"/>
            <w:shd w:val="clear" w:color="auto" w:fill="auto"/>
          </w:tcPr>
          <w:p w14:paraId="450952B3" w14:textId="3386CBFD" w:rsidR="006B0760" w:rsidRDefault="00060C23" w:rsidP="00C605D3">
            <w:pPr>
              <w:pStyle w:val="TF-TEXTOQUADRO"/>
            </w:pPr>
            <w:r>
              <w:t>Sistema de fase</w:t>
            </w:r>
            <w:r w:rsidR="00ED0327">
              <w:t>s</w:t>
            </w:r>
            <w:r>
              <w:t xml:space="preserve">, </w:t>
            </w:r>
            <w:r w:rsidR="00831429">
              <w:t>S</w:t>
            </w:r>
            <w:r>
              <w:t>istema de pontuação,</w:t>
            </w:r>
          </w:p>
          <w:p w14:paraId="617F5404" w14:textId="2E8888F1" w:rsidR="00060C23" w:rsidRDefault="00060C23" w:rsidP="00C605D3">
            <w:pPr>
              <w:pStyle w:val="TF-TEXTOQUADRO"/>
            </w:pPr>
            <w:r>
              <w:t>Diferentes níveis de dificuldade</w:t>
            </w:r>
          </w:p>
        </w:tc>
        <w:tc>
          <w:tcPr>
            <w:tcW w:w="1747" w:type="dxa"/>
            <w:shd w:val="clear" w:color="auto" w:fill="auto"/>
          </w:tcPr>
          <w:p w14:paraId="6CC6FB09" w14:textId="69B06110" w:rsidR="006B0760" w:rsidRDefault="00060C23" w:rsidP="00C605D3">
            <w:pPr>
              <w:pStyle w:val="TF-TEXTOQUADRO"/>
            </w:pPr>
            <w:r>
              <w:t>Sistema de fase</w:t>
            </w:r>
            <w:r w:rsidR="00ED0327">
              <w:t>s</w:t>
            </w:r>
          </w:p>
        </w:tc>
      </w:tr>
      <w:tr w:rsidR="00B54781" w14:paraId="67BC7F34" w14:textId="77777777" w:rsidTr="00C234C5">
        <w:tc>
          <w:tcPr>
            <w:tcW w:w="3828" w:type="dxa"/>
            <w:shd w:val="clear" w:color="auto" w:fill="auto"/>
          </w:tcPr>
          <w:p w14:paraId="7E2261C9" w14:textId="24B9EC99" w:rsidR="006B0760" w:rsidRDefault="00E90000" w:rsidP="00C605D3">
            <w:pPr>
              <w:pStyle w:val="TF-TEXTOQUADRO"/>
            </w:pPr>
            <w:r>
              <w:t>Plataforma</w:t>
            </w:r>
          </w:p>
        </w:tc>
        <w:tc>
          <w:tcPr>
            <w:tcW w:w="1746" w:type="dxa"/>
            <w:shd w:val="clear" w:color="auto" w:fill="auto"/>
          </w:tcPr>
          <w:p w14:paraId="080E545C" w14:textId="0BBA8D11" w:rsidR="006B0760" w:rsidRPr="002D1BA1" w:rsidRDefault="00E90000" w:rsidP="00C605D3">
            <w:pPr>
              <w:pStyle w:val="TF-TEXTOQUADRO"/>
              <w:rPr>
                <w:lang w:val="en-US"/>
              </w:rPr>
            </w:pPr>
            <w:r w:rsidRPr="002D1BA1">
              <w:rPr>
                <w:lang w:val="en-US"/>
              </w:rPr>
              <w:t>Web, Android</w:t>
            </w:r>
            <w:r w:rsidR="00DE71F6" w:rsidRPr="002D1BA1">
              <w:rPr>
                <w:lang w:val="en-US"/>
              </w:rPr>
              <w:t>, iOS, Windows Phone</w:t>
            </w:r>
          </w:p>
        </w:tc>
        <w:tc>
          <w:tcPr>
            <w:tcW w:w="1749" w:type="dxa"/>
            <w:shd w:val="clear" w:color="auto" w:fill="auto"/>
          </w:tcPr>
          <w:p w14:paraId="529CF2AF" w14:textId="77777777" w:rsidR="006B0760" w:rsidRDefault="009679A7" w:rsidP="00C605D3">
            <w:pPr>
              <w:pStyle w:val="TF-TEXTOQUADRO"/>
            </w:pPr>
            <w:r>
              <w:t>PC,</w:t>
            </w:r>
          </w:p>
          <w:p w14:paraId="28C6F61C" w14:textId="5E6F56CA" w:rsidR="009679A7" w:rsidRDefault="009679A7" w:rsidP="00C605D3">
            <w:pPr>
              <w:pStyle w:val="TF-TEXTOQUADRO"/>
            </w:pPr>
            <w:r>
              <w:t>Tablet</w:t>
            </w:r>
          </w:p>
        </w:tc>
        <w:tc>
          <w:tcPr>
            <w:tcW w:w="1747" w:type="dxa"/>
            <w:shd w:val="clear" w:color="auto" w:fill="auto"/>
          </w:tcPr>
          <w:p w14:paraId="73DC5BD9" w14:textId="2D73C6BE" w:rsidR="006B0760" w:rsidRDefault="00856383" w:rsidP="00C605D3">
            <w:pPr>
              <w:pStyle w:val="TF-TEXTOQUADRO"/>
            </w:pPr>
            <w:r>
              <w:t>Web</w:t>
            </w:r>
          </w:p>
        </w:tc>
      </w:tr>
      <w:tr w:rsidR="00B54781" w14:paraId="3259CCDE" w14:textId="77777777" w:rsidTr="00C234C5">
        <w:tc>
          <w:tcPr>
            <w:tcW w:w="3828" w:type="dxa"/>
            <w:shd w:val="clear" w:color="auto" w:fill="auto"/>
          </w:tcPr>
          <w:p w14:paraId="4568D2F8" w14:textId="03129624" w:rsidR="006B0760" w:rsidRDefault="00635BE6" w:rsidP="00C605D3">
            <w:pPr>
              <w:pStyle w:val="TF-TEXTOQUADRO"/>
            </w:pPr>
            <w:r>
              <w:t xml:space="preserve">Ensina </w:t>
            </w:r>
            <w:r w:rsidR="007C4151">
              <w:t>leitura de parti</w:t>
            </w:r>
            <w:r w:rsidR="009B7B11">
              <w:t>t</w:t>
            </w:r>
            <w:r w:rsidR="007C4151">
              <w:t>ura</w:t>
            </w:r>
          </w:p>
        </w:tc>
        <w:tc>
          <w:tcPr>
            <w:tcW w:w="1746" w:type="dxa"/>
            <w:shd w:val="clear" w:color="auto" w:fill="auto"/>
          </w:tcPr>
          <w:p w14:paraId="61724F34" w14:textId="3440E569" w:rsidR="006B0760" w:rsidRDefault="008C1675" w:rsidP="00C605D3">
            <w:pPr>
              <w:pStyle w:val="TF-TEXTOQUADRO"/>
            </w:pPr>
            <w:r>
              <w:t>N</w:t>
            </w:r>
            <w:r w:rsidR="00635BE6">
              <w:t>ão</w:t>
            </w:r>
          </w:p>
        </w:tc>
        <w:tc>
          <w:tcPr>
            <w:tcW w:w="1749" w:type="dxa"/>
            <w:shd w:val="clear" w:color="auto" w:fill="auto"/>
          </w:tcPr>
          <w:p w14:paraId="7955794B" w14:textId="30A29F81" w:rsidR="006B0760" w:rsidRDefault="008C1675" w:rsidP="00C605D3">
            <w:pPr>
              <w:pStyle w:val="TF-TEXTOQUADRO"/>
            </w:pPr>
            <w:r>
              <w:t>Sim</w:t>
            </w:r>
          </w:p>
        </w:tc>
        <w:tc>
          <w:tcPr>
            <w:tcW w:w="1747" w:type="dxa"/>
            <w:shd w:val="clear" w:color="auto" w:fill="auto"/>
          </w:tcPr>
          <w:p w14:paraId="5F1B38AA" w14:textId="1E48497F" w:rsidR="006B0760" w:rsidRDefault="007C4151" w:rsidP="00C605D3">
            <w:pPr>
              <w:pStyle w:val="TF-TEXTOQUADRO"/>
            </w:pPr>
            <w:r>
              <w:t>Não</w:t>
            </w:r>
          </w:p>
        </w:tc>
      </w:tr>
      <w:tr w:rsidR="007C4151" w14:paraId="04F65622" w14:textId="77777777" w:rsidTr="00C234C5">
        <w:tc>
          <w:tcPr>
            <w:tcW w:w="3828" w:type="dxa"/>
            <w:shd w:val="clear" w:color="auto" w:fill="auto"/>
          </w:tcPr>
          <w:p w14:paraId="23CCD869" w14:textId="65843ED1" w:rsidR="007C4151" w:rsidRDefault="009B7B11" w:rsidP="00C605D3">
            <w:pPr>
              <w:pStyle w:val="TF-TEXTOQUADRO"/>
            </w:pPr>
            <w:r>
              <w:t>Ensina notas musicais</w:t>
            </w:r>
          </w:p>
        </w:tc>
        <w:tc>
          <w:tcPr>
            <w:tcW w:w="1746" w:type="dxa"/>
            <w:shd w:val="clear" w:color="auto" w:fill="auto"/>
          </w:tcPr>
          <w:p w14:paraId="0496FDF4" w14:textId="1D2E06F5" w:rsidR="007C4151" w:rsidRDefault="009B7B11" w:rsidP="00C605D3">
            <w:pPr>
              <w:pStyle w:val="TF-TEXTOQUADRO"/>
            </w:pPr>
            <w:r>
              <w:t>Não</w:t>
            </w:r>
          </w:p>
        </w:tc>
        <w:tc>
          <w:tcPr>
            <w:tcW w:w="1749" w:type="dxa"/>
            <w:shd w:val="clear" w:color="auto" w:fill="auto"/>
          </w:tcPr>
          <w:p w14:paraId="2F9929E5" w14:textId="7C79F756" w:rsidR="007C4151" w:rsidRDefault="009B7B11" w:rsidP="00C605D3">
            <w:pPr>
              <w:pStyle w:val="TF-TEXTOQUADRO"/>
            </w:pPr>
            <w:r>
              <w:t>Sim</w:t>
            </w:r>
          </w:p>
        </w:tc>
        <w:tc>
          <w:tcPr>
            <w:tcW w:w="1747" w:type="dxa"/>
            <w:shd w:val="clear" w:color="auto" w:fill="auto"/>
          </w:tcPr>
          <w:p w14:paraId="21E90F22" w14:textId="49772ABB" w:rsidR="007C4151" w:rsidRDefault="00B06D3D" w:rsidP="00C605D3">
            <w:pPr>
              <w:pStyle w:val="TF-TEXTOQUADRO"/>
            </w:pPr>
            <w:r>
              <w:t>Sim</w:t>
            </w:r>
          </w:p>
        </w:tc>
      </w:tr>
    </w:tbl>
    <w:p w14:paraId="7C7B5EC3" w14:textId="6390E92B" w:rsidR="006B0760" w:rsidRDefault="006B0760" w:rsidP="006B0760">
      <w:pPr>
        <w:pStyle w:val="TF-FONTE"/>
      </w:pPr>
      <w:r>
        <w:t>Fonte: elaborado pelo autor.</w:t>
      </w:r>
    </w:p>
    <w:p w14:paraId="2611D324" w14:textId="20F92DCA" w:rsidR="00CA7C72" w:rsidRDefault="00B932F9" w:rsidP="00CA7C72">
      <w:pPr>
        <w:pStyle w:val="TF-TEXTO"/>
      </w:pPr>
      <w:r>
        <w:t xml:space="preserve">Nota-se que os três correlatos apresentados são ferramentas para fins educacionais. </w:t>
      </w:r>
      <w:r w:rsidR="00CA7C72">
        <w:t xml:space="preserve">O </w:t>
      </w:r>
      <w:r w:rsidR="00CA7C72" w:rsidRPr="00856383">
        <w:t>Duolingo (2021)</w:t>
      </w:r>
      <w:r w:rsidR="00CA7C72">
        <w:t xml:space="preserve"> e o trabalho de </w:t>
      </w:r>
      <w:r w:rsidR="00CA7C72" w:rsidRPr="00223ADF">
        <w:t>Bordini</w:t>
      </w:r>
      <w:r w:rsidR="000F1AA9">
        <w:t xml:space="preserve"> </w:t>
      </w:r>
      <w:r w:rsidR="00B51CBB" w:rsidRPr="00B51CBB">
        <w:rPr>
          <w:i/>
          <w:iCs/>
        </w:rPr>
        <w:t>et al.</w:t>
      </w:r>
      <w:r w:rsidR="00CA7C72" w:rsidRPr="00B51CBB">
        <w:rPr>
          <w:i/>
          <w:iCs/>
        </w:rPr>
        <w:t xml:space="preserve"> </w:t>
      </w:r>
      <w:r w:rsidR="00CA7C72" w:rsidRPr="00223ADF">
        <w:t>(201</w:t>
      </w:r>
      <w:r w:rsidR="00223ADF" w:rsidRPr="00223ADF">
        <w:t>5</w:t>
      </w:r>
      <w:r w:rsidR="00CA7C72" w:rsidRPr="00223ADF">
        <w:t>)</w:t>
      </w:r>
      <w:r w:rsidR="00CA7C72">
        <w:t xml:space="preserve"> destaca</w:t>
      </w:r>
      <w:r w:rsidR="00223ADF">
        <w:t>m</w:t>
      </w:r>
      <w:r w:rsidR="00CA7C72">
        <w:t xml:space="preserve">-se por possuírem um sistema de gamificação mais completo, com sistema de fases e pontuação. Outro ponto interessante de se destacar são os dois trabalhos que são focados no ensino de teoria musical, o primeiro de </w:t>
      </w:r>
      <w:r w:rsidR="00CA7C72" w:rsidRPr="00856C7E">
        <w:t xml:space="preserve">Bordini </w:t>
      </w:r>
      <w:r w:rsidR="00B51CBB" w:rsidRPr="00B51CBB">
        <w:rPr>
          <w:i/>
          <w:iCs/>
        </w:rPr>
        <w:t xml:space="preserve">et al. </w:t>
      </w:r>
      <w:r w:rsidR="00CA7C72" w:rsidRPr="00856C7E">
        <w:t>(2014)</w:t>
      </w:r>
      <w:r w:rsidR="00CA7C72">
        <w:t xml:space="preserve"> </w:t>
      </w:r>
      <w:commentRangeStart w:id="93"/>
      <w:r w:rsidR="00CA7C72">
        <w:t>traz</w:t>
      </w:r>
      <w:commentRangeEnd w:id="93"/>
      <w:r w:rsidR="00BE5376">
        <w:rPr>
          <w:rStyle w:val="Refdecomentrio"/>
        </w:rPr>
        <w:commentReference w:id="93"/>
      </w:r>
      <w:r w:rsidR="00CA7C72">
        <w:t xml:space="preserve"> o ensino de notas musicais e leitura de partitura, já o segundo</w:t>
      </w:r>
      <w:ins w:id="94" w:author="Andreza Sartori" w:date="2021-04-23T19:28:00Z">
        <w:r w:rsidR="00BE5376">
          <w:t>, de</w:t>
        </w:r>
      </w:ins>
      <w:r w:rsidR="00CA7C72">
        <w:t xml:space="preserve"> </w:t>
      </w:r>
      <w:r w:rsidR="00CA7C72" w:rsidRPr="00A96C2C">
        <w:t>Motta</w:t>
      </w:r>
      <w:del w:id="95" w:author="Andreza Sartori" w:date="2021-04-23T19:28:00Z">
        <w:r w:rsidR="00CA7C72" w:rsidDel="00BE5376">
          <w:delText>,</w:delText>
        </w:r>
        <w:r w:rsidR="00CA7C72" w:rsidRPr="00A96C2C" w:rsidDel="00BE5376">
          <w:delText xml:space="preserve"> </w:delText>
        </w:r>
      </w:del>
      <w:ins w:id="96" w:author="Andreza Sartori" w:date="2021-04-23T19:28:00Z">
        <w:r w:rsidR="00BE5376">
          <w:t xml:space="preserve"> e</w:t>
        </w:r>
        <w:r w:rsidR="00BE5376" w:rsidRPr="00A96C2C">
          <w:t xml:space="preserve"> </w:t>
        </w:r>
      </w:ins>
      <w:r w:rsidR="00CA7C72" w:rsidRPr="00A96C2C">
        <w:t xml:space="preserve">Garone </w:t>
      </w:r>
      <w:r w:rsidR="00CA7C72">
        <w:t>(</w:t>
      </w:r>
      <w:r w:rsidR="00CA7C72" w:rsidRPr="00A96C2C">
        <w:t>2013)</w:t>
      </w:r>
      <w:r w:rsidR="00CA7C72">
        <w:t xml:space="preserve"> </w:t>
      </w:r>
      <w:r w:rsidR="00CA7C72" w:rsidRPr="00BE5376">
        <w:rPr>
          <w:highlight w:val="yellow"/>
          <w:rPrChange w:id="97" w:author="Andreza Sartori" w:date="2021-04-23T19:30:00Z">
            <w:rPr/>
          </w:rPrChange>
        </w:rPr>
        <w:t>traz</w:t>
      </w:r>
      <w:r w:rsidR="00CA7C72">
        <w:t xml:space="preserve"> apenas o ensino das notas musicais </w:t>
      </w:r>
      <w:r w:rsidR="00BA4812">
        <w:t>baseado no</w:t>
      </w:r>
      <w:r w:rsidR="00CA7C72">
        <w:t xml:space="preserve"> ditado musical.</w:t>
      </w:r>
      <w:r w:rsidR="006740A3">
        <w:t xml:space="preserve"> </w:t>
      </w:r>
    </w:p>
    <w:p w14:paraId="13CB9694" w14:textId="32B2A35B" w:rsidR="006748DD" w:rsidRPr="002D1BA1" w:rsidRDefault="004D486E" w:rsidP="002D1BA1">
      <w:pPr>
        <w:pStyle w:val="TF-CITAO"/>
      </w:pPr>
      <w:r w:rsidRPr="002B3171">
        <w:t xml:space="preserve"> </w:t>
      </w:r>
      <w:r w:rsidR="00CF3636" w:rsidRPr="002D1BA1">
        <w:t>“</w:t>
      </w:r>
      <w:r w:rsidR="004C5B4F" w:rsidRPr="002D1BA1">
        <w:t>No campo da Educação Musical, decorar alguns nomes para compreender a sutil diferença entre uma e outra posição da nota musical no diagrama, dependendo da clave e da tessitura utilizadas, é uma tarefa fundamental no processo de Alfabetização Musical do educando. Na verdade, a Alfabetização Musical no Brasil, embora um país evidentemente musicalizado, ainda é um privilégio, uma espécie de eruditismo que separa músicos de músicos, apreciadores de apreciadores. Uma criança musicalmente alfabetizada certamente poderá apreciar com mais gosto uma peça musical, seja um funk ou uma opera.</w:t>
      </w:r>
      <w:r w:rsidR="00CF3636" w:rsidRPr="002D1BA1">
        <w:t>”</w:t>
      </w:r>
      <w:r w:rsidR="00282693" w:rsidRPr="002D1BA1">
        <w:t xml:space="preserve"> (CESAR, 2021</w:t>
      </w:r>
      <w:r w:rsidR="00125C14" w:rsidRPr="002D1BA1">
        <w:t>b</w:t>
      </w:r>
      <w:r w:rsidR="00282693" w:rsidRPr="002D1BA1">
        <w:t>)</w:t>
      </w:r>
      <w:r w:rsidR="004A2B43" w:rsidRPr="002D1BA1">
        <w:t>.</w:t>
      </w:r>
    </w:p>
    <w:p w14:paraId="092A670F" w14:textId="340492B4" w:rsidR="00C7636D" w:rsidRDefault="004C5B4F" w:rsidP="004C392C">
      <w:pPr>
        <w:pStyle w:val="TF-TEXTO"/>
      </w:pPr>
      <w:r>
        <w:t xml:space="preserve">Pensando </w:t>
      </w:r>
      <w:r w:rsidR="00BA6A18">
        <w:t>nessa</w:t>
      </w:r>
      <w:r w:rsidR="00E46BA3">
        <w:t xml:space="preserve"> </w:t>
      </w:r>
      <w:r w:rsidR="003E5528">
        <w:t>dificul</w:t>
      </w:r>
      <w:r w:rsidR="00CE5303">
        <w:t>d</w:t>
      </w:r>
      <w:r w:rsidR="003E5528">
        <w:t>ade</w:t>
      </w:r>
      <w:r w:rsidR="00E46BA3">
        <w:t xml:space="preserve"> a</w:t>
      </w:r>
      <w:r w:rsidR="00BA6A18">
        <w:t>o</w:t>
      </w:r>
      <w:r w:rsidR="00E46BA3">
        <w:t xml:space="preserve"> iniciar</w:t>
      </w:r>
      <w:r w:rsidR="00865461">
        <w:t xml:space="preserve"> o aprendizado da música</w:t>
      </w:r>
      <w:r>
        <w:t>, a ferramenta proposta será importante para auxiliar n</w:t>
      </w:r>
      <w:r w:rsidR="008F6A48">
        <w:t>esse processo</w:t>
      </w:r>
      <w:r>
        <w:t xml:space="preserve">, apresentando </w:t>
      </w:r>
      <w:r w:rsidR="00CE5303">
        <w:t>exercícios</w:t>
      </w:r>
      <w:r>
        <w:t xml:space="preserve"> com gamificação sobre teoria musical. </w:t>
      </w:r>
      <w:r w:rsidR="00ED190F">
        <w:t>Assim, o aluno pode manter-se engajado</w:t>
      </w:r>
      <w:r w:rsidR="00C51AC8">
        <w:t xml:space="preserve"> e ser</w:t>
      </w:r>
      <w:r w:rsidR="002822CE">
        <w:t xml:space="preserve"> uma alternativa</w:t>
      </w:r>
      <w:r w:rsidR="008F687C">
        <w:t xml:space="preserve"> </w:t>
      </w:r>
      <w:r w:rsidR="00E630A8">
        <w:t xml:space="preserve">para o aprendizado. </w:t>
      </w:r>
      <w:r w:rsidR="00DE5F5B">
        <w:t xml:space="preserve">O aplicativo será desenvolvido </w:t>
      </w:r>
      <w:r w:rsidR="00483C57">
        <w:t>em Flutter, que permite gerar código multiplataforma, o que pode favorecer</w:t>
      </w:r>
      <w:r w:rsidR="00943AF5">
        <w:t xml:space="preserve"> o uso.</w:t>
      </w:r>
    </w:p>
    <w:p w14:paraId="494E1087" w14:textId="77777777" w:rsidR="00D26B93" w:rsidRPr="00D26B93" w:rsidRDefault="00D26B93" w:rsidP="00D26B93"/>
    <w:p w14:paraId="51E0058B" w14:textId="77777777" w:rsidR="00451B94" w:rsidRDefault="00451B94" w:rsidP="00E638A0">
      <w:pPr>
        <w:pStyle w:val="Ttulo2"/>
      </w:pPr>
      <w:r>
        <w:t>REQUISITOS PRINCIPAIS DO PROBLEMA A SER TRABALHADO</w:t>
      </w:r>
      <w:bookmarkEnd w:id="85"/>
      <w:bookmarkEnd w:id="86"/>
      <w:bookmarkEnd w:id="87"/>
      <w:bookmarkEnd w:id="88"/>
      <w:bookmarkEnd w:id="89"/>
      <w:bookmarkEnd w:id="90"/>
      <w:bookmarkEnd w:id="91"/>
    </w:p>
    <w:p w14:paraId="52C22EF5" w14:textId="71E063CA" w:rsidR="001E106B" w:rsidRDefault="001E106B" w:rsidP="00BC5D80">
      <w:pPr>
        <w:pStyle w:val="TF-TEXTO"/>
      </w:pPr>
      <w:r>
        <w:t>Os principais requisitos funcionais:</w:t>
      </w:r>
    </w:p>
    <w:p w14:paraId="5452C457" w14:textId="7DE66532" w:rsidR="001E106B" w:rsidRDefault="007F3B6B" w:rsidP="001A2041">
      <w:pPr>
        <w:pStyle w:val="TF-ALNEA"/>
        <w:numPr>
          <w:ilvl w:val="0"/>
          <w:numId w:val="22"/>
        </w:numPr>
      </w:pPr>
      <w:commentRangeStart w:id="98"/>
      <w:r>
        <w:t>O</w:t>
      </w:r>
      <w:commentRangeEnd w:id="98"/>
      <w:r w:rsidR="002D1BA1">
        <w:rPr>
          <w:rStyle w:val="Refdecomentrio"/>
        </w:rPr>
        <w:commentReference w:id="98"/>
      </w:r>
      <w:r>
        <w:t xml:space="preserve"> </w:t>
      </w:r>
      <w:commentRangeStart w:id="99"/>
      <w:r>
        <w:t>aplicativo de</w:t>
      </w:r>
      <w:r w:rsidR="00DC72D6">
        <w:t xml:space="preserve">ve </w:t>
      </w:r>
      <w:commentRangeEnd w:id="99"/>
      <w:r w:rsidR="005D08AA">
        <w:rPr>
          <w:rStyle w:val="Refdecomentrio"/>
        </w:rPr>
        <w:commentReference w:id="99"/>
      </w:r>
      <w:r w:rsidR="00DC72D6">
        <w:t xml:space="preserve">apresentar </w:t>
      </w:r>
      <w:r w:rsidR="006A57EB">
        <w:t>exercícios</w:t>
      </w:r>
      <w:r w:rsidR="00DC72D6">
        <w:t xml:space="preserve"> sobre teoria musical</w:t>
      </w:r>
      <w:r w:rsidR="00026DBA">
        <w:t>;</w:t>
      </w:r>
    </w:p>
    <w:p w14:paraId="652261C1" w14:textId="78BD15B6" w:rsidR="00DC72D6" w:rsidRDefault="00DC72D6" w:rsidP="002D682B">
      <w:pPr>
        <w:pStyle w:val="TF-ALNEA"/>
      </w:pPr>
      <w:r>
        <w:t xml:space="preserve">O aplicativo deve </w:t>
      </w:r>
      <w:r w:rsidR="001123DC">
        <w:t>conter</w:t>
      </w:r>
      <w:r>
        <w:t xml:space="preserve"> diferentes níveis de dificuldades d</w:t>
      </w:r>
      <w:r w:rsidR="005A7208">
        <w:t>e exercícios</w:t>
      </w:r>
      <w:r w:rsidR="00026DBA">
        <w:t>;</w:t>
      </w:r>
    </w:p>
    <w:p w14:paraId="1D8DAB6E" w14:textId="557506DF" w:rsidR="00DC72D6" w:rsidRDefault="00DC72D6" w:rsidP="002D682B">
      <w:pPr>
        <w:pStyle w:val="TF-ALNEA"/>
      </w:pPr>
      <w:r>
        <w:t xml:space="preserve">O aplicativo deve </w:t>
      </w:r>
      <w:r w:rsidR="00B44673">
        <w:t xml:space="preserve">permitir que o usuário acumule pontos a cada </w:t>
      </w:r>
      <w:r w:rsidR="005A7208">
        <w:t>exercício</w:t>
      </w:r>
      <w:r w:rsidR="00B44673">
        <w:t xml:space="preserve"> feit</w:t>
      </w:r>
      <w:r w:rsidR="005A7208">
        <w:t>o</w:t>
      </w:r>
      <w:r w:rsidR="00026DBA">
        <w:t>;</w:t>
      </w:r>
    </w:p>
    <w:p w14:paraId="408DDAE2" w14:textId="05FB1E44" w:rsidR="00AE1DB2" w:rsidRDefault="00AE1DB2" w:rsidP="002D682B">
      <w:pPr>
        <w:pStyle w:val="TF-ALNEA"/>
      </w:pPr>
      <w:r>
        <w:t xml:space="preserve">O aplicativo deve </w:t>
      </w:r>
      <w:r w:rsidR="00D54AF7">
        <w:t>exibir um</w:t>
      </w:r>
      <w:r w:rsidR="00D7597D">
        <w:t>a correção</w:t>
      </w:r>
      <w:r w:rsidR="00D54AF7">
        <w:t xml:space="preserve"> sobre </w:t>
      </w:r>
      <w:r w:rsidR="005A7208">
        <w:t xml:space="preserve">o exercício </w:t>
      </w:r>
      <w:r w:rsidR="00D54AF7">
        <w:t>feit</w:t>
      </w:r>
      <w:r w:rsidR="005A7208">
        <w:t>o</w:t>
      </w:r>
      <w:r w:rsidR="00D54AF7">
        <w:t>;</w:t>
      </w:r>
    </w:p>
    <w:p w14:paraId="2E995A87" w14:textId="59A1FD70" w:rsidR="00946C3A" w:rsidRDefault="001141E3" w:rsidP="002D682B">
      <w:pPr>
        <w:pStyle w:val="TF-ALNEA"/>
      </w:pPr>
      <w:r>
        <w:t xml:space="preserve">O aplicativo deve permitir ter </w:t>
      </w:r>
      <w:r w:rsidR="002E5C72">
        <w:t>exercícios</w:t>
      </w:r>
      <w:r>
        <w:t xml:space="preserve"> com</w:t>
      </w:r>
      <w:r w:rsidR="00C50237">
        <w:t xml:space="preserve"> reprodução</w:t>
      </w:r>
      <w:r w:rsidR="00706E82">
        <w:t xml:space="preserve"> de</w:t>
      </w:r>
      <w:r>
        <w:t xml:space="preserve"> </w:t>
      </w:r>
      <w:r w:rsidR="00946C3A">
        <w:t>áudio</w:t>
      </w:r>
      <w:r w:rsidR="00026DBA">
        <w:t>;</w:t>
      </w:r>
    </w:p>
    <w:p w14:paraId="78171B6B" w14:textId="66E3973E" w:rsidR="00737B5D" w:rsidRDefault="00737B5D" w:rsidP="002D682B">
      <w:pPr>
        <w:pStyle w:val="TF-ALNEA"/>
      </w:pPr>
      <w:r>
        <w:t xml:space="preserve">O aplicativo deve </w:t>
      </w:r>
      <w:r w:rsidR="00BC39AD">
        <w:t>apresentar um tutorial;</w:t>
      </w:r>
    </w:p>
    <w:p w14:paraId="1FA424F6" w14:textId="32AB4EC5" w:rsidR="00AE529D" w:rsidRDefault="007A47DA" w:rsidP="002D682B">
      <w:pPr>
        <w:pStyle w:val="TF-ALNEA"/>
      </w:pPr>
      <w:r>
        <w:t xml:space="preserve">O aplicativo deve permitir o cadastro de </w:t>
      </w:r>
      <w:r w:rsidR="002E5C72">
        <w:t>exercícios</w:t>
      </w:r>
      <w:r w:rsidR="00706E82">
        <w:t>.</w:t>
      </w:r>
    </w:p>
    <w:p w14:paraId="40F56358" w14:textId="77777777" w:rsidR="00BC5D80" w:rsidRDefault="00BC5D80" w:rsidP="00BC5D80">
      <w:pPr>
        <w:pStyle w:val="TF-ALNEA"/>
        <w:numPr>
          <w:ilvl w:val="0"/>
          <w:numId w:val="0"/>
        </w:numPr>
        <w:ind w:firstLine="680"/>
      </w:pPr>
    </w:p>
    <w:p w14:paraId="20AE8264" w14:textId="27F38F3A" w:rsidR="009525D7" w:rsidRDefault="00946C3A" w:rsidP="00DA05B3">
      <w:pPr>
        <w:pStyle w:val="TF-TEXTO"/>
      </w:pPr>
      <w:r>
        <w:t>Os principais requisitos não funcionais:</w:t>
      </w:r>
    </w:p>
    <w:p w14:paraId="10738820" w14:textId="62F64181" w:rsidR="00946C3A" w:rsidRPr="009525D7" w:rsidRDefault="00946C3A" w:rsidP="009525D7">
      <w:pPr>
        <w:pStyle w:val="TF-ALNEA"/>
        <w:numPr>
          <w:ilvl w:val="0"/>
          <w:numId w:val="24"/>
        </w:numPr>
      </w:pPr>
      <w:commentRangeStart w:id="100"/>
      <w:r w:rsidRPr="009525D7">
        <w:t>O</w:t>
      </w:r>
      <w:commentRangeEnd w:id="100"/>
      <w:r w:rsidR="00574E11">
        <w:rPr>
          <w:rStyle w:val="Refdecomentrio"/>
        </w:rPr>
        <w:commentReference w:id="100"/>
      </w:r>
      <w:r w:rsidRPr="009525D7">
        <w:t xml:space="preserve"> aplicativo deve ser desenvolvido utilizando o </w:t>
      </w:r>
      <w:r w:rsidR="006C6188">
        <w:t>kit de ferramentas de interface de usuário Flutter, e com a linguagem de programação Dart;</w:t>
      </w:r>
    </w:p>
    <w:p w14:paraId="1FA65EC1" w14:textId="01860816" w:rsidR="006C33BA" w:rsidRDefault="00C50237" w:rsidP="002D682B">
      <w:pPr>
        <w:pStyle w:val="TF-ALNEA"/>
      </w:pPr>
      <w:r>
        <w:t>O s</w:t>
      </w:r>
      <w:r w:rsidR="00012E44">
        <w:t>ervidor web</w:t>
      </w:r>
      <w:r w:rsidR="00FD5BD4">
        <w:t xml:space="preserve"> deve ser </w:t>
      </w:r>
      <w:r w:rsidR="00011AC8">
        <w:t>desenvolvido</w:t>
      </w:r>
      <w:r w:rsidR="00012E44">
        <w:t xml:space="preserve"> </w:t>
      </w:r>
      <w:r w:rsidR="0051567E">
        <w:t xml:space="preserve">utilizando o framework </w:t>
      </w:r>
      <w:r w:rsidR="0051567E" w:rsidRPr="00307EB1">
        <w:t>Ruby on Rails</w:t>
      </w:r>
      <w:r w:rsidR="00026DBA">
        <w:t>;</w:t>
      </w:r>
    </w:p>
    <w:p w14:paraId="3CD47ECB" w14:textId="713DEF78" w:rsidR="007A47DA" w:rsidRDefault="006C33BA" w:rsidP="002D682B">
      <w:pPr>
        <w:pStyle w:val="TF-ALNEA"/>
      </w:pPr>
      <w:r>
        <w:t xml:space="preserve">O servidor web deverá utilizar o </w:t>
      </w:r>
      <w:r w:rsidR="00011AC8">
        <w:t xml:space="preserve">banco de dados </w:t>
      </w:r>
      <w:r w:rsidR="00011AC8" w:rsidRPr="00307EB1">
        <w:t>MySQL</w:t>
      </w:r>
      <w:r w:rsidR="00026DBA">
        <w:t>;</w:t>
      </w:r>
    </w:p>
    <w:p w14:paraId="228EF3D7" w14:textId="6DDB790A" w:rsidR="00135946" w:rsidRDefault="00135946" w:rsidP="002D682B">
      <w:pPr>
        <w:pStyle w:val="TF-ALNEA"/>
      </w:pPr>
      <w:r>
        <w:t xml:space="preserve">O aplicativo deve </w:t>
      </w:r>
      <w:commentRangeStart w:id="101"/>
      <w:r w:rsidR="00011AC8">
        <w:t>possuir</w:t>
      </w:r>
      <w:r>
        <w:t xml:space="preserve"> uma interface de fácil utilização</w:t>
      </w:r>
      <w:r w:rsidR="00026DBA">
        <w:t>;</w:t>
      </w:r>
      <w:commentRangeEnd w:id="101"/>
      <w:r w:rsidR="007F5A31">
        <w:rPr>
          <w:rStyle w:val="Refdecomentrio"/>
        </w:rPr>
        <w:commentReference w:id="101"/>
      </w:r>
    </w:p>
    <w:p w14:paraId="58C8D44A" w14:textId="140E4B89" w:rsidR="00135946" w:rsidRDefault="00135946" w:rsidP="002D682B">
      <w:pPr>
        <w:pStyle w:val="TF-ALNEA"/>
      </w:pPr>
      <w:r>
        <w:t>O aplicativo deve ser disponi</w:t>
      </w:r>
      <w:r w:rsidR="007A47DA">
        <w:t>bilizado para a plataforma Android</w:t>
      </w:r>
      <w:r w:rsidR="00706E82">
        <w:t>.</w:t>
      </w:r>
    </w:p>
    <w:p w14:paraId="5CB0A412" w14:textId="77777777" w:rsidR="00451B94" w:rsidRDefault="00451B94" w:rsidP="00E638A0">
      <w:pPr>
        <w:pStyle w:val="Ttulo2"/>
      </w:pPr>
      <w:r>
        <w:t>METODOLOGIA</w:t>
      </w:r>
    </w:p>
    <w:p w14:paraId="4ACC7538" w14:textId="77777777" w:rsidR="00451B94" w:rsidRPr="00FD432A" w:rsidRDefault="00451B94" w:rsidP="00451B94">
      <w:pPr>
        <w:pStyle w:val="TF-TEXTO"/>
      </w:pPr>
      <w:r w:rsidRPr="00FD432A">
        <w:t>O trabalho será desenvolvido observando as seguintes etapas:</w:t>
      </w:r>
    </w:p>
    <w:p w14:paraId="20B9C960" w14:textId="4E47B623" w:rsidR="00451B94" w:rsidRPr="00FD432A" w:rsidRDefault="00AC0711" w:rsidP="00424AD5">
      <w:pPr>
        <w:pStyle w:val="TF-ALNEA"/>
        <w:numPr>
          <w:ilvl w:val="0"/>
          <w:numId w:val="10"/>
        </w:numPr>
      </w:pPr>
      <w:r w:rsidRPr="00FD432A">
        <w:lastRenderedPageBreak/>
        <w:t>levantamento bibliográfico</w:t>
      </w:r>
      <w:r w:rsidR="00930556" w:rsidRPr="00FD432A">
        <w:t xml:space="preserve">: </w:t>
      </w:r>
      <w:r w:rsidR="00F43DD7" w:rsidRPr="00FD432A">
        <w:t xml:space="preserve">levantar quais serão </w:t>
      </w:r>
      <w:r w:rsidR="00930556" w:rsidRPr="00FD432A">
        <w:t>os cont</w:t>
      </w:r>
      <w:r w:rsidR="00722238" w:rsidRPr="00FD432A">
        <w:t>eú</w:t>
      </w:r>
      <w:r w:rsidR="00930556" w:rsidRPr="00FD432A">
        <w:t xml:space="preserve">dos </w:t>
      </w:r>
      <w:r w:rsidR="002A2AA9" w:rsidRPr="00FD432A">
        <w:t xml:space="preserve">de teoria musical </w:t>
      </w:r>
      <w:r w:rsidR="00930556" w:rsidRPr="00FD432A">
        <w:t>que serão abordados dentro do aplicativo</w:t>
      </w:r>
      <w:r w:rsidR="00451B94" w:rsidRPr="00FD432A">
        <w:t>;</w:t>
      </w:r>
    </w:p>
    <w:p w14:paraId="126F2E29" w14:textId="62DED76F" w:rsidR="00451B94" w:rsidRPr="00FD432A" w:rsidRDefault="00161661" w:rsidP="00424AD5">
      <w:pPr>
        <w:pStyle w:val="TF-ALNEA"/>
      </w:pPr>
      <w:r w:rsidRPr="00FD432A">
        <w:t>levantamento dos requisitos</w:t>
      </w:r>
      <w:r w:rsidR="00451B94" w:rsidRPr="00FD432A">
        <w:t>:</w:t>
      </w:r>
      <w:r w:rsidR="00B014B0" w:rsidRPr="00FD432A">
        <w:t xml:space="preserve"> revisar os requisitos de acordo com o levantamento bibliográfico e verificar se atender</w:t>
      </w:r>
      <w:r w:rsidR="00C37B19" w:rsidRPr="00FD432A">
        <w:t>á</w:t>
      </w:r>
      <w:r w:rsidR="00B014B0" w:rsidRPr="00FD432A">
        <w:t xml:space="preserve"> o objetivo</w:t>
      </w:r>
      <w:r w:rsidR="00FD432A" w:rsidRPr="00FD432A">
        <w:t>;</w:t>
      </w:r>
    </w:p>
    <w:p w14:paraId="4E4A9CE8" w14:textId="4D31B68F" w:rsidR="00451B94" w:rsidRPr="00FD432A" w:rsidRDefault="00A5380A" w:rsidP="00424AD5">
      <w:pPr>
        <w:pStyle w:val="TF-ALNEA"/>
      </w:pPr>
      <w:r w:rsidRPr="00FD432A">
        <w:t xml:space="preserve">especificação: </w:t>
      </w:r>
      <w:r w:rsidR="00E57C36">
        <w:t>criar diagramas de classe</w:t>
      </w:r>
      <w:r w:rsidR="00A54729">
        <w:t>, caso e uso e sequência. Criar a modelagem da base de dados. C</w:t>
      </w:r>
      <w:r w:rsidRPr="00FD432A">
        <w:t>riar</w:t>
      </w:r>
      <w:r w:rsidR="00B106A3" w:rsidRPr="00FD432A">
        <w:t xml:space="preserve"> os modelos </w:t>
      </w:r>
      <w:r w:rsidRPr="00FD432A">
        <w:t xml:space="preserve">de cada uma das telas do </w:t>
      </w:r>
      <w:r w:rsidR="00047A10" w:rsidRPr="00FD432A">
        <w:t>aplicativo</w:t>
      </w:r>
      <w:r w:rsidR="008F4B41" w:rsidRPr="00FD432A">
        <w:t>, definir paleta de cores e ícones</w:t>
      </w:r>
      <w:r w:rsidR="00026DBA" w:rsidRPr="00FD432A">
        <w:t>;</w:t>
      </w:r>
    </w:p>
    <w:p w14:paraId="34E741ED" w14:textId="4C94B91E" w:rsidR="008041E2" w:rsidRPr="00FD432A" w:rsidRDefault="00750B59" w:rsidP="00424AD5">
      <w:pPr>
        <w:pStyle w:val="TF-ALNEA"/>
      </w:pPr>
      <w:r w:rsidRPr="00FD432A">
        <w:t>d</w:t>
      </w:r>
      <w:r w:rsidR="008041E2" w:rsidRPr="00FD432A">
        <w:t>esenvolvimento do servidor web:</w:t>
      </w:r>
      <w:r w:rsidR="00047A10" w:rsidRPr="00FD432A">
        <w:t xml:space="preserve"> desenvolver todos os serviços necessários para o funcionamento do aplicativo </w:t>
      </w:r>
      <w:r w:rsidR="006454FC" w:rsidRPr="00FD432A">
        <w:t xml:space="preserve">que serão </w:t>
      </w:r>
      <w:r w:rsidR="00D641AD" w:rsidRPr="00FD432A">
        <w:t>apresentados</w:t>
      </w:r>
      <w:r w:rsidR="00C53A2F" w:rsidRPr="00FD432A">
        <w:t xml:space="preserve"> no </w:t>
      </w:r>
      <w:r w:rsidR="00047A10" w:rsidRPr="00FD432A">
        <w:t>levantamento de requisitos.</w:t>
      </w:r>
      <w:r w:rsidR="00964BFD" w:rsidRPr="00FD432A">
        <w:t xml:space="preserve"> Para o desenvolvimento do servidor, será utilizada </w:t>
      </w:r>
      <w:r w:rsidR="00CD1622" w:rsidRPr="00FD432A">
        <w:t>o framework</w:t>
      </w:r>
      <w:r w:rsidR="00964BFD" w:rsidRPr="00FD432A">
        <w:t xml:space="preserve"> Ruby on Rails e o </w:t>
      </w:r>
      <w:r w:rsidR="00583549" w:rsidRPr="00FD432A">
        <w:t>banco de dados MySQL</w:t>
      </w:r>
      <w:r w:rsidR="00026DBA" w:rsidRPr="00FD432A">
        <w:t>;</w:t>
      </w:r>
    </w:p>
    <w:p w14:paraId="396075BB" w14:textId="6D1980C0" w:rsidR="008041E2" w:rsidRDefault="00750B59" w:rsidP="00424AD5">
      <w:pPr>
        <w:pStyle w:val="TF-ALNEA"/>
      </w:pPr>
      <w:r w:rsidRPr="00FD432A">
        <w:t>d</w:t>
      </w:r>
      <w:r w:rsidR="008041E2" w:rsidRPr="00FD432A">
        <w:t>esenvolvimento</w:t>
      </w:r>
      <w:r w:rsidR="008041E2">
        <w:t xml:space="preserve"> do aplicativo: </w:t>
      </w:r>
      <w:r w:rsidR="00492FDD">
        <w:t xml:space="preserve">desenvolver </w:t>
      </w:r>
      <w:r w:rsidR="00772680">
        <w:t>as telas</w:t>
      </w:r>
      <w:r w:rsidR="001E5B99">
        <w:t xml:space="preserve"> aplicativo mobile </w:t>
      </w:r>
      <w:r w:rsidR="006D3297">
        <w:t xml:space="preserve">utilizando o </w:t>
      </w:r>
      <w:r w:rsidR="00E363DB" w:rsidRPr="004D56DE">
        <w:t>UI Toolkit</w:t>
      </w:r>
      <w:r w:rsidR="006D3297">
        <w:t xml:space="preserve"> </w:t>
      </w:r>
      <w:r w:rsidR="006D3297" w:rsidRPr="00F2154B">
        <w:t>Flutter</w:t>
      </w:r>
      <w:r w:rsidR="000D7567">
        <w:t xml:space="preserve"> que foram definidas na etapa de especificação das telas</w:t>
      </w:r>
      <w:r w:rsidR="00026DBA">
        <w:t>;</w:t>
      </w:r>
    </w:p>
    <w:p w14:paraId="31E1CFEC" w14:textId="17222AD4" w:rsidR="00750B59" w:rsidRDefault="00750B59" w:rsidP="00424AD5">
      <w:pPr>
        <w:pStyle w:val="TF-ALNEA"/>
      </w:pPr>
      <w:r>
        <w:t xml:space="preserve">testes: </w:t>
      </w:r>
      <w:r w:rsidR="00720CE6">
        <w:t>efetuar testes junto com alunos de música para avaliar se o aplicativo pode ser usa</w:t>
      </w:r>
      <w:r w:rsidR="001020BB">
        <w:t>do com ferramenta para auxiliar no aprendizado de teoria musical</w:t>
      </w:r>
      <w:r w:rsidR="00E363DB">
        <w:t>.</w:t>
      </w:r>
    </w:p>
    <w:p w14:paraId="413EEF7D" w14:textId="77777777" w:rsidR="008041E2" w:rsidRPr="00424AD5" w:rsidRDefault="008041E2" w:rsidP="008041E2">
      <w:pPr>
        <w:pStyle w:val="TF-ALNEA"/>
        <w:numPr>
          <w:ilvl w:val="0"/>
          <w:numId w:val="0"/>
        </w:numPr>
        <w:ind w:left="1077"/>
      </w:pPr>
    </w:p>
    <w:p w14:paraId="68FE02CA" w14:textId="65F513DB"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724">
        <w:t xml:space="preserve">Quadro </w:t>
      </w:r>
      <w:r w:rsidR="00351724">
        <w:rPr>
          <w:noProof/>
        </w:rPr>
        <w:t>2</w:t>
      </w:r>
      <w:r w:rsidR="0060060C">
        <w:fldChar w:fldCharType="end"/>
      </w:r>
      <w:r>
        <w:t>.</w:t>
      </w:r>
    </w:p>
    <w:p w14:paraId="73BDF8FD" w14:textId="6C458C97" w:rsidR="00451B94" w:rsidRPr="007E0D87" w:rsidRDefault="0060060C" w:rsidP="005B2E12">
      <w:pPr>
        <w:pStyle w:val="TF-LEGENDA"/>
      </w:pPr>
      <w:bookmarkStart w:id="102" w:name="_Ref98650273"/>
      <w:r>
        <w:t xml:space="preserve">Quadro </w:t>
      </w:r>
      <w:r w:rsidR="00546417">
        <w:fldChar w:fldCharType="begin"/>
      </w:r>
      <w:r w:rsidR="00546417">
        <w:instrText xml:space="preserve"> SEQ Quadro \* ARABIC </w:instrText>
      </w:r>
      <w:r w:rsidR="00546417">
        <w:fldChar w:fldCharType="separate"/>
      </w:r>
      <w:r w:rsidR="00351724">
        <w:rPr>
          <w:noProof/>
        </w:rPr>
        <w:t>2</w:t>
      </w:r>
      <w:r w:rsidR="00546417">
        <w:rPr>
          <w:noProof/>
        </w:rPr>
        <w:fldChar w:fldCharType="end"/>
      </w:r>
      <w:bookmarkEnd w:id="102"/>
      <w:r w:rsidR="00451B94" w:rsidRPr="007E0D87">
        <w:t xml:space="preserve"> - Cronograma</w:t>
      </w:r>
    </w:p>
    <w:tbl>
      <w:tblPr>
        <w:tblW w:w="8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477"/>
        <w:gridCol w:w="6"/>
      </w:tblGrid>
      <w:tr w:rsidR="00451B94" w:rsidRPr="007E0D87" w14:paraId="16FC976E" w14:textId="77777777" w:rsidTr="00BD6E89">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744" w:type="dxa"/>
            <w:gridSpan w:val="10"/>
            <w:tcBorders>
              <w:top w:val="single" w:sz="4" w:space="0" w:color="auto"/>
              <w:left w:val="single" w:sz="4" w:space="0" w:color="auto"/>
              <w:right w:val="single" w:sz="4" w:space="0" w:color="auto"/>
            </w:tcBorders>
            <w:shd w:val="clear" w:color="auto" w:fill="A6A6A6"/>
          </w:tcPr>
          <w:p w14:paraId="3269916B" w14:textId="2D75276C" w:rsidR="00451B94" w:rsidRPr="007E0D87" w:rsidRDefault="00DB4BF8" w:rsidP="00470C41">
            <w:pPr>
              <w:pStyle w:val="TF-TEXTOQUADROCentralizado"/>
            </w:pPr>
            <w:r>
              <w:t>2021</w:t>
            </w:r>
          </w:p>
        </w:tc>
      </w:tr>
      <w:tr w:rsidR="00451B94" w:rsidRPr="007E0D87" w14:paraId="649C049E" w14:textId="77777777" w:rsidTr="00BD6E89">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EBD600D" w:rsidR="00451B94" w:rsidRPr="007E0D87" w:rsidRDefault="000E296F" w:rsidP="00470C41">
            <w:pPr>
              <w:pStyle w:val="TF-TEXTOQUADROCentralizado"/>
            </w:pPr>
            <w:r>
              <w:t>ago</w:t>
            </w:r>
            <w:r w:rsidR="00451B94" w:rsidRPr="007E0D87">
              <w:t>.</w:t>
            </w:r>
          </w:p>
        </w:tc>
        <w:tc>
          <w:tcPr>
            <w:tcW w:w="568" w:type="dxa"/>
            <w:gridSpan w:val="2"/>
            <w:shd w:val="clear" w:color="auto" w:fill="A6A6A6"/>
          </w:tcPr>
          <w:p w14:paraId="68187F0A" w14:textId="4208877F" w:rsidR="00451B94" w:rsidRPr="007E0D87" w:rsidRDefault="000E296F" w:rsidP="00470C41">
            <w:pPr>
              <w:pStyle w:val="TF-TEXTOQUADROCentralizado"/>
            </w:pPr>
            <w:r>
              <w:t>set</w:t>
            </w:r>
            <w:r w:rsidR="00451B94" w:rsidRPr="007E0D87">
              <w:t>.</w:t>
            </w:r>
          </w:p>
        </w:tc>
        <w:tc>
          <w:tcPr>
            <w:tcW w:w="568" w:type="dxa"/>
            <w:gridSpan w:val="2"/>
            <w:shd w:val="clear" w:color="auto" w:fill="A6A6A6"/>
          </w:tcPr>
          <w:p w14:paraId="0ECE835E" w14:textId="50851287" w:rsidR="00451B94" w:rsidRPr="007E0D87" w:rsidRDefault="000E296F" w:rsidP="00470C41">
            <w:pPr>
              <w:pStyle w:val="TF-TEXTOQUADROCentralizado"/>
            </w:pPr>
            <w:r>
              <w:t>out</w:t>
            </w:r>
            <w:r w:rsidR="00451B94" w:rsidRPr="007E0D87">
              <w:t>.</w:t>
            </w:r>
          </w:p>
        </w:tc>
        <w:tc>
          <w:tcPr>
            <w:tcW w:w="568" w:type="dxa"/>
            <w:gridSpan w:val="2"/>
            <w:shd w:val="clear" w:color="auto" w:fill="A6A6A6"/>
          </w:tcPr>
          <w:p w14:paraId="239273BC" w14:textId="11B84DC2" w:rsidR="00451B94" w:rsidRPr="007E0D87" w:rsidRDefault="000E296F" w:rsidP="00470C41">
            <w:pPr>
              <w:pStyle w:val="TF-TEXTOQUADROCentralizado"/>
            </w:pPr>
            <w:r>
              <w:t>nov</w:t>
            </w:r>
            <w:r w:rsidR="00451B94" w:rsidRPr="007E0D87">
              <w:t>.</w:t>
            </w:r>
          </w:p>
        </w:tc>
        <w:tc>
          <w:tcPr>
            <w:tcW w:w="483" w:type="dxa"/>
            <w:gridSpan w:val="2"/>
            <w:shd w:val="clear" w:color="auto" w:fill="A6A6A6"/>
          </w:tcPr>
          <w:p w14:paraId="446EAAD2" w14:textId="10F958E0" w:rsidR="00451B94" w:rsidRPr="007E0D87" w:rsidRDefault="000E296F" w:rsidP="00470C41">
            <w:pPr>
              <w:pStyle w:val="TF-TEXTOQUADROCentralizado"/>
            </w:pPr>
            <w:commentRangeStart w:id="103"/>
            <w:r>
              <w:t>dez</w:t>
            </w:r>
            <w:r w:rsidR="00451B94" w:rsidRPr="007E0D87">
              <w:t>.</w:t>
            </w:r>
            <w:commentRangeEnd w:id="103"/>
            <w:r w:rsidR="00430DE3">
              <w:rPr>
                <w:rStyle w:val="Refdecomentrio"/>
              </w:rPr>
              <w:commentReference w:id="103"/>
            </w:r>
          </w:p>
        </w:tc>
      </w:tr>
      <w:tr w:rsidR="00BD6E89" w:rsidRPr="007E0D87" w14:paraId="2E3E58A0" w14:textId="77777777" w:rsidTr="00BD6E89">
        <w:trPr>
          <w:gridAfter w:val="1"/>
          <w:wAfter w:w="6" w:type="dxa"/>
          <w:cantSplit/>
          <w:jc w:val="center"/>
        </w:trPr>
        <w:tc>
          <w:tcPr>
            <w:tcW w:w="6171" w:type="dxa"/>
            <w:tcBorders>
              <w:top w:val="nil"/>
              <w:left w:val="single" w:sz="4" w:space="0" w:color="auto"/>
            </w:tcBorders>
            <w:shd w:val="clear" w:color="auto" w:fill="A6A6A6"/>
          </w:tcPr>
          <w:p w14:paraId="506A026E" w14:textId="77777777" w:rsidR="00BD6E89" w:rsidRPr="007E0D87" w:rsidRDefault="00BD6E89"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BD6E89" w:rsidRPr="007E0D87" w:rsidRDefault="00BD6E89"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BD6E89" w:rsidRPr="007E0D87" w:rsidRDefault="00BD6E89"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BD6E89" w:rsidRPr="007E0D87" w:rsidRDefault="00BD6E89"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BD6E89" w:rsidRPr="007E0D87" w:rsidRDefault="00BD6E89"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BD6E89" w:rsidRPr="007E0D87" w:rsidRDefault="00BD6E89"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BD6E89" w:rsidRPr="007E0D87" w:rsidRDefault="00BD6E89"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BD6E89" w:rsidRPr="007E0D87" w:rsidRDefault="00BD6E89"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BD6E89" w:rsidRPr="007E0D87" w:rsidRDefault="00BD6E89" w:rsidP="00470C41">
            <w:pPr>
              <w:pStyle w:val="TF-TEXTOQUADROCentralizado"/>
            </w:pPr>
            <w:r w:rsidRPr="007E0D87">
              <w:t>2</w:t>
            </w:r>
          </w:p>
        </w:tc>
        <w:tc>
          <w:tcPr>
            <w:tcW w:w="477" w:type="dxa"/>
            <w:tcBorders>
              <w:bottom w:val="single" w:sz="4" w:space="0" w:color="auto"/>
            </w:tcBorders>
            <w:shd w:val="clear" w:color="auto" w:fill="A6A6A6"/>
          </w:tcPr>
          <w:p w14:paraId="1FD5E71A" w14:textId="77777777" w:rsidR="00BD6E89" w:rsidRPr="007E0D87" w:rsidRDefault="00BD6E89" w:rsidP="00470C41">
            <w:pPr>
              <w:pStyle w:val="TF-TEXTOQUADROCentralizado"/>
            </w:pPr>
            <w:r w:rsidRPr="007E0D87">
              <w:t>1</w:t>
            </w:r>
          </w:p>
        </w:tc>
      </w:tr>
      <w:tr w:rsidR="00BD6E89" w:rsidRPr="007E0D87" w14:paraId="76EB4853" w14:textId="77777777" w:rsidTr="00BD6E89">
        <w:trPr>
          <w:gridAfter w:val="1"/>
          <w:wAfter w:w="6" w:type="dxa"/>
          <w:jc w:val="center"/>
        </w:trPr>
        <w:tc>
          <w:tcPr>
            <w:tcW w:w="6171" w:type="dxa"/>
            <w:tcBorders>
              <w:left w:val="single" w:sz="4" w:space="0" w:color="auto"/>
            </w:tcBorders>
          </w:tcPr>
          <w:p w14:paraId="28DACA78" w14:textId="4CB0D050" w:rsidR="00BD6E89" w:rsidRPr="007E0D87" w:rsidRDefault="00BD6E89" w:rsidP="00470C41">
            <w:pPr>
              <w:pStyle w:val="TF-TEXTOQUADRO"/>
              <w:rPr>
                <w:bCs/>
              </w:rPr>
            </w:pPr>
            <w:commentRangeStart w:id="104"/>
            <w:r>
              <w:rPr>
                <w:bCs/>
              </w:rPr>
              <w:t>L</w:t>
            </w:r>
            <w:commentRangeEnd w:id="104"/>
            <w:r w:rsidR="00B215A9">
              <w:rPr>
                <w:rStyle w:val="Refdecomentrio"/>
              </w:rPr>
              <w:commentReference w:id="104"/>
            </w:r>
            <w:r>
              <w:rPr>
                <w:bCs/>
              </w:rPr>
              <w:t>evantamento bibliográfico</w:t>
            </w:r>
          </w:p>
        </w:tc>
        <w:tc>
          <w:tcPr>
            <w:tcW w:w="273" w:type="dxa"/>
            <w:tcBorders>
              <w:bottom w:val="single" w:sz="4" w:space="0" w:color="auto"/>
            </w:tcBorders>
            <w:shd w:val="clear" w:color="auto" w:fill="AEAAAA"/>
          </w:tcPr>
          <w:p w14:paraId="6C9616FD" w14:textId="77777777" w:rsidR="00BD6E89" w:rsidRPr="00546417" w:rsidRDefault="00BD6E89" w:rsidP="003166A7">
            <w:pPr>
              <w:pStyle w:val="TF-TEXTOQUADROCentralizado"/>
              <w:jc w:val="left"/>
              <w:rPr>
                <w:highlight w:val="darkGray"/>
              </w:rPr>
            </w:pPr>
          </w:p>
        </w:tc>
        <w:tc>
          <w:tcPr>
            <w:tcW w:w="284" w:type="dxa"/>
            <w:tcBorders>
              <w:bottom w:val="single" w:sz="4" w:space="0" w:color="auto"/>
            </w:tcBorders>
          </w:tcPr>
          <w:p w14:paraId="54FCC6FE" w14:textId="77777777" w:rsidR="00BD6E89" w:rsidRPr="007E0D87" w:rsidRDefault="00BD6E89" w:rsidP="00470C41">
            <w:pPr>
              <w:pStyle w:val="TF-TEXTOQUADROCentralizado"/>
            </w:pPr>
          </w:p>
        </w:tc>
        <w:tc>
          <w:tcPr>
            <w:tcW w:w="284" w:type="dxa"/>
            <w:tcBorders>
              <w:bottom w:val="single" w:sz="4" w:space="0" w:color="auto"/>
            </w:tcBorders>
          </w:tcPr>
          <w:p w14:paraId="006AEB73" w14:textId="77777777" w:rsidR="00BD6E89" w:rsidRPr="007E0D87" w:rsidRDefault="00BD6E89" w:rsidP="00470C41">
            <w:pPr>
              <w:pStyle w:val="TF-TEXTOQUADROCentralizado"/>
            </w:pPr>
          </w:p>
        </w:tc>
        <w:tc>
          <w:tcPr>
            <w:tcW w:w="284" w:type="dxa"/>
            <w:tcBorders>
              <w:bottom w:val="single" w:sz="4" w:space="0" w:color="auto"/>
            </w:tcBorders>
          </w:tcPr>
          <w:p w14:paraId="20D740D8" w14:textId="77777777" w:rsidR="00BD6E89" w:rsidRPr="007E0D87" w:rsidRDefault="00BD6E89" w:rsidP="00470C41">
            <w:pPr>
              <w:pStyle w:val="TF-TEXTOQUADROCentralizado"/>
            </w:pPr>
          </w:p>
        </w:tc>
        <w:tc>
          <w:tcPr>
            <w:tcW w:w="284" w:type="dxa"/>
            <w:tcBorders>
              <w:bottom w:val="single" w:sz="4" w:space="0" w:color="auto"/>
            </w:tcBorders>
          </w:tcPr>
          <w:p w14:paraId="7CDF5C6F" w14:textId="77777777" w:rsidR="00BD6E89" w:rsidRPr="007E0D87" w:rsidRDefault="00BD6E89" w:rsidP="00470C41">
            <w:pPr>
              <w:pStyle w:val="TF-TEXTOQUADROCentralizado"/>
            </w:pPr>
          </w:p>
        </w:tc>
        <w:tc>
          <w:tcPr>
            <w:tcW w:w="284" w:type="dxa"/>
            <w:tcBorders>
              <w:bottom w:val="single" w:sz="4" w:space="0" w:color="auto"/>
            </w:tcBorders>
          </w:tcPr>
          <w:p w14:paraId="1FE9FBFC" w14:textId="77777777" w:rsidR="00BD6E89" w:rsidRPr="007E0D87" w:rsidRDefault="00BD6E89" w:rsidP="00470C41">
            <w:pPr>
              <w:pStyle w:val="TF-TEXTOQUADROCentralizado"/>
            </w:pPr>
          </w:p>
        </w:tc>
        <w:tc>
          <w:tcPr>
            <w:tcW w:w="284" w:type="dxa"/>
            <w:tcBorders>
              <w:bottom w:val="single" w:sz="4" w:space="0" w:color="auto"/>
            </w:tcBorders>
          </w:tcPr>
          <w:p w14:paraId="6E74B2C2" w14:textId="77777777" w:rsidR="00BD6E89" w:rsidRPr="007E0D87" w:rsidRDefault="00BD6E89" w:rsidP="00470C41">
            <w:pPr>
              <w:pStyle w:val="TF-TEXTOQUADROCentralizado"/>
            </w:pPr>
          </w:p>
        </w:tc>
        <w:tc>
          <w:tcPr>
            <w:tcW w:w="284" w:type="dxa"/>
            <w:tcBorders>
              <w:bottom w:val="single" w:sz="4" w:space="0" w:color="auto"/>
            </w:tcBorders>
          </w:tcPr>
          <w:p w14:paraId="0DFAAFDF" w14:textId="77777777" w:rsidR="00BD6E89" w:rsidRPr="007E0D87" w:rsidRDefault="00BD6E89" w:rsidP="00470C41">
            <w:pPr>
              <w:pStyle w:val="TF-TEXTOQUADROCentralizado"/>
            </w:pPr>
          </w:p>
        </w:tc>
        <w:tc>
          <w:tcPr>
            <w:tcW w:w="477" w:type="dxa"/>
            <w:tcBorders>
              <w:bottom w:val="single" w:sz="4" w:space="0" w:color="auto"/>
            </w:tcBorders>
          </w:tcPr>
          <w:p w14:paraId="6539A6FF" w14:textId="77777777" w:rsidR="00BD6E89" w:rsidRPr="007E0D87" w:rsidRDefault="00BD6E89" w:rsidP="00470C41">
            <w:pPr>
              <w:pStyle w:val="TF-TEXTOQUADROCentralizado"/>
            </w:pPr>
          </w:p>
        </w:tc>
      </w:tr>
      <w:tr w:rsidR="00BD6E89" w:rsidRPr="007E0D87" w14:paraId="24B8EFA0" w14:textId="77777777" w:rsidTr="00BD6E89">
        <w:trPr>
          <w:gridAfter w:val="1"/>
          <w:wAfter w:w="6" w:type="dxa"/>
          <w:jc w:val="center"/>
        </w:trPr>
        <w:tc>
          <w:tcPr>
            <w:tcW w:w="6171" w:type="dxa"/>
            <w:tcBorders>
              <w:left w:val="single" w:sz="4" w:space="0" w:color="auto"/>
            </w:tcBorders>
          </w:tcPr>
          <w:p w14:paraId="3B427EBB" w14:textId="79836F00" w:rsidR="00BD6E89" w:rsidRPr="007E0D87" w:rsidRDefault="00BD6E89" w:rsidP="00470C41">
            <w:pPr>
              <w:pStyle w:val="TF-TEXTOQUADRO"/>
            </w:pPr>
            <w:r>
              <w:t>Levantamento de requisitos</w:t>
            </w:r>
          </w:p>
        </w:tc>
        <w:tc>
          <w:tcPr>
            <w:tcW w:w="273" w:type="dxa"/>
            <w:tcBorders>
              <w:top w:val="single" w:sz="4" w:space="0" w:color="auto"/>
            </w:tcBorders>
          </w:tcPr>
          <w:p w14:paraId="0104990A" w14:textId="77777777" w:rsidR="00BD6E89" w:rsidRPr="007E0D87" w:rsidRDefault="00BD6E89" w:rsidP="00470C41">
            <w:pPr>
              <w:pStyle w:val="TF-TEXTOQUADROCentralizado"/>
            </w:pPr>
          </w:p>
        </w:tc>
        <w:tc>
          <w:tcPr>
            <w:tcW w:w="284" w:type="dxa"/>
            <w:tcBorders>
              <w:top w:val="single" w:sz="4" w:space="0" w:color="auto"/>
            </w:tcBorders>
            <w:shd w:val="clear" w:color="auto" w:fill="AEAAAA"/>
          </w:tcPr>
          <w:p w14:paraId="286FC497" w14:textId="77777777" w:rsidR="00BD6E89" w:rsidRPr="007E0D87" w:rsidRDefault="00BD6E89" w:rsidP="00470C41">
            <w:pPr>
              <w:pStyle w:val="TF-TEXTOQUADROCentralizado"/>
            </w:pPr>
          </w:p>
        </w:tc>
        <w:tc>
          <w:tcPr>
            <w:tcW w:w="284" w:type="dxa"/>
            <w:tcBorders>
              <w:top w:val="single" w:sz="4" w:space="0" w:color="auto"/>
            </w:tcBorders>
          </w:tcPr>
          <w:p w14:paraId="62D591EC" w14:textId="77777777" w:rsidR="00BD6E89" w:rsidRPr="007E0D87" w:rsidRDefault="00BD6E89" w:rsidP="00470C41">
            <w:pPr>
              <w:pStyle w:val="TF-TEXTOQUADROCentralizado"/>
            </w:pPr>
          </w:p>
        </w:tc>
        <w:tc>
          <w:tcPr>
            <w:tcW w:w="284" w:type="dxa"/>
            <w:tcBorders>
              <w:top w:val="single" w:sz="4" w:space="0" w:color="auto"/>
            </w:tcBorders>
          </w:tcPr>
          <w:p w14:paraId="364BF180" w14:textId="77777777" w:rsidR="00BD6E89" w:rsidRPr="007E0D87" w:rsidRDefault="00BD6E89" w:rsidP="00470C41">
            <w:pPr>
              <w:pStyle w:val="TF-TEXTOQUADROCentralizado"/>
            </w:pPr>
          </w:p>
        </w:tc>
        <w:tc>
          <w:tcPr>
            <w:tcW w:w="284" w:type="dxa"/>
            <w:tcBorders>
              <w:top w:val="single" w:sz="4" w:space="0" w:color="auto"/>
            </w:tcBorders>
          </w:tcPr>
          <w:p w14:paraId="1A7C86BB" w14:textId="77777777" w:rsidR="00BD6E89" w:rsidRPr="007E0D87" w:rsidRDefault="00BD6E89" w:rsidP="00470C41">
            <w:pPr>
              <w:pStyle w:val="TF-TEXTOQUADROCentralizado"/>
            </w:pPr>
          </w:p>
        </w:tc>
        <w:tc>
          <w:tcPr>
            <w:tcW w:w="284" w:type="dxa"/>
            <w:tcBorders>
              <w:top w:val="single" w:sz="4" w:space="0" w:color="auto"/>
            </w:tcBorders>
          </w:tcPr>
          <w:p w14:paraId="3649757F" w14:textId="77777777" w:rsidR="00BD6E89" w:rsidRPr="007E0D87" w:rsidRDefault="00BD6E89" w:rsidP="00470C41">
            <w:pPr>
              <w:pStyle w:val="TF-TEXTOQUADROCentralizado"/>
            </w:pPr>
          </w:p>
        </w:tc>
        <w:tc>
          <w:tcPr>
            <w:tcW w:w="284" w:type="dxa"/>
            <w:tcBorders>
              <w:top w:val="single" w:sz="4" w:space="0" w:color="auto"/>
            </w:tcBorders>
          </w:tcPr>
          <w:p w14:paraId="3B2D6081" w14:textId="77777777" w:rsidR="00BD6E89" w:rsidRPr="007E0D87" w:rsidRDefault="00BD6E89" w:rsidP="00470C41">
            <w:pPr>
              <w:pStyle w:val="TF-TEXTOQUADROCentralizado"/>
            </w:pPr>
          </w:p>
        </w:tc>
        <w:tc>
          <w:tcPr>
            <w:tcW w:w="284" w:type="dxa"/>
            <w:tcBorders>
              <w:top w:val="single" w:sz="4" w:space="0" w:color="auto"/>
            </w:tcBorders>
          </w:tcPr>
          <w:p w14:paraId="56DC06C2" w14:textId="77777777" w:rsidR="00BD6E89" w:rsidRPr="007E0D87" w:rsidRDefault="00BD6E89" w:rsidP="00470C41">
            <w:pPr>
              <w:pStyle w:val="TF-TEXTOQUADROCentralizado"/>
            </w:pPr>
          </w:p>
        </w:tc>
        <w:tc>
          <w:tcPr>
            <w:tcW w:w="477" w:type="dxa"/>
            <w:tcBorders>
              <w:top w:val="single" w:sz="4" w:space="0" w:color="auto"/>
            </w:tcBorders>
          </w:tcPr>
          <w:p w14:paraId="51FC2EC5" w14:textId="77777777" w:rsidR="00BD6E89" w:rsidRPr="007E0D87" w:rsidRDefault="00BD6E89" w:rsidP="00470C41">
            <w:pPr>
              <w:pStyle w:val="TF-TEXTOQUADROCentralizado"/>
            </w:pPr>
          </w:p>
        </w:tc>
      </w:tr>
      <w:tr w:rsidR="00BD6E89" w:rsidRPr="007E0D87" w14:paraId="59D76CA5" w14:textId="77777777" w:rsidTr="00BD6E89">
        <w:trPr>
          <w:gridAfter w:val="1"/>
          <w:wAfter w:w="6" w:type="dxa"/>
          <w:jc w:val="center"/>
        </w:trPr>
        <w:tc>
          <w:tcPr>
            <w:tcW w:w="6171" w:type="dxa"/>
            <w:tcBorders>
              <w:left w:val="single" w:sz="4" w:space="0" w:color="auto"/>
            </w:tcBorders>
          </w:tcPr>
          <w:p w14:paraId="65CD8E89" w14:textId="595F3448" w:rsidR="00BD6E89" w:rsidRPr="007E0D87" w:rsidRDefault="00BD6E89" w:rsidP="00470C41">
            <w:pPr>
              <w:pStyle w:val="TF-TEXTOQUADRO"/>
            </w:pPr>
            <w:r>
              <w:t>Especificação de telas</w:t>
            </w:r>
          </w:p>
        </w:tc>
        <w:tc>
          <w:tcPr>
            <w:tcW w:w="273" w:type="dxa"/>
            <w:tcBorders>
              <w:bottom w:val="single" w:sz="4" w:space="0" w:color="auto"/>
            </w:tcBorders>
          </w:tcPr>
          <w:p w14:paraId="19E20D91" w14:textId="77777777" w:rsidR="00BD6E89" w:rsidRPr="007E0D87" w:rsidRDefault="00BD6E89" w:rsidP="00470C41">
            <w:pPr>
              <w:pStyle w:val="TF-TEXTOQUADROCentralizado"/>
            </w:pPr>
          </w:p>
        </w:tc>
        <w:tc>
          <w:tcPr>
            <w:tcW w:w="284" w:type="dxa"/>
            <w:tcBorders>
              <w:bottom w:val="single" w:sz="4" w:space="0" w:color="auto"/>
            </w:tcBorders>
            <w:shd w:val="clear" w:color="auto" w:fill="AEAAAA"/>
          </w:tcPr>
          <w:p w14:paraId="102F2774" w14:textId="77777777" w:rsidR="00BD6E89" w:rsidRPr="007E0D87" w:rsidRDefault="00BD6E89" w:rsidP="00470C41">
            <w:pPr>
              <w:pStyle w:val="TF-TEXTOQUADROCentralizado"/>
            </w:pPr>
          </w:p>
        </w:tc>
        <w:tc>
          <w:tcPr>
            <w:tcW w:w="284" w:type="dxa"/>
            <w:tcBorders>
              <w:bottom w:val="single" w:sz="4" w:space="0" w:color="auto"/>
            </w:tcBorders>
          </w:tcPr>
          <w:p w14:paraId="7C095452" w14:textId="77777777" w:rsidR="00BD6E89" w:rsidRPr="007E0D87" w:rsidRDefault="00BD6E89" w:rsidP="00470C41">
            <w:pPr>
              <w:pStyle w:val="TF-TEXTOQUADROCentralizado"/>
            </w:pPr>
          </w:p>
        </w:tc>
        <w:tc>
          <w:tcPr>
            <w:tcW w:w="284" w:type="dxa"/>
            <w:tcBorders>
              <w:bottom w:val="single" w:sz="4" w:space="0" w:color="auto"/>
            </w:tcBorders>
          </w:tcPr>
          <w:p w14:paraId="0CF4BD10" w14:textId="77777777" w:rsidR="00BD6E89" w:rsidRPr="007E0D87" w:rsidRDefault="00BD6E89" w:rsidP="00470C41">
            <w:pPr>
              <w:pStyle w:val="TF-TEXTOQUADROCentralizado"/>
            </w:pPr>
          </w:p>
        </w:tc>
        <w:tc>
          <w:tcPr>
            <w:tcW w:w="284" w:type="dxa"/>
            <w:tcBorders>
              <w:bottom w:val="single" w:sz="4" w:space="0" w:color="auto"/>
            </w:tcBorders>
          </w:tcPr>
          <w:p w14:paraId="2405B840" w14:textId="77777777" w:rsidR="00BD6E89" w:rsidRPr="007E0D87" w:rsidRDefault="00BD6E89" w:rsidP="00470C41">
            <w:pPr>
              <w:pStyle w:val="TF-TEXTOQUADROCentralizado"/>
            </w:pPr>
          </w:p>
        </w:tc>
        <w:tc>
          <w:tcPr>
            <w:tcW w:w="284" w:type="dxa"/>
            <w:tcBorders>
              <w:bottom w:val="single" w:sz="4" w:space="0" w:color="auto"/>
            </w:tcBorders>
          </w:tcPr>
          <w:p w14:paraId="0A7A33E3" w14:textId="77777777" w:rsidR="00BD6E89" w:rsidRPr="007E0D87" w:rsidRDefault="00BD6E89" w:rsidP="00470C41">
            <w:pPr>
              <w:pStyle w:val="TF-TEXTOQUADROCentralizado"/>
            </w:pPr>
          </w:p>
        </w:tc>
        <w:tc>
          <w:tcPr>
            <w:tcW w:w="284" w:type="dxa"/>
            <w:tcBorders>
              <w:bottom w:val="single" w:sz="4" w:space="0" w:color="auto"/>
            </w:tcBorders>
          </w:tcPr>
          <w:p w14:paraId="0D254DA1" w14:textId="77777777" w:rsidR="00BD6E89" w:rsidRPr="007E0D87" w:rsidRDefault="00BD6E89" w:rsidP="00470C41">
            <w:pPr>
              <w:pStyle w:val="TF-TEXTOQUADROCentralizado"/>
            </w:pPr>
          </w:p>
        </w:tc>
        <w:tc>
          <w:tcPr>
            <w:tcW w:w="284" w:type="dxa"/>
            <w:tcBorders>
              <w:bottom w:val="single" w:sz="4" w:space="0" w:color="auto"/>
            </w:tcBorders>
          </w:tcPr>
          <w:p w14:paraId="6B1FDBDF" w14:textId="77777777" w:rsidR="00BD6E89" w:rsidRPr="007E0D87" w:rsidRDefault="00BD6E89" w:rsidP="00470C41">
            <w:pPr>
              <w:pStyle w:val="TF-TEXTOQUADROCentralizado"/>
            </w:pPr>
          </w:p>
        </w:tc>
        <w:tc>
          <w:tcPr>
            <w:tcW w:w="477" w:type="dxa"/>
            <w:tcBorders>
              <w:bottom w:val="single" w:sz="4" w:space="0" w:color="auto"/>
            </w:tcBorders>
          </w:tcPr>
          <w:p w14:paraId="4042F7AB" w14:textId="77777777" w:rsidR="00BD6E89" w:rsidRPr="007E0D87" w:rsidRDefault="00BD6E89" w:rsidP="00470C41">
            <w:pPr>
              <w:pStyle w:val="TF-TEXTOQUADROCentralizado"/>
            </w:pPr>
          </w:p>
        </w:tc>
      </w:tr>
      <w:tr w:rsidR="00BD6E89" w:rsidRPr="007E0D87" w14:paraId="02622124" w14:textId="77777777" w:rsidTr="00BD6E89">
        <w:trPr>
          <w:gridAfter w:val="1"/>
          <w:wAfter w:w="6" w:type="dxa"/>
          <w:jc w:val="center"/>
        </w:trPr>
        <w:tc>
          <w:tcPr>
            <w:tcW w:w="6171" w:type="dxa"/>
            <w:tcBorders>
              <w:left w:val="single" w:sz="4" w:space="0" w:color="auto"/>
            </w:tcBorders>
          </w:tcPr>
          <w:p w14:paraId="386FD9AC" w14:textId="0316E53B" w:rsidR="00BD6E89" w:rsidRPr="007E0D87" w:rsidRDefault="00BD6E89" w:rsidP="00470C41">
            <w:pPr>
              <w:pStyle w:val="TF-TEXTOQUADRO"/>
            </w:pPr>
            <w:r>
              <w:t>Desenvolvimento do servidor web</w:t>
            </w:r>
          </w:p>
        </w:tc>
        <w:tc>
          <w:tcPr>
            <w:tcW w:w="273" w:type="dxa"/>
          </w:tcPr>
          <w:p w14:paraId="35FE6C42" w14:textId="77777777" w:rsidR="00BD6E89" w:rsidRPr="007E0D87" w:rsidRDefault="00BD6E89" w:rsidP="00470C41">
            <w:pPr>
              <w:pStyle w:val="TF-TEXTOQUADROCentralizado"/>
            </w:pPr>
          </w:p>
        </w:tc>
        <w:tc>
          <w:tcPr>
            <w:tcW w:w="284" w:type="dxa"/>
          </w:tcPr>
          <w:p w14:paraId="7C8BF278" w14:textId="77777777" w:rsidR="00BD6E89" w:rsidRPr="007E0D87" w:rsidRDefault="00BD6E89" w:rsidP="00470C41">
            <w:pPr>
              <w:pStyle w:val="TF-TEXTOQUADROCentralizado"/>
            </w:pPr>
          </w:p>
        </w:tc>
        <w:tc>
          <w:tcPr>
            <w:tcW w:w="284" w:type="dxa"/>
            <w:shd w:val="clear" w:color="auto" w:fill="AEAAAA"/>
          </w:tcPr>
          <w:p w14:paraId="1FE1E546" w14:textId="77777777" w:rsidR="00BD6E89" w:rsidRPr="004E0437" w:rsidRDefault="00BD6E89" w:rsidP="00470C41">
            <w:pPr>
              <w:pStyle w:val="TF-TEXTOQUADROCentralizado"/>
            </w:pPr>
          </w:p>
        </w:tc>
        <w:tc>
          <w:tcPr>
            <w:tcW w:w="284" w:type="dxa"/>
          </w:tcPr>
          <w:p w14:paraId="382575B0" w14:textId="77777777" w:rsidR="00BD6E89" w:rsidRPr="007E0D87" w:rsidRDefault="00BD6E89" w:rsidP="00470C41">
            <w:pPr>
              <w:pStyle w:val="TF-TEXTOQUADROCentralizado"/>
            </w:pPr>
          </w:p>
        </w:tc>
        <w:tc>
          <w:tcPr>
            <w:tcW w:w="284" w:type="dxa"/>
          </w:tcPr>
          <w:p w14:paraId="1020B0D0" w14:textId="77777777" w:rsidR="00BD6E89" w:rsidRPr="007E0D87" w:rsidRDefault="00BD6E89" w:rsidP="00470C41">
            <w:pPr>
              <w:pStyle w:val="TF-TEXTOQUADROCentralizado"/>
            </w:pPr>
          </w:p>
        </w:tc>
        <w:tc>
          <w:tcPr>
            <w:tcW w:w="284" w:type="dxa"/>
          </w:tcPr>
          <w:p w14:paraId="512BE72A" w14:textId="77777777" w:rsidR="00BD6E89" w:rsidRPr="007E0D87" w:rsidRDefault="00BD6E89" w:rsidP="00470C41">
            <w:pPr>
              <w:pStyle w:val="TF-TEXTOQUADROCentralizado"/>
            </w:pPr>
          </w:p>
        </w:tc>
        <w:tc>
          <w:tcPr>
            <w:tcW w:w="284" w:type="dxa"/>
          </w:tcPr>
          <w:p w14:paraId="1C501AAA" w14:textId="77777777" w:rsidR="00BD6E89" w:rsidRPr="007E0D87" w:rsidRDefault="00BD6E89" w:rsidP="00470C41">
            <w:pPr>
              <w:pStyle w:val="TF-TEXTOQUADROCentralizado"/>
            </w:pPr>
          </w:p>
        </w:tc>
        <w:tc>
          <w:tcPr>
            <w:tcW w:w="284" w:type="dxa"/>
          </w:tcPr>
          <w:p w14:paraId="481BAE85" w14:textId="77777777" w:rsidR="00BD6E89" w:rsidRPr="007E0D87" w:rsidRDefault="00BD6E89" w:rsidP="00470C41">
            <w:pPr>
              <w:pStyle w:val="TF-TEXTOQUADROCentralizado"/>
            </w:pPr>
          </w:p>
        </w:tc>
        <w:tc>
          <w:tcPr>
            <w:tcW w:w="477" w:type="dxa"/>
          </w:tcPr>
          <w:p w14:paraId="6902F816" w14:textId="77777777" w:rsidR="00BD6E89" w:rsidRPr="007E0D87" w:rsidRDefault="00BD6E89" w:rsidP="00470C41">
            <w:pPr>
              <w:pStyle w:val="TF-TEXTOQUADROCentralizado"/>
            </w:pPr>
          </w:p>
        </w:tc>
      </w:tr>
      <w:tr w:rsidR="00BD6E89" w:rsidRPr="007E0D87" w14:paraId="7F9C5C7F" w14:textId="77777777" w:rsidTr="00BD6E89">
        <w:trPr>
          <w:gridAfter w:val="1"/>
          <w:wAfter w:w="6" w:type="dxa"/>
          <w:jc w:val="center"/>
        </w:trPr>
        <w:tc>
          <w:tcPr>
            <w:tcW w:w="6171" w:type="dxa"/>
            <w:tcBorders>
              <w:left w:val="single" w:sz="4" w:space="0" w:color="auto"/>
            </w:tcBorders>
          </w:tcPr>
          <w:p w14:paraId="65B8A9CD" w14:textId="37C9A1E2" w:rsidR="00BD6E89" w:rsidRDefault="00BD6E89" w:rsidP="00470C41">
            <w:pPr>
              <w:pStyle w:val="TF-TEXTOQUADRO"/>
            </w:pPr>
            <w:r>
              <w:t>Desenvolvimento do aplicativo</w:t>
            </w:r>
          </w:p>
        </w:tc>
        <w:tc>
          <w:tcPr>
            <w:tcW w:w="273" w:type="dxa"/>
          </w:tcPr>
          <w:p w14:paraId="78571C8C" w14:textId="77777777" w:rsidR="00BD6E89" w:rsidRPr="007E0D87" w:rsidRDefault="00BD6E89" w:rsidP="00470C41">
            <w:pPr>
              <w:pStyle w:val="TF-TEXTOQUADROCentralizado"/>
            </w:pPr>
          </w:p>
        </w:tc>
        <w:tc>
          <w:tcPr>
            <w:tcW w:w="284" w:type="dxa"/>
          </w:tcPr>
          <w:p w14:paraId="40EF2976" w14:textId="77777777" w:rsidR="00BD6E89" w:rsidRPr="007E0D87" w:rsidRDefault="00BD6E89" w:rsidP="00470C41">
            <w:pPr>
              <w:pStyle w:val="TF-TEXTOQUADROCentralizado"/>
            </w:pPr>
          </w:p>
        </w:tc>
        <w:tc>
          <w:tcPr>
            <w:tcW w:w="284" w:type="dxa"/>
          </w:tcPr>
          <w:p w14:paraId="32165E6C" w14:textId="77777777" w:rsidR="00BD6E89" w:rsidRPr="007E0D87" w:rsidRDefault="00BD6E89" w:rsidP="00470C41">
            <w:pPr>
              <w:pStyle w:val="TF-TEXTOQUADROCentralizado"/>
            </w:pPr>
          </w:p>
        </w:tc>
        <w:tc>
          <w:tcPr>
            <w:tcW w:w="284" w:type="dxa"/>
            <w:shd w:val="clear" w:color="auto" w:fill="AEAAAA"/>
          </w:tcPr>
          <w:p w14:paraId="1F3124D0" w14:textId="77777777" w:rsidR="00BD6E89" w:rsidRPr="007E0D87" w:rsidRDefault="00BD6E89" w:rsidP="00E30AA2">
            <w:pPr>
              <w:pStyle w:val="TF-TEXTOQUADROCentralizado"/>
              <w:jc w:val="left"/>
            </w:pPr>
          </w:p>
        </w:tc>
        <w:tc>
          <w:tcPr>
            <w:tcW w:w="284" w:type="dxa"/>
            <w:shd w:val="clear" w:color="auto" w:fill="AEAAAA"/>
          </w:tcPr>
          <w:p w14:paraId="3B5DEF4B" w14:textId="77777777" w:rsidR="00BD6E89" w:rsidRPr="007E0D87" w:rsidRDefault="00BD6E89" w:rsidP="00E30AA2">
            <w:pPr>
              <w:pStyle w:val="TF-TEXTOQUADROCentralizado"/>
              <w:jc w:val="left"/>
            </w:pPr>
          </w:p>
        </w:tc>
        <w:tc>
          <w:tcPr>
            <w:tcW w:w="284" w:type="dxa"/>
            <w:shd w:val="clear" w:color="auto" w:fill="AEAAAA"/>
          </w:tcPr>
          <w:p w14:paraId="1DB1DEC6" w14:textId="77777777" w:rsidR="00BD6E89" w:rsidRPr="007E0D87" w:rsidRDefault="00BD6E89" w:rsidP="00470C41">
            <w:pPr>
              <w:pStyle w:val="TF-TEXTOQUADROCentralizado"/>
            </w:pPr>
          </w:p>
        </w:tc>
        <w:tc>
          <w:tcPr>
            <w:tcW w:w="284" w:type="dxa"/>
            <w:shd w:val="clear" w:color="auto" w:fill="AEAAAA"/>
          </w:tcPr>
          <w:p w14:paraId="4BBC1331" w14:textId="77777777" w:rsidR="00BD6E89" w:rsidRPr="007E0D87" w:rsidRDefault="00BD6E89" w:rsidP="00470C41">
            <w:pPr>
              <w:pStyle w:val="TF-TEXTOQUADROCentralizado"/>
            </w:pPr>
          </w:p>
        </w:tc>
        <w:tc>
          <w:tcPr>
            <w:tcW w:w="284" w:type="dxa"/>
            <w:shd w:val="clear" w:color="auto" w:fill="AEAAAA"/>
          </w:tcPr>
          <w:p w14:paraId="093920A9" w14:textId="77777777" w:rsidR="00BD6E89" w:rsidRPr="007E0D87" w:rsidRDefault="00BD6E89" w:rsidP="00470C41">
            <w:pPr>
              <w:pStyle w:val="TF-TEXTOQUADROCentralizado"/>
            </w:pPr>
          </w:p>
        </w:tc>
        <w:tc>
          <w:tcPr>
            <w:tcW w:w="477" w:type="dxa"/>
          </w:tcPr>
          <w:p w14:paraId="6FA6AF69" w14:textId="77777777" w:rsidR="00BD6E89" w:rsidRPr="007E0D87" w:rsidRDefault="00BD6E89" w:rsidP="00470C41">
            <w:pPr>
              <w:pStyle w:val="TF-TEXTOQUADROCentralizado"/>
            </w:pPr>
          </w:p>
        </w:tc>
      </w:tr>
      <w:tr w:rsidR="00BD6E89" w:rsidRPr="007E0D87" w14:paraId="42991EA8" w14:textId="77777777" w:rsidTr="00BD6E89">
        <w:trPr>
          <w:gridAfter w:val="1"/>
          <w:wAfter w:w="6" w:type="dxa"/>
          <w:jc w:val="center"/>
        </w:trPr>
        <w:tc>
          <w:tcPr>
            <w:tcW w:w="6171" w:type="dxa"/>
            <w:tcBorders>
              <w:left w:val="single" w:sz="4" w:space="0" w:color="auto"/>
              <w:bottom w:val="single" w:sz="4" w:space="0" w:color="auto"/>
            </w:tcBorders>
          </w:tcPr>
          <w:p w14:paraId="77AEEF03" w14:textId="76241228" w:rsidR="00BD6E89" w:rsidRDefault="00BD6E89" w:rsidP="00470C41">
            <w:pPr>
              <w:pStyle w:val="TF-TEXTOQUADRO"/>
            </w:pPr>
            <w:r>
              <w:t>Testes</w:t>
            </w:r>
          </w:p>
        </w:tc>
        <w:tc>
          <w:tcPr>
            <w:tcW w:w="273" w:type="dxa"/>
            <w:tcBorders>
              <w:bottom w:val="single" w:sz="4" w:space="0" w:color="auto"/>
            </w:tcBorders>
          </w:tcPr>
          <w:p w14:paraId="0D1435BD" w14:textId="77777777" w:rsidR="00BD6E89" w:rsidRPr="007E0D87" w:rsidRDefault="00BD6E89" w:rsidP="00470C41">
            <w:pPr>
              <w:pStyle w:val="TF-TEXTOQUADROCentralizado"/>
            </w:pPr>
          </w:p>
        </w:tc>
        <w:tc>
          <w:tcPr>
            <w:tcW w:w="284" w:type="dxa"/>
            <w:tcBorders>
              <w:bottom w:val="single" w:sz="4" w:space="0" w:color="auto"/>
            </w:tcBorders>
          </w:tcPr>
          <w:p w14:paraId="5B5E39A6" w14:textId="77777777" w:rsidR="00BD6E89" w:rsidRPr="007E0D87" w:rsidRDefault="00BD6E89" w:rsidP="00470C41">
            <w:pPr>
              <w:pStyle w:val="TF-TEXTOQUADROCentralizado"/>
            </w:pPr>
          </w:p>
        </w:tc>
        <w:tc>
          <w:tcPr>
            <w:tcW w:w="284" w:type="dxa"/>
            <w:tcBorders>
              <w:bottom w:val="single" w:sz="4" w:space="0" w:color="auto"/>
            </w:tcBorders>
          </w:tcPr>
          <w:p w14:paraId="48D672AA" w14:textId="77777777" w:rsidR="00BD6E89" w:rsidRPr="007E0D87" w:rsidRDefault="00BD6E89" w:rsidP="00470C41">
            <w:pPr>
              <w:pStyle w:val="TF-TEXTOQUADROCentralizado"/>
            </w:pPr>
          </w:p>
        </w:tc>
        <w:tc>
          <w:tcPr>
            <w:tcW w:w="284" w:type="dxa"/>
            <w:tcBorders>
              <w:bottom w:val="single" w:sz="4" w:space="0" w:color="auto"/>
            </w:tcBorders>
          </w:tcPr>
          <w:p w14:paraId="65F9CA08" w14:textId="77777777" w:rsidR="00BD6E89" w:rsidRPr="007E0D87" w:rsidRDefault="00BD6E89" w:rsidP="00470C41">
            <w:pPr>
              <w:pStyle w:val="TF-TEXTOQUADROCentralizado"/>
            </w:pPr>
          </w:p>
        </w:tc>
        <w:tc>
          <w:tcPr>
            <w:tcW w:w="284" w:type="dxa"/>
            <w:tcBorders>
              <w:bottom w:val="single" w:sz="4" w:space="0" w:color="auto"/>
            </w:tcBorders>
          </w:tcPr>
          <w:p w14:paraId="3AC892C9" w14:textId="77777777" w:rsidR="00BD6E89" w:rsidRPr="007E0D87" w:rsidRDefault="00BD6E89" w:rsidP="00470C41">
            <w:pPr>
              <w:pStyle w:val="TF-TEXTOQUADROCentralizado"/>
            </w:pPr>
          </w:p>
        </w:tc>
        <w:tc>
          <w:tcPr>
            <w:tcW w:w="284" w:type="dxa"/>
            <w:tcBorders>
              <w:bottom w:val="single" w:sz="4" w:space="0" w:color="auto"/>
            </w:tcBorders>
          </w:tcPr>
          <w:p w14:paraId="3BB408DA" w14:textId="77777777" w:rsidR="00BD6E89" w:rsidRPr="007E0D87" w:rsidRDefault="00BD6E89" w:rsidP="00470C41">
            <w:pPr>
              <w:pStyle w:val="TF-TEXTOQUADROCentralizado"/>
            </w:pPr>
          </w:p>
        </w:tc>
        <w:tc>
          <w:tcPr>
            <w:tcW w:w="284" w:type="dxa"/>
            <w:tcBorders>
              <w:bottom w:val="single" w:sz="4" w:space="0" w:color="auto"/>
            </w:tcBorders>
          </w:tcPr>
          <w:p w14:paraId="04C47940" w14:textId="77777777" w:rsidR="00BD6E89" w:rsidRPr="007E0D87" w:rsidRDefault="00BD6E89" w:rsidP="00470C41">
            <w:pPr>
              <w:pStyle w:val="TF-TEXTOQUADROCentralizado"/>
            </w:pPr>
          </w:p>
        </w:tc>
        <w:tc>
          <w:tcPr>
            <w:tcW w:w="284" w:type="dxa"/>
            <w:tcBorders>
              <w:bottom w:val="single" w:sz="4" w:space="0" w:color="auto"/>
            </w:tcBorders>
          </w:tcPr>
          <w:p w14:paraId="006C4EDE" w14:textId="77777777" w:rsidR="00BD6E89" w:rsidRPr="007E0D87" w:rsidRDefault="00BD6E89" w:rsidP="00470C41">
            <w:pPr>
              <w:pStyle w:val="TF-TEXTOQUADROCentralizado"/>
            </w:pPr>
          </w:p>
        </w:tc>
        <w:tc>
          <w:tcPr>
            <w:tcW w:w="477" w:type="dxa"/>
            <w:tcBorders>
              <w:bottom w:val="single" w:sz="4" w:space="0" w:color="auto"/>
            </w:tcBorders>
            <w:shd w:val="clear" w:color="auto" w:fill="AEAAAA"/>
          </w:tcPr>
          <w:p w14:paraId="561A3A1E" w14:textId="77777777" w:rsidR="00BD6E89" w:rsidRPr="007E0D87" w:rsidRDefault="00BD6E89" w:rsidP="00470C41">
            <w:pPr>
              <w:pStyle w:val="TF-TEXTOQUADROCentralizado"/>
            </w:pPr>
          </w:p>
        </w:tc>
      </w:tr>
    </w:tbl>
    <w:p w14:paraId="099E11F6" w14:textId="77777777" w:rsidR="00FC4A9F" w:rsidRDefault="00FC4A9F" w:rsidP="00FC4A9F">
      <w:pPr>
        <w:pStyle w:val="TF-FONTE"/>
      </w:pPr>
      <w:r>
        <w:t>Fonte: elaborado pelo autor.</w:t>
      </w:r>
    </w:p>
    <w:p w14:paraId="1023C079" w14:textId="4636727C" w:rsidR="00A307C7" w:rsidRDefault="0037046F" w:rsidP="00424AD5">
      <w:pPr>
        <w:pStyle w:val="Ttulo1"/>
      </w:pPr>
      <w:r>
        <w:t>REVISÃO BIBLIOGRÁFICA</w:t>
      </w:r>
    </w:p>
    <w:p w14:paraId="287AAF2A" w14:textId="402E00D3" w:rsidR="00F206BE" w:rsidRPr="00F206BE" w:rsidRDefault="00F206BE" w:rsidP="00386738">
      <w:pPr>
        <w:pStyle w:val="TF-TEXTO"/>
      </w:pPr>
      <w:r w:rsidRPr="009868A9">
        <w:t xml:space="preserve">Na educação musical existem </w:t>
      </w:r>
      <w:r w:rsidR="00DF0A08" w:rsidRPr="009868A9">
        <w:t>divers</w:t>
      </w:r>
      <w:r w:rsidR="00D02A99">
        <w:t xml:space="preserve">as </w:t>
      </w:r>
      <w:r w:rsidR="00DF0A08" w:rsidRPr="009868A9">
        <w:t xml:space="preserve">abordagens diferentes que podem ser usadas </w:t>
      </w:r>
      <w:r w:rsidR="00A73970" w:rsidRPr="009868A9">
        <w:t>para</w:t>
      </w:r>
      <w:r w:rsidR="009868A9">
        <w:t xml:space="preserve"> </w:t>
      </w:r>
      <w:r w:rsidR="00A73970" w:rsidRPr="009868A9">
        <w:t xml:space="preserve">alfabetização musical. </w:t>
      </w:r>
      <w:r w:rsidR="005456CA">
        <w:t>Para o ensino de piano, por exemplo, uma abordagem que pode ser adotada</w:t>
      </w:r>
      <w:r w:rsidR="009868A9" w:rsidRPr="009868A9">
        <w:t xml:space="preserve"> é partir</w:t>
      </w:r>
      <w:r w:rsidR="002C1FBA">
        <w:t xml:space="preserve"> de conceitos com</w:t>
      </w:r>
      <w:r w:rsidR="009868A9" w:rsidRPr="009868A9">
        <w:t xml:space="preserve"> exercícios</w:t>
      </w:r>
      <w:r w:rsidR="000B4820">
        <w:t xml:space="preserve"> de</w:t>
      </w:r>
      <w:r w:rsidR="009868A9" w:rsidRPr="009868A9">
        <w:t xml:space="preserve"> um grau de dificul</w:t>
      </w:r>
      <w:r w:rsidR="00F50DC6">
        <w:t>dade menor para exercícios com um grau de di</w:t>
      </w:r>
      <w:r w:rsidR="000B4820">
        <w:t xml:space="preserve">ficuldade maior, apresentando primeiro </w:t>
      </w:r>
      <w:r w:rsidR="00D02A99">
        <w:t xml:space="preserve">a regra geral </w:t>
      </w:r>
      <w:r w:rsidR="00EB7E6D">
        <w:t>e depois as exceções</w:t>
      </w:r>
      <w:r w:rsidR="007D5137">
        <w:t xml:space="preserve">, trazendo um conteúdo de cada vez ao aluno. </w:t>
      </w:r>
      <w:r w:rsidR="006F2E0B">
        <w:t>A</w:t>
      </w:r>
      <w:r>
        <w:t xml:space="preserve"> alfabetização</w:t>
      </w:r>
      <w:r w:rsidR="005951D6">
        <w:t xml:space="preserve"> musical</w:t>
      </w:r>
      <w:r>
        <w:t xml:space="preserve"> </w:t>
      </w:r>
      <w:r w:rsidR="001B1008">
        <w:t xml:space="preserve">auxilia no processo de aprendizado da música, </w:t>
      </w:r>
      <w:r w:rsidR="005177DF">
        <w:t>evoluindo</w:t>
      </w:r>
      <w:r>
        <w:t xml:space="preserve"> a capacidade d</w:t>
      </w:r>
      <w:r w:rsidR="005760FA">
        <w:t xml:space="preserve">o entendimento </w:t>
      </w:r>
      <w:r>
        <w:t xml:space="preserve">das notações musicais e </w:t>
      </w:r>
      <w:r w:rsidR="00F151D5">
        <w:t xml:space="preserve">a compreensão </w:t>
      </w:r>
      <w:r>
        <w:t>técnic</w:t>
      </w:r>
      <w:r w:rsidR="00F151D5">
        <w:t>a</w:t>
      </w:r>
      <w:r>
        <w:t xml:space="preserve"> do instrumento ou da voz</w:t>
      </w:r>
      <w:r w:rsidR="005760FA">
        <w:t xml:space="preserve"> (</w:t>
      </w:r>
      <w:r w:rsidR="005A6FA1" w:rsidRPr="00243973">
        <w:rPr>
          <w:shd w:val="clear" w:color="auto" w:fill="FFFFFF"/>
        </w:rPr>
        <w:t>VIEIRA; MALAQUIAS, 2016)</w:t>
      </w:r>
      <w:r w:rsidR="00386738">
        <w:t>.</w:t>
      </w:r>
    </w:p>
    <w:p w14:paraId="7DABEB4C" w14:textId="2EDC0EB4" w:rsidR="00093FE1" w:rsidRDefault="008A11B6" w:rsidP="00093FE1">
      <w:pPr>
        <w:pStyle w:val="TF-TEXTO"/>
        <w:ind w:firstLine="567"/>
      </w:pPr>
      <w:r>
        <w:t xml:space="preserve">Para o desenvolvimento </w:t>
      </w:r>
      <w:r w:rsidR="003E06D9">
        <w:t>desse aplicativo, será utilizado o</w:t>
      </w:r>
      <w:r w:rsidR="00DA4282">
        <w:t xml:space="preserve"> </w:t>
      </w:r>
      <w:r w:rsidR="00DA4282" w:rsidRPr="003547D7">
        <w:t>Flutter</w:t>
      </w:r>
      <w:r w:rsidR="003E06D9">
        <w:t xml:space="preserve"> que</w:t>
      </w:r>
      <w:r w:rsidR="00D51BD7">
        <w:rPr>
          <w:i/>
          <w:iCs/>
        </w:rPr>
        <w:t xml:space="preserve"> </w:t>
      </w:r>
      <w:r w:rsidR="00475550" w:rsidRPr="00475550">
        <w:t xml:space="preserve">é </w:t>
      </w:r>
      <w:r w:rsidR="00475550">
        <w:t xml:space="preserve">um </w:t>
      </w:r>
      <w:r w:rsidR="003547D7">
        <w:rPr>
          <w:i/>
          <w:iCs/>
        </w:rPr>
        <w:t>UI Toolkit</w:t>
      </w:r>
      <w:r w:rsidR="00475550">
        <w:t xml:space="preserve"> </w:t>
      </w:r>
      <w:r w:rsidR="00BC46CF">
        <w:t>desenvolvid</w:t>
      </w:r>
      <w:r w:rsidR="00DC36FB">
        <w:t>o</w:t>
      </w:r>
      <w:r w:rsidR="00BC46CF">
        <w:t xml:space="preserve"> pela Google</w:t>
      </w:r>
      <w:r w:rsidR="00DC36FB">
        <w:t xml:space="preserve">, </w:t>
      </w:r>
      <w:r w:rsidR="003547D7">
        <w:t xml:space="preserve">e </w:t>
      </w:r>
      <w:r w:rsidR="00DC36FB">
        <w:t xml:space="preserve">é utilizado </w:t>
      </w:r>
      <w:r w:rsidR="007B0322">
        <w:t>para criação de interfaces</w:t>
      </w:r>
      <w:r w:rsidR="00286657">
        <w:t xml:space="preserve"> limpas e simples, </w:t>
      </w:r>
      <w:r w:rsidR="003547D7">
        <w:t>compilando</w:t>
      </w:r>
      <w:r w:rsidR="00286657">
        <w:t xml:space="preserve"> nativamente a</w:t>
      </w:r>
      <w:r w:rsidR="00DA5612">
        <w:t xml:space="preserve"> </w:t>
      </w:r>
      <w:r w:rsidR="00286657">
        <w:t xml:space="preserve">aplicação desenvolvidas para </w:t>
      </w:r>
      <w:r w:rsidR="0097159B">
        <w:t xml:space="preserve">dispositivos móveis, web e </w:t>
      </w:r>
      <w:r w:rsidR="0097159B" w:rsidRPr="003547D7">
        <w:t>desktop</w:t>
      </w:r>
      <w:r w:rsidR="0097159B">
        <w:t xml:space="preserve"> a partir da mesma base de código. </w:t>
      </w:r>
      <w:del w:id="105" w:author="Andreza Sartori" w:date="2021-04-23T19:43:00Z">
        <w:r w:rsidR="00BA1270" w:rsidDel="0008537F">
          <w:delText xml:space="preserve"> </w:delText>
        </w:r>
      </w:del>
      <w:r w:rsidR="00BA1270">
        <w:t xml:space="preserve">Todo </w:t>
      </w:r>
      <w:r w:rsidR="00BA1270" w:rsidRPr="0008537F">
        <w:rPr>
          <w:highlight w:val="yellow"/>
          <w:rPrChange w:id="106" w:author="Andreza Sartori" w:date="2021-04-23T19:44:00Z">
            <w:rPr/>
          </w:rPrChange>
        </w:rPr>
        <w:t>código</w:t>
      </w:r>
      <w:r w:rsidR="00BA1270">
        <w:t xml:space="preserve"> é compilado </w:t>
      </w:r>
      <w:r w:rsidR="00DC36FB">
        <w:t xml:space="preserve">para o </w:t>
      </w:r>
      <w:r w:rsidR="00DC36FB" w:rsidRPr="0008537F">
        <w:rPr>
          <w:highlight w:val="yellow"/>
          <w:rPrChange w:id="107" w:author="Andreza Sartori" w:date="2021-04-23T19:44:00Z">
            <w:rPr/>
          </w:rPrChange>
        </w:rPr>
        <w:t>código</w:t>
      </w:r>
      <w:r w:rsidR="00DC36FB">
        <w:t xml:space="preserve"> nativo utilizando os compiladores nativos da linguagem </w:t>
      </w:r>
      <w:r w:rsidR="00DC36FB" w:rsidRPr="00B41096">
        <w:t>Dart</w:t>
      </w:r>
      <w:r w:rsidR="00DC36FB">
        <w:t>.</w:t>
      </w:r>
      <w:r w:rsidR="00A15952">
        <w:t xml:space="preserve"> </w:t>
      </w:r>
      <w:r w:rsidR="005A5ABC">
        <w:t>É válido</w:t>
      </w:r>
      <w:r w:rsidR="00A15952">
        <w:t xml:space="preserve"> cons</w:t>
      </w:r>
      <w:r w:rsidR="005A5ABC">
        <w:t xml:space="preserve">iderar </w:t>
      </w:r>
      <w:r w:rsidR="00650414">
        <w:t xml:space="preserve">que é um </w:t>
      </w:r>
      <w:r w:rsidR="00650414" w:rsidRPr="00B41096">
        <w:rPr>
          <w:i/>
          <w:iCs/>
        </w:rPr>
        <w:t>framework</w:t>
      </w:r>
      <w:r w:rsidR="00650414">
        <w:t xml:space="preserve"> que permite o desenvolvimento híbrido, uma vez que o código é desenvolvido em uma plataforma e pode ser compilado para diferentes plataformas</w:t>
      </w:r>
      <w:r w:rsidR="00093FE1">
        <w:t xml:space="preserve">. </w:t>
      </w:r>
      <w:r w:rsidR="009C0350">
        <w:t>O Flutter é</w:t>
      </w:r>
      <w:r w:rsidR="00921E29">
        <w:t xml:space="preserve"> baseado em</w:t>
      </w:r>
      <w:r w:rsidR="00396E53">
        <w:t xml:space="preserve"> </w:t>
      </w:r>
      <w:r w:rsidR="00396E53" w:rsidRPr="00396E53">
        <w:rPr>
          <w:i/>
          <w:iCs/>
        </w:rPr>
        <w:t>widgets</w:t>
      </w:r>
      <w:r w:rsidR="003363FA" w:rsidRPr="003363FA">
        <w:t xml:space="preserve">, </w:t>
      </w:r>
      <w:r w:rsidR="00C04ABC">
        <w:t xml:space="preserve">que são componentes visuais </w:t>
      </w:r>
      <w:r w:rsidR="00921E29">
        <w:t>para construir a interface do aplicativo</w:t>
      </w:r>
      <w:r w:rsidR="00D50D76">
        <w:t xml:space="preserve"> (botões, caixas de texto, barras de </w:t>
      </w:r>
      <w:r w:rsidR="00D50D76" w:rsidRPr="00D50D76">
        <w:rPr>
          <w:i/>
          <w:iCs/>
        </w:rPr>
        <w:t>scroll</w:t>
      </w:r>
      <w:r w:rsidR="00346305">
        <w:rPr>
          <w:i/>
          <w:iCs/>
        </w:rPr>
        <w:t xml:space="preserve">, </w:t>
      </w:r>
      <w:r w:rsidR="00346305">
        <w:t>ícones, fontes</w:t>
      </w:r>
      <w:r w:rsidR="00D50D76">
        <w:t>)</w:t>
      </w:r>
      <w:r w:rsidR="00651D77">
        <w:t>, que facilitam o desenvolvimento</w:t>
      </w:r>
      <w:r w:rsidR="00921E29">
        <w:t>.</w:t>
      </w:r>
      <w:r w:rsidR="00BA1270">
        <w:t xml:space="preserve"> </w:t>
      </w:r>
      <w:r w:rsidR="00E83AD3">
        <w:t xml:space="preserve"> </w:t>
      </w:r>
      <w:r w:rsidR="000C76C4">
        <w:t>Para a estilização dos seus</w:t>
      </w:r>
      <w:r w:rsidR="00E83AD3">
        <w:t xml:space="preserve"> </w:t>
      </w:r>
      <w:r w:rsidR="00E83AD3" w:rsidRPr="00E83AD3">
        <w:rPr>
          <w:i/>
          <w:iCs/>
        </w:rPr>
        <w:t>widgets</w:t>
      </w:r>
      <w:r w:rsidR="00E83AD3">
        <w:rPr>
          <w:i/>
          <w:iCs/>
        </w:rPr>
        <w:t xml:space="preserve"> </w:t>
      </w:r>
      <w:r w:rsidR="00E83AD3">
        <w:t>utiliza</w:t>
      </w:r>
      <w:r w:rsidR="000C76C4">
        <w:t xml:space="preserve"> os frameworks </w:t>
      </w:r>
      <w:r w:rsidR="000C76C4" w:rsidRPr="008368DF">
        <w:t>Material Design</w:t>
      </w:r>
      <w:r w:rsidR="000C76C4">
        <w:t xml:space="preserve"> e </w:t>
      </w:r>
      <w:r w:rsidR="000C76C4" w:rsidRPr="008368DF">
        <w:t>Cupertino</w:t>
      </w:r>
      <w:r w:rsidR="008368DF">
        <w:rPr>
          <w:i/>
          <w:iCs/>
        </w:rPr>
        <w:t xml:space="preserve"> </w:t>
      </w:r>
      <w:r w:rsidR="008368DF">
        <w:t>(</w:t>
      </w:r>
      <w:r w:rsidR="008368DF" w:rsidRPr="00871C98">
        <w:t>F</w:t>
      </w:r>
      <w:r w:rsidR="008368DF">
        <w:t>LUTTER</w:t>
      </w:r>
      <w:del w:id="108" w:author="Andreza Sartori" w:date="2021-04-23T19:45:00Z">
        <w:r w:rsidR="008368DF" w:rsidDel="001777F1">
          <w:delText>;</w:delText>
        </w:r>
        <w:r w:rsidR="008368DF" w:rsidRPr="00871C98" w:rsidDel="001777F1">
          <w:delText xml:space="preserve"> </w:delText>
        </w:r>
      </w:del>
      <w:ins w:id="109" w:author="Andreza Sartori" w:date="2021-04-23T19:45:00Z">
        <w:r w:rsidR="001777F1">
          <w:t>,</w:t>
        </w:r>
        <w:r w:rsidR="001777F1" w:rsidRPr="00871C98">
          <w:t xml:space="preserve"> </w:t>
        </w:r>
      </w:ins>
      <w:r w:rsidR="008368DF" w:rsidRPr="00871C98">
        <w:t>2021)</w:t>
      </w:r>
      <w:r w:rsidR="008368DF">
        <w:t>.</w:t>
      </w:r>
      <w:r w:rsidR="000C76C4">
        <w:t xml:space="preserve"> </w:t>
      </w:r>
    </w:p>
    <w:p w14:paraId="78226494" w14:textId="2FFDCA93" w:rsidR="009731F9" w:rsidRDefault="003E06D9" w:rsidP="00AC50B7">
      <w:pPr>
        <w:pStyle w:val="TF-TEXTO"/>
        <w:ind w:firstLine="567"/>
      </w:pPr>
      <w:r>
        <w:t xml:space="preserve">A gamificação vai ser </w:t>
      </w:r>
      <w:r w:rsidR="006E5453">
        <w:t xml:space="preserve">utilizada no desenvolvimento </w:t>
      </w:r>
      <w:r w:rsidR="001048D0">
        <w:t>do</w:t>
      </w:r>
      <w:r w:rsidR="006E5453">
        <w:t xml:space="preserve"> aplicativo </w:t>
      </w:r>
      <w:r w:rsidR="001048D0">
        <w:t xml:space="preserve">proposto </w:t>
      </w:r>
      <w:r w:rsidR="006E5453">
        <w:t>para motivar o aprendizado</w:t>
      </w:r>
      <w:r w:rsidR="002504E0">
        <w:t xml:space="preserve">. Esse conceito </w:t>
      </w:r>
      <w:r w:rsidR="0034137A">
        <w:t>pode ser usad</w:t>
      </w:r>
      <w:r w:rsidR="002504E0">
        <w:t>o</w:t>
      </w:r>
      <w:r w:rsidR="0034137A">
        <w:t xml:space="preserve"> para a </w:t>
      </w:r>
      <w:r w:rsidR="00291AE7">
        <w:t>resolver</w:t>
      </w:r>
      <w:r w:rsidR="0034137A">
        <w:t xml:space="preserve"> problemas e para a motiva</w:t>
      </w:r>
      <w:r w:rsidR="00407DB3">
        <w:t>r e engajar um públic</w:t>
      </w:r>
      <w:r w:rsidR="00BA5BCA">
        <w:t>o</w:t>
      </w:r>
      <w:r w:rsidR="00407DB3">
        <w:t xml:space="preserve"> em determinada atividade.</w:t>
      </w:r>
      <w:r w:rsidR="00BF3BC4">
        <w:t xml:space="preserve"> </w:t>
      </w:r>
      <w:r w:rsidR="00652E23">
        <w:t>A</w:t>
      </w:r>
      <w:r w:rsidR="00BC709B">
        <w:t>dquirir</w:t>
      </w:r>
      <w:r w:rsidR="0096281A">
        <w:t xml:space="preserve"> </w:t>
      </w:r>
      <w:r w:rsidR="00BC709B">
        <w:t>conhecim</w:t>
      </w:r>
      <w:r w:rsidR="00633E66">
        <w:t>ento,</w:t>
      </w:r>
      <w:r w:rsidR="00F64B2A">
        <w:t xml:space="preserve"> aliviar </w:t>
      </w:r>
      <w:r w:rsidR="00633E66">
        <w:t>o</w:t>
      </w:r>
      <w:r w:rsidR="00F64B2A">
        <w:t xml:space="preserve"> </w:t>
      </w:r>
      <w:r w:rsidR="00F64B2A" w:rsidRPr="00F64B2A">
        <w:rPr>
          <w:i/>
          <w:iCs/>
        </w:rPr>
        <w:t>stress</w:t>
      </w:r>
      <w:r w:rsidR="007F66EA" w:rsidRPr="007F66EA">
        <w:t>,</w:t>
      </w:r>
      <w:r w:rsidR="007F66EA">
        <w:rPr>
          <w:i/>
          <w:iCs/>
        </w:rPr>
        <w:t xml:space="preserve"> </w:t>
      </w:r>
      <w:r w:rsidR="00633E66">
        <w:t>socializa</w:t>
      </w:r>
      <w:r w:rsidR="007F66EA">
        <w:t>r e entretenimento</w:t>
      </w:r>
      <w:r w:rsidR="00296FBF">
        <w:t>, são alguns dos motivos que levam um usuário a jogar</w:t>
      </w:r>
      <w:r w:rsidR="00633E66">
        <w:t>.</w:t>
      </w:r>
      <w:r w:rsidR="00047A7A">
        <w:t xml:space="preserve"> </w:t>
      </w:r>
      <w:r w:rsidR="00941187">
        <w:t>Contribui para</w:t>
      </w:r>
      <w:r w:rsidR="00B036F4">
        <w:t xml:space="preserve"> o desenvolvimento cognitivo </w:t>
      </w:r>
      <w:r w:rsidR="00E51058">
        <w:t xml:space="preserve">e motivação </w:t>
      </w:r>
      <w:r w:rsidR="0064555D">
        <w:t xml:space="preserve">no </w:t>
      </w:r>
      <w:r w:rsidR="00015A78">
        <w:t>progresso da aprendizagem</w:t>
      </w:r>
      <w:r w:rsidR="002504E0">
        <w:t>.</w:t>
      </w:r>
      <w:r w:rsidR="00015A78">
        <w:t xml:space="preserve"> </w:t>
      </w:r>
      <w:r w:rsidR="002504E0">
        <w:t>Dentro da gamificação é necessário criar elementos que estimulem as emoções do jogador e o motivem. As motivações que o jogador tem ao utilizar a gamificação, podem ser intrínsecas ou extrínsecas. As intrínsecas, vem de dentro do jogador, despertam emoções como interesse, desafio, envolvimento e prazer. As extrínsecas, vem de elementos exteriores, como recompensas, pontos, prêmios</w:t>
      </w:r>
      <w:r w:rsidR="00A636C4">
        <w:t xml:space="preserve"> e </w:t>
      </w:r>
      <w:r w:rsidR="002504E0">
        <w:t xml:space="preserve">missões </w:t>
      </w:r>
      <w:r w:rsidR="00015A78">
        <w:t>(</w:t>
      </w:r>
      <w:r w:rsidR="00015A78" w:rsidRPr="001C54EE">
        <w:t>FADEL</w:t>
      </w:r>
      <w:r w:rsidR="00B12517">
        <w:t xml:space="preserve"> </w:t>
      </w:r>
      <w:r w:rsidR="00B12517" w:rsidRPr="00B47A84">
        <w:rPr>
          <w:i/>
          <w:iCs/>
        </w:rPr>
        <w:t>et al</w:t>
      </w:r>
      <w:del w:id="110" w:author="Andreza Sartori" w:date="2021-04-23T19:45:00Z">
        <w:r w:rsidR="00B12517" w:rsidRPr="00B47A84" w:rsidDel="0008537F">
          <w:rPr>
            <w:i/>
            <w:iCs/>
          </w:rPr>
          <w:delText>.</w:delText>
        </w:r>
        <w:r w:rsidR="00B12517" w:rsidDel="0008537F">
          <w:delText>;</w:delText>
        </w:r>
        <w:r w:rsidR="00015A78" w:rsidRPr="001C54EE" w:rsidDel="0008537F">
          <w:delText xml:space="preserve"> </w:delText>
        </w:r>
      </w:del>
      <w:ins w:id="111" w:author="Andreza Sartori" w:date="2021-04-23T19:45:00Z">
        <w:r w:rsidR="0008537F" w:rsidRPr="00B47A84">
          <w:rPr>
            <w:i/>
            <w:iCs/>
          </w:rPr>
          <w:t>.</w:t>
        </w:r>
        <w:r w:rsidR="0008537F">
          <w:t>,</w:t>
        </w:r>
        <w:r w:rsidR="0008537F" w:rsidRPr="001C54EE">
          <w:t xml:space="preserve"> </w:t>
        </w:r>
      </w:ins>
      <w:r w:rsidR="00015A78" w:rsidRPr="001C54EE">
        <w:t>2014)</w:t>
      </w:r>
      <w:r w:rsidR="00015A78">
        <w:t>.</w:t>
      </w:r>
      <w:r w:rsidR="00ED1BE0">
        <w:t xml:space="preserve"> </w:t>
      </w:r>
    </w:p>
    <w:p w14:paraId="6467D158" w14:textId="77777777" w:rsidR="00AC50B7" w:rsidRDefault="00AC50B7" w:rsidP="00AC50B7">
      <w:pPr>
        <w:pStyle w:val="TF-TEXTO"/>
        <w:ind w:firstLine="567"/>
      </w:pPr>
    </w:p>
    <w:p w14:paraId="3F474665" w14:textId="393A9ABE" w:rsidR="002C751C" w:rsidRPr="009C69A5" w:rsidRDefault="00451B94" w:rsidP="009C69A5">
      <w:pPr>
        <w:pStyle w:val="TF-refernciasbibliogrficasTTULO"/>
      </w:pPr>
      <w:bookmarkStart w:id="112" w:name="_Toc351015602"/>
      <w:bookmarkEnd w:id="78"/>
      <w:bookmarkEnd w:id="79"/>
      <w:bookmarkEnd w:id="80"/>
      <w:bookmarkEnd w:id="81"/>
      <w:bookmarkEnd w:id="82"/>
      <w:bookmarkEnd w:id="83"/>
      <w:bookmarkEnd w:id="84"/>
      <w:r>
        <w:lastRenderedPageBreak/>
        <w:t>Referências</w:t>
      </w:r>
      <w:bookmarkEnd w:id="112"/>
    </w:p>
    <w:p w14:paraId="628C04AD" w14:textId="0DDA4A71" w:rsidR="009C69A5" w:rsidRPr="009C69A5" w:rsidRDefault="009C69A5" w:rsidP="00587002">
      <w:pPr>
        <w:pStyle w:val="TF-REFERNCIASITEM0"/>
        <w:rPr>
          <w:color w:val="000000"/>
          <w:szCs w:val="18"/>
          <w:shd w:val="clear" w:color="auto" w:fill="FFFFFF"/>
        </w:rPr>
      </w:pPr>
      <w:commentRangeStart w:id="113"/>
      <w:r w:rsidRPr="00663AC1">
        <w:rPr>
          <w:color w:val="000000"/>
          <w:shd w:val="clear" w:color="auto" w:fill="FFFFFF"/>
        </w:rPr>
        <w:t>BORDINI, Rogério A.; OTSUKA, Joice L.; BEDER, Delano M.; FONSECA, Lucas F.; NUNES, Antônio P. A.; SANTIAGO, Daniel L.; FREITAS, Pablo A. G. de; SANTIAGO, Glauber L. A.; OLIVEIRA, Marcia R. G. de. Musikinésia</w:t>
      </w:r>
      <w:commentRangeEnd w:id="113"/>
      <w:r w:rsidR="002B5A66">
        <w:rPr>
          <w:rStyle w:val="Refdecomentrio"/>
        </w:rPr>
        <w:commentReference w:id="113"/>
      </w:r>
      <w:r w:rsidRPr="00663AC1">
        <w:rPr>
          <w:color w:val="000000"/>
          <w:shd w:val="clear" w:color="auto" w:fill="FFFFFF"/>
        </w:rPr>
        <w:t>: Jogo Eletrônico para o Aprendizado de Teclado Musical. In: SIMPÓSIO BRASILEIRO DE INFORMÁTICA NA EDUCAÇÃO, 26., 2015, São Carlos. </w:t>
      </w:r>
      <w:r w:rsidRPr="00663AC1">
        <w:rPr>
          <w:rStyle w:val="Forte"/>
          <w:color w:val="000000"/>
          <w:shd w:val="clear" w:color="auto" w:fill="FFFFFF"/>
        </w:rPr>
        <w:t>Anais dos Workshops do Congresso Brasileiro de Informática na Educação. </w:t>
      </w:r>
      <w:r w:rsidRPr="00663AC1">
        <w:rPr>
          <w:color w:val="000000"/>
          <w:shd w:val="clear" w:color="auto" w:fill="FFFFFF"/>
        </w:rPr>
        <w:t>São Carlos: Sbie, 2015. p. 647-656. Disponível em: https://www.br-ie.org/pub/index.php/wcbie/article/view/6932. Acesso em: 29 mar. 2021</w:t>
      </w:r>
      <w:r>
        <w:rPr>
          <w:rFonts w:ascii="Helvetica" w:hAnsi="Helvetica" w:cs="Helvetica"/>
          <w:color w:val="222222"/>
          <w:shd w:val="clear" w:color="auto" w:fill="FFFFFF"/>
        </w:rPr>
        <w:t>.</w:t>
      </w:r>
    </w:p>
    <w:p w14:paraId="1865ABA2" w14:textId="0ACEDEE6" w:rsidR="002C751C" w:rsidRDefault="002C751C" w:rsidP="00587002">
      <w:pPr>
        <w:pStyle w:val="TF-REFERNCIASITEM0"/>
        <w:rPr>
          <w:color w:val="000000"/>
          <w:shd w:val="clear" w:color="auto" w:fill="FFFFFF"/>
        </w:rPr>
      </w:pPr>
      <w:r w:rsidRPr="00663AC1">
        <w:rPr>
          <w:color w:val="000000"/>
          <w:shd w:val="clear" w:color="auto" w:fill="FFFFFF"/>
        </w:rPr>
        <w:t>CESAR, Cris Teodósio. </w:t>
      </w:r>
      <w:r w:rsidRPr="00663AC1">
        <w:rPr>
          <w:rStyle w:val="Forte"/>
          <w:color w:val="000000"/>
          <w:shd w:val="clear" w:color="auto" w:fill="FFFFFF"/>
        </w:rPr>
        <w:t>A Importância da Educação Musical na vida do Ser Humano</w:t>
      </w:r>
      <w:r w:rsidRPr="00663AC1">
        <w:rPr>
          <w:color w:val="000000"/>
          <w:shd w:val="clear" w:color="auto" w:fill="FFFFFF"/>
        </w:rPr>
        <w:t>. 2021. Disponível em: https://maestrocantaluz.blogspot.com/2021/03/a-importancia-da-educacao-musical-na.html. Acesso em: 03 abr. 202</w:t>
      </w:r>
      <w:r w:rsidR="00B63955">
        <w:rPr>
          <w:color w:val="000000"/>
          <w:shd w:val="clear" w:color="auto" w:fill="FFFFFF"/>
        </w:rPr>
        <w:t>1</w:t>
      </w:r>
      <w:r w:rsidRPr="00663AC1">
        <w:rPr>
          <w:color w:val="000000"/>
          <w:shd w:val="clear" w:color="auto" w:fill="FFFFFF"/>
        </w:rPr>
        <w:t>.</w:t>
      </w:r>
    </w:p>
    <w:p w14:paraId="2618B05C" w14:textId="7AC571FF" w:rsidR="00CB7E67" w:rsidRPr="002B3171" w:rsidRDefault="00CB7E67" w:rsidP="00587002">
      <w:pPr>
        <w:pStyle w:val="TF-REFERNCIASITEM0"/>
        <w:rPr>
          <w:color w:val="000000"/>
          <w:shd w:val="clear" w:color="auto" w:fill="FFFFFF"/>
        </w:rPr>
      </w:pPr>
      <w:commentRangeStart w:id="114"/>
      <w:r w:rsidRPr="002B3171">
        <w:rPr>
          <w:color w:val="000000"/>
          <w:shd w:val="clear" w:color="auto" w:fill="FFFFFF"/>
        </w:rPr>
        <w:t>CESAR, Cris Teod</w:t>
      </w:r>
      <w:r w:rsidR="004B3A47">
        <w:rPr>
          <w:color w:val="000000"/>
          <w:shd w:val="clear" w:color="auto" w:fill="FFFFFF"/>
        </w:rPr>
        <w:t>ó</w:t>
      </w:r>
      <w:r w:rsidRPr="002B3171">
        <w:rPr>
          <w:color w:val="000000"/>
          <w:shd w:val="clear" w:color="auto" w:fill="FFFFFF"/>
        </w:rPr>
        <w:t>sio. </w:t>
      </w:r>
      <w:r w:rsidRPr="002B3171">
        <w:rPr>
          <w:rStyle w:val="Forte"/>
          <w:color w:val="000000"/>
          <w:shd w:val="clear" w:color="auto" w:fill="FFFFFF"/>
        </w:rPr>
        <w:t>Ideia 2</w:t>
      </w:r>
      <w:r w:rsidRPr="002B3171">
        <w:rPr>
          <w:color w:val="000000"/>
          <w:shd w:val="clear" w:color="auto" w:fill="FFFFFF"/>
        </w:rPr>
        <w:t>. [mensagem pessoal] Mensagem recebida por: &lt;eadelsonido@gmail.com&gt;. em: 12 mar. 2021.</w:t>
      </w:r>
      <w:commentRangeEnd w:id="114"/>
      <w:r w:rsidR="00D33B88">
        <w:rPr>
          <w:rStyle w:val="Refdecomentrio"/>
        </w:rPr>
        <w:commentReference w:id="114"/>
      </w:r>
    </w:p>
    <w:p w14:paraId="1672A595" w14:textId="120BA9D8" w:rsidR="002B2779" w:rsidRPr="00663AC1" w:rsidRDefault="002B2779" w:rsidP="002C751C">
      <w:pPr>
        <w:pStyle w:val="TF-REFERNCIASITEM0"/>
        <w:rPr>
          <w:color w:val="000000"/>
          <w:shd w:val="clear" w:color="auto" w:fill="FFFFFF"/>
        </w:rPr>
      </w:pPr>
      <w:r w:rsidRPr="00663AC1">
        <w:rPr>
          <w:color w:val="000000"/>
          <w:shd w:val="clear" w:color="auto" w:fill="FFFFFF"/>
        </w:rPr>
        <w:t>DUOLINGO. </w:t>
      </w:r>
      <w:r w:rsidRPr="00663AC1">
        <w:rPr>
          <w:rStyle w:val="Forte"/>
          <w:color w:val="000000"/>
          <w:shd w:val="clear" w:color="auto" w:fill="FFFFFF"/>
        </w:rPr>
        <w:t>Duolingo</w:t>
      </w:r>
      <w:r w:rsidRPr="00663AC1">
        <w:rPr>
          <w:color w:val="000000"/>
          <w:shd w:val="clear" w:color="auto" w:fill="FFFFFF"/>
        </w:rPr>
        <w:t>. 2021. Disponível em: https://www.duolingo.com/. Acesso em: 04 abr. 202</w:t>
      </w:r>
      <w:r w:rsidR="00B63955">
        <w:rPr>
          <w:color w:val="000000"/>
          <w:shd w:val="clear" w:color="auto" w:fill="FFFFFF"/>
        </w:rPr>
        <w:t>1</w:t>
      </w:r>
      <w:r w:rsidRPr="00663AC1">
        <w:rPr>
          <w:color w:val="000000"/>
          <w:shd w:val="clear" w:color="auto" w:fill="FFFFFF"/>
        </w:rPr>
        <w:t>.</w:t>
      </w:r>
    </w:p>
    <w:p w14:paraId="552C2F3F" w14:textId="2AD23D08" w:rsidR="00D556A3" w:rsidRDefault="00D556A3" w:rsidP="002C751C">
      <w:pPr>
        <w:pStyle w:val="TF-REFERNCIASITEM0"/>
        <w:rPr>
          <w:rFonts w:ascii="Helvetica" w:hAnsi="Helvetica" w:cs="Helvetica"/>
          <w:color w:val="222222"/>
          <w:shd w:val="clear" w:color="auto" w:fill="FFFFFF"/>
        </w:rPr>
      </w:pPr>
      <w:commentRangeStart w:id="115"/>
      <w:r w:rsidRPr="00D556A3">
        <w:rPr>
          <w:color w:val="000000"/>
          <w:shd w:val="clear" w:color="auto" w:fill="FFFFFF"/>
        </w:rPr>
        <w:t>FADEL, Luciane; ULBRICHT, Vania Ribas; BATISTA, Claudia; VANZIN, Tarcísio</w:t>
      </w:r>
      <w:commentRangeEnd w:id="115"/>
      <w:r w:rsidR="00EF66F8">
        <w:rPr>
          <w:rStyle w:val="Refdecomentrio"/>
        </w:rPr>
        <w:commentReference w:id="115"/>
      </w:r>
      <w:r w:rsidRPr="00D556A3">
        <w:rPr>
          <w:color w:val="000000"/>
          <w:shd w:val="clear" w:color="auto" w:fill="FFFFFF"/>
        </w:rPr>
        <w:t>. </w:t>
      </w:r>
      <w:r w:rsidRPr="00D556A3">
        <w:rPr>
          <w:rStyle w:val="Forte"/>
          <w:color w:val="000000"/>
          <w:shd w:val="clear" w:color="auto" w:fill="FFFFFF"/>
        </w:rPr>
        <w:t>Gamificação na educação</w:t>
      </w:r>
      <w:r w:rsidRPr="00D556A3">
        <w:rPr>
          <w:color w:val="000000"/>
          <w:shd w:val="clear" w:color="auto" w:fill="FFFFFF"/>
        </w:rPr>
        <w:t>. São Paulo: Pimenta Cultural, 2014</w:t>
      </w:r>
      <w:r>
        <w:rPr>
          <w:rFonts w:ascii="Helvetica" w:hAnsi="Helvetica" w:cs="Helvetica"/>
          <w:color w:val="222222"/>
          <w:shd w:val="clear" w:color="auto" w:fill="FFFFFF"/>
        </w:rPr>
        <w:t>.</w:t>
      </w:r>
    </w:p>
    <w:p w14:paraId="5E7C37FE" w14:textId="3AD5D050" w:rsidR="004E275F" w:rsidRPr="00663AC1" w:rsidRDefault="004E275F" w:rsidP="002C751C">
      <w:pPr>
        <w:pStyle w:val="TF-REFERNCIASITEM0"/>
        <w:rPr>
          <w:color w:val="000000"/>
          <w:szCs w:val="18"/>
        </w:rPr>
      </w:pPr>
      <w:commentRangeStart w:id="116"/>
      <w:r w:rsidRPr="00663AC1">
        <w:rPr>
          <w:color w:val="000000"/>
          <w:shd w:val="clear" w:color="auto" w:fill="FFFFFF"/>
        </w:rPr>
        <w:t>FLUTTER.</w:t>
      </w:r>
      <w:commentRangeEnd w:id="116"/>
      <w:r w:rsidR="00126FD0">
        <w:rPr>
          <w:rStyle w:val="Refdecomentrio"/>
        </w:rPr>
        <w:commentReference w:id="116"/>
      </w:r>
      <w:r w:rsidRPr="00663AC1">
        <w:rPr>
          <w:color w:val="000000"/>
          <w:shd w:val="clear" w:color="auto" w:fill="FFFFFF"/>
        </w:rPr>
        <w:t> </w:t>
      </w:r>
      <w:r w:rsidRPr="00663AC1">
        <w:rPr>
          <w:rStyle w:val="Forte"/>
          <w:color w:val="000000"/>
          <w:shd w:val="clear" w:color="auto" w:fill="FFFFFF"/>
        </w:rPr>
        <w:t>Flutter</w:t>
      </w:r>
      <w:r w:rsidRPr="00663AC1">
        <w:rPr>
          <w:color w:val="000000"/>
          <w:shd w:val="clear" w:color="auto" w:fill="FFFFFF"/>
        </w:rPr>
        <w:t>. Disponível em: https://flutter.dev/. Acesso em: 04 abr. 2021</w:t>
      </w:r>
    </w:p>
    <w:p w14:paraId="12E9ACB1" w14:textId="1AF0AEDD" w:rsidR="006D2727" w:rsidRPr="00663AC1" w:rsidRDefault="006D2727" w:rsidP="002C751C">
      <w:pPr>
        <w:pStyle w:val="TF-REFERNCIASITEM0"/>
        <w:rPr>
          <w:color w:val="000000"/>
          <w:shd w:val="clear" w:color="auto" w:fill="FFFFFF"/>
        </w:rPr>
      </w:pPr>
      <w:r w:rsidRPr="00663AC1">
        <w:rPr>
          <w:color w:val="000000"/>
          <w:shd w:val="clear" w:color="auto" w:fill="FFFFFF"/>
        </w:rPr>
        <w:t>MOTTA, Filipe Cock; GARONE, Priscilla Maria Cardoso. </w:t>
      </w:r>
      <w:r w:rsidRPr="00663AC1">
        <w:rPr>
          <w:rStyle w:val="Forte"/>
          <w:color w:val="000000"/>
          <w:shd w:val="clear" w:color="auto" w:fill="FFFFFF"/>
        </w:rPr>
        <w:t>Melodic: Design instrucional de um jogo para o ensino da música</w:t>
      </w:r>
      <w:r w:rsidRPr="00663AC1">
        <w:rPr>
          <w:color w:val="000000"/>
          <w:shd w:val="clear" w:color="auto" w:fill="FFFFFF"/>
        </w:rPr>
        <w:t>. 2013. 8 f. TCC (Graduação) - Curso de Desenho Industrial, Ufes – Universidade Federal do Espírito Santo Vitória, Vitória, 2013. Disponível em: http://www.sbgames.org/sbgames2013/proceedings/artedesign/35-dt-paper.pdf. Acesso em: 02 abr. 2021.</w:t>
      </w:r>
    </w:p>
    <w:p w14:paraId="23F57B87" w14:textId="4CB34F7B" w:rsidR="00493896" w:rsidRDefault="00754F78" w:rsidP="006850A4">
      <w:pPr>
        <w:pStyle w:val="TF-REFERNCIASITEM0"/>
        <w:rPr>
          <w:color w:val="000000"/>
          <w:szCs w:val="18"/>
          <w:shd w:val="clear" w:color="auto" w:fill="FFFFFF"/>
        </w:rPr>
      </w:pPr>
      <w:r w:rsidRPr="00663AC1">
        <w:rPr>
          <w:color w:val="000000"/>
          <w:szCs w:val="18"/>
          <w:shd w:val="clear" w:color="auto" w:fill="FFFFFF"/>
        </w:rPr>
        <w:t>NOBRE, Maestro Jorge. </w:t>
      </w:r>
      <w:r w:rsidRPr="00663AC1">
        <w:rPr>
          <w:rStyle w:val="Forte"/>
          <w:color w:val="000000"/>
          <w:szCs w:val="18"/>
          <w:shd w:val="clear" w:color="auto" w:fill="FFFFFF"/>
        </w:rPr>
        <w:t>Apostila de Teoria Musical</w:t>
      </w:r>
      <w:r w:rsidRPr="00663AC1">
        <w:rPr>
          <w:color w:val="000000"/>
          <w:szCs w:val="18"/>
          <w:shd w:val="clear" w:color="auto" w:fill="FFFFFF"/>
        </w:rPr>
        <w:t>.</w:t>
      </w:r>
      <w:r w:rsidR="006429ED">
        <w:rPr>
          <w:color w:val="000000"/>
          <w:szCs w:val="18"/>
          <w:shd w:val="clear" w:color="auto" w:fill="FFFFFF"/>
        </w:rPr>
        <w:t xml:space="preserve"> </w:t>
      </w:r>
      <w:r w:rsidR="00180710">
        <w:rPr>
          <w:color w:val="000000"/>
          <w:szCs w:val="18"/>
          <w:shd w:val="clear" w:color="auto" w:fill="FFFFFF"/>
        </w:rPr>
        <w:t>[S.L.]</w:t>
      </w:r>
      <w:r w:rsidRPr="00663AC1">
        <w:rPr>
          <w:color w:val="000000"/>
          <w:szCs w:val="18"/>
          <w:shd w:val="clear" w:color="auto" w:fill="FFFFFF"/>
        </w:rPr>
        <w:t>: Sistema Estadual Bandas de Música, 2008.</w:t>
      </w:r>
    </w:p>
    <w:p w14:paraId="7F1D47BC" w14:textId="1EFD50A5" w:rsidR="00B36E4D" w:rsidRPr="00771346" w:rsidRDefault="00B36E4D" w:rsidP="006850A4">
      <w:pPr>
        <w:pStyle w:val="TF-REFERNCIASITEM0"/>
        <w:rPr>
          <w:color w:val="000000"/>
          <w:szCs w:val="18"/>
          <w:shd w:val="clear" w:color="auto" w:fill="FFFFFF"/>
        </w:rPr>
      </w:pPr>
      <w:commentRangeStart w:id="117"/>
      <w:r w:rsidRPr="00771346">
        <w:rPr>
          <w:color w:val="000000"/>
          <w:shd w:val="clear" w:color="auto" w:fill="FFFFFF"/>
        </w:rPr>
        <w:t>VIEIRA, Alboni Marisa Dudeque Pianovski; MALAQUIAS, Tadeu Aparecido</w:t>
      </w:r>
      <w:commentRangeEnd w:id="117"/>
      <w:r w:rsidR="00EB1532">
        <w:rPr>
          <w:rStyle w:val="Refdecomentrio"/>
        </w:rPr>
        <w:commentReference w:id="117"/>
      </w:r>
      <w:r w:rsidRPr="00771346">
        <w:rPr>
          <w:color w:val="000000"/>
          <w:shd w:val="clear" w:color="auto" w:fill="FFFFFF"/>
        </w:rPr>
        <w:t>. A ALFABETIZAÇÃO MUSICAL E OS PARADIGMAS EDUCACIONAIS. </w:t>
      </w:r>
      <w:r w:rsidRPr="00771346">
        <w:rPr>
          <w:rStyle w:val="Forte"/>
          <w:color w:val="000000"/>
          <w:shd w:val="clear" w:color="auto" w:fill="FFFFFF"/>
        </w:rPr>
        <w:t>Reflexão e Ação</w:t>
      </w:r>
      <w:r w:rsidRPr="00771346">
        <w:rPr>
          <w:color w:val="000000"/>
          <w:shd w:val="clear" w:color="auto" w:fill="FFFFFF"/>
        </w:rPr>
        <w:t>, [S.L.], v. 24, n. 1, p. 329, 28 abr. 2016. APESC - Associa</w:t>
      </w:r>
      <w:r w:rsidR="00374573" w:rsidRPr="00771346">
        <w:rPr>
          <w:color w:val="000000"/>
          <w:shd w:val="clear" w:color="auto" w:fill="FFFFFF"/>
        </w:rPr>
        <w:t>çã</w:t>
      </w:r>
      <w:r w:rsidRPr="00771346">
        <w:rPr>
          <w:color w:val="000000"/>
          <w:shd w:val="clear" w:color="auto" w:fill="FFFFFF"/>
        </w:rPr>
        <w:t>o Pro-Ensino em Santa Cruz do Sul. http://dx.doi.org/10.17058/rea.v24i1.6086.</w:t>
      </w:r>
    </w:p>
    <w:p w14:paraId="4EF7B955" w14:textId="5F6A3915" w:rsidR="00F83A19" w:rsidRDefault="00587002" w:rsidP="00587002">
      <w:pPr>
        <w:pStyle w:val="TF-refernciasbibliogrficasTTULO"/>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9"/>
          <w:headerReference w:type="first" r:id="rId20"/>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5E7B60BC" w:rsidR="00320BFA" w:rsidRPr="00320BFA" w:rsidRDefault="00320BFA" w:rsidP="00320BFA">
      <w:pPr>
        <w:pStyle w:val="TF-xAvalLINHA"/>
      </w:pPr>
      <w:r w:rsidRPr="00320BFA">
        <w:t>Acadêmico(a):</w:t>
      </w:r>
      <w:r w:rsidR="008A2E30">
        <w:t xml:space="preserve"> Caroline Belli Regalin</w:t>
      </w:r>
      <w:r w:rsidRPr="00320BFA">
        <w:tab/>
      </w:r>
    </w:p>
    <w:p w14:paraId="3F54DE5E" w14:textId="74862AAE" w:rsidR="00320BFA" w:rsidRDefault="00320BFA" w:rsidP="00320BFA">
      <w:pPr>
        <w:pStyle w:val="TF-xAvalLINHA"/>
      </w:pPr>
      <w:r w:rsidRPr="00320BFA">
        <w:t>Avaliador(a):</w:t>
      </w:r>
      <w:r w:rsidRPr="00320BFA">
        <w:tab/>
      </w:r>
      <w:r w:rsidR="008A2E30">
        <w:t>Andreza Sartori</w:t>
      </w:r>
      <w:r>
        <w:tab/>
      </w:r>
    </w:p>
    <w:p w14:paraId="0F1E2F50" w14:textId="77777777" w:rsidR="00613B57" w:rsidRPr="00320BFA"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362"/>
        <w:gridCol w:w="486"/>
        <w:gridCol w:w="490"/>
        <w:gridCol w:w="483"/>
      </w:tblGrid>
      <w:tr w:rsidR="00613B57" w:rsidRPr="00320BFA" w14:paraId="0BFC7F9A" w14:textId="77777777" w:rsidTr="00C605D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320BFA" w:rsidRDefault="00613B57" w:rsidP="00C605D3">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320BFA" w:rsidRDefault="00613B57" w:rsidP="00C605D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320BFA" w:rsidRDefault="00613B57" w:rsidP="00C605D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320BFA" w:rsidRDefault="00613B57" w:rsidP="00C605D3">
            <w:pPr>
              <w:pStyle w:val="TF-xAvalITEMTABELA"/>
            </w:pPr>
            <w:r w:rsidRPr="00320BFA">
              <w:t>não atende</w:t>
            </w:r>
          </w:p>
        </w:tc>
      </w:tr>
      <w:tr w:rsidR="00613B57" w:rsidRPr="00320BFA" w14:paraId="3CEFC227" w14:textId="77777777" w:rsidTr="00C605D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320BFA" w:rsidRDefault="00613B57" w:rsidP="00C605D3">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821EE8" w:rsidRDefault="00613B57" w:rsidP="00613B57">
            <w:pPr>
              <w:pStyle w:val="TF-xAvalITEM"/>
              <w:numPr>
                <w:ilvl w:val="0"/>
                <w:numId w:val="13"/>
              </w:numPr>
            </w:pPr>
            <w:r w:rsidRPr="00821EE8">
              <w:t>INTRODUÇÃO</w:t>
            </w:r>
          </w:p>
          <w:p w14:paraId="074DF72C" w14:textId="77777777" w:rsidR="00613B57" w:rsidRPr="00821EE8" w:rsidRDefault="00613B57" w:rsidP="00C605D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77777777" w:rsidR="00613B57" w:rsidRPr="00320BFA" w:rsidRDefault="00613B57" w:rsidP="00C605D3">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1679EF6" w14:textId="11D950C6" w:rsidR="00613B57" w:rsidRPr="00320BFA" w:rsidRDefault="00405234" w:rsidP="00C605D3">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320BFA" w:rsidRDefault="00613B57" w:rsidP="00C605D3">
            <w:pPr>
              <w:keepNext w:val="0"/>
              <w:keepLines w:val="0"/>
              <w:ind w:left="709" w:hanging="709"/>
              <w:jc w:val="both"/>
              <w:rPr>
                <w:sz w:val="18"/>
              </w:rPr>
            </w:pPr>
          </w:p>
        </w:tc>
      </w:tr>
      <w:tr w:rsidR="00613B57" w:rsidRPr="00320BFA" w14:paraId="564F1BEA" w14:textId="77777777" w:rsidTr="00C605D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821EE8" w:rsidRDefault="00613B57" w:rsidP="00C605D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48936278" w:rsidR="00613B57" w:rsidRPr="00320BFA" w:rsidRDefault="00405234" w:rsidP="00C605D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320BFA" w:rsidRDefault="00613B57" w:rsidP="00C605D3">
            <w:pPr>
              <w:keepNext w:val="0"/>
              <w:keepLines w:val="0"/>
              <w:ind w:left="709" w:hanging="709"/>
              <w:jc w:val="both"/>
              <w:rPr>
                <w:sz w:val="18"/>
              </w:rPr>
            </w:pPr>
          </w:p>
        </w:tc>
      </w:tr>
      <w:tr w:rsidR="00613B57" w:rsidRPr="00320BFA" w14:paraId="19334CA1"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320BFA" w:rsidRDefault="00613B57" w:rsidP="00613B57">
            <w:pPr>
              <w:pStyle w:val="TF-xAvalITEM"/>
              <w:numPr>
                <w:ilvl w:val="0"/>
                <w:numId w:val="13"/>
              </w:numPr>
            </w:pPr>
            <w:r w:rsidRPr="00320BFA">
              <w:t>OBJETIVOS</w:t>
            </w:r>
          </w:p>
          <w:p w14:paraId="7C03E18E" w14:textId="77777777" w:rsidR="00613B57" w:rsidRPr="00320BFA" w:rsidRDefault="00613B57" w:rsidP="00C605D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BF1047D" w14:textId="2CBEC9AB" w:rsidR="00613B57" w:rsidRPr="00320BFA" w:rsidRDefault="00405234" w:rsidP="00C605D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77777777" w:rsidR="00613B57" w:rsidRPr="00320BFA" w:rsidRDefault="00613B57" w:rsidP="00C605D3">
            <w:pPr>
              <w:keepNext w:val="0"/>
              <w:keepLines w:val="0"/>
              <w:ind w:left="709" w:hanging="709"/>
              <w:jc w:val="both"/>
              <w:rPr>
                <w:sz w:val="18"/>
              </w:rPr>
            </w:pPr>
          </w:p>
        </w:tc>
      </w:tr>
      <w:tr w:rsidR="00613B57" w:rsidRPr="00320BFA" w14:paraId="5CC14F34" w14:textId="77777777" w:rsidTr="00C605D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320BFA" w:rsidRDefault="00613B57" w:rsidP="00C605D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3CAA8AF4" w:rsidR="00613B57" w:rsidRPr="00320BFA" w:rsidRDefault="00405234" w:rsidP="00C605D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305F470"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320BFA" w:rsidRDefault="00613B57" w:rsidP="00C605D3">
            <w:pPr>
              <w:keepNext w:val="0"/>
              <w:keepLines w:val="0"/>
              <w:ind w:left="709" w:hanging="709"/>
              <w:jc w:val="both"/>
              <w:rPr>
                <w:sz w:val="18"/>
              </w:rPr>
            </w:pPr>
          </w:p>
        </w:tc>
      </w:tr>
      <w:tr w:rsidR="00613B57" w:rsidRPr="00320BFA" w14:paraId="63ADB0DA"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EE20C1" w:rsidRDefault="00613B57" w:rsidP="00613B57">
            <w:pPr>
              <w:pStyle w:val="TF-xAvalITEM"/>
              <w:numPr>
                <w:ilvl w:val="0"/>
                <w:numId w:val="13"/>
              </w:numPr>
            </w:pPr>
            <w:r w:rsidRPr="00EE20C1">
              <w:t>JUSTIFICATIVA</w:t>
            </w:r>
          </w:p>
          <w:p w14:paraId="2DE813D4" w14:textId="77777777" w:rsidR="00613B57" w:rsidRPr="00EE20C1" w:rsidRDefault="00613B57" w:rsidP="00C605D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40AD85F2" w:rsidR="00613B57" w:rsidRPr="00320BFA" w:rsidRDefault="00D71C7C" w:rsidP="00C605D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7777777" w:rsidR="00613B57" w:rsidRPr="00320BFA" w:rsidRDefault="00613B57" w:rsidP="00C605D3">
            <w:pPr>
              <w:keepNext w:val="0"/>
              <w:keepLines w:val="0"/>
              <w:ind w:left="709" w:hanging="709"/>
              <w:jc w:val="both"/>
              <w:rPr>
                <w:sz w:val="18"/>
              </w:rPr>
            </w:pPr>
          </w:p>
        </w:tc>
      </w:tr>
      <w:tr w:rsidR="00613B57" w:rsidRPr="00320BFA" w14:paraId="56118951"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EE20C1" w:rsidRDefault="00613B57" w:rsidP="00C605D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44FA82E5" w:rsidR="00613B57" w:rsidRPr="00320BFA" w:rsidRDefault="00D71C7C" w:rsidP="00C605D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77777777" w:rsidR="00613B57" w:rsidRPr="00320BFA" w:rsidRDefault="00613B57" w:rsidP="00C605D3">
            <w:pPr>
              <w:keepNext w:val="0"/>
              <w:keepLines w:val="0"/>
              <w:ind w:left="709" w:hanging="709"/>
              <w:jc w:val="both"/>
              <w:rPr>
                <w:sz w:val="18"/>
              </w:rPr>
            </w:pPr>
          </w:p>
        </w:tc>
      </w:tr>
      <w:tr w:rsidR="00613B57" w:rsidRPr="00320BFA" w14:paraId="0EFC56DE" w14:textId="77777777" w:rsidTr="00C605D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320BFA" w:rsidRDefault="00613B57" w:rsidP="00613B57">
            <w:pPr>
              <w:pStyle w:val="TF-xAvalITEM"/>
              <w:numPr>
                <w:ilvl w:val="0"/>
                <w:numId w:val="13"/>
              </w:numPr>
            </w:pPr>
            <w:r w:rsidRPr="00320BFA">
              <w:t>METODOLOGIA</w:t>
            </w:r>
          </w:p>
          <w:p w14:paraId="45108F53" w14:textId="77777777" w:rsidR="00613B57" w:rsidRPr="00320BFA" w:rsidRDefault="00613B57" w:rsidP="00C605D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177A8A6F" w:rsidR="00613B57" w:rsidRPr="00320BFA" w:rsidRDefault="001777F1" w:rsidP="00C605D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320BFA" w:rsidRDefault="00613B57" w:rsidP="00C605D3">
            <w:pPr>
              <w:keepNext w:val="0"/>
              <w:keepLines w:val="0"/>
              <w:ind w:left="709" w:hanging="709"/>
              <w:jc w:val="both"/>
              <w:rPr>
                <w:sz w:val="18"/>
              </w:rPr>
            </w:pPr>
          </w:p>
        </w:tc>
      </w:tr>
      <w:tr w:rsidR="00613B57" w:rsidRPr="00320BFA" w14:paraId="37231744" w14:textId="77777777" w:rsidTr="00C605D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320BFA" w:rsidRDefault="00613B57" w:rsidP="00C605D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C95D330" w14:textId="45C04D0B" w:rsidR="00613B57" w:rsidRPr="00320BFA" w:rsidRDefault="001777F1" w:rsidP="00C605D3">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320BFA" w:rsidRDefault="00613B57" w:rsidP="00C605D3">
            <w:pPr>
              <w:keepNext w:val="0"/>
              <w:keepLines w:val="0"/>
              <w:ind w:left="709" w:hanging="709"/>
              <w:jc w:val="both"/>
              <w:rPr>
                <w:sz w:val="18"/>
              </w:rPr>
            </w:pPr>
          </w:p>
        </w:tc>
      </w:tr>
      <w:tr w:rsidR="00613B57" w:rsidRPr="00320BFA" w14:paraId="1197AACE" w14:textId="77777777" w:rsidTr="00C605D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801036" w:rsidRDefault="00613B57" w:rsidP="00613B57">
            <w:pPr>
              <w:pStyle w:val="TF-xAvalITEM"/>
              <w:numPr>
                <w:ilvl w:val="0"/>
                <w:numId w:val="13"/>
              </w:numPr>
            </w:pPr>
            <w:r w:rsidRPr="00801036">
              <w:t>REVISÃO BIBLIOGRÁFICA (atenção para a diferença de conteúdo entre projeto e pré-projeto)</w:t>
            </w:r>
          </w:p>
          <w:p w14:paraId="23C5937C" w14:textId="77777777" w:rsidR="00613B57" w:rsidRPr="00801036" w:rsidRDefault="00613B57" w:rsidP="00C605D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37D271DE" w:rsidR="00613B57" w:rsidRPr="00801036" w:rsidRDefault="001777F1" w:rsidP="00C605D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801036"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320BFA" w:rsidRDefault="00613B57" w:rsidP="00C605D3">
            <w:pPr>
              <w:keepNext w:val="0"/>
              <w:keepLines w:val="0"/>
              <w:ind w:left="709" w:hanging="709"/>
              <w:jc w:val="both"/>
              <w:rPr>
                <w:sz w:val="18"/>
              </w:rPr>
            </w:pPr>
          </w:p>
        </w:tc>
      </w:tr>
      <w:tr w:rsidR="00613B57" w:rsidRPr="00320BFA" w14:paraId="47517713" w14:textId="77777777" w:rsidTr="00C605D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320BFA" w:rsidRDefault="00613B57" w:rsidP="00C605D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320BFA" w:rsidRDefault="00613B57" w:rsidP="00613B57">
            <w:pPr>
              <w:pStyle w:val="TF-xAvalITEM"/>
              <w:numPr>
                <w:ilvl w:val="0"/>
                <w:numId w:val="13"/>
              </w:numPr>
            </w:pPr>
            <w:r w:rsidRPr="00320BFA">
              <w:t>LINGUAGEM USADA (redação)</w:t>
            </w:r>
          </w:p>
          <w:p w14:paraId="7661C8A9" w14:textId="77777777" w:rsidR="00613B57" w:rsidRPr="00320BFA" w:rsidRDefault="00613B57" w:rsidP="00C605D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77777777" w:rsidR="00613B57" w:rsidRPr="00320BFA" w:rsidRDefault="00613B57" w:rsidP="00C605D3">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3CA2E97" w14:textId="62E43E0E" w:rsidR="00613B57" w:rsidRPr="00320BFA" w:rsidRDefault="00613B57" w:rsidP="00C605D3">
            <w:pPr>
              <w:keepNext w:val="0"/>
              <w:keepLines w:val="0"/>
              <w:ind w:left="709" w:hanging="709"/>
              <w:jc w:val="both"/>
              <w:rPr>
                <w:sz w:val="18"/>
              </w:rPr>
            </w:pPr>
            <w:commentRangeStart w:id="118"/>
          </w:p>
        </w:tc>
        <w:tc>
          <w:tcPr>
            <w:tcW w:w="262" w:type="pct"/>
            <w:tcBorders>
              <w:top w:val="single" w:sz="12" w:space="0" w:color="auto"/>
              <w:left w:val="single" w:sz="4" w:space="0" w:color="auto"/>
              <w:bottom w:val="single" w:sz="4" w:space="0" w:color="auto"/>
              <w:right w:val="single" w:sz="12" w:space="0" w:color="auto"/>
            </w:tcBorders>
          </w:tcPr>
          <w:p w14:paraId="7E6A1917" w14:textId="21377B6B" w:rsidR="00613B57" w:rsidRPr="00320BFA" w:rsidRDefault="00405234" w:rsidP="00C605D3">
            <w:pPr>
              <w:keepNext w:val="0"/>
              <w:keepLines w:val="0"/>
              <w:ind w:left="709" w:hanging="709"/>
              <w:jc w:val="both"/>
              <w:rPr>
                <w:sz w:val="18"/>
              </w:rPr>
            </w:pPr>
            <w:r>
              <w:rPr>
                <w:sz w:val="18"/>
              </w:rPr>
              <w:t>X</w:t>
            </w:r>
            <w:commentRangeEnd w:id="118"/>
            <w:r w:rsidR="002E76E3">
              <w:rPr>
                <w:rStyle w:val="Refdecomentrio"/>
              </w:rPr>
              <w:commentReference w:id="118"/>
            </w:r>
          </w:p>
        </w:tc>
      </w:tr>
      <w:tr w:rsidR="00613B57" w:rsidRPr="00320BFA" w14:paraId="44C99623"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320BFA" w:rsidRDefault="00613B57" w:rsidP="00C605D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2692DEF4"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454D059" w14:textId="6B800264" w:rsidR="00613B57" w:rsidRPr="00320BFA" w:rsidRDefault="008F6875" w:rsidP="00C605D3">
            <w:pPr>
              <w:keepNext w:val="0"/>
              <w:keepLines w:val="0"/>
              <w:ind w:left="709" w:hanging="709"/>
              <w:jc w:val="both"/>
              <w:rPr>
                <w:sz w:val="18"/>
              </w:rPr>
            </w:pPr>
            <w:r>
              <w:rPr>
                <w:sz w:val="18"/>
              </w:rPr>
              <w:t>X</w:t>
            </w:r>
          </w:p>
        </w:tc>
      </w:tr>
      <w:tr w:rsidR="00613B57" w:rsidRPr="00320BFA" w14:paraId="65709327"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320BFA" w:rsidRDefault="00613B57" w:rsidP="00613B57">
            <w:pPr>
              <w:pStyle w:val="TF-xAvalITEM"/>
              <w:numPr>
                <w:ilvl w:val="0"/>
                <w:numId w:val="13"/>
              </w:numPr>
            </w:pPr>
            <w:r w:rsidRPr="00320BFA">
              <w:t>ORGANIZAÇÃO E APRESENTAÇÃO GRÁFICA DO TEXTO</w:t>
            </w:r>
          </w:p>
          <w:p w14:paraId="06489AB6" w14:textId="77777777" w:rsidR="00613B57" w:rsidRPr="00320BFA" w:rsidRDefault="00613B57" w:rsidP="00C605D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2BCF4BF9"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128F3A" w14:textId="4E8C1F67" w:rsidR="00613B57" w:rsidRPr="00320BFA" w:rsidRDefault="00405234" w:rsidP="00C605D3">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320BFA" w:rsidRDefault="00613B57" w:rsidP="00C605D3">
            <w:pPr>
              <w:keepNext w:val="0"/>
              <w:keepLines w:val="0"/>
              <w:ind w:left="709" w:hanging="709"/>
              <w:jc w:val="both"/>
              <w:rPr>
                <w:sz w:val="18"/>
              </w:rPr>
            </w:pPr>
          </w:p>
        </w:tc>
      </w:tr>
      <w:tr w:rsidR="00613B57" w:rsidRPr="00320BFA" w14:paraId="60081F9E"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320BFA" w:rsidRDefault="00613B57" w:rsidP="00613B57">
            <w:pPr>
              <w:pStyle w:val="TF-xAvalITEM"/>
              <w:numPr>
                <w:ilvl w:val="0"/>
                <w:numId w:val="13"/>
              </w:numPr>
            </w:pPr>
            <w:r w:rsidRPr="00320BFA">
              <w:t>ILUSTRAÇÕES (figuras, quadros, tabelas)</w:t>
            </w:r>
          </w:p>
          <w:p w14:paraId="29AD3E55" w14:textId="77777777" w:rsidR="00613B57" w:rsidRPr="00320BFA" w:rsidRDefault="00613B57" w:rsidP="00C605D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7CC0932C" w:rsidR="00613B57" w:rsidRPr="00320BFA" w:rsidRDefault="00405234" w:rsidP="00C605D3">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732AD8" w14:textId="77777777" w:rsidR="00613B57" w:rsidRPr="00320BFA" w:rsidRDefault="00613B57" w:rsidP="00C605D3">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320BFA" w:rsidRDefault="00613B57" w:rsidP="00C605D3">
            <w:pPr>
              <w:keepNext w:val="0"/>
              <w:keepLines w:val="0"/>
              <w:spacing w:before="80" w:after="80"/>
              <w:ind w:left="709" w:hanging="709"/>
              <w:jc w:val="both"/>
              <w:rPr>
                <w:sz w:val="18"/>
              </w:rPr>
            </w:pPr>
          </w:p>
        </w:tc>
      </w:tr>
      <w:tr w:rsidR="00613B57" w:rsidRPr="00320BFA" w14:paraId="7C1DD254" w14:textId="77777777" w:rsidTr="00C605D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320BFA" w:rsidRDefault="00613B57" w:rsidP="00613B57">
            <w:pPr>
              <w:pStyle w:val="TF-xAvalITEM"/>
              <w:numPr>
                <w:ilvl w:val="0"/>
                <w:numId w:val="13"/>
              </w:numPr>
            </w:pPr>
            <w:r w:rsidRPr="00320BFA">
              <w:t>REFERÊNCIAS E CITAÇÕES</w:t>
            </w:r>
          </w:p>
          <w:p w14:paraId="1BCAA7ED" w14:textId="77777777" w:rsidR="00613B57" w:rsidRPr="00320BFA" w:rsidRDefault="00613B57" w:rsidP="00C605D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E18FD7A"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C10D09" w14:textId="24717DB9" w:rsidR="00613B57" w:rsidRPr="00320BFA" w:rsidRDefault="00405234" w:rsidP="00C605D3">
            <w:pPr>
              <w:keepNext w:val="0"/>
              <w:keepLines w:val="0"/>
              <w:ind w:left="709" w:hanging="709"/>
              <w:jc w:val="both"/>
              <w:rPr>
                <w:sz w:val="18"/>
              </w:rPr>
            </w:pPr>
            <w:r>
              <w:rPr>
                <w:sz w:val="18"/>
              </w:rPr>
              <w:t>X</w:t>
            </w:r>
          </w:p>
        </w:tc>
      </w:tr>
      <w:tr w:rsidR="00613B57" w:rsidRPr="00320BFA" w14:paraId="3E815096" w14:textId="77777777" w:rsidTr="00C605D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320BFA" w:rsidRDefault="00613B57" w:rsidP="00C605D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5AD500D1" w:rsidR="00613B57" w:rsidRPr="00320BFA" w:rsidRDefault="001777F1" w:rsidP="00C605D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4ACC268"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320BFA" w:rsidRDefault="00613B57" w:rsidP="00C605D3">
            <w:pPr>
              <w:keepNext w:val="0"/>
              <w:keepLines w:val="0"/>
              <w:ind w:left="709" w:hanging="709"/>
              <w:jc w:val="both"/>
              <w:rPr>
                <w:sz w:val="18"/>
              </w:rPr>
            </w:pPr>
          </w:p>
        </w:tc>
      </w:tr>
      <w:tr w:rsidR="00613B57" w:rsidRPr="00320BFA" w14:paraId="14348A76"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320BFA" w:rsidRDefault="00613B57" w:rsidP="00C605D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26673388" w:rsidR="00613B57" w:rsidRPr="00320BFA" w:rsidRDefault="00405234" w:rsidP="00C605D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320BFA" w:rsidRDefault="00613B57" w:rsidP="00C605D3">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r w:rsidRPr="00320BFA">
              <w:rPr>
                <w:sz w:val="20"/>
              </w:rPr>
              <w:t>(      ) REPROVADO</w:t>
            </w:r>
          </w:p>
        </w:tc>
      </w:tr>
    </w:tbl>
    <w:p w14:paraId="5EB692B8" w14:textId="3393FD0E" w:rsidR="0000224C" w:rsidRDefault="0000224C" w:rsidP="0000224C">
      <w:pPr>
        <w:pStyle w:val="TF-xAvalLINHA"/>
        <w:tabs>
          <w:tab w:val="left" w:leader="underscore" w:pos="6237"/>
        </w:tabs>
      </w:pPr>
      <w:r>
        <w:t xml:space="preserve">Assinatura: </w:t>
      </w:r>
      <w:r>
        <w:tab/>
      </w:r>
      <w:r>
        <w:tab/>
        <w:t xml:space="preserve"> Data: </w:t>
      </w:r>
      <w:r w:rsidR="007454D6">
        <w:t>23/04/2020</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21"/>
      <w:footerReference w:type="default" r:id="rId22"/>
      <w:headerReference w:type="first" r:id="rId23"/>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za Sartori" w:date="2021-04-23T16:45:00Z" w:initials="AS">
    <w:p w14:paraId="0EDFA012" w14:textId="0C23E0EB" w:rsidR="00CD7D72" w:rsidRDefault="00CD7D72">
      <w:pPr>
        <w:pStyle w:val="Textodecomentrio"/>
      </w:pPr>
      <w:r>
        <w:rPr>
          <w:rStyle w:val="Refdecomentrio"/>
        </w:rPr>
        <w:annotationRef/>
      </w:r>
      <w:r>
        <w:t>Rever redação</w:t>
      </w:r>
    </w:p>
  </w:comment>
  <w:comment w:id="14" w:author="Andreza Sartori" w:date="2021-04-23T16:47:00Z" w:initials="AS">
    <w:p w14:paraId="593A4F77" w14:textId="77777777" w:rsidR="00DB2AE6" w:rsidRDefault="00DB2AE6">
      <w:pPr>
        <w:pStyle w:val="Textodecomentrio"/>
      </w:pPr>
      <w:r>
        <w:rPr>
          <w:rStyle w:val="Refdecomentrio"/>
        </w:rPr>
        <w:annotationRef/>
      </w:r>
      <w:r w:rsidRPr="00DB2AE6">
        <w:t>Texto deve ser escrito no impessoal.</w:t>
      </w:r>
    </w:p>
    <w:p w14:paraId="7454CD65" w14:textId="6E6EA158" w:rsidR="00DB2AE6" w:rsidRDefault="00DB2AE6">
      <w:pPr>
        <w:pStyle w:val="Textodecomentrio"/>
      </w:pPr>
      <w:r>
        <w:t>Redundante.</w:t>
      </w:r>
    </w:p>
  </w:comment>
  <w:comment w:id="38" w:author="Andreza Sartori" w:date="2021-04-23T18:17:00Z" w:initials="AS">
    <w:p w14:paraId="557A27B4" w14:textId="7C4B6F9C" w:rsidR="005D2A2A" w:rsidRDefault="005D2A2A">
      <w:pPr>
        <w:pStyle w:val="Textodecomentrio"/>
      </w:pPr>
      <w:r>
        <w:rPr>
          <w:rStyle w:val="Refdecomentrio"/>
        </w:rPr>
        <w:annotationRef/>
      </w:r>
      <w:r>
        <w:t>Não está aparecendo a borda superior da figura. Verificar as demais figuras também.</w:t>
      </w:r>
    </w:p>
  </w:comment>
  <w:comment w:id="39" w:author="Andreza Sartori" w:date="2021-04-23T18:21:00Z" w:initials="AS">
    <w:p w14:paraId="3D629789" w14:textId="69FDD26C" w:rsidR="004B5A1C" w:rsidRDefault="004B5A1C">
      <w:pPr>
        <w:pStyle w:val="Textodecomentrio"/>
      </w:pPr>
      <w:r>
        <w:rPr>
          <w:rStyle w:val="Refdecomentrio"/>
        </w:rPr>
        <w:annotationRef/>
      </w:r>
      <w:r>
        <w:t>Você já mencionou isso no parágrafo anterior.</w:t>
      </w:r>
    </w:p>
  </w:comment>
  <w:comment w:id="40" w:author="Andreza Sartori" w:date="2021-04-23T18:25:00Z" w:initials="AS">
    <w:p w14:paraId="334EC205" w14:textId="0B19A0DF" w:rsidR="003B7C16" w:rsidRDefault="003B7C16">
      <w:pPr>
        <w:pStyle w:val="Textodecomentrio"/>
      </w:pPr>
      <w:r>
        <w:rPr>
          <w:rStyle w:val="Refdecomentrio"/>
        </w:rPr>
        <w:annotationRef/>
      </w:r>
      <w:r w:rsidRPr="003B7C16">
        <w:t>Frase longa. Rever redação.</w:t>
      </w:r>
    </w:p>
  </w:comment>
  <w:comment w:id="48" w:author="Andreza Sartori" w:date="2021-04-23T18:27:00Z" w:initials="AS">
    <w:p w14:paraId="691B6ECE" w14:textId="0A75A37F" w:rsidR="00C6241C" w:rsidRDefault="00C6241C">
      <w:pPr>
        <w:pStyle w:val="Textodecomentrio"/>
      </w:pPr>
      <w:r>
        <w:rPr>
          <w:rStyle w:val="Refdecomentrio"/>
        </w:rPr>
        <w:annotationRef/>
      </w:r>
      <w:r>
        <w:t>Quem? Esta frase parece “solta aqui”.</w:t>
      </w:r>
    </w:p>
  </w:comment>
  <w:comment w:id="53" w:author="Andreza Sartori" w:date="2021-04-23T19:08:00Z" w:initials="AS">
    <w:p w14:paraId="217C348A" w14:textId="5B1595CA" w:rsidR="00B52CAB" w:rsidRDefault="00B52CAB">
      <w:pPr>
        <w:pStyle w:val="Textodecomentrio"/>
      </w:pPr>
      <w:r>
        <w:rPr>
          <w:rStyle w:val="Refdecomentrio"/>
        </w:rPr>
        <w:annotationRef/>
      </w:r>
      <w:r>
        <w:t>Rever redação</w:t>
      </w:r>
    </w:p>
  </w:comment>
  <w:comment w:id="58" w:author="Andreza Sartori" w:date="2021-04-23T19:09:00Z" w:initials="AS">
    <w:p w14:paraId="1F0CB667" w14:textId="773143D5" w:rsidR="00B768BE" w:rsidRDefault="00B768BE">
      <w:pPr>
        <w:pStyle w:val="Textodecomentrio"/>
      </w:pPr>
      <w:r>
        <w:rPr>
          <w:rStyle w:val="Refdecomentrio"/>
        </w:rPr>
        <w:annotationRef/>
      </w:r>
      <w:r w:rsidRPr="00B768BE">
        <w:t>“e” é um conectivo de ligação entre ideias de uma mesma frase não de frases diferentes.</w:t>
      </w:r>
    </w:p>
  </w:comment>
  <w:comment w:id="60" w:author="Andreza Sartori" w:date="2021-04-23T19:13:00Z" w:initials="AS">
    <w:p w14:paraId="0728A7C8" w14:textId="786AD1F4" w:rsidR="00B768BE" w:rsidRDefault="00B768BE">
      <w:pPr>
        <w:pStyle w:val="Textodecomentrio"/>
      </w:pPr>
      <w:r>
        <w:rPr>
          <w:rStyle w:val="Refdecomentrio"/>
        </w:rPr>
        <w:annotationRef/>
      </w:r>
      <w:r w:rsidRPr="00B768BE">
        <w:t>Atenção para palavras repetidas na mesma frase.</w:t>
      </w:r>
    </w:p>
  </w:comment>
  <w:comment w:id="61" w:author="Andreza Sartori" w:date="2021-04-23T19:14:00Z" w:initials="AS">
    <w:p w14:paraId="350571DB" w14:textId="641AB3C5" w:rsidR="00B768BE" w:rsidRDefault="00B768BE">
      <w:pPr>
        <w:pStyle w:val="Textodecomentrio"/>
      </w:pPr>
      <w:r>
        <w:rPr>
          <w:rStyle w:val="Refdecomentrio"/>
        </w:rPr>
        <w:annotationRef/>
      </w:r>
      <w:r>
        <w:t>Rever redação.</w:t>
      </w:r>
    </w:p>
  </w:comment>
  <w:comment w:id="63" w:author="Andreza Sartori" w:date="2021-04-23T19:15:00Z" w:initials="AS">
    <w:p w14:paraId="00EE0BE1" w14:textId="14B8FE3F" w:rsidR="00D86535" w:rsidRDefault="00D86535">
      <w:pPr>
        <w:pStyle w:val="Textodecomentrio"/>
      </w:pPr>
      <w:r>
        <w:rPr>
          <w:rStyle w:val="Refdecomentrio"/>
        </w:rPr>
        <w:annotationRef/>
      </w:r>
      <w:r w:rsidRPr="00D86535">
        <w:t>et al. (em itálico e com “.”</w:t>
      </w:r>
      <w:r>
        <w:t xml:space="preserve"> no final</w:t>
      </w:r>
      <w:r w:rsidRPr="00D86535">
        <w:t>). Rever todos no texto.</w:t>
      </w:r>
    </w:p>
  </w:comment>
  <w:comment w:id="68" w:author="Andreza Sartori" w:date="2021-04-23T19:20:00Z" w:initials="AS">
    <w:p w14:paraId="246D68E8" w14:textId="62FB32CF" w:rsidR="002D5553" w:rsidRDefault="002D5553">
      <w:pPr>
        <w:pStyle w:val="Textodecomentrio"/>
      </w:pPr>
      <w:r>
        <w:rPr>
          <w:rStyle w:val="Refdecomentrio"/>
        </w:rPr>
        <w:annotationRef/>
      </w:r>
      <w:r w:rsidRPr="002D5553">
        <w:t>Nomes de pacotes, classes, entidades, atributos, métodos ou diálogos de interface devem ser escritos em fonte courier (tem estilo)</w:t>
      </w:r>
    </w:p>
  </w:comment>
  <w:comment w:id="70" w:author="Andreza Sartori" w:date="2021-04-23T19:23:00Z" w:initials="AS">
    <w:p w14:paraId="44DEA3AF" w14:textId="74EA6BD0" w:rsidR="00176C84" w:rsidRDefault="00176C84">
      <w:pPr>
        <w:pStyle w:val="Textodecomentrio"/>
      </w:pPr>
      <w:r>
        <w:rPr>
          <w:rStyle w:val="Refdecomentrio"/>
        </w:rPr>
        <w:annotationRef/>
      </w:r>
      <w:r w:rsidRPr="00176C84">
        <w:t>Erro de concordância de número.</w:t>
      </w:r>
    </w:p>
  </w:comment>
  <w:comment w:id="93" w:author="Andreza Sartori" w:date="2021-04-23T19:30:00Z" w:initials="AS">
    <w:p w14:paraId="1DDBAD1D" w14:textId="5CA2374B" w:rsidR="00BE5376" w:rsidRDefault="00BE5376" w:rsidP="00BE5376">
      <w:pPr>
        <w:pStyle w:val="Textodecomentrio"/>
      </w:pPr>
      <w:r>
        <w:rPr>
          <w:rStyle w:val="Refdecomentrio"/>
        </w:rPr>
        <w:annotationRef/>
      </w:r>
      <w:r>
        <w:t>Atenção para palavras repetidas na mesma frase.</w:t>
      </w:r>
    </w:p>
  </w:comment>
  <w:comment w:id="98" w:author="Andreza Sartori" w:date="2021-04-23T14:56:00Z" w:initials="AS">
    <w:p w14:paraId="478B040D" w14:textId="62C3DEE9" w:rsidR="002D1BA1" w:rsidRDefault="002D1BA1">
      <w:pPr>
        <w:pStyle w:val="Textodecomentrio"/>
      </w:pPr>
      <w:r>
        <w:rPr>
          <w:rStyle w:val="Refdecomentrio"/>
        </w:rPr>
        <w:annotationRef/>
      </w:r>
      <w:r w:rsidR="00430DE3" w:rsidRPr="00430DE3">
        <w:t>Enumeração inicia com letra minúscula.</w:t>
      </w:r>
    </w:p>
  </w:comment>
  <w:comment w:id="99" w:author="Andreza Sartori" w:date="2021-04-23T19:34:00Z" w:initials="AS">
    <w:p w14:paraId="0B001CD3" w14:textId="14C035E8" w:rsidR="005D08AA" w:rsidRDefault="005D08AA">
      <w:pPr>
        <w:pStyle w:val="Textodecomentrio"/>
      </w:pPr>
      <w:r>
        <w:rPr>
          <w:rStyle w:val="Refdecomentrio"/>
        </w:rPr>
        <w:annotationRef/>
      </w:r>
      <w:r>
        <w:t>Acho desnecessário repetir esta parte em todos os requisitos.</w:t>
      </w:r>
    </w:p>
  </w:comment>
  <w:comment w:id="100" w:author="Andreza Sartori" w:date="2021-04-23T19:34:00Z" w:initials="AS">
    <w:p w14:paraId="23B5304F" w14:textId="69A56B3C" w:rsidR="00574E11" w:rsidRDefault="00574E11">
      <w:pPr>
        <w:pStyle w:val="Textodecomentrio"/>
      </w:pPr>
      <w:r>
        <w:rPr>
          <w:rStyle w:val="Refdecomentrio"/>
        </w:rPr>
        <w:annotationRef/>
      </w:r>
      <w:r w:rsidRPr="00430DE3">
        <w:t>Enumeração inicia com letra minúscula.</w:t>
      </w:r>
    </w:p>
  </w:comment>
  <w:comment w:id="101" w:author="Andreza Sartori" w:date="2021-04-23T19:35:00Z" w:initials="AS">
    <w:p w14:paraId="46398C56" w14:textId="7990CEF8" w:rsidR="007F5A31" w:rsidRDefault="007F5A31">
      <w:pPr>
        <w:pStyle w:val="Textodecomentrio"/>
      </w:pPr>
      <w:r>
        <w:rPr>
          <w:rStyle w:val="Refdecomentrio"/>
        </w:rPr>
        <w:annotationRef/>
      </w:r>
      <w:r>
        <w:t>Isso é requisito?</w:t>
      </w:r>
    </w:p>
  </w:comment>
  <w:comment w:id="103" w:author="Andreza Sartori" w:date="2021-04-23T14:58:00Z" w:initials="AS">
    <w:p w14:paraId="0F4B7307" w14:textId="7D28443B" w:rsidR="00430DE3" w:rsidRDefault="00430DE3">
      <w:pPr>
        <w:pStyle w:val="Textodecomentrio"/>
      </w:pPr>
      <w:r>
        <w:rPr>
          <w:rStyle w:val="Refdecomentrio"/>
        </w:rPr>
        <w:annotationRef/>
      </w:r>
      <w:r w:rsidR="00706C0C">
        <w:t xml:space="preserve">Deve finalizar </w:t>
      </w:r>
      <w:r w:rsidR="009C11B3" w:rsidRPr="009C11B3">
        <w:t>na segunda quinzena de novembro.</w:t>
      </w:r>
    </w:p>
  </w:comment>
  <w:comment w:id="104" w:author="Andreza Sartori" w:date="2021-04-23T19:39:00Z" w:initials="AS">
    <w:p w14:paraId="6453E411" w14:textId="5E253C45" w:rsidR="00B215A9" w:rsidRDefault="00B215A9">
      <w:pPr>
        <w:pStyle w:val="Textodecomentrio"/>
      </w:pPr>
      <w:r>
        <w:rPr>
          <w:rStyle w:val="Refdecomentrio"/>
        </w:rPr>
        <w:annotationRef/>
      </w:r>
      <w:r w:rsidRPr="00B215A9">
        <w:t>inicia com letra minúscula</w:t>
      </w:r>
    </w:p>
  </w:comment>
  <w:comment w:id="113" w:author="Andreza Sartori" w:date="2021-04-23T15:01:00Z" w:initials="AS">
    <w:p w14:paraId="5107EACA" w14:textId="77777777" w:rsidR="002B5A66" w:rsidRDefault="002B5A66">
      <w:pPr>
        <w:pStyle w:val="Textodecomentrio"/>
      </w:pPr>
      <w:r>
        <w:rPr>
          <w:rStyle w:val="Refdecomentrio"/>
        </w:rPr>
        <w:annotationRef/>
      </w:r>
      <w:r w:rsidR="003649F0" w:rsidRPr="003649F0">
        <w:t>Para 4 ou mais autores usar et al.</w:t>
      </w:r>
    </w:p>
    <w:p w14:paraId="54FEBD33" w14:textId="1331D86F" w:rsidR="003649F0" w:rsidRDefault="003649F0">
      <w:pPr>
        <w:pStyle w:val="Textodecomentrio"/>
      </w:pPr>
    </w:p>
  </w:comment>
  <w:comment w:id="114" w:author="Andreza Sartori" w:date="2021-04-23T15:04:00Z" w:initials="AS">
    <w:p w14:paraId="136826E3" w14:textId="6F9CA17C" w:rsidR="00D33B88" w:rsidRDefault="00D33B88">
      <w:pPr>
        <w:pStyle w:val="Textodecomentrio"/>
      </w:pPr>
      <w:r>
        <w:rPr>
          <w:rStyle w:val="Refdecomentrio"/>
        </w:rPr>
        <w:annotationRef/>
      </w:r>
      <w:r>
        <w:t>Ano de Publicação?</w:t>
      </w:r>
    </w:p>
  </w:comment>
  <w:comment w:id="115" w:author="Andreza Sartori" w:date="2021-04-23T15:10:00Z" w:initials="AS">
    <w:p w14:paraId="7F20BD85" w14:textId="0C9BA12C" w:rsidR="00EF66F8" w:rsidRDefault="00EF66F8">
      <w:pPr>
        <w:pStyle w:val="Textodecomentrio"/>
      </w:pPr>
      <w:r>
        <w:rPr>
          <w:rStyle w:val="Refdecomentrio"/>
        </w:rPr>
        <w:annotationRef/>
      </w:r>
      <w:r w:rsidR="00793EFC" w:rsidRPr="00793EFC">
        <w:t>Para 4 ou mais autores usar et al.</w:t>
      </w:r>
    </w:p>
  </w:comment>
  <w:comment w:id="116" w:author="Andreza Sartori" w:date="2021-04-23T15:12:00Z" w:initials="AS">
    <w:p w14:paraId="3D65D117" w14:textId="35EB17D2" w:rsidR="00126FD0" w:rsidRDefault="00126FD0">
      <w:pPr>
        <w:pStyle w:val="Textodecomentrio"/>
      </w:pPr>
      <w:r>
        <w:rPr>
          <w:rStyle w:val="Refdecomentrio"/>
        </w:rPr>
        <w:annotationRef/>
      </w:r>
      <w:r>
        <w:t>Ano?</w:t>
      </w:r>
    </w:p>
  </w:comment>
  <w:comment w:id="117" w:author="Andreza Sartori" w:date="2021-04-23T15:13:00Z" w:initials="AS">
    <w:p w14:paraId="1D23A125" w14:textId="77777777" w:rsidR="00EB1532" w:rsidRDefault="00EB1532">
      <w:pPr>
        <w:pStyle w:val="Textodecomentrio"/>
      </w:pPr>
      <w:r>
        <w:rPr>
          <w:rStyle w:val="Refdecomentrio"/>
        </w:rPr>
        <w:annotationRef/>
      </w:r>
      <w:r w:rsidR="003A22FE" w:rsidRPr="003A22FE">
        <w:t>Os prenomes e demais sobrenomes dos autores podem ser ou não abreviados, desde que seja seguido o mesmo padrão de abreviação.</w:t>
      </w:r>
    </w:p>
    <w:p w14:paraId="74D0D3FC" w14:textId="77777777" w:rsidR="003A22FE" w:rsidRDefault="003A22FE">
      <w:pPr>
        <w:pStyle w:val="Textodecomentrio"/>
      </w:pPr>
    </w:p>
    <w:p w14:paraId="65CAE1E5" w14:textId="1E0461CC" w:rsidR="003A22FE" w:rsidRDefault="003A22FE">
      <w:pPr>
        <w:pStyle w:val="Textodecomentrio"/>
      </w:pPr>
      <w:r>
        <w:t>Verificar com as demais referências.</w:t>
      </w:r>
    </w:p>
  </w:comment>
  <w:comment w:id="118" w:author="Andreza Sartori" w:date="2021-04-23T19:32:00Z" w:initials="AS">
    <w:p w14:paraId="559FD05E" w14:textId="4CB1733F" w:rsidR="002E76E3" w:rsidRDefault="002E76E3">
      <w:pPr>
        <w:pStyle w:val="Textodecomentrio"/>
      </w:pPr>
      <w:r>
        <w:rPr>
          <w:rStyle w:val="Refdecomentrio"/>
        </w:rPr>
        <w:annotationRef/>
      </w:r>
      <w:r w:rsidRPr="002E76E3">
        <w:t>Você precisa fazer uma boa revisão no texto. Tem vários erros de concordância, uso de linguagem informal entre outros itens mencionados no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DFA012" w15:done="0"/>
  <w15:commentEx w15:paraId="7454CD65" w15:done="0"/>
  <w15:commentEx w15:paraId="557A27B4" w15:done="0"/>
  <w15:commentEx w15:paraId="3D629789" w15:done="0"/>
  <w15:commentEx w15:paraId="334EC205" w15:done="0"/>
  <w15:commentEx w15:paraId="691B6ECE" w15:done="0"/>
  <w15:commentEx w15:paraId="217C348A" w15:done="0"/>
  <w15:commentEx w15:paraId="1F0CB667" w15:done="0"/>
  <w15:commentEx w15:paraId="0728A7C8" w15:done="0"/>
  <w15:commentEx w15:paraId="350571DB" w15:done="0"/>
  <w15:commentEx w15:paraId="00EE0BE1" w15:done="0"/>
  <w15:commentEx w15:paraId="246D68E8" w15:done="0"/>
  <w15:commentEx w15:paraId="44DEA3AF" w15:done="0"/>
  <w15:commentEx w15:paraId="1DDBAD1D" w15:done="0"/>
  <w15:commentEx w15:paraId="478B040D" w15:done="0"/>
  <w15:commentEx w15:paraId="0B001CD3" w15:done="0"/>
  <w15:commentEx w15:paraId="23B5304F" w15:done="0"/>
  <w15:commentEx w15:paraId="46398C56" w15:done="0"/>
  <w15:commentEx w15:paraId="0F4B7307" w15:done="0"/>
  <w15:commentEx w15:paraId="6453E411" w15:done="0"/>
  <w15:commentEx w15:paraId="54FEBD33" w15:done="0"/>
  <w15:commentEx w15:paraId="136826E3" w15:done="0"/>
  <w15:commentEx w15:paraId="7F20BD85" w15:done="0"/>
  <w15:commentEx w15:paraId="3D65D117" w15:done="0"/>
  <w15:commentEx w15:paraId="65CAE1E5" w15:done="0"/>
  <w15:commentEx w15:paraId="559FD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7846" w16cex:dateUtc="2021-04-23T19:45:00Z"/>
  <w16cex:commentExtensible w16cex:durableId="242D78BD" w16cex:dateUtc="2021-04-23T19:47:00Z"/>
  <w16cex:commentExtensible w16cex:durableId="242D8DCF" w16cex:dateUtc="2021-04-23T21:17:00Z"/>
  <w16cex:commentExtensible w16cex:durableId="242D8EC7" w16cex:dateUtc="2021-04-23T21:21:00Z"/>
  <w16cex:commentExtensible w16cex:durableId="242D8FA3" w16cex:dateUtc="2021-04-23T21:25:00Z"/>
  <w16cex:commentExtensible w16cex:durableId="242D9025" w16cex:dateUtc="2021-04-23T21:27:00Z"/>
  <w16cex:commentExtensible w16cex:durableId="242D99A6" w16cex:dateUtc="2021-04-23T22:08:00Z"/>
  <w16cex:commentExtensible w16cex:durableId="242D99F3" w16cex:dateUtc="2021-04-23T22:09:00Z"/>
  <w16cex:commentExtensible w16cex:durableId="242D9AC3" w16cex:dateUtc="2021-04-23T22:13:00Z"/>
  <w16cex:commentExtensible w16cex:durableId="242D9B02" w16cex:dateUtc="2021-04-23T22:14:00Z"/>
  <w16cex:commentExtensible w16cex:durableId="242D9B4B" w16cex:dateUtc="2021-04-23T22:15:00Z"/>
  <w16cex:commentExtensible w16cex:durableId="242D9C95" w16cex:dateUtc="2021-04-23T22:20:00Z"/>
  <w16cex:commentExtensible w16cex:durableId="242D9D14" w16cex:dateUtc="2021-04-23T22:23:00Z"/>
  <w16cex:commentExtensible w16cex:durableId="242D9EBD" w16cex:dateUtc="2021-04-23T22:30:00Z"/>
  <w16cex:commentExtensible w16cex:durableId="242D5EB1" w16cex:dateUtc="2021-04-23T17:56:00Z"/>
  <w16cex:commentExtensible w16cex:durableId="242D9FB0" w16cex:dateUtc="2021-04-23T22:34:00Z"/>
  <w16cex:commentExtensible w16cex:durableId="242D9FE0" w16cex:dateUtc="2021-04-23T22:34:00Z"/>
  <w16cex:commentExtensible w16cex:durableId="242DA016" w16cex:dateUtc="2021-04-23T22:35:00Z"/>
  <w16cex:commentExtensible w16cex:durableId="242D5EFF" w16cex:dateUtc="2021-04-23T17:58:00Z"/>
  <w16cex:commentExtensible w16cex:durableId="242DA0DA" w16cex:dateUtc="2021-04-23T22:39:00Z"/>
  <w16cex:commentExtensible w16cex:durableId="242D5FD5" w16cex:dateUtc="2021-04-23T18:01:00Z"/>
  <w16cex:commentExtensible w16cex:durableId="242D6071" w16cex:dateUtc="2021-04-23T18:04:00Z"/>
  <w16cex:commentExtensible w16cex:durableId="242D61EC" w16cex:dateUtc="2021-04-23T18:10:00Z"/>
  <w16cex:commentExtensible w16cex:durableId="242D626A" w16cex:dateUtc="2021-04-23T18:12:00Z"/>
  <w16cex:commentExtensible w16cex:durableId="242D627F" w16cex:dateUtc="2021-04-23T18:13:00Z"/>
  <w16cex:commentExtensible w16cex:durableId="242D9F56" w16cex:dateUtc="2021-04-23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DFA012" w16cid:durableId="242D7846"/>
  <w16cid:commentId w16cid:paraId="7454CD65" w16cid:durableId="242D78BD"/>
  <w16cid:commentId w16cid:paraId="557A27B4" w16cid:durableId="242D8DCF"/>
  <w16cid:commentId w16cid:paraId="3D629789" w16cid:durableId="242D8EC7"/>
  <w16cid:commentId w16cid:paraId="334EC205" w16cid:durableId="242D8FA3"/>
  <w16cid:commentId w16cid:paraId="691B6ECE" w16cid:durableId="242D9025"/>
  <w16cid:commentId w16cid:paraId="217C348A" w16cid:durableId="242D99A6"/>
  <w16cid:commentId w16cid:paraId="1F0CB667" w16cid:durableId="242D99F3"/>
  <w16cid:commentId w16cid:paraId="0728A7C8" w16cid:durableId="242D9AC3"/>
  <w16cid:commentId w16cid:paraId="350571DB" w16cid:durableId="242D9B02"/>
  <w16cid:commentId w16cid:paraId="00EE0BE1" w16cid:durableId="242D9B4B"/>
  <w16cid:commentId w16cid:paraId="246D68E8" w16cid:durableId="242D9C95"/>
  <w16cid:commentId w16cid:paraId="44DEA3AF" w16cid:durableId="242D9D14"/>
  <w16cid:commentId w16cid:paraId="1DDBAD1D" w16cid:durableId="242D9EBD"/>
  <w16cid:commentId w16cid:paraId="478B040D" w16cid:durableId="242D5EB1"/>
  <w16cid:commentId w16cid:paraId="0B001CD3" w16cid:durableId="242D9FB0"/>
  <w16cid:commentId w16cid:paraId="23B5304F" w16cid:durableId="242D9FE0"/>
  <w16cid:commentId w16cid:paraId="46398C56" w16cid:durableId="242DA016"/>
  <w16cid:commentId w16cid:paraId="0F4B7307" w16cid:durableId="242D5EFF"/>
  <w16cid:commentId w16cid:paraId="6453E411" w16cid:durableId="242DA0DA"/>
  <w16cid:commentId w16cid:paraId="54FEBD33" w16cid:durableId="242D5FD5"/>
  <w16cid:commentId w16cid:paraId="136826E3" w16cid:durableId="242D6071"/>
  <w16cid:commentId w16cid:paraId="7F20BD85" w16cid:durableId="242D61EC"/>
  <w16cid:commentId w16cid:paraId="3D65D117" w16cid:durableId="242D626A"/>
  <w16cid:commentId w16cid:paraId="65CAE1E5" w16cid:durableId="242D627F"/>
  <w16cid:commentId w16cid:paraId="559FD05E" w16cid:durableId="242D9F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585F5" w14:textId="77777777" w:rsidR="00546417" w:rsidRDefault="00546417">
      <w:r>
        <w:separator/>
      </w:r>
    </w:p>
  </w:endnote>
  <w:endnote w:type="continuationSeparator" w:id="0">
    <w:p w14:paraId="0C7C9400" w14:textId="77777777" w:rsidR="00546417" w:rsidRDefault="00546417">
      <w:r>
        <w:continuationSeparator/>
      </w:r>
    </w:p>
  </w:endnote>
  <w:endnote w:type="continuationNotice" w:id="1">
    <w:p w14:paraId="028DCA14" w14:textId="77777777" w:rsidR="00546417" w:rsidRDefault="005464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455AED" w:rsidRDefault="00455AE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83314" w14:textId="77777777" w:rsidR="00546417" w:rsidRDefault="00546417">
      <w:r>
        <w:separator/>
      </w:r>
    </w:p>
  </w:footnote>
  <w:footnote w:type="continuationSeparator" w:id="0">
    <w:p w14:paraId="18705091" w14:textId="77777777" w:rsidR="00546417" w:rsidRDefault="00546417">
      <w:r>
        <w:continuationSeparator/>
      </w:r>
    </w:p>
  </w:footnote>
  <w:footnote w:type="continuationNotice" w:id="1">
    <w:p w14:paraId="60917408" w14:textId="77777777" w:rsidR="00546417" w:rsidRDefault="005464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640C6B5C" w:rsidR="003C5262" w:rsidRPr="003C5262" w:rsidRDefault="003C5262" w:rsidP="003C5262">
          <w:pPr>
            <w:pStyle w:val="Cabealho"/>
            <w:tabs>
              <w:tab w:val="clear" w:pos="8640"/>
              <w:tab w:val="right" w:pos="8931"/>
            </w:tabs>
            <w:ind w:right="141"/>
          </w:pPr>
          <w:r>
            <w:rPr>
              <w:rStyle w:val="Nmerodepgina"/>
            </w:rPr>
            <w:t>(   </w:t>
          </w:r>
          <w:r w:rsidR="00EB28B4">
            <w:rPr>
              <w:rStyle w:val="Nmerodepgina"/>
            </w:rPr>
            <w:t>X</w:t>
          </w:r>
          <w:r>
            <w:rPr>
              <w:rStyle w:val="Nmerodepgina"/>
            </w:rPr>
            <w:t>  ) PRÉ-PROJETO     (</w:t>
          </w:r>
          <w:r>
            <w:t xml:space="preserve">     ) </w:t>
          </w:r>
          <w:r>
            <w:rPr>
              <w:rStyle w:val="Nmerodepgina"/>
            </w:rPr>
            <w:t xml:space="preserve">PROJETO </w:t>
          </w:r>
        </w:p>
      </w:tc>
      <w:tc>
        <w:tcPr>
          <w:tcW w:w="3434" w:type="dxa"/>
          <w:shd w:val="clear" w:color="auto" w:fill="auto"/>
        </w:tcPr>
        <w:p w14:paraId="38BA8509" w14:textId="3E254F98" w:rsidR="003C5262" w:rsidRDefault="003C5262" w:rsidP="003C5262">
          <w:pPr>
            <w:pStyle w:val="Cabealho"/>
            <w:tabs>
              <w:tab w:val="clear" w:pos="8640"/>
              <w:tab w:val="right" w:pos="8931"/>
            </w:tabs>
            <w:ind w:right="141"/>
            <w:rPr>
              <w:rStyle w:val="Nmerodepgina"/>
            </w:rPr>
          </w:pPr>
          <w:r>
            <w:rPr>
              <w:rStyle w:val="Nmerodepgina"/>
            </w:rPr>
            <w:t>ANO/SEMESTRE:</w:t>
          </w:r>
          <w:r w:rsidR="00EB28B4">
            <w:rPr>
              <w:rStyle w:val="Nmerodepgina"/>
            </w:rPr>
            <w:t xml:space="preserve"> 2021/2</w:t>
          </w:r>
        </w:p>
      </w:tc>
    </w:tr>
  </w:tbl>
  <w:p w14:paraId="05776BF3" w14:textId="77777777" w:rsidR="00F31359" w:rsidRDefault="00F313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0251AC"/>
    <w:multiLevelType w:val="hybridMultilevel"/>
    <w:tmpl w:val="3B46797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0BF1A9B"/>
    <w:multiLevelType w:val="hybridMultilevel"/>
    <w:tmpl w:val="41E8DFB4"/>
    <w:lvl w:ilvl="0" w:tplc="31108394">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Moves/>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ACA"/>
    <w:rsid w:val="0000224C"/>
    <w:rsid w:val="000026ED"/>
    <w:rsid w:val="00003C6C"/>
    <w:rsid w:val="000040B0"/>
    <w:rsid w:val="00005132"/>
    <w:rsid w:val="00007BCB"/>
    <w:rsid w:val="00011AC8"/>
    <w:rsid w:val="000120EF"/>
    <w:rsid w:val="00012922"/>
    <w:rsid w:val="00012A76"/>
    <w:rsid w:val="00012E44"/>
    <w:rsid w:val="00013A16"/>
    <w:rsid w:val="0001575C"/>
    <w:rsid w:val="00015A78"/>
    <w:rsid w:val="00015BC6"/>
    <w:rsid w:val="00016C5E"/>
    <w:rsid w:val="00017062"/>
    <w:rsid w:val="0001797E"/>
    <w:rsid w:val="000179B5"/>
    <w:rsid w:val="00017B62"/>
    <w:rsid w:val="000204E7"/>
    <w:rsid w:val="00021E13"/>
    <w:rsid w:val="0002230B"/>
    <w:rsid w:val="00023E4E"/>
    <w:rsid w:val="00023FA0"/>
    <w:rsid w:val="00024E96"/>
    <w:rsid w:val="000252A9"/>
    <w:rsid w:val="0002602F"/>
    <w:rsid w:val="00026DBA"/>
    <w:rsid w:val="00030E4A"/>
    <w:rsid w:val="00031A27"/>
    <w:rsid w:val="00031EE0"/>
    <w:rsid w:val="00037F7D"/>
    <w:rsid w:val="0004135F"/>
    <w:rsid w:val="0004543B"/>
    <w:rsid w:val="0004641A"/>
    <w:rsid w:val="00047A10"/>
    <w:rsid w:val="00047A7A"/>
    <w:rsid w:val="00050155"/>
    <w:rsid w:val="00051816"/>
    <w:rsid w:val="00052A07"/>
    <w:rsid w:val="000533DA"/>
    <w:rsid w:val="00053FC2"/>
    <w:rsid w:val="0005457F"/>
    <w:rsid w:val="00054B0F"/>
    <w:rsid w:val="00054CA6"/>
    <w:rsid w:val="000554E3"/>
    <w:rsid w:val="000608E9"/>
    <w:rsid w:val="00060C23"/>
    <w:rsid w:val="00061404"/>
    <w:rsid w:val="00061FEB"/>
    <w:rsid w:val="00063D44"/>
    <w:rsid w:val="000667DF"/>
    <w:rsid w:val="000679E8"/>
    <w:rsid w:val="000700B4"/>
    <w:rsid w:val="000700D8"/>
    <w:rsid w:val="00071FED"/>
    <w:rsid w:val="0007209B"/>
    <w:rsid w:val="00072BBF"/>
    <w:rsid w:val="00075792"/>
    <w:rsid w:val="00076493"/>
    <w:rsid w:val="00080F9C"/>
    <w:rsid w:val="000817B4"/>
    <w:rsid w:val="0008537F"/>
    <w:rsid w:val="0008579A"/>
    <w:rsid w:val="00086AA8"/>
    <w:rsid w:val="0008732D"/>
    <w:rsid w:val="000877AA"/>
    <w:rsid w:val="00091B54"/>
    <w:rsid w:val="00093FE1"/>
    <w:rsid w:val="00094680"/>
    <w:rsid w:val="00097171"/>
    <w:rsid w:val="0009735C"/>
    <w:rsid w:val="00097DCE"/>
    <w:rsid w:val="000A104C"/>
    <w:rsid w:val="000A19DE"/>
    <w:rsid w:val="000A3EAB"/>
    <w:rsid w:val="000A6C06"/>
    <w:rsid w:val="000A6C99"/>
    <w:rsid w:val="000A6DEC"/>
    <w:rsid w:val="000B12B2"/>
    <w:rsid w:val="000B3868"/>
    <w:rsid w:val="000B4820"/>
    <w:rsid w:val="000B4B78"/>
    <w:rsid w:val="000B5799"/>
    <w:rsid w:val="000B5BC0"/>
    <w:rsid w:val="000C1926"/>
    <w:rsid w:val="000C1A18"/>
    <w:rsid w:val="000C26DA"/>
    <w:rsid w:val="000C2701"/>
    <w:rsid w:val="000C280F"/>
    <w:rsid w:val="000C5873"/>
    <w:rsid w:val="000C5C1E"/>
    <w:rsid w:val="000C5D38"/>
    <w:rsid w:val="000C648D"/>
    <w:rsid w:val="000C76C4"/>
    <w:rsid w:val="000D1294"/>
    <w:rsid w:val="000D192C"/>
    <w:rsid w:val="000D2847"/>
    <w:rsid w:val="000D4559"/>
    <w:rsid w:val="000D62DD"/>
    <w:rsid w:val="000D650F"/>
    <w:rsid w:val="000D6E1F"/>
    <w:rsid w:val="000D7567"/>
    <w:rsid w:val="000D77C2"/>
    <w:rsid w:val="000D79DB"/>
    <w:rsid w:val="000E039E"/>
    <w:rsid w:val="000E2755"/>
    <w:rsid w:val="000E27F9"/>
    <w:rsid w:val="000E296F"/>
    <w:rsid w:val="000E2A83"/>
    <w:rsid w:val="000E2B1E"/>
    <w:rsid w:val="000E311F"/>
    <w:rsid w:val="000E3A68"/>
    <w:rsid w:val="000E4758"/>
    <w:rsid w:val="000E5474"/>
    <w:rsid w:val="000E6CE0"/>
    <w:rsid w:val="000F03A4"/>
    <w:rsid w:val="000F07C7"/>
    <w:rsid w:val="000F1851"/>
    <w:rsid w:val="000F1AA9"/>
    <w:rsid w:val="000F24D2"/>
    <w:rsid w:val="000F37F9"/>
    <w:rsid w:val="000F77E3"/>
    <w:rsid w:val="001020BB"/>
    <w:rsid w:val="00102A4C"/>
    <w:rsid w:val="00103E83"/>
    <w:rsid w:val="00104145"/>
    <w:rsid w:val="001041C2"/>
    <w:rsid w:val="00104529"/>
    <w:rsid w:val="001048D0"/>
    <w:rsid w:val="00104FA8"/>
    <w:rsid w:val="00106849"/>
    <w:rsid w:val="00106EFE"/>
    <w:rsid w:val="00107B02"/>
    <w:rsid w:val="00110A36"/>
    <w:rsid w:val="001123DC"/>
    <w:rsid w:val="0011363A"/>
    <w:rsid w:val="00113A3F"/>
    <w:rsid w:val="001141E3"/>
    <w:rsid w:val="00116001"/>
    <w:rsid w:val="001162F3"/>
    <w:rsid w:val="0011630B"/>
    <w:rsid w:val="001164FE"/>
    <w:rsid w:val="00117865"/>
    <w:rsid w:val="0012023B"/>
    <w:rsid w:val="00122236"/>
    <w:rsid w:val="00125084"/>
    <w:rsid w:val="00125264"/>
    <w:rsid w:val="00125277"/>
    <w:rsid w:val="00125C14"/>
    <w:rsid w:val="00125CF3"/>
    <w:rsid w:val="00126FD0"/>
    <w:rsid w:val="00130CCF"/>
    <w:rsid w:val="00132FF7"/>
    <w:rsid w:val="00135946"/>
    <w:rsid w:val="001375F7"/>
    <w:rsid w:val="00137C24"/>
    <w:rsid w:val="00137F96"/>
    <w:rsid w:val="0014261F"/>
    <w:rsid w:val="001427FF"/>
    <w:rsid w:val="0014479E"/>
    <w:rsid w:val="0015477B"/>
    <w:rsid w:val="00154BC2"/>
    <w:rsid w:val="001554E9"/>
    <w:rsid w:val="00157DF8"/>
    <w:rsid w:val="001600D4"/>
    <w:rsid w:val="00161661"/>
    <w:rsid w:val="00162BF1"/>
    <w:rsid w:val="001632C9"/>
    <w:rsid w:val="001654CA"/>
    <w:rsid w:val="0016560C"/>
    <w:rsid w:val="00165FF4"/>
    <w:rsid w:val="0017028A"/>
    <w:rsid w:val="00171DEC"/>
    <w:rsid w:val="001728EE"/>
    <w:rsid w:val="00175384"/>
    <w:rsid w:val="00176C84"/>
    <w:rsid w:val="001777F1"/>
    <w:rsid w:val="00180710"/>
    <w:rsid w:val="00182515"/>
    <w:rsid w:val="00182F0F"/>
    <w:rsid w:val="0018326A"/>
    <w:rsid w:val="00186092"/>
    <w:rsid w:val="001938BB"/>
    <w:rsid w:val="00193A97"/>
    <w:rsid w:val="001948BE"/>
    <w:rsid w:val="00194EF1"/>
    <w:rsid w:val="0019547B"/>
    <w:rsid w:val="00196083"/>
    <w:rsid w:val="001A12CE"/>
    <w:rsid w:val="001A2041"/>
    <w:rsid w:val="001A287A"/>
    <w:rsid w:val="001A4048"/>
    <w:rsid w:val="001A54E5"/>
    <w:rsid w:val="001A6292"/>
    <w:rsid w:val="001A6F40"/>
    <w:rsid w:val="001A7511"/>
    <w:rsid w:val="001B1008"/>
    <w:rsid w:val="001B2F1E"/>
    <w:rsid w:val="001B40C0"/>
    <w:rsid w:val="001B6B05"/>
    <w:rsid w:val="001B7CEA"/>
    <w:rsid w:val="001B7DC0"/>
    <w:rsid w:val="001C04EB"/>
    <w:rsid w:val="001C0E32"/>
    <w:rsid w:val="001C0E74"/>
    <w:rsid w:val="001C131B"/>
    <w:rsid w:val="001C33B0"/>
    <w:rsid w:val="001C3AB3"/>
    <w:rsid w:val="001C410B"/>
    <w:rsid w:val="001C54EE"/>
    <w:rsid w:val="001C57E6"/>
    <w:rsid w:val="001C5CBB"/>
    <w:rsid w:val="001D1ACB"/>
    <w:rsid w:val="001D2D8B"/>
    <w:rsid w:val="001D31AC"/>
    <w:rsid w:val="001D465C"/>
    <w:rsid w:val="001D6234"/>
    <w:rsid w:val="001E0246"/>
    <w:rsid w:val="001E0C9A"/>
    <w:rsid w:val="001E106B"/>
    <w:rsid w:val="001E2031"/>
    <w:rsid w:val="001E37A8"/>
    <w:rsid w:val="001E5B99"/>
    <w:rsid w:val="001E63F6"/>
    <w:rsid w:val="001E646A"/>
    <w:rsid w:val="001E682E"/>
    <w:rsid w:val="001F007F"/>
    <w:rsid w:val="001F0D36"/>
    <w:rsid w:val="001F5742"/>
    <w:rsid w:val="00200867"/>
    <w:rsid w:val="00201635"/>
    <w:rsid w:val="00202F3F"/>
    <w:rsid w:val="00205162"/>
    <w:rsid w:val="00205894"/>
    <w:rsid w:val="00205A5E"/>
    <w:rsid w:val="00207197"/>
    <w:rsid w:val="00210A15"/>
    <w:rsid w:val="002138EE"/>
    <w:rsid w:val="00213BD5"/>
    <w:rsid w:val="00214212"/>
    <w:rsid w:val="00214908"/>
    <w:rsid w:val="00216C6C"/>
    <w:rsid w:val="00220B1B"/>
    <w:rsid w:val="00222387"/>
    <w:rsid w:val="002225E0"/>
    <w:rsid w:val="0022316E"/>
    <w:rsid w:val="00223481"/>
    <w:rsid w:val="00223ADF"/>
    <w:rsid w:val="00224BB2"/>
    <w:rsid w:val="00232865"/>
    <w:rsid w:val="00232FA4"/>
    <w:rsid w:val="002340B7"/>
    <w:rsid w:val="00235240"/>
    <w:rsid w:val="002368FD"/>
    <w:rsid w:val="002376FE"/>
    <w:rsid w:val="002377B1"/>
    <w:rsid w:val="0024110F"/>
    <w:rsid w:val="002417C1"/>
    <w:rsid w:val="002423AB"/>
    <w:rsid w:val="00243973"/>
    <w:rsid w:val="002440B0"/>
    <w:rsid w:val="00244A19"/>
    <w:rsid w:val="00244B12"/>
    <w:rsid w:val="00244EE6"/>
    <w:rsid w:val="00245A49"/>
    <w:rsid w:val="00245CB1"/>
    <w:rsid w:val="00246FB8"/>
    <w:rsid w:val="002504E0"/>
    <w:rsid w:val="002534A4"/>
    <w:rsid w:val="00253A20"/>
    <w:rsid w:val="0025685C"/>
    <w:rsid w:val="00262033"/>
    <w:rsid w:val="00262A89"/>
    <w:rsid w:val="0026339D"/>
    <w:rsid w:val="00265A25"/>
    <w:rsid w:val="002703B3"/>
    <w:rsid w:val="00272DF0"/>
    <w:rsid w:val="00275042"/>
    <w:rsid w:val="002766DA"/>
    <w:rsid w:val="00276E8F"/>
    <w:rsid w:val="0027792D"/>
    <w:rsid w:val="002819ED"/>
    <w:rsid w:val="002820EA"/>
    <w:rsid w:val="002822CE"/>
    <w:rsid w:val="00282693"/>
    <w:rsid w:val="002826F0"/>
    <w:rsid w:val="00282723"/>
    <w:rsid w:val="00282788"/>
    <w:rsid w:val="00282F24"/>
    <w:rsid w:val="002843DE"/>
    <w:rsid w:val="0028617A"/>
    <w:rsid w:val="00286657"/>
    <w:rsid w:val="0028667E"/>
    <w:rsid w:val="0029077F"/>
    <w:rsid w:val="00290AA5"/>
    <w:rsid w:val="00291AE7"/>
    <w:rsid w:val="00292B28"/>
    <w:rsid w:val="0029335C"/>
    <w:rsid w:val="0029608A"/>
    <w:rsid w:val="00296FBF"/>
    <w:rsid w:val="002A0A5A"/>
    <w:rsid w:val="002A23F4"/>
    <w:rsid w:val="002A2529"/>
    <w:rsid w:val="002A2AA9"/>
    <w:rsid w:val="002A4FF0"/>
    <w:rsid w:val="002A5CA5"/>
    <w:rsid w:val="002A6617"/>
    <w:rsid w:val="002A7A1E"/>
    <w:rsid w:val="002A7E1B"/>
    <w:rsid w:val="002B0EDC"/>
    <w:rsid w:val="002B120C"/>
    <w:rsid w:val="002B1328"/>
    <w:rsid w:val="002B2779"/>
    <w:rsid w:val="002B2CD7"/>
    <w:rsid w:val="002B3171"/>
    <w:rsid w:val="002B42FA"/>
    <w:rsid w:val="002B4718"/>
    <w:rsid w:val="002B5A66"/>
    <w:rsid w:val="002B659E"/>
    <w:rsid w:val="002B7EA0"/>
    <w:rsid w:val="002C1FBA"/>
    <w:rsid w:val="002C751C"/>
    <w:rsid w:val="002C7AFA"/>
    <w:rsid w:val="002D1BA1"/>
    <w:rsid w:val="002D1ECB"/>
    <w:rsid w:val="002D1ECE"/>
    <w:rsid w:val="002D1EE6"/>
    <w:rsid w:val="002D5553"/>
    <w:rsid w:val="002D61DC"/>
    <w:rsid w:val="002D682B"/>
    <w:rsid w:val="002D6EC5"/>
    <w:rsid w:val="002E0F80"/>
    <w:rsid w:val="002E13D7"/>
    <w:rsid w:val="002E30CE"/>
    <w:rsid w:val="002E5C72"/>
    <w:rsid w:val="002E6483"/>
    <w:rsid w:val="002E6DD1"/>
    <w:rsid w:val="002E76E3"/>
    <w:rsid w:val="002F027E"/>
    <w:rsid w:val="002F19C2"/>
    <w:rsid w:val="002F2292"/>
    <w:rsid w:val="002F3E8A"/>
    <w:rsid w:val="0030089A"/>
    <w:rsid w:val="00300BF8"/>
    <w:rsid w:val="003014FA"/>
    <w:rsid w:val="00307EB1"/>
    <w:rsid w:val="00310249"/>
    <w:rsid w:val="003104B7"/>
    <w:rsid w:val="00312CEA"/>
    <w:rsid w:val="003142D4"/>
    <w:rsid w:val="00315662"/>
    <w:rsid w:val="003166A7"/>
    <w:rsid w:val="003166CE"/>
    <w:rsid w:val="00317E8B"/>
    <w:rsid w:val="00320BFA"/>
    <w:rsid w:val="00321B5A"/>
    <w:rsid w:val="00321D96"/>
    <w:rsid w:val="00321DC0"/>
    <w:rsid w:val="0032378D"/>
    <w:rsid w:val="0032456E"/>
    <w:rsid w:val="003262C0"/>
    <w:rsid w:val="003273CE"/>
    <w:rsid w:val="00330FB6"/>
    <w:rsid w:val="0033183B"/>
    <w:rsid w:val="00333742"/>
    <w:rsid w:val="00333916"/>
    <w:rsid w:val="00333924"/>
    <w:rsid w:val="00335048"/>
    <w:rsid w:val="003363FA"/>
    <w:rsid w:val="00340AD0"/>
    <w:rsid w:val="00340B6D"/>
    <w:rsid w:val="00340C8E"/>
    <w:rsid w:val="0034137A"/>
    <w:rsid w:val="00342E27"/>
    <w:rsid w:val="00344540"/>
    <w:rsid w:val="00346305"/>
    <w:rsid w:val="0034663D"/>
    <w:rsid w:val="00346A1A"/>
    <w:rsid w:val="00346B18"/>
    <w:rsid w:val="00347B58"/>
    <w:rsid w:val="00351724"/>
    <w:rsid w:val="003519A3"/>
    <w:rsid w:val="0035306F"/>
    <w:rsid w:val="0035321F"/>
    <w:rsid w:val="00353AC3"/>
    <w:rsid w:val="003547D7"/>
    <w:rsid w:val="00362181"/>
    <w:rsid w:val="00362443"/>
    <w:rsid w:val="00362C74"/>
    <w:rsid w:val="00362FE8"/>
    <w:rsid w:val="003649F0"/>
    <w:rsid w:val="00367185"/>
    <w:rsid w:val="003700AC"/>
    <w:rsid w:val="0037046F"/>
    <w:rsid w:val="0037048E"/>
    <w:rsid w:val="003707A4"/>
    <w:rsid w:val="00372476"/>
    <w:rsid w:val="003734D2"/>
    <w:rsid w:val="00373E30"/>
    <w:rsid w:val="00374176"/>
    <w:rsid w:val="00374573"/>
    <w:rsid w:val="00375C72"/>
    <w:rsid w:val="0037668D"/>
    <w:rsid w:val="00377DA7"/>
    <w:rsid w:val="00380779"/>
    <w:rsid w:val="00383087"/>
    <w:rsid w:val="00383A86"/>
    <w:rsid w:val="00386738"/>
    <w:rsid w:val="00387842"/>
    <w:rsid w:val="003918FA"/>
    <w:rsid w:val="0039446C"/>
    <w:rsid w:val="00396E53"/>
    <w:rsid w:val="003976C1"/>
    <w:rsid w:val="003977FE"/>
    <w:rsid w:val="00397E32"/>
    <w:rsid w:val="003A1501"/>
    <w:rsid w:val="003A22FE"/>
    <w:rsid w:val="003A2B7D"/>
    <w:rsid w:val="003A317A"/>
    <w:rsid w:val="003A4A75"/>
    <w:rsid w:val="003A5366"/>
    <w:rsid w:val="003A6ABD"/>
    <w:rsid w:val="003B2D6B"/>
    <w:rsid w:val="003B3639"/>
    <w:rsid w:val="003B3F1A"/>
    <w:rsid w:val="003B42B2"/>
    <w:rsid w:val="003B647A"/>
    <w:rsid w:val="003B7C16"/>
    <w:rsid w:val="003C1A9B"/>
    <w:rsid w:val="003C4A2A"/>
    <w:rsid w:val="003C5262"/>
    <w:rsid w:val="003C5F62"/>
    <w:rsid w:val="003D323D"/>
    <w:rsid w:val="003D398C"/>
    <w:rsid w:val="003D473B"/>
    <w:rsid w:val="003D4B35"/>
    <w:rsid w:val="003E0619"/>
    <w:rsid w:val="003E06D9"/>
    <w:rsid w:val="003E2878"/>
    <w:rsid w:val="003E29A3"/>
    <w:rsid w:val="003E49F4"/>
    <w:rsid w:val="003E4F19"/>
    <w:rsid w:val="003E4F29"/>
    <w:rsid w:val="003E5528"/>
    <w:rsid w:val="003E6FED"/>
    <w:rsid w:val="003F09B5"/>
    <w:rsid w:val="003F100F"/>
    <w:rsid w:val="003F29EC"/>
    <w:rsid w:val="003F5F25"/>
    <w:rsid w:val="004003AF"/>
    <w:rsid w:val="004010BA"/>
    <w:rsid w:val="0040436D"/>
    <w:rsid w:val="00405234"/>
    <w:rsid w:val="004063B8"/>
    <w:rsid w:val="004069DB"/>
    <w:rsid w:val="00407DB3"/>
    <w:rsid w:val="00410543"/>
    <w:rsid w:val="00410881"/>
    <w:rsid w:val="00410BF4"/>
    <w:rsid w:val="00415E68"/>
    <w:rsid w:val="004173CC"/>
    <w:rsid w:val="00420A57"/>
    <w:rsid w:val="00422040"/>
    <w:rsid w:val="0042353E"/>
    <w:rsid w:val="0042356B"/>
    <w:rsid w:val="0042420A"/>
    <w:rsid w:val="004243D2"/>
    <w:rsid w:val="00424610"/>
    <w:rsid w:val="00424955"/>
    <w:rsid w:val="00424AD5"/>
    <w:rsid w:val="00424C6B"/>
    <w:rsid w:val="00424E96"/>
    <w:rsid w:val="00426C10"/>
    <w:rsid w:val="00426D67"/>
    <w:rsid w:val="00430DE3"/>
    <w:rsid w:val="0043160D"/>
    <w:rsid w:val="00431C8E"/>
    <w:rsid w:val="00433807"/>
    <w:rsid w:val="0043382A"/>
    <w:rsid w:val="00434B0C"/>
    <w:rsid w:val="00435424"/>
    <w:rsid w:val="004366E2"/>
    <w:rsid w:val="0044051D"/>
    <w:rsid w:val="004441E5"/>
    <w:rsid w:val="00444E98"/>
    <w:rsid w:val="0044693E"/>
    <w:rsid w:val="004476D4"/>
    <w:rsid w:val="004478C7"/>
    <w:rsid w:val="0045008E"/>
    <w:rsid w:val="00451B94"/>
    <w:rsid w:val="00451BED"/>
    <w:rsid w:val="00451C4F"/>
    <w:rsid w:val="00451D83"/>
    <w:rsid w:val="00455AED"/>
    <w:rsid w:val="004567BF"/>
    <w:rsid w:val="00457F3D"/>
    <w:rsid w:val="004606B8"/>
    <w:rsid w:val="004628D5"/>
    <w:rsid w:val="00462D10"/>
    <w:rsid w:val="00464527"/>
    <w:rsid w:val="004661F2"/>
    <w:rsid w:val="00466907"/>
    <w:rsid w:val="00467904"/>
    <w:rsid w:val="00467D25"/>
    <w:rsid w:val="00470C41"/>
    <w:rsid w:val="004739EE"/>
    <w:rsid w:val="004752D5"/>
    <w:rsid w:val="00475550"/>
    <w:rsid w:val="004762E8"/>
    <w:rsid w:val="0047690F"/>
    <w:rsid w:val="00476C78"/>
    <w:rsid w:val="00481163"/>
    <w:rsid w:val="00481D21"/>
    <w:rsid w:val="00482174"/>
    <w:rsid w:val="00482C3B"/>
    <w:rsid w:val="004834FD"/>
    <w:rsid w:val="00483C57"/>
    <w:rsid w:val="00485655"/>
    <w:rsid w:val="0048576D"/>
    <w:rsid w:val="0048725B"/>
    <w:rsid w:val="00490674"/>
    <w:rsid w:val="00492ECE"/>
    <w:rsid w:val="00492FDD"/>
    <w:rsid w:val="00493896"/>
    <w:rsid w:val="00493B1A"/>
    <w:rsid w:val="0049495C"/>
    <w:rsid w:val="00495DE8"/>
    <w:rsid w:val="00497EF6"/>
    <w:rsid w:val="004A2B43"/>
    <w:rsid w:val="004A6AEE"/>
    <w:rsid w:val="004B1168"/>
    <w:rsid w:val="004B1282"/>
    <w:rsid w:val="004B3A47"/>
    <w:rsid w:val="004B3B97"/>
    <w:rsid w:val="004B4261"/>
    <w:rsid w:val="004B42D8"/>
    <w:rsid w:val="004B4A6F"/>
    <w:rsid w:val="004B5553"/>
    <w:rsid w:val="004B5A1C"/>
    <w:rsid w:val="004B5B9E"/>
    <w:rsid w:val="004B5F33"/>
    <w:rsid w:val="004B638C"/>
    <w:rsid w:val="004B6B8F"/>
    <w:rsid w:val="004B7511"/>
    <w:rsid w:val="004C2CB3"/>
    <w:rsid w:val="004C2EB7"/>
    <w:rsid w:val="004C2FDC"/>
    <w:rsid w:val="004C36B9"/>
    <w:rsid w:val="004C392C"/>
    <w:rsid w:val="004C5B4F"/>
    <w:rsid w:val="004C6D20"/>
    <w:rsid w:val="004D2145"/>
    <w:rsid w:val="004D251F"/>
    <w:rsid w:val="004D2EAD"/>
    <w:rsid w:val="004D3EB6"/>
    <w:rsid w:val="004D4374"/>
    <w:rsid w:val="004D486E"/>
    <w:rsid w:val="004D4D81"/>
    <w:rsid w:val="004D56DE"/>
    <w:rsid w:val="004D63B1"/>
    <w:rsid w:val="004E02AB"/>
    <w:rsid w:val="004E0437"/>
    <w:rsid w:val="004E0748"/>
    <w:rsid w:val="004E1275"/>
    <w:rsid w:val="004E217E"/>
    <w:rsid w:val="004E23CE"/>
    <w:rsid w:val="004E275F"/>
    <w:rsid w:val="004E3466"/>
    <w:rsid w:val="004E3A8D"/>
    <w:rsid w:val="004E47C9"/>
    <w:rsid w:val="004E516B"/>
    <w:rsid w:val="004F026A"/>
    <w:rsid w:val="004F1726"/>
    <w:rsid w:val="004F23D5"/>
    <w:rsid w:val="004F29F9"/>
    <w:rsid w:val="004F69C2"/>
    <w:rsid w:val="00500539"/>
    <w:rsid w:val="00503373"/>
    <w:rsid w:val="00503DFC"/>
    <w:rsid w:val="00503F3F"/>
    <w:rsid w:val="00504693"/>
    <w:rsid w:val="00505BD3"/>
    <w:rsid w:val="00506D2B"/>
    <w:rsid w:val="00510C97"/>
    <w:rsid w:val="00510D24"/>
    <w:rsid w:val="00510E41"/>
    <w:rsid w:val="00511785"/>
    <w:rsid w:val="0051231F"/>
    <w:rsid w:val="005129F9"/>
    <w:rsid w:val="00514A32"/>
    <w:rsid w:val="00515526"/>
    <w:rsid w:val="0051567E"/>
    <w:rsid w:val="0051610E"/>
    <w:rsid w:val="005177DF"/>
    <w:rsid w:val="00517C96"/>
    <w:rsid w:val="00523D79"/>
    <w:rsid w:val="005240ED"/>
    <w:rsid w:val="0052496D"/>
    <w:rsid w:val="00526A3D"/>
    <w:rsid w:val="00530E79"/>
    <w:rsid w:val="00530F1C"/>
    <w:rsid w:val="005312EB"/>
    <w:rsid w:val="00531DE9"/>
    <w:rsid w:val="00532299"/>
    <w:rsid w:val="00532937"/>
    <w:rsid w:val="0053580F"/>
    <w:rsid w:val="00536227"/>
    <w:rsid w:val="00536336"/>
    <w:rsid w:val="005377F6"/>
    <w:rsid w:val="0054044B"/>
    <w:rsid w:val="005419D9"/>
    <w:rsid w:val="00542ED7"/>
    <w:rsid w:val="00543EA0"/>
    <w:rsid w:val="00544F3B"/>
    <w:rsid w:val="005456CA"/>
    <w:rsid w:val="00546417"/>
    <w:rsid w:val="00550D4A"/>
    <w:rsid w:val="005542BD"/>
    <w:rsid w:val="005550DC"/>
    <w:rsid w:val="00557AE6"/>
    <w:rsid w:val="005619B5"/>
    <w:rsid w:val="00562F57"/>
    <w:rsid w:val="00564A29"/>
    <w:rsid w:val="00564FBC"/>
    <w:rsid w:val="00565231"/>
    <w:rsid w:val="00566D81"/>
    <w:rsid w:val="005705A9"/>
    <w:rsid w:val="00572864"/>
    <w:rsid w:val="00572F6A"/>
    <w:rsid w:val="005749BA"/>
    <w:rsid w:val="00574E11"/>
    <w:rsid w:val="00575DBF"/>
    <w:rsid w:val="005760FA"/>
    <w:rsid w:val="00581BD6"/>
    <w:rsid w:val="005820DD"/>
    <w:rsid w:val="00582200"/>
    <w:rsid w:val="00583549"/>
    <w:rsid w:val="005839B9"/>
    <w:rsid w:val="0058482B"/>
    <w:rsid w:val="005853D7"/>
    <w:rsid w:val="0058618A"/>
    <w:rsid w:val="00587002"/>
    <w:rsid w:val="00591611"/>
    <w:rsid w:val="00591B9D"/>
    <w:rsid w:val="00592BA8"/>
    <w:rsid w:val="005951D6"/>
    <w:rsid w:val="00597708"/>
    <w:rsid w:val="005A004B"/>
    <w:rsid w:val="005A2DEC"/>
    <w:rsid w:val="005A2E44"/>
    <w:rsid w:val="005A362B"/>
    <w:rsid w:val="005A430D"/>
    <w:rsid w:val="005A4952"/>
    <w:rsid w:val="005A4CE8"/>
    <w:rsid w:val="005A5ABC"/>
    <w:rsid w:val="005A6FA1"/>
    <w:rsid w:val="005A7208"/>
    <w:rsid w:val="005A77ED"/>
    <w:rsid w:val="005B1404"/>
    <w:rsid w:val="005B1B93"/>
    <w:rsid w:val="005B20A1"/>
    <w:rsid w:val="005B2478"/>
    <w:rsid w:val="005B2E12"/>
    <w:rsid w:val="005B4309"/>
    <w:rsid w:val="005B58BE"/>
    <w:rsid w:val="005C21FC"/>
    <w:rsid w:val="005C30AE"/>
    <w:rsid w:val="005C4307"/>
    <w:rsid w:val="005C4839"/>
    <w:rsid w:val="005C4AE0"/>
    <w:rsid w:val="005C7A52"/>
    <w:rsid w:val="005D08AA"/>
    <w:rsid w:val="005D2A2A"/>
    <w:rsid w:val="005D5FA0"/>
    <w:rsid w:val="005E0235"/>
    <w:rsid w:val="005E1250"/>
    <w:rsid w:val="005E35F3"/>
    <w:rsid w:val="005E3E8A"/>
    <w:rsid w:val="005E400D"/>
    <w:rsid w:val="005E5199"/>
    <w:rsid w:val="005E5BAA"/>
    <w:rsid w:val="005E63A7"/>
    <w:rsid w:val="005E698D"/>
    <w:rsid w:val="005E6F9D"/>
    <w:rsid w:val="005F09F1"/>
    <w:rsid w:val="005F2237"/>
    <w:rsid w:val="005F2A08"/>
    <w:rsid w:val="005F4C47"/>
    <w:rsid w:val="005F645A"/>
    <w:rsid w:val="005F7EDE"/>
    <w:rsid w:val="0060014B"/>
    <w:rsid w:val="0060060C"/>
    <w:rsid w:val="00602B76"/>
    <w:rsid w:val="00602D51"/>
    <w:rsid w:val="006034CE"/>
    <w:rsid w:val="00604374"/>
    <w:rsid w:val="0060457B"/>
    <w:rsid w:val="00605767"/>
    <w:rsid w:val="006107E8"/>
    <w:rsid w:val="00610E42"/>
    <w:rsid w:val="00610F2D"/>
    <w:rsid w:val="006118D1"/>
    <w:rsid w:val="0061251F"/>
    <w:rsid w:val="00613B0F"/>
    <w:rsid w:val="00613B57"/>
    <w:rsid w:val="006157D8"/>
    <w:rsid w:val="006160D3"/>
    <w:rsid w:val="00620D93"/>
    <w:rsid w:val="0062386A"/>
    <w:rsid w:val="0062576D"/>
    <w:rsid w:val="00625788"/>
    <w:rsid w:val="00625864"/>
    <w:rsid w:val="00625BC1"/>
    <w:rsid w:val="006277CE"/>
    <w:rsid w:val="0062780F"/>
    <w:rsid w:val="006305AA"/>
    <w:rsid w:val="0063144C"/>
    <w:rsid w:val="0063277E"/>
    <w:rsid w:val="006328D2"/>
    <w:rsid w:val="006328E1"/>
    <w:rsid w:val="00632F65"/>
    <w:rsid w:val="00633E66"/>
    <w:rsid w:val="00635BE6"/>
    <w:rsid w:val="006364F4"/>
    <w:rsid w:val="0063668A"/>
    <w:rsid w:val="00640352"/>
    <w:rsid w:val="006420CF"/>
    <w:rsid w:val="006426D5"/>
    <w:rsid w:val="006426DB"/>
    <w:rsid w:val="00642924"/>
    <w:rsid w:val="006429ED"/>
    <w:rsid w:val="006454FC"/>
    <w:rsid w:val="0064555D"/>
    <w:rsid w:val="006466FF"/>
    <w:rsid w:val="00646A5F"/>
    <w:rsid w:val="006475C1"/>
    <w:rsid w:val="00650414"/>
    <w:rsid w:val="00650908"/>
    <w:rsid w:val="00651D77"/>
    <w:rsid w:val="00652E23"/>
    <w:rsid w:val="00656C00"/>
    <w:rsid w:val="0065731E"/>
    <w:rsid w:val="00657C3A"/>
    <w:rsid w:val="00661967"/>
    <w:rsid w:val="00661F61"/>
    <w:rsid w:val="00663AC1"/>
    <w:rsid w:val="00664D8E"/>
    <w:rsid w:val="00665BC8"/>
    <w:rsid w:val="0066683C"/>
    <w:rsid w:val="00666AF3"/>
    <w:rsid w:val="00671B49"/>
    <w:rsid w:val="006740A3"/>
    <w:rsid w:val="00674155"/>
    <w:rsid w:val="006746CA"/>
    <w:rsid w:val="006748DD"/>
    <w:rsid w:val="0067641E"/>
    <w:rsid w:val="00676FBB"/>
    <w:rsid w:val="00680131"/>
    <w:rsid w:val="00683FFE"/>
    <w:rsid w:val="006850A4"/>
    <w:rsid w:val="00687D9B"/>
    <w:rsid w:val="00690011"/>
    <w:rsid w:val="0069287C"/>
    <w:rsid w:val="00695745"/>
    <w:rsid w:val="0069600B"/>
    <w:rsid w:val="006A0A1A"/>
    <w:rsid w:val="006A11F8"/>
    <w:rsid w:val="006A279B"/>
    <w:rsid w:val="006A335D"/>
    <w:rsid w:val="006A5416"/>
    <w:rsid w:val="006A57EB"/>
    <w:rsid w:val="006A6460"/>
    <w:rsid w:val="006B029A"/>
    <w:rsid w:val="006B0760"/>
    <w:rsid w:val="006B104E"/>
    <w:rsid w:val="006B21C6"/>
    <w:rsid w:val="006B5AEA"/>
    <w:rsid w:val="006B6383"/>
    <w:rsid w:val="006B640D"/>
    <w:rsid w:val="006B7B1D"/>
    <w:rsid w:val="006B7E43"/>
    <w:rsid w:val="006C0483"/>
    <w:rsid w:val="006C15CD"/>
    <w:rsid w:val="006C33BA"/>
    <w:rsid w:val="006C3C3E"/>
    <w:rsid w:val="006C3C82"/>
    <w:rsid w:val="006C4528"/>
    <w:rsid w:val="006C6188"/>
    <w:rsid w:val="006C61FA"/>
    <w:rsid w:val="006C6674"/>
    <w:rsid w:val="006D0896"/>
    <w:rsid w:val="006D2727"/>
    <w:rsid w:val="006D3297"/>
    <w:rsid w:val="006D53D6"/>
    <w:rsid w:val="006D56F0"/>
    <w:rsid w:val="006DBF6D"/>
    <w:rsid w:val="006E152A"/>
    <w:rsid w:val="006E25D2"/>
    <w:rsid w:val="006E5453"/>
    <w:rsid w:val="006E549F"/>
    <w:rsid w:val="006F0E10"/>
    <w:rsid w:val="006F1BEB"/>
    <w:rsid w:val="006F2E0B"/>
    <w:rsid w:val="006F488C"/>
    <w:rsid w:val="007002BB"/>
    <w:rsid w:val="0070064F"/>
    <w:rsid w:val="007018B2"/>
    <w:rsid w:val="0070281C"/>
    <w:rsid w:val="007037D1"/>
    <w:rsid w:val="0070391A"/>
    <w:rsid w:val="00703A99"/>
    <w:rsid w:val="00705572"/>
    <w:rsid w:val="00706486"/>
    <w:rsid w:val="007066CC"/>
    <w:rsid w:val="00706A09"/>
    <w:rsid w:val="00706C0C"/>
    <w:rsid w:val="00706E82"/>
    <w:rsid w:val="00707BC6"/>
    <w:rsid w:val="007109AD"/>
    <w:rsid w:val="00710A2B"/>
    <w:rsid w:val="0071178D"/>
    <w:rsid w:val="00713A02"/>
    <w:rsid w:val="0071553E"/>
    <w:rsid w:val="00715CC4"/>
    <w:rsid w:val="00720CE6"/>
    <w:rsid w:val="00720E64"/>
    <w:rsid w:val="007214E3"/>
    <w:rsid w:val="00722238"/>
    <w:rsid w:val="007222F7"/>
    <w:rsid w:val="00722951"/>
    <w:rsid w:val="00724679"/>
    <w:rsid w:val="00724DE4"/>
    <w:rsid w:val="00725368"/>
    <w:rsid w:val="007304F3"/>
    <w:rsid w:val="00730839"/>
    <w:rsid w:val="00730F60"/>
    <w:rsid w:val="00732C4A"/>
    <w:rsid w:val="00733FF9"/>
    <w:rsid w:val="007343A9"/>
    <w:rsid w:val="00734F2D"/>
    <w:rsid w:val="0073628D"/>
    <w:rsid w:val="00737B5D"/>
    <w:rsid w:val="00740965"/>
    <w:rsid w:val="00740B68"/>
    <w:rsid w:val="0074208B"/>
    <w:rsid w:val="00742619"/>
    <w:rsid w:val="00742920"/>
    <w:rsid w:val="007454D6"/>
    <w:rsid w:val="00750B59"/>
    <w:rsid w:val="00752038"/>
    <w:rsid w:val="007520E6"/>
    <w:rsid w:val="00754F78"/>
    <w:rsid w:val="007554DF"/>
    <w:rsid w:val="0075776D"/>
    <w:rsid w:val="007613FB"/>
    <w:rsid w:val="007618B9"/>
    <w:rsid w:val="00761E34"/>
    <w:rsid w:val="007648F4"/>
    <w:rsid w:val="00766BD1"/>
    <w:rsid w:val="00771346"/>
    <w:rsid w:val="00771A03"/>
    <w:rsid w:val="007722BF"/>
    <w:rsid w:val="00772680"/>
    <w:rsid w:val="007733BF"/>
    <w:rsid w:val="0077580B"/>
    <w:rsid w:val="00775C90"/>
    <w:rsid w:val="00781167"/>
    <w:rsid w:val="0078361C"/>
    <w:rsid w:val="007841AE"/>
    <w:rsid w:val="0078515B"/>
    <w:rsid w:val="007854B3"/>
    <w:rsid w:val="00786792"/>
    <w:rsid w:val="0078787D"/>
    <w:rsid w:val="00787FA8"/>
    <w:rsid w:val="0079093B"/>
    <w:rsid w:val="007932D0"/>
    <w:rsid w:val="00793EFC"/>
    <w:rsid w:val="0079442E"/>
    <w:rsid w:val="007944F8"/>
    <w:rsid w:val="007953BB"/>
    <w:rsid w:val="007973E3"/>
    <w:rsid w:val="007A0378"/>
    <w:rsid w:val="007A1883"/>
    <w:rsid w:val="007A211C"/>
    <w:rsid w:val="007A2FE2"/>
    <w:rsid w:val="007A47DA"/>
    <w:rsid w:val="007A4E0A"/>
    <w:rsid w:val="007A7E97"/>
    <w:rsid w:val="007B0322"/>
    <w:rsid w:val="007B095B"/>
    <w:rsid w:val="007B2384"/>
    <w:rsid w:val="007B2B50"/>
    <w:rsid w:val="007B7130"/>
    <w:rsid w:val="007C4151"/>
    <w:rsid w:val="007C4C16"/>
    <w:rsid w:val="007D0720"/>
    <w:rsid w:val="007D10F2"/>
    <w:rsid w:val="007D184F"/>
    <w:rsid w:val="007D207E"/>
    <w:rsid w:val="007D346D"/>
    <w:rsid w:val="007D5137"/>
    <w:rsid w:val="007D687E"/>
    <w:rsid w:val="007D6DEC"/>
    <w:rsid w:val="007D7F08"/>
    <w:rsid w:val="007E1993"/>
    <w:rsid w:val="007E4298"/>
    <w:rsid w:val="007E46A1"/>
    <w:rsid w:val="007E60CE"/>
    <w:rsid w:val="007E6C24"/>
    <w:rsid w:val="007E730D"/>
    <w:rsid w:val="007E7311"/>
    <w:rsid w:val="007E7F19"/>
    <w:rsid w:val="007F138F"/>
    <w:rsid w:val="007F20C0"/>
    <w:rsid w:val="007F241E"/>
    <w:rsid w:val="007F2626"/>
    <w:rsid w:val="007F3B6B"/>
    <w:rsid w:val="007F3D6C"/>
    <w:rsid w:val="007F403E"/>
    <w:rsid w:val="007F44F3"/>
    <w:rsid w:val="007F5A31"/>
    <w:rsid w:val="007F66EA"/>
    <w:rsid w:val="007F7957"/>
    <w:rsid w:val="00801A5C"/>
    <w:rsid w:val="00802D0F"/>
    <w:rsid w:val="008037EA"/>
    <w:rsid w:val="008041E2"/>
    <w:rsid w:val="00806B7E"/>
    <w:rsid w:val="008072AC"/>
    <w:rsid w:val="00810678"/>
    <w:rsid w:val="00810A1D"/>
    <w:rsid w:val="00810CEA"/>
    <w:rsid w:val="00811B18"/>
    <w:rsid w:val="00813ECA"/>
    <w:rsid w:val="00815856"/>
    <w:rsid w:val="00821247"/>
    <w:rsid w:val="00822A52"/>
    <w:rsid w:val="008233E5"/>
    <w:rsid w:val="008247C6"/>
    <w:rsid w:val="00827E77"/>
    <w:rsid w:val="008309ED"/>
    <w:rsid w:val="00831429"/>
    <w:rsid w:val="00832671"/>
    <w:rsid w:val="00833DE8"/>
    <w:rsid w:val="00833F47"/>
    <w:rsid w:val="008348C3"/>
    <w:rsid w:val="00834B8F"/>
    <w:rsid w:val="008368DF"/>
    <w:rsid w:val="00836FA9"/>
    <w:rsid w:val="008373B4"/>
    <w:rsid w:val="008401E1"/>
    <w:rsid w:val="008404C4"/>
    <w:rsid w:val="008407C3"/>
    <w:rsid w:val="0084167B"/>
    <w:rsid w:val="008424CD"/>
    <w:rsid w:val="008425EB"/>
    <w:rsid w:val="00845465"/>
    <w:rsid w:val="00847D37"/>
    <w:rsid w:val="0085001D"/>
    <w:rsid w:val="0085293A"/>
    <w:rsid w:val="0085301A"/>
    <w:rsid w:val="00856383"/>
    <w:rsid w:val="00856C7E"/>
    <w:rsid w:val="008601B5"/>
    <w:rsid w:val="0086040D"/>
    <w:rsid w:val="00862012"/>
    <w:rsid w:val="00865461"/>
    <w:rsid w:val="00867A88"/>
    <w:rsid w:val="00867DB1"/>
    <w:rsid w:val="00870802"/>
    <w:rsid w:val="00871A41"/>
    <w:rsid w:val="00871C98"/>
    <w:rsid w:val="00872E10"/>
    <w:rsid w:val="0087522B"/>
    <w:rsid w:val="00875D08"/>
    <w:rsid w:val="008761CB"/>
    <w:rsid w:val="00882FAD"/>
    <w:rsid w:val="00884BD5"/>
    <w:rsid w:val="00885A5C"/>
    <w:rsid w:val="00886789"/>
    <w:rsid w:val="00886D76"/>
    <w:rsid w:val="008877A6"/>
    <w:rsid w:val="00887AF8"/>
    <w:rsid w:val="00891825"/>
    <w:rsid w:val="00897019"/>
    <w:rsid w:val="008971F9"/>
    <w:rsid w:val="008A11B6"/>
    <w:rsid w:val="008A2E30"/>
    <w:rsid w:val="008A68B9"/>
    <w:rsid w:val="008A758B"/>
    <w:rsid w:val="008B0A07"/>
    <w:rsid w:val="008B1CE7"/>
    <w:rsid w:val="008B28B8"/>
    <w:rsid w:val="008B4B0F"/>
    <w:rsid w:val="008B4CD1"/>
    <w:rsid w:val="008B5203"/>
    <w:rsid w:val="008B781F"/>
    <w:rsid w:val="008C0069"/>
    <w:rsid w:val="008C1495"/>
    <w:rsid w:val="008C1675"/>
    <w:rsid w:val="008C23EC"/>
    <w:rsid w:val="008C476B"/>
    <w:rsid w:val="008C5667"/>
    <w:rsid w:val="008C5E2A"/>
    <w:rsid w:val="008D007B"/>
    <w:rsid w:val="008D2DC8"/>
    <w:rsid w:val="008D4159"/>
    <w:rsid w:val="008D485D"/>
    <w:rsid w:val="008D5522"/>
    <w:rsid w:val="008D5C50"/>
    <w:rsid w:val="008D69C5"/>
    <w:rsid w:val="008D7404"/>
    <w:rsid w:val="008E0F86"/>
    <w:rsid w:val="008E17FD"/>
    <w:rsid w:val="008E3462"/>
    <w:rsid w:val="008E7AD0"/>
    <w:rsid w:val="008F08D8"/>
    <w:rsid w:val="008F2DC1"/>
    <w:rsid w:val="008F3892"/>
    <w:rsid w:val="008F4237"/>
    <w:rsid w:val="008F4B41"/>
    <w:rsid w:val="008F6875"/>
    <w:rsid w:val="008F687C"/>
    <w:rsid w:val="008F6A48"/>
    <w:rsid w:val="008F70AD"/>
    <w:rsid w:val="008F7F0E"/>
    <w:rsid w:val="00900DB1"/>
    <w:rsid w:val="009022BF"/>
    <w:rsid w:val="0090234F"/>
    <w:rsid w:val="00902D20"/>
    <w:rsid w:val="009039E4"/>
    <w:rsid w:val="009073EF"/>
    <w:rsid w:val="00907D16"/>
    <w:rsid w:val="00907F6B"/>
    <w:rsid w:val="00911CD9"/>
    <w:rsid w:val="00912B71"/>
    <w:rsid w:val="00912E87"/>
    <w:rsid w:val="00913559"/>
    <w:rsid w:val="00913DD6"/>
    <w:rsid w:val="00914128"/>
    <w:rsid w:val="0091570E"/>
    <w:rsid w:val="009164B1"/>
    <w:rsid w:val="00916C34"/>
    <w:rsid w:val="009210AA"/>
    <w:rsid w:val="0092169C"/>
    <w:rsid w:val="00921E29"/>
    <w:rsid w:val="00922748"/>
    <w:rsid w:val="00922BCB"/>
    <w:rsid w:val="00923AE5"/>
    <w:rsid w:val="00925321"/>
    <w:rsid w:val="00926F50"/>
    <w:rsid w:val="00927188"/>
    <w:rsid w:val="00930005"/>
    <w:rsid w:val="00930556"/>
    <w:rsid w:val="00931632"/>
    <w:rsid w:val="0093223F"/>
    <w:rsid w:val="00932322"/>
    <w:rsid w:val="00932C92"/>
    <w:rsid w:val="00932D78"/>
    <w:rsid w:val="0093301F"/>
    <w:rsid w:val="00935B5E"/>
    <w:rsid w:val="00941187"/>
    <w:rsid w:val="0094229D"/>
    <w:rsid w:val="00942D1D"/>
    <w:rsid w:val="00943AF5"/>
    <w:rsid w:val="009454E4"/>
    <w:rsid w:val="009459D0"/>
    <w:rsid w:val="00945B92"/>
    <w:rsid w:val="00946389"/>
    <w:rsid w:val="00946836"/>
    <w:rsid w:val="00946C3A"/>
    <w:rsid w:val="00947973"/>
    <w:rsid w:val="009525D7"/>
    <w:rsid w:val="00952CAD"/>
    <w:rsid w:val="00952DE0"/>
    <w:rsid w:val="00954F0D"/>
    <w:rsid w:val="0095597C"/>
    <w:rsid w:val="00956B22"/>
    <w:rsid w:val="0095759B"/>
    <w:rsid w:val="0096231A"/>
    <w:rsid w:val="0096281A"/>
    <w:rsid w:val="00964357"/>
    <w:rsid w:val="00964BFD"/>
    <w:rsid w:val="0096683A"/>
    <w:rsid w:val="00967611"/>
    <w:rsid w:val="009679A7"/>
    <w:rsid w:val="0097085D"/>
    <w:rsid w:val="00970DD1"/>
    <w:rsid w:val="0097159B"/>
    <w:rsid w:val="00971A9A"/>
    <w:rsid w:val="00972AA5"/>
    <w:rsid w:val="00972AA6"/>
    <w:rsid w:val="009731F9"/>
    <w:rsid w:val="00973986"/>
    <w:rsid w:val="00974372"/>
    <w:rsid w:val="00977291"/>
    <w:rsid w:val="009813B5"/>
    <w:rsid w:val="00984240"/>
    <w:rsid w:val="00984B2D"/>
    <w:rsid w:val="00986872"/>
    <w:rsid w:val="009868A9"/>
    <w:rsid w:val="00987F2B"/>
    <w:rsid w:val="0099122F"/>
    <w:rsid w:val="0099172C"/>
    <w:rsid w:val="0099352C"/>
    <w:rsid w:val="00995B07"/>
    <w:rsid w:val="009A2619"/>
    <w:rsid w:val="009A4AE4"/>
    <w:rsid w:val="009A56CA"/>
    <w:rsid w:val="009A5850"/>
    <w:rsid w:val="009A58FB"/>
    <w:rsid w:val="009A6275"/>
    <w:rsid w:val="009B0143"/>
    <w:rsid w:val="009B10D6"/>
    <w:rsid w:val="009B1E8F"/>
    <w:rsid w:val="009B3250"/>
    <w:rsid w:val="009B4889"/>
    <w:rsid w:val="009B5892"/>
    <w:rsid w:val="009B7B11"/>
    <w:rsid w:val="009C0350"/>
    <w:rsid w:val="009C11B3"/>
    <w:rsid w:val="009C29BD"/>
    <w:rsid w:val="009C420E"/>
    <w:rsid w:val="009C69A5"/>
    <w:rsid w:val="009C7399"/>
    <w:rsid w:val="009D015E"/>
    <w:rsid w:val="009D0CF6"/>
    <w:rsid w:val="009D12C9"/>
    <w:rsid w:val="009D4924"/>
    <w:rsid w:val="009D5E27"/>
    <w:rsid w:val="009D616E"/>
    <w:rsid w:val="009D65D0"/>
    <w:rsid w:val="009D6A93"/>
    <w:rsid w:val="009D7E91"/>
    <w:rsid w:val="009E0178"/>
    <w:rsid w:val="009E135E"/>
    <w:rsid w:val="009E18FD"/>
    <w:rsid w:val="009E3C92"/>
    <w:rsid w:val="009E4573"/>
    <w:rsid w:val="009E54F4"/>
    <w:rsid w:val="009E5B3B"/>
    <w:rsid w:val="009E6182"/>
    <w:rsid w:val="009E71AD"/>
    <w:rsid w:val="009F0C9C"/>
    <w:rsid w:val="009F2BFA"/>
    <w:rsid w:val="009F6297"/>
    <w:rsid w:val="00A018BA"/>
    <w:rsid w:val="00A031FF"/>
    <w:rsid w:val="00A03336"/>
    <w:rsid w:val="00A03A3D"/>
    <w:rsid w:val="00A045C4"/>
    <w:rsid w:val="00A0680A"/>
    <w:rsid w:val="00A10CEE"/>
    <w:rsid w:val="00A10DFA"/>
    <w:rsid w:val="00A1166F"/>
    <w:rsid w:val="00A1231F"/>
    <w:rsid w:val="00A143AF"/>
    <w:rsid w:val="00A15952"/>
    <w:rsid w:val="00A1605E"/>
    <w:rsid w:val="00A20C6D"/>
    <w:rsid w:val="00A21708"/>
    <w:rsid w:val="00A22362"/>
    <w:rsid w:val="00A22AE9"/>
    <w:rsid w:val="00A249BA"/>
    <w:rsid w:val="00A26EDA"/>
    <w:rsid w:val="00A27441"/>
    <w:rsid w:val="00A307C7"/>
    <w:rsid w:val="00A31A1C"/>
    <w:rsid w:val="00A3413D"/>
    <w:rsid w:val="00A34A84"/>
    <w:rsid w:val="00A40EA0"/>
    <w:rsid w:val="00A41935"/>
    <w:rsid w:val="00A44581"/>
    <w:rsid w:val="00A45093"/>
    <w:rsid w:val="00A468A6"/>
    <w:rsid w:val="00A46B32"/>
    <w:rsid w:val="00A46E97"/>
    <w:rsid w:val="00A4729B"/>
    <w:rsid w:val="00A503B3"/>
    <w:rsid w:val="00A50E20"/>
    <w:rsid w:val="00A50EAF"/>
    <w:rsid w:val="00A525CD"/>
    <w:rsid w:val="00A5380A"/>
    <w:rsid w:val="00A54729"/>
    <w:rsid w:val="00A56833"/>
    <w:rsid w:val="00A602F9"/>
    <w:rsid w:val="00A619E6"/>
    <w:rsid w:val="00A636C4"/>
    <w:rsid w:val="00A64E83"/>
    <w:rsid w:val="00A650C1"/>
    <w:rsid w:val="00A650EE"/>
    <w:rsid w:val="00A662C8"/>
    <w:rsid w:val="00A70C5B"/>
    <w:rsid w:val="00A71157"/>
    <w:rsid w:val="00A715EC"/>
    <w:rsid w:val="00A71D91"/>
    <w:rsid w:val="00A72F03"/>
    <w:rsid w:val="00A73970"/>
    <w:rsid w:val="00A73AEA"/>
    <w:rsid w:val="00A8049D"/>
    <w:rsid w:val="00A81812"/>
    <w:rsid w:val="00A824B1"/>
    <w:rsid w:val="00A82835"/>
    <w:rsid w:val="00A82968"/>
    <w:rsid w:val="00A87293"/>
    <w:rsid w:val="00A903CC"/>
    <w:rsid w:val="00A918A4"/>
    <w:rsid w:val="00A942A7"/>
    <w:rsid w:val="00A95AAA"/>
    <w:rsid w:val="00A9637D"/>
    <w:rsid w:val="00A966E6"/>
    <w:rsid w:val="00A96C2C"/>
    <w:rsid w:val="00AA2034"/>
    <w:rsid w:val="00AA55AE"/>
    <w:rsid w:val="00AA7D6B"/>
    <w:rsid w:val="00AB2ACA"/>
    <w:rsid w:val="00AB2BE3"/>
    <w:rsid w:val="00AB4CCA"/>
    <w:rsid w:val="00AB66AA"/>
    <w:rsid w:val="00AB7834"/>
    <w:rsid w:val="00AB7C7E"/>
    <w:rsid w:val="00AB7E90"/>
    <w:rsid w:val="00AC0711"/>
    <w:rsid w:val="00AC30C2"/>
    <w:rsid w:val="00AC41DB"/>
    <w:rsid w:val="00AC461C"/>
    <w:rsid w:val="00AC4BBF"/>
    <w:rsid w:val="00AC4D5F"/>
    <w:rsid w:val="00AC50B7"/>
    <w:rsid w:val="00AC6046"/>
    <w:rsid w:val="00AC61E8"/>
    <w:rsid w:val="00AC6B66"/>
    <w:rsid w:val="00AD1274"/>
    <w:rsid w:val="00AD14D5"/>
    <w:rsid w:val="00AD1591"/>
    <w:rsid w:val="00AD1D2C"/>
    <w:rsid w:val="00AD7B05"/>
    <w:rsid w:val="00AE0525"/>
    <w:rsid w:val="00AE08DB"/>
    <w:rsid w:val="00AE1D1A"/>
    <w:rsid w:val="00AE1D88"/>
    <w:rsid w:val="00AE1DB2"/>
    <w:rsid w:val="00AE2729"/>
    <w:rsid w:val="00AE2A7B"/>
    <w:rsid w:val="00AE3148"/>
    <w:rsid w:val="00AE37AE"/>
    <w:rsid w:val="00AE4D6E"/>
    <w:rsid w:val="00AE529D"/>
    <w:rsid w:val="00AE5AE2"/>
    <w:rsid w:val="00AE6DD1"/>
    <w:rsid w:val="00AE7343"/>
    <w:rsid w:val="00AF361A"/>
    <w:rsid w:val="00AF48D9"/>
    <w:rsid w:val="00AF5E0D"/>
    <w:rsid w:val="00AF7201"/>
    <w:rsid w:val="00AF739A"/>
    <w:rsid w:val="00B00A13"/>
    <w:rsid w:val="00B00D69"/>
    <w:rsid w:val="00B00E04"/>
    <w:rsid w:val="00B014B0"/>
    <w:rsid w:val="00B02BF4"/>
    <w:rsid w:val="00B036F4"/>
    <w:rsid w:val="00B05485"/>
    <w:rsid w:val="00B06611"/>
    <w:rsid w:val="00B06D3D"/>
    <w:rsid w:val="00B106A3"/>
    <w:rsid w:val="00B1116A"/>
    <w:rsid w:val="00B1161C"/>
    <w:rsid w:val="00B12517"/>
    <w:rsid w:val="00B12FF9"/>
    <w:rsid w:val="00B13B06"/>
    <w:rsid w:val="00B1458E"/>
    <w:rsid w:val="00B14C51"/>
    <w:rsid w:val="00B17CAA"/>
    <w:rsid w:val="00B20021"/>
    <w:rsid w:val="00B20FDE"/>
    <w:rsid w:val="00B215A9"/>
    <w:rsid w:val="00B22252"/>
    <w:rsid w:val="00B25807"/>
    <w:rsid w:val="00B354A8"/>
    <w:rsid w:val="00B35535"/>
    <w:rsid w:val="00B35D5F"/>
    <w:rsid w:val="00B365DF"/>
    <w:rsid w:val="00B36E4D"/>
    <w:rsid w:val="00B40287"/>
    <w:rsid w:val="00B409D3"/>
    <w:rsid w:val="00B41096"/>
    <w:rsid w:val="00B42041"/>
    <w:rsid w:val="00B43FBF"/>
    <w:rsid w:val="00B44673"/>
    <w:rsid w:val="00B44A1F"/>
    <w:rsid w:val="00B44F11"/>
    <w:rsid w:val="00B4632E"/>
    <w:rsid w:val="00B47403"/>
    <w:rsid w:val="00B47A84"/>
    <w:rsid w:val="00B47F00"/>
    <w:rsid w:val="00B51376"/>
    <w:rsid w:val="00B51846"/>
    <w:rsid w:val="00B51CBB"/>
    <w:rsid w:val="00B520B0"/>
    <w:rsid w:val="00B52CAB"/>
    <w:rsid w:val="00B54398"/>
    <w:rsid w:val="00B54781"/>
    <w:rsid w:val="00B55C91"/>
    <w:rsid w:val="00B567CB"/>
    <w:rsid w:val="00B5734A"/>
    <w:rsid w:val="00B62979"/>
    <w:rsid w:val="00B63026"/>
    <w:rsid w:val="00B63955"/>
    <w:rsid w:val="00B6430A"/>
    <w:rsid w:val="00B64CA4"/>
    <w:rsid w:val="00B64E84"/>
    <w:rsid w:val="00B6739F"/>
    <w:rsid w:val="00B70056"/>
    <w:rsid w:val="00B71607"/>
    <w:rsid w:val="00B737C4"/>
    <w:rsid w:val="00B73B69"/>
    <w:rsid w:val="00B74D75"/>
    <w:rsid w:val="00B75346"/>
    <w:rsid w:val="00B76238"/>
    <w:rsid w:val="00B767A8"/>
    <w:rsid w:val="00B768BE"/>
    <w:rsid w:val="00B81318"/>
    <w:rsid w:val="00B81BD3"/>
    <w:rsid w:val="00B823A7"/>
    <w:rsid w:val="00B83BA4"/>
    <w:rsid w:val="00B83F8D"/>
    <w:rsid w:val="00B873F9"/>
    <w:rsid w:val="00B87B62"/>
    <w:rsid w:val="00B87C91"/>
    <w:rsid w:val="00B90FA5"/>
    <w:rsid w:val="00B911A6"/>
    <w:rsid w:val="00B919F1"/>
    <w:rsid w:val="00B9282A"/>
    <w:rsid w:val="00B92D68"/>
    <w:rsid w:val="00B932F9"/>
    <w:rsid w:val="00B9381D"/>
    <w:rsid w:val="00B94BF7"/>
    <w:rsid w:val="00B96AD7"/>
    <w:rsid w:val="00BA1270"/>
    <w:rsid w:val="00BA2260"/>
    <w:rsid w:val="00BA4812"/>
    <w:rsid w:val="00BA52C5"/>
    <w:rsid w:val="00BA5BCA"/>
    <w:rsid w:val="00BA6A18"/>
    <w:rsid w:val="00BB104B"/>
    <w:rsid w:val="00BB1ED4"/>
    <w:rsid w:val="00BB468D"/>
    <w:rsid w:val="00BB69D0"/>
    <w:rsid w:val="00BB7E94"/>
    <w:rsid w:val="00BC0298"/>
    <w:rsid w:val="00BC0A2C"/>
    <w:rsid w:val="00BC0E8D"/>
    <w:rsid w:val="00BC119D"/>
    <w:rsid w:val="00BC17BE"/>
    <w:rsid w:val="00BC3102"/>
    <w:rsid w:val="00BC39AD"/>
    <w:rsid w:val="00BC436A"/>
    <w:rsid w:val="00BC46CF"/>
    <w:rsid w:val="00BC4F18"/>
    <w:rsid w:val="00BC5D80"/>
    <w:rsid w:val="00BC701F"/>
    <w:rsid w:val="00BC709B"/>
    <w:rsid w:val="00BD0F9F"/>
    <w:rsid w:val="00BD2942"/>
    <w:rsid w:val="00BD5972"/>
    <w:rsid w:val="00BD6E89"/>
    <w:rsid w:val="00BD7366"/>
    <w:rsid w:val="00BD7A3E"/>
    <w:rsid w:val="00BD7D81"/>
    <w:rsid w:val="00BE07B7"/>
    <w:rsid w:val="00BE0CB5"/>
    <w:rsid w:val="00BE161A"/>
    <w:rsid w:val="00BE3184"/>
    <w:rsid w:val="00BE35D9"/>
    <w:rsid w:val="00BE5146"/>
    <w:rsid w:val="00BE536D"/>
    <w:rsid w:val="00BE5376"/>
    <w:rsid w:val="00BE6551"/>
    <w:rsid w:val="00BE6AF0"/>
    <w:rsid w:val="00BE6D36"/>
    <w:rsid w:val="00BF093B"/>
    <w:rsid w:val="00BF158A"/>
    <w:rsid w:val="00BF1B3A"/>
    <w:rsid w:val="00BF3BC4"/>
    <w:rsid w:val="00BF464E"/>
    <w:rsid w:val="00BF4D67"/>
    <w:rsid w:val="00BF4DEE"/>
    <w:rsid w:val="00BF4F44"/>
    <w:rsid w:val="00BF5121"/>
    <w:rsid w:val="00C005F4"/>
    <w:rsid w:val="00C00B88"/>
    <w:rsid w:val="00C0194C"/>
    <w:rsid w:val="00C04ABC"/>
    <w:rsid w:val="00C04B1D"/>
    <w:rsid w:val="00C06B2A"/>
    <w:rsid w:val="00C1094C"/>
    <w:rsid w:val="00C10C94"/>
    <w:rsid w:val="00C12943"/>
    <w:rsid w:val="00C1529A"/>
    <w:rsid w:val="00C17E4E"/>
    <w:rsid w:val="00C220E5"/>
    <w:rsid w:val="00C234C5"/>
    <w:rsid w:val="00C23694"/>
    <w:rsid w:val="00C23890"/>
    <w:rsid w:val="00C31083"/>
    <w:rsid w:val="00C320D8"/>
    <w:rsid w:val="00C33853"/>
    <w:rsid w:val="00C34C89"/>
    <w:rsid w:val="00C35E57"/>
    <w:rsid w:val="00C35E80"/>
    <w:rsid w:val="00C3713B"/>
    <w:rsid w:val="00C37B19"/>
    <w:rsid w:val="00C409AD"/>
    <w:rsid w:val="00C40AA2"/>
    <w:rsid w:val="00C4244F"/>
    <w:rsid w:val="00C42835"/>
    <w:rsid w:val="00C42CEC"/>
    <w:rsid w:val="00C437A5"/>
    <w:rsid w:val="00C44E51"/>
    <w:rsid w:val="00C458D3"/>
    <w:rsid w:val="00C45924"/>
    <w:rsid w:val="00C47230"/>
    <w:rsid w:val="00C4745D"/>
    <w:rsid w:val="00C50237"/>
    <w:rsid w:val="00C50FC4"/>
    <w:rsid w:val="00C51AC8"/>
    <w:rsid w:val="00C52380"/>
    <w:rsid w:val="00C53A2F"/>
    <w:rsid w:val="00C55154"/>
    <w:rsid w:val="00C5515B"/>
    <w:rsid w:val="00C55919"/>
    <w:rsid w:val="00C57DD5"/>
    <w:rsid w:val="00C60368"/>
    <w:rsid w:val="00C605D3"/>
    <w:rsid w:val="00C6241C"/>
    <w:rsid w:val="00C632ED"/>
    <w:rsid w:val="00C66150"/>
    <w:rsid w:val="00C70EF5"/>
    <w:rsid w:val="00C7147D"/>
    <w:rsid w:val="00C72206"/>
    <w:rsid w:val="00C756C5"/>
    <w:rsid w:val="00C75F9B"/>
    <w:rsid w:val="00C7636D"/>
    <w:rsid w:val="00C777DB"/>
    <w:rsid w:val="00C82195"/>
    <w:rsid w:val="00C82CAE"/>
    <w:rsid w:val="00C8442E"/>
    <w:rsid w:val="00C861C1"/>
    <w:rsid w:val="00C8666D"/>
    <w:rsid w:val="00C86EA4"/>
    <w:rsid w:val="00C86F21"/>
    <w:rsid w:val="00C87466"/>
    <w:rsid w:val="00C877D8"/>
    <w:rsid w:val="00C91F6F"/>
    <w:rsid w:val="00C920F7"/>
    <w:rsid w:val="00C927E2"/>
    <w:rsid w:val="00C930A8"/>
    <w:rsid w:val="00CA108B"/>
    <w:rsid w:val="00CA1689"/>
    <w:rsid w:val="00CA4201"/>
    <w:rsid w:val="00CA4C2F"/>
    <w:rsid w:val="00CA4E0A"/>
    <w:rsid w:val="00CA53E7"/>
    <w:rsid w:val="00CA6CDB"/>
    <w:rsid w:val="00CA7C72"/>
    <w:rsid w:val="00CA7D4D"/>
    <w:rsid w:val="00CB0C43"/>
    <w:rsid w:val="00CB165B"/>
    <w:rsid w:val="00CB5E13"/>
    <w:rsid w:val="00CB7E67"/>
    <w:rsid w:val="00CC0157"/>
    <w:rsid w:val="00CC0C8D"/>
    <w:rsid w:val="00CC1240"/>
    <w:rsid w:val="00CC3524"/>
    <w:rsid w:val="00CC46EF"/>
    <w:rsid w:val="00CC5893"/>
    <w:rsid w:val="00CC610E"/>
    <w:rsid w:val="00CC7008"/>
    <w:rsid w:val="00CC75AE"/>
    <w:rsid w:val="00CC7F25"/>
    <w:rsid w:val="00CD1622"/>
    <w:rsid w:val="00CD1CF6"/>
    <w:rsid w:val="00CD27BE"/>
    <w:rsid w:val="00CD29E9"/>
    <w:rsid w:val="00CD4545"/>
    <w:rsid w:val="00CD4BBC"/>
    <w:rsid w:val="00CD4F9C"/>
    <w:rsid w:val="00CD6F0F"/>
    <w:rsid w:val="00CD7D72"/>
    <w:rsid w:val="00CE0BB7"/>
    <w:rsid w:val="00CE3E9A"/>
    <w:rsid w:val="00CE4E82"/>
    <w:rsid w:val="00CE5303"/>
    <w:rsid w:val="00CE661F"/>
    <w:rsid w:val="00CE708B"/>
    <w:rsid w:val="00CF26B7"/>
    <w:rsid w:val="00CF3636"/>
    <w:rsid w:val="00CF3AC7"/>
    <w:rsid w:val="00CF434B"/>
    <w:rsid w:val="00CF60E5"/>
    <w:rsid w:val="00CF6E39"/>
    <w:rsid w:val="00CF72DA"/>
    <w:rsid w:val="00D019C7"/>
    <w:rsid w:val="00D02A99"/>
    <w:rsid w:val="00D033A2"/>
    <w:rsid w:val="00D03B57"/>
    <w:rsid w:val="00D03E0F"/>
    <w:rsid w:val="00D0769A"/>
    <w:rsid w:val="00D076EE"/>
    <w:rsid w:val="00D10817"/>
    <w:rsid w:val="00D12212"/>
    <w:rsid w:val="00D13087"/>
    <w:rsid w:val="00D1329F"/>
    <w:rsid w:val="00D14BB8"/>
    <w:rsid w:val="00D15B4E"/>
    <w:rsid w:val="00D1611E"/>
    <w:rsid w:val="00D177E7"/>
    <w:rsid w:val="00D179E3"/>
    <w:rsid w:val="00D2079F"/>
    <w:rsid w:val="00D2216D"/>
    <w:rsid w:val="00D2677A"/>
    <w:rsid w:val="00D26B93"/>
    <w:rsid w:val="00D26E3E"/>
    <w:rsid w:val="00D307DD"/>
    <w:rsid w:val="00D33B88"/>
    <w:rsid w:val="00D34285"/>
    <w:rsid w:val="00D35CB5"/>
    <w:rsid w:val="00D411BB"/>
    <w:rsid w:val="00D42326"/>
    <w:rsid w:val="00D423F6"/>
    <w:rsid w:val="00D447EF"/>
    <w:rsid w:val="00D45BB2"/>
    <w:rsid w:val="00D505E2"/>
    <w:rsid w:val="00D50D76"/>
    <w:rsid w:val="00D51BD7"/>
    <w:rsid w:val="00D5266E"/>
    <w:rsid w:val="00D54AF7"/>
    <w:rsid w:val="00D556A3"/>
    <w:rsid w:val="00D615FC"/>
    <w:rsid w:val="00D619F5"/>
    <w:rsid w:val="00D641AD"/>
    <w:rsid w:val="00D6498F"/>
    <w:rsid w:val="00D6548B"/>
    <w:rsid w:val="00D66DFB"/>
    <w:rsid w:val="00D67809"/>
    <w:rsid w:val="00D71C7C"/>
    <w:rsid w:val="00D7463D"/>
    <w:rsid w:val="00D757DC"/>
    <w:rsid w:val="00D7597D"/>
    <w:rsid w:val="00D76393"/>
    <w:rsid w:val="00D765F9"/>
    <w:rsid w:val="00D76897"/>
    <w:rsid w:val="00D77468"/>
    <w:rsid w:val="00D80F5A"/>
    <w:rsid w:val="00D838E9"/>
    <w:rsid w:val="00D83DE8"/>
    <w:rsid w:val="00D84943"/>
    <w:rsid w:val="00D86535"/>
    <w:rsid w:val="00D86B28"/>
    <w:rsid w:val="00D909E8"/>
    <w:rsid w:val="00D90A14"/>
    <w:rsid w:val="00D93950"/>
    <w:rsid w:val="00D93BDF"/>
    <w:rsid w:val="00D94AE7"/>
    <w:rsid w:val="00D966B3"/>
    <w:rsid w:val="00D970F0"/>
    <w:rsid w:val="00DA05B3"/>
    <w:rsid w:val="00DA4282"/>
    <w:rsid w:val="00DA4540"/>
    <w:rsid w:val="00DA52DB"/>
    <w:rsid w:val="00DA5612"/>
    <w:rsid w:val="00DA587E"/>
    <w:rsid w:val="00DA60F4"/>
    <w:rsid w:val="00DA72D4"/>
    <w:rsid w:val="00DA767A"/>
    <w:rsid w:val="00DB0F8B"/>
    <w:rsid w:val="00DB2AE6"/>
    <w:rsid w:val="00DB3052"/>
    <w:rsid w:val="00DB382D"/>
    <w:rsid w:val="00DB4123"/>
    <w:rsid w:val="00DB4938"/>
    <w:rsid w:val="00DB4BF8"/>
    <w:rsid w:val="00DB4F4D"/>
    <w:rsid w:val="00DB5EE8"/>
    <w:rsid w:val="00DB7DD5"/>
    <w:rsid w:val="00DC2D17"/>
    <w:rsid w:val="00DC2DAD"/>
    <w:rsid w:val="00DC301F"/>
    <w:rsid w:val="00DC36FB"/>
    <w:rsid w:val="00DC6066"/>
    <w:rsid w:val="00DC6913"/>
    <w:rsid w:val="00DC6BD1"/>
    <w:rsid w:val="00DC72D6"/>
    <w:rsid w:val="00DC7556"/>
    <w:rsid w:val="00DD7038"/>
    <w:rsid w:val="00DE0B04"/>
    <w:rsid w:val="00DE1C00"/>
    <w:rsid w:val="00DE1D44"/>
    <w:rsid w:val="00DE23BF"/>
    <w:rsid w:val="00DE3981"/>
    <w:rsid w:val="00DE40DD"/>
    <w:rsid w:val="00DE4970"/>
    <w:rsid w:val="00DE5D9C"/>
    <w:rsid w:val="00DE5F5B"/>
    <w:rsid w:val="00DE71F6"/>
    <w:rsid w:val="00DE7755"/>
    <w:rsid w:val="00DE7EF9"/>
    <w:rsid w:val="00DF059A"/>
    <w:rsid w:val="00DF0937"/>
    <w:rsid w:val="00DF0A08"/>
    <w:rsid w:val="00DF1C66"/>
    <w:rsid w:val="00DF254E"/>
    <w:rsid w:val="00DF3955"/>
    <w:rsid w:val="00DF3D56"/>
    <w:rsid w:val="00DF64E9"/>
    <w:rsid w:val="00DF6D19"/>
    <w:rsid w:val="00DF6ED2"/>
    <w:rsid w:val="00DF70F5"/>
    <w:rsid w:val="00E00490"/>
    <w:rsid w:val="00E03A53"/>
    <w:rsid w:val="00E04DF8"/>
    <w:rsid w:val="00E05A88"/>
    <w:rsid w:val="00E07240"/>
    <w:rsid w:val="00E11D94"/>
    <w:rsid w:val="00E125F4"/>
    <w:rsid w:val="00E136E5"/>
    <w:rsid w:val="00E13752"/>
    <w:rsid w:val="00E15EC9"/>
    <w:rsid w:val="00E16AAB"/>
    <w:rsid w:val="00E177B8"/>
    <w:rsid w:val="00E205A5"/>
    <w:rsid w:val="00E2252C"/>
    <w:rsid w:val="00E258AB"/>
    <w:rsid w:val="00E269CE"/>
    <w:rsid w:val="00E270C0"/>
    <w:rsid w:val="00E27CF1"/>
    <w:rsid w:val="00E30608"/>
    <w:rsid w:val="00E30AA2"/>
    <w:rsid w:val="00E33E50"/>
    <w:rsid w:val="00E348C3"/>
    <w:rsid w:val="00E36332"/>
    <w:rsid w:val="00E363DB"/>
    <w:rsid w:val="00E36B86"/>
    <w:rsid w:val="00E36D82"/>
    <w:rsid w:val="00E376FC"/>
    <w:rsid w:val="00E42D06"/>
    <w:rsid w:val="00E44601"/>
    <w:rsid w:val="00E44768"/>
    <w:rsid w:val="00E45BBF"/>
    <w:rsid w:val="00E460B9"/>
    <w:rsid w:val="00E46141"/>
    <w:rsid w:val="00E46BA3"/>
    <w:rsid w:val="00E500CD"/>
    <w:rsid w:val="00E5040F"/>
    <w:rsid w:val="00E50489"/>
    <w:rsid w:val="00E51058"/>
    <w:rsid w:val="00E51601"/>
    <w:rsid w:val="00E51965"/>
    <w:rsid w:val="00E53FE9"/>
    <w:rsid w:val="00E546E5"/>
    <w:rsid w:val="00E573D0"/>
    <w:rsid w:val="00E57C36"/>
    <w:rsid w:val="00E61EB8"/>
    <w:rsid w:val="00E62AC2"/>
    <w:rsid w:val="00E630A8"/>
    <w:rsid w:val="00E638A0"/>
    <w:rsid w:val="00E65F7B"/>
    <w:rsid w:val="00E6711F"/>
    <w:rsid w:val="00E67121"/>
    <w:rsid w:val="00E67F3A"/>
    <w:rsid w:val="00E71034"/>
    <w:rsid w:val="00E7198D"/>
    <w:rsid w:val="00E7277E"/>
    <w:rsid w:val="00E7303C"/>
    <w:rsid w:val="00E735AF"/>
    <w:rsid w:val="00E7493A"/>
    <w:rsid w:val="00E74CA6"/>
    <w:rsid w:val="00E74E54"/>
    <w:rsid w:val="00E75E3D"/>
    <w:rsid w:val="00E76BB5"/>
    <w:rsid w:val="00E83AD3"/>
    <w:rsid w:val="00E84076"/>
    <w:rsid w:val="00E84491"/>
    <w:rsid w:val="00E84C8F"/>
    <w:rsid w:val="00E85AFD"/>
    <w:rsid w:val="00E90000"/>
    <w:rsid w:val="00E927E3"/>
    <w:rsid w:val="00E93E5E"/>
    <w:rsid w:val="00E94366"/>
    <w:rsid w:val="00E94F97"/>
    <w:rsid w:val="00E952D5"/>
    <w:rsid w:val="00E9731C"/>
    <w:rsid w:val="00E97524"/>
    <w:rsid w:val="00EA1312"/>
    <w:rsid w:val="00EA1323"/>
    <w:rsid w:val="00EA1E67"/>
    <w:rsid w:val="00EA224C"/>
    <w:rsid w:val="00EA325B"/>
    <w:rsid w:val="00EA4E4C"/>
    <w:rsid w:val="00EA54B0"/>
    <w:rsid w:val="00EA7841"/>
    <w:rsid w:val="00EA7AA3"/>
    <w:rsid w:val="00EB04B7"/>
    <w:rsid w:val="00EB0605"/>
    <w:rsid w:val="00EB0833"/>
    <w:rsid w:val="00EB1532"/>
    <w:rsid w:val="00EB246D"/>
    <w:rsid w:val="00EB2830"/>
    <w:rsid w:val="00EB28B4"/>
    <w:rsid w:val="00EB297E"/>
    <w:rsid w:val="00EB3544"/>
    <w:rsid w:val="00EB4218"/>
    <w:rsid w:val="00EB4590"/>
    <w:rsid w:val="00EB6FD3"/>
    <w:rsid w:val="00EB7992"/>
    <w:rsid w:val="00EB7E6D"/>
    <w:rsid w:val="00EC0104"/>
    <w:rsid w:val="00EC0184"/>
    <w:rsid w:val="00EC049B"/>
    <w:rsid w:val="00EC17BC"/>
    <w:rsid w:val="00EC26C5"/>
    <w:rsid w:val="00EC29C8"/>
    <w:rsid w:val="00EC2D7A"/>
    <w:rsid w:val="00EC633A"/>
    <w:rsid w:val="00EC6EB7"/>
    <w:rsid w:val="00ED0327"/>
    <w:rsid w:val="00ED048E"/>
    <w:rsid w:val="00ED190F"/>
    <w:rsid w:val="00ED1B9D"/>
    <w:rsid w:val="00ED1BE0"/>
    <w:rsid w:val="00ED286D"/>
    <w:rsid w:val="00ED292A"/>
    <w:rsid w:val="00ED44DD"/>
    <w:rsid w:val="00ED5559"/>
    <w:rsid w:val="00EE0128"/>
    <w:rsid w:val="00EE056F"/>
    <w:rsid w:val="00EE2514"/>
    <w:rsid w:val="00EE51A0"/>
    <w:rsid w:val="00EE558E"/>
    <w:rsid w:val="00EE72B6"/>
    <w:rsid w:val="00EF16AB"/>
    <w:rsid w:val="00EF17F6"/>
    <w:rsid w:val="00EF23E6"/>
    <w:rsid w:val="00EF290D"/>
    <w:rsid w:val="00EF43F5"/>
    <w:rsid w:val="00EF66F8"/>
    <w:rsid w:val="00EF74D7"/>
    <w:rsid w:val="00F01366"/>
    <w:rsid w:val="00F017AF"/>
    <w:rsid w:val="00F041C4"/>
    <w:rsid w:val="00F04A06"/>
    <w:rsid w:val="00F06188"/>
    <w:rsid w:val="00F06B8E"/>
    <w:rsid w:val="00F077D4"/>
    <w:rsid w:val="00F1161D"/>
    <w:rsid w:val="00F135F4"/>
    <w:rsid w:val="00F14812"/>
    <w:rsid w:val="00F151D5"/>
    <w:rsid w:val="00F1598C"/>
    <w:rsid w:val="00F1706E"/>
    <w:rsid w:val="00F17566"/>
    <w:rsid w:val="00F20420"/>
    <w:rsid w:val="00F206BE"/>
    <w:rsid w:val="00F20BC6"/>
    <w:rsid w:val="00F21403"/>
    <w:rsid w:val="00F2154B"/>
    <w:rsid w:val="00F22CC7"/>
    <w:rsid w:val="00F2367F"/>
    <w:rsid w:val="00F2411F"/>
    <w:rsid w:val="00F255FC"/>
    <w:rsid w:val="00F25838"/>
    <w:rsid w:val="00F259B0"/>
    <w:rsid w:val="00F26A20"/>
    <w:rsid w:val="00F27570"/>
    <w:rsid w:val="00F276C9"/>
    <w:rsid w:val="00F31359"/>
    <w:rsid w:val="00F3649F"/>
    <w:rsid w:val="00F372D1"/>
    <w:rsid w:val="00F40690"/>
    <w:rsid w:val="00F41A58"/>
    <w:rsid w:val="00F42BA6"/>
    <w:rsid w:val="00F42E58"/>
    <w:rsid w:val="00F43B8F"/>
    <w:rsid w:val="00F43C72"/>
    <w:rsid w:val="00F43DD7"/>
    <w:rsid w:val="00F474B9"/>
    <w:rsid w:val="00F47BC6"/>
    <w:rsid w:val="00F50DC6"/>
    <w:rsid w:val="00F51785"/>
    <w:rsid w:val="00F519EE"/>
    <w:rsid w:val="00F530D7"/>
    <w:rsid w:val="00F541E6"/>
    <w:rsid w:val="00F54339"/>
    <w:rsid w:val="00F54A68"/>
    <w:rsid w:val="00F553DE"/>
    <w:rsid w:val="00F55646"/>
    <w:rsid w:val="00F567C9"/>
    <w:rsid w:val="00F614B4"/>
    <w:rsid w:val="00F61899"/>
    <w:rsid w:val="00F62F49"/>
    <w:rsid w:val="00F640BF"/>
    <w:rsid w:val="00F64B2A"/>
    <w:rsid w:val="00F67F93"/>
    <w:rsid w:val="00F70754"/>
    <w:rsid w:val="00F708F5"/>
    <w:rsid w:val="00F70F49"/>
    <w:rsid w:val="00F71DDE"/>
    <w:rsid w:val="00F71F06"/>
    <w:rsid w:val="00F725A8"/>
    <w:rsid w:val="00F73B1B"/>
    <w:rsid w:val="00F7626C"/>
    <w:rsid w:val="00F77926"/>
    <w:rsid w:val="00F80D66"/>
    <w:rsid w:val="00F8100B"/>
    <w:rsid w:val="00F810D8"/>
    <w:rsid w:val="00F8117F"/>
    <w:rsid w:val="00F81252"/>
    <w:rsid w:val="00F814C5"/>
    <w:rsid w:val="00F83618"/>
    <w:rsid w:val="00F83A19"/>
    <w:rsid w:val="00F840E2"/>
    <w:rsid w:val="00F879A1"/>
    <w:rsid w:val="00F90C96"/>
    <w:rsid w:val="00F91943"/>
    <w:rsid w:val="00F92FC4"/>
    <w:rsid w:val="00F93EB1"/>
    <w:rsid w:val="00F94484"/>
    <w:rsid w:val="00F94B7C"/>
    <w:rsid w:val="00F94E35"/>
    <w:rsid w:val="00F95CBC"/>
    <w:rsid w:val="00F9793C"/>
    <w:rsid w:val="00FA0C14"/>
    <w:rsid w:val="00FA0CE5"/>
    <w:rsid w:val="00FA137A"/>
    <w:rsid w:val="00FA23A7"/>
    <w:rsid w:val="00FA40CA"/>
    <w:rsid w:val="00FA4342"/>
    <w:rsid w:val="00FA5504"/>
    <w:rsid w:val="00FA5591"/>
    <w:rsid w:val="00FA7527"/>
    <w:rsid w:val="00FB330E"/>
    <w:rsid w:val="00FB3AE9"/>
    <w:rsid w:val="00FB4629"/>
    <w:rsid w:val="00FB4B02"/>
    <w:rsid w:val="00FB4EC0"/>
    <w:rsid w:val="00FB553A"/>
    <w:rsid w:val="00FB5A1F"/>
    <w:rsid w:val="00FB608D"/>
    <w:rsid w:val="00FB6F76"/>
    <w:rsid w:val="00FC2831"/>
    <w:rsid w:val="00FC2D40"/>
    <w:rsid w:val="00FC3600"/>
    <w:rsid w:val="00FC4A9F"/>
    <w:rsid w:val="00FC565B"/>
    <w:rsid w:val="00FD0746"/>
    <w:rsid w:val="00FD432A"/>
    <w:rsid w:val="00FD4FA6"/>
    <w:rsid w:val="00FD5BD4"/>
    <w:rsid w:val="00FD5D72"/>
    <w:rsid w:val="00FD6B98"/>
    <w:rsid w:val="00FE006E"/>
    <w:rsid w:val="00FE035D"/>
    <w:rsid w:val="00FE197E"/>
    <w:rsid w:val="00FF0DF1"/>
    <w:rsid w:val="00FF0F9D"/>
    <w:rsid w:val="00FF26AA"/>
    <w:rsid w:val="00FF46C6"/>
    <w:rsid w:val="00FF5443"/>
    <w:rsid w:val="00FF7173"/>
    <w:rsid w:val="02C63CAA"/>
    <w:rsid w:val="05DFE8B9"/>
    <w:rsid w:val="0745A716"/>
    <w:rsid w:val="0EB0CAE9"/>
    <w:rsid w:val="0F404772"/>
    <w:rsid w:val="172D39C7"/>
    <w:rsid w:val="18E3715A"/>
    <w:rsid w:val="1BCAC3C3"/>
    <w:rsid w:val="2005692C"/>
    <w:rsid w:val="2489E46D"/>
    <w:rsid w:val="2A0DCF3F"/>
    <w:rsid w:val="32A8907E"/>
    <w:rsid w:val="38F16045"/>
    <w:rsid w:val="397BE59B"/>
    <w:rsid w:val="416DCF23"/>
    <w:rsid w:val="4B43D9FA"/>
    <w:rsid w:val="58749E4C"/>
    <w:rsid w:val="59EB9087"/>
    <w:rsid w:val="5B6E388B"/>
    <w:rsid w:val="6078284D"/>
    <w:rsid w:val="61D4C33B"/>
    <w:rsid w:val="62D95C5E"/>
    <w:rsid w:val="68D080E7"/>
    <w:rsid w:val="6A448031"/>
    <w:rsid w:val="6F63D8AF"/>
    <w:rsid w:val="70A7E3B3"/>
    <w:rsid w:val="7DD46CF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E779D875-BC39-4F65-934E-66B0A955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nfase">
    <w:name w:val="Emphasis"/>
    <w:uiPriority w:val="20"/>
    <w:qFormat/>
    <w:rsid w:val="00D411BB"/>
    <w:rPr>
      <w:i/>
      <w:iCs/>
    </w:rPr>
  </w:style>
  <w:style w:type="character" w:styleId="Forte">
    <w:name w:val="Strong"/>
    <w:uiPriority w:val="22"/>
    <w:qFormat/>
    <w:rsid w:val="00D411BB"/>
    <w:rPr>
      <w:b/>
      <w:bCs/>
    </w:rPr>
  </w:style>
  <w:style w:type="paragraph" w:styleId="Legenda">
    <w:name w:val="caption"/>
    <w:basedOn w:val="Normal"/>
    <w:next w:val="Normal"/>
    <w:uiPriority w:val="35"/>
    <w:qFormat/>
    <w:rsid w:val="00930005"/>
    <w:rPr>
      <w:b/>
      <w:bCs/>
      <w:sz w:val="20"/>
      <w:szCs w:val="20"/>
    </w:rPr>
  </w:style>
  <w:style w:type="character" w:customStyle="1" w:styleId="normaltextrun">
    <w:name w:val="normaltextrun"/>
    <w:basedOn w:val="Fontepargpadro"/>
    <w:rsid w:val="00050155"/>
  </w:style>
  <w:style w:type="character" w:customStyle="1" w:styleId="eop">
    <w:name w:val="eop"/>
    <w:basedOn w:val="Fontepargpadro"/>
    <w:rsid w:val="0005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86173896">
      <w:bodyDiv w:val="1"/>
      <w:marLeft w:val="0"/>
      <w:marRight w:val="0"/>
      <w:marTop w:val="0"/>
      <w:marBottom w:val="0"/>
      <w:divBdr>
        <w:top w:val="none" w:sz="0" w:space="0" w:color="auto"/>
        <w:left w:val="none" w:sz="0" w:space="0" w:color="auto"/>
        <w:bottom w:val="none" w:sz="0" w:space="0" w:color="auto"/>
        <w:right w:val="none" w:sz="0" w:space="0" w:color="auto"/>
      </w:divBdr>
      <w:divsChild>
        <w:div w:id="202389883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0022108">
      <w:bodyDiv w:val="1"/>
      <w:marLeft w:val="0"/>
      <w:marRight w:val="0"/>
      <w:marTop w:val="0"/>
      <w:marBottom w:val="0"/>
      <w:divBdr>
        <w:top w:val="none" w:sz="0" w:space="0" w:color="auto"/>
        <w:left w:val="none" w:sz="0" w:space="0" w:color="auto"/>
        <w:bottom w:val="none" w:sz="0" w:space="0" w:color="auto"/>
        <w:right w:val="none" w:sz="0" w:space="0" w:color="auto"/>
      </w:divBdr>
      <w:divsChild>
        <w:div w:id="1368409142">
          <w:marLeft w:val="0"/>
          <w:marRight w:val="0"/>
          <w:marTop w:val="0"/>
          <w:marBottom w:val="0"/>
          <w:divBdr>
            <w:top w:val="none" w:sz="0" w:space="0" w:color="auto"/>
            <w:left w:val="none" w:sz="0" w:space="0" w:color="auto"/>
            <w:bottom w:val="none" w:sz="0" w:space="0" w:color="auto"/>
            <w:right w:val="none" w:sz="0" w:space="0" w:color="auto"/>
          </w:divBdr>
        </w:div>
      </w:divsChild>
    </w:div>
    <w:div w:id="1860468432">
      <w:bodyDiv w:val="1"/>
      <w:marLeft w:val="0"/>
      <w:marRight w:val="0"/>
      <w:marTop w:val="0"/>
      <w:marBottom w:val="0"/>
      <w:divBdr>
        <w:top w:val="none" w:sz="0" w:space="0" w:color="auto"/>
        <w:left w:val="none" w:sz="0" w:space="0" w:color="auto"/>
        <w:bottom w:val="none" w:sz="0" w:space="0" w:color="auto"/>
        <w:right w:val="none" w:sz="0" w:space="0" w:color="auto"/>
      </w:divBdr>
      <w:divsChild>
        <w:div w:id="1541935895">
          <w:marLeft w:val="0"/>
          <w:marRight w:val="0"/>
          <w:marTop w:val="0"/>
          <w:marBottom w:val="0"/>
          <w:divBdr>
            <w:top w:val="none" w:sz="0" w:space="0" w:color="auto"/>
            <w:left w:val="none" w:sz="0" w:space="0" w:color="auto"/>
            <w:bottom w:val="none" w:sz="0" w:space="0" w:color="auto"/>
            <w:right w:val="none" w:sz="0" w:space="0" w:color="auto"/>
          </w:divBdr>
          <w:divsChild>
            <w:div w:id="1615282977">
              <w:marLeft w:val="0"/>
              <w:marRight w:val="0"/>
              <w:marTop w:val="0"/>
              <w:marBottom w:val="0"/>
              <w:divBdr>
                <w:top w:val="none" w:sz="0" w:space="0" w:color="auto"/>
                <w:left w:val="none" w:sz="0" w:space="0" w:color="auto"/>
                <w:bottom w:val="none" w:sz="0" w:space="0" w:color="auto"/>
                <w:right w:val="none" w:sz="0" w:space="0" w:color="auto"/>
              </w:divBdr>
              <w:divsChild>
                <w:div w:id="617642966">
                  <w:marLeft w:val="0"/>
                  <w:marRight w:val="0"/>
                  <w:marTop w:val="0"/>
                  <w:marBottom w:val="0"/>
                  <w:divBdr>
                    <w:top w:val="none" w:sz="0" w:space="0" w:color="auto"/>
                    <w:left w:val="none" w:sz="0" w:space="0" w:color="auto"/>
                    <w:bottom w:val="none" w:sz="0" w:space="0" w:color="auto"/>
                    <w:right w:val="none" w:sz="0" w:space="0" w:color="auto"/>
                  </w:divBdr>
                  <w:divsChild>
                    <w:div w:id="1720008139">
                      <w:marLeft w:val="0"/>
                      <w:marRight w:val="0"/>
                      <w:marTop w:val="0"/>
                      <w:marBottom w:val="0"/>
                      <w:divBdr>
                        <w:top w:val="none" w:sz="0" w:space="0" w:color="auto"/>
                        <w:left w:val="none" w:sz="0" w:space="0" w:color="auto"/>
                        <w:bottom w:val="none" w:sz="0" w:space="0" w:color="auto"/>
                        <w:right w:val="none" w:sz="0" w:space="0" w:color="auto"/>
                      </w:divBdr>
                      <w:divsChild>
                        <w:div w:id="2019036420">
                          <w:marLeft w:val="0"/>
                          <w:marRight w:val="0"/>
                          <w:marTop w:val="0"/>
                          <w:marBottom w:val="0"/>
                          <w:divBdr>
                            <w:top w:val="none" w:sz="0" w:space="0" w:color="auto"/>
                            <w:left w:val="none" w:sz="0" w:space="0" w:color="auto"/>
                            <w:bottom w:val="none" w:sz="0" w:space="0" w:color="auto"/>
                            <w:right w:val="none" w:sz="0" w:space="0" w:color="auto"/>
                          </w:divBdr>
                          <w:divsChild>
                            <w:div w:id="371999822">
                              <w:marLeft w:val="0"/>
                              <w:marRight w:val="0"/>
                              <w:marTop w:val="0"/>
                              <w:marBottom w:val="0"/>
                              <w:divBdr>
                                <w:top w:val="none" w:sz="0" w:space="0" w:color="auto"/>
                                <w:left w:val="none" w:sz="0" w:space="0" w:color="auto"/>
                                <w:bottom w:val="none" w:sz="0" w:space="0" w:color="auto"/>
                                <w:right w:val="none" w:sz="0" w:space="0" w:color="auto"/>
                              </w:divBdr>
                              <w:divsChild>
                                <w:div w:id="12731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6F57E120448D5408DD1F3F7D54D42EF" ma:contentTypeVersion="12" ma:contentTypeDescription="Crie um novo documento." ma:contentTypeScope="" ma:versionID="435df054453024a6ff141658c09ba067">
  <xsd:schema xmlns:xsd="http://www.w3.org/2001/XMLSchema" xmlns:xs="http://www.w3.org/2001/XMLSchema" xmlns:p="http://schemas.microsoft.com/office/2006/metadata/properties" xmlns:ns3="cc68f815-8d56-42c2-8b83-52fbee88bec9" xmlns:ns4="3fe2a109-6707-4a83-8c4b-9f4c1f69cee3" targetNamespace="http://schemas.microsoft.com/office/2006/metadata/properties" ma:root="true" ma:fieldsID="65d16fcedbd07a7db3d816b37730d867" ns3:_="" ns4:_="">
    <xsd:import namespace="cc68f815-8d56-42c2-8b83-52fbee88bec9"/>
    <xsd:import namespace="3fe2a109-6707-4a83-8c4b-9f4c1f69ce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8f815-8d56-42c2-8b83-52fbee88b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e2a109-6707-4a83-8c4b-9f4c1f69cee3"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B1655D-4BAD-448E-84F0-DF4BEEE27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8f815-8d56-42c2-8b83-52fbee88bec9"/>
    <ds:schemaRef ds:uri="3fe2a109-6707-4a83-8c4b-9f4c1f69c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21750</TotalTime>
  <Pages>10</Pages>
  <Words>3940</Words>
  <Characters>21280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1382</cp:revision>
  <cp:lastPrinted>2021-04-23T22:46:00Z</cp:lastPrinted>
  <dcterms:created xsi:type="dcterms:W3CDTF">2021-02-23T16:30:00Z</dcterms:created>
  <dcterms:modified xsi:type="dcterms:W3CDTF">2021-04-23T22:46:00Z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0x01010066F57E120448D5408DD1F3F7D54D42EF</vt:lpwstr>
  </property>
</Properties>
</file>