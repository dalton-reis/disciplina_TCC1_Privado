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5CB42F7C" w:rsidR="002B0EDC" w:rsidRPr="00B00E04" w:rsidRDefault="00914395"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914395">
        <w:t>Análise morfométrica em imagens de Cintilografia Renal</w:t>
      </w:r>
    </w:p>
    <w:p w14:paraId="4F6DBB7C" w14:textId="7E47A8D8" w:rsidR="001E682E" w:rsidRDefault="002A7E69" w:rsidP="00752038">
      <w:pPr>
        <w:pStyle w:val="TF-AUTOR0"/>
      </w:pPr>
      <w:r>
        <w:t>Gabriel da Silva Bernardi</w:t>
      </w:r>
    </w:p>
    <w:p w14:paraId="3FBE5C8A" w14:textId="29A17E7C" w:rsidR="001E682E" w:rsidRDefault="001E682E" w:rsidP="001E682E">
      <w:pPr>
        <w:pStyle w:val="TF-AUTOR0"/>
      </w:pPr>
      <w:r>
        <w:t xml:space="preserve">Prof. </w:t>
      </w:r>
      <w:r w:rsidR="002A7E69">
        <w:t>Aurélio Faustino Hoppe</w:t>
      </w:r>
      <w:r>
        <w:t xml:space="preserve"> – Orientador</w:t>
      </w:r>
    </w:p>
    <w:p w14:paraId="28066913" w14:textId="3809758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447CA752" w14:textId="2FB3798A" w:rsidR="00EA6AD9" w:rsidRDefault="00803FD2" w:rsidP="0D7151EE">
      <w:pPr>
        <w:pStyle w:val="TF-TEXTO"/>
      </w:pPr>
      <w:bookmarkStart w:id="9" w:name="docs-internal-guid-dfe4cf12-7fff-88cd-39"/>
      <w:bookmarkEnd w:id="9"/>
      <w:r>
        <w:t>Sou</w:t>
      </w:r>
      <w:r w:rsidR="78EC8259">
        <w:t>s</w:t>
      </w:r>
      <w:r>
        <w:t xml:space="preserve">a </w:t>
      </w:r>
      <w:r w:rsidRPr="000C66ED">
        <w:rPr>
          <w:i/>
          <w:iCs/>
        </w:rPr>
        <w:t>et al</w:t>
      </w:r>
      <w:r w:rsidRPr="000C66ED">
        <w:t>. (201</w:t>
      </w:r>
      <w:r w:rsidR="16BBC3C2" w:rsidRPr="000C66ED">
        <w:t>9</w:t>
      </w:r>
      <w:r w:rsidRPr="000C66ED">
        <w:t xml:space="preserve">) </w:t>
      </w:r>
      <w:r w:rsidR="0097402C" w:rsidRPr="000C66ED">
        <w:t xml:space="preserve">destacam que </w:t>
      </w:r>
      <w:r w:rsidRPr="000C66ED">
        <w:t xml:space="preserve">a </w:t>
      </w:r>
      <w:r w:rsidR="0065058F" w:rsidRPr="000C66ED">
        <w:t>D</w:t>
      </w:r>
      <w:r w:rsidRPr="000C66ED">
        <w:t xml:space="preserve">oença </w:t>
      </w:r>
      <w:r w:rsidR="0065058F" w:rsidRPr="000C66ED">
        <w:t>R</w:t>
      </w:r>
      <w:r w:rsidRPr="000C66ED">
        <w:t xml:space="preserve">enal crônica (DRC) está se tornando uma doença problemática devido ao grande crescimento de casos registrados anualmente </w:t>
      </w:r>
      <w:del w:id="10" w:author="Andreza Sartori" w:date="2021-05-03T14:44:00Z">
        <w:r w:rsidRPr="000C66ED" w:rsidDel="008B5CF9">
          <w:delText xml:space="preserve">de </w:delText>
        </w:r>
      </w:del>
      <w:ins w:id="11" w:author="Andreza Sartori" w:date="2021-05-03T14:44:00Z">
        <w:r w:rsidR="008B5CF9">
          <w:t>em</w:t>
        </w:r>
        <w:r w:rsidR="008B5CF9" w:rsidRPr="000C66ED">
          <w:t xml:space="preserve"> </w:t>
        </w:r>
      </w:ins>
      <w:r w:rsidRPr="000C66ED">
        <w:t xml:space="preserve">pacientes que fazem o tratamento hemodialítico, gerando muitos casos de mortalidade até mesmo devido aos </w:t>
      </w:r>
      <w:r w:rsidR="0084009E" w:rsidRPr="000C66ED">
        <w:t>prognósticos</w:t>
      </w:r>
      <w:r w:rsidRPr="000C66ED">
        <w:t xml:space="preserve"> ruins e </w:t>
      </w:r>
      <w:r w:rsidR="0084009E" w:rsidRPr="000C66ED">
        <w:t>aos custos altíssimos</w:t>
      </w:r>
      <w:r w:rsidRPr="000C66ED">
        <w:t xml:space="preserve"> do tratamento.</w:t>
      </w:r>
      <w:r w:rsidR="4834D25B" w:rsidRPr="000C66ED">
        <w:t xml:space="preserve"> </w:t>
      </w:r>
      <w:r w:rsidR="00EA6AD9">
        <w:t>Ainda segundo os autores, no Brasil estima-se que aproximadamente 100.400 realizam o tratamento dialítico, sendo que 62,6% têm entre 19 e 64 anos, tendo em 2013, uma taxa de mortalidade de 17,9% de pacientes em diálise. Sobretudo, nota-se que quanto mais eficiente e rápida a análise de pacientes com problemas renais, menos riscos eles correm.</w:t>
      </w:r>
    </w:p>
    <w:p w14:paraId="5F1D91D7" w14:textId="7CC69B4B" w:rsidR="00584572" w:rsidRPr="009C24A2" w:rsidRDefault="00EA6AD9" w:rsidP="0D7151EE">
      <w:pPr>
        <w:pStyle w:val="TF-TEXTO"/>
      </w:pPr>
      <w:r>
        <w:t xml:space="preserve">Segundo </w:t>
      </w:r>
      <w:r w:rsidRPr="009C24A2">
        <w:t xml:space="preserve">Bastos </w:t>
      </w:r>
      <w:r w:rsidRPr="009C24A2">
        <w:rPr>
          <w:i/>
          <w:iCs/>
        </w:rPr>
        <w:t>et al</w:t>
      </w:r>
      <w:r w:rsidRPr="009C24A2">
        <w:t>. (2011)</w:t>
      </w:r>
      <w:r w:rsidR="000C66ED" w:rsidRPr="000C66ED">
        <w:t xml:space="preserve">, o tratamento da insuficiência renal crônica é baseado em 3 pilares: diagnóstico precoce, encaminhamento imediato para tratamento nefrológico e implementação de medidas para </w:t>
      </w:r>
      <w:r w:rsidR="000C66ED" w:rsidRPr="009C24A2">
        <w:t>preservar a função renal.</w:t>
      </w:r>
      <w:r w:rsidR="0013359B">
        <w:t xml:space="preserve"> </w:t>
      </w:r>
      <w:r w:rsidR="002E4FA6">
        <w:t>O</w:t>
      </w:r>
      <w:r w:rsidR="0013359B">
        <w:t xml:space="preserve">s autores </w:t>
      </w:r>
      <w:r w:rsidR="002E4FA6">
        <w:t xml:space="preserve">também </w:t>
      </w:r>
      <w:r w:rsidR="00E91F1E" w:rsidRPr="009C24A2">
        <w:t>afirma</w:t>
      </w:r>
      <w:r w:rsidR="0013359B">
        <w:t>m</w:t>
      </w:r>
      <w:r w:rsidR="00E91F1E" w:rsidRPr="009C24A2">
        <w:t xml:space="preserve"> que</w:t>
      </w:r>
      <w:r w:rsidR="4834D25B" w:rsidRPr="009C24A2">
        <w:t xml:space="preserve"> </w:t>
      </w:r>
      <w:r w:rsidR="00F0023D">
        <w:t>para se</w:t>
      </w:r>
      <w:r w:rsidR="4AF749DA" w:rsidRPr="009C24A2">
        <w:t xml:space="preserve"> otimizar os cuidados ao paciente com DRC</w:t>
      </w:r>
      <w:r w:rsidR="0004629E">
        <w:t>,</w:t>
      </w:r>
      <w:r w:rsidR="4AF749DA" w:rsidRPr="009C24A2">
        <w:t xml:space="preserve"> deve-se realizar um diagnóstico precoce</w:t>
      </w:r>
      <w:r w:rsidR="673671A6" w:rsidRPr="009C24A2">
        <w:t xml:space="preserve">. </w:t>
      </w:r>
      <w:r w:rsidR="002925E0">
        <w:t>No entanto</w:t>
      </w:r>
      <w:r w:rsidR="00267C71">
        <w:t>,</w:t>
      </w:r>
      <w:r w:rsidR="00AB0DB9" w:rsidRPr="009C24A2">
        <w:t xml:space="preserve"> </w:t>
      </w:r>
      <w:r w:rsidR="673671A6" w:rsidRPr="009C24A2">
        <w:t>menciona</w:t>
      </w:r>
      <w:r w:rsidR="00AB0DB9" w:rsidRPr="009C24A2">
        <w:t>m</w:t>
      </w:r>
      <w:r w:rsidR="673671A6" w:rsidRPr="009C24A2">
        <w:t xml:space="preserve"> que a ausência de sintomas nos pacientes nos estágios iniciais exig</w:t>
      </w:r>
      <w:r w:rsidR="04A9974F" w:rsidRPr="009C24A2">
        <w:t xml:space="preserve">e que os médicos mantenham sempre um nível adequado de suspeita, </w:t>
      </w:r>
      <w:r w:rsidR="52F32700" w:rsidRPr="009C24A2">
        <w:t xml:space="preserve">principalmente em pacientes com fatores de risco. Uma das características importantes para </w:t>
      </w:r>
      <w:r w:rsidR="2EE9E9BF" w:rsidRPr="009C24A2">
        <w:t xml:space="preserve">o diagnóstico do DRC está na alteração funcional da </w:t>
      </w:r>
      <w:r w:rsidR="00B5086B" w:rsidRPr="009C24A2">
        <w:t>T</w:t>
      </w:r>
      <w:r w:rsidR="2F6E1BE1" w:rsidRPr="009C24A2">
        <w:t xml:space="preserve">axa de </w:t>
      </w:r>
      <w:r w:rsidR="00B5086B" w:rsidRPr="009C24A2">
        <w:t>F</w:t>
      </w:r>
      <w:r w:rsidR="2F6E1BE1" w:rsidRPr="009C24A2">
        <w:t xml:space="preserve">iltração </w:t>
      </w:r>
      <w:r w:rsidR="00B5086B" w:rsidRPr="009C24A2">
        <w:t>G</w:t>
      </w:r>
      <w:r w:rsidR="2F6E1BE1" w:rsidRPr="009C24A2">
        <w:t>lomerular (TFG).</w:t>
      </w:r>
      <w:r w:rsidR="4D500A33" w:rsidRPr="009C24A2">
        <w:t xml:space="preserve"> A TFG é compreendida pelos médicos e pacientes, pois </w:t>
      </w:r>
      <w:r w:rsidR="001668B5">
        <w:t>ela</w:t>
      </w:r>
      <w:r w:rsidR="4D500A33" w:rsidRPr="009C24A2">
        <w:t xml:space="preserve"> </w:t>
      </w:r>
      <w:r w:rsidR="689F657A" w:rsidRPr="009C24A2">
        <w:t>está relacionada a capacidade dos rins de eliminar substâncias do sangue</w:t>
      </w:r>
      <w:r w:rsidR="08CFF11E" w:rsidRPr="009C24A2">
        <w:t>.</w:t>
      </w:r>
      <w:r w:rsidR="6B5F6808" w:rsidRPr="009C24A2">
        <w:t xml:space="preserve"> </w:t>
      </w:r>
    </w:p>
    <w:p w14:paraId="4E4BEA49" w14:textId="38A56F6D" w:rsidR="009C24A2" w:rsidRPr="009C24A2" w:rsidRDefault="005E6971" w:rsidP="0D7151EE">
      <w:pPr>
        <w:pStyle w:val="TF-TEXTO"/>
      </w:pPr>
      <w:r>
        <w:t xml:space="preserve">Para </w:t>
      </w:r>
      <w:r w:rsidR="00584572" w:rsidRPr="009C24A2">
        <w:t xml:space="preserve">Bastos </w:t>
      </w:r>
      <w:r w:rsidR="00584572" w:rsidRPr="009C24A2">
        <w:rPr>
          <w:i/>
          <w:iCs/>
        </w:rPr>
        <w:t>et al</w:t>
      </w:r>
      <w:r w:rsidR="00584572" w:rsidRPr="009C24A2">
        <w:t xml:space="preserve">. (2011), </w:t>
      </w:r>
      <w:r w:rsidR="6B5F6808" w:rsidRPr="009C24A2">
        <w:t>o enc</w:t>
      </w:r>
      <w:r w:rsidR="2235A3FA" w:rsidRPr="009C24A2">
        <w:t>a</w:t>
      </w:r>
      <w:r w:rsidR="6B5F6808" w:rsidRPr="009C24A2">
        <w:t>minhamento precoce para tratamento nefrol</w:t>
      </w:r>
      <w:r w:rsidR="4878A6C8" w:rsidRPr="009C24A2">
        <w:t xml:space="preserve">ógico </w:t>
      </w:r>
      <w:r w:rsidR="37FE190B" w:rsidRPr="009C24A2">
        <w:t>é o segundo pilar</w:t>
      </w:r>
      <w:r w:rsidR="00356DEC">
        <w:t xml:space="preserve"> do </w:t>
      </w:r>
      <w:r w:rsidR="00356DEC" w:rsidRPr="000C66ED">
        <w:t>tratamento da insuficiência renal crônica</w:t>
      </w:r>
      <w:r w:rsidR="003714E7" w:rsidRPr="009C24A2">
        <w:t xml:space="preserve">. </w:t>
      </w:r>
      <w:r w:rsidR="000D0A82" w:rsidRPr="009C24A2">
        <w:t>Eles</w:t>
      </w:r>
      <w:r w:rsidR="003714E7" w:rsidRPr="009C24A2">
        <w:t xml:space="preserve"> citam que </w:t>
      </w:r>
      <w:r w:rsidR="00FA284A" w:rsidRPr="009C24A2">
        <w:t xml:space="preserve">em estudos realizados </w:t>
      </w:r>
      <w:r w:rsidR="000E5235">
        <w:t>com</w:t>
      </w:r>
      <w:r w:rsidR="00286981">
        <w:t xml:space="preserve"> </w:t>
      </w:r>
      <w:r w:rsidR="2A17BF7A" w:rsidRPr="009C24A2">
        <w:t xml:space="preserve">pacientes </w:t>
      </w:r>
      <w:r w:rsidR="00047DDD">
        <w:t xml:space="preserve">que </w:t>
      </w:r>
      <w:r w:rsidR="02CC9405" w:rsidRPr="009C24A2">
        <w:t xml:space="preserve">haviam sido encaminhados precocemente ao nefrologista, com período </w:t>
      </w:r>
      <w:r w:rsidR="2C88B453" w:rsidRPr="009C24A2">
        <w:t>≥ 16 semanas antes do início da diálise</w:t>
      </w:r>
      <w:r w:rsidR="00073DF8">
        <w:t>,</w:t>
      </w:r>
      <w:r w:rsidR="00047DDD">
        <w:t xml:space="preserve"> </w:t>
      </w:r>
      <w:r w:rsidR="00563E63">
        <w:t>os mesmos</w:t>
      </w:r>
      <w:r w:rsidR="10179661" w:rsidRPr="009C24A2">
        <w:t xml:space="preserve"> passavam meno</w:t>
      </w:r>
      <w:r w:rsidR="007C5564" w:rsidRPr="009C24A2">
        <w:t>s</w:t>
      </w:r>
      <w:r w:rsidR="10179661" w:rsidRPr="009C24A2">
        <w:t xml:space="preserve"> tempo no hospital após o procedimento </w:t>
      </w:r>
      <w:r w:rsidR="461CB155" w:rsidRPr="009C24A2">
        <w:t>ser iniciado, tinham menor probabilidade de precisar de diálise de urgência, melhor controle arterial e menos edema agudo de pulmão em relação aos p</w:t>
      </w:r>
      <w:r w:rsidR="46A0E377" w:rsidRPr="009C24A2">
        <w:t>acientes com encaminhamento tardio.</w:t>
      </w:r>
      <w:r w:rsidR="2010F1CE" w:rsidRPr="009C24A2">
        <w:t xml:space="preserve"> </w:t>
      </w:r>
    </w:p>
    <w:p w14:paraId="1B765CC9" w14:textId="11126829" w:rsidR="00C25586" w:rsidRDefault="2010F1CE" w:rsidP="0D7151EE">
      <w:pPr>
        <w:pStyle w:val="TF-TEXTO"/>
      </w:pPr>
      <w:r w:rsidRPr="009C24A2">
        <w:t xml:space="preserve">Bastos </w:t>
      </w:r>
      <w:r w:rsidRPr="009C24A2">
        <w:rPr>
          <w:i/>
          <w:iCs/>
        </w:rPr>
        <w:t>et al</w:t>
      </w:r>
      <w:r w:rsidRPr="009C24A2">
        <w:t xml:space="preserve">. (2011) </w:t>
      </w:r>
      <w:r w:rsidR="00D03A32" w:rsidRPr="009C24A2">
        <w:t>também explica</w:t>
      </w:r>
      <w:r w:rsidR="00CB0FC6">
        <w:t>m</w:t>
      </w:r>
      <w:r w:rsidR="00D03A32" w:rsidRPr="009C24A2">
        <w:t xml:space="preserve"> </w:t>
      </w:r>
      <w:r w:rsidRPr="009C24A2">
        <w:t>que o terceiro pilar (</w:t>
      </w:r>
      <w:r w:rsidR="009C24A2" w:rsidRPr="009C24A2">
        <w:t>i</w:t>
      </w:r>
      <w:r w:rsidRPr="009C24A2">
        <w:t xml:space="preserve">mplementação de medidas para preservar a função </w:t>
      </w:r>
      <w:r w:rsidR="1CD68A0F" w:rsidRPr="009C24A2">
        <w:t>renal</w:t>
      </w:r>
      <w:r w:rsidRPr="009C24A2">
        <w:t>)</w:t>
      </w:r>
      <w:r w:rsidR="169EC8B2" w:rsidRPr="009C24A2">
        <w:t xml:space="preserve">, trata-se também de </w:t>
      </w:r>
      <w:r w:rsidR="0D133407" w:rsidRPr="009C24A2">
        <w:t xml:space="preserve">agir precocemente para </w:t>
      </w:r>
      <w:r w:rsidR="7750DFE6" w:rsidRPr="009C24A2">
        <w:t xml:space="preserve">estabilizar a progressão do DRC e prevenir a ocorrência </w:t>
      </w:r>
      <w:r w:rsidR="3BD8295A" w:rsidRPr="009C24A2">
        <w:t xml:space="preserve">da </w:t>
      </w:r>
      <w:r w:rsidR="00D5437C">
        <w:t>D</w:t>
      </w:r>
      <w:r w:rsidR="3BD8295A" w:rsidRPr="009C24A2">
        <w:t xml:space="preserve">oença </w:t>
      </w:r>
      <w:r w:rsidR="00D5437C">
        <w:t>R</w:t>
      </w:r>
      <w:r w:rsidR="3BD8295A" w:rsidRPr="009C24A2">
        <w:t xml:space="preserve">enal em </w:t>
      </w:r>
      <w:r w:rsidR="00D5437C">
        <w:t>E</w:t>
      </w:r>
      <w:r w:rsidR="3BD8295A" w:rsidRPr="009C24A2">
        <w:t xml:space="preserve">stágio </w:t>
      </w:r>
      <w:r w:rsidR="00D5437C">
        <w:t>T</w:t>
      </w:r>
      <w:r w:rsidR="3BD8295A" w:rsidRPr="009C24A2">
        <w:t>erminal (DRET)</w:t>
      </w:r>
      <w:r w:rsidR="6BFAE00C" w:rsidRPr="009C24A2">
        <w:t>. O</w:t>
      </w:r>
      <w:r w:rsidR="00F972C9" w:rsidRPr="009C24A2">
        <w:t>s</w:t>
      </w:r>
      <w:r w:rsidR="6BFAE00C" w:rsidRPr="009C24A2">
        <w:t xml:space="preserve"> autor</w:t>
      </w:r>
      <w:r w:rsidR="00F972C9" w:rsidRPr="009C24A2">
        <w:t>es</w:t>
      </w:r>
      <w:r w:rsidR="6BFAE00C" w:rsidRPr="009C24A2">
        <w:t xml:space="preserve"> </w:t>
      </w:r>
      <w:r w:rsidR="00EC1714">
        <w:t>apontam</w:t>
      </w:r>
      <w:r w:rsidR="6BFAE00C" w:rsidRPr="009C24A2">
        <w:t xml:space="preserve"> que fatores clínicos como a idade, sexo, diabetes, </w:t>
      </w:r>
      <w:r w:rsidR="53ED1CE2" w:rsidRPr="009C24A2">
        <w:t xml:space="preserve">hipertensão, proteinúria, anemia, complicações metabólicas, obesidade, tabagismo e </w:t>
      </w:r>
      <w:r w:rsidR="3F888A21" w:rsidRPr="009C24A2">
        <w:t>dislipidemia são agravantes para a progressão da DRC, assim como</w:t>
      </w:r>
      <w:r w:rsidR="57194B87" w:rsidRPr="009C24A2">
        <w:t xml:space="preserve"> tendências familiares, logo, é imperativo que os nefrologistas e médicos tenham atenção primária</w:t>
      </w:r>
      <w:r w:rsidR="073C023A" w:rsidRPr="009C24A2">
        <w:t xml:space="preserve"> a esses pacientes.</w:t>
      </w:r>
      <w:r w:rsidR="3F888A21">
        <w:t xml:space="preserve"> </w:t>
      </w:r>
    </w:p>
    <w:p w14:paraId="043F182C" w14:textId="6BB46A99" w:rsidR="00C03DBC" w:rsidRDefault="003347E1" w:rsidP="00C03DBC">
      <w:pPr>
        <w:pStyle w:val="TF-TEXTO"/>
      </w:pPr>
      <w:r>
        <w:t>Segundo</w:t>
      </w:r>
      <w:r w:rsidR="00C03DBC">
        <w:t xml:space="preserve"> Narciso (2014), a cintilografia renal é um exame para avaliar a função do rim </w:t>
      </w:r>
      <w:commentRangeStart w:id="12"/>
      <w:r w:rsidR="00C03DBC">
        <w:t>como ou todo ou de segmentos</w:t>
      </w:r>
      <w:commentRangeEnd w:id="12"/>
      <w:r w:rsidR="008B5CF9">
        <w:rPr>
          <w:rStyle w:val="Refdecomentrio"/>
        </w:rPr>
        <w:commentReference w:id="12"/>
      </w:r>
      <w:r w:rsidR="00C03DBC">
        <w:t xml:space="preserve">. Tanto características qualitativas como quantitativas das imagens são utilizadas em diagnóstico médico. Um dos dados quantitativos obtidos de imagens renográficas com dinâmicas é a curva de atividade em função do tempo para cada rim (renograma), porém, erros na metodologia da avaliação dos renogramas ou no cálculo da função renal relativa podem gerar equívocos no diagnóstico. </w:t>
      </w:r>
    </w:p>
    <w:p w14:paraId="749A9150" w14:textId="4885FE25" w:rsidR="003B3970" w:rsidRPr="003B3970" w:rsidRDefault="00A613EE" w:rsidP="003B3970">
      <w:pPr>
        <w:pStyle w:val="TF-TEXTO"/>
        <w:rPr>
          <w:highlight w:val="cyan"/>
        </w:rPr>
      </w:pPr>
      <w:r>
        <w:t>Narciso (2014)</w:t>
      </w:r>
      <w:r w:rsidR="00E336F6">
        <w:t xml:space="preserve"> também destaca que </w:t>
      </w:r>
      <w:r>
        <w:t>u</w:t>
      </w:r>
      <w:r w:rsidR="003B3970" w:rsidRPr="003B3970">
        <w:t>sualmente os fabricantes dos equipamentos disponibilizam softwares proprietários</w:t>
      </w:r>
      <w:r w:rsidR="001673A8">
        <w:t xml:space="preserve"> </w:t>
      </w:r>
      <w:r w:rsidR="003B3970" w:rsidRPr="003B3970">
        <w:t>para determinação</w:t>
      </w:r>
      <w:r w:rsidR="001673A8">
        <w:t xml:space="preserve"> </w:t>
      </w:r>
      <w:r w:rsidR="003B3970" w:rsidRPr="003B3970">
        <w:t>automática ou semiautomática dos renogramas e da função renal relativa.</w:t>
      </w:r>
      <w:r w:rsidR="001673A8">
        <w:t xml:space="preserve"> </w:t>
      </w:r>
      <w:r w:rsidR="003B3970" w:rsidRPr="003B3970">
        <w:t>No entanto, tais programas permitem pequena flexibilidade na variação de parâmetros e</w:t>
      </w:r>
      <w:r w:rsidR="001673A8">
        <w:t xml:space="preserve"> </w:t>
      </w:r>
      <w:r w:rsidR="003B3970" w:rsidRPr="003B3970">
        <w:t>utilizam usualmente métodos manuais de delimitação dos rins e região de fundo, gerando</w:t>
      </w:r>
      <w:r w:rsidR="001673A8">
        <w:t xml:space="preserve"> </w:t>
      </w:r>
      <w:r w:rsidR="003B3970" w:rsidRPr="003B3970">
        <w:t>resultados com grande variabilidade e subjetividade</w:t>
      </w:r>
      <w:r w:rsidR="009A0688">
        <w:t>.</w:t>
      </w:r>
    </w:p>
    <w:p w14:paraId="70918AED" w14:textId="1E488A37" w:rsidR="00C25586" w:rsidRDefault="00822AA1" w:rsidP="0D7151EE">
      <w:pPr>
        <w:pStyle w:val="TF-TEXTO"/>
        <w:rPr>
          <w:highlight w:val="cyan"/>
        </w:rPr>
      </w:pPr>
      <w:r>
        <w:t xml:space="preserve">Diante deste contexto, este trabalho </w:t>
      </w:r>
      <w:r w:rsidR="00FA4435">
        <w:t xml:space="preserve">visa implementar um </w:t>
      </w:r>
      <w:r w:rsidR="00C80B89">
        <w:t>protótipo</w:t>
      </w:r>
      <w:r w:rsidR="009252CC">
        <w:t xml:space="preserve"> </w:t>
      </w:r>
      <w:del w:id="13" w:author="Andreza Sartori" w:date="2021-05-03T14:52:00Z">
        <w:r w:rsidR="009252CC" w:rsidDel="00346251">
          <w:delText xml:space="preserve">que </w:delText>
        </w:r>
        <w:r w:rsidR="00153E5F" w:rsidDel="00346251">
          <w:delText>faça</w:delText>
        </w:r>
      </w:del>
      <w:ins w:id="14" w:author="Andreza Sartori" w:date="2021-05-03T14:52:00Z">
        <w:r w:rsidR="00346251">
          <w:t>para</w:t>
        </w:r>
      </w:ins>
      <w:r w:rsidR="009252CC">
        <w:t xml:space="preserve"> a análise</w:t>
      </w:r>
      <w:r w:rsidR="0027147A">
        <w:t xml:space="preserve"> </w:t>
      </w:r>
      <w:r w:rsidR="0027147A" w:rsidRPr="004D4C95">
        <w:t>morfométrica</w:t>
      </w:r>
      <w:r w:rsidR="009252CC">
        <w:t xml:space="preserve"> de imagens de cintilografia renal</w:t>
      </w:r>
      <w:r w:rsidR="00AC7C79">
        <w:t xml:space="preserve"> </w:t>
      </w:r>
      <w:r w:rsidR="007E36FC">
        <w:t xml:space="preserve">e, que </w:t>
      </w:r>
      <w:r w:rsidR="00096BA0">
        <w:t xml:space="preserve">ela seja </w:t>
      </w:r>
      <w:r w:rsidR="00AC7C79" w:rsidRPr="004D4C95">
        <w:t>realizada de forma rápida e que tenha a menor margem de erro possível nas avaliações das funções renais</w:t>
      </w:r>
      <w:r w:rsidR="1FB8C356">
        <w:t>.</w:t>
      </w:r>
    </w:p>
    <w:p w14:paraId="152C20A3" w14:textId="40A83947" w:rsidR="00F255FC" w:rsidRPr="007D10F2" w:rsidRDefault="00F255FC" w:rsidP="007D10F2">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D10F2">
        <w:t>OBJETIVOS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8504844" w14:textId="09098F46" w:rsidR="004D4C95" w:rsidRPr="004D4C95" w:rsidRDefault="004D4C95" w:rsidP="004D4C95">
      <w:pPr>
        <w:pStyle w:val="TF-TEXTO"/>
      </w:pPr>
      <w:r w:rsidRPr="004D4C95">
        <w:t xml:space="preserve">O objetivo deste </w:t>
      </w:r>
      <w:r w:rsidR="003B094C">
        <w:t>trabalho</w:t>
      </w:r>
      <w:r w:rsidRPr="004D4C95">
        <w:t xml:space="preserve"> é </w:t>
      </w:r>
      <w:commentRangeStart w:id="29"/>
      <w:r w:rsidRPr="004D4C95">
        <w:t xml:space="preserve">implementar </w:t>
      </w:r>
      <w:commentRangeEnd w:id="29"/>
      <w:r w:rsidR="00867E71">
        <w:rPr>
          <w:rStyle w:val="Refdecomentrio"/>
        </w:rPr>
        <w:commentReference w:id="29"/>
      </w:r>
      <w:r w:rsidRPr="004D4C95">
        <w:t xml:space="preserve">um </w:t>
      </w:r>
      <w:r w:rsidR="00255EE8">
        <w:t>protótipo</w:t>
      </w:r>
      <w:r w:rsidRPr="004D4C95">
        <w:t xml:space="preserve"> que </w:t>
      </w:r>
      <w:r w:rsidR="00AE1BBB">
        <w:t>faça</w:t>
      </w:r>
      <w:r w:rsidRPr="004D4C95">
        <w:t xml:space="preserve"> a análise morfométrica de imagens de cintilografia renal.</w:t>
      </w:r>
    </w:p>
    <w:p w14:paraId="2AF11805" w14:textId="77777777" w:rsidR="004D4C95" w:rsidRPr="00255EE8" w:rsidRDefault="004D4C95" w:rsidP="004D4C95">
      <w:pPr>
        <w:pStyle w:val="TF-TEXTO"/>
      </w:pPr>
      <w:r w:rsidRPr="00255EE8">
        <w:t>Os objetivos específicos são:</w:t>
      </w:r>
    </w:p>
    <w:p w14:paraId="24A41CF0" w14:textId="17ED501C" w:rsidR="00421864" w:rsidRDefault="00421864" w:rsidP="00CB1787">
      <w:pPr>
        <w:pStyle w:val="TF-ALNEA"/>
      </w:pPr>
      <w:r w:rsidRPr="00CB1787">
        <w:t>identificar o método de segmentação de imagens de cintilografia mais adequado para a seleção dos rins e geração dos dados quantitativos;</w:t>
      </w:r>
    </w:p>
    <w:p w14:paraId="062703BD" w14:textId="5EB0CA8A" w:rsidR="000215D9" w:rsidRPr="00CB1787" w:rsidRDefault="000215D9" w:rsidP="007B689D">
      <w:pPr>
        <w:pStyle w:val="TF-ALNEA"/>
      </w:pPr>
      <w:r w:rsidRPr="00CB1787">
        <w:t>reduzir a margem de subjetividade na delimitação dos rins e região de fundo</w:t>
      </w:r>
      <w:r>
        <w:t>;</w:t>
      </w:r>
    </w:p>
    <w:p w14:paraId="3448E3F6" w14:textId="00A941AE" w:rsidR="00B9462B" w:rsidRPr="00CB1787" w:rsidRDefault="00F45AEF" w:rsidP="00CB1787">
      <w:pPr>
        <w:pStyle w:val="TF-ALNEA"/>
      </w:pPr>
      <w:r w:rsidRPr="00CB1787">
        <w:t>estabelecer</w:t>
      </w:r>
      <w:r w:rsidR="00B9462B" w:rsidRPr="00CB1787">
        <w:t xml:space="preserve"> numericamente o valor da função renal</w:t>
      </w:r>
      <w:r w:rsidR="006B1F39" w:rsidRPr="00CB1787">
        <w:t xml:space="preserve"> relativa</w:t>
      </w:r>
      <w:r w:rsidR="00734BEA">
        <w:t>.</w:t>
      </w:r>
    </w:p>
    <w:p w14:paraId="0F83796A" w14:textId="77777777" w:rsidR="00A44581" w:rsidRDefault="00A44581" w:rsidP="00424AD5">
      <w:pPr>
        <w:pStyle w:val="Ttulo1"/>
      </w:pPr>
      <w:bookmarkStart w:id="30" w:name="_Toc419598587"/>
      <w:r>
        <w:lastRenderedPageBreak/>
        <w:t xml:space="preserve">trabalhos </w:t>
      </w:r>
      <w:r w:rsidRPr="00FC4A9F">
        <w:t>correlatos</w:t>
      </w:r>
    </w:p>
    <w:p w14:paraId="1503BF0F" w14:textId="582BA6BF" w:rsidR="00FA5504" w:rsidRPr="005C4120" w:rsidRDefault="00496A56" w:rsidP="0D7151EE">
      <w:pPr>
        <w:pStyle w:val="TF-TEXTO"/>
      </w:pPr>
      <w:r w:rsidRPr="005C4120">
        <w:t>Neste capítulo s</w:t>
      </w:r>
      <w:r w:rsidR="00A44581" w:rsidRPr="005C4120">
        <w:t>ão apresentados trabalhos com características semelhantes aos principais objetivos d</w:t>
      </w:r>
      <w:r w:rsidR="007D0720" w:rsidRPr="005C4120">
        <w:t>o estudo proposto</w:t>
      </w:r>
      <w:r w:rsidR="00A44581" w:rsidRPr="005C4120">
        <w:t xml:space="preserve">. </w:t>
      </w:r>
      <w:r w:rsidR="78A4CD81" w:rsidRPr="005C4120">
        <w:t xml:space="preserve">A seção 2.1 detalha o trabalho de Cruz (2018), </w:t>
      </w:r>
      <w:r w:rsidR="57950F69" w:rsidRPr="005C4120">
        <w:t>na qual t</w:t>
      </w:r>
      <w:r w:rsidR="125E4980" w:rsidRPr="005C4120">
        <w:t xml:space="preserve">eve </w:t>
      </w:r>
      <w:r w:rsidR="57950F69" w:rsidRPr="005C4120">
        <w:t>como objetivo fazer uma avaliação automátic</w:t>
      </w:r>
      <w:r w:rsidR="098121DE" w:rsidRPr="005C4120">
        <w:t>a</w:t>
      </w:r>
      <w:r w:rsidR="57950F69" w:rsidRPr="005C4120">
        <w:t xml:space="preserve"> do esvaziamento gástrico </w:t>
      </w:r>
      <w:r w:rsidR="751C8F1C" w:rsidRPr="005C4120">
        <w:t xml:space="preserve">utilizando Análise de Componentes Principais bidimensional com imagens de cintilografia. Na seção 2.2 é descrito o trabalho de </w:t>
      </w:r>
      <w:r w:rsidR="253F45CF" w:rsidRPr="005C4120">
        <w:t xml:space="preserve">Marcuzzo (2007), </w:t>
      </w:r>
      <w:commentRangeStart w:id="31"/>
      <w:r w:rsidR="253F45CF" w:rsidRPr="005C4120">
        <w:t>onde</w:t>
      </w:r>
      <w:commentRangeEnd w:id="31"/>
      <w:r w:rsidR="00CE0FC4">
        <w:rPr>
          <w:rStyle w:val="Refdecomentrio"/>
        </w:rPr>
        <w:commentReference w:id="31"/>
      </w:r>
      <w:r w:rsidR="253F45CF" w:rsidRPr="005C4120">
        <w:t xml:space="preserve"> a</w:t>
      </w:r>
      <w:r w:rsidR="35F2CB9B" w:rsidRPr="005C4120">
        <w:t xml:space="preserve">través de imagens de cintilografia renal, </w:t>
      </w:r>
      <w:commentRangeStart w:id="32"/>
      <w:r w:rsidR="35F2CB9B" w:rsidRPr="005C4120">
        <w:t>propôs medidas quantitativas</w:t>
      </w:r>
      <w:r w:rsidR="0731D85F" w:rsidRPr="005C4120">
        <w:t xml:space="preserve"> que refletem impressões diagnósticas comumente observadas por especialistas</w:t>
      </w:r>
      <w:r w:rsidR="0C287233" w:rsidRPr="005C4120">
        <w:t>, para então através destes atributos valores numéricos</w:t>
      </w:r>
      <w:r w:rsidR="1FD8FB86" w:rsidRPr="005C4120">
        <w:t xml:space="preserve"> pudesse </w:t>
      </w:r>
      <w:r w:rsidR="3E845CBE" w:rsidRPr="005C4120">
        <w:t>potencialmente reduzir a subjetividade e a variabilidade da interpretação</w:t>
      </w:r>
      <w:r w:rsidR="25B86707" w:rsidRPr="005C4120">
        <w:t xml:space="preserve">. </w:t>
      </w:r>
      <w:commentRangeEnd w:id="32"/>
      <w:r w:rsidR="00F60B60">
        <w:rPr>
          <w:rStyle w:val="Refdecomentrio"/>
        </w:rPr>
        <w:commentReference w:id="32"/>
      </w:r>
      <w:commentRangeStart w:id="33"/>
      <w:r w:rsidR="25B86707" w:rsidRPr="005C4120">
        <w:t xml:space="preserve">E, </w:t>
      </w:r>
      <w:commentRangeEnd w:id="33"/>
      <w:r w:rsidR="00424ABD">
        <w:rPr>
          <w:rStyle w:val="Refdecomentrio"/>
        </w:rPr>
        <w:commentReference w:id="33"/>
      </w:r>
      <w:r w:rsidR="25B86707" w:rsidRPr="005C4120">
        <w:t xml:space="preserve">por fim, a seção 2.3 apresenta o trabalho </w:t>
      </w:r>
      <w:r w:rsidR="565DB4D1" w:rsidRPr="005C4120">
        <w:t>de Onusic (2016),</w:t>
      </w:r>
      <w:r w:rsidR="6478E560" w:rsidRPr="005C4120">
        <w:t xml:space="preserve"> no qual o</w:t>
      </w:r>
      <w:r w:rsidR="191E3F16" w:rsidRPr="005C4120">
        <w:t>bjetiva</w:t>
      </w:r>
      <w:del w:id="34" w:author="Andreza Sartori" w:date="2021-05-03T15:03:00Z">
        <w:r w:rsidR="191E3F16" w:rsidRPr="005C4120" w:rsidDel="00E23841">
          <w:delText>va</w:delText>
        </w:r>
      </w:del>
      <w:r w:rsidR="191E3F16" w:rsidRPr="005C4120">
        <w:t xml:space="preserve"> avaliar o uso de imagens planas SPECT/CT com DMSA-99mTc para a quantificação da função renal relativa e absoluta AF.</w:t>
      </w:r>
    </w:p>
    <w:p w14:paraId="4BC56702" w14:textId="737FEF55" w:rsidR="00A44581" w:rsidRDefault="00710397" w:rsidP="00A44581">
      <w:pPr>
        <w:pStyle w:val="Ttulo2"/>
        <w:spacing w:after="120" w:line="240" w:lineRule="auto"/>
      </w:pPr>
      <w:r w:rsidRPr="00710397">
        <w:t>Análise de Componentes Principais na avaliação da motilidade gástrica por cintilografia</w:t>
      </w:r>
      <w:r w:rsidR="00A44581">
        <w:t xml:space="preserve"> </w:t>
      </w:r>
    </w:p>
    <w:p w14:paraId="3CCE9C0C" w14:textId="1B966413" w:rsidR="00DF7100" w:rsidRPr="00051919" w:rsidRDefault="00DF7100" w:rsidP="00051919">
      <w:pPr>
        <w:pStyle w:val="TF-TEXTO"/>
      </w:pPr>
      <w:r w:rsidRPr="00051919">
        <w:t xml:space="preserve">Cruz (2018) explica que as motilidades gastrointestinais podem ser resultantes de uma acomodação gástrica inadequada, ressaltando que técnicas para verificação por imagens de cintilografia, limitam-se </w:t>
      </w:r>
      <w:ins w:id="35" w:author="Andreza Sartori" w:date="2021-05-03T15:04:00Z">
        <w:r w:rsidR="00E23841">
          <w:t>n</w:t>
        </w:r>
      </w:ins>
      <w:r w:rsidRPr="00051919">
        <w:t xml:space="preserve">a realização de uma avaliação visual. A partir disso, Cruz (2018) </w:t>
      </w:r>
      <w:del w:id="36" w:author="Andreza Sartori" w:date="2021-05-03T15:04:00Z">
        <w:r w:rsidRPr="00051919" w:rsidDel="00E23841">
          <w:delText xml:space="preserve">propõe </w:delText>
        </w:r>
      </w:del>
      <w:ins w:id="37" w:author="Andreza Sartori" w:date="2021-05-03T15:04:00Z">
        <w:r w:rsidR="00E23841">
          <w:t>propôs</w:t>
        </w:r>
        <w:r w:rsidR="00E23841" w:rsidRPr="00051919">
          <w:t xml:space="preserve"> </w:t>
        </w:r>
      </w:ins>
      <w:r w:rsidRPr="00051919">
        <w:t>avaliar automaticamente o esvaziamento gástrico utilizando Análise de Componentes Principais Bidimensionais juntamente com técnicas para limpar, identificar região de interesse de forma automática e avaliar a velocidade da digestão dos indivíduos através de imagens.</w:t>
      </w:r>
    </w:p>
    <w:p w14:paraId="5D4548C2" w14:textId="77777777" w:rsidR="00DF7100" w:rsidRPr="00051919" w:rsidRDefault="00DF7100" w:rsidP="00051919">
      <w:pPr>
        <w:pStyle w:val="TF-TEXTO"/>
      </w:pPr>
      <w:r w:rsidRPr="00051919">
        <w:t>De acordo com Cruz (2018), para analisar as informações, tornou-se necessário aplicar novas metodologias de dados superdimensionados. Geralmente são aplicadas duas técnicas: Mineração de dados e o Aprendizado Estatístico. Porém, Cruz (20218) optou pela utilização da Análise de Componentes Principais, que é uma técnica aplicada em dados superdimensionados, assim como para análise de imagens. Além disso, a autora também utilizou algumas variantes da técnica, sendo elas a Análise de Componentes Principais, Análise de Componentes Principais Esparsas e Análise de Componentes Principais Bidimensional (2DPCA).</w:t>
      </w:r>
    </w:p>
    <w:p w14:paraId="4605107F" w14:textId="06C5B034" w:rsidR="00DF7100" w:rsidRDefault="00DF7100" w:rsidP="00051919">
      <w:pPr>
        <w:pStyle w:val="TF-TEXTO"/>
      </w:pPr>
      <w:r w:rsidRPr="00051919">
        <w:t xml:space="preserve">Segundo Cruz (2018), utilizou-se o formato Digital Imaging and Communications in Medicine (DICOM) para armazenar e compartilhar informações médicas. A base de dados é composta por imagens cintilográficas do estômago. </w:t>
      </w:r>
      <w:del w:id="38" w:author="Andreza Sartori" w:date="2021-05-03T15:05:00Z">
        <w:r w:rsidRPr="00051919" w:rsidDel="00E23841">
          <w:delText>Ainda segundo a autora, a</w:delText>
        </w:r>
      </w:del>
      <w:ins w:id="39" w:author="Andreza Sartori" w:date="2021-05-03T15:05:00Z">
        <w:r w:rsidR="00E23841">
          <w:t>A</w:t>
        </w:r>
      </w:ins>
      <w:r w:rsidRPr="00051919">
        <w:t xml:space="preserve">s imagens foram obtidas por meio do radiofármaco Tc-99m colocado no alimento para servir de contraste nas imagens obtidas pelo equipamento médico. Para avaliar a motilidade gástrica, Cruz (2018) pegou 512 frames da imagem durante um intervalo de tempo da ingestão e dividiu em dois grupos, cada um com 256 frames, para ajudar na visualização das informações contidas. A </w:t>
      </w:r>
      <w:r w:rsidR="00620211">
        <w:fldChar w:fldCharType="begin"/>
      </w:r>
      <w:r w:rsidR="00620211">
        <w:instrText xml:space="preserve"> REF _Ref69645424 \h </w:instrText>
      </w:r>
      <w:r w:rsidR="00620211">
        <w:fldChar w:fldCharType="separate"/>
      </w:r>
      <w:r w:rsidR="00C53386">
        <w:t xml:space="preserve">Figura </w:t>
      </w:r>
      <w:r w:rsidR="00C53386">
        <w:rPr>
          <w:noProof/>
        </w:rPr>
        <w:t>1</w:t>
      </w:r>
      <w:r w:rsidR="00620211">
        <w:fldChar w:fldCharType="end"/>
      </w:r>
      <w:r w:rsidR="00620211">
        <w:t xml:space="preserve"> </w:t>
      </w:r>
      <w:r w:rsidRPr="00051919">
        <w:t>apresenta exemplo</w:t>
      </w:r>
      <w:r w:rsidR="001C75BC" w:rsidRPr="00051919">
        <w:t>s</w:t>
      </w:r>
      <w:r w:rsidRPr="00051919">
        <w:t xml:space="preserve"> de imagens</w:t>
      </w:r>
      <w:r w:rsidR="00F974EF" w:rsidRPr="00051919">
        <w:t xml:space="preserve"> de cintilográficas do estômago</w:t>
      </w:r>
      <w:r w:rsidRPr="00051919">
        <w:t xml:space="preserve"> capturadas.</w:t>
      </w:r>
    </w:p>
    <w:p w14:paraId="6B797911" w14:textId="6D5220E9" w:rsidR="00F41CF2" w:rsidRDefault="00F41CF2" w:rsidP="00C23E38">
      <w:pPr>
        <w:pStyle w:val="TF-LEGENDA"/>
      </w:pPr>
      <w:bookmarkStart w:id="40" w:name="_Ref69645424"/>
      <w:r>
        <w:t xml:space="preserve">Figura </w:t>
      </w:r>
      <w:r>
        <w:fldChar w:fldCharType="begin"/>
      </w:r>
      <w:r>
        <w:instrText>SEQ Figura \* ARABIC</w:instrText>
      </w:r>
      <w:r>
        <w:fldChar w:fldCharType="separate"/>
      </w:r>
      <w:r w:rsidR="00C53386">
        <w:rPr>
          <w:noProof/>
        </w:rPr>
        <w:t>1</w:t>
      </w:r>
      <w:r>
        <w:fldChar w:fldCharType="end"/>
      </w:r>
      <w:bookmarkEnd w:id="40"/>
      <w:r>
        <w:t xml:space="preserve"> </w:t>
      </w:r>
      <w:r w:rsidR="00C23E38">
        <w:t>–</w:t>
      </w:r>
      <w:r>
        <w:t xml:space="preserve"> </w:t>
      </w:r>
      <w:r w:rsidR="00C23E38">
        <w:t xml:space="preserve">Imagens de </w:t>
      </w:r>
      <w:r w:rsidR="00C23E38" w:rsidRPr="0098457A">
        <w:t>cintilográficas do estômago</w:t>
      </w:r>
    </w:p>
    <w:p w14:paraId="1CB89CA1" w14:textId="569B9FAE" w:rsidR="00C23E38" w:rsidRPr="00E6231D" w:rsidRDefault="00C23E38" w:rsidP="005C4120">
      <w:pPr>
        <w:pStyle w:val="TF-FIGURA"/>
        <w:spacing w:after="0"/>
      </w:pPr>
      <w:commentRangeStart w:id="41"/>
      <w:r>
        <w:rPr>
          <w:noProof/>
        </w:rPr>
        <w:drawing>
          <wp:inline distT="0" distB="0" distL="0" distR="0" wp14:anchorId="2EF6CAE2" wp14:editId="009A22CA">
            <wp:extent cx="1977988" cy="1485417"/>
            <wp:effectExtent l="0" t="0" r="3810" b="635"/>
            <wp:docPr id="10" name="Imagem 10" descr="Tela de computador com luz azul&#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pic:nvPicPr>
                  <pic:blipFill rotWithShape="1">
                    <a:blip r:embed="rId15">
                      <a:extLst>
                        <a:ext uri="{28A0092B-C50C-407E-A947-70E740481C1C}">
                          <a14:useLocalDpi xmlns:a14="http://schemas.microsoft.com/office/drawing/2010/main" val="0"/>
                        </a:ext>
                      </a:extLst>
                    </a:blip>
                    <a:srcRect t="15764"/>
                    <a:stretch/>
                  </pic:blipFill>
                  <pic:spPr bwMode="auto">
                    <a:xfrm>
                      <a:off x="0" y="0"/>
                      <a:ext cx="1978667" cy="1485927"/>
                    </a:xfrm>
                    <a:prstGeom prst="rect">
                      <a:avLst/>
                    </a:prstGeom>
                    <a:ln>
                      <a:noFill/>
                    </a:ln>
                    <a:extLst>
                      <a:ext uri="{53640926-AAD7-44D8-BBD7-CCE9431645EC}">
                        <a14:shadowObscured xmlns:a14="http://schemas.microsoft.com/office/drawing/2010/main"/>
                      </a:ext>
                    </a:extLst>
                  </pic:spPr>
                </pic:pic>
              </a:graphicData>
            </a:graphic>
          </wp:inline>
        </w:drawing>
      </w:r>
      <w:commentRangeEnd w:id="41"/>
      <w:r w:rsidR="00FC5C54">
        <w:rPr>
          <w:rStyle w:val="Refdecomentrio"/>
        </w:rPr>
        <w:commentReference w:id="41"/>
      </w:r>
      <w:r>
        <w:t xml:space="preserve"> </w:t>
      </w:r>
      <w:r>
        <w:rPr>
          <w:noProof/>
        </w:rPr>
        <w:drawing>
          <wp:inline distT="0" distB="0" distL="0" distR="0" wp14:anchorId="68F5F978" wp14:editId="7B570380">
            <wp:extent cx="1969749" cy="1478102"/>
            <wp:effectExtent l="0" t="0" r="0" b="8255"/>
            <wp:docPr id="11" name="Imagem 11" descr="Tela de computador com luz azul&#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rotWithShape="1">
                    <a:blip r:embed="rId16">
                      <a:extLst>
                        <a:ext uri="{28A0092B-C50C-407E-A947-70E740481C1C}">
                          <a14:useLocalDpi xmlns:a14="http://schemas.microsoft.com/office/drawing/2010/main" val="0"/>
                        </a:ext>
                      </a:extLst>
                    </a:blip>
                    <a:srcRect t="16179"/>
                    <a:stretch/>
                  </pic:blipFill>
                  <pic:spPr bwMode="auto">
                    <a:xfrm>
                      <a:off x="0" y="0"/>
                      <a:ext cx="1970425" cy="1478609"/>
                    </a:xfrm>
                    <a:prstGeom prst="rect">
                      <a:avLst/>
                    </a:prstGeom>
                    <a:ln>
                      <a:noFill/>
                    </a:ln>
                    <a:extLst>
                      <a:ext uri="{53640926-AAD7-44D8-BBD7-CCE9431645EC}">
                        <a14:shadowObscured xmlns:a14="http://schemas.microsoft.com/office/drawing/2010/main"/>
                      </a:ext>
                    </a:extLst>
                  </pic:spPr>
                </pic:pic>
              </a:graphicData>
            </a:graphic>
          </wp:inline>
        </w:drawing>
      </w:r>
    </w:p>
    <w:p w14:paraId="3FC670F3" w14:textId="77777777" w:rsidR="00051919" w:rsidRDefault="00DF7100" w:rsidP="00051919">
      <w:pPr>
        <w:pStyle w:val="TF-FONTE"/>
      </w:pPr>
      <w:r w:rsidRPr="00F3649F">
        <w:t xml:space="preserve">Fonte: </w:t>
      </w:r>
      <w:r>
        <w:t>Cruz</w:t>
      </w:r>
      <w:r w:rsidRPr="00F3649F">
        <w:t xml:space="preserve"> (</w:t>
      </w:r>
      <w:r>
        <w:t>2018</w:t>
      </w:r>
      <w:r w:rsidRPr="00F3649F">
        <w:t>).</w:t>
      </w:r>
    </w:p>
    <w:p w14:paraId="5607FFDE" w14:textId="427E8D48" w:rsidR="00DF7100" w:rsidRPr="00051919" w:rsidRDefault="00051919" w:rsidP="00051919">
      <w:pPr>
        <w:pStyle w:val="TF-TEXTO"/>
      </w:pPr>
      <w:r>
        <w:t>D</w:t>
      </w:r>
      <w:r w:rsidR="00DF7100" w:rsidRPr="00051919">
        <w:t>e acordo com Cruz (2018), inicialmente realiza-se a limpeza da imagem para eliminar os pontos que não são relevantes. Para isso, a autora subdividiu as 512 imagens de cada ponto no tempo em dois grupos, ou seja, dois grupos com 256 imagens. Posteriormente, calculou-se a mediana em cada grupo. Também foi necessário identificar a região de interesse pois as imagens de cintilografia acabam captando informações sobre áreas próximas ao estômago. Cruz (2018) também precisou verificar qual a velocidade de digestão e</w:t>
      </w:r>
      <w:ins w:id="42" w:author="Andreza Sartori" w:date="2021-05-03T15:06:00Z">
        <w:r w:rsidR="00B17892">
          <w:t>,</w:t>
        </w:r>
      </w:ins>
      <w:r w:rsidR="00DF7100" w:rsidRPr="00051919">
        <w:t xml:space="preserve"> para isso</w:t>
      </w:r>
      <w:ins w:id="43" w:author="Andreza Sartori" w:date="2021-05-03T15:06:00Z">
        <w:r w:rsidR="00B17892">
          <w:t>,</w:t>
        </w:r>
      </w:ins>
      <w:r w:rsidR="00DF7100" w:rsidRPr="00051919">
        <w:t xml:space="preserve"> utilizou a Análise de Componentes Principais Bidimensional, no qual foram obtidos dados capazes de explicar 95% da variabilidade contida nas imagens medianas em cada ponto no tempo e para cada indivíduo.</w:t>
      </w:r>
    </w:p>
    <w:p w14:paraId="0BEFD1FA" w14:textId="77777777" w:rsidR="00DF7100" w:rsidRPr="00051919" w:rsidRDefault="00DF7100" w:rsidP="00051919">
      <w:pPr>
        <w:pStyle w:val="TF-TEXTO"/>
      </w:pPr>
      <w:r w:rsidRPr="00051919">
        <w:t xml:space="preserve">Cruz (2018), explica que a análise das imagens cintilográficas do estômago foi coletada de 6 indivíduos com o objetivo de avaliar a motilidade gástrica. A autora também menciona que foi possível observar que 4 indivíduos conseguiram digerir o alimento no período de acompanhamento e, 3 deles apresentaram um esvaziamento gástrico mais rápido que os demais. </w:t>
      </w:r>
    </w:p>
    <w:p w14:paraId="0A570DA2" w14:textId="11EAE12B" w:rsidR="00DF7100" w:rsidRDefault="00DF7100" w:rsidP="00051919">
      <w:pPr>
        <w:pStyle w:val="TF-TEXTO"/>
      </w:pPr>
      <w:r w:rsidRPr="00051919">
        <w:lastRenderedPageBreak/>
        <w:t xml:space="preserve">Por fim, Cruz (2018) conclui que as técnicas utilizadas foram válidas para a avaliação da motilidade gástrica, visto que atualmente o processo para realizar seu estudo acaba se tornando complicado. A autora também destaca que os resultados obtidos precisariam ser </w:t>
      </w:r>
      <w:r w:rsidR="00051919" w:rsidRPr="00051919">
        <w:t>verificados</w:t>
      </w:r>
      <w:r w:rsidRPr="00051919">
        <w:t xml:space="preserve"> por um técnico da área.</w:t>
      </w:r>
    </w:p>
    <w:p w14:paraId="77BE4C06" w14:textId="24E72FC6" w:rsidR="00A44581" w:rsidRDefault="00E74594" w:rsidP="00A44581">
      <w:pPr>
        <w:pStyle w:val="Ttulo2"/>
        <w:spacing w:after="120" w:line="240" w:lineRule="auto"/>
      </w:pPr>
      <w:r w:rsidRPr="00E74594">
        <w:t>QUANTIFICAÇÃO DE IMPRESSÕES DIAGNÓSTICAS DE CINTILOGRAFIA RENAL</w:t>
      </w:r>
      <w:r w:rsidR="00A44581">
        <w:t xml:space="preserve"> </w:t>
      </w:r>
    </w:p>
    <w:p w14:paraId="7C79C8E3" w14:textId="6FC24BFA" w:rsidR="00516922" w:rsidRDefault="00610F80" w:rsidP="00516922">
      <w:pPr>
        <w:pStyle w:val="TF-TEXTO"/>
      </w:pPr>
      <w:commentRangeStart w:id="44"/>
      <w:r w:rsidRPr="0098457A">
        <w:t>Marcuzzo (2007) aborda a subjetividade na avaliação visual e a significativa variação de interpretações entre diferentes especialistas a partir das imagens coletadas através da cintilografia renal e explica que os aspectos de observação possuem terminologias que podem qualificar o diagnóstico, porém não o quantificam</w:t>
      </w:r>
      <w:commentRangeEnd w:id="44"/>
      <w:r w:rsidR="00B17892">
        <w:rPr>
          <w:rStyle w:val="Refdecomentrio"/>
        </w:rPr>
        <w:commentReference w:id="44"/>
      </w:r>
      <w:r w:rsidRPr="0098457A">
        <w:t>. </w:t>
      </w:r>
      <w:r w:rsidR="00516922">
        <w:t>A autora,</w:t>
      </w:r>
      <w:r w:rsidRPr="0098457A">
        <w:t xml:space="preserve"> quantificou as impressões diagnósticas em imagens de cintilografia renal, na qual realiza um processo para obter as feições destas imagens. As imagens utilizadas foram de cintilografia renal estática, na qual os rins aparecem como regiões claras e um fundo escuro, conforme </w:t>
      </w:r>
      <w:r>
        <w:t xml:space="preserve">mostra a </w:t>
      </w:r>
      <w:r w:rsidR="00620211">
        <w:fldChar w:fldCharType="begin"/>
      </w:r>
      <w:r w:rsidR="00620211">
        <w:instrText xml:space="preserve"> REF _Ref69645415 \h </w:instrText>
      </w:r>
      <w:r w:rsidR="00620211">
        <w:fldChar w:fldCharType="separate"/>
      </w:r>
      <w:r w:rsidR="00C53386">
        <w:t xml:space="preserve">Figura </w:t>
      </w:r>
      <w:r w:rsidR="00C53386">
        <w:rPr>
          <w:noProof/>
        </w:rPr>
        <w:t>2</w:t>
      </w:r>
      <w:r w:rsidR="00620211">
        <w:fldChar w:fldCharType="end"/>
      </w:r>
      <w:r w:rsidR="00620211">
        <w:t>.</w:t>
      </w:r>
    </w:p>
    <w:p w14:paraId="7B5B6E09" w14:textId="53057F9A" w:rsidR="00610F80" w:rsidRPr="00F3649F" w:rsidRDefault="00A13C9F" w:rsidP="00620211">
      <w:pPr>
        <w:pStyle w:val="TF-LEGENDA"/>
      </w:pPr>
      <w:bookmarkStart w:id="45" w:name="_Ref69645415"/>
      <w:r>
        <w:t xml:space="preserve">Figura </w:t>
      </w:r>
      <w:r>
        <w:fldChar w:fldCharType="begin"/>
      </w:r>
      <w:r>
        <w:instrText>SEQ Figura \* ARABIC</w:instrText>
      </w:r>
      <w:r>
        <w:fldChar w:fldCharType="separate"/>
      </w:r>
      <w:r w:rsidR="00C53386">
        <w:rPr>
          <w:noProof/>
        </w:rPr>
        <w:t>2</w:t>
      </w:r>
      <w:r>
        <w:fldChar w:fldCharType="end"/>
      </w:r>
      <w:bookmarkEnd w:id="45"/>
      <w:r>
        <w:t xml:space="preserve"> – Imagens de </w:t>
      </w:r>
      <w:r w:rsidR="00610F80">
        <w:t>Rins com formas usuais</w:t>
      </w:r>
      <w:r>
        <w:t xml:space="preserve"> (a esquerda)</w:t>
      </w:r>
      <w:r w:rsidR="00A1074B">
        <w:t xml:space="preserve"> </w:t>
      </w:r>
      <w:r>
        <w:t>e</w:t>
      </w:r>
      <w:r w:rsidR="00A1074B">
        <w:t xml:space="preserve"> não formas usuais</w:t>
      </w:r>
      <w:r>
        <w:t xml:space="preserve"> (a direita)</w:t>
      </w:r>
    </w:p>
    <w:p w14:paraId="7D994B46" w14:textId="433B3803" w:rsidR="00610F80" w:rsidRPr="00620211" w:rsidRDefault="00610F80" w:rsidP="005C4120">
      <w:pPr>
        <w:pStyle w:val="TF-FIGURA"/>
        <w:spacing w:after="0"/>
      </w:pPr>
      <w:commentRangeStart w:id="46"/>
      <w:r>
        <w:rPr>
          <w:noProof/>
        </w:rPr>
        <w:drawing>
          <wp:inline distT="0" distB="0" distL="0" distR="0" wp14:anchorId="016BBCCD" wp14:editId="5B1FF797">
            <wp:extent cx="1762648" cy="1396797"/>
            <wp:effectExtent l="0" t="0" r="0" b="0"/>
            <wp:docPr id="27" name="Imagem 27" descr="Imagem em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pic:nvPicPr>
                  <pic:blipFill rotWithShape="1">
                    <a:blip r:embed="rId17">
                      <a:extLst>
                        <a:ext uri="{28A0092B-C50C-407E-A947-70E740481C1C}">
                          <a14:useLocalDpi xmlns:a14="http://schemas.microsoft.com/office/drawing/2010/main" val="0"/>
                        </a:ext>
                      </a:extLst>
                    </a:blip>
                    <a:srcRect t="14934" b="9556"/>
                    <a:stretch/>
                  </pic:blipFill>
                  <pic:spPr bwMode="auto">
                    <a:xfrm>
                      <a:off x="0" y="0"/>
                      <a:ext cx="1766732" cy="1400033"/>
                    </a:xfrm>
                    <a:prstGeom prst="rect">
                      <a:avLst/>
                    </a:prstGeom>
                    <a:ln>
                      <a:noFill/>
                    </a:ln>
                    <a:extLst>
                      <a:ext uri="{53640926-AAD7-44D8-BBD7-CCE9431645EC}">
                        <a14:shadowObscured xmlns:a14="http://schemas.microsoft.com/office/drawing/2010/main"/>
                      </a:ext>
                    </a:extLst>
                  </pic:spPr>
                </pic:pic>
              </a:graphicData>
            </a:graphic>
          </wp:inline>
        </w:drawing>
      </w:r>
      <w:commentRangeEnd w:id="46"/>
      <w:r w:rsidR="0027736F">
        <w:rPr>
          <w:rStyle w:val="Refdecomentrio"/>
        </w:rPr>
        <w:commentReference w:id="46"/>
      </w:r>
      <w:r w:rsidR="00A1074B">
        <w:t xml:space="preserve"> </w:t>
      </w:r>
      <w:r w:rsidR="00A1074B">
        <w:rPr>
          <w:noProof/>
        </w:rPr>
        <w:drawing>
          <wp:inline distT="0" distB="0" distL="0" distR="0" wp14:anchorId="51E0B437" wp14:editId="7F8632F5">
            <wp:extent cx="1792555" cy="1397000"/>
            <wp:effectExtent l="0" t="0" r="0" b="0"/>
            <wp:docPr id="28" name="Imagem 28" descr="Imagem 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pic:nvPicPr>
                  <pic:blipFill rotWithShape="1">
                    <a:blip r:embed="rId18">
                      <a:extLst>
                        <a:ext uri="{28A0092B-C50C-407E-A947-70E740481C1C}">
                          <a14:useLocalDpi xmlns:a14="http://schemas.microsoft.com/office/drawing/2010/main" val="0"/>
                        </a:ext>
                      </a:extLst>
                    </a:blip>
                    <a:srcRect t="10372" b="10396"/>
                    <a:stretch/>
                  </pic:blipFill>
                  <pic:spPr bwMode="auto">
                    <a:xfrm>
                      <a:off x="0" y="0"/>
                      <a:ext cx="1793400" cy="1397659"/>
                    </a:xfrm>
                    <a:prstGeom prst="rect">
                      <a:avLst/>
                    </a:prstGeom>
                    <a:ln>
                      <a:noFill/>
                    </a:ln>
                    <a:extLst>
                      <a:ext uri="{53640926-AAD7-44D8-BBD7-CCE9431645EC}">
                        <a14:shadowObscured xmlns:a14="http://schemas.microsoft.com/office/drawing/2010/main"/>
                      </a:ext>
                    </a:extLst>
                  </pic:spPr>
                </pic:pic>
              </a:graphicData>
            </a:graphic>
          </wp:inline>
        </w:drawing>
      </w:r>
    </w:p>
    <w:p w14:paraId="7CE9ADF1" w14:textId="77777777" w:rsidR="00610F80" w:rsidRDefault="00610F80" w:rsidP="00620211">
      <w:pPr>
        <w:pStyle w:val="TF-FONTE"/>
      </w:pPr>
      <w:r w:rsidRPr="00F3649F">
        <w:t xml:space="preserve">Fonte: </w:t>
      </w:r>
      <w:r>
        <w:t>Marcuzzo</w:t>
      </w:r>
      <w:r w:rsidRPr="00F3649F">
        <w:t xml:space="preserve"> (</w:t>
      </w:r>
      <w:r>
        <w:t>2007</w:t>
      </w:r>
      <w:r w:rsidRPr="00F3649F">
        <w:t>).</w:t>
      </w:r>
    </w:p>
    <w:p w14:paraId="3EC2634E" w14:textId="4363EAB8" w:rsidR="00610F80" w:rsidRPr="00620211" w:rsidRDefault="00821042" w:rsidP="00620211">
      <w:pPr>
        <w:pStyle w:val="TF-TEXTO"/>
      </w:pPr>
      <w:r w:rsidRPr="00620211">
        <w:t>S</w:t>
      </w:r>
      <w:r w:rsidR="00610F80" w:rsidRPr="00620211">
        <w:t xml:space="preserve">egundo Marcuzzo (2007), as imagens foram fornecidas no formato DICOM e os dados pessoais de cada diagnóstico não foram utilizados. Segundo a autora, a primeira etapa para extração das feições das imagens de cintilografia renal consiste em separar a região dos rins do fundo da imagem. Ela testou alguns métodos como detecção de bordas, limiarização e watersheds, e um método desenvolvido por </w:t>
      </w:r>
      <w:commentRangeStart w:id="47"/>
      <w:r w:rsidR="00610F80" w:rsidRPr="00620211">
        <w:t>SBEh et al.</w:t>
      </w:r>
      <w:commentRangeEnd w:id="47"/>
      <w:r w:rsidR="00407682">
        <w:rPr>
          <w:rStyle w:val="Refdecomentrio"/>
        </w:rPr>
        <w:commentReference w:id="47"/>
      </w:r>
      <w:r w:rsidR="00610F80" w:rsidRPr="00620211">
        <w:t xml:space="preserve">, </w:t>
      </w:r>
      <w:commentRangeStart w:id="48"/>
      <w:r w:rsidR="00610F80" w:rsidRPr="00620211">
        <w:t xml:space="preserve">porém, essas técnicas não foram eficientes, logo, optando pelo desenvolvimento de uma técnica de segmentação. </w:t>
      </w:r>
      <w:commentRangeEnd w:id="48"/>
      <w:r w:rsidR="00644EBE">
        <w:rPr>
          <w:rStyle w:val="Refdecomentrio"/>
        </w:rPr>
        <w:commentReference w:id="48"/>
      </w:r>
      <w:r w:rsidR="00610F80" w:rsidRPr="00620211">
        <w:t>Segundo a autora, inicialmente é preciso reduzir o ruído e tornar as regiões dos rins um pouco mais homogêneas para que a segmentação não seja influenciada por oscilações que pertencem naturalmente ao interior do rim. As regiões mais escuras presentes no interior do rim devem ser removidas para que elas não sejam interpretadas como fundo da imagem. A partir disso, Marcuzzo (2007) removeu ruídos e preencheu os “buracos” que ficaram cercados pelas regiões mais claras com a mesma intensidade.</w:t>
      </w:r>
    </w:p>
    <w:p w14:paraId="1FD9BF01" w14:textId="39C53D15" w:rsidR="00610F80" w:rsidRDefault="00610F80" w:rsidP="00610F80">
      <w:pPr>
        <w:pStyle w:val="TF-TEXTO"/>
      </w:pPr>
      <w:r w:rsidRPr="00B660A2">
        <w:t xml:space="preserve">Para remover os “buracos”, de acordo com </w:t>
      </w:r>
      <w:r w:rsidR="00035A06" w:rsidRPr="00B660A2">
        <w:t xml:space="preserve">Marcuzzo </w:t>
      </w:r>
      <w:r w:rsidRPr="00B660A2">
        <w:t>(2007) foi utilizada a técnica de reconstrução morfológica (reconstrução em níveis de cinza). Após remov</w:t>
      </w:r>
      <w:r w:rsidR="009852AA" w:rsidRPr="00B660A2">
        <w:t>er</w:t>
      </w:r>
      <w:r w:rsidRPr="00B660A2">
        <w:t xml:space="preserve"> os buracos, </w:t>
      </w:r>
      <w:commentRangeStart w:id="49"/>
      <w:r w:rsidRPr="00B660A2">
        <w:t>utiliz</w:t>
      </w:r>
      <w:r w:rsidR="009852AA" w:rsidRPr="00B660A2">
        <w:t>ou-se</w:t>
      </w:r>
      <w:r w:rsidRPr="00B660A2">
        <w:t xml:space="preserve"> </w:t>
      </w:r>
      <w:commentRangeEnd w:id="49"/>
      <w:r w:rsidR="008A6D0D">
        <w:rPr>
          <w:rStyle w:val="Refdecomentrio"/>
        </w:rPr>
        <w:commentReference w:id="49"/>
      </w:r>
      <w:r w:rsidRPr="00B660A2">
        <w:t>o filtro Gaussiano G de desvio de padrão para tornar a imagem mais homogênea</w:t>
      </w:r>
      <w:r w:rsidR="009852AA" w:rsidRPr="00B660A2">
        <w:t>,</w:t>
      </w:r>
      <w:r w:rsidRPr="00B660A2">
        <w:t xml:space="preserve"> remove</w:t>
      </w:r>
      <w:r w:rsidR="009852AA" w:rsidRPr="00B660A2">
        <w:t>ndo</w:t>
      </w:r>
      <w:r w:rsidRPr="00B660A2">
        <w:t xml:space="preserve"> ruídos. </w:t>
      </w:r>
      <w:r w:rsidR="004878F9" w:rsidRPr="00B660A2">
        <w:t xml:space="preserve">Posteriormente, aplicou-se </w:t>
      </w:r>
      <w:r w:rsidRPr="00B660A2">
        <w:t>a técnica de fechamento em níveis de cinza</w:t>
      </w:r>
      <w:r w:rsidR="00434F89" w:rsidRPr="00B660A2">
        <w:t xml:space="preserve"> para</w:t>
      </w:r>
      <w:r w:rsidRPr="00B660A2">
        <w:t xml:space="preserve"> eliminar vales inferiores </w:t>
      </w:r>
      <w:r w:rsidR="00D6403F" w:rsidRPr="00B660A2">
        <w:t>ao</w:t>
      </w:r>
      <w:r w:rsidRPr="00B660A2">
        <w:t xml:space="preserve"> tamanho </w:t>
      </w:r>
      <w:r w:rsidR="00D6403F" w:rsidRPr="00B660A2">
        <w:t>do</w:t>
      </w:r>
      <w:r w:rsidRPr="00B660A2">
        <w:t xml:space="preserve"> elemento estruturante, conectando picos próximos. </w:t>
      </w:r>
      <w:r w:rsidR="003F214C" w:rsidRPr="00B660A2">
        <w:t>A autora destaca que</w:t>
      </w:r>
      <w:ins w:id="50" w:author="Andreza Sartori" w:date="2021-05-03T15:11:00Z">
        <w:r w:rsidR="008A6D0D">
          <w:t>,</w:t>
        </w:r>
      </w:ins>
      <w:r w:rsidR="003F214C" w:rsidRPr="00B660A2">
        <w:t xml:space="preserve"> d</w:t>
      </w:r>
      <w:r w:rsidRPr="00B660A2">
        <w:t xml:space="preserve">ependendo da imagem (formato e elemento estruturante utilizado), </w:t>
      </w:r>
      <w:r w:rsidR="003F214C" w:rsidRPr="00B660A2">
        <w:t>ela</w:t>
      </w:r>
      <w:r w:rsidR="00E24334" w:rsidRPr="00B660A2">
        <w:t xml:space="preserve"> ainda</w:t>
      </w:r>
      <w:r w:rsidRPr="00B660A2">
        <w:t xml:space="preserve"> pode ainda marcada, e para </w:t>
      </w:r>
      <w:del w:id="51" w:author="Andreza Sartori" w:date="2021-05-03T13:52:00Z">
        <w:r w:rsidRPr="00B660A2" w:rsidDel="002E028E">
          <w:delText>suaviza</w:delText>
        </w:r>
        <w:r w:rsidR="00E24334" w:rsidRPr="00B660A2" w:rsidDel="002E028E">
          <w:delText>-la</w:delText>
        </w:r>
      </w:del>
      <w:ins w:id="52" w:author="Andreza Sartori" w:date="2021-05-03T13:52:00Z">
        <w:r w:rsidR="002E028E">
          <w:t xml:space="preserve"> </w:t>
        </w:r>
        <w:r w:rsidR="002E028E" w:rsidRPr="00B660A2">
          <w:t>suavizá-la</w:t>
        </w:r>
      </w:ins>
      <w:r w:rsidR="00E24334" w:rsidRPr="00B660A2">
        <w:t xml:space="preserve">, </w:t>
      </w:r>
      <w:r w:rsidRPr="00B660A2">
        <w:t>aplic</w:t>
      </w:r>
      <w:r w:rsidR="00E24334" w:rsidRPr="00B660A2">
        <w:t>ou-se</w:t>
      </w:r>
      <w:r w:rsidRPr="00B660A2">
        <w:t xml:space="preserve"> novamente uma máscara Gaussiana. </w:t>
      </w:r>
      <w:del w:id="53" w:author="Andreza Sartori" w:date="2021-05-03T15:12:00Z">
        <w:r w:rsidR="00A236CB" w:rsidRPr="00B660A2" w:rsidDel="008A6D0D">
          <w:delText xml:space="preserve">Depois </w:delText>
        </w:r>
      </w:del>
      <w:ins w:id="54" w:author="Andreza Sartori" w:date="2021-05-03T15:12:00Z">
        <w:r w:rsidR="008A6D0D">
          <w:t>Então</w:t>
        </w:r>
        <w:r w:rsidR="008A6D0D" w:rsidRPr="00B660A2">
          <w:t xml:space="preserve"> </w:t>
        </w:r>
      </w:ins>
      <w:del w:id="55" w:author="Andreza Sartori" w:date="2021-05-03T15:12:00Z">
        <w:r w:rsidR="00A236CB" w:rsidRPr="008A6D0D" w:rsidDel="008A6D0D">
          <w:rPr>
            <w:highlight w:val="yellow"/>
            <w:rPrChange w:id="56" w:author="Andreza Sartori" w:date="2021-05-03T15:13:00Z">
              <w:rPr/>
            </w:rPrChange>
          </w:rPr>
          <w:delText>utilizou-se</w:delText>
        </w:r>
        <w:r w:rsidR="00A236CB" w:rsidRPr="00B660A2" w:rsidDel="008A6D0D">
          <w:delText xml:space="preserve"> </w:delText>
        </w:r>
      </w:del>
      <w:r w:rsidR="00A236CB" w:rsidRPr="00B660A2">
        <w:t>o</w:t>
      </w:r>
      <w:r w:rsidRPr="00B660A2">
        <w:t xml:space="preserve"> EMAXh </w:t>
      </w:r>
      <w:ins w:id="57" w:author="Andreza Sartori" w:date="2021-05-03T15:12:00Z">
        <w:r w:rsidR="008A6D0D">
          <w:t xml:space="preserve">foi utilizado </w:t>
        </w:r>
      </w:ins>
      <w:r w:rsidRPr="00B660A2">
        <w:t>para determinar as localizações de pontos que correspondem às regiões mais claras do rim</w:t>
      </w:r>
      <w:r w:rsidR="007B2214" w:rsidRPr="00B660A2">
        <w:t>, aplicando</w:t>
      </w:r>
      <w:r w:rsidRPr="00B660A2">
        <w:t xml:space="preserve"> </w:t>
      </w:r>
      <w:r w:rsidR="007B2214" w:rsidRPr="00B660A2">
        <w:t xml:space="preserve">uma </w:t>
      </w:r>
      <w:r w:rsidRPr="00B660A2">
        <w:t xml:space="preserve">limiarização para transformar as </w:t>
      </w:r>
      <w:r w:rsidR="007B2214" w:rsidRPr="00B660A2">
        <w:t>imagens</w:t>
      </w:r>
      <w:r w:rsidRPr="00B660A2">
        <w:t xml:space="preserve"> em binárias. </w:t>
      </w:r>
      <w:r w:rsidR="007B2214" w:rsidRPr="00B660A2">
        <w:t>Por fim,</w:t>
      </w:r>
      <w:r w:rsidRPr="00B660A2">
        <w:t xml:space="preserve"> </w:t>
      </w:r>
      <w:r w:rsidRPr="008A6D0D">
        <w:rPr>
          <w:highlight w:val="yellow"/>
          <w:rPrChange w:id="58" w:author="Andreza Sartori" w:date="2021-05-03T15:13:00Z">
            <w:rPr/>
          </w:rPrChange>
        </w:rPr>
        <w:t>utilizou</w:t>
      </w:r>
      <w:r w:rsidR="001D3418" w:rsidRPr="008A6D0D">
        <w:rPr>
          <w:highlight w:val="yellow"/>
          <w:rPrChange w:id="59" w:author="Andreza Sartori" w:date="2021-05-03T15:13:00Z">
            <w:rPr/>
          </w:rPrChange>
        </w:rPr>
        <w:t>-se</w:t>
      </w:r>
      <w:r w:rsidRPr="00B660A2">
        <w:t xml:space="preserve"> o algoritmo chamado de EM (Expectation Maximization), cujo objetivo é separa</w:t>
      </w:r>
      <w:r w:rsidR="001D3418" w:rsidRPr="00B660A2">
        <w:t>r os dados em</w:t>
      </w:r>
      <w:r w:rsidRPr="00B660A2">
        <w:t xml:space="preserve"> subconjuntos. Com a aplicação </w:t>
      </w:r>
      <w:r w:rsidR="00E33041" w:rsidRPr="00B660A2">
        <w:t xml:space="preserve">dele, </w:t>
      </w:r>
      <w:r w:rsidRPr="00B660A2">
        <w:t>Marcuzzo</w:t>
      </w:r>
      <w:r w:rsidR="00E33041" w:rsidRPr="00B660A2">
        <w:t xml:space="preserve"> (2007)</w:t>
      </w:r>
      <w:r w:rsidRPr="00B660A2">
        <w:t xml:space="preserve"> otimizou o resultado, gerando a segmentação final da imagem, </w:t>
      </w:r>
      <w:r w:rsidR="00B660A2" w:rsidRPr="00B660A2">
        <w:t xml:space="preserve">conforme </w:t>
      </w:r>
      <w:r w:rsidRPr="00B660A2">
        <w:t>demonstrado na</w:t>
      </w:r>
      <w:r w:rsidR="00620211">
        <w:t xml:space="preserve"> </w:t>
      </w:r>
      <w:r w:rsidR="00620211">
        <w:fldChar w:fldCharType="begin"/>
      </w:r>
      <w:r w:rsidR="00620211">
        <w:instrText xml:space="preserve"> REF _Ref69645452 \h </w:instrText>
      </w:r>
      <w:r w:rsidR="00620211">
        <w:fldChar w:fldCharType="separate"/>
      </w:r>
      <w:r w:rsidR="00C53386">
        <w:t xml:space="preserve">Figura </w:t>
      </w:r>
      <w:r w:rsidR="00C53386">
        <w:rPr>
          <w:noProof/>
        </w:rPr>
        <w:t>3</w:t>
      </w:r>
      <w:r w:rsidR="00620211">
        <w:fldChar w:fldCharType="end"/>
      </w:r>
      <w:r w:rsidR="00B660A2" w:rsidRPr="00B660A2">
        <w:t>.</w:t>
      </w:r>
    </w:p>
    <w:p w14:paraId="7F815BB5" w14:textId="42655C4D" w:rsidR="00610F80" w:rsidRDefault="00620211" w:rsidP="00620211">
      <w:pPr>
        <w:pStyle w:val="TF-LEGENDA"/>
      </w:pPr>
      <w:bookmarkStart w:id="60" w:name="_Ref69645452"/>
      <w:r>
        <w:t xml:space="preserve">Figura </w:t>
      </w:r>
      <w:r>
        <w:fldChar w:fldCharType="begin"/>
      </w:r>
      <w:r>
        <w:instrText>SEQ Figura \* ARABIC</w:instrText>
      </w:r>
      <w:r>
        <w:fldChar w:fldCharType="separate"/>
      </w:r>
      <w:r w:rsidR="00C53386">
        <w:rPr>
          <w:noProof/>
        </w:rPr>
        <w:t>3</w:t>
      </w:r>
      <w:r>
        <w:fldChar w:fldCharType="end"/>
      </w:r>
      <w:bookmarkEnd w:id="60"/>
      <w:r>
        <w:t xml:space="preserve"> </w:t>
      </w:r>
      <w:r w:rsidR="00610F80" w:rsidRPr="00F3649F">
        <w:t xml:space="preserve">– </w:t>
      </w:r>
      <w:r w:rsidR="00610F80">
        <w:t>Tratamento das imagens para uma melhor análise</w:t>
      </w:r>
    </w:p>
    <w:p w14:paraId="204F529C" w14:textId="0087FCFF" w:rsidR="00FF08E8" w:rsidRPr="00F3649F" w:rsidRDefault="00FF08E8" w:rsidP="005C4120">
      <w:pPr>
        <w:pStyle w:val="TF-FIGURA"/>
        <w:spacing w:after="0"/>
      </w:pPr>
      <w:commentRangeStart w:id="61"/>
      <w:r>
        <w:rPr>
          <w:noProof/>
        </w:rPr>
        <w:drawing>
          <wp:inline distT="0" distB="0" distL="0" distR="0" wp14:anchorId="6905E084" wp14:editId="54A073A3">
            <wp:extent cx="1740535" cy="1404518"/>
            <wp:effectExtent l="0" t="0" r="0" b="5715"/>
            <wp:docPr id="1" name="Imagem 1" descr="Imagem em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rotWithShape="1">
                    <a:blip r:embed="rId19">
                      <a:extLst>
                        <a:ext uri="{28A0092B-C50C-407E-A947-70E740481C1C}">
                          <a14:useLocalDpi xmlns:a14="http://schemas.microsoft.com/office/drawing/2010/main" val="0"/>
                        </a:ext>
                      </a:extLst>
                    </a:blip>
                    <a:srcRect t="10786" b="9545"/>
                    <a:stretch/>
                  </pic:blipFill>
                  <pic:spPr bwMode="auto">
                    <a:xfrm>
                      <a:off x="0" y="0"/>
                      <a:ext cx="1741575" cy="1405357"/>
                    </a:xfrm>
                    <a:prstGeom prst="rect">
                      <a:avLst/>
                    </a:prstGeom>
                    <a:ln>
                      <a:noFill/>
                    </a:ln>
                    <a:extLst>
                      <a:ext uri="{53640926-AAD7-44D8-BBD7-CCE9431645EC}">
                        <a14:shadowObscured xmlns:a14="http://schemas.microsoft.com/office/drawing/2010/main"/>
                      </a:ext>
                    </a:extLst>
                  </pic:spPr>
                </pic:pic>
              </a:graphicData>
            </a:graphic>
          </wp:inline>
        </w:drawing>
      </w:r>
      <w:commentRangeEnd w:id="61"/>
      <w:r w:rsidR="002E028E">
        <w:rPr>
          <w:rStyle w:val="Refdecomentrio"/>
        </w:rPr>
        <w:commentReference w:id="61"/>
      </w:r>
      <w:r w:rsidR="00C941E7" w:rsidRPr="0D7151EE">
        <w:rPr>
          <w:noProof/>
        </w:rPr>
        <w:t xml:space="preserve"> </w:t>
      </w:r>
      <w:r w:rsidR="00C941E7">
        <w:rPr>
          <w:noProof/>
        </w:rPr>
        <w:drawing>
          <wp:inline distT="0" distB="0" distL="0" distR="0" wp14:anchorId="0DC11478" wp14:editId="4F392195">
            <wp:extent cx="1778268" cy="1419149"/>
            <wp:effectExtent l="0" t="0" r="0" b="0"/>
            <wp:docPr id="2" name="Imagem 2" descr="Uma imagem contendo escuro, luz, medidor, no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rotWithShape="1">
                    <a:blip r:embed="rId20">
                      <a:extLst>
                        <a:ext uri="{28A0092B-C50C-407E-A947-70E740481C1C}">
                          <a14:useLocalDpi xmlns:a14="http://schemas.microsoft.com/office/drawing/2010/main" val="0"/>
                        </a:ext>
                      </a:extLst>
                    </a:blip>
                    <a:srcRect t="9127" b="10378"/>
                    <a:stretch/>
                  </pic:blipFill>
                  <pic:spPr bwMode="auto">
                    <a:xfrm>
                      <a:off x="0" y="0"/>
                      <a:ext cx="1779274" cy="1419952"/>
                    </a:xfrm>
                    <a:prstGeom prst="rect">
                      <a:avLst/>
                    </a:prstGeom>
                    <a:ln>
                      <a:noFill/>
                    </a:ln>
                    <a:extLst>
                      <a:ext uri="{53640926-AAD7-44D8-BBD7-CCE9431645EC}">
                        <a14:shadowObscured xmlns:a14="http://schemas.microsoft.com/office/drawing/2010/main"/>
                      </a:ext>
                    </a:extLst>
                  </pic:spPr>
                </pic:pic>
              </a:graphicData>
            </a:graphic>
          </wp:inline>
        </w:drawing>
      </w:r>
      <w:r w:rsidR="00C941E7" w:rsidRPr="0D7151EE">
        <w:rPr>
          <w:noProof/>
        </w:rPr>
        <w:t xml:space="preserve"> </w:t>
      </w:r>
      <w:r w:rsidR="00C941E7">
        <w:rPr>
          <w:noProof/>
        </w:rPr>
        <w:drawing>
          <wp:inline distT="0" distB="0" distL="0" distR="0" wp14:anchorId="5E286571" wp14:editId="13E98A85">
            <wp:extent cx="1732915" cy="1389888"/>
            <wp:effectExtent l="0" t="0" r="635" b="1270"/>
            <wp:docPr id="3" name="Imagem 3" descr="Uma imagem contendo escuro, luz,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rotWithShape="1">
                    <a:blip r:embed="rId21">
                      <a:extLst>
                        <a:ext uri="{28A0092B-C50C-407E-A947-70E740481C1C}">
                          <a14:useLocalDpi xmlns:a14="http://schemas.microsoft.com/office/drawing/2010/main" val="0"/>
                        </a:ext>
                      </a:extLst>
                    </a:blip>
                    <a:srcRect t="9542" b="11614"/>
                    <a:stretch/>
                  </pic:blipFill>
                  <pic:spPr bwMode="auto">
                    <a:xfrm>
                      <a:off x="0" y="0"/>
                      <a:ext cx="1734101" cy="1390839"/>
                    </a:xfrm>
                    <a:prstGeom prst="rect">
                      <a:avLst/>
                    </a:prstGeom>
                    <a:ln>
                      <a:noFill/>
                    </a:ln>
                    <a:extLst>
                      <a:ext uri="{53640926-AAD7-44D8-BBD7-CCE9431645EC}">
                        <a14:shadowObscured xmlns:a14="http://schemas.microsoft.com/office/drawing/2010/main"/>
                      </a:ext>
                    </a:extLst>
                  </pic:spPr>
                </pic:pic>
              </a:graphicData>
            </a:graphic>
          </wp:inline>
        </w:drawing>
      </w:r>
    </w:p>
    <w:p w14:paraId="6CF377C8" w14:textId="77777777" w:rsidR="00610F80" w:rsidRDefault="00610F80" w:rsidP="00620211">
      <w:pPr>
        <w:pStyle w:val="TF-FONTE"/>
      </w:pPr>
      <w:r w:rsidRPr="00F3649F">
        <w:t xml:space="preserve">Fonte: </w:t>
      </w:r>
      <w:r>
        <w:t>Marcuzzo</w:t>
      </w:r>
      <w:r w:rsidRPr="00F3649F">
        <w:t xml:space="preserve"> (</w:t>
      </w:r>
      <w:r>
        <w:t>2007</w:t>
      </w:r>
      <w:r w:rsidRPr="00F3649F">
        <w:t>).</w:t>
      </w:r>
    </w:p>
    <w:p w14:paraId="272A8B05" w14:textId="77777777" w:rsidR="006C5C30" w:rsidRPr="00A954FD" w:rsidRDefault="00610F80" w:rsidP="00610F80">
      <w:pPr>
        <w:pStyle w:val="TF-TEXTO"/>
      </w:pPr>
      <w:r w:rsidRPr="00A954FD">
        <w:t xml:space="preserve">Conforme Marcuzzo (2007), a extração de feições de interesse foi </w:t>
      </w:r>
      <w:r w:rsidR="00727CCF" w:rsidRPr="00A954FD">
        <w:t>realizada</w:t>
      </w:r>
      <w:r w:rsidRPr="00A954FD">
        <w:t xml:space="preserve"> a partir de imagens segmentadas, usando somente as regiões referente aos rins, separando as feições em 3 níveis: baixo, médio e alto.</w:t>
      </w:r>
      <w:r w:rsidR="006C4216" w:rsidRPr="00A954FD">
        <w:t xml:space="preserve"> </w:t>
      </w:r>
      <w:r w:rsidRPr="00A954FD">
        <w:t xml:space="preserve">Segundo </w:t>
      </w:r>
      <w:r w:rsidR="006C4216" w:rsidRPr="00A954FD">
        <w:t>a autora</w:t>
      </w:r>
      <w:r w:rsidRPr="00A954FD">
        <w:t xml:space="preserve">, as feições de baixo nível são formadas por primitivas extraídas diretamente das imagens, </w:t>
      </w:r>
      <w:r w:rsidRPr="00A954FD">
        <w:lastRenderedPageBreak/>
        <w:t xml:space="preserve">incluem bordas e outras medidas de localização espacial. As feições de alto nível são formadas pela combinação de feições primitivas. E por último, as de médio nível </w:t>
      </w:r>
      <w:r w:rsidRPr="00B048D3">
        <w:rPr>
          <w:highlight w:val="yellow"/>
          <w:rPrChange w:id="62" w:author="Andreza Sartori" w:date="2021-05-03T15:14:00Z">
            <w:rPr/>
          </w:rPrChange>
        </w:rPr>
        <w:t>são combinadas para combinadas</w:t>
      </w:r>
      <w:r w:rsidRPr="00A954FD">
        <w:t xml:space="preserve"> para descrever os dados observados.</w:t>
      </w:r>
      <w:r w:rsidR="003F46CD" w:rsidRPr="00A954FD">
        <w:t xml:space="preserve"> </w:t>
      </w:r>
    </w:p>
    <w:p w14:paraId="2D1745AB" w14:textId="791B9528" w:rsidR="00610F80" w:rsidRPr="00A954FD" w:rsidRDefault="00610F80" w:rsidP="00610F80">
      <w:pPr>
        <w:pStyle w:val="TF-TEXTO"/>
      </w:pPr>
      <w:r w:rsidRPr="00A954FD">
        <w:t xml:space="preserve">Para descrever as imagens de cintilografia renal, </w:t>
      </w:r>
      <w:r w:rsidR="003F46CD" w:rsidRPr="00A954FD">
        <w:t>Marcuzzo (2007) utilizou</w:t>
      </w:r>
      <w:r w:rsidRPr="00A954FD">
        <w:t xml:space="preserve"> cinco feições de alto nível: Posição relativa entre dois rins, Simetria entre o rim esquerdo e o direito, Forma de cada um dos rins, Captação do radiofármaco em cada um dos rins e Comportamento dos contornos de cada um dos rins.</w:t>
      </w:r>
      <w:r w:rsidR="009302B0" w:rsidRPr="00A954FD">
        <w:t xml:space="preserve"> Para obtenção das feições de baixo nível extraiu-se as bordas, aplicando</w:t>
      </w:r>
      <w:r w:rsidRPr="00A954FD">
        <w:t xml:space="preserve"> a técnica de </w:t>
      </w:r>
      <w:commentRangeStart w:id="63"/>
      <w:r w:rsidRPr="00A954FD">
        <w:t>Orientação do maior eixo</w:t>
      </w:r>
      <w:commentRangeEnd w:id="63"/>
      <w:r w:rsidR="00B048D3">
        <w:rPr>
          <w:rStyle w:val="Refdecomentrio"/>
        </w:rPr>
        <w:commentReference w:id="63"/>
      </w:r>
      <w:r w:rsidRPr="00A954FD">
        <w:t xml:space="preserve">, </w:t>
      </w:r>
      <w:commentRangeStart w:id="64"/>
      <w:r w:rsidRPr="00A954FD">
        <w:t>para que todos os rins sejam rotacionados</w:t>
      </w:r>
      <w:r w:rsidR="00F84A5E" w:rsidRPr="00A954FD">
        <w:t xml:space="preserve"> a fim de encontrar </w:t>
      </w:r>
      <w:r w:rsidRPr="00A954FD">
        <w:t>o centroide dos rins para poder obter uma medida de localização relativa ao próprio rim.</w:t>
      </w:r>
      <w:r w:rsidR="00D76338" w:rsidRPr="00A954FD">
        <w:t xml:space="preserve"> </w:t>
      </w:r>
      <w:commentRangeEnd w:id="64"/>
      <w:r w:rsidR="006C6053">
        <w:rPr>
          <w:rStyle w:val="Refdecomentrio"/>
        </w:rPr>
        <w:commentReference w:id="64"/>
      </w:r>
      <w:commentRangeStart w:id="65"/>
      <w:r w:rsidR="00D76338" w:rsidRPr="00A954FD">
        <w:t>Na</w:t>
      </w:r>
      <w:r w:rsidR="00296D85" w:rsidRPr="00A954FD">
        <w:t>s</w:t>
      </w:r>
      <w:r w:rsidR="00D76338" w:rsidRPr="00A954FD">
        <w:t xml:space="preserve"> fei</w:t>
      </w:r>
      <w:r w:rsidR="00296D85" w:rsidRPr="00A954FD">
        <w:t>ções</w:t>
      </w:r>
      <w:ins w:id="66" w:author="Andreza Sartori" w:date="2021-05-03T15:15:00Z">
        <w:r w:rsidR="001F5FD0">
          <w:t xml:space="preserve"> </w:t>
        </w:r>
      </w:ins>
      <w:r w:rsidR="00D76338" w:rsidRPr="00A954FD">
        <w:t xml:space="preserve">o de nível intermediário, </w:t>
      </w:r>
      <w:r w:rsidRPr="00A954FD">
        <w:t>combin</w:t>
      </w:r>
      <w:r w:rsidR="00D76338" w:rsidRPr="00A954FD">
        <w:t>ou</w:t>
      </w:r>
      <w:r w:rsidR="00296D85" w:rsidRPr="00A954FD">
        <w:t>-se</w:t>
      </w:r>
      <w:r w:rsidRPr="00A954FD">
        <w:t xml:space="preserve"> as 3 feições de baixo nível apresentadas para gerar 2 feições intermediárias. </w:t>
      </w:r>
      <w:commentRangeEnd w:id="65"/>
      <w:r w:rsidR="00D60792">
        <w:rPr>
          <w:rStyle w:val="Refdecomentrio"/>
        </w:rPr>
        <w:commentReference w:id="65"/>
      </w:r>
      <w:r w:rsidRPr="00A954FD">
        <w:t xml:space="preserve">A primeira gerada é o perfil de distâncias centroidais, onde é calculada a distância entre o centroide e a borda. Este perfil de distâncias é utilizado nas feições de alto nível para representar as coordenadas das bordas dos rins. A segunda feição utilizada é a curvatura, onde </w:t>
      </w:r>
      <w:r w:rsidR="000564C9" w:rsidRPr="00A954FD">
        <w:t>ela</w:t>
      </w:r>
      <w:r w:rsidRPr="00A954FD">
        <w:t xml:space="preserve"> tem por utilidade demostrar cada contorno correspondente a uma concavidade ou convexidade do objeto.</w:t>
      </w:r>
    </w:p>
    <w:p w14:paraId="70D86D23" w14:textId="2349C64B" w:rsidR="00610F80" w:rsidRPr="00A954FD" w:rsidRDefault="00953900" w:rsidP="00610F80">
      <w:pPr>
        <w:pStyle w:val="TF-TEXTO"/>
      </w:pPr>
      <w:r>
        <w:t xml:space="preserve">Segundo </w:t>
      </w:r>
      <w:r w:rsidR="007A2975">
        <w:t xml:space="preserve">Marcuzzo </w:t>
      </w:r>
      <w:r w:rsidR="00610F80">
        <w:t>(2007), nas feições de alto nível</w:t>
      </w:r>
      <w:r>
        <w:t xml:space="preserve"> analisou-se </w:t>
      </w:r>
      <w:r w:rsidR="00610F80">
        <w:t xml:space="preserve">a Simetria entre o rim esquerdo e o direito, onde a </w:t>
      </w:r>
      <w:del w:id="67" w:author="Andreza Sartori" w:date="2021-05-03T15:18:00Z">
        <w:r w:rsidR="00610F80" w:rsidDel="0015092C">
          <w:delText xml:space="preserve">mesma </w:delText>
        </w:r>
      </w:del>
      <w:ins w:id="68" w:author="Andreza Sartori" w:date="2021-05-03T15:18:00Z">
        <w:r w:rsidR="0015092C">
          <w:t xml:space="preserve">autora </w:t>
        </w:r>
      </w:ins>
      <w:r w:rsidR="00610F80">
        <w:t>explica que</w:t>
      </w:r>
      <w:ins w:id="69" w:author="Andreza Sartori" w:date="2021-05-03T15:18:00Z">
        <w:r w:rsidR="0015092C">
          <w:t>,</w:t>
        </w:r>
      </w:ins>
      <w:r w:rsidR="00610F80">
        <w:t xml:space="preserve"> de acordo com especialistas, ambos deveriam ser simétricos. Neste caso é </w:t>
      </w:r>
      <w:del w:id="70" w:author="Andreza Sartori" w:date="2021-05-03T15:18:00Z">
        <w:r w:rsidR="00610F80" w:rsidDel="0015092C">
          <w:delText xml:space="preserve">validado </w:delText>
        </w:r>
      </w:del>
      <w:ins w:id="71" w:author="Andreza Sartori" w:date="2021-05-03T15:18:00Z">
        <w:r w:rsidR="0015092C">
          <w:t xml:space="preserve">validada </w:t>
        </w:r>
      </w:ins>
      <w:r w:rsidR="00610F80">
        <w:t>a distância dos perfis centroidais dos dois rins. A segunda feição a ser avaliada é a Forma de cada um dos rins, onde especialistas consideram que qualquer forma de rim diferente do formato de um grão de feijão por ser considerada não-usual. Na terceira feição que seria a Posição relativa entre os dois rins, tem por objetivo medir o relacionamento entre a localização do rim esquerdo e direito. Para fazer esse cálculo da medida usa-se a medição do relacionamento entre a localização dos polos superiores dos dois rins</w:t>
      </w:r>
      <w:r w:rsidR="00836ED9">
        <w:t>.</w:t>
      </w:r>
    </w:p>
    <w:p w14:paraId="271571B5" w14:textId="0C3BAE7E" w:rsidR="00610F80" w:rsidRPr="00A44685" w:rsidRDefault="00610F80" w:rsidP="00610F80">
      <w:pPr>
        <w:pStyle w:val="TF-TEXTO"/>
      </w:pPr>
      <w:r w:rsidRPr="00A44685">
        <w:t xml:space="preserve">Marcuzzo (2007), descreve que as implementações </w:t>
      </w:r>
      <w:r w:rsidR="001D1F35">
        <w:t xml:space="preserve">foram </w:t>
      </w:r>
      <w:r w:rsidRPr="00A44685">
        <w:t xml:space="preserve">feitas no MATLAB </w:t>
      </w:r>
      <w:r w:rsidR="001D1F35">
        <w:t>utilizando</w:t>
      </w:r>
      <w:r w:rsidRPr="00A44685">
        <w:t xml:space="preserve"> um conjunto de testes composto por 58 imagens de cintilografia renal (tanto casos normais quanto casos anormais, porém em quantidades iguais), com um total 108 rins, sendo que 8 imagens apresentam a ausência de um rim. A classificação dessas imagens em normal e anormal foi feita por especialistas, para assim não existir a possibilidade </w:t>
      </w:r>
      <w:del w:id="72" w:author="Andreza Sartori" w:date="2021-05-03T15:19:00Z">
        <w:r w:rsidRPr="00A44685" w:rsidDel="0015092C">
          <w:delText>do</w:delText>
        </w:r>
      </w:del>
      <w:ins w:id="73" w:author="Andreza Sartori" w:date="2021-05-03T15:19:00Z">
        <w:r w:rsidR="0015092C" w:rsidRPr="00A44685">
          <w:t>de o</w:t>
        </w:r>
      </w:ins>
      <w:r w:rsidRPr="00A44685">
        <w:t xml:space="preserve"> especialista tender à indecisão.</w:t>
      </w:r>
    </w:p>
    <w:p w14:paraId="7CB7E6AC" w14:textId="77777777" w:rsidR="00610F80" w:rsidRPr="00A44685" w:rsidRDefault="00610F80" w:rsidP="00610F80">
      <w:pPr>
        <w:pStyle w:val="TF-TEXTO"/>
      </w:pPr>
      <w:r w:rsidRPr="00A44685">
        <w:t xml:space="preserve">Segundo Marcuzzo (2007), todas as medidas calculadas computacionalmente concordam com pelo menos 90% do diagnóstico realizado por especialistas, assim indicando um grau de concordância considerável. Visto que a feições obtidas tenham sido válidas, Marcuzzo (2007) comenta que sistemas de apoio a medicina tem integração com diversas fontes de dados, assim surgindo os sistemas “aumentados”. </w:t>
      </w:r>
    </w:p>
    <w:p w14:paraId="5A777F89" w14:textId="7565C7D8" w:rsidR="00A44581" w:rsidRDefault="00610F80" w:rsidP="00A44581">
      <w:pPr>
        <w:pStyle w:val="TF-TEXTO"/>
      </w:pPr>
      <w:r>
        <w:t xml:space="preserve">Marcuzzo (2007) também destaca que a partir da extração de outras feições de baixo e médio nível, seria possível utilizar um sistema de mineração de dados para varrer a imagem em busca de outras associações de feições, para assim ter percepções visuais mais precisas. Além disso, as feições numéricas propostas podem servir também para uma sumarização de documentos, que tem por objetivo </w:t>
      </w:r>
      <w:r w:rsidRPr="00284028">
        <w:rPr>
          <w:highlight w:val="yellow"/>
          <w:rPrChange w:id="74" w:author="Andreza Sartori" w:date="2021-05-03T15:23:00Z">
            <w:rPr/>
          </w:rPrChange>
        </w:rPr>
        <w:t>condessar</w:t>
      </w:r>
      <w:r>
        <w:t xml:space="preserve"> o que é relevante de acordo com a aplicação. Por fim, Marcuzzo(2007), sugere também que outros estudos possam ser realizados para quantificação de outros aspectos presentes nas imagens, como por exemplo, a localização de lesões nos rins.</w:t>
      </w:r>
    </w:p>
    <w:p w14:paraId="35648044" w14:textId="1878DF6F" w:rsidR="00A44581" w:rsidRDefault="004C7588" w:rsidP="00A44581">
      <w:pPr>
        <w:pStyle w:val="Ttulo2"/>
        <w:spacing w:after="120" w:line="240" w:lineRule="auto"/>
      </w:pPr>
      <w:r w:rsidRPr="004C7588">
        <w:t>Imagens Renais e Quantificação Simultânea das Funções Tubular</w:t>
      </w:r>
      <w:r w:rsidR="00A44581">
        <w:t xml:space="preserve"> </w:t>
      </w:r>
    </w:p>
    <w:p w14:paraId="083F4FA0" w14:textId="2D41B453" w:rsidR="00CF66C2" w:rsidRPr="00DF111C" w:rsidRDefault="00CF66C2" w:rsidP="00CF66C2">
      <w:pPr>
        <w:pStyle w:val="TF-TEXTO"/>
      </w:pPr>
      <w:commentRangeStart w:id="75"/>
      <w:r w:rsidRPr="00DF111C">
        <w:t xml:space="preserve">Segundo Onusic (2016), os pacientes com </w:t>
      </w:r>
      <w:del w:id="76" w:author="Andreza Sartori" w:date="2021-05-03T15:35:00Z">
        <w:r w:rsidRPr="00DF111C" w:rsidDel="00E2513C">
          <w:delText xml:space="preserve">anemia </w:delText>
        </w:r>
      </w:del>
      <w:ins w:id="77" w:author="Andreza Sartori" w:date="2021-05-03T15:35:00Z">
        <w:r w:rsidR="00E2513C">
          <w:t>A</w:t>
        </w:r>
        <w:r w:rsidR="00E2513C" w:rsidRPr="00DF111C">
          <w:t xml:space="preserve">nemia </w:t>
        </w:r>
      </w:ins>
      <w:del w:id="78" w:author="Andreza Sartori" w:date="2021-05-03T15:35:00Z">
        <w:r w:rsidRPr="00DF111C" w:rsidDel="00E2513C">
          <w:delText xml:space="preserve">falciforme </w:delText>
        </w:r>
      </w:del>
      <w:ins w:id="79" w:author="Andreza Sartori" w:date="2021-05-03T15:35:00Z">
        <w:r w:rsidR="00E2513C">
          <w:t>F</w:t>
        </w:r>
        <w:r w:rsidR="00E2513C" w:rsidRPr="00DF111C">
          <w:t xml:space="preserve">alciforme </w:t>
        </w:r>
      </w:ins>
      <w:r w:rsidRPr="00DF111C">
        <w:t>(AF) tem diferentes anormalidades funcionais e estruturais nos rins, logo, este estudo teve por objetivo avaliar o uso de imagens planas e SPECT/CT com DMSA-99mTc para a quantificação da função renal relativa e absoluta AF.</w:t>
      </w:r>
      <w:commentRangeEnd w:id="75"/>
      <w:r w:rsidR="00D51B43">
        <w:rPr>
          <w:rStyle w:val="Refdecomentrio"/>
        </w:rPr>
        <w:commentReference w:id="75"/>
      </w:r>
    </w:p>
    <w:p w14:paraId="7FDE6A43" w14:textId="1F19C656" w:rsidR="00CF66C2" w:rsidRPr="00DF111C" w:rsidRDefault="00CF66C2" w:rsidP="00CF66C2">
      <w:pPr>
        <w:pStyle w:val="TF-TEXTO"/>
      </w:pPr>
      <w:r w:rsidRPr="00DF111C">
        <w:t>Conforme Onusic (2016), os pacientes voluntários receberam uma injeção venosa de 110-185 MBq de DMSA</w:t>
      </w:r>
      <w:r>
        <w:t>-</w:t>
      </w:r>
      <w:r w:rsidRPr="00DF111C">
        <w:t>99mTc e 10-12 MBq de EDTA51Cr, posteriorment</w:t>
      </w:r>
      <w:ins w:id="80" w:author="Andreza Sartori" w:date="2021-05-03T15:29:00Z">
        <w:r w:rsidR="00D0512F">
          <w:t>e</w:t>
        </w:r>
      </w:ins>
      <w:r w:rsidRPr="00DF111C">
        <w:t xml:space="preserve"> foram hidratados oralmente com 300 a 500ml de água para esvaziarem a bexiga antes do exame. </w:t>
      </w:r>
      <w:commentRangeStart w:id="81"/>
      <w:r w:rsidRPr="00DF111C">
        <w:t>Segundo o autor, as imagens foram obtidas 3 horas depois utilizando uma câmera SPECT/CT multislice e, a partir delas, realizou-se o cálculo de Função Renal (FR) relativa e absoluta em imagens planas, na qual foi realizado um processo de delimitação da região de interesse de iso-contorno com limiar de 20% em torno de cada rim assim como, a ROI da radiação de fundo, conforme mostra a</w:t>
      </w:r>
      <w:r w:rsidR="004C7588">
        <w:t xml:space="preserve"> </w:t>
      </w:r>
      <w:r w:rsidR="004C7588">
        <w:fldChar w:fldCharType="begin"/>
      </w:r>
      <w:r w:rsidR="004C7588">
        <w:instrText xml:space="preserve"> REF _Ref69645548 \h </w:instrText>
      </w:r>
      <w:r w:rsidR="004C7588">
        <w:fldChar w:fldCharType="separate"/>
      </w:r>
      <w:r w:rsidR="00C53386">
        <w:t xml:space="preserve">Figura </w:t>
      </w:r>
      <w:r w:rsidR="00C53386">
        <w:rPr>
          <w:noProof/>
        </w:rPr>
        <w:t>4</w:t>
      </w:r>
      <w:r w:rsidR="004C7588">
        <w:fldChar w:fldCharType="end"/>
      </w:r>
      <w:r>
        <w:t>.</w:t>
      </w:r>
      <w:commentRangeEnd w:id="81"/>
      <w:r w:rsidR="00D0512F">
        <w:rPr>
          <w:rStyle w:val="Refdecomentrio"/>
        </w:rPr>
        <w:commentReference w:id="81"/>
      </w:r>
    </w:p>
    <w:p w14:paraId="0F2173C3" w14:textId="26137345" w:rsidR="00CF66C2" w:rsidRPr="00535F61" w:rsidRDefault="004C7588" w:rsidP="004C7588">
      <w:pPr>
        <w:pStyle w:val="TF-LEGENDA"/>
      </w:pPr>
      <w:bookmarkStart w:id="82" w:name="_Ref69645548"/>
      <w:r>
        <w:lastRenderedPageBreak/>
        <w:t xml:space="preserve">Figura </w:t>
      </w:r>
      <w:r>
        <w:fldChar w:fldCharType="begin"/>
      </w:r>
      <w:r>
        <w:instrText>SEQ Figura \* ARABIC</w:instrText>
      </w:r>
      <w:r>
        <w:fldChar w:fldCharType="separate"/>
      </w:r>
      <w:r w:rsidR="00C53386">
        <w:rPr>
          <w:noProof/>
        </w:rPr>
        <w:t>4</w:t>
      </w:r>
      <w:r>
        <w:fldChar w:fldCharType="end"/>
      </w:r>
      <w:bookmarkEnd w:id="82"/>
      <w:r>
        <w:t xml:space="preserve"> </w:t>
      </w:r>
      <w:r w:rsidR="00CF66C2">
        <w:t>– Região de interesse utilizada para determinação da captação relativa e absoluta do DMSA99mTc</w:t>
      </w:r>
    </w:p>
    <w:p w14:paraId="1162B8A3" w14:textId="77777777" w:rsidR="00CF66C2" w:rsidRPr="00535F61" w:rsidRDefault="00CF66C2" w:rsidP="005C4120">
      <w:pPr>
        <w:pStyle w:val="TF-FIGURA"/>
        <w:spacing w:after="0"/>
      </w:pPr>
      <w:r>
        <w:rPr>
          <w:noProof/>
        </w:rPr>
        <w:drawing>
          <wp:inline distT="0" distB="0" distL="0" distR="0" wp14:anchorId="0C569E04" wp14:editId="373E1074">
            <wp:extent cx="2336355" cy="1368000"/>
            <wp:effectExtent l="0" t="0" r="6985" b="3810"/>
            <wp:docPr id="426675200" name="Imagem 426675200" descr="Uma imagem contendo verde, luz, pequeno, cin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5200" name="Imagem 426675200" descr="Uma imagem contendo verde, luz, pequeno, cinza&#10;&#10;Descrição gerada automaticamente"/>
                    <pic:cNvPicPr/>
                  </pic:nvPicPr>
                  <pic:blipFill rotWithShape="1">
                    <a:blip r:embed="rId22">
                      <a:extLst>
                        <a:ext uri="{28A0092B-C50C-407E-A947-70E740481C1C}">
                          <a14:useLocalDpi xmlns:a14="http://schemas.microsoft.com/office/drawing/2010/main" val="0"/>
                        </a:ext>
                      </a:extLst>
                    </a:blip>
                    <a:srcRect t="24663" b="12233"/>
                    <a:stretch/>
                  </pic:blipFill>
                  <pic:spPr bwMode="auto">
                    <a:xfrm>
                      <a:off x="0" y="0"/>
                      <a:ext cx="2336355" cy="1368000"/>
                    </a:xfrm>
                    <a:prstGeom prst="rect">
                      <a:avLst/>
                    </a:prstGeom>
                    <a:ln>
                      <a:noFill/>
                    </a:ln>
                    <a:extLst>
                      <a:ext uri="{53640926-AAD7-44D8-BBD7-CCE9431645EC}">
                        <a14:shadowObscured xmlns:a14="http://schemas.microsoft.com/office/drawing/2010/main"/>
                      </a:ext>
                    </a:extLst>
                  </pic:spPr>
                </pic:pic>
              </a:graphicData>
            </a:graphic>
          </wp:inline>
        </w:drawing>
      </w:r>
    </w:p>
    <w:p w14:paraId="135212EB" w14:textId="77777777" w:rsidR="00CF66C2" w:rsidRPr="00535F61" w:rsidRDefault="00CF66C2" w:rsidP="004C7588">
      <w:pPr>
        <w:pStyle w:val="TF-FONTE"/>
      </w:pPr>
      <w:r>
        <w:t>Fonte: Onusic (2016).</w:t>
      </w:r>
    </w:p>
    <w:p w14:paraId="4B1F4294" w14:textId="77777777" w:rsidR="00CF66C2" w:rsidRPr="00CC0C50" w:rsidRDefault="00CF66C2" w:rsidP="00CF66C2">
      <w:pPr>
        <w:pStyle w:val="TF-TEXTO"/>
      </w:pPr>
      <w:r w:rsidRPr="00CC0C50">
        <w:t xml:space="preserve">Conforme Onusic (2016), aplicou-se o cálculo FR relativo e absoluto baseado nas imagens tomográficas (SPECT/CT), pegando as reconstruções SPECT. Para determinar o volume de interesse (VOI), foi utilizado uma técnica de auto-contorno com um limiar de 25%. </w:t>
      </w:r>
      <w:r>
        <w:t>A</w:t>
      </w:r>
      <w:r w:rsidRPr="00CC0C50">
        <w:t>través desse processo, obteve-se várias informações capazes de determinar a captação absoluta de cada rim. Posteriormente, aplicou-se novamente os cálculos para determinar a captação absoluta percentual e tubular relativa.</w:t>
      </w:r>
    </w:p>
    <w:p w14:paraId="094A0607" w14:textId="77777777" w:rsidR="00CF66C2" w:rsidRDefault="00CF66C2" w:rsidP="00CF66C2">
      <w:pPr>
        <w:pStyle w:val="TF-TEXTO"/>
      </w:pPr>
      <w:commentRangeStart w:id="83"/>
      <w:r w:rsidRPr="00CC0C50">
        <w:t>Segundo Onusic (2016), a cintilografia com DMSA-99mTc vem sendo muito utilizada para medir a função renal relativa, porém, para medir a função tubular absoluta esse método é pouco confiável devido às dificuldades inerentes a sua determinação.</w:t>
      </w:r>
      <w:commentRangeEnd w:id="83"/>
      <w:r w:rsidR="003F605F">
        <w:rPr>
          <w:rStyle w:val="Refdecomentrio"/>
        </w:rPr>
        <w:commentReference w:id="83"/>
      </w:r>
    </w:p>
    <w:p w14:paraId="77D60159" w14:textId="54CA0448" w:rsidR="00CF66C2" w:rsidRPr="00CF66C2" w:rsidRDefault="00CF66C2" w:rsidP="00CF66C2">
      <w:pPr>
        <w:pStyle w:val="TF-TEXTO"/>
      </w:pPr>
      <w:r w:rsidRPr="00B34320">
        <w:t>Onusic (2016) aponta que</w:t>
      </w:r>
      <w:ins w:id="84" w:author="Andreza Sartori" w:date="2021-05-03T15:34:00Z">
        <w:r w:rsidR="00E2513C">
          <w:t>,</w:t>
        </w:r>
      </w:ins>
      <w:r w:rsidRPr="00B34320">
        <w:t xml:space="preserve"> para os testes foram selecionados 33 pacientes (19 do sexo feminino) com idades entre 23-69 anos, com AF e sem evidência clínica de insuficiência renal. </w:t>
      </w:r>
      <w:del w:id="85" w:author="Andreza Sartori" w:date="2021-05-03T15:36:00Z">
        <w:r w:rsidRPr="00B34320" w:rsidDel="006E1453">
          <w:delText xml:space="preserve">Já em relação </w:delText>
        </w:r>
      </w:del>
      <w:ins w:id="86" w:author="Andreza Sartori" w:date="2021-05-03T15:36:00Z">
        <w:r w:rsidR="006E1453">
          <w:t>A</w:t>
        </w:r>
      </w:ins>
      <w:del w:id="87" w:author="Andreza Sartori" w:date="2021-05-03T15:36:00Z">
        <w:r w:rsidRPr="00B34320" w:rsidDel="006E1453">
          <w:delText>a</w:delText>
        </w:r>
      </w:del>
      <w:r w:rsidRPr="00B34320">
        <w:t>s imagens planas e de SPECT/</w:t>
      </w:r>
      <w:r w:rsidRPr="00CF66C2">
        <w:t xml:space="preserve">CT foram obtidas 3 horas depois de ser aplicado o DMSA99mTc e </w:t>
      </w:r>
      <w:ins w:id="88" w:author="Andreza Sartori" w:date="2021-05-03T15:36:00Z">
        <w:r w:rsidR="006E1453">
          <w:t xml:space="preserve">o </w:t>
        </w:r>
      </w:ins>
      <w:r w:rsidRPr="00CF66C2">
        <w:t xml:space="preserve">EDTA51C, </w:t>
      </w:r>
      <w:ins w:id="89" w:author="Andreza Sartori" w:date="2021-05-03T15:36:00Z">
        <w:r w:rsidR="006E1453">
          <w:t xml:space="preserve">na qual </w:t>
        </w:r>
      </w:ins>
      <w:r w:rsidRPr="00CF66C2">
        <w:t>as mesmas acabaram sendo analisadas em busca de lesões renais.</w:t>
      </w:r>
    </w:p>
    <w:p w14:paraId="67FEA61F" w14:textId="77777777" w:rsidR="00CF66C2" w:rsidRPr="00CF66C2" w:rsidRDefault="00CF66C2" w:rsidP="00CF66C2">
      <w:pPr>
        <w:pStyle w:val="TF-TEXTO"/>
        <w:rPr>
          <w:color w:val="000000" w:themeColor="text1"/>
        </w:rPr>
      </w:pPr>
      <w:r w:rsidRPr="00CF66C2">
        <w:rPr>
          <w:color w:val="000000" w:themeColor="text1"/>
        </w:rPr>
        <w:t>Conforme Onusic (2016), em 88% dos pacientes foi encontrado um afilamento cortical difuso e colunas renais proeminentes, tanto nas imagens planas como nas SPECT, sendo um padrão característico de imagens DMSA-99mTC. Além disso, 79% dos pacientes tinham lesões corticais, nas quais foram mais fáceis de identificar utilizando SPECT do que imagens planas.</w:t>
      </w:r>
    </w:p>
    <w:p w14:paraId="6B996DD8" w14:textId="270B7FA9" w:rsidR="00A44581" w:rsidRDefault="00CF66C2" w:rsidP="00A44581">
      <w:pPr>
        <w:pStyle w:val="TF-TEXTO"/>
      </w:pPr>
      <w:r w:rsidRPr="0D7151EE">
        <w:rPr>
          <w:color w:val="000000" w:themeColor="text1"/>
        </w:rPr>
        <w:t xml:space="preserve">Onusic (2016) chegou na conclusão que a cintilografia utilizando DMSA-99mTC identifica afilamento cortical, colunas renais proeminentes e lesões focais do córtex renal em grande parte </w:t>
      </w:r>
      <w:r w:rsidR="49E94667" w:rsidRPr="0D7151EE">
        <w:rPr>
          <w:color w:val="000000" w:themeColor="text1"/>
        </w:rPr>
        <w:t>dos pacientes</w:t>
      </w:r>
      <w:r w:rsidRPr="0D7151EE">
        <w:rPr>
          <w:color w:val="000000" w:themeColor="text1"/>
        </w:rPr>
        <w:t xml:space="preserve"> com anemia falciforme. O autor </w:t>
      </w:r>
      <w:r>
        <w:t>não cita trabalhos futuros, porém faz uma observação de que quando utilizadas técnicas convencionais, aquisições estáticas ou SPECT sem o uso de informações anatômicas das imagens de CT, deve</w:t>
      </w:r>
      <w:ins w:id="90" w:author="Andreza Sartori" w:date="2021-05-03T15:38:00Z">
        <w:r w:rsidR="00973EF5">
          <w:t>m</w:t>
        </w:r>
      </w:ins>
      <w:del w:id="91" w:author="Andreza Sartori" w:date="2021-05-03T15:38:00Z">
        <w:r w:rsidDel="00973EF5">
          <w:delText>-se</w:delText>
        </w:r>
      </w:del>
      <w:r>
        <w:t xml:space="preserve"> ser </w:t>
      </w:r>
      <w:del w:id="92" w:author="Andreza Sartori" w:date="2021-05-03T15:38:00Z">
        <w:r w:rsidDel="00973EF5">
          <w:delText xml:space="preserve">feita </w:delText>
        </w:r>
      </w:del>
      <w:ins w:id="93" w:author="Andreza Sartori" w:date="2021-05-03T15:38:00Z">
        <w:r w:rsidR="00973EF5">
          <w:t xml:space="preserve">realizadas </w:t>
        </w:r>
      </w:ins>
      <w:r>
        <w:t>investigações para validar incertezas no cálculo da função tubular absoluta</w:t>
      </w:r>
      <w:r w:rsidR="00A44581">
        <w:t>.</w:t>
      </w:r>
    </w:p>
    <w:p w14:paraId="7817D9B2" w14:textId="77777777" w:rsidR="00451B94" w:rsidRDefault="00451B94" w:rsidP="00424AD5">
      <w:pPr>
        <w:pStyle w:val="Ttulo1"/>
      </w:pPr>
      <w:bookmarkStart w:id="94" w:name="_Toc54164921"/>
      <w:bookmarkStart w:id="95" w:name="_Toc54165675"/>
      <w:bookmarkStart w:id="96" w:name="_Toc54169333"/>
      <w:bookmarkStart w:id="97" w:name="_Toc96347439"/>
      <w:bookmarkStart w:id="98" w:name="_Toc96357723"/>
      <w:bookmarkStart w:id="99" w:name="_Toc96491866"/>
      <w:bookmarkStart w:id="100" w:name="_Toc411603107"/>
      <w:bookmarkEnd w:id="30"/>
      <w:r>
        <w:t>proposta</w:t>
      </w:r>
    </w:p>
    <w:p w14:paraId="460786F6" w14:textId="00280B4E" w:rsidR="00451B94" w:rsidRDefault="00B3544D" w:rsidP="00451B94">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r>
        <w:t>.</w:t>
      </w:r>
    </w:p>
    <w:p w14:paraId="29D16A9A" w14:textId="77777777" w:rsidR="00451B94" w:rsidRDefault="00451B94" w:rsidP="00451B94">
      <w:pPr>
        <w:pStyle w:val="Ttulo2"/>
        <w:spacing w:after="120" w:line="240" w:lineRule="auto"/>
      </w:pPr>
      <w:bookmarkStart w:id="101" w:name="_Toc54164915"/>
      <w:bookmarkStart w:id="102" w:name="_Toc54165669"/>
      <w:bookmarkStart w:id="103" w:name="_Toc54169327"/>
      <w:bookmarkStart w:id="104" w:name="_Toc96347433"/>
      <w:bookmarkStart w:id="105" w:name="_Toc96357717"/>
      <w:bookmarkStart w:id="106" w:name="_Toc96491860"/>
      <w:bookmarkStart w:id="107" w:name="_Toc351015594"/>
      <w:r>
        <w:t>JUSTIFICATIVA</w:t>
      </w:r>
    </w:p>
    <w:p w14:paraId="0DA4E378" w14:textId="77777777" w:rsidR="006B4047" w:rsidRDefault="006B4047" w:rsidP="006B4047">
      <w:pPr>
        <w:pStyle w:val="TF-TEXTO"/>
      </w:pPr>
      <w:r>
        <w:t>No Quadro 1 é apresentado um comparativo entre os trabalhos correlatos. As linhas representam as características e as colunas os trabalhos.</w:t>
      </w:r>
    </w:p>
    <w:p w14:paraId="09B739EE" w14:textId="77777777" w:rsidR="006B4047" w:rsidRPr="00C25ED0" w:rsidRDefault="006B4047" w:rsidP="006B4047">
      <w:pPr>
        <w:pStyle w:val="TF-LEGENDA"/>
      </w:pPr>
      <w:r>
        <w:t>Quadro 1 – Comparativo entre os trabalhos correlatos</w:t>
      </w: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81"/>
        <w:gridCol w:w="1984"/>
        <w:gridCol w:w="2410"/>
        <w:gridCol w:w="1979"/>
      </w:tblGrid>
      <w:tr w:rsidR="006B4047" w14:paraId="48EFDB81" w14:textId="77777777" w:rsidTr="005C4120">
        <w:trPr>
          <w:trHeight w:val="466"/>
        </w:trPr>
        <w:tc>
          <w:tcPr>
            <w:tcW w:w="2581" w:type="dxa"/>
            <w:tcBorders>
              <w:tl2br w:val="single" w:sz="4" w:space="0" w:color="auto"/>
            </w:tcBorders>
            <w:shd w:val="clear" w:color="auto" w:fill="BFBFBF" w:themeFill="background1" w:themeFillShade="BF"/>
          </w:tcPr>
          <w:p w14:paraId="55360FF0" w14:textId="77777777" w:rsidR="006B4047" w:rsidRDefault="006B4047" w:rsidP="007B689D">
            <w:pPr>
              <w:pStyle w:val="TF-TEXTOQUADRODireita"/>
            </w:pPr>
            <w:r>
              <w:t xml:space="preserve">              Correlatos</w:t>
            </w:r>
          </w:p>
          <w:p w14:paraId="3F540FAF" w14:textId="77777777" w:rsidR="006B4047" w:rsidRDefault="006B4047" w:rsidP="007B689D">
            <w:pPr>
              <w:pStyle w:val="TF-TEXTOQUADRO"/>
            </w:pPr>
            <w:r>
              <w:t>Características</w:t>
            </w:r>
          </w:p>
        </w:tc>
        <w:tc>
          <w:tcPr>
            <w:tcW w:w="1984" w:type="dxa"/>
            <w:shd w:val="clear" w:color="auto" w:fill="BFBFBF" w:themeFill="background1" w:themeFillShade="BF"/>
            <w:vAlign w:val="center"/>
          </w:tcPr>
          <w:p w14:paraId="60816C53" w14:textId="1264E166" w:rsidR="006B4047" w:rsidRDefault="6BCC50AC" w:rsidP="007B689D">
            <w:pPr>
              <w:pStyle w:val="TF-TEXTOQUADROCentralizado"/>
            </w:pPr>
            <w:r>
              <w:t>Marcuzzo</w:t>
            </w:r>
          </w:p>
          <w:p w14:paraId="16EA922E" w14:textId="52945BC4" w:rsidR="006B4047" w:rsidRDefault="6BCC50AC" w:rsidP="007B689D">
            <w:pPr>
              <w:pStyle w:val="TF-TEXTOQUADROCentralizado"/>
            </w:pPr>
            <w:r>
              <w:t>(2007)</w:t>
            </w:r>
          </w:p>
        </w:tc>
        <w:tc>
          <w:tcPr>
            <w:tcW w:w="2410" w:type="dxa"/>
            <w:shd w:val="clear" w:color="auto" w:fill="BFBFBF" w:themeFill="background1" w:themeFillShade="BF"/>
            <w:vAlign w:val="center"/>
          </w:tcPr>
          <w:p w14:paraId="6B97A3D2" w14:textId="0387EF34" w:rsidR="006B4047" w:rsidRDefault="6BCC50AC" w:rsidP="007B689D">
            <w:pPr>
              <w:pStyle w:val="TF-TEXTOQUADROCentralizado"/>
            </w:pPr>
            <w:r>
              <w:t>Cruz</w:t>
            </w:r>
          </w:p>
          <w:p w14:paraId="3FF6ADE0" w14:textId="58D0D12C" w:rsidR="006B4047" w:rsidRDefault="6BCC50AC" w:rsidP="007B689D">
            <w:pPr>
              <w:pStyle w:val="TF-TEXTOQUADROCentralizado"/>
            </w:pPr>
            <w:r>
              <w:t>(2018)</w:t>
            </w:r>
          </w:p>
        </w:tc>
        <w:tc>
          <w:tcPr>
            <w:tcW w:w="1979" w:type="dxa"/>
            <w:shd w:val="clear" w:color="auto" w:fill="BFBFBF" w:themeFill="background1" w:themeFillShade="BF"/>
            <w:vAlign w:val="center"/>
          </w:tcPr>
          <w:p w14:paraId="17320D3D" w14:textId="2C0EBCCB" w:rsidR="006B4047" w:rsidRDefault="6BCC50AC" w:rsidP="007B689D">
            <w:pPr>
              <w:pStyle w:val="TF-TEXTOQUADROCentralizado"/>
            </w:pPr>
            <w:r>
              <w:t>Onusic</w:t>
            </w:r>
          </w:p>
          <w:p w14:paraId="757948EE" w14:textId="2B842121" w:rsidR="006B4047" w:rsidRDefault="6BCC50AC" w:rsidP="007B689D">
            <w:pPr>
              <w:pStyle w:val="TF-TEXTOQUADROCentralizado"/>
            </w:pPr>
            <w:r>
              <w:t>(2016)</w:t>
            </w:r>
          </w:p>
        </w:tc>
      </w:tr>
      <w:tr w:rsidR="006B4047" w14:paraId="41696296" w14:textId="77777777" w:rsidTr="005C4120">
        <w:trPr>
          <w:trHeight w:val="283"/>
        </w:trPr>
        <w:tc>
          <w:tcPr>
            <w:tcW w:w="2581" w:type="dxa"/>
            <w:shd w:val="clear" w:color="auto" w:fill="auto"/>
            <w:vAlign w:val="center"/>
          </w:tcPr>
          <w:p w14:paraId="34C4C63F" w14:textId="6F7B1CBF" w:rsidR="006B4047" w:rsidRDefault="2B1A3B4C" w:rsidP="007B689D">
            <w:pPr>
              <w:pStyle w:val="TF-TEXTOQUADRO"/>
            </w:pPr>
            <w:r>
              <w:t>Ob</w:t>
            </w:r>
            <w:r w:rsidR="48C740CE">
              <w:t>jet</w:t>
            </w:r>
            <w:r w:rsidR="27A409A3">
              <w:t>ivo</w:t>
            </w:r>
          </w:p>
        </w:tc>
        <w:tc>
          <w:tcPr>
            <w:tcW w:w="1984" w:type="dxa"/>
            <w:shd w:val="clear" w:color="auto" w:fill="auto"/>
            <w:vAlign w:val="center"/>
          </w:tcPr>
          <w:p w14:paraId="7BF62551" w14:textId="25082341" w:rsidR="006B4047" w:rsidRDefault="3F52744C" w:rsidP="007B689D">
            <w:pPr>
              <w:pStyle w:val="TF-TEXTOQUADROCentralizado"/>
            </w:pPr>
            <w:r>
              <w:t>Propor medidas quantitativas</w:t>
            </w:r>
          </w:p>
        </w:tc>
        <w:tc>
          <w:tcPr>
            <w:tcW w:w="2410" w:type="dxa"/>
            <w:shd w:val="clear" w:color="auto" w:fill="auto"/>
            <w:vAlign w:val="center"/>
          </w:tcPr>
          <w:p w14:paraId="2D028ABD" w14:textId="370BA55B" w:rsidR="006B4047" w:rsidRDefault="5A8C661B" w:rsidP="007B689D">
            <w:pPr>
              <w:pStyle w:val="TF-TEXTOQUADROCentralizado"/>
            </w:pPr>
            <w:r>
              <w:t>Avaliação automática do esvaziamento gástrico</w:t>
            </w:r>
          </w:p>
        </w:tc>
        <w:tc>
          <w:tcPr>
            <w:tcW w:w="1979" w:type="dxa"/>
            <w:shd w:val="clear" w:color="auto" w:fill="auto"/>
            <w:vAlign w:val="center"/>
          </w:tcPr>
          <w:p w14:paraId="5591474E" w14:textId="7B139B74" w:rsidR="006B4047" w:rsidRDefault="6CE710F0" w:rsidP="007B689D">
            <w:pPr>
              <w:pStyle w:val="TF-TEXTOQUADROCentralizado"/>
            </w:pPr>
            <w:r>
              <w:t>Quantificação da FR em paciente com AF</w:t>
            </w:r>
          </w:p>
        </w:tc>
      </w:tr>
      <w:tr w:rsidR="006B4047" w14:paraId="3AF61C37" w14:textId="77777777" w:rsidTr="005C4120">
        <w:trPr>
          <w:trHeight w:val="283"/>
        </w:trPr>
        <w:tc>
          <w:tcPr>
            <w:tcW w:w="2581" w:type="dxa"/>
            <w:shd w:val="clear" w:color="auto" w:fill="auto"/>
            <w:vAlign w:val="center"/>
          </w:tcPr>
          <w:p w14:paraId="02F7F9E0" w14:textId="1A502CFD" w:rsidR="006B4047" w:rsidRDefault="27A409A3" w:rsidP="007B689D">
            <w:pPr>
              <w:pStyle w:val="TF-TEXTOQUADRO"/>
            </w:pPr>
            <w:r>
              <w:t>Tipo de patologia</w:t>
            </w:r>
          </w:p>
        </w:tc>
        <w:tc>
          <w:tcPr>
            <w:tcW w:w="1984" w:type="dxa"/>
            <w:shd w:val="clear" w:color="auto" w:fill="auto"/>
            <w:vAlign w:val="center"/>
          </w:tcPr>
          <w:p w14:paraId="7E39B0A2" w14:textId="79A9A578" w:rsidR="006B4047" w:rsidRDefault="61A72D8F" w:rsidP="0D7151EE">
            <w:pPr>
              <w:pStyle w:val="TF-TEXTOQUADROCentralizado"/>
              <w:spacing w:line="259" w:lineRule="auto"/>
            </w:pPr>
            <w:r>
              <w:t>Cintilografia renal</w:t>
            </w:r>
          </w:p>
        </w:tc>
        <w:tc>
          <w:tcPr>
            <w:tcW w:w="2410" w:type="dxa"/>
            <w:shd w:val="clear" w:color="auto" w:fill="auto"/>
            <w:vAlign w:val="center"/>
          </w:tcPr>
          <w:p w14:paraId="063A21C8" w14:textId="2A85FB58" w:rsidR="006B4047" w:rsidRDefault="6F352F82" w:rsidP="0D7151EE">
            <w:pPr>
              <w:pStyle w:val="TF-TEXTOQUADROCentralizado"/>
              <w:spacing w:line="259" w:lineRule="auto"/>
            </w:pPr>
            <w:r>
              <w:t>Cintilografia gástrica</w:t>
            </w:r>
          </w:p>
        </w:tc>
        <w:tc>
          <w:tcPr>
            <w:tcW w:w="1979" w:type="dxa"/>
            <w:shd w:val="clear" w:color="auto" w:fill="auto"/>
            <w:vAlign w:val="center"/>
          </w:tcPr>
          <w:p w14:paraId="7F2EA17C" w14:textId="2C771B3B" w:rsidR="006B4047" w:rsidRDefault="6F352F82" w:rsidP="0D7151EE">
            <w:pPr>
              <w:pStyle w:val="TF-TEXTOQUADROCentralizado"/>
              <w:spacing w:line="259" w:lineRule="auto"/>
            </w:pPr>
            <w:r>
              <w:t>Cintilografia renal</w:t>
            </w:r>
          </w:p>
        </w:tc>
      </w:tr>
      <w:tr w:rsidR="006B4047" w14:paraId="6D357CC1" w14:textId="77777777" w:rsidTr="005C4120">
        <w:trPr>
          <w:trHeight w:val="283"/>
        </w:trPr>
        <w:tc>
          <w:tcPr>
            <w:tcW w:w="2581" w:type="dxa"/>
            <w:shd w:val="clear" w:color="auto" w:fill="auto"/>
            <w:vAlign w:val="center"/>
          </w:tcPr>
          <w:p w14:paraId="0EA541BA" w14:textId="44A8A679" w:rsidR="006B4047" w:rsidRDefault="5E92886F" w:rsidP="0D7151EE">
            <w:pPr>
              <w:pStyle w:val="TF-TEXTOQUADRO"/>
              <w:spacing w:line="259" w:lineRule="auto"/>
            </w:pPr>
            <w:r>
              <w:t>Técnicas utilizadas</w:t>
            </w:r>
          </w:p>
        </w:tc>
        <w:tc>
          <w:tcPr>
            <w:tcW w:w="1984" w:type="dxa"/>
            <w:shd w:val="clear" w:color="auto" w:fill="auto"/>
            <w:vAlign w:val="center"/>
          </w:tcPr>
          <w:p w14:paraId="74D72494" w14:textId="7608E404" w:rsidR="006B4047" w:rsidRDefault="1FC4E722" w:rsidP="007B689D">
            <w:pPr>
              <w:pStyle w:val="TF-TEXTOQUADROCentralizado"/>
            </w:pPr>
            <w:r>
              <w:t>Morfologia, matemática, EM</w:t>
            </w:r>
          </w:p>
        </w:tc>
        <w:tc>
          <w:tcPr>
            <w:tcW w:w="2410" w:type="dxa"/>
            <w:shd w:val="clear" w:color="auto" w:fill="auto"/>
            <w:vAlign w:val="center"/>
          </w:tcPr>
          <w:p w14:paraId="7CA341D1" w14:textId="3689C4B2" w:rsidR="006B4047" w:rsidRDefault="220F7534" w:rsidP="007B689D">
            <w:pPr>
              <w:pStyle w:val="TF-TEXTOQUADROCentralizado"/>
            </w:pPr>
            <w:r>
              <w:t>Análise de Componentes Principais Bidimensional</w:t>
            </w:r>
          </w:p>
        </w:tc>
        <w:tc>
          <w:tcPr>
            <w:tcW w:w="1979" w:type="dxa"/>
            <w:shd w:val="clear" w:color="auto" w:fill="auto"/>
            <w:vAlign w:val="center"/>
          </w:tcPr>
          <w:p w14:paraId="1E20D91A" w14:textId="711112B0" w:rsidR="006B4047" w:rsidRDefault="5A3C69C8" w:rsidP="007B689D">
            <w:pPr>
              <w:pStyle w:val="TF-TEXTOQUADROCentralizado"/>
            </w:pPr>
            <w:r>
              <w:t>FR relativo e absoluto</w:t>
            </w:r>
          </w:p>
        </w:tc>
      </w:tr>
      <w:tr w:rsidR="006B4047" w14:paraId="561187C8" w14:textId="77777777" w:rsidTr="005C4120">
        <w:trPr>
          <w:trHeight w:val="283"/>
        </w:trPr>
        <w:tc>
          <w:tcPr>
            <w:tcW w:w="2581" w:type="dxa"/>
            <w:shd w:val="clear" w:color="auto" w:fill="auto"/>
            <w:vAlign w:val="center"/>
          </w:tcPr>
          <w:p w14:paraId="37FFEECD" w14:textId="674F4A2E" w:rsidR="006B4047" w:rsidRDefault="5E92886F" w:rsidP="007B689D">
            <w:pPr>
              <w:pStyle w:val="TF-TEXTOQUADRO"/>
            </w:pPr>
            <w:r>
              <w:t>Ferramentas utilizadas</w:t>
            </w:r>
          </w:p>
        </w:tc>
        <w:tc>
          <w:tcPr>
            <w:tcW w:w="1984" w:type="dxa"/>
            <w:shd w:val="clear" w:color="auto" w:fill="auto"/>
            <w:vAlign w:val="center"/>
          </w:tcPr>
          <w:p w14:paraId="7078FD85" w14:textId="51A18933" w:rsidR="006B4047" w:rsidRDefault="480AE9EF" w:rsidP="007B689D">
            <w:pPr>
              <w:pStyle w:val="TF-TEXTOQUADROCentralizado"/>
            </w:pPr>
            <w:r>
              <w:t>Matlab</w:t>
            </w:r>
          </w:p>
        </w:tc>
        <w:tc>
          <w:tcPr>
            <w:tcW w:w="2410" w:type="dxa"/>
            <w:shd w:val="clear" w:color="auto" w:fill="auto"/>
            <w:vAlign w:val="center"/>
          </w:tcPr>
          <w:p w14:paraId="6CA2C95B" w14:textId="1235C5D7" w:rsidR="006B4047" w:rsidRDefault="58F3E36C" w:rsidP="007B689D">
            <w:pPr>
              <w:pStyle w:val="TF-TEXTOQUADROCentralizado"/>
            </w:pPr>
            <w:r>
              <w:t>R</w:t>
            </w:r>
          </w:p>
        </w:tc>
        <w:tc>
          <w:tcPr>
            <w:tcW w:w="1979" w:type="dxa"/>
            <w:shd w:val="clear" w:color="auto" w:fill="auto"/>
            <w:vAlign w:val="center"/>
          </w:tcPr>
          <w:p w14:paraId="3C139395" w14:textId="29BF8B6E" w:rsidR="006B4047" w:rsidRDefault="2B035E2C" w:rsidP="007B689D">
            <w:pPr>
              <w:pStyle w:val="TF-TEXTOQUADROCentralizado"/>
            </w:pPr>
            <w:r>
              <w:t>Não mencionada</w:t>
            </w:r>
          </w:p>
        </w:tc>
      </w:tr>
      <w:tr w:rsidR="006B4047" w14:paraId="559168F4" w14:textId="77777777" w:rsidTr="005C4120">
        <w:trPr>
          <w:trHeight w:val="283"/>
        </w:trPr>
        <w:tc>
          <w:tcPr>
            <w:tcW w:w="2581" w:type="dxa"/>
            <w:shd w:val="clear" w:color="auto" w:fill="auto"/>
            <w:vAlign w:val="center"/>
          </w:tcPr>
          <w:p w14:paraId="7992D686" w14:textId="03ABA669" w:rsidR="006B4047" w:rsidRDefault="5E92886F" w:rsidP="007B689D">
            <w:pPr>
              <w:pStyle w:val="TF-TEXTOQUADRO"/>
            </w:pPr>
            <w:r>
              <w:t>Quantidade de imagens utilizadas nos testes</w:t>
            </w:r>
          </w:p>
        </w:tc>
        <w:tc>
          <w:tcPr>
            <w:tcW w:w="1984" w:type="dxa"/>
            <w:shd w:val="clear" w:color="auto" w:fill="auto"/>
            <w:vAlign w:val="center"/>
          </w:tcPr>
          <w:p w14:paraId="113CCED7" w14:textId="3A694B8C" w:rsidR="006B4047" w:rsidRDefault="668052EA" w:rsidP="007B689D">
            <w:pPr>
              <w:pStyle w:val="TF-TEXTOQUADROCentralizado"/>
            </w:pPr>
            <w:r>
              <w:t>58</w:t>
            </w:r>
          </w:p>
        </w:tc>
        <w:tc>
          <w:tcPr>
            <w:tcW w:w="2410" w:type="dxa"/>
            <w:shd w:val="clear" w:color="auto" w:fill="auto"/>
            <w:vAlign w:val="center"/>
          </w:tcPr>
          <w:p w14:paraId="64D7C0D4" w14:textId="479FAA70" w:rsidR="006B4047" w:rsidRDefault="0148D8AA" w:rsidP="007B689D">
            <w:pPr>
              <w:pStyle w:val="TF-TEXTOQUADROCentralizado"/>
            </w:pPr>
            <w:r>
              <w:t>Não mencionada</w:t>
            </w:r>
          </w:p>
        </w:tc>
        <w:tc>
          <w:tcPr>
            <w:tcW w:w="1979" w:type="dxa"/>
            <w:shd w:val="clear" w:color="auto" w:fill="auto"/>
            <w:vAlign w:val="center"/>
          </w:tcPr>
          <w:p w14:paraId="440D8418" w14:textId="7CA76492" w:rsidR="006B4047" w:rsidRDefault="0148D8AA" w:rsidP="007B689D">
            <w:pPr>
              <w:pStyle w:val="TF-TEXTOQUADROCentralizado"/>
            </w:pPr>
            <w:r>
              <w:t>Não mencionada</w:t>
            </w:r>
          </w:p>
        </w:tc>
      </w:tr>
      <w:tr w:rsidR="006B4047" w14:paraId="6D434865" w14:textId="77777777" w:rsidTr="005C4120">
        <w:trPr>
          <w:trHeight w:val="283"/>
        </w:trPr>
        <w:tc>
          <w:tcPr>
            <w:tcW w:w="2581" w:type="dxa"/>
            <w:shd w:val="clear" w:color="auto" w:fill="auto"/>
            <w:vAlign w:val="center"/>
          </w:tcPr>
          <w:p w14:paraId="4674497C" w14:textId="0A324BF9" w:rsidR="006B4047" w:rsidRDefault="5E92886F" w:rsidP="007B689D">
            <w:pPr>
              <w:pStyle w:val="TF-TEXTOQUADRO"/>
            </w:pPr>
            <w:r>
              <w:t>Quantidade de pacientes</w:t>
            </w:r>
          </w:p>
        </w:tc>
        <w:tc>
          <w:tcPr>
            <w:tcW w:w="1984" w:type="dxa"/>
            <w:shd w:val="clear" w:color="auto" w:fill="auto"/>
            <w:vAlign w:val="center"/>
          </w:tcPr>
          <w:p w14:paraId="7633E2A6" w14:textId="44CCEECC" w:rsidR="006B4047" w:rsidRDefault="6002415C" w:rsidP="007B689D">
            <w:pPr>
              <w:pStyle w:val="TF-TEXTOQUADROCentralizado"/>
            </w:pPr>
            <w:r>
              <w:t>Não mencionada</w:t>
            </w:r>
          </w:p>
        </w:tc>
        <w:tc>
          <w:tcPr>
            <w:tcW w:w="2410" w:type="dxa"/>
            <w:shd w:val="clear" w:color="auto" w:fill="auto"/>
            <w:vAlign w:val="center"/>
          </w:tcPr>
          <w:p w14:paraId="3F8AFAE2" w14:textId="04529816" w:rsidR="006B4047" w:rsidRDefault="291148E2" w:rsidP="007B689D">
            <w:pPr>
              <w:pStyle w:val="TF-TEXTOQUADROCentralizado"/>
            </w:pPr>
            <w:r>
              <w:t>6</w:t>
            </w:r>
          </w:p>
        </w:tc>
        <w:tc>
          <w:tcPr>
            <w:tcW w:w="1979" w:type="dxa"/>
            <w:shd w:val="clear" w:color="auto" w:fill="auto"/>
            <w:vAlign w:val="center"/>
          </w:tcPr>
          <w:p w14:paraId="51C77E40" w14:textId="748E1685" w:rsidR="006B4047" w:rsidRDefault="2EC5D300" w:rsidP="007B689D">
            <w:pPr>
              <w:pStyle w:val="TF-TEXTOQUADROCentralizado"/>
            </w:pPr>
            <w:r>
              <w:t>33</w:t>
            </w:r>
          </w:p>
        </w:tc>
      </w:tr>
      <w:tr w:rsidR="006B4047" w14:paraId="013F88F8" w14:textId="77777777" w:rsidTr="005C4120">
        <w:trPr>
          <w:trHeight w:val="283"/>
        </w:trPr>
        <w:tc>
          <w:tcPr>
            <w:tcW w:w="2581" w:type="dxa"/>
            <w:shd w:val="clear" w:color="auto" w:fill="auto"/>
            <w:vAlign w:val="center"/>
          </w:tcPr>
          <w:p w14:paraId="493D4127" w14:textId="31D0514A" w:rsidR="006B4047" w:rsidRDefault="5E92886F" w:rsidP="007B689D">
            <w:pPr>
              <w:pStyle w:val="TF-TEXTOQUADRO"/>
            </w:pPr>
            <w:r>
              <w:t>Taxa de acerto</w:t>
            </w:r>
          </w:p>
        </w:tc>
        <w:tc>
          <w:tcPr>
            <w:tcW w:w="1984" w:type="dxa"/>
            <w:shd w:val="clear" w:color="auto" w:fill="auto"/>
            <w:vAlign w:val="center"/>
          </w:tcPr>
          <w:p w14:paraId="4DF955C0" w14:textId="04A1F429" w:rsidR="006B4047" w:rsidRDefault="181A01C1" w:rsidP="007B689D">
            <w:pPr>
              <w:pStyle w:val="TF-TEXTOQUADROCentralizado"/>
            </w:pPr>
            <w:r>
              <w:t>90%</w:t>
            </w:r>
          </w:p>
        </w:tc>
        <w:tc>
          <w:tcPr>
            <w:tcW w:w="2410" w:type="dxa"/>
            <w:shd w:val="clear" w:color="auto" w:fill="auto"/>
            <w:vAlign w:val="center"/>
          </w:tcPr>
          <w:p w14:paraId="715B85C2" w14:textId="1E761799" w:rsidR="006B4047" w:rsidRDefault="64229B09" w:rsidP="007B689D">
            <w:pPr>
              <w:pStyle w:val="TF-TEXTOQUADROCentralizado"/>
            </w:pPr>
            <w:r>
              <w:t>Não mencionada</w:t>
            </w:r>
          </w:p>
        </w:tc>
        <w:tc>
          <w:tcPr>
            <w:tcW w:w="1979" w:type="dxa"/>
            <w:shd w:val="clear" w:color="auto" w:fill="auto"/>
            <w:vAlign w:val="center"/>
          </w:tcPr>
          <w:p w14:paraId="5F27499A" w14:textId="5E2E4748" w:rsidR="006B4047" w:rsidRDefault="00921395" w:rsidP="007B689D">
            <w:pPr>
              <w:pStyle w:val="TF-TEXTOQUADROCentralizado"/>
            </w:pPr>
            <w:r>
              <w:t>88%</w:t>
            </w:r>
          </w:p>
        </w:tc>
      </w:tr>
    </w:tbl>
    <w:p w14:paraId="75E84B18" w14:textId="171DBFB7" w:rsidR="006B4047" w:rsidRPr="00E43D3C" w:rsidRDefault="006B4047" w:rsidP="006B4047">
      <w:pPr>
        <w:pStyle w:val="TF-FONTE"/>
      </w:pPr>
      <w:r>
        <w:t>Fonte: elaborado pelo autor.</w:t>
      </w:r>
    </w:p>
    <w:p w14:paraId="76526455" w14:textId="49325078" w:rsidR="00451B94" w:rsidRPr="005C4120" w:rsidRDefault="006B4047" w:rsidP="0D7151EE">
      <w:pPr>
        <w:pStyle w:val="TF-TEXTO"/>
      </w:pPr>
      <w:commentRangeStart w:id="108"/>
      <w:r w:rsidRPr="005C4120">
        <w:lastRenderedPageBreak/>
        <w:t>Conforme pode ser observado no Quadro 1,</w:t>
      </w:r>
      <w:r w:rsidR="07E69E5A" w:rsidRPr="005C4120">
        <w:t xml:space="preserve"> os trabalhos de Marcuzzo (2007) e Onusic (</w:t>
      </w:r>
      <w:r w:rsidR="7DEB3197" w:rsidRPr="005C4120">
        <w:t>2016</w:t>
      </w:r>
      <w:r w:rsidR="07E69E5A" w:rsidRPr="005C4120">
        <w:t>)</w:t>
      </w:r>
      <w:r w:rsidR="0121686D" w:rsidRPr="005C4120">
        <w:t xml:space="preserve"> buscam </w:t>
      </w:r>
      <w:r w:rsidR="62523D5E" w:rsidRPr="005C4120">
        <w:t>realizar quantificações em imagens de cintilografia</w:t>
      </w:r>
      <w:r w:rsidR="587B46FE" w:rsidRPr="005C4120">
        <w:t>, porém com objetivos diferentes, enquanto Marcuzzo</w:t>
      </w:r>
      <w:r w:rsidR="007C1151" w:rsidRPr="005C4120">
        <w:t xml:space="preserve"> (2007)</w:t>
      </w:r>
      <w:r w:rsidR="587B46FE" w:rsidRPr="005C4120">
        <w:t xml:space="preserve"> tem por objetivo utilizar est</w:t>
      </w:r>
      <w:r w:rsidR="33B5C084" w:rsidRPr="005C4120">
        <w:t>as medidas quantitativas para gerar um diagnó</w:t>
      </w:r>
      <w:r w:rsidR="74396AEF" w:rsidRPr="005C4120">
        <w:t>s</w:t>
      </w:r>
      <w:r w:rsidR="33B5C084" w:rsidRPr="005C4120">
        <w:t>tico aut</w:t>
      </w:r>
      <w:r w:rsidR="0CDF9B1C" w:rsidRPr="005C4120">
        <w:t>o</w:t>
      </w:r>
      <w:r w:rsidR="33B5C084" w:rsidRPr="005C4120">
        <w:t>m</w:t>
      </w:r>
      <w:r w:rsidR="3CE0087C" w:rsidRPr="005C4120">
        <w:t>ático mais próximo possível do diagnóstico avaliado por um especialista, Onusic</w:t>
      </w:r>
      <w:r w:rsidR="007C1151" w:rsidRPr="005C4120">
        <w:t xml:space="preserve"> (2016)</w:t>
      </w:r>
      <w:r w:rsidR="186D959B" w:rsidRPr="005C4120">
        <w:t xml:space="preserve"> utiliza a quantif</w:t>
      </w:r>
      <w:r w:rsidR="129D6C8A" w:rsidRPr="005C4120">
        <w:t xml:space="preserve">icação da Função Renal para encontrar anormalidades nas </w:t>
      </w:r>
      <w:r w:rsidR="6B9EB236" w:rsidRPr="005C4120">
        <w:t xml:space="preserve">imagens </w:t>
      </w:r>
      <w:r w:rsidR="0B72B061" w:rsidRPr="005C4120">
        <w:t xml:space="preserve">de cintilografia. </w:t>
      </w:r>
      <w:commentRangeEnd w:id="108"/>
      <w:r w:rsidR="00F14DFC">
        <w:rPr>
          <w:rStyle w:val="Refdecomentrio"/>
        </w:rPr>
        <w:commentReference w:id="108"/>
      </w:r>
      <w:r w:rsidR="0B72B061" w:rsidRPr="005C4120">
        <w:t xml:space="preserve">Já o trabalho de Cruz (2018), busca fazer uma avaliação automática </w:t>
      </w:r>
      <w:r w:rsidR="51D8BF0E" w:rsidRPr="005C4120">
        <w:t>do esvaziamento gástrico utilizando imagens de cintilografia gástrica.</w:t>
      </w:r>
    </w:p>
    <w:p w14:paraId="74D5E963" w14:textId="78903021" w:rsidR="42FB8969" w:rsidRPr="005C4120" w:rsidRDefault="42FB8969" w:rsidP="0D7151EE">
      <w:pPr>
        <w:pStyle w:val="TF-TEXTO"/>
        <w:spacing w:line="259" w:lineRule="auto"/>
      </w:pPr>
      <w:r w:rsidRPr="005C4120">
        <w:t>Marcuzzo (2007)</w:t>
      </w:r>
      <w:r w:rsidR="007C1151" w:rsidRPr="005C4120">
        <w:t xml:space="preserve"> utilizou </w:t>
      </w:r>
      <w:r w:rsidR="6D8334A4" w:rsidRPr="005C4120">
        <w:t>58 imagens</w:t>
      </w:r>
      <w:r w:rsidR="007C1151" w:rsidRPr="005C4120">
        <w:t>, aplicando</w:t>
      </w:r>
      <w:r w:rsidR="6D8334A4" w:rsidRPr="005C4120">
        <w:t xml:space="preserve"> </w:t>
      </w:r>
      <w:r w:rsidRPr="005C4120">
        <w:t xml:space="preserve">técnicas </w:t>
      </w:r>
      <w:r w:rsidR="34FC7D9F" w:rsidRPr="005C4120">
        <w:t xml:space="preserve">de redução de ruído, </w:t>
      </w:r>
      <w:r w:rsidR="64065D9F" w:rsidRPr="005C4120">
        <w:t>isolamento da região de interesse</w:t>
      </w:r>
      <w:r w:rsidR="5206FB8E" w:rsidRPr="005C4120">
        <w:t>,</w:t>
      </w:r>
      <w:r w:rsidR="64065D9F" w:rsidRPr="005C4120">
        <w:t xml:space="preserve"> preenchimento </w:t>
      </w:r>
      <w:r w:rsidR="3A02C99E" w:rsidRPr="005C4120">
        <w:t xml:space="preserve">dos </w:t>
      </w:r>
      <w:r w:rsidR="64065D9F" w:rsidRPr="005C4120">
        <w:t>locais removidos pertencentes aos rins</w:t>
      </w:r>
      <w:r w:rsidR="64D04E3E" w:rsidRPr="005C4120">
        <w:t xml:space="preserve"> (reconstrução morfológica)</w:t>
      </w:r>
      <w:r w:rsidR="007C1151" w:rsidRPr="005C4120">
        <w:t>. Segundo a autora,</w:t>
      </w:r>
      <w:r w:rsidR="64D04E3E" w:rsidRPr="005C4120">
        <w:t xml:space="preserve"> e aplicação do EM obteve uma taxa de acerto significativa</w:t>
      </w:r>
      <w:r w:rsidR="65548060" w:rsidRPr="005C4120">
        <w:t xml:space="preserve"> de 90%</w:t>
      </w:r>
      <w:r w:rsidR="64D04E3E" w:rsidRPr="005C4120">
        <w:t xml:space="preserve"> em relação </w:t>
      </w:r>
      <w:r w:rsidR="2F4F656C" w:rsidRPr="005C4120">
        <w:t xml:space="preserve">a análise feita por </w:t>
      </w:r>
      <w:r w:rsidR="1CD75A0E" w:rsidRPr="005C4120">
        <w:t>especialistas. Cruz (2018</w:t>
      </w:r>
      <w:r w:rsidR="00B77CD6">
        <w:t>)</w:t>
      </w:r>
      <w:r w:rsidR="007C1151" w:rsidRPr="005C4120">
        <w:t xml:space="preserve"> realizou os testes com </w:t>
      </w:r>
      <w:r w:rsidR="05256810" w:rsidRPr="005C4120">
        <w:t>6 pacientes e</w:t>
      </w:r>
      <w:r w:rsidR="32E83DE1" w:rsidRPr="005C4120">
        <w:t xml:space="preserve"> </w:t>
      </w:r>
      <w:r w:rsidR="007C1151" w:rsidRPr="005C4120">
        <w:t xml:space="preserve">aplicou </w:t>
      </w:r>
      <w:r w:rsidR="32E83DE1" w:rsidRPr="005C4120">
        <w:t>a técnica principal de Análise de Componentes Principais Bidimensionais</w:t>
      </w:r>
      <w:r w:rsidR="352449EA" w:rsidRPr="005C4120">
        <w:t xml:space="preserve"> para verificar a velocidade de digestão,</w:t>
      </w:r>
      <w:r w:rsidR="32E83DE1" w:rsidRPr="005C4120">
        <w:t xml:space="preserve"> </w:t>
      </w:r>
      <w:r w:rsidR="123AB07A" w:rsidRPr="005C4120">
        <w:t>juntamente com técnicas de limpeza de imagem e identificação de região de interesse</w:t>
      </w:r>
      <w:ins w:id="109" w:author="Andreza Sartori" w:date="2021-05-03T15:41:00Z">
        <w:r w:rsidR="00C8091B">
          <w:t>,</w:t>
        </w:r>
      </w:ins>
      <w:r w:rsidR="123AB07A" w:rsidRPr="005C4120">
        <w:t xml:space="preserve"> conseguiu </w:t>
      </w:r>
      <w:r w:rsidR="08E981AB" w:rsidRPr="005C4120">
        <w:t xml:space="preserve">extrair dados capazes de explicar 95% da variabilidade </w:t>
      </w:r>
      <w:r w:rsidR="1D1686C0" w:rsidRPr="005C4120">
        <w:t xml:space="preserve">contida nas imagens medianas. </w:t>
      </w:r>
      <w:commentRangeStart w:id="110"/>
      <w:r w:rsidR="6C76CE49" w:rsidRPr="005C4120">
        <w:t>O trabalho desenvolvido por Onusic (2016)</w:t>
      </w:r>
      <w:r w:rsidR="2B1BB37B" w:rsidRPr="005C4120">
        <w:t xml:space="preserve">, </w:t>
      </w:r>
      <w:r w:rsidR="007C1151" w:rsidRPr="005C4120">
        <w:t>considerou</w:t>
      </w:r>
      <w:r w:rsidR="40B8A96E" w:rsidRPr="005C4120">
        <w:t xml:space="preserve"> 33 pacientes</w:t>
      </w:r>
      <w:r w:rsidR="24F91FF9" w:rsidRPr="005C4120">
        <w:t>,</w:t>
      </w:r>
      <w:r w:rsidR="40B8A96E" w:rsidRPr="005C4120">
        <w:t xml:space="preserve"> </w:t>
      </w:r>
      <w:r w:rsidR="079598EF" w:rsidRPr="005C4120">
        <w:t>utilizando a técnica principal de FR relativo e absoluto</w:t>
      </w:r>
      <w:r w:rsidR="739EBF6A" w:rsidRPr="005C4120">
        <w:t xml:space="preserve"> e aplicando um processo de delimitação de região de interesse</w:t>
      </w:r>
      <w:r w:rsidR="58E46563" w:rsidRPr="005C4120">
        <w:t xml:space="preserve"> conseguiu encontrar um afilamento cortical difuso e colunas renais proeminentes em 88% dos pacientes</w:t>
      </w:r>
      <w:r w:rsidR="381779AD" w:rsidRPr="005C4120">
        <w:t xml:space="preserve"> e 78% tinham lesões </w:t>
      </w:r>
      <w:r w:rsidR="7843A823" w:rsidRPr="005C4120">
        <w:t>corticais.</w:t>
      </w:r>
      <w:r w:rsidR="76790E7F" w:rsidRPr="005C4120">
        <w:t xml:space="preserve"> </w:t>
      </w:r>
      <w:commentRangeEnd w:id="110"/>
      <w:r w:rsidR="00C8091B">
        <w:rPr>
          <w:rStyle w:val="Refdecomentrio"/>
        </w:rPr>
        <w:commentReference w:id="110"/>
      </w:r>
      <w:r w:rsidR="76790E7F" w:rsidRPr="005C4120">
        <w:t>Com isso, conclui-se que as técnicas utilizadas</w:t>
      </w:r>
      <w:r w:rsidR="007C1151" w:rsidRPr="005C4120">
        <w:t xml:space="preserve"> pelos trabalhos</w:t>
      </w:r>
      <w:r w:rsidR="76790E7F" w:rsidRPr="005C4120">
        <w:t xml:space="preserve"> para a análise de imagens cintilografia</w:t>
      </w:r>
      <w:r w:rsidR="6CD8105C" w:rsidRPr="005C4120">
        <w:t xml:space="preserve"> são v</w:t>
      </w:r>
      <w:r w:rsidR="007C1151" w:rsidRPr="005C4120">
        <w:t>á</w:t>
      </w:r>
      <w:r w:rsidR="6CD8105C" w:rsidRPr="005C4120">
        <w:t>lidas, ao observar que seus</w:t>
      </w:r>
      <w:r w:rsidR="3DBDBDEE" w:rsidRPr="005C4120">
        <w:t xml:space="preserve"> resultados geraram valores satisfatórios.</w:t>
      </w:r>
    </w:p>
    <w:p w14:paraId="5CDC33D6" w14:textId="36E21DA9" w:rsidR="0D7151EE" w:rsidRDefault="7843A823" w:rsidP="005C4120">
      <w:pPr>
        <w:pStyle w:val="TF-TEXTO"/>
        <w:spacing w:line="259" w:lineRule="auto"/>
      </w:pPr>
      <w:r w:rsidRPr="005C4120">
        <w:t>Desta forma, este trabalho mostra-se relevante pois pretende</w:t>
      </w:r>
      <w:r w:rsidR="62DDE17C" w:rsidRPr="005C4120">
        <w:t xml:space="preserve"> desenvolver um</w:t>
      </w:r>
      <w:r w:rsidR="00C564CB">
        <w:t xml:space="preserve"> protótipo</w:t>
      </w:r>
      <w:r w:rsidR="62DDE17C" w:rsidRPr="005C4120">
        <w:t xml:space="preserve"> </w:t>
      </w:r>
      <w:r w:rsidR="007C1151" w:rsidRPr="005C4120">
        <w:t>para</w:t>
      </w:r>
      <w:r w:rsidR="62DDE17C" w:rsidRPr="005C4120">
        <w:t xml:space="preserve"> analisar</w:t>
      </w:r>
      <w:r w:rsidR="4CAEE38C" w:rsidRPr="005C4120">
        <w:t xml:space="preserve"> imagens de cintilografia renal</w:t>
      </w:r>
      <w:r w:rsidR="68EF1AC5" w:rsidRPr="005C4120">
        <w:t>, que</w:t>
      </w:r>
      <w:r w:rsidR="4CAEE38C" w:rsidRPr="005C4120">
        <w:t xml:space="preserve"> </w:t>
      </w:r>
      <w:r w:rsidR="3997BA36" w:rsidRPr="005C4120">
        <w:t xml:space="preserve">através de dados </w:t>
      </w:r>
      <w:r w:rsidR="7F928675" w:rsidRPr="005C4120">
        <w:t xml:space="preserve">quantitativos extraídos </w:t>
      </w:r>
      <w:r w:rsidR="00E36038">
        <w:t xml:space="preserve">poderá </w:t>
      </w:r>
      <w:r w:rsidR="4CAEE38C" w:rsidRPr="005C4120">
        <w:t xml:space="preserve">determinar </w:t>
      </w:r>
      <w:r w:rsidR="024C6635" w:rsidRPr="005C4120">
        <w:t>como está o funcionamento do órgão</w:t>
      </w:r>
      <w:r w:rsidR="7C83E43A" w:rsidRPr="005C4120">
        <w:t xml:space="preserve">. </w:t>
      </w:r>
      <w:r w:rsidR="00C23269">
        <w:t xml:space="preserve">Para a </w:t>
      </w:r>
      <w:r w:rsidR="003E116B">
        <w:t xml:space="preserve">identificação dos rins será utilizado </w:t>
      </w:r>
      <w:r w:rsidR="00DB5FEA">
        <w:t xml:space="preserve">a </w:t>
      </w:r>
      <w:del w:id="111" w:author="Andreza Sartori" w:date="2021-05-03T15:42:00Z">
        <w:r w:rsidR="00DB5FEA" w:rsidDel="007B689D">
          <w:delText>rede</w:delText>
        </w:r>
        <w:r w:rsidR="002A4695" w:rsidDel="007B689D">
          <w:delText xml:space="preserve"> </w:delText>
        </w:r>
      </w:del>
      <w:ins w:id="112" w:author="Andreza Sartori" w:date="2021-05-03T15:42:00Z">
        <w:r w:rsidR="007B689D">
          <w:t xml:space="preserve">Rede </w:t>
        </w:r>
      </w:ins>
      <w:del w:id="113" w:author="Andreza Sartori" w:date="2021-05-03T15:42:00Z">
        <w:r w:rsidR="002A4695" w:rsidDel="007B689D">
          <w:delText>neural</w:delText>
        </w:r>
        <w:r w:rsidR="00DB5FEA" w:rsidDel="007B689D">
          <w:delText xml:space="preserve"> </w:delText>
        </w:r>
      </w:del>
      <w:ins w:id="114" w:author="Andreza Sartori" w:date="2021-05-03T15:42:00Z">
        <w:r w:rsidR="007B689D">
          <w:t xml:space="preserve">Neural </w:t>
        </w:r>
      </w:ins>
      <w:del w:id="115" w:author="Andreza Sartori" w:date="2021-05-03T15:42:00Z">
        <w:r w:rsidR="00DB5FEA" w:rsidDel="007B689D">
          <w:delText>convo</w:delText>
        </w:r>
        <w:r w:rsidR="00872E48" w:rsidDel="007B689D">
          <w:delText xml:space="preserve">lucional </w:delText>
        </w:r>
      </w:del>
      <w:ins w:id="116" w:author="Andreza Sartori" w:date="2021-05-03T15:42:00Z">
        <w:r w:rsidR="007B689D">
          <w:t xml:space="preserve">Convolucional </w:t>
        </w:r>
      </w:ins>
      <w:r w:rsidR="00872E48">
        <w:t xml:space="preserve">Mask R-CNN, normalmente utilizada para </w:t>
      </w:r>
      <w:r w:rsidR="003E116B">
        <w:t>detecção de objetos</w:t>
      </w:r>
      <w:r w:rsidR="00872E48">
        <w:t>.</w:t>
      </w:r>
      <w:r w:rsidR="002F1716">
        <w:t xml:space="preserve"> Através de técnicas de processamento de imagens são extraídos dados quantitativos para </w:t>
      </w:r>
      <w:r w:rsidR="00203ED7">
        <w:t xml:space="preserve">estabelecer </w:t>
      </w:r>
      <w:r w:rsidR="00203ED7" w:rsidRPr="00CB1787">
        <w:t>o valor da função renal relativa</w:t>
      </w:r>
      <w:r w:rsidR="00011F1F">
        <w:t xml:space="preserve">. </w:t>
      </w:r>
      <w:r w:rsidR="2C37D943" w:rsidRPr="005C4120">
        <w:t xml:space="preserve">Acredita-se também que </w:t>
      </w:r>
      <w:r w:rsidR="003168FB">
        <w:t xml:space="preserve">o protótipo </w:t>
      </w:r>
      <w:r w:rsidR="2C37D943" w:rsidRPr="005C4120">
        <w:t>acelerar</w:t>
      </w:r>
      <w:r w:rsidR="003168FB">
        <w:t>á</w:t>
      </w:r>
      <w:r w:rsidR="2C37D943" w:rsidRPr="005C4120">
        <w:t xml:space="preserve"> o processo de análise</w:t>
      </w:r>
      <w:r w:rsidR="4771CB12" w:rsidRPr="005C4120">
        <w:t xml:space="preserve"> das</w:t>
      </w:r>
      <w:r w:rsidR="2C37D943" w:rsidRPr="005C4120">
        <w:t xml:space="preserve"> </w:t>
      </w:r>
      <w:r w:rsidR="4771CB12" w:rsidRPr="005C4120">
        <w:t>imagens e</w:t>
      </w:r>
      <w:r w:rsidR="004A2740">
        <w:t>, possivelmente,</w:t>
      </w:r>
      <w:r w:rsidR="4771CB12" w:rsidRPr="005C4120">
        <w:t xml:space="preserve"> diminu</w:t>
      </w:r>
      <w:r w:rsidR="006A68AB">
        <w:t>irá</w:t>
      </w:r>
      <w:r w:rsidR="4771CB12" w:rsidRPr="005C4120">
        <w:t xml:space="preserve"> a marge</w:t>
      </w:r>
      <w:r w:rsidR="3BAD028E" w:rsidRPr="005C4120">
        <w:t>m de erro</w:t>
      </w:r>
      <w:r w:rsidR="0070630B">
        <w:t xml:space="preserve"> </w:t>
      </w:r>
      <w:r w:rsidR="007C1151" w:rsidRPr="005C4120">
        <w:t xml:space="preserve">ou </w:t>
      </w:r>
      <w:r w:rsidR="005C4120" w:rsidRPr="005C4120">
        <w:t>divergência</w:t>
      </w:r>
      <w:r w:rsidR="007C1151" w:rsidRPr="005C4120">
        <w:t xml:space="preserve"> </w:t>
      </w:r>
      <w:r w:rsidR="009B2DF7">
        <w:t xml:space="preserve">com relação </w:t>
      </w:r>
      <w:r w:rsidR="00210BF9">
        <w:t xml:space="preserve">aos </w:t>
      </w:r>
      <w:r w:rsidR="006A68AB">
        <w:t>resultados</w:t>
      </w:r>
      <w:r w:rsidR="00210BF9">
        <w:t xml:space="preserve"> dos softwares proprietários</w:t>
      </w:r>
      <w:r w:rsidR="005C4120" w:rsidRPr="005C4120">
        <w:t>.</w:t>
      </w:r>
    </w:p>
    <w:p w14:paraId="51E0058B" w14:textId="77777777" w:rsidR="00451B94" w:rsidRDefault="00451B94" w:rsidP="00451B94">
      <w:pPr>
        <w:pStyle w:val="Ttulo2"/>
        <w:spacing w:after="120" w:line="240" w:lineRule="auto"/>
      </w:pPr>
      <w:r>
        <w:rPr>
          <w:caps w:val="0"/>
        </w:rPr>
        <w:t>REQUISITOS PRINCIPAIS DO PROBLEMA A SER TRABALHADO</w:t>
      </w:r>
      <w:bookmarkEnd w:id="101"/>
      <w:bookmarkEnd w:id="102"/>
      <w:bookmarkEnd w:id="103"/>
      <w:bookmarkEnd w:id="104"/>
      <w:bookmarkEnd w:id="105"/>
      <w:bookmarkEnd w:id="106"/>
      <w:bookmarkEnd w:id="107"/>
    </w:p>
    <w:p w14:paraId="46EEDA1C" w14:textId="2CFFFDBB" w:rsidR="00CB7202" w:rsidRPr="006E4D24" w:rsidRDefault="00CB7202" w:rsidP="00CB7202">
      <w:pPr>
        <w:pStyle w:val="TF-TEXTO"/>
        <w:rPr>
          <w:color w:val="000000"/>
        </w:rPr>
      </w:pPr>
      <w:r>
        <w:rPr>
          <w:color w:val="000000"/>
        </w:rPr>
        <w:t>O protótipo</w:t>
      </w:r>
      <w:r w:rsidRPr="006E4D24">
        <w:rPr>
          <w:color w:val="000000"/>
        </w:rPr>
        <w:t xml:space="preserve"> a ser desenvolvid</w:t>
      </w:r>
      <w:r>
        <w:rPr>
          <w:color w:val="000000"/>
        </w:rPr>
        <w:t>o</w:t>
      </w:r>
      <w:r w:rsidRPr="006E4D24">
        <w:rPr>
          <w:color w:val="000000"/>
        </w:rPr>
        <w:t xml:space="preserve"> deverá:</w:t>
      </w:r>
    </w:p>
    <w:p w14:paraId="54323D7C" w14:textId="77777777" w:rsidR="00CB7202" w:rsidRPr="006E4D24" w:rsidRDefault="00CB7202" w:rsidP="00CB7202">
      <w:pPr>
        <w:pStyle w:val="TF-ALNEA"/>
        <w:numPr>
          <w:ilvl w:val="0"/>
          <w:numId w:val="5"/>
        </w:numPr>
        <w:rPr>
          <w:color w:val="000000"/>
        </w:rPr>
      </w:pPr>
      <w:r w:rsidRPr="006E4D24">
        <w:rPr>
          <w:color w:val="000000"/>
        </w:rPr>
        <w:t xml:space="preserve">permitir ao usuário </w:t>
      </w:r>
      <w:commentRangeStart w:id="117"/>
      <w:r w:rsidRPr="006E4D24">
        <w:rPr>
          <w:color w:val="000000"/>
        </w:rPr>
        <w:t xml:space="preserve">carregar imagens </w:t>
      </w:r>
      <w:commentRangeEnd w:id="117"/>
      <w:r w:rsidR="005869B1">
        <w:rPr>
          <w:rStyle w:val="Refdecomentrio"/>
        </w:rPr>
        <w:commentReference w:id="117"/>
      </w:r>
      <w:r w:rsidRPr="006E4D24">
        <w:rPr>
          <w:color w:val="000000"/>
        </w:rPr>
        <w:t>a serem analisadas (Requisito Funcional – RF);</w:t>
      </w:r>
    </w:p>
    <w:p w14:paraId="266DABAB" w14:textId="77777777" w:rsidR="00CB7202" w:rsidRPr="006E4D24" w:rsidRDefault="00CB7202" w:rsidP="00CB7202">
      <w:pPr>
        <w:pStyle w:val="TF-ALNEA"/>
        <w:numPr>
          <w:ilvl w:val="0"/>
          <w:numId w:val="5"/>
        </w:numPr>
        <w:rPr>
          <w:color w:val="000000"/>
        </w:rPr>
      </w:pPr>
      <w:r w:rsidRPr="006E4D24">
        <w:rPr>
          <w:color w:val="000000"/>
        </w:rPr>
        <w:t>realizar o realce e melhoramento das imagens (ruídos, distorções e problemas de iluminação) utilizando técnicas processamento de imagens (RF);</w:t>
      </w:r>
    </w:p>
    <w:p w14:paraId="585F8EFE" w14:textId="75B77B48" w:rsidR="00CB7202" w:rsidRPr="006E4D24" w:rsidRDefault="00CB7202" w:rsidP="00CB7202">
      <w:pPr>
        <w:pStyle w:val="TF-ALNEA"/>
        <w:numPr>
          <w:ilvl w:val="0"/>
          <w:numId w:val="5"/>
        </w:numPr>
        <w:rPr>
          <w:color w:val="000000"/>
        </w:rPr>
      </w:pPr>
      <w:r w:rsidRPr="006E4D24">
        <w:rPr>
          <w:color w:val="000000"/>
        </w:rPr>
        <w:t xml:space="preserve">utilizar técnicas </w:t>
      </w:r>
      <w:r w:rsidR="005C4120">
        <w:rPr>
          <w:color w:val="000000"/>
        </w:rPr>
        <w:t>para detecção de objetos</w:t>
      </w:r>
      <w:r w:rsidR="009C525F">
        <w:rPr>
          <w:color w:val="000000"/>
        </w:rPr>
        <w:t xml:space="preserve">, tais como </w:t>
      </w:r>
      <w:r w:rsidR="009C525F">
        <w:t>Mask R-CNN,</w:t>
      </w:r>
      <w:r w:rsidRPr="006E4D24">
        <w:rPr>
          <w:color w:val="000000"/>
        </w:rPr>
        <w:t xml:space="preserve"> para </w:t>
      </w:r>
      <w:r w:rsidR="005C4120">
        <w:rPr>
          <w:color w:val="000000"/>
        </w:rPr>
        <w:t xml:space="preserve">segmentação </w:t>
      </w:r>
      <w:r w:rsidRPr="006E4D24">
        <w:rPr>
          <w:color w:val="000000"/>
        </w:rPr>
        <w:t>d</w:t>
      </w:r>
      <w:r w:rsidR="00893C08">
        <w:rPr>
          <w:color w:val="000000"/>
        </w:rPr>
        <w:t>o</w:t>
      </w:r>
      <w:r w:rsidRPr="006E4D24">
        <w:rPr>
          <w:color w:val="000000"/>
        </w:rPr>
        <w:t xml:space="preserve">s </w:t>
      </w:r>
      <w:r w:rsidR="00893C08">
        <w:rPr>
          <w:color w:val="000000"/>
        </w:rPr>
        <w:t>rins</w:t>
      </w:r>
      <w:r w:rsidRPr="006E4D24">
        <w:rPr>
          <w:color w:val="000000"/>
        </w:rPr>
        <w:t xml:space="preserve"> (RF); </w:t>
      </w:r>
    </w:p>
    <w:p w14:paraId="64FD983D" w14:textId="28A281EB" w:rsidR="00CB7202" w:rsidRPr="006E4D24" w:rsidRDefault="00CB7202" w:rsidP="00CB7202">
      <w:pPr>
        <w:pStyle w:val="TF-ALNEA"/>
        <w:numPr>
          <w:ilvl w:val="0"/>
          <w:numId w:val="5"/>
        </w:numPr>
        <w:rPr>
          <w:color w:val="000000"/>
        </w:rPr>
      </w:pPr>
      <w:r w:rsidRPr="006E4D24">
        <w:rPr>
          <w:color w:val="000000"/>
        </w:rPr>
        <w:t xml:space="preserve">estabelecer medidas </w:t>
      </w:r>
      <w:r w:rsidR="005C4120">
        <w:rPr>
          <w:color w:val="000000"/>
        </w:rPr>
        <w:t>quantitativas</w:t>
      </w:r>
      <w:r w:rsidRPr="006E4D24">
        <w:rPr>
          <w:color w:val="000000"/>
        </w:rPr>
        <w:t xml:space="preserve"> d</w:t>
      </w:r>
      <w:r w:rsidR="00893C08">
        <w:rPr>
          <w:color w:val="000000"/>
        </w:rPr>
        <w:t>o</w:t>
      </w:r>
      <w:r w:rsidRPr="006E4D24">
        <w:rPr>
          <w:color w:val="000000"/>
        </w:rPr>
        <w:t xml:space="preserve">s </w:t>
      </w:r>
      <w:r w:rsidR="00893C08">
        <w:rPr>
          <w:color w:val="000000"/>
        </w:rPr>
        <w:t>rins</w:t>
      </w:r>
      <w:r w:rsidRPr="006E4D24">
        <w:rPr>
          <w:color w:val="000000"/>
        </w:rPr>
        <w:t xml:space="preserve"> (RF);</w:t>
      </w:r>
    </w:p>
    <w:p w14:paraId="6FC64090" w14:textId="551DFE93" w:rsidR="00CB7202" w:rsidRPr="006E4D24" w:rsidRDefault="00CB7202" w:rsidP="00CB7202">
      <w:pPr>
        <w:pStyle w:val="TF-ALNEA"/>
        <w:numPr>
          <w:ilvl w:val="0"/>
          <w:numId w:val="5"/>
        </w:numPr>
        <w:rPr>
          <w:color w:val="000000"/>
        </w:rPr>
      </w:pPr>
      <w:r w:rsidRPr="006E4D24">
        <w:rPr>
          <w:color w:val="000000"/>
        </w:rPr>
        <w:t xml:space="preserve">permitir ao usuário visualizar as detecções e medidas </w:t>
      </w:r>
      <w:r w:rsidR="00C416E0">
        <w:rPr>
          <w:color w:val="000000"/>
        </w:rPr>
        <w:t xml:space="preserve">morfométricas </w:t>
      </w:r>
      <w:r w:rsidRPr="006E4D24">
        <w:rPr>
          <w:color w:val="000000"/>
        </w:rPr>
        <w:t>encontradas (RF); </w:t>
      </w:r>
    </w:p>
    <w:p w14:paraId="23A7BD70" w14:textId="77777777" w:rsidR="00CB7202" w:rsidRPr="006E4D24" w:rsidRDefault="00CB7202" w:rsidP="00CB7202">
      <w:pPr>
        <w:pStyle w:val="TF-ALNEA"/>
        <w:numPr>
          <w:ilvl w:val="0"/>
          <w:numId w:val="5"/>
        </w:numPr>
        <w:rPr>
          <w:color w:val="000000"/>
        </w:rPr>
      </w:pPr>
      <w:r w:rsidRPr="006E4D24">
        <w:rPr>
          <w:color w:val="000000"/>
        </w:rPr>
        <w:t>ser desenvolvida na linguagem de programação Python (Requisito Não Funcional – RNF);</w:t>
      </w:r>
    </w:p>
    <w:p w14:paraId="751B4588" w14:textId="77777777" w:rsidR="00CB7202" w:rsidRPr="006E4D24" w:rsidRDefault="00CB7202" w:rsidP="00CB7202">
      <w:pPr>
        <w:pStyle w:val="TF-ALNEA"/>
        <w:numPr>
          <w:ilvl w:val="0"/>
          <w:numId w:val="5"/>
        </w:numPr>
        <w:rPr>
          <w:color w:val="000000"/>
        </w:rPr>
      </w:pPr>
      <w:r w:rsidRPr="006E4D24">
        <w:rPr>
          <w:color w:val="000000"/>
        </w:rPr>
        <w:t>ser desenvolvida para a plataforma Windows (RNF);</w:t>
      </w:r>
    </w:p>
    <w:p w14:paraId="32475610" w14:textId="3E21F689" w:rsidR="00CB7202" w:rsidRPr="006E4D24" w:rsidRDefault="00CB7202" w:rsidP="00CB7202">
      <w:pPr>
        <w:pStyle w:val="TF-ALNEA"/>
        <w:numPr>
          <w:ilvl w:val="0"/>
          <w:numId w:val="5"/>
        </w:numPr>
        <w:rPr>
          <w:color w:val="000000"/>
        </w:rPr>
      </w:pPr>
      <w:r w:rsidRPr="006E4D24">
        <w:rPr>
          <w:color w:val="000000"/>
        </w:rPr>
        <w:t xml:space="preserve">utilizar as bibliotecas OpenCV e </w:t>
      </w:r>
      <w:r w:rsidR="005C4120" w:rsidRPr="005C4120">
        <w:rPr>
          <w:color w:val="000000"/>
        </w:rPr>
        <w:t>scikit-learn</w:t>
      </w:r>
      <w:r w:rsidR="00BF27B5">
        <w:rPr>
          <w:color w:val="000000"/>
        </w:rPr>
        <w:t xml:space="preserve"> </w:t>
      </w:r>
      <w:r w:rsidRPr="006E4D24">
        <w:rPr>
          <w:color w:val="000000"/>
        </w:rPr>
        <w:t>(RNF);</w:t>
      </w:r>
    </w:p>
    <w:p w14:paraId="75BD6DC4" w14:textId="77777777" w:rsidR="00CB7202" w:rsidRPr="006E4D24" w:rsidRDefault="00CB7202" w:rsidP="00CB7202">
      <w:pPr>
        <w:pStyle w:val="TF-ALNEA"/>
        <w:numPr>
          <w:ilvl w:val="0"/>
          <w:numId w:val="5"/>
        </w:numPr>
        <w:rPr>
          <w:color w:val="000000"/>
        </w:rPr>
      </w:pPr>
      <w:r w:rsidRPr="006E4D24">
        <w:rPr>
          <w:color w:val="000000"/>
        </w:rPr>
        <w:t>ser capaz de realizar a análise em um tempo máximo de 1 minuto (RNF).</w:t>
      </w:r>
    </w:p>
    <w:p w14:paraId="7F28DCC1" w14:textId="77777777" w:rsidR="00CB7202" w:rsidRPr="006E4D24" w:rsidRDefault="00CB7202" w:rsidP="00CB7202">
      <w:pPr>
        <w:pStyle w:val="Ttulo2"/>
      </w:pPr>
      <w:r w:rsidRPr="006E4D24">
        <w:t>METODOLOGIA</w:t>
      </w:r>
    </w:p>
    <w:p w14:paraId="5DA9CF53" w14:textId="77777777" w:rsidR="00CB7202" w:rsidRPr="006E4D24" w:rsidRDefault="00CB7202" w:rsidP="00CB7202">
      <w:pPr>
        <w:pStyle w:val="TF-TEXTO"/>
        <w:rPr>
          <w:color w:val="000000"/>
        </w:rPr>
      </w:pPr>
      <w:r w:rsidRPr="006E4D24">
        <w:rPr>
          <w:color w:val="000000"/>
        </w:rPr>
        <w:t>O trabalho será desenvolvido observando as seguintes etapas:</w:t>
      </w:r>
    </w:p>
    <w:p w14:paraId="56837CB1" w14:textId="5990AB89" w:rsidR="00CB7202" w:rsidRPr="00717E74" w:rsidRDefault="00CB7202" w:rsidP="00717E74">
      <w:pPr>
        <w:pStyle w:val="TF-ALNEA"/>
        <w:numPr>
          <w:ilvl w:val="0"/>
          <w:numId w:val="25"/>
        </w:numPr>
        <w:rPr>
          <w:color w:val="000000"/>
        </w:rPr>
      </w:pPr>
      <w:r w:rsidRPr="00717E74">
        <w:rPr>
          <w:color w:val="000000"/>
        </w:rPr>
        <w:t xml:space="preserve">levantamento bibliográfico: pesquisar e estudar sobre </w:t>
      </w:r>
      <w:r w:rsidR="001409D7" w:rsidRPr="00717E74">
        <w:rPr>
          <w:color w:val="000000"/>
        </w:rPr>
        <w:t>sistema renal</w:t>
      </w:r>
      <w:r w:rsidRPr="00717E74">
        <w:rPr>
          <w:color w:val="000000"/>
        </w:rPr>
        <w:t xml:space="preserve">, </w:t>
      </w:r>
      <w:r w:rsidR="001409D7" w:rsidRPr="00717E74">
        <w:rPr>
          <w:color w:val="000000"/>
        </w:rPr>
        <w:t>cint</w:t>
      </w:r>
      <w:r w:rsidR="00742F36" w:rsidRPr="00717E74">
        <w:rPr>
          <w:color w:val="000000"/>
        </w:rPr>
        <w:t>i</w:t>
      </w:r>
      <w:r w:rsidR="001409D7" w:rsidRPr="00717E74">
        <w:rPr>
          <w:color w:val="000000"/>
        </w:rPr>
        <w:t>lografia renal</w:t>
      </w:r>
      <w:r w:rsidRPr="00717E74">
        <w:rPr>
          <w:iCs/>
          <w:color w:val="000000"/>
        </w:rPr>
        <w:t xml:space="preserve"> </w:t>
      </w:r>
      <w:r w:rsidRPr="00717E74">
        <w:rPr>
          <w:color w:val="000000"/>
        </w:rPr>
        <w:t>e trabalhos correlatos;</w:t>
      </w:r>
    </w:p>
    <w:p w14:paraId="0D536E77" w14:textId="43008F1E" w:rsidR="00CB7202" w:rsidRDefault="00B67A15" w:rsidP="00CB7202">
      <w:pPr>
        <w:pStyle w:val="TF-ALNEA"/>
        <w:numPr>
          <w:ilvl w:val="0"/>
          <w:numId w:val="5"/>
        </w:numPr>
        <w:rPr>
          <w:ins w:id="118" w:author="Andreza Sartori" w:date="2021-05-03T18:26:00Z"/>
          <w:color w:val="000000"/>
        </w:rPr>
      </w:pPr>
      <w:r>
        <w:rPr>
          <w:color w:val="000000"/>
        </w:rPr>
        <w:t>construção</w:t>
      </w:r>
      <w:r w:rsidR="00CB7202" w:rsidRPr="006E4D24">
        <w:rPr>
          <w:color w:val="000000"/>
        </w:rPr>
        <w:t xml:space="preserve"> da base de imagens: juntar imagens </w:t>
      </w:r>
      <w:r w:rsidR="00DC7F1C">
        <w:rPr>
          <w:color w:val="000000"/>
        </w:rPr>
        <w:t>de cintilografia renal</w:t>
      </w:r>
      <w:r w:rsidR="00CB7202" w:rsidRPr="006E4D24">
        <w:rPr>
          <w:color w:val="000000"/>
        </w:rPr>
        <w:t>. Estas imagens serão utilizadas para o treinamento e validação d</w:t>
      </w:r>
      <w:r w:rsidR="002F52E6">
        <w:rPr>
          <w:color w:val="000000"/>
        </w:rPr>
        <w:t>o protótipo</w:t>
      </w:r>
      <w:r w:rsidR="00CB7202" w:rsidRPr="006E4D24">
        <w:rPr>
          <w:color w:val="000000"/>
        </w:rPr>
        <w:t>;</w:t>
      </w:r>
    </w:p>
    <w:p w14:paraId="077F5389" w14:textId="1B4E5CF6" w:rsidR="00401290" w:rsidRPr="006E4D24" w:rsidRDefault="00401290" w:rsidP="00CB7202">
      <w:pPr>
        <w:pStyle w:val="TF-ALNEA"/>
        <w:numPr>
          <w:ilvl w:val="0"/>
          <w:numId w:val="5"/>
        </w:numPr>
        <w:rPr>
          <w:color w:val="000000"/>
        </w:rPr>
      </w:pPr>
      <w:ins w:id="119" w:author="Andreza Sartori" w:date="2021-05-03T18:26:00Z">
        <w:r>
          <w:rPr>
            <w:color w:val="000000"/>
          </w:rPr>
          <w:t>elicitação de requisitos?</w:t>
        </w:r>
      </w:ins>
    </w:p>
    <w:p w14:paraId="208DDBC1" w14:textId="73B35CEB" w:rsidR="00CB7202" w:rsidRPr="006E4D24" w:rsidRDefault="00CB7202" w:rsidP="00CB7202">
      <w:pPr>
        <w:pStyle w:val="TF-ALNEA"/>
        <w:numPr>
          <w:ilvl w:val="0"/>
          <w:numId w:val="5"/>
        </w:numPr>
        <w:rPr>
          <w:color w:val="000000"/>
        </w:rPr>
      </w:pPr>
      <w:r w:rsidRPr="006E4D24">
        <w:rPr>
          <w:color w:val="000000"/>
        </w:rPr>
        <w:t>pesquisa e escolha do algoritmo de segmentação: pesquisar os principais algoritmos de segmentação e detecção de objetos, escolhendo o adequado para o desenvolvimento do trabalho</w:t>
      </w:r>
      <w:r w:rsidR="002A4695">
        <w:rPr>
          <w:color w:val="000000"/>
        </w:rPr>
        <w:t xml:space="preserve">. Inicialmente será utilizada a </w:t>
      </w:r>
      <w:del w:id="120" w:author="Andreza Sartori" w:date="2021-05-03T18:24:00Z">
        <w:r w:rsidR="002A4695" w:rsidDel="00401290">
          <w:rPr>
            <w:color w:val="000000"/>
          </w:rPr>
          <w:delText xml:space="preserve">rede </w:delText>
        </w:r>
      </w:del>
      <w:ins w:id="121" w:author="Andreza Sartori" w:date="2021-05-03T18:24:00Z">
        <w:r w:rsidR="00401290">
          <w:rPr>
            <w:color w:val="000000"/>
          </w:rPr>
          <w:t>R</w:t>
        </w:r>
        <w:r w:rsidR="00401290">
          <w:rPr>
            <w:color w:val="000000"/>
          </w:rPr>
          <w:t xml:space="preserve">ede </w:t>
        </w:r>
      </w:ins>
      <w:del w:id="122" w:author="Andreza Sartori" w:date="2021-05-03T18:24:00Z">
        <w:r w:rsidR="002A4695" w:rsidDel="00401290">
          <w:rPr>
            <w:color w:val="000000"/>
          </w:rPr>
          <w:delText xml:space="preserve">neural </w:delText>
        </w:r>
      </w:del>
      <w:ins w:id="123" w:author="Andreza Sartori" w:date="2021-05-03T18:24:00Z">
        <w:r w:rsidR="00401290">
          <w:rPr>
            <w:color w:val="000000"/>
          </w:rPr>
          <w:t>N</w:t>
        </w:r>
        <w:r w:rsidR="00401290">
          <w:rPr>
            <w:color w:val="000000"/>
          </w:rPr>
          <w:t xml:space="preserve">eural </w:t>
        </w:r>
      </w:ins>
      <w:del w:id="124" w:author="Andreza Sartori" w:date="2021-05-03T18:24:00Z">
        <w:r w:rsidR="002A4695" w:rsidDel="00401290">
          <w:rPr>
            <w:color w:val="000000"/>
          </w:rPr>
          <w:delText xml:space="preserve">convolucional </w:delText>
        </w:r>
      </w:del>
      <w:ins w:id="125" w:author="Andreza Sartori" w:date="2021-05-03T18:24:00Z">
        <w:r w:rsidR="00401290">
          <w:rPr>
            <w:color w:val="000000"/>
          </w:rPr>
          <w:t>C</w:t>
        </w:r>
        <w:r w:rsidR="00401290">
          <w:rPr>
            <w:color w:val="000000"/>
          </w:rPr>
          <w:t xml:space="preserve">onvolucional </w:t>
        </w:r>
      </w:ins>
      <w:r w:rsidR="002A4695">
        <w:rPr>
          <w:color w:val="000000"/>
        </w:rPr>
        <w:t>Mask R-CNN;</w:t>
      </w:r>
    </w:p>
    <w:p w14:paraId="7D342E96" w14:textId="491B8B65" w:rsidR="00CB7202" w:rsidRPr="006E4D24" w:rsidRDefault="00CB7202" w:rsidP="00CB7202">
      <w:pPr>
        <w:pStyle w:val="TF-ALNEA"/>
        <w:numPr>
          <w:ilvl w:val="0"/>
          <w:numId w:val="5"/>
        </w:numPr>
        <w:rPr>
          <w:color w:val="000000"/>
        </w:rPr>
      </w:pPr>
      <w:r w:rsidRPr="006E4D24">
        <w:rPr>
          <w:color w:val="000000"/>
        </w:rPr>
        <w:t>levantamento de formas para extrair medidas morfométricas: pesquisar métodos utilizados para extrair/estabelecer medidas a partir de imagens</w:t>
      </w:r>
      <w:r w:rsidR="0012602C">
        <w:rPr>
          <w:color w:val="000000"/>
        </w:rPr>
        <w:t xml:space="preserve"> de cintilografia renal</w:t>
      </w:r>
      <w:r w:rsidRPr="006E4D24">
        <w:rPr>
          <w:color w:val="000000"/>
        </w:rPr>
        <w:t>;</w:t>
      </w:r>
    </w:p>
    <w:p w14:paraId="55EC2887" w14:textId="7A16473E" w:rsidR="00CB7202" w:rsidRPr="006E4D24" w:rsidRDefault="00CB7202" w:rsidP="00CB7202">
      <w:pPr>
        <w:pStyle w:val="TF-ALNEA"/>
        <w:numPr>
          <w:ilvl w:val="0"/>
          <w:numId w:val="5"/>
        </w:numPr>
        <w:rPr>
          <w:color w:val="000000"/>
        </w:rPr>
      </w:pPr>
      <w:r w:rsidRPr="006E4D24">
        <w:rPr>
          <w:color w:val="000000"/>
        </w:rPr>
        <w:t xml:space="preserve">implementação </w:t>
      </w:r>
      <w:r w:rsidR="00074826">
        <w:rPr>
          <w:color w:val="000000"/>
        </w:rPr>
        <w:t>do protótipo</w:t>
      </w:r>
      <w:r w:rsidRPr="006E4D24">
        <w:rPr>
          <w:color w:val="000000"/>
        </w:rPr>
        <w:t xml:space="preserve">: </w:t>
      </w:r>
      <w:r w:rsidR="006F1B7D">
        <w:rPr>
          <w:color w:val="000000"/>
        </w:rPr>
        <w:t xml:space="preserve">a partir dos </w:t>
      </w:r>
      <w:r w:rsidRPr="006E4D24">
        <w:rPr>
          <w:color w:val="000000"/>
        </w:rPr>
        <w:t xml:space="preserve">itens (d) e (e) desenvolver </w:t>
      </w:r>
      <w:r w:rsidR="00074826">
        <w:rPr>
          <w:color w:val="000000"/>
        </w:rPr>
        <w:t>o protótipo</w:t>
      </w:r>
      <w:r w:rsidRPr="006E4D24">
        <w:rPr>
          <w:color w:val="000000"/>
        </w:rPr>
        <w:t xml:space="preserve"> para a análise morfométrica </w:t>
      </w:r>
      <w:r w:rsidR="00324AF2">
        <w:rPr>
          <w:color w:val="000000"/>
        </w:rPr>
        <w:t>dos rins</w:t>
      </w:r>
      <w:r w:rsidR="00584096">
        <w:rPr>
          <w:color w:val="000000"/>
        </w:rPr>
        <w:t xml:space="preserve"> utilizando a linguagem Python e as bibliotecas </w:t>
      </w:r>
      <w:r w:rsidR="00584096" w:rsidRPr="006E4D24">
        <w:rPr>
          <w:color w:val="000000"/>
        </w:rPr>
        <w:t xml:space="preserve">OpenCV e </w:t>
      </w:r>
      <w:r w:rsidR="00584096" w:rsidRPr="005C4120">
        <w:rPr>
          <w:color w:val="000000"/>
        </w:rPr>
        <w:t>scikit-learn</w:t>
      </w:r>
      <w:r w:rsidRPr="006E4D24">
        <w:rPr>
          <w:color w:val="000000"/>
        </w:rPr>
        <w:t>;</w:t>
      </w:r>
    </w:p>
    <w:p w14:paraId="6B7410F5" w14:textId="443612D2" w:rsidR="000259C8" w:rsidRPr="004868B6" w:rsidRDefault="00CB7202" w:rsidP="007B689D">
      <w:pPr>
        <w:pStyle w:val="TF-ALNEA"/>
        <w:numPr>
          <w:ilvl w:val="0"/>
          <w:numId w:val="5"/>
        </w:numPr>
        <w:rPr>
          <w:color w:val="000000"/>
        </w:rPr>
      </w:pPr>
      <w:r w:rsidRPr="004868B6">
        <w:rPr>
          <w:color w:val="000000"/>
        </w:rPr>
        <w:t xml:space="preserve">testes: </w:t>
      </w:r>
      <w:r w:rsidR="00D73D22" w:rsidRPr="004868B6">
        <w:t xml:space="preserve">realizar testes com base no banco de imagens obtido para verificar a eficiência e assertividade do modelo elaborado utilizando a validação cruzada assim como a comprovação dos resultados junto </w:t>
      </w:r>
      <w:r w:rsidR="0094465D" w:rsidRPr="004868B6">
        <w:t xml:space="preserve">aos médicos especialistas. Além disso, </w:t>
      </w:r>
      <w:r w:rsidR="00A32BB3" w:rsidRPr="004868B6">
        <w:t xml:space="preserve">os resultados </w:t>
      </w:r>
      <w:r w:rsidR="00C63166">
        <w:t>também</w:t>
      </w:r>
      <w:r w:rsidR="00A32BB3" w:rsidRPr="004868B6">
        <w:t xml:space="preserve"> </w:t>
      </w:r>
      <w:r w:rsidR="004868B6" w:rsidRPr="004868B6">
        <w:t>serão compara</w:t>
      </w:r>
      <w:r w:rsidR="00C63166">
        <w:t>dos</w:t>
      </w:r>
      <w:r w:rsidR="004868B6" w:rsidRPr="004868B6">
        <w:t xml:space="preserve"> com os </w:t>
      </w:r>
      <w:r w:rsidR="00C63166">
        <w:t>gerados pelo</w:t>
      </w:r>
      <w:r w:rsidR="004868B6" w:rsidRPr="004868B6">
        <w:t xml:space="preserve">s </w:t>
      </w:r>
      <w:r w:rsidR="000259C8" w:rsidRPr="004868B6">
        <w:t>softwares proprietários</w:t>
      </w:r>
      <w:r w:rsidR="004868B6" w:rsidRPr="004868B6">
        <w:t>.</w:t>
      </w:r>
    </w:p>
    <w:p w14:paraId="0712DC4B" w14:textId="079CFD5E" w:rsidR="00CB7202" w:rsidRPr="006E4D24" w:rsidRDefault="00CB7202" w:rsidP="00CB7202">
      <w:pPr>
        <w:pStyle w:val="TF-TEXTO"/>
        <w:rPr>
          <w:color w:val="000000"/>
        </w:rPr>
      </w:pPr>
      <w:r w:rsidRPr="006E4D24">
        <w:rPr>
          <w:color w:val="000000"/>
        </w:rPr>
        <w:lastRenderedPageBreak/>
        <w:t xml:space="preserve">As etapas serão realizadas nos períodos relacionados no </w:t>
      </w:r>
      <w:r w:rsidRPr="006E4D24">
        <w:rPr>
          <w:color w:val="000000"/>
        </w:rPr>
        <w:fldChar w:fldCharType="begin"/>
      </w:r>
      <w:r w:rsidRPr="006E4D24">
        <w:rPr>
          <w:color w:val="000000"/>
        </w:rPr>
        <w:instrText xml:space="preserve"> REF _Ref55858516 \h  \* MERGEFORMAT </w:instrText>
      </w:r>
      <w:r w:rsidRPr="006E4D24">
        <w:rPr>
          <w:color w:val="000000"/>
        </w:rPr>
      </w:r>
      <w:r w:rsidRPr="006E4D24">
        <w:rPr>
          <w:color w:val="000000"/>
        </w:rPr>
        <w:fldChar w:fldCharType="separate"/>
      </w:r>
      <w:r w:rsidR="00C53386" w:rsidRPr="006E4D24">
        <w:rPr>
          <w:color w:val="000000"/>
        </w:rPr>
        <w:t xml:space="preserve">Quadro </w:t>
      </w:r>
      <w:r w:rsidR="00C53386">
        <w:rPr>
          <w:noProof/>
          <w:color w:val="000000"/>
        </w:rPr>
        <w:t>1</w:t>
      </w:r>
      <w:r w:rsidRPr="006E4D24">
        <w:rPr>
          <w:color w:val="000000"/>
        </w:rPr>
        <w:fldChar w:fldCharType="end"/>
      </w:r>
      <w:r w:rsidRPr="006E4D24">
        <w:rPr>
          <w:color w:val="000000"/>
        </w:rPr>
        <w:t>.</w:t>
      </w:r>
    </w:p>
    <w:p w14:paraId="7999ECC1" w14:textId="732D7E7A" w:rsidR="00CB7202" w:rsidRPr="006E4D24" w:rsidRDefault="00CB7202" w:rsidP="00CB7202">
      <w:pPr>
        <w:pStyle w:val="TF-LEGENDA"/>
        <w:rPr>
          <w:color w:val="000000"/>
        </w:rPr>
      </w:pPr>
      <w:bookmarkStart w:id="126" w:name="_Ref55858516"/>
      <w:r w:rsidRPr="006E4D24">
        <w:rPr>
          <w:color w:val="000000"/>
        </w:rPr>
        <w:t xml:space="preserve">Quadro </w:t>
      </w:r>
      <w:r w:rsidRPr="006E4D24">
        <w:rPr>
          <w:color w:val="000000"/>
        </w:rPr>
        <w:fldChar w:fldCharType="begin"/>
      </w:r>
      <w:r w:rsidRPr="006E4D24">
        <w:rPr>
          <w:color w:val="000000"/>
        </w:rPr>
        <w:instrText xml:space="preserve"> SEQ Quadro \* ARABIC </w:instrText>
      </w:r>
      <w:r w:rsidRPr="006E4D24">
        <w:rPr>
          <w:color w:val="000000"/>
        </w:rPr>
        <w:fldChar w:fldCharType="separate"/>
      </w:r>
      <w:r w:rsidR="00C53386">
        <w:rPr>
          <w:noProof/>
          <w:color w:val="000000"/>
        </w:rPr>
        <w:t>1</w:t>
      </w:r>
      <w:r w:rsidRPr="006E4D24">
        <w:rPr>
          <w:noProof/>
          <w:color w:val="000000"/>
        </w:rPr>
        <w:fldChar w:fldCharType="end"/>
      </w:r>
      <w:bookmarkEnd w:id="126"/>
      <w:r w:rsidRPr="006E4D24">
        <w:rPr>
          <w:color w:val="000000"/>
        </w:rPr>
        <w:t xml:space="preserve"> - Cronograma de atividades a serem desenvolvidas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6166"/>
        <w:gridCol w:w="290"/>
        <w:gridCol w:w="290"/>
        <w:gridCol w:w="290"/>
        <w:gridCol w:w="290"/>
        <w:gridCol w:w="290"/>
        <w:gridCol w:w="290"/>
        <w:gridCol w:w="290"/>
        <w:gridCol w:w="290"/>
        <w:gridCol w:w="290"/>
        <w:gridCol w:w="291"/>
      </w:tblGrid>
      <w:tr w:rsidR="009277D5" w:rsidRPr="006E4D24" w14:paraId="44E51E9B" w14:textId="77777777" w:rsidTr="009277D5">
        <w:trPr>
          <w:cantSplit/>
          <w:jc w:val="center"/>
        </w:trPr>
        <w:tc>
          <w:tcPr>
            <w:tcW w:w="6166" w:type="dxa"/>
            <w:tcBorders>
              <w:top w:val="single" w:sz="4" w:space="0" w:color="auto"/>
              <w:left w:val="single" w:sz="4" w:space="0" w:color="auto"/>
              <w:bottom w:val="nil"/>
              <w:right w:val="single" w:sz="4" w:space="0" w:color="auto"/>
            </w:tcBorders>
            <w:shd w:val="clear" w:color="auto" w:fill="A6A6A6"/>
          </w:tcPr>
          <w:p w14:paraId="211C9B35" w14:textId="77777777" w:rsidR="009277D5" w:rsidRPr="006E4D24" w:rsidRDefault="009277D5" w:rsidP="007B689D">
            <w:pPr>
              <w:pStyle w:val="TF-TEXTOQUADRO"/>
              <w:rPr>
                <w:color w:val="000000"/>
              </w:rPr>
            </w:pPr>
          </w:p>
        </w:tc>
        <w:tc>
          <w:tcPr>
            <w:tcW w:w="2901" w:type="dxa"/>
            <w:gridSpan w:val="10"/>
            <w:tcBorders>
              <w:top w:val="single" w:sz="4" w:space="0" w:color="auto"/>
              <w:left w:val="single" w:sz="4" w:space="0" w:color="auto"/>
              <w:bottom w:val="single" w:sz="4" w:space="0" w:color="auto"/>
              <w:right w:val="single" w:sz="4" w:space="0" w:color="auto"/>
            </w:tcBorders>
            <w:shd w:val="clear" w:color="auto" w:fill="A6A6A6"/>
          </w:tcPr>
          <w:p w14:paraId="5351DFE4" w14:textId="77777777" w:rsidR="009277D5" w:rsidRPr="006E4D24" w:rsidRDefault="009277D5" w:rsidP="007B689D">
            <w:pPr>
              <w:pStyle w:val="TF-TEXTOQUADROCentralizado"/>
              <w:rPr>
                <w:color w:val="000000"/>
              </w:rPr>
            </w:pPr>
            <w:r w:rsidRPr="006E4D24">
              <w:rPr>
                <w:color w:val="000000"/>
              </w:rPr>
              <w:t>202</w:t>
            </w:r>
            <w:r>
              <w:rPr>
                <w:color w:val="000000"/>
              </w:rPr>
              <w:t>1</w:t>
            </w:r>
          </w:p>
        </w:tc>
      </w:tr>
      <w:tr w:rsidR="009277D5" w:rsidRPr="006E4D24" w14:paraId="5E53253B" w14:textId="77777777" w:rsidTr="00420925">
        <w:trPr>
          <w:cantSplit/>
          <w:jc w:val="center"/>
        </w:trPr>
        <w:tc>
          <w:tcPr>
            <w:tcW w:w="6166" w:type="dxa"/>
            <w:tcBorders>
              <w:top w:val="nil"/>
              <w:left w:val="single" w:sz="4" w:space="0" w:color="auto"/>
              <w:bottom w:val="nil"/>
              <w:right w:val="single" w:sz="4" w:space="0" w:color="auto"/>
            </w:tcBorders>
            <w:shd w:val="clear" w:color="auto" w:fill="A6A6A6"/>
          </w:tcPr>
          <w:p w14:paraId="24D3F9B3" w14:textId="77777777" w:rsidR="009277D5" w:rsidRPr="006E4D24" w:rsidRDefault="009277D5" w:rsidP="007B689D">
            <w:pPr>
              <w:pStyle w:val="TF-TEXTOQUADRO"/>
              <w:rPr>
                <w:color w:val="000000"/>
              </w:rPr>
            </w:pPr>
          </w:p>
        </w:tc>
        <w:tc>
          <w:tcPr>
            <w:tcW w:w="580" w:type="dxa"/>
            <w:gridSpan w:val="2"/>
            <w:tcBorders>
              <w:top w:val="single" w:sz="4" w:space="0" w:color="auto"/>
              <w:left w:val="single" w:sz="4" w:space="0" w:color="auto"/>
              <w:bottom w:val="single" w:sz="4" w:space="0" w:color="auto"/>
              <w:right w:val="single" w:sz="4" w:space="0" w:color="auto"/>
            </w:tcBorders>
            <w:shd w:val="clear" w:color="auto" w:fill="A6A6A6"/>
          </w:tcPr>
          <w:p w14:paraId="5D931BA0" w14:textId="507DB43F" w:rsidR="009277D5" w:rsidRDefault="009277D5" w:rsidP="007B689D">
            <w:pPr>
              <w:pStyle w:val="TF-TEXTOQUADROCentralizado"/>
              <w:rPr>
                <w:color w:val="000000"/>
              </w:rPr>
            </w:pPr>
            <w:r>
              <w:rPr>
                <w:color w:val="000000"/>
              </w:rPr>
              <w:t>jul.</w:t>
            </w:r>
          </w:p>
        </w:tc>
        <w:tc>
          <w:tcPr>
            <w:tcW w:w="580"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731F1640" w14:textId="75B5E159" w:rsidR="009277D5" w:rsidRPr="006E4D24" w:rsidRDefault="009277D5" w:rsidP="007B689D">
            <w:pPr>
              <w:pStyle w:val="TF-TEXTOQUADROCentralizado"/>
              <w:rPr>
                <w:color w:val="000000"/>
              </w:rPr>
            </w:pPr>
            <w:r>
              <w:rPr>
                <w:color w:val="000000"/>
              </w:rPr>
              <w:t>ago</w:t>
            </w:r>
            <w:r w:rsidRPr="006E4D24">
              <w:rPr>
                <w:color w:val="000000"/>
              </w:rPr>
              <w:t>.</w:t>
            </w:r>
          </w:p>
        </w:tc>
        <w:tc>
          <w:tcPr>
            <w:tcW w:w="580"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0AA5875F" w14:textId="25FC0A6E" w:rsidR="009277D5" w:rsidRPr="006E4D24" w:rsidRDefault="009277D5" w:rsidP="007B689D">
            <w:pPr>
              <w:pStyle w:val="TF-TEXTOQUADROCentralizado"/>
              <w:rPr>
                <w:color w:val="000000"/>
              </w:rPr>
            </w:pPr>
            <w:r>
              <w:rPr>
                <w:color w:val="000000"/>
              </w:rPr>
              <w:t>set</w:t>
            </w:r>
            <w:r w:rsidRPr="006E4D24">
              <w:rPr>
                <w:color w:val="000000"/>
              </w:rPr>
              <w:t>.</w:t>
            </w:r>
          </w:p>
        </w:tc>
        <w:tc>
          <w:tcPr>
            <w:tcW w:w="580"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0B46ED34" w14:textId="73D4F5B7" w:rsidR="009277D5" w:rsidRPr="006E4D24" w:rsidRDefault="009277D5" w:rsidP="007B689D">
            <w:pPr>
              <w:pStyle w:val="TF-TEXTOQUADROCentralizado"/>
              <w:rPr>
                <w:color w:val="000000"/>
              </w:rPr>
            </w:pPr>
            <w:r>
              <w:rPr>
                <w:color w:val="000000"/>
              </w:rPr>
              <w:t>out</w:t>
            </w:r>
            <w:r w:rsidRPr="006E4D24">
              <w:rPr>
                <w:color w:val="000000"/>
              </w:rPr>
              <w:t>.</w:t>
            </w:r>
          </w:p>
        </w:tc>
        <w:tc>
          <w:tcPr>
            <w:tcW w:w="581" w:type="dxa"/>
            <w:gridSpan w:val="2"/>
            <w:tcBorders>
              <w:top w:val="single" w:sz="4" w:space="0" w:color="auto"/>
              <w:left w:val="single" w:sz="4" w:space="0" w:color="auto"/>
              <w:bottom w:val="single" w:sz="4" w:space="0" w:color="auto"/>
              <w:right w:val="single" w:sz="4" w:space="0" w:color="auto"/>
            </w:tcBorders>
            <w:shd w:val="clear" w:color="auto" w:fill="A6A6A6"/>
            <w:hideMark/>
          </w:tcPr>
          <w:p w14:paraId="3B06A561" w14:textId="79F2BC01" w:rsidR="009277D5" w:rsidRPr="006E4D24" w:rsidRDefault="009277D5" w:rsidP="007B689D">
            <w:pPr>
              <w:pStyle w:val="TF-TEXTOQUADROCentralizado"/>
              <w:rPr>
                <w:color w:val="000000"/>
              </w:rPr>
            </w:pPr>
            <w:r>
              <w:rPr>
                <w:color w:val="000000"/>
              </w:rPr>
              <w:t>nov.</w:t>
            </w:r>
          </w:p>
        </w:tc>
      </w:tr>
      <w:tr w:rsidR="009277D5" w:rsidRPr="006E4D24" w14:paraId="336EBA7F" w14:textId="77777777" w:rsidTr="00420925">
        <w:trPr>
          <w:cantSplit/>
          <w:jc w:val="center"/>
        </w:trPr>
        <w:tc>
          <w:tcPr>
            <w:tcW w:w="6166" w:type="dxa"/>
            <w:tcBorders>
              <w:top w:val="nil"/>
              <w:left w:val="single" w:sz="4" w:space="0" w:color="auto"/>
              <w:bottom w:val="single" w:sz="4" w:space="0" w:color="auto"/>
              <w:right w:val="single" w:sz="4" w:space="0" w:color="auto"/>
            </w:tcBorders>
            <w:shd w:val="clear" w:color="auto" w:fill="A6A6A6"/>
            <w:hideMark/>
          </w:tcPr>
          <w:p w14:paraId="36C8365B" w14:textId="77777777" w:rsidR="009277D5" w:rsidRPr="006E4D24" w:rsidRDefault="009277D5" w:rsidP="007B689D">
            <w:pPr>
              <w:pStyle w:val="TF-TEXTOQUADRO"/>
              <w:rPr>
                <w:color w:val="000000"/>
              </w:rPr>
            </w:pPr>
            <w:r w:rsidRPr="006E4D24">
              <w:rPr>
                <w:color w:val="000000"/>
              </w:rPr>
              <w:t>etapas / quinzenas</w:t>
            </w:r>
          </w:p>
        </w:tc>
        <w:tc>
          <w:tcPr>
            <w:tcW w:w="290" w:type="dxa"/>
            <w:tcBorders>
              <w:top w:val="single" w:sz="4" w:space="0" w:color="auto"/>
              <w:left w:val="single" w:sz="4" w:space="0" w:color="auto"/>
              <w:right w:val="single" w:sz="4" w:space="0" w:color="auto"/>
            </w:tcBorders>
            <w:shd w:val="clear" w:color="auto" w:fill="A6A6A6"/>
          </w:tcPr>
          <w:p w14:paraId="16C7C4D6" w14:textId="47C27383" w:rsidR="009277D5" w:rsidRPr="006E4D24" w:rsidRDefault="009277D5" w:rsidP="007B689D">
            <w:pPr>
              <w:pStyle w:val="TF-TEXTOQUADROCentralizado"/>
              <w:rPr>
                <w:color w:val="000000"/>
              </w:rPr>
            </w:pPr>
            <w:r>
              <w:rPr>
                <w:color w:val="000000"/>
              </w:rPr>
              <w:t>1</w:t>
            </w:r>
          </w:p>
        </w:tc>
        <w:tc>
          <w:tcPr>
            <w:tcW w:w="290" w:type="dxa"/>
            <w:tcBorders>
              <w:top w:val="single" w:sz="4" w:space="0" w:color="auto"/>
              <w:left w:val="single" w:sz="4" w:space="0" w:color="auto"/>
              <w:right w:val="single" w:sz="4" w:space="0" w:color="auto"/>
            </w:tcBorders>
            <w:shd w:val="clear" w:color="auto" w:fill="A6A6A6"/>
          </w:tcPr>
          <w:p w14:paraId="0F104C58" w14:textId="09D6395E" w:rsidR="009277D5" w:rsidRPr="006E4D24" w:rsidRDefault="009277D5" w:rsidP="007B689D">
            <w:pPr>
              <w:pStyle w:val="TF-TEXTOQUADROCentralizado"/>
              <w:rPr>
                <w:color w:val="000000"/>
              </w:rPr>
            </w:pPr>
            <w:r>
              <w:rPr>
                <w:color w:val="000000"/>
              </w:rPr>
              <w:t>2</w:t>
            </w:r>
          </w:p>
        </w:tc>
        <w:tc>
          <w:tcPr>
            <w:tcW w:w="290" w:type="dxa"/>
            <w:tcBorders>
              <w:top w:val="single" w:sz="4" w:space="0" w:color="auto"/>
              <w:left w:val="single" w:sz="4" w:space="0" w:color="auto"/>
              <w:bottom w:val="single" w:sz="4" w:space="0" w:color="auto"/>
              <w:right w:val="single" w:sz="4" w:space="0" w:color="auto"/>
            </w:tcBorders>
            <w:shd w:val="clear" w:color="auto" w:fill="A6A6A6"/>
            <w:hideMark/>
          </w:tcPr>
          <w:p w14:paraId="39DA0671" w14:textId="69B2E537" w:rsidR="009277D5" w:rsidRPr="006E4D24" w:rsidRDefault="009277D5" w:rsidP="007B689D">
            <w:pPr>
              <w:pStyle w:val="TF-TEXTOQUADROCentralizado"/>
              <w:rPr>
                <w:color w:val="000000"/>
              </w:rPr>
            </w:pPr>
            <w:r w:rsidRPr="006E4D24">
              <w:rPr>
                <w:color w:val="000000"/>
              </w:rPr>
              <w:t>1</w:t>
            </w:r>
          </w:p>
        </w:tc>
        <w:tc>
          <w:tcPr>
            <w:tcW w:w="290" w:type="dxa"/>
            <w:tcBorders>
              <w:top w:val="single" w:sz="4" w:space="0" w:color="auto"/>
              <w:left w:val="single" w:sz="4" w:space="0" w:color="auto"/>
              <w:bottom w:val="single" w:sz="4" w:space="0" w:color="auto"/>
              <w:right w:val="single" w:sz="4" w:space="0" w:color="auto"/>
            </w:tcBorders>
            <w:shd w:val="clear" w:color="auto" w:fill="A6A6A6"/>
            <w:hideMark/>
          </w:tcPr>
          <w:p w14:paraId="7C35FE87" w14:textId="77777777" w:rsidR="009277D5" w:rsidRPr="006E4D24" w:rsidRDefault="009277D5" w:rsidP="007B689D">
            <w:pPr>
              <w:pStyle w:val="TF-TEXTOQUADROCentralizado"/>
              <w:rPr>
                <w:color w:val="000000"/>
              </w:rPr>
            </w:pPr>
            <w:r w:rsidRPr="006E4D24">
              <w:rPr>
                <w:color w:val="000000"/>
              </w:rPr>
              <w:t>2</w:t>
            </w:r>
          </w:p>
        </w:tc>
        <w:tc>
          <w:tcPr>
            <w:tcW w:w="290" w:type="dxa"/>
            <w:tcBorders>
              <w:top w:val="single" w:sz="4" w:space="0" w:color="auto"/>
              <w:left w:val="single" w:sz="4" w:space="0" w:color="auto"/>
              <w:bottom w:val="single" w:sz="4" w:space="0" w:color="auto"/>
              <w:right w:val="single" w:sz="4" w:space="0" w:color="auto"/>
            </w:tcBorders>
            <w:shd w:val="clear" w:color="auto" w:fill="A6A6A6"/>
            <w:hideMark/>
          </w:tcPr>
          <w:p w14:paraId="3E728D4F" w14:textId="77777777" w:rsidR="009277D5" w:rsidRPr="006E4D24" w:rsidRDefault="009277D5" w:rsidP="007B689D">
            <w:pPr>
              <w:pStyle w:val="TF-TEXTOQUADROCentralizado"/>
              <w:rPr>
                <w:color w:val="000000"/>
              </w:rPr>
            </w:pPr>
            <w:r w:rsidRPr="006E4D24">
              <w:rPr>
                <w:color w:val="000000"/>
              </w:rPr>
              <w:t>1</w:t>
            </w:r>
          </w:p>
        </w:tc>
        <w:tc>
          <w:tcPr>
            <w:tcW w:w="290" w:type="dxa"/>
            <w:tcBorders>
              <w:top w:val="single" w:sz="4" w:space="0" w:color="auto"/>
              <w:left w:val="single" w:sz="4" w:space="0" w:color="auto"/>
              <w:bottom w:val="single" w:sz="4" w:space="0" w:color="auto"/>
              <w:right w:val="single" w:sz="4" w:space="0" w:color="auto"/>
            </w:tcBorders>
            <w:shd w:val="clear" w:color="auto" w:fill="A6A6A6"/>
            <w:hideMark/>
          </w:tcPr>
          <w:p w14:paraId="4BA3EABD" w14:textId="77777777" w:rsidR="009277D5" w:rsidRPr="006E4D24" w:rsidRDefault="009277D5" w:rsidP="007B689D">
            <w:pPr>
              <w:pStyle w:val="TF-TEXTOQUADROCentralizado"/>
              <w:rPr>
                <w:color w:val="000000"/>
              </w:rPr>
            </w:pPr>
            <w:r w:rsidRPr="006E4D24">
              <w:rPr>
                <w:color w:val="000000"/>
              </w:rPr>
              <w:t>2</w:t>
            </w:r>
          </w:p>
        </w:tc>
        <w:tc>
          <w:tcPr>
            <w:tcW w:w="290" w:type="dxa"/>
            <w:tcBorders>
              <w:top w:val="single" w:sz="4" w:space="0" w:color="auto"/>
              <w:left w:val="single" w:sz="4" w:space="0" w:color="auto"/>
              <w:bottom w:val="single" w:sz="4" w:space="0" w:color="auto"/>
              <w:right w:val="single" w:sz="4" w:space="0" w:color="auto"/>
            </w:tcBorders>
            <w:shd w:val="clear" w:color="auto" w:fill="A6A6A6"/>
            <w:hideMark/>
          </w:tcPr>
          <w:p w14:paraId="6A7122BC" w14:textId="77777777" w:rsidR="009277D5" w:rsidRPr="006E4D24" w:rsidRDefault="009277D5" w:rsidP="007B689D">
            <w:pPr>
              <w:pStyle w:val="TF-TEXTOQUADROCentralizado"/>
              <w:rPr>
                <w:color w:val="000000"/>
              </w:rPr>
            </w:pPr>
            <w:r w:rsidRPr="006E4D24">
              <w:rPr>
                <w:color w:val="000000"/>
              </w:rPr>
              <w:t>1</w:t>
            </w:r>
          </w:p>
        </w:tc>
        <w:tc>
          <w:tcPr>
            <w:tcW w:w="290" w:type="dxa"/>
            <w:tcBorders>
              <w:top w:val="single" w:sz="4" w:space="0" w:color="auto"/>
              <w:left w:val="single" w:sz="4" w:space="0" w:color="auto"/>
              <w:bottom w:val="single" w:sz="4" w:space="0" w:color="auto"/>
              <w:right w:val="single" w:sz="4" w:space="0" w:color="auto"/>
            </w:tcBorders>
            <w:shd w:val="clear" w:color="auto" w:fill="A6A6A6"/>
            <w:hideMark/>
          </w:tcPr>
          <w:p w14:paraId="114E6A7B" w14:textId="77777777" w:rsidR="009277D5" w:rsidRPr="006E4D24" w:rsidRDefault="009277D5" w:rsidP="007B689D">
            <w:pPr>
              <w:pStyle w:val="TF-TEXTOQUADROCentralizado"/>
              <w:rPr>
                <w:color w:val="000000"/>
              </w:rPr>
            </w:pPr>
            <w:r w:rsidRPr="006E4D24">
              <w:rPr>
                <w:color w:val="000000"/>
              </w:rPr>
              <w:t>2</w:t>
            </w:r>
          </w:p>
        </w:tc>
        <w:tc>
          <w:tcPr>
            <w:tcW w:w="290" w:type="dxa"/>
            <w:tcBorders>
              <w:top w:val="single" w:sz="4" w:space="0" w:color="auto"/>
              <w:left w:val="single" w:sz="4" w:space="0" w:color="auto"/>
              <w:bottom w:val="single" w:sz="4" w:space="0" w:color="auto"/>
              <w:right w:val="single" w:sz="4" w:space="0" w:color="auto"/>
            </w:tcBorders>
            <w:shd w:val="clear" w:color="auto" w:fill="A6A6A6"/>
            <w:hideMark/>
          </w:tcPr>
          <w:p w14:paraId="08579E8B" w14:textId="77777777" w:rsidR="009277D5" w:rsidRPr="006E4D24" w:rsidRDefault="009277D5" w:rsidP="007B689D">
            <w:pPr>
              <w:pStyle w:val="TF-TEXTOQUADROCentralizado"/>
              <w:rPr>
                <w:color w:val="000000"/>
              </w:rPr>
            </w:pPr>
            <w:r w:rsidRPr="006E4D24">
              <w:rPr>
                <w:color w:val="000000"/>
              </w:rPr>
              <w:t>1</w:t>
            </w:r>
          </w:p>
        </w:tc>
        <w:tc>
          <w:tcPr>
            <w:tcW w:w="291" w:type="dxa"/>
            <w:tcBorders>
              <w:top w:val="single" w:sz="4" w:space="0" w:color="auto"/>
              <w:left w:val="single" w:sz="4" w:space="0" w:color="auto"/>
              <w:bottom w:val="single" w:sz="4" w:space="0" w:color="auto"/>
              <w:right w:val="single" w:sz="4" w:space="0" w:color="auto"/>
            </w:tcBorders>
            <w:shd w:val="clear" w:color="auto" w:fill="A6A6A6"/>
            <w:hideMark/>
          </w:tcPr>
          <w:p w14:paraId="2469F445" w14:textId="77777777" w:rsidR="009277D5" w:rsidRPr="006E4D24" w:rsidRDefault="009277D5" w:rsidP="007B689D">
            <w:pPr>
              <w:pStyle w:val="TF-TEXTOQUADROCentralizado"/>
              <w:rPr>
                <w:color w:val="000000"/>
              </w:rPr>
            </w:pPr>
            <w:r w:rsidRPr="006E4D24">
              <w:rPr>
                <w:color w:val="000000"/>
              </w:rPr>
              <w:t>2</w:t>
            </w:r>
          </w:p>
        </w:tc>
      </w:tr>
      <w:tr w:rsidR="009277D5" w:rsidRPr="006E4D24" w14:paraId="1CBCDE14" w14:textId="77777777" w:rsidTr="00420925">
        <w:trPr>
          <w:jc w:val="center"/>
        </w:trPr>
        <w:tc>
          <w:tcPr>
            <w:tcW w:w="6166" w:type="dxa"/>
            <w:tcBorders>
              <w:top w:val="single" w:sz="4" w:space="0" w:color="auto"/>
              <w:left w:val="single" w:sz="4" w:space="0" w:color="auto"/>
              <w:bottom w:val="single" w:sz="4" w:space="0" w:color="auto"/>
              <w:right w:val="single" w:sz="4" w:space="0" w:color="auto"/>
            </w:tcBorders>
            <w:hideMark/>
          </w:tcPr>
          <w:p w14:paraId="39F570FB" w14:textId="77777777" w:rsidR="009277D5" w:rsidRPr="006E4D24" w:rsidRDefault="009277D5" w:rsidP="007B689D">
            <w:pPr>
              <w:pStyle w:val="TF-TEXTOQUADRO"/>
              <w:rPr>
                <w:color w:val="000000"/>
              </w:rPr>
            </w:pPr>
            <w:r w:rsidRPr="006E4D24">
              <w:rPr>
                <w:color w:val="000000"/>
              </w:rPr>
              <w:t>levantamento bibliográfico</w:t>
            </w:r>
          </w:p>
        </w:tc>
        <w:tc>
          <w:tcPr>
            <w:tcW w:w="290" w:type="dxa"/>
            <w:tcBorders>
              <w:left w:val="single" w:sz="4" w:space="0" w:color="auto"/>
              <w:right w:val="single" w:sz="4" w:space="0" w:color="auto"/>
            </w:tcBorders>
            <w:shd w:val="clear" w:color="auto" w:fill="auto"/>
          </w:tcPr>
          <w:p w14:paraId="375D1A23" w14:textId="77777777" w:rsidR="009277D5" w:rsidRPr="006E4D24" w:rsidRDefault="009277D5" w:rsidP="007B689D">
            <w:pPr>
              <w:pStyle w:val="TF-TEXTOQUADROCentralizado"/>
              <w:rPr>
                <w:color w:val="000000"/>
              </w:rPr>
            </w:pPr>
          </w:p>
        </w:tc>
        <w:tc>
          <w:tcPr>
            <w:tcW w:w="290" w:type="dxa"/>
            <w:tcBorders>
              <w:left w:val="single" w:sz="4" w:space="0" w:color="auto"/>
              <w:right w:val="single" w:sz="4" w:space="0" w:color="auto"/>
            </w:tcBorders>
            <w:shd w:val="clear" w:color="auto" w:fill="auto"/>
          </w:tcPr>
          <w:p w14:paraId="64B3CA7C" w14:textId="05916F0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7FC14AB" w14:textId="527B713B"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3CB1A289"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05B54760"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167FED0B"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44B57731"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00AA757C"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2669D1FE" w14:textId="77777777" w:rsidR="009277D5" w:rsidRPr="006E4D24" w:rsidRDefault="009277D5" w:rsidP="007B689D">
            <w:pPr>
              <w:pStyle w:val="TF-TEXTOQUADROCentralizado"/>
              <w:rPr>
                <w:color w:val="000000"/>
              </w:rPr>
            </w:pPr>
          </w:p>
        </w:tc>
        <w:tc>
          <w:tcPr>
            <w:tcW w:w="291" w:type="dxa"/>
            <w:tcBorders>
              <w:top w:val="single" w:sz="4" w:space="0" w:color="auto"/>
              <w:left w:val="single" w:sz="4" w:space="0" w:color="auto"/>
              <w:bottom w:val="single" w:sz="4" w:space="0" w:color="auto"/>
              <w:right w:val="single" w:sz="4" w:space="0" w:color="auto"/>
            </w:tcBorders>
          </w:tcPr>
          <w:p w14:paraId="44A9BCBD" w14:textId="77777777" w:rsidR="009277D5" w:rsidRPr="006E4D24" w:rsidRDefault="009277D5" w:rsidP="007B689D">
            <w:pPr>
              <w:pStyle w:val="TF-TEXTOQUADROCentralizado"/>
              <w:rPr>
                <w:color w:val="000000"/>
              </w:rPr>
            </w:pPr>
          </w:p>
        </w:tc>
      </w:tr>
      <w:tr w:rsidR="009277D5" w:rsidRPr="006E4D24" w14:paraId="6A425F83" w14:textId="77777777" w:rsidTr="00420925">
        <w:trPr>
          <w:jc w:val="center"/>
        </w:trPr>
        <w:tc>
          <w:tcPr>
            <w:tcW w:w="6166" w:type="dxa"/>
            <w:tcBorders>
              <w:top w:val="single" w:sz="4" w:space="0" w:color="auto"/>
              <w:left w:val="single" w:sz="4" w:space="0" w:color="auto"/>
              <w:bottom w:val="single" w:sz="4" w:space="0" w:color="auto"/>
              <w:right w:val="single" w:sz="4" w:space="0" w:color="auto"/>
            </w:tcBorders>
            <w:hideMark/>
          </w:tcPr>
          <w:p w14:paraId="14A058AB" w14:textId="2E53CDD9" w:rsidR="009277D5" w:rsidRPr="006E4D24" w:rsidRDefault="00672104" w:rsidP="007B689D">
            <w:pPr>
              <w:pStyle w:val="TF-TEXTOQUADRO"/>
              <w:rPr>
                <w:bCs/>
                <w:color w:val="000000"/>
              </w:rPr>
            </w:pPr>
            <w:r>
              <w:rPr>
                <w:color w:val="000000"/>
              </w:rPr>
              <w:t>construção</w:t>
            </w:r>
            <w:r w:rsidR="009277D5" w:rsidRPr="006E4D24">
              <w:rPr>
                <w:color w:val="000000"/>
              </w:rPr>
              <w:t xml:space="preserve"> da base de imagens</w:t>
            </w:r>
          </w:p>
        </w:tc>
        <w:tc>
          <w:tcPr>
            <w:tcW w:w="290" w:type="dxa"/>
            <w:tcBorders>
              <w:left w:val="single" w:sz="4" w:space="0" w:color="auto"/>
              <w:right w:val="single" w:sz="4" w:space="0" w:color="auto"/>
            </w:tcBorders>
            <w:shd w:val="clear" w:color="auto" w:fill="A6A6A6" w:themeFill="background1" w:themeFillShade="A6"/>
          </w:tcPr>
          <w:p w14:paraId="3F4637C3" w14:textId="77777777" w:rsidR="009277D5" w:rsidRPr="006E4D24" w:rsidRDefault="009277D5" w:rsidP="007B689D">
            <w:pPr>
              <w:pStyle w:val="TF-TEXTOQUADROCentralizado"/>
              <w:rPr>
                <w:color w:val="000000"/>
              </w:rPr>
            </w:pPr>
          </w:p>
        </w:tc>
        <w:tc>
          <w:tcPr>
            <w:tcW w:w="290" w:type="dxa"/>
            <w:tcBorders>
              <w:left w:val="single" w:sz="4" w:space="0" w:color="auto"/>
              <w:right w:val="single" w:sz="4" w:space="0" w:color="auto"/>
            </w:tcBorders>
            <w:shd w:val="clear" w:color="auto" w:fill="A6A6A6" w:themeFill="background1" w:themeFillShade="A6"/>
          </w:tcPr>
          <w:p w14:paraId="5CC9F0FE" w14:textId="754A525A"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667662D3" w14:textId="6F9FB404"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66BA1629"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0BF1171D"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3B105C72"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7DB761FE"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7F3752A4"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086A6A13" w14:textId="77777777" w:rsidR="009277D5" w:rsidRPr="006E4D24" w:rsidRDefault="009277D5" w:rsidP="007B689D">
            <w:pPr>
              <w:pStyle w:val="TF-TEXTOQUADROCentralizado"/>
              <w:rPr>
                <w:color w:val="000000"/>
              </w:rPr>
            </w:pPr>
          </w:p>
        </w:tc>
        <w:tc>
          <w:tcPr>
            <w:tcW w:w="291" w:type="dxa"/>
            <w:tcBorders>
              <w:top w:val="single" w:sz="4" w:space="0" w:color="auto"/>
              <w:left w:val="single" w:sz="4" w:space="0" w:color="auto"/>
              <w:bottom w:val="single" w:sz="4" w:space="0" w:color="auto"/>
              <w:right w:val="single" w:sz="4" w:space="0" w:color="auto"/>
            </w:tcBorders>
            <w:shd w:val="clear" w:color="auto" w:fill="auto"/>
          </w:tcPr>
          <w:p w14:paraId="7573FE31" w14:textId="77777777" w:rsidR="009277D5" w:rsidRPr="006E4D24" w:rsidRDefault="009277D5" w:rsidP="007B689D">
            <w:pPr>
              <w:pStyle w:val="TF-TEXTOQUADROCentralizado"/>
              <w:rPr>
                <w:color w:val="000000"/>
              </w:rPr>
            </w:pPr>
          </w:p>
        </w:tc>
      </w:tr>
      <w:tr w:rsidR="009277D5" w:rsidRPr="006E4D24" w14:paraId="643D2FD2" w14:textId="77777777" w:rsidTr="00420925">
        <w:trPr>
          <w:jc w:val="center"/>
        </w:trPr>
        <w:tc>
          <w:tcPr>
            <w:tcW w:w="6166" w:type="dxa"/>
            <w:tcBorders>
              <w:top w:val="single" w:sz="4" w:space="0" w:color="auto"/>
              <w:left w:val="single" w:sz="4" w:space="0" w:color="auto"/>
              <w:bottom w:val="single" w:sz="4" w:space="0" w:color="auto"/>
              <w:right w:val="single" w:sz="4" w:space="0" w:color="auto"/>
            </w:tcBorders>
            <w:hideMark/>
          </w:tcPr>
          <w:p w14:paraId="616B4D33" w14:textId="2E14A517" w:rsidR="009277D5" w:rsidRPr="006E4D24" w:rsidRDefault="0012602C" w:rsidP="007B689D">
            <w:pPr>
              <w:pStyle w:val="TF-TEXTOQUADRO"/>
              <w:rPr>
                <w:color w:val="000000"/>
              </w:rPr>
            </w:pPr>
            <w:r w:rsidRPr="006E4D24">
              <w:rPr>
                <w:color w:val="000000"/>
              </w:rPr>
              <w:t>pesquisa e escolha do algoritmo de segmentação</w:t>
            </w:r>
          </w:p>
        </w:tc>
        <w:tc>
          <w:tcPr>
            <w:tcW w:w="290" w:type="dxa"/>
            <w:tcBorders>
              <w:left w:val="single" w:sz="4" w:space="0" w:color="auto"/>
              <w:right w:val="single" w:sz="4" w:space="0" w:color="auto"/>
            </w:tcBorders>
            <w:shd w:val="clear" w:color="auto" w:fill="auto"/>
          </w:tcPr>
          <w:p w14:paraId="5543ED0D" w14:textId="77777777" w:rsidR="009277D5" w:rsidRPr="006E4D24" w:rsidRDefault="009277D5" w:rsidP="007B689D">
            <w:pPr>
              <w:pStyle w:val="TF-TEXTOQUADROCentralizado"/>
              <w:rPr>
                <w:color w:val="000000"/>
              </w:rPr>
            </w:pPr>
          </w:p>
        </w:tc>
        <w:tc>
          <w:tcPr>
            <w:tcW w:w="290" w:type="dxa"/>
            <w:tcBorders>
              <w:left w:val="single" w:sz="4" w:space="0" w:color="auto"/>
              <w:right w:val="single" w:sz="4" w:space="0" w:color="auto"/>
            </w:tcBorders>
            <w:shd w:val="clear" w:color="auto" w:fill="auto"/>
          </w:tcPr>
          <w:p w14:paraId="3F5270D6" w14:textId="3B8AC211"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6C7D7F15" w14:textId="70992CA4"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5813580"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68EE467D"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18132532"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3186A557"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1581BA99"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2CE037B4" w14:textId="77777777" w:rsidR="009277D5" w:rsidRPr="006E4D24" w:rsidRDefault="009277D5" w:rsidP="007B689D">
            <w:pPr>
              <w:pStyle w:val="TF-TEXTOQUADROCentralizado"/>
              <w:rPr>
                <w:color w:val="000000"/>
              </w:rPr>
            </w:pPr>
          </w:p>
        </w:tc>
        <w:tc>
          <w:tcPr>
            <w:tcW w:w="291" w:type="dxa"/>
            <w:tcBorders>
              <w:top w:val="single" w:sz="4" w:space="0" w:color="auto"/>
              <w:left w:val="single" w:sz="4" w:space="0" w:color="auto"/>
              <w:bottom w:val="single" w:sz="4" w:space="0" w:color="auto"/>
              <w:right w:val="single" w:sz="4" w:space="0" w:color="auto"/>
            </w:tcBorders>
          </w:tcPr>
          <w:p w14:paraId="30C5D01B" w14:textId="77777777" w:rsidR="009277D5" w:rsidRPr="006E4D24" w:rsidRDefault="009277D5" w:rsidP="007B689D">
            <w:pPr>
              <w:pStyle w:val="TF-TEXTOQUADROCentralizado"/>
              <w:rPr>
                <w:color w:val="000000"/>
              </w:rPr>
            </w:pPr>
          </w:p>
        </w:tc>
      </w:tr>
      <w:tr w:rsidR="009277D5" w:rsidRPr="006E4D24" w14:paraId="65CE42D6" w14:textId="77777777" w:rsidTr="00420925">
        <w:trPr>
          <w:jc w:val="center"/>
        </w:trPr>
        <w:tc>
          <w:tcPr>
            <w:tcW w:w="6166" w:type="dxa"/>
            <w:tcBorders>
              <w:top w:val="single" w:sz="4" w:space="0" w:color="auto"/>
              <w:left w:val="single" w:sz="4" w:space="0" w:color="auto"/>
              <w:bottom w:val="single" w:sz="4" w:space="0" w:color="auto"/>
              <w:right w:val="single" w:sz="4" w:space="0" w:color="auto"/>
            </w:tcBorders>
            <w:hideMark/>
          </w:tcPr>
          <w:p w14:paraId="1A60722B" w14:textId="3DBB1389" w:rsidR="009277D5" w:rsidRPr="006E4D24" w:rsidRDefault="0012602C" w:rsidP="007B689D">
            <w:pPr>
              <w:pStyle w:val="TF-TEXTOQUADRO"/>
              <w:rPr>
                <w:color w:val="000000"/>
              </w:rPr>
            </w:pPr>
            <w:r w:rsidRPr="006E4D24">
              <w:rPr>
                <w:color w:val="000000"/>
              </w:rPr>
              <w:t>levantamento de formas para extrair medidas morfométricas</w:t>
            </w:r>
          </w:p>
        </w:tc>
        <w:tc>
          <w:tcPr>
            <w:tcW w:w="290" w:type="dxa"/>
            <w:tcBorders>
              <w:left w:val="single" w:sz="4" w:space="0" w:color="auto"/>
              <w:right w:val="single" w:sz="4" w:space="0" w:color="auto"/>
            </w:tcBorders>
            <w:shd w:val="clear" w:color="auto" w:fill="auto"/>
          </w:tcPr>
          <w:p w14:paraId="41C94970" w14:textId="77777777" w:rsidR="009277D5" w:rsidRPr="006E4D24" w:rsidRDefault="009277D5" w:rsidP="007B689D">
            <w:pPr>
              <w:pStyle w:val="TF-TEXTOQUADROCentralizado"/>
              <w:rPr>
                <w:color w:val="000000"/>
              </w:rPr>
            </w:pPr>
          </w:p>
        </w:tc>
        <w:tc>
          <w:tcPr>
            <w:tcW w:w="290" w:type="dxa"/>
            <w:tcBorders>
              <w:left w:val="single" w:sz="4" w:space="0" w:color="auto"/>
              <w:right w:val="single" w:sz="4" w:space="0" w:color="auto"/>
            </w:tcBorders>
            <w:shd w:val="clear" w:color="auto" w:fill="auto"/>
          </w:tcPr>
          <w:p w14:paraId="7CB255FC" w14:textId="503CA66B"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01089E29" w14:textId="7F65BA8B"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42A849C2"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D228087"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3FA9934F"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uto"/>
          </w:tcPr>
          <w:p w14:paraId="6785167D"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FFFFFF"/>
          </w:tcPr>
          <w:p w14:paraId="77BC9C9D"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FFFFFF"/>
          </w:tcPr>
          <w:p w14:paraId="19D11FC2" w14:textId="77777777" w:rsidR="009277D5" w:rsidRPr="006E4D24" w:rsidRDefault="009277D5" w:rsidP="007B689D">
            <w:pPr>
              <w:pStyle w:val="TF-TEXTOQUADROCentralizado"/>
              <w:rPr>
                <w:color w:val="000000"/>
              </w:rPr>
            </w:pPr>
          </w:p>
        </w:tc>
        <w:tc>
          <w:tcPr>
            <w:tcW w:w="291" w:type="dxa"/>
            <w:tcBorders>
              <w:top w:val="single" w:sz="4" w:space="0" w:color="auto"/>
              <w:left w:val="single" w:sz="4" w:space="0" w:color="auto"/>
              <w:bottom w:val="single" w:sz="4" w:space="0" w:color="auto"/>
              <w:right w:val="single" w:sz="4" w:space="0" w:color="auto"/>
            </w:tcBorders>
            <w:shd w:val="clear" w:color="auto" w:fill="FFFFFF"/>
          </w:tcPr>
          <w:p w14:paraId="06BC1E89" w14:textId="77777777" w:rsidR="009277D5" w:rsidRPr="006E4D24" w:rsidRDefault="009277D5" w:rsidP="007B689D">
            <w:pPr>
              <w:pStyle w:val="TF-TEXTOQUADROCentralizado"/>
              <w:rPr>
                <w:color w:val="000000"/>
              </w:rPr>
            </w:pPr>
          </w:p>
        </w:tc>
      </w:tr>
      <w:tr w:rsidR="009277D5" w:rsidRPr="006E4D24" w14:paraId="3421A097" w14:textId="77777777" w:rsidTr="00420925">
        <w:trPr>
          <w:jc w:val="center"/>
        </w:trPr>
        <w:tc>
          <w:tcPr>
            <w:tcW w:w="6166" w:type="dxa"/>
            <w:tcBorders>
              <w:top w:val="single" w:sz="4" w:space="0" w:color="auto"/>
              <w:left w:val="single" w:sz="4" w:space="0" w:color="auto"/>
              <w:bottom w:val="single" w:sz="4" w:space="0" w:color="auto"/>
              <w:right w:val="single" w:sz="4" w:space="0" w:color="auto"/>
            </w:tcBorders>
            <w:hideMark/>
          </w:tcPr>
          <w:p w14:paraId="34E6F41E" w14:textId="40447AC2" w:rsidR="009277D5" w:rsidRPr="006E4D24" w:rsidRDefault="00BC63B2" w:rsidP="007B689D">
            <w:pPr>
              <w:pStyle w:val="TF-TEXTOQUADRO"/>
              <w:rPr>
                <w:color w:val="000000"/>
              </w:rPr>
            </w:pPr>
            <w:r w:rsidRPr="006E4D24">
              <w:rPr>
                <w:color w:val="000000"/>
              </w:rPr>
              <w:t xml:space="preserve">implementação </w:t>
            </w:r>
            <w:r>
              <w:rPr>
                <w:color w:val="000000"/>
              </w:rPr>
              <w:t>do protótipo</w:t>
            </w:r>
          </w:p>
        </w:tc>
        <w:tc>
          <w:tcPr>
            <w:tcW w:w="290" w:type="dxa"/>
            <w:tcBorders>
              <w:left w:val="single" w:sz="4" w:space="0" w:color="auto"/>
              <w:right w:val="single" w:sz="4" w:space="0" w:color="auto"/>
            </w:tcBorders>
            <w:shd w:val="clear" w:color="auto" w:fill="auto"/>
          </w:tcPr>
          <w:p w14:paraId="17081779" w14:textId="77777777" w:rsidR="009277D5" w:rsidRPr="006E4D24" w:rsidRDefault="009277D5" w:rsidP="007B689D">
            <w:pPr>
              <w:pStyle w:val="TF-TEXTOQUADROCentralizado"/>
              <w:rPr>
                <w:color w:val="000000"/>
              </w:rPr>
            </w:pPr>
          </w:p>
        </w:tc>
        <w:tc>
          <w:tcPr>
            <w:tcW w:w="290" w:type="dxa"/>
            <w:tcBorders>
              <w:left w:val="single" w:sz="4" w:space="0" w:color="auto"/>
              <w:right w:val="single" w:sz="4" w:space="0" w:color="auto"/>
            </w:tcBorders>
            <w:shd w:val="clear" w:color="auto" w:fill="auto"/>
          </w:tcPr>
          <w:p w14:paraId="5556FA71" w14:textId="34E6D863"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1B2FFDB7" w14:textId="4FF717C0"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1B250EA7"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77AFE6D8"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3237E5EE"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257C9FDF"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390E01A2"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69617299" w14:textId="77777777" w:rsidR="009277D5" w:rsidRPr="006E4D24" w:rsidRDefault="009277D5" w:rsidP="007B689D">
            <w:pPr>
              <w:pStyle w:val="TF-TEXTOQUADROCentralizado"/>
              <w:rPr>
                <w:color w:val="000000"/>
              </w:rPr>
            </w:pPr>
          </w:p>
        </w:tc>
        <w:tc>
          <w:tcPr>
            <w:tcW w:w="291" w:type="dxa"/>
            <w:tcBorders>
              <w:top w:val="single" w:sz="4" w:space="0" w:color="auto"/>
              <w:left w:val="single" w:sz="4" w:space="0" w:color="auto"/>
              <w:bottom w:val="single" w:sz="4" w:space="0" w:color="auto"/>
              <w:right w:val="single" w:sz="4" w:space="0" w:color="auto"/>
            </w:tcBorders>
            <w:shd w:val="clear" w:color="auto" w:fill="A6A6A6"/>
          </w:tcPr>
          <w:p w14:paraId="5A76541D" w14:textId="77777777" w:rsidR="009277D5" w:rsidRPr="006E4D24" w:rsidRDefault="009277D5" w:rsidP="007B689D">
            <w:pPr>
              <w:pStyle w:val="TF-TEXTOQUADROCentralizado"/>
              <w:rPr>
                <w:color w:val="000000"/>
              </w:rPr>
            </w:pPr>
          </w:p>
        </w:tc>
      </w:tr>
      <w:tr w:rsidR="009277D5" w:rsidRPr="006E4D24" w14:paraId="3C86899D" w14:textId="77777777" w:rsidTr="00420925">
        <w:trPr>
          <w:jc w:val="center"/>
        </w:trPr>
        <w:tc>
          <w:tcPr>
            <w:tcW w:w="6166" w:type="dxa"/>
            <w:tcBorders>
              <w:top w:val="single" w:sz="4" w:space="0" w:color="auto"/>
              <w:left w:val="single" w:sz="4" w:space="0" w:color="auto"/>
              <w:bottom w:val="single" w:sz="4" w:space="0" w:color="auto"/>
              <w:right w:val="single" w:sz="4" w:space="0" w:color="auto"/>
            </w:tcBorders>
            <w:hideMark/>
          </w:tcPr>
          <w:p w14:paraId="091A9FB8" w14:textId="77777777" w:rsidR="009277D5" w:rsidRPr="006E4D24" w:rsidRDefault="009277D5" w:rsidP="007B689D">
            <w:pPr>
              <w:pStyle w:val="TF-TEXTOQUADRO"/>
              <w:rPr>
                <w:color w:val="000000"/>
              </w:rPr>
            </w:pPr>
            <w:r w:rsidRPr="006E4D24">
              <w:rPr>
                <w:color w:val="000000"/>
              </w:rPr>
              <w:t>testes</w:t>
            </w:r>
          </w:p>
        </w:tc>
        <w:tc>
          <w:tcPr>
            <w:tcW w:w="290" w:type="dxa"/>
            <w:tcBorders>
              <w:left w:val="single" w:sz="4" w:space="0" w:color="auto"/>
              <w:bottom w:val="single" w:sz="4" w:space="0" w:color="auto"/>
              <w:right w:val="single" w:sz="4" w:space="0" w:color="auto"/>
            </w:tcBorders>
            <w:shd w:val="clear" w:color="auto" w:fill="auto"/>
          </w:tcPr>
          <w:p w14:paraId="3FCD966D" w14:textId="77777777" w:rsidR="009277D5" w:rsidRPr="006E4D24" w:rsidRDefault="009277D5" w:rsidP="007B689D">
            <w:pPr>
              <w:pStyle w:val="TF-TEXTOQUADROCentralizado"/>
              <w:rPr>
                <w:color w:val="000000"/>
              </w:rPr>
            </w:pPr>
          </w:p>
        </w:tc>
        <w:tc>
          <w:tcPr>
            <w:tcW w:w="290" w:type="dxa"/>
            <w:tcBorders>
              <w:left w:val="single" w:sz="4" w:space="0" w:color="auto"/>
              <w:bottom w:val="single" w:sz="4" w:space="0" w:color="auto"/>
              <w:right w:val="single" w:sz="4" w:space="0" w:color="auto"/>
            </w:tcBorders>
            <w:shd w:val="clear" w:color="auto" w:fill="auto"/>
          </w:tcPr>
          <w:p w14:paraId="78CC247C" w14:textId="1E1C53F5"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5D6E07AB" w14:textId="4AF37494"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6129234E"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023C4EAB"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tcPr>
          <w:p w14:paraId="5EA295BD"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1E576688"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1A0524FC" w14:textId="77777777" w:rsidR="009277D5" w:rsidRPr="006E4D24" w:rsidRDefault="009277D5" w:rsidP="007B689D">
            <w:pPr>
              <w:pStyle w:val="TF-TEXTOQUADROCentralizado"/>
              <w:rPr>
                <w:color w:val="000000"/>
              </w:rPr>
            </w:pPr>
          </w:p>
        </w:tc>
        <w:tc>
          <w:tcPr>
            <w:tcW w:w="290" w:type="dxa"/>
            <w:tcBorders>
              <w:top w:val="single" w:sz="4" w:space="0" w:color="auto"/>
              <w:left w:val="single" w:sz="4" w:space="0" w:color="auto"/>
              <w:bottom w:val="single" w:sz="4" w:space="0" w:color="auto"/>
              <w:right w:val="single" w:sz="4" w:space="0" w:color="auto"/>
            </w:tcBorders>
            <w:shd w:val="clear" w:color="auto" w:fill="A6A6A6"/>
          </w:tcPr>
          <w:p w14:paraId="52688627" w14:textId="77777777" w:rsidR="009277D5" w:rsidRPr="006E4D24" w:rsidRDefault="009277D5" w:rsidP="007B689D">
            <w:pPr>
              <w:pStyle w:val="TF-TEXTOQUADROCentralizado"/>
              <w:rPr>
                <w:color w:val="000000"/>
              </w:rPr>
            </w:pPr>
          </w:p>
        </w:tc>
        <w:tc>
          <w:tcPr>
            <w:tcW w:w="291" w:type="dxa"/>
            <w:tcBorders>
              <w:top w:val="single" w:sz="4" w:space="0" w:color="auto"/>
              <w:left w:val="single" w:sz="4" w:space="0" w:color="auto"/>
              <w:bottom w:val="single" w:sz="4" w:space="0" w:color="auto"/>
              <w:right w:val="single" w:sz="4" w:space="0" w:color="auto"/>
            </w:tcBorders>
            <w:shd w:val="clear" w:color="auto" w:fill="A6A6A6"/>
          </w:tcPr>
          <w:p w14:paraId="0EEF5F43" w14:textId="77777777" w:rsidR="009277D5" w:rsidRPr="006E4D24" w:rsidRDefault="009277D5" w:rsidP="007B689D">
            <w:pPr>
              <w:pStyle w:val="TF-TEXTOQUADROCentralizado"/>
              <w:rPr>
                <w:color w:val="000000"/>
              </w:rPr>
            </w:pPr>
          </w:p>
        </w:tc>
      </w:tr>
    </w:tbl>
    <w:p w14:paraId="105A14A5" w14:textId="77777777" w:rsidR="00CB7202" w:rsidRPr="006E4D24" w:rsidRDefault="00CB7202" w:rsidP="00CB7202">
      <w:pPr>
        <w:pStyle w:val="TF-FONTE"/>
        <w:rPr>
          <w:color w:val="000000"/>
        </w:rPr>
      </w:pPr>
      <w:r w:rsidRPr="006E4D24">
        <w:rPr>
          <w:color w:val="000000"/>
        </w:rPr>
        <w:t>Fonte: elaborado pelo autor.</w:t>
      </w:r>
    </w:p>
    <w:p w14:paraId="6AD6B1CA" w14:textId="77777777" w:rsidR="00CB7202" w:rsidRPr="006E4D24" w:rsidRDefault="00CB7202" w:rsidP="00CB7202">
      <w:pPr>
        <w:pStyle w:val="Ttulo1"/>
        <w:rPr>
          <w:color w:val="000000"/>
        </w:rPr>
      </w:pPr>
      <w:r w:rsidRPr="006E4D24">
        <w:rPr>
          <w:color w:val="000000"/>
        </w:rPr>
        <w:t>REVISÃO BIBLIOGRÁFICA</w:t>
      </w:r>
    </w:p>
    <w:p w14:paraId="08E1D16B" w14:textId="2EED5968" w:rsidR="00DF34AF" w:rsidRPr="009453EF" w:rsidRDefault="00DF34AF" w:rsidP="00DF34AF">
      <w:pPr>
        <w:pStyle w:val="TF-TEXTO"/>
      </w:pPr>
      <w:r>
        <w:t>Este capítulo descreve brevemente sobre os assuntos que fundamentarão o estudo a ser</w:t>
      </w:r>
      <w:r>
        <w:br/>
        <w:t xml:space="preserve">realizado: sistema renal e cintilografia </w:t>
      </w:r>
      <w:commentRangeStart w:id="127"/>
      <w:r>
        <w:t>renal.</w:t>
      </w:r>
      <w:commentRangeEnd w:id="127"/>
      <w:r w:rsidR="008F2156">
        <w:rPr>
          <w:rStyle w:val="Refdecomentrio"/>
        </w:rPr>
        <w:commentReference w:id="127"/>
      </w:r>
    </w:p>
    <w:p w14:paraId="073FC58B" w14:textId="57FDE0A6" w:rsidR="1AE19365" w:rsidRPr="005F0155" w:rsidRDefault="1AE19365" w:rsidP="0D7151EE">
      <w:pPr>
        <w:pStyle w:val="TF-TEXTO"/>
        <w:spacing w:line="259" w:lineRule="auto"/>
      </w:pPr>
      <w:r w:rsidRPr="005F0155">
        <w:t xml:space="preserve">De acordo com Rosário (2014), </w:t>
      </w:r>
      <w:r w:rsidR="0BC6542D" w:rsidRPr="005F0155">
        <w:t>os rins são dois órgãos com um formato de grão de feijão localizado na parte posterior da cavidade abdominal</w:t>
      </w:r>
      <w:del w:id="128" w:author="Andreza Sartori" w:date="2021-05-03T18:32:00Z">
        <w:r w:rsidR="0BC6542D" w:rsidRPr="005F0155" w:rsidDel="00FA22FF">
          <w:delText>,</w:delText>
        </w:r>
      </w:del>
      <w:r w:rsidR="0BC6542D" w:rsidRPr="005F0155">
        <w:t xml:space="preserve"> entre a coluna vertebral, e possu</w:t>
      </w:r>
      <w:r w:rsidR="4418FD05" w:rsidRPr="005F0155">
        <w:t>em 11cm de comprimento aproximadamente.</w:t>
      </w:r>
      <w:r w:rsidR="70F26D83" w:rsidRPr="005F0155">
        <w:t xml:space="preserve"> </w:t>
      </w:r>
      <w:r w:rsidR="006F4781" w:rsidRPr="005F0155">
        <w:t>Eles</w:t>
      </w:r>
      <w:r w:rsidR="5901C1E8" w:rsidRPr="005F0155">
        <w:t xml:space="preserve"> </w:t>
      </w:r>
      <w:r w:rsidR="70F26D83" w:rsidRPr="005F0155">
        <w:t>atuam no corpo humano eliminando ou reabsorvendo produtos do metabolismo como ureia, ácido úrico, creatina, al</w:t>
      </w:r>
      <w:r w:rsidR="1C8D530C" w:rsidRPr="005F0155">
        <w:t>ém de controlar o equilíbrio da água e eletrólitos de acordo com a necessidade do corpo.</w:t>
      </w:r>
    </w:p>
    <w:p w14:paraId="6306684A" w14:textId="771FE46B" w:rsidR="5BD29A23" w:rsidRPr="005F0155" w:rsidRDefault="5BD29A23" w:rsidP="0D7151EE">
      <w:pPr>
        <w:pStyle w:val="TF-TEXTO"/>
        <w:spacing w:line="259" w:lineRule="auto"/>
      </w:pPr>
      <w:r w:rsidRPr="005F0155">
        <w:t>Pirog</w:t>
      </w:r>
      <w:r w:rsidR="572C1D71" w:rsidRPr="005F0155">
        <w:t xml:space="preserve"> </w:t>
      </w:r>
      <w:r w:rsidR="572C1D71" w:rsidRPr="005F0155">
        <w:rPr>
          <w:i/>
          <w:iCs/>
        </w:rPr>
        <w:t>et al</w:t>
      </w:r>
      <w:r w:rsidR="572C1D71" w:rsidRPr="005F0155">
        <w:t xml:space="preserve">. </w:t>
      </w:r>
      <w:r w:rsidRPr="005F0155">
        <w:t>(2015), explica</w:t>
      </w:r>
      <w:r w:rsidR="006F4781" w:rsidRPr="005F0155">
        <w:t>m</w:t>
      </w:r>
      <w:r w:rsidRPr="005F0155">
        <w:t xml:space="preserve"> que o sistema renal apresenta estruturas condutoras denominadas de vias urinárias ou uriníferas, que são</w:t>
      </w:r>
      <w:r w:rsidR="1E20AFBE" w:rsidRPr="005F0155">
        <w:t xml:space="preserve">: pelve renal, ureteres, bexiga urinária e uretra. </w:t>
      </w:r>
      <w:r w:rsidR="00B62876" w:rsidRPr="005F0155">
        <w:t xml:space="preserve">Elas </w:t>
      </w:r>
      <w:r w:rsidR="1E20AFBE" w:rsidRPr="005F0155">
        <w:t xml:space="preserve">são </w:t>
      </w:r>
      <w:r w:rsidR="4576B791" w:rsidRPr="005F0155">
        <w:t>respo</w:t>
      </w:r>
      <w:r w:rsidR="00B62876" w:rsidRPr="005F0155">
        <w:t>n</w:t>
      </w:r>
      <w:r w:rsidR="4576B791" w:rsidRPr="005F0155">
        <w:t>sáveis</w:t>
      </w:r>
      <w:r w:rsidR="1E20AFBE" w:rsidRPr="005F0155">
        <w:t xml:space="preserve"> por eliminar o produto final </w:t>
      </w:r>
      <w:r w:rsidR="35B17124" w:rsidRPr="005F0155">
        <w:t xml:space="preserve">filtrado, que é a urina. A urina produzida pelos rins </w:t>
      </w:r>
      <w:r w:rsidR="3C180788" w:rsidRPr="005F0155">
        <w:t>é o</w:t>
      </w:r>
      <w:r w:rsidR="35B17124" w:rsidRPr="005F0155">
        <w:t xml:space="preserve"> </w:t>
      </w:r>
      <w:r w:rsidR="3C180788" w:rsidRPr="005F0155">
        <w:t>veículo no qual há a eliminação da água, sais minerais, entre outros resíduos que causam desequil</w:t>
      </w:r>
      <w:r w:rsidR="2C94A523" w:rsidRPr="005F0155">
        <w:t>íbrio fisiológico em nosso organismo.</w:t>
      </w:r>
      <w:r w:rsidR="20878903" w:rsidRPr="005F0155">
        <w:t xml:space="preserve"> </w:t>
      </w:r>
      <w:r w:rsidR="1BB366E5" w:rsidRPr="005F0155">
        <w:t xml:space="preserve">Os rins recebem de 20 a 25% do débito </w:t>
      </w:r>
      <w:r w:rsidR="5475E7D4" w:rsidRPr="005F0155">
        <w:t>cardíaco</w:t>
      </w:r>
      <w:r w:rsidR="1BB366E5" w:rsidRPr="005F0155">
        <w:t xml:space="preserve"> em repouso, por meio das </w:t>
      </w:r>
      <w:r w:rsidR="2A930CE1" w:rsidRPr="005F0155">
        <w:t>artérias</w:t>
      </w:r>
      <w:r w:rsidR="1BB366E5" w:rsidRPr="005F0155">
        <w:t xml:space="preserve"> renais, que são dois troncos que se originam da </w:t>
      </w:r>
      <w:r w:rsidR="6EE3D5B6" w:rsidRPr="005F0155">
        <w:t>artéria</w:t>
      </w:r>
      <w:r w:rsidR="1BB366E5" w:rsidRPr="005F0155">
        <w:t xml:space="preserve"> </w:t>
      </w:r>
      <w:r w:rsidR="3F1E5A47" w:rsidRPr="005F0155">
        <w:t>aorta abdominal</w:t>
      </w:r>
      <w:r w:rsidR="470A63FC" w:rsidRPr="005F0155">
        <w:t xml:space="preserve">. </w:t>
      </w:r>
      <w:r w:rsidR="06D1D260" w:rsidRPr="005F0155">
        <w:t xml:space="preserve">Ainda conforme os autores, em corte longitudinal será encontrado o parênquima renal que é </w:t>
      </w:r>
      <w:r w:rsidR="0979CEE3" w:rsidRPr="005F0155">
        <w:t xml:space="preserve">constituído pela medula renal e córtex, sendo estas formadas pelas </w:t>
      </w:r>
      <w:r w:rsidR="5F08F908" w:rsidRPr="005F0155">
        <w:t>pirâmides e colunas renais</w:t>
      </w:r>
      <w:r w:rsidR="0D2A2FAA" w:rsidRPr="005F0155">
        <w:t xml:space="preserve">, onde cada rim terá entre 8 e 18 </w:t>
      </w:r>
      <w:r w:rsidR="3CA2823D" w:rsidRPr="005F0155">
        <w:t>pirâmides</w:t>
      </w:r>
      <w:r w:rsidR="0D2A2FAA" w:rsidRPr="005F0155">
        <w:t xml:space="preserve"> com os ápices voltados para pelve renal</w:t>
      </w:r>
      <w:r w:rsidR="5F08F908" w:rsidRPr="005F0155">
        <w:t>. O parênquima é quem abriga os Néfrons, unidade f</w:t>
      </w:r>
      <w:r w:rsidR="6950739D" w:rsidRPr="005F0155">
        <w:t xml:space="preserve">uncional dos rins, responsável pela filtragem do plasma sanguíneo. </w:t>
      </w:r>
      <w:r w:rsidR="7975CBE1" w:rsidRPr="005F0155">
        <w:t xml:space="preserve">As </w:t>
      </w:r>
      <w:r w:rsidR="03DCFAA3" w:rsidRPr="005F0155">
        <w:t>pirâmides</w:t>
      </w:r>
      <w:r w:rsidR="7975CBE1" w:rsidRPr="005F0155">
        <w:t xml:space="preserve"> drenam o seu </w:t>
      </w:r>
      <w:r w:rsidR="16BBDF3A" w:rsidRPr="005F0155">
        <w:t>conteúdo</w:t>
      </w:r>
      <w:r w:rsidR="7975CBE1" w:rsidRPr="005F0155">
        <w:t xml:space="preserve"> para os cálices, desembocando este </w:t>
      </w:r>
      <w:r w:rsidR="36BB1B44" w:rsidRPr="005F0155">
        <w:t>conteúdo</w:t>
      </w:r>
      <w:r w:rsidR="7975CBE1" w:rsidRPr="005F0155">
        <w:t xml:space="preserve"> n</w:t>
      </w:r>
      <w:r w:rsidR="7C1DC864" w:rsidRPr="005F0155">
        <w:t>a pelve renal, logo após a urina seg</w:t>
      </w:r>
      <w:r w:rsidR="0D92BB17" w:rsidRPr="005F0155">
        <w:t>ui</w:t>
      </w:r>
      <w:r w:rsidR="7C1DC864" w:rsidRPr="005F0155">
        <w:t>rá para a ureter, sendo armazenado na bexiga até ser</w:t>
      </w:r>
      <w:r w:rsidR="09539CE6" w:rsidRPr="005F0155">
        <w:t xml:space="preserve"> eliminada pelo canal e óstio uretral</w:t>
      </w:r>
      <w:r w:rsidR="0CD76041" w:rsidRPr="005F0155">
        <w:t>.</w:t>
      </w:r>
    </w:p>
    <w:p w14:paraId="4A51F417" w14:textId="4F7374B6" w:rsidR="7A642037" w:rsidRPr="005F0155" w:rsidRDefault="7A642037" w:rsidP="0D7151EE">
      <w:pPr>
        <w:pStyle w:val="TF-TEXTO"/>
        <w:spacing w:line="259" w:lineRule="auto"/>
      </w:pPr>
      <w:r w:rsidRPr="005F0155">
        <w:t>Segundo Marcuzzo (2007), a cintilografia é um exame que capta imagens de processos fisiológicos usando i</w:t>
      </w:r>
      <w:r w:rsidR="53645677" w:rsidRPr="005F0155">
        <w:t>sótopos radioativos. Esses isótopos conhecidos como radiotraçadores ou radiofármacos</w:t>
      </w:r>
      <w:r w:rsidR="14426F82" w:rsidRPr="005F0155">
        <w:t xml:space="preserve"> emitem radiação gama em um determinado órgão. Ainda conforme a autora</w:t>
      </w:r>
      <w:r w:rsidR="4A478A76" w:rsidRPr="005F0155">
        <w:t>, na cintilografia renal (CR)</w:t>
      </w:r>
      <w:r w:rsidR="1672614B" w:rsidRPr="005F0155">
        <w:t>,</w:t>
      </w:r>
      <w:r w:rsidR="4A478A76" w:rsidRPr="005F0155">
        <w:t xml:space="preserve"> o resultado deste exame fornece imagens funcionais </w:t>
      </w:r>
      <w:r w:rsidR="3239C74C" w:rsidRPr="005F0155">
        <w:t>dos rins, logo, mostra como as células estão desempenhando suas funções.</w:t>
      </w:r>
    </w:p>
    <w:p w14:paraId="54FC6816" w14:textId="6C56E3A0" w:rsidR="3565F5F1" w:rsidRPr="005F0155" w:rsidRDefault="3565F5F1" w:rsidP="0D7151EE">
      <w:pPr>
        <w:pStyle w:val="TF-TEXTO"/>
        <w:spacing w:line="259" w:lineRule="auto"/>
      </w:pPr>
      <w:r w:rsidRPr="005F0155">
        <w:t>Conf</w:t>
      </w:r>
      <w:r w:rsidR="2ECAA532" w:rsidRPr="005F0155">
        <w:t>o</w:t>
      </w:r>
      <w:r w:rsidRPr="005F0155">
        <w:t>rme</w:t>
      </w:r>
      <w:r w:rsidR="2ECAA532" w:rsidRPr="005F0155">
        <w:t xml:space="preserve"> Rosário (2014), a</w:t>
      </w:r>
      <w:r w:rsidR="00150AB7" w:rsidRPr="005F0155">
        <w:t xml:space="preserve"> cintilografia renal</w:t>
      </w:r>
      <w:r w:rsidR="2ECAA532" w:rsidRPr="005F0155">
        <w:t xml:space="preserve"> </w:t>
      </w:r>
      <w:r w:rsidR="41756A7F" w:rsidRPr="005F0155">
        <w:t>compreende dois procedimentos específicos, que são utilizados na área da medicina</w:t>
      </w:r>
      <w:r w:rsidR="7114E728" w:rsidRPr="005F0155">
        <w:t>: a cintilografia renal estática e dinâmica. O autor</w:t>
      </w:r>
      <w:r w:rsidR="0CD16328" w:rsidRPr="005F0155">
        <w:t xml:space="preserve"> explica que a cintilografia renal estática é o método mais sensível para diagnosticar alterações parenquimatosas</w:t>
      </w:r>
      <w:r w:rsidR="1BD7C3C9" w:rsidRPr="005F0155">
        <w:t xml:space="preserve"> renais, </w:t>
      </w:r>
      <w:r w:rsidR="5A7CA8FA" w:rsidRPr="005F0155">
        <w:t>tanto por pielonefrite, quanto por cicatrizes.</w:t>
      </w:r>
      <w:r w:rsidR="7C1D312D" w:rsidRPr="005F0155">
        <w:t xml:space="preserve"> Já a cintilografia renal dinâmica</w:t>
      </w:r>
      <w:r w:rsidR="22F71F08" w:rsidRPr="005F0155">
        <w:t xml:space="preserve"> estuda o desempenho renal na filtração sanguínea, formação e excreção da urina.</w:t>
      </w:r>
    </w:p>
    <w:p w14:paraId="6BD54095" w14:textId="77777777" w:rsidR="00451B94" w:rsidRDefault="00451B94" w:rsidP="00F83A19">
      <w:pPr>
        <w:pStyle w:val="TF-refernciasbibliogrficasTTULO"/>
      </w:pPr>
      <w:bookmarkStart w:id="129" w:name="_Toc351015602"/>
      <w:bookmarkEnd w:id="94"/>
      <w:bookmarkEnd w:id="95"/>
      <w:bookmarkEnd w:id="96"/>
      <w:bookmarkEnd w:id="97"/>
      <w:bookmarkEnd w:id="98"/>
      <w:bookmarkEnd w:id="99"/>
      <w:bookmarkEnd w:id="100"/>
      <w:r>
        <w:t>Referências</w:t>
      </w:r>
      <w:bookmarkEnd w:id="129"/>
    </w:p>
    <w:p w14:paraId="72887545" w14:textId="1DA657F3" w:rsidR="007E6CC9" w:rsidRPr="00465D18" w:rsidRDefault="007E6CC9" w:rsidP="007E6CC9">
      <w:pPr>
        <w:pStyle w:val="TF-REFERNCIASITEM0"/>
        <w:rPr>
          <w:szCs w:val="18"/>
        </w:rPr>
      </w:pPr>
      <w:r w:rsidRPr="00465D18">
        <w:t>BASTOS, M</w:t>
      </w:r>
      <w:r w:rsidR="00705575">
        <w:t>arcus</w:t>
      </w:r>
      <w:r w:rsidRPr="00465D18">
        <w:t>. G.; KIRSZTAJN, G</w:t>
      </w:r>
      <w:r w:rsidR="00705575">
        <w:t>ianna</w:t>
      </w:r>
      <w:r w:rsidRPr="00465D18">
        <w:t xml:space="preserve">. M. </w:t>
      </w:r>
      <w:commentRangeStart w:id="130"/>
      <w:r w:rsidRPr="00465D18">
        <w:t xml:space="preserve">Doença renal crônica: importância do diagnóstico precoce, encaminhamento imediato e abordagem interdisciplinar estruturada para melhora do desfecho em pacientes ainda não submetidos à diálise. </w:t>
      </w:r>
      <w:r w:rsidRPr="00465D18">
        <w:rPr>
          <w:rStyle w:val="Forte"/>
        </w:rPr>
        <w:t>Doença renal crônica: importância do diagnóstico precoce, encaminhamento imediato e abordagem interdisciplinar estruturada para melhora do desfecho em pacientes ainda não submetidos à diálise</w:t>
      </w:r>
      <w:commentRangeEnd w:id="130"/>
      <w:r w:rsidR="00D366ED">
        <w:rPr>
          <w:rStyle w:val="Refdecomentrio"/>
        </w:rPr>
        <w:commentReference w:id="130"/>
      </w:r>
      <w:r w:rsidRPr="00465D18">
        <w:t xml:space="preserve">, </w:t>
      </w:r>
      <w:r w:rsidR="00A544B5">
        <w:t>São Paulo</w:t>
      </w:r>
      <w:r w:rsidRPr="00465D18">
        <w:t xml:space="preserve">, v. 33, n. 1, p. 93 - 108, 1 jan. 2011. </w:t>
      </w:r>
    </w:p>
    <w:p w14:paraId="7807C8FB" w14:textId="58BED872" w:rsidR="007E6CC9" w:rsidRPr="00465D18" w:rsidRDefault="007E6CC9" w:rsidP="007E6CC9">
      <w:pPr>
        <w:pStyle w:val="TF-REFERNCIASITEM0"/>
        <w:rPr>
          <w:szCs w:val="18"/>
        </w:rPr>
      </w:pPr>
      <w:r w:rsidRPr="00465D18">
        <w:t xml:space="preserve">CRUZ, Ana Carolina da. </w:t>
      </w:r>
      <w:r w:rsidRPr="00465D18">
        <w:rPr>
          <w:rStyle w:val="Forte"/>
        </w:rPr>
        <w:t>Análise de componentes principais na avaliação da motilidade gástrica por cintilografia</w:t>
      </w:r>
      <w:r w:rsidRPr="00465D18">
        <w:t xml:space="preserve">. 2018. 51 f. Trabalho de Conclusão de Curso II (Bacharelado em Estatística) - Departamento de Estatística, Instituto de Exatas, Universidade de Brasília, </w:t>
      </w:r>
      <w:r w:rsidR="00DC559B">
        <w:t>Brasília</w:t>
      </w:r>
      <w:r w:rsidRPr="00465D18">
        <w:t xml:space="preserve">, 2018. </w:t>
      </w:r>
    </w:p>
    <w:p w14:paraId="5DB63B32" w14:textId="62506D61" w:rsidR="007E6CC9" w:rsidRPr="00465D18" w:rsidRDefault="007E6CC9" w:rsidP="007E6CC9">
      <w:pPr>
        <w:pStyle w:val="TF-REFERNCIASITEM0"/>
        <w:rPr>
          <w:szCs w:val="18"/>
        </w:rPr>
      </w:pPr>
      <w:r w:rsidRPr="00465D18">
        <w:t xml:space="preserve">MARCUZZO, Monica. </w:t>
      </w:r>
      <w:r w:rsidRPr="00465D18">
        <w:rPr>
          <w:rStyle w:val="Forte"/>
        </w:rPr>
        <w:t>Quantificação de Impressões Diagnósticas em imagens de Cintilografia Renal</w:t>
      </w:r>
      <w:r w:rsidRPr="00465D18">
        <w:t xml:space="preserve">. 2007. 74 f. Dissertação (Mestrado em Ciência da Computação) </w:t>
      </w:r>
      <w:r w:rsidR="00C7768C">
        <w:t>–</w:t>
      </w:r>
      <w:r w:rsidRPr="00465D18">
        <w:t xml:space="preserve"> </w:t>
      </w:r>
      <w:r w:rsidR="00C7768C">
        <w:t xml:space="preserve">Instituto Informática </w:t>
      </w:r>
      <w:r w:rsidR="00DF18BE">
        <w:t>da Universidade Federal do Rio Grande do Sul</w:t>
      </w:r>
      <w:r w:rsidRPr="00465D18">
        <w:t xml:space="preserve">, </w:t>
      </w:r>
      <w:r w:rsidR="006E7088">
        <w:t>Porto Alegre</w:t>
      </w:r>
      <w:r w:rsidRPr="00465D18">
        <w:t xml:space="preserve">, 2007. </w:t>
      </w:r>
    </w:p>
    <w:p w14:paraId="30D66102" w14:textId="1E378A4B" w:rsidR="00606FAF" w:rsidRDefault="00606FAF" w:rsidP="00606FAF">
      <w:pPr>
        <w:pStyle w:val="TF-REFERNCIASITEM0"/>
      </w:pPr>
      <w:r w:rsidRPr="00465D18">
        <w:lastRenderedPageBreak/>
        <w:t xml:space="preserve">NARCISO, Lucas D. L. </w:t>
      </w:r>
      <w:r w:rsidR="007E6CC9" w:rsidRPr="00465D18">
        <w:rPr>
          <w:rStyle w:val="Forte"/>
        </w:rPr>
        <w:t>Desenvolvimento de um plugin de quantificação da função renal para o software livre imagej</w:t>
      </w:r>
      <w:r w:rsidRPr="00465D18">
        <w:t xml:space="preserve">. 2014. 119 f. Trabalho de Conclusão de Curso (Bacharelado em Física Médica) - </w:t>
      </w:r>
      <w:r w:rsidR="007307E3" w:rsidRPr="00465D18">
        <w:t xml:space="preserve">Faculdade </w:t>
      </w:r>
      <w:r w:rsidR="007307E3">
        <w:t>d</w:t>
      </w:r>
      <w:r w:rsidR="007307E3" w:rsidRPr="00465D18">
        <w:t xml:space="preserve">e Física, Pontifícia Universidade Católica </w:t>
      </w:r>
      <w:r w:rsidR="007307E3">
        <w:t>d</w:t>
      </w:r>
      <w:r w:rsidR="007307E3" w:rsidRPr="00465D18">
        <w:t xml:space="preserve">o Rio Grande </w:t>
      </w:r>
      <w:r w:rsidR="007307E3">
        <w:t>d</w:t>
      </w:r>
      <w:r w:rsidR="007307E3" w:rsidRPr="00465D18">
        <w:t>o Sul</w:t>
      </w:r>
      <w:r w:rsidRPr="00465D18">
        <w:t xml:space="preserve">, </w:t>
      </w:r>
      <w:r w:rsidR="006E7088">
        <w:t>Porto Alegre</w:t>
      </w:r>
      <w:r w:rsidRPr="00465D18">
        <w:t xml:space="preserve">, 2014. </w:t>
      </w:r>
    </w:p>
    <w:p w14:paraId="3FB104CC" w14:textId="1471E378" w:rsidR="00815208" w:rsidRPr="00465D18" w:rsidRDefault="006C0E35" w:rsidP="00815208">
      <w:pPr>
        <w:pStyle w:val="TF-REFERNCIASITEM0"/>
        <w:rPr>
          <w:szCs w:val="18"/>
        </w:rPr>
      </w:pPr>
      <w:r w:rsidRPr="00867E71">
        <w:rPr>
          <w:lang w:val="en-US"/>
        </w:rPr>
        <w:t xml:space="preserve">ONUSIC, Daniel. M. </w:t>
      </w:r>
      <w:r w:rsidRPr="00867E71">
        <w:rPr>
          <w:i/>
          <w:iCs/>
          <w:lang w:val="en-US"/>
        </w:rPr>
        <w:t>et al</w:t>
      </w:r>
      <w:r w:rsidR="00815208" w:rsidRPr="00867E71">
        <w:rPr>
          <w:lang w:val="en-US"/>
        </w:rPr>
        <w:t xml:space="preserve">. </w:t>
      </w:r>
      <w:r w:rsidR="00334BFE" w:rsidRPr="00334BFE">
        <w:rPr>
          <w:b/>
          <w:bCs/>
        </w:rPr>
        <w:t>Imagens renais e quantificação simultânea das funções tubular e glomerular utilizando os radiotraçadores DMSA-99mTc e EDTA-51Cr em pacientes com anemia falciforme</w:t>
      </w:r>
      <w:r w:rsidR="00815208" w:rsidRPr="00465D18">
        <w:t>. 20</w:t>
      </w:r>
      <w:r w:rsidR="007D5587">
        <w:t>16</w:t>
      </w:r>
      <w:r w:rsidR="00815208" w:rsidRPr="00465D18">
        <w:t xml:space="preserve">. </w:t>
      </w:r>
      <w:r w:rsidR="006043CC">
        <w:t>85</w:t>
      </w:r>
      <w:r w:rsidR="00815208" w:rsidRPr="00465D18">
        <w:t xml:space="preserve"> f. </w:t>
      </w:r>
      <w:r w:rsidR="007D5587">
        <w:t>Tese</w:t>
      </w:r>
      <w:r w:rsidR="00815208" w:rsidRPr="00465D18">
        <w:t xml:space="preserve"> (</w:t>
      </w:r>
      <w:r w:rsidR="00E40114" w:rsidRPr="00E40114">
        <w:t xml:space="preserve">Pós-Graduação em </w:t>
      </w:r>
      <w:r w:rsidR="001D711A">
        <w:t>C</w:t>
      </w:r>
      <w:r w:rsidR="001D711A" w:rsidRPr="00E40114">
        <w:t xml:space="preserve">iências da </w:t>
      </w:r>
      <w:r w:rsidR="001D711A">
        <w:t>C</w:t>
      </w:r>
      <w:r w:rsidR="001D711A" w:rsidRPr="00E40114">
        <w:t>irurgia</w:t>
      </w:r>
      <w:r w:rsidR="00815208" w:rsidRPr="00465D18">
        <w:t xml:space="preserve">) - </w:t>
      </w:r>
      <w:r w:rsidR="00CB6575" w:rsidRPr="00CB6575">
        <w:t>Faculdade de Ciências Médicas da Universidade Estadual de Campinas</w:t>
      </w:r>
      <w:r w:rsidR="00815208" w:rsidRPr="00465D18">
        <w:t xml:space="preserve">, </w:t>
      </w:r>
      <w:r w:rsidR="00CB6575">
        <w:t>Campinas</w:t>
      </w:r>
      <w:r w:rsidR="00815208" w:rsidRPr="00465D18">
        <w:t xml:space="preserve">, </w:t>
      </w:r>
      <w:r w:rsidR="006043CC">
        <w:t>2016</w:t>
      </w:r>
      <w:r w:rsidR="00815208" w:rsidRPr="00465D18">
        <w:t xml:space="preserve">. </w:t>
      </w:r>
    </w:p>
    <w:p w14:paraId="3D5F33C7" w14:textId="3E3F6E00" w:rsidR="00F541E7" w:rsidRPr="00465D18" w:rsidRDefault="00F541E7" w:rsidP="00F541E7">
      <w:pPr>
        <w:pStyle w:val="TF-REFERNCIASITEM0"/>
        <w:rPr>
          <w:szCs w:val="18"/>
        </w:rPr>
      </w:pPr>
      <w:r w:rsidRPr="00465D18">
        <w:t>PIROG, G</w:t>
      </w:r>
      <w:r w:rsidR="00DC5BE9">
        <w:t>isele</w:t>
      </w:r>
      <w:r w:rsidRPr="00465D18">
        <w:t>.</w:t>
      </w:r>
      <w:r w:rsidR="00C56031">
        <w:t xml:space="preserve"> et al.</w:t>
      </w:r>
      <w:r w:rsidRPr="00465D18">
        <w:t xml:space="preserve"> </w:t>
      </w:r>
      <w:r w:rsidR="00C56031" w:rsidRPr="00465D18">
        <w:t>Anatomia renal</w:t>
      </w:r>
      <w:r w:rsidRPr="00465D18">
        <w:t xml:space="preserve">. </w:t>
      </w:r>
      <w:r w:rsidR="00421987" w:rsidRPr="00465D18">
        <w:rPr>
          <w:rStyle w:val="Forte"/>
        </w:rPr>
        <w:t>Anatomia renal</w:t>
      </w:r>
      <w:r w:rsidRPr="00465D18">
        <w:t xml:space="preserve">, </w:t>
      </w:r>
      <w:r w:rsidR="00E51EA4">
        <w:t>Curitiba</w:t>
      </w:r>
      <w:r w:rsidRPr="00465D18">
        <w:t xml:space="preserve">, v. 1, n. 1, p. 1 - 5, 8 abr. </w:t>
      </w:r>
      <w:r w:rsidR="00D77CA2" w:rsidRPr="00465D18">
        <w:t>201</w:t>
      </w:r>
      <w:r w:rsidR="003669A1">
        <w:t>5</w:t>
      </w:r>
      <w:r w:rsidRPr="00465D18">
        <w:t>.</w:t>
      </w:r>
    </w:p>
    <w:p w14:paraId="1F0185ED" w14:textId="47946E17" w:rsidR="007E6CC9" w:rsidRPr="00465D18" w:rsidRDefault="007E6CC9" w:rsidP="007E6CC9">
      <w:pPr>
        <w:pStyle w:val="TF-REFERNCIASITEM0"/>
        <w:rPr>
          <w:szCs w:val="18"/>
        </w:rPr>
      </w:pPr>
      <w:r w:rsidRPr="00465D18">
        <w:t>ROSÁRIO, M</w:t>
      </w:r>
      <w:r w:rsidR="00930EB7">
        <w:t>arina</w:t>
      </w:r>
      <w:r w:rsidRPr="00465D18">
        <w:t xml:space="preserve">. de S. </w:t>
      </w:r>
      <w:r w:rsidRPr="00465D18">
        <w:rPr>
          <w:rStyle w:val="Forte"/>
        </w:rPr>
        <w:t>Avaliação da cintilografia renal no diagnóstico da pielonefrite: revisão de literatura</w:t>
      </w:r>
      <w:r w:rsidRPr="00465D18">
        <w:t xml:space="preserve">. 2014. 38 f. Trabalho de Conclusão de Curso (Bacharelado em Biomedicina) - Faculdade Maria Milza, </w:t>
      </w:r>
      <w:r w:rsidR="00C56031" w:rsidRPr="00C56031">
        <w:t>Governador Mangabeira</w:t>
      </w:r>
      <w:r w:rsidRPr="00421987">
        <w:t>,</w:t>
      </w:r>
      <w:r w:rsidRPr="00465D18">
        <w:t xml:space="preserve"> 2014. </w:t>
      </w:r>
    </w:p>
    <w:p w14:paraId="20006959" w14:textId="77777777" w:rsidR="004861FE" w:rsidRDefault="00606FAF" w:rsidP="004861FE">
      <w:pPr>
        <w:pStyle w:val="TF-REFERNCIASITEM0"/>
      </w:pPr>
      <w:r w:rsidRPr="00465D18">
        <w:t>SOUSA, F</w:t>
      </w:r>
      <w:r w:rsidR="008A5A35">
        <w:t>rancy</w:t>
      </w:r>
      <w:r w:rsidRPr="00465D18">
        <w:t>. B. N. de; PEREIRA, W</w:t>
      </w:r>
      <w:r w:rsidR="00F96929">
        <w:t>ellison</w:t>
      </w:r>
      <w:r w:rsidRPr="00465D18">
        <w:t>. A.; MOTTA, E</w:t>
      </w:r>
      <w:r w:rsidR="00F96929">
        <w:t>lizângela</w:t>
      </w:r>
      <w:r w:rsidRPr="00465D18">
        <w:t xml:space="preserve">. A. P. Pacientes com insuficiência renal crônica em hemodiálise: tratamento e diagnóstico. </w:t>
      </w:r>
      <w:r w:rsidRPr="00465D18">
        <w:rPr>
          <w:rStyle w:val="Forte"/>
        </w:rPr>
        <w:t>Pacientes com insuficiência renal crônica em hemodiálise: tratamento e diagnóstico</w:t>
      </w:r>
      <w:r w:rsidRPr="00465D18">
        <w:t xml:space="preserve">, </w:t>
      </w:r>
      <w:r w:rsidR="001D68AC" w:rsidRPr="001D68AC">
        <w:t>São Luis</w:t>
      </w:r>
      <w:r w:rsidRPr="00465D18">
        <w:t xml:space="preserve">, v. 10, n. 2, p. 203 - 213, abr. 2019. </w:t>
      </w:r>
    </w:p>
    <w:p w14:paraId="17DC9535" w14:textId="77777777" w:rsidR="004861FE" w:rsidRDefault="004861FE" w:rsidP="004861FE">
      <w:pPr>
        <w:pStyle w:val="TF-REFERNCIASITEM0"/>
      </w:pPr>
    </w:p>
    <w:p w14:paraId="4EF7B955" w14:textId="4AD63C85" w:rsidR="00F83A19" w:rsidRDefault="00F83A19" w:rsidP="004861FE">
      <w:pPr>
        <w:pStyle w:val="TF-REFERNCIASITEM0"/>
        <w:jc w:val="center"/>
      </w:pPr>
      <w:r>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3"/>
          <w:headerReference w:type="first" r:id="rId24"/>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0F3FB7ED" w:rsidR="00320BFA" w:rsidRPr="00320BFA" w:rsidRDefault="00320BFA" w:rsidP="00320BFA">
      <w:pPr>
        <w:pStyle w:val="TF-xAvalLINHA"/>
      </w:pPr>
      <w:r w:rsidRPr="00320BFA">
        <w:t>Acadêmico:</w:t>
      </w:r>
      <w:r w:rsidR="00D911F4">
        <w:t xml:space="preserve"> </w:t>
      </w:r>
      <w:r w:rsidR="00D911F4" w:rsidRPr="00D911F4">
        <w:rPr>
          <w:u w:val="single"/>
        </w:rPr>
        <w:t>Gabriel da Silva Bernardi</w:t>
      </w:r>
      <w:r w:rsidRPr="00320BFA">
        <w:tab/>
      </w:r>
    </w:p>
    <w:p w14:paraId="7BACAC60" w14:textId="77777777" w:rsidR="00FE75CC" w:rsidRDefault="00FE75CC" w:rsidP="00FE75CC">
      <w:pPr>
        <w:pStyle w:val="TF-xAvalLINHA"/>
      </w:pPr>
      <w:r w:rsidRPr="00320BFA">
        <w:t>Avaliador(a):</w:t>
      </w:r>
      <w:r w:rsidRPr="00320BFA">
        <w:tab/>
      </w:r>
      <w:r>
        <w:t>Andreza Sartori</w:t>
      </w:r>
      <w:r>
        <w:tab/>
      </w:r>
    </w:p>
    <w:p w14:paraId="2A5DE872" w14:textId="77777777" w:rsidR="00FE75CC" w:rsidRDefault="00FE75CC" w:rsidP="00FE75C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FE75CC" w:rsidRPr="00320BFA" w14:paraId="7029A99B" w14:textId="77777777" w:rsidTr="00CE2718">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FAB23C5" w14:textId="77777777" w:rsidR="00FE75CC" w:rsidRPr="00320BFA" w:rsidRDefault="00FE75CC" w:rsidP="00CE2718">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13882BEA" w14:textId="77777777" w:rsidR="00FE75CC" w:rsidRPr="00320BFA" w:rsidRDefault="00FE75CC" w:rsidP="00CE2718">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A09607C" w14:textId="77777777" w:rsidR="00FE75CC" w:rsidRPr="00320BFA" w:rsidRDefault="00FE75CC" w:rsidP="00CE2718">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04C762E5" w14:textId="77777777" w:rsidR="00FE75CC" w:rsidRPr="00320BFA" w:rsidRDefault="00FE75CC" w:rsidP="00CE2718">
            <w:pPr>
              <w:pStyle w:val="TF-xAvalITEMTABELA"/>
            </w:pPr>
            <w:r w:rsidRPr="00320BFA">
              <w:t>não atende</w:t>
            </w:r>
          </w:p>
        </w:tc>
      </w:tr>
      <w:tr w:rsidR="00FE75CC" w:rsidRPr="00320BFA" w14:paraId="6CC19534" w14:textId="77777777" w:rsidTr="00CE2718">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5C84EA" w14:textId="77777777" w:rsidR="00FE75CC" w:rsidRPr="00320BFA" w:rsidRDefault="00FE75CC" w:rsidP="00CE2718">
            <w:pPr>
              <w:pStyle w:val="TF-xAvalITEMTABELA"/>
            </w:pPr>
            <w:r w:rsidRPr="006A3645">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D63C42C" w14:textId="77777777" w:rsidR="00FE75CC" w:rsidRPr="00821EE8" w:rsidRDefault="00FE75CC" w:rsidP="00FE75CC">
            <w:pPr>
              <w:pStyle w:val="TF-xAvalITEM"/>
              <w:numPr>
                <w:ilvl w:val="0"/>
                <w:numId w:val="13"/>
              </w:numPr>
            </w:pPr>
            <w:r w:rsidRPr="00821EE8">
              <w:t>INTRODUÇÃO</w:t>
            </w:r>
          </w:p>
          <w:p w14:paraId="3769AA8B" w14:textId="77777777" w:rsidR="00FE75CC" w:rsidRPr="00821EE8" w:rsidRDefault="00FE75CC" w:rsidP="00CE2718">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BC0792D" w14:textId="7B81993E" w:rsidR="00FE75CC" w:rsidRPr="00320BFA" w:rsidRDefault="00D05BBA" w:rsidP="00CE2718">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1F595A7" w14:textId="77777777" w:rsidR="00FE75CC" w:rsidRPr="00320BFA" w:rsidRDefault="00FE75CC" w:rsidP="00CE2718">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57B0D7F" w14:textId="77777777" w:rsidR="00FE75CC" w:rsidRPr="00320BFA" w:rsidRDefault="00FE75CC" w:rsidP="00CE2718">
            <w:pPr>
              <w:keepNext w:val="0"/>
              <w:keepLines w:val="0"/>
              <w:ind w:left="709" w:hanging="709"/>
              <w:jc w:val="both"/>
              <w:rPr>
                <w:sz w:val="18"/>
              </w:rPr>
            </w:pPr>
          </w:p>
        </w:tc>
      </w:tr>
      <w:tr w:rsidR="00FE75CC" w:rsidRPr="00320BFA" w14:paraId="57A49248" w14:textId="77777777" w:rsidTr="00CE2718">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E473"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99F3A9" w14:textId="77777777" w:rsidR="00FE75CC" w:rsidRPr="00821EE8" w:rsidRDefault="00FE75CC" w:rsidP="00CE2718">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D2552BE" w14:textId="4A793641" w:rsidR="00FE75CC" w:rsidRPr="00320BFA" w:rsidRDefault="00D05BBA"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E40D48" w14:textId="77777777"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6DE425C" w14:textId="77777777" w:rsidR="00FE75CC" w:rsidRPr="00320BFA" w:rsidRDefault="00FE75CC" w:rsidP="00CE2718">
            <w:pPr>
              <w:keepNext w:val="0"/>
              <w:keepLines w:val="0"/>
              <w:ind w:left="709" w:hanging="709"/>
              <w:jc w:val="both"/>
              <w:rPr>
                <w:sz w:val="18"/>
              </w:rPr>
            </w:pPr>
          </w:p>
        </w:tc>
      </w:tr>
      <w:tr w:rsidR="00FE75CC" w:rsidRPr="00320BFA" w14:paraId="2AD3F582" w14:textId="77777777" w:rsidTr="00CE271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F8CC7FE"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6E1546F" w14:textId="77777777" w:rsidR="00FE75CC" w:rsidRPr="00320BFA" w:rsidRDefault="00FE75CC" w:rsidP="00FE75CC">
            <w:pPr>
              <w:pStyle w:val="TF-xAvalITEM"/>
              <w:numPr>
                <w:ilvl w:val="0"/>
                <w:numId w:val="13"/>
              </w:numPr>
            </w:pPr>
            <w:r w:rsidRPr="00320BFA">
              <w:t>OBJETIVOS</w:t>
            </w:r>
          </w:p>
          <w:p w14:paraId="7D70F525" w14:textId="77777777" w:rsidR="00FE75CC" w:rsidRPr="00320BFA" w:rsidRDefault="00FE75CC" w:rsidP="00CE2718">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1798FF0" w14:textId="0E6A21EF" w:rsidR="00FE75CC" w:rsidRPr="00320BFA" w:rsidRDefault="00FE75CC" w:rsidP="00CE271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F93E1FF" w14:textId="19D29387" w:rsidR="00FE75CC" w:rsidRPr="00320BFA" w:rsidRDefault="00D05BBA" w:rsidP="00CE2718">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751DE8F" w14:textId="3E726C99" w:rsidR="00FE75CC" w:rsidRPr="00320BFA" w:rsidRDefault="00FE75CC" w:rsidP="00CE2718">
            <w:pPr>
              <w:keepNext w:val="0"/>
              <w:keepLines w:val="0"/>
              <w:ind w:left="709" w:hanging="709"/>
              <w:jc w:val="both"/>
              <w:rPr>
                <w:sz w:val="18"/>
              </w:rPr>
            </w:pPr>
          </w:p>
        </w:tc>
      </w:tr>
      <w:tr w:rsidR="00FE75CC" w:rsidRPr="00320BFA" w14:paraId="1304B0E2" w14:textId="77777777" w:rsidTr="00CE2718">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7E42BD"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D2FD37" w14:textId="77777777" w:rsidR="00FE75CC" w:rsidRPr="00320BFA" w:rsidRDefault="00FE75CC" w:rsidP="00CE2718">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748F56F" w14:textId="6303CEA2" w:rsidR="00FE75CC" w:rsidRPr="00320BFA" w:rsidRDefault="00D05BBA"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4FC5D9F" w14:textId="00CDF700"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0A05C61" w14:textId="77777777" w:rsidR="00FE75CC" w:rsidRPr="00320BFA" w:rsidRDefault="00FE75CC" w:rsidP="00CE2718">
            <w:pPr>
              <w:keepNext w:val="0"/>
              <w:keepLines w:val="0"/>
              <w:ind w:left="709" w:hanging="709"/>
              <w:jc w:val="both"/>
              <w:rPr>
                <w:sz w:val="18"/>
              </w:rPr>
            </w:pPr>
          </w:p>
        </w:tc>
      </w:tr>
      <w:tr w:rsidR="00FE75CC" w:rsidRPr="00320BFA" w14:paraId="7991FDE7" w14:textId="77777777" w:rsidTr="00CE271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602980F"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C9035A4" w14:textId="77777777" w:rsidR="00FE75CC" w:rsidRPr="00EE20C1" w:rsidRDefault="00FE75CC" w:rsidP="00FE75CC">
            <w:pPr>
              <w:pStyle w:val="TF-xAvalITEM"/>
              <w:numPr>
                <w:ilvl w:val="0"/>
                <w:numId w:val="13"/>
              </w:numPr>
            </w:pPr>
            <w:r w:rsidRPr="00EE20C1">
              <w:t>JUSTIFICATIVA</w:t>
            </w:r>
          </w:p>
          <w:p w14:paraId="6366A546" w14:textId="77777777" w:rsidR="00FE75CC" w:rsidRPr="00EE20C1" w:rsidRDefault="00FE75CC" w:rsidP="00CE2718">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3DF6051" w14:textId="11A84DA7" w:rsidR="00FE75CC" w:rsidRPr="00320BFA" w:rsidRDefault="00D05BBA"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B7F0739" w14:textId="77777777"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3450307" w14:textId="77777777" w:rsidR="00FE75CC" w:rsidRPr="00320BFA" w:rsidRDefault="00FE75CC" w:rsidP="00CE2718">
            <w:pPr>
              <w:keepNext w:val="0"/>
              <w:keepLines w:val="0"/>
              <w:ind w:left="709" w:hanging="709"/>
              <w:jc w:val="both"/>
              <w:rPr>
                <w:sz w:val="18"/>
              </w:rPr>
            </w:pPr>
          </w:p>
        </w:tc>
      </w:tr>
      <w:tr w:rsidR="00FE75CC" w:rsidRPr="00320BFA" w14:paraId="4C5CCF78" w14:textId="77777777" w:rsidTr="00CE271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0C6895E"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90BE22" w14:textId="77777777" w:rsidR="00FE75CC" w:rsidRPr="00EE20C1" w:rsidRDefault="00FE75CC" w:rsidP="00CE2718">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ADACFE1" w14:textId="2989A1CF" w:rsidR="00FE75CC" w:rsidRPr="00320BFA" w:rsidRDefault="00D05BBA"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765C70D" w14:textId="77777777"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6920F2C" w14:textId="77777777" w:rsidR="00FE75CC" w:rsidRPr="00320BFA" w:rsidRDefault="00FE75CC" w:rsidP="00CE2718">
            <w:pPr>
              <w:keepNext w:val="0"/>
              <w:keepLines w:val="0"/>
              <w:ind w:left="709" w:hanging="709"/>
              <w:jc w:val="both"/>
              <w:rPr>
                <w:sz w:val="18"/>
              </w:rPr>
            </w:pPr>
          </w:p>
        </w:tc>
      </w:tr>
      <w:tr w:rsidR="00FE75CC" w:rsidRPr="00320BFA" w14:paraId="6F84DCD5" w14:textId="77777777" w:rsidTr="00CE2718">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90092F"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BD1AB3" w14:textId="77777777" w:rsidR="00FE75CC" w:rsidRPr="00320BFA" w:rsidRDefault="00FE75CC" w:rsidP="00FE75CC">
            <w:pPr>
              <w:pStyle w:val="TF-xAvalITEM"/>
              <w:numPr>
                <w:ilvl w:val="0"/>
                <w:numId w:val="13"/>
              </w:numPr>
            </w:pPr>
            <w:r w:rsidRPr="00320BFA">
              <w:t>METODOLOGIA</w:t>
            </w:r>
          </w:p>
          <w:p w14:paraId="38B641EF" w14:textId="77777777" w:rsidR="00FE75CC" w:rsidRPr="00320BFA" w:rsidRDefault="00FE75CC" w:rsidP="00CE2718">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30C3FDF" w14:textId="5928D5A9" w:rsidR="00FE75CC" w:rsidRPr="00320BFA" w:rsidRDefault="00FE75CC" w:rsidP="00CE271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7FB23E1" w14:textId="0E9999B3" w:rsidR="00FE75CC" w:rsidRPr="00320BFA" w:rsidRDefault="002E7F97" w:rsidP="00CE2718">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089C4EBA" w14:textId="77777777" w:rsidR="00FE75CC" w:rsidRPr="00320BFA" w:rsidRDefault="00FE75CC" w:rsidP="00CE2718">
            <w:pPr>
              <w:keepNext w:val="0"/>
              <w:keepLines w:val="0"/>
              <w:ind w:left="709" w:hanging="709"/>
              <w:jc w:val="both"/>
              <w:rPr>
                <w:sz w:val="18"/>
              </w:rPr>
            </w:pPr>
          </w:p>
        </w:tc>
      </w:tr>
      <w:tr w:rsidR="00FE75CC" w:rsidRPr="00320BFA" w14:paraId="58CE089C" w14:textId="77777777" w:rsidTr="00CE271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18B81C"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5BF731" w14:textId="77777777" w:rsidR="00FE75CC" w:rsidRPr="00320BFA" w:rsidRDefault="00FE75CC" w:rsidP="00CE2718">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6526F7A7" w14:textId="5889BAB0" w:rsidR="00FE75CC" w:rsidRPr="00320BFA" w:rsidRDefault="00D05BBA"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2F7AE3E" w14:textId="77777777"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E43B92" w14:textId="77777777" w:rsidR="00FE75CC" w:rsidRPr="00320BFA" w:rsidRDefault="00FE75CC" w:rsidP="00CE2718">
            <w:pPr>
              <w:keepNext w:val="0"/>
              <w:keepLines w:val="0"/>
              <w:ind w:left="709" w:hanging="709"/>
              <w:jc w:val="both"/>
              <w:rPr>
                <w:sz w:val="18"/>
              </w:rPr>
            </w:pPr>
          </w:p>
        </w:tc>
      </w:tr>
      <w:tr w:rsidR="00FE75CC" w:rsidRPr="00320BFA" w14:paraId="12B6F987" w14:textId="77777777" w:rsidTr="00CE2718">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2D27D4"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5DE415" w14:textId="77777777" w:rsidR="00FE75CC" w:rsidRPr="00801036" w:rsidRDefault="00FE75CC" w:rsidP="00FE75CC">
            <w:pPr>
              <w:pStyle w:val="TF-xAvalITEM"/>
              <w:numPr>
                <w:ilvl w:val="0"/>
                <w:numId w:val="13"/>
              </w:numPr>
            </w:pPr>
            <w:r w:rsidRPr="00801036">
              <w:t>REVISÃO BIBLIOGRÁFICA (atenção para a diferença de conteúdo entre projeto e pré-projeto)</w:t>
            </w:r>
          </w:p>
          <w:p w14:paraId="7B03BB0A" w14:textId="77777777" w:rsidR="00FE75CC" w:rsidRPr="00801036" w:rsidRDefault="00FE75CC" w:rsidP="00CE2718">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92B5E6D" w14:textId="1D0C4394" w:rsidR="00FE75CC" w:rsidRPr="00801036" w:rsidRDefault="00FE75CC" w:rsidP="00CE271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FD255BC" w14:textId="545EEFF8" w:rsidR="00FE75CC" w:rsidRPr="00801036" w:rsidRDefault="002E7F97" w:rsidP="00CE2718">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32FFAD7" w14:textId="77777777" w:rsidR="00FE75CC" w:rsidRPr="00320BFA" w:rsidRDefault="00FE75CC" w:rsidP="00CE2718">
            <w:pPr>
              <w:keepNext w:val="0"/>
              <w:keepLines w:val="0"/>
              <w:ind w:left="709" w:hanging="709"/>
              <w:jc w:val="both"/>
              <w:rPr>
                <w:sz w:val="18"/>
              </w:rPr>
            </w:pPr>
          </w:p>
        </w:tc>
      </w:tr>
      <w:tr w:rsidR="00FE75CC" w:rsidRPr="00320BFA" w14:paraId="7AFFD843" w14:textId="77777777" w:rsidTr="00CE2718">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08F676B" w14:textId="77777777" w:rsidR="00FE75CC" w:rsidRPr="00320BFA" w:rsidRDefault="00FE75CC" w:rsidP="00CE2718">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687F3043" w14:textId="77777777" w:rsidR="00FE75CC" w:rsidRPr="00320BFA" w:rsidRDefault="00FE75CC" w:rsidP="00FE75CC">
            <w:pPr>
              <w:pStyle w:val="TF-xAvalITEM"/>
              <w:numPr>
                <w:ilvl w:val="0"/>
                <w:numId w:val="13"/>
              </w:numPr>
            </w:pPr>
            <w:r w:rsidRPr="00320BFA">
              <w:t>LINGUAGEM USADA (redação)</w:t>
            </w:r>
          </w:p>
          <w:p w14:paraId="726B639D" w14:textId="77777777" w:rsidR="00FE75CC" w:rsidRPr="00320BFA" w:rsidRDefault="00FE75CC" w:rsidP="00CE2718">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CD95FBE" w14:textId="77777777" w:rsidR="00FE75CC" w:rsidRPr="00320BFA" w:rsidRDefault="00FE75CC" w:rsidP="00CE2718">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A3AD077" w14:textId="35AA31AF" w:rsidR="00FE75CC" w:rsidRPr="00320BFA" w:rsidRDefault="002E7F97" w:rsidP="00CE2718">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1D5C5A45" w14:textId="77777777" w:rsidR="00FE75CC" w:rsidRPr="00320BFA" w:rsidRDefault="00FE75CC" w:rsidP="00CE2718">
            <w:pPr>
              <w:keepNext w:val="0"/>
              <w:keepLines w:val="0"/>
              <w:ind w:left="709" w:hanging="709"/>
              <w:jc w:val="both"/>
              <w:rPr>
                <w:sz w:val="18"/>
              </w:rPr>
            </w:pPr>
          </w:p>
        </w:tc>
      </w:tr>
      <w:tr w:rsidR="00FE75CC" w:rsidRPr="00320BFA" w14:paraId="70BEEEBF" w14:textId="77777777" w:rsidTr="00CE271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188251"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B4C408D" w14:textId="77777777" w:rsidR="00FE75CC" w:rsidRPr="00320BFA" w:rsidRDefault="00FE75CC" w:rsidP="00CE2718">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7556D57" w14:textId="77777777" w:rsidR="00FE75CC" w:rsidRPr="00320BFA" w:rsidRDefault="00FE75CC" w:rsidP="00CE2718">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63506FDB" w14:textId="5D40CF41" w:rsidR="00FE75CC" w:rsidRPr="00320BFA" w:rsidRDefault="002E7F97" w:rsidP="00CE2718">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FE008D1" w14:textId="77777777" w:rsidR="00FE75CC" w:rsidRPr="00320BFA" w:rsidRDefault="00FE75CC" w:rsidP="00CE2718">
            <w:pPr>
              <w:keepNext w:val="0"/>
              <w:keepLines w:val="0"/>
              <w:ind w:left="709" w:hanging="709"/>
              <w:jc w:val="both"/>
              <w:rPr>
                <w:sz w:val="18"/>
              </w:rPr>
            </w:pPr>
          </w:p>
        </w:tc>
      </w:tr>
      <w:tr w:rsidR="00FE75CC" w:rsidRPr="00320BFA" w14:paraId="6CBFE23B" w14:textId="77777777" w:rsidTr="00CE271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DA17C3"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4CE6FC7" w14:textId="77777777" w:rsidR="00FE75CC" w:rsidRPr="00320BFA" w:rsidRDefault="00FE75CC" w:rsidP="00FE75CC">
            <w:pPr>
              <w:pStyle w:val="TF-xAvalITEM"/>
              <w:numPr>
                <w:ilvl w:val="0"/>
                <w:numId w:val="13"/>
              </w:numPr>
            </w:pPr>
            <w:r w:rsidRPr="00320BFA">
              <w:t>ORGANIZAÇÃO E APRESENTAÇÃO GRÁFICA DO TEXTO</w:t>
            </w:r>
          </w:p>
          <w:p w14:paraId="6EA2FA42" w14:textId="77777777" w:rsidR="00FE75CC" w:rsidRPr="00320BFA" w:rsidRDefault="00FE75CC" w:rsidP="00CE2718">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D67B56D" w14:textId="1A5BD1CC" w:rsidR="00FE75CC" w:rsidRPr="00320BFA" w:rsidRDefault="002E7F97"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EA815C1" w14:textId="77777777"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1574A07" w14:textId="77777777" w:rsidR="00FE75CC" w:rsidRPr="00320BFA" w:rsidRDefault="00FE75CC" w:rsidP="00CE2718">
            <w:pPr>
              <w:keepNext w:val="0"/>
              <w:keepLines w:val="0"/>
              <w:ind w:left="709" w:hanging="709"/>
              <w:jc w:val="both"/>
              <w:rPr>
                <w:sz w:val="18"/>
              </w:rPr>
            </w:pPr>
          </w:p>
        </w:tc>
      </w:tr>
      <w:tr w:rsidR="00FE75CC" w:rsidRPr="00320BFA" w14:paraId="364E92B7" w14:textId="77777777" w:rsidTr="00CE271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56DCA9"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5BF02C" w14:textId="77777777" w:rsidR="00FE75CC" w:rsidRPr="00320BFA" w:rsidRDefault="00FE75CC" w:rsidP="00FE75CC">
            <w:pPr>
              <w:pStyle w:val="TF-xAvalITEM"/>
              <w:numPr>
                <w:ilvl w:val="0"/>
                <w:numId w:val="13"/>
              </w:numPr>
            </w:pPr>
            <w:r w:rsidRPr="00320BFA">
              <w:t>ILUSTRAÇÕES (figuras, quadros, tabelas)</w:t>
            </w:r>
          </w:p>
          <w:p w14:paraId="7D19AB56" w14:textId="77777777" w:rsidR="00FE75CC" w:rsidRPr="00320BFA" w:rsidRDefault="00FE75CC" w:rsidP="00CE2718">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CCEFCE6" w14:textId="6C3F0673" w:rsidR="00FE75CC" w:rsidRPr="00320BFA" w:rsidRDefault="00FE75CC" w:rsidP="00CE2718">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0BC8EABC" w14:textId="48E74D35" w:rsidR="00FE75CC" w:rsidRPr="00320BFA" w:rsidRDefault="00615C76" w:rsidP="00CE2718">
            <w:pPr>
              <w:keepNext w:val="0"/>
              <w:keepLines w:val="0"/>
              <w:spacing w:before="80" w:after="8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5E1E658" w14:textId="77777777" w:rsidR="00FE75CC" w:rsidRPr="00320BFA" w:rsidRDefault="00FE75CC" w:rsidP="00CE2718">
            <w:pPr>
              <w:keepNext w:val="0"/>
              <w:keepLines w:val="0"/>
              <w:spacing w:before="80" w:after="80"/>
              <w:ind w:left="709" w:hanging="709"/>
              <w:jc w:val="both"/>
              <w:rPr>
                <w:sz w:val="18"/>
              </w:rPr>
            </w:pPr>
          </w:p>
        </w:tc>
      </w:tr>
      <w:tr w:rsidR="00FE75CC" w:rsidRPr="00320BFA" w14:paraId="34326AFC" w14:textId="77777777" w:rsidTr="00CE271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5F3AA9"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5A70D7" w14:textId="77777777" w:rsidR="00FE75CC" w:rsidRPr="00320BFA" w:rsidRDefault="00FE75CC" w:rsidP="00FE75CC">
            <w:pPr>
              <w:pStyle w:val="TF-xAvalITEM"/>
              <w:numPr>
                <w:ilvl w:val="0"/>
                <w:numId w:val="13"/>
              </w:numPr>
            </w:pPr>
            <w:r w:rsidRPr="00320BFA">
              <w:t>REFERÊNCIAS E CITAÇÕES</w:t>
            </w:r>
          </w:p>
          <w:p w14:paraId="3FA79CEE" w14:textId="77777777" w:rsidR="00FE75CC" w:rsidRPr="00320BFA" w:rsidRDefault="00FE75CC" w:rsidP="00CE2718">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C3C327A" w14:textId="53DEAF3C" w:rsidR="00FE75CC" w:rsidRPr="00320BFA" w:rsidRDefault="002E7F97"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C6927E5" w14:textId="77777777"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92C5128" w14:textId="77777777" w:rsidR="00FE75CC" w:rsidRPr="00320BFA" w:rsidRDefault="00FE75CC" w:rsidP="00CE2718">
            <w:pPr>
              <w:keepNext w:val="0"/>
              <w:keepLines w:val="0"/>
              <w:ind w:left="709" w:hanging="709"/>
              <w:jc w:val="both"/>
              <w:rPr>
                <w:sz w:val="18"/>
              </w:rPr>
            </w:pPr>
          </w:p>
        </w:tc>
      </w:tr>
      <w:tr w:rsidR="00FE75CC" w:rsidRPr="00320BFA" w14:paraId="7E8B0EF7" w14:textId="77777777" w:rsidTr="00CE2718">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3F1E57"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97BAC72" w14:textId="77777777" w:rsidR="00FE75CC" w:rsidRPr="00320BFA" w:rsidRDefault="00FE75CC" w:rsidP="00CE2718">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8937E23" w14:textId="20F583BD" w:rsidR="00FE75CC" w:rsidRPr="00320BFA" w:rsidRDefault="002E7F97"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D5ACDB2" w14:textId="77777777"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F91FC5B" w14:textId="77777777" w:rsidR="00FE75CC" w:rsidRPr="00320BFA" w:rsidRDefault="00FE75CC" w:rsidP="00CE2718">
            <w:pPr>
              <w:keepNext w:val="0"/>
              <w:keepLines w:val="0"/>
              <w:ind w:left="709" w:hanging="709"/>
              <w:jc w:val="both"/>
              <w:rPr>
                <w:sz w:val="18"/>
              </w:rPr>
            </w:pPr>
          </w:p>
        </w:tc>
      </w:tr>
      <w:tr w:rsidR="00FE75CC" w:rsidRPr="00320BFA" w14:paraId="5E516A96" w14:textId="77777777" w:rsidTr="00CE2718">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CA06C1" w14:textId="77777777" w:rsidR="00FE75CC" w:rsidRPr="00320BFA" w:rsidRDefault="00FE75CC" w:rsidP="00CE2718">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C71D8AD" w14:textId="77777777" w:rsidR="00FE75CC" w:rsidRPr="00320BFA" w:rsidRDefault="00FE75CC" w:rsidP="00CE2718">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16925864" w14:textId="05CBB591" w:rsidR="00FE75CC" w:rsidRPr="00320BFA" w:rsidRDefault="002E7F97" w:rsidP="00CE2718">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0755AB41" w14:textId="77777777" w:rsidR="00FE75CC" w:rsidRPr="00320BFA" w:rsidRDefault="00FE75CC" w:rsidP="00CE2718">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7C97958E" w14:textId="77777777" w:rsidR="00FE75CC" w:rsidRPr="00320BFA" w:rsidRDefault="00FE75CC" w:rsidP="00CE2718">
            <w:pPr>
              <w:keepNext w:val="0"/>
              <w:keepLines w:val="0"/>
              <w:ind w:left="709" w:hanging="709"/>
              <w:jc w:val="both"/>
              <w:rPr>
                <w:sz w:val="18"/>
              </w:rPr>
            </w:pPr>
          </w:p>
        </w:tc>
      </w:tr>
    </w:tbl>
    <w:p w14:paraId="7472DC06" w14:textId="77777777" w:rsidR="00FE75CC" w:rsidRPr="00320BFA" w:rsidRDefault="00FE75CC" w:rsidP="00FE75CC">
      <w:pPr>
        <w:pStyle w:val="TF-xAvalLINHA"/>
      </w:pPr>
    </w:p>
    <w:p w14:paraId="756FC2B8" w14:textId="77777777" w:rsidR="00FE75CC" w:rsidRDefault="00FE75CC" w:rsidP="00FE75CC">
      <w:pPr>
        <w:pStyle w:val="TF-xAvalTTULO"/>
      </w:pPr>
      <w:r w:rsidRPr="00320BFA">
        <w:t>PARECER – PROFESSOR DE TCC I ou COORDENADOR DE TCC</w:t>
      </w:r>
      <w:r>
        <w:t xml:space="preserve"> </w:t>
      </w:r>
    </w:p>
    <w:p w14:paraId="5B8E0673" w14:textId="77777777" w:rsidR="00FE75CC" w:rsidRPr="003F5F25" w:rsidRDefault="00FE75CC" w:rsidP="00FE75CC">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FE75CC" w:rsidRPr="00320BFA" w14:paraId="5BA1847F" w14:textId="77777777" w:rsidTr="00CE2718">
        <w:trPr>
          <w:cantSplit/>
          <w:jc w:val="center"/>
        </w:trPr>
        <w:tc>
          <w:tcPr>
            <w:tcW w:w="5000" w:type="pct"/>
            <w:gridSpan w:val="3"/>
            <w:tcBorders>
              <w:top w:val="single" w:sz="12" w:space="0" w:color="auto"/>
              <w:left w:val="single" w:sz="12" w:space="0" w:color="auto"/>
              <w:bottom w:val="nil"/>
              <w:right w:val="single" w:sz="12" w:space="0" w:color="auto"/>
            </w:tcBorders>
            <w:hideMark/>
          </w:tcPr>
          <w:p w14:paraId="729A627C" w14:textId="77777777" w:rsidR="00FE75CC" w:rsidRPr="00320BFA" w:rsidRDefault="00FE75CC" w:rsidP="00CE2718">
            <w:pPr>
              <w:keepNext w:val="0"/>
              <w:keepLines w:val="0"/>
              <w:spacing w:before="60"/>
              <w:jc w:val="both"/>
              <w:rPr>
                <w:sz w:val="18"/>
              </w:rPr>
            </w:pPr>
            <w:r w:rsidRPr="00320BFA">
              <w:rPr>
                <w:sz w:val="18"/>
              </w:rPr>
              <w:t>O projeto de TCC será reprovado se:</w:t>
            </w:r>
          </w:p>
          <w:p w14:paraId="27C120CA" w14:textId="77777777" w:rsidR="00FE75CC" w:rsidRPr="00320BFA" w:rsidRDefault="00FE75CC" w:rsidP="00FE75CC">
            <w:pPr>
              <w:keepNext w:val="0"/>
              <w:keepLines w:val="0"/>
              <w:numPr>
                <w:ilvl w:val="0"/>
                <w:numId w:val="15"/>
              </w:numPr>
              <w:ind w:left="357" w:hanging="357"/>
              <w:jc w:val="both"/>
              <w:rPr>
                <w:sz w:val="18"/>
              </w:rPr>
            </w:pPr>
            <w:r w:rsidRPr="00320BFA">
              <w:rPr>
                <w:sz w:val="18"/>
              </w:rPr>
              <w:t>qualquer um dos itens tiver resposta NÃO ATENDE;</w:t>
            </w:r>
          </w:p>
          <w:p w14:paraId="3713B508" w14:textId="77777777" w:rsidR="00FE75CC" w:rsidRPr="00320BFA" w:rsidRDefault="00FE75CC" w:rsidP="00FE75CC">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A14D0F9" w14:textId="77777777" w:rsidR="00FE75CC" w:rsidRPr="00320BFA" w:rsidRDefault="00FE75CC" w:rsidP="00FE75CC">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FE75CC" w:rsidRPr="00320BFA" w14:paraId="79B5EFCD" w14:textId="77777777" w:rsidTr="00CE2718">
        <w:trPr>
          <w:cantSplit/>
          <w:jc w:val="center"/>
        </w:trPr>
        <w:tc>
          <w:tcPr>
            <w:tcW w:w="1250" w:type="pct"/>
            <w:tcBorders>
              <w:top w:val="nil"/>
              <w:left w:val="single" w:sz="12" w:space="0" w:color="auto"/>
              <w:bottom w:val="single" w:sz="12" w:space="0" w:color="auto"/>
              <w:right w:val="nil"/>
            </w:tcBorders>
            <w:hideMark/>
          </w:tcPr>
          <w:p w14:paraId="5E64E423" w14:textId="77777777" w:rsidR="00FE75CC" w:rsidRPr="00320BFA" w:rsidRDefault="00FE75CC" w:rsidP="00CE2718">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F90F10C" w14:textId="77777777" w:rsidR="00FE75CC" w:rsidRPr="00320BFA" w:rsidRDefault="00FE75CC" w:rsidP="00CE2718">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67C4D7F" w14:textId="77777777" w:rsidR="00FE75CC" w:rsidRPr="00320BFA" w:rsidRDefault="00FE75CC" w:rsidP="00CE2718">
            <w:pPr>
              <w:keepNext w:val="0"/>
              <w:keepLines w:val="0"/>
              <w:spacing w:before="60" w:after="60"/>
              <w:jc w:val="center"/>
              <w:rPr>
                <w:sz w:val="20"/>
              </w:rPr>
            </w:pPr>
            <w:r w:rsidRPr="00320BFA">
              <w:rPr>
                <w:sz w:val="20"/>
              </w:rPr>
              <w:t>(      ) REPROVADO</w:t>
            </w:r>
          </w:p>
        </w:tc>
      </w:tr>
    </w:tbl>
    <w:p w14:paraId="53BD968A" w14:textId="5DE22619" w:rsidR="00FE75CC" w:rsidRDefault="00FE75CC" w:rsidP="00FE75CC">
      <w:pPr>
        <w:pStyle w:val="TF-xAvalLINHA"/>
        <w:tabs>
          <w:tab w:val="left" w:leader="underscore" w:pos="6237"/>
        </w:tabs>
      </w:pPr>
      <w:r>
        <w:t xml:space="preserve">Assinatura: </w:t>
      </w:r>
      <w:r>
        <w:tab/>
      </w:r>
      <w:r>
        <w:tab/>
        <w:t xml:space="preserve"> Data: </w:t>
      </w:r>
      <w:r>
        <w:t>03/05/2021</w:t>
      </w:r>
      <w:r>
        <w:tab/>
      </w:r>
    </w:p>
    <w:p w14:paraId="2B450AC5" w14:textId="77777777" w:rsidR="00FE75CC" w:rsidRDefault="00FE75CC" w:rsidP="00FE75CC">
      <w:pPr>
        <w:pStyle w:val="TF-xAvalTTULO"/>
        <w:ind w:left="0" w:firstLine="0"/>
        <w:jc w:val="left"/>
      </w:pP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3B85E973" w:rsidR="0000224C" w:rsidRPr="00320BFA" w:rsidRDefault="0000224C" w:rsidP="0000224C">
      <w:pPr>
        <w:pStyle w:val="TF-xAvalLINHA"/>
      </w:pPr>
      <w:r w:rsidRPr="00320BFA">
        <w:t>Acadêmico:</w:t>
      </w:r>
      <w:r w:rsidR="00D911F4">
        <w:t xml:space="preserve"> </w:t>
      </w:r>
      <w:r w:rsidR="00D911F4" w:rsidRPr="00D911F4">
        <w:rPr>
          <w:u w:val="single"/>
        </w:rPr>
        <w:t>Gabriel da Silva Bernardi</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5"/>
      <w:footerReference w:type="default" r:id="rId26"/>
      <w:headerReference w:type="first" r:id="rId27"/>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dreza Sartori" w:date="2021-05-03T14:49:00Z" w:initials="AS">
    <w:p w14:paraId="134A64EC" w14:textId="10945ACA" w:rsidR="007B689D" w:rsidRDefault="007B689D">
      <w:pPr>
        <w:pStyle w:val="Textodecomentrio"/>
      </w:pPr>
      <w:r>
        <w:rPr>
          <w:rStyle w:val="Refdecomentrio"/>
        </w:rPr>
        <w:annotationRef/>
      </w:r>
      <w:r>
        <w:t>Confuso.</w:t>
      </w:r>
    </w:p>
  </w:comment>
  <w:comment w:id="29" w:author="Andreza Sartori" w:date="2021-05-03T13:50:00Z" w:initials="AS">
    <w:p w14:paraId="31F4C167" w14:textId="46C56CED" w:rsidR="007B689D" w:rsidRDefault="007B689D">
      <w:pPr>
        <w:pStyle w:val="Textodecomentrio"/>
      </w:pPr>
      <w:r>
        <w:rPr>
          <w:rStyle w:val="Refdecomentrio"/>
        </w:rPr>
        <w:annotationRef/>
      </w:r>
      <w:r>
        <w:t xml:space="preserve">Implementar é meio para chegar ao objetivo. </w:t>
      </w:r>
    </w:p>
  </w:comment>
  <w:comment w:id="31" w:author="Andreza Sartori" w:date="2021-05-03T14:54:00Z" w:initials="AS">
    <w:p w14:paraId="0DD30027" w14:textId="018F4E90" w:rsidR="007B689D" w:rsidRDefault="007B689D" w:rsidP="00CE0FC4">
      <w:pPr>
        <w:pStyle w:val="Textodecomentrio"/>
      </w:pPr>
      <w:r>
        <w:rPr>
          <w:rStyle w:val="Refdecomentrio"/>
        </w:rPr>
        <w:annotationRef/>
      </w:r>
      <w:r>
        <w:t>Onde expressa lugar. Prefira “o qual”, “no qual”, “em que” ou veja se é realmente necessário.</w:t>
      </w:r>
    </w:p>
  </w:comment>
  <w:comment w:id="32" w:author="Andreza Sartori" w:date="2021-05-03T15:03:00Z" w:initials="AS">
    <w:p w14:paraId="01AF14A5" w14:textId="164A762C" w:rsidR="007B689D" w:rsidRDefault="007B689D">
      <w:pPr>
        <w:pStyle w:val="Textodecomentrio"/>
      </w:pPr>
      <w:r>
        <w:rPr>
          <w:rStyle w:val="Refdecomentrio"/>
        </w:rPr>
        <w:annotationRef/>
      </w:r>
      <w:r>
        <w:t>Rever a redação.</w:t>
      </w:r>
    </w:p>
  </w:comment>
  <w:comment w:id="33" w:author="Andreza Sartori" w:date="2021-05-03T15:03:00Z" w:initials="AS">
    <w:p w14:paraId="72F7815E" w14:textId="4273ED85" w:rsidR="007B689D" w:rsidRDefault="007B689D">
      <w:pPr>
        <w:pStyle w:val="Textodecomentrio"/>
      </w:pPr>
      <w:r>
        <w:rPr>
          <w:rStyle w:val="Refdecomentrio"/>
        </w:rPr>
        <w:annotationRef/>
      </w:r>
      <w:r w:rsidRPr="00424ABD">
        <w:t>“e” é um conectivo de ligação entre ideias de uma mesma frase não de frases diferentes.</w:t>
      </w:r>
    </w:p>
  </w:comment>
  <w:comment w:id="41" w:author="Andreza Sartori" w:date="2021-05-03T13:51:00Z" w:initials="AS">
    <w:p w14:paraId="45FDB6E9" w14:textId="11F5D022" w:rsidR="007B689D" w:rsidRDefault="007B689D">
      <w:pPr>
        <w:pStyle w:val="Textodecomentrio"/>
      </w:pPr>
      <w:r>
        <w:rPr>
          <w:rStyle w:val="Refdecomentrio"/>
        </w:rPr>
        <w:annotationRef/>
      </w:r>
      <w:r>
        <w:t>Faltou colocar borda na figura.</w:t>
      </w:r>
    </w:p>
  </w:comment>
  <w:comment w:id="44" w:author="Andreza Sartori" w:date="2021-05-03T15:07:00Z" w:initials="AS">
    <w:p w14:paraId="0BFED32F" w14:textId="42AF3C4F" w:rsidR="007B689D" w:rsidRDefault="007B689D">
      <w:pPr>
        <w:pStyle w:val="Textodecomentrio"/>
      </w:pPr>
      <w:r>
        <w:rPr>
          <w:rStyle w:val="Refdecomentrio"/>
        </w:rPr>
        <w:annotationRef/>
      </w:r>
      <w:r>
        <w:t>Frase longa. Dividir em 2.</w:t>
      </w:r>
    </w:p>
  </w:comment>
  <w:comment w:id="46" w:author="Andreza Sartori" w:date="2021-05-03T13:51:00Z" w:initials="AS">
    <w:p w14:paraId="37735954" w14:textId="4F3BD3E6" w:rsidR="007B689D" w:rsidRDefault="007B689D">
      <w:pPr>
        <w:pStyle w:val="Textodecomentrio"/>
      </w:pPr>
      <w:r>
        <w:rPr>
          <w:rStyle w:val="Refdecomentrio"/>
        </w:rPr>
        <w:annotationRef/>
      </w:r>
      <w:r>
        <w:t>Faltou colocar borda na figura.</w:t>
      </w:r>
    </w:p>
  </w:comment>
  <w:comment w:id="47" w:author="Andreza Sartori" w:date="2021-05-03T15:09:00Z" w:initials="AS">
    <w:p w14:paraId="7BC4DF28" w14:textId="0E9EB7DE" w:rsidR="007B689D" w:rsidRDefault="007B689D">
      <w:pPr>
        <w:pStyle w:val="Textodecomentrio"/>
      </w:pPr>
      <w:r>
        <w:rPr>
          <w:rStyle w:val="Refdecomentrio"/>
        </w:rPr>
        <w:annotationRef/>
      </w:r>
      <w:r>
        <w:t>Não está de acordo com a norma.</w:t>
      </w:r>
    </w:p>
  </w:comment>
  <w:comment w:id="48" w:author="Andreza Sartori" w:date="2021-05-03T15:10:00Z" w:initials="AS">
    <w:p w14:paraId="18FDE1CD" w14:textId="7D9D80CE" w:rsidR="007B689D" w:rsidRDefault="007B689D">
      <w:pPr>
        <w:pStyle w:val="Textodecomentrio"/>
      </w:pPr>
      <w:r>
        <w:rPr>
          <w:rStyle w:val="Refdecomentrio"/>
        </w:rPr>
        <w:annotationRef/>
      </w:r>
      <w:r>
        <w:t>Rever a redação.</w:t>
      </w:r>
    </w:p>
  </w:comment>
  <w:comment w:id="49" w:author="Andreza Sartori" w:date="2021-05-03T15:12:00Z" w:initials="AS">
    <w:p w14:paraId="6C231A40" w14:textId="7C3A574A" w:rsidR="007B689D" w:rsidRDefault="007B689D">
      <w:pPr>
        <w:pStyle w:val="Textodecomentrio"/>
      </w:pPr>
      <w:r>
        <w:rPr>
          <w:rStyle w:val="Refdecomentrio"/>
        </w:rPr>
        <w:annotationRef/>
      </w:r>
      <w:r w:rsidRPr="008A6D0D">
        <w:t>Evite repetir palavras numa mesma frase/parágrafo.</w:t>
      </w:r>
    </w:p>
  </w:comment>
  <w:comment w:id="61" w:author="Andreza Sartori" w:date="2021-05-03T13:52:00Z" w:initials="AS">
    <w:p w14:paraId="10881167" w14:textId="3F295DA0" w:rsidR="007B689D" w:rsidRDefault="007B689D">
      <w:pPr>
        <w:pStyle w:val="Textodecomentrio"/>
      </w:pPr>
      <w:r>
        <w:rPr>
          <w:rStyle w:val="Refdecomentrio"/>
        </w:rPr>
        <w:annotationRef/>
      </w:r>
      <w:r>
        <w:t>Faltou colocar borda na figura.</w:t>
      </w:r>
    </w:p>
  </w:comment>
  <w:comment w:id="63" w:author="Andreza Sartori" w:date="2021-05-03T15:15:00Z" w:initials="AS">
    <w:p w14:paraId="10EB985B" w14:textId="58554BDC" w:rsidR="007B689D" w:rsidRDefault="007B689D">
      <w:pPr>
        <w:pStyle w:val="Textodecomentrio"/>
      </w:pPr>
      <w:r>
        <w:rPr>
          <w:rStyle w:val="Refdecomentrio"/>
        </w:rPr>
        <w:annotationRef/>
      </w:r>
      <w:r>
        <w:t>Esse é o nome da técnica? Se sim, colocar a 1ª letra em maiúsculo.</w:t>
      </w:r>
    </w:p>
  </w:comment>
  <w:comment w:id="64" w:author="Andreza Sartori" w:date="2021-05-03T15:15:00Z" w:initials="AS">
    <w:p w14:paraId="2381CFEC" w14:textId="26375D1A" w:rsidR="007B689D" w:rsidRDefault="007B689D">
      <w:pPr>
        <w:pStyle w:val="Textodecomentrio"/>
      </w:pPr>
      <w:r>
        <w:rPr>
          <w:rStyle w:val="Refdecomentrio"/>
        </w:rPr>
        <w:annotationRef/>
      </w:r>
      <w:r>
        <w:t>Rever a redação.</w:t>
      </w:r>
    </w:p>
  </w:comment>
  <w:comment w:id="65" w:author="Andreza Sartori" w:date="2021-05-03T15:17:00Z" w:initials="AS">
    <w:p w14:paraId="10F2C0CC" w14:textId="0E7401AF" w:rsidR="007B689D" w:rsidRDefault="007B689D">
      <w:pPr>
        <w:pStyle w:val="Textodecomentrio"/>
      </w:pPr>
      <w:r>
        <w:rPr>
          <w:rStyle w:val="Refdecomentrio"/>
        </w:rPr>
        <w:annotationRef/>
      </w:r>
      <w:r>
        <w:t>Confuso.</w:t>
      </w:r>
    </w:p>
  </w:comment>
  <w:comment w:id="75" w:author="Andreza Sartori" w:date="2021-05-03T15:29:00Z" w:initials="AS">
    <w:p w14:paraId="0B6A62A2" w14:textId="77777777" w:rsidR="007B689D" w:rsidRDefault="007B689D" w:rsidP="00D51B43">
      <w:pPr>
        <w:pStyle w:val="Textodecomentrio"/>
      </w:pPr>
      <w:r>
        <w:rPr>
          <w:rStyle w:val="Refdecomentrio"/>
        </w:rPr>
        <w:annotationRef/>
      </w:r>
      <w:r>
        <w:t>Frase longa. Rever a redação.</w:t>
      </w:r>
    </w:p>
    <w:p w14:paraId="0FF762AC" w14:textId="0B56A976" w:rsidR="007B689D" w:rsidRDefault="007B689D" w:rsidP="00D51B43">
      <w:pPr>
        <w:pStyle w:val="Textodecomentrio"/>
      </w:pPr>
      <w:r>
        <w:t>Não se faz parágrafo com uma única frase.</w:t>
      </w:r>
    </w:p>
  </w:comment>
  <w:comment w:id="81" w:author="Andreza Sartori" w:date="2021-05-03T15:30:00Z" w:initials="AS">
    <w:p w14:paraId="6A230D5D" w14:textId="58195E50" w:rsidR="007B689D" w:rsidRDefault="007B689D" w:rsidP="00D0512F">
      <w:pPr>
        <w:pStyle w:val="Textodecomentrio"/>
      </w:pPr>
      <w:r>
        <w:rPr>
          <w:rStyle w:val="Refdecomentrio"/>
        </w:rPr>
        <w:annotationRef/>
      </w:r>
      <w:r>
        <w:t>Frase longa. Rever a redação.</w:t>
      </w:r>
    </w:p>
  </w:comment>
  <w:comment w:id="83" w:author="Andreza Sartori" w:date="2021-05-03T13:53:00Z" w:initials="AS">
    <w:p w14:paraId="635B89BC" w14:textId="199658D7" w:rsidR="007B689D" w:rsidRDefault="007B689D" w:rsidP="003F605F">
      <w:pPr>
        <w:pStyle w:val="Textodecomentrio"/>
      </w:pPr>
      <w:r>
        <w:rPr>
          <w:rStyle w:val="Refdecomentrio"/>
        </w:rPr>
        <w:annotationRef/>
      </w:r>
      <w:r>
        <w:t>Não se faz parágrafo com uma única frase.</w:t>
      </w:r>
    </w:p>
  </w:comment>
  <w:comment w:id="108" w:author="Andreza Sartori" w:date="2021-05-03T15:40:00Z" w:initials="AS">
    <w:p w14:paraId="026FF890" w14:textId="7740144C" w:rsidR="007B689D" w:rsidRDefault="007B689D">
      <w:pPr>
        <w:pStyle w:val="Textodecomentrio"/>
      </w:pPr>
      <w:r>
        <w:rPr>
          <w:rStyle w:val="Refdecomentrio"/>
        </w:rPr>
        <w:annotationRef/>
      </w:r>
      <w:r w:rsidRPr="00F14DFC">
        <w:t>Frase longa. Rever a redação.</w:t>
      </w:r>
    </w:p>
  </w:comment>
  <w:comment w:id="110" w:author="Andreza Sartori" w:date="2021-05-03T15:41:00Z" w:initials="AS">
    <w:p w14:paraId="4E935A06" w14:textId="251349BC" w:rsidR="007B689D" w:rsidRDefault="007B689D">
      <w:pPr>
        <w:pStyle w:val="Textodecomentrio"/>
      </w:pPr>
      <w:r>
        <w:rPr>
          <w:rStyle w:val="Refdecomentrio"/>
        </w:rPr>
        <w:annotationRef/>
      </w:r>
      <w:r>
        <w:t>Confuso.</w:t>
      </w:r>
    </w:p>
  </w:comment>
  <w:comment w:id="117" w:author="Andreza Sartori" w:date="2021-05-03T16:00:00Z" w:initials="AS">
    <w:p w14:paraId="6E4B0601" w14:textId="0C8A1349" w:rsidR="005869B1" w:rsidRDefault="005869B1">
      <w:pPr>
        <w:pStyle w:val="Textodecomentrio"/>
      </w:pPr>
      <w:r>
        <w:rPr>
          <w:rStyle w:val="Refdecomentrio"/>
        </w:rPr>
        <w:annotationRef/>
      </w:r>
      <w:r>
        <w:t>Onde?</w:t>
      </w:r>
    </w:p>
  </w:comment>
  <w:comment w:id="127" w:author="Andreza Sartori" w:date="2021-05-03T18:36:00Z" w:initials="AS">
    <w:p w14:paraId="52C49C19" w14:textId="4440E4DD" w:rsidR="008F2156" w:rsidRDefault="008F2156">
      <w:pPr>
        <w:pStyle w:val="Textodecomentrio"/>
      </w:pPr>
      <w:r>
        <w:rPr>
          <w:rStyle w:val="Refdecomentrio"/>
        </w:rPr>
        <w:annotationRef/>
      </w:r>
      <w:r>
        <w:t>Poderia falar também de Redes Neurais Convolucionais</w:t>
      </w:r>
    </w:p>
  </w:comment>
  <w:comment w:id="130" w:author="Andreza Sartori" w:date="2021-05-03T13:55:00Z" w:initials="AS">
    <w:p w14:paraId="60AB8CFE" w14:textId="6B6B15AD" w:rsidR="007B689D" w:rsidRDefault="007B689D">
      <w:pPr>
        <w:pStyle w:val="Textodecomentrio"/>
      </w:pPr>
      <w:r>
        <w:rPr>
          <w:rStyle w:val="Refdecomentrio"/>
        </w:rPr>
        <w:annotationRef/>
      </w:r>
      <w:r>
        <w:t>Título repetido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A64EC" w15:done="0"/>
  <w15:commentEx w15:paraId="31F4C167" w15:done="0"/>
  <w15:commentEx w15:paraId="0DD30027" w15:done="0"/>
  <w15:commentEx w15:paraId="01AF14A5" w15:done="0"/>
  <w15:commentEx w15:paraId="72F7815E" w15:done="0"/>
  <w15:commentEx w15:paraId="45FDB6E9" w15:done="0"/>
  <w15:commentEx w15:paraId="0BFED32F" w15:done="0"/>
  <w15:commentEx w15:paraId="37735954" w15:done="0"/>
  <w15:commentEx w15:paraId="7BC4DF28" w15:done="0"/>
  <w15:commentEx w15:paraId="18FDE1CD" w15:done="0"/>
  <w15:commentEx w15:paraId="6C231A40" w15:done="0"/>
  <w15:commentEx w15:paraId="10881167" w15:done="0"/>
  <w15:commentEx w15:paraId="10EB985B" w15:done="0"/>
  <w15:commentEx w15:paraId="2381CFEC" w15:done="0"/>
  <w15:commentEx w15:paraId="10F2C0CC" w15:done="0"/>
  <w15:commentEx w15:paraId="0FF762AC" w15:done="0"/>
  <w15:commentEx w15:paraId="6A230D5D" w15:done="0"/>
  <w15:commentEx w15:paraId="635B89BC" w15:done="0"/>
  <w15:commentEx w15:paraId="026FF890" w15:done="0"/>
  <w15:commentEx w15:paraId="4E935A06" w15:done="0"/>
  <w15:commentEx w15:paraId="6E4B0601" w15:done="0"/>
  <w15:commentEx w15:paraId="52C49C19" w15:done="0"/>
  <w15:commentEx w15:paraId="60AB8C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8C17" w16cex:dateUtc="2021-05-03T17:49:00Z"/>
  <w16cex:commentExtensible w16cex:durableId="243A7E13" w16cex:dateUtc="2021-05-03T16:50:00Z"/>
  <w16cex:commentExtensible w16cex:durableId="243A8D08" w16cex:dateUtc="2021-05-03T17:54:00Z"/>
  <w16cex:commentExtensible w16cex:durableId="243A8F24" w16cex:dateUtc="2021-05-03T18:03:00Z"/>
  <w16cex:commentExtensible w16cex:durableId="243A8F2F" w16cex:dateUtc="2021-05-03T18:03:00Z"/>
  <w16cex:commentExtensible w16cex:durableId="243A7E5B" w16cex:dateUtc="2021-05-03T16:51:00Z"/>
  <w16cex:commentExtensible w16cex:durableId="243A9047" w16cex:dateUtc="2021-05-03T18:07:00Z"/>
  <w16cex:commentExtensible w16cex:durableId="243A7E72" w16cex:dateUtc="2021-05-03T16:51:00Z"/>
  <w16cex:commentExtensible w16cex:durableId="243A90B8" w16cex:dateUtc="2021-05-03T18:09:00Z"/>
  <w16cex:commentExtensible w16cex:durableId="243A90DE" w16cex:dateUtc="2021-05-03T18:10:00Z"/>
  <w16cex:commentExtensible w16cex:durableId="243A9165" w16cex:dateUtc="2021-05-03T18:12:00Z"/>
  <w16cex:commentExtensible w16cex:durableId="243A7EA4" w16cex:dateUtc="2021-05-03T16:52:00Z"/>
  <w16cex:commentExtensible w16cex:durableId="243A91F4" w16cex:dateUtc="2021-05-03T18:15:00Z"/>
  <w16cex:commentExtensible w16cex:durableId="243A9221" w16cex:dateUtc="2021-05-03T18:15:00Z"/>
  <w16cex:commentExtensible w16cex:durableId="243A9292" w16cex:dateUtc="2021-05-03T18:17:00Z"/>
  <w16cex:commentExtensible w16cex:durableId="243A9540" w16cex:dateUtc="2021-05-03T18:29:00Z"/>
  <w16cex:commentExtensible w16cex:durableId="243A958A" w16cex:dateUtc="2021-05-03T18:30:00Z"/>
  <w16cex:commentExtensible w16cex:durableId="243A7EC7" w16cex:dateUtc="2021-05-03T16:53:00Z"/>
  <w16cex:commentExtensible w16cex:durableId="243A97E3" w16cex:dateUtc="2021-05-03T18:40:00Z"/>
  <w16cex:commentExtensible w16cex:durableId="243A9842" w16cex:dateUtc="2021-05-03T18:41:00Z"/>
  <w16cex:commentExtensible w16cex:durableId="243A9C99" w16cex:dateUtc="2021-05-03T19:00:00Z"/>
  <w16cex:commentExtensible w16cex:durableId="243AC138" w16cex:dateUtc="2021-05-03T21:36:00Z"/>
  <w16cex:commentExtensible w16cex:durableId="243A7F3A" w16cex:dateUtc="2021-05-03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A64EC" w16cid:durableId="243A8C17"/>
  <w16cid:commentId w16cid:paraId="31F4C167" w16cid:durableId="243A7E13"/>
  <w16cid:commentId w16cid:paraId="0DD30027" w16cid:durableId="243A8D08"/>
  <w16cid:commentId w16cid:paraId="01AF14A5" w16cid:durableId="243A8F24"/>
  <w16cid:commentId w16cid:paraId="72F7815E" w16cid:durableId="243A8F2F"/>
  <w16cid:commentId w16cid:paraId="45FDB6E9" w16cid:durableId="243A7E5B"/>
  <w16cid:commentId w16cid:paraId="0BFED32F" w16cid:durableId="243A9047"/>
  <w16cid:commentId w16cid:paraId="37735954" w16cid:durableId="243A7E72"/>
  <w16cid:commentId w16cid:paraId="7BC4DF28" w16cid:durableId="243A90B8"/>
  <w16cid:commentId w16cid:paraId="18FDE1CD" w16cid:durableId="243A90DE"/>
  <w16cid:commentId w16cid:paraId="6C231A40" w16cid:durableId="243A9165"/>
  <w16cid:commentId w16cid:paraId="10881167" w16cid:durableId="243A7EA4"/>
  <w16cid:commentId w16cid:paraId="10EB985B" w16cid:durableId="243A91F4"/>
  <w16cid:commentId w16cid:paraId="2381CFEC" w16cid:durableId="243A9221"/>
  <w16cid:commentId w16cid:paraId="10F2C0CC" w16cid:durableId="243A9292"/>
  <w16cid:commentId w16cid:paraId="0FF762AC" w16cid:durableId="243A9540"/>
  <w16cid:commentId w16cid:paraId="6A230D5D" w16cid:durableId="243A958A"/>
  <w16cid:commentId w16cid:paraId="635B89BC" w16cid:durableId="243A7EC7"/>
  <w16cid:commentId w16cid:paraId="026FF890" w16cid:durableId="243A97E3"/>
  <w16cid:commentId w16cid:paraId="4E935A06" w16cid:durableId="243A9842"/>
  <w16cid:commentId w16cid:paraId="6E4B0601" w16cid:durableId="243A9C99"/>
  <w16cid:commentId w16cid:paraId="52C49C19" w16cid:durableId="243AC138"/>
  <w16cid:commentId w16cid:paraId="60AB8CFE" w16cid:durableId="243A7F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BE2E" w14:textId="77777777" w:rsidR="00FA48C8" w:rsidRDefault="00FA48C8">
      <w:r>
        <w:separator/>
      </w:r>
    </w:p>
  </w:endnote>
  <w:endnote w:type="continuationSeparator" w:id="0">
    <w:p w14:paraId="4A641C9B" w14:textId="77777777" w:rsidR="00FA48C8" w:rsidRDefault="00FA4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7B689D" w:rsidRDefault="007B689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7B689D" w:rsidRPr="0000224C" w:rsidRDefault="007B689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E92BC" w14:textId="77777777" w:rsidR="00FA48C8" w:rsidRDefault="00FA48C8">
      <w:r>
        <w:separator/>
      </w:r>
    </w:p>
  </w:footnote>
  <w:footnote w:type="continuationSeparator" w:id="0">
    <w:p w14:paraId="301E8E7C" w14:textId="77777777" w:rsidR="00FA48C8" w:rsidRDefault="00FA4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7B689D" w14:paraId="7BF82520" w14:textId="77777777" w:rsidTr="008F2DC1">
      <w:tc>
        <w:tcPr>
          <w:tcW w:w="9212" w:type="dxa"/>
          <w:gridSpan w:val="2"/>
          <w:shd w:val="clear" w:color="auto" w:fill="auto"/>
        </w:tcPr>
        <w:p w14:paraId="2E4A85B4" w14:textId="77777777" w:rsidR="007B689D" w:rsidRDefault="007B689D" w:rsidP="003C5262">
          <w:pPr>
            <w:pStyle w:val="Cabealho"/>
            <w:tabs>
              <w:tab w:val="clear" w:pos="8640"/>
              <w:tab w:val="right" w:pos="8931"/>
            </w:tabs>
            <w:ind w:right="141"/>
            <w:jc w:val="center"/>
            <w:rPr>
              <w:rStyle w:val="Nmerodepgina"/>
            </w:rPr>
          </w:pPr>
          <w:r>
            <w:rPr>
              <w:rStyle w:val="Nmerodepgina"/>
            </w:rPr>
            <w:t>CURSO DE CIÊNCIA DA COMPUTAÇÃO – TCC</w:t>
          </w:r>
        </w:p>
      </w:tc>
    </w:tr>
    <w:tr w:rsidR="007B689D" w14:paraId="668E8B00" w14:textId="77777777" w:rsidTr="008F2DC1">
      <w:tc>
        <w:tcPr>
          <w:tcW w:w="5778" w:type="dxa"/>
          <w:shd w:val="clear" w:color="auto" w:fill="auto"/>
        </w:tcPr>
        <w:p w14:paraId="79B53B8D" w14:textId="6E0B70E0" w:rsidR="007B689D" w:rsidRPr="003C5262" w:rsidRDefault="007B689D"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38BA8509" w14:textId="3CD1270D" w:rsidR="007B689D" w:rsidRDefault="007B689D" w:rsidP="003C5262">
          <w:pPr>
            <w:pStyle w:val="Cabealho"/>
            <w:tabs>
              <w:tab w:val="clear" w:pos="8640"/>
              <w:tab w:val="right" w:pos="8931"/>
            </w:tabs>
            <w:ind w:right="141"/>
            <w:rPr>
              <w:rStyle w:val="Nmerodepgina"/>
            </w:rPr>
          </w:pPr>
          <w:r>
            <w:rPr>
              <w:rStyle w:val="Nmerodepgina"/>
            </w:rPr>
            <w:t>ANO/SEMESTRE: 2021.1</w:t>
          </w:r>
        </w:p>
      </w:tc>
    </w:tr>
  </w:tbl>
  <w:p w14:paraId="05776BF3" w14:textId="77777777" w:rsidR="007B689D" w:rsidRDefault="007B689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7B689D" w:rsidRDefault="007B689D">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7B689D" w14:paraId="3F920AE3" w14:textId="77777777" w:rsidTr="006746CA">
      <w:tc>
        <w:tcPr>
          <w:tcW w:w="3227" w:type="dxa"/>
          <w:shd w:val="clear" w:color="auto" w:fill="auto"/>
        </w:tcPr>
        <w:p w14:paraId="4207CCA1" w14:textId="77777777" w:rsidR="007B689D" w:rsidRDefault="007B689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7B689D" w:rsidRDefault="007B689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7B689D" w:rsidRDefault="007B689D" w:rsidP="00F31359">
          <w:pPr>
            <w:pStyle w:val="Cabealho"/>
            <w:tabs>
              <w:tab w:val="clear" w:pos="8640"/>
              <w:tab w:val="right" w:pos="8931"/>
            </w:tabs>
            <w:ind w:right="141"/>
            <w:jc w:val="right"/>
            <w:rPr>
              <w:rStyle w:val="Nmerodepgina"/>
            </w:rPr>
          </w:pPr>
        </w:p>
      </w:tc>
    </w:tr>
  </w:tbl>
  <w:p w14:paraId="60B87896" w14:textId="77777777" w:rsidR="007B689D" w:rsidRDefault="007B68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41B625D"/>
    <w:multiLevelType w:val="multilevel"/>
    <w:tmpl w:val="A2D40A08"/>
    <w:styleLink w:val="WW8Num4"/>
    <w:lvl w:ilvl="0">
      <w:start w:val="1"/>
      <w:numFmt w:val="lowerLetter"/>
      <w:lvlText w:val="%1)"/>
      <w:lvlJc w:val="left"/>
      <w:pPr>
        <w:ind w:left="1077" w:hanging="397"/>
      </w:pPr>
    </w:lvl>
    <w:lvl w:ilvl="1">
      <w:start w:val="1"/>
      <w:numFmt w:val="none"/>
      <w:lvlText w:val="-%2"/>
      <w:lvlJc w:val="left"/>
      <w:pPr>
        <w:ind w:left="1418" w:hanging="380"/>
      </w:pPr>
    </w:lvl>
    <w:lvl w:ilvl="2">
      <w:start w:val="1"/>
      <w:numFmt w:val="none"/>
      <w:lvlText w:val="-%3"/>
      <w:lvlJc w:val="left"/>
      <w:pPr>
        <w:ind w:left="1758" w:hanging="397"/>
      </w:pPr>
    </w:lvl>
    <w:lvl w:ilvl="3">
      <w:start w:val="1"/>
      <w:numFmt w:val="none"/>
      <w:lvlText w:val="-%4"/>
      <w:lvlJc w:val="left"/>
      <w:pPr>
        <w:ind w:left="1440" w:hanging="360"/>
      </w:pPr>
    </w:lvl>
    <w:lvl w:ilvl="4">
      <w:start w:val="1"/>
      <w:numFmt w:val="none"/>
      <w:lvlText w:val="-%5"/>
      <w:lvlJc w:val="left"/>
      <w:pPr>
        <w:ind w:left="1800" w:hanging="360"/>
      </w:pPr>
    </w:lvl>
    <w:lvl w:ilvl="5">
      <w:start w:val="1"/>
      <w:numFmt w:val="none"/>
      <w:lvlText w:val="-%6"/>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B78"/>
    <w:rsid w:val="00006923"/>
    <w:rsid w:val="00011F1F"/>
    <w:rsid w:val="00012922"/>
    <w:rsid w:val="00013BD8"/>
    <w:rsid w:val="0001575C"/>
    <w:rsid w:val="000179B5"/>
    <w:rsid w:val="00017B62"/>
    <w:rsid w:val="000204E7"/>
    <w:rsid w:val="000215D9"/>
    <w:rsid w:val="00023FA0"/>
    <w:rsid w:val="000259C8"/>
    <w:rsid w:val="0002602F"/>
    <w:rsid w:val="00030E4A"/>
    <w:rsid w:val="00031A27"/>
    <w:rsid w:val="00031EE0"/>
    <w:rsid w:val="00035A06"/>
    <w:rsid w:val="0004629E"/>
    <w:rsid w:val="0004641A"/>
    <w:rsid w:val="00047DDD"/>
    <w:rsid w:val="00051919"/>
    <w:rsid w:val="00052A07"/>
    <w:rsid w:val="000533DA"/>
    <w:rsid w:val="0005457F"/>
    <w:rsid w:val="000564C9"/>
    <w:rsid w:val="000608E9"/>
    <w:rsid w:val="00061FEB"/>
    <w:rsid w:val="000667DF"/>
    <w:rsid w:val="0007209B"/>
    <w:rsid w:val="00073DF8"/>
    <w:rsid w:val="00074826"/>
    <w:rsid w:val="00075792"/>
    <w:rsid w:val="00080104"/>
    <w:rsid w:val="00080F9C"/>
    <w:rsid w:val="0008579A"/>
    <w:rsid w:val="00086AA8"/>
    <w:rsid w:val="0008732D"/>
    <w:rsid w:val="00094E8E"/>
    <w:rsid w:val="00096BA0"/>
    <w:rsid w:val="0009735C"/>
    <w:rsid w:val="00097D87"/>
    <w:rsid w:val="000A104C"/>
    <w:rsid w:val="000A19DE"/>
    <w:rsid w:val="000A3EAB"/>
    <w:rsid w:val="000B12B2"/>
    <w:rsid w:val="000B3868"/>
    <w:rsid w:val="000B3DC8"/>
    <w:rsid w:val="000C1926"/>
    <w:rsid w:val="000C1A18"/>
    <w:rsid w:val="000C648D"/>
    <w:rsid w:val="000C66ED"/>
    <w:rsid w:val="000C7C96"/>
    <w:rsid w:val="000D0A82"/>
    <w:rsid w:val="000D1294"/>
    <w:rsid w:val="000D75B7"/>
    <w:rsid w:val="000D77C2"/>
    <w:rsid w:val="000E039E"/>
    <w:rsid w:val="000E27F9"/>
    <w:rsid w:val="000E2B1E"/>
    <w:rsid w:val="000E311F"/>
    <w:rsid w:val="000E3A68"/>
    <w:rsid w:val="000E5235"/>
    <w:rsid w:val="000E6CE0"/>
    <w:rsid w:val="000E75E0"/>
    <w:rsid w:val="000F502E"/>
    <w:rsid w:val="000F77E3"/>
    <w:rsid w:val="000F7F8C"/>
    <w:rsid w:val="00107B02"/>
    <w:rsid w:val="0011363A"/>
    <w:rsid w:val="00113A3F"/>
    <w:rsid w:val="001164FE"/>
    <w:rsid w:val="00124D65"/>
    <w:rsid w:val="00125084"/>
    <w:rsid w:val="0012521E"/>
    <w:rsid w:val="00125277"/>
    <w:rsid w:val="0012602C"/>
    <w:rsid w:val="001278DA"/>
    <w:rsid w:val="00130A3D"/>
    <w:rsid w:val="0013359B"/>
    <w:rsid w:val="00136D4F"/>
    <w:rsid w:val="001375F7"/>
    <w:rsid w:val="001409D7"/>
    <w:rsid w:val="0015092C"/>
    <w:rsid w:val="00150AB7"/>
    <w:rsid w:val="00150CCC"/>
    <w:rsid w:val="00153E5F"/>
    <w:rsid w:val="001554E9"/>
    <w:rsid w:val="00162BF1"/>
    <w:rsid w:val="0016560C"/>
    <w:rsid w:val="001668B5"/>
    <w:rsid w:val="001673A8"/>
    <w:rsid w:val="001843D7"/>
    <w:rsid w:val="00186092"/>
    <w:rsid w:val="00193A97"/>
    <w:rsid w:val="001948BE"/>
    <w:rsid w:val="0019547B"/>
    <w:rsid w:val="001A12CE"/>
    <w:rsid w:val="001A6292"/>
    <w:rsid w:val="001A7511"/>
    <w:rsid w:val="001B2F1E"/>
    <w:rsid w:val="001B5A36"/>
    <w:rsid w:val="001C33B0"/>
    <w:rsid w:val="001C57E6"/>
    <w:rsid w:val="001C5CBB"/>
    <w:rsid w:val="001C75BC"/>
    <w:rsid w:val="001D1F35"/>
    <w:rsid w:val="001D3418"/>
    <w:rsid w:val="001D6234"/>
    <w:rsid w:val="001D68AC"/>
    <w:rsid w:val="001D711A"/>
    <w:rsid w:val="001E646A"/>
    <w:rsid w:val="001E682E"/>
    <w:rsid w:val="001F007F"/>
    <w:rsid w:val="001F0D36"/>
    <w:rsid w:val="001F5FD0"/>
    <w:rsid w:val="00201290"/>
    <w:rsid w:val="00202F3F"/>
    <w:rsid w:val="00203ED7"/>
    <w:rsid w:val="00210BF9"/>
    <w:rsid w:val="00221998"/>
    <w:rsid w:val="00224BB2"/>
    <w:rsid w:val="00235240"/>
    <w:rsid w:val="002368FD"/>
    <w:rsid w:val="0024110F"/>
    <w:rsid w:val="002423AB"/>
    <w:rsid w:val="002440B0"/>
    <w:rsid w:val="00247720"/>
    <w:rsid w:val="00254CA7"/>
    <w:rsid w:val="00255EE8"/>
    <w:rsid w:val="00267C71"/>
    <w:rsid w:val="0027147A"/>
    <w:rsid w:val="0027736F"/>
    <w:rsid w:val="0027792D"/>
    <w:rsid w:val="002802BF"/>
    <w:rsid w:val="00282723"/>
    <w:rsid w:val="00282788"/>
    <w:rsid w:val="00284028"/>
    <w:rsid w:val="0028617A"/>
    <w:rsid w:val="00286981"/>
    <w:rsid w:val="002925E0"/>
    <w:rsid w:val="0029608A"/>
    <w:rsid w:val="00296D85"/>
    <w:rsid w:val="002A4695"/>
    <w:rsid w:val="002A6617"/>
    <w:rsid w:val="002A6C11"/>
    <w:rsid w:val="002A7E1B"/>
    <w:rsid w:val="002A7E69"/>
    <w:rsid w:val="002B0EDC"/>
    <w:rsid w:val="002B4718"/>
    <w:rsid w:val="002D33B4"/>
    <w:rsid w:val="002E028E"/>
    <w:rsid w:val="002E4FA6"/>
    <w:rsid w:val="002E6DD1"/>
    <w:rsid w:val="002E7F97"/>
    <w:rsid w:val="002F027E"/>
    <w:rsid w:val="002F1716"/>
    <w:rsid w:val="002F52E6"/>
    <w:rsid w:val="00312CEA"/>
    <w:rsid w:val="003168FB"/>
    <w:rsid w:val="00316DCB"/>
    <w:rsid w:val="00320BFA"/>
    <w:rsid w:val="0032378D"/>
    <w:rsid w:val="00324AF2"/>
    <w:rsid w:val="003347E1"/>
    <w:rsid w:val="00334BFE"/>
    <w:rsid w:val="00335048"/>
    <w:rsid w:val="00340AD0"/>
    <w:rsid w:val="00340B6D"/>
    <w:rsid w:val="00340C8E"/>
    <w:rsid w:val="00344540"/>
    <w:rsid w:val="00346251"/>
    <w:rsid w:val="003519A3"/>
    <w:rsid w:val="00356DEC"/>
    <w:rsid w:val="00362443"/>
    <w:rsid w:val="003669A1"/>
    <w:rsid w:val="0037046F"/>
    <w:rsid w:val="00371130"/>
    <w:rsid w:val="003714E7"/>
    <w:rsid w:val="00377DA7"/>
    <w:rsid w:val="00383087"/>
    <w:rsid w:val="00392F70"/>
    <w:rsid w:val="003A2B7D"/>
    <w:rsid w:val="003A4A75"/>
    <w:rsid w:val="003A5366"/>
    <w:rsid w:val="003B094C"/>
    <w:rsid w:val="003B3899"/>
    <w:rsid w:val="003B3970"/>
    <w:rsid w:val="003B647A"/>
    <w:rsid w:val="003C5262"/>
    <w:rsid w:val="003D398C"/>
    <w:rsid w:val="003D473B"/>
    <w:rsid w:val="003D4B35"/>
    <w:rsid w:val="003E116B"/>
    <w:rsid w:val="003E4F19"/>
    <w:rsid w:val="003F214C"/>
    <w:rsid w:val="003F46CD"/>
    <w:rsid w:val="003F5F25"/>
    <w:rsid w:val="003F605F"/>
    <w:rsid w:val="00400E3A"/>
    <w:rsid w:val="00401290"/>
    <w:rsid w:val="0040187D"/>
    <w:rsid w:val="0040436D"/>
    <w:rsid w:val="00407682"/>
    <w:rsid w:val="00410543"/>
    <w:rsid w:val="00410969"/>
    <w:rsid w:val="004173CC"/>
    <w:rsid w:val="00420925"/>
    <w:rsid w:val="00421864"/>
    <w:rsid w:val="00421987"/>
    <w:rsid w:val="0042356B"/>
    <w:rsid w:val="0042420A"/>
    <w:rsid w:val="004243D2"/>
    <w:rsid w:val="00424610"/>
    <w:rsid w:val="00424ABD"/>
    <w:rsid w:val="00424AD5"/>
    <w:rsid w:val="00434F89"/>
    <w:rsid w:val="00435424"/>
    <w:rsid w:val="00442893"/>
    <w:rsid w:val="004437AE"/>
    <w:rsid w:val="00451B94"/>
    <w:rsid w:val="00455AED"/>
    <w:rsid w:val="00465D18"/>
    <w:rsid w:val="004661F2"/>
    <w:rsid w:val="00470C41"/>
    <w:rsid w:val="0047690F"/>
    <w:rsid w:val="00476C78"/>
    <w:rsid w:val="00482174"/>
    <w:rsid w:val="0048576D"/>
    <w:rsid w:val="004861FE"/>
    <w:rsid w:val="004868B6"/>
    <w:rsid w:val="004878F9"/>
    <w:rsid w:val="00493B1A"/>
    <w:rsid w:val="0049495C"/>
    <w:rsid w:val="00496A56"/>
    <w:rsid w:val="00497EF6"/>
    <w:rsid w:val="004A2740"/>
    <w:rsid w:val="004A3727"/>
    <w:rsid w:val="004A39E0"/>
    <w:rsid w:val="004B42D8"/>
    <w:rsid w:val="004B6B8F"/>
    <w:rsid w:val="004B7511"/>
    <w:rsid w:val="004C7588"/>
    <w:rsid w:val="004D34C1"/>
    <w:rsid w:val="004D4C95"/>
    <w:rsid w:val="004E23CE"/>
    <w:rsid w:val="004E516B"/>
    <w:rsid w:val="00500539"/>
    <w:rsid w:val="00503373"/>
    <w:rsid w:val="00503F3F"/>
    <w:rsid w:val="00504693"/>
    <w:rsid w:val="00516922"/>
    <w:rsid w:val="005179AA"/>
    <w:rsid w:val="00534F02"/>
    <w:rsid w:val="00536336"/>
    <w:rsid w:val="00536728"/>
    <w:rsid w:val="00542ED7"/>
    <w:rsid w:val="00545D6D"/>
    <w:rsid w:val="00550D4A"/>
    <w:rsid w:val="00563E63"/>
    <w:rsid w:val="00564A29"/>
    <w:rsid w:val="00564FBC"/>
    <w:rsid w:val="005705A9"/>
    <w:rsid w:val="00572864"/>
    <w:rsid w:val="00577024"/>
    <w:rsid w:val="00584096"/>
    <w:rsid w:val="00584572"/>
    <w:rsid w:val="0058482B"/>
    <w:rsid w:val="0058618A"/>
    <w:rsid w:val="005869B1"/>
    <w:rsid w:val="00587002"/>
    <w:rsid w:val="00591611"/>
    <w:rsid w:val="00592BA8"/>
    <w:rsid w:val="005A26F2"/>
    <w:rsid w:val="005A362B"/>
    <w:rsid w:val="005A4952"/>
    <w:rsid w:val="005A6298"/>
    <w:rsid w:val="005B20A1"/>
    <w:rsid w:val="005B2478"/>
    <w:rsid w:val="005B2E12"/>
    <w:rsid w:val="005C21FC"/>
    <w:rsid w:val="005C30AE"/>
    <w:rsid w:val="005C4120"/>
    <w:rsid w:val="005D30F8"/>
    <w:rsid w:val="005D475D"/>
    <w:rsid w:val="005E35F3"/>
    <w:rsid w:val="005E400D"/>
    <w:rsid w:val="005E6971"/>
    <w:rsid w:val="005E698D"/>
    <w:rsid w:val="005F0155"/>
    <w:rsid w:val="005F09F1"/>
    <w:rsid w:val="005F10D1"/>
    <w:rsid w:val="005F4500"/>
    <w:rsid w:val="005F645A"/>
    <w:rsid w:val="005F7EDE"/>
    <w:rsid w:val="0060060C"/>
    <w:rsid w:val="006043CC"/>
    <w:rsid w:val="00606FAF"/>
    <w:rsid w:val="00610D48"/>
    <w:rsid w:val="00610F80"/>
    <w:rsid w:val="006118D1"/>
    <w:rsid w:val="0061251F"/>
    <w:rsid w:val="00615C76"/>
    <w:rsid w:val="00616F1D"/>
    <w:rsid w:val="00620211"/>
    <w:rsid w:val="00620D93"/>
    <w:rsid w:val="00622B2F"/>
    <w:rsid w:val="0062386A"/>
    <w:rsid w:val="0062576D"/>
    <w:rsid w:val="00625788"/>
    <w:rsid w:val="00627C91"/>
    <w:rsid w:val="006305AA"/>
    <w:rsid w:val="0063277E"/>
    <w:rsid w:val="006364F4"/>
    <w:rsid w:val="00637A4A"/>
    <w:rsid w:val="00640352"/>
    <w:rsid w:val="006426D5"/>
    <w:rsid w:val="00642924"/>
    <w:rsid w:val="00644EBE"/>
    <w:rsid w:val="006466FF"/>
    <w:rsid w:val="00646A5F"/>
    <w:rsid w:val="006475C1"/>
    <w:rsid w:val="0065058F"/>
    <w:rsid w:val="00656C00"/>
    <w:rsid w:val="00661967"/>
    <w:rsid w:val="00661F61"/>
    <w:rsid w:val="00671B49"/>
    <w:rsid w:val="00672104"/>
    <w:rsid w:val="00674155"/>
    <w:rsid w:val="006746CA"/>
    <w:rsid w:val="00692E3D"/>
    <w:rsid w:val="00695745"/>
    <w:rsid w:val="0069600B"/>
    <w:rsid w:val="006A0A1A"/>
    <w:rsid w:val="006A4293"/>
    <w:rsid w:val="006A6460"/>
    <w:rsid w:val="006A68AB"/>
    <w:rsid w:val="006B104E"/>
    <w:rsid w:val="006B1F39"/>
    <w:rsid w:val="006B4047"/>
    <w:rsid w:val="006B5AEA"/>
    <w:rsid w:val="006B6383"/>
    <w:rsid w:val="006B640D"/>
    <w:rsid w:val="006C0E35"/>
    <w:rsid w:val="006C4216"/>
    <w:rsid w:val="006C5C30"/>
    <w:rsid w:val="006C6053"/>
    <w:rsid w:val="006C61FA"/>
    <w:rsid w:val="006D0896"/>
    <w:rsid w:val="006D458C"/>
    <w:rsid w:val="006E1453"/>
    <w:rsid w:val="006E25D2"/>
    <w:rsid w:val="006E617A"/>
    <w:rsid w:val="006E7088"/>
    <w:rsid w:val="006F1B7D"/>
    <w:rsid w:val="006F4781"/>
    <w:rsid w:val="0070391A"/>
    <w:rsid w:val="00705575"/>
    <w:rsid w:val="0070630B"/>
    <w:rsid w:val="00706486"/>
    <w:rsid w:val="00710397"/>
    <w:rsid w:val="0071271C"/>
    <w:rsid w:val="00714BF8"/>
    <w:rsid w:val="00717E74"/>
    <w:rsid w:val="00720336"/>
    <w:rsid w:val="007214E3"/>
    <w:rsid w:val="007222F7"/>
    <w:rsid w:val="00724679"/>
    <w:rsid w:val="00725368"/>
    <w:rsid w:val="00727CCF"/>
    <w:rsid w:val="007304F3"/>
    <w:rsid w:val="007307E3"/>
    <w:rsid w:val="00730839"/>
    <w:rsid w:val="00730F60"/>
    <w:rsid w:val="00733FF9"/>
    <w:rsid w:val="00734BEA"/>
    <w:rsid w:val="00742F36"/>
    <w:rsid w:val="00752038"/>
    <w:rsid w:val="007554DF"/>
    <w:rsid w:val="0075776D"/>
    <w:rsid w:val="007613FB"/>
    <w:rsid w:val="00761E34"/>
    <w:rsid w:val="00770C8F"/>
    <w:rsid w:val="007722BF"/>
    <w:rsid w:val="0077580B"/>
    <w:rsid w:val="00781167"/>
    <w:rsid w:val="007854B3"/>
    <w:rsid w:val="00785FC3"/>
    <w:rsid w:val="0078787D"/>
    <w:rsid w:val="00787FA8"/>
    <w:rsid w:val="007944F8"/>
    <w:rsid w:val="007973E3"/>
    <w:rsid w:val="007A1883"/>
    <w:rsid w:val="007A2975"/>
    <w:rsid w:val="007B2214"/>
    <w:rsid w:val="007B52FB"/>
    <w:rsid w:val="007B689D"/>
    <w:rsid w:val="007C1151"/>
    <w:rsid w:val="007C5564"/>
    <w:rsid w:val="007D0720"/>
    <w:rsid w:val="007D10F2"/>
    <w:rsid w:val="007D207E"/>
    <w:rsid w:val="007D31E8"/>
    <w:rsid w:val="007D5587"/>
    <w:rsid w:val="007D6DEC"/>
    <w:rsid w:val="007D7F23"/>
    <w:rsid w:val="007E36FC"/>
    <w:rsid w:val="007E46A1"/>
    <w:rsid w:val="007E6CC9"/>
    <w:rsid w:val="007E730D"/>
    <w:rsid w:val="007E7311"/>
    <w:rsid w:val="007F20C0"/>
    <w:rsid w:val="007F403E"/>
    <w:rsid w:val="00803FD2"/>
    <w:rsid w:val="008072AC"/>
    <w:rsid w:val="00810CEA"/>
    <w:rsid w:val="00815208"/>
    <w:rsid w:val="00817B55"/>
    <w:rsid w:val="00821042"/>
    <w:rsid w:val="008218D7"/>
    <w:rsid w:val="00822AA1"/>
    <w:rsid w:val="008233E5"/>
    <w:rsid w:val="00833DE8"/>
    <w:rsid w:val="00833F47"/>
    <w:rsid w:val="008348C3"/>
    <w:rsid w:val="00836ED9"/>
    <w:rsid w:val="008373B4"/>
    <w:rsid w:val="0084009E"/>
    <w:rsid w:val="008404C4"/>
    <w:rsid w:val="00847D37"/>
    <w:rsid w:val="0085001D"/>
    <w:rsid w:val="0085276D"/>
    <w:rsid w:val="00857250"/>
    <w:rsid w:val="00865AA0"/>
    <w:rsid w:val="00867E71"/>
    <w:rsid w:val="00871A41"/>
    <w:rsid w:val="00872E48"/>
    <w:rsid w:val="00886D76"/>
    <w:rsid w:val="00887C50"/>
    <w:rsid w:val="00893C08"/>
    <w:rsid w:val="00895DD4"/>
    <w:rsid w:val="00897019"/>
    <w:rsid w:val="008A5A35"/>
    <w:rsid w:val="008A6D0D"/>
    <w:rsid w:val="008B0A07"/>
    <w:rsid w:val="008B5CF9"/>
    <w:rsid w:val="008B781F"/>
    <w:rsid w:val="008C0069"/>
    <w:rsid w:val="008C039A"/>
    <w:rsid w:val="008C1495"/>
    <w:rsid w:val="008C5E2A"/>
    <w:rsid w:val="008D5522"/>
    <w:rsid w:val="008D69C5"/>
    <w:rsid w:val="008D7404"/>
    <w:rsid w:val="008E0F86"/>
    <w:rsid w:val="008E6882"/>
    <w:rsid w:val="008F2156"/>
    <w:rsid w:val="008F2454"/>
    <w:rsid w:val="008F2DC1"/>
    <w:rsid w:val="008F3A78"/>
    <w:rsid w:val="008F70AD"/>
    <w:rsid w:val="00900DB1"/>
    <w:rsid w:val="009022BF"/>
    <w:rsid w:val="00911CD9"/>
    <w:rsid w:val="00912B71"/>
    <w:rsid w:val="00914264"/>
    <w:rsid w:val="00914395"/>
    <w:rsid w:val="0091780E"/>
    <w:rsid w:val="00921395"/>
    <w:rsid w:val="00921593"/>
    <w:rsid w:val="009252CC"/>
    <w:rsid w:val="009277D5"/>
    <w:rsid w:val="009302B0"/>
    <w:rsid w:val="00930EB7"/>
    <w:rsid w:val="00931632"/>
    <w:rsid w:val="00932C92"/>
    <w:rsid w:val="0094465D"/>
    <w:rsid w:val="009454E4"/>
    <w:rsid w:val="00953900"/>
    <w:rsid w:val="0096683A"/>
    <w:rsid w:val="00967611"/>
    <w:rsid w:val="009677B6"/>
    <w:rsid w:val="00973EF5"/>
    <w:rsid w:val="0097402C"/>
    <w:rsid w:val="00984240"/>
    <w:rsid w:val="009852AA"/>
    <w:rsid w:val="00987F2B"/>
    <w:rsid w:val="00995B07"/>
    <w:rsid w:val="009A0688"/>
    <w:rsid w:val="009A18B7"/>
    <w:rsid w:val="009A2619"/>
    <w:rsid w:val="009A3118"/>
    <w:rsid w:val="009A5850"/>
    <w:rsid w:val="009B10D6"/>
    <w:rsid w:val="009B2DF7"/>
    <w:rsid w:val="009C24A2"/>
    <w:rsid w:val="009C525F"/>
    <w:rsid w:val="009C7A0D"/>
    <w:rsid w:val="009D4168"/>
    <w:rsid w:val="009D65D0"/>
    <w:rsid w:val="009D7E91"/>
    <w:rsid w:val="009E135E"/>
    <w:rsid w:val="009E3C92"/>
    <w:rsid w:val="009E54F4"/>
    <w:rsid w:val="009E71AD"/>
    <w:rsid w:val="009E753D"/>
    <w:rsid w:val="009F2BFA"/>
    <w:rsid w:val="00A03A3D"/>
    <w:rsid w:val="00A045C4"/>
    <w:rsid w:val="00A07E9D"/>
    <w:rsid w:val="00A1074B"/>
    <w:rsid w:val="00A10DFA"/>
    <w:rsid w:val="00A13C9F"/>
    <w:rsid w:val="00A21708"/>
    <w:rsid w:val="00A22362"/>
    <w:rsid w:val="00A236CB"/>
    <w:rsid w:val="00A249BA"/>
    <w:rsid w:val="00A307C7"/>
    <w:rsid w:val="00A32BB3"/>
    <w:rsid w:val="00A44581"/>
    <w:rsid w:val="00A45093"/>
    <w:rsid w:val="00A50EAF"/>
    <w:rsid w:val="00A5315D"/>
    <w:rsid w:val="00A544B5"/>
    <w:rsid w:val="00A602F9"/>
    <w:rsid w:val="00A613EE"/>
    <w:rsid w:val="00A650EE"/>
    <w:rsid w:val="00A662C8"/>
    <w:rsid w:val="00A71157"/>
    <w:rsid w:val="00A73652"/>
    <w:rsid w:val="00A954FD"/>
    <w:rsid w:val="00A966E6"/>
    <w:rsid w:val="00AA335A"/>
    <w:rsid w:val="00AA4B1F"/>
    <w:rsid w:val="00AB0DB9"/>
    <w:rsid w:val="00AB2BE3"/>
    <w:rsid w:val="00AB7834"/>
    <w:rsid w:val="00AC4D5F"/>
    <w:rsid w:val="00AC7C79"/>
    <w:rsid w:val="00AD1D2C"/>
    <w:rsid w:val="00AE0525"/>
    <w:rsid w:val="00AE08DB"/>
    <w:rsid w:val="00AE1BBB"/>
    <w:rsid w:val="00AE2729"/>
    <w:rsid w:val="00AE3148"/>
    <w:rsid w:val="00AE5AE2"/>
    <w:rsid w:val="00AE7343"/>
    <w:rsid w:val="00B00A13"/>
    <w:rsid w:val="00B00D69"/>
    <w:rsid w:val="00B00E04"/>
    <w:rsid w:val="00B048D3"/>
    <w:rsid w:val="00B05485"/>
    <w:rsid w:val="00B1458E"/>
    <w:rsid w:val="00B14C51"/>
    <w:rsid w:val="00B17892"/>
    <w:rsid w:val="00B20021"/>
    <w:rsid w:val="00B20FDE"/>
    <w:rsid w:val="00B23348"/>
    <w:rsid w:val="00B3544D"/>
    <w:rsid w:val="00B42041"/>
    <w:rsid w:val="00B43FBF"/>
    <w:rsid w:val="00B44F11"/>
    <w:rsid w:val="00B468FD"/>
    <w:rsid w:val="00B5086B"/>
    <w:rsid w:val="00B51846"/>
    <w:rsid w:val="00B5301D"/>
    <w:rsid w:val="00B62876"/>
    <w:rsid w:val="00B62979"/>
    <w:rsid w:val="00B63106"/>
    <w:rsid w:val="00B660A2"/>
    <w:rsid w:val="00B67A15"/>
    <w:rsid w:val="00B70056"/>
    <w:rsid w:val="00B77CD6"/>
    <w:rsid w:val="00B823A7"/>
    <w:rsid w:val="00B87F90"/>
    <w:rsid w:val="00B90107"/>
    <w:rsid w:val="00B903B9"/>
    <w:rsid w:val="00B90FA5"/>
    <w:rsid w:val="00B919F1"/>
    <w:rsid w:val="00B9462B"/>
    <w:rsid w:val="00BA2260"/>
    <w:rsid w:val="00BB468D"/>
    <w:rsid w:val="00BC0E8D"/>
    <w:rsid w:val="00BC4F18"/>
    <w:rsid w:val="00BC63B2"/>
    <w:rsid w:val="00BD2FF0"/>
    <w:rsid w:val="00BE5584"/>
    <w:rsid w:val="00BE6551"/>
    <w:rsid w:val="00BF093B"/>
    <w:rsid w:val="00BF27B5"/>
    <w:rsid w:val="00C00B88"/>
    <w:rsid w:val="00C03DBC"/>
    <w:rsid w:val="00C06B2A"/>
    <w:rsid w:val="00C06D2A"/>
    <w:rsid w:val="00C10BD1"/>
    <w:rsid w:val="00C23269"/>
    <w:rsid w:val="00C23E38"/>
    <w:rsid w:val="00C25586"/>
    <w:rsid w:val="00C35E57"/>
    <w:rsid w:val="00C35E80"/>
    <w:rsid w:val="00C3C877"/>
    <w:rsid w:val="00C40AA2"/>
    <w:rsid w:val="00C416E0"/>
    <w:rsid w:val="00C4244F"/>
    <w:rsid w:val="00C53386"/>
    <w:rsid w:val="00C56031"/>
    <w:rsid w:val="00C564CB"/>
    <w:rsid w:val="00C63166"/>
    <w:rsid w:val="00C632ED"/>
    <w:rsid w:val="00C66150"/>
    <w:rsid w:val="00C70EF5"/>
    <w:rsid w:val="00C70FC5"/>
    <w:rsid w:val="00C756C5"/>
    <w:rsid w:val="00C7768C"/>
    <w:rsid w:val="00C8091B"/>
    <w:rsid w:val="00C80B89"/>
    <w:rsid w:val="00C82195"/>
    <w:rsid w:val="00C82CAE"/>
    <w:rsid w:val="00C8442E"/>
    <w:rsid w:val="00C92A97"/>
    <w:rsid w:val="00C930A8"/>
    <w:rsid w:val="00C941E7"/>
    <w:rsid w:val="00C94DCB"/>
    <w:rsid w:val="00CA108B"/>
    <w:rsid w:val="00CA49F3"/>
    <w:rsid w:val="00CA6CDB"/>
    <w:rsid w:val="00CB0FC6"/>
    <w:rsid w:val="00CB1787"/>
    <w:rsid w:val="00CB5E13"/>
    <w:rsid w:val="00CB6575"/>
    <w:rsid w:val="00CB7202"/>
    <w:rsid w:val="00CC3524"/>
    <w:rsid w:val="00CD27BE"/>
    <w:rsid w:val="00CD29E9"/>
    <w:rsid w:val="00CD4BBC"/>
    <w:rsid w:val="00CD6F0F"/>
    <w:rsid w:val="00CE0BB7"/>
    <w:rsid w:val="00CE0FC4"/>
    <w:rsid w:val="00CE3E9A"/>
    <w:rsid w:val="00CE708B"/>
    <w:rsid w:val="00CF26B7"/>
    <w:rsid w:val="00CF45C9"/>
    <w:rsid w:val="00CF66C2"/>
    <w:rsid w:val="00CF6E39"/>
    <w:rsid w:val="00CF72DA"/>
    <w:rsid w:val="00D03A32"/>
    <w:rsid w:val="00D0512F"/>
    <w:rsid w:val="00D05BBA"/>
    <w:rsid w:val="00D0769A"/>
    <w:rsid w:val="00D15B4E"/>
    <w:rsid w:val="00D177E7"/>
    <w:rsid w:val="00D2079F"/>
    <w:rsid w:val="00D24ACE"/>
    <w:rsid w:val="00D27AEA"/>
    <w:rsid w:val="00D366ED"/>
    <w:rsid w:val="00D447EF"/>
    <w:rsid w:val="00D44DE3"/>
    <w:rsid w:val="00D45D59"/>
    <w:rsid w:val="00D505E2"/>
    <w:rsid w:val="00D51B43"/>
    <w:rsid w:val="00D5437C"/>
    <w:rsid w:val="00D60792"/>
    <w:rsid w:val="00D6403F"/>
    <w:rsid w:val="00D6498F"/>
    <w:rsid w:val="00D716D2"/>
    <w:rsid w:val="00D73D22"/>
    <w:rsid w:val="00D7463D"/>
    <w:rsid w:val="00D749A1"/>
    <w:rsid w:val="00D76338"/>
    <w:rsid w:val="00D77CA2"/>
    <w:rsid w:val="00D80F5A"/>
    <w:rsid w:val="00D83DE8"/>
    <w:rsid w:val="00D84943"/>
    <w:rsid w:val="00D911F4"/>
    <w:rsid w:val="00D94AE7"/>
    <w:rsid w:val="00D966B3"/>
    <w:rsid w:val="00D970F0"/>
    <w:rsid w:val="00DA4540"/>
    <w:rsid w:val="00DA587E"/>
    <w:rsid w:val="00DA60F4"/>
    <w:rsid w:val="00DA72D4"/>
    <w:rsid w:val="00DB0F8B"/>
    <w:rsid w:val="00DB121E"/>
    <w:rsid w:val="00DB3052"/>
    <w:rsid w:val="00DB5FEA"/>
    <w:rsid w:val="00DC2D17"/>
    <w:rsid w:val="00DC559B"/>
    <w:rsid w:val="00DC5BE9"/>
    <w:rsid w:val="00DC7F1C"/>
    <w:rsid w:val="00DD703C"/>
    <w:rsid w:val="00DE0124"/>
    <w:rsid w:val="00DE06F7"/>
    <w:rsid w:val="00DE23BF"/>
    <w:rsid w:val="00DE3981"/>
    <w:rsid w:val="00DE40DD"/>
    <w:rsid w:val="00DE7755"/>
    <w:rsid w:val="00DF059A"/>
    <w:rsid w:val="00DF18BE"/>
    <w:rsid w:val="00DF34AF"/>
    <w:rsid w:val="00DF3D56"/>
    <w:rsid w:val="00DF64E9"/>
    <w:rsid w:val="00DF6D19"/>
    <w:rsid w:val="00DF6ED2"/>
    <w:rsid w:val="00DF70F5"/>
    <w:rsid w:val="00DF7100"/>
    <w:rsid w:val="00E2252C"/>
    <w:rsid w:val="00E23841"/>
    <w:rsid w:val="00E24334"/>
    <w:rsid w:val="00E2513C"/>
    <w:rsid w:val="00E270C0"/>
    <w:rsid w:val="00E33041"/>
    <w:rsid w:val="00E336F6"/>
    <w:rsid w:val="00E3497A"/>
    <w:rsid w:val="00E349BD"/>
    <w:rsid w:val="00E36038"/>
    <w:rsid w:val="00E36D82"/>
    <w:rsid w:val="00E40114"/>
    <w:rsid w:val="00E460B9"/>
    <w:rsid w:val="00E51601"/>
    <w:rsid w:val="00E51965"/>
    <w:rsid w:val="00E519AA"/>
    <w:rsid w:val="00E51EA4"/>
    <w:rsid w:val="00E6231D"/>
    <w:rsid w:val="00E67121"/>
    <w:rsid w:val="00E7198D"/>
    <w:rsid w:val="00E735AF"/>
    <w:rsid w:val="00E74594"/>
    <w:rsid w:val="00E74CA6"/>
    <w:rsid w:val="00E75E3D"/>
    <w:rsid w:val="00E84491"/>
    <w:rsid w:val="00E91F1E"/>
    <w:rsid w:val="00E9731C"/>
    <w:rsid w:val="00EA4E4C"/>
    <w:rsid w:val="00EA6AD9"/>
    <w:rsid w:val="00EB04B7"/>
    <w:rsid w:val="00EB7992"/>
    <w:rsid w:val="00EC0104"/>
    <w:rsid w:val="00EC0184"/>
    <w:rsid w:val="00EC1714"/>
    <w:rsid w:val="00EC2D7A"/>
    <w:rsid w:val="00EC4354"/>
    <w:rsid w:val="00EC633A"/>
    <w:rsid w:val="00ED1B9D"/>
    <w:rsid w:val="00EE056F"/>
    <w:rsid w:val="00EF43F5"/>
    <w:rsid w:val="00EF74D7"/>
    <w:rsid w:val="00F0023D"/>
    <w:rsid w:val="00F017AF"/>
    <w:rsid w:val="00F041C4"/>
    <w:rsid w:val="00F14812"/>
    <w:rsid w:val="00F14DFC"/>
    <w:rsid w:val="00F1598C"/>
    <w:rsid w:val="00F20BC6"/>
    <w:rsid w:val="00F21403"/>
    <w:rsid w:val="00F255FC"/>
    <w:rsid w:val="00F259B0"/>
    <w:rsid w:val="00F26A20"/>
    <w:rsid w:val="00F276C9"/>
    <w:rsid w:val="00F31359"/>
    <w:rsid w:val="00F40690"/>
    <w:rsid w:val="00F41CF2"/>
    <w:rsid w:val="00F43B8F"/>
    <w:rsid w:val="00F4564A"/>
    <w:rsid w:val="00F45AEF"/>
    <w:rsid w:val="00F51785"/>
    <w:rsid w:val="00F530D7"/>
    <w:rsid w:val="00F541E6"/>
    <w:rsid w:val="00F541E7"/>
    <w:rsid w:val="00F56D10"/>
    <w:rsid w:val="00F60B60"/>
    <w:rsid w:val="00F62F49"/>
    <w:rsid w:val="00F640BF"/>
    <w:rsid w:val="00F70754"/>
    <w:rsid w:val="00F77926"/>
    <w:rsid w:val="00F83A19"/>
    <w:rsid w:val="00F84A5E"/>
    <w:rsid w:val="00F879A1"/>
    <w:rsid w:val="00F92FC4"/>
    <w:rsid w:val="00F96929"/>
    <w:rsid w:val="00F972C9"/>
    <w:rsid w:val="00F974EF"/>
    <w:rsid w:val="00F9793C"/>
    <w:rsid w:val="00FA0C14"/>
    <w:rsid w:val="00FA137A"/>
    <w:rsid w:val="00FA22FF"/>
    <w:rsid w:val="00FA284A"/>
    <w:rsid w:val="00FA4435"/>
    <w:rsid w:val="00FA48C8"/>
    <w:rsid w:val="00FA5504"/>
    <w:rsid w:val="00FB4B02"/>
    <w:rsid w:val="00FC2831"/>
    <w:rsid w:val="00FC29EF"/>
    <w:rsid w:val="00FC2D40"/>
    <w:rsid w:val="00FC3600"/>
    <w:rsid w:val="00FC4A9F"/>
    <w:rsid w:val="00FC565B"/>
    <w:rsid w:val="00FC5C54"/>
    <w:rsid w:val="00FE006E"/>
    <w:rsid w:val="00FE197E"/>
    <w:rsid w:val="00FE31B1"/>
    <w:rsid w:val="00FE75CC"/>
    <w:rsid w:val="00FF08E8"/>
    <w:rsid w:val="00FF0DF1"/>
    <w:rsid w:val="00FF26AA"/>
    <w:rsid w:val="00FF747C"/>
    <w:rsid w:val="0121686D"/>
    <w:rsid w:val="0148D8AA"/>
    <w:rsid w:val="019D60A5"/>
    <w:rsid w:val="01CB0E8F"/>
    <w:rsid w:val="0204850F"/>
    <w:rsid w:val="0211B066"/>
    <w:rsid w:val="02271ECD"/>
    <w:rsid w:val="023C3AD8"/>
    <w:rsid w:val="024C6635"/>
    <w:rsid w:val="0267554C"/>
    <w:rsid w:val="02CC9405"/>
    <w:rsid w:val="0352DA7E"/>
    <w:rsid w:val="0373C0B2"/>
    <w:rsid w:val="039748AA"/>
    <w:rsid w:val="03DCFAA3"/>
    <w:rsid w:val="0431C259"/>
    <w:rsid w:val="0490FFEA"/>
    <w:rsid w:val="0498C537"/>
    <w:rsid w:val="04A9974F"/>
    <w:rsid w:val="04E36064"/>
    <w:rsid w:val="04ED03E5"/>
    <w:rsid w:val="05256810"/>
    <w:rsid w:val="05D270A0"/>
    <w:rsid w:val="05E78048"/>
    <w:rsid w:val="0670F90F"/>
    <w:rsid w:val="069C9EC5"/>
    <w:rsid w:val="06B96827"/>
    <w:rsid w:val="06D1D260"/>
    <w:rsid w:val="0731D85F"/>
    <w:rsid w:val="073C023A"/>
    <w:rsid w:val="0760DA00"/>
    <w:rsid w:val="0792A038"/>
    <w:rsid w:val="079598EF"/>
    <w:rsid w:val="07A0C65F"/>
    <w:rsid w:val="07B24669"/>
    <w:rsid w:val="07DC792A"/>
    <w:rsid w:val="07E69E5A"/>
    <w:rsid w:val="0835FAD5"/>
    <w:rsid w:val="083B124D"/>
    <w:rsid w:val="08C08D67"/>
    <w:rsid w:val="08CFF11E"/>
    <w:rsid w:val="08E981AB"/>
    <w:rsid w:val="0934818C"/>
    <w:rsid w:val="09539CE6"/>
    <w:rsid w:val="0979CEE3"/>
    <w:rsid w:val="098121DE"/>
    <w:rsid w:val="09A595F4"/>
    <w:rsid w:val="09D6E2AE"/>
    <w:rsid w:val="0A00E13B"/>
    <w:rsid w:val="0A636042"/>
    <w:rsid w:val="0A655B3A"/>
    <w:rsid w:val="0AB72990"/>
    <w:rsid w:val="0B29E0B4"/>
    <w:rsid w:val="0B5A59AD"/>
    <w:rsid w:val="0B72B061"/>
    <w:rsid w:val="0B72B30F"/>
    <w:rsid w:val="0B7B314C"/>
    <w:rsid w:val="0BC6542D"/>
    <w:rsid w:val="0BD62657"/>
    <w:rsid w:val="0C287233"/>
    <w:rsid w:val="0CD16328"/>
    <w:rsid w:val="0CD76041"/>
    <w:rsid w:val="0CDF9B1C"/>
    <w:rsid w:val="0D133407"/>
    <w:rsid w:val="0D2A2FAA"/>
    <w:rsid w:val="0D7151EE"/>
    <w:rsid w:val="0D92BB17"/>
    <w:rsid w:val="0E8C912A"/>
    <w:rsid w:val="0EB25560"/>
    <w:rsid w:val="0ED2504C"/>
    <w:rsid w:val="0F48E53A"/>
    <w:rsid w:val="0FC6AAB7"/>
    <w:rsid w:val="0FE51089"/>
    <w:rsid w:val="0FF3CB5A"/>
    <w:rsid w:val="10179661"/>
    <w:rsid w:val="1065B01B"/>
    <w:rsid w:val="10ED6C6F"/>
    <w:rsid w:val="120627D0"/>
    <w:rsid w:val="120BF320"/>
    <w:rsid w:val="121886FF"/>
    <w:rsid w:val="123AB07A"/>
    <w:rsid w:val="125273D2"/>
    <w:rsid w:val="125E4980"/>
    <w:rsid w:val="1292ED65"/>
    <w:rsid w:val="129D6C8A"/>
    <w:rsid w:val="12AC15C2"/>
    <w:rsid w:val="1322D869"/>
    <w:rsid w:val="133E2FF2"/>
    <w:rsid w:val="13739554"/>
    <w:rsid w:val="141250D1"/>
    <w:rsid w:val="14426F82"/>
    <w:rsid w:val="1448E242"/>
    <w:rsid w:val="1451F325"/>
    <w:rsid w:val="146EF56C"/>
    <w:rsid w:val="15279C08"/>
    <w:rsid w:val="1536FF64"/>
    <w:rsid w:val="155027C1"/>
    <w:rsid w:val="157F7115"/>
    <w:rsid w:val="165E26BE"/>
    <w:rsid w:val="166CC64C"/>
    <w:rsid w:val="1672614B"/>
    <w:rsid w:val="169EC8B2"/>
    <w:rsid w:val="16BBC3C2"/>
    <w:rsid w:val="16BBDF3A"/>
    <w:rsid w:val="16C08502"/>
    <w:rsid w:val="16C564A7"/>
    <w:rsid w:val="1703274C"/>
    <w:rsid w:val="170FE3B0"/>
    <w:rsid w:val="1711F32A"/>
    <w:rsid w:val="17282F08"/>
    <w:rsid w:val="179DCBF4"/>
    <w:rsid w:val="17D5DFE9"/>
    <w:rsid w:val="181A01C1"/>
    <w:rsid w:val="186D959B"/>
    <w:rsid w:val="187734E8"/>
    <w:rsid w:val="18A01D62"/>
    <w:rsid w:val="18DA4CB6"/>
    <w:rsid w:val="1912073B"/>
    <w:rsid w:val="191E3F16"/>
    <w:rsid w:val="1928B92F"/>
    <w:rsid w:val="194B5716"/>
    <w:rsid w:val="1950A1DD"/>
    <w:rsid w:val="195EDDBF"/>
    <w:rsid w:val="19E7EB29"/>
    <w:rsid w:val="19F825C4"/>
    <w:rsid w:val="1AE19365"/>
    <w:rsid w:val="1B15C9A3"/>
    <w:rsid w:val="1B4D1190"/>
    <w:rsid w:val="1B92FE23"/>
    <w:rsid w:val="1BB366E5"/>
    <w:rsid w:val="1BD7C3C9"/>
    <w:rsid w:val="1BE5B527"/>
    <w:rsid w:val="1C0F5747"/>
    <w:rsid w:val="1C11ED78"/>
    <w:rsid w:val="1C3B6C1B"/>
    <w:rsid w:val="1C431DF7"/>
    <w:rsid w:val="1C8B9881"/>
    <w:rsid w:val="1C8D530C"/>
    <w:rsid w:val="1CA26D96"/>
    <w:rsid w:val="1CC90FC6"/>
    <w:rsid w:val="1CD68A0F"/>
    <w:rsid w:val="1CD75A0E"/>
    <w:rsid w:val="1D1686C0"/>
    <w:rsid w:val="1D32ADED"/>
    <w:rsid w:val="1D6F7372"/>
    <w:rsid w:val="1D8BC16D"/>
    <w:rsid w:val="1E20AFBE"/>
    <w:rsid w:val="1E2A1FD6"/>
    <w:rsid w:val="1E855F6A"/>
    <w:rsid w:val="1ED40DF4"/>
    <w:rsid w:val="1F0F5EE6"/>
    <w:rsid w:val="1F1A92F5"/>
    <w:rsid w:val="1F3976C0"/>
    <w:rsid w:val="1F7E8B19"/>
    <w:rsid w:val="1FB8C356"/>
    <w:rsid w:val="1FC4E722"/>
    <w:rsid w:val="1FCD6386"/>
    <w:rsid w:val="1FD8FB86"/>
    <w:rsid w:val="2000B088"/>
    <w:rsid w:val="2010F1CE"/>
    <w:rsid w:val="20878903"/>
    <w:rsid w:val="21025874"/>
    <w:rsid w:val="2104A6A0"/>
    <w:rsid w:val="212C9049"/>
    <w:rsid w:val="219D55CA"/>
    <w:rsid w:val="220F7534"/>
    <w:rsid w:val="2235A3FA"/>
    <w:rsid w:val="22711782"/>
    <w:rsid w:val="22A74E20"/>
    <w:rsid w:val="22AE8DD7"/>
    <w:rsid w:val="22F71F08"/>
    <w:rsid w:val="23307FD9"/>
    <w:rsid w:val="23524970"/>
    <w:rsid w:val="237392E2"/>
    <w:rsid w:val="2406C83B"/>
    <w:rsid w:val="241CFF5D"/>
    <w:rsid w:val="247C1D26"/>
    <w:rsid w:val="24BC4E8C"/>
    <w:rsid w:val="24F91FF9"/>
    <w:rsid w:val="2510C250"/>
    <w:rsid w:val="253F45CF"/>
    <w:rsid w:val="255ABE78"/>
    <w:rsid w:val="25918503"/>
    <w:rsid w:val="25B86707"/>
    <w:rsid w:val="25C7E49E"/>
    <w:rsid w:val="25E89F77"/>
    <w:rsid w:val="2633F9EA"/>
    <w:rsid w:val="2669D82B"/>
    <w:rsid w:val="26AF5517"/>
    <w:rsid w:val="26BB9BFE"/>
    <w:rsid w:val="26C62E6A"/>
    <w:rsid w:val="26EA9A97"/>
    <w:rsid w:val="26FE16A8"/>
    <w:rsid w:val="2739E526"/>
    <w:rsid w:val="2751BF83"/>
    <w:rsid w:val="27A409A3"/>
    <w:rsid w:val="27B6FA46"/>
    <w:rsid w:val="282F3AB5"/>
    <w:rsid w:val="28595A05"/>
    <w:rsid w:val="28799391"/>
    <w:rsid w:val="28CAD84F"/>
    <w:rsid w:val="29014DC7"/>
    <w:rsid w:val="290619FE"/>
    <w:rsid w:val="291148E2"/>
    <w:rsid w:val="2A027F59"/>
    <w:rsid w:val="2A0B17C8"/>
    <w:rsid w:val="2A17BF7A"/>
    <w:rsid w:val="2A5E4B5D"/>
    <w:rsid w:val="2A6727CD"/>
    <w:rsid w:val="2A930CE1"/>
    <w:rsid w:val="2A99FCD9"/>
    <w:rsid w:val="2AE9B905"/>
    <w:rsid w:val="2B035E2C"/>
    <w:rsid w:val="2B1A3B4C"/>
    <w:rsid w:val="2B1BB37B"/>
    <w:rsid w:val="2B461A23"/>
    <w:rsid w:val="2BCABE9D"/>
    <w:rsid w:val="2BDDA753"/>
    <w:rsid w:val="2C231F8F"/>
    <w:rsid w:val="2C37D943"/>
    <w:rsid w:val="2C3EBCA9"/>
    <w:rsid w:val="2C499A81"/>
    <w:rsid w:val="2C5EC415"/>
    <w:rsid w:val="2C88B453"/>
    <w:rsid w:val="2C92220E"/>
    <w:rsid w:val="2C94A523"/>
    <w:rsid w:val="2CC723F8"/>
    <w:rsid w:val="2CF76CC4"/>
    <w:rsid w:val="2D779184"/>
    <w:rsid w:val="2DA6CB28"/>
    <w:rsid w:val="2DD9B41E"/>
    <w:rsid w:val="2E0E07AE"/>
    <w:rsid w:val="2E9E7C39"/>
    <w:rsid w:val="2EB8634C"/>
    <w:rsid w:val="2EC5D300"/>
    <w:rsid w:val="2ECAA532"/>
    <w:rsid w:val="2EE993CB"/>
    <w:rsid w:val="2EE9E9BF"/>
    <w:rsid w:val="2EF461E1"/>
    <w:rsid w:val="2F230D42"/>
    <w:rsid w:val="2F4F656C"/>
    <w:rsid w:val="2F6E1BE1"/>
    <w:rsid w:val="2F88BF0A"/>
    <w:rsid w:val="301CE7A3"/>
    <w:rsid w:val="305374F7"/>
    <w:rsid w:val="30C6BB79"/>
    <w:rsid w:val="30EA171B"/>
    <w:rsid w:val="30EA2B66"/>
    <w:rsid w:val="3128BCDC"/>
    <w:rsid w:val="3135A562"/>
    <w:rsid w:val="315B9C1B"/>
    <w:rsid w:val="317D7408"/>
    <w:rsid w:val="31FCE9DB"/>
    <w:rsid w:val="3207495D"/>
    <w:rsid w:val="32353AC4"/>
    <w:rsid w:val="3239C74C"/>
    <w:rsid w:val="324B1CEF"/>
    <w:rsid w:val="32D4F8BF"/>
    <w:rsid w:val="32E83DE1"/>
    <w:rsid w:val="330AEA7E"/>
    <w:rsid w:val="339F2FBD"/>
    <w:rsid w:val="33B5C084"/>
    <w:rsid w:val="33BD04EE"/>
    <w:rsid w:val="34129F0F"/>
    <w:rsid w:val="34290FAA"/>
    <w:rsid w:val="34378DA7"/>
    <w:rsid w:val="3448CCA5"/>
    <w:rsid w:val="345DEB02"/>
    <w:rsid w:val="34EC45FC"/>
    <w:rsid w:val="34FC7D9F"/>
    <w:rsid w:val="35157EED"/>
    <w:rsid w:val="352449EA"/>
    <w:rsid w:val="3548AF20"/>
    <w:rsid w:val="3565F5F1"/>
    <w:rsid w:val="35A92335"/>
    <w:rsid w:val="35B17124"/>
    <w:rsid w:val="35F2CB9B"/>
    <w:rsid w:val="36225412"/>
    <w:rsid w:val="36846C14"/>
    <w:rsid w:val="36BB1B44"/>
    <w:rsid w:val="36CA1721"/>
    <w:rsid w:val="36D90CA1"/>
    <w:rsid w:val="36F7794A"/>
    <w:rsid w:val="372C5163"/>
    <w:rsid w:val="3740CA74"/>
    <w:rsid w:val="3790E988"/>
    <w:rsid w:val="37A4A0A4"/>
    <w:rsid w:val="37B5BA63"/>
    <w:rsid w:val="37FC265A"/>
    <w:rsid w:val="37FE190B"/>
    <w:rsid w:val="38013437"/>
    <w:rsid w:val="381779AD"/>
    <w:rsid w:val="386B7DA3"/>
    <w:rsid w:val="386BC187"/>
    <w:rsid w:val="38898C20"/>
    <w:rsid w:val="39064B19"/>
    <w:rsid w:val="3941FF84"/>
    <w:rsid w:val="3954A912"/>
    <w:rsid w:val="3965E18B"/>
    <w:rsid w:val="3997BA36"/>
    <w:rsid w:val="39E12EE0"/>
    <w:rsid w:val="3A02C99E"/>
    <w:rsid w:val="3A1D3192"/>
    <w:rsid w:val="3A3E5CA5"/>
    <w:rsid w:val="3A3FAEB6"/>
    <w:rsid w:val="3A694543"/>
    <w:rsid w:val="3A6F632C"/>
    <w:rsid w:val="3A730A44"/>
    <w:rsid w:val="3AE00AA4"/>
    <w:rsid w:val="3B3F9E27"/>
    <w:rsid w:val="3B891272"/>
    <w:rsid w:val="3B9A6791"/>
    <w:rsid w:val="3BAB89DF"/>
    <w:rsid w:val="3BAD028E"/>
    <w:rsid w:val="3BD8295A"/>
    <w:rsid w:val="3C180788"/>
    <w:rsid w:val="3CA2823D"/>
    <w:rsid w:val="3CD015F0"/>
    <w:rsid w:val="3CE0087C"/>
    <w:rsid w:val="3D0825C8"/>
    <w:rsid w:val="3D7C1E0A"/>
    <w:rsid w:val="3DB68D90"/>
    <w:rsid w:val="3DBDBDEE"/>
    <w:rsid w:val="3E17AB66"/>
    <w:rsid w:val="3E58DB54"/>
    <w:rsid w:val="3E845CBE"/>
    <w:rsid w:val="3EAF47DC"/>
    <w:rsid w:val="3EBB4F71"/>
    <w:rsid w:val="3ED6ACED"/>
    <w:rsid w:val="3F1E5A47"/>
    <w:rsid w:val="3F416018"/>
    <w:rsid w:val="3F52744C"/>
    <w:rsid w:val="3F888A21"/>
    <w:rsid w:val="3FC4A6EE"/>
    <w:rsid w:val="40616ECD"/>
    <w:rsid w:val="407F6B3C"/>
    <w:rsid w:val="40B8A96E"/>
    <w:rsid w:val="40F14B66"/>
    <w:rsid w:val="4111BEB8"/>
    <w:rsid w:val="41584D5B"/>
    <w:rsid w:val="41756A7F"/>
    <w:rsid w:val="41BDBC72"/>
    <w:rsid w:val="41CF0C41"/>
    <w:rsid w:val="42FB8969"/>
    <w:rsid w:val="439FC64A"/>
    <w:rsid w:val="43A6A34E"/>
    <w:rsid w:val="43AB864C"/>
    <w:rsid w:val="43B81CE1"/>
    <w:rsid w:val="4418FD05"/>
    <w:rsid w:val="44C0227D"/>
    <w:rsid w:val="4576B791"/>
    <w:rsid w:val="459E8CCC"/>
    <w:rsid w:val="45AD9EF2"/>
    <w:rsid w:val="461CB155"/>
    <w:rsid w:val="462BBE7E"/>
    <w:rsid w:val="46396D80"/>
    <w:rsid w:val="46A0E377"/>
    <w:rsid w:val="470A63FC"/>
    <w:rsid w:val="47144BFA"/>
    <w:rsid w:val="4769E0E0"/>
    <w:rsid w:val="4771CB12"/>
    <w:rsid w:val="47A35D61"/>
    <w:rsid w:val="480AE9EF"/>
    <w:rsid w:val="48202D3A"/>
    <w:rsid w:val="4834D25B"/>
    <w:rsid w:val="4878A6C8"/>
    <w:rsid w:val="4883C0E9"/>
    <w:rsid w:val="48902FE8"/>
    <w:rsid w:val="48C740CE"/>
    <w:rsid w:val="495D0134"/>
    <w:rsid w:val="4986FFC1"/>
    <w:rsid w:val="499393A0"/>
    <w:rsid w:val="49AA8FF3"/>
    <w:rsid w:val="49C1DDD9"/>
    <w:rsid w:val="49E94667"/>
    <w:rsid w:val="4A14513B"/>
    <w:rsid w:val="4A478A76"/>
    <w:rsid w:val="4A5A427E"/>
    <w:rsid w:val="4A6E50E0"/>
    <w:rsid w:val="4A7A0B7D"/>
    <w:rsid w:val="4A839950"/>
    <w:rsid w:val="4AF749DA"/>
    <w:rsid w:val="4B93DB46"/>
    <w:rsid w:val="4BD7CDDC"/>
    <w:rsid w:val="4BEEE6D5"/>
    <w:rsid w:val="4C1901D8"/>
    <w:rsid w:val="4C3315A0"/>
    <w:rsid w:val="4C94A1F6"/>
    <w:rsid w:val="4CAEE38C"/>
    <w:rsid w:val="4CCB3462"/>
    <w:rsid w:val="4D46B8AF"/>
    <w:rsid w:val="4D500A33"/>
    <w:rsid w:val="4D584039"/>
    <w:rsid w:val="4DA7690A"/>
    <w:rsid w:val="4DED03F2"/>
    <w:rsid w:val="4E1DA806"/>
    <w:rsid w:val="4EA80A3B"/>
    <w:rsid w:val="4F18D895"/>
    <w:rsid w:val="4FA17ADD"/>
    <w:rsid w:val="4FDAEDD9"/>
    <w:rsid w:val="4FEE5679"/>
    <w:rsid w:val="504A28F8"/>
    <w:rsid w:val="50CDD153"/>
    <w:rsid w:val="512627AD"/>
    <w:rsid w:val="516B22B9"/>
    <w:rsid w:val="5170AD47"/>
    <w:rsid w:val="51B974EA"/>
    <w:rsid w:val="51D8BF0E"/>
    <w:rsid w:val="51F969D7"/>
    <w:rsid w:val="5206FB8E"/>
    <w:rsid w:val="521B7668"/>
    <w:rsid w:val="528E14B8"/>
    <w:rsid w:val="52A84C06"/>
    <w:rsid w:val="52BF564A"/>
    <w:rsid w:val="52CB5EE6"/>
    <w:rsid w:val="52F32700"/>
    <w:rsid w:val="534C062D"/>
    <w:rsid w:val="5355454B"/>
    <w:rsid w:val="53645677"/>
    <w:rsid w:val="53A07AFF"/>
    <w:rsid w:val="53C3A6FB"/>
    <w:rsid w:val="53C4B041"/>
    <w:rsid w:val="53D0C218"/>
    <w:rsid w:val="53ED1CE2"/>
    <w:rsid w:val="541C1FEC"/>
    <w:rsid w:val="5475E7D4"/>
    <w:rsid w:val="552F725B"/>
    <w:rsid w:val="5577AB4A"/>
    <w:rsid w:val="5599D363"/>
    <w:rsid w:val="55CA103A"/>
    <w:rsid w:val="5635B5CA"/>
    <w:rsid w:val="564F1A95"/>
    <w:rsid w:val="565DB4D1"/>
    <w:rsid w:val="568D52EE"/>
    <w:rsid w:val="56950569"/>
    <w:rsid w:val="57194B87"/>
    <w:rsid w:val="57198EFC"/>
    <w:rsid w:val="572C1D71"/>
    <w:rsid w:val="576A3A51"/>
    <w:rsid w:val="57950F69"/>
    <w:rsid w:val="57C619C6"/>
    <w:rsid w:val="57F9685E"/>
    <w:rsid w:val="58494E26"/>
    <w:rsid w:val="584B71FE"/>
    <w:rsid w:val="587B46FE"/>
    <w:rsid w:val="58BFBADB"/>
    <w:rsid w:val="58D43B22"/>
    <w:rsid w:val="58E46563"/>
    <w:rsid w:val="58F3E36C"/>
    <w:rsid w:val="5901C1E8"/>
    <w:rsid w:val="596D568C"/>
    <w:rsid w:val="59AB5E72"/>
    <w:rsid w:val="59D4570C"/>
    <w:rsid w:val="59EB91C3"/>
    <w:rsid w:val="5A3C69C8"/>
    <w:rsid w:val="5A7CA8FA"/>
    <w:rsid w:val="5A8C661B"/>
    <w:rsid w:val="5AB79FAB"/>
    <w:rsid w:val="5ADC3820"/>
    <w:rsid w:val="5B60C411"/>
    <w:rsid w:val="5BD29A23"/>
    <w:rsid w:val="5BD972FB"/>
    <w:rsid w:val="5C0374AA"/>
    <w:rsid w:val="5C077283"/>
    <w:rsid w:val="5C0DD79E"/>
    <w:rsid w:val="5C119803"/>
    <w:rsid w:val="5C17647F"/>
    <w:rsid w:val="5C216DF7"/>
    <w:rsid w:val="5C22E4E8"/>
    <w:rsid w:val="5C3AF1C6"/>
    <w:rsid w:val="5C480D6D"/>
    <w:rsid w:val="5C4D033D"/>
    <w:rsid w:val="5D1BF2A2"/>
    <w:rsid w:val="5DA9D9D5"/>
    <w:rsid w:val="5DEE44DF"/>
    <w:rsid w:val="5E0733F0"/>
    <w:rsid w:val="5E768022"/>
    <w:rsid w:val="5E92886F"/>
    <w:rsid w:val="5EC09260"/>
    <w:rsid w:val="5F08F908"/>
    <w:rsid w:val="5F791E4D"/>
    <w:rsid w:val="5F84D6D0"/>
    <w:rsid w:val="6002415C"/>
    <w:rsid w:val="614F289A"/>
    <w:rsid w:val="61A72D8F"/>
    <w:rsid w:val="61F10723"/>
    <w:rsid w:val="62523D5E"/>
    <w:rsid w:val="625669FC"/>
    <w:rsid w:val="626CDE87"/>
    <w:rsid w:val="6285902F"/>
    <w:rsid w:val="62DDE17C"/>
    <w:rsid w:val="63550E5C"/>
    <w:rsid w:val="63794BAC"/>
    <w:rsid w:val="6397A583"/>
    <w:rsid w:val="639EB7AD"/>
    <w:rsid w:val="64065D9F"/>
    <w:rsid w:val="64229B09"/>
    <w:rsid w:val="64271DEF"/>
    <w:rsid w:val="6478E560"/>
    <w:rsid w:val="649F18BB"/>
    <w:rsid w:val="64B8401D"/>
    <w:rsid w:val="64C902DC"/>
    <w:rsid w:val="64CE9B5B"/>
    <w:rsid w:val="64D04E3E"/>
    <w:rsid w:val="65013D98"/>
    <w:rsid w:val="650E67C3"/>
    <w:rsid w:val="6536B285"/>
    <w:rsid w:val="654BE50B"/>
    <w:rsid w:val="654ED823"/>
    <w:rsid w:val="65548060"/>
    <w:rsid w:val="65A01E93"/>
    <w:rsid w:val="65A1486B"/>
    <w:rsid w:val="6632B137"/>
    <w:rsid w:val="666280F0"/>
    <w:rsid w:val="668052EA"/>
    <w:rsid w:val="6732A0A8"/>
    <w:rsid w:val="673671A6"/>
    <w:rsid w:val="674D6DAF"/>
    <w:rsid w:val="67787D1B"/>
    <w:rsid w:val="677A7488"/>
    <w:rsid w:val="67AAC23C"/>
    <w:rsid w:val="67FBC979"/>
    <w:rsid w:val="6885A3E6"/>
    <w:rsid w:val="68927274"/>
    <w:rsid w:val="689F657A"/>
    <w:rsid w:val="68A65EBF"/>
    <w:rsid w:val="68EF1AC5"/>
    <w:rsid w:val="68F60F08"/>
    <w:rsid w:val="6950739D"/>
    <w:rsid w:val="699E027E"/>
    <w:rsid w:val="69B932C9"/>
    <w:rsid w:val="6A3772AC"/>
    <w:rsid w:val="6A65D97C"/>
    <w:rsid w:val="6AAE2A2C"/>
    <w:rsid w:val="6AAFC8F5"/>
    <w:rsid w:val="6ABB435D"/>
    <w:rsid w:val="6B336A3B"/>
    <w:rsid w:val="6B5F6808"/>
    <w:rsid w:val="6B9EB236"/>
    <w:rsid w:val="6BA6E7AB"/>
    <w:rsid w:val="6BCC50AC"/>
    <w:rsid w:val="6BFAE00C"/>
    <w:rsid w:val="6C4E9B0A"/>
    <w:rsid w:val="6C76CE49"/>
    <w:rsid w:val="6CA95361"/>
    <w:rsid w:val="6CD8105C"/>
    <w:rsid w:val="6CE710F0"/>
    <w:rsid w:val="6D25B55E"/>
    <w:rsid w:val="6D2A091E"/>
    <w:rsid w:val="6D310005"/>
    <w:rsid w:val="6D312DBE"/>
    <w:rsid w:val="6D7135B4"/>
    <w:rsid w:val="6D8334A4"/>
    <w:rsid w:val="6DAE5B70"/>
    <w:rsid w:val="6DBADBD5"/>
    <w:rsid w:val="6E1D5043"/>
    <w:rsid w:val="6E477A2C"/>
    <w:rsid w:val="6E6A557C"/>
    <w:rsid w:val="6EE3D5B6"/>
    <w:rsid w:val="6F17931D"/>
    <w:rsid w:val="6F1BC4A7"/>
    <w:rsid w:val="6F352F82"/>
    <w:rsid w:val="6F4B618F"/>
    <w:rsid w:val="6F7CF913"/>
    <w:rsid w:val="6FB5AD59"/>
    <w:rsid w:val="6FF03AD9"/>
    <w:rsid w:val="6FFB5C83"/>
    <w:rsid w:val="7013FC1D"/>
    <w:rsid w:val="704B440A"/>
    <w:rsid w:val="70778D6E"/>
    <w:rsid w:val="70B42E13"/>
    <w:rsid w:val="70DEAC7D"/>
    <w:rsid w:val="70EDA78A"/>
    <w:rsid w:val="70F26D83"/>
    <w:rsid w:val="7114E728"/>
    <w:rsid w:val="718B0D5C"/>
    <w:rsid w:val="718ED75C"/>
    <w:rsid w:val="718F4476"/>
    <w:rsid w:val="71C6E7D5"/>
    <w:rsid w:val="71D970AC"/>
    <w:rsid w:val="723E2C25"/>
    <w:rsid w:val="727A7A31"/>
    <w:rsid w:val="72BAAAC8"/>
    <w:rsid w:val="72C87670"/>
    <w:rsid w:val="72D214F7"/>
    <w:rsid w:val="7345F70E"/>
    <w:rsid w:val="7346ECB2"/>
    <w:rsid w:val="735EB34E"/>
    <w:rsid w:val="7382E4CC"/>
    <w:rsid w:val="739BC42D"/>
    <w:rsid w:val="739EBF6A"/>
    <w:rsid w:val="73C064EA"/>
    <w:rsid w:val="74164A92"/>
    <w:rsid w:val="742985E1"/>
    <w:rsid w:val="74396AEF"/>
    <w:rsid w:val="74A7F647"/>
    <w:rsid w:val="74CC076A"/>
    <w:rsid w:val="751C8F1C"/>
    <w:rsid w:val="753DD4EB"/>
    <w:rsid w:val="75627D2C"/>
    <w:rsid w:val="7564603A"/>
    <w:rsid w:val="75B4E197"/>
    <w:rsid w:val="75FD6162"/>
    <w:rsid w:val="76790E7F"/>
    <w:rsid w:val="76D91E31"/>
    <w:rsid w:val="76EEF727"/>
    <w:rsid w:val="76F805AC"/>
    <w:rsid w:val="77505E64"/>
    <w:rsid w:val="7750DFE6"/>
    <w:rsid w:val="77A1959E"/>
    <w:rsid w:val="782FCE07"/>
    <w:rsid w:val="7843A823"/>
    <w:rsid w:val="785D3030"/>
    <w:rsid w:val="78A4CD81"/>
    <w:rsid w:val="78EC8259"/>
    <w:rsid w:val="7975CBE1"/>
    <w:rsid w:val="79878E68"/>
    <w:rsid w:val="798D6089"/>
    <w:rsid w:val="79A28D45"/>
    <w:rsid w:val="79B669E0"/>
    <w:rsid w:val="7A642037"/>
    <w:rsid w:val="7ACC4C8F"/>
    <w:rsid w:val="7B363BEC"/>
    <w:rsid w:val="7B59EC1D"/>
    <w:rsid w:val="7BC74F65"/>
    <w:rsid w:val="7C1D312D"/>
    <w:rsid w:val="7C1DC864"/>
    <w:rsid w:val="7C4913DF"/>
    <w:rsid w:val="7C83E43A"/>
    <w:rsid w:val="7C8E444E"/>
    <w:rsid w:val="7CAE86B3"/>
    <w:rsid w:val="7CEAC9B2"/>
    <w:rsid w:val="7D047F2D"/>
    <w:rsid w:val="7D49E77C"/>
    <w:rsid w:val="7D5DFDFC"/>
    <w:rsid w:val="7DB99570"/>
    <w:rsid w:val="7DEB3197"/>
    <w:rsid w:val="7DF1CEE4"/>
    <w:rsid w:val="7EA04F8E"/>
    <w:rsid w:val="7EAA51F8"/>
    <w:rsid w:val="7EB534E1"/>
    <w:rsid w:val="7F174BDD"/>
    <w:rsid w:val="7F594BB5"/>
    <w:rsid w:val="7F636C84"/>
    <w:rsid w:val="7F928675"/>
    <w:rsid w:val="7F9469A2"/>
    <w:rsid w:val="7FB95A66"/>
    <w:rsid w:val="7FF089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customStyle="1" w:styleId="Standard">
    <w:name w:val="Standard"/>
    <w:rsid w:val="00C25586"/>
    <w:pPr>
      <w:suppressAutoHyphens/>
      <w:autoSpaceDN w:val="0"/>
      <w:textAlignment w:val="baseline"/>
    </w:pPr>
    <w:rPr>
      <w:rFonts w:ascii="Liberation Serif" w:eastAsia="NSimSun" w:hAnsi="Liberation Serif" w:cs="Arial"/>
      <w:kern w:val="3"/>
      <w:sz w:val="24"/>
      <w:szCs w:val="24"/>
      <w:lang w:eastAsia="zh-CN" w:bidi="hi-IN"/>
    </w:rPr>
  </w:style>
  <w:style w:type="paragraph" w:styleId="Legenda">
    <w:name w:val="caption"/>
    <w:basedOn w:val="Normal"/>
    <w:next w:val="Normal"/>
    <w:uiPriority w:val="35"/>
    <w:qFormat/>
    <w:rsid w:val="00F41CF2"/>
    <w:pPr>
      <w:spacing w:after="200"/>
    </w:pPr>
    <w:rPr>
      <w:i/>
      <w:iCs/>
      <w:color w:val="44546A" w:themeColor="text2"/>
      <w:sz w:val="18"/>
      <w:szCs w:val="18"/>
    </w:rPr>
  </w:style>
  <w:style w:type="numbering" w:customStyle="1" w:styleId="WW8Num4">
    <w:name w:val="WW8Num4"/>
    <w:basedOn w:val="Semlista"/>
    <w:rsid w:val="004D4C95"/>
    <w:pPr>
      <w:numPr>
        <w:numId w:val="20"/>
      </w:numPr>
    </w:pPr>
  </w:style>
  <w:style w:type="character" w:customStyle="1" w:styleId="normaltextrun">
    <w:name w:val="normaltextrun"/>
    <w:rsid w:val="009D4168"/>
  </w:style>
  <w:style w:type="character" w:customStyle="1" w:styleId="eop">
    <w:name w:val="eop"/>
    <w:rsid w:val="009D4168"/>
  </w:style>
  <w:style w:type="character" w:customStyle="1" w:styleId="Ttulo2Char">
    <w:name w:val="Título 2 Char"/>
    <w:aliases w:val="TF-TÍTULO 2 Char"/>
    <w:link w:val="Ttulo2"/>
    <w:rsid w:val="00CB7202"/>
    <w:rPr>
      <w:caps/>
      <w:color w:val="000000"/>
    </w:rPr>
  </w:style>
  <w:style w:type="character" w:customStyle="1" w:styleId="Ttulo1Char">
    <w:name w:val="Título 1 Char"/>
    <w:aliases w:val="TF-TÍTULO 1 Char"/>
    <w:link w:val="Ttulo1"/>
    <w:rsid w:val="00CB7202"/>
    <w:rPr>
      <w:b/>
      <w:caps/>
      <w:szCs w:val="24"/>
    </w:rPr>
  </w:style>
  <w:style w:type="character" w:customStyle="1" w:styleId="hgkelc">
    <w:name w:val="hgkelc"/>
    <w:basedOn w:val="Fontepargpadro"/>
    <w:rsid w:val="00A5315D"/>
  </w:style>
  <w:style w:type="character" w:customStyle="1" w:styleId="fontstyle01">
    <w:name w:val="fontstyle01"/>
    <w:basedOn w:val="Fontepargpadro"/>
    <w:rsid w:val="00545D6D"/>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545D6D"/>
    <w:rPr>
      <w:rFonts w:ascii="Symbol" w:hAnsi="Symbol" w:hint="default"/>
      <w:b w:val="0"/>
      <w:bCs w:val="0"/>
      <w:i w:val="0"/>
      <w:iCs w:val="0"/>
      <w:color w:val="000000"/>
      <w:sz w:val="24"/>
      <w:szCs w:val="24"/>
    </w:rPr>
  </w:style>
  <w:style w:type="paragraph" w:styleId="PargrafodaLista">
    <w:name w:val="List Paragraph"/>
    <w:basedOn w:val="Normal"/>
    <w:uiPriority w:val="34"/>
    <w:qFormat/>
    <w:rsid w:val="000C7C96"/>
    <w:pPr>
      <w:ind w:left="720"/>
      <w:contextualSpacing/>
    </w:pPr>
  </w:style>
  <w:style w:type="paragraph" w:styleId="NormalWeb">
    <w:name w:val="Normal (Web)"/>
    <w:basedOn w:val="Normal"/>
    <w:uiPriority w:val="99"/>
    <w:semiHidden/>
    <w:unhideWhenUsed/>
    <w:rsid w:val="00606FAF"/>
    <w:pPr>
      <w:keepNext w:val="0"/>
      <w:keepLines w:val="0"/>
      <w:spacing w:before="100" w:beforeAutospacing="1" w:after="100" w:afterAutospacing="1"/>
    </w:pPr>
  </w:style>
  <w:style w:type="character" w:styleId="Forte">
    <w:name w:val="Strong"/>
    <w:basedOn w:val="Fontepargpadro"/>
    <w:uiPriority w:val="22"/>
    <w:qFormat/>
    <w:rsid w:val="00606FAF"/>
    <w:rPr>
      <w:b/>
      <w:bCs/>
    </w:rPr>
  </w:style>
  <w:style w:type="character" w:styleId="nfase">
    <w:name w:val="Emphasis"/>
    <w:basedOn w:val="Fontepargpadro"/>
    <w:uiPriority w:val="20"/>
    <w:qFormat/>
    <w:rsid w:val="00606F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91710701">
      <w:bodyDiv w:val="1"/>
      <w:marLeft w:val="0"/>
      <w:marRight w:val="0"/>
      <w:marTop w:val="0"/>
      <w:marBottom w:val="0"/>
      <w:divBdr>
        <w:top w:val="none" w:sz="0" w:space="0" w:color="auto"/>
        <w:left w:val="none" w:sz="0" w:space="0" w:color="auto"/>
        <w:bottom w:val="none" w:sz="0" w:space="0" w:color="auto"/>
        <w:right w:val="none" w:sz="0" w:space="0" w:color="auto"/>
      </w:divBdr>
      <w:divsChild>
        <w:div w:id="759644032">
          <w:marLeft w:val="0"/>
          <w:marRight w:val="0"/>
          <w:marTop w:val="0"/>
          <w:marBottom w:val="0"/>
          <w:divBdr>
            <w:top w:val="none" w:sz="0" w:space="0" w:color="auto"/>
            <w:left w:val="none" w:sz="0" w:space="0" w:color="auto"/>
            <w:bottom w:val="none" w:sz="0" w:space="0" w:color="auto"/>
            <w:right w:val="none" w:sz="0" w:space="0" w:color="auto"/>
          </w:divBdr>
        </w:div>
        <w:div w:id="974022096">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75612853">
      <w:bodyDiv w:val="1"/>
      <w:marLeft w:val="0"/>
      <w:marRight w:val="0"/>
      <w:marTop w:val="0"/>
      <w:marBottom w:val="0"/>
      <w:divBdr>
        <w:top w:val="none" w:sz="0" w:space="0" w:color="auto"/>
        <w:left w:val="none" w:sz="0" w:space="0" w:color="auto"/>
        <w:bottom w:val="none" w:sz="0" w:space="0" w:color="auto"/>
        <w:right w:val="none" w:sz="0" w:space="0" w:color="auto"/>
      </w:divBdr>
      <w:divsChild>
        <w:div w:id="52774017">
          <w:marLeft w:val="0"/>
          <w:marRight w:val="0"/>
          <w:marTop w:val="0"/>
          <w:marBottom w:val="0"/>
          <w:divBdr>
            <w:top w:val="none" w:sz="0" w:space="0" w:color="auto"/>
            <w:left w:val="none" w:sz="0" w:space="0" w:color="auto"/>
            <w:bottom w:val="none" w:sz="0" w:space="0" w:color="auto"/>
            <w:right w:val="none" w:sz="0" w:space="0" w:color="auto"/>
          </w:divBdr>
          <w:divsChild>
            <w:div w:id="928343937">
              <w:marLeft w:val="0"/>
              <w:marRight w:val="0"/>
              <w:marTop w:val="0"/>
              <w:marBottom w:val="0"/>
              <w:divBdr>
                <w:top w:val="none" w:sz="0" w:space="0" w:color="auto"/>
                <w:left w:val="none" w:sz="0" w:space="0" w:color="auto"/>
                <w:bottom w:val="none" w:sz="0" w:space="0" w:color="auto"/>
                <w:right w:val="none" w:sz="0" w:space="0" w:color="auto"/>
              </w:divBdr>
            </w:div>
            <w:div w:id="1806774748">
              <w:marLeft w:val="0"/>
              <w:marRight w:val="0"/>
              <w:marTop w:val="0"/>
              <w:marBottom w:val="0"/>
              <w:divBdr>
                <w:top w:val="none" w:sz="0" w:space="0" w:color="auto"/>
                <w:left w:val="none" w:sz="0" w:space="0" w:color="auto"/>
                <w:bottom w:val="none" w:sz="0" w:space="0" w:color="auto"/>
                <w:right w:val="none" w:sz="0" w:space="0" w:color="auto"/>
              </w:divBdr>
            </w:div>
            <w:div w:id="1681273621">
              <w:marLeft w:val="0"/>
              <w:marRight w:val="0"/>
              <w:marTop w:val="0"/>
              <w:marBottom w:val="0"/>
              <w:divBdr>
                <w:top w:val="none" w:sz="0" w:space="0" w:color="auto"/>
                <w:left w:val="none" w:sz="0" w:space="0" w:color="auto"/>
                <w:bottom w:val="none" w:sz="0" w:space="0" w:color="auto"/>
                <w:right w:val="none" w:sz="0" w:space="0" w:color="auto"/>
              </w:divBdr>
            </w:div>
            <w:div w:id="822701814">
              <w:marLeft w:val="0"/>
              <w:marRight w:val="0"/>
              <w:marTop w:val="0"/>
              <w:marBottom w:val="0"/>
              <w:divBdr>
                <w:top w:val="none" w:sz="0" w:space="0" w:color="auto"/>
                <w:left w:val="none" w:sz="0" w:space="0" w:color="auto"/>
                <w:bottom w:val="none" w:sz="0" w:space="0" w:color="auto"/>
                <w:right w:val="none" w:sz="0" w:space="0" w:color="auto"/>
              </w:divBdr>
            </w:div>
            <w:div w:id="2112623144">
              <w:marLeft w:val="0"/>
              <w:marRight w:val="0"/>
              <w:marTop w:val="0"/>
              <w:marBottom w:val="0"/>
              <w:divBdr>
                <w:top w:val="none" w:sz="0" w:space="0" w:color="auto"/>
                <w:left w:val="none" w:sz="0" w:space="0" w:color="auto"/>
                <w:bottom w:val="none" w:sz="0" w:space="0" w:color="auto"/>
                <w:right w:val="none" w:sz="0" w:space="0" w:color="auto"/>
              </w:divBdr>
            </w:div>
            <w:div w:id="572131264">
              <w:marLeft w:val="0"/>
              <w:marRight w:val="0"/>
              <w:marTop w:val="0"/>
              <w:marBottom w:val="0"/>
              <w:divBdr>
                <w:top w:val="none" w:sz="0" w:space="0" w:color="auto"/>
                <w:left w:val="none" w:sz="0" w:space="0" w:color="auto"/>
                <w:bottom w:val="none" w:sz="0" w:space="0" w:color="auto"/>
                <w:right w:val="none" w:sz="0" w:space="0" w:color="auto"/>
              </w:divBdr>
            </w:div>
            <w:div w:id="1634211354">
              <w:marLeft w:val="0"/>
              <w:marRight w:val="0"/>
              <w:marTop w:val="0"/>
              <w:marBottom w:val="0"/>
              <w:divBdr>
                <w:top w:val="none" w:sz="0" w:space="0" w:color="auto"/>
                <w:left w:val="none" w:sz="0" w:space="0" w:color="auto"/>
                <w:bottom w:val="none" w:sz="0" w:space="0" w:color="auto"/>
                <w:right w:val="none" w:sz="0" w:space="0" w:color="auto"/>
              </w:divBdr>
            </w:div>
            <w:div w:id="1751929680">
              <w:marLeft w:val="0"/>
              <w:marRight w:val="0"/>
              <w:marTop w:val="0"/>
              <w:marBottom w:val="0"/>
              <w:divBdr>
                <w:top w:val="none" w:sz="0" w:space="0" w:color="auto"/>
                <w:left w:val="none" w:sz="0" w:space="0" w:color="auto"/>
                <w:bottom w:val="none" w:sz="0" w:space="0" w:color="auto"/>
                <w:right w:val="none" w:sz="0" w:space="0" w:color="auto"/>
              </w:divBdr>
            </w:div>
            <w:div w:id="921639832">
              <w:marLeft w:val="0"/>
              <w:marRight w:val="0"/>
              <w:marTop w:val="0"/>
              <w:marBottom w:val="0"/>
              <w:divBdr>
                <w:top w:val="none" w:sz="0" w:space="0" w:color="auto"/>
                <w:left w:val="none" w:sz="0" w:space="0" w:color="auto"/>
                <w:bottom w:val="none" w:sz="0" w:space="0" w:color="auto"/>
                <w:right w:val="none" w:sz="0" w:space="0" w:color="auto"/>
              </w:divBdr>
            </w:div>
            <w:div w:id="376050140">
              <w:marLeft w:val="0"/>
              <w:marRight w:val="0"/>
              <w:marTop w:val="0"/>
              <w:marBottom w:val="0"/>
              <w:divBdr>
                <w:top w:val="none" w:sz="0" w:space="0" w:color="auto"/>
                <w:left w:val="none" w:sz="0" w:space="0" w:color="auto"/>
                <w:bottom w:val="none" w:sz="0" w:space="0" w:color="auto"/>
                <w:right w:val="none" w:sz="0" w:space="0" w:color="auto"/>
              </w:divBdr>
            </w:div>
            <w:div w:id="9621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15021560">
      <w:bodyDiv w:val="1"/>
      <w:marLeft w:val="0"/>
      <w:marRight w:val="0"/>
      <w:marTop w:val="0"/>
      <w:marBottom w:val="0"/>
      <w:divBdr>
        <w:top w:val="none" w:sz="0" w:space="0" w:color="auto"/>
        <w:left w:val="none" w:sz="0" w:space="0" w:color="auto"/>
        <w:bottom w:val="none" w:sz="0" w:space="0" w:color="auto"/>
        <w:right w:val="none" w:sz="0" w:space="0" w:color="auto"/>
      </w:divBdr>
      <w:divsChild>
        <w:div w:id="1441603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10</Pages>
  <Words>5460</Words>
  <Characters>29484</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60</cp:revision>
  <cp:lastPrinted>2021-05-03T21:38:00Z</cp:lastPrinted>
  <dcterms:created xsi:type="dcterms:W3CDTF">2021-04-20T02:32:00Z</dcterms:created>
  <dcterms:modified xsi:type="dcterms:W3CDTF">2021-05-03T21:38:00Z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