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5564BBB4" w:rsidR="002B0EDC" w:rsidRPr="00B00E04" w:rsidRDefault="00F00D81" w:rsidP="007660DC">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F00D81">
        <w:t xml:space="preserve">MOVIMENTARE: uma </w:t>
      </w:r>
      <w:r w:rsidR="00635051">
        <w:t>aplicação</w:t>
      </w:r>
      <w:r w:rsidRPr="00F00D81">
        <w:t xml:space="preserve"> para avaliação postural de pacientes com AVC</w:t>
      </w:r>
    </w:p>
    <w:p w14:paraId="4F6DBB7C" w14:textId="31842EB6" w:rsidR="001E682E" w:rsidRDefault="009135E6" w:rsidP="00752038">
      <w:pPr>
        <w:pStyle w:val="TF-AUTOR0"/>
      </w:pPr>
      <w:r>
        <w:t xml:space="preserve">Augusto Felipe </w:t>
      </w:r>
      <w:proofErr w:type="spellStart"/>
      <w:r>
        <w:t>Hornburg</w:t>
      </w:r>
      <w:proofErr w:type="spellEnd"/>
    </w:p>
    <w:p w14:paraId="3FBE5C8A" w14:textId="79D98D3F" w:rsidR="001E682E" w:rsidRDefault="003D23D6" w:rsidP="001E682E">
      <w:pPr>
        <w:pStyle w:val="TF-AUTOR0"/>
      </w:pPr>
      <w:r>
        <w:t xml:space="preserve">Prof. </w:t>
      </w:r>
      <w:r w:rsidR="009135E6">
        <w:t xml:space="preserve">Aurélio Faustino </w:t>
      </w:r>
      <w:proofErr w:type="spellStart"/>
      <w:r w:rsidR="009135E6">
        <w:t>Hoppe</w:t>
      </w:r>
      <w:proofErr w:type="spellEnd"/>
      <w:r>
        <w:t xml:space="preserve"> </w:t>
      </w:r>
      <w:r w:rsidR="002435AB">
        <w:t>–</w:t>
      </w:r>
      <w:r>
        <w:t xml:space="preserve"> Orientador</w:t>
      </w:r>
    </w:p>
    <w:p w14:paraId="59E6FC59" w14:textId="66982333" w:rsidR="002435AB" w:rsidRDefault="002435AB" w:rsidP="001E682E">
      <w:pPr>
        <w:pStyle w:val="TF-AUTOR0"/>
      </w:pPr>
      <w:r>
        <w:t>Prof. Marcus Vinicius</w:t>
      </w:r>
      <w:r w:rsidR="00D97F22">
        <w:t xml:space="preserve"> Marques de Moraes – Coorientador</w:t>
      </w:r>
    </w:p>
    <w:p w14:paraId="28066913" w14:textId="5D2D3EDA"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41162561" w14:textId="1FAA0B6B" w:rsidR="00282788" w:rsidRDefault="003101E2" w:rsidP="003D398C">
      <w:pPr>
        <w:pStyle w:val="TF-TEXTO"/>
      </w:pPr>
      <w:r>
        <w:t xml:space="preserve">A Organização Mundial da Saúde (OMS) </w:t>
      </w:r>
      <w:r w:rsidR="000543BE">
        <w:t>define o</w:t>
      </w:r>
      <w:r>
        <w:t xml:space="preserve"> Acidente Vascular Cerebral (AVC) </w:t>
      </w:r>
      <w:r w:rsidR="000543BE">
        <w:t>como o</w:t>
      </w:r>
      <w:r>
        <w:t xml:space="preserve"> desenvolvimento rápido de sinais clínicos de distúrbios focais da função cerebral, com sintomas de duração igual ou superior a 24 horas, de origem vascular, provocando alterações nos planos cognitivo e sensório-motor, de acordo com a área e a extensão da lesão. No Brasil, apesar do declínio das taxas de mortalidade, o AVC representa a primeira causa de morte e incapacidade no país.</w:t>
      </w:r>
      <w:r w:rsidR="000543BE">
        <w:t xml:space="preserve"> Dados provenientes do estudo prospectivo nacional indicaram incidência anual de 108 casos por 100 mil habitantes, tendo uma taxa de fatalidade </w:t>
      </w:r>
      <w:r w:rsidR="00B22A87">
        <w:t xml:space="preserve">de </w:t>
      </w:r>
      <w:r w:rsidR="000543BE">
        <w:t>30</w:t>
      </w:r>
      <w:r w:rsidR="00676E86">
        <w:t>,</w:t>
      </w:r>
      <w:r w:rsidR="000543BE">
        <w:t xml:space="preserve">9% </w:t>
      </w:r>
      <w:r w:rsidR="00B22A87">
        <w:t>a</w:t>
      </w:r>
      <w:r w:rsidR="00676E86">
        <w:t xml:space="preserve">o ano </w:t>
      </w:r>
      <w:r w:rsidR="000543BE">
        <w:t>(</w:t>
      </w:r>
      <w:r w:rsidR="00676E86">
        <w:t>MINISTÉRIO DA SAÚDE</w:t>
      </w:r>
      <w:r w:rsidR="000543BE">
        <w:t>, 2016).</w:t>
      </w:r>
    </w:p>
    <w:p w14:paraId="6340D628" w14:textId="0DEBD0CC" w:rsidR="000543BE" w:rsidRDefault="009C583C" w:rsidP="003D398C">
      <w:pPr>
        <w:pStyle w:val="TF-TEXTO"/>
      </w:pPr>
      <w:r>
        <w:t>Dentre os principais sintomas de um AVC, d</w:t>
      </w:r>
      <w:r w:rsidR="00E41550">
        <w:t>e acordo com o</w:t>
      </w:r>
      <w:r w:rsidR="001B7095">
        <w:t xml:space="preserve"> Ministério da Saúde (2020)</w:t>
      </w:r>
      <w:r w:rsidR="005D073D">
        <w:t>,</w:t>
      </w:r>
      <w:r w:rsidR="001B7095">
        <w:t xml:space="preserve"> estão</w:t>
      </w:r>
      <w:r w:rsidR="00150135">
        <w:t xml:space="preserve"> a</w:t>
      </w:r>
      <w:r w:rsidR="001B7095">
        <w:t xml:space="preserve"> confusão mental, dor de cabeça súbita sem causa aparente, alteração da fala, fraqueza ou formigamento na face, no braço ou na perna, especialmente em um lado do corpo</w:t>
      </w:r>
      <w:r w:rsidR="0042308E">
        <w:t>. Além disso, o autor também descreve que</w:t>
      </w:r>
      <w:r w:rsidR="001B7095">
        <w:t xml:space="preserve"> a principal forma de </w:t>
      </w:r>
      <w:r w:rsidR="00FB3864">
        <w:t>diagnóstico</w:t>
      </w:r>
      <w:r w:rsidR="001B7095">
        <w:t xml:space="preserve"> de um AVC é feit</w:t>
      </w:r>
      <w:r w:rsidR="00FB3864">
        <w:t>a</w:t>
      </w:r>
      <w:r w:rsidR="001B7095">
        <w:t xml:space="preserve"> por meio de um exame de image</w:t>
      </w:r>
      <w:r w:rsidR="00C6665B">
        <w:t xml:space="preserve">m, sendo </w:t>
      </w:r>
      <w:r w:rsidR="00FB3864">
        <w:t xml:space="preserve">o mais utilizado a </w:t>
      </w:r>
      <w:r w:rsidR="001B7095">
        <w:t>tomografia do crânio computadorizada, que permite identificar a área do cérebro afetada.</w:t>
      </w:r>
    </w:p>
    <w:p w14:paraId="6FC070F4" w14:textId="487D09DF" w:rsidR="00994DE8" w:rsidRDefault="00FF2F71" w:rsidP="003D398C">
      <w:pPr>
        <w:pStyle w:val="TF-TEXTO"/>
      </w:pPr>
      <w:commentRangeStart w:id="9"/>
      <w:r>
        <w:t xml:space="preserve">Santiago </w:t>
      </w:r>
      <w:r w:rsidRPr="007D0C5C">
        <w:rPr>
          <w:i/>
          <w:iCs/>
        </w:rPr>
        <w:t>et al</w:t>
      </w:r>
      <w:r>
        <w:t>. (2015 apud Stokes, 2000)</w:t>
      </w:r>
      <w:commentRangeEnd w:id="9"/>
      <w:r w:rsidR="00F97FA1">
        <w:rPr>
          <w:rStyle w:val="Refdecomentrio"/>
        </w:rPr>
        <w:commentReference w:id="9"/>
      </w:r>
      <w:r>
        <w:t xml:space="preserve"> destacam que a</w:t>
      </w:r>
      <w:r w:rsidR="007D0C5C">
        <w:t xml:space="preserve"> consequência física mais comum do AVC é a hemiplegia, definida como “paralisia completa dos membros superiores do mesmo lado do corpo”. </w:t>
      </w:r>
      <w:r w:rsidR="00765D61">
        <w:t xml:space="preserve"> A hemiplegia, pode levar </w:t>
      </w:r>
      <w:r w:rsidR="00994DE8">
        <w:t>à</w:t>
      </w:r>
      <w:r w:rsidR="00765D61">
        <w:t xml:space="preserve"> perda seletiva de movimentos e alterações posturais</w:t>
      </w:r>
      <w:r w:rsidR="00F744D3">
        <w:t>.</w:t>
      </w:r>
      <w:r w:rsidR="006A5879">
        <w:t xml:space="preserve"> </w:t>
      </w:r>
      <w:r w:rsidR="00765D61">
        <w:t>Diante disso, uma adequada avaliação postural é de fundamental importância para delinear o tratamento fisioterapêutico e acompanhar a evolução do paciente (</w:t>
      </w:r>
      <w:r w:rsidR="00574603">
        <w:t xml:space="preserve">SARTURI </w:t>
      </w:r>
      <w:r w:rsidR="00765D61" w:rsidRPr="00765D61">
        <w:rPr>
          <w:i/>
          <w:iCs/>
        </w:rPr>
        <w:t>et al</w:t>
      </w:r>
      <w:r w:rsidR="00765D61">
        <w:t>., 201</w:t>
      </w:r>
      <w:r w:rsidR="001564D1">
        <w:t>4</w:t>
      </w:r>
      <w:r w:rsidR="00765D61">
        <w:t xml:space="preserve">, apud </w:t>
      </w:r>
      <w:r w:rsidR="004E74E6">
        <w:t>PINEDE;</w:t>
      </w:r>
      <w:r w:rsidR="00765D61">
        <w:t xml:space="preserve"> </w:t>
      </w:r>
      <w:r w:rsidR="004E74E6">
        <w:t>DE LA VILLA</w:t>
      </w:r>
      <w:r w:rsidR="00765D61">
        <w:t xml:space="preserve">, 2001; </w:t>
      </w:r>
      <w:r w:rsidR="004E74E6">
        <w:t xml:space="preserve">NEDEAU </w:t>
      </w:r>
      <w:r w:rsidR="00765D61" w:rsidRPr="00765D61">
        <w:rPr>
          <w:i/>
          <w:iCs/>
        </w:rPr>
        <w:t>et al</w:t>
      </w:r>
      <w:r w:rsidR="00765D61">
        <w:t>., 2001).</w:t>
      </w:r>
    </w:p>
    <w:p w14:paraId="49143F62" w14:textId="65E68610" w:rsidR="007D0C5C" w:rsidRDefault="009A190A" w:rsidP="00F744D3">
      <w:pPr>
        <w:pStyle w:val="TF-TEXTO"/>
      </w:pPr>
      <w:r>
        <w:t xml:space="preserve">Segundo </w:t>
      </w:r>
      <w:r w:rsidR="00AC3A2F" w:rsidRPr="008268C4">
        <w:rPr>
          <w:highlight w:val="yellow"/>
          <w:rPrChange w:id="10" w:author="Andreza Sartori" w:date="2021-04-26T22:42:00Z">
            <w:rPr/>
          </w:rPrChange>
        </w:rPr>
        <w:t>Paiva (2014, apud</w:t>
      </w:r>
      <w:r w:rsidR="002B32DE" w:rsidRPr="008268C4">
        <w:rPr>
          <w:highlight w:val="yellow"/>
          <w:rPrChange w:id="11" w:author="Andreza Sartori" w:date="2021-04-26T22:42:00Z">
            <w:rPr/>
          </w:rPrChange>
        </w:rPr>
        <w:t xml:space="preserve"> </w:t>
      </w:r>
      <w:r w:rsidR="004E74E6" w:rsidRPr="008268C4">
        <w:rPr>
          <w:highlight w:val="yellow"/>
          <w:rPrChange w:id="12" w:author="Andreza Sartori" w:date="2021-04-26T22:42:00Z">
            <w:rPr/>
          </w:rPrChange>
        </w:rPr>
        <w:t>COMERLATO</w:t>
      </w:r>
      <w:r w:rsidR="002B32DE" w:rsidRPr="008268C4">
        <w:rPr>
          <w:highlight w:val="yellow"/>
          <w:rPrChange w:id="13" w:author="Andreza Sartori" w:date="2021-04-26T22:42:00Z">
            <w:rPr/>
          </w:rPrChange>
        </w:rPr>
        <w:t xml:space="preserve">, 2007; </w:t>
      </w:r>
      <w:r w:rsidR="004E74E6" w:rsidRPr="008268C4">
        <w:rPr>
          <w:highlight w:val="yellow"/>
          <w:rPrChange w:id="14" w:author="Andreza Sartori" w:date="2021-04-26T22:42:00Z">
            <w:rPr/>
          </w:rPrChange>
        </w:rPr>
        <w:t xml:space="preserve">CASTRO </w:t>
      </w:r>
      <w:r w:rsidR="002B32DE" w:rsidRPr="008268C4">
        <w:rPr>
          <w:i/>
          <w:iCs/>
          <w:highlight w:val="yellow"/>
          <w:rPrChange w:id="15" w:author="Andreza Sartori" w:date="2021-04-26T22:42:00Z">
            <w:rPr>
              <w:i/>
              <w:iCs/>
            </w:rPr>
          </w:rPrChange>
        </w:rPr>
        <w:t>e</w:t>
      </w:r>
      <w:del w:id="16" w:author="Andreza Sartori" w:date="2021-04-26T22:42:00Z">
        <w:r w:rsidR="002B32DE" w:rsidRPr="008268C4" w:rsidDel="008268C4">
          <w:rPr>
            <w:i/>
            <w:iCs/>
            <w:highlight w:val="yellow"/>
            <w:rPrChange w:id="17" w:author="Andreza Sartori" w:date="2021-04-26T22:42:00Z">
              <w:rPr>
                <w:i/>
                <w:iCs/>
              </w:rPr>
            </w:rPrChange>
          </w:rPr>
          <w:delText>l</w:delText>
        </w:r>
      </w:del>
      <w:ins w:id="18" w:author="Andreza Sartori" w:date="2021-04-26T22:42:00Z">
        <w:r w:rsidR="008268C4" w:rsidRPr="008268C4">
          <w:rPr>
            <w:i/>
            <w:iCs/>
            <w:highlight w:val="yellow"/>
            <w:rPrChange w:id="19" w:author="Andreza Sartori" w:date="2021-04-26T22:42:00Z">
              <w:rPr>
                <w:i/>
                <w:iCs/>
              </w:rPr>
            </w:rPrChange>
          </w:rPr>
          <w:t>t</w:t>
        </w:r>
      </w:ins>
      <w:r w:rsidR="002B32DE" w:rsidRPr="008268C4">
        <w:rPr>
          <w:i/>
          <w:iCs/>
          <w:highlight w:val="yellow"/>
          <w:rPrChange w:id="20" w:author="Andreza Sartori" w:date="2021-04-26T22:42:00Z">
            <w:rPr>
              <w:i/>
              <w:iCs/>
            </w:rPr>
          </w:rPrChange>
        </w:rPr>
        <w:t xml:space="preserve"> al.</w:t>
      </w:r>
      <w:r w:rsidR="002B32DE" w:rsidRPr="008268C4">
        <w:rPr>
          <w:highlight w:val="yellow"/>
          <w:rPrChange w:id="21" w:author="Andreza Sartori" w:date="2021-04-26T22:42:00Z">
            <w:rPr/>
          </w:rPrChange>
        </w:rPr>
        <w:t>, 2014</w:t>
      </w:r>
      <w:r w:rsidR="00AC3A2F" w:rsidRPr="008268C4">
        <w:rPr>
          <w:highlight w:val="yellow"/>
          <w:rPrChange w:id="22" w:author="Andreza Sartori" w:date="2021-04-26T22:42:00Z">
            <w:rPr/>
          </w:rPrChange>
        </w:rPr>
        <w:t>)</w:t>
      </w:r>
      <w:r w:rsidR="00AE070D" w:rsidRPr="008268C4">
        <w:rPr>
          <w:highlight w:val="yellow"/>
          <w:rPrChange w:id="23" w:author="Andreza Sartori" w:date="2021-04-26T22:42:00Z">
            <w:rPr/>
          </w:rPrChange>
        </w:rPr>
        <w:t>,</w:t>
      </w:r>
      <w:r w:rsidR="002B32DE">
        <w:t xml:space="preserve"> </w:t>
      </w:r>
      <w:r>
        <w:t>o método tradicionalmente usado para diagnóstico e acompanhamento de desvios posturais é a radiografia</w:t>
      </w:r>
      <w:r w:rsidR="00AC3A2F">
        <w:t xml:space="preserve"> (Raio-X)</w:t>
      </w:r>
      <w:r w:rsidR="002B32DE">
        <w:t xml:space="preserve">, que utiliza radiação ionizante para a formação das imagens. O acompanhamento da evolução do paciente requer uma periodicidade na realização dos exames, o que, devido a exposição </w:t>
      </w:r>
      <w:del w:id="24" w:author="Andreza Sartori" w:date="2021-04-26T22:43:00Z">
        <w:r w:rsidR="002B32DE" w:rsidDel="008268C4">
          <w:delText>a</w:delText>
        </w:r>
      </w:del>
      <w:ins w:id="25" w:author="Andreza Sartori" w:date="2021-04-26T22:43:00Z">
        <w:r w:rsidR="008268C4">
          <w:t>à</w:t>
        </w:r>
      </w:ins>
      <w:r w:rsidR="002B32DE">
        <w:t xml:space="preserve"> radiação, pode aumentar o risco de desenvolver câncer. </w:t>
      </w:r>
      <w:r w:rsidR="00455B51">
        <w:t>Também e</w:t>
      </w:r>
      <w:r w:rsidR="002B32DE">
        <w:t>xistem outras técnicas de avaliação postural que não utilizam Raio-X, como a simples avaliação visual do profissional da área de fisioterapia</w:t>
      </w:r>
      <w:del w:id="26" w:author="Andreza Sartori" w:date="2021-04-30T15:40:00Z">
        <w:r w:rsidR="002B32DE" w:rsidDel="00D1697B">
          <w:delText xml:space="preserve">, </w:delText>
        </w:r>
      </w:del>
      <w:ins w:id="27" w:author="Andreza Sartori" w:date="2021-04-30T15:40:00Z">
        <w:r w:rsidR="00D1697B">
          <w:t xml:space="preserve">. </w:t>
        </w:r>
      </w:ins>
      <w:del w:id="28" w:author="Andreza Sartori" w:date="2021-04-30T15:40:00Z">
        <w:r w:rsidR="002B32DE" w:rsidDel="00D1697B">
          <w:delText xml:space="preserve">entretanto </w:delText>
        </w:r>
      </w:del>
      <w:ins w:id="29" w:author="Andreza Sartori" w:date="2021-04-30T15:40:00Z">
        <w:r w:rsidR="00D1697B">
          <w:t xml:space="preserve">Entretanto </w:t>
        </w:r>
      </w:ins>
      <w:r w:rsidR="002B32DE">
        <w:t>este método é subjetivo pois depende da experi</w:t>
      </w:r>
      <w:r w:rsidR="00B07424">
        <w:t>ê</w:t>
      </w:r>
      <w:r w:rsidR="002B32DE">
        <w:t>ncia e acuidade visual do profissional. Out</w:t>
      </w:r>
      <w:r w:rsidR="00B07424">
        <w:t>r</w:t>
      </w:r>
      <w:r w:rsidR="002B32DE">
        <w:t>a técnica, é o uso de fotografias para a avaliação postural e comparação dos resultados de tratamentos das alterações posturais.</w:t>
      </w:r>
    </w:p>
    <w:p w14:paraId="27C045C4" w14:textId="751DCD6C" w:rsidR="00ED6583" w:rsidRDefault="00ED6583" w:rsidP="00ED6583">
      <w:pPr>
        <w:pStyle w:val="TF-TEXTO"/>
      </w:pPr>
      <w:r>
        <w:t xml:space="preserve">Diante deste cenário, este trabalho </w:t>
      </w:r>
      <w:r w:rsidR="004C3A55">
        <w:t xml:space="preserve">propõe o desenvolvimento de uma </w:t>
      </w:r>
      <w:r w:rsidR="00C31A4A">
        <w:t>aplicação</w:t>
      </w:r>
      <w:r w:rsidR="004C3A55">
        <w:t xml:space="preserve"> para </w:t>
      </w:r>
      <w:r w:rsidR="00F9036A">
        <w:t xml:space="preserve">identificar alterações corporais </w:t>
      </w:r>
      <w:r>
        <w:t xml:space="preserve">de pessoas acometidas pela hemiplegia em virtude de um AVC. </w:t>
      </w:r>
      <w:commentRangeStart w:id="30"/>
      <w:r>
        <w:t>O problema proposto será resolvido desenvolvendo uma aplicação</w:t>
      </w:r>
      <w:commentRangeEnd w:id="30"/>
      <w:r w:rsidR="00D1697B">
        <w:rPr>
          <w:rStyle w:val="Refdecomentrio"/>
        </w:rPr>
        <w:commentReference w:id="30"/>
      </w:r>
      <w:r>
        <w:t>, que</w:t>
      </w:r>
      <w:r w:rsidR="00DE0610">
        <w:t xml:space="preserve"> utilizando</w:t>
      </w:r>
      <w:r w:rsidR="005E7016">
        <w:t xml:space="preserve"> a técnica de</w:t>
      </w:r>
      <w:r>
        <w:t xml:space="preserve"> fotogrametria, faça a avaliação postural do paciente</w:t>
      </w:r>
      <w:r w:rsidR="006A31E9">
        <w:t xml:space="preserve">, possibilitando o acompanhamento </w:t>
      </w:r>
      <w:r w:rsidR="00F23FBD">
        <w:t xml:space="preserve">e </w:t>
      </w:r>
      <w:ins w:id="31" w:author="Andreza Sartori" w:date="2021-04-30T15:42:00Z">
        <w:r w:rsidR="0042610F">
          <w:t xml:space="preserve">a </w:t>
        </w:r>
      </w:ins>
      <w:r>
        <w:t>verifica</w:t>
      </w:r>
      <w:r w:rsidR="006A31E9">
        <w:t>ção</w:t>
      </w:r>
      <w:r>
        <w:t xml:space="preserve"> </w:t>
      </w:r>
      <w:r w:rsidR="00A970A4">
        <w:t>d</w:t>
      </w:r>
      <w:r>
        <w:t xml:space="preserve">a eficácia do tratamento fisioterapêutico aplicado no paciente. </w:t>
      </w:r>
    </w:p>
    <w:p w14:paraId="152C20A3" w14:textId="34C216B3" w:rsidR="00F255FC" w:rsidRPr="007D10F2" w:rsidRDefault="00F255FC" w:rsidP="00E638A0">
      <w:pPr>
        <w:pStyle w:val="Ttulo2"/>
      </w:pPr>
      <w:bookmarkStart w:id="32" w:name="_Toc419598576"/>
      <w:bookmarkStart w:id="33" w:name="_Toc420721317"/>
      <w:bookmarkStart w:id="34" w:name="_Toc420721467"/>
      <w:bookmarkStart w:id="35" w:name="_Toc420721562"/>
      <w:bookmarkStart w:id="36" w:name="_Toc420721768"/>
      <w:bookmarkStart w:id="37" w:name="_Toc420723209"/>
      <w:bookmarkStart w:id="38" w:name="_Toc482682370"/>
      <w:bookmarkStart w:id="39" w:name="_Toc54164904"/>
      <w:bookmarkStart w:id="40" w:name="_Toc54165664"/>
      <w:bookmarkStart w:id="41" w:name="_Toc54169316"/>
      <w:bookmarkStart w:id="42" w:name="_Toc96347426"/>
      <w:bookmarkStart w:id="43" w:name="_Toc96357710"/>
      <w:bookmarkStart w:id="44" w:name="_Toc96491850"/>
      <w:bookmarkStart w:id="45" w:name="_Toc411603090"/>
      <w:r w:rsidRPr="007D10F2">
        <w:t xml:space="preserve">OBJETIVOS </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8C25FC5" w14:textId="0F06598B" w:rsidR="00F04846" w:rsidRPr="002432BC" w:rsidRDefault="0004179C" w:rsidP="00F04846">
      <w:pPr>
        <w:pStyle w:val="TF-TEXTO"/>
      </w:pPr>
      <w:r w:rsidRPr="002432BC">
        <w:t xml:space="preserve">O objetivo deste trabalho é </w:t>
      </w:r>
      <w:commentRangeStart w:id="46"/>
      <w:r w:rsidR="00666EDF" w:rsidRPr="002432BC">
        <w:t>desenvolver</w:t>
      </w:r>
      <w:commentRangeEnd w:id="46"/>
      <w:r w:rsidR="008268C4">
        <w:rPr>
          <w:rStyle w:val="Refdecomentrio"/>
        </w:rPr>
        <w:commentReference w:id="46"/>
      </w:r>
      <w:r w:rsidR="00666EDF" w:rsidRPr="002432BC">
        <w:t xml:space="preserve"> uma aplicação </w:t>
      </w:r>
      <w:commentRangeStart w:id="47"/>
      <w:r w:rsidR="00450471">
        <w:t>que</w:t>
      </w:r>
      <w:r w:rsidR="00666EDF" w:rsidRPr="002432BC">
        <w:t xml:space="preserve"> </w:t>
      </w:r>
      <w:r w:rsidR="00456DF1" w:rsidRPr="002432BC">
        <w:t>aux</w:t>
      </w:r>
      <w:r w:rsidR="00450471">
        <w:t>i</w:t>
      </w:r>
      <w:r w:rsidR="00456DF1" w:rsidRPr="002432BC">
        <w:t>li</w:t>
      </w:r>
      <w:r w:rsidR="00450471">
        <w:t>e</w:t>
      </w:r>
      <w:r w:rsidR="00EB586D" w:rsidRPr="002432BC">
        <w:t xml:space="preserve"> </w:t>
      </w:r>
      <w:r w:rsidR="00450471">
        <w:t>n</w:t>
      </w:r>
      <w:r w:rsidR="00EB586D" w:rsidRPr="002432BC">
        <w:t xml:space="preserve">a </w:t>
      </w:r>
      <w:r w:rsidR="00666EDF" w:rsidRPr="002432BC">
        <w:t>identifica</w:t>
      </w:r>
      <w:r w:rsidR="00EB586D" w:rsidRPr="002432BC">
        <w:t>ção de</w:t>
      </w:r>
      <w:r w:rsidR="00666EDF" w:rsidRPr="002432BC">
        <w:t xml:space="preserve"> alterações corporais </w:t>
      </w:r>
      <w:r w:rsidR="0067614B" w:rsidRPr="002432BC">
        <w:t xml:space="preserve">dos membros superiores </w:t>
      </w:r>
      <w:r w:rsidR="00666EDF" w:rsidRPr="002432BC">
        <w:t xml:space="preserve">de pessoas acometidas pela hemiplegia em virtude de um </w:t>
      </w:r>
      <w:r w:rsidR="0088599A" w:rsidRPr="002432BC">
        <w:t>Acidente Vascular Cerebral</w:t>
      </w:r>
      <w:r w:rsidR="004522AC" w:rsidRPr="002432BC">
        <w:t>.</w:t>
      </w:r>
      <w:commentRangeEnd w:id="47"/>
      <w:r w:rsidR="0042610F">
        <w:rPr>
          <w:rStyle w:val="Refdecomentrio"/>
        </w:rPr>
        <w:commentReference w:id="47"/>
      </w:r>
    </w:p>
    <w:p w14:paraId="770203D4" w14:textId="043F3AE0" w:rsidR="00C35E57" w:rsidRPr="002432BC" w:rsidRDefault="00C35E57" w:rsidP="00F04846">
      <w:pPr>
        <w:pStyle w:val="TF-TEXTO"/>
      </w:pPr>
      <w:r w:rsidRPr="002432BC">
        <w:t>Os objetivos específicos são:</w:t>
      </w:r>
    </w:p>
    <w:p w14:paraId="4FEF46C3" w14:textId="7F6BD459" w:rsidR="00EA061C" w:rsidRPr="005E7016" w:rsidRDefault="00EA061C" w:rsidP="005E7016">
      <w:pPr>
        <w:pStyle w:val="TF-ALNEA"/>
      </w:pPr>
      <w:r w:rsidRPr="005E7016">
        <w:t xml:space="preserve">estabelecer medidas </w:t>
      </w:r>
      <w:r w:rsidR="00172BF5" w:rsidRPr="005E7016">
        <w:t>quantitativas</w:t>
      </w:r>
      <w:r w:rsidRPr="005E7016">
        <w:t xml:space="preserve"> entre os </w:t>
      </w:r>
      <w:r w:rsidR="00A52E6E" w:rsidRPr="005E7016">
        <w:t xml:space="preserve">segmentos corporais de um indivíduo por meio da técnica de </w:t>
      </w:r>
      <w:r w:rsidR="00A52E6E" w:rsidRPr="005E7016">
        <w:rPr>
          <w:rStyle w:val="highlight"/>
        </w:rPr>
        <w:t>fotograme</w:t>
      </w:r>
      <w:r w:rsidR="00A52E6E" w:rsidRPr="005E7016">
        <w:t>tria</w:t>
      </w:r>
      <w:r w:rsidR="00C8158E" w:rsidRPr="005E7016">
        <w:t>;</w:t>
      </w:r>
    </w:p>
    <w:p w14:paraId="05F24C32" w14:textId="4DB23447" w:rsidR="00BC575D" w:rsidRPr="005E7016" w:rsidRDefault="00934434" w:rsidP="005E7016">
      <w:pPr>
        <w:pStyle w:val="TF-ALNEA"/>
      </w:pPr>
      <w:r w:rsidRPr="005E7016">
        <w:t>comparar</w:t>
      </w:r>
      <w:r w:rsidR="00BC575D" w:rsidRPr="005E7016">
        <w:t xml:space="preserve"> a concordância entre a avaliação postural visual </w:t>
      </w:r>
      <w:r w:rsidR="006268E9" w:rsidRPr="005E7016">
        <w:t xml:space="preserve">e </w:t>
      </w:r>
      <w:r w:rsidR="00BC575D" w:rsidRPr="005E7016">
        <w:t>a avaliação postural realizada</w:t>
      </w:r>
      <w:r w:rsidR="00FA13E9" w:rsidRPr="005E7016">
        <w:t xml:space="preserve"> </w:t>
      </w:r>
      <w:r w:rsidR="00BC575D" w:rsidRPr="005E7016">
        <w:t>pela fotogrametria</w:t>
      </w:r>
      <w:r w:rsidR="006268E9" w:rsidRPr="005E7016">
        <w:t>;</w:t>
      </w:r>
    </w:p>
    <w:p w14:paraId="6D0A12CA" w14:textId="6750A393" w:rsidR="00E84E96" w:rsidRPr="005E7016" w:rsidRDefault="002F092C" w:rsidP="005E7016">
      <w:pPr>
        <w:pStyle w:val="TF-ALNEA"/>
      </w:pPr>
      <w:r w:rsidRPr="005E7016">
        <w:t>d</w:t>
      </w:r>
      <w:r w:rsidR="00F04846" w:rsidRPr="005E7016">
        <w:t xml:space="preserve">isponibilizar uma aplicação </w:t>
      </w:r>
      <w:r w:rsidR="00601163" w:rsidRPr="005E7016">
        <w:t xml:space="preserve">para </w:t>
      </w:r>
      <w:r w:rsidR="00601163" w:rsidRPr="00F36B7E">
        <w:rPr>
          <w:i/>
          <w:iCs/>
        </w:rPr>
        <w:t>smartphones</w:t>
      </w:r>
      <w:r w:rsidR="00601163" w:rsidRPr="005E7016">
        <w:t xml:space="preserve"> que </w:t>
      </w:r>
      <w:r w:rsidR="002B614B" w:rsidRPr="005E7016">
        <w:t xml:space="preserve">proporcione ao profissional de saúde </w:t>
      </w:r>
      <w:r w:rsidR="005D4A48" w:rsidRPr="005E7016">
        <w:t>u</w:t>
      </w:r>
      <w:r w:rsidR="00EE4810" w:rsidRPr="005E7016">
        <w:t xml:space="preserve">m acompanhamento </w:t>
      </w:r>
      <w:r w:rsidR="00950F83" w:rsidRPr="005E7016">
        <w:t>otimizado</w:t>
      </w:r>
      <w:r w:rsidR="00122DE7" w:rsidRPr="005E7016">
        <w:t xml:space="preserve"> ao </w:t>
      </w:r>
      <w:r w:rsidR="00D613D4" w:rsidRPr="005E7016">
        <w:t xml:space="preserve">longo </w:t>
      </w:r>
      <w:r w:rsidR="00122DE7" w:rsidRPr="005E7016">
        <w:t>do trata</w:t>
      </w:r>
      <w:r w:rsidR="00D613D4" w:rsidRPr="005E7016">
        <w:t>mento fisioterapêutico</w:t>
      </w:r>
      <w:r w:rsidR="00A902A4" w:rsidRPr="005E7016">
        <w:t>.</w:t>
      </w:r>
    </w:p>
    <w:p w14:paraId="0F83796A" w14:textId="77777777" w:rsidR="00A44581" w:rsidRDefault="00A44581" w:rsidP="00424AD5">
      <w:pPr>
        <w:pStyle w:val="Ttulo1"/>
      </w:pPr>
      <w:bookmarkStart w:id="48" w:name="_Toc419598587"/>
      <w:r>
        <w:t xml:space="preserve">trabalhos </w:t>
      </w:r>
      <w:r w:rsidRPr="00FC4A9F">
        <w:t>correlatos</w:t>
      </w:r>
    </w:p>
    <w:p w14:paraId="6212D0EA" w14:textId="3B05A0BB" w:rsidR="00C33D15" w:rsidRPr="006E6743" w:rsidRDefault="006101AD" w:rsidP="006E6743">
      <w:pPr>
        <w:pStyle w:val="TF-TEXTO"/>
      </w:pPr>
      <w:r>
        <w:t>Nes</w:t>
      </w:r>
      <w:r w:rsidR="00C33D15">
        <w:t xml:space="preserve">te capítulo </w:t>
      </w:r>
      <w:r>
        <w:t xml:space="preserve">serão apresentados </w:t>
      </w:r>
      <w:r w:rsidR="00C33D15">
        <w:t>trabalhos com</w:t>
      </w:r>
      <w:r>
        <w:t xml:space="preserve"> características</w:t>
      </w:r>
      <w:r w:rsidR="00C33D15">
        <w:t xml:space="preserve"> semelhantes ao</w:t>
      </w:r>
      <w:r>
        <w:t>s principais objetivos do estudo</w:t>
      </w:r>
      <w:r w:rsidR="00C33D15">
        <w:t xml:space="preserve"> proposto. A seção 2.1 </w:t>
      </w:r>
      <w:r>
        <w:t>aborda</w:t>
      </w:r>
      <w:r w:rsidR="00C33D15">
        <w:t xml:space="preserve"> o </w:t>
      </w:r>
      <w:r w:rsidR="00FF54D5">
        <w:t>desenvolvimento de um programa desktop de código aberto para avaliação postural (</w:t>
      </w:r>
      <w:r w:rsidR="00DC4826">
        <w:t>NORIEGA</w:t>
      </w:r>
      <w:r w:rsidR="006A495C">
        <w:t xml:space="preserve">, </w:t>
      </w:r>
      <w:r w:rsidR="00DC4826">
        <w:t>2012</w:t>
      </w:r>
      <w:r w:rsidR="00FF54D5">
        <w:t xml:space="preserve">). A seção 2.2 apresenta o desenvolvimento de um aplicativo </w:t>
      </w:r>
      <w:r w:rsidR="001B1610">
        <w:t>para</w:t>
      </w:r>
      <w:r w:rsidR="00FF54D5">
        <w:t xml:space="preserve"> dispositivos móveis </w:t>
      </w:r>
      <w:r w:rsidR="001B1610">
        <w:t xml:space="preserve">com a finalidade de </w:t>
      </w:r>
      <w:r w:rsidR="00FF54D5">
        <w:t>diagnosticar possíveis desvios posturais (</w:t>
      </w:r>
      <w:r w:rsidR="006A495C">
        <w:t xml:space="preserve">PORTELA </w:t>
      </w:r>
      <w:r w:rsidR="006A495C" w:rsidRPr="00567571">
        <w:rPr>
          <w:i/>
          <w:iCs/>
        </w:rPr>
        <w:t>et al</w:t>
      </w:r>
      <w:r w:rsidR="00967FA5" w:rsidRPr="00567571">
        <w:rPr>
          <w:i/>
          <w:iCs/>
        </w:rPr>
        <w:t>.</w:t>
      </w:r>
      <w:r w:rsidR="006A495C">
        <w:t>, 2019</w:t>
      </w:r>
      <w:r w:rsidR="00FF54D5">
        <w:t>).</w:t>
      </w:r>
      <w:r>
        <w:t xml:space="preserve"> Por fim, a seção 2.3 discorre</w:t>
      </w:r>
      <w:r w:rsidR="006E6743">
        <w:t xml:space="preserve"> </w:t>
      </w:r>
      <w:r w:rsidR="006E6743">
        <w:lastRenderedPageBreak/>
        <w:t>sobre o desenvolvimento de uma aplicação que propõe realizar avaliação postural de forma automática utilizando imagens (PAIVA, 2014)</w:t>
      </w:r>
      <w:r>
        <w:t xml:space="preserve">. </w:t>
      </w:r>
    </w:p>
    <w:p w14:paraId="4BC56702" w14:textId="5A6E84CD" w:rsidR="00A44581" w:rsidRDefault="00C33D15" w:rsidP="00E638A0">
      <w:pPr>
        <w:pStyle w:val="Ttulo2"/>
      </w:pPr>
      <w:r>
        <w:t>Desenvolvimento de um programa computacional para avaliação postural de código aberto e gratuito</w:t>
      </w:r>
    </w:p>
    <w:p w14:paraId="7C2507ED" w14:textId="77777777" w:rsidR="00E81B6B" w:rsidRDefault="001449CC" w:rsidP="00FA7CAE">
      <w:pPr>
        <w:pStyle w:val="TF-TEXTO"/>
      </w:pPr>
      <w:r w:rsidRPr="00EB5D9B">
        <w:t>N</w:t>
      </w:r>
      <w:r w:rsidR="00C56DE1" w:rsidRPr="00EB5D9B">
        <w:t xml:space="preserve">oriega </w:t>
      </w:r>
      <w:r w:rsidRPr="00EB5D9B">
        <w:t>(2012) construiu um software para ajudar</w:t>
      </w:r>
      <w:r w:rsidR="001166C1" w:rsidRPr="00EB5D9B">
        <w:t xml:space="preserve"> no diagnóstico </w:t>
      </w:r>
      <w:r w:rsidR="00B42FDD" w:rsidRPr="00EB5D9B">
        <w:t>de possíveis</w:t>
      </w:r>
      <w:r w:rsidRPr="00EB5D9B">
        <w:t xml:space="preserve"> desvios posturais em pacientes utilizando fotogrametria. O </w:t>
      </w:r>
      <w:r w:rsidR="00D82AA0" w:rsidRPr="00EB5D9B">
        <w:t>software</w:t>
      </w:r>
      <w:r w:rsidRPr="00EB5D9B">
        <w:t xml:space="preserve"> possui como principais funcionalidades carregar</w:t>
      </w:r>
      <w:r w:rsidR="00D82AA0" w:rsidRPr="00EB5D9B">
        <w:t xml:space="preserve">, </w:t>
      </w:r>
      <w:r w:rsidRPr="00EB5D9B">
        <w:t>tratar</w:t>
      </w:r>
      <w:r w:rsidR="00D82AA0" w:rsidRPr="00EB5D9B">
        <w:t xml:space="preserve"> e calibrar</w:t>
      </w:r>
      <w:r w:rsidRPr="00EB5D9B">
        <w:t xml:space="preserve"> imagens, marcar os pontos posturais e medir a </w:t>
      </w:r>
      <w:r w:rsidR="00D82AA0" w:rsidRPr="00EB5D9B">
        <w:t>distância</w:t>
      </w:r>
      <w:r w:rsidRPr="00EB5D9B">
        <w:t xml:space="preserve"> e </w:t>
      </w:r>
      <w:r w:rsidR="00D82AA0" w:rsidRPr="00EB5D9B">
        <w:t>ângulos entre os pontos selecionados</w:t>
      </w:r>
      <w:r w:rsidR="00BA3F71" w:rsidRPr="00EB5D9B">
        <w:t xml:space="preserve">. </w:t>
      </w:r>
      <w:r w:rsidR="00D072C4" w:rsidRPr="00EB5D9B">
        <w:t xml:space="preserve">Noriega (2012) inspirou-se no </w:t>
      </w:r>
      <w:r w:rsidR="00AC450E" w:rsidRPr="00EB5D9B">
        <w:t>Software de Avaliação Postural</w:t>
      </w:r>
      <w:r w:rsidR="00D072C4" w:rsidRPr="00EB5D9B">
        <w:t xml:space="preserve"> (SAPO)</w:t>
      </w:r>
      <w:r w:rsidR="00AC450E" w:rsidRPr="00EB5D9B">
        <w:t>, que é um programa de código aberto desenvolvido na linguagem de programação JAVA</w:t>
      </w:r>
      <w:r w:rsidR="00316E64" w:rsidRPr="00EB5D9B">
        <w:t xml:space="preserve">. </w:t>
      </w:r>
      <w:commentRangeStart w:id="49"/>
      <w:r w:rsidR="009429B9" w:rsidRPr="00EB5D9B">
        <w:t xml:space="preserve">Ele </w:t>
      </w:r>
      <w:r w:rsidR="00316E64" w:rsidRPr="00EB5D9B">
        <w:t>implementou um</w:t>
      </w:r>
      <w:r w:rsidR="00C22C71" w:rsidRPr="00EB5D9B">
        <w:t xml:space="preserve">a </w:t>
      </w:r>
      <w:r w:rsidR="00316E64" w:rsidRPr="00EB5D9B">
        <w:t>nov</w:t>
      </w:r>
      <w:r w:rsidR="00C22C71" w:rsidRPr="00EB5D9B">
        <w:t>a</w:t>
      </w:r>
      <w:r w:rsidR="00316E64" w:rsidRPr="00EB5D9B">
        <w:t xml:space="preserve"> </w:t>
      </w:r>
      <w:r w:rsidR="00C22C71" w:rsidRPr="00EB5D9B">
        <w:t>aplicação</w:t>
      </w:r>
      <w:r w:rsidR="00316E64" w:rsidRPr="00EB5D9B">
        <w:t xml:space="preserve">, desta vez em Python, </w:t>
      </w:r>
      <w:r w:rsidR="002706D2" w:rsidRPr="00EB5D9B">
        <w:t>contendo</w:t>
      </w:r>
      <w:r w:rsidR="00316E64" w:rsidRPr="00EB5D9B">
        <w:t xml:space="preserve"> quase todas as funções do SAPO </w:t>
      </w:r>
      <w:r w:rsidR="002706D2" w:rsidRPr="00EB5D9B">
        <w:t>em uma</w:t>
      </w:r>
      <w:r w:rsidR="00316E64" w:rsidRPr="00EB5D9B">
        <w:t xml:space="preserve"> linguagem de programação mais eficiente, </w:t>
      </w:r>
      <w:r w:rsidR="00C22C71" w:rsidRPr="00EB5D9B">
        <w:t xml:space="preserve">sendo denominada </w:t>
      </w:r>
      <w:r w:rsidR="00CA2976" w:rsidRPr="00EB5D9B">
        <w:t>Avaliação Postural do Laboratório de Biofísica</w:t>
      </w:r>
      <w:r w:rsidR="002562F0" w:rsidRPr="00EB5D9B">
        <w:t xml:space="preserve"> (</w:t>
      </w:r>
      <w:proofErr w:type="spellStart"/>
      <w:r w:rsidR="002562F0" w:rsidRPr="00EB5D9B">
        <w:t>ApLoB</w:t>
      </w:r>
      <w:proofErr w:type="spellEnd"/>
      <w:r w:rsidR="002562F0" w:rsidRPr="00EB5D9B">
        <w:t>)</w:t>
      </w:r>
      <w:r w:rsidR="00316E64" w:rsidRPr="00EB5D9B">
        <w:t>.</w:t>
      </w:r>
      <w:commentRangeEnd w:id="49"/>
      <w:r w:rsidR="00386365">
        <w:rPr>
          <w:rStyle w:val="Refdecomentrio"/>
        </w:rPr>
        <w:commentReference w:id="49"/>
      </w:r>
    </w:p>
    <w:p w14:paraId="0FF04500" w14:textId="5DB82309" w:rsidR="0042289D" w:rsidRPr="00294A63" w:rsidRDefault="002562F0" w:rsidP="00FA7CAE">
      <w:pPr>
        <w:pStyle w:val="TF-TEXTO"/>
      </w:pPr>
      <w:r w:rsidRPr="00EB5D9B">
        <w:t>Segundo Noriega (2012), a</w:t>
      </w:r>
      <w:r w:rsidR="00316E64" w:rsidRPr="00EB5D9B">
        <w:t xml:space="preserve"> aplicação consegue avaliar </w:t>
      </w:r>
      <w:r w:rsidR="0042289D" w:rsidRPr="00EB5D9B">
        <w:t xml:space="preserve">possíveis desvios de postura no </w:t>
      </w:r>
      <w:r w:rsidR="00316E64" w:rsidRPr="00EB5D9B">
        <w:t xml:space="preserve">paciente </w:t>
      </w:r>
      <w:r w:rsidR="00316E64" w:rsidRPr="00790DC2">
        <w:t xml:space="preserve">utilizando as 4 vistas do corpo </w:t>
      </w:r>
      <w:r w:rsidR="00316E64" w:rsidRPr="00294A63">
        <w:t xml:space="preserve">humano, sendo </w:t>
      </w:r>
      <w:r w:rsidR="0063159B" w:rsidRPr="00294A63">
        <w:t xml:space="preserve">elas: </w:t>
      </w:r>
      <w:r w:rsidR="00316E64" w:rsidRPr="00294A63">
        <w:t xml:space="preserve">vista anterior, posterior, lateral direita e </w:t>
      </w:r>
      <w:r w:rsidR="00560A99" w:rsidRPr="00294A63">
        <w:t xml:space="preserve">vista </w:t>
      </w:r>
      <w:r w:rsidR="00316E64" w:rsidRPr="00294A63">
        <w:t>lateral esquerda</w:t>
      </w:r>
      <w:commentRangeStart w:id="50"/>
      <w:r w:rsidR="00316E64" w:rsidRPr="00294A63">
        <w:t xml:space="preserve">. </w:t>
      </w:r>
      <w:proofErr w:type="gramStart"/>
      <w:r w:rsidR="00294A63" w:rsidRPr="00294A63">
        <w:t xml:space="preserve">A marcação dos pontos de postura utilizados para a avaliação </w:t>
      </w:r>
      <w:r w:rsidR="00294A63">
        <w:t>são</w:t>
      </w:r>
      <w:proofErr w:type="gramEnd"/>
      <w:r w:rsidR="00FF6F79" w:rsidRPr="00294A63">
        <w:t xml:space="preserve"> </w:t>
      </w:r>
      <w:r w:rsidR="00A313B9" w:rsidRPr="00294A63">
        <w:t>basead</w:t>
      </w:r>
      <w:r w:rsidR="001322C6" w:rsidRPr="00294A63">
        <w:t>os</w:t>
      </w:r>
      <w:r w:rsidR="00A313B9" w:rsidRPr="00294A63">
        <w:t xml:space="preserve"> </w:t>
      </w:r>
      <w:commentRangeEnd w:id="50"/>
      <w:r w:rsidR="005A69F2">
        <w:rPr>
          <w:rStyle w:val="Refdecomentrio"/>
        </w:rPr>
        <w:commentReference w:id="50"/>
      </w:r>
      <w:r w:rsidR="00A313B9" w:rsidRPr="00294A63">
        <w:t>na relevância clínica, base científica, viabilidade metodológica e aplicabilidade</w:t>
      </w:r>
      <w:r w:rsidR="00FA7CAE" w:rsidRPr="00294A63">
        <w:t>.</w:t>
      </w:r>
    </w:p>
    <w:p w14:paraId="7B7F5C9B" w14:textId="00F254A7" w:rsidR="0057790D" w:rsidRPr="00294A63" w:rsidRDefault="009D5E23" w:rsidP="0057790D">
      <w:pPr>
        <w:pStyle w:val="TF-TEXTO"/>
      </w:pPr>
      <w:commentRangeStart w:id="51"/>
      <w:r w:rsidRPr="00294A63">
        <w:t>Noriega</w:t>
      </w:r>
      <w:r w:rsidR="00CA2976" w:rsidRPr="00294A63">
        <w:t xml:space="preserve"> (2012) </w:t>
      </w:r>
      <w:r w:rsidR="00A313B9" w:rsidRPr="00294A63">
        <w:t>descreve</w:t>
      </w:r>
      <w:r w:rsidR="00DE6F08" w:rsidRPr="00294A63">
        <w:t xml:space="preserve"> que o software é capaz de importar </w:t>
      </w:r>
      <w:r w:rsidR="0057790D" w:rsidRPr="009131FD">
        <w:rPr>
          <w:highlight w:val="yellow"/>
          <w:rPrChange w:id="52" w:author="Andreza Sartori" w:date="2021-04-30T16:19:00Z">
            <w:rPr/>
          </w:rPrChange>
        </w:rPr>
        <w:t>imagens</w:t>
      </w:r>
      <w:r w:rsidR="0057790D" w:rsidRPr="00294A63">
        <w:t xml:space="preserve"> com</w:t>
      </w:r>
      <w:del w:id="53" w:author="Andreza Sartori" w:date="2021-04-30T16:18:00Z">
        <w:r w:rsidR="0057790D" w:rsidRPr="00294A63" w:rsidDel="009131FD">
          <w:delText>o</w:delText>
        </w:r>
      </w:del>
      <w:r w:rsidR="0057790D" w:rsidRPr="00294A63">
        <w:t xml:space="preserve"> os mais variados formatos de imagens já conhecidos na época, como </w:t>
      </w:r>
      <w:r w:rsidR="0000223B" w:rsidRPr="00294A63">
        <w:t>.</w:t>
      </w:r>
      <w:proofErr w:type="spellStart"/>
      <w:r w:rsidR="0057790D" w:rsidRPr="00294A63">
        <w:t>jpg</w:t>
      </w:r>
      <w:proofErr w:type="spellEnd"/>
      <w:r w:rsidR="0057790D" w:rsidRPr="00294A63">
        <w:t xml:space="preserve"> e </w:t>
      </w:r>
      <w:r w:rsidR="0000223B" w:rsidRPr="00294A63">
        <w:t>.</w:t>
      </w:r>
      <w:r w:rsidR="0057790D" w:rsidRPr="00294A63">
        <w:t xml:space="preserve">png por exemplo. Após </w:t>
      </w:r>
      <w:r w:rsidR="00A902A7" w:rsidRPr="00294A63">
        <w:t xml:space="preserve">carregar </w:t>
      </w:r>
      <w:r w:rsidR="0057790D" w:rsidRPr="00294A63">
        <w:t xml:space="preserve">a imagem, o software permite </w:t>
      </w:r>
      <w:r w:rsidR="00A902A7" w:rsidRPr="00294A63">
        <w:t>a</w:t>
      </w:r>
      <w:r w:rsidR="0057790D" w:rsidRPr="00294A63">
        <w:t>o usuário rotacionar, aplicar filtros e dar zoom in/out na imagem.</w:t>
      </w:r>
      <w:r w:rsidR="009D6234" w:rsidRPr="00294A63">
        <w:t xml:space="preserve"> Além disso</w:t>
      </w:r>
      <w:r w:rsidR="0057790D" w:rsidRPr="00294A63">
        <w:t>, o usuário pode também calibrar a imagem, determina</w:t>
      </w:r>
      <w:r w:rsidR="00FD33A0" w:rsidRPr="00294A63">
        <w:t>n</w:t>
      </w:r>
      <w:r w:rsidR="0057790D" w:rsidRPr="00294A63">
        <w:t>do as dimensões do espaço real (em centímetros) e as dimensões da imagem (em pixels).</w:t>
      </w:r>
      <w:commentRangeEnd w:id="51"/>
      <w:r w:rsidR="009131FD">
        <w:rPr>
          <w:rStyle w:val="Refdecomentrio"/>
        </w:rPr>
        <w:commentReference w:id="51"/>
      </w:r>
    </w:p>
    <w:p w14:paraId="6A2743DB" w14:textId="574CBC41" w:rsidR="00316E64" w:rsidRPr="00026F60" w:rsidRDefault="0057790D" w:rsidP="00026F60">
      <w:pPr>
        <w:pStyle w:val="TF-TEXTO"/>
      </w:pPr>
      <w:r w:rsidRPr="00FA2427">
        <w:t>Após o processo de importação</w:t>
      </w:r>
      <w:r w:rsidR="009D6234" w:rsidRPr="00FA2427">
        <w:t xml:space="preserve"> </w:t>
      </w:r>
      <w:r w:rsidRPr="00FA2427">
        <w:t xml:space="preserve">e calibragem da imagem, </w:t>
      </w:r>
      <w:r w:rsidR="009D6234" w:rsidRPr="00FA2427">
        <w:t>Noriega</w:t>
      </w:r>
      <w:r w:rsidRPr="00FA2427">
        <w:t xml:space="preserve"> (2012) aponta que o usuário pode marcar os pontos utilizando o protocolo pré-estabelecido no </w:t>
      </w:r>
      <w:proofErr w:type="spellStart"/>
      <w:r w:rsidRPr="00FA2427">
        <w:t>ApLoB</w:t>
      </w:r>
      <w:proofErr w:type="spellEnd"/>
      <w:r w:rsidRPr="00FA2427">
        <w:t>, importar um novo protocolo ou marcar os pontos de postura livremente</w:t>
      </w:r>
      <w:r w:rsidR="00026F60" w:rsidRPr="00FA2427">
        <w:t xml:space="preserve">. </w:t>
      </w:r>
      <w:r w:rsidR="00CD1E8C" w:rsidRPr="00FA2427">
        <w:t>Posteriormente</w:t>
      </w:r>
      <w:r w:rsidR="00026F60" w:rsidRPr="00FA2427">
        <w:t xml:space="preserve">, o usuário </w:t>
      </w:r>
      <w:r w:rsidR="00CD1E8C" w:rsidRPr="00FA2427">
        <w:t xml:space="preserve">também pode </w:t>
      </w:r>
      <w:r w:rsidR="00026F60" w:rsidRPr="00FA2427">
        <w:t>seleciona</w:t>
      </w:r>
      <w:r w:rsidR="00CD1E8C" w:rsidRPr="00FA2427">
        <w:t>r</w:t>
      </w:r>
      <w:r w:rsidR="00026F60" w:rsidRPr="00FA2427">
        <w:t xml:space="preserve"> os pontos que serão usados </w:t>
      </w:r>
      <w:r w:rsidR="00EB09A9" w:rsidRPr="00FA2427">
        <w:t>n</w:t>
      </w:r>
      <w:r w:rsidR="00026F60" w:rsidRPr="00FA2427">
        <w:t>a avaliação</w:t>
      </w:r>
      <w:r w:rsidR="00665098" w:rsidRPr="00FA2427">
        <w:t xml:space="preserve">, </w:t>
      </w:r>
      <w:r w:rsidR="00026F60" w:rsidRPr="00FA2427">
        <w:t>realiza</w:t>
      </w:r>
      <w:r w:rsidR="00665098" w:rsidRPr="00FA2427">
        <w:t>ndo</w:t>
      </w:r>
      <w:r w:rsidR="00026F60" w:rsidRPr="00FA2427">
        <w:t xml:space="preserve"> o cálculo das distâncias e dos ângulos entre os pontos. O autor explica que para medir as distâncias e os ângulos foi utilizada </w:t>
      </w:r>
      <w:r w:rsidR="00FA2427" w:rsidRPr="00FA2427">
        <w:t>a classe</w:t>
      </w:r>
      <w:r w:rsidR="00026F60" w:rsidRPr="00FA2427">
        <w:t xml:space="preserve"> </w:t>
      </w:r>
      <w:commentRangeStart w:id="54"/>
      <w:proofErr w:type="spellStart"/>
      <w:r w:rsidR="00026F60" w:rsidRPr="004169C0">
        <w:rPr>
          <w:i/>
          <w:iCs/>
        </w:rPr>
        <w:t>AnnotatedEllipse</w:t>
      </w:r>
      <w:commentRangeEnd w:id="54"/>
      <w:proofErr w:type="spellEnd"/>
      <w:r w:rsidR="008522B8">
        <w:rPr>
          <w:rStyle w:val="Refdecomentrio"/>
        </w:rPr>
        <w:commentReference w:id="54"/>
      </w:r>
      <w:r w:rsidR="00312809">
        <w:t xml:space="preserve">, </w:t>
      </w:r>
      <w:r w:rsidR="00FA2427" w:rsidRPr="00FA2427">
        <w:t>onde se encontram as funções básicas geométricas</w:t>
      </w:r>
      <w:r w:rsidR="001527A8">
        <w:t xml:space="preserve"> aos quais permite a obtenção </w:t>
      </w:r>
      <w:r w:rsidR="00FA2427" w:rsidRPr="00FA2427">
        <w:t>das medidas do ângulo.</w:t>
      </w:r>
      <w:r w:rsidR="006C49E4">
        <w:t xml:space="preserve"> </w:t>
      </w:r>
      <w:r w:rsidR="003E373B" w:rsidRPr="00026F60">
        <w:t>A</w:t>
      </w:r>
      <w:r w:rsidR="00CA2976" w:rsidRPr="00026F60">
        <w:t xml:space="preserve"> </w:t>
      </w:r>
      <w:r w:rsidR="00EE6017">
        <w:fldChar w:fldCharType="begin"/>
      </w:r>
      <w:r w:rsidR="00EE6017">
        <w:instrText xml:space="preserve"> REF _Ref69671648 \h </w:instrText>
      </w:r>
      <w:r w:rsidR="00EE6017">
        <w:fldChar w:fldCharType="separate"/>
      </w:r>
      <w:r w:rsidR="00F30CEA">
        <w:t xml:space="preserve">Figura </w:t>
      </w:r>
      <w:r w:rsidR="00F30CEA">
        <w:rPr>
          <w:noProof/>
        </w:rPr>
        <w:t>1</w:t>
      </w:r>
      <w:r w:rsidR="00EE6017">
        <w:fldChar w:fldCharType="end"/>
      </w:r>
      <w:r w:rsidR="00CA2976" w:rsidRPr="00026F60">
        <w:t xml:space="preserve"> </w:t>
      </w:r>
      <w:r w:rsidR="003E373B" w:rsidRPr="00026F60">
        <w:t xml:space="preserve">apresenta </w:t>
      </w:r>
      <w:r w:rsidR="00CA2976" w:rsidRPr="00026F60">
        <w:t xml:space="preserve">a interface do </w:t>
      </w:r>
      <w:proofErr w:type="spellStart"/>
      <w:r w:rsidR="00CA2976" w:rsidRPr="00026F60">
        <w:t>ApLoB</w:t>
      </w:r>
      <w:proofErr w:type="spellEnd"/>
      <w:r w:rsidR="00CA2976" w:rsidRPr="00026F60">
        <w:t xml:space="preserve">, </w:t>
      </w:r>
      <w:r w:rsidR="003E373B" w:rsidRPr="00026F60">
        <w:t xml:space="preserve">no qual pode-se </w:t>
      </w:r>
      <w:r w:rsidR="00671B42" w:rsidRPr="00026F60">
        <w:t xml:space="preserve">observar os pontos </w:t>
      </w:r>
      <w:r w:rsidR="00AD24A5" w:rsidRPr="00026F60">
        <w:t xml:space="preserve">de </w:t>
      </w:r>
      <w:r w:rsidR="00A313B9" w:rsidRPr="00026F60">
        <w:t>postura (</w:t>
      </w:r>
      <w:r w:rsidR="00AD24A5" w:rsidRPr="00026F60">
        <w:t>pontos brancos)</w:t>
      </w:r>
      <w:r w:rsidR="00671B42" w:rsidRPr="00026F60">
        <w:t xml:space="preserve"> que são utilizados como base para a análise postural.</w:t>
      </w:r>
    </w:p>
    <w:p w14:paraId="2662BC74" w14:textId="193ECD38" w:rsidR="00671B42" w:rsidRPr="00670098" w:rsidRDefault="00EE6017" w:rsidP="00EE6017">
      <w:pPr>
        <w:pStyle w:val="TF-LEGENDA"/>
      </w:pPr>
      <w:bookmarkStart w:id="55" w:name="_Ref69671648"/>
      <w:r>
        <w:t xml:space="preserve">Figura </w:t>
      </w:r>
      <w:r w:rsidR="00C3654E">
        <w:fldChar w:fldCharType="begin"/>
      </w:r>
      <w:r w:rsidR="00C3654E">
        <w:instrText xml:space="preserve"> SEQ Figura \* ARABIC </w:instrText>
      </w:r>
      <w:r w:rsidR="00C3654E">
        <w:fldChar w:fldCharType="separate"/>
      </w:r>
      <w:r w:rsidR="00F30CEA">
        <w:rPr>
          <w:noProof/>
        </w:rPr>
        <w:t>1</w:t>
      </w:r>
      <w:r w:rsidR="00C3654E">
        <w:rPr>
          <w:noProof/>
        </w:rPr>
        <w:fldChar w:fldCharType="end"/>
      </w:r>
      <w:bookmarkEnd w:id="55"/>
      <w:r>
        <w:t xml:space="preserve"> </w:t>
      </w:r>
      <w:r w:rsidR="00671B42" w:rsidRPr="007C6533">
        <w:t>–</w:t>
      </w:r>
      <w:r w:rsidR="00671B42" w:rsidRPr="000058CB">
        <w:t xml:space="preserve"> </w:t>
      </w:r>
      <w:r w:rsidR="00671B42">
        <w:t xml:space="preserve">Interface </w:t>
      </w:r>
      <w:r w:rsidR="00AD24A5">
        <w:t xml:space="preserve">do </w:t>
      </w:r>
      <w:proofErr w:type="spellStart"/>
      <w:r w:rsidR="00671B42">
        <w:t>ApL</w:t>
      </w:r>
      <w:r w:rsidR="0057790D">
        <w:t>o</w:t>
      </w:r>
      <w:r w:rsidR="00671B42">
        <w:t>B</w:t>
      </w:r>
      <w:proofErr w:type="spellEnd"/>
    </w:p>
    <w:p w14:paraId="34E467FC" w14:textId="6866CB68" w:rsidR="00671B42" w:rsidRPr="00670098" w:rsidRDefault="00E61AE6" w:rsidP="00835E4D">
      <w:pPr>
        <w:pStyle w:val="TF-FIGURA"/>
        <w:rPr>
          <w:u w:val="single"/>
        </w:rPr>
      </w:pPr>
      <w:r>
        <w:rPr>
          <w:noProof/>
        </w:rPr>
        <w:drawing>
          <wp:inline distT="0" distB="0" distL="0" distR="0" wp14:anchorId="71C25D0F" wp14:editId="6740B197">
            <wp:extent cx="2534145" cy="3142968"/>
            <wp:effectExtent l="19050" t="19050" r="19050" b="196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553" t="1391" r="4378" b="3047"/>
                    <a:stretch/>
                  </pic:blipFill>
                  <pic:spPr bwMode="auto">
                    <a:xfrm>
                      <a:off x="0" y="0"/>
                      <a:ext cx="2549848" cy="3162444"/>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9761114" w14:textId="003708F5" w:rsidR="00671B42" w:rsidRDefault="00671B42" w:rsidP="00671B42">
      <w:pPr>
        <w:pStyle w:val="TF-FONTE"/>
      </w:pPr>
      <w:r>
        <w:t>Fonte: N</w:t>
      </w:r>
      <w:r w:rsidR="00546026">
        <w:t>oriega</w:t>
      </w:r>
      <w:r>
        <w:t xml:space="preserve"> (2012).</w:t>
      </w:r>
    </w:p>
    <w:p w14:paraId="1A438DD3" w14:textId="71496BE9" w:rsidR="00671B42" w:rsidRPr="00EB5D9B" w:rsidRDefault="00CC2C45" w:rsidP="00E87BA3">
      <w:pPr>
        <w:pStyle w:val="TF-FIGURA"/>
        <w:ind w:firstLine="680"/>
        <w:jc w:val="both"/>
      </w:pPr>
      <w:r w:rsidRPr="00EB5D9B">
        <w:t xml:space="preserve">De acordo com </w:t>
      </w:r>
      <w:r w:rsidR="00546026" w:rsidRPr="00EB5D9B">
        <w:t>Noriega</w:t>
      </w:r>
      <w:r w:rsidR="00671B42" w:rsidRPr="00EB5D9B">
        <w:t xml:space="preserve"> (2012), a acuráci</w:t>
      </w:r>
      <w:r w:rsidR="00267BBF" w:rsidRPr="00EB5D9B">
        <w:t>a do</w:t>
      </w:r>
      <w:r w:rsidR="00671B42" w:rsidRPr="00EB5D9B">
        <w:t xml:space="preserve"> </w:t>
      </w:r>
      <w:proofErr w:type="spellStart"/>
      <w:r w:rsidR="00671B42" w:rsidRPr="00EB5D9B">
        <w:t>ApLoB</w:t>
      </w:r>
      <w:proofErr w:type="spellEnd"/>
      <w:r w:rsidR="00671B42" w:rsidRPr="00EB5D9B">
        <w:t xml:space="preserve"> </w:t>
      </w:r>
      <w:r w:rsidR="00887D31" w:rsidRPr="00EB5D9B">
        <w:t>e</w:t>
      </w:r>
      <w:r w:rsidR="00430B1F" w:rsidRPr="00EB5D9B">
        <w:t xml:space="preserve"> a</w:t>
      </w:r>
      <w:r w:rsidR="00671B42" w:rsidRPr="00EB5D9B">
        <w:t xml:space="preserve"> do SAPO </w:t>
      </w:r>
      <w:r w:rsidR="00430B1F" w:rsidRPr="00EB5D9B">
        <w:t>ob</w:t>
      </w:r>
      <w:r w:rsidR="00671B42" w:rsidRPr="00EB5D9B">
        <w:t xml:space="preserve">tiveram </w:t>
      </w:r>
      <w:r w:rsidR="00267BBF" w:rsidRPr="00EB5D9B">
        <w:t>resultado</w:t>
      </w:r>
      <w:r w:rsidR="00430B1F" w:rsidRPr="00EB5D9B">
        <w:t>s</w:t>
      </w:r>
      <w:r w:rsidR="00267BBF" w:rsidRPr="00EB5D9B">
        <w:t xml:space="preserve"> similar</w:t>
      </w:r>
      <w:r w:rsidR="00430B1F" w:rsidRPr="00EB5D9B">
        <w:t>es</w:t>
      </w:r>
      <w:r w:rsidR="00267BBF" w:rsidRPr="00EB5D9B">
        <w:t xml:space="preserve">. </w:t>
      </w:r>
      <w:r w:rsidR="00430B1F" w:rsidRPr="00EB5D9B">
        <w:t>D</w:t>
      </w:r>
      <w:r w:rsidR="00267BBF" w:rsidRPr="00EB5D9B">
        <w:t>etect</w:t>
      </w:r>
      <w:r w:rsidR="00D45B01" w:rsidRPr="00EB5D9B">
        <w:t>ou-se</w:t>
      </w:r>
      <w:r w:rsidR="00267BBF" w:rsidRPr="00EB5D9B">
        <w:t xml:space="preserve"> uma </w:t>
      </w:r>
      <w:r w:rsidR="00671B42" w:rsidRPr="00EB5D9B">
        <w:t xml:space="preserve">variação </w:t>
      </w:r>
      <w:r w:rsidR="00267BBF" w:rsidRPr="00EB5D9B">
        <w:t>nas distâncias</w:t>
      </w:r>
      <w:r w:rsidR="00671B42" w:rsidRPr="00EB5D9B">
        <w:t xml:space="preserve"> entre </w:t>
      </w:r>
      <w:r w:rsidR="00E87BA3">
        <w:t xml:space="preserve">os </w:t>
      </w:r>
      <w:r w:rsidR="00671B42" w:rsidRPr="00EB5D9B">
        <w:t>pontos</w:t>
      </w:r>
      <w:r w:rsidR="00267BBF" w:rsidRPr="00EB5D9B">
        <w:t xml:space="preserve"> de postura entre</w:t>
      </w:r>
      <w:r w:rsidR="00671B42" w:rsidRPr="00EB5D9B">
        <w:t xml:space="preserve"> 0,2 cm </w:t>
      </w:r>
      <w:r w:rsidR="00AD24A5" w:rsidRPr="00EB5D9B">
        <w:t>e</w:t>
      </w:r>
      <w:r w:rsidR="00671B42" w:rsidRPr="00EB5D9B">
        <w:t xml:space="preserve"> 1 cm, </w:t>
      </w:r>
      <w:r w:rsidR="00267BBF" w:rsidRPr="00EB5D9B">
        <w:t>enquanto</w:t>
      </w:r>
      <w:r w:rsidR="00671B42" w:rsidRPr="00EB5D9B">
        <w:t xml:space="preserve"> </w:t>
      </w:r>
      <w:r w:rsidR="00267BBF" w:rsidRPr="00EB5D9B">
        <w:t xml:space="preserve">a variação entre os ângulos </w:t>
      </w:r>
      <w:r w:rsidR="00AD24A5" w:rsidRPr="00EB5D9B">
        <w:t>fo</w:t>
      </w:r>
      <w:r w:rsidR="00E87BA3">
        <w:t>ram</w:t>
      </w:r>
      <w:r w:rsidR="00671B42" w:rsidRPr="00EB5D9B">
        <w:t xml:space="preserve"> de 0 a 5 graus. </w:t>
      </w:r>
      <w:commentRangeStart w:id="56"/>
      <w:r w:rsidR="00AA188A" w:rsidRPr="00EB5D9B">
        <w:t xml:space="preserve">Também </w:t>
      </w:r>
      <w:proofErr w:type="gramStart"/>
      <w:r w:rsidR="00AA188A" w:rsidRPr="00EB5D9B">
        <w:t>verificou-se</w:t>
      </w:r>
      <w:proofErr w:type="gramEnd"/>
      <w:r w:rsidR="00AA188A" w:rsidRPr="00EB5D9B">
        <w:t xml:space="preserve"> </w:t>
      </w:r>
      <w:commentRangeEnd w:id="56"/>
      <w:r w:rsidR="009223E6">
        <w:rPr>
          <w:rStyle w:val="Refdecomentrio"/>
        </w:rPr>
        <w:commentReference w:id="56"/>
      </w:r>
      <w:r w:rsidR="00AA188A" w:rsidRPr="00EB5D9B">
        <w:t>n</w:t>
      </w:r>
      <w:r w:rsidR="00267BBF" w:rsidRPr="00EB5D9B">
        <w:t xml:space="preserve">os testes que o </w:t>
      </w:r>
      <w:proofErr w:type="spellStart"/>
      <w:r w:rsidR="00267BBF" w:rsidRPr="00EB5D9B">
        <w:t>ApLoB</w:t>
      </w:r>
      <w:proofErr w:type="spellEnd"/>
      <w:r w:rsidR="00267BBF" w:rsidRPr="00EB5D9B">
        <w:t xml:space="preserve"> implementa quase</w:t>
      </w:r>
      <w:r w:rsidR="00AD24A5" w:rsidRPr="00EB5D9B">
        <w:t xml:space="preserve"> todas</w:t>
      </w:r>
      <w:r w:rsidR="00267BBF" w:rsidRPr="00EB5D9B">
        <w:t xml:space="preserve"> as </w:t>
      </w:r>
      <w:r w:rsidR="00E87BA3">
        <w:lastRenderedPageBreak/>
        <w:t xml:space="preserve">funcionalidades </w:t>
      </w:r>
      <w:r w:rsidR="00AD24A5" w:rsidRPr="00EB5D9B">
        <w:t xml:space="preserve">que foram </w:t>
      </w:r>
      <w:r w:rsidR="00267BBF" w:rsidRPr="00EB5D9B">
        <w:t>propostas</w:t>
      </w:r>
      <w:r w:rsidR="00AD24A5" w:rsidRPr="00EB5D9B">
        <w:t>, não conseguindo calcular</w:t>
      </w:r>
      <w:r w:rsidR="00267BBF" w:rsidRPr="00EB5D9B">
        <w:t xml:space="preserve"> os ângulos </w:t>
      </w:r>
      <w:r w:rsidR="001B340B" w:rsidRPr="00EB5D9B">
        <w:t>ao serem</w:t>
      </w:r>
      <w:r w:rsidR="00267BBF" w:rsidRPr="00EB5D9B">
        <w:t xml:space="preserve"> marcados 3 pontos de uma vez. </w:t>
      </w:r>
    </w:p>
    <w:p w14:paraId="48C4B25C" w14:textId="5B69E4FC" w:rsidR="00316E64" w:rsidRPr="00AD24A5" w:rsidRDefault="00CC2C45" w:rsidP="00D82AA0">
      <w:pPr>
        <w:pStyle w:val="TF-TEXTO"/>
        <w:rPr>
          <w:u w:val="single"/>
        </w:rPr>
      </w:pPr>
      <w:r w:rsidRPr="00EB5D9B">
        <w:t>Noriega</w:t>
      </w:r>
      <w:r w:rsidR="00267BBF" w:rsidRPr="00EB5D9B">
        <w:t xml:space="preserve"> (2012) conclui que o </w:t>
      </w:r>
      <w:r w:rsidR="00267BBF" w:rsidRPr="005E3BCF">
        <w:rPr>
          <w:highlight w:val="yellow"/>
          <w:rPrChange w:id="57" w:author="Andreza Sartori" w:date="2021-04-30T16:33:00Z">
            <w:rPr/>
          </w:rPrChange>
        </w:rPr>
        <w:t>software</w:t>
      </w:r>
      <w:r w:rsidR="00267BBF" w:rsidRPr="00EB5D9B">
        <w:t xml:space="preserve"> desenvolvido atende as funcionalidades dos </w:t>
      </w:r>
      <w:r w:rsidR="00267BBF" w:rsidRPr="005E3BCF">
        <w:rPr>
          <w:highlight w:val="yellow"/>
          <w:rPrChange w:id="58" w:author="Andreza Sartori" w:date="2021-04-30T16:34:00Z">
            <w:rPr/>
          </w:rPrChange>
        </w:rPr>
        <w:t>softwares</w:t>
      </w:r>
      <w:r w:rsidR="00267BBF" w:rsidRPr="00EB5D9B">
        <w:t xml:space="preserve"> de avaliação postural presentes no mercado e a maior parte das funcionalidades </w:t>
      </w:r>
      <w:r w:rsidR="00CB5110" w:rsidRPr="00EB5D9B">
        <w:t>existentes n</w:t>
      </w:r>
      <w:r w:rsidR="00267BBF" w:rsidRPr="00EB5D9B">
        <w:t>o SAPO. O autor também</w:t>
      </w:r>
      <w:r w:rsidR="00CB5110" w:rsidRPr="00EB5D9B">
        <w:t xml:space="preserve"> aponta</w:t>
      </w:r>
      <w:r w:rsidR="00267BBF" w:rsidRPr="00EB5D9B">
        <w:t xml:space="preserve"> que </w:t>
      </w:r>
      <w:r w:rsidR="00102463" w:rsidRPr="00EB5D9B">
        <w:t>a</w:t>
      </w:r>
      <w:r w:rsidR="00267BBF" w:rsidRPr="00EB5D9B">
        <w:t xml:space="preserve"> </w:t>
      </w:r>
      <w:proofErr w:type="spellStart"/>
      <w:r w:rsidR="00CB5110" w:rsidRPr="00EB5D9B">
        <w:t>ApLoB</w:t>
      </w:r>
      <w:proofErr w:type="spellEnd"/>
      <w:r w:rsidR="00CB5110" w:rsidRPr="00EB5D9B">
        <w:t xml:space="preserve"> </w:t>
      </w:r>
      <w:r w:rsidR="00267BBF" w:rsidRPr="00EB5D9B">
        <w:t>pode ser usad</w:t>
      </w:r>
      <w:r w:rsidR="00102463" w:rsidRPr="00EB5D9B">
        <w:t>a</w:t>
      </w:r>
      <w:r w:rsidR="00267BBF" w:rsidRPr="00EB5D9B">
        <w:t xml:space="preserve"> futuramente para adição de novas implementações ou extensões visto que todo o código fonte, modelagem e documentação estão disponíveis. Por fim, </w:t>
      </w:r>
      <w:r w:rsidR="00841271" w:rsidRPr="00EB5D9B">
        <w:t xml:space="preserve">ele sugere como </w:t>
      </w:r>
      <w:r w:rsidR="00267BBF" w:rsidRPr="00EB5D9B">
        <w:t xml:space="preserve">trabalho futuro o desenvolvimento de um banco de dados para acompanhamento </w:t>
      </w:r>
      <w:r w:rsidR="00BC14D5" w:rsidRPr="00EB5D9B">
        <w:t>cronológico</w:t>
      </w:r>
      <w:r w:rsidR="00C65730" w:rsidRPr="00EB5D9B">
        <w:t>, possibilitando a geração</w:t>
      </w:r>
      <w:r w:rsidR="00267BBF" w:rsidRPr="00EB5D9B">
        <w:t xml:space="preserve"> relatórios comparativos</w:t>
      </w:r>
      <w:r w:rsidR="00C65730" w:rsidRPr="00EB5D9B">
        <w:t xml:space="preserve"> </w:t>
      </w:r>
      <w:r w:rsidR="00773DA1" w:rsidRPr="00EB5D9B">
        <w:t>para verificar a evolução clínica do paciente.</w:t>
      </w:r>
    </w:p>
    <w:p w14:paraId="77BE4C06" w14:textId="156AB66A" w:rsidR="00A44581" w:rsidRDefault="00C33D15" w:rsidP="00E638A0">
      <w:pPr>
        <w:pStyle w:val="Ttulo2"/>
      </w:pPr>
      <w:r>
        <w:t>Aplicação móvel para avaliação postural usando visão computacional</w:t>
      </w:r>
    </w:p>
    <w:p w14:paraId="235DF9DF" w14:textId="5E6477FA" w:rsidR="00B42FDD" w:rsidRPr="002306EC" w:rsidRDefault="001166C1" w:rsidP="00AD6363">
      <w:pPr>
        <w:pStyle w:val="TF-TEXTO"/>
      </w:pPr>
      <w:r w:rsidRPr="002306EC">
        <w:t>P</w:t>
      </w:r>
      <w:r w:rsidR="00C96A0F" w:rsidRPr="002306EC">
        <w:t xml:space="preserve">ortela </w:t>
      </w:r>
      <w:r w:rsidRPr="002306EC">
        <w:rPr>
          <w:i/>
          <w:iCs/>
        </w:rPr>
        <w:t>et al.</w:t>
      </w:r>
      <w:r w:rsidRPr="002306EC">
        <w:t xml:space="preserve"> (2019) desenvolveram um aplicativo para dispositivos móveis com a finalidade de auxiliar na detecção de possíveis desvios posturais em pessoas</w:t>
      </w:r>
      <w:r w:rsidR="00B42FDD" w:rsidRPr="002306EC">
        <w:t xml:space="preserve">. </w:t>
      </w:r>
      <w:r w:rsidR="003E524D" w:rsidRPr="002306EC">
        <w:t>Para</w:t>
      </w:r>
      <w:r w:rsidR="00B42FDD" w:rsidRPr="002306EC">
        <w:t xml:space="preserve"> a análise foram utilizadas </w:t>
      </w:r>
      <w:r w:rsidR="009C0698" w:rsidRPr="002306EC">
        <w:t xml:space="preserve">como entradas </w:t>
      </w:r>
      <w:r w:rsidR="00851DEE" w:rsidRPr="002306EC">
        <w:t>fotos colhidas na internet</w:t>
      </w:r>
      <w:r w:rsidR="009C0698" w:rsidRPr="002306EC">
        <w:t>.</w:t>
      </w:r>
      <w:r w:rsidR="007A3750" w:rsidRPr="002306EC">
        <w:t xml:space="preserve"> Segundo o autor, </w:t>
      </w:r>
      <w:r w:rsidR="00AD6363" w:rsidRPr="002306EC">
        <w:t>a análise contém</w:t>
      </w:r>
      <w:r w:rsidR="00B42FDD" w:rsidRPr="002306EC">
        <w:t xml:space="preserve"> </w:t>
      </w:r>
      <w:r w:rsidR="00D70900" w:rsidRPr="002306EC">
        <w:t>c</w:t>
      </w:r>
      <w:r w:rsidR="00B42FDD" w:rsidRPr="002306EC">
        <w:t>inco etapas, sendo elas</w:t>
      </w:r>
      <w:r w:rsidR="00AD6363" w:rsidRPr="002306EC">
        <w:t>:</w:t>
      </w:r>
      <w:r w:rsidR="00B42FDD" w:rsidRPr="002306EC">
        <w:t xml:space="preserve"> a conversão da imagem, a segmentação, a definição dos contornos, a</w:t>
      </w:r>
      <w:r w:rsidR="00D70900" w:rsidRPr="002306EC">
        <w:t xml:space="preserve"> identificação dos pontos e o cálculo dos ângulos. </w:t>
      </w:r>
    </w:p>
    <w:p w14:paraId="3E109670" w14:textId="0049DA50" w:rsidR="00462F5C" w:rsidRPr="00EB5D9B" w:rsidRDefault="00462F5C" w:rsidP="002A4995">
      <w:pPr>
        <w:pStyle w:val="TF-TEXTO"/>
      </w:pPr>
      <w:r w:rsidRPr="002306EC">
        <w:t>Segundo P</w:t>
      </w:r>
      <w:r w:rsidR="00721E4B" w:rsidRPr="002306EC">
        <w:t>ortela</w:t>
      </w:r>
      <w:r w:rsidRPr="002306EC">
        <w:t xml:space="preserve"> </w:t>
      </w:r>
      <w:r w:rsidRPr="002306EC">
        <w:rPr>
          <w:i/>
          <w:iCs/>
        </w:rPr>
        <w:t>et al.</w:t>
      </w:r>
      <w:r w:rsidRPr="002306EC">
        <w:t xml:space="preserve"> (2019), na etapa de conversão da imagem</w:t>
      </w:r>
      <w:r w:rsidR="002306EC" w:rsidRPr="002306EC">
        <w:t>,</w:t>
      </w:r>
      <w:r w:rsidRPr="002306EC">
        <w:t xml:space="preserve"> </w:t>
      </w:r>
      <w:r w:rsidR="002306EC" w:rsidRPr="002306EC">
        <w:t>identifica-se qual característica da imagem indica as marcações que devem ser identificadas pelo algoritmo</w:t>
      </w:r>
      <w:r w:rsidRPr="002306EC">
        <w:t xml:space="preserve">. Se as marcações são de cor branca ou reflexivas, é possível melhorar o desempenho do algoritmo em etapas posteriores convertendo a imagem original de RGB para escalas de cinza. Por outro lado, caso as marcações sejam de cores específicas, a imagem original é convertida para o formato </w:t>
      </w:r>
      <w:proofErr w:type="spellStart"/>
      <w:r w:rsidR="00126CAE">
        <w:t>H</w:t>
      </w:r>
      <w:r w:rsidR="00126CAE">
        <w:rPr>
          <w:rStyle w:val="acopre"/>
        </w:rPr>
        <w:t>ue</w:t>
      </w:r>
      <w:proofErr w:type="spellEnd"/>
      <w:r w:rsidR="00126CAE">
        <w:rPr>
          <w:rStyle w:val="acopre"/>
        </w:rPr>
        <w:t xml:space="preserve">, </w:t>
      </w:r>
      <w:proofErr w:type="spellStart"/>
      <w:r w:rsidR="00126CAE">
        <w:rPr>
          <w:rStyle w:val="acopre"/>
        </w:rPr>
        <w:t>Saturation</w:t>
      </w:r>
      <w:proofErr w:type="spellEnd"/>
      <w:r w:rsidR="00126CAE">
        <w:rPr>
          <w:rStyle w:val="acopre"/>
        </w:rPr>
        <w:t xml:space="preserve"> e </w:t>
      </w:r>
      <w:proofErr w:type="spellStart"/>
      <w:r w:rsidR="00275701">
        <w:rPr>
          <w:rStyle w:val="acopre"/>
        </w:rPr>
        <w:t>Value</w:t>
      </w:r>
      <w:proofErr w:type="spellEnd"/>
      <w:r w:rsidR="00275701">
        <w:rPr>
          <w:rStyle w:val="acopre"/>
        </w:rPr>
        <w:t xml:space="preserve"> (</w:t>
      </w:r>
      <w:r w:rsidRPr="002306EC">
        <w:t>HSV</w:t>
      </w:r>
      <w:r w:rsidR="00275701">
        <w:t>)</w:t>
      </w:r>
      <w:r w:rsidRPr="002306EC">
        <w:t xml:space="preserve">, </w:t>
      </w:r>
      <w:r w:rsidR="0034246F" w:rsidRPr="002306EC">
        <w:t xml:space="preserve">pois </w:t>
      </w:r>
      <w:r w:rsidR="00103E1F" w:rsidRPr="002306EC">
        <w:t>facilita o processo de segmentação</w:t>
      </w:r>
      <w:r w:rsidR="0034246F" w:rsidRPr="002306EC">
        <w:t>.</w:t>
      </w:r>
      <w:r w:rsidR="002A4995" w:rsidRPr="002306EC">
        <w:t xml:space="preserve"> Nele, </w:t>
      </w:r>
      <w:r w:rsidR="0034246F" w:rsidRPr="002306EC">
        <w:t>P</w:t>
      </w:r>
      <w:r w:rsidR="002A4995" w:rsidRPr="002306EC">
        <w:t>ortela</w:t>
      </w:r>
      <w:r w:rsidR="0034246F" w:rsidRPr="002306EC">
        <w:t xml:space="preserve"> </w:t>
      </w:r>
      <w:r w:rsidR="0034246F" w:rsidRPr="002F3EB7">
        <w:rPr>
          <w:i/>
          <w:iCs/>
        </w:rPr>
        <w:t>et al</w:t>
      </w:r>
      <w:r w:rsidR="0034246F" w:rsidRPr="002306EC">
        <w:t xml:space="preserve">. (2019) utilizaram um método chamado </w:t>
      </w:r>
      <w:proofErr w:type="spellStart"/>
      <w:r w:rsidR="0034246F" w:rsidRPr="002306EC">
        <w:rPr>
          <w:i/>
          <w:iCs/>
        </w:rPr>
        <w:t>Thresholding</w:t>
      </w:r>
      <w:proofErr w:type="spellEnd"/>
      <w:r w:rsidR="0034246F" w:rsidRPr="002306EC">
        <w:t xml:space="preserve">, que </w:t>
      </w:r>
      <w:r w:rsidR="00AC79D8" w:rsidRPr="002306EC">
        <w:t>realça</w:t>
      </w:r>
      <w:r w:rsidR="0034246F" w:rsidRPr="002306EC">
        <w:t xml:space="preserve"> partes da imagem que se deseja avaliar</w:t>
      </w:r>
      <w:r w:rsidR="00C845CB" w:rsidRPr="002306EC">
        <w:t xml:space="preserve">, </w:t>
      </w:r>
      <w:r w:rsidR="00AE1A4A" w:rsidRPr="002306EC">
        <w:t xml:space="preserve">levando em </w:t>
      </w:r>
      <w:r w:rsidR="00C845CB" w:rsidRPr="002306EC">
        <w:t>considera</w:t>
      </w:r>
      <w:r w:rsidR="00AE1A4A" w:rsidRPr="002306EC">
        <w:t>ção</w:t>
      </w:r>
      <w:r w:rsidR="00C845CB" w:rsidRPr="002306EC">
        <w:t xml:space="preserve"> </w:t>
      </w:r>
      <w:r w:rsidR="00AE1A4A" w:rsidRPr="002306EC">
        <w:t>se</w:t>
      </w:r>
      <w:r w:rsidR="00C845CB" w:rsidRPr="002306EC">
        <w:t xml:space="preserve"> o valor do pixel </w:t>
      </w:r>
      <w:r w:rsidR="00E9606C" w:rsidRPr="002306EC">
        <w:t>está</w:t>
      </w:r>
      <w:r w:rsidR="00C845CB" w:rsidRPr="002306EC">
        <w:t xml:space="preserve"> </w:t>
      </w:r>
      <w:r w:rsidR="00AE1A4A" w:rsidRPr="002306EC">
        <w:t>acima de um determinado valor.</w:t>
      </w:r>
    </w:p>
    <w:p w14:paraId="049F5E99" w14:textId="355EA741" w:rsidR="00C40A7C" w:rsidRPr="00EB5D9B" w:rsidRDefault="008A072A" w:rsidP="00462F5C">
      <w:pPr>
        <w:pStyle w:val="TF-TEXTO"/>
        <w:rPr>
          <w:i/>
          <w:iCs/>
        </w:rPr>
      </w:pPr>
      <w:r w:rsidRPr="00EB5D9B">
        <w:t xml:space="preserve">A partir </w:t>
      </w:r>
      <w:r w:rsidR="00E91D52" w:rsidRPr="00EB5D9B">
        <w:t xml:space="preserve">da imagem segmentada, </w:t>
      </w:r>
      <w:r w:rsidR="00C40A7C" w:rsidRPr="00EB5D9B">
        <w:t>P</w:t>
      </w:r>
      <w:r w:rsidR="00E9606C" w:rsidRPr="00EB5D9B">
        <w:t>ortela</w:t>
      </w:r>
      <w:r w:rsidR="00C40A7C" w:rsidRPr="00EB5D9B">
        <w:t xml:space="preserve"> </w:t>
      </w:r>
      <w:r w:rsidR="00C40A7C" w:rsidRPr="00EB5D9B">
        <w:rPr>
          <w:i/>
          <w:iCs/>
        </w:rPr>
        <w:t>et al.</w:t>
      </w:r>
      <w:r w:rsidR="00C40A7C" w:rsidRPr="00EB5D9B">
        <w:t xml:space="preserve"> (2019) identificar</w:t>
      </w:r>
      <w:r w:rsidR="00E91D52" w:rsidRPr="00EB5D9B">
        <w:t>am</w:t>
      </w:r>
      <w:r w:rsidR="00C40A7C" w:rsidRPr="00EB5D9B">
        <w:t xml:space="preserve"> os pontos fotogramétricos</w:t>
      </w:r>
      <w:r w:rsidR="006151C2" w:rsidRPr="00EB5D9B">
        <w:t xml:space="preserve"> (forma e posição)</w:t>
      </w:r>
      <w:r w:rsidR="003107B1" w:rsidRPr="00EB5D9B">
        <w:t>, procurando estabelecer o</w:t>
      </w:r>
      <w:r w:rsidR="00C40A7C" w:rsidRPr="00EB5D9B">
        <w:t xml:space="preserve"> ponto central. </w:t>
      </w:r>
      <w:r w:rsidR="00804642" w:rsidRPr="00EB5D9B">
        <w:t xml:space="preserve">Os autores </w:t>
      </w:r>
      <w:r w:rsidR="007408A8" w:rsidRPr="00EB5D9B">
        <w:t>tentaram aplicar</w:t>
      </w:r>
      <w:r w:rsidR="00C40A7C" w:rsidRPr="00EB5D9B">
        <w:t xml:space="preserve"> a transformada de </w:t>
      </w:r>
      <w:proofErr w:type="spellStart"/>
      <w:r w:rsidR="00C40A7C" w:rsidRPr="00EB5D9B">
        <w:t>Hough</w:t>
      </w:r>
      <w:proofErr w:type="spellEnd"/>
      <w:r w:rsidR="00C40A7C" w:rsidRPr="00EB5D9B">
        <w:t xml:space="preserve"> para formas circulares, porém </w:t>
      </w:r>
      <w:r w:rsidR="007252D3" w:rsidRPr="00EB5D9B">
        <w:t>eles</w:t>
      </w:r>
      <w:r w:rsidR="00C40A7C" w:rsidRPr="00EB5D9B">
        <w:t xml:space="preserve"> explicam que não utilizaram esse método pois as marcações fotogramétricas poderiam apresentar formas circulares imperfeitas, devido as condições de iluminação, posição e qualidade da câmera. Desta forma</w:t>
      </w:r>
      <w:ins w:id="59" w:author="Andreza Sartori" w:date="2021-04-30T16:36:00Z">
        <w:r w:rsidR="00B860FE">
          <w:t>,</w:t>
        </w:r>
      </w:ins>
      <w:r w:rsidR="00C40A7C" w:rsidRPr="00EB5D9B">
        <w:t xml:space="preserve"> </w:t>
      </w:r>
      <w:r w:rsidR="009C0698" w:rsidRPr="00EB5D9B">
        <w:t xml:space="preserve">foi utilizada uma </w:t>
      </w:r>
      <w:r w:rsidR="00C40A7C" w:rsidRPr="00EB5D9B">
        <w:t xml:space="preserve">abordagem alternativa, utilizando </w:t>
      </w:r>
      <w:r w:rsidR="000A44EA">
        <w:t>o</w:t>
      </w:r>
      <w:r w:rsidR="00C40A7C" w:rsidRPr="00EB5D9B">
        <w:t xml:space="preserve"> método da biblioteca </w:t>
      </w:r>
      <w:proofErr w:type="spellStart"/>
      <w:r w:rsidR="00C40A7C" w:rsidRPr="00EB5D9B">
        <w:t>OpenCV</w:t>
      </w:r>
      <w:proofErr w:type="spellEnd"/>
      <w:r w:rsidR="00C40A7C" w:rsidRPr="00EB5D9B">
        <w:t xml:space="preserve"> chamada de </w:t>
      </w:r>
      <w:proofErr w:type="spellStart"/>
      <w:r w:rsidR="00C40A7C" w:rsidRPr="00EB5D9B">
        <w:rPr>
          <w:i/>
          <w:iCs/>
        </w:rPr>
        <w:t>findContours</w:t>
      </w:r>
      <w:proofErr w:type="spellEnd"/>
      <w:r w:rsidR="00C40A7C" w:rsidRPr="00EB5D9B">
        <w:t xml:space="preserve">, que retorna uma </w:t>
      </w:r>
      <w:r w:rsidR="00B31ECF" w:rsidRPr="00EB5D9B">
        <w:t>lista de matriz de pontos contendo todos os contornos presentes na imagem.</w:t>
      </w:r>
      <w:r w:rsidR="00C40A7C" w:rsidRPr="00EB5D9B">
        <w:t xml:space="preserve"> </w:t>
      </w:r>
      <w:r w:rsidR="00C40A7C" w:rsidRPr="00EB5D9B">
        <w:rPr>
          <w:i/>
          <w:iCs/>
        </w:rPr>
        <w:t xml:space="preserve"> </w:t>
      </w:r>
    </w:p>
    <w:p w14:paraId="538932A5" w14:textId="2AA53935" w:rsidR="009C0698" w:rsidRPr="00BD2037" w:rsidRDefault="00DD54AE" w:rsidP="004D370A">
      <w:pPr>
        <w:pStyle w:val="TF-TEXTO"/>
      </w:pPr>
      <w:r w:rsidRPr="00EB5D9B">
        <w:t xml:space="preserve">Segundo </w:t>
      </w:r>
      <w:r w:rsidR="007408A8" w:rsidRPr="00EB5D9B">
        <w:t>Portela</w:t>
      </w:r>
      <w:r w:rsidRPr="00EB5D9B">
        <w:t xml:space="preserve"> </w:t>
      </w:r>
      <w:r w:rsidRPr="00EB5D9B">
        <w:rPr>
          <w:i/>
          <w:iCs/>
        </w:rPr>
        <w:t>et al.</w:t>
      </w:r>
      <w:r>
        <w:t xml:space="preserve"> (2019), a identificação do centro dos pontos fotogramétricos é uma etapa essencial para o cálculo dos ângulos, pois a partir das coordenadas do centro de cada ponto é possível traçar os segmentos de retas que futuramente serão utilizadas para aferir </w:t>
      </w:r>
      <w:r w:rsidR="00311D21">
        <w:t>o</w:t>
      </w:r>
      <w:r>
        <w:t xml:space="preserve">s </w:t>
      </w:r>
      <w:r w:rsidR="00311D21">
        <w:t>ângulos</w:t>
      </w:r>
      <w:r>
        <w:t xml:space="preserve">. Para fazer a identificação dos pontos </w:t>
      </w:r>
      <w:r w:rsidR="00311D21">
        <w:t xml:space="preserve">centrais </w:t>
      </w:r>
      <w:r>
        <w:t xml:space="preserve">foi utilizado o método </w:t>
      </w:r>
      <w:proofErr w:type="spellStart"/>
      <w:r>
        <w:rPr>
          <w:i/>
          <w:iCs/>
        </w:rPr>
        <w:t>moments</w:t>
      </w:r>
      <w:proofErr w:type="spellEnd"/>
      <w:r w:rsidR="00311D21">
        <w:t xml:space="preserve">. </w:t>
      </w:r>
      <w:commentRangeStart w:id="60"/>
      <w:r w:rsidR="0048769C" w:rsidRPr="002D23DD">
        <w:t xml:space="preserve">A </w:t>
      </w:r>
      <w:r w:rsidR="00C40B6F" w:rsidRPr="00B860FE">
        <w:rPr>
          <w:highlight w:val="yellow"/>
          <w:rPrChange w:id="61" w:author="Andreza Sartori" w:date="2021-04-30T16:40:00Z">
            <w:rPr/>
          </w:rPrChange>
        </w:rPr>
        <w:fldChar w:fldCharType="begin"/>
      </w:r>
      <w:r w:rsidR="00C40B6F" w:rsidRPr="002D23DD">
        <w:instrText xml:space="preserve"> REF _Ref69671487 \h </w:instrText>
      </w:r>
      <w:r w:rsidR="00C40B6F" w:rsidRPr="00B860FE">
        <w:rPr>
          <w:highlight w:val="yellow"/>
          <w:rPrChange w:id="62" w:author="Andreza Sartori" w:date="2021-04-30T16:40:00Z">
            <w:rPr/>
          </w:rPrChange>
        </w:rPr>
      </w:r>
      <w:r w:rsidR="00B860FE">
        <w:rPr>
          <w:highlight w:val="yellow"/>
        </w:rPr>
        <w:instrText xml:space="preserve"> \* MERGEFORMAT </w:instrText>
      </w:r>
      <w:r w:rsidR="00C40B6F" w:rsidRPr="00B860FE">
        <w:rPr>
          <w:highlight w:val="yellow"/>
          <w:rPrChange w:id="63" w:author="Andreza Sartori" w:date="2021-04-30T16:40:00Z">
            <w:rPr/>
          </w:rPrChange>
        </w:rPr>
        <w:fldChar w:fldCharType="separate"/>
      </w:r>
      <w:r w:rsidR="00F30CEA">
        <w:t xml:space="preserve">Equação </w:t>
      </w:r>
      <w:r w:rsidR="00F30CEA">
        <w:rPr>
          <w:noProof/>
        </w:rPr>
        <w:t>1</w:t>
      </w:r>
      <w:r w:rsidR="00C40B6F" w:rsidRPr="00B860FE">
        <w:rPr>
          <w:highlight w:val="yellow"/>
          <w:rPrChange w:id="64" w:author="Andreza Sartori" w:date="2021-04-30T16:40:00Z">
            <w:rPr/>
          </w:rPrChange>
        </w:rPr>
        <w:fldChar w:fldCharType="end"/>
      </w:r>
      <w:r w:rsidR="00311D21" w:rsidRPr="002D23DD">
        <w:t xml:space="preserve"> </w:t>
      </w:r>
      <w:r w:rsidR="008E3C6C" w:rsidRPr="002D23DD">
        <w:t>exibe</w:t>
      </w:r>
      <w:r w:rsidR="00FE734D" w:rsidRPr="002D23DD">
        <w:t xml:space="preserve"> a </w:t>
      </w:r>
      <w:r w:rsidR="00311D21" w:rsidRPr="002D23DD">
        <w:t xml:space="preserve">equação utilizada para obter a extremidade de cada </w:t>
      </w:r>
      <w:r w:rsidR="00FE734D" w:rsidRPr="002D23DD">
        <w:t>contorno</w:t>
      </w:r>
      <w:r w:rsidR="00311D21" w:rsidRPr="002D23DD">
        <w:t xml:space="preserve"> e </w:t>
      </w:r>
      <w:r w:rsidR="0048769C" w:rsidRPr="002D23DD">
        <w:t xml:space="preserve">a </w:t>
      </w:r>
      <w:r w:rsidR="00C40B6F" w:rsidRPr="00B860FE">
        <w:rPr>
          <w:highlight w:val="yellow"/>
          <w:rPrChange w:id="65" w:author="Andreza Sartori" w:date="2021-04-30T16:40:00Z">
            <w:rPr/>
          </w:rPrChange>
        </w:rPr>
        <w:fldChar w:fldCharType="begin"/>
      </w:r>
      <w:r w:rsidR="00C40B6F" w:rsidRPr="002D23DD">
        <w:instrText xml:space="preserve"> REF _Ref69671495 \h </w:instrText>
      </w:r>
      <w:r w:rsidR="00C40B6F" w:rsidRPr="00B860FE">
        <w:rPr>
          <w:highlight w:val="yellow"/>
          <w:rPrChange w:id="66" w:author="Andreza Sartori" w:date="2021-04-30T16:40:00Z">
            <w:rPr/>
          </w:rPrChange>
        </w:rPr>
      </w:r>
      <w:r w:rsidR="00B860FE">
        <w:rPr>
          <w:highlight w:val="yellow"/>
        </w:rPr>
        <w:instrText xml:space="preserve"> \* MERGEFORMAT </w:instrText>
      </w:r>
      <w:r w:rsidR="00C40B6F" w:rsidRPr="00B860FE">
        <w:rPr>
          <w:highlight w:val="yellow"/>
          <w:rPrChange w:id="67" w:author="Andreza Sartori" w:date="2021-04-30T16:40:00Z">
            <w:rPr/>
          </w:rPrChange>
        </w:rPr>
        <w:fldChar w:fldCharType="separate"/>
      </w:r>
      <w:r w:rsidR="00F30CEA">
        <w:t xml:space="preserve">Equação </w:t>
      </w:r>
      <w:r w:rsidR="00F30CEA">
        <w:rPr>
          <w:noProof/>
        </w:rPr>
        <w:t>2</w:t>
      </w:r>
      <w:r w:rsidR="00C40B6F" w:rsidRPr="00B860FE">
        <w:rPr>
          <w:highlight w:val="yellow"/>
          <w:rPrChange w:id="68" w:author="Andreza Sartori" w:date="2021-04-30T16:40:00Z">
            <w:rPr/>
          </w:rPrChange>
        </w:rPr>
        <w:fldChar w:fldCharType="end"/>
      </w:r>
      <w:r w:rsidR="00311D21" w:rsidRPr="002D23DD">
        <w:t xml:space="preserve"> a equação </w:t>
      </w:r>
      <w:r w:rsidR="00FE734D" w:rsidRPr="002D23DD">
        <w:t>utilizada para calcular a centroide</w:t>
      </w:r>
      <w:r w:rsidR="00FE734D">
        <w:t>.</w:t>
      </w:r>
      <w:commentRangeEnd w:id="60"/>
      <w:r w:rsidR="002D23DD">
        <w:rPr>
          <w:rStyle w:val="Refdecomentrio"/>
        </w:rPr>
        <w:commentReference w:id="60"/>
      </w:r>
    </w:p>
    <w:p w14:paraId="7AD5255A" w14:textId="74161A87" w:rsidR="00670098" w:rsidRPr="00670098" w:rsidRDefault="00C40B6F" w:rsidP="00C40B6F">
      <w:pPr>
        <w:pStyle w:val="TF-LEGENDA"/>
      </w:pPr>
      <w:bookmarkStart w:id="69" w:name="_Ref69671487"/>
      <w:r>
        <w:t xml:space="preserve">Equação </w:t>
      </w:r>
      <w:r w:rsidR="00C3654E">
        <w:fldChar w:fldCharType="begin"/>
      </w:r>
      <w:r w:rsidR="00C3654E">
        <w:instrText xml:space="preserve"> SEQ Equação \* ARABIC </w:instrText>
      </w:r>
      <w:r w:rsidR="00C3654E">
        <w:fldChar w:fldCharType="separate"/>
      </w:r>
      <w:r w:rsidR="00F30CEA">
        <w:rPr>
          <w:noProof/>
        </w:rPr>
        <w:t>1</w:t>
      </w:r>
      <w:r w:rsidR="00C3654E">
        <w:rPr>
          <w:noProof/>
        </w:rPr>
        <w:fldChar w:fldCharType="end"/>
      </w:r>
      <w:bookmarkEnd w:id="69"/>
      <w:r>
        <w:t xml:space="preserve"> </w:t>
      </w:r>
      <w:r w:rsidR="004D370A" w:rsidRPr="007C6533">
        <w:t>–</w:t>
      </w:r>
      <w:r w:rsidR="004D370A" w:rsidRPr="000058CB">
        <w:t xml:space="preserve"> </w:t>
      </w:r>
      <w:r w:rsidR="004D370A">
        <w:t>Equação utilizada para obter as coordenadas externas de cada ponto</w:t>
      </w:r>
      <w:r w:rsidR="004D370A" w:rsidRPr="000058CB">
        <w:t>.</w:t>
      </w:r>
    </w:p>
    <w:p w14:paraId="472E9769" w14:textId="6FBFD30A" w:rsidR="004D370A" w:rsidRPr="00670098" w:rsidRDefault="00E61AE6" w:rsidP="00E1276A">
      <w:pPr>
        <w:pStyle w:val="TF-FIGURA"/>
        <w:rPr>
          <w:u w:val="single"/>
        </w:rPr>
      </w:pPr>
      <w:r>
        <w:rPr>
          <w:noProof/>
        </w:rPr>
        <w:drawing>
          <wp:inline distT="0" distB="0" distL="0" distR="0" wp14:anchorId="5E1C7E42" wp14:editId="3C56F9F4">
            <wp:extent cx="2155190" cy="659130"/>
            <wp:effectExtent l="19050" t="1905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5190" cy="659130"/>
                    </a:xfrm>
                    <a:prstGeom prst="rect">
                      <a:avLst/>
                    </a:prstGeom>
                    <a:noFill/>
                    <a:ln w="6350" cmpd="sng">
                      <a:solidFill>
                        <a:srgbClr val="000000"/>
                      </a:solidFill>
                      <a:miter lim="800000"/>
                      <a:headEnd/>
                      <a:tailEnd/>
                    </a:ln>
                    <a:effectLst/>
                  </pic:spPr>
                </pic:pic>
              </a:graphicData>
            </a:graphic>
          </wp:inline>
        </w:drawing>
      </w:r>
    </w:p>
    <w:p w14:paraId="61736CA3" w14:textId="44F62331" w:rsidR="004D370A" w:rsidRDefault="004D370A" w:rsidP="004D370A">
      <w:pPr>
        <w:pStyle w:val="TF-FONTE"/>
      </w:pPr>
      <w:r>
        <w:t>Fonte: P</w:t>
      </w:r>
      <w:r w:rsidR="009C0FCD">
        <w:t>ortela</w:t>
      </w:r>
      <w:r>
        <w:t xml:space="preserve"> </w:t>
      </w:r>
      <w:r w:rsidRPr="00DC2394">
        <w:rPr>
          <w:i/>
          <w:iCs/>
        </w:rPr>
        <w:t>et al</w:t>
      </w:r>
      <w:r>
        <w:t>. (2019).</w:t>
      </w:r>
    </w:p>
    <w:p w14:paraId="368D1CBA" w14:textId="6657B768" w:rsidR="0048769C" w:rsidRPr="000058CB" w:rsidRDefault="00C40B6F" w:rsidP="00C40B6F">
      <w:pPr>
        <w:pStyle w:val="TF-LEGENDA"/>
        <w:rPr>
          <w:i/>
          <w:iCs/>
        </w:rPr>
      </w:pPr>
      <w:bookmarkStart w:id="70" w:name="_Ref69671495"/>
      <w:r>
        <w:t xml:space="preserve">Equação </w:t>
      </w:r>
      <w:r w:rsidR="00C3654E">
        <w:fldChar w:fldCharType="begin"/>
      </w:r>
      <w:r w:rsidR="00C3654E">
        <w:instrText xml:space="preserve"> SEQ Equação \* ARABIC </w:instrText>
      </w:r>
      <w:r w:rsidR="00C3654E">
        <w:fldChar w:fldCharType="separate"/>
      </w:r>
      <w:r w:rsidR="00F30CEA">
        <w:rPr>
          <w:noProof/>
        </w:rPr>
        <w:t>2</w:t>
      </w:r>
      <w:r w:rsidR="00C3654E">
        <w:rPr>
          <w:noProof/>
        </w:rPr>
        <w:fldChar w:fldCharType="end"/>
      </w:r>
      <w:bookmarkEnd w:id="70"/>
      <w:r>
        <w:t xml:space="preserve"> </w:t>
      </w:r>
      <w:r w:rsidR="0048769C" w:rsidRPr="007C6533">
        <w:t>–</w:t>
      </w:r>
      <w:r w:rsidR="0048769C" w:rsidRPr="000058CB">
        <w:t xml:space="preserve"> </w:t>
      </w:r>
      <w:r w:rsidR="0048769C">
        <w:t>Equação utilizada para obter as coordenadas centrais de cada ponto</w:t>
      </w:r>
      <w:r w:rsidR="0048769C" w:rsidRPr="000058CB">
        <w:t>.</w:t>
      </w:r>
    </w:p>
    <w:p w14:paraId="5E93EF4C" w14:textId="5437DD07" w:rsidR="0048769C" w:rsidRPr="0048769C" w:rsidRDefault="00E61AE6" w:rsidP="00E7073D">
      <w:pPr>
        <w:pStyle w:val="TF-FIGURA"/>
        <w:rPr>
          <w:u w:val="single"/>
        </w:rPr>
      </w:pPr>
      <w:r>
        <w:rPr>
          <w:noProof/>
        </w:rPr>
        <w:drawing>
          <wp:inline distT="0" distB="0" distL="0" distR="0" wp14:anchorId="251B905F" wp14:editId="2F0B0126">
            <wp:extent cx="1644650" cy="611505"/>
            <wp:effectExtent l="19050" t="1905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4650" cy="611505"/>
                    </a:xfrm>
                    <a:prstGeom prst="rect">
                      <a:avLst/>
                    </a:prstGeom>
                    <a:noFill/>
                    <a:ln w="6350" cmpd="sng">
                      <a:solidFill>
                        <a:srgbClr val="000000"/>
                      </a:solidFill>
                      <a:miter lim="800000"/>
                      <a:headEnd/>
                      <a:tailEnd/>
                    </a:ln>
                    <a:effectLst/>
                  </pic:spPr>
                </pic:pic>
              </a:graphicData>
            </a:graphic>
          </wp:inline>
        </w:drawing>
      </w:r>
    </w:p>
    <w:p w14:paraId="6C502DBE" w14:textId="135A660A" w:rsidR="0048769C" w:rsidRDefault="0048769C" w:rsidP="0048769C">
      <w:pPr>
        <w:pStyle w:val="TF-FONTE"/>
      </w:pPr>
      <w:r>
        <w:t>Fonte: P</w:t>
      </w:r>
      <w:r w:rsidR="009C0FCD">
        <w:t>ortela</w:t>
      </w:r>
      <w:r>
        <w:t xml:space="preserve"> </w:t>
      </w:r>
      <w:r w:rsidRPr="00DC2394">
        <w:rPr>
          <w:i/>
          <w:iCs/>
        </w:rPr>
        <w:t>et al</w:t>
      </w:r>
      <w:r>
        <w:t>. (2019).</w:t>
      </w:r>
    </w:p>
    <w:p w14:paraId="482E2AA3" w14:textId="5765D434" w:rsidR="0048769C" w:rsidRDefault="004B4CD3" w:rsidP="005A33D7">
      <w:pPr>
        <w:pStyle w:val="TF-TEXTO"/>
      </w:pPr>
      <w:r w:rsidRPr="005A3061">
        <w:t>P</w:t>
      </w:r>
      <w:r w:rsidR="00EB7C04">
        <w:t>ortela</w:t>
      </w:r>
      <w:r w:rsidR="0048769C" w:rsidRPr="005A3061">
        <w:t xml:space="preserve"> </w:t>
      </w:r>
      <w:r w:rsidR="0048769C" w:rsidRPr="005A3061">
        <w:rPr>
          <w:i/>
          <w:iCs/>
        </w:rPr>
        <w:t>et al</w:t>
      </w:r>
      <w:r w:rsidR="0048769C" w:rsidRPr="005A3061">
        <w:t>. (2019)</w:t>
      </w:r>
      <w:r w:rsidR="000773BD">
        <w:t xml:space="preserve"> também </w:t>
      </w:r>
      <w:r w:rsidR="005A33D7" w:rsidRPr="005A3061">
        <w:t xml:space="preserve">descrevem que a aplicação proposta </w:t>
      </w:r>
      <w:del w:id="71" w:author="Andreza Sartori" w:date="2021-04-30T16:40:00Z">
        <w:r w:rsidR="005A33D7" w:rsidRPr="005A3061" w:rsidDel="00B860FE">
          <w:delText xml:space="preserve">por eles </w:delText>
        </w:r>
      </w:del>
      <w:r w:rsidR="005A33D7" w:rsidRPr="005A3061">
        <w:t xml:space="preserve">visa fazer a análise das medidas fotogramétricas </w:t>
      </w:r>
      <w:r w:rsidR="009F7D0D" w:rsidRPr="005A3061">
        <w:t>através</w:t>
      </w:r>
      <w:r w:rsidR="005A33D7" w:rsidRPr="005A3061">
        <w:t xml:space="preserve"> </w:t>
      </w:r>
      <w:r w:rsidR="00861714" w:rsidRPr="005A3061">
        <w:t>d</w:t>
      </w:r>
      <w:r w:rsidR="005A33D7" w:rsidRPr="005A3061">
        <w:t xml:space="preserve">a vista anterior e </w:t>
      </w:r>
      <w:r w:rsidR="009F7D0D" w:rsidRPr="005A3061">
        <w:t>d</w:t>
      </w:r>
      <w:r w:rsidR="005A33D7" w:rsidRPr="005A3061">
        <w:t>a vista posterior, utilizando relações trigonométricas para calcular os ângulos necessários para estas análises.</w:t>
      </w:r>
      <w:r w:rsidR="00861714" w:rsidRPr="005A3061">
        <w:t xml:space="preserve"> </w:t>
      </w:r>
      <w:commentRangeStart w:id="72"/>
      <w:r w:rsidR="00861714" w:rsidRPr="005A3061">
        <w:t xml:space="preserve">Os autores apontam que para fazer o cálculo dos ângulos e posteriormente a avaliação postural requer-se pontos de análise com duas referências anatômicas, sendo essas referências a borda superior do Manúbrio e as espinhas </w:t>
      </w:r>
      <w:r w:rsidR="00861714" w:rsidRPr="00294A63">
        <w:t>ilíacas anteriores superiores que formam dois segmentos de retas oblíquos, os quais formam ângulos com a linha vertical</w:t>
      </w:r>
      <w:r w:rsidR="004578FD" w:rsidRPr="00294A63">
        <w:t>, conforme pode ser visto na</w:t>
      </w:r>
      <w:r w:rsidR="00EE6017">
        <w:t xml:space="preserve"> </w:t>
      </w:r>
      <w:r w:rsidR="00EE6017">
        <w:fldChar w:fldCharType="begin"/>
      </w:r>
      <w:r w:rsidR="00EE6017">
        <w:instrText xml:space="preserve"> REF _Ref69671684 \h </w:instrText>
      </w:r>
      <w:r w:rsidR="00EE6017">
        <w:fldChar w:fldCharType="separate"/>
      </w:r>
      <w:r w:rsidR="00F30CEA">
        <w:t xml:space="preserve">Figura </w:t>
      </w:r>
      <w:r w:rsidR="00F30CEA">
        <w:rPr>
          <w:noProof/>
        </w:rPr>
        <w:t>2</w:t>
      </w:r>
      <w:r w:rsidR="00EE6017">
        <w:fldChar w:fldCharType="end"/>
      </w:r>
      <w:r w:rsidR="00861714" w:rsidRPr="00294A63">
        <w:t>.</w:t>
      </w:r>
      <w:r w:rsidR="002249B2" w:rsidRPr="005A3061">
        <w:t xml:space="preserve"> </w:t>
      </w:r>
      <w:commentRangeEnd w:id="72"/>
      <w:r w:rsidR="00B860FE">
        <w:rPr>
          <w:rStyle w:val="Refdecomentrio"/>
        </w:rPr>
        <w:commentReference w:id="72"/>
      </w:r>
    </w:p>
    <w:p w14:paraId="1BC1004F" w14:textId="50DD86FA" w:rsidR="00861714" w:rsidRPr="0048769C" w:rsidRDefault="00EE6017" w:rsidP="006546E3">
      <w:pPr>
        <w:pStyle w:val="TF-FIGURA"/>
        <w:rPr>
          <w:u w:val="single"/>
        </w:rPr>
      </w:pPr>
      <w:bookmarkStart w:id="73" w:name="_Ref69671684"/>
      <w:r>
        <w:lastRenderedPageBreak/>
        <w:t xml:space="preserve">Figura </w:t>
      </w:r>
      <w:r w:rsidR="00C3654E">
        <w:fldChar w:fldCharType="begin"/>
      </w:r>
      <w:r w:rsidR="00C3654E">
        <w:instrText xml:space="preserve"> SEQ Figura \* ARABIC </w:instrText>
      </w:r>
      <w:r w:rsidR="00C3654E">
        <w:fldChar w:fldCharType="separate"/>
      </w:r>
      <w:r w:rsidR="00F30CEA">
        <w:rPr>
          <w:noProof/>
        </w:rPr>
        <w:t>2</w:t>
      </w:r>
      <w:r w:rsidR="00C3654E">
        <w:rPr>
          <w:noProof/>
        </w:rPr>
        <w:fldChar w:fldCharType="end"/>
      </w:r>
      <w:bookmarkEnd w:id="73"/>
      <w:r>
        <w:t xml:space="preserve"> </w:t>
      </w:r>
      <w:r w:rsidR="00861714" w:rsidRPr="007C6533">
        <w:t>–</w:t>
      </w:r>
      <w:r w:rsidR="00861714" w:rsidRPr="000058CB">
        <w:t xml:space="preserve"> </w:t>
      </w:r>
      <w:r w:rsidR="00861714">
        <w:t>Segmentos de retas formadas pelos pontos de postura caracterizados pelo Manúbrio e Espinhas Ilíacas</w:t>
      </w:r>
      <w:r w:rsidR="00E61AE6">
        <w:rPr>
          <w:noProof/>
        </w:rPr>
        <w:drawing>
          <wp:inline distT="0" distB="0" distL="0" distR="0" wp14:anchorId="4ECD0C43" wp14:editId="6CA722A2">
            <wp:extent cx="2773045" cy="1419225"/>
            <wp:effectExtent l="19050" t="19050" r="825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3045" cy="1419225"/>
                    </a:xfrm>
                    <a:prstGeom prst="rect">
                      <a:avLst/>
                    </a:prstGeom>
                    <a:noFill/>
                    <a:ln w="6350" cmpd="sng">
                      <a:solidFill>
                        <a:srgbClr val="000000"/>
                      </a:solidFill>
                      <a:miter lim="800000"/>
                      <a:headEnd/>
                      <a:tailEnd/>
                    </a:ln>
                    <a:effectLst/>
                  </pic:spPr>
                </pic:pic>
              </a:graphicData>
            </a:graphic>
          </wp:inline>
        </w:drawing>
      </w:r>
    </w:p>
    <w:p w14:paraId="563586CD" w14:textId="0BAE2D33" w:rsidR="00861714" w:rsidRDefault="00861714" w:rsidP="00861714">
      <w:pPr>
        <w:pStyle w:val="TF-FONTE"/>
      </w:pPr>
      <w:r>
        <w:t xml:space="preserve">Fonte: Portela </w:t>
      </w:r>
      <w:r w:rsidRPr="00E7766E">
        <w:rPr>
          <w:i/>
          <w:iCs/>
        </w:rPr>
        <w:t>et al</w:t>
      </w:r>
      <w:r>
        <w:t>. (2019).</w:t>
      </w:r>
    </w:p>
    <w:p w14:paraId="22DF97AF" w14:textId="66A41036" w:rsidR="00861714" w:rsidRDefault="002249B2" w:rsidP="005A33D7">
      <w:pPr>
        <w:pStyle w:val="TF-TEXTO"/>
      </w:pPr>
      <w:r>
        <w:t xml:space="preserve">Observando o contexto da </w:t>
      </w:r>
      <w:r w:rsidR="00FB4FF3">
        <w:t>Figura 2</w:t>
      </w:r>
      <w:r w:rsidR="00573FE6">
        <w:t>,</w:t>
      </w:r>
      <w:r>
        <w:t xml:space="preserve"> </w:t>
      </w:r>
      <w:r w:rsidRPr="002249B2">
        <w:t>P</w:t>
      </w:r>
      <w:r w:rsidR="00573FE6">
        <w:t>ortela</w:t>
      </w:r>
      <w:r w:rsidRPr="002249B2">
        <w:t xml:space="preserve"> </w:t>
      </w:r>
      <w:r w:rsidRPr="002249B2">
        <w:rPr>
          <w:i/>
          <w:iCs/>
        </w:rPr>
        <w:t>et al</w:t>
      </w:r>
      <w:r w:rsidRPr="002249B2">
        <w:t>. (2019),</w:t>
      </w:r>
      <w:r>
        <w:t xml:space="preserve"> identificaram a possibilidade da formação de triângulos retângulos a partir da definição do ponto P, utilizando a coordenada Y do ponto referente a Espinha Ilíaca e a coordenada X do ponto referente ao Manúbrio. Isto permitiu calcular os ângulos formados pelo segmento de reta entre o Manúbrio e a Espinha a partir da relação trigonométrica</w:t>
      </w:r>
      <w:ins w:id="74" w:author="Andreza Sartori" w:date="2021-04-30T16:43:00Z">
        <w:r w:rsidR="004D3B3F">
          <w:t>,</w:t>
        </w:r>
      </w:ins>
      <w:r>
        <w:t xml:space="preserve"> dada pela distância ent</w:t>
      </w:r>
      <w:r w:rsidR="006A61B0">
        <w:t>r</w:t>
      </w:r>
      <w:r>
        <w:t xml:space="preserve">e a Espinha Ilíaca e o ponto P (representado pela letra A), e a distância entre o Manúbrio e o ponto P (representado pela letra B). </w:t>
      </w:r>
      <w:r w:rsidRPr="004D3B3F">
        <w:rPr>
          <w:highlight w:val="yellow"/>
          <w:rPrChange w:id="75" w:author="Andreza Sartori" w:date="2021-04-30T16:44:00Z">
            <w:rPr/>
          </w:rPrChange>
        </w:rPr>
        <w:t xml:space="preserve">Desta forma a </w:t>
      </w:r>
      <w:r w:rsidR="00C40B6F" w:rsidRPr="004D3B3F">
        <w:rPr>
          <w:highlight w:val="yellow"/>
          <w:rPrChange w:id="76" w:author="Andreza Sartori" w:date="2021-04-30T16:44:00Z">
            <w:rPr/>
          </w:rPrChange>
        </w:rPr>
        <w:fldChar w:fldCharType="begin"/>
      </w:r>
      <w:r w:rsidR="00C40B6F" w:rsidRPr="004D3B3F">
        <w:rPr>
          <w:highlight w:val="yellow"/>
          <w:rPrChange w:id="77" w:author="Andreza Sartori" w:date="2021-04-30T16:44:00Z">
            <w:rPr/>
          </w:rPrChange>
        </w:rPr>
        <w:instrText xml:space="preserve"> REF _Ref69671444 \h </w:instrText>
      </w:r>
      <w:r w:rsidR="00C40B6F" w:rsidRPr="004D3B3F">
        <w:rPr>
          <w:highlight w:val="yellow"/>
          <w:rPrChange w:id="78" w:author="Andreza Sartori" w:date="2021-04-30T16:44:00Z">
            <w:rPr/>
          </w:rPrChange>
        </w:rPr>
      </w:r>
      <w:r w:rsidR="004D3B3F">
        <w:rPr>
          <w:highlight w:val="yellow"/>
        </w:rPr>
        <w:instrText xml:space="preserve"> \* MERGEFORMAT </w:instrText>
      </w:r>
      <w:r w:rsidR="00C40B6F" w:rsidRPr="004D3B3F">
        <w:rPr>
          <w:highlight w:val="yellow"/>
          <w:rPrChange w:id="79" w:author="Andreza Sartori" w:date="2021-04-30T16:44:00Z">
            <w:rPr/>
          </w:rPrChange>
        </w:rPr>
        <w:fldChar w:fldCharType="separate"/>
      </w:r>
      <w:r w:rsidR="00F30CEA" w:rsidRPr="00F30CEA">
        <w:rPr>
          <w:highlight w:val="yellow"/>
        </w:rPr>
        <w:t xml:space="preserve">Equação </w:t>
      </w:r>
      <w:r w:rsidR="00F30CEA" w:rsidRPr="00F30CEA">
        <w:rPr>
          <w:noProof/>
          <w:highlight w:val="yellow"/>
        </w:rPr>
        <w:t>3</w:t>
      </w:r>
      <w:r w:rsidR="00C40B6F" w:rsidRPr="004D3B3F">
        <w:rPr>
          <w:highlight w:val="yellow"/>
          <w:rPrChange w:id="80" w:author="Andreza Sartori" w:date="2021-04-30T16:44:00Z">
            <w:rPr/>
          </w:rPrChange>
        </w:rPr>
        <w:fldChar w:fldCharType="end"/>
      </w:r>
      <w:r w:rsidRPr="004D3B3F">
        <w:rPr>
          <w:highlight w:val="yellow"/>
          <w:rPrChange w:id="81" w:author="Andreza Sartori" w:date="2021-04-30T16:44:00Z">
            <w:rPr/>
          </w:rPrChange>
        </w:rPr>
        <w:t xml:space="preserve"> apresenta a equação utilizada para encontrar os dois Ângulos desejados </w:t>
      </w:r>
      <w:r w:rsidR="006A61B0" w:rsidRPr="004D3B3F">
        <w:rPr>
          <w:highlight w:val="yellow"/>
          <w:rPrChange w:id="82" w:author="Andreza Sartori" w:date="2021-04-30T16:44:00Z">
            <w:rPr/>
          </w:rPrChange>
        </w:rPr>
        <w:t>para a realização da análise.</w:t>
      </w:r>
      <w:r>
        <w:t xml:space="preserve"> </w:t>
      </w:r>
    </w:p>
    <w:p w14:paraId="7DF797FF" w14:textId="063B85D1" w:rsidR="006A61B0" w:rsidRDefault="00C40B6F" w:rsidP="00C40B6F">
      <w:pPr>
        <w:pStyle w:val="TF-LEGENDA"/>
      </w:pPr>
      <w:bookmarkStart w:id="83" w:name="_Ref69671444"/>
      <w:r>
        <w:t xml:space="preserve">Equação </w:t>
      </w:r>
      <w:r w:rsidR="00C3654E">
        <w:fldChar w:fldCharType="begin"/>
      </w:r>
      <w:r w:rsidR="00C3654E">
        <w:instrText xml:space="preserve"> SEQ Equação \* ARABIC </w:instrText>
      </w:r>
      <w:r w:rsidR="00C3654E">
        <w:fldChar w:fldCharType="separate"/>
      </w:r>
      <w:r w:rsidR="00F30CEA">
        <w:rPr>
          <w:noProof/>
        </w:rPr>
        <w:t>3</w:t>
      </w:r>
      <w:r w:rsidR="00C3654E">
        <w:rPr>
          <w:noProof/>
        </w:rPr>
        <w:fldChar w:fldCharType="end"/>
      </w:r>
      <w:bookmarkEnd w:id="83"/>
      <w:r>
        <w:t xml:space="preserve"> </w:t>
      </w:r>
      <w:r w:rsidR="006A61B0" w:rsidRPr="007C6533">
        <w:t>–</w:t>
      </w:r>
      <w:r w:rsidR="006A61B0" w:rsidRPr="000058CB">
        <w:t xml:space="preserve"> </w:t>
      </w:r>
      <w:r w:rsidR="006A61B0">
        <w:t>Equação utilizada para obter os ângulos para análise.</w:t>
      </w:r>
    </w:p>
    <w:p w14:paraId="1E8F1344" w14:textId="66F44154" w:rsidR="006A61B0" w:rsidRPr="0048769C" w:rsidRDefault="00E61AE6" w:rsidP="006A61B0">
      <w:pPr>
        <w:pStyle w:val="TF-FIGURA"/>
        <w:rPr>
          <w:u w:val="single"/>
        </w:rPr>
      </w:pPr>
      <w:r>
        <w:rPr>
          <w:noProof/>
        </w:rPr>
        <w:drawing>
          <wp:inline distT="0" distB="0" distL="0" distR="0" wp14:anchorId="34D3ED06" wp14:editId="5D10C221">
            <wp:extent cx="1496060" cy="552450"/>
            <wp:effectExtent l="19050" t="1905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6060" cy="552450"/>
                    </a:xfrm>
                    <a:prstGeom prst="rect">
                      <a:avLst/>
                    </a:prstGeom>
                    <a:noFill/>
                    <a:ln w="6350" cmpd="sng">
                      <a:solidFill>
                        <a:srgbClr val="000000"/>
                      </a:solidFill>
                      <a:miter lim="800000"/>
                      <a:headEnd/>
                      <a:tailEnd/>
                    </a:ln>
                    <a:effectLst/>
                  </pic:spPr>
                </pic:pic>
              </a:graphicData>
            </a:graphic>
          </wp:inline>
        </w:drawing>
      </w:r>
    </w:p>
    <w:p w14:paraId="71E2D478" w14:textId="77777777" w:rsidR="006A61B0" w:rsidRPr="00294A63" w:rsidRDefault="006A61B0" w:rsidP="006A61B0">
      <w:pPr>
        <w:pStyle w:val="TF-FONTE"/>
      </w:pPr>
      <w:r w:rsidRPr="00294A63">
        <w:t xml:space="preserve">Fonte: Portela </w:t>
      </w:r>
      <w:r w:rsidRPr="00E7766E">
        <w:rPr>
          <w:i/>
          <w:iCs/>
        </w:rPr>
        <w:t>et al</w:t>
      </w:r>
      <w:r w:rsidRPr="00294A63">
        <w:t>. (2019).</w:t>
      </w:r>
    </w:p>
    <w:p w14:paraId="4F546567" w14:textId="72771114" w:rsidR="00BC5CD7" w:rsidRDefault="00BC5CD7" w:rsidP="00BC5CD7">
      <w:pPr>
        <w:pStyle w:val="TF-TEXTO"/>
      </w:pPr>
      <w:r w:rsidRPr="00294A63">
        <w:t xml:space="preserve">Portela </w:t>
      </w:r>
      <w:r w:rsidRPr="00294A63">
        <w:rPr>
          <w:i/>
          <w:iCs/>
        </w:rPr>
        <w:t>et al.</w:t>
      </w:r>
      <w:r w:rsidRPr="00294A63">
        <w:t xml:space="preserve"> (2019) descreve</w:t>
      </w:r>
      <w:r w:rsidR="003B0432" w:rsidRPr="00294A63">
        <w:t>m</w:t>
      </w:r>
      <w:r w:rsidRPr="00294A63">
        <w:t xml:space="preserve"> que</w:t>
      </w:r>
      <w:r w:rsidR="003B0432" w:rsidRPr="00294A63">
        <w:t xml:space="preserve"> ao</w:t>
      </w:r>
      <w:r w:rsidRPr="00294A63">
        <w:t xml:space="preserve"> avalia</w:t>
      </w:r>
      <w:r w:rsidR="003B0432" w:rsidRPr="00294A63">
        <w:t>r</w:t>
      </w:r>
      <w:r w:rsidRPr="00294A63">
        <w:t xml:space="preserve"> o contexto apresentado pela análise frontal na vista posterior, a solução para a identificação dos ângulos necessários para a análise</w:t>
      </w:r>
      <w:r w:rsidR="00DE6F08" w:rsidRPr="00294A63">
        <w:t xml:space="preserve"> postural</w:t>
      </w:r>
      <w:r w:rsidRPr="00294A63">
        <w:t>, necessita da definição de mais três pontos na imagem</w:t>
      </w:r>
      <w:r w:rsidR="00F70903" w:rsidRPr="00294A63">
        <w:t xml:space="preserve"> para </w:t>
      </w:r>
      <w:r w:rsidR="00921BF8" w:rsidRPr="00294A63">
        <w:t>gerar</w:t>
      </w:r>
      <w:r w:rsidRPr="00294A63">
        <w:t xml:space="preserve"> três novos triângulos retângulos. </w:t>
      </w:r>
      <w:r w:rsidR="00F70903" w:rsidRPr="00294A63">
        <w:t>Segundo os autores, c</w:t>
      </w:r>
      <w:r w:rsidRPr="00294A63">
        <w:t xml:space="preserve">om </w:t>
      </w:r>
      <w:r w:rsidR="00921BF8" w:rsidRPr="00294A63">
        <w:t>eles</w:t>
      </w:r>
      <w:r w:rsidRPr="00294A63">
        <w:t xml:space="preserve"> é possível aplicar o teorema de Pitágoras, </w:t>
      </w:r>
      <w:r w:rsidR="00914077" w:rsidRPr="00294A63">
        <w:t>tornando possível</w:t>
      </w:r>
      <w:r w:rsidRPr="00294A63">
        <w:t xml:space="preserve"> encontrar as distâncias entre os pontos P1</w:t>
      </w:r>
      <w:r>
        <w:t xml:space="preserve"> e P2, P2 e P3 </w:t>
      </w:r>
      <w:r w:rsidR="002932DC">
        <w:t xml:space="preserve">e P1 e P3. </w:t>
      </w:r>
      <w:r w:rsidR="00914077">
        <w:t xml:space="preserve">Tendo os </w:t>
      </w:r>
      <w:r w:rsidR="002932DC">
        <w:t>valor</w:t>
      </w:r>
      <w:r w:rsidR="00914077">
        <w:t>es</w:t>
      </w:r>
      <w:r w:rsidR="002932DC">
        <w:t xml:space="preserve"> das distâncias, </w:t>
      </w:r>
      <w:r w:rsidR="00914077">
        <w:t>utilizou-se</w:t>
      </w:r>
      <w:r w:rsidR="002932DC">
        <w:t xml:space="preserve"> a lei dos cossenos (</w:t>
      </w:r>
      <w:r w:rsidR="00EE6017">
        <w:fldChar w:fldCharType="begin"/>
      </w:r>
      <w:r w:rsidR="00EE6017">
        <w:instrText xml:space="preserve"> REF _Ref69671577 \h </w:instrText>
      </w:r>
      <w:r w:rsidR="00EE6017">
        <w:fldChar w:fldCharType="separate"/>
      </w:r>
      <w:r w:rsidR="00F30CEA">
        <w:t xml:space="preserve">Equação </w:t>
      </w:r>
      <w:r w:rsidR="00F30CEA">
        <w:rPr>
          <w:noProof/>
        </w:rPr>
        <w:t>4</w:t>
      </w:r>
      <w:r w:rsidR="00EE6017">
        <w:fldChar w:fldCharType="end"/>
      </w:r>
      <w:r w:rsidR="002932DC">
        <w:t xml:space="preserve">) para encontrar os ângulos internos do triangulo formado pelos pontos P1, P2 e P3. </w:t>
      </w:r>
    </w:p>
    <w:p w14:paraId="18505122" w14:textId="12260CD7" w:rsidR="002932DC" w:rsidRDefault="00867A67" w:rsidP="00EE6017">
      <w:pPr>
        <w:pStyle w:val="TF-LEGENDA"/>
      </w:pPr>
      <w:bookmarkStart w:id="84" w:name="_Ref69671577"/>
      <w:r>
        <w:t xml:space="preserve">Equação </w:t>
      </w:r>
      <w:r w:rsidR="00C3654E">
        <w:fldChar w:fldCharType="begin"/>
      </w:r>
      <w:r w:rsidR="00C3654E">
        <w:instrText xml:space="preserve"> SEQ Equação \* ARABIC </w:instrText>
      </w:r>
      <w:r w:rsidR="00C3654E">
        <w:fldChar w:fldCharType="separate"/>
      </w:r>
      <w:r w:rsidR="00F30CEA">
        <w:rPr>
          <w:noProof/>
        </w:rPr>
        <w:t>4</w:t>
      </w:r>
      <w:r w:rsidR="00C3654E">
        <w:rPr>
          <w:noProof/>
        </w:rPr>
        <w:fldChar w:fldCharType="end"/>
      </w:r>
      <w:bookmarkEnd w:id="84"/>
      <w:r>
        <w:t xml:space="preserve"> </w:t>
      </w:r>
      <w:r w:rsidR="002932DC" w:rsidRPr="007C6533">
        <w:t>–</w:t>
      </w:r>
      <w:r w:rsidR="002932DC" w:rsidRPr="000058CB">
        <w:t xml:space="preserve"> </w:t>
      </w:r>
      <w:r w:rsidR="002932DC">
        <w:t>Lei dos Cossenos</w:t>
      </w:r>
    </w:p>
    <w:p w14:paraId="5C453B26" w14:textId="03A13561" w:rsidR="002932DC" w:rsidRPr="0048769C" w:rsidRDefault="00E61AE6" w:rsidP="002932DC">
      <w:pPr>
        <w:pStyle w:val="TF-FIGURA"/>
        <w:rPr>
          <w:u w:val="single"/>
        </w:rPr>
      </w:pPr>
      <w:r>
        <w:rPr>
          <w:noProof/>
        </w:rPr>
        <w:drawing>
          <wp:inline distT="0" distB="0" distL="0" distR="0" wp14:anchorId="7318EDE4" wp14:editId="153DEC5C">
            <wp:extent cx="2381250" cy="457200"/>
            <wp:effectExtent l="19050" t="1905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457200"/>
                    </a:xfrm>
                    <a:prstGeom prst="rect">
                      <a:avLst/>
                    </a:prstGeom>
                    <a:noFill/>
                    <a:ln w="6350" cmpd="sng">
                      <a:solidFill>
                        <a:srgbClr val="000000"/>
                      </a:solidFill>
                      <a:miter lim="800000"/>
                      <a:headEnd/>
                      <a:tailEnd/>
                    </a:ln>
                    <a:effectLst/>
                  </pic:spPr>
                </pic:pic>
              </a:graphicData>
            </a:graphic>
          </wp:inline>
        </w:drawing>
      </w:r>
    </w:p>
    <w:p w14:paraId="23E323F6" w14:textId="47D581F0" w:rsidR="00BC5CD7" w:rsidRDefault="002932DC" w:rsidP="002932DC">
      <w:pPr>
        <w:pStyle w:val="TF-FONTE"/>
      </w:pPr>
      <w:r>
        <w:t xml:space="preserve">Fonte: Portela </w:t>
      </w:r>
      <w:r w:rsidRPr="00E7766E">
        <w:rPr>
          <w:i/>
          <w:iCs/>
        </w:rPr>
        <w:t>et al</w:t>
      </w:r>
      <w:r>
        <w:t>. (2019).</w:t>
      </w:r>
    </w:p>
    <w:p w14:paraId="3258C90D" w14:textId="5D4F2282" w:rsidR="00382852" w:rsidRDefault="00382852" w:rsidP="00EC0FB3">
      <w:pPr>
        <w:pStyle w:val="TF-TEXTO"/>
      </w:pPr>
      <w:r w:rsidRPr="00EB5D9B">
        <w:t xml:space="preserve">Segundo Portela </w:t>
      </w:r>
      <w:r w:rsidRPr="00EB5D9B">
        <w:rPr>
          <w:i/>
          <w:iCs/>
        </w:rPr>
        <w:t>et al.</w:t>
      </w:r>
      <w:r>
        <w:t xml:space="preserve"> (2019), para a validação do aplicativo foram utilizadas imagens de procedimentos de avaliações posturais com fotogrametria colhidas </w:t>
      </w:r>
      <w:r w:rsidR="00C97795">
        <w:t>n</w:t>
      </w:r>
      <w:r>
        <w:t>a internet, pois ainda não existia uma base de dados p</w:t>
      </w:r>
      <w:del w:id="85" w:author="Andreza Sartori" w:date="2021-04-30T17:13:00Z">
        <w:r w:rsidDel="00682FE9">
          <w:delText>u</w:delText>
        </w:r>
      </w:del>
      <w:ins w:id="86" w:author="Andreza Sartori" w:date="2021-04-30T17:13:00Z">
        <w:r w:rsidR="00682FE9">
          <w:t>ú</w:t>
        </w:r>
      </w:ins>
      <w:r>
        <w:t>blica contendo esse tipo de exame. Ao tod</w:t>
      </w:r>
      <w:r w:rsidRPr="00294A63">
        <w:t xml:space="preserve">o </w:t>
      </w:r>
      <w:r w:rsidR="00941DB3" w:rsidRPr="00294A63">
        <w:t>foram</w:t>
      </w:r>
      <w:r>
        <w:t xml:space="preserve"> coleta</w:t>
      </w:r>
      <w:ins w:id="87" w:author="Andreza Sartori" w:date="2021-04-30T17:13:00Z">
        <w:r w:rsidR="00682FE9">
          <w:t>das?</w:t>
        </w:r>
      </w:ins>
      <w:del w:id="88" w:author="Andreza Sartori" w:date="2021-04-30T17:13:00Z">
        <w:r w:rsidDel="00682FE9">
          <w:delText>r</w:delText>
        </w:r>
      </w:del>
      <w:r>
        <w:t xml:space="preserve"> apenas quatro imagens que se encaixavam nos critérios necessários para fazer a validação. Foram testadas uma imagem da vista anterior e três imagens da vista posterior. O resultado da avaliação</w:t>
      </w:r>
      <w:r w:rsidR="00C97795">
        <w:t xml:space="preserve"> postural</w:t>
      </w:r>
      <w:r>
        <w:t xml:space="preserve"> realizada </w:t>
      </w:r>
      <w:r w:rsidR="00C97795">
        <w:t>no</w:t>
      </w:r>
      <w:r>
        <w:t xml:space="preserve"> aplicativo foi </w:t>
      </w:r>
      <w:r w:rsidR="00C97795">
        <w:t>comparado</w:t>
      </w:r>
      <w:r>
        <w:t xml:space="preserve"> com os resultados </w:t>
      </w:r>
      <w:r w:rsidR="00C97795">
        <w:t>destas mesmas imagens submetidas</w:t>
      </w:r>
      <w:r>
        <w:t xml:space="preserve"> ao </w:t>
      </w:r>
      <w:r w:rsidRPr="00EB5D9B">
        <w:t>Software de Avaliação Postural (SAPO)</w:t>
      </w:r>
      <w:r w:rsidR="00C97795">
        <w:t>.</w:t>
      </w:r>
      <w:r>
        <w:t xml:space="preserve"> </w:t>
      </w:r>
      <w:r w:rsidR="00C97795">
        <w:t>O resultado obtido dessa comparação foi uma variação nas avaliações posturais entre 0,09 e 1,52 graus.</w:t>
      </w:r>
    </w:p>
    <w:p w14:paraId="5A777F89" w14:textId="513A5EBE" w:rsidR="00A44581" w:rsidRDefault="009C0FCD" w:rsidP="00EC0FB3">
      <w:pPr>
        <w:pStyle w:val="TF-TEXTO"/>
      </w:pPr>
      <w:r>
        <w:t>Portela</w:t>
      </w:r>
      <w:r w:rsidR="00EC0FB3">
        <w:t xml:space="preserve"> </w:t>
      </w:r>
      <w:r w:rsidR="00EC0FB3" w:rsidRPr="00EB5D9B">
        <w:rPr>
          <w:i/>
          <w:iCs/>
        </w:rPr>
        <w:t>et al.</w:t>
      </w:r>
      <w:r w:rsidR="00F0010C">
        <w:t xml:space="preserve"> </w:t>
      </w:r>
      <w:r w:rsidR="00EC0FB3">
        <w:t>(2019) concluem que após os testes realizados a aplicação alcançou um resultado satisfatório, e ponderam que</w:t>
      </w:r>
      <w:ins w:id="89" w:author="Andreza Sartori" w:date="2021-04-30T17:14:00Z">
        <w:r w:rsidR="00682FE9">
          <w:t>,</w:t>
        </w:r>
      </w:ins>
      <w:r w:rsidR="00EC0FB3">
        <w:t xml:space="preserve"> se</w:t>
      </w:r>
      <w:r w:rsidR="00EB5D9B">
        <w:t xml:space="preserve"> as imagens </w:t>
      </w:r>
      <w:r w:rsidR="00EC0FB3">
        <w:t>utilizadas fossem retiradas por meio de sensores</w:t>
      </w:r>
      <w:ins w:id="90" w:author="Andreza Sartori" w:date="2021-04-30T17:14:00Z">
        <w:r w:rsidR="00682FE9">
          <w:t>,</w:t>
        </w:r>
      </w:ins>
      <w:r w:rsidR="00EC0FB3">
        <w:t xml:space="preserve"> os resultados poderiam ser ainda melhores. Os autores </w:t>
      </w:r>
      <w:r w:rsidR="00700163">
        <w:t xml:space="preserve">também </w:t>
      </w:r>
      <w:r w:rsidR="00EC0FB3">
        <w:t>concluem que os objetivos primários foram alcançados, porém para se ter uma avaliação mais completa precisaria se levar em consideração uma quantidade de pontos maiores do que as utilizadas no aplicativo.</w:t>
      </w:r>
      <w:r w:rsidR="001166C1">
        <w:t xml:space="preserve">  </w:t>
      </w:r>
    </w:p>
    <w:p w14:paraId="35648044" w14:textId="3C311702" w:rsidR="00A44581" w:rsidRDefault="001B1610" w:rsidP="00E638A0">
      <w:pPr>
        <w:pStyle w:val="Ttulo2"/>
      </w:pPr>
      <w:r>
        <w:t xml:space="preserve">SISTEMA AUTOMÁTICO PARA AVALIAÇÃO POSTURAL BASEADO EM DESCRITORES DE IMAGENS </w:t>
      </w:r>
    </w:p>
    <w:p w14:paraId="6B996DD8" w14:textId="1ACB6E39" w:rsidR="00A44581" w:rsidRDefault="001B1610" w:rsidP="00A44581">
      <w:pPr>
        <w:pStyle w:val="TF-TEXTO"/>
      </w:pPr>
      <w:r>
        <w:t>P</w:t>
      </w:r>
      <w:r w:rsidR="00E7766E">
        <w:t>aiva</w:t>
      </w:r>
      <w:r>
        <w:t xml:space="preserve"> (2014) desenvolveu uma aplicação que visa</w:t>
      </w:r>
      <w:r w:rsidR="00B83595">
        <w:t xml:space="preserve"> classificar automaticamente a postura de um paciente utilizando marcadores ao longo do corpo. A aplicação obtém a posição dos marcadores e calcula os ângulos entre elas, colocando essas informações </w:t>
      </w:r>
      <w:r w:rsidR="003F19E2">
        <w:t xml:space="preserve">em </w:t>
      </w:r>
      <w:r w:rsidR="00B83595">
        <w:t>um vetor de características. Com base nessas características</w:t>
      </w:r>
      <w:r w:rsidR="003F19E2">
        <w:t>,</w:t>
      </w:r>
      <w:r w:rsidR="00B83595">
        <w:t xml:space="preserve"> o sistema é treinado para classificar os pacientes de forma binária. Esta classificação separa as pessoas entre dois grupos</w:t>
      </w:r>
      <w:r w:rsidR="00215150">
        <w:t>:</w:t>
      </w:r>
      <w:r w:rsidR="00B83595">
        <w:t xml:space="preserve"> pessoas saudáveis ou pessoas com algum grau de desvio postural.</w:t>
      </w:r>
    </w:p>
    <w:p w14:paraId="2C1E91BE" w14:textId="20F98000" w:rsidR="00B103E2" w:rsidRDefault="00AF26D0" w:rsidP="00215150">
      <w:pPr>
        <w:pStyle w:val="TF-TEXTO"/>
      </w:pPr>
      <w:r>
        <w:lastRenderedPageBreak/>
        <w:t>Segundo P</w:t>
      </w:r>
      <w:r w:rsidR="00E7766E">
        <w:t>aiva</w:t>
      </w:r>
      <w:r>
        <w:t xml:space="preserve"> (2014), a ferramenta utilizada para criação da aplicação foi o MATLAB</w:t>
      </w:r>
      <w:ins w:id="91" w:author="Andreza Sartori" w:date="2021-04-30T17:17:00Z">
        <w:r w:rsidR="003A14C3">
          <w:t xml:space="preserve">, </w:t>
        </w:r>
      </w:ins>
      <w:del w:id="92" w:author="Andreza Sartori" w:date="2021-04-30T17:17:00Z">
        <w:r w:rsidR="00215150" w:rsidDel="003A14C3">
          <w:delText xml:space="preserve">. Segundo o autor esta ferramenta foi escolhida </w:delText>
        </w:r>
      </w:del>
      <w:r w:rsidR="00215150">
        <w:t>pois possui</w:t>
      </w:r>
      <w:r>
        <w:t xml:space="preserve"> uma linguagem de programação menos complexa que as demais</w:t>
      </w:r>
      <w:r w:rsidR="008A7ED7">
        <w:t xml:space="preserve">. </w:t>
      </w:r>
      <w:commentRangeStart w:id="93"/>
      <w:r w:rsidR="008A7ED7">
        <w:t>D</w:t>
      </w:r>
      <w:r>
        <w:t>esta forma</w:t>
      </w:r>
      <w:r w:rsidR="008A7ED7">
        <w:t>,</w:t>
      </w:r>
      <w:r>
        <w:t xml:space="preserve"> facilitando o aprimoramento de terceiros, e pelo fato </w:t>
      </w:r>
      <w:del w:id="94" w:author="Andreza Sartori" w:date="2021-04-30T17:17:00Z">
        <w:r w:rsidDel="003A14C3">
          <w:delText>da</w:delText>
        </w:r>
      </w:del>
      <w:ins w:id="95" w:author="Andreza Sartori" w:date="2021-04-30T17:17:00Z">
        <w:r w:rsidR="003A14C3">
          <w:t xml:space="preserve">de </w:t>
        </w:r>
        <w:proofErr w:type="gramStart"/>
        <w:r w:rsidR="003A14C3">
          <w:t>a</w:t>
        </w:r>
      </w:ins>
      <w:r>
        <w:t xml:space="preserve"> mesma</w:t>
      </w:r>
      <w:proofErr w:type="gramEnd"/>
      <w:r>
        <w:t xml:space="preserve"> possuir as funcionalidades</w:t>
      </w:r>
      <w:r w:rsidR="00215150">
        <w:t xml:space="preserve"> necessária</w:t>
      </w:r>
      <w:ins w:id="96" w:author="Andreza Sartori" w:date="2021-04-30T17:17:00Z">
        <w:r w:rsidR="003A14C3">
          <w:t>s</w:t>
        </w:r>
      </w:ins>
      <w:r>
        <w:t xml:space="preserve"> </w:t>
      </w:r>
      <w:r w:rsidR="00215150">
        <w:t>para fazer os tratamentos nas imagens, identificar as marcações, calcular os ângulos e em seguida fazer o treinamento d</w:t>
      </w:r>
      <w:r w:rsidR="00DD69FD">
        <w:t>o</w:t>
      </w:r>
      <w:r w:rsidR="00215150">
        <w:t xml:space="preserve"> </w:t>
      </w:r>
      <w:proofErr w:type="spellStart"/>
      <w:r w:rsidR="00DD69FD" w:rsidRPr="00DD69FD">
        <w:t>Support</w:t>
      </w:r>
      <w:proofErr w:type="spellEnd"/>
      <w:r w:rsidR="00DD69FD" w:rsidRPr="00DD69FD">
        <w:t xml:space="preserve"> Vector </w:t>
      </w:r>
      <w:proofErr w:type="spellStart"/>
      <w:r w:rsidR="00DD69FD" w:rsidRPr="00DD69FD">
        <w:t>Machine</w:t>
      </w:r>
      <w:proofErr w:type="spellEnd"/>
      <w:r w:rsidR="00215150">
        <w:t xml:space="preserve"> (SVM).</w:t>
      </w:r>
      <w:commentRangeEnd w:id="93"/>
      <w:r w:rsidR="003A14C3">
        <w:rPr>
          <w:rStyle w:val="Refdecomentrio"/>
        </w:rPr>
        <w:commentReference w:id="93"/>
      </w:r>
    </w:p>
    <w:p w14:paraId="04C3BD9E" w14:textId="7AC4B369" w:rsidR="00E7766E" w:rsidRDefault="003A740A" w:rsidP="00215150">
      <w:pPr>
        <w:pStyle w:val="TF-TEXTO"/>
      </w:pPr>
      <w:r>
        <w:t>De acordo com P</w:t>
      </w:r>
      <w:r w:rsidR="00E7766E">
        <w:t>aiva</w:t>
      </w:r>
      <w:r>
        <w:t xml:space="preserve"> (2014), as imagens utilizadas na aplicação podem ser de qualquer uma das vistas do corpo humano (anterior, posterior, lateral direito e lateral esquerdo). Na </w:t>
      </w:r>
      <w:r w:rsidR="00EE6017">
        <w:fldChar w:fldCharType="begin"/>
      </w:r>
      <w:r w:rsidR="00EE6017">
        <w:instrText xml:space="preserve"> REF _Ref69671712 \h </w:instrText>
      </w:r>
      <w:r w:rsidR="00EE6017">
        <w:fldChar w:fldCharType="separate"/>
      </w:r>
      <w:r w:rsidR="00F30CEA">
        <w:t xml:space="preserve">Figura </w:t>
      </w:r>
      <w:r w:rsidR="00F30CEA">
        <w:rPr>
          <w:noProof/>
        </w:rPr>
        <w:t>3</w:t>
      </w:r>
      <w:r w:rsidR="00EE6017">
        <w:fldChar w:fldCharType="end"/>
      </w:r>
      <w:r w:rsidR="00EE6017">
        <w:t xml:space="preserve"> </w:t>
      </w:r>
      <w:r w:rsidR="008A7ED7">
        <w:t>pode-se</w:t>
      </w:r>
      <w:r>
        <w:t xml:space="preserve"> ver uma imagem que servirá como entrada para a aplicação. </w:t>
      </w:r>
      <w:commentRangeStart w:id="97"/>
      <w:r>
        <w:t xml:space="preserve">O autor </w:t>
      </w:r>
      <w:del w:id="98" w:author="Andreza Sartori" w:date="2021-04-30T17:35:00Z">
        <w:r w:rsidDel="005C554B">
          <w:delText xml:space="preserve">explica </w:delText>
        </w:r>
      </w:del>
      <w:ins w:id="99" w:author="Andreza Sartori" w:date="2021-04-30T17:35:00Z">
        <w:r w:rsidR="005C554B">
          <w:t>aponta</w:t>
        </w:r>
        <w:r w:rsidR="005C554B">
          <w:t xml:space="preserve"> </w:t>
        </w:r>
      </w:ins>
      <w:r>
        <w:t xml:space="preserve">que a grade é </w:t>
      </w:r>
      <w:r w:rsidR="00D32EF4">
        <w:t>necessária</w:t>
      </w:r>
      <w:r>
        <w:t xml:space="preserve"> </w:t>
      </w:r>
      <w:r w:rsidRPr="005C554B">
        <w:rPr>
          <w:highlight w:val="yellow"/>
          <w:rPrChange w:id="100" w:author="Andreza Sartori" w:date="2021-04-30T17:36:00Z">
            <w:rPr/>
          </w:rPrChange>
        </w:rPr>
        <w:t>pois</w:t>
      </w:r>
      <w:r>
        <w:t xml:space="preserve"> </w:t>
      </w:r>
      <w:del w:id="101" w:author="Andreza Sartori" w:date="2021-04-30T17:35:00Z">
        <w:r w:rsidDel="005C554B">
          <w:delText xml:space="preserve">ela </w:delText>
        </w:r>
      </w:del>
      <w:r>
        <w:t>serve como o fio de prumo</w:t>
      </w:r>
      <w:r w:rsidR="00AA2CEF">
        <w:t xml:space="preserve"> </w:t>
      </w:r>
      <w:r w:rsidR="00D32EF4">
        <w:t xml:space="preserve">da aplicação, </w:t>
      </w:r>
      <w:r w:rsidR="00D32EF4" w:rsidRPr="005C554B">
        <w:rPr>
          <w:highlight w:val="yellow"/>
          <w:rPrChange w:id="102" w:author="Andreza Sartori" w:date="2021-04-30T17:36:00Z">
            <w:rPr/>
          </w:rPrChange>
        </w:rPr>
        <w:t>pois</w:t>
      </w:r>
      <w:r w:rsidR="00D32EF4">
        <w:t xml:space="preserve"> </w:t>
      </w:r>
      <w:r w:rsidR="00AA2CEF">
        <w:t>caso</w:t>
      </w:r>
      <w:r w:rsidR="00D32EF4">
        <w:t xml:space="preserve"> a</w:t>
      </w:r>
      <w:r w:rsidR="00AA2CEF">
        <w:t xml:space="preserve"> fotografia esteja inclinada, o sujeito e a grade vão estar também, mas no mesmo referencial. </w:t>
      </w:r>
      <w:commentRangeEnd w:id="97"/>
      <w:r w:rsidR="005C554B">
        <w:rPr>
          <w:rStyle w:val="Refdecomentrio"/>
        </w:rPr>
        <w:commentReference w:id="97"/>
      </w:r>
      <w:r w:rsidR="00E7766E">
        <w:t>Os pontos vermelhos são os marcadores que são utilizados posteriormente na aplicação para fazer o cálculo dos ângulos.</w:t>
      </w:r>
    </w:p>
    <w:p w14:paraId="04E85DD0" w14:textId="103800F4" w:rsidR="00E7766E" w:rsidRDefault="00EE6017" w:rsidP="00EE6017">
      <w:pPr>
        <w:pStyle w:val="TF-LEGENDA"/>
      </w:pPr>
      <w:bookmarkStart w:id="103" w:name="_Ref69671712"/>
      <w:r>
        <w:t xml:space="preserve">Figura </w:t>
      </w:r>
      <w:r w:rsidR="00C3654E">
        <w:fldChar w:fldCharType="begin"/>
      </w:r>
      <w:r w:rsidR="00C3654E">
        <w:instrText xml:space="preserve"> SEQ Figura \* ARABIC </w:instrText>
      </w:r>
      <w:r w:rsidR="00C3654E">
        <w:fldChar w:fldCharType="separate"/>
      </w:r>
      <w:r w:rsidR="00F30CEA">
        <w:rPr>
          <w:noProof/>
        </w:rPr>
        <w:t>3</w:t>
      </w:r>
      <w:r w:rsidR="00C3654E">
        <w:rPr>
          <w:noProof/>
        </w:rPr>
        <w:fldChar w:fldCharType="end"/>
      </w:r>
      <w:bookmarkEnd w:id="103"/>
      <w:r>
        <w:t xml:space="preserve"> </w:t>
      </w:r>
      <w:r w:rsidR="00E7766E" w:rsidRPr="007C6533">
        <w:t>–</w:t>
      </w:r>
      <w:r w:rsidR="00E7766E" w:rsidRPr="000058CB">
        <w:t xml:space="preserve"> </w:t>
      </w:r>
      <w:r w:rsidR="00E7766E">
        <w:t>Perfil Posterior</w:t>
      </w:r>
    </w:p>
    <w:p w14:paraId="6163B5E6" w14:textId="49D73A0A" w:rsidR="00E7766E" w:rsidRPr="0048769C" w:rsidRDefault="00E61AE6" w:rsidP="00E7766E">
      <w:pPr>
        <w:pStyle w:val="TF-FIGURA"/>
        <w:rPr>
          <w:u w:val="single"/>
        </w:rPr>
      </w:pPr>
      <w:r>
        <w:rPr>
          <w:noProof/>
        </w:rPr>
        <w:drawing>
          <wp:inline distT="0" distB="0" distL="0" distR="0" wp14:anchorId="647A60F1" wp14:editId="0BBC82AF">
            <wp:extent cx="1464945" cy="2243199"/>
            <wp:effectExtent l="19050" t="19050" r="20955" b="2413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2162"/>
                    <a:stretch/>
                  </pic:blipFill>
                  <pic:spPr bwMode="auto">
                    <a:xfrm>
                      <a:off x="0" y="0"/>
                      <a:ext cx="1478181" cy="2263467"/>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49462161" w14:textId="644DFC16" w:rsidR="00E7766E" w:rsidRDefault="00E7766E" w:rsidP="00E7766E">
      <w:pPr>
        <w:pStyle w:val="TF-FONTE"/>
      </w:pPr>
      <w:r>
        <w:t>Fonte: Paiva (2014).</w:t>
      </w:r>
    </w:p>
    <w:p w14:paraId="1ECCBFD8" w14:textId="3BC9DF59" w:rsidR="00E7766E" w:rsidRDefault="00E7766E" w:rsidP="00E7766E">
      <w:pPr>
        <w:pStyle w:val="TF-TEXTO"/>
      </w:pPr>
      <w:r>
        <w:tab/>
        <w:t xml:space="preserve">Paiva (2014) explica que para fazer a segmentação dos marcadores </w:t>
      </w:r>
      <w:r w:rsidR="00572F4D">
        <w:t>será utilizado a segmentação por cores. O sistema escolhido para esse processo foi o HSV, pelo motivo do mesmo ser mais robusto que o RGB</w:t>
      </w:r>
      <w:r w:rsidR="000E520B">
        <w:t>,</w:t>
      </w:r>
      <w:r w:rsidR="00572F4D">
        <w:t xml:space="preserve"> pois descreve a natureza da cor com apenas uma variável. A segmentação não se dá de forma totalmente automática, pois é natural que os limiares e a saturação não sejam os mesmos em todas as imagens. Para resolver este problema foi </w:t>
      </w:r>
      <w:r w:rsidR="002B03B3">
        <w:t xml:space="preserve">criado </w:t>
      </w:r>
      <w:r w:rsidR="00572F4D">
        <w:t xml:space="preserve">um programa para que esses limiares pudessem ser alterados facilmente. </w:t>
      </w:r>
      <w:r w:rsidR="0016107C">
        <w:tab/>
      </w:r>
      <w:r w:rsidR="0016107C">
        <w:tab/>
      </w:r>
    </w:p>
    <w:p w14:paraId="7FD0C7A5" w14:textId="6102FE6B" w:rsidR="00C4045C" w:rsidRDefault="0016107C" w:rsidP="00E7766E">
      <w:pPr>
        <w:pStyle w:val="TF-TEXTO"/>
      </w:pPr>
      <w:r>
        <w:t xml:space="preserve">Segundo Paiva (2014), a segmentação da grade poderia ser </w:t>
      </w:r>
      <w:proofErr w:type="spellStart"/>
      <w:r w:rsidR="00C4045C">
        <w:t>feita</w:t>
      </w:r>
      <w:proofErr w:type="spellEnd"/>
      <w:r>
        <w:t xml:space="preserve"> utilizando a segmentação por cores ou utilizando detecção de bordas. O autor aborda alg</w:t>
      </w:r>
      <w:r w:rsidR="00CF260C">
        <w:t xml:space="preserve">uns algoritmos de detecção de bordas e explica que o escolhido foi o de </w:t>
      </w:r>
      <w:proofErr w:type="spellStart"/>
      <w:r w:rsidR="00CF260C">
        <w:t>Canny</w:t>
      </w:r>
      <w:proofErr w:type="spellEnd"/>
      <w:r w:rsidR="00CF260C">
        <w:t xml:space="preserve">, pois apesar de sua complexidade foi o que conseguiu detectar melhor a grade. A imagem binária resultante </w:t>
      </w:r>
      <w:r w:rsidR="00C4045C">
        <w:t>da</w:t>
      </w:r>
      <w:r w:rsidR="00CF260C">
        <w:t xml:space="preserve"> segmentação é processada utilizando a transformada de </w:t>
      </w:r>
      <w:proofErr w:type="spellStart"/>
      <w:r w:rsidR="00CF260C">
        <w:t>Hough</w:t>
      </w:r>
      <w:proofErr w:type="spellEnd"/>
      <w:r w:rsidR="00C4045C">
        <w:t>, o que resulta num conjunto de valores de coordenadas da imagem.</w:t>
      </w:r>
    </w:p>
    <w:p w14:paraId="7FB2FE5B" w14:textId="18A7D8F9" w:rsidR="000D5FA2" w:rsidRDefault="000823E4" w:rsidP="000D5FA2">
      <w:pPr>
        <w:pStyle w:val="TF-TEXTO"/>
      </w:pPr>
      <w:commentRangeStart w:id="104"/>
      <w:r>
        <w:t xml:space="preserve">Após a segmentação da grade e dos marcadores, Paiva (2014) explica que </w:t>
      </w:r>
      <w:proofErr w:type="gramStart"/>
      <w:r w:rsidR="001A0AFA">
        <w:t>pode-se</w:t>
      </w:r>
      <w:proofErr w:type="gramEnd"/>
      <w:r>
        <w:t xml:space="preserve"> pegar as coordenadas dos marcadores e desta </w:t>
      </w:r>
      <w:r w:rsidR="000D5FA2">
        <w:t>forma</w:t>
      </w:r>
      <w:r>
        <w:t xml:space="preserve"> os ângulos entre os marcadores e as retas da grade</w:t>
      </w:r>
      <w:r w:rsidR="000D5FA2">
        <w:t xml:space="preserve"> podem ser calculados</w:t>
      </w:r>
      <w:r>
        <w:t>, sendo necessário pelo menos dois marcadores para realizar ess</w:t>
      </w:r>
      <w:r w:rsidR="000D5FA2">
        <w:t>a</w:t>
      </w:r>
      <w:r>
        <w:t xml:space="preserve"> operação</w:t>
      </w:r>
      <w:commentRangeEnd w:id="104"/>
      <w:r w:rsidR="004610FF">
        <w:rPr>
          <w:rStyle w:val="Refdecomentrio"/>
        </w:rPr>
        <w:commentReference w:id="104"/>
      </w:r>
      <w:r>
        <w:t>.</w:t>
      </w:r>
      <w:r w:rsidR="000D5FA2">
        <w:t xml:space="preserve"> Em relação ao sistema de classificação, o autor descreve que</w:t>
      </w:r>
      <w:ins w:id="105" w:author="Andreza Sartori" w:date="2021-04-30T17:39:00Z">
        <w:r w:rsidR="00026731">
          <w:t>,</w:t>
        </w:r>
      </w:ins>
      <w:r w:rsidR="000D5FA2">
        <w:t xml:space="preserve"> para o treinamento da SVM foi utilizado um banco de imagens pré-classificadas por um fisioterapeuta e que as características que serão avaliadas pelo treinamento serão os ângulos entre os marcadores.</w:t>
      </w:r>
    </w:p>
    <w:p w14:paraId="75D57894" w14:textId="3E6E6B52" w:rsidR="00167A61" w:rsidRDefault="00167A61" w:rsidP="000D5FA2">
      <w:pPr>
        <w:pStyle w:val="TF-TEXTO"/>
      </w:pPr>
      <w:r>
        <w:t>Para realizar a validação da aplicação,</w:t>
      </w:r>
      <w:r w:rsidR="00984F0B">
        <w:t xml:space="preserve"> </w:t>
      </w:r>
      <w:r>
        <w:t xml:space="preserve">Paiva (2014) </w:t>
      </w:r>
      <w:r w:rsidR="00984F0B">
        <w:t>relata que foram tiradas fotos de 39 participantes, mas para o classificador foi possível usar apenas 14 conjuntos de imagens</w:t>
      </w:r>
      <w:r w:rsidR="001D2F11">
        <w:t xml:space="preserve">, </w:t>
      </w:r>
      <w:commentRangeStart w:id="106"/>
      <w:r w:rsidR="001D2F11">
        <w:t>onde</w:t>
      </w:r>
      <w:commentRangeEnd w:id="106"/>
      <w:r w:rsidR="00570067">
        <w:rPr>
          <w:rStyle w:val="Refdecomentrio"/>
        </w:rPr>
        <w:commentReference w:id="106"/>
      </w:r>
      <w:r w:rsidR="001D2F11">
        <w:t xml:space="preserve"> 7 eram classificados como “possuem desvio postural” e outras 7 como “não possuem desvio postural”</w:t>
      </w:r>
      <w:r w:rsidR="00984F0B">
        <w:t>.</w:t>
      </w:r>
      <w:r w:rsidR="001D2F11">
        <w:t xml:space="preserve"> Foram feitos 400 testes utilizando validação cruzada, </w:t>
      </w:r>
      <w:r w:rsidR="001D2F11" w:rsidRPr="005B29A4">
        <w:rPr>
          <w:highlight w:val="yellow"/>
          <w:rPrChange w:id="107" w:author="Andreza Sartori" w:date="2021-04-30T19:57:00Z">
            <w:rPr/>
          </w:rPrChange>
        </w:rPr>
        <w:t>onde</w:t>
      </w:r>
      <w:r w:rsidR="001D2F11">
        <w:t xml:space="preserve"> os grupos </w:t>
      </w:r>
      <w:del w:id="108" w:author="Andreza Sartori" w:date="2021-04-30T19:58:00Z">
        <w:r w:rsidR="001D2F11" w:rsidDel="005B29A4">
          <w:delText xml:space="preserve">eram </w:delText>
        </w:r>
      </w:del>
      <w:ins w:id="109" w:author="Andreza Sartori" w:date="2021-04-30T19:58:00Z">
        <w:r w:rsidR="005B29A4">
          <w:t>for</w:t>
        </w:r>
        <w:r w:rsidR="005B29A4">
          <w:t xml:space="preserve">am </w:t>
        </w:r>
      </w:ins>
      <w:r w:rsidR="001D2F11">
        <w:t xml:space="preserve">escolhidos de forma aleatória </w:t>
      </w:r>
      <w:ins w:id="110" w:author="Andreza Sartori" w:date="2021-04-30T19:58:00Z">
        <w:r w:rsidR="005B29A4">
          <w:t xml:space="preserve">e? </w:t>
        </w:r>
      </w:ins>
      <w:r w:rsidR="001D2F11">
        <w:t>separados entre grupo de treinamento e grupo de teste. Devido ao número baixo de imagens para validação</w:t>
      </w:r>
      <w:ins w:id="111" w:author="Andreza Sartori" w:date="2021-04-30T19:58:00Z">
        <w:r w:rsidR="005B29A4">
          <w:t>,</w:t>
        </w:r>
      </w:ins>
      <w:r w:rsidR="001D2F11">
        <w:t xml:space="preserve"> a média de acertos do sistema foi de apenas 42,86%. </w:t>
      </w:r>
      <w:commentRangeStart w:id="112"/>
      <w:r w:rsidR="001D2F11">
        <w:t>Porém foi realizado mais um teste,</w:t>
      </w:r>
      <w:r w:rsidR="005F0C71">
        <w:t xml:space="preserve"> </w:t>
      </w:r>
      <w:r w:rsidR="005F0C71" w:rsidRPr="005B29A4">
        <w:rPr>
          <w:highlight w:val="yellow"/>
          <w:rPrChange w:id="113" w:author="Andreza Sartori" w:date="2021-04-30T19:58:00Z">
            <w:rPr/>
          </w:rPrChange>
        </w:rPr>
        <w:t>onde</w:t>
      </w:r>
      <w:r w:rsidR="001D2F11">
        <w:t xml:space="preserve"> ao realizar o treinamento utilizando as 14 amostras, e utilizando essas mesmas amostras</w:t>
      </w:r>
      <w:r w:rsidR="005F0C71">
        <w:t xml:space="preserve"> como grupo de teste</w:t>
      </w:r>
      <w:r w:rsidR="001D2F11">
        <w:t xml:space="preserve"> o classificador teve uma taxa de acerto de 100%, indica</w:t>
      </w:r>
      <w:r w:rsidR="005F0C71">
        <w:t>ndo desta forma</w:t>
      </w:r>
      <w:r w:rsidR="001D2F11">
        <w:t xml:space="preserve"> que os procedimentos de treinamento foram </w:t>
      </w:r>
      <w:proofErr w:type="gramStart"/>
      <w:r w:rsidR="001D2F11">
        <w:t>bem feitos</w:t>
      </w:r>
      <w:proofErr w:type="gramEnd"/>
      <w:r w:rsidR="001D2F11">
        <w:t xml:space="preserve"> e que a acurácia de 42,86% é confiável. </w:t>
      </w:r>
      <w:commentRangeEnd w:id="112"/>
      <w:r w:rsidR="005B29A4">
        <w:rPr>
          <w:rStyle w:val="Refdecomentrio"/>
        </w:rPr>
        <w:commentReference w:id="112"/>
      </w:r>
    </w:p>
    <w:p w14:paraId="38F13926" w14:textId="6860D9D1" w:rsidR="00215150" w:rsidRDefault="00253C9D" w:rsidP="00215150">
      <w:pPr>
        <w:pStyle w:val="TF-TEXTO"/>
      </w:pPr>
      <w:r>
        <w:t>Por fim</w:t>
      </w:r>
      <w:r w:rsidR="009B17F4">
        <w:t>,</w:t>
      </w:r>
      <w:r>
        <w:t xml:space="preserve"> Paiva (2014) conclui que </w:t>
      </w:r>
      <w:proofErr w:type="gramStart"/>
      <w:r w:rsidR="00640A56">
        <w:t>a cor vermelha</w:t>
      </w:r>
      <w:proofErr w:type="gramEnd"/>
      <w:r>
        <w:t xml:space="preserve"> não é a ideal para realizar a segmentação dos marcadores utilizando o sistema HSV, pois o corpo humano possui tons de rosa ou vermelhos que podem inserir artefatos indesejados na segmentação</w:t>
      </w:r>
      <w:r w:rsidR="004D21A5">
        <w:t>.</w:t>
      </w:r>
      <w:r>
        <w:t xml:space="preserve"> </w:t>
      </w:r>
      <w:r w:rsidR="004D21A5">
        <w:t>D</w:t>
      </w:r>
      <w:r>
        <w:t>essa forma</w:t>
      </w:r>
      <w:r w:rsidR="004D21A5">
        <w:t>,</w:t>
      </w:r>
      <w:r>
        <w:t xml:space="preserve"> recomend</w:t>
      </w:r>
      <w:r w:rsidR="004D21A5">
        <w:t>ou</w:t>
      </w:r>
      <w:r>
        <w:t xml:space="preserve"> a cor azul para trabalhos futuros</w:t>
      </w:r>
      <w:ins w:id="114" w:author="Andreza Sartori" w:date="2021-04-30T20:03:00Z">
        <w:r w:rsidR="002822E2">
          <w:t>,</w:t>
        </w:r>
      </w:ins>
      <w:r>
        <w:t xml:space="preserve"> porque é a cor exatamente oposta ao vermelho. O autor </w:t>
      </w:r>
      <w:r w:rsidR="004D21A5">
        <w:t xml:space="preserve">também </w:t>
      </w:r>
      <w:r>
        <w:t xml:space="preserve">destaca </w:t>
      </w:r>
      <w:r w:rsidR="00640A56">
        <w:t>que o desempenho do sistema pode ser considerado baixo, o que se deve principalmente ao número baixo de imagens para treinamento.</w:t>
      </w:r>
      <w:r w:rsidR="00E7766E">
        <w:t xml:space="preserve"> </w:t>
      </w:r>
    </w:p>
    <w:p w14:paraId="7817D9B2" w14:textId="77777777" w:rsidR="00451B94" w:rsidRDefault="00451B94" w:rsidP="00424AD5">
      <w:pPr>
        <w:pStyle w:val="Ttulo1"/>
      </w:pPr>
      <w:bookmarkStart w:id="115" w:name="_Toc54164921"/>
      <w:bookmarkStart w:id="116" w:name="_Toc54165675"/>
      <w:bookmarkStart w:id="117" w:name="_Toc54169333"/>
      <w:bookmarkStart w:id="118" w:name="_Toc96347439"/>
      <w:bookmarkStart w:id="119" w:name="_Toc96357723"/>
      <w:bookmarkStart w:id="120" w:name="_Toc96491866"/>
      <w:bookmarkStart w:id="121" w:name="_Toc411603107"/>
      <w:bookmarkEnd w:id="48"/>
      <w:r>
        <w:lastRenderedPageBreak/>
        <w:t>proposta</w:t>
      </w:r>
    </w:p>
    <w:p w14:paraId="460786F6" w14:textId="42FE078E" w:rsidR="00451B94" w:rsidRDefault="00D967C0" w:rsidP="00451B94">
      <w:pPr>
        <w:pStyle w:val="TF-TEXTO"/>
      </w:pPr>
      <w:r>
        <w:t>Este capítulo possui o objetivo de apresentar a justificativa para a realização desse trabalho, assim como os requisitos e as metodologias que serão adotadas. Serão apresentadas também breves revisões bibliográficas das principais áreas de estudo que serão exploradas.</w:t>
      </w:r>
    </w:p>
    <w:p w14:paraId="29D16A9A" w14:textId="77777777" w:rsidR="00451B94" w:rsidRDefault="00451B94" w:rsidP="00E638A0">
      <w:pPr>
        <w:pStyle w:val="Ttulo2"/>
      </w:pPr>
      <w:bookmarkStart w:id="122" w:name="_Toc54164915"/>
      <w:bookmarkStart w:id="123" w:name="_Toc54165669"/>
      <w:bookmarkStart w:id="124" w:name="_Toc54169327"/>
      <w:bookmarkStart w:id="125" w:name="_Toc96347433"/>
      <w:bookmarkStart w:id="126" w:name="_Toc96357717"/>
      <w:bookmarkStart w:id="127" w:name="_Toc96491860"/>
      <w:bookmarkStart w:id="128" w:name="_Toc351015594"/>
      <w:r>
        <w:t>JUSTIFICATIVA</w:t>
      </w:r>
    </w:p>
    <w:p w14:paraId="6DDA7BF0" w14:textId="2C6CC994" w:rsidR="006B0760" w:rsidRDefault="00D967C0" w:rsidP="0057566A">
      <w:pPr>
        <w:pStyle w:val="TF-TEXTO"/>
      </w:pPr>
      <w:r>
        <w:t xml:space="preserve">No </w:t>
      </w:r>
      <w:r w:rsidR="00EE6017">
        <w:fldChar w:fldCharType="begin"/>
      </w:r>
      <w:r w:rsidR="00EE6017">
        <w:instrText xml:space="preserve"> REF _Ref52025161 \h </w:instrText>
      </w:r>
      <w:r w:rsidR="00EE6017">
        <w:fldChar w:fldCharType="separate"/>
      </w:r>
      <w:r w:rsidR="00F30CEA">
        <w:t xml:space="preserve">Quadro </w:t>
      </w:r>
      <w:r w:rsidR="00F30CEA">
        <w:rPr>
          <w:noProof/>
        </w:rPr>
        <w:t>1</w:t>
      </w:r>
      <w:r w:rsidR="00EE6017">
        <w:fldChar w:fldCharType="end"/>
      </w:r>
      <w:r w:rsidR="00EE6017">
        <w:t xml:space="preserve"> </w:t>
      </w:r>
      <w:r>
        <w:t>é possível observar um comparativo entre os métodos escolhidos para a resolução dos problemas propostos pelos respectivos trabalhos, onde as linhas representam as características destacadas e as colunas representam os trabalhos.</w:t>
      </w:r>
    </w:p>
    <w:p w14:paraId="374F9020" w14:textId="2DE57E93" w:rsidR="006B0760" w:rsidRDefault="006B0760" w:rsidP="006B0760">
      <w:pPr>
        <w:pStyle w:val="TF-LEGENDA"/>
      </w:pPr>
      <w:bookmarkStart w:id="129" w:name="_Ref52025161"/>
      <w:r>
        <w:t xml:space="preserve">Quadro </w:t>
      </w:r>
      <w:r w:rsidR="00C3654E">
        <w:fldChar w:fldCharType="begin"/>
      </w:r>
      <w:r w:rsidR="00C3654E">
        <w:instrText xml:space="preserve"> SEQ Quadro \* ARABIC </w:instrText>
      </w:r>
      <w:r w:rsidR="00C3654E">
        <w:fldChar w:fldCharType="separate"/>
      </w:r>
      <w:r w:rsidR="00F30CEA">
        <w:rPr>
          <w:noProof/>
        </w:rPr>
        <w:t>1</w:t>
      </w:r>
      <w:r w:rsidR="00C3654E">
        <w:rPr>
          <w:noProof/>
        </w:rPr>
        <w:fldChar w:fldCharType="end"/>
      </w:r>
      <w:bookmarkEnd w:id="129"/>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D15ABC8" w:rsidR="006B0760" w:rsidRPr="007D4566" w:rsidRDefault="00E61AE6" w:rsidP="0042289D">
            <w:pPr>
              <w:pStyle w:val="TF-TEXTOQUADRO"/>
            </w:pPr>
            <w:r>
              <w:rPr>
                <w:noProof/>
              </w:rPr>
              <mc:AlternateContent>
                <mc:Choice Requires="wps">
                  <w:drawing>
                    <wp:anchor distT="45720" distB="45720" distL="114300" distR="114300" simplePos="0" relativeHeight="251663360" behindDoc="0" locked="0" layoutInCell="1" allowOverlap="1" wp14:anchorId="38EA084D" wp14:editId="1B05803F">
                      <wp:simplePos x="0" y="0"/>
                      <wp:positionH relativeFrom="column">
                        <wp:posOffset>1221740</wp:posOffset>
                      </wp:positionH>
                      <wp:positionV relativeFrom="paragraph">
                        <wp:posOffset>53340</wp:posOffset>
                      </wp:positionV>
                      <wp:extent cx="1327785" cy="29845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7DA9DB94" w14:textId="334C19DB" w:rsidR="005A69F2" w:rsidRDefault="005A69F2"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A084D"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" filled="f" stroked="f">
                      <v:textbox>
                        <w:txbxContent>
                          <w:p w14:paraId="7DA9DB94" w14:textId="334C19DB" w:rsidR="005A69F2" w:rsidRDefault="005A69F2"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32AE778" wp14:editId="0481E4E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255D0BB9" w14:textId="77777777" w:rsidR="005A69F2" w:rsidRDefault="005A69F2"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AE778"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w:txbxContent>
                          <w:p w14:paraId="255D0BB9" w14:textId="77777777" w:rsidR="005A69F2" w:rsidRDefault="005A69F2"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05F6CE70" w14:textId="77777777" w:rsidR="00E92F16" w:rsidRDefault="00D967C0" w:rsidP="00802D0F">
            <w:pPr>
              <w:pStyle w:val="TF-TEXTOQUADRO"/>
              <w:jc w:val="center"/>
            </w:pPr>
            <w:r>
              <w:t xml:space="preserve">Noriega </w:t>
            </w:r>
          </w:p>
          <w:p w14:paraId="0590921D" w14:textId="35C5F28D" w:rsidR="006B0760" w:rsidRDefault="00D967C0" w:rsidP="00802D0F">
            <w:pPr>
              <w:pStyle w:val="TF-TEXTOQUADRO"/>
              <w:jc w:val="center"/>
            </w:pPr>
            <w:r>
              <w:t>(2012)</w:t>
            </w:r>
          </w:p>
        </w:tc>
        <w:tc>
          <w:tcPr>
            <w:tcW w:w="1746" w:type="dxa"/>
            <w:shd w:val="clear" w:color="auto" w:fill="A6A6A6"/>
            <w:vAlign w:val="center"/>
          </w:tcPr>
          <w:p w14:paraId="16420C20" w14:textId="79C0D3D5" w:rsidR="006B0760" w:rsidRDefault="00D967C0" w:rsidP="00802D0F">
            <w:pPr>
              <w:pStyle w:val="TF-TEXTOQUADRO"/>
              <w:jc w:val="center"/>
            </w:pPr>
            <w:r w:rsidRPr="00294A63">
              <w:t xml:space="preserve">Portela </w:t>
            </w:r>
            <w:r w:rsidRPr="00294A63">
              <w:rPr>
                <w:i/>
                <w:iCs/>
              </w:rPr>
              <w:t>et al.</w:t>
            </w:r>
            <w:r w:rsidRPr="00294A63">
              <w:t xml:space="preserve"> (2019)</w:t>
            </w:r>
          </w:p>
        </w:tc>
        <w:tc>
          <w:tcPr>
            <w:tcW w:w="1747" w:type="dxa"/>
            <w:shd w:val="clear" w:color="auto" w:fill="A6A6A6"/>
            <w:vAlign w:val="center"/>
          </w:tcPr>
          <w:p w14:paraId="71A72F13" w14:textId="77777777" w:rsidR="00E92F16" w:rsidRDefault="00D967C0" w:rsidP="00802D0F">
            <w:pPr>
              <w:pStyle w:val="TF-TEXTOQUADRO"/>
              <w:jc w:val="center"/>
            </w:pPr>
            <w:r>
              <w:t xml:space="preserve">Paiva </w:t>
            </w:r>
          </w:p>
          <w:p w14:paraId="7ED7D3D4" w14:textId="17D8C26B" w:rsidR="006B0760" w:rsidRPr="007D4566" w:rsidRDefault="00D967C0" w:rsidP="00802D0F">
            <w:pPr>
              <w:pStyle w:val="TF-TEXTOQUADRO"/>
              <w:jc w:val="center"/>
            </w:pPr>
            <w:r>
              <w:t>(2014)</w:t>
            </w:r>
          </w:p>
        </w:tc>
      </w:tr>
      <w:tr w:rsidR="00802D0F" w14:paraId="6132AD2C" w14:textId="77777777" w:rsidTr="00E8526D">
        <w:tc>
          <w:tcPr>
            <w:tcW w:w="3828" w:type="dxa"/>
            <w:shd w:val="clear" w:color="auto" w:fill="auto"/>
            <w:vAlign w:val="center"/>
          </w:tcPr>
          <w:p w14:paraId="7BC9A6F7" w14:textId="007C4616" w:rsidR="006B0760" w:rsidRDefault="00E8526D" w:rsidP="00E8526D">
            <w:pPr>
              <w:pStyle w:val="TF-TEXTOQUADRO"/>
              <w:jc w:val="center"/>
            </w:pPr>
            <w:r>
              <w:t>Cenário/Objetivo</w:t>
            </w:r>
          </w:p>
        </w:tc>
        <w:tc>
          <w:tcPr>
            <w:tcW w:w="1746" w:type="dxa"/>
            <w:shd w:val="clear" w:color="auto" w:fill="auto"/>
            <w:vAlign w:val="center"/>
          </w:tcPr>
          <w:p w14:paraId="02174F50" w14:textId="1B51CD3C" w:rsidR="006B0760" w:rsidRDefault="00E8526D" w:rsidP="00E8526D">
            <w:pPr>
              <w:pStyle w:val="TF-TEXTOQUADRO"/>
              <w:jc w:val="center"/>
            </w:pPr>
            <w:r>
              <w:t xml:space="preserve">Desenvolver um </w:t>
            </w:r>
            <w:r w:rsidR="00230595">
              <w:t>programa computacional</w:t>
            </w:r>
            <w:r>
              <w:t xml:space="preserve"> para avaliação postural</w:t>
            </w:r>
          </w:p>
        </w:tc>
        <w:tc>
          <w:tcPr>
            <w:tcW w:w="1746" w:type="dxa"/>
            <w:shd w:val="clear" w:color="auto" w:fill="auto"/>
            <w:vAlign w:val="center"/>
          </w:tcPr>
          <w:p w14:paraId="534A7406" w14:textId="006F5AEE" w:rsidR="006B0760" w:rsidRDefault="00230595" w:rsidP="00E8526D">
            <w:pPr>
              <w:pStyle w:val="TF-TEXTOQUADRO"/>
              <w:jc w:val="center"/>
            </w:pPr>
            <w:r>
              <w:t xml:space="preserve">Desenvolver uma aplicação para </w:t>
            </w:r>
            <w:r w:rsidRPr="00DE5540">
              <w:rPr>
                <w:i/>
                <w:iCs/>
              </w:rPr>
              <w:t>smartphones</w:t>
            </w:r>
            <w:r>
              <w:t xml:space="preserve"> capaz de auxiliar na detecção de desvios posturais</w:t>
            </w:r>
          </w:p>
        </w:tc>
        <w:tc>
          <w:tcPr>
            <w:tcW w:w="1747" w:type="dxa"/>
            <w:shd w:val="clear" w:color="auto" w:fill="auto"/>
            <w:vAlign w:val="center"/>
          </w:tcPr>
          <w:p w14:paraId="6A51DA5A" w14:textId="68CB2E44" w:rsidR="006B0760" w:rsidRDefault="00230595" w:rsidP="00E8526D">
            <w:pPr>
              <w:pStyle w:val="TF-TEXTOQUADRO"/>
              <w:jc w:val="center"/>
            </w:pPr>
            <w:r>
              <w:t>Criar um sistema que faça a classificação automática de postura</w:t>
            </w:r>
          </w:p>
        </w:tc>
      </w:tr>
      <w:tr w:rsidR="00802D0F" w14:paraId="33699905" w14:textId="77777777" w:rsidTr="00E8526D">
        <w:tc>
          <w:tcPr>
            <w:tcW w:w="3828" w:type="dxa"/>
            <w:shd w:val="clear" w:color="auto" w:fill="auto"/>
            <w:vAlign w:val="center"/>
          </w:tcPr>
          <w:p w14:paraId="702A6233" w14:textId="270EC611" w:rsidR="006B0760" w:rsidRDefault="00230595" w:rsidP="00E8526D">
            <w:pPr>
              <w:pStyle w:val="TF-TEXTOQUADRO"/>
              <w:jc w:val="center"/>
            </w:pPr>
            <w:r>
              <w:t>Vistas do</w:t>
            </w:r>
            <w:r w:rsidR="00E8526D">
              <w:t xml:space="preserve"> corpo humano utilizados para realizar a avaliação postural</w:t>
            </w:r>
          </w:p>
        </w:tc>
        <w:tc>
          <w:tcPr>
            <w:tcW w:w="1746" w:type="dxa"/>
            <w:shd w:val="clear" w:color="auto" w:fill="auto"/>
            <w:vAlign w:val="center"/>
          </w:tcPr>
          <w:p w14:paraId="250629FA" w14:textId="4434983B" w:rsidR="006B0760" w:rsidRDefault="00E8526D" w:rsidP="00E8526D">
            <w:pPr>
              <w:pStyle w:val="TF-TEXTOQUADRO"/>
              <w:jc w:val="center"/>
            </w:pPr>
            <w:r>
              <w:t>4</w:t>
            </w:r>
            <w:r w:rsidR="00E8705A">
              <w:t xml:space="preserve"> (</w:t>
            </w:r>
            <w:r w:rsidR="00E8705A" w:rsidRPr="00294A63">
              <w:t>vista anterior, posterior, lateral direita e vista lateral esquerda</w:t>
            </w:r>
            <w:r w:rsidR="00E8705A">
              <w:t>)</w:t>
            </w:r>
          </w:p>
        </w:tc>
        <w:tc>
          <w:tcPr>
            <w:tcW w:w="1746" w:type="dxa"/>
            <w:shd w:val="clear" w:color="auto" w:fill="auto"/>
            <w:vAlign w:val="center"/>
          </w:tcPr>
          <w:p w14:paraId="78852193" w14:textId="437C103A" w:rsidR="006B0760" w:rsidRPr="00E8705A" w:rsidRDefault="00E8526D" w:rsidP="00E8526D">
            <w:pPr>
              <w:pStyle w:val="TF-TEXTOQUADRO"/>
              <w:jc w:val="center"/>
            </w:pPr>
            <w:r>
              <w:t>2</w:t>
            </w:r>
            <w:r w:rsidR="00E8705A">
              <w:t>(</w:t>
            </w:r>
            <w:r w:rsidR="00E8705A" w:rsidRPr="00294A63">
              <w:t>vista anterior, posterior</w:t>
            </w:r>
            <w:r w:rsidR="00E8705A">
              <w:t>)</w:t>
            </w:r>
          </w:p>
        </w:tc>
        <w:tc>
          <w:tcPr>
            <w:tcW w:w="1747" w:type="dxa"/>
            <w:shd w:val="clear" w:color="auto" w:fill="auto"/>
            <w:vAlign w:val="center"/>
          </w:tcPr>
          <w:p w14:paraId="266608BA" w14:textId="7614F954" w:rsidR="006B0760" w:rsidRDefault="00E8526D" w:rsidP="00E8526D">
            <w:pPr>
              <w:pStyle w:val="TF-TEXTOQUADRO"/>
              <w:jc w:val="center"/>
            </w:pPr>
            <w:r>
              <w:t>4</w:t>
            </w:r>
            <w:r w:rsidR="00E8705A">
              <w:t xml:space="preserve"> (</w:t>
            </w:r>
            <w:r w:rsidR="00E8705A" w:rsidRPr="00294A63">
              <w:t>vista anterior, posterior, lateral direita e vista lateral esquerda</w:t>
            </w:r>
            <w:r w:rsidR="00E8705A">
              <w:t>)</w:t>
            </w:r>
          </w:p>
        </w:tc>
      </w:tr>
      <w:tr w:rsidR="009A7042" w14:paraId="0C5617D4" w14:textId="77777777" w:rsidTr="00E8526D">
        <w:tc>
          <w:tcPr>
            <w:tcW w:w="3828" w:type="dxa"/>
            <w:shd w:val="clear" w:color="auto" w:fill="auto"/>
            <w:vAlign w:val="center"/>
          </w:tcPr>
          <w:p w14:paraId="1072EEBD" w14:textId="3515F3F0" w:rsidR="009A7042" w:rsidRDefault="009A7042" w:rsidP="00E8526D">
            <w:pPr>
              <w:pStyle w:val="TF-TEXTOQUADRO"/>
              <w:jc w:val="center"/>
            </w:pPr>
            <w:r>
              <w:t xml:space="preserve">Partes do corpo consideradas para a </w:t>
            </w:r>
            <w:r w:rsidR="00CF1639">
              <w:t>a</w:t>
            </w:r>
            <w:r>
              <w:t>valiação</w:t>
            </w:r>
          </w:p>
        </w:tc>
        <w:tc>
          <w:tcPr>
            <w:tcW w:w="1746" w:type="dxa"/>
            <w:shd w:val="clear" w:color="auto" w:fill="auto"/>
            <w:vAlign w:val="center"/>
          </w:tcPr>
          <w:p w14:paraId="243D8AC0" w14:textId="6F81B4D5" w:rsidR="009A7042" w:rsidRDefault="009A7042" w:rsidP="00E8526D">
            <w:pPr>
              <w:pStyle w:val="TF-TEXTOQUADRO"/>
              <w:jc w:val="center"/>
            </w:pPr>
            <w:r>
              <w:t>Corpo inteiro</w:t>
            </w:r>
          </w:p>
        </w:tc>
        <w:tc>
          <w:tcPr>
            <w:tcW w:w="1746" w:type="dxa"/>
            <w:shd w:val="clear" w:color="auto" w:fill="auto"/>
            <w:vAlign w:val="center"/>
          </w:tcPr>
          <w:p w14:paraId="6800A32B" w14:textId="05795F1C" w:rsidR="009A7042" w:rsidRDefault="009A7042" w:rsidP="00E8526D">
            <w:pPr>
              <w:pStyle w:val="TF-TEXTOQUADRO"/>
              <w:jc w:val="center"/>
            </w:pPr>
            <w:r>
              <w:t>Tronco</w:t>
            </w:r>
          </w:p>
        </w:tc>
        <w:tc>
          <w:tcPr>
            <w:tcW w:w="1747" w:type="dxa"/>
            <w:shd w:val="clear" w:color="auto" w:fill="auto"/>
            <w:vAlign w:val="center"/>
          </w:tcPr>
          <w:p w14:paraId="7B808408" w14:textId="5DAFC355" w:rsidR="009A7042" w:rsidRDefault="009A7042" w:rsidP="00E8526D">
            <w:pPr>
              <w:pStyle w:val="TF-TEXTOQUADRO"/>
              <w:jc w:val="center"/>
            </w:pPr>
            <w:r>
              <w:t>Corpo inteiro</w:t>
            </w:r>
          </w:p>
        </w:tc>
      </w:tr>
      <w:tr w:rsidR="009A7042" w14:paraId="131B3948" w14:textId="77777777" w:rsidTr="00E8526D">
        <w:tc>
          <w:tcPr>
            <w:tcW w:w="3828" w:type="dxa"/>
            <w:shd w:val="clear" w:color="auto" w:fill="auto"/>
            <w:vAlign w:val="center"/>
          </w:tcPr>
          <w:p w14:paraId="5E14295F" w14:textId="29D2C1E2" w:rsidR="009A7042" w:rsidRDefault="009A7042" w:rsidP="00E8526D">
            <w:pPr>
              <w:pStyle w:val="TF-TEXTOQUADRO"/>
              <w:jc w:val="center"/>
            </w:pPr>
            <w:r>
              <w:t xml:space="preserve">Forma que os marcadores são </w:t>
            </w:r>
            <w:r w:rsidR="00542AC7">
              <w:t>posicionados</w:t>
            </w:r>
            <w:r>
              <w:t xml:space="preserve"> </w:t>
            </w:r>
          </w:p>
        </w:tc>
        <w:tc>
          <w:tcPr>
            <w:tcW w:w="1746" w:type="dxa"/>
            <w:shd w:val="clear" w:color="auto" w:fill="auto"/>
            <w:vAlign w:val="center"/>
          </w:tcPr>
          <w:p w14:paraId="46840EE8" w14:textId="300E7B49" w:rsidR="009A7042" w:rsidRDefault="009A7042" w:rsidP="00E8526D">
            <w:pPr>
              <w:pStyle w:val="TF-TEXTOQUADRO"/>
              <w:jc w:val="center"/>
            </w:pPr>
            <w:r>
              <w:t>Digital</w:t>
            </w:r>
          </w:p>
        </w:tc>
        <w:tc>
          <w:tcPr>
            <w:tcW w:w="1746" w:type="dxa"/>
            <w:shd w:val="clear" w:color="auto" w:fill="auto"/>
            <w:vAlign w:val="center"/>
          </w:tcPr>
          <w:p w14:paraId="533CBB9D" w14:textId="17C45972" w:rsidR="009A7042" w:rsidRDefault="009A7042" w:rsidP="00E8526D">
            <w:pPr>
              <w:pStyle w:val="TF-TEXTOQUADRO"/>
              <w:jc w:val="center"/>
            </w:pPr>
            <w:r>
              <w:t>Digital</w:t>
            </w:r>
          </w:p>
        </w:tc>
        <w:tc>
          <w:tcPr>
            <w:tcW w:w="1747" w:type="dxa"/>
            <w:shd w:val="clear" w:color="auto" w:fill="auto"/>
            <w:vAlign w:val="center"/>
          </w:tcPr>
          <w:p w14:paraId="5BF64E00" w14:textId="46B4B69A" w:rsidR="009A7042" w:rsidRDefault="009A7042" w:rsidP="00E8526D">
            <w:pPr>
              <w:pStyle w:val="TF-TEXTOQUADRO"/>
              <w:jc w:val="center"/>
            </w:pPr>
            <w:r>
              <w:t>Física</w:t>
            </w:r>
          </w:p>
        </w:tc>
      </w:tr>
      <w:tr w:rsidR="00802D0F" w14:paraId="28998374" w14:textId="77777777" w:rsidTr="007F400D">
        <w:tc>
          <w:tcPr>
            <w:tcW w:w="3828" w:type="dxa"/>
            <w:shd w:val="clear" w:color="auto" w:fill="auto"/>
            <w:vAlign w:val="center"/>
          </w:tcPr>
          <w:p w14:paraId="7520194C" w14:textId="1E270B54" w:rsidR="006B0760" w:rsidRDefault="007F400D" w:rsidP="00E8526D">
            <w:pPr>
              <w:pStyle w:val="TF-TEXTOQUADRO"/>
              <w:jc w:val="center"/>
            </w:pPr>
            <w:r>
              <w:t>Forma de seleção dos marcadores</w:t>
            </w:r>
          </w:p>
        </w:tc>
        <w:tc>
          <w:tcPr>
            <w:tcW w:w="1746" w:type="dxa"/>
            <w:shd w:val="clear" w:color="auto" w:fill="auto"/>
            <w:vAlign w:val="center"/>
          </w:tcPr>
          <w:p w14:paraId="6B77798F" w14:textId="621E91E0" w:rsidR="006B0760" w:rsidRDefault="007F400D" w:rsidP="00E8526D">
            <w:pPr>
              <w:pStyle w:val="TF-TEXTOQUADRO"/>
              <w:jc w:val="center"/>
            </w:pPr>
            <w:r>
              <w:t xml:space="preserve">O usuário pode escolher quais marcadores quer utilizar </w:t>
            </w:r>
            <w:r w:rsidR="009A7042">
              <w:t>após a imagem ter sido carregada na aplicação</w:t>
            </w:r>
          </w:p>
        </w:tc>
        <w:tc>
          <w:tcPr>
            <w:tcW w:w="1746" w:type="dxa"/>
            <w:shd w:val="clear" w:color="auto" w:fill="auto"/>
            <w:vAlign w:val="center"/>
          </w:tcPr>
          <w:p w14:paraId="617F5404" w14:textId="6A8B31A3" w:rsidR="006B0760" w:rsidRDefault="007F400D" w:rsidP="00E8526D">
            <w:pPr>
              <w:pStyle w:val="TF-TEXTOQUADRO"/>
              <w:jc w:val="center"/>
            </w:pPr>
            <w:r>
              <w:t>Utiliza marcadores pré-definidos para realizar a avaliação</w:t>
            </w:r>
          </w:p>
        </w:tc>
        <w:tc>
          <w:tcPr>
            <w:tcW w:w="1747" w:type="dxa"/>
            <w:shd w:val="clear" w:color="auto" w:fill="auto"/>
            <w:vAlign w:val="center"/>
          </w:tcPr>
          <w:p w14:paraId="6CC6FB09" w14:textId="7ACBFCC1" w:rsidR="006B0760" w:rsidRDefault="00E05A11" w:rsidP="009A7042">
            <w:pPr>
              <w:pStyle w:val="TF-TEXTOQUADRO"/>
              <w:jc w:val="center"/>
            </w:pPr>
            <w:r>
              <w:t>Utiliza marcadores pré-definidos para realizar a avaliação</w:t>
            </w:r>
          </w:p>
        </w:tc>
      </w:tr>
      <w:tr w:rsidR="00230595" w14:paraId="04609927" w14:textId="77777777" w:rsidTr="007F400D">
        <w:tc>
          <w:tcPr>
            <w:tcW w:w="3828" w:type="dxa"/>
            <w:shd w:val="clear" w:color="auto" w:fill="auto"/>
            <w:vAlign w:val="center"/>
          </w:tcPr>
          <w:p w14:paraId="15223C2F" w14:textId="4AFFE10C" w:rsidR="00230595" w:rsidRDefault="009A7042" w:rsidP="00E8526D">
            <w:pPr>
              <w:pStyle w:val="TF-TEXTOQUADRO"/>
              <w:jc w:val="center"/>
            </w:pPr>
            <w:r>
              <w:t>Utiliza Fotogrametria</w:t>
            </w:r>
          </w:p>
        </w:tc>
        <w:tc>
          <w:tcPr>
            <w:tcW w:w="1746" w:type="dxa"/>
            <w:shd w:val="clear" w:color="auto" w:fill="auto"/>
            <w:vAlign w:val="center"/>
          </w:tcPr>
          <w:p w14:paraId="5D6B84EE" w14:textId="2FCDEEF9" w:rsidR="00230595" w:rsidRDefault="009A7042" w:rsidP="00E8526D">
            <w:pPr>
              <w:pStyle w:val="TF-TEXTOQUADRO"/>
              <w:jc w:val="center"/>
            </w:pPr>
            <w:r>
              <w:t>Sim</w:t>
            </w:r>
          </w:p>
        </w:tc>
        <w:tc>
          <w:tcPr>
            <w:tcW w:w="1746" w:type="dxa"/>
            <w:shd w:val="clear" w:color="auto" w:fill="auto"/>
            <w:vAlign w:val="center"/>
          </w:tcPr>
          <w:p w14:paraId="00D77E99" w14:textId="73760A73" w:rsidR="00230595" w:rsidRDefault="00230595" w:rsidP="00E8526D">
            <w:pPr>
              <w:pStyle w:val="TF-TEXTOQUADRO"/>
              <w:jc w:val="center"/>
            </w:pPr>
            <w:r>
              <w:t>Sim</w:t>
            </w:r>
          </w:p>
        </w:tc>
        <w:tc>
          <w:tcPr>
            <w:tcW w:w="1747" w:type="dxa"/>
            <w:shd w:val="clear" w:color="auto" w:fill="auto"/>
            <w:vAlign w:val="center"/>
          </w:tcPr>
          <w:p w14:paraId="662068C7" w14:textId="57AF60A7" w:rsidR="00230595" w:rsidRDefault="00230595" w:rsidP="007F400D">
            <w:pPr>
              <w:pStyle w:val="TF-TEXTOQUADRO"/>
              <w:jc w:val="center"/>
            </w:pPr>
            <w:r>
              <w:t>Sim</w:t>
            </w:r>
          </w:p>
        </w:tc>
      </w:tr>
      <w:tr w:rsidR="009A7042" w14:paraId="692728F3" w14:textId="77777777" w:rsidTr="007F400D">
        <w:tc>
          <w:tcPr>
            <w:tcW w:w="3828" w:type="dxa"/>
            <w:shd w:val="clear" w:color="auto" w:fill="auto"/>
            <w:vAlign w:val="center"/>
          </w:tcPr>
          <w:p w14:paraId="4E3478DC" w14:textId="5F6E4873" w:rsidR="009A7042" w:rsidRDefault="002B31ED" w:rsidP="00E8526D">
            <w:pPr>
              <w:pStyle w:val="TF-TEXTOQUADRO"/>
              <w:jc w:val="center"/>
            </w:pPr>
            <w:r>
              <w:t>Tipo da solução</w:t>
            </w:r>
          </w:p>
        </w:tc>
        <w:tc>
          <w:tcPr>
            <w:tcW w:w="1746" w:type="dxa"/>
            <w:shd w:val="clear" w:color="auto" w:fill="auto"/>
            <w:vAlign w:val="center"/>
          </w:tcPr>
          <w:p w14:paraId="4E0D6CC3" w14:textId="0FF0630F" w:rsidR="009A7042" w:rsidRDefault="00E05A11" w:rsidP="00E8526D">
            <w:pPr>
              <w:pStyle w:val="TF-TEXTOQUADRO"/>
              <w:jc w:val="center"/>
            </w:pPr>
            <w:r>
              <w:t>Desktop</w:t>
            </w:r>
          </w:p>
        </w:tc>
        <w:tc>
          <w:tcPr>
            <w:tcW w:w="1746" w:type="dxa"/>
            <w:shd w:val="clear" w:color="auto" w:fill="auto"/>
            <w:vAlign w:val="center"/>
          </w:tcPr>
          <w:p w14:paraId="74124157" w14:textId="565DC7D2" w:rsidR="009A7042" w:rsidRDefault="00E05A11" w:rsidP="00E8526D">
            <w:pPr>
              <w:pStyle w:val="TF-TEXTOQUADRO"/>
              <w:jc w:val="center"/>
            </w:pPr>
            <w:r>
              <w:t>Dispositivos Móveis</w:t>
            </w:r>
          </w:p>
        </w:tc>
        <w:tc>
          <w:tcPr>
            <w:tcW w:w="1747" w:type="dxa"/>
            <w:shd w:val="clear" w:color="auto" w:fill="auto"/>
            <w:vAlign w:val="center"/>
          </w:tcPr>
          <w:p w14:paraId="7B6191E6" w14:textId="27E3E398" w:rsidR="009A7042" w:rsidRDefault="00E05A11" w:rsidP="007F400D">
            <w:pPr>
              <w:pStyle w:val="TF-TEXTOQUADRO"/>
              <w:jc w:val="center"/>
            </w:pPr>
            <w:r>
              <w:t>Desktop</w:t>
            </w:r>
          </w:p>
        </w:tc>
      </w:tr>
      <w:tr w:rsidR="003D5192" w14:paraId="3021843A" w14:textId="77777777" w:rsidTr="007F400D">
        <w:tc>
          <w:tcPr>
            <w:tcW w:w="3828" w:type="dxa"/>
            <w:shd w:val="clear" w:color="auto" w:fill="auto"/>
            <w:vAlign w:val="center"/>
          </w:tcPr>
          <w:p w14:paraId="34CC9C90" w14:textId="0E538F42" w:rsidR="003D5192" w:rsidRPr="00075720" w:rsidRDefault="00075720" w:rsidP="00E8526D">
            <w:pPr>
              <w:pStyle w:val="TF-TEXTOQUADRO"/>
              <w:jc w:val="center"/>
            </w:pPr>
            <w:r w:rsidRPr="00075720">
              <w:t>Métricas Calculadas</w:t>
            </w:r>
          </w:p>
        </w:tc>
        <w:tc>
          <w:tcPr>
            <w:tcW w:w="1746" w:type="dxa"/>
            <w:shd w:val="clear" w:color="auto" w:fill="auto"/>
            <w:vAlign w:val="center"/>
          </w:tcPr>
          <w:p w14:paraId="289F1F40" w14:textId="56EE2DF5" w:rsidR="003D5192" w:rsidRDefault="00075720" w:rsidP="00E8526D">
            <w:pPr>
              <w:pStyle w:val="TF-TEXTOQUADRO"/>
              <w:jc w:val="center"/>
            </w:pPr>
            <w:r>
              <w:t>Distâncias e ângulos entre os pontos de postura</w:t>
            </w:r>
          </w:p>
        </w:tc>
        <w:tc>
          <w:tcPr>
            <w:tcW w:w="1746" w:type="dxa"/>
            <w:shd w:val="clear" w:color="auto" w:fill="auto"/>
            <w:vAlign w:val="center"/>
          </w:tcPr>
          <w:p w14:paraId="7B7E930B" w14:textId="20460E72" w:rsidR="003D5192" w:rsidRDefault="00075720" w:rsidP="00E8526D">
            <w:pPr>
              <w:pStyle w:val="TF-TEXTOQUADRO"/>
              <w:jc w:val="center"/>
            </w:pPr>
            <w:r>
              <w:t>Distâncias e ângulos entre os pontos de postura</w:t>
            </w:r>
          </w:p>
        </w:tc>
        <w:tc>
          <w:tcPr>
            <w:tcW w:w="1747" w:type="dxa"/>
            <w:shd w:val="clear" w:color="auto" w:fill="auto"/>
            <w:vAlign w:val="center"/>
          </w:tcPr>
          <w:p w14:paraId="41DC010F" w14:textId="5FD8EE97" w:rsidR="003D5192" w:rsidRDefault="00075720" w:rsidP="007F400D">
            <w:pPr>
              <w:pStyle w:val="TF-TEXTOQUADRO"/>
              <w:jc w:val="center"/>
            </w:pPr>
            <w:r>
              <w:t>Distâncias e ângulos entre os pontos de postura</w:t>
            </w:r>
          </w:p>
        </w:tc>
      </w:tr>
      <w:tr w:rsidR="0093135B" w14:paraId="5E694B7F" w14:textId="77777777" w:rsidTr="007F400D">
        <w:tc>
          <w:tcPr>
            <w:tcW w:w="3828" w:type="dxa"/>
            <w:shd w:val="clear" w:color="auto" w:fill="auto"/>
            <w:vAlign w:val="center"/>
          </w:tcPr>
          <w:p w14:paraId="6CCCA304" w14:textId="58F5BBAF" w:rsidR="0093135B" w:rsidRPr="00CA4771" w:rsidRDefault="00075720" w:rsidP="00E8526D">
            <w:pPr>
              <w:pStyle w:val="TF-TEXTOQUADRO"/>
              <w:jc w:val="center"/>
              <w:rPr>
                <w:highlight w:val="red"/>
              </w:rPr>
            </w:pPr>
            <w:r w:rsidRPr="00075720">
              <w:t>Técnicas utilizadas</w:t>
            </w:r>
            <w:r w:rsidR="00BC0120">
              <w:t xml:space="preserve"> </w:t>
            </w:r>
          </w:p>
        </w:tc>
        <w:tc>
          <w:tcPr>
            <w:tcW w:w="1746" w:type="dxa"/>
            <w:shd w:val="clear" w:color="auto" w:fill="auto"/>
            <w:vAlign w:val="center"/>
          </w:tcPr>
          <w:p w14:paraId="0196BBAE" w14:textId="1464211B" w:rsidR="0093135B" w:rsidRDefault="00BC0120" w:rsidP="00E8526D">
            <w:pPr>
              <w:pStyle w:val="TF-TEXTOQUADRO"/>
              <w:jc w:val="center"/>
            </w:pPr>
            <w:r>
              <w:t>-</w:t>
            </w:r>
          </w:p>
        </w:tc>
        <w:tc>
          <w:tcPr>
            <w:tcW w:w="1746" w:type="dxa"/>
            <w:shd w:val="clear" w:color="auto" w:fill="auto"/>
            <w:vAlign w:val="center"/>
          </w:tcPr>
          <w:p w14:paraId="0EAAB2FE" w14:textId="5121AFDA" w:rsidR="0093135B" w:rsidRPr="00BC0120" w:rsidRDefault="00075720" w:rsidP="00E8526D">
            <w:pPr>
              <w:pStyle w:val="TF-TEXTOQUADRO"/>
              <w:jc w:val="center"/>
            </w:pPr>
            <w:proofErr w:type="spellStart"/>
            <w:r w:rsidRPr="002306EC">
              <w:rPr>
                <w:i/>
                <w:iCs/>
              </w:rPr>
              <w:t>Threshold</w:t>
            </w:r>
            <w:proofErr w:type="spellEnd"/>
            <w:r w:rsidR="00BC0120">
              <w:rPr>
                <w:i/>
                <w:iCs/>
              </w:rPr>
              <w:t xml:space="preserve">, </w:t>
            </w:r>
            <w:r w:rsidR="00BC0120">
              <w:t xml:space="preserve">método </w:t>
            </w:r>
            <w:proofErr w:type="spellStart"/>
            <w:r w:rsidR="00BC0120" w:rsidRPr="00BC0120">
              <w:rPr>
                <w:i/>
                <w:iCs/>
              </w:rPr>
              <w:t>findContours</w:t>
            </w:r>
            <w:proofErr w:type="spellEnd"/>
            <w:r w:rsidR="00BC0120">
              <w:rPr>
                <w:i/>
                <w:iCs/>
              </w:rPr>
              <w:t xml:space="preserve"> </w:t>
            </w:r>
            <w:r w:rsidR="00BC0120">
              <w:t xml:space="preserve">da biblioteca </w:t>
            </w:r>
            <w:proofErr w:type="spellStart"/>
            <w:r w:rsidR="00BC0120">
              <w:t>OpenCv</w:t>
            </w:r>
            <w:proofErr w:type="spellEnd"/>
          </w:p>
        </w:tc>
        <w:tc>
          <w:tcPr>
            <w:tcW w:w="1747" w:type="dxa"/>
            <w:shd w:val="clear" w:color="auto" w:fill="auto"/>
            <w:vAlign w:val="center"/>
          </w:tcPr>
          <w:p w14:paraId="45A17744" w14:textId="37F26F50" w:rsidR="0093135B" w:rsidRPr="00075720" w:rsidRDefault="00075720" w:rsidP="007F400D">
            <w:pPr>
              <w:pStyle w:val="TF-TEXTOQUADRO"/>
              <w:jc w:val="center"/>
            </w:pPr>
            <w:r>
              <w:t xml:space="preserve">Transformada de </w:t>
            </w:r>
            <w:proofErr w:type="spellStart"/>
            <w:r>
              <w:t>Hough</w:t>
            </w:r>
            <w:proofErr w:type="spellEnd"/>
            <w:r>
              <w:t xml:space="preserve">, </w:t>
            </w:r>
            <w:proofErr w:type="spellStart"/>
            <w:r w:rsidRPr="002306EC">
              <w:rPr>
                <w:i/>
                <w:iCs/>
              </w:rPr>
              <w:t>Threshold</w:t>
            </w:r>
            <w:proofErr w:type="spellEnd"/>
            <w:r>
              <w:rPr>
                <w:i/>
                <w:iCs/>
              </w:rPr>
              <w:t xml:space="preserve">, </w:t>
            </w:r>
            <w:r>
              <w:t xml:space="preserve">Detector de </w:t>
            </w:r>
            <w:proofErr w:type="spellStart"/>
            <w:r>
              <w:t>Canny</w:t>
            </w:r>
            <w:proofErr w:type="spellEnd"/>
          </w:p>
        </w:tc>
      </w:tr>
    </w:tbl>
    <w:p w14:paraId="7C7B5EC3" w14:textId="2F133BBF" w:rsidR="006B0760" w:rsidRDefault="006B0760" w:rsidP="006B0760">
      <w:pPr>
        <w:pStyle w:val="TF-FONTE"/>
      </w:pPr>
      <w:r>
        <w:t>Fonte: elaborado pelo autor.</w:t>
      </w:r>
    </w:p>
    <w:p w14:paraId="0FE7D310" w14:textId="264C071B" w:rsidR="00FB1F79" w:rsidRDefault="00FB1F79" w:rsidP="00FB1F79">
      <w:pPr>
        <w:pStyle w:val="TF-TEXTO"/>
      </w:pPr>
      <w:r>
        <w:t xml:space="preserve">Conforme pode ser visualizado no </w:t>
      </w:r>
      <w:r w:rsidR="001C5A98">
        <w:fldChar w:fldCharType="begin"/>
      </w:r>
      <w:r w:rsidR="001C5A98">
        <w:instrText xml:space="preserve"> REF _Ref52025161 \h </w:instrText>
      </w:r>
      <w:r w:rsidR="001C5A98">
        <w:fldChar w:fldCharType="separate"/>
      </w:r>
      <w:r w:rsidR="00F30CEA">
        <w:t xml:space="preserve">Quadro </w:t>
      </w:r>
      <w:r w:rsidR="00F30CEA">
        <w:rPr>
          <w:noProof/>
        </w:rPr>
        <w:t>1</w:t>
      </w:r>
      <w:r w:rsidR="001C5A98">
        <w:fldChar w:fldCharType="end"/>
      </w:r>
      <w:r>
        <w:t xml:space="preserve">, todos os trabalhos possuem objetivos relativamente semelhantes, o que os diferencia é </w:t>
      </w:r>
      <w:r w:rsidR="007F37C3">
        <w:t>o tipo da solução</w:t>
      </w:r>
      <w:r>
        <w:t xml:space="preserve"> </w:t>
      </w:r>
      <w:r w:rsidR="00515133">
        <w:t xml:space="preserve">e a abordagem utilizada. Noriega (2012) desenvolveu um programa que se propõe a fazer uma análise </w:t>
      </w:r>
      <w:r w:rsidR="009C1E45">
        <w:t>postural</w:t>
      </w:r>
      <w:r w:rsidR="00515133">
        <w:t xml:space="preserve"> completa do paciente, </w:t>
      </w:r>
      <w:r w:rsidR="000424E3">
        <w:t>no qual</w:t>
      </w:r>
      <w:r w:rsidR="00515133">
        <w:t xml:space="preserve"> o usuário pode importar uma imagem no software, marcar os pontos de postura desejados para a realização da análise e</w:t>
      </w:r>
      <w:ins w:id="130" w:author="Andreza Sartori" w:date="2021-04-30T20:09:00Z">
        <w:r w:rsidR="000921E3">
          <w:t>,</w:t>
        </w:r>
      </w:ins>
      <w:r w:rsidR="00515133">
        <w:t xml:space="preserve"> logo em </w:t>
      </w:r>
      <w:proofErr w:type="gramStart"/>
      <w:r w:rsidR="00515133">
        <w:t xml:space="preserve">seguida </w:t>
      </w:r>
      <w:ins w:id="131" w:author="Andreza Sartori" w:date="2021-04-30T20:09:00Z">
        <w:r w:rsidR="000921E3">
          <w:t>,</w:t>
        </w:r>
      </w:ins>
      <w:r w:rsidR="00515133">
        <w:t>o</w:t>
      </w:r>
      <w:proofErr w:type="gramEnd"/>
      <w:r w:rsidR="00515133">
        <w:t xml:space="preserve"> </w:t>
      </w:r>
      <w:del w:id="132" w:author="Andreza Sartori" w:date="2021-04-30T20:09:00Z">
        <w:r w:rsidR="00515133" w:rsidDel="000921E3">
          <w:delText xml:space="preserve">resultada </w:delText>
        </w:r>
      </w:del>
      <w:ins w:id="133" w:author="Andreza Sartori" w:date="2021-04-30T20:09:00Z">
        <w:r w:rsidR="000921E3">
          <w:t>resultad</w:t>
        </w:r>
        <w:r w:rsidR="000921E3">
          <w:t>o</w:t>
        </w:r>
        <w:r w:rsidR="000921E3">
          <w:t xml:space="preserve"> </w:t>
        </w:r>
      </w:ins>
      <w:r w:rsidR="00515133">
        <w:t>dos cálculos de distância e angulaç</w:t>
      </w:r>
      <w:r w:rsidR="004A533D">
        <w:t>ões</w:t>
      </w:r>
      <w:r w:rsidR="00515133">
        <w:t xml:space="preserve"> são disponibilizados </w:t>
      </w:r>
      <w:r w:rsidR="009C1E45">
        <w:t xml:space="preserve">para avaliação. Paiva (2014) propõe um classificador automático de postura, </w:t>
      </w:r>
      <w:r w:rsidR="00694BBD">
        <w:t>no qual</w:t>
      </w:r>
      <w:r w:rsidR="009C1E45">
        <w:t xml:space="preserve"> utiliza</w:t>
      </w:r>
      <w:del w:id="134" w:author="Andreza Sartori" w:date="2021-04-30T20:09:00Z">
        <w:r w:rsidR="009C1E45" w:rsidDel="000921E3">
          <w:delText xml:space="preserve">ndo </w:delText>
        </w:r>
      </w:del>
      <w:ins w:id="135" w:author="Andreza Sartori" w:date="2021-04-30T20:09:00Z">
        <w:r w:rsidR="000921E3">
          <w:t xml:space="preserve"> </w:t>
        </w:r>
      </w:ins>
      <w:r w:rsidR="009C1E45">
        <w:t>marcadores e realiza</w:t>
      </w:r>
      <w:del w:id="136" w:author="Andreza Sartori" w:date="2021-04-30T20:09:00Z">
        <w:r w:rsidR="009C1E45" w:rsidDel="000921E3">
          <w:delText>ndo</w:delText>
        </w:r>
      </w:del>
      <w:r w:rsidR="009C1E45">
        <w:t xml:space="preserve"> os cálculos das distâncias e ângulos tenta classificar os pacientes entre “não possui desvio postural” e “possui desvio postural”.  </w:t>
      </w:r>
      <w:del w:id="137" w:author="Andreza Sartori" w:date="2021-04-30T20:10:00Z">
        <w:r w:rsidR="009C1E45" w:rsidDel="000921E3">
          <w:delText xml:space="preserve">Já </w:delText>
        </w:r>
      </w:del>
      <w:commentRangeStart w:id="138"/>
      <w:r w:rsidR="009C1E45">
        <w:t xml:space="preserve">Portela </w:t>
      </w:r>
      <w:r w:rsidR="009C1E45" w:rsidRPr="009C1E45">
        <w:rPr>
          <w:i/>
          <w:iCs/>
        </w:rPr>
        <w:t>et al.</w:t>
      </w:r>
      <w:r w:rsidR="009C1E45">
        <w:rPr>
          <w:i/>
          <w:iCs/>
        </w:rPr>
        <w:t xml:space="preserve"> </w:t>
      </w:r>
      <w:r w:rsidR="009C1E45">
        <w:t xml:space="preserve">(2019) </w:t>
      </w:r>
      <w:del w:id="139" w:author="Andreza Sartori" w:date="2021-04-30T20:10:00Z">
        <w:r w:rsidR="009C1E45" w:rsidDel="000921E3">
          <w:delText xml:space="preserve">desenvolvem </w:delText>
        </w:r>
      </w:del>
      <w:ins w:id="140" w:author="Andreza Sartori" w:date="2021-04-30T20:10:00Z">
        <w:r w:rsidR="000921E3">
          <w:t>desenvolv</w:t>
        </w:r>
        <w:r w:rsidR="000921E3">
          <w:t>era</w:t>
        </w:r>
        <w:r w:rsidR="000921E3">
          <w:t xml:space="preserve">m </w:t>
        </w:r>
      </w:ins>
      <w:r w:rsidR="009C1E45">
        <w:t>uma aplicação para dispositivos móveis, focando somente na parte do tronco, mas assim como os outros</w:t>
      </w:r>
      <w:r w:rsidR="004A533D">
        <w:t>,</w:t>
      </w:r>
      <w:r w:rsidR="009C1E45">
        <w:t xml:space="preserve"> também </w:t>
      </w:r>
      <w:r w:rsidR="00694BBD">
        <w:t xml:space="preserve">se utilizam </w:t>
      </w:r>
      <w:r w:rsidR="009C1E45">
        <w:t>d</w:t>
      </w:r>
      <w:r w:rsidR="009F4822">
        <w:t>a</w:t>
      </w:r>
      <w:r w:rsidR="009C1E45">
        <w:t xml:space="preserve"> análise de distâncias e ângulos entre os pontos posturais para avaliar se há algum desvio postural no individuo cuja foto serviu como entrada da aplicação.</w:t>
      </w:r>
      <w:commentRangeEnd w:id="138"/>
      <w:r w:rsidR="000921E3">
        <w:rPr>
          <w:rStyle w:val="Refdecomentrio"/>
        </w:rPr>
        <w:commentReference w:id="138"/>
      </w:r>
    </w:p>
    <w:p w14:paraId="44CCD0E5" w14:textId="3B58DDAA" w:rsidR="00931D81" w:rsidRPr="00D031F9" w:rsidRDefault="00542AC7" w:rsidP="00FB1F79">
      <w:pPr>
        <w:pStyle w:val="TF-TEXTO"/>
      </w:pPr>
      <w:r>
        <w:t xml:space="preserve">Em relação a forma que os marcadores são posicionados no corpo do indivíduo, observa-se que apenas o trabalho desenvolvido por Paiva (2014) </w:t>
      </w:r>
      <w:r w:rsidR="00931D81">
        <w:t xml:space="preserve">utiliza </w:t>
      </w:r>
      <w:r>
        <w:t xml:space="preserve">marcadores </w:t>
      </w:r>
      <w:r w:rsidR="00931D81">
        <w:t xml:space="preserve">posturais físicos que são posicionados </w:t>
      </w:r>
      <w:r>
        <w:t xml:space="preserve">antes mesmo da foto ser tirada. </w:t>
      </w:r>
      <w:r w:rsidR="00D031F9">
        <w:t xml:space="preserve">No trabalho desenvolvido por Noriega (2012) a foto </w:t>
      </w:r>
      <w:r w:rsidR="007A7872">
        <w:t>é</w:t>
      </w:r>
      <w:r w:rsidR="00D031F9">
        <w:t xml:space="preserve"> </w:t>
      </w:r>
      <w:r w:rsidR="007A7872">
        <w:t xml:space="preserve">capturada </w:t>
      </w:r>
      <w:r w:rsidR="00D031F9">
        <w:t xml:space="preserve">e </w:t>
      </w:r>
      <w:r w:rsidR="007A7872">
        <w:t>depois</w:t>
      </w:r>
      <w:r w:rsidR="00D031F9">
        <w:t xml:space="preserve"> importada no software. </w:t>
      </w:r>
      <w:r w:rsidR="00D031F9">
        <w:lastRenderedPageBreak/>
        <w:t>Com a foto importada, o usuário pode escolher se ele quer utilizar o padrão de marcadores presentes na própria aplicação</w:t>
      </w:r>
      <w:del w:id="141" w:author="Andreza Sartori" w:date="2021-04-30T20:12:00Z">
        <w:r w:rsidR="002B2CB1" w:rsidDel="001622EC">
          <w:delText xml:space="preserve"> ou</w:delText>
        </w:r>
      </w:del>
      <w:ins w:id="142" w:author="Andreza Sartori" w:date="2021-04-30T20:12:00Z">
        <w:r w:rsidR="001622EC">
          <w:t>,</w:t>
        </w:r>
      </w:ins>
      <w:r w:rsidR="00C0678F">
        <w:t xml:space="preserve"> </w:t>
      </w:r>
      <w:r w:rsidR="00D031F9">
        <w:t>importar um padrão novo ou marca</w:t>
      </w:r>
      <w:r w:rsidR="00C0678F">
        <w:t>r</w:t>
      </w:r>
      <w:r w:rsidR="00D031F9">
        <w:t xml:space="preserve"> os pontos manualmente. Por fim</w:t>
      </w:r>
      <w:r w:rsidR="002B2CB1">
        <w:t>,</w:t>
      </w:r>
      <w:r w:rsidR="00D031F9">
        <w:t xml:space="preserve"> o trabalho de Portela </w:t>
      </w:r>
      <w:r w:rsidR="00D031F9">
        <w:rPr>
          <w:i/>
          <w:iCs/>
        </w:rPr>
        <w:t>et al.</w:t>
      </w:r>
      <w:r w:rsidR="00D031F9">
        <w:t xml:space="preserve"> (2019) também insere os marcadores após a foto ser importada no aplicativo</w:t>
      </w:r>
      <w:ins w:id="143" w:author="Andreza Sartori" w:date="2021-04-30T20:12:00Z">
        <w:r w:rsidR="001622EC">
          <w:t>,</w:t>
        </w:r>
      </w:ins>
      <w:r w:rsidR="00D031F9">
        <w:t xml:space="preserve"> </w:t>
      </w:r>
      <w:r w:rsidR="002B2CB1">
        <w:t>porém</w:t>
      </w:r>
      <w:r w:rsidR="004D1771">
        <w:t>,</w:t>
      </w:r>
      <w:r w:rsidR="002B2CB1">
        <w:t xml:space="preserve"> </w:t>
      </w:r>
      <w:r w:rsidR="00D031F9">
        <w:t xml:space="preserve">possui um protocolo fixo de posicionamento dos marcadores para a realização de avaliação postural. </w:t>
      </w:r>
    </w:p>
    <w:p w14:paraId="2561DD6E" w14:textId="64336F32" w:rsidR="00EE59EE" w:rsidRDefault="00931D81" w:rsidP="00C24F35">
      <w:pPr>
        <w:pStyle w:val="TF-TEXTO"/>
      </w:pPr>
      <w:r>
        <w:t xml:space="preserve">Também se observa que todos os trabalhos utilizam a fotogrametria para auxiliar na detecção de desvios posturais. </w:t>
      </w:r>
      <w:r w:rsidR="00BC0120">
        <w:t>Entretanto</w:t>
      </w:r>
      <w:r w:rsidR="003C00A5">
        <w:t>,</w:t>
      </w:r>
      <w:r w:rsidR="00BC0120">
        <w:t xml:space="preserve"> </w:t>
      </w:r>
      <w:r w:rsidR="004D1771">
        <w:t>pode-se</w:t>
      </w:r>
      <w:r w:rsidR="00BC0120">
        <w:t xml:space="preserve"> perceber que os trabalhos desenvolvidos por Paiva (2014) e Portela </w:t>
      </w:r>
      <w:r w:rsidR="00BC0120">
        <w:rPr>
          <w:i/>
          <w:iCs/>
        </w:rPr>
        <w:t xml:space="preserve">et al. </w:t>
      </w:r>
      <w:r w:rsidR="00BC0120">
        <w:t xml:space="preserve">(2019) apresentam um detalhamento melhor das técnicas usadas na manipulação das imagens. Ambos os trabalhos utilizam técnicas de </w:t>
      </w:r>
      <w:proofErr w:type="spellStart"/>
      <w:r w:rsidR="00BC0120">
        <w:rPr>
          <w:i/>
          <w:iCs/>
        </w:rPr>
        <w:t>thresholding</w:t>
      </w:r>
      <w:proofErr w:type="spellEnd"/>
      <w:r w:rsidR="00BC0120">
        <w:rPr>
          <w:i/>
          <w:iCs/>
        </w:rPr>
        <w:t xml:space="preserve"> </w:t>
      </w:r>
      <w:r w:rsidR="00BC0120">
        <w:t xml:space="preserve">para realizar a segmentação das imagens. </w:t>
      </w:r>
      <w:r w:rsidR="00EE59EE">
        <w:t xml:space="preserve">A diferenciação entre as duas aplicações propostas acontece na utilização da transformada de </w:t>
      </w:r>
      <w:proofErr w:type="spellStart"/>
      <w:r w:rsidR="00EE59EE">
        <w:t>Hough</w:t>
      </w:r>
      <w:proofErr w:type="spellEnd"/>
      <w:r w:rsidR="00EE59EE">
        <w:t>, já que no trabalho desenvolvido por Paiva (2014) essa técnica apresentou um resultado satisfatório</w:t>
      </w:r>
      <w:r w:rsidR="00F37AAE">
        <w:t>.</w:t>
      </w:r>
      <w:r w:rsidR="00EE59EE">
        <w:t xml:space="preserve"> </w:t>
      </w:r>
      <w:r w:rsidR="00F37AAE">
        <w:t>E</w:t>
      </w:r>
      <w:r w:rsidR="00EE59EE">
        <w:t>nquanto</w:t>
      </w:r>
      <w:r w:rsidR="00F37AAE">
        <w:t>,</w:t>
      </w:r>
      <w:r w:rsidR="00EE59EE">
        <w:t xml:space="preserve"> no trabalho </w:t>
      </w:r>
      <w:del w:id="144" w:author="Andreza Sartori" w:date="2021-04-30T20:16:00Z">
        <w:r w:rsidR="00EE59EE" w:rsidDel="00D33D6C">
          <w:delText>desenvolvido por</w:delText>
        </w:r>
      </w:del>
      <w:ins w:id="145" w:author="Andreza Sartori" w:date="2021-04-30T20:16:00Z">
        <w:r w:rsidR="00D33D6C">
          <w:t>de</w:t>
        </w:r>
      </w:ins>
      <w:r w:rsidR="00EE59EE">
        <w:t xml:space="preserve"> Portela </w:t>
      </w:r>
      <w:r w:rsidR="00EE59EE">
        <w:rPr>
          <w:i/>
          <w:iCs/>
        </w:rPr>
        <w:t>et al.</w:t>
      </w:r>
      <w:r w:rsidR="00EE59EE">
        <w:t xml:space="preserve"> (2019) o resultado não foi tão bom, </w:t>
      </w:r>
      <w:r w:rsidR="00636A12">
        <w:t xml:space="preserve">fazendo com que </w:t>
      </w:r>
      <w:r w:rsidR="00EE59EE">
        <w:t>os autores</w:t>
      </w:r>
      <w:r w:rsidR="00636A12">
        <w:t xml:space="preserve"> optassem pelo</w:t>
      </w:r>
      <w:r w:rsidR="00EE59EE">
        <w:t xml:space="preserve"> método </w:t>
      </w:r>
      <w:proofErr w:type="spellStart"/>
      <w:r w:rsidR="00EE59EE">
        <w:rPr>
          <w:i/>
          <w:iCs/>
        </w:rPr>
        <w:t>findCountors</w:t>
      </w:r>
      <w:proofErr w:type="spellEnd"/>
      <w:r w:rsidR="00EE59EE">
        <w:rPr>
          <w:i/>
          <w:iCs/>
        </w:rPr>
        <w:t>.</w:t>
      </w:r>
      <w:r w:rsidR="00EE59EE">
        <w:t xml:space="preserve"> O trabalho </w:t>
      </w:r>
      <w:r w:rsidR="00EE59EE" w:rsidRPr="00D33D6C">
        <w:rPr>
          <w:highlight w:val="yellow"/>
          <w:rPrChange w:id="146" w:author="Andreza Sartori" w:date="2021-04-30T20:16:00Z">
            <w:rPr/>
          </w:rPrChange>
        </w:rPr>
        <w:t>detalhado</w:t>
      </w:r>
      <w:r w:rsidR="00EE59EE">
        <w:t xml:space="preserve"> por Noriega (2012) </w:t>
      </w:r>
      <w:r w:rsidR="000700E1">
        <w:t>traz</w:t>
      </w:r>
      <w:r w:rsidR="00EE59EE">
        <w:t xml:space="preserve"> algumas informações sobre bibliotecas utilizadas, mas não traz um d</w:t>
      </w:r>
      <w:r w:rsidR="00EE59EE" w:rsidRPr="00D33D6C">
        <w:rPr>
          <w:highlight w:val="yellow"/>
          <w:rPrChange w:id="147" w:author="Andreza Sartori" w:date="2021-04-30T20:16:00Z">
            <w:rPr/>
          </w:rPrChange>
        </w:rPr>
        <w:t>etalhamento</w:t>
      </w:r>
      <w:r w:rsidR="00EE59EE">
        <w:t xml:space="preserve"> mais aprofundado sobre técnicas utilizadas pela ferramenta na manipulação das imagens.</w:t>
      </w:r>
    </w:p>
    <w:p w14:paraId="798588F3" w14:textId="3BD6FEEF" w:rsidR="008F7103" w:rsidRDefault="00931D81" w:rsidP="00C24F35">
      <w:pPr>
        <w:pStyle w:val="TF-TEXTO"/>
      </w:pPr>
      <w:r>
        <w:t xml:space="preserve">Diante deste cenário, este trabalho </w:t>
      </w:r>
      <w:r w:rsidR="00BF05FC">
        <w:t>se mostra importante</w:t>
      </w:r>
      <w:r w:rsidR="00926215">
        <w:t xml:space="preserve">, </w:t>
      </w:r>
      <w:r w:rsidR="00BF05FC">
        <w:t>pois visa desenvolver</w:t>
      </w:r>
      <w:r>
        <w:t xml:space="preserve"> uma aplicação</w:t>
      </w:r>
      <w:r w:rsidR="00926215">
        <w:t xml:space="preserve">, utilizando fotogrametria, </w:t>
      </w:r>
      <w:r>
        <w:t xml:space="preserve">capaz de auxiliar </w:t>
      </w:r>
      <w:r w:rsidR="00BF05FC">
        <w:t>na</w:t>
      </w:r>
      <w:r>
        <w:t xml:space="preserve"> recuperação de </w:t>
      </w:r>
      <w:r w:rsidR="00BF05FC">
        <w:t>pessoas que sofreram um AVC. Uma das principais sequelas de um AVC é a paralisia dos membros superiores de um lado do corpo, o que resulta muitas vezes em desvios posturais, pois o paciente acaba involuntariamente jogando o peso do corpo sobre o outro lado. Para amenizar esses sintomas</w:t>
      </w:r>
      <w:ins w:id="148" w:author="Andreza Sartori" w:date="2021-04-30T20:18:00Z">
        <w:r w:rsidR="003B71A9">
          <w:t>,</w:t>
        </w:r>
      </w:ins>
      <w:r w:rsidR="00BF05FC">
        <w:t xml:space="preserve"> os pacientes são submetidos a se</w:t>
      </w:r>
      <w:r w:rsidR="00DB03F9">
        <w:t>ss</w:t>
      </w:r>
      <w:r w:rsidR="00BF05FC">
        <w:t xml:space="preserve">ões de fisioterapia, e é justamente nesse segmento que esse trabalho </w:t>
      </w:r>
      <w:del w:id="149" w:author="Andreza Sartori" w:date="2021-04-30T20:18:00Z">
        <w:r w:rsidR="004B4636" w:rsidDel="003B71A9">
          <w:delText>torna-se</w:delText>
        </w:r>
      </w:del>
      <w:ins w:id="150" w:author="Andreza Sartori" w:date="2021-04-30T20:18:00Z">
        <w:r w:rsidR="003B71A9">
          <w:t>se torna</w:t>
        </w:r>
      </w:ins>
      <w:r w:rsidR="004B4636">
        <w:t xml:space="preserve"> relevante</w:t>
      </w:r>
      <w:r w:rsidR="00BF05FC">
        <w:t>.</w:t>
      </w:r>
      <w:r w:rsidR="00926215">
        <w:t xml:space="preserve"> </w:t>
      </w:r>
      <w:r w:rsidR="004B4636">
        <w:t>Ele p</w:t>
      </w:r>
      <w:r w:rsidR="00926215">
        <w:t>ropõe a criação de uma aplicação que, comparando os dois lados do corpo do paciente, ajude na avaliação postural</w:t>
      </w:r>
      <w:r w:rsidR="004F4855">
        <w:t xml:space="preserve">, </w:t>
      </w:r>
      <w:r w:rsidR="00926215">
        <w:t>gera</w:t>
      </w:r>
      <w:r w:rsidR="004F4855">
        <w:t>n</w:t>
      </w:r>
      <w:r w:rsidR="00926215">
        <w:t xml:space="preserve">do um relatório de acompanhamento </w:t>
      </w:r>
      <w:del w:id="151" w:author="Andreza Sartori" w:date="2021-04-30T20:19:00Z">
        <w:r w:rsidR="00AB73A3" w:rsidDel="003B71A9">
          <w:delText xml:space="preserve">indicando </w:delText>
        </w:r>
      </w:del>
      <w:ins w:id="152" w:author="Andreza Sartori" w:date="2021-04-30T20:19:00Z">
        <w:r w:rsidR="003B71A9">
          <w:t>que indica</w:t>
        </w:r>
        <w:r w:rsidR="003B71A9">
          <w:t xml:space="preserve"> </w:t>
        </w:r>
      </w:ins>
      <w:r w:rsidR="00926215">
        <w:t>se o tratamento está surtindo efeito.</w:t>
      </w:r>
    </w:p>
    <w:p w14:paraId="0D92C37D" w14:textId="270672DB" w:rsidR="00DF6769" w:rsidRDefault="00D55560" w:rsidP="00C24F35">
      <w:pPr>
        <w:pStyle w:val="TF-TEXTO"/>
      </w:pPr>
      <w:r>
        <w:t xml:space="preserve">Outro ponto relevante é </w:t>
      </w:r>
      <w:r w:rsidR="004362ED">
        <w:t>que a</w:t>
      </w:r>
      <w:r w:rsidR="008F7103">
        <w:t xml:space="preserve">s avaliações de desvios posturais atualmente dependem muito </w:t>
      </w:r>
      <w:r w:rsidR="005E7C63">
        <w:t>da</w:t>
      </w:r>
      <w:r w:rsidR="008F7103">
        <w:t xml:space="preserve"> experi</w:t>
      </w:r>
      <w:r w:rsidR="00602300">
        <w:t>ê</w:t>
      </w:r>
      <w:r w:rsidR="008F7103">
        <w:t xml:space="preserve">ncia e capacidade de interpretação dos profissionais que realizam a análise. A forma mais comum de comprovação de desvios posturais é </w:t>
      </w:r>
      <w:r w:rsidR="005E7C63">
        <w:t xml:space="preserve">por meio da utilização de exames de imagem, sendo </w:t>
      </w:r>
      <w:r w:rsidR="00AC3A2F">
        <w:t xml:space="preserve">o </w:t>
      </w:r>
      <w:r w:rsidR="008F7103">
        <w:t>Raio-X</w:t>
      </w:r>
      <w:r w:rsidR="005E7C63">
        <w:t xml:space="preserve"> a mais utilizada.</w:t>
      </w:r>
      <w:r w:rsidR="008F7103">
        <w:t xml:space="preserve"> </w:t>
      </w:r>
      <w:r w:rsidR="005E7C63">
        <w:t>O Raio-X se utilizado</w:t>
      </w:r>
      <w:r w:rsidR="008F7103">
        <w:t xml:space="preserve"> muitas vezes </w:t>
      </w:r>
      <w:r w:rsidR="00635D21">
        <w:t>em um</w:t>
      </w:r>
      <w:r w:rsidR="008F7103">
        <w:t xml:space="preserve"> paciente, aumenta a possibilidade </w:t>
      </w:r>
      <w:del w:id="153" w:author="Andreza Sartori" w:date="2021-04-30T20:19:00Z">
        <w:r w:rsidR="008F7103" w:rsidDel="00D323D2">
          <w:delText>do</w:delText>
        </w:r>
      </w:del>
      <w:ins w:id="154" w:author="Andreza Sartori" w:date="2021-04-30T20:19:00Z">
        <w:r w:rsidR="00D323D2">
          <w:t xml:space="preserve">de </w:t>
        </w:r>
        <w:proofErr w:type="gramStart"/>
        <w:r w:rsidR="00D323D2">
          <w:t>o</w:t>
        </w:r>
      </w:ins>
      <w:r w:rsidR="008F7103">
        <w:t xml:space="preserve"> mesmo</w:t>
      </w:r>
      <w:proofErr w:type="gramEnd"/>
      <w:r w:rsidR="008F7103">
        <w:t xml:space="preserve"> desenvolver algum</w:t>
      </w:r>
      <w:r w:rsidR="00635D21">
        <w:t xml:space="preserve"> tipo de câncer</w:t>
      </w:r>
      <w:r w:rsidR="008F7103">
        <w:t xml:space="preserve">. Neste sentido, </w:t>
      </w:r>
      <w:r w:rsidR="00635D21">
        <w:t>aplicações que utilizam fotogrametria vêm</w:t>
      </w:r>
      <w:r w:rsidR="008F7103">
        <w:t xml:space="preserve"> ganhando </w:t>
      </w:r>
      <w:r w:rsidR="00635D21">
        <w:t xml:space="preserve">cada vez </w:t>
      </w:r>
      <w:r w:rsidR="008F7103">
        <w:t xml:space="preserve">mais espaço, pois é uma </w:t>
      </w:r>
      <w:r w:rsidR="00635D21">
        <w:t xml:space="preserve">alternativa de baixo custo </w:t>
      </w:r>
      <w:r w:rsidR="003D298C">
        <w:t xml:space="preserve">e menos invasiva </w:t>
      </w:r>
      <w:r w:rsidR="00635D21">
        <w:t>para auxiliar nas avaliações posturais, além de</w:t>
      </w:r>
      <w:r w:rsidR="005E7C63">
        <w:t xml:space="preserve"> ser uma ferramenta bastante útil para acompanhar </w:t>
      </w:r>
      <w:r w:rsidR="003D298C">
        <w:t>a evolução</w:t>
      </w:r>
      <w:r w:rsidR="005E7C63">
        <w:t xml:space="preserve"> postural dos pacientes. Diferente das avaliações posturais por imagem que utilizam Raio-X, as avaliações que utilizam fotogrametria oferecem um </w:t>
      </w:r>
      <w:r w:rsidR="005E7C63" w:rsidRPr="00150180">
        <w:rPr>
          <w:i/>
          <w:iCs/>
        </w:rPr>
        <w:t>feedback</w:t>
      </w:r>
      <w:r w:rsidR="005E7C63">
        <w:t xml:space="preserve"> </w:t>
      </w:r>
      <w:r w:rsidR="00D45B96">
        <w:t>rápido</w:t>
      </w:r>
      <w:r w:rsidR="005E7C63">
        <w:t xml:space="preserve"> ao avaliador</w:t>
      </w:r>
      <w:r w:rsidR="003D298C">
        <w:t>, possibilitando ao mesmo, caso necessário, refazer o procedimento instantaneamente, evitando assim possíveis contratempos gerados pela remarcação de um novo procedimento</w:t>
      </w:r>
      <w:r w:rsidR="003D298C" w:rsidRPr="00C22751">
        <w:t>.</w:t>
      </w:r>
      <w:r w:rsidR="0084635A" w:rsidRPr="00C22751">
        <w:t xml:space="preserve"> </w:t>
      </w:r>
      <w:r w:rsidR="000F4EEE" w:rsidRPr="00C22751">
        <w:t xml:space="preserve">A </w:t>
      </w:r>
      <w:r w:rsidR="00D45B96" w:rsidRPr="00C22751">
        <w:t>utilização d</w:t>
      </w:r>
      <w:r w:rsidR="000F4EEE" w:rsidRPr="00C22751">
        <w:t xml:space="preserve">os </w:t>
      </w:r>
      <w:r w:rsidR="00D45B96" w:rsidRPr="00C22751">
        <w:rPr>
          <w:i/>
          <w:iCs/>
        </w:rPr>
        <w:t>smartphones</w:t>
      </w:r>
      <w:r w:rsidR="00D45B96" w:rsidRPr="00C22751">
        <w:t xml:space="preserve"> nesses procedimentos geram uma facilidade</w:t>
      </w:r>
      <w:r w:rsidR="00F158D4" w:rsidRPr="00C22751">
        <w:t xml:space="preserve"> grande para </w:t>
      </w:r>
      <w:r w:rsidR="00D45B96" w:rsidRPr="00C22751">
        <w:t>a obtenção da</w:t>
      </w:r>
      <w:r w:rsidR="00F158D4" w:rsidRPr="00C22751">
        <w:t>s</w:t>
      </w:r>
      <w:r w:rsidR="00D45B96" w:rsidRPr="00C22751">
        <w:t xml:space="preserve"> imagens</w:t>
      </w:r>
      <w:r w:rsidR="000F4EEE" w:rsidRPr="00C22751">
        <w:t xml:space="preserve">. Além disso, </w:t>
      </w:r>
      <w:r w:rsidR="002F096E" w:rsidRPr="00C22751">
        <w:t>a aplicação</w:t>
      </w:r>
      <w:r w:rsidR="00C22751" w:rsidRPr="00C22751">
        <w:t xml:space="preserve"> proposta</w:t>
      </w:r>
      <w:r w:rsidR="002F096E" w:rsidRPr="00C22751">
        <w:t xml:space="preserve"> pode s</w:t>
      </w:r>
      <w:r w:rsidR="00C22751" w:rsidRPr="00C22751">
        <w:t>ervir como ferramenta para</w:t>
      </w:r>
      <w:r w:rsidR="00457730" w:rsidRPr="00C22751">
        <w:t xml:space="preserve"> troca de informações entre profissionais</w:t>
      </w:r>
      <w:r w:rsidR="00C22751" w:rsidRPr="00C22751">
        <w:t xml:space="preserve"> da saúde</w:t>
      </w:r>
      <w:r w:rsidR="00457730" w:rsidRPr="00C22751">
        <w:t xml:space="preserve">, </w:t>
      </w:r>
      <w:r w:rsidR="00C22751" w:rsidRPr="00C22751">
        <w:t xml:space="preserve">pois caso haja a </w:t>
      </w:r>
      <w:r w:rsidR="00C22751">
        <w:t>substituição</w:t>
      </w:r>
      <w:r w:rsidR="00C22751" w:rsidRPr="00C22751">
        <w:t xml:space="preserve"> do fisioterapeuta, seu sucessor poderá visualizar o histórico do paciente e</w:t>
      </w:r>
      <w:r w:rsidR="00C22751">
        <w:t xml:space="preserve"> assim continuar o que estava sendo feito ou propor novas alternativas para o tratamento.</w:t>
      </w:r>
    </w:p>
    <w:p w14:paraId="51E0058B" w14:textId="77777777" w:rsidR="00451B94" w:rsidRDefault="00451B94" w:rsidP="00E638A0">
      <w:pPr>
        <w:pStyle w:val="Ttulo2"/>
      </w:pPr>
      <w:r>
        <w:t>REQUISITOS PRINCIPAIS DO PROBLEMA A SER TRABALHADO</w:t>
      </w:r>
      <w:bookmarkEnd w:id="122"/>
      <w:bookmarkEnd w:id="123"/>
      <w:bookmarkEnd w:id="124"/>
      <w:bookmarkEnd w:id="125"/>
      <w:bookmarkEnd w:id="126"/>
      <w:bookmarkEnd w:id="127"/>
      <w:bookmarkEnd w:id="128"/>
    </w:p>
    <w:p w14:paraId="1A41784B" w14:textId="7A02C723" w:rsidR="00451B94" w:rsidRDefault="009A7042" w:rsidP="00451B94">
      <w:pPr>
        <w:pStyle w:val="TF-TEXTO"/>
      </w:pPr>
      <w:r>
        <w:t xml:space="preserve">A </w:t>
      </w:r>
      <w:r w:rsidR="00E05A11">
        <w:t>aplicação a ser desenvolvida deverá:</w:t>
      </w:r>
    </w:p>
    <w:p w14:paraId="3B42E73C" w14:textId="687B9C3D" w:rsidR="00F62F52" w:rsidRDefault="00A16DAC" w:rsidP="00DD2BE1">
      <w:pPr>
        <w:pStyle w:val="TF-ALNEA"/>
        <w:numPr>
          <w:ilvl w:val="0"/>
          <w:numId w:val="22"/>
        </w:numPr>
      </w:pPr>
      <w:r>
        <w:t xml:space="preserve">permitir o cadastro </w:t>
      </w:r>
      <w:r w:rsidR="005A39CE">
        <w:t>de</w:t>
      </w:r>
      <w:r>
        <w:t xml:space="preserve"> pacientes (Requisito Funcional – RF)</w:t>
      </w:r>
    </w:p>
    <w:p w14:paraId="579E77A2" w14:textId="00411420" w:rsidR="00DC2BC6" w:rsidRDefault="00203AEE" w:rsidP="00DD2BE1">
      <w:pPr>
        <w:pStyle w:val="TF-ALNEA"/>
        <w:numPr>
          <w:ilvl w:val="0"/>
          <w:numId w:val="22"/>
        </w:numPr>
      </w:pPr>
      <w:r>
        <w:t xml:space="preserve">permitir ao usuário </w:t>
      </w:r>
      <w:r w:rsidR="00910ED6">
        <w:t xml:space="preserve">possa </w:t>
      </w:r>
      <w:r>
        <w:t xml:space="preserve">capturar </w:t>
      </w:r>
      <w:r w:rsidR="00910ED6">
        <w:t xml:space="preserve">imagens </w:t>
      </w:r>
      <w:r w:rsidR="00A713AD">
        <w:t>anteriores</w:t>
      </w:r>
      <w:r w:rsidR="00910ED6">
        <w:t xml:space="preserve"> e </w:t>
      </w:r>
      <w:r w:rsidR="00A713AD">
        <w:t>posteriore</w:t>
      </w:r>
      <w:r w:rsidR="00FF3B84">
        <w:t>s dos m</w:t>
      </w:r>
      <w:r w:rsidR="00D63FB8">
        <w:t>embros superiores do</w:t>
      </w:r>
      <w:r w:rsidR="00FF3B84">
        <w:t xml:space="preserve"> corpo </w:t>
      </w:r>
      <w:r>
        <w:t>a partir do smartphone (RF)</w:t>
      </w:r>
      <w:r w:rsidR="00DB3715">
        <w:t>;</w:t>
      </w:r>
    </w:p>
    <w:p w14:paraId="10E18B18" w14:textId="1820A771" w:rsidR="00FD1DE8" w:rsidRDefault="00FD1DE8" w:rsidP="00DD2BE1">
      <w:pPr>
        <w:pStyle w:val="TF-ALNEA"/>
      </w:pPr>
      <w:r>
        <w:t xml:space="preserve">permitir que o usuário possa importar imagens </w:t>
      </w:r>
      <w:r w:rsidR="006B636E">
        <w:t>(RF);</w:t>
      </w:r>
    </w:p>
    <w:p w14:paraId="0F81CE3D" w14:textId="0D9E66FC" w:rsidR="00203AEE" w:rsidRDefault="00910ED6" w:rsidP="00DD2BE1">
      <w:pPr>
        <w:pStyle w:val="TF-ALNEA"/>
      </w:pPr>
      <w:r>
        <w:t>permitir que o usuário poss</w:t>
      </w:r>
      <w:r w:rsidR="00D63FB8">
        <w:t>a</w:t>
      </w:r>
      <w:r>
        <w:t xml:space="preserve"> </w:t>
      </w:r>
      <w:r w:rsidR="00D63FB8">
        <w:t xml:space="preserve">marcar </w:t>
      </w:r>
      <w:r w:rsidR="003D4C24">
        <w:t>os pontos de postura</w:t>
      </w:r>
      <w:r w:rsidR="00374906">
        <w:t xml:space="preserve"> (RF);</w:t>
      </w:r>
    </w:p>
    <w:p w14:paraId="37DEB700" w14:textId="1A657546" w:rsidR="00374906" w:rsidRDefault="006B636E" w:rsidP="00DD2BE1">
      <w:pPr>
        <w:pStyle w:val="TF-ALNEA"/>
      </w:pPr>
      <w:r>
        <w:t xml:space="preserve">permitir </w:t>
      </w:r>
      <w:r w:rsidR="00A8048E">
        <w:t xml:space="preserve">ao usuário selecionar </w:t>
      </w:r>
      <w:r w:rsidR="004D19DF">
        <w:t xml:space="preserve">os pontos de postura </w:t>
      </w:r>
      <w:r w:rsidR="008E4125">
        <w:t>que</w:t>
      </w:r>
      <w:r w:rsidR="004D19DF">
        <w:t xml:space="preserve"> serão utilizados </w:t>
      </w:r>
      <w:r w:rsidR="007918BE">
        <w:t>na</w:t>
      </w:r>
      <w:r w:rsidR="00D146C3">
        <w:t xml:space="preserve"> análise postural (RF)</w:t>
      </w:r>
      <w:r w:rsidR="00DB3715">
        <w:t>;</w:t>
      </w:r>
    </w:p>
    <w:p w14:paraId="2BE0632E" w14:textId="28AC0A6D" w:rsidR="004118AC" w:rsidRPr="008962CA" w:rsidRDefault="004118AC" w:rsidP="00DD2BE1">
      <w:pPr>
        <w:pStyle w:val="TF-ALNEA"/>
      </w:pPr>
      <w:r>
        <w:t xml:space="preserve">a partir da marcação </w:t>
      </w:r>
      <w:r w:rsidRPr="008962CA">
        <w:t>do Manúbrio estabelecer a linha vertical de prumo (RF);</w:t>
      </w:r>
    </w:p>
    <w:p w14:paraId="7B3DA097" w14:textId="030790C6" w:rsidR="00D146C3" w:rsidRDefault="00937AA4" w:rsidP="00DD2BE1">
      <w:pPr>
        <w:pStyle w:val="TF-ALNEA"/>
      </w:pPr>
      <w:r w:rsidRPr="008962CA">
        <w:t xml:space="preserve">calcular os ângulos e as distâncias entre </w:t>
      </w:r>
      <w:r w:rsidR="00523975" w:rsidRPr="008962CA">
        <w:t>os pontos posturais</w:t>
      </w:r>
      <w:r w:rsidRPr="008962CA">
        <w:t xml:space="preserve"> utilizando algoritmos de visão computacional</w:t>
      </w:r>
      <w:r w:rsidR="00523975" w:rsidRPr="008962CA">
        <w:t xml:space="preserve"> (RF)</w:t>
      </w:r>
      <w:r w:rsidR="00523975">
        <w:t>;</w:t>
      </w:r>
    </w:p>
    <w:p w14:paraId="18BD9D10" w14:textId="3FD326A1" w:rsidR="00523975" w:rsidRPr="008962CA" w:rsidRDefault="008A5CCB" w:rsidP="00DD2BE1">
      <w:pPr>
        <w:pStyle w:val="TF-ALNEA"/>
      </w:pPr>
      <w:r w:rsidRPr="008962CA">
        <w:t>estabelecer o grau de simetria entre os lados direito e esquerdo do corpo do paciente (RF);</w:t>
      </w:r>
    </w:p>
    <w:p w14:paraId="0D187A33" w14:textId="4D0563FE" w:rsidR="00734560" w:rsidRPr="002B7DB0" w:rsidRDefault="00734560" w:rsidP="00DD2BE1">
      <w:pPr>
        <w:pStyle w:val="TF-ALNEA"/>
      </w:pPr>
      <w:r w:rsidRPr="002B7DB0">
        <w:t xml:space="preserve">demonstrar visualmente </w:t>
      </w:r>
      <w:r w:rsidR="004E61FB" w:rsidRPr="002B7DB0">
        <w:t xml:space="preserve">as medidas </w:t>
      </w:r>
      <w:r w:rsidR="006F3EDF" w:rsidRPr="002B7DB0">
        <w:t>d</w:t>
      </w:r>
      <w:r w:rsidRPr="002B7DB0">
        <w:t xml:space="preserve">as angulações </w:t>
      </w:r>
      <w:r w:rsidR="002B7DB0" w:rsidRPr="002B7DB0">
        <w:t>entre os pontos de postura e as diferenças de simetria entre os lados direito e esquerdo do corpo do paciente</w:t>
      </w:r>
      <w:r w:rsidRPr="002B7DB0">
        <w:t xml:space="preserve"> </w:t>
      </w:r>
      <w:r w:rsidR="00252862" w:rsidRPr="002B7DB0">
        <w:t>(RF);</w:t>
      </w:r>
    </w:p>
    <w:p w14:paraId="462B9D9F" w14:textId="6F7AB4F8" w:rsidR="00DD2BE1" w:rsidRDefault="00DD2BE1" w:rsidP="00DD2BE1">
      <w:pPr>
        <w:pStyle w:val="TF-ALNEA"/>
      </w:pPr>
      <w:r>
        <w:t xml:space="preserve">realizar </w:t>
      </w:r>
      <w:r w:rsidR="00807441">
        <w:t>o cálculo das medidas de fotogrametria em um tempo máximo de 1 minuto (</w:t>
      </w:r>
      <w:r w:rsidR="006E3D5A" w:rsidRPr="008962CA">
        <w:t>Requisito Não Funcional – RNF</w:t>
      </w:r>
      <w:r w:rsidR="00807441">
        <w:t>);</w:t>
      </w:r>
    </w:p>
    <w:p w14:paraId="0E92428F" w14:textId="4B30AB22" w:rsidR="00D8540F" w:rsidRDefault="00D8540F" w:rsidP="00DD2BE1">
      <w:pPr>
        <w:pStyle w:val="TF-ALNEA"/>
      </w:pPr>
      <w:r w:rsidRPr="008962CA">
        <w:t>ser desenvolvido utilizando a linguagem de programação Python (</w:t>
      </w:r>
      <w:r w:rsidR="006E3D5A">
        <w:t>RNF</w:t>
      </w:r>
      <w:r w:rsidRPr="008962CA">
        <w:t>);</w:t>
      </w:r>
    </w:p>
    <w:p w14:paraId="08D0E25A" w14:textId="767AA646" w:rsidR="002126DA" w:rsidRDefault="002126DA" w:rsidP="002126DA">
      <w:pPr>
        <w:pStyle w:val="TF-ALNEA"/>
      </w:pPr>
      <w:r>
        <w:t xml:space="preserve">utilizar a linguagem </w:t>
      </w:r>
      <w:proofErr w:type="spellStart"/>
      <w:r>
        <w:t>Flutter</w:t>
      </w:r>
      <w:proofErr w:type="spellEnd"/>
      <w:r>
        <w:t xml:space="preserve"> para o desenvolvimento</w:t>
      </w:r>
      <w:r w:rsidR="00D90647">
        <w:t xml:space="preserve"> da aplicação </w:t>
      </w:r>
      <w:r w:rsidR="00965FA0">
        <w:t xml:space="preserve">para </w:t>
      </w:r>
      <w:r w:rsidR="00965FA0" w:rsidRPr="00965FA0">
        <w:rPr>
          <w:i/>
          <w:iCs/>
        </w:rPr>
        <w:t>smartphones</w:t>
      </w:r>
      <w:r>
        <w:t xml:space="preserve"> (RNF);</w:t>
      </w:r>
    </w:p>
    <w:p w14:paraId="1C100F97" w14:textId="47A566D0" w:rsidR="00D8540F" w:rsidRDefault="00D8540F" w:rsidP="00DD2BE1">
      <w:pPr>
        <w:pStyle w:val="TF-ALNEA"/>
      </w:pPr>
      <w:r w:rsidRPr="008962CA">
        <w:t xml:space="preserve">utilizar a biblioteca </w:t>
      </w:r>
      <w:proofErr w:type="spellStart"/>
      <w:r w:rsidR="00006D6C" w:rsidRPr="008962CA">
        <w:t>OpenCV</w:t>
      </w:r>
      <w:proofErr w:type="spellEnd"/>
      <w:r w:rsidRPr="008962CA">
        <w:t xml:space="preserve"> </w:t>
      </w:r>
      <w:r w:rsidR="00006D6C" w:rsidRPr="008962CA">
        <w:t>para realizar o p</w:t>
      </w:r>
      <w:r w:rsidRPr="008962CA">
        <w:t>rocessamento d</w:t>
      </w:r>
      <w:r w:rsidR="00006D6C" w:rsidRPr="008962CA">
        <w:t>as</w:t>
      </w:r>
      <w:r w:rsidRPr="008962CA">
        <w:t xml:space="preserve"> </w:t>
      </w:r>
      <w:r w:rsidR="00006D6C" w:rsidRPr="008962CA">
        <w:t>imagens</w:t>
      </w:r>
      <w:r w:rsidRPr="008962CA">
        <w:t xml:space="preserve"> (RNF)</w:t>
      </w:r>
      <w:r w:rsidR="00D15571">
        <w:t>;</w:t>
      </w:r>
    </w:p>
    <w:p w14:paraId="15DFE5A9" w14:textId="58DC0CF0" w:rsidR="008962CA" w:rsidRPr="008962CA" w:rsidRDefault="00E05D1B" w:rsidP="005A69F2">
      <w:pPr>
        <w:pStyle w:val="TF-ALNEA"/>
      </w:pPr>
      <w:r>
        <w:t xml:space="preserve">utilizar o banco de dados </w:t>
      </w:r>
      <w:proofErr w:type="spellStart"/>
      <w:r>
        <w:t>SQLite</w:t>
      </w:r>
      <w:proofErr w:type="spellEnd"/>
      <w:r>
        <w:t xml:space="preserve"> para persistir os dados offline (RNF).</w:t>
      </w:r>
    </w:p>
    <w:p w14:paraId="5CB0A412" w14:textId="77777777" w:rsidR="00451B94" w:rsidRDefault="00451B94" w:rsidP="00E638A0">
      <w:pPr>
        <w:pStyle w:val="Ttulo2"/>
      </w:pPr>
      <w:r>
        <w:lastRenderedPageBreak/>
        <w:t>METODOLOGIA</w:t>
      </w:r>
    </w:p>
    <w:p w14:paraId="4ACC7538" w14:textId="77777777" w:rsidR="00451B94" w:rsidRPr="007E0D87" w:rsidRDefault="00451B94" w:rsidP="00965FA0">
      <w:pPr>
        <w:pStyle w:val="TF-TEXTO"/>
      </w:pPr>
      <w:r w:rsidRPr="007E0D87">
        <w:t xml:space="preserve">O trabalho será </w:t>
      </w:r>
      <w:r w:rsidRPr="00965FA0">
        <w:t>desenvolvido</w:t>
      </w:r>
      <w:r w:rsidRPr="007E0D87">
        <w:t xml:space="preserve"> observando as seguintes etapas:</w:t>
      </w:r>
    </w:p>
    <w:p w14:paraId="6947B51E" w14:textId="4B9A74E6" w:rsidR="009E6D50" w:rsidRPr="00965FA0" w:rsidRDefault="009E6D50" w:rsidP="00965FA0">
      <w:pPr>
        <w:pStyle w:val="TF-ALNEA"/>
        <w:numPr>
          <w:ilvl w:val="0"/>
          <w:numId w:val="10"/>
        </w:numPr>
        <w:rPr>
          <w:rStyle w:val="normaltextrun"/>
        </w:rPr>
      </w:pPr>
      <w:r w:rsidRPr="00965FA0">
        <w:rPr>
          <w:rStyle w:val="normaltextrun"/>
        </w:rPr>
        <w:t xml:space="preserve">acompanhamento clínico: acompanhar atendimentos realizados no Centro de Reabilitação da </w:t>
      </w:r>
      <w:proofErr w:type="spellStart"/>
      <w:r w:rsidRPr="00965FA0">
        <w:rPr>
          <w:rStyle w:val="normaltextrun"/>
        </w:rPr>
        <w:t>Furb</w:t>
      </w:r>
      <w:proofErr w:type="spellEnd"/>
      <w:r w:rsidRPr="00965FA0">
        <w:rPr>
          <w:rStyle w:val="normaltextrun"/>
        </w:rPr>
        <w:t xml:space="preserve"> II, com pacientes </w:t>
      </w:r>
      <w:r w:rsidR="009F6B5A" w:rsidRPr="00965FA0">
        <w:rPr>
          <w:rStyle w:val="normaltextrun"/>
        </w:rPr>
        <w:t>que sofreram AVC</w:t>
      </w:r>
      <w:r w:rsidRPr="00965FA0">
        <w:rPr>
          <w:rStyle w:val="normaltextrun"/>
        </w:rPr>
        <w:t>, para entendimento do problema e constatação de necessidades reais;</w:t>
      </w:r>
    </w:p>
    <w:p w14:paraId="53FDFAC8" w14:textId="42450C04" w:rsidR="00572D9B" w:rsidRPr="00965FA0" w:rsidRDefault="00572D9B" w:rsidP="00965FA0">
      <w:pPr>
        <w:pStyle w:val="TF-ALNEA"/>
      </w:pPr>
      <w:r w:rsidRPr="00965FA0">
        <w:t xml:space="preserve">submissão ao conselho de ética: </w:t>
      </w:r>
      <w:r w:rsidR="006A6386" w:rsidRPr="00965FA0">
        <w:t xml:space="preserve">escrita </w:t>
      </w:r>
      <w:r w:rsidR="00C405BF" w:rsidRPr="00965FA0">
        <w:t xml:space="preserve">e cadastro do trabalho na plataforma </w:t>
      </w:r>
      <w:r w:rsidR="00ED7FB1" w:rsidRPr="00965FA0">
        <w:t>B</w:t>
      </w:r>
      <w:r w:rsidR="00C405BF" w:rsidRPr="00965FA0">
        <w:t xml:space="preserve">rasil </w:t>
      </w:r>
      <w:r w:rsidR="003C4F2C" w:rsidRPr="00965FA0">
        <w:t xml:space="preserve">e submissão </w:t>
      </w:r>
      <w:r w:rsidR="00C3645B" w:rsidRPr="00965FA0">
        <w:t xml:space="preserve">para o conselho de ética da FURB. </w:t>
      </w:r>
      <w:r w:rsidR="005E5168">
        <w:t>Ressaltando que e</w:t>
      </w:r>
      <w:r w:rsidR="0081417D" w:rsidRPr="00965FA0">
        <w:t xml:space="preserve">m cada experimento </w:t>
      </w:r>
      <w:r w:rsidR="00C3645B" w:rsidRPr="00965FA0">
        <w:t xml:space="preserve">será solicitado aos pacientes a assinatura do </w:t>
      </w:r>
      <w:r w:rsidR="00C3645B" w:rsidRPr="00965FA0">
        <w:rPr>
          <w:rStyle w:val="hgkelc"/>
        </w:rPr>
        <w:t>Termo de Consentimento Livre e Esclarecido (TCLE);</w:t>
      </w:r>
    </w:p>
    <w:p w14:paraId="5116C174" w14:textId="3A76FEBD" w:rsidR="00B712AE" w:rsidRPr="00965FA0" w:rsidRDefault="00F15F89" w:rsidP="00965FA0">
      <w:pPr>
        <w:pStyle w:val="TF-ALNEA"/>
      </w:pPr>
      <w:r w:rsidRPr="00965FA0">
        <w:t>l</w:t>
      </w:r>
      <w:r w:rsidR="00B712AE" w:rsidRPr="00965FA0">
        <w:t>evantamento bibliográfico:</w:t>
      </w:r>
      <w:r w:rsidR="00B325A7" w:rsidRPr="00965FA0">
        <w:t xml:space="preserve"> </w:t>
      </w:r>
      <w:r w:rsidR="00B712AE" w:rsidRPr="00965FA0">
        <w:t xml:space="preserve">estudar os assuntos relacionados à </w:t>
      </w:r>
      <w:r w:rsidR="00B759F0" w:rsidRPr="00965FA0">
        <w:t xml:space="preserve">acidente vascular cerebral, </w:t>
      </w:r>
      <w:r w:rsidR="00B712AE" w:rsidRPr="00965FA0">
        <w:t xml:space="preserve">avaliação </w:t>
      </w:r>
      <w:r w:rsidR="00B325A7" w:rsidRPr="00965FA0">
        <w:t>postural,</w:t>
      </w:r>
      <w:r w:rsidR="00B712AE" w:rsidRPr="00965FA0">
        <w:t xml:space="preserve"> </w:t>
      </w:r>
      <w:r w:rsidR="00B325A7" w:rsidRPr="00965FA0">
        <w:t>fotogrametria e</w:t>
      </w:r>
      <w:r w:rsidR="00B712AE" w:rsidRPr="00965FA0">
        <w:t xml:space="preserve"> </w:t>
      </w:r>
      <w:r w:rsidR="0084760D" w:rsidRPr="00965FA0">
        <w:t>trabalhos correlatos</w:t>
      </w:r>
      <w:r w:rsidR="00B712AE" w:rsidRPr="00965FA0">
        <w:t>;</w:t>
      </w:r>
    </w:p>
    <w:p w14:paraId="5E66D32B" w14:textId="1CCF36CE" w:rsidR="00B325A7" w:rsidRPr="00965FA0" w:rsidRDefault="00B325A7" w:rsidP="00965FA0">
      <w:pPr>
        <w:pStyle w:val="TF-ALNEA"/>
      </w:pPr>
      <w:r w:rsidRPr="00965FA0">
        <w:t>reavaliação de requisitos: baseando-se na etapa anterior, reavaliar os requisitos propostos para a aplicação, e caso necessário, realizar alterações;</w:t>
      </w:r>
    </w:p>
    <w:p w14:paraId="4009237C" w14:textId="0FD24AF8" w:rsidR="006E7873" w:rsidRPr="00965FA0" w:rsidRDefault="006E7873" w:rsidP="00965FA0">
      <w:pPr>
        <w:pStyle w:val="TF-ALNEA"/>
      </w:pPr>
      <w:r w:rsidRPr="00965FA0">
        <w:t>especificação</w:t>
      </w:r>
      <w:r w:rsidR="00FD2E87" w:rsidRPr="00965FA0">
        <w:t xml:space="preserve"> </w:t>
      </w:r>
      <w:r w:rsidR="00FD2E87" w:rsidRPr="00965FA0">
        <w:rPr>
          <w:rStyle w:val="normaltextrun"/>
        </w:rPr>
        <w:t xml:space="preserve">da aplicação </w:t>
      </w:r>
      <w:r w:rsidR="004E1D26">
        <w:rPr>
          <w:rStyle w:val="normaltextrun"/>
        </w:rPr>
        <w:t xml:space="preserve">para </w:t>
      </w:r>
      <w:r w:rsidR="004E1D26" w:rsidRPr="004E1D26">
        <w:rPr>
          <w:rStyle w:val="normaltextrun"/>
          <w:i/>
          <w:iCs/>
        </w:rPr>
        <w:t>smartphones</w:t>
      </w:r>
      <w:r w:rsidRPr="00965FA0">
        <w:t xml:space="preserve">: utilizar a ferramenta de diagramação Enterprise Architect (EA) para elaborar os diagramas de caso de uso e de atividades de acordo com a </w:t>
      </w:r>
      <w:proofErr w:type="spellStart"/>
      <w:r w:rsidRPr="00965FA0">
        <w:t>Unified</w:t>
      </w:r>
      <w:proofErr w:type="spellEnd"/>
      <w:r w:rsidRPr="00965FA0">
        <w:t xml:space="preserve"> </w:t>
      </w:r>
      <w:proofErr w:type="spellStart"/>
      <w:r w:rsidRPr="00965FA0">
        <w:t>Modeling</w:t>
      </w:r>
      <w:proofErr w:type="spellEnd"/>
      <w:r w:rsidRPr="00965FA0">
        <w:t xml:space="preserve"> </w:t>
      </w:r>
      <w:proofErr w:type="spellStart"/>
      <w:r w:rsidRPr="00965FA0">
        <w:t>Language</w:t>
      </w:r>
      <w:proofErr w:type="spellEnd"/>
      <w:r w:rsidRPr="00965FA0">
        <w:t xml:space="preserve"> (UML);</w:t>
      </w:r>
    </w:p>
    <w:p w14:paraId="39A316FA" w14:textId="1E3D91C2" w:rsidR="006E7873" w:rsidRPr="00965FA0" w:rsidRDefault="006E7873" w:rsidP="00965FA0">
      <w:pPr>
        <w:pStyle w:val="TF-ALNEA"/>
      </w:pPr>
      <w:r w:rsidRPr="00965FA0">
        <w:t>implementação: a partir do item (</w:t>
      </w:r>
      <w:r w:rsidR="00E048EC">
        <w:t>e</w:t>
      </w:r>
      <w:r w:rsidRPr="00965FA0">
        <w:t xml:space="preserve">) implementar a aplicação para </w:t>
      </w:r>
      <w:r w:rsidR="00FD2E87" w:rsidRPr="00DE5540">
        <w:rPr>
          <w:i/>
          <w:iCs/>
        </w:rPr>
        <w:t>smartphones</w:t>
      </w:r>
      <w:r w:rsidR="00FD2E87" w:rsidRPr="00965FA0">
        <w:t xml:space="preserve"> </w:t>
      </w:r>
      <w:r w:rsidRPr="00965FA0">
        <w:t xml:space="preserve">utilizando a linguagem </w:t>
      </w:r>
      <w:proofErr w:type="spellStart"/>
      <w:r w:rsidRPr="00965FA0">
        <w:t>Flutter</w:t>
      </w:r>
      <w:proofErr w:type="spellEnd"/>
      <w:r w:rsidRPr="00965FA0">
        <w:t>;</w:t>
      </w:r>
    </w:p>
    <w:p w14:paraId="40B540DF" w14:textId="63F2C2AB" w:rsidR="006E7873" w:rsidRPr="00965FA0" w:rsidRDefault="006E7873" w:rsidP="00965FA0">
      <w:pPr>
        <w:pStyle w:val="TF-ALNEA"/>
        <w:rPr>
          <w:rStyle w:val="eop"/>
        </w:rPr>
      </w:pPr>
      <w:r w:rsidRPr="00965FA0">
        <w:rPr>
          <w:rStyle w:val="normaltextrun"/>
        </w:rPr>
        <w:t xml:space="preserve">testes da aplicação </w:t>
      </w:r>
      <w:r w:rsidR="00E75FBE">
        <w:rPr>
          <w:rStyle w:val="normaltextrun"/>
        </w:rPr>
        <w:t xml:space="preserve">para </w:t>
      </w:r>
      <w:r w:rsidR="00E75FBE" w:rsidRPr="004E1D26">
        <w:rPr>
          <w:rStyle w:val="normaltextrun"/>
          <w:i/>
          <w:iCs/>
        </w:rPr>
        <w:t>smartphones</w:t>
      </w:r>
      <w:r w:rsidRPr="00965FA0">
        <w:rPr>
          <w:rStyle w:val="normaltextrun"/>
        </w:rPr>
        <w:t>: elaborar testes para validar </w:t>
      </w:r>
      <w:r w:rsidRPr="00965FA0">
        <w:rPr>
          <w:rStyle w:val="eop"/>
        </w:rPr>
        <w:t>a usabilidade da aplicação junto aos profissionais da área da saúde;</w:t>
      </w:r>
    </w:p>
    <w:p w14:paraId="21A5662B" w14:textId="0FBAADE2" w:rsidR="00685CCB" w:rsidRPr="00965FA0" w:rsidRDefault="00BC5ADE" w:rsidP="00965FA0">
      <w:pPr>
        <w:pStyle w:val="TF-ALNEA"/>
      </w:pPr>
      <w:r w:rsidRPr="00965FA0">
        <w:t>definição</w:t>
      </w:r>
      <w:r w:rsidR="00405D72" w:rsidRPr="00965FA0">
        <w:t xml:space="preserve"> </w:t>
      </w:r>
      <w:r w:rsidR="00CF598B" w:rsidRPr="00965FA0">
        <w:t>de algoritmos</w:t>
      </w:r>
      <w:r w:rsidR="00685CCB" w:rsidRPr="00965FA0">
        <w:t xml:space="preserve"> para extrair medidas </w:t>
      </w:r>
      <w:r w:rsidR="001D4BD3" w:rsidRPr="00965FA0">
        <w:t>fotogramétricas</w:t>
      </w:r>
      <w:r w:rsidR="00685CCB" w:rsidRPr="00965FA0">
        <w:t>: pesquisar métodos utilizados para extrair/estabelecer medidas a partir de imagens;</w:t>
      </w:r>
    </w:p>
    <w:p w14:paraId="07AD79A4" w14:textId="289BBD52" w:rsidR="000D09FA" w:rsidRPr="00965FA0" w:rsidRDefault="00A36EB0" w:rsidP="00965FA0">
      <w:pPr>
        <w:pStyle w:val="TF-ALNEA"/>
      </w:pPr>
      <w:r w:rsidRPr="00965FA0">
        <w:t xml:space="preserve">definição de algoritmos </w:t>
      </w:r>
      <w:r w:rsidR="00A11B70" w:rsidRPr="00965FA0">
        <w:t>para cálculo da</w:t>
      </w:r>
      <w:r w:rsidRPr="00965FA0">
        <w:t xml:space="preserve"> simetria</w:t>
      </w:r>
      <w:r w:rsidR="00A11B70" w:rsidRPr="00965FA0">
        <w:t>: pesquisar métodos utilizados para estabele</w:t>
      </w:r>
      <w:r w:rsidR="00DE2643" w:rsidRPr="00965FA0">
        <w:t xml:space="preserve">cer a simetria corporal dos lados direito e esquerda nas visões frontal e </w:t>
      </w:r>
      <w:r w:rsidR="00786375" w:rsidRPr="00965FA0">
        <w:t>anterior</w:t>
      </w:r>
      <w:r w:rsidR="00887416" w:rsidRPr="00965FA0">
        <w:t>;</w:t>
      </w:r>
    </w:p>
    <w:p w14:paraId="53DDF988" w14:textId="2BD3670C" w:rsidR="007C3EB2" w:rsidRPr="00965FA0" w:rsidRDefault="007C3EB2" w:rsidP="00965FA0">
      <w:pPr>
        <w:pStyle w:val="TF-ALNEA"/>
      </w:pPr>
      <w:r w:rsidRPr="00965FA0">
        <w:t xml:space="preserve">implementação </w:t>
      </w:r>
      <w:r w:rsidR="008D50FF" w:rsidRPr="00965FA0">
        <w:t>da análise postural</w:t>
      </w:r>
      <w:r w:rsidR="00F50BF8">
        <w:t>:</w:t>
      </w:r>
      <w:r w:rsidR="008D50FF" w:rsidRPr="00965FA0">
        <w:t xml:space="preserve"> </w:t>
      </w:r>
      <w:r w:rsidR="00A551DB">
        <w:t>a partir d</w:t>
      </w:r>
      <w:r w:rsidRPr="00965FA0">
        <w:t>o</w:t>
      </w:r>
      <w:r w:rsidR="00786375" w:rsidRPr="00965FA0">
        <w:t>s</w:t>
      </w:r>
      <w:r w:rsidRPr="00965FA0">
        <w:t xml:space="preserve"> ite</w:t>
      </w:r>
      <w:r w:rsidR="00786375" w:rsidRPr="00965FA0">
        <w:t>ns</w:t>
      </w:r>
      <w:r w:rsidRPr="00965FA0">
        <w:t xml:space="preserve"> (h) </w:t>
      </w:r>
      <w:r w:rsidR="00786375" w:rsidRPr="00965FA0">
        <w:t>e (i)</w:t>
      </w:r>
      <w:r w:rsidR="00B22F00">
        <w:t>, realizar a implementação da análise postural</w:t>
      </w:r>
      <w:r w:rsidR="00786375" w:rsidRPr="00965FA0">
        <w:t xml:space="preserve"> </w:t>
      </w:r>
      <w:r w:rsidRPr="00965FA0">
        <w:t xml:space="preserve">utilizando a </w:t>
      </w:r>
      <w:r w:rsidR="00212887">
        <w:t xml:space="preserve">biblioteca </w:t>
      </w:r>
      <w:proofErr w:type="spellStart"/>
      <w:r w:rsidR="00212887" w:rsidRPr="008962CA">
        <w:t>OpenCV</w:t>
      </w:r>
      <w:proofErr w:type="spellEnd"/>
      <w:r w:rsidR="00F50BF8">
        <w:t>, a</w:t>
      </w:r>
      <w:r w:rsidR="00212887" w:rsidRPr="008962CA">
        <w:t xml:space="preserve"> </w:t>
      </w:r>
      <w:r w:rsidRPr="00965FA0">
        <w:t xml:space="preserve">linguagem de programação Python e no ambiente de desenvolvimento Google </w:t>
      </w:r>
      <w:proofErr w:type="spellStart"/>
      <w:r w:rsidRPr="00965FA0">
        <w:t>Colab</w:t>
      </w:r>
      <w:proofErr w:type="spellEnd"/>
      <w:r w:rsidRPr="00965FA0">
        <w:t xml:space="preserve">; </w:t>
      </w:r>
    </w:p>
    <w:p w14:paraId="273A868A" w14:textId="0720570F" w:rsidR="00E96C1F" w:rsidRDefault="00926C5C" w:rsidP="00965FA0">
      <w:pPr>
        <w:pStyle w:val="TF-ALNEA"/>
      </w:pPr>
      <w:r w:rsidRPr="00965FA0">
        <w:t xml:space="preserve">testes: </w:t>
      </w:r>
      <w:r w:rsidR="000C4AF6" w:rsidRPr="00965FA0">
        <w:t xml:space="preserve">verificar a eficiência e assertividade das medidas fotogramétricas e de simetria assim como a comprovação dos resultados junto aos profissionais da saúde </w:t>
      </w:r>
      <w:r w:rsidR="00D6271E" w:rsidRPr="00965FA0">
        <w:t xml:space="preserve">/ </w:t>
      </w:r>
      <w:r w:rsidR="00F94C0E" w:rsidRPr="00965FA0">
        <w:t>fisioterapeuta</w:t>
      </w:r>
      <w:r w:rsidR="00D6271E" w:rsidRPr="00965FA0">
        <w:t>s</w:t>
      </w:r>
      <w:r w:rsidR="00F94C0E">
        <w:t>.</w:t>
      </w:r>
    </w:p>
    <w:p w14:paraId="68FE02CA" w14:textId="76BFB3D3"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F30CEA">
        <w:t xml:space="preserve">Quadro </w:t>
      </w:r>
      <w:r w:rsidR="00F30CEA">
        <w:rPr>
          <w:noProof/>
        </w:rPr>
        <w:t>2</w:t>
      </w:r>
      <w:r w:rsidR="0060060C">
        <w:fldChar w:fldCharType="end"/>
      </w:r>
      <w:r>
        <w:t>.</w:t>
      </w:r>
    </w:p>
    <w:p w14:paraId="73BDF8FD" w14:textId="4E6EDE08" w:rsidR="00451B94" w:rsidRPr="007E0D87" w:rsidRDefault="0060060C" w:rsidP="005B2E12">
      <w:pPr>
        <w:pStyle w:val="TF-LEGENDA"/>
      </w:pPr>
      <w:bookmarkStart w:id="155" w:name="_Ref98650273"/>
      <w:r>
        <w:t xml:space="preserve">Quadro </w:t>
      </w:r>
      <w:r w:rsidR="00C3654E">
        <w:fldChar w:fldCharType="begin"/>
      </w:r>
      <w:r w:rsidR="00C3654E">
        <w:instrText xml:space="preserve"> SEQ Quadro \* ARABIC </w:instrText>
      </w:r>
      <w:r w:rsidR="00C3654E">
        <w:fldChar w:fldCharType="separate"/>
      </w:r>
      <w:r w:rsidR="00F30CEA">
        <w:rPr>
          <w:noProof/>
        </w:rPr>
        <w:t>2</w:t>
      </w:r>
      <w:r w:rsidR="00C3654E">
        <w:rPr>
          <w:noProof/>
        </w:rPr>
        <w:fldChar w:fldCharType="end"/>
      </w:r>
      <w:bookmarkEnd w:id="155"/>
      <w:r w:rsidR="00451B94" w:rsidRPr="007E0D87">
        <w:t xml:space="preserve"> </w:t>
      </w:r>
      <w:r w:rsidR="00506884">
        <w:t>–</w:t>
      </w:r>
      <w:r w:rsidR="00451B94" w:rsidRPr="007E0D87">
        <w:t xml:space="preserve"> Cronograma</w:t>
      </w:r>
      <w:r w:rsidR="00506884">
        <w:t xml:space="preserve"> de atividades a serem realizadas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248"/>
        <w:gridCol w:w="278"/>
        <w:gridCol w:w="279"/>
        <w:gridCol w:w="273"/>
        <w:gridCol w:w="284"/>
        <w:gridCol w:w="284"/>
        <w:gridCol w:w="284"/>
        <w:gridCol w:w="284"/>
        <w:gridCol w:w="284"/>
        <w:gridCol w:w="284"/>
        <w:gridCol w:w="284"/>
        <w:gridCol w:w="284"/>
        <w:gridCol w:w="300"/>
      </w:tblGrid>
      <w:tr w:rsidR="00F7016A" w:rsidRPr="007E0D87" w14:paraId="16FC976E" w14:textId="62C7141A" w:rsidTr="005A69F2">
        <w:trPr>
          <w:cantSplit/>
          <w:jc w:val="center"/>
        </w:trPr>
        <w:tc>
          <w:tcPr>
            <w:tcW w:w="4248" w:type="dxa"/>
            <w:tcBorders>
              <w:top w:val="single" w:sz="4" w:space="0" w:color="auto"/>
              <w:left w:val="single" w:sz="4" w:space="0" w:color="auto"/>
              <w:bottom w:val="nil"/>
              <w:right w:val="single" w:sz="4" w:space="0" w:color="auto"/>
            </w:tcBorders>
            <w:shd w:val="clear" w:color="auto" w:fill="A6A6A6"/>
          </w:tcPr>
          <w:p w14:paraId="5A05FA8B" w14:textId="77777777" w:rsidR="00F7016A" w:rsidRPr="007E0D87" w:rsidRDefault="00F7016A" w:rsidP="00470C41">
            <w:pPr>
              <w:pStyle w:val="TF-TEXTOQUADRO"/>
            </w:pPr>
          </w:p>
        </w:tc>
        <w:tc>
          <w:tcPr>
            <w:tcW w:w="3402" w:type="dxa"/>
            <w:gridSpan w:val="12"/>
            <w:tcBorders>
              <w:top w:val="single" w:sz="4" w:space="0" w:color="auto"/>
              <w:left w:val="single" w:sz="4" w:space="0" w:color="auto"/>
              <w:right w:val="single" w:sz="4" w:space="0" w:color="auto"/>
            </w:tcBorders>
            <w:shd w:val="clear" w:color="auto" w:fill="A6A6A6"/>
          </w:tcPr>
          <w:p w14:paraId="1BD98059" w14:textId="2982E534" w:rsidR="00F7016A" w:rsidRDefault="00F7016A" w:rsidP="00470C41">
            <w:pPr>
              <w:pStyle w:val="TF-TEXTOQUADROCentralizado"/>
            </w:pPr>
            <w:r>
              <w:t>20</w:t>
            </w:r>
            <w:r w:rsidR="00980B41">
              <w:t>21</w:t>
            </w:r>
          </w:p>
        </w:tc>
      </w:tr>
      <w:tr w:rsidR="00F7016A" w:rsidRPr="007E0D87" w14:paraId="649C049E" w14:textId="659BDF83" w:rsidTr="00F7016A">
        <w:trPr>
          <w:cantSplit/>
          <w:jc w:val="center"/>
        </w:trPr>
        <w:tc>
          <w:tcPr>
            <w:tcW w:w="4248" w:type="dxa"/>
            <w:tcBorders>
              <w:top w:val="nil"/>
              <w:left w:val="single" w:sz="4" w:space="0" w:color="auto"/>
              <w:bottom w:val="nil"/>
            </w:tcBorders>
            <w:shd w:val="clear" w:color="auto" w:fill="A6A6A6"/>
          </w:tcPr>
          <w:p w14:paraId="734A1D77" w14:textId="77777777" w:rsidR="00F7016A" w:rsidRPr="007E0D87" w:rsidRDefault="00F7016A" w:rsidP="00470C41">
            <w:pPr>
              <w:pStyle w:val="TF-TEXTOQUADRO"/>
            </w:pPr>
          </w:p>
        </w:tc>
        <w:tc>
          <w:tcPr>
            <w:tcW w:w="557" w:type="dxa"/>
            <w:gridSpan w:val="2"/>
            <w:shd w:val="clear" w:color="auto" w:fill="A6A6A6"/>
          </w:tcPr>
          <w:p w14:paraId="2AC5D8F7" w14:textId="702D4598" w:rsidR="00F7016A" w:rsidRDefault="00F7016A" w:rsidP="00470C41">
            <w:pPr>
              <w:pStyle w:val="TF-TEXTOQUADROCentralizado"/>
            </w:pPr>
            <w:r>
              <w:t>jun.</w:t>
            </w:r>
          </w:p>
        </w:tc>
        <w:tc>
          <w:tcPr>
            <w:tcW w:w="557" w:type="dxa"/>
            <w:gridSpan w:val="2"/>
            <w:shd w:val="clear" w:color="auto" w:fill="A6A6A6"/>
          </w:tcPr>
          <w:p w14:paraId="7D595B82" w14:textId="1F200754" w:rsidR="00F7016A" w:rsidRPr="007E0D87" w:rsidRDefault="00F7016A" w:rsidP="00470C41">
            <w:pPr>
              <w:pStyle w:val="TF-TEXTOQUADROCentralizado"/>
            </w:pPr>
            <w:r>
              <w:t>jul</w:t>
            </w:r>
            <w:r w:rsidRPr="007E0D87">
              <w:t>.</w:t>
            </w:r>
          </w:p>
        </w:tc>
        <w:tc>
          <w:tcPr>
            <w:tcW w:w="568" w:type="dxa"/>
            <w:gridSpan w:val="2"/>
            <w:shd w:val="clear" w:color="auto" w:fill="A6A6A6"/>
          </w:tcPr>
          <w:p w14:paraId="68187F0A" w14:textId="178A33DD" w:rsidR="00F7016A" w:rsidRPr="007E0D87" w:rsidRDefault="00F7016A" w:rsidP="00470C41">
            <w:pPr>
              <w:pStyle w:val="TF-TEXTOQUADROCentralizado"/>
            </w:pPr>
            <w:r>
              <w:t>ago</w:t>
            </w:r>
            <w:r w:rsidRPr="007E0D87">
              <w:t>.</w:t>
            </w:r>
          </w:p>
        </w:tc>
        <w:tc>
          <w:tcPr>
            <w:tcW w:w="568" w:type="dxa"/>
            <w:gridSpan w:val="2"/>
            <w:shd w:val="clear" w:color="auto" w:fill="A6A6A6"/>
          </w:tcPr>
          <w:p w14:paraId="0ECE835E" w14:textId="2B91B4EC" w:rsidR="00F7016A" w:rsidRPr="007E0D87" w:rsidRDefault="00F7016A" w:rsidP="00470C41">
            <w:pPr>
              <w:pStyle w:val="TF-TEXTOQUADROCentralizado"/>
            </w:pPr>
            <w:r>
              <w:t>set</w:t>
            </w:r>
            <w:r w:rsidRPr="007E0D87">
              <w:t>.</w:t>
            </w:r>
          </w:p>
        </w:tc>
        <w:tc>
          <w:tcPr>
            <w:tcW w:w="568" w:type="dxa"/>
            <w:gridSpan w:val="2"/>
            <w:shd w:val="clear" w:color="auto" w:fill="A6A6A6"/>
          </w:tcPr>
          <w:p w14:paraId="239273BC" w14:textId="6C5A10D2" w:rsidR="00F7016A" w:rsidRPr="007E0D87" w:rsidRDefault="00F7016A" w:rsidP="00470C41">
            <w:pPr>
              <w:pStyle w:val="TF-TEXTOQUADROCentralizado"/>
            </w:pPr>
            <w:r>
              <w:t>out</w:t>
            </w:r>
            <w:r w:rsidRPr="007E0D87">
              <w:t>.</w:t>
            </w:r>
          </w:p>
        </w:tc>
        <w:tc>
          <w:tcPr>
            <w:tcW w:w="584" w:type="dxa"/>
            <w:gridSpan w:val="2"/>
            <w:shd w:val="clear" w:color="auto" w:fill="A6A6A6"/>
          </w:tcPr>
          <w:p w14:paraId="446EAAD2" w14:textId="7E0F7391" w:rsidR="00F7016A" w:rsidRPr="007E0D87" w:rsidRDefault="00F7016A" w:rsidP="00470C41">
            <w:pPr>
              <w:pStyle w:val="TF-TEXTOQUADROCentralizado"/>
            </w:pPr>
            <w:r>
              <w:t>nov</w:t>
            </w:r>
            <w:r w:rsidRPr="007E0D87">
              <w:t>.</w:t>
            </w:r>
          </w:p>
        </w:tc>
      </w:tr>
      <w:tr w:rsidR="00F7016A" w:rsidRPr="007E0D87" w14:paraId="2E3E58A0" w14:textId="04A40E77" w:rsidTr="00F7016A">
        <w:trPr>
          <w:cantSplit/>
          <w:jc w:val="center"/>
        </w:trPr>
        <w:tc>
          <w:tcPr>
            <w:tcW w:w="4248" w:type="dxa"/>
            <w:tcBorders>
              <w:top w:val="nil"/>
              <w:left w:val="single" w:sz="4" w:space="0" w:color="auto"/>
            </w:tcBorders>
            <w:shd w:val="clear" w:color="auto" w:fill="A6A6A6"/>
          </w:tcPr>
          <w:p w14:paraId="506A026E" w14:textId="77777777" w:rsidR="00F7016A" w:rsidRPr="007E0D87" w:rsidRDefault="00F7016A" w:rsidP="00470C41">
            <w:pPr>
              <w:pStyle w:val="TF-TEXTOQUADRO"/>
            </w:pPr>
            <w:r w:rsidRPr="007E0D87">
              <w:t>etapas / quinzenas</w:t>
            </w:r>
          </w:p>
        </w:tc>
        <w:tc>
          <w:tcPr>
            <w:tcW w:w="278" w:type="dxa"/>
            <w:shd w:val="clear" w:color="auto" w:fill="A6A6A6"/>
          </w:tcPr>
          <w:p w14:paraId="0DDD329B" w14:textId="375D603A" w:rsidR="00F7016A" w:rsidRPr="007E0D87" w:rsidRDefault="00F7016A" w:rsidP="00470C41">
            <w:pPr>
              <w:pStyle w:val="TF-TEXTOQUADROCentralizado"/>
            </w:pPr>
            <w:r>
              <w:t>1</w:t>
            </w:r>
          </w:p>
        </w:tc>
        <w:tc>
          <w:tcPr>
            <w:tcW w:w="279" w:type="dxa"/>
            <w:shd w:val="clear" w:color="auto" w:fill="A6A6A6"/>
          </w:tcPr>
          <w:p w14:paraId="2D7E3A83" w14:textId="14415050" w:rsidR="00F7016A" w:rsidRPr="007E0D87" w:rsidRDefault="00F7016A" w:rsidP="00470C41">
            <w:pPr>
              <w:pStyle w:val="TF-TEXTOQUADROCentralizado"/>
            </w:pPr>
            <w:r>
              <w:t>2</w:t>
            </w:r>
          </w:p>
        </w:tc>
        <w:tc>
          <w:tcPr>
            <w:tcW w:w="273" w:type="dxa"/>
            <w:tcBorders>
              <w:bottom w:val="single" w:sz="4" w:space="0" w:color="auto"/>
            </w:tcBorders>
            <w:shd w:val="clear" w:color="auto" w:fill="A6A6A6"/>
          </w:tcPr>
          <w:p w14:paraId="0DEC186C" w14:textId="03213F18"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F7016A" w:rsidRPr="007E0D87" w:rsidRDefault="00F7016A" w:rsidP="00470C41">
            <w:pPr>
              <w:pStyle w:val="TF-TEXTOQUADROCentralizado"/>
            </w:pPr>
            <w:r w:rsidRPr="007E0D87">
              <w:t>1</w:t>
            </w:r>
          </w:p>
        </w:tc>
        <w:tc>
          <w:tcPr>
            <w:tcW w:w="300" w:type="dxa"/>
            <w:tcBorders>
              <w:bottom w:val="single" w:sz="4" w:space="0" w:color="auto"/>
            </w:tcBorders>
            <w:shd w:val="clear" w:color="auto" w:fill="A6A6A6"/>
          </w:tcPr>
          <w:p w14:paraId="6C0F9E71" w14:textId="77777777" w:rsidR="00F7016A" w:rsidRPr="007E0D87" w:rsidRDefault="00F7016A" w:rsidP="00470C41">
            <w:pPr>
              <w:pStyle w:val="TF-TEXTOQUADROCentralizado"/>
            </w:pPr>
            <w:r w:rsidRPr="007E0D87">
              <w:t>2</w:t>
            </w:r>
          </w:p>
        </w:tc>
      </w:tr>
      <w:tr w:rsidR="00F7016A" w:rsidRPr="007E0D87" w14:paraId="24B314D2" w14:textId="77777777" w:rsidTr="00AF35B6">
        <w:trPr>
          <w:cantSplit/>
          <w:jc w:val="center"/>
        </w:trPr>
        <w:tc>
          <w:tcPr>
            <w:tcW w:w="4248" w:type="dxa"/>
            <w:tcBorders>
              <w:top w:val="nil"/>
              <w:left w:val="single" w:sz="4" w:space="0" w:color="auto"/>
            </w:tcBorders>
            <w:shd w:val="clear" w:color="auto" w:fill="auto"/>
          </w:tcPr>
          <w:p w14:paraId="64DE7C44" w14:textId="7D26A2F7" w:rsidR="00F7016A" w:rsidRPr="007E0D87" w:rsidRDefault="00F7016A" w:rsidP="00470C41">
            <w:pPr>
              <w:pStyle w:val="TF-TEXTOQUADRO"/>
            </w:pPr>
            <w:r>
              <w:t>acompanhamento clínico</w:t>
            </w:r>
          </w:p>
        </w:tc>
        <w:tc>
          <w:tcPr>
            <w:tcW w:w="278" w:type="dxa"/>
            <w:shd w:val="clear" w:color="auto" w:fill="AEAAAA" w:themeFill="background2" w:themeFillShade="BF"/>
          </w:tcPr>
          <w:p w14:paraId="46523304" w14:textId="77777777" w:rsidR="00F7016A" w:rsidRDefault="00F7016A" w:rsidP="00470C41">
            <w:pPr>
              <w:pStyle w:val="TF-TEXTOQUADROCentralizado"/>
            </w:pPr>
          </w:p>
        </w:tc>
        <w:tc>
          <w:tcPr>
            <w:tcW w:w="279" w:type="dxa"/>
            <w:shd w:val="clear" w:color="auto" w:fill="A6A6A6" w:themeFill="background1" w:themeFillShade="A6"/>
          </w:tcPr>
          <w:p w14:paraId="5A7BF306" w14:textId="77777777" w:rsidR="00F7016A" w:rsidRDefault="00F7016A" w:rsidP="00470C41">
            <w:pPr>
              <w:pStyle w:val="TF-TEXTOQUADROCentralizado"/>
            </w:pPr>
          </w:p>
        </w:tc>
        <w:tc>
          <w:tcPr>
            <w:tcW w:w="273" w:type="dxa"/>
            <w:tcBorders>
              <w:bottom w:val="single" w:sz="4" w:space="0" w:color="auto"/>
            </w:tcBorders>
            <w:shd w:val="clear" w:color="auto" w:fill="auto"/>
          </w:tcPr>
          <w:p w14:paraId="60270D76"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553C515E"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60A5367"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552E3822"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92C6683"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7659A96"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FE8550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4F12633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F74992F"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07256B02" w14:textId="77777777" w:rsidR="00F7016A" w:rsidRPr="007E0D87" w:rsidRDefault="00F7016A" w:rsidP="00470C41">
            <w:pPr>
              <w:pStyle w:val="TF-TEXTOQUADROCentralizado"/>
            </w:pPr>
          </w:p>
        </w:tc>
      </w:tr>
      <w:tr w:rsidR="00F7016A" w:rsidRPr="007E0D87" w14:paraId="13A3A64E" w14:textId="77777777" w:rsidTr="00F7016A">
        <w:trPr>
          <w:cantSplit/>
          <w:jc w:val="center"/>
        </w:trPr>
        <w:tc>
          <w:tcPr>
            <w:tcW w:w="4248" w:type="dxa"/>
            <w:tcBorders>
              <w:top w:val="nil"/>
              <w:left w:val="single" w:sz="4" w:space="0" w:color="auto"/>
            </w:tcBorders>
            <w:shd w:val="clear" w:color="auto" w:fill="auto"/>
          </w:tcPr>
          <w:p w14:paraId="597BC0B7" w14:textId="051AA105" w:rsidR="00F7016A" w:rsidRDefault="00F7016A" w:rsidP="00470C41">
            <w:pPr>
              <w:pStyle w:val="TF-TEXTOQUADRO"/>
            </w:pPr>
            <w:r>
              <w:t>submissão ao conselho de ética</w:t>
            </w:r>
          </w:p>
        </w:tc>
        <w:tc>
          <w:tcPr>
            <w:tcW w:w="278" w:type="dxa"/>
            <w:shd w:val="clear" w:color="auto" w:fill="auto"/>
          </w:tcPr>
          <w:p w14:paraId="7B9D1AD9" w14:textId="77777777" w:rsidR="00F7016A" w:rsidRDefault="00F7016A" w:rsidP="00470C41">
            <w:pPr>
              <w:pStyle w:val="TF-TEXTOQUADROCentralizado"/>
            </w:pPr>
          </w:p>
        </w:tc>
        <w:tc>
          <w:tcPr>
            <w:tcW w:w="279" w:type="dxa"/>
            <w:shd w:val="clear" w:color="auto" w:fill="AEAAAA" w:themeFill="background2" w:themeFillShade="BF"/>
          </w:tcPr>
          <w:p w14:paraId="551BE606" w14:textId="77777777" w:rsidR="00F7016A" w:rsidRDefault="00F7016A" w:rsidP="00470C41">
            <w:pPr>
              <w:pStyle w:val="TF-TEXTOQUADROCentralizado"/>
            </w:pPr>
          </w:p>
        </w:tc>
        <w:tc>
          <w:tcPr>
            <w:tcW w:w="273" w:type="dxa"/>
            <w:tcBorders>
              <w:bottom w:val="single" w:sz="4" w:space="0" w:color="auto"/>
            </w:tcBorders>
            <w:shd w:val="clear" w:color="auto" w:fill="auto"/>
          </w:tcPr>
          <w:p w14:paraId="2A54634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27242C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7477F8BF"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98EA349"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01B07A7"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18016D3C"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9C848E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3A2736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A3319CD"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4571BB51" w14:textId="77777777" w:rsidR="00F7016A" w:rsidRPr="007E0D87" w:rsidRDefault="00F7016A" w:rsidP="00470C41">
            <w:pPr>
              <w:pStyle w:val="TF-TEXTOQUADROCentralizado"/>
            </w:pPr>
          </w:p>
        </w:tc>
      </w:tr>
      <w:tr w:rsidR="00F7016A" w:rsidRPr="007E0D87" w14:paraId="76EB4853" w14:textId="30CE2BDC" w:rsidTr="00F7016A">
        <w:trPr>
          <w:jc w:val="center"/>
        </w:trPr>
        <w:tc>
          <w:tcPr>
            <w:tcW w:w="4248" w:type="dxa"/>
            <w:tcBorders>
              <w:left w:val="single" w:sz="4" w:space="0" w:color="auto"/>
            </w:tcBorders>
          </w:tcPr>
          <w:p w14:paraId="28DACA78" w14:textId="29DA2E00" w:rsidR="00F7016A" w:rsidRPr="007E0D87" w:rsidRDefault="00F7016A" w:rsidP="00470C41">
            <w:pPr>
              <w:pStyle w:val="TF-TEXTOQUADRO"/>
              <w:rPr>
                <w:bCs/>
              </w:rPr>
            </w:pPr>
            <w:r>
              <w:rPr>
                <w:bCs/>
              </w:rPr>
              <w:t>levantamento bibliográfico</w:t>
            </w:r>
          </w:p>
        </w:tc>
        <w:tc>
          <w:tcPr>
            <w:tcW w:w="278" w:type="dxa"/>
          </w:tcPr>
          <w:p w14:paraId="5174688E" w14:textId="77777777" w:rsidR="00F7016A" w:rsidRPr="007E0D87" w:rsidRDefault="00F7016A" w:rsidP="00470C41">
            <w:pPr>
              <w:pStyle w:val="TF-TEXTOQUADROCentralizado"/>
            </w:pPr>
          </w:p>
        </w:tc>
        <w:tc>
          <w:tcPr>
            <w:tcW w:w="279" w:type="dxa"/>
            <w:shd w:val="clear" w:color="auto" w:fill="AEAAAA"/>
          </w:tcPr>
          <w:p w14:paraId="7296119F" w14:textId="2E67715A" w:rsidR="00F7016A" w:rsidRPr="007E0D87" w:rsidRDefault="00F7016A" w:rsidP="00470C41">
            <w:pPr>
              <w:pStyle w:val="TF-TEXTOQUADROCentralizado"/>
            </w:pPr>
          </w:p>
        </w:tc>
        <w:tc>
          <w:tcPr>
            <w:tcW w:w="273" w:type="dxa"/>
            <w:tcBorders>
              <w:bottom w:val="single" w:sz="4" w:space="0" w:color="auto"/>
            </w:tcBorders>
            <w:shd w:val="clear" w:color="auto" w:fill="AEAAAA"/>
          </w:tcPr>
          <w:p w14:paraId="6C9616FD" w14:textId="5E976F4F" w:rsidR="00F7016A" w:rsidRPr="007E0D87" w:rsidRDefault="00F7016A" w:rsidP="00470C41">
            <w:pPr>
              <w:pStyle w:val="TF-TEXTOQUADROCentralizado"/>
            </w:pPr>
          </w:p>
        </w:tc>
        <w:tc>
          <w:tcPr>
            <w:tcW w:w="284" w:type="dxa"/>
            <w:tcBorders>
              <w:bottom w:val="single" w:sz="4" w:space="0" w:color="auto"/>
            </w:tcBorders>
          </w:tcPr>
          <w:p w14:paraId="54FCC6FE" w14:textId="77777777" w:rsidR="00F7016A" w:rsidRPr="007E0D87" w:rsidRDefault="00F7016A" w:rsidP="00470C41">
            <w:pPr>
              <w:pStyle w:val="TF-TEXTOQUADROCentralizado"/>
            </w:pPr>
          </w:p>
        </w:tc>
        <w:tc>
          <w:tcPr>
            <w:tcW w:w="284" w:type="dxa"/>
            <w:tcBorders>
              <w:bottom w:val="single" w:sz="4" w:space="0" w:color="auto"/>
            </w:tcBorders>
          </w:tcPr>
          <w:p w14:paraId="006AEB73" w14:textId="77777777" w:rsidR="00F7016A" w:rsidRPr="007E0D87" w:rsidRDefault="00F7016A" w:rsidP="00470C41">
            <w:pPr>
              <w:pStyle w:val="TF-TEXTOQUADROCentralizado"/>
            </w:pPr>
          </w:p>
        </w:tc>
        <w:tc>
          <w:tcPr>
            <w:tcW w:w="284" w:type="dxa"/>
            <w:tcBorders>
              <w:bottom w:val="single" w:sz="4" w:space="0" w:color="auto"/>
            </w:tcBorders>
          </w:tcPr>
          <w:p w14:paraId="20D740D8" w14:textId="77777777" w:rsidR="00F7016A" w:rsidRPr="007E0D87" w:rsidRDefault="00F7016A" w:rsidP="00470C41">
            <w:pPr>
              <w:pStyle w:val="TF-TEXTOQUADROCentralizado"/>
            </w:pPr>
          </w:p>
        </w:tc>
        <w:tc>
          <w:tcPr>
            <w:tcW w:w="284" w:type="dxa"/>
            <w:tcBorders>
              <w:bottom w:val="single" w:sz="4" w:space="0" w:color="auto"/>
            </w:tcBorders>
          </w:tcPr>
          <w:p w14:paraId="7CDF5C6F" w14:textId="77777777" w:rsidR="00F7016A" w:rsidRPr="007E0D87" w:rsidRDefault="00F7016A" w:rsidP="00470C41">
            <w:pPr>
              <w:pStyle w:val="TF-TEXTOQUADROCentralizado"/>
            </w:pPr>
          </w:p>
        </w:tc>
        <w:tc>
          <w:tcPr>
            <w:tcW w:w="284" w:type="dxa"/>
            <w:tcBorders>
              <w:bottom w:val="single" w:sz="4" w:space="0" w:color="auto"/>
            </w:tcBorders>
          </w:tcPr>
          <w:p w14:paraId="1FE9FBFC" w14:textId="77777777" w:rsidR="00F7016A" w:rsidRPr="007E0D87" w:rsidRDefault="00F7016A" w:rsidP="00470C41">
            <w:pPr>
              <w:pStyle w:val="TF-TEXTOQUADROCentralizado"/>
            </w:pPr>
          </w:p>
        </w:tc>
        <w:tc>
          <w:tcPr>
            <w:tcW w:w="284" w:type="dxa"/>
            <w:tcBorders>
              <w:bottom w:val="single" w:sz="4" w:space="0" w:color="auto"/>
            </w:tcBorders>
          </w:tcPr>
          <w:p w14:paraId="6E74B2C2" w14:textId="77777777" w:rsidR="00F7016A" w:rsidRPr="007E0D87" w:rsidRDefault="00F7016A" w:rsidP="00470C41">
            <w:pPr>
              <w:pStyle w:val="TF-TEXTOQUADROCentralizado"/>
            </w:pPr>
          </w:p>
        </w:tc>
        <w:tc>
          <w:tcPr>
            <w:tcW w:w="284" w:type="dxa"/>
            <w:tcBorders>
              <w:bottom w:val="single" w:sz="4" w:space="0" w:color="auto"/>
            </w:tcBorders>
          </w:tcPr>
          <w:p w14:paraId="0DFAAFDF" w14:textId="77777777" w:rsidR="00F7016A" w:rsidRPr="007E0D87" w:rsidRDefault="00F7016A" w:rsidP="00470C41">
            <w:pPr>
              <w:pStyle w:val="TF-TEXTOQUADROCentralizado"/>
            </w:pPr>
          </w:p>
        </w:tc>
        <w:tc>
          <w:tcPr>
            <w:tcW w:w="284" w:type="dxa"/>
            <w:tcBorders>
              <w:bottom w:val="single" w:sz="4" w:space="0" w:color="auto"/>
            </w:tcBorders>
          </w:tcPr>
          <w:p w14:paraId="6539A6FF" w14:textId="77777777" w:rsidR="00F7016A" w:rsidRPr="007E0D87" w:rsidRDefault="00F7016A" w:rsidP="00470C41">
            <w:pPr>
              <w:pStyle w:val="TF-TEXTOQUADROCentralizado"/>
            </w:pPr>
          </w:p>
        </w:tc>
        <w:tc>
          <w:tcPr>
            <w:tcW w:w="300" w:type="dxa"/>
          </w:tcPr>
          <w:p w14:paraId="6FC86C2F" w14:textId="77777777" w:rsidR="00F7016A" w:rsidRPr="007E0D87" w:rsidRDefault="00F7016A" w:rsidP="00470C41">
            <w:pPr>
              <w:pStyle w:val="TF-TEXTOQUADROCentralizado"/>
            </w:pPr>
          </w:p>
        </w:tc>
      </w:tr>
      <w:tr w:rsidR="00F7016A" w:rsidRPr="007E0D87" w14:paraId="24B8EFA0" w14:textId="643A3D19" w:rsidTr="00F7016A">
        <w:trPr>
          <w:jc w:val="center"/>
        </w:trPr>
        <w:tc>
          <w:tcPr>
            <w:tcW w:w="4248" w:type="dxa"/>
            <w:tcBorders>
              <w:left w:val="single" w:sz="4" w:space="0" w:color="auto"/>
            </w:tcBorders>
          </w:tcPr>
          <w:p w14:paraId="3B427EBB" w14:textId="1438F77F" w:rsidR="00F7016A" w:rsidRPr="007E0D87" w:rsidRDefault="00F7016A" w:rsidP="00470C41">
            <w:pPr>
              <w:pStyle w:val="TF-TEXTOQUADRO"/>
            </w:pPr>
            <w:r>
              <w:t>reavaliação de requisitos</w:t>
            </w:r>
          </w:p>
        </w:tc>
        <w:tc>
          <w:tcPr>
            <w:tcW w:w="278" w:type="dxa"/>
          </w:tcPr>
          <w:p w14:paraId="49AB5AF9" w14:textId="77777777" w:rsidR="00F7016A" w:rsidRPr="007E0D87" w:rsidRDefault="00F7016A" w:rsidP="00470C41">
            <w:pPr>
              <w:pStyle w:val="TF-TEXTOQUADROCentralizado"/>
            </w:pPr>
          </w:p>
        </w:tc>
        <w:tc>
          <w:tcPr>
            <w:tcW w:w="279" w:type="dxa"/>
          </w:tcPr>
          <w:p w14:paraId="5FE5F9D1" w14:textId="22163992" w:rsidR="00F7016A" w:rsidRPr="007E0D87" w:rsidRDefault="00F7016A" w:rsidP="00470C41">
            <w:pPr>
              <w:pStyle w:val="TF-TEXTOQUADROCentralizado"/>
            </w:pPr>
          </w:p>
        </w:tc>
        <w:tc>
          <w:tcPr>
            <w:tcW w:w="273" w:type="dxa"/>
            <w:tcBorders>
              <w:top w:val="single" w:sz="4" w:space="0" w:color="auto"/>
            </w:tcBorders>
            <w:shd w:val="clear" w:color="auto" w:fill="AEAAAA"/>
          </w:tcPr>
          <w:p w14:paraId="0104990A" w14:textId="022EFE7F" w:rsidR="00F7016A" w:rsidRPr="007E0D87" w:rsidRDefault="00F7016A" w:rsidP="00470C41">
            <w:pPr>
              <w:pStyle w:val="TF-TEXTOQUADROCentralizado"/>
            </w:pPr>
          </w:p>
        </w:tc>
        <w:tc>
          <w:tcPr>
            <w:tcW w:w="284" w:type="dxa"/>
            <w:tcBorders>
              <w:top w:val="single" w:sz="4" w:space="0" w:color="auto"/>
            </w:tcBorders>
            <w:shd w:val="clear" w:color="auto" w:fill="AEAAAA"/>
          </w:tcPr>
          <w:p w14:paraId="286FC497" w14:textId="77777777" w:rsidR="00F7016A" w:rsidRPr="007E0D87" w:rsidRDefault="00F7016A" w:rsidP="00470C41">
            <w:pPr>
              <w:pStyle w:val="TF-TEXTOQUADROCentralizado"/>
            </w:pPr>
          </w:p>
        </w:tc>
        <w:tc>
          <w:tcPr>
            <w:tcW w:w="284" w:type="dxa"/>
            <w:tcBorders>
              <w:top w:val="single" w:sz="4" w:space="0" w:color="auto"/>
            </w:tcBorders>
          </w:tcPr>
          <w:p w14:paraId="62D591EC" w14:textId="77777777" w:rsidR="00F7016A" w:rsidRPr="007E0D87" w:rsidRDefault="00F7016A" w:rsidP="00470C41">
            <w:pPr>
              <w:pStyle w:val="TF-TEXTOQUADROCentralizado"/>
            </w:pPr>
          </w:p>
        </w:tc>
        <w:tc>
          <w:tcPr>
            <w:tcW w:w="284" w:type="dxa"/>
            <w:tcBorders>
              <w:top w:val="single" w:sz="4" w:space="0" w:color="auto"/>
            </w:tcBorders>
          </w:tcPr>
          <w:p w14:paraId="364BF180" w14:textId="77777777" w:rsidR="00F7016A" w:rsidRPr="007E0D87" w:rsidRDefault="00F7016A" w:rsidP="00470C41">
            <w:pPr>
              <w:pStyle w:val="TF-TEXTOQUADROCentralizado"/>
            </w:pPr>
          </w:p>
        </w:tc>
        <w:tc>
          <w:tcPr>
            <w:tcW w:w="284" w:type="dxa"/>
            <w:tcBorders>
              <w:top w:val="single" w:sz="4" w:space="0" w:color="auto"/>
            </w:tcBorders>
          </w:tcPr>
          <w:p w14:paraId="1A7C86BB" w14:textId="77777777" w:rsidR="00F7016A" w:rsidRPr="007E0D87" w:rsidRDefault="00F7016A" w:rsidP="00470C41">
            <w:pPr>
              <w:pStyle w:val="TF-TEXTOQUADROCentralizado"/>
            </w:pPr>
          </w:p>
        </w:tc>
        <w:tc>
          <w:tcPr>
            <w:tcW w:w="284" w:type="dxa"/>
            <w:tcBorders>
              <w:top w:val="single" w:sz="4" w:space="0" w:color="auto"/>
            </w:tcBorders>
          </w:tcPr>
          <w:p w14:paraId="3649757F" w14:textId="77777777" w:rsidR="00F7016A" w:rsidRPr="007E0D87" w:rsidRDefault="00F7016A" w:rsidP="00470C41">
            <w:pPr>
              <w:pStyle w:val="TF-TEXTOQUADROCentralizado"/>
            </w:pPr>
          </w:p>
        </w:tc>
        <w:tc>
          <w:tcPr>
            <w:tcW w:w="284" w:type="dxa"/>
            <w:tcBorders>
              <w:top w:val="single" w:sz="4" w:space="0" w:color="auto"/>
            </w:tcBorders>
          </w:tcPr>
          <w:p w14:paraId="3B2D6081" w14:textId="77777777" w:rsidR="00F7016A" w:rsidRPr="007E0D87" w:rsidRDefault="00F7016A" w:rsidP="00470C41">
            <w:pPr>
              <w:pStyle w:val="TF-TEXTOQUADROCentralizado"/>
            </w:pPr>
          </w:p>
        </w:tc>
        <w:tc>
          <w:tcPr>
            <w:tcW w:w="284" w:type="dxa"/>
            <w:tcBorders>
              <w:top w:val="single" w:sz="4" w:space="0" w:color="auto"/>
            </w:tcBorders>
          </w:tcPr>
          <w:p w14:paraId="56DC06C2" w14:textId="77777777" w:rsidR="00F7016A" w:rsidRPr="007E0D87" w:rsidRDefault="00F7016A" w:rsidP="00470C41">
            <w:pPr>
              <w:pStyle w:val="TF-TEXTOQUADROCentralizado"/>
            </w:pPr>
          </w:p>
        </w:tc>
        <w:tc>
          <w:tcPr>
            <w:tcW w:w="284" w:type="dxa"/>
            <w:tcBorders>
              <w:top w:val="single" w:sz="4" w:space="0" w:color="auto"/>
            </w:tcBorders>
          </w:tcPr>
          <w:p w14:paraId="51FC2EC5" w14:textId="77777777" w:rsidR="00F7016A" w:rsidRPr="007E0D87" w:rsidRDefault="00F7016A" w:rsidP="00470C41">
            <w:pPr>
              <w:pStyle w:val="TF-TEXTOQUADROCentralizado"/>
            </w:pPr>
          </w:p>
        </w:tc>
        <w:tc>
          <w:tcPr>
            <w:tcW w:w="300" w:type="dxa"/>
          </w:tcPr>
          <w:p w14:paraId="529B23CA" w14:textId="77777777" w:rsidR="00F7016A" w:rsidRPr="007E0D87" w:rsidRDefault="00F7016A" w:rsidP="00470C41">
            <w:pPr>
              <w:pStyle w:val="TF-TEXTOQUADROCentralizado"/>
            </w:pPr>
          </w:p>
        </w:tc>
      </w:tr>
      <w:tr w:rsidR="00F7016A" w:rsidRPr="007E0D87" w14:paraId="4016A7BA" w14:textId="77777777" w:rsidTr="00F7016A">
        <w:trPr>
          <w:jc w:val="center"/>
        </w:trPr>
        <w:tc>
          <w:tcPr>
            <w:tcW w:w="4248" w:type="dxa"/>
            <w:tcBorders>
              <w:left w:val="single" w:sz="4" w:space="0" w:color="auto"/>
            </w:tcBorders>
          </w:tcPr>
          <w:p w14:paraId="5F75669F" w14:textId="2188386D" w:rsidR="00F7016A" w:rsidRDefault="00F7016A" w:rsidP="00470C41">
            <w:pPr>
              <w:pStyle w:val="TF-TEXTOQUADRO"/>
            </w:pPr>
            <w:r>
              <w:t xml:space="preserve">especificação da aplicação </w:t>
            </w:r>
            <w:r>
              <w:rPr>
                <w:rStyle w:val="normaltextrun"/>
              </w:rPr>
              <w:t xml:space="preserve">para </w:t>
            </w:r>
            <w:r w:rsidRPr="004E1D26">
              <w:rPr>
                <w:rStyle w:val="normaltextrun"/>
                <w:i/>
                <w:iCs/>
              </w:rPr>
              <w:t>smartphones</w:t>
            </w:r>
          </w:p>
        </w:tc>
        <w:tc>
          <w:tcPr>
            <w:tcW w:w="278" w:type="dxa"/>
          </w:tcPr>
          <w:p w14:paraId="35EEC711" w14:textId="77777777" w:rsidR="00F7016A" w:rsidRPr="007E0D87" w:rsidRDefault="00F7016A" w:rsidP="00470C41">
            <w:pPr>
              <w:pStyle w:val="TF-TEXTOQUADROCentralizado"/>
            </w:pPr>
          </w:p>
        </w:tc>
        <w:tc>
          <w:tcPr>
            <w:tcW w:w="279" w:type="dxa"/>
          </w:tcPr>
          <w:p w14:paraId="2457A0D5" w14:textId="77777777" w:rsidR="00F7016A" w:rsidRPr="007E0D87" w:rsidRDefault="00F7016A" w:rsidP="00470C41">
            <w:pPr>
              <w:pStyle w:val="TF-TEXTOQUADROCentralizado"/>
            </w:pPr>
          </w:p>
        </w:tc>
        <w:tc>
          <w:tcPr>
            <w:tcW w:w="273" w:type="dxa"/>
            <w:tcBorders>
              <w:top w:val="single" w:sz="4" w:space="0" w:color="auto"/>
            </w:tcBorders>
            <w:shd w:val="clear" w:color="auto" w:fill="FFFFFF" w:themeFill="background1"/>
          </w:tcPr>
          <w:p w14:paraId="50C1D40F" w14:textId="77777777" w:rsidR="00F7016A" w:rsidRPr="007E0D87" w:rsidRDefault="00F7016A" w:rsidP="00470C41">
            <w:pPr>
              <w:pStyle w:val="TF-TEXTOQUADROCentralizado"/>
            </w:pPr>
          </w:p>
        </w:tc>
        <w:tc>
          <w:tcPr>
            <w:tcW w:w="284" w:type="dxa"/>
            <w:tcBorders>
              <w:top w:val="single" w:sz="4" w:space="0" w:color="auto"/>
            </w:tcBorders>
            <w:shd w:val="clear" w:color="auto" w:fill="AEAAAA"/>
          </w:tcPr>
          <w:p w14:paraId="36F124A2" w14:textId="77777777" w:rsidR="00F7016A" w:rsidRPr="007E0D87" w:rsidRDefault="00F7016A" w:rsidP="00470C41">
            <w:pPr>
              <w:pStyle w:val="TF-TEXTOQUADROCentralizado"/>
            </w:pPr>
          </w:p>
        </w:tc>
        <w:tc>
          <w:tcPr>
            <w:tcW w:w="284" w:type="dxa"/>
            <w:tcBorders>
              <w:top w:val="single" w:sz="4" w:space="0" w:color="auto"/>
            </w:tcBorders>
            <w:shd w:val="clear" w:color="auto" w:fill="FFFFFF" w:themeFill="background1"/>
          </w:tcPr>
          <w:p w14:paraId="5C1724E1" w14:textId="77777777" w:rsidR="00F7016A" w:rsidRPr="007E0D87" w:rsidRDefault="00F7016A" w:rsidP="00470C41">
            <w:pPr>
              <w:pStyle w:val="TF-TEXTOQUADROCentralizado"/>
            </w:pPr>
          </w:p>
        </w:tc>
        <w:tc>
          <w:tcPr>
            <w:tcW w:w="284" w:type="dxa"/>
            <w:tcBorders>
              <w:top w:val="single" w:sz="4" w:space="0" w:color="auto"/>
            </w:tcBorders>
          </w:tcPr>
          <w:p w14:paraId="7EEEB742" w14:textId="77777777" w:rsidR="00F7016A" w:rsidRPr="007E0D87" w:rsidRDefault="00F7016A" w:rsidP="00470C41">
            <w:pPr>
              <w:pStyle w:val="TF-TEXTOQUADROCentralizado"/>
            </w:pPr>
          </w:p>
        </w:tc>
        <w:tc>
          <w:tcPr>
            <w:tcW w:w="284" w:type="dxa"/>
            <w:tcBorders>
              <w:top w:val="single" w:sz="4" w:space="0" w:color="auto"/>
            </w:tcBorders>
          </w:tcPr>
          <w:p w14:paraId="26F951EB" w14:textId="77777777" w:rsidR="00F7016A" w:rsidRPr="007E0D87" w:rsidRDefault="00F7016A" w:rsidP="00470C41">
            <w:pPr>
              <w:pStyle w:val="TF-TEXTOQUADROCentralizado"/>
            </w:pPr>
          </w:p>
        </w:tc>
        <w:tc>
          <w:tcPr>
            <w:tcW w:w="284" w:type="dxa"/>
            <w:tcBorders>
              <w:top w:val="single" w:sz="4" w:space="0" w:color="auto"/>
            </w:tcBorders>
          </w:tcPr>
          <w:p w14:paraId="45C8706C" w14:textId="77777777" w:rsidR="00F7016A" w:rsidRPr="007E0D87" w:rsidRDefault="00F7016A" w:rsidP="00470C41">
            <w:pPr>
              <w:pStyle w:val="TF-TEXTOQUADROCentralizado"/>
            </w:pPr>
          </w:p>
        </w:tc>
        <w:tc>
          <w:tcPr>
            <w:tcW w:w="284" w:type="dxa"/>
            <w:tcBorders>
              <w:top w:val="single" w:sz="4" w:space="0" w:color="auto"/>
            </w:tcBorders>
          </w:tcPr>
          <w:p w14:paraId="358DC716" w14:textId="77777777" w:rsidR="00F7016A" w:rsidRPr="007E0D87" w:rsidRDefault="00F7016A" w:rsidP="00470C41">
            <w:pPr>
              <w:pStyle w:val="TF-TEXTOQUADROCentralizado"/>
            </w:pPr>
          </w:p>
        </w:tc>
        <w:tc>
          <w:tcPr>
            <w:tcW w:w="284" w:type="dxa"/>
            <w:tcBorders>
              <w:top w:val="single" w:sz="4" w:space="0" w:color="auto"/>
            </w:tcBorders>
          </w:tcPr>
          <w:p w14:paraId="1B1B6765" w14:textId="77777777" w:rsidR="00F7016A" w:rsidRPr="007E0D87" w:rsidRDefault="00F7016A" w:rsidP="00470C41">
            <w:pPr>
              <w:pStyle w:val="TF-TEXTOQUADROCentralizado"/>
            </w:pPr>
          </w:p>
        </w:tc>
        <w:tc>
          <w:tcPr>
            <w:tcW w:w="284" w:type="dxa"/>
            <w:tcBorders>
              <w:top w:val="single" w:sz="4" w:space="0" w:color="auto"/>
            </w:tcBorders>
          </w:tcPr>
          <w:p w14:paraId="055A3D5A" w14:textId="77777777" w:rsidR="00F7016A" w:rsidRPr="007E0D87" w:rsidRDefault="00F7016A" w:rsidP="00470C41">
            <w:pPr>
              <w:pStyle w:val="TF-TEXTOQUADROCentralizado"/>
            </w:pPr>
          </w:p>
        </w:tc>
        <w:tc>
          <w:tcPr>
            <w:tcW w:w="300" w:type="dxa"/>
          </w:tcPr>
          <w:p w14:paraId="71F046E3" w14:textId="77777777" w:rsidR="00F7016A" w:rsidRPr="007E0D87" w:rsidRDefault="00F7016A" w:rsidP="00470C41">
            <w:pPr>
              <w:pStyle w:val="TF-TEXTOQUADROCentralizado"/>
            </w:pPr>
          </w:p>
        </w:tc>
      </w:tr>
      <w:tr w:rsidR="00F7016A" w:rsidRPr="007E0D87" w14:paraId="59D76CA5" w14:textId="1B594319" w:rsidTr="00F7016A">
        <w:trPr>
          <w:jc w:val="center"/>
        </w:trPr>
        <w:tc>
          <w:tcPr>
            <w:tcW w:w="4248" w:type="dxa"/>
            <w:tcBorders>
              <w:left w:val="single" w:sz="4" w:space="0" w:color="auto"/>
            </w:tcBorders>
          </w:tcPr>
          <w:p w14:paraId="65CD8E89" w14:textId="266C89FF" w:rsidR="00F7016A" w:rsidRPr="007E0D87" w:rsidRDefault="00F7016A" w:rsidP="00470C41">
            <w:pPr>
              <w:pStyle w:val="TF-TEXTOQUADRO"/>
            </w:pPr>
            <w:r>
              <w:t>implementação</w:t>
            </w:r>
          </w:p>
        </w:tc>
        <w:tc>
          <w:tcPr>
            <w:tcW w:w="278" w:type="dxa"/>
          </w:tcPr>
          <w:p w14:paraId="5F05C404" w14:textId="77777777" w:rsidR="00F7016A" w:rsidRPr="007E0D87" w:rsidRDefault="00F7016A" w:rsidP="00470C41">
            <w:pPr>
              <w:pStyle w:val="TF-TEXTOQUADROCentralizado"/>
            </w:pPr>
          </w:p>
        </w:tc>
        <w:tc>
          <w:tcPr>
            <w:tcW w:w="279" w:type="dxa"/>
          </w:tcPr>
          <w:p w14:paraId="6924CC84" w14:textId="3BB9B948" w:rsidR="00F7016A" w:rsidRPr="007E0D87" w:rsidRDefault="00F7016A" w:rsidP="00470C41">
            <w:pPr>
              <w:pStyle w:val="TF-TEXTOQUADROCentralizado"/>
            </w:pPr>
          </w:p>
        </w:tc>
        <w:tc>
          <w:tcPr>
            <w:tcW w:w="273" w:type="dxa"/>
            <w:tcBorders>
              <w:bottom w:val="single" w:sz="4" w:space="0" w:color="auto"/>
            </w:tcBorders>
            <w:shd w:val="clear" w:color="auto" w:fill="FFFFFF" w:themeFill="background1"/>
          </w:tcPr>
          <w:p w14:paraId="19E20D91" w14:textId="14ADC32A" w:rsidR="00F7016A" w:rsidRPr="007E0D87" w:rsidRDefault="00F7016A" w:rsidP="00470C41">
            <w:pPr>
              <w:pStyle w:val="TF-TEXTOQUADROCentralizado"/>
            </w:pPr>
          </w:p>
        </w:tc>
        <w:tc>
          <w:tcPr>
            <w:tcW w:w="284" w:type="dxa"/>
            <w:tcBorders>
              <w:bottom w:val="single" w:sz="4" w:space="0" w:color="auto"/>
            </w:tcBorders>
            <w:shd w:val="clear" w:color="auto" w:fill="FFFFFF" w:themeFill="background1"/>
          </w:tcPr>
          <w:p w14:paraId="102F2774"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7C095452"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CF4BD1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2405B84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A7A33E3"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D254DA1"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6B1FDBDF" w14:textId="77777777" w:rsidR="00F7016A" w:rsidRPr="007E0D87" w:rsidRDefault="00F7016A" w:rsidP="00470C41">
            <w:pPr>
              <w:pStyle w:val="TF-TEXTOQUADROCentralizado"/>
            </w:pPr>
          </w:p>
        </w:tc>
        <w:tc>
          <w:tcPr>
            <w:tcW w:w="284" w:type="dxa"/>
            <w:tcBorders>
              <w:bottom w:val="single" w:sz="4" w:space="0" w:color="auto"/>
            </w:tcBorders>
          </w:tcPr>
          <w:p w14:paraId="4042F7AB" w14:textId="77777777" w:rsidR="00F7016A" w:rsidRPr="007E0D87" w:rsidRDefault="00F7016A" w:rsidP="00470C41">
            <w:pPr>
              <w:pStyle w:val="TF-TEXTOQUADROCentralizado"/>
            </w:pPr>
          </w:p>
        </w:tc>
        <w:tc>
          <w:tcPr>
            <w:tcW w:w="300" w:type="dxa"/>
          </w:tcPr>
          <w:p w14:paraId="6424261F" w14:textId="77777777" w:rsidR="00F7016A" w:rsidRPr="007E0D87" w:rsidRDefault="00F7016A" w:rsidP="00470C41">
            <w:pPr>
              <w:pStyle w:val="TF-TEXTOQUADROCentralizado"/>
            </w:pPr>
          </w:p>
        </w:tc>
      </w:tr>
      <w:tr w:rsidR="00F7016A" w:rsidRPr="007E0D87" w14:paraId="02622124" w14:textId="3F09F3CF" w:rsidTr="00980B41">
        <w:trPr>
          <w:jc w:val="center"/>
        </w:trPr>
        <w:tc>
          <w:tcPr>
            <w:tcW w:w="4248" w:type="dxa"/>
            <w:tcBorders>
              <w:left w:val="single" w:sz="4" w:space="0" w:color="auto"/>
            </w:tcBorders>
            <w:shd w:val="clear" w:color="auto" w:fill="FFFFFF" w:themeFill="background1"/>
          </w:tcPr>
          <w:p w14:paraId="386FD9AC" w14:textId="4AF18B34" w:rsidR="00F7016A" w:rsidRPr="007E0D87" w:rsidRDefault="00F7016A" w:rsidP="00470C41">
            <w:pPr>
              <w:pStyle w:val="TF-TEXTOQUADRO"/>
            </w:pPr>
            <w:r>
              <w:t xml:space="preserve">testes da aplicação para </w:t>
            </w:r>
            <w:r w:rsidRPr="00F50BF8">
              <w:rPr>
                <w:i/>
                <w:iCs/>
              </w:rPr>
              <w:t>smartphones</w:t>
            </w:r>
          </w:p>
        </w:tc>
        <w:tc>
          <w:tcPr>
            <w:tcW w:w="278" w:type="dxa"/>
          </w:tcPr>
          <w:p w14:paraId="08C98E1B" w14:textId="77777777" w:rsidR="00F7016A" w:rsidRPr="007E0D87" w:rsidRDefault="00F7016A" w:rsidP="00470C41">
            <w:pPr>
              <w:pStyle w:val="TF-TEXTOQUADROCentralizado"/>
            </w:pPr>
          </w:p>
        </w:tc>
        <w:tc>
          <w:tcPr>
            <w:tcW w:w="279" w:type="dxa"/>
          </w:tcPr>
          <w:p w14:paraId="3CFB48EF" w14:textId="1BE0592B" w:rsidR="00F7016A" w:rsidRPr="007E0D87" w:rsidRDefault="00F7016A" w:rsidP="00470C41">
            <w:pPr>
              <w:pStyle w:val="TF-TEXTOQUADROCentralizado"/>
            </w:pPr>
          </w:p>
        </w:tc>
        <w:tc>
          <w:tcPr>
            <w:tcW w:w="273" w:type="dxa"/>
          </w:tcPr>
          <w:p w14:paraId="35FE6C42" w14:textId="43C6CEE0" w:rsidR="00F7016A" w:rsidRPr="007E0D87" w:rsidRDefault="00F7016A" w:rsidP="00470C41">
            <w:pPr>
              <w:pStyle w:val="TF-TEXTOQUADROCentralizado"/>
            </w:pPr>
          </w:p>
        </w:tc>
        <w:tc>
          <w:tcPr>
            <w:tcW w:w="284" w:type="dxa"/>
            <w:shd w:val="clear" w:color="auto" w:fill="FFFFFF" w:themeFill="background1"/>
          </w:tcPr>
          <w:p w14:paraId="7C8BF278" w14:textId="77777777" w:rsidR="00F7016A" w:rsidRPr="007E0D87" w:rsidRDefault="00F7016A" w:rsidP="00470C41">
            <w:pPr>
              <w:pStyle w:val="TF-TEXTOQUADROCentralizado"/>
            </w:pPr>
          </w:p>
        </w:tc>
        <w:tc>
          <w:tcPr>
            <w:tcW w:w="284" w:type="dxa"/>
          </w:tcPr>
          <w:p w14:paraId="1FE1E546" w14:textId="77777777" w:rsidR="00F7016A" w:rsidRPr="007E0D87" w:rsidRDefault="00F7016A" w:rsidP="00470C41">
            <w:pPr>
              <w:pStyle w:val="TF-TEXTOQUADROCentralizado"/>
            </w:pPr>
          </w:p>
        </w:tc>
        <w:tc>
          <w:tcPr>
            <w:tcW w:w="284" w:type="dxa"/>
            <w:shd w:val="clear" w:color="auto" w:fill="AEAAAA" w:themeFill="background2" w:themeFillShade="BF"/>
          </w:tcPr>
          <w:p w14:paraId="382575B0" w14:textId="77777777" w:rsidR="00F7016A" w:rsidRPr="007E0D87" w:rsidRDefault="00F7016A" w:rsidP="00470C41">
            <w:pPr>
              <w:pStyle w:val="TF-TEXTOQUADROCentralizado"/>
            </w:pPr>
          </w:p>
        </w:tc>
        <w:tc>
          <w:tcPr>
            <w:tcW w:w="284" w:type="dxa"/>
            <w:shd w:val="clear" w:color="auto" w:fill="AEAAAA" w:themeFill="background2" w:themeFillShade="BF"/>
          </w:tcPr>
          <w:p w14:paraId="1020B0D0" w14:textId="77777777" w:rsidR="00F7016A" w:rsidRPr="007E0D87" w:rsidRDefault="00F7016A" w:rsidP="00470C41">
            <w:pPr>
              <w:pStyle w:val="TF-TEXTOQUADROCentralizado"/>
            </w:pPr>
          </w:p>
        </w:tc>
        <w:tc>
          <w:tcPr>
            <w:tcW w:w="284" w:type="dxa"/>
            <w:shd w:val="clear" w:color="auto" w:fill="AEAAAA" w:themeFill="background2" w:themeFillShade="BF"/>
          </w:tcPr>
          <w:p w14:paraId="512BE72A" w14:textId="77777777" w:rsidR="00F7016A" w:rsidRPr="007E0D87" w:rsidRDefault="00F7016A" w:rsidP="00470C41">
            <w:pPr>
              <w:pStyle w:val="TF-TEXTOQUADROCentralizado"/>
            </w:pPr>
          </w:p>
        </w:tc>
        <w:tc>
          <w:tcPr>
            <w:tcW w:w="284" w:type="dxa"/>
            <w:shd w:val="clear" w:color="auto" w:fill="AEAAAA" w:themeFill="background2" w:themeFillShade="BF"/>
          </w:tcPr>
          <w:p w14:paraId="1C501AAA" w14:textId="77777777" w:rsidR="00F7016A" w:rsidRPr="007E0D87" w:rsidRDefault="00F7016A" w:rsidP="00470C41">
            <w:pPr>
              <w:pStyle w:val="TF-TEXTOQUADROCentralizado"/>
            </w:pPr>
          </w:p>
        </w:tc>
        <w:tc>
          <w:tcPr>
            <w:tcW w:w="284" w:type="dxa"/>
            <w:shd w:val="clear" w:color="auto" w:fill="AEAAAA" w:themeFill="background2" w:themeFillShade="BF"/>
          </w:tcPr>
          <w:p w14:paraId="481BAE85" w14:textId="77777777" w:rsidR="00F7016A" w:rsidRPr="007E0D87" w:rsidRDefault="00F7016A" w:rsidP="00470C41">
            <w:pPr>
              <w:pStyle w:val="TF-TEXTOQUADROCentralizado"/>
            </w:pPr>
          </w:p>
        </w:tc>
        <w:tc>
          <w:tcPr>
            <w:tcW w:w="284" w:type="dxa"/>
            <w:shd w:val="clear" w:color="auto" w:fill="AEAAAA" w:themeFill="background2" w:themeFillShade="BF"/>
          </w:tcPr>
          <w:p w14:paraId="6902F816" w14:textId="77777777" w:rsidR="00F7016A" w:rsidRPr="007E0D87" w:rsidRDefault="00F7016A" w:rsidP="00470C41">
            <w:pPr>
              <w:pStyle w:val="TF-TEXTOQUADROCentralizado"/>
            </w:pPr>
          </w:p>
        </w:tc>
        <w:tc>
          <w:tcPr>
            <w:tcW w:w="300" w:type="dxa"/>
            <w:shd w:val="clear" w:color="auto" w:fill="auto"/>
          </w:tcPr>
          <w:p w14:paraId="31F440AE" w14:textId="77777777" w:rsidR="00F7016A" w:rsidRPr="007E0D87" w:rsidRDefault="00F7016A" w:rsidP="00470C41">
            <w:pPr>
              <w:pStyle w:val="TF-TEXTOQUADROCentralizado"/>
            </w:pPr>
          </w:p>
        </w:tc>
      </w:tr>
      <w:tr w:rsidR="00F7016A" w:rsidRPr="007E0D87" w14:paraId="43429DC4" w14:textId="77777777" w:rsidTr="00980B41">
        <w:trPr>
          <w:jc w:val="center"/>
        </w:trPr>
        <w:tc>
          <w:tcPr>
            <w:tcW w:w="4248" w:type="dxa"/>
            <w:tcBorders>
              <w:left w:val="single" w:sz="4" w:space="0" w:color="auto"/>
            </w:tcBorders>
          </w:tcPr>
          <w:p w14:paraId="170287E8" w14:textId="716F8209" w:rsidR="00F7016A" w:rsidRDefault="00F7016A" w:rsidP="00470C41">
            <w:pPr>
              <w:pStyle w:val="TF-TEXTOQUADRO"/>
            </w:pPr>
            <w:r>
              <w:rPr>
                <w:color w:val="000000"/>
              </w:rPr>
              <w:t>definição de algoritmos</w:t>
            </w:r>
            <w:r w:rsidRPr="00685CCB">
              <w:rPr>
                <w:color w:val="000000"/>
              </w:rPr>
              <w:t xml:space="preserve"> para extrair medidas </w:t>
            </w:r>
            <w:r>
              <w:rPr>
                <w:color w:val="000000"/>
              </w:rPr>
              <w:t>fotogramétricas</w:t>
            </w:r>
          </w:p>
        </w:tc>
        <w:tc>
          <w:tcPr>
            <w:tcW w:w="278" w:type="dxa"/>
          </w:tcPr>
          <w:p w14:paraId="57249B55" w14:textId="77777777" w:rsidR="00F7016A" w:rsidRPr="007E0D87" w:rsidRDefault="00F7016A" w:rsidP="00470C41">
            <w:pPr>
              <w:pStyle w:val="TF-TEXTOQUADROCentralizado"/>
            </w:pPr>
          </w:p>
        </w:tc>
        <w:tc>
          <w:tcPr>
            <w:tcW w:w="279" w:type="dxa"/>
          </w:tcPr>
          <w:p w14:paraId="3267F3BB" w14:textId="77777777" w:rsidR="00F7016A" w:rsidRPr="007E0D87" w:rsidRDefault="00F7016A" w:rsidP="00470C41">
            <w:pPr>
              <w:pStyle w:val="TF-TEXTOQUADROCentralizado"/>
            </w:pPr>
          </w:p>
        </w:tc>
        <w:tc>
          <w:tcPr>
            <w:tcW w:w="273" w:type="dxa"/>
            <w:shd w:val="clear" w:color="auto" w:fill="AEAAAA" w:themeFill="background2" w:themeFillShade="BF"/>
          </w:tcPr>
          <w:p w14:paraId="58FE1D55" w14:textId="77777777" w:rsidR="00F7016A" w:rsidRPr="007E0D87" w:rsidRDefault="00F7016A" w:rsidP="00470C41">
            <w:pPr>
              <w:pStyle w:val="TF-TEXTOQUADROCentralizado"/>
            </w:pPr>
          </w:p>
        </w:tc>
        <w:tc>
          <w:tcPr>
            <w:tcW w:w="284" w:type="dxa"/>
            <w:shd w:val="clear" w:color="auto" w:fill="AEAAAA" w:themeFill="background2" w:themeFillShade="BF"/>
          </w:tcPr>
          <w:p w14:paraId="27B81BE6" w14:textId="77777777" w:rsidR="00F7016A" w:rsidRPr="007E0D87" w:rsidRDefault="00F7016A" w:rsidP="00470C41">
            <w:pPr>
              <w:pStyle w:val="TF-TEXTOQUADROCentralizado"/>
            </w:pPr>
          </w:p>
        </w:tc>
        <w:tc>
          <w:tcPr>
            <w:tcW w:w="284" w:type="dxa"/>
            <w:shd w:val="clear" w:color="auto" w:fill="FFFFFF" w:themeFill="background1"/>
          </w:tcPr>
          <w:p w14:paraId="5D130E1C" w14:textId="77777777" w:rsidR="00F7016A" w:rsidRPr="007E0D87" w:rsidRDefault="00F7016A" w:rsidP="00470C41">
            <w:pPr>
              <w:pStyle w:val="TF-TEXTOQUADROCentralizado"/>
            </w:pPr>
          </w:p>
        </w:tc>
        <w:tc>
          <w:tcPr>
            <w:tcW w:w="284" w:type="dxa"/>
            <w:shd w:val="clear" w:color="auto" w:fill="FFFFFF" w:themeFill="background1"/>
          </w:tcPr>
          <w:p w14:paraId="3F1133EB" w14:textId="77777777" w:rsidR="00F7016A" w:rsidRPr="007E0D87" w:rsidRDefault="00F7016A" w:rsidP="00470C41">
            <w:pPr>
              <w:pStyle w:val="TF-TEXTOQUADROCentralizado"/>
            </w:pPr>
          </w:p>
        </w:tc>
        <w:tc>
          <w:tcPr>
            <w:tcW w:w="284" w:type="dxa"/>
            <w:shd w:val="clear" w:color="auto" w:fill="FFFFFF" w:themeFill="background1"/>
          </w:tcPr>
          <w:p w14:paraId="12019FDB" w14:textId="77777777" w:rsidR="00F7016A" w:rsidRPr="007E0D87" w:rsidRDefault="00F7016A" w:rsidP="00470C41">
            <w:pPr>
              <w:pStyle w:val="TF-TEXTOQUADROCentralizado"/>
            </w:pPr>
          </w:p>
        </w:tc>
        <w:tc>
          <w:tcPr>
            <w:tcW w:w="284" w:type="dxa"/>
            <w:shd w:val="clear" w:color="auto" w:fill="FFFFFF" w:themeFill="background1"/>
          </w:tcPr>
          <w:p w14:paraId="635E5419" w14:textId="77777777" w:rsidR="00F7016A" w:rsidRPr="007E0D87" w:rsidRDefault="00F7016A" w:rsidP="00470C41">
            <w:pPr>
              <w:pStyle w:val="TF-TEXTOQUADROCentralizado"/>
            </w:pPr>
          </w:p>
        </w:tc>
        <w:tc>
          <w:tcPr>
            <w:tcW w:w="284" w:type="dxa"/>
            <w:shd w:val="clear" w:color="auto" w:fill="FFFFFF" w:themeFill="background1"/>
          </w:tcPr>
          <w:p w14:paraId="34CD1E1F" w14:textId="77777777" w:rsidR="00F7016A" w:rsidRPr="007E0D87" w:rsidRDefault="00F7016A" w:rsidP="00470C41">
            <w:pPr>
              <w:pStyle w:val="TF-TEXTOQUADROCentralizado"/>
            </w:pPr>
          </w:p>
        </w:tc>
        <w:tc>
          <w:tcPr>
            <w:tcW w:w="284" w:type="dxa"/>
            <w:shd w:val="clear" w:color="auto" w:fill="FFFFFF" w:themeFill="background1"/>
          </w:tcPr>
          <w:p w14:paraId="3C095956" w14:textId="77777777" w:rsidR="00F7016A" w:rsidRPr="007E0D87" w:rsidRDefault="00F7016A" w:rsidP="00470C41">
            <w:pPr>
              <w:pStyle w:val="TF-TEXTOQUADROCentralizado"/>
            </w:pPr>
          </w:p>
        </w:tc>
        <w:tc>
          <w:tcPr>
            <w:tcW w:w="284" w:type="dxa"/>
            <w:shd w:val="clear" w:color="auto" w:fill="FFFFFF" w:themeFill="background1"/>
          </w:tcPr>
          <w:p w14:paraId="4DB51C6C" w14:textId="77777777" w:rsidR="00F7016A" w:rsidRPr="007E0D87" w:rsidRDefault="00F7016A" w:rsidP="00470C41">
            <w:pPr>
              <w:pStyle w:val="TF-TEXTOQUADROCentralizado"/>
            </w:pPr>
          </w:p>
        </w:tc>
        <w:tc>
          <w:tcPr>
            <w:tcW w:w="300" w:type="dxa"/>
            <w:shd w:val="clear" w:color="auto" w:fill="auto"/>
          </w:tcPr>
          <w:p w14:paraId="38102F74" w14:textId="77777777" w:rsidR="00F7016A" w:rsidRPr="007E0D87" w:rsidRDefault="00F7016A" w:rsidP="00470C41">
            <w:pPr>
              <w:pStyle w:val="TF-TEXTOQUADROCentralizado"/>
            </w:pPr>
          </w:p>
        </w:tc>
      </w:tr>
      <w:tr w:rsidR="00F7016A" w:rsidRPr="007E0D87" w14:paraId="054D677C" w14:textId="77777777" w:rsidTr="00980B41">
        <w:trPr>
          <w:jc w:val="center"/>
        </w:trPr>
        <w:tc>
          <w:tcPr>
            <w:tcW w:w="4248" w:type="dxa"/>
            <w:tcBorders>
              <w:left w:val="single" w:sz="4" w:space="0" w:color="auto"/>
            </w:tcBorders>
          </w:tcPr>
          <w:p w14:paraId="78D18ED5" w14:textId="6CF12878" w:rsidR="00F7016A" w:rsidRDefault="00F7016A" w:rsidP="00470C41">
            <w:pPr>
              <w:pStyle w:val="TF-TEXTOQUADRO"/>
              <w:rPr>
                <w:color w:val="000000"/>
              </w:rPr>
            </w:pPr>
            <w:r w:rsidRPr="00965FA0">
              <w:t>definição de algoritmos para cálculo da simetria</w:t>
            </w:r>
          </w:p>
        </w:tc>
        <w:tc>
          <w:tcPr>
            <w:tcW w:w="278" w:type="dxa"/>
          </w:tcPr>
          <w:p w14:paraId="1A61724C" w14:textId="77777777" w:rsidR="00F7016A" w:rsidRPr="007E0D87" w:rsidRDefault="00F7016A" w:rsidP="00470C41">
            <w:pPr>
              <w:pStyle w:val="TF-TEXTOQUADROCentralizado"/>
            </w:pPr>
          </w:p>
        </w:tc>
        <w:tc>
          <w:tcPr>
            <w:tcW w:w="279" w:type="dxa"/>
          </w:tcPr>
          <w:p w14:paraId="276A9D43" w14:textId="77777777" w:rsidR="00F7016A" w:rsidRPr="007E0D87" w:rsidRDefault="00F7016A" w:rsidP="00470C41">
            <w:pPr>
              <w:pStyle w:val="TF-TEXTOQUADROCentralizado"/>
            </w:pPr>
          </w:p>
        </w:tc>
        <w:tc>
          <w:tcPr>
            <w:tcW w:w="273" w:type="dxa"/>
            <w:shd w:val="clear" w:color="auto" w:fill="AEAAAA" w:themeFill="background2" w:themeFillShade="BF"/>
          </w:tcPr>
          <w:p w14:paraId="401FCA0A" w14:textId="77777777" w:rsidR="00F7016A" w:rsidRPr="007E0D87" w:rsidRDefault="00F7016A" w:rsidP="00470C41">
            <w:pPr>
              <w:pStyle w:val="TF-TEXTOQUADROCentralizado"/>
            </w:pPr>
          </w:p>
        </w:tc>
        <w:tc>
          <w:tcPr>
            <w:tcW w:w="284" w:type="dxa"/>
            <w:shd w:val="clear" w:color="auto" w:fill="AEAAAA" w:themeFill="background2" w:themeFillShade="BF"/>
          </w:tcPr>
          <w:p w14:paraId="1E96AC0A" w14:textId="77777777" w:rsidR="00F7016A" w:rsidRPr="007E0D87" w:rsidRDefault="00F7016A" w:rsidP="00470C41">
            <w:pPr>
              <w:pStyle w:val="TF-TEXTOQUADROCentralizado"/>
            </w:pPr>
          </w:p>
        </w:tc>
        <w:tc>
          <w:tcPr>
            <w:tcW w:w="284" w:type="dxa"/>
            <w:shd w:val="clear" w:color="auto" w:fill="FFFFFF" w:themeFill="background1"/>
          </w:tcPr>
          <w:p w14:paraId="1552BD46" w14:textId="77777777" w:rsidR="00F7016A" w:rsidRPr="007E0D87" w:rsidRDefault="00F7016A" w:rsidP="00470C41">
            <w:pPr>
              <w:pStyle w:val="TF-TEXTOQUADROCentralizado"/>
            </w:pPr>
          </w:p>
        </w:tc>
        <w:tc>
          <w:tcPr>
            <w:tcW w:w="284" w:type="dxa"/>
            <w:shd w:val="clear" w:color="auto" w:fill="FFFFFF" w:themeFill="background1"/>
          </w:tcPr>
          <w:p w14:paraId="2233DE67" w14:textId="77777777" w:rsidR="00F7016A" w:rsidRPr="007E0D87" w:rsidRDefault="00F7016A" w:rsidP="00470C41">
            <w:pPr>
              <w:pStyle w:val="TF-TEXTOQUADROCentralizado"/>
            </w:pPr>
          </w:p>
        </w:tc>
        <w:tc>
          <w:tcPr>
            <w:tcW w:w="284" w:type="dxa"/>
            <w:shd w:val="clear" w:color="auto" w:fill="FFFFFF" w:themeFill="background1"/>
          </w:tcPr>
          <w:p w14:paraId="3AE7E332" w14:textId="77777777" w:rsidR="00F7016A" w:rsidRPr="007E0D87" w:rsidRDefault="00F7016A" w:rsidP="00470C41">
            <w:pPr>
              <w:pStyle w:val="TF-TEXTOQUADROCentralizado"/>
            </w:pPr>
          </w:p>
        </w:tc>
        <w:tc>
          <w:tcPr>
            <w:tcW w:w="284" w:type="dxa"/>
            <w:shd w:val="clear" w:color="auto" w:fill="FFFFFF" w:themeFill="background1"/>
          </w:tcPr>
          <w:p w14:paraId="6D03BD78" w14:textId="77777777" w:rsidR="00F7016A" w:rsidRPr="007E0D87" w:rsidRDefault="00F7016A" w:rsidP="00470C41">
            <w:pPr>
              <w:pStyle w:val="TF-TEXTOQUADROCentralizado"/>
            </w:pPr>
          </w:p>
        </w:tc>
        <w:tc>
          <w:tcPr>
            <w:tcW w:w="284" w:type="dxa"/>
            <w:shd w:val="clear" w:color="auto" w:fill="FFFFFF" w:themeFill="background1"/>
          </w:tcPr>
          <w:p w14:paraId="4388894C" w14:textId="77777777" w:rsidR="00F7016A" w:rsidRPr="007E0D87" w:rsidRDefault="00F7016A" w:rsidP="00470C41">
            <w:pPr>
              <w:pStyle w:val="TF-TEXTOQUADROCentralizado"/>
            </w:pPr>
          </w:p>
        </w:tc>
        <w:tc>
          <w:tcPr>
            <w:tcW w:w="284" w:type="dxa"/>
            <w:shd w:val="clear" w:color="auto" w:fill="FFFFFF" w:themeFill="background1"/>
          </w:tcPr>
          <w:p w14:paraId="6808073E" w14:textId="77777777" w:rsidR="00F7016A" w:rsidRPr="007E0D87" w:rsidRDefault="00F7016A" w:rsidP="00470C41">
            <w:pPr>
              <w:pStyle w:val="TF-TEXTOQUADROCentralizado"/>
            </w:pPr>
          </w:p>
        </w:tc>
        <w:tc>
          <w:tcPr>
            <w:tcW w:w="284" w:type="dxa"/>
            <w:shd w:val="clear" w:color="auto" w:fill="FFFFFF" w:themeFill="background1"/>
          </w:tcPr>
          <w:p w14:paraId="170ABF2D" w14:textId="77777777" w:rsidR="00F7016A" w:rsidRPr="007E0D87" w:rsidRDefault="00F7016A" w:rsidP="00470C41">
            <w:pPr>
              <w:pStyle w:val="TF-TEXTOQUADROCentralizado"/>
            </w:pPr>
          </w:p>
        </w:tc>
        <w:tc>
          <w:tcPr>
            <w:tcW w:w="300" w:type="dxa"/>
            <w:shd w:val="clear" w:color="auto" w:fill="auto"/>
          </w:tcPr>
          <w:p w14:paraId="1254D92C" w14:textId="77777777" w:rsidR="00F7016A" w:rsidRPr="007E0D87" w:rsidRDefault="00F7016A" w:rsidP="00470C41">
            <w:pPr>
              <w:pStyle w:val="TF-TEXTOQUADROCentralizado"/>
            </w:pPr>
          </w:p>
        </w:tc>
      </w:tr>
      <w:tr w:rsidR="00F7016A" w:rsidRPr="007E0D87" w14:paraId="6158DD6D" w14:textId="77777777" w:rsidTr="00980B41">
        <w:trPr>
          <w:jc w:val="center"/>
        </w:trPr>
        <w:tc>
          <w:tcPr>
            <w:tcW w:w="4248" w:type="dxa"/>
            <w:tcBorders>
              <w:left w:val="single" w:sz="4" w:space="0" w:color="auto"/>
            </w:tcBorders>
          </w:tcPr>
          <w:p w14:paraId="528340F2" w14:textId="7EAA10DF" w:rsidR="00F7016A" w:rsidRDefault="00F7016A" w:rsidP="00470C41">
            <w:pPr>
              <w:pStyle w:val="TF-TEXTOQUADRO"/>
            </w:pPr>
            <w:r w:rsidRPr="00965FA0">
              <w:t>implementação da análise postural</w:t>
            </w:r>
          </w:p>
        </w:tc>
        <w:tc>
          <w:tcPr>
            <w:tcW w:w="278" w:type="dxa"/>
          </w:tcPr>
          <w:p w14:paraId="105F5B0F" w14:textId="77777777" w:rsidR="00F7016A" w:rsidRPr="007E0D87" w:rsidRDefault="00F7016A" w:rsidP="00470C41">
            <w:pPr>
              <w:pStyle w:val="TF-TEXTOQUADROCentralizado"/>
            </w:pPr>
          </w:p>
        </w:tc>
        <w:tc>
          <w:tcPr>
            <w:tcW w:w="279" w:type="dxa"/>
          </w:tcPr>
          <w:p w14:paraId="35350B71" w14:textId="77777777" w:rsidR="00F7016A" w:rsidRPr="007E0D87" w:rsidRDefault="00F7016A" w:rsidP="00470C41">
            <w:pPr>
              <w:pStyle w:val="TF-TEXTOQUADROCentralizado"/>
            </w:pPr>
          </w:p>
        </w:tc>
        <w:tc>
          <w:tcPr>
            <w:tcW w:w="273" w:type="dxa"/>
          </w:tcPr>
          <w:p w14:paraId="4F04C258" w14:textId="77777777" w:rsidR="00F7016A" w:rsidRPr="007E0D87" w:rsidRDefault="00F7016A" w:rsidP="00470C41">
            <w:pPr>
              <w:pStyle w:val="TF-TEXTOQUADROCentralizado"/>
            </w:pPr>
          </w:p>
        </w:tc>
        <w:tc>
          <w:tcPr>
            <w:tcW w:w="284" w:type="dxa"/>
          </w:tcPr>
          <w:p w14:paraId="04A09113" w14:textId="77777777" w:rsidR="00F7016A" w:rsidRPr="007E0D87" w:rsidRDefault="00F7016A" w:rsidP="00470C41">
            <w:pPr>
              <w:pStyle w:val="TF-TEXTOQUADROCentralizado"/>
            </w:pPr>
          </w:p>
        </w:tc>
        <w:tc>
          <w:tcPr>
            <w:tcW w:w="284" w:type="dxa"/>
            <w:shd w:val="clear" w:color="auto" w:fill="AEAAAA" w:themeFill="background2" w:themeFillShade="BF"/>
          </w:tcPr>
          <w:p w14:paraId="1EEA36FC" w14:textId="77777777" w:rsidR="00F7016A" w:rsidRPr="007E0D87" w:rsidRDefault="00F7016A" w:rsidP="00470C41">
            <w:pPr>
              <w:pStyle w:val="TF-TEXTOQUADROCentralizado"/>
            </w:pPr>
          </w:p>
        </w:tc>
        <w:tc>
          <w:tcPr>
            <w:tcW w:w="284" w:type="dxa"/>
            <w:shd w:val="clear" w:color="auto" w:fill="AEAAAA" w:themeFill="background2" w:themeFillShade="BF"/>
          </w:tcPr>
          <w:p w14:paraId="1A4C140D" w14:textId="77777777" w:rsidR="00F7016A" w:rsidRPr="007E0D87" w:rsidRDefault="00F7016A" w:rsidP="00470C41">
            <w:pPr>
              <w:pStyle w:val="TF-TEXTOQUADROCentralizado"/>
            </w:pPr>
          </w:p>
        </w:tc>
        <w:tc>
          <w:tcPr>
            <w:tcW w:w="284" w:type="dxa"/>
            <w:shd w:val="clear" w:color="auto" w:fill="AEAAAA" w:themeFill="background2" w:themeFillShade="BF"/>
          </w:tcPr>
          <w:p w14:paraId="73A9FA88" w14:textId="77777777" w:rsidR="00F7016A" w:rsidRPr="007E0D87" w:rsidRDefault="00F7016A" w:rsidP="00470C41">
            <w:pPr>
              <w:pStyle w:val="TF-TEXTOQUADROCentralizado"/>
            </w:pPr>
          </w:p>
        </w:tc>
        <w:tc>
          <w:tcPr>
            <w:tcW w:w="284" w:type="dxa"/>
            <w:shd w:val="clear" w:color="auto" w:fill="AEAAAA"/>
          </w:tcPr>
          <w:p w14:paraId="5AFD1C01" w14:textId="77777777" w:rsidR="00F7016A" w:rsidRPr="007E0D87" w:rsidRDefault="00F7016A" w:rsidP="00470C41">
            <w:pPr>
              <w:pStyle w:val="TF-TEXTOQUADROCentralizado"/>
            </w:pPr>
          </w:p>
        </w:tc>
        <w:tc>
          <w:tcPr>
            <w:tcW w:w="284" w:type="dxa"/>
            <w:shd w:val="clear" w:color="auto" w:fill="AEAAAA"/>
          </w:tcPr>
          <w:p w14:paraId="3B284215" w14:textId="77777777" w:rsidR="00F7016A" w:rsidRPr="007E0D87" w:rsidRDefault="00F7016A" w:rsidP="00470C41">
            <w:pPr>
              <w:pStyle w:val="TF-TEXTOQUADROCentralizado"/>
            </w:pPr>
          </w:p>
        </w:tc>
        <w:tc>
          <w:tcPr>
            <w:tcW w:w="284" w:type="dxa"/>
            <w:shd w:val="clear" w:color="auto" w:fill="AEAAAA"/>
          </w:tcPr>
          <w:p w14:paraId="127BF2CD" w14:textId="77777777" w:rsidR="00F7016A" w:rsidRPr="007E0D87" w:rsidRDefault="00F7016A" w:rsidP="00470C41">
            <w:pPr>
              <w:pStyle w:val="TF-TEXTOQUADROCentralizado"/>
            </w:pPr>
          </w:p>
        </w:tc>
        <w:tc>
          <w:tcPr>
            <w:tcW w:w="284" w:type="dxa"/>
            <w:shd w:val="clear" w:color="auto" w:fill="AEAAAA"/>
          </w:tcPr>
          <w:p w14:paraId="381E6DC7" w14:textId="77777777" w:rsidR="00F7016A" w:rsidRPr="007E0D87" w:rsidRDefault="00F7016A" w:rsidP="00470C41">
            <w:pPr>
              <w:pStyle w:val="TF-TEXTOQUADROCentralizado"/>
            </w:pPr>
          </w:p>
        </w:tc>
        <w:tc>
          <w:tcPr>
            <w:tcW w:w="300" w:type="dxa"/>
            <w:shd w:val="clear" w:color="auto" w:fill="auto"/>
          </w:tcPr>
          <w:p w14:paraId="026633D4" w14:textId="77777777" w:rsidR="00F7016A" w:rsidRPr="007E0D87" w:rsidRDefault="00F7016A" w:rsidP="00470C41">
            <w:pPr>
              <w:pStyle w:val="TF-TEXTOQUADROCentralizado"/>
            </w:pPr>
          </w:p>
        </w:tc>
      </w:tr>
      <w:tr w:rsidR="00F7016A" w:rsidRPr="007E0D87" w14:paraId="184ABBA4" w14:textId="77777777" w:rsidTr="00980B41">
        <w:trPr>
          <w:jc w:val="center"/>
        </w:trPr>
        <w:tc>
          <w:tcPr>
            <w:tcW w:w="4248" w:type="dxa"/>
            <w:tcBorders>
              <w:left w:val="single" w:sz="4" w:space="0" w:color="auto"/>
              <w:bottom w:val="single" w:sz="4" w:space="0" w:color="auto"/>
            </w:tcBorders>
          </w:tcPr>
          <w:p w14:paraId="358CDEA8" w14:textId="182319B8" w:rsidR="00F7016A" w:rsidRDefault="00F7016A" w:rsidP="00470C41">
            <w:pPr>
              <w:pStyle w:val="TF-TEXTOQUADRO"/>
            </w:pPr>
            <w:r>
              <w:t>testes</w:t>
            </w:r>
          </w:p>
        </w:tc>
        <w:tc>
          <w:tcPr>
            <w:tcW w:w="278" w:type="dxa"/>
            <w:tcBorders>
              <w:bottom w:val="single" w:sz="4" w:space="0" w:color="auto"/>
            </w:tcBorders>
          </w:tcPr>
          <w:p w14:paraId="7846999C" w14:textId="77777777" w:rsidR="00F7016A" w:rsidRPr="007E0D87" w:rsidRDefault="00F7016A" w:rsidP="00470C41">
            <w:pPr>
              <w:pStyle w:val="TF-TEXTOQUADROCentralizado"/>
            </w:pPr>
          </w:p>
        </w:tc>
        <w:tc>
          <w:tcPr>
            <w:tcW w:w="279" w:type="dxa"/>
            <w:tcBorders>
              <w:bottom w:val="single" w:sz="4" w:space="0" w:color="auto"/>
            </w:tcBorders>
          </w:tcPr>
          <w:p w14:paraId="477FF9EC" w14:textId="77777777" w:rsidR="00F7016A" w:rsidRPr="007E0D87" w:rsidRDefault="00F7016A" w:rsidP="00470C41">
            <w:pPr>
              <w:pStyle w:val="TF-TEXTOQUADROCentralizado"/>
            </w:pPr>
          </w:p>
        </w:tc>
        <w:tc>
          <w:tcPr>
            <w:tcW w:w="273" w:type="dxa"/>
            <w:tcBorders>
              <w:bottom w:val="single" w:sz="4" w:space="0" w:color="auto"/>
            </w:tcBorders>
          </w:tcPr>
          <w:p w14:paraId="13A39D24" w14:textId="77777777" w:rsidR="00F7016A" w:rsidRPr="007E0D87" w:rsidRDefault="00F7016A" w:rsidP="00470C41">
            <w:pPr>
              <w:pStyle w:val="TF-TEXTOQUADROCentralizado"/>
            </w:pPr>
          </w:p>
        </w:tc>
        <w:tc>
          <w:tcPr>
            <w:tcW w:w="284" w:type="dxa"/>
            <w:tcBorders>
              <w:bottom w:val="single" w:sz="4" w:space="0" w:color="auto"/>
            </w:tcBorders>
          </w:tcPr>
          <w:p w14:paraId="06D02FB8" w14:textId="77777777" w:rsidR="00F7016A" w:rsidRPr="007E0D87" w:rsidRDefault="00F7016A" w:rsidP="00470C41">
            <w:pPr>
              <w:pStyle w:val="TF-TEXTOQUADROCentralizado"/>
            </w:pPr>
          </w:p>
        </w:tc>
        <w:tc>
          <w:tcPr>
            <w:tcW w:w="284" w:type="dxa"/>
            <w:tcBorders>
              <w:bottom w:val="single" w:sz="4" w:space="0" w:color="auto"/>
            </w:tcBorders>
          </w:tcPr>
          <w:p w14:paraId="7BC35DD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10F2E8B4"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51D609D8"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1B44961D"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313F8691"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6D1A2CB5"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20321943"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3CFFDC68" w14:textId="77777777" w:rsidR="00F7016A" w:rsidRPr="007E0D87" w:rsidRDefault="00F7016A"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7809E4EB" w14:textId="221EBA33" w:rsidR="000B3055" w:rsidRDefault="00071D5F" w:rsidP="000B3055">
      <w:pPr>
        <w:pStyle w:val="TF-TEXTO"/>
      </w:pPr>
      <w:bookmarkStart w:id="156" w:name="_Toc351015602"/>
      <w:bookmarkEnd w:id="115"/>
      <w:bookmarkEnd w:id="116"/>
      <w:bookmarkEnd w:id="117"/>
      <w:bookmarkEnd w:id="118"/>
      <w:bookmarkEnd w:id="119"/>
      <w:bookmarkEnd w:id="120"/>
      <w:bookmarkEnd w:id="121"/>
      <w:r w:rsidRPr="000B509A">
        <w:t>Este capítulo</w:t>
      </w:r>
      <w:r w:rsidR="000B509A" w:rsidRPr="000B509A">
        <w:t xml:space="preserve"> </w:t>
      </w:r>
      <w:r w:rsidRPr="000B509A">
        <w:t>descreve brevemente sobre o</w:t>
      </w:r>
      <w:r w:rsidR="00837A03" w:rsidRPr="000B509A">
        <w:t>s</w:t>
      </w:r>
      <w:r w:rsidRPr="000B509A">
        <w:t xml:space="preserve"> assunto</w:t>
      </w:r>
      <w:r w:rsidR="00837A03" w:rsidRPr="000B509A">
        <w:t>s</w:t>
      </w:r>
      <w:r w:rsidRPr="000B509A">
        <w:t xml:space="preserve"> que fundamentar</w:t>
      </w:r>
      <w:r w:rsidR="00837A03" w:rsidRPr="000B509A">
        <w:t>ão</w:t>
      </w:r>
      <w:r w:rsidRPr="000B509A">
        <w:t xml:space="preserve"> o estudo a ser</w:t>
      </w:r>
      <w:r w:rsidRPr="000B509A">
        <w:br/>
        <w:t>realizado:</w:t>
      </w:r>
      <w:r w:rsidR="000B509A">
        <w:t xml:space="preserve"> </w:t>
      </w:r>
      <w:r w:rsidR="00F51FC5">
        <w:t>a</w:t>
      </w:r>
      <w:r w:rsidR="00F51FC5" w:rsidRPr="00F51FC5">
        <w:t xml:space="preserve">cidente </w:t>
      </w:r>
      <w:r w:rsidR="00F51FC5">
        <w:t>v</w:t>
      </w:r>
      <w:r w:rsidR="00F51FC5" w:rsidRPr="00F51FC5">
        <w:t xml:space="preserve">ascular </w:t>
      </w:r>
      <w:r w:rsidR="00F51FC5">
        <w:t>c</w:t>
      </w:r>
      <w:r w:rsidR="00F51FC5" w:rsidRPr="00F51FC5">
        <w:t>erebral</w:t>
      </w:r>
      <w:r w:rsidR="00F51FC5">
        <w:t xml:space="preserve">, </w:t>
      </w:r>
      <w:r w:rsidRPr="000B509A">
        <w:t>avaliação postural</w:t>
      </w:r>
      <w:r w:rsidR="000B509A" w:rsidRPr="000B509A">
        <w:t xml:space="preserve"> e fotogrametria</w:t>
      </w:r>
      <w:r w:rsidR="00837A03" w:rsidRPr="000B509A">
        <w:t>.</w:t>
      </w:r>
    </w:p>
    <w:p w14:paraId="061AD0BD" w14:textId="7F8A47E3" w:rsidR="00380D49" w:rsidRDefault="007072DC" w:rsidP="007072DC">
      <w:pPr>
        <w:pStyle w:val="TF-TEXTO"/>
      </w:pPr>
      <w:r>
        <w:t xml:space="preserve">Segundo </w:t>
      </w:r>
      <w:proofErr w:type="spellStart"/>
      <w:r w:rsidRPr="00235D3E">
        <w:rPr>
          <w:highlight w:val="yellow"/>
        </w:rPr>
        <w:t>Ferla</w:t>
      </w:r>
      <w:proofErr w:type="spellEnd"/>
      <w:r w:rsidRPr="00235D3E">
        <w:rPr>
          <w:highlight w:val="yellow"/>
        </w:rPr>
        <w:t xml:space="preserve">, Grave e </w:t>
      </w:r>
      <w:proofErr w:type="spellStart"/>
      <w:r w:rsidRPr="00235D3E">
        <w:rPr>
          <w:highlight w:val="yellow"/>
        </w:rPr>
        <w:t>Perico</w:t>
      </w:r>
      <w:proofErr w:type="spellEnd"/>
      <w:r w:rsidRPr="00235D3E">
        <w:rPr>
          <w:highlight w:val="yellow"/>
        </w:rPr>
        <w:t xml:space="preserve"> (2015 apud </w:t>
      </w:r>
      <w:r w:rsidR="00980B41" w:rsidRPr="00235D3E">
        <w:rPr>
          <w:highlight w:val="yellow"/>
        </w:rPr>
        <w:t xml:space="preserve">PIASSAROLI </w:t>
      </w:r>
      <w:r w:rsidRPr="00235D3E">
        <w:rPr>
          <w:i/>
          <w:iCs/>
          <w:highlight w:val="yellow"/>
        </w:rPr>
        <w:t>et al</w:t>
      </w:r>
      <w:r w:rsidR="00980B41" w:rsidRPr="00235D3E">
        <w:rPr>
          <w:i/>
          <w:iCs/>
          <w:highlight w:val="yellow"/>
        </w:rPr>
        <w:t>.</w:t>
      </w:r>
      <w:r w:rsidRPr="00235D3E">
        <w:rPr>
          <w:i/>
          <w:iCs/>
          <w:highlight w:val="yellow"/>
        </w:rPr>
        <w:t xml:space="preserve">, </w:t>
      </w:r>
      <w:r w:rsidRPr="00235D3E">
        <w:rPr>
          <w:highlight w:val="yellow"/>
        </w:rPr>
        <w:t>2012)</w:t>
      </w:r>
      <w:r>
        <w:t xml:space="preserve"> o</w:t>
      </w:r>
      <w:r w:rsidRPr="007072DC">
        <w:t xml:space="preserve"> Acidente Vascular Cerebral (AVC) ocorre em decorrência da interrupção do aporte sanguíneo para determinada região do encéfalo.  A etiologia mais comum do AVC decorre de doenças cardiovasculares que afetam a circulação cerebral. As artérias média, posterior e anterior são as mais comumente acometidas, ou os seus ramos perfurantes menores que vão para as partes mais profundas do cérebro</w:t>
      </w:r>
      <w:r>
        <w:t>.</w:t>
      </w:r>
      <w:r w:rsidR="00D43DF7">
        <w:t xml:space="preserve"> De acordo </w:t>
      </w:r>
      <w:r w:rsidR="000142BE">
        <w:t>com o Ministério da Saúde</w:t>
      </w:r>
      <w:r w:rsidR="009A4E57">
        <w:t xml:space="preserve"> (2016), h</w:t>
      </w:r>
      <w:r w:rsidR="006C24BC">
        <w:t xml:space="preserve">á dois tipos de AVC que podem ocorrer, os quais são: o AVC Isquêmico e o AVC Hemorrágico. O AVC Isquêmico ocorre quando há obstrução </w:t>
      </w:r>
      <w:r w:rsidR="006C24BC">
        <w:lastRenderedPageBreak/>
        <w:t xml:space="preserve">de um vaso sanguíneo, bloqueando o seu fluxo para as células cerebrais. Já o AVC Hemorrágico é o resultado da ruptura de um caso, com consequente sangramento </w:t>
      </w:r>
      <w:proofErr w:type="spellStart"/>
      <w:r w:rsidR="006C24BC">
        <w:t>intraparenquimatoso</w:t>
      </w:r>
      <w:proofErr w:type="spellEnd"/>
      <w:r w:rsidR="006C24BC">
        <w:t xml:space="preserve"> ou subaracnóideo.</w:t>
      </w:r>
    </w:p>
    <w:p w14:paraId="7C9E41A7" w14:textId="0D6BB740" w:rsidR="000B6ECC" w:rsidRDefault="00380D49" w:rsidP="000B6ECC">
      <w:pPr>
        <w:pStyle w:val="TF-TEXTO"/>
      </w:pPr>
      <w:commentRangeStart w:id="157"/>
      <w:r>
        <w:t>Cancela (2008) relata que indivíduos que tenham sofrido</w:t>
      </w:r>
      <w:r w:rsidR="000B6ECC">
        <w:t xml:space="preserve"> um</w:t>
      </w:r>
      <w:r>
        <w:t xml:space="preserve"> AVC</w:t>
      </w:r>
      <w:r w:rsidR="000B6ECC">
        <w:t>,</w:t>
      </w:r>
      <w:r>
        <w:t xml:space="preserve"> tem as reações posturais automáticas (respostas motoras desenvolvidas na infância) comprometidas no hemicorpo afetado, o que impede o indiv</w:t>
      </w:r>
      <w:r w:rsidR="009E2CB5">
        <w:t>í</w:t>
      </w:r>
      <w:r>
        <w:t xml:space="preserve">duo de usar uma variedade de padrões de postura e movimento essenciais para a realização de atividades funcionais como </w:t>
      </w:r>
      <w:r w:rsidR="000B6ECC">
        <w:t>se sentar</w:t>
      </w:r>
      <w:r>
        <w:t xml:space="preserve">, manter a posição de pé, andar e realizar atividades do cotidiano. </w:t>
      </w:r>
      <w:commentRangeEnd w:id="157"/>
      <w:r w:rsidR="00AE02C3">
        <w:rPr>
          <w:rStyle w:val="Refdecomentrio"/>
        </w:rPr>
        <w:commentReference w:id="157"/>
      </w:r>
    </w:p>
    <w:p w14:paraId="550950B1" w14:textId="061FB82B" w:rsidR="006716BB" w:rsidRDefault="000412EF" w:rsidP="000B6ECC">
      <w:pPr>
        <w:pStyle w:val="TF-TEXTO"/>
      </w:pPr>
      <w:r>
        <w:t>Segundo S</w:t>
      </w:r>
      <w:r w:rsidR="006522D0">
        <w:t xml:space="preserve">antos e </w:t>
      </w:r>
      <w:proofErr w:type="spellStart"/>
      <w:r w:rsidR="006522D0">
        <w:t>Fantinati</w:t>
      </w:r>
      <w:proofErr w:type="spellEnd"/>
      <w:r>
        <w:t xml:space="preserve"> (20</w:t>
      </w:r>
      <w:r w:rsidR="00F73C7F">
        <w:t>08</w:t>
      </w:r>
      <w:r>
        <w:t xml:space="preserve">), a avaliação postural é de fundamental importância para mensurar qualquer desequilíbrio postural e adequar a postura da melhor forma possível a cada indivíduo, sendo os objetivos </w:t>
      </w:r>
      <w:proofErr w:type="gramStart"/>
      <w:r>
        <w:t>desta</w:t>
      </w:r>
      <w:proofErr w:type="gramEnd"/>
      <w:r>
        <w:t xml:space="preserve"> visualiza</w:t>
      </w:r>
      <w:r w:rsidR="000B6ECC">
        <w:t>r</w:t>
      </w:r>
      <w:r>
        <w:t xml:space="preserve">, determinar e mensurar possíveis desalinhamentos </w:t>
      </w:r>
      <w:r w:rsidR="009014A2">
        <w:t>posturais</w:t>
      </w:r>
      <w:r>
        <w:t>.</w:t>
      </w:r>
      <w:r w:rsidR="006716BB">
        <w:t xml:space="preserve"> </w:t>
      </w:r>
      <w:r w:rsidR="006716BB" w:rsidRPr="00787E61">
        <w:rPr>
          <w:highlight w:val="yellow"/>
        </w:rPr>
        <w:t xml:space="preserve">Mota </w:t>
      </w:r>
      <w:r w:rsidR="006716BB" w:rsidRPr="00787E61">
        <w:rPr>
          <w:i/>
          <w:iCs/>
          <w:highlight w:val="yellow"/>
        </w:rPr>
        <w:t>et al.</w:t>
      </w:r>
      <w:r w:rsidR="006716BB" w:rsidRPr="00787E61">
        <w:rPr>
          <w:highlight w:val="yellow"/>
        </w:rPr>
        <w:t xml:space="preserve"> (2011 apud </w:t>
      </w:r>
      <w:r w:rsidR="00877973" w:rsidRPr="00787E61">
        <w:rPr>
          <w:highlight w:val="yellow"/>
        </w:rPr>
        <w:t>FERREIRA</w:t>
      </w:r>
      <w:r w:rsidR="006716BB" w:rsidRPr="00787E61">
        <w:rPr>
          <w:highlight w:val="yellow"/>
        </w:rPr>
        <w:t>, 2005)</w:t>
      </w:r>
      <w:r w:rsidR="006716BB">
        <w:t xml:space="preserve"> aponta que a avaliação da postura é o passo inicial para qualquer tratamento fisioterapêutico, pois a partir da observação do alinhamento corporal, cria-se a hipótese de distribuição da carga e solicitação mecânica nas estruturas. Porém, a avaliação postural, na maioria das vezes, é realizada de forma subjetiva pela inspeção visual e depende da habilidade e experiência na interpretação dos resultados.</w:t>
      </w:r>
      <w:r w:rsidR="00833088">
        <w:t xml:space="preserve"> </w:t>
      </w:r>
    </w:p>
    <w:p w14:paraId="7D40C773" w14:textId="3FEF291F" w:rsidR="000412EF" w:rsidRDefault="001E4791" w:rsidP="00B5158C">
      <w:pPr>
        <w:pStyle w:val="TF-TEXTO"/>
      </w:pPr>
      <w:commentRangeStart w:id="158"/>
      <w:r>
        <w:t xml:space="preserve">Para </w:t>
      </w:r>
      <w:r w:rsidR="00C80BED">
        <w:t xml:space="preserve">Nascimento (2018 apud IYENGAR </w:t>
      </w:r>
      <w:r w:rsidR="00C80BED" w:rsidRPr="0046439E">
        <w:rPr>
          <w:i/>
          <w:iCs/>
        </w:rPr>
        <w:t>et al.</w:t>
      </w:r>
      <w:r w:rsidR="00C80BED">
        <w:t>, 2014; ROSÁRIO, 2016)</w:t>
      </w:r>
      <w:r>
        <w:t xml:space="preserve"> e</w:t>
      </w:r>
      <w:r w:rsidR="00833088" w:rsidRPr="0046439E">
        <w:t>xistem várias maneiras de avaliar a postura na prática clínica e na pesquisa de forma quantitativa e qualitativa,</w:t>
      </w:r>
      <w:r w:rsidR="00261D7C">
        <w:t xml:space="preserve"> as maneiras de avaliação que mais </w:t>
      </w:r>
      <w:r w:rsidR="00261D7C" w:rsidRPr="00446C5F">
        <w:t xml:space="preserve">se destacam são: </w:t>
      </w:r>
      <w:r w:rsidR="00833088" w:rsidRPr="00446C5F">
        <w:t>através da</w:t>
      </w:r>
      <w:r w:rsidR="00655C06">
        <w:t xml:space="preserve"> </w:t>
      </w:r>
      <w:r w:rsidR="00446C5F">
        <w:t xml:space="preserve">avaliação da </w:t>
      </w:r>
      <w:r w:rsidR="00833088" w:rsidRPr="0046439E">
        <w:t xml:space="preserve">linha horizontal entre as cristas ilíacas, medidas com fita métrica entre os pontos anatômicos após a palpação, </w:t>
      </w:r>
      <w:proofErr w:type="spellStart"/>
      <w:r w:rsidR="00833088" w:rsidRPr="0046439E">
        <w:t>posturografia</w:t>
      </w:r>
      <w:proofErr w:type="spellEnd"/>
      <w:r w:rsidR="00833088" w:rsidRPr="0046439E">
        <w:t>, análise da fotogrametria</w:t>
      </w:r>
      <w:r w:rsidR="00261D7C">
        <w:t xml:space="preserve"> e </w:t>
      </w:r>
      <w:r w:rsidR="00833088" w:rsidRPr="0046439E">
        <w:t>grade de alinhamento postural</w:t>
      </w:r>
      <w:r w:rsidR="00261D7C">
        <w:t>.</w:t>
      </w:r>
      <w:commentRangeEnd w:id="158"/>
      <w:r w:rsidR="006A2FB7">
        <w:rPr>
          <w:rStyle w:val="Refdecomentrio"/>
        </w:rPr>
        <w:commentReference w:id="158"/>
      </w:r>
    </w:p>
    <w:p w14:paraId="15465151" w14:textId="074E1D63" w:rsidR="00071D5F" w:rsidRDefault="00F71E41" w:rsidP="00B5158C">
      <w:pPr>
        <w:pStyle w:val="TF-TEXTO"/>
      </w:pPr>
      <w:r>
        <w:t xml:space="preserve">Segundo </w:t>
      </w:r>
      <w:proofErr w:type="spellStart"/>
      <w:r>
        <w:t>Malko</w:t>
      </w:r>
      <w:proofErr w:type="spellEnd"/>
      <w:r>
        <w:t xml:space="preserve"> </w:t>
      </w:r>
      <w:r w:rsidRPr="00261D7C">
        <w:rPr>
          <w:i/>
          <w:iCs/>
        </w:rPr>
        <w:t>et al</w:t>
      </w:r>
      <w:r>
        <w:t>. (2020)</w:t>
      </w:r>
      <w:r w:rsidR="00F94869">
        <w:t>,</w:t>
      </w:r>
      <w:r>
        <w:t xml:space="preserve"> a</w:t>
      </w:r>
      <w:r w:rsidR="00303005" w:rsidRPr="00303005">
        <w:t xml:space="preserve"> fotogrametria</w:t>
      </w:r>
      <w:r w:rsidR="00261D7C">
        <w:t xml:space="preserve"> </w:t>
      </w:r>
      <w:r w:rsidR="00303005" w:rsidRPr="00303005">
        <w:t xml:space="preserve">é uma ferramenta de avaliação postural, sendo definida    pela American Society </w:t>
      </w:r>
      <w:proofErr w:type="spellStart"/>
      <w:r w:rsidR="00303005" w:rsidRPr="00303005">
        <w:t>of</w:t>
      </w:r>
      <w:proofErr w:type="spellEnd"/>
      <w:r w:rsidR="00303005" w:rsidRPr="00303005">
        <w:t xml:space="preserve"> </w:t>
      </w:r>
      <w:proofErr w:type="spellStart"/>
      <w:r w:rsidR="00303005" w:rsidRPr="00303005">
        <w:t>Photogrammetry</w:t>
      </w:r>
      <w:proofErr w:type="spellEnd"/>
      <w:r w:rsidR="00303005">
        <w:t xml:space="preserve"> </w:t>
      </w:r>
      <w:r w:rsidR="00303005" w:rsidRPr="00303005">
        <w:t>(ASPRS)</w:t>
      </w:r>
      <w:r w:rsidR="00303005">
        <w:t xml:space="preserve"> </w:t>
      </w:r>
      <w:r w:rsidR="00303005" w:rsidRPr="00303005">
        <w:t>como</w:t>
      </w:r>
      <w:r w:rsidR="00DE0848">
        <w:t>:</w:t>
      </w:r>
      <w:r w:rsidR="00303005" w:rsidRPr="00303005">
        <w:t xml:space="preserve"> a obtenção de informação confiável através de processos de gravação, medição</w:t>
      </w:r>
      <w:r w:rsidR="00303005">
        <w:t xml:space="preserve"> </w:t>
      </w:r>
      <w:r w:rsidR="00303005" w:rsidRPr="00303005">
        <w:t>e interpretação de imagens fotográficas que permite a análise biomecânica da postura em posição estática</w:t>
      </w:r>
      <w:r w:rsidR="00501700">
        <w:t xml:space="preserve">. </w:t>
      </w:r>
      <w:r w:rsidR="000B509A">
        <w:t xml:space="preserve">Segundo Rocha </w:t>
      </w:r>
      <w:r w:rsidR="000B509A">
        <w:rPr>
          <w:i/>
          <w:iCs/>
        </w:rPr>
        <w:t>et al</w:t>
      </w:r>
      <w:r w:rsidR="000B509A" w:rsidRPr="000B509A">
        <w:t>.</w:t>
      </w:r>
      <w:r w:rsidR="000B509A">
        <w:t xml:space="preserve"> </w:t>
      </w:r>
      <w:r w:rsidR="000B509A" w:rsidRPr="000B509A">
        <w:t>(2015</w:t>
      </w:r>
      <w:r w:rsidR="000B509A">
        <w:t>)</w:t>
      </w:r>
      <w:r w:rsidR="001D7D0A">
        <w:t>,</w:t>
      </w:r>
      <w:r w:rsidR="000B509A">
        <w:t xml:space="preserve"> a fotogrametria utiliza-se de equipamentos digitais para a aquisição de imagens, e softwares para a análise e quantificação dos desvios posturais através de pontos de referências brevemente marcados.</w:t>
      </w:r>
    </w:p>
    <w:p w14:paraId="1748F2AC" w14:textId="18882243" w:rsidR="00263D53" w:rsidRDefault="00D70753" w:rsidP="00263D53">
      <w:pPr>
        <w:pStyle w:val="TF-TEXTO"/>
      </w:pPr>
      <w:proofErr w:type="spellStart"/>
      <w:r w:rsidRPr="00787E61">
        <w:rPr>
          <w:highlight w:val="yellow"/>
        </w:rPr>
        <w:t>Mucciaroni</w:t>
      </w:r>
      <w:proofErr w:type="spellEnd"/>
      <w:r w:rsidRPr="00787E61">
        <w:rPr>
          <w:highlight w:val="yellow"/>
        </w:rPr>
        <w:t xml:space="preserve"> </w:t>
      </w:r>
      <w:r w:rsidR="00C278A4" w:rsidRPr="00787E61">
        <w:rPr>
          <w:highlight w:val="yellow"/>
        </w:rPr>
        <w:t>(201</w:t>
      </w:r>
      <w:r w:rsidRPr="00787E61">
        <w:rPr>
          <w:highlight w:val="yellow"/>
        </w:rPr>
        <w:t>4</w:t>
      </w:r>
      <w:r w:rsidR="00C278A4" w:rsidRPr="00787E61">
        <w:rPr>
          <w:highlight w:val="yellow"/>
        </w:rPr>
        <w:t xml:space="preserve"> apud </w:t>
      </w:r>
      <w:r w:rsidR="00C8267C" w:rsidRPr="00787E61">
        <w:rPr>
          <w:highlight w:val="yellow"/>
        </w:rPr>
        <w:t xml:space="preserve">VAN NIEKERK </w:t>
      </w:r>
      <w:r w:rsidR="00C278A4" w:rsidRPr="00787E61">
        <w:rPr>
          <w:i/>
          <w:iCs/>
          <w:highlight w:val="yellow"/>
        </w:rPr>
        <w:t>et al.</w:t>
      </w:r>
      <w:r w:rsidR="00C278A4" w:rsidRPr="00787E61">
        <w:rPr>
          <w:highlight w:val="yellow"/>
        </w:rPr>
        <w:t xml:space="preserve">,2008; </w:t>
      </w:r>
      <w:r w:rsidR="00C8267C" w:rsidRPr="00787E61">
        <w:rPr>
          <w:highlight w:val="yellow"/>
        </w:rPr>
        <w:t xml:space="preserve">NORMANDO </w:t>
      </w:r>
      <w:r w:rsidR="00C278A4" w:rsidRPr="00787E61">
        <w:rPr>
          <w:i/>
          <w:iCs/>
          <w:highlight w:val="yellow"/>
        </w:rPr>
        <w:t>et al.,</w:t>
      </w:r>
      <w:r w:rsidR="00C278A4" w:rsidRPr="00787E61">
        <w:rPr>
          <w:highlight w:val="yellow"/>
        </w:rPr>
        <w:t>2011</w:t>
      </w:r>
      <w:r w:rsidRPr="00787E61">
        <w:rPr>
          <w:highlight w:val="yellow"/>
        </w:rPr>
        <w:t xml:space="preserve">; </w:t>
      </w:r>
      <w:r w:rsidR="00C8267C" w:rsidRPr="00787E61">
        <w:rPr>
          <w:highlight w:val="yellow"/>
        </w:rPr>
        <w:t xml:space="preserve">NAIF -DE-ANDRADE </w:t>
      </w:r>
      <w:r w:rsidRPr="00787E61">
        <w:rPr>
          <w:i/>
          <w:iCs/>
          <w:highlight w:val="yellow"/>
        </w:rPr>
        <w:t xml:space="preserve">et al., </w:t>
      </w:r>
      <w:r w:rsidRPr="00787E61">
        <w:rPr>
          <w:highlight w:val="yellow"/>
        </w:rPr>
        <w:t>2012;</w:t>
      </w:r>
      <w:r w:rsidRPr="00787E61">
        <w:rPr>
          <w:i/>
          <w:iCs/>
          <w:highlight w:val="yellow"/>
        </w:rPr>
        <w:t xml:space="preserve"> </w:t>
      </w:r>
      <w:r w:rsidR="00C8267C" w:rsidRPr="00787E61">
        <w:rPr>
          <w:highlight w:val="yellow"/>
        </w:rPr>
        <w:t xml:space="preserve">ETTORE </w:t>
      </w:r>
      <w:r w:rsidRPr="00787E61">
        <w:rPr>
          <w:i/>
          <w:iCs/>
          <w:highlight w:val="yellow"/>
        </w:rPr>
        <w:t>et al.</w:t>
      </w:r>
      <w:r w:rsidRPr="00787E61">
        <w:rPr>
          <w:highlight w:val="yellow"/>
        </w:rPr>
        <w:t>, 2006</w:t>
      </w:r>
      <w:r w:rsidR="00C278A4" w:rsidRPr="00787E61">
        <w:rPr>
          <w:highlight w:val="yellow"/>
        </w:rPr>
        <w:t>)</w:t>
      </w:r>
      <w:r w:rsidR="00C278A4">
        <w:t xml:space="preserve"> destaca que com o avanço tecnológico das câmeras digitais, que fornecem imagens a baixo custo, com uma relação custo-benefício favorável, de fácil armazenamento, conservação, longevidade das gravações e rápida comunicabilidade, a fotogrametria apresenta cada vez mais visibilidade. Outra vantagem desse método é o tempo reduzido de exposição e constrangimento dos pacientes durante as avaliações clínicas. Além do controle direto da fotografia, se o avaliador perceber que o objetivo não foi alcançado, o procedimento pode ser repetido quantas vezes forem necessárias, sem o agendamento de um novo compromisso com o paciente. </w:t>
      </w:r>
    </w:p>
    <w:p w14:paraId="6BD54095" w14:textId="633C3F32" w:rsidR="00451B94" w:rsidRDefault="00451B94" w:rsidP="00F83A19">
      <w:pPr>
        <w:pStyle w:val="TF-refernciasbibliogrficasTTULO"/>
      </w:pPr>
      <w:r>
        <w:t>Referências</w:t>
      </w:r>
      <w:bookmarkEnd w:id="156"/>
    </w:p>
    <w:p w14:paraId="19513C48" w14:textId="22079E39" w:rsidR="00B15ED6" w:rsidRPr="00BD2796" w:rsidRDefault="00B15ED6" w:rsidP="00386365">
      <w:pPr>
        <w:pStyle w:val="TF-REFERNCIASITEM0"/>
      </w:pPr>
      <w:r w:rsidRPr="00BD2796">
        <w:t xml:space="preserve">CANCELA, Diana M. G. O acidente vascular cerebral – classificação, principais consequências e reabilitação. </w:t>
      </w:r>
      <w:r w:rsidRPr="00BD2796">
        <w:rPr>
          <w:b/>
          <w:bCs/>
        </w:rPr>
        <w:t>O portal do Psicólogo</w:t>
      </w:r>
      <w:r w:rsidRPr="00BD2796">
        <w:t>, Port</w:t>
      </w:r>
      <w:r w:rsidR="008B3856" w:rsidRPr="00BD2796">
        <w:t>o</w:t>
      </w:r>
      <w:r w:rsidRPr="00BD2796">
        <w:t xml:space="preserve">, </w:t>
      </w:r>
      <w:r w:rsidR="008B3856" w:rsidRPr="00BD2796">
        <w:t>2008</w:t>
      </w:r>
      <w:r w:rsidR="006D3679" w:rsidRPr="00BD2796">
        <w:t>. Disponível em: &lt; https://www.psicologia.pt/artigos/textos/TL0095.pdf &gt;. Acesso em: 17 abr. 2021.</w:t>
      </w:r>
    </w:p>
    <w:p w14:paraId="514696F0" w14:textId="407FE43C" w:rsidR="007072DC" w:rsidRPr="00BD2796" w:rsidRDefault="007072DC" w:rsidP="00BD2796">
      <w:pPr>
        <w:pStyle w:val="TF-REFERNCIASITEM0"/>
      </w:pPr>
      <w:r w:rsidRPr="00BD2796">
        <w:t>FERLA, F</w:t>
      </w:r>
      <w:r w:rsidR="000573AD">
        <w:t>abiola</w:t>
      </w:r>
      <w:r w:rsidRPr="00BD2796">
        <w:t>. L.; GRAV, M</w:t>
      </w:r>
      <w:r w:rsidR="000573AD">
        <w:t>agali</w:t>
      </w:r>
      <w:r w:rsidRPr="00BD2796">
        <w:t>; PERICO, E</w:t>
      </w:r>
      <w:r w:rsidR="000573AD">
        <w:t>duardo</w:t>
      </w:r>
      <w:r w:rsidRPr="00BD2796">
        <w:t xml:space="preserve">. </w:t>
      </w:r>
      <w:r w:rsidRPr="002339C0">
        <w:t>Fisioterapia no tratamento do controle de tronco e equilíbrio de pacientes pós AVC.</w:t>
      </w:r>
      <w:r w:rsidRPr="00BD2796">
        <w:t xml:space="preserve"> </w:t>
      </w:r>
      <w:r w:rsidRPr="002339C0">
        <w:rPr>
          <w:b/>
          <w:bCs/>
        </w:rPr>
        <w:t>Revista Neurociências</w:t>
      </w:r>
      <w:r w:rsidRPr="00BD2796">
        <w:t xml:space="preserve">, </w:t>
      </w:r>
      <w:r w:rsidR="002339C0">
        <w:t>[</w:t>
      </w:r>
      <w:proofErr w:type="spellStart"/>
      <w:r w:rsidR="002339C0">
        <w:t>S.l</w:t>
      </w:r>
      <w:proofErr w:type="spellEnd"/>
      <w:r w:rsidR="002339C0">
        <w:t>]</w:t>
      </w:r>
      <w:r w:rsidR="00DE10EB">
        <w:t>,</w:t>
      </w:r>
      <w:r w:rsidR="002339C0">
        <w:t xml:space="preserve"> </w:t>
      </w:r>
      <w:r w:rsidRPr="00BD2796">
        <w:t xml:space="preserve">v. 23, n. 2, p. 211-217, 30 jun. 2015. </w:t>
      </w:r>
    </w:p>
    <w:p w14:paraId="36D6AEDB" w14:textId="741429DA" w:rsidR="009D2DE0" w:rsidRPr="00BD2796" w:rsidRDefault="009D2DE0" w:rsidP="009D2DE0">
      <w:pPr>
        <w:pStyle w:val="TF-REFERNCIASITEM0"/>
        <w:rPr>
          <w:szCs w:val="18"/>
        </w:rPr>
      </w:pPr>
      <w:r w:rsidRPr="00BD2796">
        <w:rPr>
          <w:szCs w:val="18"/>
        </w:rPr>
        <w:t>MALKO</w:t>
      </w:r>
      <w:r w:rsidR="00E64384">
        <w:rPr>
          <w:szCs w:val="18"/>
        </w:rPr>
        <w:t>, R</w:t>
      </w:r>
      <w:r w:rsidR="00D34C58">
        <w:rPr>
          <w:szCs w:val="18"/>
        </w:rPr>
        <w:t>ita</w:t>
      </w:r>
      <w:r w:rsidR="00E64384">
        <w:rPr>
          <w:szCs w:val="18"/>
        </w:rPr>
        <w:t xml:space="preserve">. C. N. </w:t>
      </w:r>
      <w:r w:rsidR="00E64384" w:rsidRPr="00E64384">
        <w:rPr>
          <w:i/>
          <w:iCs/>
          <w:szCs w:val="18"/>
        </w:rPr>
        <w:t>et al</w:t>
      </w:r>
      <w:r w:rsidRPr="00BD2796">
        <w:rPr>
          <w:szCs w:val="18"/>
        </w:rPr>
        <w:t>. Análise de desvios posturais em indivíduos com Doença de Parkinson avaliados pela fotogrametria</w:t>
      </w:r>
      <w:r w:rsidRPr="00BD2796">
        <w:rPr>
          <w:b/>
          <w:bCs/>
          <w:szCs w:val="18"/>
        </w:rPr>
        <w:t>. Revista Neurociências</w:t>
      </w:r>
      <w:r w:rsidRPr="00BD2796">
        <w:rPr>
          <w:szCs w:val="18"/>
        </w:rPr>
        <w:t xml:space="preserve">, </w:t>
      </w:r>
      <w:r w:rsidR="00717B00">
        <w:rPr>
          <w:szCs w:val="18"/>
        </w:rPr>
        <w:t>[</w:t>
      </w:r>
      <w:proofErr w:type="spellStart"/>
      <w:r w:rsidR="00E40F93">
        <w:t>S.l</w:t>
      </w:r>
      <w:proofErr w:type="spellEnd"/>
      <w:r w:rsidR="00E40F93">
        <w:t>]</w:t>
      </w:r>
      <w:r w:rsidR="00DE10EB">
        <w:t>,</w:t>
      </w:r>
      <w:r w:rsidR="00E40F93">
        <w:t xml:space="preserve"> </w:t>
      </w:r>
      <w:r w:rsidRPr="00BD2796">
        <w:rPr>
          <w:szCs w:val="18"/>
        </w:rPr>
        <w:t xml:space="preserve">v. 28, p. 1-14, 21 jul. 2020. </w:t>
      </w:r>
    </w:p>
    <w:p w14:paraId="647D7763" w14:textId="5E2231B4" w:rsidR="00BD364B" w:rsidRPr="00BD2796" w:rsidRDefault="00BD364B" w:rsidP="00BD364B">
      <w:pPr>
        <w:pStyle w:val="TF-REFERNCIASITEM0"/>
        <w:rPr>
          <w:szCs w:val="18"/>
        </w:rPr>
      </w:pPr>
      <w:r w:rsidRPr="00BD2796">
        <w:rPr>
          <w:szCs w:val="18"/>
        </w:rPr>
        <w:t xml:space="preserve">MINISTÉRIO DA SAÚDE. </w:t>
      </w:r>
      <w:r w:rsidRPr="00BD2796">
        <w:rPr>
          <w:b/>
          <w:bCs/>
          <w:szCs w:val="18"/>
        </w:rPr>
        <w:t xml:space="preserve">Diretrizes de atenção </w:t>
      </w:r>
      <w:proofErr w:type="spellStart"/>
      <w:r w:rsidRPr="00BD2796">
        <w:rPr>
          <w:b/>
          <w:bCs/>
          <w:szCs w:val="18"/>
        </w:rPr>
        <w:t>á</w:t>
      </w:r>
      <w:proofErr w:type="spellEnd"/>
      <w:r w:rsidRPr="00BD2796">
        <w:rPr>
          <w:b/>
          <w:bCs/>
          <w:szCs w:val="18"/>
        </w:rPr>
        <w:t xml:space="preserve"> reabilitação da pessoa com acidente vascular cerebral</w:t>
      </w:r>
      <w:r w:rsidRPr="00BD2796">
        <w:rPr>
          <w:szCs w:val="18"/>
        </w:rPr>
        <w:t>.  Ministério da Saúde. Secretaria de Atenção à Saúde. Departamento de Ações Programáticas Estratégicas. – Brasília: ministério da Saúde, 2016. 72p.: il.</w:t>
      </w:r>
    </w:p>
    <w:p w14:paraId="36D49752" w14:textId="1B053910" w:rsidR="00187E91" w:rsidRPr="00F97FA1" w:rsidRDefault="00BD364B" w:rsidP="009D2DE0">
      <w:pPr>
        <w:pStyle w:val="TF-REFERNCIASITEM0"/>
        <w:rPr>
          <w:szCs w:val="18"/>
        </w:rPr>
      </w:pPr>
      <w:r w:rsidRPr="00BD2796">
        <w:rPr>
          <w:szCs w:val="18"/>
        </w:rPr>
        <w:t>_____</w:t>
      </w:r>
      <w:r w:rsidR="00187E91" w:rsidRPr="00BD2796">
        <w:rPr>
          <w:szCs w:val="18"/>
        </w:rPr>
        <w:t xml:space="preserve">. </w:t>
      </w:r>
      <w:r w:rsidR="00187E91" w:rsidRPr="00BD2796">
        <w:rPr>
          <w:b/>
          <w:bCs/>
          <w:szCs w:val="18"/>
        </w:rPr>
        <w:t>Acidente Vascular Cerebral – AVC.</w:t>
      </w:r>
      <w:r w:rsidR="00187E91" w:rsidRPr="00BD2796">
        <w:rPr>
          <w:szCs w:val="18"/>
        </w:rPr>
        <w:t xml:space="preserve"> [</w:t>
      </w:r>
      <w:proofErr w:type="spellStart"/>
      <w:r w:rsidR="00187E91" w:rsidRPr="00BD2796">
        <w:rPr>
          <w:szCs w:val="18"/>
        </w:rPr>
        <w:t>S.l</w:t>
      </w:r>
      <w:proofErr w:type="spellEnd"/>
      <w:r w:rsidR="00187E91" w:rsidRPr="00BD2796">
        <w:rPr>
          <w:szCs w:val="18"/>
        </w:rPr>
        <w:t>.], 2020. Disponível em: &lt;https://www.gov.br/saude/pt-br/assuntos/saude-de-a-a-z-1/a/avc-o-que-e-causas-sintomas-tratamentos-diagnostico-e-prevencao</w:t>
      </w:r>
      <w:r w:rsidR="00187E91" w:rsidRPr="00BD2796">
        <w:rPr>
          <w:color w:val="000000"/>
          <w:szCs w:val="18"/>
        </w:rPr>
        <w:t>&gt;.</w:t>
      </w:r>
      <w:r w:rsidR="00187E91" w:rsidRPr="00BD2796">
        <w:rPr>
          <w:szCs w:val="18"/>
        </w:rPr>
        <w:t xml:space="preserve"> </w:t>
      </w:r>
      <w:r w:rsidR="00187E91" w:rsidRPr="00F97FA1">
        <w:rPr>
          <w:szCs w:val="18"/>
        </w:rPr>
        <w:t>Acesso em: 12 abr. 2021.</w:t>
      </w:r>
    </w:p>
    <w:p w14:paraId="17BC23AA" w14:textId="441DD7FF" w:rsidR="0088228E" w:rsidRPr="00BD2796" w:rsidRDefault="006716BB" w:rsidP="006716BB">
      <w:pPr>
        <w:pStyle w:val="TF-REFERNCIASITEM0"/>
        <w:rPr>
          <w:szCs w:val="18"/>
        </w:rPr>
      </w:pPr>
      <w:r w:rsidRPr="00BD2796">
        <w:rPr>
          <w:szCs w:val="18"/>
        </w:rPr>
        <w:t xml:space="preserve">MOTA, </w:t>
      </w:r>
      <w:proofErr w:type="spellStart"/>
      <w:r w:rsidRPr="00BD2796">
        <w:rPr>
          <w:szCs w:val="18"/>
        </w:rPr>
        <w:t>Yomara</w:t>
      </w:r>
      <w:proofErr w:type="spellEnd"/>
      <w:r w:rsidRPr="00BD2796">
        <w:rPr>
          <w:szCs w:val="18"/>
        </w:rPr>
        <w:t xml:space="preserve"> L. </w:t>
      </w:r>
      <w:r w:rsidRPr="00BD2796">
        <w:rPr>
          <w:i/>
          <w:iCs/>
          <w:szCs w:val="18"/>
        </w:rPr>
        <w:t xml:space="preserve"> et al.</w:t>
      </w:r>
      <w:r w:rsidRPr="00BD2796">
        <w:rPr>
          <w:szCs w:val="18"/>
        </w:rPr>
        <w:t xml:space="preserve"> Influência da resolução e da distância da câmera nas medidas feitas pelo software de avaliação postural (Sapo). </w:t>
      </w:r>
      <w:r w:rsidRPr="00BD2796">
        <w:rPr>
          <w:b/>
          <w:bCs/>
          <w:szCs w:val="18"/>
        </w:rPr>
        <w:t>Revista Brasileira de Medicina do Esporte</w:t>
      </w:r>
      <w:r w:rsidRPr="00BD2796">
        <w:rPr>
          <w:szCs w:val="18"/>
        </w:rPr>
        <w:t xml:space="preserve">, </w:t>
      </w:r>
      <w:r w:rsidR="00717B00">
        <w:rPr>
          <w:szCs w:val="18"/>
        </w:rPr>
        <w:t>[</w:t>
      </w:r>
      <w:proofErr w:type="spellStart"/>
      <w:r w:rsidR="00717B00">
        <w:t>S.l</w:t>
      </w:r>
      <w:proofErr w:type="spellEnd"/>
      <w:r w:rsidR="00717B00">
        <w:t xml:space="preserve">], </w:t>
      </w:r>
      <w:r w:rsidRPr="00BD2796">
        <w:rPr>
          <w:szCs w:val="18"/>
        </w:rPr>
        <w:t>v. 17, n. 5, p. 334-338, 2011.</w:t>
      </w:r>
      <w:r w:rsidR="0088228E" w:rsidRPr="00BD2796">
        <w:rPr>
          <w:szCs w:val="18"/>
        </w:rPr>
        <w:t xml:space="preserve"> </w:t>
      </w:r>
    </w:p>
    <w:p w14:paraId="29F0A983" w14:textId="77777777" w:rsidR="003B1525" w:rsidRPr="00BD2796" w:rsidRDefault="003B1525" w:rsidP="003B1525">
      <w:pPr>
        <w:pStyle w:val="TF-REFERNCIASITEM0"/>
        <w:rPr>
          <w:szCs w:val="18"/>
        </w:rPr>
      </w:pPr>
      <w:r w:rsidRPr="00BD2796">
        <w:rPr>
          <w:color w:val="222222"/>
          <w:szCs w:val="18"/>
          <w:shd w:val="clear" w:color="auto" w:fill="FFFFFF"/>
        </w:rPr>
        <w:t>MU</w:t>
      </w:r>
      <w:r w:rsidRPr="00BD2796">
        <w:rPr>
          <w:szCs w:val="18"/>
        </w:rPr>
        <w:t>CCIARONI, Thaís Silva. </w:t>
      </w:r>
      <w:r w:rsidRPr="00BD2796">
        <w:rPr>
          <w:b/>
          <w:bCs/>
          <w:szCs w:val="18"/>
        </w:rPr>
        <w:t xml:space="preserve">Utilização da fotogrametria digital e da </w:t>
      </w:r>
      <w:proofErr w:type="spellStart"/>
      <w:r w:rsidRPr="00BD2796">
        <w:rPr>
          <w:b/>
          <w:bCs/>
          <w:szCs w:val="18"/>
        </w:rPr>
        <w:t>estabilometria</w:t>
      </w:r>
      <w:proofErr w:type="spellEnd"/>
      <w:r w:rsidRPr="00BD2796">
        <w:rPr>
          <w:b/>
          <w:bCs/>
          <w:szCs w:val="18"/>
        </w:rPr>
        <w:t xml:space="preserve"> para avaliação postural pós-acidente vascular encefálico.</w:t>
      </w:r>
      <w:r w:rsidRPr="00BD2796">
        <w:rPr>
          <w:szCs w:val="18"/>
        </w:rPr>
        <w:t xml:space="preserve"> 2014. Dissertação (Mestrado). Universidade de São Paulo, São Paulo.</w:t>
      </w:r>
    </w:p>
    <w:p w14:paraId="2CE05780" w14:textId="1E6247E7" w:rsidR="00541BE1" w:rsidRPr="00BD2796" w:rsidRDefault="00541BE1" w:rsidP="00541BE1">
      <w:pPr>
        <w:pStyle w:val="TF-REFERNCIASITEM0"/>
        <w:rPr>
          <w:szCs w:val="18"/>
        </w:rPr>
      </w:pPr>
      <w:r w:rsidRPr="00BD2796">
        <w:rPr>
          <w:szCs w:val="18"/>
        </w:rPr>
        <w:t xml:space="preserve">NASCIMENTO, </w:t>
      </w:r>
      <w:proofErr w:type="spellStart"/>
      <w:r w:rsidRPr="00BD2796">
        <w:rPr>
          <w:szCs w:val="18"/>
        </w:rPr>
        <w:t>Nathalya</w:t>
      </w:r>
      <w:proofErr w:type="spellEnd"/>
      <w:r w:rsidRPr="00BD2796">
        <w:rPr>
          <w:szCs w:val="18"/>
        </w:rPr>
        <w:t xml:space="preserve"> I. C. N. </w:t>
      </w:r>
      <w:r w:rsidRPr="00BD2796">
        <w:rPr>
          <w:b/>
          <w:bCs/>
          <w:szCs w:val="18"/>
        </w:rPr>
        <w:t xml:space="preserve">Dispositivo para avaliação postural em ambiente tridimensional. </w:t>
      </w:r>
      <w:r w:rsidRPr="00BD2796">
        <w:rPr>
          <w:szCs w:val="18"/>
        </w:rPr>
        <w:t>2018. 43 f. Dissertação (Mestrado) - Universidade Federal do Pará, Instituto de Ciências Biológicas, Belém, 2018. Programa de Pós-Graduação em Neurociências e Biologia Celular.</w:t>
      </w:r>
    </w:p>
    <w:p w14:paraId="16C59E84" w14:textId="474A3A03" w:rsidR="00C6519F" w:rsidRPr="00BD2796" w:rsidRDefault="00DE2E73" w:rsidP="009D2DE0">
      <w:pPr>
        <w:pStyle w:val="TF-REFERNCIASITEM0"/>
        <w:rPr>
          <w:szCs w:val="18"/>
        </w:rPr>
      </w:pPr>
      <w:r w:rsidRPr="00BD2796">
        <w:rPr>
          <w:szCs w:val="18"/>
        </w:rPr>
        <w:t>NORIEGA</w:t>
      </w:r>
      <w:r w:rsidR="00C6519F" w:rsidRPr="00BD2796">
        <w:rPr>
          <w:szCs w:val="18"/>
        </w:rPr>
        <w:t xml:space="preserve">, Carlos E. L. </w:t>
      </w:r>
      <w:r w:rsidR="00C6519F" w:rsidRPr="00BD2796">
        <w:rPr>
          <w:b/>
          <w:bCs/>
          <w:szCs w:val="18"/>
        </w:rPr>
        <w:t>Desenvolvimento de um programa computacional para avaliação postural de código aberto e gratuito.</w:t>
      </w:r>
      <w:r w:rsidR="00C6519F" w:rsidRPr="00BD2796">
        <w:rPr>
          <w:szCs w:val="18"/>
        </w:rPr>
        <w:t xml:space="preserve"> 2012. 83 f. Dissertação (Mestrado) - Programa de Pós-Graduação em Psicologia, Universidade de São Paulo, São Paulo.</w:t>
      </w:r>
    </w:p>
    <w:p w14:paraId="05A06E98" w14:textId="3402F581" w:rsidR="00541BE1" w:rsidRPr="00BD2796" w:rsidRDefault="00541BE1" w:rsidP="009D2DE0">
      <w:pPr>
        <w:pStyle w:val="TF-REFERNCIASITEM0"/>
        <w:rPr>
          <w:szCs w:val="18"/>
        </w:rPr>
      </w:pPr>
      <w:r w:rsidRPr="00BD2796">
        <w:rPr>
          <w:szCs w:val="18"/>
        </w:rPr>
        <w:lastRenderedPageBreak/>
        <w:t xml:space="preserve">PAIVA, Gian L. O. </w:t>
      </w:r>
      <w:r w:rsidRPr="00BD2796">
        <w:rPr>
          <w:b/>
          <w:bCs/>
          <w:szCs w:val="18"/>
        </w:rPr>
        <w:t>Sistema automático para avaliação postural baseados em descritores de imagens</w:t>
      </w:r>
      <w:r w:rsidR="0033457E" w:rsidRPr="00BD2796">
        <w:rPr>
          <w:b/>
          <w:bCs/>
          <w:szCs w:val="18"/>
        </w:rPr>
        <w:t>.</w:t>
      </w:r>
      <w:r w:rsidR="0033457E" w:rsidRPr="00BD2796">
        <w:rPr>
          <w:szCs w:val="18"/>
        </w:rPr>
        <w:t xml:space="preserve"> 2014. Dissertação (Graduação) – Dissertação de graduação em engenharia eletrônica, Universidade de Brasília, Distrito Federal.  </w:t>
      </w:r>
    </w:p>
    <w:p w14:paraId="653B1AD7" w14:textId="54EBB3CA" w:rsidR="00DE2E73" w:rsidRPr="00BD2796" w:rsidRDefault="00DE2E73" w:rsidP="009D2DE0">
      <w:pPr>
        <w:pStyle w:val="TF-REFERNCIASITEM0"/>
        <w:rPr>
          <w:szCs w:val="18"/>
        </w:rPr>
      </w:pPr>
      <w:r w:rsidRPr="00BD2796">
        <w:rPr>
          <w:szCs w:val="18"/>
        </w:rPr>
        <w:t xml:space="preserve">PORTELA, </w:t>
      </w:r>
      <w:proofErr w:type="spellStart"/>
      <w:r w:rsidRPr="00BD2796">
        <w:rPr>
          <w:szCs w:val="18"/>
        </w:rPr>
        <w:t>Helano</w:t>
      </w:r>
      <w:proofErr w:type="spellEnd"/>
      <w:r w:rsidRPr="00BD2796">
        <w:rPr>
          <w:szCs w:val="18"/>
        </w:rPr>
        <w:t xml:space="preserve"> M. B. F.  et al. </w:t>
      </w:r>
      <w:r w:rsidRPr="00BD2796">
        <w:rPr>
          <w:b/>
          <w:bCs/>
          <w:szCs w:val="18"/>
        </w:rPr>
        <w:t>Aplicação Móvel Para Avaliação Postural Usando Visão Computacional.</w:t>
      </w:r>
      <w:r w:rsidRPr="00BD2796">
        <w:rPr>
          <w:szCs w:val="18"/>
        </w:rPr>
        <w:t xml:space="preserve"> [</w:t>
      </w:r>
      <w:proofErr w:type="spellStart"/>
      <w:r w:rsidRPr="00BD2796">
        <w:rPr>
          <w:szCs w:val="18"/>
        </w:rPr>
        <w:t>S.</w:t>
      </w:r>
      <w:r w:rsidR="00CA3BCF" w:rsidRPr="00BD2796">
        <w:rPr>
          <w:szCs w:val="18"/>
        </w:rPr>
        <w:t>l</w:t>
      </w:r>
      <w:proofErr w:type="spellEnd"/>
      <w:r w:rsidRPr="00BD2796">
        <w:rPr>
          <w:szCs w:val="18"/>
        </w:rPr>
        <w:t>], [2019]. Disponível em &lt; https://www.researchgate.net/profile/Helano-Miguel-Portela/publication/338206151&gt;. Acesso em: 01 abr. 2021</w:t>
      </w:r>
      <w:r w:rsidR="00C26727" w:rsidRPr="00BD2796">
        <w:rPr>
          <w:szCs w:val="18"/>
        </w:rPr>
        <w:t>.</w:t>
      </w:r>
    </w:p>
    <w:p w14:paraId="4C91DE90" w14:textId="47F42BED" w:rsidR="00C26727" w:rsidRPr="00BD2796" w:rsidRDefault="00C26727" w:rsidP="00C26727">
      <w:pPr>
        <w:pStyle w:val="TF-REFERNCIASITEM0"/>
        <w:rPr>
          <w:szCs w:val="18"/>
        </w:rPr>
      </w:pPr>
      <w:r w:rsidRPr="00BD2796">
        <w:rPr>
          <w:szCs w:val="18"/>
        </w:rPr>
        <w:t xml:space="preserve">ROCHA, </w:t>
      </w:r>
      <w:proofErr w:type="spellStart"/>
      <w:r w:rsidRPr="00BD2796">
        <w:rPr>
          <w:szCs w:val="18"/>
        </w:rPr>
        <w:t>Emannuel</w:t>
      </w:r>
      <w:proofErr w:type="spellEnd"/>
      <w:r w:rsidRPr="00BD2796">
        <w:rPr>
          <w:szCs w:val="18"/>
        </w:rPr>
        <w:t xml:space="preserve"> A. B. et al. Confiabilidade </w:t>
      </w:r>
      <w:proofErr w:type="spellStart"/>
      <w:r w:rsidRPr="00BD2796">
        <w:rPr>
          <w:szCs w:val="18"/>
        </w:rPr>
        <w:t>inter</w:t>
      </w:r>
      <w:proofErr w:type="spellEnd"/>
      <w:r w:rsidRPr="00BD2796">
        <w:rPr>
          <w:szCs w:val="18"/>
        </w:rPr>
        <w:t xml:space="preserve"> e </w:t>
      </w:r>
      <w:proofErr w:type="spellStart"/>
      <w:r w:rsidRPr="00BD2796">
        <w:rPr>
          <w:szCs w:val="18"/>
        </w:rPr>
        <w:t>intraexaminador</w:t>
      </w:r>
      <w:proofErr w:type="spellEnd"/>
      <w:r w:rsidRPr="00BD2796">
        <w:rPr>
          <w:szCs w:val="18"/>
        </w:rPr>
        <w:t xml:space="preserve"> da fotogrametria computadorizada por meio do software AutoCAD® R12</w:t>
      </w:r>
      <w:r w:rsidRPr="00BD2796">
        <w:rPr>
          <w:b/>
          <w:bCs/>
          <w:szCs w:val="18"/>
        </w:rPr>
        <w:t>.</w:t>
      </w:r>
      <w:r w:rsidRPr="00BD2796">
        <w:rPr>
          <w:szCs w:val="18"/>
        </w:rPr>
        <w:t> </w:t>
      </w:r>
      <w:proofErr w:type="spellStart"/>
      <w:r w:rsidRPr="00BD2796">
        <w:rPr>
          <w:b/>
          <w:bCs/>
          <w:szCs w:val="18"/>
        </w:rPr>
        <w:t>ConScientiae</w:t>
      </w:r>
      <w:proofErr w:type="spellEnd"/>
      <w:r w:rsidRPr="00BD2796">
        <w:rPr>
          <w:b/>
          <w:bCs/>
          <w:szCs w:val="18"/>
        </w:rPr>
        <w:t xml:space="preserve"> Saúde</w:t>
      </w:r>
      <w:r w:rsidRPr="00BD2796">
        <w:rPr>
          <w:szCs w:val="18"/>
        </w:rPr>
        <w:t>,</w:t>
      </w:r>
      <w:r w:rsidR="00DA55AE" w:rsidRPr="00BD2796">
        <w:rPr>
          <w:szCs w:val="18"/>
        </w:rPr>
        <w:t xml:space="preserve"> [</w:t>
      </w:r>
      <w:proofErr w:type="spellStart"/>
      <w:r w:rsidR="00DA55AE" w:rsidRPr="00BD2796">
        <w:rPr>
          <w:szCs w:val="18"/>
        </w:rPr>
        <w:t>S.l</w:t>
      </w:r>
      <w:proofErr w:type="spellEnd"/>
      <w:r w:rsidR="00DA55AE" w:rsidRPr="00BD2796">
        <w:rPr>
          <w:szCs w:val="18"/>
        </w:rPr>
        <w:t>.]</w:t>
      </w:r>
      <w:r w:rsidR="00717B00">
        <w:rPr>
          <w:szCs w:val="18"/>
        </w:rPr>
        <w:t>,</w:t>
      </w:r>
      <w:r w:rsidRPr="00BD2796">
        <w:rPr>
          <w:szCs w:val="18"/>
        </w:rPr>
        <w:t xml:space="preserve"> v. 14, n. 4, p. 617-626, 2015. </w:t>
      </w:r>
    </w:p>
    <w:p w14:paraId="58D27750" w14:textId="7D45F836" w:rsidR="00962B64" w:rsidRPr="00BD2796" w:rsidRDefault="00962B64" w:rsidP="00541BE1">
      <w:pPr>
        <w:pStyle w:val="TF-REFERNCIASITEM0"/>
        <w:rPr>
          <w:szCs w:val="18"/>
        </w:rPr>
      </w:pPr>
      <w:r w:rsidRPr="00BD2796">
        <w:rPr>
          <w:szCs w:val="18"/>
        </w:rPr>
        <w:t xml:space="preserve">SANTIAGO, Ana P. A. </w:t>
      </w:r>
      <w:r w:rsidRPr="00BD2796">
        <w:rPr>
          <w:i/>
          <w:iCs/>
          <w:szCs w:val="18"/>
        </w:rPr>
        <w:t>et al</w:t>
      </w:r>
      <w:r w:rsidRPr="00BD2796">
        <w:rPr>
          <w:szCs w:val="18"/>
        </w:rPr>
        <w:t>. Efeitos da terapia por contenção induzida no tratamento de pacientes hemiparéticos do pós-AVE</w:t>
      </w:r>
      <w:r w:rsidRPr="00BD2796">
        <w:rPr>
          <w:b/>
          <w:bCs/>
          <w:szCs w:val="18"/>
        </w:rPr>
        <w:t>.</w:t>
      </w:r>
      <w:r w:rsidR="001A0CD9" w:rsidRPr="00BD2796">
        <w:rPr>
          <w:b/>
          <w:bCs/>
          <w:szCs w:val="18"/>
        </w:rPr>
        <w:t xml:space="preserve"> Revista Científica </w:t>
      </w:r>
      <w:proofErr w:type="spellStart"/>
      <w:r w:rsidR="001A0CD9" w:rsidRPr="00BD2796">
        <w:rPr>
          <w:b/>
          <w:bCs/>
          <w:szCs w:val="18"/>
        </w:rPr>
        <w:t>Univiçosa</w:t>
      </w:r>
      <w:proofErr w:type="spellEnd"/>
      <w:r w:rsidR="001A0CD9" w:rsidRPr="00BD2796">
        <w:rPr>
          <w:szCs w:val="18"/>
        </w:rPr>
        <w:t>,</w:t>
      </w:r>
      <w:r w:rsidR="00DA55AE" w:rsidRPr="00BD2796">
        <w:rPr>
          <w:szCs w:val="18"/>
        </w:rPr>
        <w:t xml:space="preserve"> [</w:t>
      </w:r>
      <w:proofErr w:type="spellStart"/>
      <w:r w:rsidR="00DA55AE" w:rsidRPr="00BD2796">
        <w:rPr>
          <w:szCs w:val="18"/>
        </w:rPr>
        <w:t>S.l</w:t>
      </w:r>
      <w:proofErr w:type="spellEnd"/>
      <w:r w:rsidR="00DA55AE" w:rsidRPr="00BD2796">
        <w:rPr>
          <w:szCs w:val="18"/>
        </w:rPr>
        <w:t>]</w:t>
      </w:r>
      <w:r w:rsidR="00717B00">
        <w:rPr>
          <w:szCs w:val="18"/>
        </w:rPr>
        <w:t>,</w:t>
      </w:r>
      <w:r w:rsidR="001A0CD9" w:rsidRPr="00BD2796">
        <w:rPr>
          <w:szCs w:val="18"/>
        </w:rPr>
        <w:t xml:space="preserve"> v. 7, p. 472-478, dez. 2015. </w:t>
      </w:r>
    </w:p>
    <w:p w14:paraId="6D4523AC" w14:textId="075B446E" w:rsidR="001A0CD9" w:rsidRPr="00BD2796" w:rsidRDefault="001A0CD9" w:rsidP="001A0CD9">
      <w:pPr>
        <w:pStyle w:val="TF-REFERNCIASITEM0"/>
        <w:rPr>
          <w:szCs w:val="18"/>
        </w:rPr>
      </w:pPr>
      <w:r w:rsidRPr="00BD2796">
        <w:rPr>
          <w:szCs w:val="18"/>
        </w:rPr>
        <w:t>SANTOS, A</w:t>
      </w:r>
      <w:r w:rsidR="00433F86">
        <w:rPr>
          <w:szCs w:val="18"/>
        </w:rPr>
        <w:t>na</w:t>
      </w:r>
      <w:r w:rsidRPr="00BD2796">
        <w:rPr>
          <w:szCs w:val="18"/>
        </w:rPr>
        <w:t>; FANTINATI, A</w:t>
      </w:r>
      <w:r w:rsidR="00433F86">
        <w:rPr>
          <w:szCs w:val="18"/>
        </w:rPr>
        <w:t>driana</w:t>
      </w:r>
      <w:r w:rsidRPr="00BD2796">
        <w:rPr>
          <w:szCs w:val="18"/>
        </w:rPr>
        <w:t xml:space="preserve">. Os principais softwares utilizados na </w:t>
      </w:r>
      <w:proofErr w:type="spellStart"/>
      <w:r w:rsidRPr="00BD2796">
        <w:rPr>
          <w:szCs w:val="18"/>
        </w:rPr>
        <w:t>biofotogrametria</w:t>
      </w:r>
      <w:proofErr w:type="spellEnd"/>
      <w:r w:rsidRPr="00BD2796">
        <w:rPr>
          <w:szCs w:val="18"/>
        </w:rPr>
        <w:t xml:space="preserve"> computadorizada para avaliação postural: uma revisão sistemática</w:t>
      </w:r>
      <w:r w:rsidRPr="00BD2796">
        <w:rPr>
          <w:b/>
          <w:bCs/>
          <w:szCs w:val="18"/>
        </w:rPr>
        <w:t>.</w:t>
      </w:r>
      <w:r w:rsidRPr="00BD2796">
        <w:rPr>
          <w:szCs w:val="18"/>
        </w:rPr>
        <w:t xml:space="preserve"> </w:t>
      </w:r>
      <w:r w:rsidRPr="00BD2796">
        <w:rPr>
          <w:b/>
          <w:bCs/>
          <w:szCs w:val="18"/>
        </w:rPr>
        <w:t>Movimenta</w:t>
      </w:r>
      <w:r w:rsidRPr="00BD2796">
        <w:rPr>
          <w:szCs w:val="18"/>
        </w:rPr>
        <w:t>,</w:t>
      </w:r>
      <w:r w:rsidR="00717B00">
        <w:rPr>
          <w:szCs w:val="18"/>
        </w:rPr>
        <w:t xml:space="preserve"> [</w:t>
      </w:r>
      <w:proofErr w:type="spellStart"/>
      <w:r w:rsidR="00717B00">
        <w:t>S.l</w:t>
      </w:r>
      <w:proofErr w:type="spellEnd"/>
      <w:r w:rsidR="00717B00">
        <w:t>],</w:t>
      </w:r>
      <w:r w:rsidRPr="00BD2796">
        <w:rPr>
          <w:szCs w:val="18"/>
        </w:rPr>
        <w:t xml:space="preserve"> v. 4, n. 2, p. 139-148, 3 mar. 20</w:t>
      </w:r>
      <w:r w:rsidR="00F73C7F">
        <w:rPr>
          <w:szCs w:val="18"/>
        </w:rPr>
        <w:t>0</w:t>
      </w:r>
      <w:r w:rsidRPr="00BD2796">
        <w:rPr>
          <w:szCs w:val="18"/>
        </w:rPr>
        <w:t xml:space="preserve">8. </w:t>
      </w:r>
    </w:p>
    <w:p w14:paraId="676D7777" w14:textId="77777777" w:rsidR="00561AF6" w:rsidRDefault="005A4A7F" w:rsidP="00561AF6">
      <w:pPr>
        <w:pStyle w:val="TF-REFERNCIASITEM0"/>
        <w:rPr>
          <w:szCs w:val="18"/>
        </w:rPr>
      </w:pPr>
      <w:r w:rsidRPr="00BD2796">
        <w:rPr>
          <w:szCs w:val="18"/>
        </w:rPr>
        <w:t xml:space="preserve">SARTURI, Caroline A. et al. </w:t>
      </w:r>
      <w:r w:rsidR="00BD39CA" w:rsidRPr="00BD2796">
        <w:rPr>
          <w:szCs w:val="18"/>
        </w:rPr>
        <w:t xml:space="preserve">Análise da postura corporal de hemiplégicos por meio da </w:t>
      </w:r>
      <w:proofErr w:type="spellStart"/>
      <w:r w:rsidR="00BD39CA" w:rsidRPr="00BD2796">
        <w:rPr>
          <w:szCs w:val="18"/>
        </w:rPr>
        <w:t>biofotogrametria</w:t>
      </w:r>
      <w:proofErr w:type="spellEnd"/>
      <w:r w:rsidR="00BD39CA" w:rsidRPr="00BD2796">
        <w:rPr>
          <w:szCs w:val="18"/>
        </w:rPr>
        <w:t>: um estudo de caso</w:t>
      </w:r>
      <w:r w:rsidRPr="00BD2796">
        <w:rPr>
          <w:b/>
          <w:bCs/>
          <w:szCs w:val="18"/>
        </w:rPr>
        <w:t>.</w:t>
      </w:r>
      <w:r w:rsidRPr="00BD2796">
        <w:rPr>
          <w:szCs w:val="18"/>
        </w:rPr>
        <w:t xml:space="preserve"> </w:t>
      </w:r>
      <w:r w:rsidRPr="00BD2796">
        <w:rPr>
          <w:b/>
          <w:bCs/>
          <w:szCs w:val="18"/>
        </w:rPr>
        <w:t>VITTALLE-Revista de Ciências da Saúde</w:t>
      </w:r>
      <w:r w:rsidRPr="00BD2796">
        <w:rPr>
          <w:szCs w:val="18"/>
        </w:rPr>
        <w:t xml:space="preserve">, </w:t>
      </w:r>
      <w:r w:rsidR="00CA3BCF" w:rsidRPr="00BD2796">
        <w:rPr>
          <w:szCs w:val="18"/>
        </w:rPr>
        <w:t>[</w:t>
      </w:r>
      <w:proofErr w:type="spellStart"/>
      <w:r w:rsidR="00CA3BCF" w:rsidRPr="00BD2796">
        <w:rPr>
          <w:szCs w:val="18"/>
        </w:rPr>
        <w:t>S.l</w:t>
      </w:r>
      <w:proofErr w:type="spellEnd"/>
      <w:r w:rsidR="00CA3BCF" w:rsidRPr="00BD2796">
        <w:rPr>
          <w:szCs w:val="18"/>
        </w:rPr>
        <w:t xml:space="preserve">], </w:t>
      </w:r>
      <w:r w:rsidRPr="00BD2796">
        <w:rPr>
          <w:szCs w:val="18"/>
        </w:rPr>
        <w:t>v. 26, n. 1, p. 21-28, 2014.</w:t>
      </w:r>
      <w:r w:rsidR="009D64AD" w:rsidRPr="00BD2796">
        <w:rPr>
          <w:szCs w:val="18"/>
        </w:rPr>
        <w:t xml:space="preserve"> </w:t>
      </w:r>
    </w:p>
    <w:p w14:paraId="5757A885" w14:textId="0FF5F50F" w:rsidR="00561AF6" w:rsidRDefault="00561AF6" w:rsidP="00561AF6">
      <w:pPr>
        <w:pStyle w:val="TF-REFERNCIASITEM0"/>
        <w:rPr>
          <w:szCs w:val="18"/>
        </w:rPr>
      </w:pPr>
    </w:p>
    <w:p w14:paraId="69C6EAC8" w14:textId="77777777" w:rsidR="00F36B7E" w:rsidRDefault="00F36B7E" w:rsidP="00561AF6">
      <w:pPr>
        <w:pStyle w:val="TF-REFERNCIASITEM0"/>
        <w:rPr>
          <w:szCs w:val="18"/>
        </w:rPr>
      </w:pPr>
    </w:p>
    <w:p w14:paraId="4EF7B955" w14:textId="6D8D0DCF" w:rsidR="00F83A19" w:rsidRDefault="00F83A19" w:rsidP="00561AF6">
      <w:pPr>
        <w:pStyle w:val="TF-REFERNCIASITEM0"/>
        <w:jc w:val="center"/>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9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2"/>
      </w:tblGrid>
      <w:tr w:rsidR="007222F7" w14:paraId="4DB9908F" w14:textId="77777777" w:rsidTr="002204C1">
        <w:trPr>
          <w:trHeight w:val="3610"/>
        </w:trPr>
        <w:tc>
          <w:tcPr>
            <w:tcW w:w="918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2"/>
          <w:headerReference w:type="first" r:id="rId23"/>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6BAAF5AA" w:rsidR="00320BFA" w:rsidRPr="00320BFA" w:rsidRDefault="00320BFA" w:rsidP="00320BFA">
      <w:pPr>
        <w:pStyle w:val="TF-xAvalLINHA"/>
      </w:pPr>
      <w:r w:rsidRPr="00320BFA">
        <w:t>Acadêmico:</w:t>
      </w:r>
      <w:r w:rsidR="00A83477">
        <w:t xml:space="preserve"> </w:t>
      </w:r>
      <w:r w:rsidR="00A83477" w:rsidRPr="00A83477">
        <w:rPr>
          <w:u w:val="single"/>
        </w:rPr>
        <w:t xml:space="preserve">Augusto Felipe </w:t>
      </w:r>
      <w:proofErr w:type="spellStart"/>
      <w:r w:rsidR="00A83477" w:rsidRPr="00A83477">
        <w:rPr>
          <w:u w:val="single"/>
        </w:rPr>
        <w:t>Hornburg</w:t>
      </w:r>
      <w:proofErr w:type="spellEnd"/>
      <w:r w:rsidRPr="00320BFA">
        <w:tab/>
      </w:r>
    </w:p>
    <w:p w14:paraId="3F54DE5E" w14:textId="312E9935" w:rsidR="00320BFA" w:rsidRDefault="00320BFA" w:rsidP="00320BFA">
      <w:pPr>
        <w:pStyle w:val="TF-xAvalLINHA"/>
      </w:pPr>
      <w:r w:rsidRPr="00320BFA">
        <w:t>Avaliador(a):</w:t>
      </w:r>
      <w:r w:rsidRPr="00320BFA">
        <w:tab/>
      </w:r>
      <w:r w:rsidR="00203128">
        <w:t>Andreza Sartori</w:t>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135"/>
        <w:gridCol w:w="742"/>
        <w:gridCol w:w="390"/>
        <w:gridCol w:w="384"/>
      </w:tblGrid>
      <w:tr w:rsidR="00613B57" w:rsidRPr="00320BFA" w14:paraId="0BFC7F9A" w14:textId="77777777" w:rsidTr="0042289D">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42289D">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42289D">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42289D">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42289D">
            <w:pPr>
              <w:pStyle w:val="TF-xAvalITEMTABELA"/>
            </w:pPr>
            <w:r w:rsidRPr="00320BFA">
              <w:t>não atende</w:t>
            </w:r>
          </w:p>
        </w:tc>
      </w:tr>
      <w:tr w:rsidR="00613B57" w:rsidRPr="00320BFA" w14:paraId="3CEFC227" w14:textId="77777777" w:rsidTr="0042289D">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42289D">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42289D">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10B3E075" w:rsidR="00613B57" w:rsidRPr="00320BFA" w:rsidRDefault="002524C2" w:rsidP="0042289D">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42289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42289D">
            <w:pPr>
              <w:keepNext w:val="0"/>
              <w:keepLines w:val="0"/>
              <w:ind w:left="709" w:hanging="709"/>
              <w:jc w:val="both"/>
              <w:rPr>
                <w:sz w:val="18"/>
              </w:rPr>
            </w:pPr>
          </w:p>
        </w:tc>
      </w:tr>
      <w:tr w:rsidR="00613B57" w:rsidRPr="00320BFA" w14:paraId="564F1BEA" w14:textId="77777777" w:rsidTr="0042289D">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42289D">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4159BA46" w:rsidR="00613B57" w:rsidRPr="00320BFA" w:rsidRDefault="002524C2"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42289D">
            <w:pPr>
              <w:keepNext w:val="0"/>
              <w:keepLines w:val="0"/>
              <w:ind w:left="709" w:hanging="709"/>
              <w:jc w:val="both"/>
              <w:rPr>
                <w:sz w:val="18"/>
              </w:rPr>
            </w:pPr>
          </w:p>
        </w:tc>
      </w:tr>
      <w:tr w:rsidR="00613B57" w:rsidRPr="00320BFA" w14:paraId="19334CA1"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42289D">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090EB389"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097548D2" w:rsidR="00613B57" w:rsidRPr="00320BFA" w:rsidRDefault="002524C2" w:rsidP="0042289D">
            <w:pPr>
              <w:keepNext w:val="0"/>
              <w:keepLines w:val="0"/>
              <w:ind w:left="709" w:hanging="709"/>
              <w:jc w:val="both"/>
              <w:rPr>
                <w:sz w:val="18"/>
              </w:rPr>
            </w:pPr>
            <w:r>
              <w:rPr>
                <w:sz w:val="18"/>
              </w:rPr>
              <w:t>X</w:t>
            </w:r>
          </w:p>
        </w:tc>
      </w:tr>
      <w:tr w:rsidR="00613B57" w:rsidRPr="00320BFA" w14:paraId="5CC14F34" w14:textId="77777777" w:rsidTr="0042289D">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42289D">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5CDF9973" w:rsidR="00613B57" w:rsidRPr="00320BFA" w:rsidRDefault="002524C2"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42289D">
            <w:pPr>
              <w:keepNext w:val="0"/>
              <w:keepLines w:val="0"/>
              <w:ind w:left="709" w:hanging="709"/>
              <w:jc w:val="both"/>
              <w:rPr>
                <w:sz w:val="18"/>
              </w:rPr>
            </w:pPr>
          </w:p>
        </w:tc>
      </w:tr>
      <w:tr w:rsidR="00613B57" w:rsidRPr="00320BFA" w14:paraId="63ADB0DA"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42289D">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10657F72" w:rsidR="00613B57" w:rsidRPr="00320BFA" w:rsidRDefault="00F30E27"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42289D">
            <w:pPr>
              <w:keepNext w:val="0"/>
              <w:keepLines w:val="0"/>
              <w:ind w:left="709" w:hanging="709"/>
              <w:jc w:val="both"/>
              <w:rPr>
                <w:sz w:val="18"/>
              </w:rPr>
            </w:pPr>
          </w:p>
        </w:tc>
      </w:tr>
      <w:tr w:rsidR="00613B57" w:rsidRPr="00320BFA" w14:paraId="56118951"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42289D">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ABE8694" w:rsidR="00613B57" w:rsidRPr="00320BFA" w:rsidRDefault="00F30E27"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42289D">
            <w:pPr>
              <w:keepNext w:val="0"/>
              <w:keepLines w:val="0"/>
              <w:ind w:left="709" w:hanging="709"/>
              <w:jc w:val="both"/>
              <w:rPr>
                <w:sz w:val="18"/>
              </w:rPr>
            </w:pPr>
          </w:p>
        </w:tc>
      </w:tr>
      <w:tr w:rsidR="00613B57" w:rsidRPr="00320BFA" w14:paraId="0EFC56DE" w14:textId="77777777" w:rsidTr="0042289D">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42289D">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3F2CEDCF" w:rsidR="00613B57" w:rsidRPr="00320BFA" w:rsidRDefault="00F30E27"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42289D">
            <w:pPr>
              <w:keepNext w:val="0"/>
              <w:keepLines w:val="0"/>
              <w:ind w:left="709" w:hanging="709"/>
              <w:jc w:val="both"/>
              <w:rPr>
                <w:sz w:val="18"/>
              </w:rPr>
            </w:pPr>
          </w:p>
        </w:tc>
      </w:tr>
      <w:tr w:rsidR="00613B57" w:rsidRPr="00320BFA" w14:paraId="37231744" w14:textId="77777777" w:rsidTr="004228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42289D">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186921EE" w:rsidR="00613B57" w:rsidRPr="00320BFA" w:rsidRDefault="00F30E27" w:rsidP="0042289D">
            <w:pPr>
              <w:keepNext w:val="0"/>
              <w:keepLines w:val="0"/>
              <w:ind w:left="709" w:hanging="709"/>
              <w:jc w:val="both"/>
              <w:rPr>
                <w:sz w:val="18"/>
              </w:rPr>
            </w:pPr>
            <w:commentRangeStart w:id="159"/>
            <w:r>
              <w:rPr>
                <w:sz w:val="18"/>
              </w:rPr>
              <w:t>X</w:t>
            </w:r>
            <w:commentRangeEnd w:id="159"/>
            <w:r>
              <w:rPr>
                <w:rStyle w:val="Refdecomentrio"/>
              </w:rPr>
              <w:commentReference w:id="159"/>
            </w: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42289D">
            <w:pPr>
              <w:keepNext w:val="0"/>
              <w:keepLines w:val="0"/>
              <w:ind w:left="709" w:hanging="709"/>
              <w:jc w:val="both"/>
              <w:rPr>
                <w:sz w:val="18"/>
              </w:rPr>
            </w:pPr>
          </w:p>
        </w:tc>
      </w:tr>
      <w:tr w:rsidR="00613B57" w:rsidRPr="00320BFA" w14:paraId="1197AACE" w14:textId="77777777" w:rsidTr="004228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42289D">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0184EFC2" w:rsidR="00613B57" w:rsidRPr="00801036" w:rsidRDefault="00787E61"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42289D">
            <w:pPr>
              <w:keepNext w:val="0"/>
              <w:keepLines w:val="0"/>
              <w:ind w:left="709" w:hanging="709"/>
              <w:jc w:val="both"/>
              <w:rPr>
                <w:sz w:val="18"/>
              </w:rPr>
            </w:pPr>
          </w:p>
        </w:tc>
      </w:tr>
      <w:tr w:rsidR="00613B57" w:rsidRPr="00320BFA" w14:paraId="47517713" w14:textId="77777777" w:rsidTr="0042289D">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42289D">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42289D">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42289D">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E567A57" w:rsidR="00613B57" w:rsidRPr="00320BFA" w:rsidRDefault="006A512A" w:rsidP="0042289D">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42289D">
            <w:pPr>
              <w:keepNext w:val="0"/>
              <w:keepLines w:val="0"/>
              <w:ind w:left="709" w:hanging="709"/>
              <w:jc w:val="both"/>
              <w:rPr>
                <w:sz w:val="18"/>
              </w:rPr>
            </w:pPr>
          </w:p>
        </w:tc>
      </w:tr>
      <w:tr w:rsidR="00613B57" w:rsidRPr="00320BFA" w14:paraId="44C99623"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42289D">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02D6E3ED" w:rsidR="00613B57" w:rsidRPr="00320BFA" w:rsidRDefault="006A512A" w:rsidP="0042289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42289D">
            <w:pPr>
              <w:keepNext w:val="0"/>
              <w:keepLines w:val="0"/>
              <w:ind w:left="709" w:hanging="709"/>
              <w:jc w:val="both"/>
              <w:rPr>
                <w:sz w:val="18"/>
              </w:rPr>
            </w:pPr>
          </w:p>
        </w:tc>
      </w:tr>
      <w:tr w:rsidR="00613B57" w:rsidRPr="00320BFA" w14:paraId="65709327"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42289D">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AE07FCF" w:rsidR="00613B57" w:rsidRPr="00320BFA" w:rsidRDefault="006A512A"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42289D">
            <w:pPr>
              <w:keepNext w:val="0"/>
              <w:keepLines w:val="0"/>
              <w:ind w:left="709" w:hanging="709"/>
              <w:jc w:val="both"/>
              <w:rPr>
                <w:sz w:val="18"/>
              </w:rPr>
            </w:pPr>
          </w:p>
        </w:tc>
      </w:tr>
      <w:tr w:rsidR="00613B57" w:rsidRPr="00320BFA" w14:paraId="60081F9E"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42289D">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11941BF7" w:rsidR="00613B57" w:rsidRPr="00320BFA" w:rsidRDefault="00613B57" w:rsidP="0042289D">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5951E5D8" w:rsidR="00613B57" w:rsidRPr="00320BFA" w:rsidRDefault="006A512A" w:rsidP="0042289D">
            <w:pPr>
              <w:keepNext w:val="0"/>
              <w:keepLines w:val="0"/>
              <w:spacing w:before="80" w:after="8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42289D">
            <w:pPr>
              <w:keepNext w:val="0"/>
              <w:keepLines w:val="0"/>
              <w:spacing w:before="80" w:after="80"/>
              <w:ind w:left="709" w:hanging="709"/>
              <w:jc w:val="both"/>
              <w:rPr>
                <w:sz w:val="18"/>
              </w:rPr>
            </w:pPr>
          </w:p>
        </w:tc>
      </w:tr>
      <w:tr w:rsidR="00613B57" w:rsidRPr="00320BFA" w14:paraId="7C1DD254" w14:textId="77777777" w:rsidTr="004228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42289D">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214A58F3" w:rsidR="00613B57" w:rsidRPr="00320BFA" w:rsidRDefault="00203128" w:rsidP="0042289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42289D">
            <w:pPr>
              <w:keepNext w:val="0"/>
              <w:keepLines w:val="0"/>
              <w:ind w:left="709" w:hanging="709"/>
              <w:jc w:val="both"/>
              <w:rPr>
                <w:sz w:val="18"/>
              </w:rPr>
            </w:pPr>
          </w:p>
        </w:tc>
      </w:tr>
      <w:tr w:rsidR="00613B57" w:rsidRPr="00320BFA" w14:paraId="3E815096" w14:textId="77777777" w:rsidTr="004228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42289D">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5CC8FA55" w:rsidR="00613B57" w:rsidRPr="00320BFA" w:rsidRDefault="00203128" w:rsidP="0042289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42289D">
            <w:pPr>
              <w:keepNext w:val="0"/>
              <w:keepLines w:val="0"/>
              <w:ind w:left="709" w:hanging="709"/>
              <w:jc w:val="both"/>
              <w:rPr>
                <w:sz w:val="18"/>
              </w:rPr>
            </w:pPr>
          </w:p>
        </w:tc>
      </w:tr>
      <w:tr w:rsidR="00613B57" w:rsidRPr="00320BFA" w14:paraId="14348A76"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42289D">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1535CBE8" w:rsidR="00613B57" w:rsidRPr="00320BFA" w:rsidRDefault="00203128"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42289D">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76D78AB7" w:rsidR="0000224C" w:rsidRDefault="0000224C" w:rsidP="0000224C">
      <w:pPr>
        <w:pStyle w:val="TF-xAvalLINHA"/>
        <w:tabs>
          <w:tab w:val="left" w:leader="underscore" w:pos="6237"/>
        </w:tabs>
      </w:pPr>
      <w:r>
        <w:t xml:space="preserve">Assinatura: </w:t>
      </w:r>
      <w:r>
        <w:tab/>
      </w:r>
      <w:r>
        <w:tab/>
        <w:t xml:space="preserve"> Data: </w:t>
      </w:r>
      <w:r w:rsidR="00804F45">
        <w:t>27/04/2021</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581FB266" w:rsidR="0000224C" w:rsidRPr="00320BFA" w:rsidRDefault="0000224C" w:rsidP="0000224C">
      <w:pPr>
        <w:pStyle w:val="TF-xAvalLINHA"/>
      </w:pPr>
      <w:r w:rsidRPr="00320BFA">
        <w:t>Acadêmico:</w:t>
      </w:r>
      <w:r w:rsidR="00A83477">
        <w:t xml:space="preserve"> </w:t>
      </w:r>
      <w:r w:rsidR="00A83477" w:rsidRPr="00A83477">
        <w:rPr>
          <w:u w:val="single"/>
        </w:rPr>
        <w:t xml:space="preserve">Augusto Felipe </w:t>
      </w:r>
      <w:proofErr w:type="spellStart"/>
      <w:r w:rsidR="00A83477" w:rsidRPr="00A83477">
        <w:rPr>
          <w:u w:val="single"/>
        </w:rPr>
        <w:t>Hornburg</w:t>
      </w:r>
      <w:proofErr w:type="spellEnd"/>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4"/>
      <w:footerReference w:type="default" r:id="rId25"/>
      <w:headerReference w:type="first" r:id="rId26"/>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1-04-26T22:39:00Z" w:initials="AS">
    <w:p w14:paraId="4535404E" w14:textId="77777777" w:rsidR="005A69F2" w:rsidRDefault="005A69F2" w:rsidP="00F97FA1">
      <w:pPr>
        <w:pStyle w:val="Textodecomentrio"/>
      </w:pPr>
      <w:r>
        <w:rPr>
          <w:rStyle w:val="Refdecomentrio"/>
        </w:rPr>
        <w:annotationRef/>
      </w:r>
      <w:r>
        <w:t>APUD deve-se: apresentar a referência bibliográfica completa apenas do documento consultado; informar pelo sobrenome do(s) autor(es) do documento original (não consultado), seguido da expressão apud (do latim citado por, conforme, segundo) seguida do sobrenome do(s) autor(es) da obra consultada;</w:t>
      </w:r>
    </w:p>
    <w:p w14:paraId="0068FC6D" w14:textId="77777777" w:rsidR="005A69F2" w:rsidRDefault="005A69F2" w:rsidP="00F97FA1">
      <w:pPr>
        <w:pStyle w:val="Textodecomentrio"/>
      </w:pPr>
    </w:p>
    <w:p w14:paraId="13C5B138" w14:textId="77777777" w:rsidR="005A69F2" w:rsidRDefault="005A69F2" w:rsidP="00F97FA1">
      <w:pPr>
        <w:pStyle w:val="Textodecomentrio"/>
      </w:pPr>
      <w:r>
        <w:t>EXEMPLOS:</w:t>
      </w:r>
    </w:p>
    <w:p w14:paraId="5B0CD354" w14:textId="6D8318E7" w:rsidR="005A69F2" w:rsidRPr="003538A7" w:rsidRDefault="005A69F2" w:rsidP="003538A7">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 xml:space="preserve">Segundo </w:t>
      </w:r>
      <w:proofErr w:type="spellStart"/>
      <w:r w:rsidRPr="003538A7">
        <w:rPr>
          <w:rFonts w:ascii="Arial" w:hAnsi="Arial" w:cs="Arial"/>
          <w:color w:val="000000"/>
          <w:sz w:val="20"/>
          <w:szCs w:val="20"/>
        </w:rPr>
        <w:t>Connalen</w:t>
      </w:r>
      <w:proofErr w:type="spellEnd"/>
      <w:r w:rsidRPr="003538A7">
        <w:rPr>
          <w:rFonts w:ascii="Arial" w:hAnsi="Arial" w:cs="Arial"/>
          <w:color w:val="000000"/>
          <w:sz w:val="20"/>
          <w:szCs w:val="20"/>
        </w:rPr>
        <w:t xml:space="preserve"> (1999 </w:t>
      </w:r>
      <w:r w:rsidRPr="003538A7">
        <w:rPr>
          <w:rFonts w:ascii="Arial" w:hAnsi="Arial" w:cs="Arial"/>
          <w:b/>
          <w:bCs/>
          <w:color w:val="FF0000"/>
          <w:sz w:val="20"/>
          <w:szCs w:val="20"/>
        </w:rPr>
        <w:t xml:space="preserve">apud </w:t>
      </w:r>
      <w:r w:rsidRPr="003538A7">
        <w:rPr>
          <w:rFonts w:ascii="Arial" w:hAnsi="Arial" w:cs="Arial"/>
          <w:color w:val="000000"/>
          <w:sz w:val="22"/>
          <w:szCs w:val="22"/>
        </w:rPr>
        <w:t>KREUTZFELD, 2003, p. 5</w:t>
      </w:r>
      <w:r w:rsidRPr="003538A7">
        <w:rPr>
          <w:rFonts w:ascii="Arial" w:hAnsi="Arial" w:cs="Arial"/>
          <w:color w:val="000000"/>
          <w:sz w:val="20"/>
          <w:szCs w:val="20"/>
        </w:rPr>
        <w:t xml:space="preserve">), "uma aplicação </w:t>
      </w:r>
      <w:r w:rsidRPr="003538A7">
        <w:rPr>
          <w:rFonts w:ascii="Arial" w:hAnsi="Arial" w:cs="Arial"/>
          <w:i/>
          <w:iCs/>
          <w:color w:val="000000"/>
          <w:sz w:val="20"/>
          <w:szCs w:val="20"/>
        </w:rPr>
        <w:t xml:space="preserve">web </w:t>
      </w:r>
      <w:r w:rsidRPr="003538A7">
        <w:rPr>
          <w:rFonts w:ascii="Arial" w:hAnsi="Arial" w:cs="Arial"/>
          <w:color w:val="000000"/>
          <w:sz w:val="20"/>
          <w:szCs w:val="20"/>
        </w:rPr>
        <w:t xml:space="preserve">é um </w:t>
      </w:r>
      <w:r w:rsidRPr="003538A7">
        <w:rPr>
          <w:rFonts w:ascii="Arial" w:hAnsi="Arial" w:cs="Arial"/>
          <w:i/>
          <w:iCs/>
          <w:color w:val="000000"/>
          <w:sz w:val="20"/>
          <w:szCs w:val="20"/>
        </w:rPr>
        <w:t xml:space="preserve">website </w:t>
      </w:r>
      <w:r w:rsidRPr="003538A7">
        <w:rPr>
          <w:rFonts w:ascii="Arial" w:hAnsi="Arial" w:cs="Arial"/>
          <w:color w:val="000000"/>
          <w:sz w:val="20"/>
          <w:szCs w:val="20"/>
        </w:rPr>
        <w:t>onde o usuário interfere no estado do sistema".</w:t>
      </w:r>
    </w:p>
    <w:p w14:paraId="78C83638" w14:textId="77777777" w:rsidR="005A69F2" w:rsidRDefault="005A69F2" w:rsidP="003538A7">
      <w:pPr>
        <w:keepNext w:val="0"/>
        <w:keepLines w:val="0"/>
        <w:autoSpaceDE w:val="0"/>
        <w:autoSpaceDN w:val="0"/>
        <w:adjustRightInd w:val="0"/>
        <w:rPr>
          <w:rFonts w:ascii="Arial" w:hAnsi="Arial" w:cs="Arial"/>
          <w:color w:val="000000"/>
          <w:sz w:val="20"/>
          <w:szCs w:val="20"/>
        </w:rPr>
      </w:pPr>
    </w:p>
    <w:p w14:paraId="1F040AE0" w14:textId="508FE9CF" w:rsidR="005A69F2" w:rsidRPr="003538A7" w:rsidRDefault="005A69F2" w:rsidP="005A69F2">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 xml:space="preserve"> "Uma aplicação </w:t>
      </w:r>
      <w:r w:rsidRPr="003538A7">
        <w:rPr>
          <w:rFonts w:ascii="Arial" w:hAnsi="Arial" w:cs="Arial"/>
          <w:i/>
          <w:iCs/>
          <w:color w:val="000000"/>
          <w:sz w:val="20"/>
          <w:szCs w:val="20"/>
        </w:rPr>
        <w:t xml:space="preserve">web </w:t>
      </w:r>
      <w:r w:rsidRPr="003538A7">
        <w:rPr>
          <w:rFonts w:ascii="Arial" w:hAnsi="Arial" w:cs="Arial"/>
          <w:color w:val="000000"/>
          <w:sz w:val="20"/>
          <w:szCs w:val="20"/>
        </w:rPr>
        <w:t xml:space="preserve">é um </w:t>
      </w:r>
      <w:r w:rsidRPr="003538A7">
        <w:rPr>
          <w:rFonts w:ascii="Arial" w:hAnsi="Arial" w:cs="Arial"/>
          <w:i/>
          <w:iCs/>
          <w:color w:val="000000"/>
          <w:sz w:val="20"/>
          <w:szCs w:val="20"/>
        </w:rPr>
        <w:t xml:space="preserve">website </w:t>
      </w:r>
      <w:r w:rsidRPr="003538A7">
        <w:rPr>
          <w:rFonts w:ascii="Arial" w:hAnsi="Arial" w:cs="Arial"/>
          <w:color w:val="000000"/>
          <w:sz w:val="20"/>
          <w:szCs w:val="20"/>
        </w:rPr>
        <w:t>onde o usuário interfere no estado do sistema"</w:t>
      </w:r>
      <w:r>
        <w:rPr>
          <w:rFonts w:ascii="Arial" w:hAnsi="Arial" w:cs="Arial"/>
          <w:color w:val="000000"/>
          <w:sz w:val="20"/>
          <w:szCs w:val="20"/>
        </w:rPr>
        <w:t xml:space="preserve"> </w:t>
      </w:r>
      <w:r w:rsidRPr="003538A7">
        <w:rPr>
          <w:rFonts w:ascii="Arial" w:hAnsi="Arial" w:cs="Arial"/>
          <w:color w:val="000000"/>
          <w:sz w:val="20"/>
          <w:szCs w:val="20"/>
        </w:rPr>
        <w:t xml:space="preserve">(CONNALEN, 1999 </w:t>
      </w:r>
      <w:r w:rsidRPr="003538A7">
        <w:rPr>
          <w:rFonts w:ascii="Arial" w:hAnsi="Arial" w:cs="Arial"/>
          <w:b/>
          <w:bCs/>
          <w:color w:val="FF0000"/>
          <w:sz w:val="20"/>
          <w:szCs w:val="20"/>
        </w:rPr>
        <w:t xml:space="preserve">apud </w:t>
      </w:r>
      <w:r w:rsidRPr="003538A7">
        <w:rPr>
          <w:rFonts w:ascii="Arial" w:hAnsi="Arial" w:cs="Arial"/>
          <w:color w:val="000000"/>
          <w:sz w:val="22"/>
          <w:szCs w:val="22"/>
        </w:rPr>
        <w:t>KREUTZFELD, 2003, p. 5</w:t>
      </w:r>
      <w:r w:rsidRPr="003538A7">
        <w:rPr>
          <w:rFonts w:ascii="Arial" w:hAnsi="Arial" w:cs="Arial"/>
          <w:color w:val="000000"/>
          <w:sz w:val="20"/>
          <w:szCs w:val="20"/>
        </w:rPr>
        <w:t>).</w:t>
      </w:r>
    </w:p>
    <w:p w14:paraId="56D00623" w14:textId="77777777" w:rsidR="005A69F2" w:rsidRDefault="005A69F2" w:rsidP="003538A7">
      <w:pPr>
        <w:keepNext w:val="0"/>
        <w:keepLines w:val="0"/>
        <w:autoSpaceDE w:val="0"/>
        <w:autoSpaceDN w:val="0"/>
        <w:adjustRightInd w:val="0"/>
        <w:rPr>
          <w:rFonts w:ascii="Arial" w:hAnsi="Arial" w:cs="Arial"/>
          <w:color w:val="000000"/>
          <w:sz w:val="20"/>
          <w:szCs w:val="20"/>
        </w:rPr>
      </w:pPr>
    </w:p>
    <w:p w14:paraId="5B3D83C2" w14:textId="77777777" w:rsidR="005A69F2" w:rsidRDefault="005A69F2" w:rsidP="003538A7">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 xml:space="preserve">Segundo Kent e Cunningham (1989 </w:t>
      </w:r>
      <w:r w:rsidRPr="003538A7">
        <w:rPr>
          <w:rFonts w:ascii="Arial" w:hAnsi="Arial" w:cs="Arial"/>
          <w:b/>
          <w:bCs/>
          <w:color w:val="FF0000"/>
          <w:sz w:val="20"/>
          <w:szCs w:val="20"/>
        </w:rPr>
        <w:t xml:space="preserve">apud </w:t>
      </w:r>
      <w:r w:rsidRPr="003538A7">
        <w:rPr>
          <w:rFonts w:ascii="Arial" w:hAnsi="Arial" w:cs="Arial"/>
          <w:color w:val="000000"/>
          <w:sz w:val="20"/>
          <w:szCs w:val="20"/>
        </w:rPr>
        <w:t>BEZERRA, 2002, p. 117), a modelagem CRC foi proposta ...</w:t>
      </w:r>
      <w:r>
        <w:rPr>
          <w:rFonts w:ascii="Arial" w:hAnsi="Arial" w:cs="Arial"/>
          <w:color w:val="000000"/>
          <w:sz w:val="20"/>
          <w:szCs w:val="20"/>
        </w:rPr>
        <w:t xml:space="preserve"> </w:t>
      </w:r>
    </w:p>
    <w:p w14:paraId="61F495AC" w14:textId="77777777" w:rsidR="005A69F2" w:rsidRPr="003538A7" w:rsidRDefault="005A69F2" w:rsidP="003538A7">
      <w:pPr>
        <w:pStyle w:val="PargrafodaLista"/>
        <w:rPr>
          <w:rFonts w:ascii="Arial" w:hAnsi="Arial" w:cs="Arial"/>
          <w:color w:val="000000"/>
          <w:sz w:val="20"/>
          <w:szCs w:val="20"/>
        </w:rPr>
      </w:pPr>
    </w:p>
    <w:p w14:paraId="6DB73321" w14:textId="19CCA75E" w:rsidR="005A69F2" w:rsidRPr="003538A7" w:rsidRDefault="005A69F2" w:rsidP="003538A7">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“Sistemas de software entregues ao usuário com a documentação que descreve como</w:t>
      </w:r>
      <w:r>
        <w:rPr>
          <w:rFonts w:ascii="Arial" w:hAnsi="Arial" w:cs="Arial"/>
          <w:color w:val="000000"/>
          <w:sz w:val="20"/>
          <w:szCs w:val="20"/>
        </w:rPr>
        <w:t xml:space="preserve"> </w:t>
      </w:r>
      <w:r w:rsidRPr="003538A7">
        <w:rPr>
          <w:rFonts w:ascii="Arial" w:hAnsi="Arial" w:cs="Arial"/>
          <w:color w:val="000000"/>
          <w:sz w:val="20"/>
          <w:szCs w:val="20"/>
        </w:rPr>
        <w:t xml:space="preserve">instalar e usar o sistema são chamados produtos de software” (SOMERVILLE, 1996 </w:t>
      </w:r>
      <w:r w:rsidRPr="003538A7">
        <w:rPr>
          <w:rFonts w:ascii="Arial" w:hAnsi="Arial" w:cs="Arial"/>
          <w:b/>
          <w:bCs/>
          <w:color w:val="FF0000"/>
          <w:sz w:val="20"/>
          <w:szCs w:val="20"/>
        </w:rPr>
        <w:t>apud</w:t>
      </w:r>
      <w:r>
        <w:rPr>
          <w:rFonts w:ascii="Arial" w:hAnsi="Arial" w:cs="Arial"/>
          <w:b/>
          <w:bCs/>
          <w:color w:val="FF0000"/>
          <w:sz w:val="20"/>
          <w:szCs w:val="20"/>
        </w:rPr>
        <w:t xml:space="preserve"> </w:t>
      </w:r>
      <w:r w:rsidRPr="003538A7">
        <w:rPr>
          <w:rFonts w:ascii="Arial" w:hAnsi="Arial" w:cs="Arial"/>
          <w:color w:val="000000"/>
        </w:rPr>
        <w:t>CARVALHO; CHIOSSI, 2001, p. 23).</w:t>
      </w:r>
    </w:p>
  </w:comment>
  <w:comment w:id="30" w:author="Andreza Sartori" w:date="2021-04-30T15:42:00Z" w:initials="AS">
    <w:p w14:paraId="57B20EC5" w14:textId="4BD98008" w:rsidR="005A69F2" w:rsidRDefault="005A69F2">
      <w:pPr>
        <w:pStyle w:val="Textodecomentrio"/>
      </w:pPr>
      <w:r>
        <w:rPr>
          <w:rStyle w:val="Refdecomentrio"/>
        </w:rPr>
        <w:annotationRef/>
      </w:r>
      <w:r>
        <w:t>Você já falou isso na frase anterior.</w:t>
      </w:r>
    </w:p>
  </w:comment>
  <w:comment w:id="46" w:author="Andreza Sartori" w:date="2021-04-26T22:43:00Z" w:initials="AS">
    <w:p w14:paraId="46DA19B7" w14:textId="2A03D31C" w:rsidR="005A69F2" w:rsidRDefault="005A69F2">
      <w:pPr>
        <w:pStyle w:val="Textodecomentrio"/>
      </w:pPr>
      <w:r>
        <w:rPr>
          <w:rStyle w:val="Refdecomentrio"/>
        </w:rPr>
        <w:annotationRef/>
      </w:r>
      <w:r>
        <w:t xml:space="preserve">Desenvolver é meio para chegar ao objetivo. </w:t>
      </w:r>
    </w:p>
  </w:comment>
  <w:comment w:id="47" w:author="Andreza Sartori" w:date="2021-04-30T15:43:00Z" w:initials="AS">
    <w:p w14:paraId="135E934F" w14:textId="2A17173C" w:rsidR="005A69F2" w:rsidRDefault="005A69F2">
      <w:pPr>
        <w:pStyle w:val="Textodecomentrio"/>
      </w:pPr>
      <w:r>
        <w:rPr>
          <w:rStyle w:val="Refdecomentrio"/>
        </w:rPr>
        <w:annotationRef/>
      </w:r>
      <w:r>
        <w:t>Na última frase da sua introdução você diz que irá resolver este problema por meio de fotos, mas não está claro no seu objetivo.</w:t>
      </w:r>
    </w:p>
  </w:comment>
  <w:comment w:id="49" w:author="Andreza Sartori" w:date="2021-04-30T16:03:00Z" w:initials="AS">
    <w:p w14:paraId="00B8C4E6" w14:textId="0041C881" w:rsidR="005A69F2" w:rsidRDefault="005A69F2">
      <w:pPr>
        <w:pStyle w:val="Textodecomentrio"/>
      </w:pPr>
      <w:r>
        <w:rPr>
          <w:rStyle w:val="Refdecomentrio"/>
        </w:rPr>
        <w:annotationRef/>
      </w:r>
      <w:r>
        <w:t>Acredito que esta informação não é necessária aqui.</w:t>
      </w:r>
    </w:p>
  </w:comment>
  <w:comment w:id="50" w:author="Andreza Sartori" w:date="2021-04-30T16:09:00Z" w:initials="AS">
    <w:p w14:paraId="7755ABA0" w14:textId="53FEAF7C" w:rsidR="005A69F2" w:rsidRDefault="005A69F2">
      <w:pPr>
        <w:pStyle w:val="Textodecomentrio"/>
      </w:pPr>
      <w:r>
        <w:rPr>
          <w:rStyle w:val="Refdecomentrio"/>
        </w:rPr>
        <w:annotationRef/>
      </w:r>
      <w:r w:rsidR="00F235E3">
        <w:t>Verificar concordância de número na frase.</w:t>
      </w:r>
    </w:p>
  </w:comment>
  <w:comment w:id="51" w:author="Andreza Sartori" w:date="2021-04-30T16:20:00Z" w:initials="AS">
    <w:p w14:paraId="0AB93352" w14:textId="1A299A8E" w:rsidR="009131FD" w:rsidRDefault="009131FD">
      <w:pPr>
        <w:pStyle w:val="Textodecomentrio"/>
      </w:pPr>
      <w:r>
        <w:rPr>
          <w:rStyle w:val="Refdecomentrio"/>
        </w:rPr>
        <w:annotationRef/>
      </w:r>
      <w:r w:rsidRPr="009131FD">
        <w:t>Evite repetir palavras numa mesma frase/parágrafo.</w:t>
      </w:r>
    </w:p>
  </w:comment>
  <w:comment w:id="54" w:author="Andreza Sartori" w:date="2021-04-30T16:23:00Z" w:initials="AS">
    <w:p w14:paraId="3001BEB8" w14:textId="2DE24612" w:rsidR="008522B8" w:rsidRDefault="008522B8">
      <w:pPr>
        <w:pStyle w:val="Textodecomentrio"/>
      </w:pPr>
      <w:r>
        <w:rPr>
          <w:rStyle w:val="Refdecomentrio"/>
        </w:rPr>
        <w:annotationRef/>
      </w:r>
      <w:r w:rsidRPr="008522B8">
        <w:t>Nomes de pacotes, classes, entidades, atributos, métodos ou diálogos de interface devem ser escritos em fonte courier (tem estilo)</w:t>
      </w:r>
    </w:p>
  </w:comment>
  <w:comment w:id="56" w:author="Andreza Sartori" w:date="2021-04-30T16:33:00Z" w:initials="AS">
    <w:p w14:paraId="588C39F2" w14:textId="7867C133" w:rsidR="009223E6" w:rsidRDefault="009223E6">
      <w:pPr>
        <w:pStyle w:val="Textodecomentrio"/>
      </w:pPr>
      <w:r>
        <w:rPr>
          <w:rStyle w:val="Refdecomentrio"/>
        </w:rPr>
        <w:annotationRef/>
      </w:r>
      <w:r>
        <w:t>Quem verificou? Rever a redação.</w:t>
      </w:r>
    </w:p>
  </w:comment>
  <w:comment w:id="60" w:author="Andreza Sartori" w:date="2021-04-30T17:03:00Z" w:initials="AS">
    <w:p w14:paraId="783F080D" w14:textId="77777777" w:rsidR="002D23DD" w:rsidRDefault="002D23DD">
      <w:pPr>
        <w:pStyle w:val="Textodecomentrio"/>
      </w:pPr>
      <w:r>
        <w:rPr>
          <w:rStyle w:val="Refdecomentrio"/>
        </w:rPr>
        <w:annotationRef/>
      </w:r>
      <w:r>
        <w:t xml:space="preserve">A equação deve seguir o formato da ABNT. </w:t>
      </w:r>
      <w:r w:rsidRPr="002D23DD">
        <w:t>Co</w:t>
      </w:r>
      <w:r>
        <w:t>m</w:t>
      </w:r>
      <w:r w:rsidRPr="002D23DD">
        <w:t xml:space="preserve"> o número ao lado da equação entre parênteses.</w:t>
      </w:r>
    </w:p>
    <w:p w14:paraId="105FF9C0" w14:textId="77777777" w:rsidR="004E1705" w:rsidRDefault="004E1705">
      <w:pPr>
        <w:pStyle w:val="Textodecomentrio"/>
      </w:pPr>
    </w:p>
    <w:p w14:paraId="6DB933E7" w14:textId="638FEE2F" w:rsidR="004E1705" w:rsidRDefault="004E1705">
      <w:pPr>
        <w:pStyle w:val="Textodecomentrio"/>
      </w:pPr>
      <w:r>
        <w:t>Rever isso para as demais equações também.</w:t>
      </w:r>
    </w:p>
  </w:comment>
  <w:comment w:id="72" w:author="Andreza Sartori" w:date="2021-04-30T16:41:00Z" w:initials="AS">
    <w:p w14:paraId="7666D170" w14:textId="18E7B5B6" w:rsidR="00B860FE" w:rsidRDefault="00B860FE">
      <w:pPr>
        <w:pStyle w:val="Textodecomentrio"/>
      </w:pPr>
      <w:r>
        <w:rPr>
          <w:rStyle w:val="Refdecomentrio"/>
        </w:rPr>
        <w:annotationRef/>
      </w:r>
      <w:r w:rsidRPr="00B860FE">
        <w:t>Frase longa. Rever a redação.</w:t>
      </w:r>
    </w:p>
  </w:comment>
  <w:comment w:id="93" w:author="Andreza Sartori" w:date="2021-04-30T17:18:00Z" w:initials="AS">
    <w:p w14:paraId="1EB03FB1" w14:textId="0DA60A95" w:rsidR="003A14C3" w:rsidRDefault="003A14C3">
      <w:pPr>
        <w:pStyle w:val="Textodecomentrio"/>
      </w:pPr>
      <w:r>
        <w:rPr>
          <w:rStyle w:val="Refdecomentrio"/>
        </w:rPr>
        <w:annotationRef/>
      </w:r>
      <w:r>
        <w:t>Rever a redação.</w:t>
      </w:r>
    </w:p>
  </w:comment>
  <w:comment w:id="97" w:author="Andreza Sartori" w:date="2021-04-30T17:36:00Z" w:initials="AS">
    <w:p w14:paraId="0C22B177" w14:textId="7491786F" w:rsidR="005C554B" w:rsidRDefault="005C554B">
      <w:pPr>
        <w:pStyle w:val="Textodecomentrio"/>
      </w:pPr>
      <w:r>
        <w:rPr>
          <w:rStyle w:val="Refdecomentrio"/>
        </w:rPr>
        <w:annotationRef/>
      </w:r>
      <w:r>
        <w:t>Rever a redação.</w:t>
      </w:r>
    </w:p>
  </w:comment>
  <w:comment w:id="104" w:author="Andreza Sartori" w:date="2021-04-30T17:39:00Z" w:initials="AS">
    <w:p w14:paraId="34EF9C23" w14:textId="6D5B210C" w:rsidR="004610FF" w:rsidRDefault="004610FF">
      <w:pPr>
        <w:pStyle w:val="Textodecomentrio"/>
      </w:pPr>
      <w:r>
        <w:rPr>
          <w:rStyle w:val="Refdecomentrio"/>
        </w:rPr>
        <w:annotationRef/>
      </w:r>
      <w:r>
        <w:t>Rever redação.</w:t>
      </w:r>
    </w:p>
  </w:comment>
  <w:comment w:id="106" w:author="Andreza Sartori" w:date="2021-04-30T19:57:00Z" w:initials="AS">
    <w:p w14:paraId="27D701A1" w14:textId="784425D3" w:rsidR="00570067" w:rsidRDefault="00570067">
      <w:pPr>
        <w:pStyle w:val="Textodecomentrio"/>
      </w:pPr>
      <w:r>
        <w:rPr>
          <w:rStyle w:val="Refdecomentrio"/>
        </w:rPr>
        <w:annotationRef/>
      </w:r>
      <w:r>
        <w:t>O</w:t>
      </w:r>
      <w:r w:rsidRPr="00570067">
        <w:t>nde expressa lugar. Prefira “o qual”, “no qual”, “em que” ou veja se é realmente necessário</w:t>
      </w:r>
    </w:p>
  </w:comment>
  <w:comment w:id="112" w:author="Andreza Sartori" w:date="2021-04-30T19:58:00Z" w:initials="AS">
    <w:p w14:paraId="2D180793" w14:textId="08A2505F" w:rsidR="005B29A4" w:rsidRDefault="005B29A4">
      <w:pPr>
        <w:pStyle w:val="Textodecomentrio"/>
      </w:pPr>
      <w:r>
        <w:rPr>
          <w:rStyle w:val="Refdecomentrio"/>
        </w:rPr>
        <w:annotationRef/>
      </w:r>
      <w:r>
        <w:t>Rever a redação</w:t>
      </w:r>
    </w:p>
  </w:comment>
  <w:comment w:id="138" w:author="Andreza Sartori" w:date="2021-04-30T20:10:00Z" w:initials="AS">
    <w:p w14:paraId="458BF14A" w14:textId="5EDFACA7" w:rsidR="000921E3" w:rsidRDefault="000921E3">
      <w:pPr>
        <w:pStyle w:val="Textodecomentrio"/>
      </w:pPr>
      <w:r>
        <w:rPr>
          <w:rStyle w:val="Refdecomentrio"/>
        </w:rPr>
        <w:annotationRef/>
      </w:r>
      <w:r>
        <w:t>Rever redação.</w:t>
      </w:r>
    </w:p>
  </w:comment>
  <w:comment w:id="157" w:author="Andreza Sartori" w:date="2021-04-30T20:25:00Z" w:initials="AS">
    <w:p w14:paraId="12DD60E1" w14:textId="77777777" w:rsidR="00AE02C3" w:rsidRDefault="00AE02C3" w:rsidP="00AE02C3">
      <w:pPr>
        <w:pStyle w:val="Textodecomentrio"/>
      </w:pPr>
      <w:r>
        <w:rPr>
          <w:rStyle w:val="Refdecomentrio"/>
        </w:rPr>
        <w:annotationRef/>
      </w:r>
      <w:r>
        <w:t>Frase longa. Rever a redação.</w:t>
      </w:r>
    </w:p>
    <w:p w14:paraId="1DE1F8E0" w14:textId="51DA63A4" w:rsidR="00AE02C3" w:rsidRDefault="00AE02C3" w:rsidP="00AE02C3">
      <w:pPr>
        <w:pStyle w:val="Textodecomentrio"/>
      </w:pPr>
      <w:r>
        <w:t>Não se faz parágrafo com uma única frase.</w:t>
      </w:r>
    </w:p>
  </w:comment>
  <w:comment w:id="158" w:author="Andreza Sartori" w:date="2021-04-30T20:26:00Z" w:initials="AS">
    <w:p w14:paraId="640F49BF" w14:textId="77777777" w:rsidR="006A2FB7" w:rsidRDefault="006A2FB7" w:rsidP="006A2FB7">
      <w:pPr>
        <w:pStyle w:val="Textodecomentrio"/>
      </w:pPr>
      <w:r>
        <w:rPr>
          <w:rStyle w:val="Refdecomentrio"/>
        </w:rPr>
        <w:annotationRef/>
      </w:r>
      <w:r>
        <w:t>Frase longa. Rever a redação.</w:t>
      </w:r>
    </w:p>
    <w:p w14:paraId="378012EC" w14:textId="398D1E85" w:rsidR="006A2FB7" w:rsidRDefault="006A2FB7" w:rsidP="006A2FB7">
      <w:pPr>
        <w:pStyle w:val="Textodecomentrio"/>
      </w:pPr>
      <w:r>
        <w:t>Não se faz parágrafo com uma única frase.</w:t>
      </w:r>
    </w:p>
  </w:comment>
  <w:comment w:id="159" w:author="Andreza Sartori" w:date="2021-04-30T20:23:00Z" w:initials="AS">
    <w:p w14:paraId="14477191" w14:textId="41FC7543" w:rsidR="00F30E27" w:rsidRDefault="00F30E27">
      <w:pPr>
        <w:pStyle w:val="Textodecomentrio"/>
      </w:pPr>
      <w:r>
        <w:rPr>
          <w:rStyle w:val="Refdecomentrio"/>
        </w:rPr>
        <w:annotationRef/>
      </w:r>
      <w:r>
        <w:t>Só fica o registro que você terá bastante trabalho a ser feito. Fique atento aos prazos de TCC 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73321" w15:done="0"/>
  <w15:commentEx w15:paraId="57B20EC5" w15:done="0"/>
  <w15:commentEx w15:paraId="46DA19B7" w15:done="0"/>
  <w15:commentEx w15:paraId="135E934F" w15:done="0"/>
  <w15:commentEx w15:paraId="00B8C4E6" w15:done="0"/>
  <w15:commentEx w15:paraId="7755ABA0" w15:done="0"/>
  <w15:commentEx w15:paraId="0AB93352" w15:done="0"/>
  <w15:commentEx w15:paraId="3001BEB8" w15:done="0"/>
  <w15:commentEx w15:paraId="588C39F2" w15:done="0"/>
  <w15:commentEx w15:paraId="6DB933E7" w15:done="0"/>
  <w15:commentEx w15:paraId="7666D170" w15:done="0"/>
  <w15:commentEx w15:paraId="1EB03FB1" w15:done="0"/>
  <w15:commentEx w15:paraId="0C22B177" w15:done="0"/>
  <w15:commentEx w15:paraId="34EF9C23" w15:done="0"/>
  <w15:commentEx w15:paraId="27D701A1" w15:done="0"/>
  <w15:commentEx w15:paraId="2D180793" w15:done="0"/>
  <w15:commentEx w15:paraId="458BF14A" w15:done="0"/>
  <w15:commentEx w15:paraId="1DE1F8E0" w15:done="0"/>
  <w15:commentEx w15:paraId="378012EC" w15:done="0"/>
  <w15:commentEx w15:paraId="144771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BF9F" w16cex:dateUtc="2021-04-27T01:39:00Z"/>
  <w16cex:commentExtensible w16cex:durableId="2436A3E1" w16cex:dateUtc="2021-04-30T18:42:00Z"/>
  <w16cex:commentExtensible w16cex:durableId="2431C07F" w16cex:dateUtc="2021-04-27T01:43:00Z"/>
  <w16cex:commentExtensible w16cex:durableId="2436A42B" w16cex:dateUtc="2021-04-30T18:43:00Z"/>
  <w16cex:commentExtensible w16cex:durableId="2436A8C4" w16cex:dateUtc="2021-04-30T19:03:00Z"/>
  <w16cex:commentExtensible w16cex:durableId="2436AA43" w16cex:dateUtc="2021-04-30T19:09:00Z"/>
  <w16cex:commentExtensible w16cex:durableId="2436ACDE" w16cex:dateUtc="2021-04-30T19:20:00Z"/>
  <w16cex:commentExtensible w16cex:durableId="2436AD64" w16cex:dateUtc="2021-04-30T19:23:00Z"/>
  <w16cex:commentExtensible w16cex:durableId="2436AFC8" w16cex:dateUtc="2021-04-30T19:33:00Z"/>
  <w16cex:commentExtensible w16cex:durableId="2436B6F1" w16cex:dateUtc="2021-04-30T20:03:00Z"/>
  <w16cex:commentExtensible w16cex:durableId="2436B1CB" w16cex:dateUtc="2021-04-30T19:41:00Z"/>
  <w16cex:commentExtensible w16cex:durableId="2436BA4E" w16cex:dateUtc="2021-04-30T20:18:00Z"/>
  <w16cex:commentExtensible w16cex:durableId="2436BE89" w16cex:dateUtc="2021-04-30T20:36:00Z"/>
  <w16cex:commentExtensible w16cex:durableId="2436BF4D" w16cex:dateUtc="2021-04-30T20:39:00Z"/>
  <w16cex:commentExtensible w16cex:durableId="2436DF94" w16cex:dateUtc="2021-04-30T22:57:00Z"/>
  <w16cex:commentExtensible w16cex:durableId="2436DFF5" w16cex:dateUtc="2021-04-30T22:58:00Z"/>
  <w16cex:commentExtensible w16cex:durableId="2436E2C2" w16cex:dateUtc="2021-04-30T23:10:00Z"/>
  <w16cex:commentExtensible w16cex:durableId="2436E64E" w16cex:dateUtc="2021-04-30T23:25:00Z"/>
  <w16cex:commentExtensible w16cex:durableId="2436E662" w16cex:dateUtc="2021-04-30T23:26:00Z"/>
  <w16cex:commentExtensible w16cex:durableId="2436E5B5" w16cex:dateUtc="2021-04-30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73321" w16cid:durableId="2431BF9F"/>
  <w16cid:commentId w16cid:paraId="57B20EC5" w16cid:durableId="2436A3E1"/>
  <w16cid:commentId w16cid:paraId="46DA19B7" w16cid:durableId="2431C07F"/>
  <w16cid:commentId w16cid:paraId="135E934F" w16cid:durableId="2436A42B"/>
  <w16cid:commentId w16cid:paraId="00B8C4E6" w16cid:durableId="2436A8C4"/>
  <w16cid:commentId w16cid:paraId="7755ABA0" w16cid:durableId="2436AA43"/>
  <w16cid:commentId w16cid:paraId="0AB93352" w16cid:durableId="2436ACDE"/>
  <w16cid:commentId w16cid:paraId="3001BEB8" w16cid:durableId="2436AD64"/>
  <w16cid:commentId w16cid:paraId="588C39F2" w16cid:durableId="2436AFC8"/>
  <w16cid:commentId w16cid:paraId="6DB933E7" w16cid:durableId="2436B6F1"/>
  <w16cid:commentId w16cid:paraId="7666D170" w16cid:durableId="2436B1CB"/>
  <w16cid:commentId w16cid:paraId="1EB03FB1" w16cid:durableId="2436BA4E"/>
  <w16cid:commentId w16cid:paraId="0C22B177" w16cid:durableId="2436BE89"/>
  <w16cid:commentId w16cid:paraId="34EF9C23" w16cid:durableId="2436BF4D"/>
  <w16cid:commentId w16cid:paraId="27D701A1" w16cid:durableId="2436DF94"/>
  <w16cid:commentId w16cid:paraId="2D180793" w16cid:durableId="2436DFF5"/>
  <w16cid:commentId w16cid:paraId="458BF14A" w16cid:durableId="2436E2C2"/>
  <w16cid:commentId w16cid:paraId="1DE1F8E0" w16cid:durableId="2436E64E"/>
  <w16cid:commentId w16cid:paraId="378012EC" w16cid:durableId="2436E662"/>
  <w16cid:commentId w16cid:paraId="14477191" w16cid:durableId="2436E5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05D1" w14:textId="77777777" w:rsidR="00D35383" w:rsidRDefault="00D35383">
      <w:r>
        <w:separator/>
      </w:r>
    </w:p>
  </w:endnote>
  <w:endnote w:type="continuationSeparator" w:id="0">
    <w:p w14:paraId="4DAC8E34" w14:textId="77777777" w:rsidR="00D35383" w:rsidRDefault="00D35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5A69F2" w:rsidRDefault="005A69F2">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5A69F2" w:rsidRPr="0000224C" w:rsidRDefault="005A69F2">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FC10" w14:textId="77777777" w:rsidR="00D35383" w:rsidRDefault="00D35383">
      <w:r>
        <w:separator/>
      </w:r>
    </w:p>
  </w:footnote>
  <w:footnote w:type="continuationSeparator" w:id="0">
    <w:p w14:paraId="6654E913" w14:textId="77777777" w:rsidR="00D35383" w:rsidRDefault="00D35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5A69F2" w14:paraId="7BF82520" w14:textId="77777777" w:rsidTr="008F2DC1">
      <w:tc>
        <w:tcPr>
          <w:tcW w:w="9212" w:type="dxa"/>
          <w:gridSpan w:val="2"/>
          <w:shd w:val="clear" w:color="auto" w:fill="auto"/>
        </w:tcPr>
        <w:p w14:paraId="2E4A85B4" w14:textId="77777777" w:rsidR="005A69F2" w:rsidRDefault="005A69F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5A69F2" w14:paraId="668E8B00" w14:textId="77777777" w:rsidTr="008F2DC1">
      <w:tc>
        <w:tcPr>
          <w:tcW w:w="5778" w:type="dxa"/>
          <w:shd w:val="clear" w:color="auto" w:fill="auto"/>
        </w:tcPr>
        <w:p w14:paraId="79B53B8D" w14:textId="4A2C0295" w:rsidR="005A69F2" w:rsidRPr="003C5262" w:rsidRDefault="005A69F2"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71221697" w:rsidR="005A69F2" w:rsidRDefault="005A69F2" w:rsidP="003C5262">
          <w:pPr>
            <w:pStyle w:val="Cabealho"/>
            <w:tabs>
              <w:tab w:val="clear" w:pos="8640"/>
              <w:tab w:val="right" w:pos="8931"/>
            </w:tabs>
            <w:ind w:right="141"/>
            <w:rPr>
              <w:rStyle w:val="Nmerodepgina"/>
            </w:rPr>
          </w:pPr>
          <w:r>
            <w:rPr>
              <w:rStyle w:val="Nmerodepgina"/>
            </w:rPr>
            <w:t>ANO/SEMESTRE: 2021.1</w:t>
          </w:r>
        </w:p>
      </w:tc>
    </w:tr>
  </w:tbl>
  <w:p w14:paraId="05776BF3" w14:textId="77777777" w:rsidR="005A69F2" w:rsidRDefault="005A69F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5A69F2" w:rsidRDefault="005A69F2">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5A69F2" w14:paraId="3F920AE3" w14:textId="77777777" w:rsidTr="006746CA">
      <w:tc>
        <w:tcPr>
          <w:tcW w:w="3227" w:type="dxa"/>
          <w:shd w:val="clear" w:color="auto" w:fill="auto"/>
        </w:tcPr>
        <w:p w14:paraId="4207CCA1" w14:textId="77777777" w:rsidR="005A69F2" w:rsidRDefault="005A69F2"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5A69F2" w:rsidRDefault="005A69F2"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5A69F2" w:rsidRDefault="005A69F2" w:rsidP="00F31359">
          <w:pPr>
            <w:pStyle w:val="Cabealho"/>
            <w:tabs>
              <w:tab w:val="clear" w:pos="8640"/>
              <w:tab w:val="right" w:pos="8931"/>
            </w:tabs>
            <w:ind w:right="141"/>
            <w:jc w:val="right"/>
            <w:rPr>
              <w:rStyle w:val="Nmerodepgina"/>
            </w:rPr>
          </w:pPr>
        </w:p>
      </w:tc>
    </w:tr>
  </w:tbl>
  <w:p w14:paraId="60B87896" w14:textId="77777777" w:rsidR="005A69F2" w:rsidRDefault="005A69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DA1E6A"/>
    <w:multiLevelType w:val="hybridMultilevel"/>
    <w:tmpl w:val="E1923734"/>
    <w:lvl w:ilvl="0" w:tplc="FB9AF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7903085"/>
    <w:multiLevelType w:val="hybridMultilevel"/>
    <w:tmpl w:val="5FC21BE8"/>
    <w:lvl w:ilvl="0" w:tplc="87E27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95E38AB"/>
    <w:multiLevelType w:val="hybridMultilevel"/>
    <w:tmpl w:val="AF26E3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AA1"/>
    <w:rsid w:val="00000C90"/>
    <w:rsid w:val="0000168D"/>
    <w:rsid w:val="0000223B"/>
    <w:rsid w:val="0000224C"/>
    <w:rsid w:val="00006D6C"/>
    <w:rsid w:val="00012922"/>
    <w:rsid w:val="000142BE"/>
    <w:rsid w:val="0001575C"/>
    <w:rsid w:val="000179B5"/>
    <w:rsid w:val="00017B62"/>
    <w:rsid w:val="000204C1"/>
    <w:rsid w:val="000204E7"/>
    <w:rsid w:val="00023FA0"/>
    <w:rsid w:val="0002602F"/>
    <w:rsid w:val="00026731"/>
    <w:rsid w:val="00026F60"/>
    <w:rsid w:val="00030E4A"/>
    <w:rsid w:val="00031A27"/>
    <w:rsid w:val="00031EE0"/>
    <w:rsid w:val="000412EF"/>
    <w:rsid w:val="0004179C"/>
    <w:rsid w:val="000424E3"/>
    <w:rsid w:val="0004641A"/>
    <w:rsid w:val="00052A07"/>
    <w:rsid w:val="00052B7C"/>
    <w:rsid w:val="000533DA"/>
    <w:rsid w:val="000543BE"/>
    <w:rsid w:val="0005457F"/>
    <w:rsid w:val="000573AD"/>
    <w:rsid w:val="000608E9"/>
    <w:rsid w:val="00061166"/>
    <w:rsid w:val="00061FEB"/>
    <w:rsid w:val="0006589D"/>
    <w:rsid w:val="000662FA"/>
    <w:rsid w:val="000667DF"/>
    <w:rsid w:val="000700E1"/>
    <w:rsid w:val="00071D5F"/>
    <w:rsid w:val="0007209B"/>
    <w:rsid w:val="00075720"/>
    <w:rsid w:val="00075792"/>
    <w:rsid w:val="000770C5"/>
    <w:rsid w:val="000773BD"/>
    <w:rsid w:val="00080F9C"/>
    <w:rsid w:val="000823E4"/>
    <w:rsid w:val="0008579A"/>
    <w:rsid w:val="00086AA8"/>
    <w:rsid w:val="0008732D"/>
    <w:rsid w:val="000921E3"/>
    <w:rsid w:val="0009735C"/>
    <w:rsid w:val="000A104C"/>
    <w:rsid w:val="000A19DE"/>
    <w:rsid w:val="000A3EAB"/>
    <w:rsid w:val="000A44EA"/>
    <w:rsid w:val="000B12B2"/>
    <w:rsid w:val="000B3055"/>
    <w:rsid w:val="000B3868"/>
    <w:rsid w:val="000B509A"/>
    <w:rsid w:val="000B6ECC"/>
    <w:rsid w:val="000C1926"/>
    <w:rsid w:val="000C1A18"/>
    <w:rsid w:val="000C4307"/>
    <w:rsid w:val="000C4AF6"/>
    <w:rsid w:val="000C605D"/>
    <w:rsid w:val="000C648D"/>
    <w:rsid w:val="000D09FA"/>
    <w:rsid w:val="000D1294"/>
    <w:rsid w:val="000D5FA2"/>
    <w:rsid w:val="000D77C2"/>
    <w:rsid w:val="000E039E"/>
    <w:rsid w:val="000E27F9"/>
    <w:rsid w:val="000E2B1E"/>
    <w:rsid w:val="000E311F"/>
    <w:rsid w:val="000E3A68"/>
    <w:rsid w:val="000E520B"/>
    <w:rsid w:val="000E6CE0"/>
    <w:rsid w:val="000F4EEE"/>
    <w:rsid w:val="000F77E3"/>
    <w:rsid w:val="00102463"/>
    <w:rsid w:val="00102D2E"/>
    <w:rsid w:val="00103E1F"/>
    <w:rsid w:val="00107B02"/>
    <w:rsid w:val="00110A58"/>
    <w:rsid w:val="00111611"/>
    <w:rsid w:val="0011363A"/>
    <w:rsid w:val="00113A3F"/>
    <w:rsid w:val="001164FE"/>
    <w:rsid w:val="001166C1"/>
    <w:rsid w:val="0011764F"/>
    <w:rsid w:val="00121953"/>
    <w:rsid w:val="00122DE7"/>
    <w:rsid w:val="00125084"/>
    <w:rsid w:val="00125277"/>
    <w:rsid w:val="00126675"/>
    <w:rsid w:val="00126CAE"/>
    <w:rsid w:val="001322C6"/>
    <w:rsid w:val="001375F7"/>
    <w:rsid w:val="001449CC"/>
    <w:rsid w:val="00150135"/>
    <w:rsid w:val="00150180"/>
    <w:rsid w:val="001527A8"/>
    <w:rsid w:val="001554E9"/>
    <w:rsid w:val="001564D1"/>
    <w:rsid w:val="0016107C"/>
    <w:rsid w:val="001622EC"/>
    <w:rsid w:val="00162BF1"/>
    <w:rsid w:val="0016560C"/>
    <w:rsid w:val="00166C77"/>
    <w:rsid w:val="0016774F"/>
    <w:rsid w:val="00167A61"/>
    <w:rsid w:val="00172BF5"/>
    <w:rsid w:val="0017794D"/>
    <w:rsid w:val="00186092"/>
    <w:rsid w:val="00187729"/>
    <w:rsid w:val="00187E91"/>
    <w:rsid w:val="00193A97"/>
    <w:rsid w:val="001948BE"/>
    <w:rsid w:val="0019547B"/>
    <w:rsid w:val="0019778E"/>
    <w:rsid w:val="001A0AFA"/>
    <w:rsid w:val="001A0CD9"/>
    <w:rsid w:val="001A12CE"/>
    <w:rsid w:val="001A6292"/>
    <w:rsid w:val="001A721C"/>
    <w:rsid w:val="001A7511"/>
    <w:rsid w:val="001B0BAF"/>
    <w:rsid w:val="001B1610"/>
    <w:rsid w:val="001B1CC3"/>
    <w:rsid w:val="001B2F1E"/>
    <w:rsid w:val="001B3070"/>
    <w:rsid w:val="001B340B"/>
    <w:rsid w:val="001B451C"/>
    <w:rsid w:val="001B7095"/>
    <w:rsid w:val="001C33B0"/>
    <w:rsid w:val="001C57E6"/>
    <w:rsid w:val="001C5A98"/>
    <w:rsid w:val="001C5CBB"/>
    <w:rsid w:val="001D2F11"/>
    <w:rsid w:val="001D465C"/>
    <w:rsid w:val="001D4BD3"/>
    <w:rsid w:val="001D6234"/>
    <w:rsid w:val="001D7D0A"/>
    <w:rsid w:val="001E4791"/>
    <w:rsid w:val="001E646A"/>
    <w:rsid w:val="001E682E"/>
    <w:rsid w:val="001F007F"/>
    <w:rsid w:val="001F0D36"/>
    <w:rsid w:val="001F1CE0"/>
    <w:rsid w:val="00201FD9"/>
    <w:rsid w:val="00202B58"/>
    <w:rsid w:val="00202F3F"/>
    <w:rsid w:val="00203128"/>
    <w:rsid w:val="00203AEE"/>
    <w:rsid w:val="002126DA"/>
    <w:rsid w:val="00212887"/>
    <w:rsid w:val="00215150"/>
    <w:rsid w:val="002204C1"/>
    <w:rsid w:val="00223EA5"/>
    <w:rsid w:val="00224444"/>
    <w:rsid w:val="002249B2"/>
    <w:rsid w:val="00224B6E"/>
    <w:rsid w:val="00224BB2"/>
    <w:rsid w:val="00230595"/>
    <w:rsid w:val="002306EC"/>
    <w:rsid w:val="00230DFD"/>
    <w:rsid w:val="002339C0"/>
    <w:rsid w:val="00235240"/>
    <w:rsid w:val="00235D3E"/>
    <w:rsid w:val="002368FD"/>
    <w:rsid w:val="0024110F"/>
    <w:rsid w:val="002423AB"/>
    <w:rsid w:val="002424C2"/>
    <w:rsid w:val="002432BC"/>
    <w:rsid w:val="002435AB"/>
    <w:rsid w:val="002440B0"/>
    <w:rsid w:val="002469EB"/>
    <w:rsid w:val="002524C2"/>
    <w:rsid w:val="00252862"/>
    <w:rsid w:val="00253C9D"/>
    <w:rsid w:val="00254D29"/>
    <w:rsid w:val="002562F0"/>
    <w:rsid w:val="0025638E"/>
    <w:rsid w:val="0025685C"/>
    <w:rsid w:val="0025798B"/>
    <w:rsid w:val="00261D7C"/>
    <w:rsid w:val="00263D53"/>
    <w:rsid w:val="00267BBF"/>
    <w:rsid w:val="002706D2"/>
    <w:rsid w:val="00275701"/>
    <w:rsid w:val="00276E8F"/>
    <w:rsid w:val="0027792D"/>
    <w:rsid w:val="002822E2"/>
    <w:rsid w:val="00282723"/>
    <w:rsid w:val="00282788"/>
    <w:rsid w:val="0028617A"/>
    <w:rsid w:val="00287A16"/>
    <w:rsid w:val="002932DC"/>
    <w:rsid w:val="00294A63"/>
    <w:rsid w:val="0029608A"/>
    <w:rsid w:val="002A4995"/>
    <w:rsid w:val="002A5DED"/>
    <w:rsid w:val="002A6617"/>
    <w:rsid w:val="002A7E1B"/>
    <w:rsid w:val="002B03B3"/>
    <w:rsid w:val="002B0EDC"/>
    <w:rsid w:val="002B2CB1"/>
    <w:rsid w:val="002B31ED"/>
    <w:rsid w:val="002B32DE"/>
    <w:rsid w:val="002B4718"/>
    <w:rsid w:val="002B614B"/>
    <w:rsid w:val="002B6ED2"/>
    <w:rsid w:val="002B7DB0"/>
    <w:rsid w:val="002C32DE"/>
    <w:rsid w:val="002D23DD"/>
    <w:rsid w:val="002D7C9F"/>
    <w:rsid w:val="002E5BEE"/>
    <w:rsid w:val="002E6DD1"/>
    <w:rsid w:val="002E722B"/>
    <w:rsid w:val="002F027E"/>
    <w:rsid w:val="002F092C"/>
    <w:rsid w:val="002F096E"/>
    <w:rsid w:val="002F3EB7"/>
    <w:rsid w:val="00303005"/>
    <w:rsid w:val="00306EF8"/>
    <w:rsid w:val="00307465"/>
    <w:rsid w:val="003101E2"/>
    <w:rsid w:val="003107B1"/>
    <w:rsid w:val="00311D21"/>
    <w:rsid w:val="00312809"/>
    <w:rsid w:val="00312CEA"/>
    <w:rsid w:val="00316A4C"/>
    <w:rsid w:val="00316E64"/>
    <w:rsid w:val="00320BFA"/>
    <w:rsid w:val="0032378D"/>
    <w:rsid w:val="00330452"/>
    <w:rsid w:val="0033457E"/>
    <w:rsid w:val="00334C29"/>
    <w:rsid w:val="00335048"/>
    <w:rsid w:val="00340AD0"/>
    <w:rsid w:val="00340B6D"/>
    <w:rsid w:val="00340C8E"/>
    <w:rsid w:val="0034246F"/>
    <w:rsid w:val="00344540"/>
    <w:rsid w:val="003519A3"/>
    <w:rsid w:val="003538A7"/>
    <w:rsid w:val="00360BE1"/>
    <w:rsid w:val="003612A6"/>
    <w:rsid w:val="00362443"/>
    <w:rsid w:val="0037046F"/>
    <w:rsid w:val="003732C3"/>
    <w:rsid w:val="00374906"/>
    <w:rsid w:val="003764FB"/>
    <w:rsid w:val="00377DA7"/>
    <w:rsid w:val="00380D49"/>
    <w:rsid w:val="00382852"/>
    <w:rsid w:val="00383087"/>
    <w:rsid w:val="00385900"/>
    <w:rsid w:val="00386365"/>
    <w:rsid w:val="003A14C3"/>
    <w:rsid w:val="003A2436"/>
    <w:rsid w:val="003A296A"/>
    <w:rsid w:val="003A2B7D"/>
    <w:rsid w:val="003A4A75"/>
    <w:rsid w:val="003A5366"/>
    <w:rsid w:val="003A740A"/>
    <w:rsid w:val="003B0432"/>
    <w:rsid w:val="003B1525"/>
    <w:rsid w:val="003B55C0"/>
    <w:rsid w:val="003B647A"/>
    <w:rsid w:val="003B71A9"/>
    <w:rsid w:val="003C00A5"/>
    <w:rsid w:val="003C100E"/>
    <w:rsid w:val="003C4F2C"/>
    <w:rsid w:val="003C5193"/>
    <w:rsid w:val="003C5262"/>
    <w:rsid w:val="003D23D6"/>
    <w:rsid w:val="003D298C"/>
    <w:rsid w:val="003D398C"/>
    <w:rsid w:val="003D473B"/>
    <w:rsid w:val="003D4B35"/>
    <w:rsid w:val="003D4C24"/>
    <w:rsid w:val="003D5192"/>
    <w:rsid w:val="003E373B"/>
    <w:rsid w:val="003E4854"/>
    <w:rsid w:val="003E4F19"/>
    <w:rsid w:val="003E524D"/>
    <w:rsid w:val="003F19B3"/>
    <w:rsid w:val="003F19E2"/>
    <w:rsid w:val="003F5F25"/>
    <w:rsid w:val="0040436D"/>
    <w:rsid w:val="00405D72"/>
    <w:rsid w:val="00410543"/>
    <w:rsid w:val="004118AC"/>
    <w:rsid w:val="00412E27"/>
    <w:rsid w:val="004169C0"/>
    <w:rsid w:val="004173CC"/>
    <w:rsid w:val="004208A8"/>
    <w:rsid w:val="0042289D"/>
    <w:rsid w:val="0042308E"/>
    <w:rsid w:val="0042356B"/>
    <w:rsid w:val="0042420A"/>
    <w:rsid w:val="004243D2"/>
    <w:rsid w:val="00424610"/>
    <w:rsid w:val="00424AD5"/>
    <w:rsid w:val="0042610F"/>
    <w:rsid w:val="00427C90"/>
    <w:rsid w:val="00430B1F"/>
    <w:rsid w:val="00431C8E"/>
    <w:rsid w:val="00431FA6"/>
    <w:rsid w:val="00433F86"/>
    <w:rsid w:val="00435424"/>
    <w:rsid w:val="004362ED"/>
    <w:rsid w:val="00443483"/>
    <w:rsid w:val="00446C5F"/>
    <w:rsid w:val="00450471"/>
    <w:rsid w:val="00451B94"/>
    <w:rsid w:val="004522AC"/>
    <w:rsid w:val="00452E71"/>
    <w:rsid w:val="0045474C"/>
    <w:rsid w:val="00455AED"/>
    <w:rsid w:val="00455B51"/>
    <w:rsid w:val="00456DF1"/>
    <w:rsid w:val="00457730"/>
    <w:rsid w:val="004578FD"/>
    <w:rsid w:val="004610FF"/>
    <w:rsid w:val="00462AC0"/>
    <w:rsid w:val="00462F5C"/>
    <w:rsid w:val="0046439E"/>
    <w:rsid w:val="004661F2"/>
    <w:rsid w:val="00470C41"/>
    <w:rsid w:val="0047690F"/>
    <w:rsid w:val="00476C78"/>
    <w:rsid w:val="004804F3"/>
    <w:rsid w:val="00482174"/>
    <w:rsid w:val="00484620"/>
    <w:rsid w:val="0048576D"/>
    <w:rsid w:val="0048769C"/>
    <w:rsid w:val="00490DE7"/>
    <w:rsid w:val="0049394C"/>
    <w:rsid w:val="00493B1A"/>
    <w:rsid w:val="0049495C"/>
    <w:rsid w:val="00497EF6"/>
    <w:rsid w:val="004A533D"/>
    <w:rsid w:val="004A64D8"/>
    <w:rsid w:val="004B42D8"/>
    <w:rsid w:val="004B4636"/>
    <w:rsid w:val="004B4CD3"/>
    <w:rsid w:val="004B564B"/>
    <w:rsid w:val="004B67A6"/>
    <w:rsid w:val="004B6B8F"/>
    <w:rsid w:val="004B7511"/>
    <w:rsid w:val="004C3A55"/>
    <w:rsid w:val="004D1771"/>
    <w:rsid w:val="004D19DF"/>
    <w:rsid w:val="004D21A5"/>
    <w:rsid w:val="004D370A"/>
    <w:rsid w:val="004D3B3F"/>
    <w:rsid w:val="004D55AB"/>
    <w:rsid w:val="004D6970"/>
    <w:rsid w:val="004E14D6"/>
    <w:rsid w:val="004E1705"/>
    <w:rsid w:val="004E1D26"/>
    <w:rsid w:val="004E23CE"/>
    <w:rsid w:val="004E516B"/>
    <w:rsid w:val="004E61FB"/>
    <w:rsid w:val="004E6EC4"/>
    <w:rsid w:val="004E74E6"/>
    <w:rsid w:val="004F1627"/>
    <w:rsid w:val="004F4855"/>
    <w:rsid w:val="004F6011"/>
    <w:rsid w:val="00500539"/>
    <w:rsid w:val="00501700"/>
    <w:rsid w:val="00503373"/>
    <w:rsid w:val="00503F3F"/>
    <w:rsid w:val="00504693"/>
    <w:rsid w:val="00506884"/>
    <w:rsid w:val="00515133"/>
    <w:rsid w:val="0052247D"/>
    <w:rsid w:val="00523975"/>
    <w:rsid w:val="005312EB"/>
    <w:rsid w:val="00536336"/>
    <w:rsid w:val="0054044B"/>
    <w:rsid w:val="0054119E"/>
    <w:rsid w:val="00541891"/>
    <w:rsid w:val="00541BE1"/>
    <w:rsid w:val="00542AC7"/>
    <w:rsid w:val="00542ED7"/>
    <w:rsid w:val="00545FA1"/>
    <w:rsid w:val="00546026"/>
    <w:rsid w:val="0055057B"/>
    <w:rsid w:val="00550D4A"/>
    <w:rsid w:val="00557BD4"/>
    <w:rsid w:val="00560967"/>
    <w:rsid w:val="00560A99"/>
    <w:rsid w:val="00561AF6"/>
    <w:rsid w:val="00564A29"/>
    <w:rsid w:val="00564FBC"/>
    <w:rsid w:val="00565846"/>
    <w:rsid w:val="00567571"/>
    <w:rsid w:val="00570067"/>
    <w:rsid w:val="005705A9"/>
    <w:rsid w:val="005725EE"/>
    <w:rsid w:val="00572864"/>
    <w:rsid w:val="00572AC9"/>
    <w:rsid w:val="00572D9B"/>
    <w:rsid w:val="00572F4D"/>
    <w:rsid w:val="00573FE6"/>
    <w:rsid w:val="00574603"/>
    <w:rsid w:val="0057492E"/>
    <w:rsid w:val="0057566A"/>
    <w:rsid w:val="0057790D"/>
    <w:rsid w:val="00581BD6"/>
    <w:rsid w:val="00581DDE"/>
    <w:rsid w:val="0058482B"/>
    <w:rsid w:val="005860F6"/>
    <w:rsid w:val="0058618A"/>
    <w:rsid w:val="00587002"/>
    <w:rsid w:val="00591611"/>
    <w:rsid w:val="00592BA8"/>
    <w:rsid w:val="00597208"/>
    <w:rsid w:val="005A1108"/>
    <w:rsid w:val="005A13FC"/>
    <w:rsid w:val="005A3061"/>
    <w:rsid w:val="005A33D7"/>
    <w:rsid w:val="005A362B"/>
    <w:rsid w:val="005A39CE"/>
    <w:rsid w:val="005A4952"/>
    <w:rsid w:val="005A4A7F"/>
    <w:rsid w:val="005A4CE8"/>
    <w:rsid w:val="005A69F2"/>
    <w:rsid w:val="005B20A1"/>
    <w:rsid w:val="005B2478"/>
    <w:rsid w:val="005B29A4"/>
    <w:rsid w:val="005B2E12"/>
    <w:rsid w:val="005C21FC"/>
    <w:rsid w:val="005C30AE"/>
    <w:rsid w:val="005C554B"/>
    <w:rsid w:val="005D073D"/>
    <w:rsid w:val="005D4A48"/>
    <w:rsid w:val="005D52E8"/>
    <w:rsid w:val="005D680D"/>
    <w:rsid w:val="005E24ED"/>
    <w:rsid w:val="005E35F3"/>
    <w:rsid w:val="005E3BCF"/>
    <w:rsid w:val="005E400D"/>
    <w:rsid w:val="005E5168"/>
    <w:rsid w:val="005E698D"/>
    <w:rsid w:val="005E7016"/>
    <w:rsid w:val="005E7C63"/>
    <w:rsid w:val="005F09F1"/>
    <w:rsid w:val="005F0C71"/>
    <w:rsid w:val="005F5897"/>
    <w:rsid w:val="005F645A"/>
    <w:rsid w:val="005F7EDE"/>
    <w:rsid w:val="0060060C"/>
    <w:rsid w:val="00601163"/>
    <w:rsid w:val="00602300"/>
    <w:rsid w:val="00605B05"/>
    <w:rsid w:val="006101AD"/>
    <w:rsid w:val="006118D1"/>
    <w:rsid w:val="0061251F"/>
    <w:rsid w:val="00613B57"/>
    <w:rsid w:val="006151C2"/>
    <w:rsid w:val="00620D93"/>
    <w:rsid w:val="0062386A"/>
    <w:rsid w:val="00624C7F"/>
    <w:rsid w:val="0062576D"/>
    <w:rsid w:val="00625788"/>
    <w:rsid w:val="006268E9"/>
    <w:rsid w:val="006305AA"/>
    <w:rsid w:val="0063159B"/>
    <w:rsid w:val="0063277E"/>
    <w:rsid w:val="00635051"/>
    <w:rsid w:val="00635D21"/>
    <w:rsid w:val="006364F4"/>
    <w:rsid w:val="00636A12"/>
    <w:rsid w:val="00640352"/>
    <w:rsid w:val="00640A56"/>
    <w:rsid w:val="006426D5"/>
    <w:rsid w:val="00642924"/>
    <w:rsid w:val="00642DE8"/>
    <w:rsid w:val="00645D16"/>
    <w:rsid w:val="006466FF"/>
    <w:rsid w:val="00646A5F"/>
    <w:rsid w:val="006475C1"/>
    <w:rsid w:val="006522D0"/>
    <w:rsid w:val="006546E3"/>
    <w:rsid w:val="00655C06"/>
    <w:rsid w:val="00656C00"/>
    <w:rsid w:val="00661967"/>
    <w:rsid w:val="00661F61"/>
    <w:rsid w:val="00664178"/>
    <w:rsid w:val="00665098"/>
    <w:rsid w:val="006665A2"/>
    <w:rsid w:val="00666EDF"/>
    <w:rsid w:val="00670098"/>
    <w:rsid w:val="006716BB"/>
    <w:rsid w:val="00671B42"/>
    <w:rsid w:val="00671B49"/>
    <w:rsid w:val="00674155"/>
    <w:rsid w:val="006746CA"/>
    <w:rsid w:val="0067614B"/>
    <w:rsid w:val="00676E86"/>
    <w:rsid w:val="00682FE9"/>
    <w:rsid w:val="00685CCB"/>
    <w:rsid w:val="00686E20"/>
    <w:rsid w:val="00694BBD"/>
    <w:rsid w:val="00695745"/>
    <w:rsid w:val="0069600B"/>
    <w:rsid w:val="006A0A1A"/>
    <w:rsid w:val="006A2EFC"/>
    <w:rsid w:val="006A2FB7"/>
    <w:rsid w:val="006A31E9"/>
    <w:rsid w:val="006A495C"/>
    <w:rsid w:val="006A512A"/>
    <w:rsid w:val="006A5879"/>
    <w:rsid w:val="006A61B0"/>
    <w:rsid w:val="006A6386"/>
    <w:rsid w:val="006A6460"/>
    <w:rsid w:val="006B0760"/>
    <w:rsid w:val="006B104E"/>
    <w:rsid w:val="006B5AEA"/>
    <w:rsid w:val="006B636E"/>
    <w:rsid w:val="006B6383"/>
    <w:rsid w:val="006B640D"/>
    <w:rsid w:val="006C24BC"/>
    <w:rsid w:val="006C49E4"/>
    <w:rsid w:val="006C61FA"/>
    <w:rsid w:val="006D0896"/>
    <w:rsid w:val="006D08AE"/>
    <w:rsid w:val="006D3679"/>
    <w:rsid w:val="006E25D2"/>
    <w:rsid w:val="006E34CC"/>
    <w:rsid w:val="006E3D5A"/>
    <w:rsid w:val="006E6743"/>
    <w:rsid w:val="006E7873"/>
    <w:rsid w:val="006F3EDF"/>
    <w:rsid w:val="00700163"/>
    <w:rsid w:val="0070149B"/>
    <w:rsid w:val="0070391A"/>
    <w:rsid w:val="00706486"/>
    <w:rsid w:val="007072DC"/>
    <w:rsid w:val="00716CC3"/>
    <w:rsid w:val="00717B00"/>
    <w:rsid w:val="007214E3"/>
    <w:rsid w:val="00721E4B"/>
    <w:rsid w:val="007222F7"/>
    <w:rsid w:val="00724679"/>
    <w:rsid w:val="007252D3"/>
    <w:rsid w:val="00725368"/>
    <w:rsid w:val="007304F3"/>
    <w:rsid w:val="00730839"/>
    <w:rsid w:val="00730F60"/>
    <w:rsid w:val="00733FF9"/>
    <w:rsid w:val="00734560"/>
    <w:rsid w:val="007408A8"/>
    <w:rsid w:val="007439E4"/>
    <w:rsid w:val="007470A8"/>
    <w:rsid w:val="00752038"/>
    <w:rsid w:val="007554DF"/>
    <w:rsid w:val="0075776D"/>
    <w:rsid w:val="007613FB"/>
    <w:rsid w:val="00761E34"/>
    <w:rsid w:val="00765D61"/>
    <w:rsid w:val="007660DC"/>
    <w:rsid w:val="0076675C"/>
    <w:rsid w:val="00772114"/>
    <w:rsid w:val="007722BF"/>
    <w:rsid w:val="00773DA1"/>
    <w:rsid w:val="0077580B"/>
    <w:rsid w:val="00775B70"/>
    <w:rsid w:val="00781167"/>
    <w:rsid w:val="007854B3"/>
    <w:rsid w:val="00786375"/>
    <w:rsid w:val="0078787D"/>
    <w:rsid w:val="00787E61"/>
    <w:rsid w:val="00787FA8"/>
    <w:rsid w:val="00790DC2"/>
    <w:rsid w:val="00791247"/>
    <w:rsid w:val="007918BE"/>
    <w:rsid w:val="007944F8"/>
    <w:rsid w:val="007973E3"/>
    <w:rsid w:val="007A1883"/>
    <w:rsid w:val="007A3750"/>
    <w:rsid w:val="007A6B1F"/>
    <w:rsid w:val="007A75CC"/>
    <w:rsid w:val="007A7872"/>
    <w:rsid w:val="007B1A53"/>
    <w:rsid w:val="007B2299"/>
    <w:rsid w:val="007B6FB0"/>
    <w:rsid w:val="007C3EB2"/>
    <w:rsid w:val="007C5379"/>
    <w:rsid w:val="007C6D8F"/>
    <w:rsid w:val="007C7932"/>
    <w:rsid w:val="007D0720"/>
    <w:rsid w:val="007D0C5C"/>
    <w:rsid w:val="007D10F2"/>
    <w:rsid w:val="007D207E"/>
    <w:rsid w:val="007D6DEC"/>
    <w:rsid w:val="007E1AE2"/>
    <w:rsid w:val="007E46A1"/>
    <w:rsid w:val="007E6FD2"/>
    <w:rsid w:val="007E730D"/>
    <w:rsid w:val="007E7311"/>
    <w:rsid w:val="007F156A"/>
    <w:rsid w:val="007F20C0"/>
    <w:rsid w:val="007F211D"/>
    <w:rsid w:val="007F37C3"/>
    <w:rsid w:val="007F400D"/>
    <w:rsid w:val="007F403E"/>
    <w:rsid w:val="00802D0F"/>
    <w:rsid w:val="00804642"/>
    <w:rsid w:val="00804F45"/>
    <w:rsid w:val="00805C89"/>
    <w:rsid w:val="008072AC"/>
    <w:rsid w:val="00807441"/>
    <w:rsid w:val="00810CEA"/>
    <w:rsid w:val="0081417D"/>
    <w:rsid w:val="008233E5"/>
    <w:rsid w:val="008268C4"/>
    <w:rsid w:val="00832CC4"/>
    <w:rsid w:val="00833088"/>
    <w:rsid w:val="00833DE8"/>
    <w:rsid w:val="00833F47"/>
    <w:rsid w:val="008348C3"/>
    <w:rsid w:val="00835E4D"/>
    <w:rsid w:val="008373B4"/>
    <w:rsid w:val="00837A03"/>
    <w:rsid w:val="00837B72"/>
    <w:rsid w:val="00837C55"/>
    <w:rsid w:val="008404C4"/>
    <w:rsid w:val="00840AA4"/>
    <w:rsid w:val="00841271"/>
    <w:rsid w:val="00844E19"/>
    <w:rsid w:val="0084635A"/>
    <w:rsid w:val="0084760D"/>
    <w:rsid w:val="008477CA"/>
    <w:rsid w:val="00847D37"/>
    <w:rsid w:val="0085001D"/>
    <w:rsid w:val="00851DEE"/>
    <w:rsid w:val="008522B8"/>
    <w:rsid w:val="00861714"/>
    <w:rsid w:val="008634EC"/>
    <w:rsid w:val="00867A67"/>
    <w:rsid w:val="00870802"/>
    <w:rsid w:val="00871A41"/>
    <w:rsid w:val="008764E4"/>
    <w:rsid w:val="0087716C"/>
    <w:rsid w:val="00877973"/>
    <w:rsid w:val="0088228E"/>
    <w:rsid w:val="008837BD"/>
    <w:rsid w:val="008840B8"/>
    <w:rsid w:val="0088599A"/>
    <w:rsid w:val="00886D76"/>
    <w:rsid w:val="00887416"/>
    <w:rsid w:val="00887D31"/>
    <w:rsid w:val="00890EF9"/>
    <w:rsid w:val="008962CA"/>
    <w:rsid w:val="00896C27"/>
    <w:rsid w:val="00897019"/>
    <w:rsid w:val="008A072A"/>
    <w:rsid w:val="008A113E"/>
    <w:rsid w:val="008A1461"/>
    <w:rsid w:val="008A548F"/>
    <w:rsid w:val="008A5CCB"/>
    <w:rsid w:val="008A7ED7"/>
    <w:rsid w:val="008B0A07"/>
    <w:rsid w:val="008B3856"/>
    <w:rsid w:val="008B45EF"/>
    <w:rsid w:val="008B781F"/>
    <w:rsid w:val="008C0069"/>
    <w:rsid w:val="008C11EA"/>
    <w:rsid w:val="008C1495"/>
    <w:rsid w:val="008C5E2A"/>
    <w:rsid w:val="008D2AA9"/>
    <w:rsid w:val="008D4159"/>
    <w:rsid w:val="008D50FF"/>
    <w:rsid w:val="008D5522"/>
    <w:rsid w:val="008D69C5"/>
    <w:rsid w:val="008D7404"/>
    <w:rsid w:val="008E0F86"/>
    <w:rsid w:val="008E3C6C"/>
    <w:rsid w:val="008E4125"/>
    <w:rsid w:val="008F060C"/>
    <w:rsid w:val="008F06B5"/>
    <w:rsid w:val="008F2DC1"/>
    <w:rsid w:val="008F531E"/>
    <w:rsid w:val="008F70AD"/>
    <w:rsid w:val="008F7103"/>
    <w:rsid w:val="009001DD"/>
    <w:rsid w:val="00900DB1"/>
    <w:rsid w:val="009014A2"/>
    <w:rsid w:val="009022BF"/>
    <w:rsid w:val="0090451E"/>
    <w:rsid w:val="00910ED6"/>
    <w:rsid w:val="00911CD9"/>
    <w:rsid w:val="00912B71"/>
    <w:rsid w:val="009131FD"/>
    <w:rsid w:val="009135E6"/>
    <w:rsid w:val="00914077"/>
    <w:rsid w:val="009167E7"/>
    <w:rsid w:val="00921BF8"/>
    <w:rsid w:val="009223E6"/>
    <w:rsid w:val="00926215"/>
    <w:rsid w:val="00926C5C"/>
    <w:rsid w:val="00930067"/>
    <w:rsid w:val="0093135B"/>
    <w:rsid w:val="00931632"/>
    <w:rsid w:val="00931D81"/>
    <w:rsid w:val="00932C92"/>
    <w:rsid w:val="00934434"/>
    <w:rsid w:val="00937AA4"/>
    <w:rsid w:val="00941DB3"/>
    <w:rsid w:val="009428E0"/>
    <w:rsid w:val="009429B9"/>
    <w:rsid w:val="00944BBB"/>
    <w:rsid w:val="00945300"/>
    <w:rsid w:val="009454E4"/>
    <w:rsid w:val="00945FD2"/>
    <w:rsid w:val="00946836"/>
    <w:rsid w:val="00950F83"/>
    <w:rsid w:val="009544A3"/>
    <w:rsid w:val="00962B64"/>
    <w:rsid w:val="00962E58"/>
    <w:rsid w:val="00965FA0"/>
    <w:rsid w:val="0096683A"/>
    <w:rsid w:val="00967611"/>
    <w:rsid w:val="00967FA5"/>
    <w:rsid w:val="009750FC"/>
    <w:rsid w:val="00980B41"/>
    <w:rsid w:val="00984240"/>
    <w:rsid w:val="00984F0B"/>
    <w:rsid w:val="00987F2B"/>
    <w:rsid w:val="00994DE8"/>
    <w:rsid w:val="00995B07"/>
    <w:rsid w:val="009A190A"/>
    <w:rsid w:val="009A2619"/>
    <w:rsid w:val="009A4E57"/>
    <w:rsid w:val="009A5850"/>
    <w:rsid w:val="009A7042"/>
    <w:rsid w:val="009B10D6"/>
    <w:rsid w:val="009B17F4"/>
    <w:rsid w:val="009C0698"/>
    <w:rsid w:val="009C0FCD"/>
    <w:rsid w:val="009C1E45"/>
    <w:rsid w:val="009C583C"/>
    <w:rsid w:val="009D2DE0"/>
    <w:rsid w:val="009D5E23"/>
    <w:rsid w:val="009D6234"/>
    <w:rsid w:val="009D64AD"/>
    <w:rsid w:val="009D65D0"/>
    <w:rsid w:val="009D7E91"/>
    <w:rsid w:val="009E135E"/>
    <w:rsid w:val="009E2CB5"/>
    <w:rsid w:val="009E3C92"/>
    <w:rsid w:val="009E54F4"/>
    <w:rsid w:val="009E6D50"/>
    <w:rsid w:val="009E71AD"/>
    <w:rsid w:val="009F2BFA"/>
    <w:rsid w:val="009F45FB"/>
    <w:rsid w:val="009F4822"/>
    <w:rsid w:val="009F5FA3"/>
    <w:rsid w:val="009F6B5A"/>
    <w:rsid w:val="009F7D0D"/>
    <w:rsid w:val="00A0013B"/>
    <w:rsid w:val="00A00881"/>
    <w:rsid w:val="00A03A3D"/>
    <w:rsid w:val="00A045C4"/>
    <w:rsid w:val="00A10DFA"/>
    <w:rsid w:val="00A11B70"/>
    <w:rsid w:val="00A16DAC"/>
    <w:rsid w:val="00A21708"/>
    <w:rsid w:val="00A22362"/>
    <w:rsid w:val="00A249BA"/>
    <w:rsid w:val="00A307C7"/>
    <w:rsid w:val="00A30FD4"/>
    <w:rsid w:val="00A313B9"/>
    <w:rsid w:val="00A31846"/>
    <w:rsid w:val="00A36EB0"/>
    <w:rsid w:val="00A42E0B"/>
    <w:rsid w:val="00A44581"/>
    <w:rsid w:val="00A44BD5"/>
    <w:rsid w:val="00A45093"/>
    <w:rsid w:val="00A4731E"/>
    <w:rsid w:val="00A50EAF"/>
    <w:rsid w:val="00A52E6E"/>
    <w:rsid w:val="00A551DB"/>
    <w:rsid w:val="00A602F9"/>
    <w:rsid w:val="00A613E3"/>
    <w:rsid w:val="00A650EE"/>
    <w:rsid w:val="00A662C8"/>
    <w:rsid w:val="00A71157"/>
    <w:rsid w:val="00A713AD"/>
    <w:rsid w:val="00A8048E"/>
    <w:rsid w:val="00A83477"/>
    <w:rsid w:val="00A83B5A"/>
    <w:rsid w:val="00A902A4"/>
    <w:rsid w:val="00A902A7"/>
    <w:rsid w:val="00A93DEC"/>
    <w:rsid w:val="00A966E6"/>
    <w:rsid w:val="00A970A4"/>
    <w:rsid w:val="00AA188A"/>
    <w:rsid w:val="00AA2CEF"/>
    <w:rsid w:val="00AA7DE5"/>
    <w:rsid w:val="00AB2BE3"/>
    <w:rsid w:val="00AB7102"/>
    <w:rsid w:val="00AB73A3"/>
    <w:rsid w:val="00AB7834"/>
    <w:rsid w:val="00AC1657"/>
    <w:rsid w:val="00AC3A2F"/>
    <w:rsid w:val="00AC3C01"/>
    <w:rsid w:val="00AC450E"/>
    <w:rsid w:val="00AC4D5F"/>
    <w:rsid w:val="00AC79D8"/>
    <w:rsid w:val="00AD11F0"/>
    <w:rsid w:val="00AD1D2C"/>
    <w:rsid w:val="00AD24A5"/>
    <w:rsid w:val="00AD3FFF"/>
    <w:rsid w:val="00AD6363"/>
    <w:rsid w:val="00AE02C3"/>
    <w:rsid w:val="00AE0525"/>
    <w:rsid w:val="00AE070D"/>
    <w:rsid w:val="00AE08DB"/>
    <w:rsid w:val="00AE1A4A"/>
    <w:rsid w:val="00AE2729"/>
    <w:rsid w:val="00AE3148"/>
    <w:rsid w:val="00AE5AE2"/>
    <w:rsid w:val="00AE7343"/>
    <w:rsid w:val="00AF26D0"/>
    <w:rsid w:val="00AF32AD"/>
    <w:rsid w:val="00AF35B6"/>
    <w:rsid w:val="00B00A13"/>
    <w:rsid w:val="00B00D69"/>
    <w:rsid w:val="00B00E04"/>
    <w:rsid w:val="00B0130E"/>
    <w:rsid w:val="00B05485"/>
    <w:rsid w:val="00B07424"/>
    <w:rsid w:val="00B103E2"/>
    <w:rsid w:val="00B1458E"/>
    <w:rsid w:val="00B14C51"/>
    <w:rsid w:val="00B15ED6"/>
    <w:rsid w:val="00B20021"/>
    <w:rsid w:val="00B20FDE"/>
    <w:rsid w:val="00B22A87"/>
    <w:rsid w:val="00B22F00"/>
    <w:rsid w:val="00B3122D"/>
    <w:rsid w:val="00B31ECF"/>
    <w:rsid w:val="00B325A7"/>
    <w:rsid w:val="00B362D7"/>
    <w:rsid w:val="00B42041"/>
    <w:rsid w:val="00B42FDD"/>
    <w:rsid w:val="00B43FBF"/>
    <w:rsid w:val="00B44F11"/>
    <w:rsid w:val="00B5158C"/>
    <w:rsid w:val="00B51846"/>
    <w:rsid w:val="00B62979"/>
    <w:rsid w:val="00B70056"/>
    <w:rsid w:val="00B712AE"/>
    <w:rsid w:val="00B74D75"/>
    <w:rsid w:val="00B759F0"/>
    <w:rsid w:val="00B77B59"/>
    <w:rsid w:val="00B823A7"/>
    <w:rsid w:val="00B83595"/>
    <w:rsid w:val="00B860FE"/>
    <w:rsid w:val="00B877DA"/>
    <w:rsid w:val="00B90FA5"/>
    <w:rsid w:val="00B919F1"/>
    <w:rsid w:val="00B92074"/>
    <w:rsid w:val="00BA0187"/>
    <w:rsid w:val="00BA1D27"/>
    <w:rsid w:val="00BA2260"/>
    <w:rsid w:val="00BA3F71"/>
    <w:rsid w:val="00BB468D"/>
    <w:rsid w:val="00BC0120"/>
    <w:rsid w:val="00BC0E8D"/>
    <w:rsid w:val="00BC14D5"/>
    <w:rsid w:val="00BC4F18"/>
    <w:rsid w:val="00BC575D"/>
    <w:rsid w:val="00BC5ADE"/>
    <w:rsid w:val="00BC5CD7"/>
    <w:rsid w:val="00BD2037"/>
    <w:rsid w:val="00BD2717"/>
    <w:rsid w:val="00BD2796"/>
    <w:rsid w:val="00BD364B"/>
    <w:rsid w:val="00BD39CA"/>
    <w:rsid w:val="00BE6551"/>
    <w:rsid w:val="00BF05FC"/>
    <w:rsid w:val="00BF093B"/>
    <w:rsid w:val="00C00B88"/>
    <w:rsid w:val="00C0678F"/>
    <w:rsid w:val="00C06B2A"/>
    <w:rsid w:val="00C14C23"/>
    <w:rsid w:val="00C22751"/>
    <w:rsid w:val="00C22C71"/>
    <w:rsid w:val="00C22E73"/>
    <w:rsid w:val="00C24F35"/>
    <w:rsid w:val="00C26727"/>
    <w:rsid w:val="00C278A4"/>
    <w:rsid w:val="00C31A4A"/>
    <w:rsid w:val="00C33D15"/>
    <w:rsid w:val="00C35E57"/>
    <w:rsid w:val="00C35E80"/>
    <w:rsid w:val="00C3645B"/>
    <w:rsid w:val="00C3654E"/>
    <w:rsid w:val="00C403C3"/>
    <w:rsid w:val="00C4045C"/>
    <w:rsid w:val="00C405BF"/>
    <w:rsid w:val="00C40A7C"/>
    <w:rsid w:val="00C40AA2"/>
    <w:rsid w:val="00C40B6F"/>
    <w:rsid w:val="00C4244F"/>
    <w:rsid w:val="00C43FFB"/>
    <w:rsid w:val="00C458D3"/>
    <w:rsid w:val="00C56DE1"/>
    <w:rsid w:val="00C632ED"/>
    <w:rsid w:val="00C6519F"/>
    <w:rsid w:val="00C65730"/>
    <w:rsid w:val="00C66150"/>
    <w:rsid w:val="00C6665B"/>
    <w:rsid w:val="00C70E37"/>
    <w:rsid w:val="00C70EF5"/>
    <w:rsid w:val="00C756C5"/>
    <w:rsid w:val="00C80BED"/>
    <w:rsid w:val="00C8158E"/>
    <w:rsid w:val="00C815C9"/>
    <w:rsid w:val="00C82195"/>
    <w:rsid w:val="00C8267C"/>
    <w:rsid w:val="00C82CAE"/>
    <w:rsid w:val="00C8442E"/>
    <w:rsid w:val="00C845CB"/>
    <w:rsid w:val="00C876DE"/>
    <w:rsid w:val="00C91633"/>
    <w:rsid w:val="00C930A8"/>
    <w:rsid w:val="00C96A0F"/>
    <w:rsid w:val="00C97795"/>
    <w:rsid w:val="00CA108B"/>
    <w:rsid w:val="00CA2976"/>
    <w:rsid w:val="00CA3BCF"/>
    <w:rsid w:val="00CA4771"/>
    <w:rsid w:val="00CA6CDB"/>
    <w:rsid w:val="00CB5110"/>
    <w:rsid w:val="00CB5E13"/>
    <w:rsid w:val="00CC1BCC"/>
    <w:rsid w:val="00CC1D3D"/>
    <w:rsid w:val="00CC2C45"/>
    <w:rsid w:val="00CC3524"/>
    <w:rsid w:val="00CC5119"/>
    <w:rsid w:val="00CD1E8C"/>
    <w:rsid w:val="00CD27BE"/>
    <w:rsid w:val="00CD29E9"/>
    <w:rsid w:val="00CD4BBC"/>
    <w:rsid w:val="00CD6F0F"/>
    <w:rsid w:val="00CE0BB7"/>
    <w:rsid w:val="00CE2AEE"/>
    <w:rsid w:val="00CE3E9A"/>
    <w:rsid w:val="00CE6BD6"/>
    <w:rsid w:val="00CE708B"/>
    <w:rsid w:val="00CF1639"/>
    <w:rsid w:val="00CF260C"/>
    <w:rsid w:val="00CF26B7"/>
    <w:rsid w:val="00CF598B"/>
    <w:rsid w:val="00CF6E39"/>
    <w:rsid w:val="00CF72DA"/>
    <w:rsid w:val="00D031F9"/>
    <w:rsid w:val="00D03B57"/>
    <w:rsid w:val="00D072C4"/>
    <w:rsid w:val="00D0769A"/>
    <w:rsid w:val="00D1431B"/>
    <w:rsid w:val="00D146C3"/>
    <w:rsid w:val="00D15571"/>
    <w:rsid w:val="00D15B4E"/>
    <w:rsid w:val="00D1697B"/>
    <w:rsid w:val="00D177E7"/>
    <w:rsid w:val="00D2079F"/>
    <w:rsid w:val="00D21B5B"/>
    <w:rsid w:val="00D221BE"/>
    <w:rsid w:val="00D27FF7"/>
    <w:rsid w:val="00D3123F"/>
    <w:rsid w:val="00D323D2"/>
    <w:rsid w:val="00D32EF4"/>
    <w:rsid w:val="00D33D6C"/>
    <w:rsid w:val="00D34C58"/>
    <w:rsid w:val="00D35383"/>
    <w:rsid w:val="00D41942"/>
    <w:rsid w:val="00D43DF7"/>
    <w:rsid w:val="00D447EF"/>
    <w:rsid w:val="00D45B01"/>
    <w:rsid w:val="00D45B96"/>
    <w:rsid w:val="00D46F01"/>
    <w:rsid w:val="00D505E2"/>
    <w:rsid w:val="00D55560"/>
    <w:rsid w:val="00D567DB"/>
    <w:rsid w:val="00D613D4"/>
    <w:rsid w:val="00D6271E"/>
    <w:rsid w:val="00D634EC"/>
    <w:rsid w:val="00D63FB8"/>
    <w:rsid w:val="00D6498F"/>
    <w:rsid w:val="00D70753"/>
    <w:rsid w:val="00D70900"/>
    <w:rsid w:val="00D7463D"/>
    <w:rsid w:val="00D765F9"/>
    <w:rsid w:val="00D80F5A"/>
    <w:rsid w:val="00D82AA0"/>
    <w:rsid w:val="00D83DE8"/>
    <w:rsid w:val="00D84943"/>
    <w:rsid w:val="00D850A5"/>
    <w:rsid w:val="00D8540F"/>
    <w:rsid w:val="00D87A7A"/>
    <w:rsid w:val="00D90647"/>
    <w:rsid w:val="00D94AE7"/>
    <w:rsid w:val="00D966B3"/>
    <w:rsid w:val="00D967C0"/>
    <w:rsid w:val="00D970F0"/>
    <w:rsid w:val="00D97F22"/>
    <w:rsid w:val="00DA0B1C"/>
    <w:rsid w:val="00DA167D"/>
    <w:rsid w:val="00DA4540"/>
    <w:rsid w:val="00DA55AE"/>
    <w:rsid w:val="00DA587E"/>
    <w:rsid w:val="00DA60F4"/>
    <w:rsid w:val="00DA72D4"/>
    <w:rsid w:val="00DB03F9"/>
    <w:rsid w:val="00DB0F8B"/>
    <w:rsid w:val="00DB3052"/>
    <w:rsid w:val="00DB3715"/>
    <w:rsid w:val="00DB4479"/>
    <w:rsid w:val="00DC1E04"/>
    <w:rsid w:val="00DC2394"/>
    <w:rsid w:val="00DC2BC6"/>
    <w:rsid w:val="00DC2D17"/>
    <w:rsid w:val="00DC4826"/>
    <w:rsid w:val="00DC5863"/>
    <w:rsid w:val="00DD2BE1"/>
    <w:rsid w:val="00DD2BEC"/>
    <w:rsid w:val="00DD533C"/>
    <w:rsid w:val="00DD54AE"/>
    <w:rsid w:val="00DD69FD"/>
    <w:rsid w:val="00DE0610"/>
    <w:rsid w:val="00DE0848"/>
    <w:rsid w:val="00DE10EB"/>
    <w:rsid w:val="00DE23BF"/>
    <w:rsid w:val="00DE2643"/>
    <w:rsid w:val="00DE2E73"/>
    <w:rsid w:val="00DE3981"/>
    <w:rsid w:val="00DE40DD"/>
    <w:rsid w:val="00DE5540"/>
    <w:rsid w:val="00DE6F08"/>
    <w:rsid w:val="00DE7755"/>
    <w:rsid w:val="00DF059A"/>
    <w:rsid w:val="00DF3D56"/>
    <w:rsid w:val="00DF64E9"/>
    <w:rsid w:val="00DF6769"/>
    <w:rsid w:val="00DF6D19"/>
    <w:rsid w:val="00DF6ED2"/>
    <w:rsid w:val="00DF70F5"/>
    <w:rsid w:val="00E03414"/>
    <w:rsid w:val="00E048EC"/>
    <w:rsid w:val="00E05A11"/>
    <w:rsid w:val="00E05D1B"/>
    <w:rsid w:val="00E108EE"/>
    <w:rsid w:val="00E1276A"/>
    <w:rsid w:val="00E2252C"/>
    <w:rsid w:val="00E2265A"/>
    <w:rsid w:val="00E26EC6"/>
    <w:rsid w:val="00E270C0"/>
    <w:rsid w:val="00E316B4"/>
    <w:rsid w:val="00E32408"/>
    <w:rsid w:val="00E36D82"/>
    <w:rsid w:val="00E40F93"/>
    <w:rsid w:val="00E41550"/>
    <w:rsid w:val="00E4238A"/>
    <w:rsid w:val="00E4331A"/>
    <w:rsid w:val="00E460B9"/>
    <w:rsid w:val="00E51601"/>
    <w:rsid w:val="00E51965"/>
    <w:rsid w:val="00E52602"/>
    <w:rsid w:val="00E554A9"/>
    <w:rsid w:val="00E56F76"/>
    <w:rsid w:val="00E61AE6"/>
    <w:rsid w:val="00E638A0"/>
    <w:rsid w:val="00E64384"/>
    <w:rsid w:val="00E67121"/>
    <w:rsid w:val="00E7073D"/>
    <w:rsid w:val="00E7198D"/>
    <w:rsid w:val="00E7318D"/>
    <w:rsid w:val="00E735AF"/>
    <w:rsid w:val="00E74CA6"/>
    <w:rsid w:val="00E75E3D"/>
    <w:rsid w:val="00E75FBE"/>
    <w:rsid w:val="00E7766E"/>
    <w:rsid w:val="00E81B6B"/>
    <w:rsid w:val="00E84491"/>
    <w:rsid w:val="00E84E96"/>
    <w:rsid w:val="00E8526D"/>
    <w:rsid w:val="00E8705A"/>
    <w:rsid w:val="00E87BA3"/>
    <w:rsid w:val="00E9046A"/>
    <w:rsid w:val="00E91D52"/>
    <w:rsid w:val="00E92F16"/>
    <w:rsid w:val="00E957AB"/>
    <w:rsid w:val="00E9606C"/>
    <w:rsid w:val="00E96C1F"/>
    <w:rsid w:val="00E9731C"/>
    <w:rsid w:val="00EA061C"/>
    <w:rsid w:val="00EA4E4C"/>
    <w:rsid w:val="00EB00BB"/>
    <w:rsid w:val="00EB04B7"/>
    <w:rsid w:val="00EB09A9"/>
    <w:rsid w:val="00EB586D"/>
    <w:rsid w:val="00EB5D9B"/>
    <w:rsid w:val="00EB7992"/>
    <w:rsid w:val="00EB7B4A"/>
    <w:rsid w:val="00EB7C04"/>
    <w:rsid w:val="00EC0104"/>
    <w:rsid w:val="00EC0184"/>
    <w:rsid w:val="00EC0FB3"/>
    <w:rsid w:val="00EC2D7A"/>
    <w:rsid w:val="00EC633A"/>
    <w:rsid w:val="00ED06AB"/>
    <w:rsid w:val="00ED1B9D"/>
    <w:rsid w:val="00ED6583"/>
    <w:rsid w:val="00ED7FB1"/>
    <w:rsid w:val="00EE056F"/>
    <w:rsid w:val="00EE4810"/>
    <w:rsid w:val="00EE59EE"/>
    <w:rsid w:val="00EE6017"/>
    <w:rsid w:val="00EF43F5"/>
    <w:rsid w:val="00EF74D7"/>
    <w:rsid w:val="00F0010C"/>
    <w:rsid w:val="00F00D81"/>
    <w:rsid w:val="00F017AF"/>
    <w:rsid w:val="00F041C4"/>
    <w:rsid w:val="00F04846"/>
    <w:rsid w:val="00F14812"/>
    <w:rsid w:val="00F158D4"/>
    <w:rsid w:val="00F1598C"/>
    <w:rsid w:val="00F15F89"/>
    <w:rsid w:val="00F20BC6"/>
    <w:rsid w:val="00F21403"/>
    <w:rsid w:val="00F235E3"/>
    <w:rsid w:val="00F23FBD"/>
    <w:rsid w:val="00F255FC"/>
    <w:rsid w:val="00F259B0"/>
    <w:rsid w:val="00F26A20"/>
    <w:rsid w:val="00F276C9"/>
    <w:rsid w:val="00F30CEA"/>
    <w:rsid w:val="00F30E27"/>
    <w:rsid w:val="00F31359"/>
    <w:rsid w:val="00F3649F"/>
    <w:rsid w:val="00F36B7E"/>
    <w:rsid w:val="00F37AAE"/>
    <w:rsid w:val="00F37CC6"/>
    <w:rsid w:val="00F40690"/>
    <w:rsid w:val="00F43B8F"/>
    <w:rsid w:val="00F50BF8"/>
    <w:rsid w:val="00F51785"/>
    <w:rsid w:val="00F51FC5"/>
    <w:rsid w:val="00F530D7"/>
    <w:rsid w:val="00F541E6"/>
    <w:rsid w:val="00F62F49"/>
    <w:rsid w:val="00F62F52"/>
    <w:rsid w:val="00F640BF"/>
    <w:rsid w:val="00F7016A"/>
    <w:rsid w:val="00F70754"/>
    <w:rsid w:val="00F70903"/>
    <w:rsid w:val="00F71E41"/>
    <w:rsid w:val="00F73C7F"/>
    <w:rsid w:val="00F744D3"/>
    <w:rsid w:val="00F74B23"/>
    <w:rsid w:val="00F77926"/>
    <w:rsid w:val="00F83A19"/>
    <w:rsid w:val="00F879A1"/>
    <w:rsid w:val="00F9036A"/>
    <w:rsid w:val="00F92FC4"/>
    <w:rsid w:val="00F94869"/>
    <w:rsid w:val="00F94C0E"/>
    <w:rsid w:val="00F95BCE"/>
    <w:rsid w:val="00F963BF"/>
    <w:rsid w:val="00F96C7A"/>
    <w:rsid w:val="00F9793C"/>
    <w:rsid w:val="00F97FA1"/>
    <w:rsid w:val="00FA02F7"/>
    <w:rsid w:val="00FA0C14"/>
    <w:rsid w:val="00FA137A"/>
    <w:rsid w:val="00FA13E9"/>
    <w:rsid w:val="00FA2427"/>
    <w:rsid w:val="00FA4991"/>
    <w:rsid w:val="00FA5504"/>
    <w:rsid w:val="00FA7CAE"/>
    <w:rsid w:val="00FB1F79"/>
    <w:rsid w:val="00FB2F00"/>
    <w:rsid w:val="00FB3864"/>
    <w:rsid w:val="00FB4B02"/>
    <w:rsid w:val="00FB4FF3"/>
    <w:rsid w:val="00FC2831"/>
    <w:rsid w:val="00FC2D40"/>
    <w:rsid w:val="00FC3600"/>
    <w:rsid w:val="00FC4A9F"/>
    <w:rsid w:val="00FC565B"/>
    <w:rsid w:val="00FD1DE8"/>
    <w:rsid w:val="00FD2E87"/>
    <w:rsid w:val="00FD33A0"/>
    <w:rsid w:val="00FD45B9"/>
    <w:rsid w:val="00FE006E"/>
    <w:rsid w:val="00FE197E"/>
    <w:rsid w:val="00FE734D"/>
    <w:rsid w:val="00FF0DF1"/>
    <w:rsid w:val="00FF26AA"/>
    <w:rsid w:val="00FF2F71"/>
    <w:rsid w:val="00FF3B84"/>
    <w:rsid w:val="00FF54D5"/>
    <w:rsid w:val="00FF6F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FA7CAE"/>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FA7CAE"/>
    <w:rPr>
      <w:i/>
      <w:iCs/>
      <w:color w:val="4472C4"/>
      <w:sz w:val="24"/>
      <w:szCs w:val="24"/>
    </w:rPr>
  </w:style>
  <w:style w:type="paragraph" w:styleId="Citao">
    <w:name w:val="Quote"/>
    <w:basedOn w:val="Normal"/>
    <w:next w:val="Normal"/>
    <w:link w:val="CitaoChar"/>
    <w:uiPriority w:val="29"/>
    <w:qFormat/>
    <w:rsid w:val="00FA7CAE"/>
    <w:pPr>
      <w:spacing w:before="200" w:after="160"/>
      <w:ind w:left="864" w:right="864"/>
      <w:jc w:val="center"/>
    </w:pPr>
    <w:rPr>
      <w:i/>
      <w:iCs/>
      <w:color w:val="404040"/>
    </w:rPr>
  </w:style>
  <w:style w:type="character" w:customStyle="1" w:styleId="CitaoChar">
    <w:name w:val="Citação Char"/>
    <w:link w:val="Citao"/>
    <w:uiPriority w:val="29"/>
    <w:rsid w:val="00FA7CAE"/>
    <w:rPr>
      <w:i/>
      <w:iCs/>
      <w:color w:val="404040"/>
      <w:sz w:val="24"/>
      <w:szCs w:val="24"/>
    </w:rPr>
  </w:style>
  <w:style w:type="character" w:customStyle="1" w:styleId="normaltextrun">
    <w:name w:val="normaltextrun"/>
    <w:rsid w:val="00B712AE"/>
  </w:style>
  <w:style w:type="character" w:customStyle="1" w:styleId="eop">
    <w:name w:val="eop"/>
    <w:rsid w:val="00B712AE"/>
  </w:style>
  <w:style w:type="character" w:styleId="MenoPendente">
    <w:name w:val="Unresolved Mention"/>
    <w:uiPriority w:val="99"/>
    <w:semiHidden/>
    <w:unhideWhenUsed/>
    <w:rsid w:val="000770C5"/>
    <w:rPr>
      <w:color w:val="605E5C"/>
      <w:shd w:val="clear" w:color="auto" w:fill="E1DFDD"/>
    </w:rPr>
  </w:style>
  <w:style w:type="character" w:customStyle="1" w:styleId="fontstyle01">
    <w:name w:val="fontstyle01"/>
    <w:basedOn w:val="Fontepargpadro"/>
    <w:rsid w:val="00D3123F"/>
    <w:rPr>
      <w:rFonts w:ascii="CMR10" w:hAnsi="CMR10" w:hint="default"/>
      <w:b w:val="0"/>
      <w:bCs w:val="0"/>
      <w:i w:val="0"/>
      <w:iCs w:val="0"/>
      <w:color w:val="000000"/>
      <w:sz w:val="20"/>
      <w:szCs w:val="20"/>
    </w:rPr>
  </w:style>
  <w:style w:type="character" w:customStyle="1" w:styleId="highlight">
    <w:name w:val="highlight"/>
    <w:basedOn w:val="Fontepargpadro"/>
    <w:rsid w:val="00A52E6E"/>
  </w:style>
  <w:style w:type="paragraph" w:styleId="Legenda">
    <w:name w:val="caption"/>
    <w:basedOn w:val="Normal"/>
    <w:next w:val="Normal"/>
    <w:uiPriority w:val="35"/>
    <w:qFormat/>
    <w:rsid w:val="00C40B6F"/>
    <w:pPr>
      <w:spacing w:after="200"/>
    </w:pPr>
    <w:rPr>
      <w:i/>
      <w:iCs/>
      <w:color w:val="44546A" w:themeColor="text2"/>
      <w:sz w:val="18"/>
      <w:szCs w:val="18"/>
    </w:rPr>
  </w:style>
  <w:style w:type="character" w:customStyle="1" w:styleId="hgkelc">
    <w:name w:val="hgkelc"/>
    <w:basedOn w:val="Fontepargpadro"/>
    <w:rsid w:val="00C3645B"/>
  </w:style>
  <w:style w:type="character" w:customStyle="1" w:styleId="acopre">
    <w:name w:val="acopre"/>
    <w:basedOn w:val="Fontepargpadro"/>
    <w:rsid w:val="00126CAE"/>
  </w:style>
  <w:style w:type="paragraph" w:styleId="PargrafodaLista">
    <w:name w:val="List Paragraph"/>
    <w:basedOn w:val="Normal"/>
    <w:uiPriority w:val="34"/>
    <w:qFormat/>
    <w:rsid w:val="0035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8678465">
      <w:bodyDiv w:val="1"/>
      <w:marLeft w:val="0"/>
      <w:marRight w:val="0"/>
      <w:marTop w:val="0"/>
      <w:marBottom w:val="0"/>
      <w:divBdr>
        <w:top w:val="none" w:sz="0" w:space="0" w:color="auto"/>
        <w:left w:val="none" w:sz="0" w:space="0" w:color="auto"/>
        <w:bottom w:val="none" w:sz="0" w:space="0" w:color="auto"/>
        <w:right w:val="none" w:sz="0" w:space="0" w:color="auto"/>
      </w:divBdr>
      <w:divsChild>
        <w:div w:id="1001005024">
          <w:marLeft w:val="0"/>
          <w:marRight w:val="0"/>
          <w:marTop w:val="0"/>
          <w:marBottom w:val="0"/>
          <w:divBdr>
            <w:top w:val="none" w:sz="0" w:space="0" w:color="auto"/>
            <w:left w:val="none" w:sz="0" w:space="0" w:color="auto"/>
            <w:bottom w:val="none" w:sz="0" w:space="0" w:color="auto"/>
            <w:right w:val="none" w:sz="0" w:space="0" w:color="auto"/>
          </w:divBdr>
        </w:div>
        <w:div w:id="1462269174">
          <w:marLeft w:val="0"/>
          <w:marRight w:val="0"/>
          <w:marTop w:val="0"/>
          <w:marBottom w:val="0"/>
          <w:divBdr>
            <w:top w:val="none" w:sz="0" w:space="0" w:color="auto"/>
            <w:left w:val="none" w:sz="0" w:space="0" w:color="auto"/>
            <w:bottom w:val="none" w:sz="0" w:space="0" w:color="auto"/>
            <w:right w:val="none" w:sz="0" w:space="0" w:color="auto"/>
          </w:divBdr>
        </w:div>
        <w:div w:id="605624782">
          <w:marLeft w:val="0"/>
          <w:marRight w:val="0"/>
          <w:marTop w:val="0"/>
          <w:marBottom w:val="0"/>
          <w:divBdr>
            <w:top w:val="none" w:sz="0" w:space="0" w:color="auto"/>
            <w:left w:val="none" w:sz="0" w:space="0" w:color="auto"/>
            <w:bottom w:val="none" w:sz="0" w:space="0" w:color="auto"/>
            <w:right w:val="none" w:sz="0" w:space="0" w:color="auto"/>
          </w:divBdr>
        </w:div>
        <w:div w:id="228421605">
          <w:marLeft w:val="0"/>
          <w:marRight w:val="0"/>
          <w:marTop w:val="0"/>
          <w:marBottom w:val="0"/>
          <w:divBdr>
            <w:top w:val="none" w:sz="0" w:space="0" w:color="auto"/>
            <w:left w:val="none" w:sz="0" w:space="0" w:color="auto"/>
            <w:bottom w:val="none" w:sz="0" w:space="0" w:color="auto"/>
            <w:right w:val="none" w:sz="0" w:space="0" w:color="auto"/>
          </w:divBdr>
        </w:div>
        <w:div w:id="1367438948">
          <w:marLeft w:val="0"/>
          <w:marRight w:val="0"/>
          <w:marTop w:val="0"/>
          <w:marBottom w:val="0"/>
          <w:divBdr>
            <w:top w:val="none" w:sz="0" w:space="0" w:color="auto"/>
            <w:left w:val="none" w:sz="0" w:space="0" w:color="auto"/>
            <w:bottom w:val="none" w:sz="0" w:space="0" w:color="auto"/>
            <w:right w:val="none" w:sz="0" w:space="0" w:color="auto"/>
          </w:divBdr>
        </w:div>
        <w:div w:id="23597781">
          <w:marLeft w:val="0"/>
          <w:marRight w:val="0"/>
          <w:marTop w:val="0"/>
          <w:marBottom w:val="0"/>
          <w:divBdr>
            <w:top w:val="none" w:sz="0" w:space="0" w:color="auto"/>
            <w:left w:val="none" w:sz="0" w:space="0" w:color="auto"/>
            <w:bottom w:val="none" w:sz="0" w:space="0" w:color="auto"/>
            <w:right w:val="none" w:sz="0" w:space="0" w:color="auto"/>
          </w:divBdr>
        </w:div>
        <w:div w:id="65806129">
          <w:marLeft w:val="0"/>
          <w:marRight w:val="0"/>
          <w:marTop w:val="0"/>
          <w:marBottom w:val="0"/>
          <w:divBdr>
            <w:top w:val="none" w:sz="0" w:space="0" w:color="auto"/>
            <w:left w:val="none" w:sz="0" w:space="0" w:color="auto"/>
            <w:bottom w:val="none" w:sz="0" w:space="0" w:color="auto"/>
            <w:right w:val="none" w:sz="0" w:space="0" w:color="auto"/>
          </w:divBdr>
        </w:div>
        <w:div w:id="727538824">
          <w:marLeft w:val="0"/>
          <w:marRight w:val="0"/>
          <w:marTop w:val="0"/>
          <w:marBottom w:val="0"/>
          <w:divBdr>
            <w:top w:val="none" w:sz="0" w:space="0" w:color="auto"/>
            <w:left w:val="none" w:sz="0" w:space="0" w:color="auto"/>
            <w:bottom w:val="none" w:sz="0" w:space="0" w:color="auto"/>
            <w:right w:val="none" w:sz="0" w:space="0" w:color="auto"/>
          </w:divBdr>
        </w:div>
        <w:div w:id="2117287512">
          <w:marLeft w:val="0"/>
          <w:marRight w:val="0"/>
          <w:marTop w:val="0"/>
          <w:marBottom w:val="0"/>
          <w:divBdr>
            <w:top w:val="none" w:sz="0" w:space="0" w:color="auto"/>
            <w:left w:val="none" w:sz="0" w:space="0" w:color="auto"/>
            <w:bottom w:val="none" w:sz="0" w:space="0" w:color="auto"/>
            <w:right w:val="none" w:sz="0" w:space="0" w:color="auto"/>
          </w:divBdr>
        </w:div>
        <w:div w:id="1588540062">
          <w:marLeft w:val="0"/>
          <w:marRight w:val="0"/>
          <w:marTop w:val="0"/>
          <w:marBottom w:val="0"/>
          <w:divBdr>
            <w:top w:val="none" w:sz="0" w:space="0" w:color="auto"/>
            <w:left w:val="none" w:sz="0" w:space="0" w:color="auto"/>
            <w:bottom w:val="none" w:sz="0" w:space="0" w:color="auto"/>
            <w:right w:val="none" w:sz="0" w:space="0" w:color="auto"/>
          </w:divBdr>
        </w:div>
        <w:div w:id="1960063650">
          <w:marLeft w:val="0"/>
          <w:marRight w:val="0"/>
          <w:marTop w:val="0"/>
          <w:marBottom w:val="0"/>
          <w:divBdr>
            <w:top w:val="none" w:sz="0" w:space="0" w:color="auto"/>
            <w:left w:val="none" w:sz="0" w:space="0" w:color="auto"/>
            <w:bottom w:val="none" w:sz="0" w:space="0" w:color="auto"/>
            <w:right w:val="none" w:sz="0" w:space="0" w:color="auto"/>
          </w:divBdr>
        </w:div>
        <w:div w:id="2113281001">
          <w:marLeft w:val="0"/>
          <w:marRight w:val="0"/>
          <w:marTop w:val="0"/>
          <w:marBottom w:val="0"/>
          <w:divBdr>
            <w:top w:val="none" w:sz="0" w:space="0" w:color="auto"/>
            <w:left w:val="none" w:sz="0" w:space="0" w:color="auto"/>
            <w:bottom w:val="none" w:sz="0" w:space="0" w:color="auto"/>
            <w:right w:val="none" w:sz="0" w:space="0" w:color="auto"/>
          </w:divBdr>
        </w:div>
        <w:div w:id="1458600398">
          <w:marLeft w:val="0"/>
          <w:marRight w:val="0"/>
          <w:marTop w:val="0"/>
          <w:marBottom w:val="0"/>
          <w:divBdr>
            <w:top w:val="none" w:sz="0" w:space="0" w:color="auto"/>
            <w:left w:val="none" w:sz="0" w:space="0" w:color="auto"/>
            <w:bottom w:val="none" w:sz="0" w:space="0" w:color="auto"/>
            <w:right w:val="none" w:sz="0" w:space="0" w:color="auto"/>
          </w:divBdr>
        </w:div>
        <w:div w:id="48459145">
          <w:marLeft w:val="0"/>
          <w:marRight w:val="0"/>
          <w:marTop w:val="0"/>
          <w:marBottom w:val="0"/>
          <w:divBdr>
            <w:top w:val="none" w:sz="0" w:space="0" w:color="auto"/>
            <w:left w:val="none" w:sz="0" w:space="0" w:color="auto"/>
            <w:bottom w:val="none" w:sz="0" w:space="0" w:color="auto"/>
            <w:right w:val="none" w:sz="0" w:space="0" w:color="auto"/>
          </w:divBdr>
        </w:div>
        <w:div w:id="917636862">
          <w:marLeft w:val="0"/>
          <w:marRight w:val="0"/>
          <w:marTop w:val="0"/>
          <w:marBottom w:val="0"/>
          <w:divBdr>
            <w:top w:val="none" w:sz="0" w:space="0" w:color="auto"/>
            <w:left w:val="none" w:sz="0" w:space="0" w:color="auto"/>
            <w:bottom w:val="none" w:sz="0" w:space="0" w:color="auto"/>
            <w:right w:val="none" w:sz="0" w:space="0" w:color="auto"/>
          </w:divBdr>
        </w:div>
        <w:div w:id="910886651">
          <w:marLeft w:val="0"/>
          <w:marRight w:val="0"/>
          <w:marTop w:val="0"/>
          <w:marBottom w:val="0"/>
          <w:divBdr>
            <w:top w:val="none" w:sz="0" w:space="0" w:color="auto"/>
            <w:left w:val="none" w:sz="0" w:space="0" w:color="auto"/>
            <w:bottom w:val="none" w:sz="0" w:space="0" w:color="auto"/>
            <w:right w:val="none" w:sz="0" w:space="0" w:color="auto"/>
          </w:divBdr>
        </w:div>
        <w:div w:id="1208877643">
          <w:marLeft w:val="0"/>
          <w:marRight w:val="0"/>
          <w:marTop w:val="0"/>
          <w:marBottom w:val="0"/>
          <w:divBdr>
            <w:top w:val="none" w:sz="0" w:space="0" w:color="auto"/>
            <w:left w:val="none" w:sz="0" w:space="0" w:color="auto"/>
            <w:bottom w:val="none" w:sz="0" w:space="0" w:color="auto"/>
            <w:right w:val="none" w:sz="0" w:space="0" w:color="auto"/>
          </w:divBdr>
        </w:div>
        <w:div w:id="2010986652">
          <w:marLeft w:val="0"/>
          <w:marRight w:val="0"/>
          <w:marTop w:val="0"/>
          <w:marBottom w:val="0"/>
          <w:divBdr>
            <w:top w:val="none" w:sz="0" w:space="0" w:color="auto"/>
            <w:left w:val="none" w:sz="0" w:space="0" w:color="auto"/>
            <w:bottom w:val="none" w:sz="0" w:space="0" w:color="auto"/>
            <w:right w:val="none" w:sz="0" w:space="0" w:color="auto"/>
          </w:divBdr>
        </w:div>
        <w:div w:id="1067725962">
          <w:marLeft w:val="0"/>
          <w:marRight w:val="0"/>
          <w:marTop w:val="0"/>
          <w:marBottom w:val="0"/>
          <w:divBdr>
            <w:top w:val="none" w:sz="0" w:space="0" w:color="auto"/>
            <w:left w:val="none" w:sz="0" w:space="0" w:color="auto"/>
            <w:bottom w:val="none" w:sz="0" w:space="0" w:color="auto"/>
            <w:right w:val="none" w:sz="0" w:space="0" w:color="auto"/>
          </w:divBdr>
        </w:div>
        <w:div w:id="683479358">
          <w:marLeft w:val="0"/>
          <w:marRight w:val="0"/>
          <w:marTop w:val="0"/>
          <w:marBottom w:val="0"/>
          <w:divBdr>
            <w:top w:val="none" w:sz="0" w:space="0" w:color="auto"/>
            <w:left w:val="none" w:sz="0" w:space="0" w:color="auto"/>
            <w:bottom w:val="none" w:sz="0" w:space="0" w:color="auto"/>
            <w:right w:val="none" w:sz="0" w:space="0" w:color="auto"/>
          </w:divBdr>
        </w:div>
        <w:div w:id="187304936">
          <w:marLeft w:val="0"/>
          <w:marRight w:val="0"/>
          <w:marTop w:val="0"/>
          <w:marBottom w:val="0"/>
          <w:divBdr>
            <w:top w:val="none" w:sz="0" w:space="0" w:color="auto"/>
            <w:left w:val="none" w:sz="0" w:space="0" w:color="auto"/>
            <w:bottom w:val="none" w:sz="0" w:space="0" w:color="auto"/>
            <w:right w:val="none" w:sz="0" w:space="0" w:color="auto"/>
          </w:divBdr>
        </w:div>
        <w:div w:id="1640113404">
          <w:marLeft w:val="0"/>
          <w:marRight w:val="0"/>
          <w:marTop w:val="0"/>
          <w:marBottom w:val="0"/>
          <w:divBdr>
            <w:top w:val="none" w:sz="0" w:space="0" w:color="auto"/>
            <w:left w:val="none" w:sz="0" w:space="0" w:color="auto"/>
            <w:bottom w:val="none" w:sz="0" w:space="0" w:color="auto"/>
            <w:right w:val="none" w:sz="0" w:space="0" w:color="auto"/>
          </w:divBdr>
        </w:div>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 w:id="443623025">
      <w:bodyDiv w:val="1"/>
      <w:marLeft w:val="0"/>
      <w:marRight w:val="0"/>
      <w:marTop w:val="0"/>
      <w:marBottom w:val="0"/>
      <w:divBdr>
        <w:top w:val="none" w:sz="0" w:space="0" w:color="auto"/>
        <w:left w:val="none" w:sz="0" w:space="0" w:color="auto"/>
        <w:bottom w:val="none" w:sz="0" w:space="0" w:color="auto"/>
        <w:right w:val="none" w:sz="0" w:space="0" w:color="auto"/>
      </w:divBdr>
    </w:div>
    <w:div w:id="493497766">
      <w:bodyDiv w:val="1"/>
      <w:marLeft w:val="0"/>
      <w:marRight w:val="0"/>
      <w:marTop w:val="0"/>
      <w:marBottom w:val="0"/>
      <w:divBdr>
        <w:top w:val="none" w:sz="0" w:space="0" w:color="auto"/>
        <w:left w:val="none" w:sz="0" w:space="0" w:color="auto"/>
        <w:bottom w:val="none" w:sz="0" w:space="0" w:color="auto"/>
        <w:right w:val="none" w:sz="0" w:space="0" w:color="auto"/>
      </w:divBdr>
      <w:divsChild>
        <w:div w:id="834076949">
          <w:marLeft w:val="0"/>
          <w:marRight w:val="0"/>
          <w:marTop w:val="0"/>
          <w:marBottom w:val="0"/>
          <w:divBdr>
            <w:top w:val="none" w:sz="0" w:space="0" w:color="auto"/>
            <w:left w:val="none" w:sz="0" w:space="0" w:color="auto"/>
            <w:bottom w:val="none" w:sz="0" w:space="0" w:color="auto"/>
            <w:right w:val="none" w:sz="0" w:space="0" w:color="auto"/>
          </w:divBdr>
        </w:div>
        <w:div w:id="97021138">
          <w:marLeft w:val="0"/>
          <w:marRight w:val="0"/>
          <w:marTop w:val="0"/>
          <w:marBottom w:val="0"/>
          <w:divBdr>
            <w:top w:val="none" w:sz="0" w:space="0" w:color="auto"/>
            <w:left w:val="none" w:sz="0" w:space="0" w:color="auto"/>
            <w:bottom w:val="none" w:sz="0" w:space="0" w:color="auto"/>
            <w:right w:val="none" w:sz="0" w:space="0" w:color="auto"/>
          </w:divBdr>
        </w:div>
        <w:div w:id="1338921737">
          <w:marLeft w:val="0"/>
          <w:marRight w:val="0"/>
          <w:marTop w:val="0"/>
          <w:marBottom w:val="0"/>
          <w:divBdr>
            <w:top w:val="none" w:sz="0" w:space="0" w:color="auto"/>
            <w:left w:val="none" w:sz="0" w:space="0" w:color="auto"/>
            <w:bottom w:val="none" w:sz="0" w:space="0" w:color="auto"/>
            <w:right w:val="none" w:sz="0" w:space="0" w:color="auto"/>
          </w:divBdr>
        </w:div>
        <w:div w:id="787163997">
          <w:marLeft w:val="0"/>
          <w:marRight w:val="0"/>
          <w:marTop w:val="0"/>
          <w:marBottom w:val="0"/>
          <w:divBdr>
            <w:top w:val="none" w:sz="0" w:space="0" w:color="auto"/>
            <w:left w:val="none" w:sz="0" w:space="0" w:color="auto"/>
            <w:bottom w:val="none" w:sz="0" w:space="0" w:color="auto"/>
            <w:right w:val="none" w:sz="0" w:space="0" w:color="auto"/>
          </w:divBdr>
        </w:div>
        <w:div w:id="442766364">
          <w:marLeft w:val="0"/>
          <w:marRight w:val="0"/>
          <w:marTop w:val="0"/>
          <w:marBottom w:val="0"/>
          <w:divBdr>
            <w:top w:val="none" w:sz="0" w:space="0" w:color="auto"/>
            <w:left w:val="none" w:sz="0" w:space="0" w:color="auto"/>
            <w:bottom w:val="none" w:sz="0" w:space="0" w:color="auto"/>
            <w:right w:val="none" w:sz="0" w:space="0" w:color="auto"/>
          </w:divBdr>
        </w:div>
        <w:div w:id="2012022750">
          <w:marLeft w:val="0"/>
          <w:marRight w:val="0"/>
          <w:marTop w:val="0"/>
          <w:marBottom w:val="0"/>
          <w:divBdr>
            <w:top w:val="none" w:sz="0" w:space="0" w:color="auto"/>
            <w:left w:val="none" w:sz="0" w:space="0" w:color="auto"/>
            <w:bottom w:val="none" w:sz="0" w:space="0" w:color="auto"/>
            <w:right w:val="none" w:sz="0" w:space="0" w:color="auto"/>
          </w:divBdr>
        </w:div>
        <w:div w:id="1453281770">
          <w:marLeft w:val="0"/>
          <w:marRight w:val="0"/>
          <w:marTop w:val="0"/>
          <w:marBottom w:val="0"/>
          <w:divBdr>
            <w:top w:val="none" w:sz="0" w:space="0" w:color="auto"/>
            <w:left w:val="none" w:sz="0" w:space="0" w:color="auto"/>
            <w:bottom w:val="none" w:sz="0" w:space="0" w:color="auto"/>
            <w:right w:val="none" w:sz="0" w:space="0" w:color="auto"/>
          </w:divBdr>
        </w:div>
        <w:div w:id="780491995">
          <w:marLeft w:val="0"/>
          <w:marRight w:val="0"/>
          <w:marTop w:val="0"/>
          <w:marBottom w:val="0"/>
          <w:divBdr>
            <w:top w:val="none" w:sz="0" w:space="0" w:color="auto"/>
            <w:left w:val="none" w:sz="0" w:space="0" w:color="auto"/>
            <w:bottom w:val="none" w:sz="0" w:space="0" w:color="auto"/>
            <w:right w:val="none" w:sz="0" w:space="0" w:color="auto"/>
          </w:divBdr>
        </w:div>
        <w:div w:id="1755474994">
          <w:marLeft w:val="0"/>
          <w:marRight w:val="0"/>
          <w:marTop w:val="0"/>
          <w:marBottom w:val="0"/>
          <w:divBdr>
            <w:top w:val="none" w:sz="0" w:space="0" w:color="auto"/>
            <w:left w:val="none" w:sz="0" w:space="0" w:color="auto"/>
            <w:bottom w:val="none" w:sz="0" w:space="0" w:color="auto"/>
            <w:right w:val="none" w:sz="0" w:space="0" w:color="auto"/>
          </w:divBdr>
        </w:div>
        <w:div w:id="1492401834">
          <w:marLeft w:val="0"/>
          <w:marRight w:val="0"/>
          <w:marTop w:val="0"/>
          <w:marBottom w:val="0"/>
          <w:divBdr>
            <w:top w:val="none" w:sz="0" w:space="0" w:color="auto"/>
            <w:left w:val="none" w:sz="0" w:space="0" w:color="auto"/>
            <w:bottom w:val="none" w:sz="0" w:space="0" w:color="auto"/>
            <w:right w:val="none" w:sz="0" w:space="0" w:color="auto"/>
          </w:divBdr>
        </w:div>
        <w:div w:id="367489137">
          <w:marLeft w:val="0"/>
          <w:marRight w:val="0"/>
          <w:marTop w:val="0"/>
          <w:marBottom w:val="0"/>
          <w:divBdr>
            <w:top w:val="none" w:sz="0" w:space="0" w:color="auto"/>
            <w:left w:val="none" w:sz="0" w:space="0" w:color="auto"/>
            <w:bottom w:val="none" w:sz="0" w:space="0" w:color="auto"/>
            <w:right w:val="none" w:sz="0" w:space="0" w:color="auto"/>
          </w:divBdr>
        </w:div>
        <w:div w:id="1506896300">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0438590">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998861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29834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00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12</Pages>
  <Words>6549</Words>
  <Characters>35366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61</cp:revision>
  <cp:lastPrinted>2021-04-30T23:29:00Z</cp:lastPrinted>
  <dcterms:created xsi:type="dcterms:W3CDTF">2021-04-19T22:26:00Z</dcterms:created>
  <dcterms:modified xsi:type="dcterms:W3CDTF">2021-04-30T23:29:00Z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